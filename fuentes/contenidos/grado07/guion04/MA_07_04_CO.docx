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5AED2" w14:textId="77777777" w:rsidR="00F27BF4" w:rsidRDefault="00F27BF4" w:rsidP="00F27BF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Pr>
          <w:rFonts w:ascii="Times" w:hAnsi="Times"/>
          <w:b/>
        </w:rPr>
        <w:t>La ecuación</w:t>
      </w:r>
      <w:r w:rsidRPr="00121322">
        <w:rPr>
          <w:rFonts w:ascii="Arial" w:eastAsia="Times New Roman" w:hAnsi="Arial" w:cs="Arial"/>
          <w:color w:val="333333"/>
          <w:sz w:val="21"/>
          <w:szCs w:val="21"/>
          <w:lang w:val="es-CO" w:eastAsia="es-CO"/>
        </w:rPr>
        <w:br/>
      </w:r>
    </w:p>
    <w:p w14:paraId="20C07925" w14:textId="7313A9D1"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Expresiones como </w:t>
      </w:r>
      <m:oMath>
        <m:r>
          <w:rPr>
            <w:rFonts w:ascii="Cambria Math" w:hAnsi="Cambria Math"/>
            <w:lang w:val="es-CO"/>
          </w:rPr>
          <m:t>3</m:t>
        </m:r>
        <w:del w:id="0" w:author="chris" w:date="2015-09-21T17:58:00Z">
          <m:r>
            <w:rPr>
              <w:rFonts w:ascii="Cambria Math" w:hAnsi="Cambria Math"/>
              <w:lang w:val="es-CO"/>
            </w:rPr>
            <m:t xml:space="preserve"> </m:t>
          </m:r>
        </w:del>
        <m:r>
          <w:rPr>
            <w:rFonts w:ascii="Cambria Math" w:hAnsi="Cambria Math"/>
            <w:lang w:val="es-CO"/>
          </w:rPr>
          <m:t>·4=12</m:t>
        </m:r>
      </m:oMath>
      <w:r>
        <w:rPr>
          <w:rFonts w:ascii="Times" w:eastAsiaTheme="minorEastAsia" w:hAnsi="Times"/>
          <w:lang w:val="es-CO"/>
        </w:rPr>
        <w:t>, emplean el símbolo igual</w:t>
      </w:r>
      <w:r w:rsidR="0084380E">
        <w:rPr>
          <w:rFonts w:ascii="Times" w:eastAsiaTheme="minorEastAsia" w:hAnsi="Times"/>
          <w:lang w:val="es-CO"/>
        </w:rPr>
        <w:t xml:space="preserve"> </w:t>
      </w:r>
      <w:del w:id="1" w:author="Sandra Ballen" w:date="2015-09-22T10:34:00Z">
        <w:r>
          <w:rPr>
            <w:rFonts w:ascii="Times" w:eastAsiaTheme="minorEastAsia" w:hAnsi="Times"/>
            <w:lang w:val="es-CO"/>
          </w:rPr>
          <w:delText>“</w:delText>
        </w:r>
      </w:del>
      <w:del w:id="2" w:author="chris" w:date="2015-09-20T19:39:00Z">
        <w:r w:rsidDel="009474C5">
          <w:rPr>
            <w:rFonts w:ascii="Times" w:eastAsiaTheme="minorEastAsia" w:hAnsi="Times"/>
            <w:lang w:val="es-CO"/>
          </w:rPr>
          <w:delText>=</w:delText>
        </w:r>
      </w:del>
      <w:del w:id="3" w:author="Sandra Ballen" w:date="2015-09-22T10:34:00Z">
        <w:r>
          <w:rPr>
            <w:rFonts w:ascii="Times" w:eastAsiaTheme="minorEastAsia" w:hAnsi="Times"/>
            <w:lang w:val="es-CO"/>
          </w:rPr>
          <w:delText>”</w:delText>
        </w:r>
      </w:del>
      <w:ins w:id="4" w:author="Sandra Ballen" w:date="2015-09-22T10:34:00Z">
        <w:r>
          <w:rPr>
            <w:rFonts w:ascii="Times" w:eastAsiaTheme="minorEastAsia" w:hAnsi="Times"/>
            <w:lang w:val="es-CO"/>
          </w:rPr>
          <w:t>“=”</w:t>
        </w:r>
      </w:ins>
      <w:r>
        <w:rPr>
          <w:rFonts w:ascii="Times" w:eastAsiaTheme="minorEastAsia" w:hAnsi="Times"/>
          <w:lang w:val="es-CO"/>
        </w:rPr>
        <w:t xml:space="preserve"> para indicar que el resultado de la operación </w:t>
      </w:r>
      <m:oMath>
        <m:r>
          <w:rPr>
            <w:rFonts w:ascii="Cambria Math" w:hAnsi="Cambria Math"/>
            <w:lang w:val="es-CO"/>
          </w:rPr>
          <m:t>3 ·4</m:t>
        </m:r>
      </m:oMath>
      <w:r>
        <w:rPr>
          <w:rFonts w:ascii="Times" w:eastAsiaTheme="minorEastAsia" w:hAnsi="Times"/>
          <w:lang w:val="es-CO"/>
        </w:rPr>
        <w:t xml:space="preserve"> es 12</w:t>
      </w:r>
      <w:ins w:id="5" w:author="chris" w:date="2015-09-20T14:23:00Z">
        <w:r>
          <w:rPr>
            <w:rFonts w:ascii="Times" w:eastAsiaTheme="minorEastAsia" w:hAnsi="Times"/>
            <w:lang w:val="es-CO"/>
          </w:rPr>
          <w:t>;</w:t>
        </w:r>
      </w:ins>
      <w:del w:id="6" w:author="chris" w:date="2015-09-20T14:23:00Z">
        <w:r>
          <w:rPr>
            <w:rFonts w:ascii="Times" w:eastAsiaTheme="minorEastAsia" w:hAnsi="Times"/>
            <w:lang w:val="es-CO"/>
          </w:rPr>
          <w:delText>,</w:delText>
        </w:r>
      </w:del>
      <w:r>
        <w:rPr>
          <w:rFonts w:ascii="Times" w:eastAsiaTheme="minorEastAsia" w:hAnsi="Times"/>
          <w:lang w:val="es-CO"/>
        </w:rPr>
        <w:t xml:space="preserve"> sin embargo, </w:t>
      </w:r>
      <w:ins w:id="7" w:author="chris" w:date="2015-09-20T14:23:00Z">
        <w:r>
          <w:rPr>
            <w:rFonts w:ascii="Times" w:eastAsiaTheme="minorEastAsia" w:hAnsi="Times"/>
            <w:lang w:val="es-CO"/>
          </w:rPr>
          <w:t>e</w:t>
        </w:r>
      </w:ins>
      <w:del w:id="8" w:author="chris" w:date="2015-09-20T14:23:00Z">
        <w:r>
          <w:rPr>
            <w:rFonts w:ascii="Times" w:eastAsiaTheme="minorEastAsia" w:hAnsi="Times"/>
            <w:lang w:val="es-CO"/>
          </w:rPr>
          <w:delText>é</w:delText>
        </w:r>
      </w:del>
      <w:r>
        <w:rPr>
          <w:rFonts w:ascii="Times" w:eastAsiaTheme="minorEastAsia" w:hAnsi="Times"/>
          <w:lang w:val="es-CO"/>
        </w:rPr>
        <w:t xml:space="preserve">ste símbolo también se emplea para indicar equivalencias entre expresiones numéricas o con literales (letras). Por ejemplo, la expresión 34 + 12 </w:t>
      </w:r>
      <w:del w:id="9" w:author="Sandra Ballen" w:date="2015-09-22T10:34:00Z">
        <w:r>
          <w:rPr>
            <w:rFonts w:ascii="Times" w:eastAsiaTheme="minorEastAsia" w:hAnsi="Times" w:cs="Times"/>
            <w:lang w:val="es-CO"/>
          </w:rPr>
          <w:delText>‒</w:delText>
        </w:r>
      </w:del>
      <w:ins w:id="10" w:author="Sandra Ballen" w:date="2015-09-22T10:34:00Z">
        <w:r>
          <w:rPr>
            <w:rFonts w:ascii="Times" w:eastAsiaTheme="minorEastAsia" w:hAnsi="Times" w:cs="Times"/>
            <w:lang w:val="es-CO"/>
          </w:rPr>
          <w:t>–</w:t>
        </w:r>
      </w:ins>
      <w:r>
        <w:rPr>
          <w:rFonts w:ascii="Times" w:eastAsiaTheme="minorEastAsia" w:hAnsi="Times"/>
          <w:lang w:val="es-CO"/>
        </w:rPr>
        <w:t xml:space="preserve"> 18 es equivalente a 29 </w:t>
      </w:r>
      <w:del w:id="11" w:author="Sandra Ballen" w:date="2015-09-22T10:34:00Z">
        <w:r>
          <w:rPr>
            <w:rFonts w:ascii="Times" w:eastAsiaTheme="minorEastAsia" w:hAnsi="Times" w:cs="Times"/>
            <w:lang w:val="es-CO"/>
          </w:rPr>
          <w:delText>‒</w:delText>
        </w:r>
      </w:del>
      <w:ins w:id="12" w:author="Sandra Ballen" w:date="2015-09-22T10:34:00Z">
        <w:r>
          <w:rPr>
            <w:rFonts w:ascii="Times" w:eastAsiaTheme="minorEastAsia" w:hAnsi="Times" w:cs="Times"/>
            <w:lang w:val="es-CO"/>
          </w:rPr>
          <w:t>–</w:t>
        </w:r>
      </w:ins>
      <w:r>
        <w:rPr>
          <w:rFonts w:ascii="Times" w:eastAsiaTheme="minorEastAsia" w:hAnsi="Times"/>
          <w:lang w:val="es-CO"/>
        </w:rPr>
        <w:t xml:space="preserve"> 1</w:t>
      </w:r>
      <w:ins w:id="13" w:author="chris" w:date="2015-09-20T14:23:00Z">
        <w:r>
          <w:rPr>
            <w:rFonts w:ascii="Times" w:eastAsiaTheme="minorEastAsia" w:hAnsi="Times"/>
            <w:lang w:val="es-CO"/>
          </w:rPr>
          <w:t>,</w:t>
        </w:r>
      </w:ins>
      <w:r>
        <w:rPr>
          <w:rFonts w:ascii="Times" w:eastAsiaTheme="minorEastAsia" w:hAnsi="Times"/>
          <w:lang w:val="es-CO"/>
        </w:rPr>
        <w:t xml:space="preserve"> porque al resolver cada una de las operaciones el resultado es el mismo:</w:t>
      </w:r>
    </w:p>
    <w:p w14:paraId="12F44587" w14:textId="77777777" w:rsidR="00F27BF4" w:rsidRDefault="00F27BF4" w:rsidP="00F27BF4">
      <w:pPr>
        <w:tabs>
          <w:tab w:val="right" w:pos="8498"/>
        </w:tabs>
        <w:spacing w:after="0"/>
        <w:rPr>
          <w:rFonts w:ascii="Times" w:eastAsiaTheme="minorEastAsia" w:hAnsi="Times"/>
          <w:lang w:val="es-CO"/>
        </w:rPr>
      </w:pPr>
    </w:p>
    <w:p w14:paraId="401C11A7" w14:textId="77777777" w:rsidR="00F27BF4" w:rsidRDefault="00F27BF4" w:rsidP="00F27BF4">
      <w:pPr>
        <w:tabs>
          <w:tab w:val="right" w:pos="8498"/>
        </w:tabs>
        <w:spacing w:after="0"/>
        <w:jc w:val="center"/>
        <w:rPr>
          <w:rFonts w:ascii="Times" w:eastAsiaTheme="minorEastAsia" w:hAnsi="Times"/>
          <w:lang w:val="es-CO"/>
        </w:rPr>
      </w:pPr>
      <w:r>
        <w:rPr>
          <w:rFonts w:ascii="Times" w:eastAsiaTheme="minorEastAsia" w:hAnsi="Times"/>
          <w:lang w:val="es-CO"/>
        </w:rPr>
        <w:t xml:space="preserve">34 + 12 </w:t>
      </w:r>
      <w:del w:id="14" w:author="Sandra Ballen" w:date="2015-09-22T10:34:00Z">
        <w:r>
          <w:rPr>
            <w:rFonts w:ascii="Times" w:eastAsiaTheme="minorEastAsia" w:hAnsi="Times" w:cs="Times"/>
            <w:lang w:val="es-CO"/>
          </w:rPr>
          <w:delText>‒</w:delText>
        </w:r>
      </w:del>
      <w:ins w:id="15" w:author="Sandra Ballen" w:date="2015-09-22T10:34:00Z">
        <w:r>
          <w:rPr>
            <w:rFonts w:ascii="Times" w:eastAsiaTheme="minorEastAsia" w:hAnsi="Times" w:cs="Times"/>
            <w:lang w:val="es-CO"/>
          </w:rPr>
          <w:t>–</w:t>
        </w:r>
      </w:ins>
      <w:r>
        <w:rPr>
          <w:rFonts w:ascii="Times" w:eastAsiaTheme="minorEastAsia" w:hAnsi="Times"/>
          <w:lang w:val="es-CO"/>
        </w:rPr>
        <w:t xml:space="preserve"> 18 = 29 </w:t>
      </w:r>
      <w:del w:id="16" w:author="Sandra Ballen" w:date="2015-09-22T10:34:00Z">
        <w:r>
          <w:rPr>
            <w:rFonts w:ascii="Times" w:eastAsiaTheme="minorEastAsia" w:hAnsi="Times" w:cs="Times"/>
            <w:lang w:val="es-CO"/>
          </w:rPr>
          <w:delText>‒</w:delText>
        </w:r>
      </w:del>
      <w:ins w:id="17" w:author="Sandra Ballen" w:date="2015-09-22T10:34:00Z">
        <w:r>
          <w:rPr>
            <w:rFonts w:ascii="Times" w:eastAsiaTheme="minorEastAsia" w:hAnsi="Times" w:cs="Times"/>
            <w:lang w:val="es-CO"/>
          </w:rPr>
          <w:t>–</w:t>
        </w:r>
      </w:ins>
      <w:r>
        <w:rPr>
          <w:rFonts w:ascii="Times" w:eastAsiaTheme="minorEastAsia" w:hAnsi="Times"/>
          <w:lang w:val="es-CO"/>
        </w:rPr>
        <w:t xml:space="preserve"> 1</w:t>
      </w:r>
    </w:p>
    <w:p w14:paraId="0FDE03B2" w14:textId="77777777" w:rsidR="00F27BF4" w:rsidRDefault="00F27BF4" w:rsidP="00F27BF4">
      <w:pPr>
        <w:tabs>
          <w:tab w:val="right" w:pos="8498"/>
        </w:tabs>
        <w:spacing w:after="0"/>
        <w:jc w:val="center"/>
        <w:rPr>
          <w:rFonts w:ascii="Times" w:eastAsiaTheme="minorEastAsia" w:hAnsi="Times"/>
          <w:lang w:val="es-CO"/>
        </w:rPr>
      </w:pPr>
      <w:del w:id="18" w:author="chris" w:date="2015-09-20T21:26:00Z">
        <w:r w:rsidDel="008A4BB5">
          <w:rPr>
            <w:rFonts w:ascii="Times" w:eastAsiaTheme="minorEastAsia" w:hAnsi="Times"/>
            <w:lang w:val="es-CO"/>
          </w:rPr>
          <w:delText xml:space="preserve">  </w:delText>
        </w:r>
      </w:del>
      <w:ins w:id="19" w:author="chris" w:date="2015-09-20T21:26:00Z">
        <w:r>
          <w:rPr>
            <w:rFonts w:ascii="Times" w:eastAsiaTheme="minorEastAsia" w:hAnsi="Times"/>
            <w:lang w:val="es-CO"/>
          </w:rPr>
          <w:t xml:space="preserve"> </w:t>
        </w:r>
      </w:ins>
      <w:del w:id="20" w:author="chris" w:date="2015-09-20T21:26:00Z">
        <w:r>
          <w:rPr>
            <w:rFonts w:ascii="Times" w:eastAsiaTheme="minorEastAsia" w:hAnsi="Times"/>
            <w:lang w:val="es-CO"/>
          </w:rPr>
          <w:delText xml:space="preserve">  </w:delText>
        </w:r>
      </w:del>
      <w:ins w:id="21" w:author="chris" w:date="2015-09-20T21:26:00Z">
        <w:r>
          <w:rPr>
            <w:rFonts w:ascii="Times" w:eastAsiaTheme="minorEastAsia" w:hAnsi="Times"/>
            <w:lang w:val="es-CO"/>
          </w:rPr>
          <w:t xml:space="preserve"> </w:t>
        </w:r>
      </w:ins>
      <w:del w:id="22" w:author="chris" w:date="2015-09-20T21:26:00Z">
        <w:r>
          <w:rPr>
            <w:rFonts w:ascii="Times" w:eastAsiaTheme="minorEastAsia" w:hAnsi="Times"/>
            <w:lang w:val="es-CO"/>
          </w:rPr>
          <w:delText xml:space="preserve">  </w:delText>
        </w:r>
      </w:del>
      <w:del w:id="23" w:author="chris" w:date="2015-09-21T18:33:00Z">
        <w:r>
          <w:rPr>
            <w:rFonts w:ascii="Times" w:eastAsiaTheme="minorEastAsia" w:hAnsi="Times"/>
            <w:lang w:val="es-CO"/>
          </w:rPr>
          <w:delText xml:space="preserve"> </w:delText>
        </w:r>
      </w:del>
      <w:ins w:id="24" w:author="chris" w:date="2015-09-21T18:33:00Z">
        <w:r>
          <w:rPr>
            <w:rFonts w:ascii="Times" w:eastAsiaTheme="minorEastAsia" w:hAnsi="Times"/>
            <w:lang w:val="es-CO"/>
          </w:rPr>
          <w:t xml:space="preserve"> </w:t>
        </w:r>
      </w:ins>
      <w:r>
        <w:rPr>
          <w:rFonts w:ascii="Times" w:eastAsiaTheme="minorEastAsia" w:hAnsi="Times"/>
          <w:lang w:val="es-CO"/>
        </w:rPr>
        <w:t>28</w:t>
      </w:r>
      <w:del w:id="25" w:author="chris" w:date="2015-09-20T21:26:00Z">
        <w:r>
          <w:rPr>
            <w:rFonts w:ascii="Times" w:eastAsiaTheme="minorEastAsia" w:hAnsi="Times"/>
            <w:lang w:val="es-CO"/>
          </w:rPr>
          <w:delText xml:space="preserve">  </w:delText>
        </w:r>
      </w:del>
      <w:ins w:id="26" w:author="chris" w:date="2015-09-20T21:26:00Z">
        <w:r>
          <w:rPr>
            <w:rFonts w:ascii="Times" w:eastAsiaTheme="minorEastAsia" w:hAnsi="Times"/>
            <w:lang w:val="es-CO"/>
          </w:rPr>
          <w:t xml:space="preserve"> </w:t>
        </w:r>
      </w:ins>
      <w:del w:id="27" w:author="chris" w:date="2015-09-20T21:26:00Z">
        <w:r>
          <w:rPr>
            <w:rFonts w:ascii="Times" w:eastAsiaTheme="minorEastAsia" w:hAnsi="Times"/>
            <w:lang w:val="es-CO"/>
          </w:rPr>
          <w:delText xml:space="preserve">  </w:delText>
        </w:r>
      </w:del>
      <w:ins w:id="28" w:author="chris" w:date="2015-09-20T21:26:00Z">
        <w:r>
          <w:rPr>
            <w:rFonts w:ascii="Times" w:eastAsiaTheme="minorEastAsia" w:hAnsi="Times"/>
            <w:lang w:val="es-CO"/>
          </w:rPr>
          <w:t xml:space="preserve"> </w:t>
        </w:r>
      </w:ins>
      <w:del w:id="29" w:author="chris" w:date="2015-09-20T21:26:00Z">
        <w:r w:rsidDel="008A4BB5">
          <w:rPr>
            <w:rFonts w:ascii="Times" w:eastAsiaTheme="minorEastAsia" w:hAnsi="Times"/>
            <w:lang w:val="es-CO"/>
          </w:rPr>
          <w:delText xml:space="preserve">  </w:delText>
        </w:r>
      </w:del>
      <w:ins w:id="30" w:author="chris" w:date="2015-09-20T21:26:00Z">
        <w:r>
          <w:rPr>
            <w:rFonts w:ascii="Times" w:eastAsiaTheme="minorEastAsia" w:hAnsi="Times"/>
            <w:lang w:val="es-CO"/>
          </w:rPr>
          <w:t xml:space="preserve"> </w:t>
        </w:r>
      </w:ins>
      <w:ins w:id="31" w:author="Diana Velásquez Rojas" w:date="2015-09-22T10:34:00Z">
        <w:r>
          <w:rPr>
            <w:rFonts w:ascii="Times" w:eastAsiaTheme="minorEastAsia" w:hAnsi="Times"/>
            <w:lang w:val="es-CO"/>
          </w:rPr>
          <w:t>=</w:t>
        </w:r>
      </w:ins>
      <w:del w:id="32" w:author="chris" w:date="2015-09-20T21:26:00Z">
        <w:r w:rsidDel="008A4BB5">
          <w:rPr>
            <w:rFonts w:ascii="Times" w:eastAsiaTheme="minorEastAsia" w:hAnsi="Times"/>
            <w:lang w:val="es-CO"/>
          </w:rPr>
          <w:delText xml:space="preserve"> </w:delText>
        </w:r>
      </w:del>
      <w:del w:id="33" w:author="Diana Velásquez Rojas" w:date="2015-09-22T10:34:00Z">
        <w:r>
          <w:rPr>
            <w:rFonts w:ascii="Times" w:eastAsiaTheme="minorEastAsia" w:hAnsi="Times"/>
            <w:lang w:val="es-CO"/>
          </w:rPr>
          <w:delText>=</w:delText>
        </w:r>
      </w:del>
      <w:del w:id="34" w:author="chris" w:date="2015-09-20T21:26:00Z">
        <w:r>
          <w:rPr>
            <w:rFonts w:ascii="Times" w:eastAsiaTheme="minorEastAsia" w:hAnsi="Times"/>
            <w:lang w:val="es-CO"/>
          </w:rPr>
          <w:delText xml:space="preserve"> </w:delText>
        </w:r>
      </w:del>
      <w:del w:id="35" w:author="chris" w:date="2015-09-21T18:33:00Z">
        <w:r>
          <w:rPr>
            <w:rFonts w:ascii="Times" w:eastAsiaTheme="minorEastAsia" w:hAnsi="Times"/>
            <w:lang w:val="es-CO"/>
          </w:rPr>
          <w:delText xml:space="preserve"> </w:delText>
        </w:r>
      </w:del>
      <w:ins w:id="36" w:author="chris" w:date="2015-09-21T18:33:00Z">
        <w:r>
          <w:rPr>
            <w:rFonts w:ascii="Times" w:eastAsiaTheme="minorEastAsia" w:hAnsi="Times"/>
            <w:lang w:val="es-CO"/>
          </w:rPr>
          <w:t xml:space="preserve"> </w:t>
        </w:r>
      </w:ins>
      <w:r>
        <w:rPr>
          <w:rFonts w:ascii="Times" w:eastAsiaTheme="minorEastAsia" w:hAnsi="Times"/>
          <w:lang w:val="es-CO"/>
        </w:rPr>
        <w:t>28</w:t>
      </w:r>
    </w:p>
    <w:p w14:paraId="534076D7" w14:textId="77777777" w:rsidR="00F27BF4" w:rsidRDefault="00F27BF4" w:rsidP="00F27BF4">
      <w:pPr>
        <w:tabs>
          <w:tab w:val="right" w:pos="8498"/>
        </w:tabs>
        <w:spacing w:after="0"/>
        <w:rPr>
          <w:rFonts w:ascii="Times" w:eastAsiaTheme="minorEastAsia" w:hAnsi="Times"/>
          <w:lang w:val="es-CO"/>
        </w:rPr>
      </w:pPr>
    </w:p>
    <w:tbl>
      <w:tblPr>
        <w:tblStyle w:val="Tablaconcuadrcula"/>
        <w:tblW w:w="0" w:type="auto"/>
        <w:tblLook w:val="04A0" w:firstRow="1" w:lastRow="0" w:firstColumn="1" w:lastColumn="0" w:noHBand="0" w:noVBand="1"/>
        <w:tblPrChange w:id="37" w:author="Diana Velásquez Rojas" w:date="2015-09-22T10:34:00Z">
          <w:tblPr>
            <w:tblStyle w:val="Tablaconcuadrcula"/>
            <w:tblW w:w="0" w:type="auto"/>
            <w:tblLook w:val="04A0" w:firstRow="1" w:lastRow="0" w:firstColumn="1" w:lastColumn="0" w:noHBand="0" w:noVBand="1"/>
          </w:tblPr>
        </w:tblPrChange>
      </w:tblPr>
      <w:tblGrid>
        <w:gridCol w:w="1237"/>
        <w:gridCol w:w="7591"/>
        <w:tblGridChange w:id="38">
          <w:tblGrid>
            <w:gridCol w:w="1242"/>
            <w:gridCol w:w="7736"/>
          </w:tblGrid>
        </w:tblGridChange>
      </w:tblGrid>
      <w:tr w:rsidR="00F27BF4" w:rsidRPr="005D1738" w14:paraId="2A2A0494" w14:textId="77777777" w:rsidTr="006B44B3">
        <w:tc>
          <w:tcPr>
            <w:tcW w:w="8978" w:type="dxa"/>
            <w:gridSpan w:val="2"/>
            <w:shd w:val="clear" w:color="auto" w:fill="000000" w:themeFill="text1"/>
            <w:tcPrChange w:id="39" w:author="Diana Velásquez Rojas" w:date="2015-09-22T10:34:00Z">
              <w:tcPr>
                <w:tcW w:w="8978" w:type="dxa"/>
                <w:gridSpan w:val="2"/>
                <w:shd w:val="clear" w:color="auto" w:fill="000000" w:themeFill="text1"/>
              </w:tcPr>
            </w:tcPrChange>
          </w:tcPr>
          <w:p w14:paraId="6B1BF244"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32AE0F99" w14:textId="77777777" w:rsidTr="006B44B3">
        <w:tc>
          <w:tcPr>
            <w:tcW w:w="1242" w:type="dxa"/>
            <w:tcPrChange w:id="40" w:author="Diana Velásquez Rojas" w:date="2015-09-22T10:34:00Z">
              <w:tcPr>
                <w:tcW w:w="1242" w:type="dxa"/>
              </w:tcPr>
            </w:tcPrChange>
          </w:tcPr>
          <w:p w14:paraId="28FE6E92" w14:textId="77777777" w:rsidR="00F27BF4" w:rsidRPr="00726376" w:rsidRDefault="00F27BF4" w:rsidP="006B44B3">
            <w:pPr>
              <w:rPr>
                <w:rFonts w:ascii="Times" w:hAnsi="Times"/>
                <w:b/>
                <w:sz w:val="18"/>
                <w:szCs w:val="18"/>
              </w:rPr>
            </w:pPr>
            <w:r>
              <w:rPr>
                <w:rFonts w:ascii="Times" w:hAnsi="Times"/>
                <w:b/>
                <w:sz w:val="18"/>
                <w:szCs w:val="18"/>
              </w:rPr>
              <w:t>Título</w:t>
            </w:r>
          </w:p>
        </w:tc>
        <w:tc>
          <w:tcPr>
            <w:tcW w:w="7736" w:type="dxa"/>
            <w:tcPrChange w:id="41" w:author="Diana Velásquez Rojas" w:date="2015-09-22T10:34:00Z">
              <w:tcPr>
                <w:tcW w:w="7736" w:type="dxa"/>
              </w:tcPr>
            </w:tcPrChange>
          </w:tcPr>
          <w:p w14:paraId="43E4917C" w14:textId="77777777" w:rsidR="00F27BF4" w:rsidRDefault="00F27BF4" w:rsidP="006B44B3">
            <w:pPr>
              <w:jc w:val="center"/>
              <w:rPr>
                <w:rFonts w:ascii="Times" w:hAnsi="Times"/>
                <w:b/>
                <w:sz w:val="18"/>
                <w:szCs w:val="18"/>
                <w:lang w:val="es-CO"/>
              </w:rPr>
            </w:pPr>
            <w:r>
              <w:rPr>
                <w:rFonts w:ascii="Times" w:hAnsi="Times"/>
                <w:b/>
                <w:sz w:val="18"/>
                <w:szCs w:val="18"/>
                <w:lang w:val="es-CO"/>
              </w:rPr>
              <w:t>Igualdad</w:t>
            </w:r>
          </w:p>
        </w:tc>
      </w:tr>
      <w:tr w:rsidR="00F27BF4" w:rsidRPr="00726376" w14:paraId="5C92BDC7" w14:textId="77777777" w:rsidTr="006B44B3">
        <w:tc>
          <w:tcPr>
            <w:tcW w:w="1242" w:type="dxa"/>
            <w:tcPrChange w:id="42" w:author="Diana Velásquez Rojas" w:date="2015-09-22T10:34:00Z">
              <w:tcPr>
                <w:tcW w:w="1242" w:type="dxa"/>
              </w:tcPr>
            </w:tcPrChange>
          </w:tcPr>
          <w:p w14:paraId="5A993A58"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7736" w:type="dxa"/>
            <w:tcPrChange w:id="43" w:author="Diana Velásquez Rojas" w:date="2015-09-22T10:34:00Z">
              <w:tcPr>
                <w:tcW w:w="7736" w:type="dxa"/>
              </w:tcPr>
            </w:tcPrChange>
          </w:tcPr>
          <w:p w14:paraId="43603309" w14:textId="77777777" w:rsidR="00F27BF4" w:rsidRPr="0034112B" w:rsidRDefault="00F27BF4" w:rsidP="006B44B3">
            <w:pPr>
              <w:rPr>
                <w:rFonts w:ascii="Times" w:hAnsi="Times"/>
                <w:sz w:val="18"/>
                <w:szCs w:val="18"/>
                <w:lang w:val="es-CO"/>
              </w:rPr>
            </w:pPr>
            <w:r w:rsidRPr="0034112B">
              <w:rPr>
                <w:rFonts w:ascii="Times" w:hAnsi="Times"/>
                <w:sz w:val="18"/>
                <w:szCs w:val="18"/>
                <w:lang w:val="es-CO"/>
              </w:rPr>
              <w:t xml:space="preserve">Una </w:t>
            </w:r>
            <w:r w:rsidRPr="0034112B">
              <w:rPr>
                <w:rFonts w:ascii="Times" w:hAnsi="Times"/>
                <w:b/>
                <w:sz w:val="18"/>
                <w:szCs w:val="18"/>
                <w:lang w:val="es-CO"/>
              </w:rPr>
              <w:t>igualdad</w:t>
            </w:r>
            <w:r w:rsidRPr="0034112B">
              <w:rPr>
                <w:rFonts w:ascii="Times" w:hAnsi="Times"/>
                <w:sz w:val="18"/>
                <w:szCs w:val="18"/>
                <w:lang w:val="es-CO"/>
              </w:rPr>
              <w:t xml:space="preserve"> es una equivalencia entre expr</w:t>
            </w:r>
            <w:r>
              <w:rPr>
                <w:rFonts w:ascii="Times" w:hAnsi="Times"/>
                <w:sz w:val="18"/>
                <w:szCs w:val="18"/>
                <w:lang w:val="es-CO"/>
              </w:rPr>
              <w:t xml:space="preserve">esiones y </w:t>
            </w:r>
            <w:r w:rsidRPr="0034112B">
              <w:rPr>
                <w:rFonts w:ascii="Times" w:hAnsi="Times"/>
                <w:sz w:val="18"/>
                <w:szCs w:val="18"/>
                <w:lang w:val="es-CO"/>
              </w:rPr>
              <w:t>se caracteriza por contener el símbolo “=”.</w:t>
            </w:r>
          </w:p>
        </w:tc>
      </w:tr>
    </w:tbl>
    <w:p w14:paraId="04876F83" w14:textId="77777777" w:rsidR="00F27BF4" w:rsidRDefault="00F27BF4" w:rsidP="00F27BF4">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Change w:id="44" w:author="Diana Velásquez Rojas" w:date="2015-09-22T10:34:00Z">
          <w:tblPr>
            <w:tblStyle w:val="Tablaconcuadrcula"/>
            <w:tblW w:w="0" w:type="auto"/>
            <w:tblLook w:val="04A0" w:firstRow="1" w:lastRow="0" w:firstColumn="1" w:lastColumn="0" w:noHBand="0" w:noVBand="1"/>
          </w:tblPr>
        </w:tblPrChange>
      </w:tblPr>
      <w:tblGrid>
        <w:gridCol w:w="1238"/>
        <w:gridCol w:w="7590"/>
        <w:tblGridChange w:id="45">
          <w:tblGrid>
            <w:gridCol w:w="1242"/>
            <w:gridCol w:w="7791"/>
          </w:tblGrid>
        </w:tblGridChange>
      </w:tblGrid>
      <w:tr w:rsidR="00F27BF4" w:rsidRPr="005D1738" w14:paraId="1D201816" w14:textId="77777777" w:rsidTr="006B44B3">
        <w:tc>
          <w:tcPr>
            <w:tcW w:w="9033" w:type="dxa"/>
            <w:gridSpan w:val="2"/>
            <w:shd w:val="clear" w:color="auto" w:fill="000000" w:themeFill="text1"/>
            <w:tcPrChange w:id="46" w:author="Diana Velásquez Rojas" w:date="2015-09-22T10:34:00Z">
              <w:tcPr>
                <w:tcW w:w="9033" w:type="dxa"/>
                <w:gridSpan w:val="2"/>
                <w:shd w:val="clear" w:color="auto" w:fill="000000" w:themeFill="text1"/>
              </w:tcPr>
            </w:tcPrChange>
          </w:tcPr>
          <w:p w14:paraId="5ACD9D80"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CE2BC9F" w14:textId="77777777" w:rsidTr="006B44B3">
        <w:tc>
          <w:tcPr>
            <w:tcW w:w="1242" w:type="dxa"/>
            <w:tcPrChange w:id="47" w:author="Diana Velásquez Rojas" w:date="2015-09-22T10:34:00Z">
              <w:tcPr>
                <w:tcW w:w="1242" w:type="dxa"/>
              </w:tcPr>
            </w:tcPrChange>
          </w:tcPr>
          <w:p w14:paraId="7348BCA3"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791" w:type="dxa"/>
            <w:tcPrChange w:id="48" w:author="Diana Velásquez Rojas" w:date="2015-09-22T10:34:00Z">
              <w:tcPr>
                <w:tcW w:w="7791" w:type="dxa"/>
              </w:tcPr>
            </w:tcPrChange>
          </w:tcPr>
          <w:p w14:paraId="48799F5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10</w:t>
            </w:r>
          </w:p>
        </w:tc>
      </w:tr>
      <w:tr w:rsidR="00F27BF4" w14:paraId="30DC0797" w14:textId="77777777" w:rsidTr="006B44B3">
        <w:tc>
          <w:tcPr>
            <w:tcW w:w="1242" w:type="dxa"/>
            <w:tcPrChange w:id="49" w:author="Diana Velásquez Rojas" w:date="2015-09-22T10:34:00Z">
              <w:tcPr>
                <w:tcW w:w="1242" w:type="dxa"/>
              </w:tcPr>
            </w:tcPrChange>
          </w:tcPr>
          <w:p w14:paraId="216B0ECF"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791" w:type="dxa"/>
            <w:tcPrChange w:id="50" w:author="Diana Velásquez Rojas" w:date="2015-09-22T10:34:00Z">
              <w:tcPr>
                <w:tcW w:w="7791" w:type="dxa"/>
              </w:tcPr>
            </w:tcPrChange>
          </w:tcPr>
          <w:p w14:paraId="2323D62B"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Igualdades entre expresiones numéricas</w:t>
            </w:r>
          </w:p>
        </w:tc>
      </w:tr>
      <w:tr w:rsidR="00F27BF4" w14:paraId="33ABC5D6" w14:textId="77777777" w:rsidTr="006B44B3">
        <w:tc>
          <w:tcPr>
            <w:tcW w:w="1242" w:type="dxa"/>
            <w:tcPrChange w:id="51" w:author="Diana Velásquez Rojas" w:date="2015-09-22T10:34:00Z">
              <w:tcPr>
                <w:tcW w:w="1242" w:type="dxa"/>
              </w:tcPr>
            </w:tcPrChange>
          </w:tcPr>
          <w:p w14:paraId="041BE8C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791" w:type="dxa"/>
            <w:tcPrChange w:id="52" w:author="Diana Velásquez Rojas" w:date="2015-09-22T10:34:00Z">
              <w:tcPr>
                <w:tcW w:w="7791" w:type="dxa"/>
              </w:tcPr>
            </w:tcPrChange>
          </w:tcPr>
          <w:p w14:paraId="3DBDC14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verificar la igualdad entre expresiones numéricas</w:t>
            </w:r>
          </w:p>
        </w:tc>
      </w:tr>
    </w:tbl>
    <w:p w14:paraId="5FD179CF" w14:textId="77777777" w:rsidR="00F27BF4"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Change w:id="53" w:author="Diana Velásquez Rojas" w:date="2015-09-22T10:34:00Z">
          <w:tblPr>
            <w:tblStyle w:val="Tablaconcuadrcula"/>
            <w:tblW w:w="0" w:type="auto"/>
            <w:tblLook w:val="04A0" w:firstRow="1" w:lastRow="0" w:firstColumn="1" w:lastColumn="0" w:noHBand="0" w:noVBand="1"/>
          </w:tblPr>
        </w:tblPrChange>
      </w:tblPr>
      <w:tblGrid>
        <w:gridCol w:w="1237"/>
        <w:gridCol w:w="7591"/>
        <w:tblGridChange w:id="54">
          <w:tblGrid>
            <w:gridCol w:w="1242"/>
            <w:gridCol w:w="7736"/>
          </w:tblGrid>
        </w:tblGridChange>
      </w:tblGrid>
      <w:tr w:rsidR="00F27BF4" w:rsidRPr="005D1738" w14:paraId="264710E9" w14:textId="77777777" w:rsidTr="006B44B3">
        <w:tc>
          <w:tcPr>
            <w:tcW w:w="8978" w:type="dxa"/>
            <w:gridSpan w:val="2"/>
            <w:shd w:val="clear" w:color="auto" w:fill="000000" w:themeFill="text1"/>
            <w:tcPrChange w:id="55" w:author="Diana Velásquez Rojas" w:date="2015-09-22T10:34:00Z">
              <w:tcPr>
                <w:tcW w:w="8978" w:type="dxa"/>
                <w:gridSpan w:val="2"/>
                <w:shd w:val="clear" w:color="auto" w:fill="000000" w:themeFill="text1"/>
              </w:tcPr>
            </w:tcPrChange>
          </w:tcPr>
          <w:p w14:paraId="023AD697"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8BA83B4" w14:textId="77777777" w:rsidTr="006B44B3">
        <w:tc>
          <w:tcPr>
            <w:tcW w:w="1242" w:type="dxa"/>
            <w:tcPrChange w:id="56" w:author="Diana Velásquez Rojas" w:date="2015-09-22T10:34:00Z">
              <w:tcPr>
                <w:tcW w:w="1242" w:type="dxa"/>
              </w:tcPr>
            </w:tcPrChange>
          </w:tcPr>
          <w:p w14:paraId="0F607B03" w14:textId="77777777" w:rsidR="00F27BF4" w:rsidRPr="00726376" w:rsidRDefault="00F27BF4" w:rsidP="006B44B3">
            <w:pPr>
              <w:rPr>
                <w:rFonts w:ascii="Times" w:hAnsi="Times"/>
                <w:b/>
                <w:sz w:val="18"/>
                <w:szCs w:val="18"/>
              </w:rPr>
            </w:pPr>
            <w:r w:rsidRPr="00726376">
              <w:rPr>
                <w:rFonts w:ascii="Times" w:hAnsi="Times"/>
                <w:b/>
                <w:sz w:val="18"/>
                <w:szCs w:val="18"/>
              </w:rPr>
              <w:t>Título</w:t>
            </w:r>
          </w:p>
        </w:tc>
        <w:tc>
          <w:tcPr>
            <w:tcW w:w="7736" w:type="dxa"/>
            <w:tcPrChange w:id="57" w:author="Diana Velásquez Rojas" w:date="2015-09-22T10:34:00Z">
              <w:tcPr>
                <w:tcW w:w="7736" w:type="dxa"/>
              </w:tcPr>
            </w:tcPrChange>
          </w:tcPr>
          <w:p w14:paraId="035BEDB2" w14:textId="77777777" w:rsidR="00F27BF4" w:rsidRPr="00726376" w:rsidRDefault="00F27BF4" w:rsidP="006B44B3">
            <w:pPr>
              <w:jc w:val="center"/>
              <w:rPr>
                <w:rFonts w:ascii="Times" w:hAnsi="Times"/>
                <w:b/>
                <w:sz w:val="18"/>
                <w:szCs w:val="18"/>
              </w:rPr>
            </w:pPr>
            <w:r>
              <w:rPr>
                <w:rFonts w:ascii="Times" w:hAnsi="Times"/>
                <w:b/>
                <w:sz w:val="18"/>
                <w:szCs w:val="18"/>
              </w:rPr>
              <w:t>Valor de verdad de una igualdad</w:t>
            </w:r>
          </w:p>
        </w:tc>
      </w:tr>
      <w:tr w:rsidR="00F27BF4" w14:paraId="3A2CC5C4" w14:textId="77777777" w:rsidTr="006B44B3">
        <w:tc>
          <w:tcPr>
            <w:tcW w:w="1242" w:type="dxa"/>
            <w:tcPrChange w:id="58" w:author="Diana Velásquez Rojas" w:date="2015-09-22T10:34:00Z">
              <w:tcPr>
                <w:tcW w:w="1242" w:type="dxa"/>
              </w:tcPr>
            </w:tcPrChange>
          </w:tcPr>
          <w:p w14:paraId="265B7984" w14:textId="77777777" w:rsidR="00F27BF4" w:rsidRDefault="00F27BF4" w:rsidP="006B44B3">
            <w:pPr>
              <w:rPr>
                <w:rFonts w:ascii="Times" w:hAnsi="Times"/>
              </w:rPr>
            </w:pPr>
            <w:r w:rsidRPr="00726376">
              <w:rPr>
                <w:rFonts w:ascii="Times" w:hAnsi="Times"/>
                <w:b/>
                <w:sz w:val="18"/>
                <w:szCs w:val="18"/>
              </w:rPr>
              <w:t>Contenido</w:t>
            </w:r>
          </w:p>
        </w:tc>
        <w:tc>
          <w:tcPr>
            <w:tcW w:w="7736" w:type="dxa"/>
            <w:tcPrChange w:id="59" w:author="Diana Velásquez Rojas" w:date="2015-09-22T10:34:00Z">
              <w:tcPr>
                <w:tcW w:w="7736" w:type="dxa"/>
              </w:tcPr>
            </w:tcPrChange>
          </w:tcPr>
          <w:p w14:paraId="1E5190CD" w14:textId="77777777" w:rsidR="00F27BF4" w:rsidRPr="003E27AC" w:rsidRDefault="00F27BF4" w:rsidP="006B44B3">
            <w:pPr>
              <w:rPr>
                <w:rFonts w:ascii="Times" w:hAnsi="Times"/>
                <w:lang w:val="es-CO"/>
              </w:rPr>
            </w:pPr>
            <w:r w:rsidRPr="00904C55">
              <w:rPr>
                <w:rFonts w:ascii="Times" w:hAnsi="Times"/>
                <w:lang w:val="es-CO"/>
              </w:rPr>
              <w:t>Una </w:t>
            </w:r>
            <w:r>
              <w:rPr>
                <w:rFonts w:ascii="Times" w:hAnsi="Times"/>
                <w:b/>
                <w:bCs/>
                <w:lang w:val="es-CO"/>
              </w:rPr>
              <w:t xml:space="preserve">igualdad </w:t>
            </w:r>
            <w:r>
              <w:rPr>
                <w:rFonts w:ascii="Times" w:hAnsi="Times"/>
                <w:lang w:val="es-CO"/>
              </w:rPr>
              <w:t xml:space="preserve">es </w:t>
            </w:r>
            <w:r w:rsidRPr="00F55D29">
              <w:rPr>
                <w:rFonts w:ascii="Times" w:hAnsi="Times"/>
                <w:b/>
                <w:lang w:val="es-CO"/>
              </w:rPr>
              <w:t xml:space="preserve">verdadera </w:t>
            </w:r>
            <w:r>
              <w:rPr>
                <w:rFonts w:ascii="Times" w:hAnsi="Times"/>
                <w:lang w:val="es-CO"/>
              </w:rPr>
              <w:t xml:space="preserve">o </w:t>
            </w:r>
            <w:r w:rsidRPr="00F55D29">
              <w:rPr>
                <w:rFonts w:ascii="Times" w:hAnsi="Times"/>
                <w:b/>
                <w:lang w:val="es-CO"/>
              </w:rPr>
              <w:t>falsa</w:t>
            </w:r>
            <w:r>
              <w:rPr>
                <w:rFonts w:ascii="Times" w:hAnsi="Times"/>
                <w:lang w:val="es-CO"/>
              </w:rPr>
              <w:t xml:space="preserve"> dependiendo de la equivalencia o no de las expresiones matemáticas que están separadas por el signo =</w:t>
            </w:r>
            <w:r w:rsidRPr="00904C55">
              <w:rPr>
                <w:rFonts w:ascii="Times" w:hAnsi="Times"/>
                <w:lang w:val="es-CO"/>
              </w:rPr>
              <w:t>. </w:t>
            </w:r>
          </w:p>
        </w:tc>
      </w:tr>
    </w:tbl>
    <w:p w14:paraId="62ABBA01" w14:textId="77777777" w:rsidR="00F27BF4" w:rsidRDefault="00F27BF4" w:rsidP="00F27BF4">
      <w:pPr>
        <w:tabs>
          <w:tab w:val="right" w:pos="8498"/>
        </w:tabs>
        <w:spacing w:after="0"/>
        <w:rPr>
          <w:rFonts w:ascii="Times" w:hAnsi="Times"/>
          <w:lang w:val="es-CO"/>
        </w:rPr>
      </w:pPr>
    </w:p>
    <w:p w14:paraId="710BB557" w14:textId="77777777" w:rsidR="00F27BF4" w:rsidRDefault="00F27BF4" w:rsidP="00F27BF4">
      <w:pPr>
        <w:rPr>
          <w:rFonts w:ascii="Times" w:hAnsi="Times"/>
          <w:lang w:val="es-CO"/>
        </w:rPr>
      </w:pPr>
      <w:r w:rsidRPr="00904C55">
        <w:rPr>
          <w:rFonts w:ascii="Times" w:hAnsi="Times"/>
          <w:lang w:val="es-CO"/>
        </w:rPr>
        <w:t>Por ejemplo:</w:t>
      </w:r>
    </w:p>
    <w:p w14:paraId="6938C9E8" w14:textId="77777777" w:rsidR="00F27BF4" w:rsidRDefault="00F27BF4" w:rsidP="00F27BF4">
      <w:pPr>
        <w:pStyle w:val="Prrafodelista"/>
        <w:numPr>
          <w:ilvl w:val="0"/>
          <w:numId w:val="7"/>
        </w:numPr>
        <w:ind w:left="360"/>
        <w:rPr>
          <w:rFonts w:ascii="Times" w:hAnsi="Times"/>
          <w:lang w:val="es-CO"/>
        </w:rPr>
      </w:pPr>
      <w:r w:rsidRPr="004325F1">
        <w:rPr>
          <w:rFonts w:ascii="Times" w:hAnsi="Times"/>
          <w:lang w:val="es-CO"/>
        </w:rPr>
        <w:t xml:space="preserve">La igualdad </w:t>
      </w:r>
      <w:del w:id="60" w:author="Sandra Ballen" w:date="2015-09-22T10:34:00Z">
        <w:r w:rsidRPr="004325F1">
          <w:rPr>
            <w:rFonts w:ascii="Times" w:hAnsi="Times"/>
            <w:lang w:val="es-CO"/>
          </w:rPr>
          <w:delText>(</w:delText>
        </w:r>
        <w:r w:rsidRPr="004325F1">
          <w:rPr>
            <w:rFonts w:ascii="Times" w:hAnsi="Times" w:cs="Times"/>
            <w:lang w:val="es-CO"/>
          </w:rPr>
          <w:delText>‒</w:delText>
        </w:r>
      </w:del>
      <w:ins w:id="61" w:author="Sandra Ballen" w:date="2015-09-22T10:34:00Z">
        <w:r w:rsidRPr="004325F1">
          <w:rPr>
            <w:rFonts w:ascii="Times" w:hAnsi="Times"/>
            <w:lang w:val="es-CO"/>
          </w:rPr>
          <w:t>(</w:t>
        </w:r>
        <w:r>
          <w:rPr>
            <w:rFonts w:ascii="Times" w:hAnsi="Times" w:cs="Times"/>
            <w:lang w:val="es-CO"/>
          </w:rPr>
          <w:t>–</w:t>
        </w:r>
      </w:ins>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2 </w:t>
      </w:r>
      <w:r w:rsidRPr="004325F1">
        <w:rPr>
          <w:rFonts w:ascii="Times" w:hAnsi="Times" w:cs="Times"/>
          <w:lang w:val="es-CO"/>
        </w:rPr>
        <w:t>·</w:t>
      </w:r>
      <w:r w:rsidRPr="004325F1">
        <w:rPr>
          <w:rFonts w:ascii="Times" w:hAnsi="Times"/>
          <w:lang w:val="es-CO"/>
        </w:rPr>
        <w:t xml:space="preserve"> </w:t>
      </w:r>
      <w:del w:id="62" w:author="Sandra Ballen" w:date="2015-09-22T10:34:00Z">
        <w:r w:rsidRPr="004325F1">
          <w:rPr>
            <w:rFonts w:ascii="Times" w:hAnsi="Times"/>
            <w:lang w:val="es-CO"/>
          </w:rPr>
          <w:delText>(</w:delText>
        </w:r>
        <w:r w:rsidRPr="004325F1">
          <w:rPr>
            <w:rFonts w:ascii="Times" w:hAnsi="Times" w:cs="Times"/>
            <w:lang w:val="es-CO"/>
          </w:rPr>
          <w:delText>‒</w:delText>
        </w:r>
      </w:del>
      <w:ins w:id="63" w:author="Sandra Ballen" w:date="2015-09-22T10:34:00Z">
        <w:r w:rsidRPr="004325F1">
          <w:rPr>
            <w:rFonts w:ascii="Times" w:hAnsi="Times"/>
            <w:lang w:val="es-CO"/>
          </w:rPr>
          <w:t>(</w:t>
        </w:r>
        <w:r>
          <w:rPr>
            <w:rFonts w:ascii="Times" w:hAnsi="Times" w:cs="Times"/>
            <w:lang w:val="es-CO"/>
          </w:rPr>
          <w:t>–</w:t>
        </w:r>
      </w:ins>
      <w:r w:rsidRPr="004325F1">
        <w:rPr>
          <w:rFonts w:ascii="Times" w:hAnsi="Times"/>
          <w:lang w:val="es-CO"/>
        </w:rPr>
        <w:t xml:space="preserve">4) es verdadera porque </w:t>
      </w:r>
      <w:del w:id="64" w:author="Sandra Ballen" w:date="2015-09-22T10:34:00Z">
        <w:r w:rsidRPr="004325F1">
          <w:rPr>
            <w:rFonts w:ascii="Times" w:hAnsi="Times"/>
            <w:lang w:val="es-CO"/>
          </w:rPr>
          <w:delText>(</w:delText>
        </w:r>
        <w:r w:rsidRPr="004325F1">
          <w:rPr>
            <w:rFonts w:ascii="Times" w:hAnsi="Times" w:cs="Times"/>
            <w:lang w:val="es-CO"/>
          </w:rPr>
          <w:delText>‒</w:delText>
        </w:r>
      </w:del>
      <w:ins w:id="65" w:author="Sandra Ballen" w:date="2015-09-22T10:34:00Z">
        <w:r w:rsidRPr="004325F1">
          <w:rPr>
            <w:rFonts w:ascii="Times" w:hAnsi="Times"/>
            <w:lang w:val="es-CO"/>
          </w:rPr>
          <w:t>(</w:t>
        </w:r>
        <w:r>
          <w:rPr>
            <w:rFonts w:ascii="Times" w:hAnsi="Times" w:cs="Times"/>
            <w:lang w:val="es-CO"/>
          </w:rPr>
          <w:t>–</w:t>
        </w:r>
      </w:ins>
      <w:r w:rsidRPr="004325F1">
        <w:rPr>
          <w:rFonts w:ascii="Times" w:hAnsi="Times"/>
          <w:lang w:val="es-CO"/>
        </w:rPr>
        <w:t>2)</w:t>
      </w:r>
      <w:r w:rsidRPr="004325F1">
        <w:rPr>
          <w:rFonts w:ascii="Times" w:hAnsi="Times"/>
          <w:vertAlign w:val="superscript"/>
          <w:lang w:val="es-CO"/>
        </w:rPr>
        <w:t>3</w:t>
      </w:r>
      <w:r w:rsidRPr="004325F1">
        <w:rPr>
          <w:rFonts w:ascii="Times" w:hAnsi="Times"/>
          <w:lang w:val="es-CO"/>
        </w:rPr>
        <w:t xml:space="preserve"> = </w:t>
      </w:r>
      <w:del w:id="66" w:author="Sandra Ballen" w:date="2015-09-22T10:34:00Z">
        <w:r w:rsidRPr="004325F1">
          <w:rPr>
            <w:rFonts w:ascii="Times" w:hAnsi="Times" w:cs="Times"/>
            <w:lang w:val="es-CO"/>
          </w:rPr>
          <w:delText>‒</w:delText>
        </w:r>
      </w:del>
      <w:ins w:id="67" w:author="Sandra Ballen" w:date="2015-09-22T10:34:00Z">
        <w:r>
          <w:rPr>
            <w:rFonts w:ascii="Times" w:hAnsi="Times" w:cs="Times"/>
            <w:lang w:val="es-CO"/>
          </w:rPr>
          <w:t>–</w:t>
        </w:r>
      </w:ins>
      <w:r w:rsidRPr="004325F1">
        <w:rPr>
          <w:rFonts w:ascii="Times" w:hAnsi="Times"/>
          <w:lang w:val="es-CO"/>
        </w:rPr>
        <w:t xml:space="preserve">8 y 2 </w:t>
      </w:r>
      <w:r w:rsidRPr="004325F1">
        <w:rPr>
          <w:rFonts w:ascii="Times" w:hAnsi="Times" w:cs="Times"/>
          <w:lang w:val="es-CO"/>
        </w:rPr>
        <w:t>·</w:t>
      </w:r>
      <w:r w:rsidRPr="004325F1">
        <w:rPr>
          <w:rFonts w:ascii="Times" w:hAnsi="Times"/>
          <w:lang w:val="es-CO"/>
        </w:rPr>
        <w:t xml:space="preserve"> </w:t>
      </w:r>
      <w:del w:id="68" w:author="Sandra Ballen" w:date="2015-09-22T10:34:00Z">
        <w:r w:rsidRPr="004325F1">
          <w:rPr>
            <w:rFonts w:ascii="Times" w:hAnsi="Times"/>
            <w:lang w:val="es-CO"/>
          </w:rPr>
          <w:delText>(</w:delText>
        </w:r>
        <w:r w:rsidRPr="004325F1">
          <w:rPr>
            <w:rFonts w:ascii="Times" w:hAnsi="Times" w:cs="Times"/>
            <w:lang w:val="es-CO"/>
          </w:rPr>
          <w:delText>‒</w:delText>
        </w:r>
      </w:del>
      <w:ins w:id="69" w:author="Sandra Ballen" w:date="2015-09-22T10:34:00Z">
        <w:r w:rsidRPr="004325F1">
          <w:rPr>
            <w:rFonts w:ascii="Times" w:hAnsi="Times"/>
            <w:lang w:val="es-CO"/>
          </w:rPr>
          <w:t>(</w:t>
        </w:r>
        <w:r>
          <w:rPr>
            <w:rFonts w:ascii="Times" w:hAnsi="Times" w:cs="Times"/>
            <w:lang w:val="es-CO"/>
          </w:rPr>
          <w:t>–</w:t>
        </w:r>
      </w:ins>
      <w:r w:rsidRPr="004325F1">
        <w:rPr>
          <w:rFonts w:ascii="Times" w:hAnsi="Times"/>
          <w:lang w:val="es-CO"/>
        </w:rPr>
        <w:t xml:space="preserve">4) = </w:t>
      </w:r>
      <w:del w:id="70" w:author="Sandra Ballen" w:date="2015-09-22T10:34:00Z">
        <w:r w:rsidRPr="004325F1">
          <w:rPr>
            <w:rFonts w:ascii="Times" w:hAnsi="Times" w:cs="Times"/>
            <w:lang w:val="es-CO"/>
          </w:rPr>
          <w:delText>‒</w:delText>
        </w:r>
      </w:del>
      <w:ins w:id="71" w:author="Sandra Ballen" w:date="2015-09-22T10:34:00Z">
        <w:r>
          <w:rPr>
            <w:rFonts w:ascii="Times" w:hAnsi="Times" w:cs="Times"/>
            <w:lang w:val="es-CO"/>
          </w:rPr>
          <w:t>–</w:t>
        </w:r>
      </w:ins>
      <w:r w:rsidRPr="004325F1">
        <w:rPr>
          <w:rFonts w:ascii="Times" w:hAnsi="Times"/>
          <w:lang w:val="es-CO"/>
        </w:rPr>
        <w:t>8</w:t>
      </w:r>
      <w:r>
        <w:rPr>
          <w:rFonts w:ascii="Times" w:hAnsi="Times"/>
          <w:lang w:val="es-CO"/>
        </w:rPr>
        <w:t>, es decir, los resultados de las expresiones separadas por el signo = son los mismos.</w:t>
      </w:r>
    </w:p>
    <w:p w14:paraId="42A6BA80" w14:textId="77777777" w:rsidR="00F27BF4" w:rsidRDefault="00F27BF4" w:rsidP="00F27BF4">
      <w:pPr>
        <w:pStyle w:val="Prrafodelista"/>
        <w:ind w:left="360"/>
        <w:rPr>
          <w:rFonts w:ascii="Times" w:hAnsi="Times"/>
          <w:lang w:val="es-CO"/>
        </w:rPr>
      </w:pPr>
    </w:p>
    <w:p w14:paraId="114D8596" w14:textId="77777777" w:rsidR="00F27BF4" w:rsidRPr="003E27AC" w:rsidRDefault="00F27BF4" w:rsidP="00F27BF4">
      <w:pPr>
        <w:pStyle w:val="Prrafodelista"/>
        <w:numPr>
          <w:ilvl w:val="0"/>
          <w:numId w:val="7"/>
        </w:numPr>
        <w:ind w:left="360"/>
        <w:rPr>
          <w:rFonts w:ascii="Times" w:hAnsi="Times"/>
          <w:lang w:val="es-CO"/>
        </w:rPr>
      </w:pPr>
      <w:r w:rsidRPr="003E27AC">
        <w:rPr>
          <w:rFonts w:ascii="Times" w:hAnsi="Times"/>
          <w:lang w:val="es-CO"/>
        </w:rPr>
        <w:t xml:space="preserve">La igualdad 45 </w:t>
      </w:r>
      <w:r w:rsidRPr="003E27AC">
        <w:rPr>
          <w:rFonts w:ascii="Times" w:hAnsi="Times" w:cs="Times"/>
          <w:lang w:val="es-CO"/>
        </w:rPr>
        <w:t>÷</w:t>
      </w:r>
      <w:r w:rsidRPr="003E27AC">
        <w:rPr>
          <w:rFonts w:ascii="Times" w:hAnsi="Times"/>
          <w:lang w:val="es-CO"/>
        </w:rPr>
        <w:t xml:space="preserve"> </w:t>
      </w:r>
      <w:del w:id="72" w:author="Sandra Ballen" w:date="2015-09-22T10:34:00Z">
        <w:r w:rsidRPr="003E27AC">
          <w:rPr>
            <w:rFonts w:ascii="Times" w:hAnsi="Times"/>
            <w:lang w:val="es-CO"/>
          </w:rPr>
          <w:delText>(</w:delText>
        </w:r>
        <w:r w:rsidRPr="003E27AC">
          <w:rPr>
            <w:rFonts w:ascii="Times" w:hAnsi="Times" w:cs="Times"/>
            <w:lang w:val="es-CO"/>
          </w:rPr>
          <w:delText>‒</w:delText>
        </w:r>
      </w:del>
      <w:ins w:id="73" w:author="Sandra Ballen" w:date="2015-09-22T10:34:00Z">
        <w:r w:rsidRPr="003E27AC">
          <w:rPr>
            <w:rFonts w:ascii="Times" w:hAnsi="Times"/>
            <w:lang w:val="es-CO"/>
          </w:rPr>
          <w:t>(</w:t>
        </w:r>
        <w:r>
          <w:rPr>
            <w:rFonts w:ascii="Times" w:hAnsi="Times" w:cs="Times"/>
            <w:lang w:val="es-CO"/>
          </w:rPr>
          <w:t>–</w:t>
        </w:r>
      </w:ins>
      <w:r w:rsidRPr="003E27AC">
        <w:rPr>
          <w:rFonts w:ascii="Times" w:hAnsi="Times"/>
          <w:lang w:val="es-CO"/>
        </w:rPr>
        <w:t xml:space="preserve">9) = </w:t>
      </w:r>
      <w:del w:id="74" w:author="Sandra Ballen" w:date="2015-09-22T10:34:00Z">
        <w:r w:rsidRPr="003E27AC">
          <w:rPr>
            <w:rFonts w:ascii="Times" w:hAnsi="Times" w:cs="Times"/>
            <w:lang w:val="es-CO"/>
          </w:rPr>
          <w:delText>‒</w:delText>
        </w:r>
      </w:del>
      <w:ins w:id="75" w:author="Sandra Ballen" w:date="2015-09-22T10:34:00Z">
        <w:r>
          <w:rPr>
            <w:rFonts w:ascii="Times" w:hAnsi="Times" w:cs="Times"/>
            <w:lang w:val="es-CO"/>
          </w:rPr>
          <w:t>–</w:t>
        </w:r>
      </w:ins>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del w:id="76" w:author="Sandra Ballen" w:date="2015-09-22T10:34:00Z">
        <w:r w:rsidRPr="003E27AC">
          <w:rPr>
            <w:rFonts w:ascii="Times" w:hAnsi="Times"/>
            <w:lang w:val="es-CO"/>
          </w:rPr>
          <w:delText>(</w:delText>
        </w:r>
        <w:r w:rsidRPr="003E27AC">
          <w:rPr>
            <w:rFonts w:ascii="Times" w:hAnsi="Times" w:cs="Times"/>
            <w:lang w:val="es-CO"/>
          </w:rPr>
          <w:delText>‒</w:delText>
        </w:r>
      </w:del>
      <w:ins w:id="77" w:author="Sandra Ballen" w:date="2015-09-22T10:34:00Z">
        <w:r w:rsidRPr="003E27AC">
          <w:rPr>
            <w:rFonts w:ascii="Times" w:hAnsi="Times"/>
            <w:lang w:val="es-CO"/>
          </w:rPr>
          <w:t>(</w:t>
        </w:r>
        <w:r>
          <w:rPr>
            <w:rFonts w:ascii="Times" w:hAnsi="Times" w:cs="Times"/>
            <w:lang w:val="es-CO"/>
          </w:rPr>
          <w:t>–</w:t>
        </w:r>
      </w:ins>
      <w:r w:rsidRPr="003E27AC">
        <w:rPr>
          <w:rFonts w:ascii="Times" w:hAnsi="Times"/>
          <w:lang w:val="es-CO"/>
        </w:rPr>
        <w:t xml:space="preserve">9) es falsa porque 45 </w:t>
      </w:r>
      <w:r w:rsidRPr="003E27AC">
        <w:rPr>
          <w:rFonts w:ascii="Times" w:hAnsi="Times" w:cs="Times"/>
          <w:lang w:val="es-CO"/>
        </w:rPr>
        <w:t>÷</w:t>
      </w:r>
      <w:r w:rsidRPr="003E27AC">
        <w:rPr>
          <w:rFonts w:ascii="Times" w:hAnsi="Times"/>
          <w:lang w:val="es-CO"/>
        </w:rPr>
        <w:t xml:space="preserve"> </w:t>
      </w:r>
      <w:del w:id="78" w:author="Sandra Ballen" w:date="2015-09-22T10:34:00Z">
        <w:r w:rsidRPr="003E27AC">
          <w:rPr>
            <w:rFonts w:ascii="Times" w:hAnsi="Times"/>
            <w:lang w:val="es-CO"/>
          </w:rPr>
          <w:delText>(</w:delText>
        </w:r>
        <w:r w:rsidRPr="003E27AC">
          <w:rPr>
            <w:rFonts w:ascii="Times" w:hAnsi="Times" w:cs="Times"/>
            <w:lang w:val="es-CO"/>
          </w:rPr>
          <w:delText>‒</w:delText>
        </w:r>
      </w:del>
      <w:ins w:id="79" w:author="Sandra Ballen" w:date="2015-09-22T10:34:00Z">
        <w:r w:rsidRPr="003E27AC">
          <w:rPr>
            <w:rFonts w:ascii="Times" w:hAnsi="Times"/>
            <w:lang w:val="es-CO"/>
          </w:rPr>
          <w:t>(</w:t>
        </w:r>
        <w:r>
          <w:rPr>
            <w:rFonts w:ascii="Times" w:hAnsi="Times" w:cs="Times"/>
            <w:lang w:val="es-CO"/>
          </w:rPr>
          <w:t>–</w:t>
        </w:r>
      </w:ins>
      <w:r w:rsidRPr="003E27AC">
        <w:rPr>
          <w:rFonts w:ascii="Times" w:hAnsi="Times"/>
          <w:lang w:val="es-CO"/>
        </w:rPr>
        <w:t xml:space="preserve">9) = </w:t>
      </w:r>
      <w:del w:id="80" w:author="Sandra Ballen" w:date="2015-09-22T10:34:00Z">
        <w:r w:rsidRPr="003E27AC">
          <w:rPr>
            <w:rFonts w:ascii="Times" w:hAnsi="Times" w:cs="Times"/>
            <w:lang w:val="es-CO"/>
          </w:rPr>
          <w:delText>‒</w:delText>
        </w:r>
      </w:del>
      <w:ins w:id="81" w:author="Sandra Ballen" w:date="2015-09-22T10:34:00Z">
        <w:r>
          <w:rPr>
            <w:rFonts w:ascii="Times" w:hAnsi="Times" w:cs="Times"/>
            <w:lang w:val="es-CO"/>
          </w:rPr>
          <w:t>–</w:t>
        </w:r>
      </w:ins>
      <w:r w:rsidRPr="003E27AC">
        <w:rPr>
          <w:rFonts w:ascii="Times" w:hAnsi="Times"/>
          <w:lang w:val="es-CO"/>
        </w:rPr>
        <w:t xml:space="preserve">5 y </w:t>
      </w:r>
      <w:del w:id="82" w:author="Sandra Ballen" w:date="2015-09-22T10:34:00Z">
        <w:r w:rsidRPr="003E27AC">
          <w:rPr>
            <w:rFonts w:ascii="Times" w:hAnsi="Times" w:cs="Times"/>
            <w:lang w:val="es-CO"/>
          </w:rPr>
          <w:delText>‒</w:delText>
        </w:r>
      </w:del>
      <w:ins w:id="83" w:author="Sandra Ballen" w:date="2015-09-22T10:34:00Z">
        <w:r>
          <w:rPr>
            <w:rFonts w:ascii="Times" w:hAnsi="Times" w:cs="Times"/>
            <w:lang w:val="es-CO"/>
          </w:rPr>
          <w:t>–</w:t>
        </w:r>
      </w:ins>
      <w:r w:rsidRPr="003E27AC">
        <w:rPr>
          <w:rFonts w:ascii="Times" w:hAnsi="Times"/>
          <w:lang w:val="es-CO"/>
        </w:rPr>
        <w:t xml:space="preserve">45 </w:t>
      </w:r>
      <w:r w:rsidRPr="003E27AC">
        <w:rPr>
          <w:rFonts w:ascii="Times" w:hAnsi="Times" w:cs="Times"/>
          <w:lang w:val="es-CO"/>
        </w:rPr>
        <w:t>÷</w:t>
      </w:r>
      <w:r w:rsidRPr="003E27AC">
        <w:rPr>
          <w:rFonts w:ascii="Times" w:hAnsi="Times"/>
          <w:lang w:val="es-CO"/>
        </w:rPr>
        <w:t xml:space="preserve"> </w:t>
      </w:r>
      <w:del w:id="84" w:author="Sandra Ballen" w:date="2015-09-22T10:34:00Z">
        <w:r w:rsidRPr="003E27AC">
          <w:rPr>
            <w:rFonts w:ascii="Times" w:hAnsi="Times"/>
            <w:lang w:val="es-CO"/>
          </w:rPr>
          <w:delText>(</w:delText>
        </w:r>
        <w:r w:rsidRPr="003E27AC">
          <w:rPr>
            <w:rFonts w:ascii="Times" w:hAnsi="Times" w:cs="Times"/>
            <w:lang w:val="es-CO"/>
          </w:rPr>
          <w:delText>‒</w:delText>
        </w:r>
      </w:del>
      <w:ins w:id="85" w:author="Sandra Ballen" w:date="2015-09-22T10:34:00Z">
        <w:r w:rsidRPr="003E27AC">
          <w:rPr>
            <w:rFonts w:ascii="Times" w:hAnsi="Times"/>
            <w:lang w:val="es-CO"/>
          </w:rPr>
          <w:t>(</w:t>
        </w:r>
        <w:r>
          <w:rPr>
            <w:rFonts w:ascii="Times" w:hAnsi="Times" w:cs="Times"/>
            <w:lang w:val="es-CO"/>
          </w:rPr>
          <w:t>–</w:t>
        </w:r>
      </w:ins>
      <w:r w:rsidRPr="003E27AC">
        <w:rPr>
          <w:rFonts w:ascii="Times" w:hAnsi="Times"/>
          <w:lang w:val="es-CO"/>
        </w:rPr>
        <w:t>9) = 5, es decir, los resultados de las expresiones separadas por el signo = no son los mismos.</w:t>
      </w:r>
    </w:p>
    <w:p w14:paraId="660A9119" w14:textId="77777777" w:rsidR="00F27BF4" w:rsidRDefault="00F27BF4" w:rsidP="00F27BF4">
      <w:pPr>
        <w:tabs>
          <w:tab w:val="right" w:pos="8498"/>
        </w:tabs>
        <w:spacing w:after="0"/>
        <w:rPr>
          <w:rFonts w:ascii="Times" w:hAnsi="Times"/>
          <w:lang w:val="es-CO"/>
        </w:rPr>
      </w:pPr>
      <w:r>
        <w:rPr>
          <w:rFonts w:ascii="Times" w:hAnsi="Times"/>
          <w:lang w:val="es-CO"/>
        </w:rPr>
        <w:t>El poder determinar el valor de verdad de cualquier expresión sea verbal o numérica, en la vida real, es</w:t>
      </w:r>
      <w:del w:id="86" w:author="chris" w:date="2015-09-20T19:41:00Z">
        <w:r>
          <w:rPr>
            <w:rFonts w:ascii="Times" w:hAnsi="Times"/>
            <w:lang w:val="es-CO"/>
          </w:rPr>
          <w:delText xml:space="preserve"> bastante</w:delText>
        </w:r>
      </w:del>
      <w:r>
        <w:rPr>
          <w:rFonts w:ascii="Times" w:hAnsi="Times"/>
          <w:lang w:val="es-CO"/>
        </w:rPr>
        <w:t xml:space="preserve"> importante. Por ejemplo, si se va a un supermercado y se compran 7 chocolatinas a $200 cada una, se paga con un billete de $</w:t>
      </w:r>
      <w:ins w:id="87" w:author="Diana Velásquez Rojas" w:date="2015-09-22T10:34:00Z">
        <w:r>
          <w:rPr>
            <w:rFonts w:ascii="Times" w:hAnsi="Times"/>
            <w:lang w:val="es-CO"/>
          </w:rPr>
          <w:t>2</w:t>
        </w:r>
      </w:ins>
      <w:ins w:id="88" w:author="chris" w:date="2015-09-21T18:08:00Z">
        <w:r>
          <w:rPr>
            <w:rFonts w:ascii="Times" w:hAnsi="Times"/>
            <w:lang w:val="es-CO"/>
          </w:rPr>
          <w:t xml:space="preserve"> </w:t>
        </w:r>
      </w:ins>
      <w:ins w:id="89" w:author="Diana Velásquez Rojas" w:date="2015-09-22T10:34:00Z">
        <w:r>
          <w:rPr>
            <w:rFonts w:ascii="Times" w:hAnsi="Times"/>
            <w:lang w:val="es-CO"/>
          </w:rPr>
          <w:t>000</w:t>
        </w:r>
      </w:ins>
      <w:del w:id="90" w:author="Diana Velásquez Rojas" w:date="2015-09-22T10:34:00Z">
        <w:r>
          <w:rPr>
            <w:rFonts w:ascii="Times" w:hAnsi="Times"/>
            <w:lang w:val="es-CO"/>
          </w:rPr>
          <w:delText>2000</w:delText>
        </w:r>
      </w:del>
      <w:r>
        <w:rPr>
          <w:rFonts w:ascii="Times" w:hAnsi="Times"/>
          <w:lang w:val="es-CO"/>
        </w:rPr>
        <w:t xml:space="preserve"> y la cajera devuelve $500, la situación plantea una igualdad. Pero… analiza si es verdadera o falsa.</w:t>
      </w:r>
    </w:p>
    <w:p w14:paraId="3E6D6278"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Change w:id="91" w:author="Diana Velásquez Rojas" w:date="2015-09-22T10:34:00Z">
          <w:tblPr>
            <w:tblStyle w:val="Tablaconcuadrcula"/>
            <w:tblW w:w="0" w:type="auto"/>
            <w:tblLayout w:type="fixed"/>
            <w:tblLook w:val="04A0" w:firstRow="1" w:lastRow="0" w:firstColumn="1" w:lastColumn="0" w:noHBand="0" w:noVBand="1"/>
          </w:tblPr>
        </w:tblPrChange>
      </w:tblPr>
      <w:tblGrid>
        <w:gridCol w:w="1668"/>
        <w:gridCol w:w="7160"/>
        <w:tblGridChange w:id="92">
          <w:tblGrid>
            <w:gridCol w:w="1668"/>
            <w:gridCol w:w="7160"/>
          </w:tblGrid>
        </w:tblGridChange>
      </w:tblGrid>
      <w:tr w:rsidR="00F27BF4" w:rsidRPr="005D1738" w14:paraId="6C1F4783" w14:textId="77777777" w:rsidTr="006B44B3">
        <w:tc>
          <w:tcPr>
            <w:tcW w:w="8828" w:type="dxa"/>
            <w:gridSpan w:val="2"/>
            <w:shd w:val="clear" w:color="auto" w:fill="0D0D0D" w:themeFill="text1" w:themeFillTint="F2"/>
            <w:tcPrChange w:id="93" w:author="Diana Velásquez Rojas" w:date="2015-09-22T10:34:00Z">
              <w:tcPr>
                <w:tcW w:w="8828" w:type="dxa"/>
                <w:gridSpan w:val="2"/>
                <w:shd w:val="clear" w:color="auto" w:fill="0D0D0D" w:themeFill="text1" w:themeFillTint="F2"/>
              </w:tcPr>
            </w:tcPrChange>
          </w:tcPr>
          <w:p w14:paraId="05676F23"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A7B73B7" w14:textId="77777777" w:rsidTr="006B44B3">
        <w:tc>
          <w:tcPr>
            <w:tcW w:w="1668" w:type="dxa"/>
            <w:tcPrChange w:id="94" w:author="Diana Velásquez Rojas" w:date="2015-09-22T10:34:00Z">
              <w:tcPr>
                <w:tcW w:w="1668" w:type="dxa"/>
              </w:tcPr>
            </w:tcPrChange>
          </w:tcPr>
          <w:p w14:paraId="0707567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Change w:id="95" w:author="Diana Velásquez Rojas" w:date="2015-09-22T10:34:00Z">
              <w:tcPr>
                <w:tcW w:w="7160" w:type="dxa"/>
              </w:tcPr>
            </w:tcPrChange>
          </w:tcPr>
          <w:p w14:paraId="3F8CE00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MA_07_04_IMG01</w:t>
            </w:r>
          </w:p>
        </w:tc>
      </w:tr>
      <w:tr w:rsidR="00F27BF4" w14:paraId="0FB1B631" w14:textId="77777777" w:rsidTr="006B44B3">
        <w:tc>
          <w:tcPr>
            <w:tcW w:w="1668" w:type="dxa"/>
            <w:tcPrChange w:id="96" w:author="Diana Velásquez Rojas" w:date="2015-09-22T10:34:00Z">
              <w:tcPr>
                <w:tcW w:w="1668" w:type="dxa"/>
              </w:tcPr>
            </w:tcPrChange>
          </w:tcPr>
          <w:p w14:paraId="0D130109"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Change w:id="97" w:author="Diana Velásquez Rojas" w:date="2015-09-22T10:34:00Z">
              <w:tcPr>
                <w:tcW w:w="7160" w:type="dxa"/>
              </w:tcPr>
            </w:tcPrChange>
          </w:tcPr>
          <w:p w14:paraId="2D1B69AC"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Cliente comprando en un supermercado</w:t>
            </w:r>
          </w:p>
        </w:tc>
      </w:tr>
      <w:tr w:rsidR="00F27BF4" w14:paraId="3C2FF9AB" w14:textId="77777777" w:rsidTr="006B44B3">
        <w:tc>
          <w:tcPr>
            <w:tcW w:w="1668" w:type="dxa"/>
            <w:tcPrChange w:id="98" w:author="Diana Velásquez Rojas" w:date="2015-09-22T10:34:00Z">
              <w:tcPr>
                <w:tcW w:w="1668" w:type="dxa"/>
              </w:tcPr>
            </w:tcPrChange>
          </w:tcPr>
          <w:p w14:paraId="2FA72CF3"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Change w:id="99" w:author="Diana Velásquez Rojas" w:date="2015-09-22T10:34:00Z">
              <w:tcPr>
                <w:tcW w:w="7160" w:type="dxa"/>
              </w:tcPr>
            </w:tcPrChange>
          </w:tcPr>
          <w:p w14:paraId="3B743421" w14:textId="77777777" w:rsidR="00F27BF4" w:rsidRDefault="00F27BF4" w:rsidP="006B44B3">
            <w:pPr>
              <w:tabs>
                <w:tab w:val="right" w:pos="8498"/>
              </w:tabs>
              <w:rPr>
                <w:rFonts w:ascii="Times" w:hAnsi="Times"/>
                <w:lang w:val="es-CO"/>
              </w:rPr>
            </w:pPr>
          </w:p>
          <w:p w14:paraId="7400A542" w14:textId="77777777" w:rsidR="00F27BF4" w:rsidRDefault="00F27BF4" w:rsidP="006B44B3">
            <w:pPr>
              <w:tabs>
                <w:tab w:val="right" w:pos="8498"/>
              </w:tabs>
              <w:jc w:val="center"/>
              <w:rPr>
                <w:rFonts w:ascii="Times" w:hAnsi="Times"/>
                <w:lang w:val="es-CO"/>
              </w:rPr>
            </w:pPr>
            <w:r>
              <w:rPr>
                <w:noProof/>
                <w:lang w:val="es-CO" w:eastAsia="es-CO"/>
              </w:rPr>
              <w:lastRenderedPageBreak/>
              <w:drawing>
                <wp:inline distT="0" distB="0" distL="0" distR="0" wp14:anchorId="60DD2A1C" wp14:editId="1FA55B80">
                  <wp:extent cx="2300045" cy="1707232"/>
                  <wp:effectExtent l="0" t="0" r="5080" b="7620"/>
                  <wp:docPr id="26" name="Imagen 26"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57D0DBEC" w14:textId="77777777" w:rsidR="00F27BF4" w:rsidRDefault="00F27BF4" w:rsidP="006B44B3">
            <w:pPr>
              <w:tabs>
                <w:tab w:val="right" w:pos="8498"/>
              </w:tabs>
              <w:rPr>
                <w:rFonts w:ascii="Times" w:hAnsi="Times"/>
                <w:lang w:val="es-CO"/>
              </w:rPr>
            </w:pPr>
          </w:p>
          <w:p w14:paraId="0291CBD3" w14:textId="77777777" w:rsidR="00F27BF4" w:rsidRDefault="00F27BF4" w:rsidP="006B44B3">
            <w:pPr>
              <w:tabs>
                <w:tab w:val="right" w:pos="8498"/>
              </w:tabs>
              <w:rPr>
                <w:rFonts w:ascii="Times" w:hAnsi="Times"/>
                <w:lang w:val="es-CO"/>
              </w:rPr>
            </w:pPr>
          </w:p>
          <w:p w14:paraId="2E44FE06" w14:textId="77777777" w:rsidR="00F27BF4" w:rsidRDefault="00F27BF4" w:rsidP="006B44B3">
            <w:pPr>
              <w:tabs>
                <w:tab w:val="right" w:pos="8498"/>
              </w:tabs>
              <w:jc w:val="center"/>
              <w:rPr>
                <w:rFonts w:ascii="Times" w:hAnsi="Times"/>
                <w:lang w:val="es-CO"/>
              </w:rPr>
            </w:pPr>
            <w:r>
              <w:rPr>
                <w:noProof/>
                <w:lang w:val="es-CO" w:eastAsia="es-CO"/>
              </w:rPr>
              <w:drawing>
                <wp:inline distT="0" distB="0" distL="0" distR="0" wp14:anchorId="25B4037C" wp14:editId="05F6788D">
                  <wp:extent cx="2300045" cy="1707232"/>
                  <wp:effectExtent l="0" t="0" r="5080" b="7620"/>
                  <wp:docPr id="29" name="Imagen 29" descr="http://thumb7.shutterstock.com/display_pic_with_logo/390130/271604309/stock-photo-customer-buying-food-at-supermarket-and-making-check-out-with-cashdesk-worker-in-store-2716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7.shutterstock.com/display_pic_with_logo/390130/271604309/stock-photo-customer-buying-food-at-supermarket-and-making-check-out-with-cashdesk-worker-in-store-2716043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927" cy="1711598"/>
                          </a:xfrm>
                          <a:prstGeom prst="rect">
                            <a:avLst/>
                          </a:prstGeom>
                          <a:noFill/>
                          <a:ln>
                            <a:noFill/>
                          </a:ln>
                        </pic:spPr>
                      </pic:pic>
                    </a:graphicData>
                  </a:graphic>
                </wp:inline>
              </w:drawing>
            </w:r>
          </w:p>
          <w:p w14:paraId="27D1F1A4" w14:textId="77777777" w:rsidR="00F27BF4" w:rsidRPr="005605C5" w:rsidRDefault="00F27BF4" w:rsidP="006B44B3">
            <w:pPr>
              <w:tabs>
                <w:tab w:val="right" w:pos="8498"/>
              </w:tabs>
              <w:rPr>
                <w:rFonts w:ascii="Times" w:hAnsi="Times"/>
              </w:rPr>
            </w:pPr>
          </w:p>
        </w:tc>
      </w:tr>
      <w:tr w:rsidR="00F27BF4" w14:paraId="47F695AA" w14:textId="77777777" w:rsidTr="006B44B3">
        <w:tc>
          <w:tcPr>
            <w:tcW w:w="1668" w:type="dxa"/>
            <w:tcPrChange w:id="100" w:author="Diana Velásquez Rojas" w:date="2015-09-22T10:34:00Z">
              <w:tcPr>
                <w:tcW w:w="1668" w:type="dxa"/>
              </w:tcPr>
            </w:tcPrChange>
          </w:tcPr>
          <w:p w14:paraId="1789EDD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160" w:type="dxa"/>
            <w:tcPrChange w:id="101" w:author="Diana Velásquez Rojas" w:date="2015-09-22T10:34:00Z">
              <w:tcPr>
                <w:tcW w:w="7160" w:type="dxa"/>
              </w:tcPr>
            </w:tcPrChange>
          </w:tcPr>
          <w:p w14:paraId="217606FB"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Valor de verdad de una igualdad.</w:t>
            </w:r>
          </w:p>
        </w:tc>
      </w:tr>
    </w:tbl>
    <w:p w14:paraId="59D8635D" w14:textId="77777777" w:rsidR="00F27BF4" w:rsidRDefault="00F27BF4" w:rsidP="00F27BF4">
      <w:pPr>
        <w:tabs>
          <w:tab w:val="right" w:pos="8498"/>
        </w:tabs>
        <w:spacing w:after="0"/>
        <w:rPr>
          <w:rFonts w:ascii="Times" w:hAnsi="Times"/>
          <w:lang w:val="es-CO"/>
        </w:rPr>
      </w:pPr>
      <w:r>
        <w:rPr>
          <w:rFonts w:ascii="Times" w:hAnsi="Times"/>
          <w:noProof/>
          <w:lang w:val="es-CO" w:eastAsia="es-CO"/>
        </w:rPr>
        <mc:AlternateContent>
          <mc:Choice Requires="wps">
            <w:drawing>
              <wp:anchor distT="0" distB="0" distL="114300" distR="114300" simplePos="0" relativeHeight="251660288" behindDoc="0" locked="0" layoutInCell="1" allowOverlap="1" wp14:anchorId="5B7B7E28" wp14:editId="2BA3A291">
                <wp:simplePos x="0" y="0"/>
                <wp:positionH relativeFrom="column">
                  <wp:posOffset>3528636</wp:posOffset>
                </wp:positionH>
                <wp:positionV relativeFrom="paragraph">
                  <wp:posOffset>-4009805</wp:posOffset>
                </wp:positionV>
                <wp:extent cx="1595755" cy="290706"/>
                <wp:effectExtent l="95250" t="0" r="23495" b="147955"/>
                <wp:wrapNone/>
                <wp:docPr id="28" name="Llamada rectangular redondeada 28"/>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8A29C0D" w14:textId="77777777" w:rsidR="00F27BF4" w:rsidRDefault="00F27BF4"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200 = 1400</w:t>
                            </w:r>
                            <w:del w:id="102" w:author="chris" w:date="2015-09-20T21:26:00Z">
                              <w:r>
                                <w:rPr>
                                  <w:rFonts w:ascii="Times" w:hAnsi="Times"/>
                                  <w:lang w:val="es-CO"/>
                                </w:rPr>
                                <w:delText xml:space="preserve">  </w:delText>
                              </w:r>
                            </w:del>
                            <w:ins w:id="103" w:author="chris" w:date="2015-09-20T21:26:00Z">
                              <w:r>
                                <w:rPr>
                                  <w:rFonts w:ascii="Times" w:hAnsi="Times"/>
                                  <w:lang w:val="es-CO"/>
                                </w:rPr>
                                <w:t xml:space="preserve"> </w:t>
                              </w:r>
                            </w:ins>
                            <w:del w:id="104" w:author="chris" w:date="2015-09-20T21:26:00Z">
                              <w:r>
                                <w:rPr>
                                  <w:rFonts w:ascii="Times" w:hAnsi="Times"/>
                                  <w:lang w:val="es-CO"/>
                                </w:rPr>
                                <w:delText xml:space="preserve">  </w:delText>
                              </w:r>
                            </w:del>
                            <w:ins w:id="105" w:author="chris" w:date="2015-09-20T21:26:00Z">
                              <w:r>
                                <w:rPr>
                                  <w:rFonts w:ascii="Times" w:hAnsi="Times"/>
                                  <w:lang w:val="es-CO"/>
                                </w:rPr>
                                <w:t xml:space="preserve"> </w:t>
                              </w:r>
                            </w:ins>
                            <w:del w:id="106" w:author="chris" w:date="2015-09-20T21:26:00Z">
                              <w:r w:rsidDel="008A4BB5">
                                <w:rPr>
                                  <w:rFonts w:ascii="Times" w:hAnsi="Times"/>
                                  <w:lang w:val="es-CO"/>
                                </w:rPr>
                                <w:delText xml:space="preserve">  </w:delText>
                              </w:r>
                            </w:del>
                            <w:ins w:id="107" w:author="chris" w:date="2015-09-20T21:26:00Z">
                              <w:r>
                                <w:rPr>
                                  <w:rFonts w:ascii="Times" w:hAnsi="Times"/>
                                  <w:lang w:val="es-CO"/>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B7E2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28" o:spid="_x0000_s1026" type="#_x0000_t62" style="position:absolute;margin-left:277.85pt;margin-top:-315.75pt;width:125.6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" adj="-1212,31401" fillcolor="white [3201]" strokecolor="#9bbb59 [3206]" strokeweight="2pt">
                <v:textbox>
                  <w:txbxContent>
                    <w:p w14:paraId="68A29C0D" w14:textId="77777777" w:rsidR="00F27BF4" w:rsidRDefault="00F27BF4"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200 = 1400</w:t>
                      </w:r>
                      <w:del w:id="110" w:author="chris" w:date="2015-09-20T21:26:00Z">
                        <w:r>
                          <w:rPr>
                            <w:rFonts w:ascii="Times" w:hAnsi="Times"/>
                            <w:lang w:val="es-CO"/>
                          </w:rPr>
                          <w:delText xml:space="preserve">  </w:delText>
                        </w:r>
                      </w:del>
                      <w:ins w:id="111" w:author="chris" w:date="2015-09-20T21:26:00Z">
                        <w:r>
                          <w:rPr>
                            <w:rFonts w:ascii="Times" w:hAnsi="Times"/>
                            <w:lang w:val="es-CO"/>
                          </w:rPr>
                          <w:t xml:space="preserve"> </w:t>
                        </w:r>
                      </w:ins>
                      <w:del w:id="112" w:author="chris" w:date="2015-09-20T21:26:00Z">
                        <w:r>
                          <w:rPr>
                            <w:rFonts w:ascii="Times" w:hAnsi="Times"/>
                            <w:lang w:val="es-CO"/>
                          </w:rPr>
                          <w:delText xml:space="preserve">  </w:delText>
                        </w:r>
                      </w:del>
                      <w:ins w:id="113" w:author="chris" w:date="2015-09-20T21:26:00Z">
                        <w:r>
                          <w:rPr>
                            <w:rFonts w:ascii="Times" w:hAnsi="Times"/>
                            <w:lang w:val="es-CO"/>
                          </w:rPr>
                          <w:t xml:space="preserve"> </w:t>
                        </w:r>
                      </w:ins>
                      <w:del w:id="114" w:author="chris" w:date="2015-09-20T21:26:00Z">
                        <w:r w:rsidDel="008A4BB5">
                          <w:rPr>
                            <w:rFonts w:ascii="Times" w:hAnsi="Times"/>
                            <w:lang w:val="es-CO"/>
                          </w:rPr>
                          <w:delText xml:space="preserve">  </w:delText>
                        </w:r>
                      </w:del>
                      <w:ins w:id="115" w:author="chris" w:date="2015-09-20T21:26:00Z">
                        <w:r>
                          <w:rPr>
                            <w:rFonts w:ascii="Times" w:hAnsi="Times"/>
                            <w:lang w:val="es-CO"/>
                          </w:rPr>
                          <w:t xml:space="preserve"> </w:t>
                        </w:r>
                      </w:ins>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59264" behindDoc="0" locked="0" layoutInCell="1" allowOverlap="1" wp14:anchorId="3FA06CF1" wp14:editId="08803258">
                <wp:simplePos x="0" y="0"/>
                <wp:positionH relativeFrom="column">
                  <wp:posOffset>954386</wp:posOffset>
                </wp:positionH>
                <wp:positionV relativeFrom="paragraph">
                  <wp:posOffset>-3989015</wp:posOffset>
                </wp:positionV>
                <wp:extent cx="1595755" cy="301276"/>
                <wp:effectExtent l="0" t="0" r="194945" b="232410"/>
                <wp:wrapNone/>
                <wp:docPr id="27" name="Llamada rectangular redondeada 27"/>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4149993B" w14:textId="77777777" w:rsidR="00F27BF4" w:rsidRDefault="00F27BF4"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200 = 1500</w:t>
                            </w:r>
                            <w:del w:id="108" w:author="chris" w:date="2015-09-20T21:26:00Z">
                              <w:r>
                                <w:rPr>
                                  <w:rFonts w:ascii="Times" w:hAnsi="Times"/>
                                  <w:lang w:val="es-CO"/>
                                </w:rPr>
                                <w:delText xml:space="preserve">  </w:delText>
                              </w:r>
                            </w:del>
                            <w:ins w:id="109" w:author="chris" w:date="2015-09-20T21:26:00Z">
                              <w:r>
                                <w:rPr>
                                  <w:rFonts w:ascii="Times" w:hAnsi="Times"/>
                                  <w:lang w:val="es-CO"/>
                                </w:rPr>
                                <w:t xml:space="preserve"> </w:t>
                              </w:r>
                            </w:ins>
                            <w:del w:id="110" w:author="chris" w:date="2015-09-20T21:26:00Z">
                              <w:r>
                                <w:rPr>
                                  <w:rFonts w:ascii="Times" w:hAnsi="Times"/>
                                  <w:lang w:val="es-CO"/>
                                </w:rPr>
                                <w:delText xml:space="preserve">  </w:delText>
                              </w:r>
                            </w:del>
                            <w:ins w:id="111" w:author="chris" w:date="2015-09-20T21:26:00Z">
                              <w:r>
                                <w:rPr>
                                  <w:rFonts w:ascii="Times" w:hAnsi="Times"/>
                                  <w:lang w:val="es-CO"/>
                                </w:rPr>
                                <w:t xml:space="preserve"> </w:t>
                              </w:r>
                            </w:ins>
                            <w:del w:id="112" w:author="chris" w:date="2015-09-20T21:26:00Z">
                              <w:r w:rsidDel="008A4BB5">
                                <w:rPr>
                                  <w:rFonts w:ascii="Times" w:hAnsi="Times"/>
                                  <w:lang w:val="es-CO"/>
                                </w:rPr>
                                <w:delText xml:space="preserve">  </w:delText>
                              </w:r>
                            </w:del>
                            <w:ins w:id="113" w:author="chris" w:date="2015-09-20T21:26:00Z">
                              <w:r>
                                <w:rPr>
                                  <w:rFonts w:ascii="Times" w:hAnsi="Times"/>
                                  <w:lang w:val="es-CO"/>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6CF1" id="Llamada rectangular redondeada 27" o:spid="_x0000_s1027" type="#_x0000_t62" style="position:absolute;margin-left:75.15pt;margin-top:-314.1pt;width:125.6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" adj="23685,36243" fillcolor="white [3201]" strokecolor="#9bbb59 [3206]" strokeweight="2pt">
                <v:textbox>
                  <w:txbxContent>
                    <w:p w14:paraId="4149993B" w14:textId="77777777" w:rsidR="00F27BF4" w:rsidRDefault="00F27BF4" w:rsidP="00F27BF4">
                      <w:pPr>
                        <w:jc w:val="center"/>
                      </w:pPr>
                      <w:r>
                        <w:rPr>
                          <w:rFonts w:ascii="Times" w:hAnsi="Times"/>
                          <w:lang w:val="es-CO"/>
                        </w:rPr>
                        <w:t xml:space="preserve">7 </w:t>
                      </w:r>
                      <w:r>
                        <w:rPr>
                          <w:rFonts w:ascii="Times" w:hAnsi="Times" w:cs="Times"/>
                          <w:lang w:val="es-CO"/>
                        </w:rPr>
                        <w:t xml:space="preserve">× </w:t>
                      </w:r>
                      <w:r>
                        <w:rPr>
                          <w:rFonts w:ascii="Times" w:hAnsi="Times"/>
                          <w:lang w:val="es-CO"/>
                        </w:rPr>
                        <w:t>200 = 1500</w:t>
                      </w:r>
                      <w:del w:id="122" w:author="chris" w:date="2015-09-20T21:26:00Z">
                        <w:r>
                          <w:rPr>
                            <w:rFonts w:ascii="Times" w:hAnsi="Times"/>
                            <w:lang w:val="es-CO"/>
                          </w:rPr>
                          <w:delText xml:space="preserve">  </w:delText>
                        </w:r>
                      </w:del>
                      <w:ins w:id="123" w:author="chris" w:date="2015-09-20T21:26:00Z">
                        <w:r>
                          <w:rPr>
                            <w:rFonts w:ascii="Times" w:hAnsi="Times"/>
                            <w:lang w:val="es-CO"/>
                          </w:rPr>
                          <w:t xml:space="preserve"> </w:t>
                        </w:r>
                      </w:ins>
                      <w:del w:id="124" w:author="chris" w:date="2015-09-20T21:26:00Z">
                        <w:r>
                          <w:rPr>
                            <w:rFonts w:ascii="Times" w:hAnsi="Times"/>
                            <w:lang w:val="es-CO"/>
                          </w:rPr>
                          <w:delText xml:space="preserve">  </w:delText>
                        </w:r>
                      </w:del>
                      <w:ins w:id="125" w:author="chris" w:date="2015-09-20T21:26:00Z">
                        <w:r>
                          <w:rPr>
                            <w:rFonts w:ascii="Times" w:hAnsi="Times"/>
                            <w:lang w:val="es-CO"/>
                          </w:rPr>
                          <w:t xml:space="preserve"> </w:t>
                        </w:r>
                      </w:ins>
                      <w:del w:id="126" w:author="chris" w:date="2015-09-20T21:26:00Z">
                        <w:r w:rsidDel="008A4BB5">
                          <w:rPr>
                            <w:rFonts w:ascii="Times" w:hAnsi="Times"/>
                            <w:lang w:val="es-CO"/>
                          </w:rPr>
                          <w:delText xml:space="preserve">  </w:delText>
                        </w:r>
                      </w:del>
                      <w:ins w:id="127" w:author="chris" w:date="2015-09-20T21:26:00Z">
                        <w:r>
                          <w:rPr>
                            <w:rFonts w:ascii="Times" w:hAnsi="Times"/>
                            <w:lang w:val="es-CO"/>
                          </w:rPr>
                          <w:t xml:space="preserve"> </w:t>
                        </w:r>
                      </w:ins>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1312" behindDoc="0" locked="0" layoutInCell="1" allowOverlap="1" wp14:anchorId="391816D0" wp14:editId="6C2FEFEB">
                <wp:simplePos x="0" y="0"/>
                <wp:positionH relativeFrom="column">
                  <wp:posOffset>990358</wp:posOffset>
                </wp:positionH>
                <wp:positionV relativeFrom="paragraph">
                  <wp:posOffset>-1969422</wp:posOffset>
                </wp:positionV>
                <wp:extent cx="1595755" cy="301276"/>
                <wp:effectExtent l="0" t="0" r="194945" b="232410"/>
                <wp:wrapNone/>
                <wp:docPr id="30" name="Llamada rectangular redondeada 30"/>
                <wp:cNvGraphicFramePr/>
                <a:graphic xmlns:a="http://schemas.openxmlformats.org/drawingml/2006/main">
                  <a:graphicData uri="http://schemas.microsoft.com/office/word/2010/wordprocessingShape">
                    <wps:wsp>
                      <wps:cNvSpPr/>
                      <wps:spPr>
                        <a:xfrm>
                          <a:off x="0" y="0"/>
                          <a:ext cx="1595755" cy="301276"/>
                        </a:xfrm>
                        <a:prstGeom prst="wedgeRoundRectCallout">
                          <a:avLst>
                            <a:gd name="adj1" fmla="val 59655"/>
                            <a:gd name="adj2" fmla="val 117792"/>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3F884599" w14:textId="77777777" w:rsidR="00F27BF4" w:rsidRDefault="00F27BF4" w:rsidP="00F27BF4">
                            <w:pPr>
                              <w:jc w:val="center"/>
                            </w:pPr>
                            <w:r>
                              <w:rPr>
                                <w:rFonts w:ascii="Times" w:hAnsi="Times"/>
                                <w:lang w:val="es-CO"/>
                              </w:rPr>
                              <w:t>Devuelvo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16D0" id="Llamada rectangular redondeada 30" o:spid="_x0000_s1028" type="#_x0000_t62" style="position:absolute;margin-left:78pt;margin-top:-155.05pt;width:125.6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" adj="23685,36243" fillcolor="white [3201]" strokecolor="#9bbb59 [3206]" strokeweight="2pt">
                <v:textbox>
                  <w:txbxContent>
                    <w:p w14:paraId="3F884599" w14:textId="77777777" w:rsidR="00F27BF4" w:rsidRDefault="00F27BF4" w:rsidP="00F27BF4">
                      <w:pPr>
                        <w:jc w:val="center"/>
                      </w:pPr>
                      <w:r>
                        <w:rPr>
                          <w:rFonts w:ascii="Times" w:hAnsi="Times"/>
                          <w:lang w:val="es-CO"/>
                        </w:rPr>
                        <w:t>Devuelvo $500</w:t>
                      </w:r>
                    </w:p>
                  </w:txbxContent>
                </v:textbox>
              </v:shape>
            </w:pict>
          </mc:Fallback>
        </mc:AlternateContent>
      </w:r>
      <w:r>
        <w:rPr>
          <w:rFonts w:ascii="Times" w:hAnsi="Times"/>
          <w:noProof/>
          <w:lang w:val="es-CO" w:eastAsia="es-CO"/>
        </w:rPr>
        <mc:AlternateContent>
          <mc:Choice Requires="wps">
            <w:drawing>
              <wp:anchor distT="0" distB="0" distL="114300" distR="114300" simplePos="0" relativeHeight="251664384" behindDoc="0" locked="0" layoutInCell="1" allowOverlap="1" wp14:anchorId="0613F9B8" wp14:editId="475FB852">
                <wp:simplePos x="0" y="0"/>
                <wp:positionH relativeFrom="column">
                  <wp:posOffset>3633077</wp:posOffset>
                </wp:positionH>
                <wp:positionV relativeFrom="paragraph">
                  <wp:posOffset>-2024497</wp:posOffset>
                </wp:positionV>
                <wp:extent cx="1595755" cy="290706"/>
                <wp:effectExtent l="95250" t="0" r="23495" b="147955"/>
                <wp:wrapNone/>
                <wp:docPr id="31" name="Llamada rectangular redondeada 31"/>
                <wp:cNvGraphicFramePr/>
                <a:graphic xmlns:a="http://schemas.openxmlformats.org/drawingml/2006/main">
                  <a:graphicData uri="http://schemas.microsoft.com/office/word/2010/wordprocessingShape">
                    <wps:wsp>
                      <wps:cNvSpPr/>
                      <wps:spPr>
                        <a:xfrm>
                          <a:off x="0" y="0"/>
                          <a:ext cx="1595755" cy="290706"/>
                        </a:xfrm>
                        <a:prstGeom prst="wedgeRoundRectCallout">
                          <a:avLst>
                            <a:gd name="adj1" fmla="val -55611"/>
                            <a:gd name="adj2" fmla="val 95377"/>
                            <a:gd name="adj3" fmla="val 16667"/>
                          </a:avLst>
                        </a:prstGeom>
                      </wps:spPr>
                      <wps:style>
                        <a:lnRef idx="2">
                          <a:schemeClr val="accent3"/>
                        </a:lnRef>
                        <a:fillRef idx="1">
                          <a:schemeClr val="lt1"/>
                        </a:fillRef>
                        <a:effectRef idx="0">
                          <a:schemeClr val="accent3"/>
                        </a:effectRef>
                        <a:fontRef idx="minor">
                          <a:schemeClr val="dk1"/>
                        </a:fontRef>
                      </wps:style>
                      <wps:txbx>
                        <w:txbxContent>
                          <w:p w14:paraId="69E2DE43" w14:textId="77777777" w:rsidR="00F27BF4" w:rsidRDefault="00F27BF4" w:rsidP="00F27BF4">
                            <w:pPr>
                              <w:jc w:val="center"/>
                            </w:pPr>
                            <w:r>
                              <w:rPr>
                                <w:rFonts w:ascii="Times" w:hAnsi="Times"/>
                                <w:lang w:val="es-CO"/>
                              </w:rPr>
                              <w:t>Me devuelven $600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F9B8" id="Llamada rectangular redondeada 31" o:spid="_x0000_s1029" type="#_x0000_t62" style="position:absolute;margin-left:286.05pt;margin-top:-159.4pt;width:125.6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" adj="-1212,31401" fillcolor="white [3201]" strokecolor="#9bbb59 [3206]" strokeweight="2pt">
                <v:textbox>
                  <w:txbxContent>
                    <w:p w14:paraId="69E2DE43" w14:textId="77777777" w:rsidR="00F27BF4" w:rsidRDefault="00F27BF4" w:rsidP="00F27BF4">
                      <w:pPr>
                        <w:jc w:val="center"/>
                      </w:pPr>
                      <w:r>
                        <w:rPr>
                          <w:rFonts w:ascii="Times" w:hAnsi="Times"/>
                          <w:lang w:val="es-CO"/>
                        </w:rPr>
                        <w:t>Me devuelven $600</w:t>
                      </w:r>
                    </w:p>
                  </w:txbxContent>
                </v:textbox>
              </v:shape>
            </w:pict>
          </mc:Fallback>
        </mc:AlternateContent>
      </w:r>
    </w:p>
    <w:p w14:paraId="5D68C0FF" w14:textId="77777777" w:rsidR="00F27BF4" w:rsidRDefault="00F27BF4" w:rsidP="00F27BF4">
      <w:pPr>
        <w:tabs>
          <w:tab w:val="right" w:pos="8498"/>
        </w:tabs>
        <w:spacing w:after="0"/>
        <w:rPr>
          <w:rFonts w:ascii="Times" w:hAnsi="Times"/>
          <w:lang w:val="es-CO"/>
        </w:rPr>
      </w:pPr>
      <w:r>
        <w:rPr>
          <w:rFonts w:ascii="Times" w:hAnsi="Times"/>
          <w:lang w:val="es-CO"/>
        </w:rPr>
        <w:t>Como se observa, la igualdad planteada por la cajera es falsa y es el motivo por el cual quien compra le indicaría que hay un error y le falta dinero.</w:t>
      </w:r>
    </w:p>
    <w:p w14:paraId="16C0EB27" w14:textId="77777777" w:rsidR="00F27BF4" w:rsidRDefault="00F27BF4" w:rsidP="00F27BF4">
      <w:pPr>
        <w:tabs>
          <w:tab w:val="right" w:pos="8498"/>
        </w:tabs>
        <w:spacing w:after="0"/>
        <w:rPr>
          <w:rFonts w:ascii="Times" w:hAnsi="Times"/>
          <w:lang w:val="es-CO"/>
        </w:rPr>
      </w:pPr>
    </w:p>
    <w:p w14:paraId="0209FBF5" w14:textId="77777777" w:rsidR="00F27BF4" w:rsidRDefault="00F27BF4" w:rsidP="00F27BF4">
      <w:pPr>
        <w:tabs>
          <w:tab w:val="right" w:pos="8498"/>
        </w:tabs>
        <w:spacing w:after="0"/>
        <w:rPr>
          <w:rFonts w:ascii="Times" w:hAnsi="Times"/>
          <w:lang w:val="es-CO"/>
        </w:rPr>
      </w:pPr>
      <w:r>
        <w:rPr>
          <w:rFonts w:ascii="Times" w:hAnsi="Times"/>
          <w:lang w:val="es-CO"/>
        </w:rPr>
        <w:t>Existen otro tipo de situaciones en las que es necesario determinar cantidades que hacen que el valor de verdad de una igualdad sea verdadero para dar coherencia al contexto. Por ejemplo</w:t>
      </w:r>
      <w:ins w:id="114" w:author="chris" w:date="2015-09-21T18:08:00Z">
        <w:r>
          <w:rPr>
            <w:rFonts w:ascii="Times" w:hAnsi="Times"/>
            <w:lang w:val="es-CO"/>
          </w:rPr>
          <w:t>,</w:t>
        </w:r>
      </w:ins>
      <w:del w:id="115" w:author="chris" w:date="2015-09-21T18:08:00Z">
        <w:r>
          <w:rPr>
            <w:rFonts w:ascii="Times" w:hAnsi="Times"/>
            <w:lang w:val="es-CO"/>
          </w:rPr>
          <w:delText>:</w:delText>
        </w:r>
      </w:del>
      <w:r>
        <w:rPr>
          <w:rFonts w:ascii="Times" w:hAnsi="Times"/>
          <w:lang w:val="es-CO"/>
        </w:rPr>
        <w:t xml:space="preserve"> Ana tiene $24 000 para comprar unos cuadernos, si cada cuaderno vale $8000, ¿cuántos cuadernos puede comprar?</w:t>
      </w:r>
    </w:p>
    <w:p w14:paraId="54138FBD" w14:textId="77777777" w:rsidR="00F27BF4" w:rsidRDefault="00F27BF4" w:rsidP="00F27BF4">
      <w:pPr>
        <w:tabs>
          <w:tab w:val="right" w:pos="8498"/>
        </w:tabs>
        <w:spacing w:after="0"/>
        <w:rPr>
          <w:rFonts w:ascii="Times" w:hAnsi="Times"/>
          <w:lang w:val="es-CO"/>
        </w:rPr>
      </w:pPr>
    </w:p>
    <w:p w14:paraId="0D7E262C" w14:textId="77777777" w:rsidR="00F27BF4" w:rsidRDefault="00F27BF4" w:rsidP="00F27BF4">
      <w:pPr>
        <w:tabs>
          <w:tab w:val="right" w:pos="8498"/>
        </w:tabs>
        <w:spacing w:after="0"/>
        <w:rPr>
          <w:rFonts w:ascii="Times" w:hAnsi="Times"/>
          <w:lang w:val="es-CO"/>
        </w:rPr>
      </w:pPr>
      <w:r>
        <w:rPr>
          <w:rFonts w:ascii="Times" w:hAnsi="Times"/>
          <w:lang w:val="es-CO"/>
        </w:rPr>
        <w:t>En el proceso para dar respuesta al interrogante se observa que se está buscando una cantidad numérica que satisfaga lo siguiente:</w:t>
      </w:r>
    </w:p>
    <w:p w14:paraId="3B8B2EAA" w14:textId="77777777" w:rsidR="00F27BF4" w:rsidRDefault="00F27BF4" w:rsidP="00F27BF4">
      <w:pPr>
        <w:tabs>
          <w:tab w:val="right" w:pos="8498"/>
        </w:tabs>
        <w:spacing w:after="0"/>
        <w:rPr>
          <w:rFonts w:ascii="Times" w:hAnsi="Times"/>
          <w:lang w:val="es-CO"/>
        </w:rPr>
      </w:pPr>
    </w:p>
    <w:p w14:paraId="658A10F0" w14:textId="77777777" w:rsidR="00F27BF4" w:rsidRDefault="00F27BF4" w:rsidP="00F27BF4">
      <w:pPr>
        <w:tabs>
          <w:tab w:val="right" w:pos="8498"/>
        </w:tabs>
        <w:spacing w:after="0"/>
        <w:jc w:val="center"/>
        <w:rPr>
          <w:rFonts w:ascii="Times" w:hAnsi="Times" w:cs="Times"/>
          <w:lang w:val="es-CO"/>
        </w:rPr>
      </w:pPr>
      <w:r w:rsidRPr="00D1140E">
        <w:rPr>
          <w:rFonts w:ascii="Times" w:hAnsi="Times"/>
          <w:sz w:val="48"/>
          <w:highlight w:val="yellow"/>
          <w:lang w:val="es-CO"/>
          <w:rPrChange w:id="116" w:author="Sandra Ballen" w:date="2015-09-22T10:34:00Z">
            <w:rPr>
              <w:rFonts w:ascii="Times" w:hAnsi="Times"/>
              <w:highlight w:val="yellow"/>
              <w:lang w:val="es-CO"/>
            </w:rPr>
          </w:rPrChange>
        </w:rPr>
        <w:t>□</w:t>
      </w:r>
      <w:r w:rsidRPr="00CA39BD">
        <w:rPr>
          <w:rFonts w:ascii="Times" w:hAnsi="Times" w:cs="Times"/>
          <w:highlight w:val="yellow"/>
          <w:lang w:val="es-CO"/>
        </w:rPr>
        <w:t xml:space="preserve"> × 8000 = 24 000.</w:t>
      </w:r>
    </w:p>
    <w:p w14:paraId="7CB8B794" w14:textId="77777777" w:rsidR="00F27BF4" w:rsidRDefault="00F27BF4" w:rsidP="00F27BF4">
      <w:pPr>
        <w:tabs>
          <w:tab w:val="right" w:pos="8498"/>
        </w:tabs>
        <w:spacing w:after="0"/>
        <w:rPr>
          <w:rFonts w:ascii="Times" w:hAnsi="Times"/>
          <w:lang w:val="es-CO"/>
        </w:rPr>
      </w:pPr>
    </w:p>
    <w:p w14:paraId="55679449" w14:textId="77777777" w:rsidR="00F27BF4" w:rsidRDefault="00F27BF4" w:rsidP="00F27BF4">
      <w:pPr>
        <w:tabs>
          <w:tab w:val="right" w:pos="8498"/>
        </w:tabs>
        <w:spacing w:after="0"/>
        <w:rPr>
          <w:rFonts w:ascii="Times" w:hAnsi="Times"/>
          <w:lang w:val="es-CO"/>
        </w:rPr>
      </w:pPr>
      <w:r>
        <w:rPr>
          <w:rFonts w:ascii="Times" w:hAnsi="Times"/>
          <w:lang w:val="es-CO"/>
        </w:rPr>
        <w:t>Esta expresión, muestra una igualdad en la cual se necesita llenar el espacio del cuadro, para que sea verdadera.</w:t>
      </w:r>
    </w:p>
    <w:p w14:paraId="01B0A78A" w14:textId="77777777" w:rsidR="00F27BF4" w:rsidRDefault="00F27BF4" w:rsidP="00F27BF4">
      <w:pPr>
        <w:tabs>
          <w:tab w:val="right" w:pos="8498"/>
        </w:tabs>
        <w:spacing w:after="0"/>
        <w:rPr>
          <w:rFonts w:ascii="Times" w:hAnsi="Times"/>
          <w:lang w:val="es-CO"/>
        </w:rPr>
      </w:pPr>
    </w:p>
    <w:p w14:paraId="711805A3" w14:textId="77777777" w:rsidR="00F27BF4" w:rsidRDefault="00F27BF4" w:rsidP="00F27BF4">
      <w:pPr>
        <w:tabs>
          <w:tab w:val="right" w:pos="8498"/>
        </w:tabs>
        <w:spacing w:after="0"/>
        <w:rPr>
          <w:rFonts w:ascii="Times" w:eastAsiaTheme="minorEastAsia" w:hAnsi="Times"/>
          <w:lang w:val="es-CO"/>
        </w:rPr>
      </w:pPr>
      <w:r>
        <w:rPr>
          <w:rFonts w:ascii="Times" w:hAnsi="Times"/>
          <w:lang w:val="es-CO"/>
        </w:rPr>
        <w:t xml:space="preserve">Este tipo de expresiones reciben el nombre de </w:t>
      </w:r>
      <w:r w:rsidRPr="00B054B2">
        <w:rPr>
          <w:rFonts w:ascii="Times" w:hAnsi="Times"/>
          <w:b/>
          <w:lang w:val="es-CO"/>
        </w:rPr>
        <w:t>ecuación</w:t>
      </w:r>
      <w:r>
        <w:rPr>
          <w:rFonts w:ascii="Times" w:hAnsi="Times"/>
          <w:lang w:val="es-CO"/>
        </w:rPr>
        <w:t xml:space="preserve"> y </w:t>
      </w:r>
      <w:r w:rsidRPr="00B054B2">
        <w:rPr>
          <w:rFonts w:ascii="Times" w:hAnsi="Times"/>
          <w:b/>
          <w:lang w:val="es-CO"/>
        </w:rPr>
        <w:t>son igualdades en las que se</w:t>
      </w:r>
      <w:r w:rsidRPr="00B054B2">
        <w:rPr>
          <w:rFonts w:ascii="Times" w:eastAsiaTheme="minorEastAsia" w:hAnsi="Times"/>
          <w:b/>
          <w:lang w:val="es-CO"/>
        </w:rPr>
        <w:t xml:space="preserve"> desconoce la cantidad que la hace verdadera</w:t>
      </w:r>
      <w:r>
        <w:rPr>
          <w:rFonts w:ascii="Times" w:eastAsiaTheme="minorEastAsia" w:hAnsi="Times"/>
          <w:lang w:val="es-CO"/>
        </w:rPr>
        <w:t xml:space="preserve">. </w:t>
      </w:r>
    </w:p>
    <w:p w14:paraId="419D3A60" w14:textId="77777777" w:rsidR="00F27BF4" w:rsidRDefault="00F27BF4" w:rsidP="00F27BF4">
      <w:pPr>
        <w:tabs>
          <w:tab w:val="right" w:pos="8498"/>
        </w:tabs>
        <w:spacing w:after="0"/>
        <w:rPr>
          <w:rFonts w:ascii="Times" w:eastAsiaTheme="minorEastAsia" w:hAnsi="Times"/>
          <w:lang w:val="es-CO"/>
        </w:rPr>
      </w:pPr>
    </w:p>
    <w:p w14:paraId="47D53E88"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t xml:space="preserve">Para indicar esa cantidad desconocida, en matemáticas, se emplea un símbolo o una letra. </w:t>
      </w:r>
    </w:p>
    <w:p w14:paraId="355CBA82" w14:textId="77777777" w:rsidR="00F27BF4" w:rsidRDefault="00F27BF4" w:rsidP="00F27BF4">
      <w:pPr>
        <w:tabs>
          <w:tab w:val="right" w:pos="8498"/>
        </w:tabs>
        <w:spacing w:after="0"/>
        <w:rPr>
          <w:rFonts w:ascii="Times" w:eastAsiaTheme="minorEastAsia" w:hAnsi="Times"/>
          <w:lang w:val="es-CO"/>
        </w:rPr>
      </w:pPr>
    </w:p>
    <w:p w14:paraId="798C1D2C" w14:textId="77777777" w:rsidR="00F27BF4" w:rsidRDefault="00F27BF4" w:rsidP="00F27BF4">
      <w:pPr>
        <w:tabs>
          <w:tab w:val="right" w:pos="8498"/>
        </w:tabs>
        <w:spacing w:after="0"/>
        <w:rPr>
          <w:rFonts w:ascii="Times" w:eastAsiaTheme="minorEastAsia" w:hAnsi="Times"/>
          <w:lang w:val="es-CO"/>
        </w:rPr>
      </w:pPr>
      <w:r>
        <w:rPr>
          <w:rFonts w:ascii="Times" w:eastAsiaTheme="minorEastAsia" w:hAnsi="Times"/>
          <w:lang w:val="es-CO"/>
        </w:rPr>
        <w:lastRenderedPageBreak/>
        <w:t xml:space="preserve">Por ejemplo: </w:t>
      </w:r>
    </w:p>
    <w:p w14:paraId="0F481161" w14:textId="77777777" w:rsidR="00F27BF4" w:rsidRDefault="00F27BF4" w:rsidP="00F27BF4">
      <w:pPr>
        <w:tabs>
          <w:tab w:val="right" w:pos="8498"/>
        </w:tabs>
        <w:spacing w:after="0"/>
        <w:rPr>
          <w:rFonts w:ascii="Times" w:eastAsiaTheme="minorEastAsia" w:hAnsi="Times"/>
          <w:lang w:val="es-CO"/>
        </w:rPr>
      </w:pPr>
    </w:p>
    <w:p w14:paraId="64BDC4A1" w14:textId="130C6517" w:rsidR="00F27BF4" w:rsidRPr="00671781" w:rsidRDefault="00F27BF4" w:rsidP="00DA095B">
      <w:pPr>
        <w:pStyle w:val="Prrafodelista"/>
        <w:numPr>
          <w:ilvl w:val="0"/>
          <w:numId w:val="8"/>
        </w:numPr>
        <w:tabs>
          <w:tab w:val="right" w:pos="8498"/>
        </w:tabs>
        <w:spacing w:after="0"/>
        <w:rPr>
          <w:rFonts w:ascii="Times" w:eastAsiaTheme="minorEastAsia" w:hAnsi="Times"/>
          <w:lang w:val="es-CO"/>
        </w:rPr>
      </w:pPr>
      <w:r w:rsidRPr="00671781">
        <w:rPr>
          <w:rFonts w:ascii="Times" w:eastAsiaTheme="minorEastAsia" w:hAnsi="Times"/>
          <w:lang w:val="es-CO"/>
        </w:rPr>
        <w:t>Con símbolo, una forma de representar la igualdad del problema de Ana sería la siguiente.</w:t>
      </w:r>
    </w:p>
    <w:p w14:paraId="5F2D46C1" w14:textId="77777777" w:rsidR="00F27BF4" w:rsidRDefault="00F27BF4" w:rsidP="00F27BF4">
      <w:pPr>
        <w:tabs>
          <w:tab w:val="right" w:pos="8498"/>
        </w:tabs>
        <w:spacing w:after="0"/>
        <w:jc w:val="center"/>
        <w:rPr>
          <w:rFonts w:ascii="Times" w:eastAsiaTheme="minorEastAsia" w:hAnsi="Times"/>
          <w:lang w:val="es-CO"/>
        </w:rPr>
      </w:pPr>
      <w:r w:rsidRPr="00E66F7D">
        <w:rPr>
          <w:rFonts w:ascii="Times" w:eastAsiaTheme="minorEastAsia" w:hAnsi="Times" w:cs="Times"/>
          <w:sz w:val="48"/>
          <w:szCs w:val="48"/>
          <w:highlight w:val="yellow"/>
          <w:lang w:val="es-CO"/>
        </w:rPr>
        <w:t>□</w:t>
      </w:r>
      <w:r w:rsidRPr="000946C1">
        <w:rPr>
          <w:rFonts w:ascii="Times" w:eastAsiaTheme="minorEastAsia" w:hAnsi="Times"/>
          <w:highlight w:val="yellow"/>
          <w:lang w:val="es-CO"/>
        </w:rPr>
        <w:t xml:space="preserve"> </w:t>
      </w:r>
      <w:r w:rsidRPr="000946C1">
        <w:rPr>
          <w:rFonts w:ascii="Times" w:eastAsiaTheme="minorEastAsia" w:hAnsi="Times" w:cs="Times"/>
          <w:highlight w:val="yellow"/>
          <w:lang w:val="es-CO"/>
        </w:rPr>
        <w:t>×</w:t>
      </w:r>
      <w:r w:rsidRPr="000946C1">
        <w:rPr>
          <w:rFonts w:ascii="Times" w:eastAsiaTheme="minorEastAsia" w:hAnsi="Times"/>
          <w:highlight w:val="yellow"/>
          <w:lang w:val="es-CO"/>
        </w:rPr>
        <w:t xml:space="preserve"> 8000 = 24 000.</w:t>
      </w:r>
    </w:p>
    <w:p w14:paraId="0DD8C930" w14:textId="77777777" w:rsidR="00F27BF4" w:rsidRDefault="00F27BF4" w:rsidP="00F27BF4">
      <w:pPr>
        <w:tabs>
          <w:tab w:val="right" w:pos="8498"/>
        </w:tabs>
        <w:spacing w:after="0"/>
        <w:ind w:left="708"/>
        <w:rPr>
          <w:rFonts w:ascii="Times" w:eastAsiaTheme="minorEastAsia" w:hAnsi="Times" w:cs="Times"/>
          <w:lang w:val="es-CO"/>
        </w:rPr>
      </w:pPr>
      <w:r>
        <w:rPr>
          <w:rFonts w:ascii="Times" w:hAnsi="Times"/>
          <w:lang w:val="es-CO"/>
        </w:rPr>
        <w:t xml:space="preserve">En ella, el valor desconocido se representa con el símbolo: </w:t>
      </w:r>
      <w:r w:rsidRPr="00E66F7D">
        <w:rPr>
          <w:rFonts w:ascii="Times" w:eastAsiaTheme="minorEastAsia" w:hAnsi="Times" w:cs="Times"/>
          <w:sz w:val="48"/>
          <w:szCs w:val="48"/>
          <w:highlight w:val="yellow"/>
          <w:lang w:val="es-CO"/>
        </w:rPr>
        <w:t>□</w:t>
      </w:r>
      <w:r>
        <w:rPr>
          <w:rFonts w:ascii="Times" w:eastAsiaTheme="minorEastAsia" w:hAnsi="Times" w:cs="Times"/>
          <w:lang w:val="es-CO"/>
        </w:rPr>
        <w:t>.</w:t>
      </w:r>
    </w:p>
    <w:p w14:paraId="50AAE558" w14:textId="77777777" w:rsidR="00F27BF4" w:rsidRDefault="00F27BF4" w:rsidP="00F27BF4">
      <w:pPr>
        <w:tabs>
          <w:tab w:val="right" w:pos="8498"/>
        </w:tabs>
        <w:spacing w:after="0"/>
        <w:rPr>
          <w:rFonts w:ascii="Times" w:hAnsi="Times"/>
          <w:lang w:val="es-CO"/>
        </w:rPr>
      </w:pPr>
    </w:p>
    <w:p w14:paraId="472D2F92" w14:textId="77777777"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Con letra, una opción para representar la igualdad sería:</w:t>
      </w:r>
    </w:p>
    <w:p w14:paraId="2B86BC46" w14:textId="77777777" w:rsidR="00F27BF4" w:rsidRDefault="00F27BF4" w:rsidP="00F27BF4">
      <w:pPr>
        <w:pStyle w:val="Prrafodelista"/>
        <w:tabs>
          <w:tab w:val="right" w:pos="8498"/>
        </w:tabs>
        <w:spacing w:after="0"/>
        <w:rPr>
          <w:rFonts w:ascii="Times" w:hAnsi="Times"/>
          <w:lang w:val="es-CO"/>
        </w:rPr>
      </w:pPr>
    </w:p>
    <w:p w14:paraId="6AF180CD"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4DE71B3A" w14:textId="77777777" w:rsidR="00F27BF4" w:rsidRDefault="00F27BF4" w:rsidP="00F27BF4">
      <w:pPr>
        <w:pStyle w:val="Prrafodelista"/>
        <w:tabs>
          <w:tab w:val="right" w:pos="8498"/>
        </w:tabs>
        <w:spacing w:after="0"/>
        <w:jc w:val="center"/>
        <w:rPr>
          <w:rFonts w:ascii="Times" w:hAnsi="Times"/>
          <w:lang w:val="es-CO"/>
        </w:rPr>
      </w:pPr>
    </w:p>
    <w:p w14:paraId="360C697F" w14:textId="77777777" w:rsidR="00F27BF4" w:rsidRDefault="00F27BF4" w:rsidP="00F27BF4">
      <w:pPr>
        <w:pStyle w:val="Prrafodelista"/>
        <w:tabs>
          <w:tab w:val="right" w:pos="8498"/>
        </w:tabs>
        <w:spacing w:after="0"/>
        <w:rPr>
          <w:rFonts w:ascii="Times" w:hAnsi="Times"/>
          <w:iCs/>
          <w:lang w:val="es-CO"/>
        </w:rPr>
      </w:pPr>
      <w:r>
        <w:rPr>
          <w:rFonts w:ascii="Times" w:hAnsi="Times"/>
          <w:iCs/>
          <w:lang w:val="es-CO"/>
        </w:rPr>
        <w:t>Donde</w:t>
      </w:r>
      <w:r w:rsidRPr="000946C1">
        <w:rPr>
          <w:rFonts w:ascii="Times" w:hAnsi="Times"/>
          <w:lang w:val="es-CO"/>
        </w:rPr>
        <w:t xml:space="preserve"> </w:t>
      </w:r>
      <w:r w:rsidRPr="000946C1">
        <w:rPr>
          <w:rFonts w:ascii="Times" w:hAnsi="Times"/>
          <w:i/>
          <w:iCs/>
          <w:lang w:val="es-CO"/>
        </w:rPr>
        <w:t>x</w:t>
      </w:r>
      <w:r>
        <w:rPr>
          <w:rFonts w:ascii="Times" w:hAnsi="Times"/>
          <w:i/>
          <w:iCs/>
          <w:lang w:val="es-CO"/>
        </w:rPr>
        <w:t xml:space="preserve"> </w:t>
      </w:r>
      <w:r>
        <w:rPr>
          <w:rFonts w:ascii="Times" w:hAnsi="Times"/>
          <w:iCs/>
          <w:lang w:val="es-CO"/>
        </w:rPr>
        <w:t>representa al dato desconocido</w:t>
      </w:r>
      <w:r w:rsidRPr="000946C1">
        <w:rPr>
          <w:rFonts w:ascii="Times" w:hAnsi="Times"/>
          <w:i/>
          <w:iCs/>
          <w:lang w:val="es-CO"/>
        </w:rPr>
        <w:t>.</w:t>
      </w:r>
    </w:p>
    <w:p w14:paraId="1537F66B" w14:textId="77777777" w:rsidR="00F27BF4" w:rsidRDefault="00F27BF4" w:rsidP="00F27BF4">
      <w:pPr>
        <w:pStyle w:val="Prrafodelista"/>
        <w:tabs>
          <w:tab w:val="right" w:pos="8498"/>
        </w:tabs>
        <w:spacing w:after="0"/>
        <w:rPr>
          <w:rFonts w:ascii="Times" w:hAnsi="Times"/>
          <w:iCs/>
          <w:lang w:val="es-CO"/>
        </w:rPr>
      </w:pPr>
    </w:p>
    <w:p w14:paraId="1EF53313" w14:textId="77777777" w:rsidR="00F27BF4" w:rsidRDefault="00F27BF4" w:rsidP="00F27BF4">
      <w:pPr>
        <w:pStyle w:val="Prrafodelista"/>
        <w:tabs>
          <w:tab w:val="right" w:pos="8498"/>
        </w:tabs>
        <w:spacing w:after="0"/>
        <w:rPr>
          <w:rFonts w:ascii="Times" w:hAnsi="Times"/>
          <w:iCs/>
          <w:lang w:val="es-CO"/>
        </w:rPr>
      </w:pPr>
      <w:r>
        <w:rPr>
          <w:rFonts w:ascii="Times" w:hAnsi="Times"/>
          <w:iCs/>
          <w:lang w:val="es-CO"/>
        </w:rPr>
        <w:t xml:space="preserve">Se debe tener presente, que para evitar confusiones, es necesario elegir formas de representar las igualdades empleando los conocimientos adquiridos anteriormente. En este caso, se </w:t>
      </w:r>
      <w:del w:id="117" w:author="chris" w:date="2015-09-21T18:10:00Z">
        <w:r>
          <w:rPr>
            <w:rFonts w:ascii="Times" w:hAnsi="Times"/>
            <w:iCs/>
            <w:lang w:val="es-CO"/>
          </w:rPr>
          <w:delText>habría podido</w:delText>
        </w:r>
      </w:del>
      <w:ins w:id="118" w:author="chris" w:date="2015-09-21T18:10:00Z">
        <w:r>
          <w:rPr>
            <w:rFonts w:ascii="Times" w:hAnsi="Times"/>
            <w:iCs/>
            <w:lang w:val="es-CO"/>
          </w:rPr>
          <w:t>podría</w:t>
        </w:r>
      </w:ins>
      <w:r>
        <w:rPr>
          <w:rFonts w:ascii="Times" w:hAnsi="Times"/>
          <w:iCs/>
          <w:lang w:val="es-CO"/>
        </w:rPr>
        <w:t xml:space="preserve"> usar cualquiera de las siguientes representaciones, pero se eligió la más agradable visualmente y que evitara una confusión entre la letra </w:t>
      </w:r>
      <w:r w:rsidRPr="005A7BAA">
        <w:rPr>
          <w:rFonts w:ascii="Times" w:hAnsi="Times"/>
          <w:i/>
          <w:iCs/>
          <w:lang w:val="es-CO"/>
        </w:rPr>
        <w:t>x</w:t>
      </w:r>
      <w:r>
        <w:rPr>
          <w:rFonts w:ascii="Times" w:hAnsi="Times"/>
          <w:iCs/>
          <w:lang w:val="es-CO"/>
        </w:rPr>
        <w:t xml:space="preserve"> y el </w:t>
      </w:r>
      <w:r>
        <w:rPr>
          <w:rFonts w:ascii="Times" w:hAnsi="Times" w:cs="Times"/>
          <w:iCs/>
          <w:lang w:val="es-CO"/>
        </w:rPr>
        <w:t>×</w:t>
      </w:r>
      <w:r>
        <w:rPr>
          <w:rFonts w:ascii="Times" w:hAnsi="Times"/>
          <w:iCs/>
          <w:lang w:val="es-CO"/>
        </w:rPr>
        <w:t xml:space="preserve"> de multiplicar.</w:t>
      </w:r>
    </w:p>
    <w:p w14:paraId="3FB52F54" w14:textId="77777777" w:rsidR="00F27BF4" w:rsidRDefault="00F27BF4" w:rsidP="00F27BF4">
      <w:pPr>
        <w:pStyle w:val="Prrafodelista"/>
        <w:tabs>
          <w:tab w:val="right" w:pos="8498"/>
        </w:tabs>
        <w:spacing w:after="0"/>
        <w:rPr>
          <w:rFonts w:ascii="Times" w:hAnsi="Times"/>
          <w:iCs/>
          <w:lang w:val="es-CO"/>
        </w:rPr>
      </w:pPr>
    </w:p>
    <w:p w14:paraId="24E571AC"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1146AA41" w14:textId="77777777" w:rsidR="00F27BF4" w:rsidRDefault="00F27BF4" w:rsidP="00F27BF4">
      <w:pPr>
        <w:pStyle w:val="Prrafodelista"/>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5EFE4020" w14:textId="77777777" w:rsidR="00F27BF4" w:rsidRDefault="00F27BF4" w:rsidP="00F27BF4">
      <w:pPr>
        <w:pStyle w:val="Prrafodelista"/>
        <w:tabs>
          <w:tab w:val="right" w:pos="8498"/>
        </w:tabs>
        <w:spacing w:after="0"/>
        <w:jc w:val="center"/>
        <w:rPr>
          <w:rFonts w:ascii="Times" w:hAnsi="Times"/>
          <w:lang w:val="es-CO"/>
        </w:rPr>
      </w:pPr>
    </w:p>
    <w:tbl>
      <w:tblPr>
        <w:tblStyle w:val="Tablaconcuadrcula"/>
        <w:tblW w:w="0" w:type="auto"/>
        <w:tblLook w:val="04A0" w:firstRow="1" w:lastRow="0" w:firstColumn="1" w:lastColumn="0" w:noHBand="0" w:noVBand="1"/>
        <w:tblPrChange w:id="119" w:author="Diana Velásquez Rojas" w:date="2015-09-22T10:34:00Z">
          <w:tblPr>
            <w:tblStyle w:val="Tablaconcuadrcula"/>
            <w:tblW w:w="0" w:type="auto"/>
            <w:tblLook w:val="04A0" w:firstRow="1" w:lastRow="0" w:firstColumn="1" w:lastColumn="0" w:noHBand="0" w:noVBand="1"/>
          </w:tblPr>
        </w:tblPrChange>
      </w:tblPr>
      <w:tblGrid>
        <w:gridCol w:w="2483"/>
        <w:gridCol w:w="6345"/>
        <w:tblGridChange w:id="120">
          <w:tblGrid>
            <w:gridCol w:w="2518"/>
            <w:gridCol w:w="6460"/>
          </w:tblGrid>
        </w:tblGridChange>
      </w:tblGrid>
      <w:tr w:rsidR="00F27BF4" w:rsidRPr="005D1738" w14:paraId="1C279DE9" w14:textId="77777777" w:rsidTr="006B44B3">
        <w:tc>
          <w:tcPr>
            <w:tcW w:w="8978" w:type="dxa"/>
            <w:gridSpan w:val="2"/>
            <w:shd w:val="clear" w:color="auto" w:fill="000000" w:themeFill="text1"/>
            <w:tcPrChange w:id="121" w:author="Diana Velásquez Rojas" w:date="2015-09-22T10:34:00Z">
              <w:tcPr>
                <w:tcW w:w="8978" w:type="dxa"/>
                <w:gridSpan w:val="2"/>
                <w:shd w:val="clear" w:color="auto" w:fill="000000" w:themeFill="text1"/>
              </w:tcPr>
            </w:tcPrChange>
          </w:tcPr>
          <w:p w14:paraId="5AEEF486"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42599F05" w14:textId="77777777" w:rsidTr="006B44B3">
        <w:tc>
          <w:tcPr>
            <w:tcW w:w="2518" w:type="dxa"/>
            <w:tcPrChange w:id="122" w:author="Diana Velásquez Rojas" w:date="2015-09-22T10:34:00Z">
              <w:tcPr>
                <w:tcW w:w="2518" w:type="dxa"/>
              </w:tcPr>
            </w:tcPrChange>
          </w:tcPr>
          <w:p w14:paraId="36E1B655"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6460" w:type="dxa"/>
            <w:tcPrChange w:id="123" w:author="Diana Velásquez Rojas" w:date="2015-09-22T10:34:00Z">
              <w:tcPr>
                <w:tcW w:w="6460" w:type="dxa"/>
              </w:tcPr>
            </w:tcPrChange>
          </w:tcPr>
          <w:p w14:paraId="0C1CA7AF" w14:textId="77777777" w:rsidR="00F27BF4" w:rsidRPr="00F02B6F" w:rsidRDefault="00F27BF4" w:rsidP="006B44B3">
            <w:pPr>
              <w:rPr>
                <w:rFonts w:ascii="Times" w:hAnsi="Times"/>
                <w:b/>
                <w:sz w:val="18"/>
                <w:szCs w:val="18"/>
                <w:lang w:val="es-CO"/>
              </w:rPr>
            </w:pPr>
            <w:r w:rsidRPr="004B2A5B">
              <w:rPr>
                <w:rFonts w:ascii="Times New Roman" w:hAnsi="Times New Roman" w:cs="Times New Roman"/>
                <w:color w:val="000000"/>
                <w:sz w:val="24"/>
                <w:szCs w:val="24"/>
                <w:lang w:val="es-CO"/>
              </w:rPr>
              <w:t xml:space="preserve">Para escribir una multiplicación entre dos o más números se usa el signo “por </w:t>
            </w:r>
            <w:ins w:id="124" w:author="Diana Velásquez Rojas" w:date="2015-09-22T10:34:00Z">
              <w:r w:rsidRPr="004B2A5B">
                <w:rPr>
                  <w:rFonts w:ascii="Times New Roman" w:hAnsi="Times New Roman" w:cs="Times New Roman"/>
                  <w:color w:val="000000"/>
                  <w:sz w:val="24"/>
                  <w:szCs w:val="24"/>
                  <w:lang w:val="es-CO"/>
                </w:rPr>
                <w:t>(×)”</w:t>
              </w:r>
            </w:ins>
            <w:ins w:id="125" w:author="chris" w:date="2015-09-20T21:17:00Z">
              <w:r>
                <w:rPr>
                  <w:rFonts w:ascii="Times New Roman" w:hAnsi="Times New Roman" w:cs="Times New Roman"/>
                  <w:color w:val="000000"/>
                  <w:sz w:val="24"/>
                  <w:szCs w:val="24"/>
                  <w:lang w:val="es-CO"/>
                </w:rPr>
                <w:t>;</w:t>
              </w:r>
            </w:ins>
            <w:del w:id="126" w:author="chris" w:date="2015-09-20T21:17:00Z">
              <w:r w:rsidRPr="004B2A5B" w:rsidDel="00651A2A">
                <w:rPr>
                  <w:rFonts w:ascii="Times New Roman" w:hAnsi="Times New Roman" w:cs="Times New Roman"/>
                  <w:color w:val="000000"/>
                  <w:sz w:val="24"/>
                  <w:szCs w:val="24"/>
                  <w:lang w:val="es-CO"/>
                </w:rPr>
                <w:delText>,</w:delText>
              </w:r>
            </w:del>
            <w:del w:id="127" w:author="Diana Velásquez Rojas" w:date="2015-09-22T10:34:00Z">
              <w:r w:rsidRPr="004B2A5B">
                <w:rPr>
                  <w:rFonts w:ascii="Times New Roman" w:hAnsi="Times New Roman" w:cs="Times New Roman"/>
                  <w:color w:val="000000"/>
                  <w:sz w:val="24"/>
                  <w:szCs w:val="24"/>
                  <w:lang w:val="es-CO"/>
                </w:rPr>
                <w:delText>(×)”,</w:delText>
              </w:r>
            </w:del>
            <w:r w:rsidRPr="004B2A5B">
              <w:rPr>
                <w:rFonts w:ascii="Times New Roman" w:hAnsi="Times New Roman" w:cs="Times New Roman"/>
                <w:color w:val="000000"/>
                <w:sz w:val="24"/>
                <w:szCs w:val="24"/>
                <w:lang w:val="es-CO"/>
              </w:rPr>
              <w:t xml:space="preserve"> sin embargo, para abreviar la expresión es usual reemplazar este signo por “un punto (·)”.</w:t>
            </w:r>
          </w:p>
        </w:tc>
      </w:tr>
    </w:tbl>
    <w:p w14:paraId="0336505F" w14:textId="77777777" w:rsidR="00F27BF4" w:rsidRDefault="00F27BF4" w:rsidP="00F27BF4">
      <w:pPr>
        <w:tabs>
          <w:tab w:val="right" w:pos="8498"/>
        </w:tabs>
        <w:spacing w:after="0"/>
        <w:jc w:val="both"/>
        <w:rPr>
          <w:rFonts w:ascii="Times" w:hAnsi="Times"/>
          <w:lang w:val="es-CO"/>
        </w:rPr>
      </w:pPr>
    </w:p>
    <w:p w14:paraId="55B5FFE9" w14:textId="77777777" w:rsidR="00F27BF4" w:rsidRDefault="00F27BF4" w:rsidP="00F27BF4">
      <w:pPr>
        <w:spacing w:after="0"/>
        <w:jc w:val="both"/>
        <w:rPr>
          <w:rFonts w:ascii="Times New Roman" w:hAnsi="Times New Roman" w:cs="Times New Roman"/>
        </w:rPr>
      </w:pPr>
      <w:r w:rsidRPr="00365615">
        <w:rPr>
          <w:rFonts w:ascii="Times New Roman" w:hAnsi="Times New Roman" w:cs="Times New Roman"/>
        </w:rPr>
        <w:t>El 18 de mayo de 1048</w:t>
      </w:r>
      <w:r>
        <w:rPr>
          <w:rFonts w:ascii="Times New Roman" w:hAnsi="Times New Roman" w:cs="Times New Roman"/>
        </w:rPr>
        <w:t xml:space="preserve"> nació el matemático, astrónomo y poeta Omar </w:t>
      </w:r>
      <w:proofErr w:type="spellStart"/>
      <w:r>
        <w:rPr>
          <w:rFonts w:ascii="Times New Roman" w:hAnsi="Times New Roman" w:cs="Times New Roman"/>
        </w:rPr>
        <w:t>Jayam</w:t>
      </w:r>
      <w:proofErr w:type="spellEnd"/>
      <w:r>
        <w:rPr>
          <w:rFonts w:ascii="Times New Roman" w:hAnsi="Times New Roman" w:cs="Times New Roman"/>
        </w:rPr>
        <w:t xml:space="preserve"> en Persia, se destacó entre otros temas por sus investigaciones acerca de las ecuaciones de primer grado, </w:t>
      </w:r>
      <w:del w:id="128" w:author="chris" w:date="2015-09-21T18:11:00Z">
        <w:r>
          <w:rPr>
            <w:rFonts w:ascii="Times New Roman" w:hAnsi="Times New Roman" w:cs="Times New Roman"/>
          </w:rPr>
          <w:delText>pero también</w:delText>
        </w:r>
      </w:del>
      <w:ins w:id="129" w:author="chris" w:date="2015-09-21T18:11:00Z">
        <w:r>
          <w:rPr>
            <w:rFonts w:ascii="Times New Roman" w:hAnsi="Times New Roman" w:cs="Times New Roman"/>
          </w:rPr>
          <w:t>como</w:t>
        </w:r>
      </w:ins>
      <w:del w:id="130" w:author="chris" w:date="2015-09-21T18:11:00Z">
        <w:r>
          <w:rPr>
            <w:rFonts w:ascii="Times New Roman" w:hAnsi="Times New Roman" w:cs="Times New Roman"/>
          </w:rPr>
          <w:delText>, acerca</w:delText>
        </w:r>
      </w:del>
      <w:r>
        <w:rPr>
          <w:rFonts w:ascii="Times New Roman" w:hAnsi="Times New Roman" w:cs="Times New Roman"/>
        </w:rPr>
        <w:t xml:space="preserve"> de las ecuaciones cuadráticas y cúbicas. A él se debe el uso de la letra “</w:t>
      </w:r>
      <w:r w:rsidRPr="00FD0E31">
        <w:rPr>
          <w:rFonts w:ascii="Times New Roman" w:hAnsi="Times New Roman" w:cs="Times New Roman"/>
          <w:b/>
          <w:i/>
        </w:rPr>
        <w:t>x</w:t>
      </w:r>
      <w:r>
        <w:rPr>
          <w:rFonts w:ascii="Times New Roman" w:hAnsi="Times New Roman" w:cs="Times New Roman"/>
        </w:rPr>
        <w:t xml:space="preserve">” para designar </w:t>
      </w:r>
      <w:r w:rsidRPr="00847E82">
        <w:rPr>
          <w:rFonts w:ascii="Times New Roman" w:hAnsi="Times New Roman" w:cs="Times New Roman"/>
          <w:b/>
        </w:rPr>
        <w:t>la variable</w:t>
      </w:r>
      <w:r>
        <w:rPr>
          <w:rFonts w:ascii="Times New Roman" w:hAnsi="Times New Roman" w:cs="Times New Roman"/>
        </w:rPr>
        <w:t xml:space="preserve"> o </w:t>
      </w:r>
      <w:r w:rsidRPr="00847E82">
        <w:rPr>
          <w:rFonts w:ascii="Times New Roman" w:hAnsi="Times New Roman" w:cs="Times New Roman"/>
          <w:b/>
        </w:rPr>
        <w:t>incógnita</w:t>
      </w:r>
      <w:r>
        <w:rPr>
          <w:rFonts w:ascii="Times New Roman" w:hAnsi="Times New Roman" w:cs="Times New Roman"/>
        </w:rPr>
        <w:t xml:space="preserve"> en una ecuación porque en sus primeros escritos llamó </w:t>
      </w:r>
      <w:proofErr w:type="spellStart"/>
      <w:r>
        <w:rPr>
          <w:rFonts w:ascii="Times New Roman" w:hAnsi="Times New Roman" w:cs="Times New Roman"/>
        </w:rPr>
        <w:t>shay</w:t>
      </w:r>
      <w:proofErr w:type="spellEnd"/>
      <w:r>
        <w:rPr>
          <w:rFonts w:ascii="Times New Roman" w:hAnsi="Times New Roman" w:cs="Times New Roman"/>
        </w:rPr>
        <w:t xml:space="preserve"> (palabra árabe que quiere decir “cosa”) a la incógnita. Con el tiempo la palabra “</w:t>
      </w:r>
      <w:proofErr w:type="spellStart"/>
      <w:r>
        <w:rPr>
          <w:rFonts w:ascii="Times New Roman" w:hAnsi="Times New Roman" w:cs="Times New Roman"/>
        </w:rPr>
        <w:t>shay</w:t>
      </w:r>
      <w:proofErr w:type="spellEnd"/>
      <w:r>
        <w:rPr>
          <w:rFonts w:ascii="Times New Roman" w:hAnsi="Times New Roman" w:cs="Times New Roman"/>
        </w:rPr>
        <w:t>” pasó a ser “</w:t>
      </w:r>
      <w:proofErr w:type="spellStart"/>
      <w:r>
        <w:rPr>
          <w:rFonts w:ascii="Times New Roman" w:hAnsi="Times New Roman" w:cs="Times New Roman"/>
        </w:rPr>
        <w:t>xay</w:t>
      </w:r>
      <w:proofErr w:type="spellEnd"/>
      <w:r>
        <w:rPr>
          <w:rFonts w:ascii="Times New Roman" w:hAnsi="Times New Roman" w:cs="Times New Roman"/>
        </w:rPr>
        <w:t>” y finalmente sólo se escribió “</w:t>
      </w:r>
      <w:r w:rsidRPr="00FD0E31">
        <w:rPr>
          <w:rFonts w:ascii="Times New Roman" w:hAnsi="Times New Roman" w:cs="Times New Roman"/>
          <w:i/>
        </w:rPr>
        <w:t>x</w:t>
      </w:r>
      <w:r>
        <w:rPr>
          <w:rFonts w:ascii="Times New Roman" w:hAnsi="Times New Roman" w:cs="Times New Roman"/>
        </w:rPr>
        <w:t>”.</w:t>
      </w:r>
    </w:p>
    <w:p w14:paraId="42277EB7" w14:textId="77777777" w:rsidR="00F27BF4" w:rsidRDefault="00F27BF4" w:rsidP="00F27BF4">
      <w:pPr>
        <w:spacing w:after="0"/>
        <w:rPr>
          <w:rFonts w:ascii="Times New Roman" w:hAnsi="Times New Roman" w:cs="Times New Roman"/>
        </w:rPr>
      </w:pPr>
    </w:p>
    <w:p w14:paraId="003500A3" w14:textId="77777777" w:rsidR="00F27BF4" w:rsidRDefault="00F27BF4" w:rsidP="00F27BF4">
      <w:pPr>
        <w:spacing w:after="0"/>
        <w:rPr>
          <w:rFonts w:ascii="Times New Roman" w:hAnsi="Times New Roman" w:cs="Times New Roman"/>
        </w:rPr>
      </w:pPr>
      <w:r>
        <w:rPr>
          <w:rFonts w:ascii="Times New Roman" w:hAnsi="Times New Roman" w:cs="Times New Roman"/>
        </w:rPr>
        <w:t>Si quieres saber más sobre la vida de este personaje da clic en el enlace [</w:t>
      </w:r>
      <w:hyperlink r:id="rId9" w:history="1">
        <w:r w:rsidRPr="0077262F">
          <w:rPr>
            <w:rStyle w:val="Hipervnculo"/>
            <w:rFonts w:ascii="Times New Roman" w:hAnsi="Times New Roman" w:cs="Times New Roman"/>
          </w:rPr>
          <w:t>VER</w:t>
        </w:r>
      </w:hyperlink>
      <w:r>
        <w:rPr>
          <w:rFonts w:ascii="Times New Roman" w:hAnsi="Times New Roman" w:cs="Times New Roman"/>
        </w:rPr>
        <w:t>].</w:t>
      </w:r>
    </w:p>
    <w:p w14:paraId="0C660BA4" w14:textId="77777777" w:rsidR="00F27BF4" w:rsidRDefault="00F27BF4" w:rsidP="00F27BF4">
      <w:pPr>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Change w:id="131"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132">
          <w:tblGrid>
            <w:gridCol w:w="2547"/>
            <w:gridCol w:w="6281"/>
          </w:tblGrid>
        </w:tblGridChange>
      </w:tblGrid>
      <w:tr w:rsidR="00F27BF4" w:rsidRPr="005D1738" w14:paraId="45EBB7F2" w14:textId="77777777" w:rsidTr="006B44B3">
        <w:tc>
          <w:tcPr>
            <w:tcW w:w="8828" w:type="dxa"/>
            <w:gridSpan w:val="2"/>
            <w:shd w:val="clear" w:color="auto" w:fill="0D0D0D" w:themeFill="text1" w:themeFillTint="F2"/>
            <w:tcPrChange w:id="133" w:author="Diana Velásquez Rojas" w:date="2015-09-22T10:34:00Z">
              <w:tcPr>
                <w:tcW w:w="8828" w:type="dxa"/>
                <w:gridSpan w:val="2"/>
                <w:shd w:val="clear" w:color="auto" w:fill="0D0D0D" w:themeFill="text1" w:themeFillTint="F2"/>
              </w:tcPr>
            </w:tcPrChange>
          </w:tcPr>
          <w:p w14:paraId="41D93C51"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870F982" w14:textId="77777777" w:rsidTr="006B44B3">
        <w:tc>
          <w:tcPr>
            <w:tcW w:w="2547" w:type="dxa"/>
            <w:tcPrChange w:id="134" w:author="Diana Velásquez Rojas" w:date="2015-09-22T10:34:00Z">
              <w:tcPr>
                <w:tcW w:w="2547" w:type="dxa"/>
              </w:tcPr>
            </w:tcPrChange>
          </w:tcPr>
          <w:p w14:paraId="7EFCA93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135" w:author="Diana Velásquez Rojas" w:date="2015-09-22T10:34:00Z">
              <w:tcPr>
                <w:tcW w:w="6281" w:type="dxa"/>
              </w:tcPr>
            </w:tcPrChange>
          </w:tcPr>
          <w:p w14:paraId="3DF55955"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MA_07_04_IMG02</w:t>
            </w:r>
          </w:p>
        </w:tc>
      </w:tr>
      <w:tr w:rsidR="00F27BF4" w14:paraId="000B3B95" w14:textId="77777777" w:rsidTr="006B44B3">
        <w:tc>
          <w:tcPr>
            <w:tcW w:w="2547" w:type="dxa"/>
            <w:tcPrChange w:id="136" w:author="Diana Velásquez Rojas" w:date="2015-09-22T10:34:00Z">
              <w:tcPr>
                <w:tcW w:w="2547" w:type="dxa"/>
              </w:tcPr>
            </w:tcPrChange>
          </w:tcPr>
          <w:p w14:paraId="7120ABB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137" w:author="Diana Velásquez Rojas" w:date="2015-09-22T10:34:00Z">
              <w:tcPr>
                <w:tcW w:w="6281" w:type="dxa"/>
              </w:tcPr>
            </w:tcPrChange>
          </w:tcPr>
          <w:p w14:paraId="0D68943A"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Imagen de Omar </w:t>
            </w:r>
            <w:proofErr w:type="spellStart"/>
            <w:r>
              <w:rPr>
                <w:rFonts w:ascii="Times New Roman" w:hAnsi="Times New Roman" w:cs="Times New Roman"/>
                <w:color w:val="000000"/>
              </w:rPr>
              <w:t>Jayam</w:t>
            </w:r>
            <w:proofErr w:type="spellEnd"/>
          </w:p>
        </w:tc>
      </w:tr>
      <w:tr w:rsidR="00F27BF4" w14:paraId="4F2E0779" w14:textId="77777777" w:rsidTr="006B44B3">
        <w:tc>
          <w:tcPr>
            <w:tcW w:w="2547" w:type="dxa"/>
            <w:tcPrChange w:id="138" w:author="Diana Velásquez Rojas" w:date="2015-09-22T10:34:00Z">
              <w:tcPr>
                <w:tcW w:w="2547" w:type="dxa"/>
              </w:tcPr>
            </w:tcPrChange>
          </w:tcPr>
          <w:p w14:paraId="49F973AF"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139" w:author="Diana Velásquez Rojas" w:date="2015-09-22T10:34:00Z">
              <w:tcPr>
                <w:tcW w:w="6281" w:type="dxa"/>
              </w:tcPr>
            </w:tcPrChange>
          </w:tcPr>
          <w:p w14:paraId="01D7CF08" w14:textId="77777777" w:rsidR="00F27BF4" w:rsidRPr="005605C5" w:rsidRDefault="00F27BF4" w:rsidP="006B44B3">
            <w:pPr>
              <w:rPr>
                <w:rFonts w:ascii="Times" w:hAnsi="Times"/>
              </w:rPr>
            </w:pPr>
            <w:r w:rsidRPr="00117CFB">
              <w:rPr>
                <w:rFonts w:ascii="Times" w:hAnsi="Times"/>
              </w:rPr>
              <w:t>http://commons.wikimedia.org/wiki/Category:Omar_Khayyam?uselang=es#/media/File:033-Earth-could-not-answer-nor-the-Seas-that-mourn-q75-829x1159.jpg</w:t>
            </w:r>
          </w:p>
        </w:tc>
      </w:tr>
      <w:tr w:rsidR="00F27BF4" w14:paraId="58E1E259" w14:textId="77777777" w:rsidTr="006B44B3">
        <w:tc>
          <w:tcPr>
            <w:tcW w:w="2547" w:type="dxa"/>
            <w:tcPrChange w:id="140" w:author="Diana Velásquez Rojas" w:date="2015-09-22T10:34:00Z">
              <w:tcPr>
                <w:tcW w:w="2547" w:type="dxa"/>
              </w:tcPr>
            </w:tcPrChange>
          </w:tcPr>
          <w:p w14:paraId="33E1953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Change w:id="141" w:author="Diana Velásquez Rojas" w:date="2015-09-22T10:34:00Z">
              <w:tcPr>
                <w:tcW w:w="6281" w:type="dxa"/>
              </w:tcPr>
            </w:tcPrChange>
          </w:tcPr>
          <w:p w14:paraId="70250FF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Omar </w:t>
            </w:r>
            <w:proofErr w:type="spellStart"/>
            <w:r>
              <w:rPr>
                <w:rFonts w:ascii="Times New Roman" w:hAnsi="Times New Roman" w:cs="Times New Roman"/>
                <w:color w:val="000000"/>
              </w:rPr>
              <w:t>Jayam</w:t>
            </w:r>
            <w:proofErr w:type="spellEnd"/>
            <w:r>
              <w:rPr>
                <w:rFonts w:ascii="Times New Roman" w:hAnsi="Times New Roman" w:cs="Times New Roman"/>
                <w:color w:val="000000"/>
              </w:rPr>
              <w:t xml:space="preserve"> – Omar </w:t>
            </w:r>
            <w:proofErr w:type="spellStart"/>
            <w:r>
              <w:rPr>
                <w:rFonts w:ascii="Times New Roman" w:hAnsi="Times New Roman" w:cs="Times New Roman"/>
                <w:color w:val="000000"/>
              </w:rPr>
              <w:t>Khayyam</w:t>
            </w:r>
            <w:proofErr w:type="spellEnd"/>
            <w:ins w:id="142" w:author="chris" w:date="2015-09-20T21:17:00Z">
              <w:r>
                <w:rPr>
                  <w:rFonts w:ascii="Times New Roman" w:hAnsi="Times New Roman" w:cs="Times New Roman"/>
                  <w:color w:val="000000"/>
                </w:rPr>
                <w:t>.</w:t>
              </w:r>
            </w:ins>
          </w:p>
        </w:tc>
      </w:tr>
    </w:tbl>
    <w:p w14:paraId="6CB560F2" w14:textId="77777777" w:rsidR="00F27BF4" w:rsidRDefault="00F27BF4" w:rsidP="00F27BF4">
      <w:pPr>
        <w:spacing w:after="0"/>
        <w:rPr>
          <w:rFonts w:ascii="Times New Roman" w:hAnsi="Times New Roman" w:cs="Times New Roman"/>
        </w:rPr>
      </w:pPr>
    </w:p>
    <w:tbl>
      <w:tblPr>
        <w:tblStyle w:val="Tablaconcuadrcula"/>
        <w:tblW w:w="0" w:type="auto"/>
        <w:tblLook w:val="04A0" w:firstRow="1" w:lastRow="0" w:firstColumn="1" w:lastColumn="0" w:noHBand="0" w:noVBand="1"/>
        <w:tblPrChange w:id="143" w:author="Diana Velásquez Rojas" w:date="2015-09-22T10:34:00Z">
          <w:tblPr>
            <w:tblStyle w:val="Tablaconcuadrcula"/>
            <w:tblW w:w="0" w:type="auto"/>
            <w:tblLook w:val="04A0" w:firstRow="1" w:lastRow="0" w:firstColumn="1" w:lastColumn="0" w:noHBand="0" w:noVBand="1"/>
          </w:tblPr>
        </w:tblPrChange>
      </w:tblPr>
      <w:tblGrid>
        <w:gridCol w:w="2483"/>
        <w:gridCol w:w="6345"/>
        <w:tblGridChange w:id="144">
          <w:tblGrid>
            <w:gridCol w:w="2518"/>
            <w:gridCol w:w="6460"/>
          </w:tblGrid>
        </w:tblGridChange>
      </w:tblGrid>
      <w:tr w:rsidR="00F27BF4" w:rsidRPr="005D1738" w14:paraId="2E600455" w14:textId="77777777" w:rsidTr="006B44B3">
        <w:tc>
          <w:tcPr>
            <w:tcW w:w="8978" w:type="dxa"/>
            <w:gridSpan w:val="2"/>
            <w:shd w:val="clear" w:color="auto" w:fill="000000" w:themeFill="text1"/>
            <w:tcPrChange w:id="145" w:author="Diana Velásquez Rojas" w:date="2015-09-22T10:34:00Z">
              <w:tcPr>
                <w:tcW w:w="8978" w:type="dxa"/>
                <w:gridSpan w:val="2"/>
                <w:shd w:val="clear" w:color="auto" w:fill="000000" w:themeFill="text1"/>
              </w:tcPr>
            </w:tcPrChange>
          </w:tcPr>
          <w:p w14:paraId="05552458"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99A03B4" w14:textId="77777777" w:rsidTr="006B44B3">
        <w:tc>
          <w:tcPr>
            <w:tcW w:w="2518" w:type="dxa"/>
            <w:tcPrChange w:id="146" w:author="Diana Velásquez Rojas" w:date="2015-09-22T10:34:00Z">
              <w:tcPr>
                <w:tcW w:w="2518" w:type="dxa"/>
              </w:tcPr>
            </w:tcPrChange>
          </w:tcPr>
          <w:p w14:paraId="34930BD8" w14:textId="77777777" w:rsidR="00F27BF4" w:rsidRPr="00726376" w:rsidRDefault="00F27BF4" w:rsidP="006B44B3">
            <w:pPr>
              <w:rPr>
                <w:rFonts w:ascii="Times" w:hAnsi="Times"/>
                <w:b/>
                <w:sz w:val="18"/>
                <w:szCs w:val="18"/>
              </w:rPr>
            </w:pPr>
            <w:r w:rsidRPr="00726376">
              <w:rPr>
                <w:rFonts w:ascii="Times" w:hAnsi="Times"/>
                <w:b/>
                <w:sz w:val="18"/>
                <w:szCs w:val="18"/>
              </w:rPr>
              <w:lastRenderedPageBreak/>
              <w:t>Título</w:t>
            </w:r>
          </w:p>
        </w:tc>
        <w:tc>
          <w:tcPr>
            <w:tcW w:w="6460" w:type="dxa"/>
            <w:tcPrChange w:id="147" w:author="Diana Velásquez Rojas" w:date="2015-09-22T10:34:00Z">
              <w:tcPr>
                <w:tcW w:w="6460" w:type="dxa"/>
              </w:tcPr>
            </w:tcPrChange>
          </w:tcPr>
          <w:p w14:paraId="083A2494" w14:textId="77777777" w:rsidR="00F27BF4" w:rsidRPr="00726376" w:rsidRDefault="00F27BF4" w:rsidP="006B44B3">
            <w:pPr>
              <w:jc w:val="center"/>
              <w:rPr>
                <w:rFonts w:ascii="Times" w:hAnsi="Times"/>
                <w:b/>
                <w:sz w:val="18"/>
                <w:szCs w:val="18"/>
              </w:rPr>
            </w:pPr>
            <w:r>
              <w:rPr>
                <w:rFonts w:ascii="Times" w:hAnsi="Times"/>
                <w:b/>
                <w:sz w:val="18"/>
                <w:szCs w:val="18"/>
              </w:rPr>
              <w:t>Ecuación</w:t>
            </w:r>
          </w:p>
        </w:tc>
      </w:tr>
      <w:tr w:rsidR="00F27BF4" w14:paraId="4469ECF2" w14:textId="77777777" w:rsidTr="006B44B3">
        <w:tc>
          <w:tcPr>
            <w:tcW w:w="2518" w:type="dxa"/>
            <w:tcPrChange w:id="148" w:author="Diana Velásquez Rojas" w:date="2015-09-22T10:34:00Z">
              <w:tcPr>
                <w:tcW w:w="2518" w:type="dxa"/>
              </w:tcPr>
            </w:tcPrChange>
          </w:tcPr>
          <w:p w14:paraId="648CE43C" w14:textId="77777777" w:rsidR="00F27BF4" w:rsidRDefault="00F27BF4" w:rsidP="006B44B3">
            <w:pPr>
              <w:rPr>
                <w:rFonts w:ascii="Times" w:hAnsi="Times"/>
              </w:rPr>
            </w:pPr>
            <w:r w:rsidRPr="00726376">
              <w:rPr>
                <w:rFonts w:ascii="Times" w:hAnsi="Times"/>
                <w:b/>
                <w:sz w:val="18"/>
                <w:szCs w:val="18"/>
              </w:rPr>
              <w:t>Contenido</w:t>
            </w:r>
          </w:p>
        </w:tc>
        <w:tc>
          <w:tcPr>
            <w:tcW w:w="6460" w:type="dxa"/>
            <w:tcPrChange w:id="149" w:author="Diana Velásquez Rojas" w:date="2015-09-22T10:34:00Z">
              <w:tcPr>
                <w:tcW w:w="6460" w:type="dxa"/>
              </w:tcPr>
            </w:tcPrChange>
          </w:tcPr>
          <w:p w14:paraId="0C1CB574" w14:textId="77777777" w:rsidR="00F27BF4" w:rsidRPr="003E27AC" w:rsidRDefault="00F27BF4" w:rsidP="006B44B3">
            <w:pPr>
              <w:rPr>
                <w:rFonts w:ascii="Times" w:hAnsi="Times"/>
                <w:lang w:val="es-CO"/>
              </w:rPr>
            </w:pPr>
            <w:r w:rsidRPr="003E27AC">
              <w:rPr>
                <w:rFonts w:ascii="Times" w:hAnsi="Times"/>
                <w:sz w:val="18"/>
                <w:szCs w:val="18"/>
                <w:lang w:val="es-CO"/>
              </w:rPr>
              <w:t>Una </w:t>
            </w:r>
            <w:r w:rsidRPr="003E27AC">
              <w:rPr>
                <w:rFonts w:ascii="Times" w:hAnsi="Times"/>
                <w:b/>
                <w:bCs/>
                <w:sz w:val="18"/>
                <w:szCs w:val="18"/>
                <w:lang w:val="es-CO"/>
              </w:rPr>
              <w:t>ecuación</w:t>
            </w:r>
            <w:r w:rsidRPr="003E27AC">
              <w:rPr>
                <w:rFonts w:ascii="Times" w:hAnsi="Times"/>
                <w:sz w:val="18"/>
                <w:szCs w:val="18"/>
                <w:lang w:val="es-CO"/>
              </w:rPr>
              <w:t> es una </w:t>
            </w:r>
            <w:r w:rsidRPr="003E27AC">
              <w:rPr>
                <w:rFonts w:ascii="Times" w:hAnsi="Times"/>
                <w:b/>
                <w:bCs/>
                <w:sz w:val="18"/>
                <w:szCs w:val="18"/>
                <w:lang w:val="es-CO"/>
              </w:rPr>
              <w:t>igualdad</w:t>
            </w:r>
            <w:r w:rsidRPr="003E27AC">
              <w:rPr>
                <w:rFonts w:ascii="Times" w:hAnsi="Times"/>
                <w:b/>
                <w:sz w:val="18"/>
                <w:szCs w:val="18"/>
                <w:lang w:val="es-CO"/>
              </w:rPr>
              <w:t> con cantidades desconocidas</w:t>
            </w:r>
            <w:r w:rsidRPr="003E27AC">
              <w:rPr>
                <w:rFonts w:ascii="Times" w:hAnsi="Times"/>
                <w:sz w:val="18"/>
                <w:szCs w:val="18"/>
                <w:lang w:val="es-CO"/>
              </w:rPr>
              <w:t>, que usualmente se representa</w:t>
            </w:r>
            <w:r>
              <w:rPr>
                <w:rFonts w:ascii="Times" w:hAnsi="Times"/>
                <w:sz w:val="18"/>
                <w:szCs w:val="18"/>
                <w:lang w:val="es-CO"/>
              </w:rPr>
              <w:t>n</w:t>
            </w:r>
            <w:r w:rsidRPr="003E27AC">
              <w:rPr>
                <w:rFonts w:ascii="Times" w:hAnsi="Times"/>
                <w:sz w:val="18"/>
                <w:szCs w:val="18"/>
                <w:lang w:val="es-CO"/>
              </w:rPr>
              <w:t xml:space="preserve"> </w:t>
            </w:r>
            <w:r>
              <w:rPr>
                <w:rFonts w:ascii="Times" w:hAnsi="Times"/>
                <w:sz w:val="18"/>
                <w:szCs w:val="18"/>
                <w:lang w:val="es-CO"/>
              </w:rPr>
              <w:t xml:space="preserve">con </w:t>
            </w:r>
            <w:r w:rsidRPr="003E27AC">
              <w:rPr>
                <w:rFonts w:ascii="Times" w:hAnsi="Times"/>
                <w:b/>
                <w:sz w:val="18"/>
                <w:szCs w:val="18"/>
                <w:lang w:val="es-CO"/>
              </w:rPr>
              <w:t>letra</w:t>
            </w:r>
            <w:r>
              <w:rPr>
                <w:rFonts w:ascii="Times" w:hAnsi="Times"/>
                <w:b/>
                <w:sz w:val="18"/>
                <w:szCs w:val="18"/>
                <w:lang w:val="es-CO"/>
              </w:rPr>
              <w:t>s</w:t>
            </w:r>
            <w:r w:rsidRPr="003E27AC">
              <w:rPr>
                <w:rFonts w:ascii="Times" w:hAnsi="Times"/>
                <w:sz w:val="18"/>
                <w:szCs w:val="18"/>
                <w:lang w:val="es-CO"/>
              </w:rPr>
              <w:t xml:space="preserve"> llamada</w:t>
            </w:r>
            <w:r>
              <w:rPr>
                <w:rFonts w:ascii="Times" w:hAnsi="Times"/>
                <w:sz w:val="18"/>
                <w:szCs w:val="18"/>
                <w:lang w:val="es-CO"/>
              </w:rPr>
              <w:t>s también</w:t>
            </w:r>
            <w:r w:rsidRPr="003E27AC">
              <w:rPr>
                <w:rFonts w:ascii="Times" w:hAnsi="Times"/>
                <w:sz w:val="18"/>
                <w:szCs w:val="18"/>
                <w:lang w:val="es-CO"/>
              </w:rPr>
              <w:t xml:space="preserve"> </w:t>
            </w:r>
            <w:r w:rsidRPr="007D5D8D">
              <w:rPr>
                <w:rFonts w:ascii="Times" w:hAnsi="Times"/>
                <w:b/>
                <w:sz w:val="18"/>
                <w:szCs w:val="18"/>
                <w:lang w:val="es-CO"/>
              </w:rPr>
              <w:t>incógnitas</w:t>
            </w:r>
            <w:r>
              <w:rPr>
                <w:rFonts w:ascii="Times" w:hAnsi="Times"/>
                <w:sz w:val="18"/>
                <w:szCs w:val="18"/>
                <w:lang w:val="es-CO"/>
              </w:rPr>
              <w:t xml:space="preserve"> o </w:t>
            </w:r>
            <w:r w:rsidRPr="003E27AC">
              <w:rPr>
                <w:rFonts w:ascii="Times" w:hAnsi="Times"/>
                <w:b/>
                <w:sz w:val="18"/>
                <w:szCs w:val="18"/>
                <w:lang w:val="es-CO"/>
              </w:rPr>
              <w:t>variable</w:t>
            </w:r>
            <w:r>
              <w:rPr>
                <w:rFonts w:ascii="Times" w:hAnsi="Times"/>
                <w:b/>
                <w:sz w:val="18"/>
                <w:szCs w:val="18"/>
                <w:lang w:val="es-CO"/>
              </w:rPr>
              <w:t>s</w:t>
            </w:r>
            <w:r w:rsidRPr="003E27AC">
              <w:rPr>
                <w:rFonts w:ascii="Times" w:hAnsi="Times"/>
                <w:sz w:val="18"/>
                <w:szCs w:val="18"/>
                <w:lang w:val="es-CO"/>
              </w:rPr>
              <w:t>,</w:t>
            </w:r>
            <w:r>
              <w:rPr>
                <w:rFonts w:ascii="Times" w:hAnsi="Times"/>
                <w:b/>
                <w:sz w:val="18"/>
                <w:szCs w:val="18"/>
                <w:lang w:val="es-CO"/>
              </w:rPr>
              <w:t xml:space="preserve"> </w:t>
            </w:r>
            <w:r w:rsidRPr="003E27AC">
              <w:rPr>
                <w:rFonts w:ascii="Times" w:hAnsi="Times"/>
                <w:sz w:val="18"/>
                <w:szCs w:val="18"/>
                <w:lang w:val="es-CO"/>
              </w:rPr>
              <w:t xml:space="preserve">que </w:t>
            </w:r>
            <w:r w:rsidRPr="007D5D8D">
              <w:rPr>
                <w:rFonts w:ascii="Times" w:hAnsi="Times"/>
                <w:b/>
                <w:sz w:val="18"/>
                <w:szCs w:val="18"/>
                <w:lang w:val="es-CO"/>
              </w:rPr>
              <w:t>hacen verdadera la igualdad</w:t>
            </w:r>
            <w:r>
              <w:rPr>
                <w:rFonts w:ascii="Times" w:hAnsi="Times"/>
                <w:sz w:val="18"/>
                <w:szCs w:val="18"/>
                <w:lang w:val="es-CO"/>
              </w:rPr>
              <w:t>.</w:t>
            </w:r>
          </w:p>
        </w:tc>
      </w:tr>
    </w:tbl>
    <w:p w14:paraId="2EB3D688" w14:textId="77777777" w:rsidR="00F27BF4" w:rsidRDefault="00F27BF4" w:rsidP="00F27BF4">
      <w:pPr>
        <w:tabs>
          <w:tab w:val="right" w:pos="8498"/>
        </w:tabs>
        <w:spacing w:after="0"/>
        <w:rPr>
          <w:rFonts w:ascii="Times" w:hAnsi="Times"/>
          <w:lang w:val="es-CO"/>
        </w:rPr>
      </w:pPr>
    </w:p>
    <w:p w14:paraId="4439F859" w14:textId="77777777" w:rsidR="00F27BF4" w:rsidRDefault="00F27BF4" w:rsidP="00F27BF4">
      <w:pPr>
        <w:pStyle w:val="Prrafodelista"/>
        <w:tabs>
          <w:tab w:val="right" w:pos="8498"/>
        </w:tabs>
        <w:spacing w:after="0"/>
        <w:ind w:left="0"/>
        <w:rPr>
          <w:rFonts w:ascii="Times" w:hAnsi="Times"/>
          <w:lang w:val="es-CO"/>
        </w:rPr>
      </w:pPr>
      <w:r>
        <w:rPr>
          <w:rFonts w:ascii="Times" w:hAnsi="Times"/>
          <w:lang w:val="es-CO"/>
        </w:rPr>
        <w:t xml:space="preserve">Con base en lo anterior, para que la igualdad </w:t>
      </w:r>
      <w:r w:rsidRPr="000946C1">
        <w:rPr>
          <w:rFonts w:ascii="Times" w:hAnsi="Times"/>
          <w:i/>
          <w:iCs/>
          <w:lang w:val="es-CO"/>
        </w:rPr>
        <w:t>x</w:t>
      </w:r>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 sea verdadera, el único valor que la satisface es 3. En otras palabras, si </w:t>
      </w:r>
      <w:r>
        <w:rPr>
          <w:rFonts w:ascii="Times" w:hAnsi="Times"/>
          <w:i/>
          <w:lang w:val="es-CO"/>
        </w:rPr>
        <w:t xml:space="preserve">x </w:t>
      </w:r>
      <w:r>
        <w:rPr>
          <w:rFonts w:ascii="Times" w:hAnsi="Times"/>
          <w:lang w:val="es-CO"/>
        </w:rPr>
        <w:t>= 3 entonces, 3</w:t>
      </w:r>
      <w:r w:rsidRPr="000946C1">
        <w:rPr>
          <w:rFonts w:ascii="Times" w:hAnsi="Times"/>
          <w:lang w:val="es-CO"/>
        </w:rPr>
        <w:t> </w:t>
      </w:r>
      <w:r>
        <w:rPr>
          <w:rFonts w:ascii="Times" w:hAnsi="Times" w:cs="Times"/>
          <w:lang w:val="es-CO"/>
        </w:rPr>
        <w:t>· 8000 = 24 000.</w:t>
      </w:r>
    </w:p>
    <w:p w14:paraId="7EF9391B" w14:textId="77777777" w:rsidR="00F27BF4" w:rsidRDefault="00F27BF4" w:rsidP="00F27BF4">
      <w:pPr>
        <w:tabs>
          <w:tab w:val="right" w:pos="8498"/>
        </w:tabs>
        <w:spacing w:after="0"/>
        <w:jc w:val="center"/>
        <w:rPr>
          <w:rFonts w:ascii="Times" w:hAnsi="Times"/>
          <w:lang w:val="es-CO"/>
        </w:rPr>
      </w:pPr>
    </w:p>
    <w:p w14:paraId="3A10CBA7" w14:textId="77777777" w:rsidR="00F27BF4" w:rsidRDefault="00F27BF4" w:rsidP="00F27BF4">
      <w:pPr>
        <w:tabs>
          <w:tab w:val="right" w:pos="8498"/>
        </w:tabs>
        <w:spacing w:after="0"/>
        <w:jc w:val="center"/>
        <w:rPr>
          <w:rFonts w:ascii="Times" w:hAnsi="Times"/>
          <w:lang w:val="es-CO"/>
        </w:rPr>
      </w:pPr>
      <w:proofErr w:type="gramStart"/>
      <w:r w:rsidRPr="000946C1">
        <w:rPr>
          <w:rFonts w:ascii="Times" w:hAnsi="Times"/>
          <w:i/>
          <w:iCs/>
          <w:lang w:val="es-CO"/>
        </w:rPr>
        <w:t>x</w:t>
      </w:r>
      <w:proofErr w:type="gramEnd"/>
      <w:r w:rsidRPr="000946C1">
        <w:rPr>
          <w:rFonts w:ascii="Times" w:hAnsi="Times"/>
          <w:lang w:val="es-CO"/>
        </w:rPr>
        <w:t> </w:t>
      </w:r>
      <w:r>
        <w:rPr>
          <w:rFonts w:ascii="Times" w:hAnsi="Times" w:cs="Times"/>
          <w:lang w:val="es-CO"/>
        </w:rPr>
        <w:t xml:space="preserve">· 8000 </w:t>
      </w:r>
      <w:r w:rsidRPr="000946C1">
        <w:rPr>
          <w:rFonts w:ascii="Times" w:hAnsi="Times"/>
          <w:lang w:val="es-CO"/>
        </w:rPr>
        <w:t>=</w:t>
      </w:r>
      <w:r>
        <w:rPr>
          <w:rFonts w:ascii="Times" w:hAnsi="Times"/>
          <w:lang w:val="es-CO"/>
        </w:rPr>
        <w:t xml:space="preserve"> 24 000</w:t>
      </w:r>
    </w:p>
    <w:p w14:paraId="31618F79" w14:textId="77777777" w:rsidR="00F27BF4" w:rsidRDefault="00F27BF4" w:rsidP="00F27BF4">
      <w:pPr>
        <w:tabs>
          <w:tab w:val="right" w:pos="8498"/>
        </w:tabs>
        <w:spacing w:after="0"/>
        <w:jc w:val="center"/>
        <w:rPr>
          <w:rFonts w:ascii="Times" w:hAnsi="Times" w:cs="Times"/>
          <w:lang w:val="es-CO"/>
        </w:rPr>
      </w:pPr>
      <w:r>
        <w:rPr>
          <w:rFonts w:ascii="Times" w:hAnsi="Times"/>
          <w:lang w:val="es-CO"/>
        </w:rPr>
        <w:t>3</w:t>
      </w:r>
      <w:r w:rsidRPr="000946C1">
        <w:rPr>
          <w:rFonts w:ascii="Times" w:hAnsi="Times"/>
          <w:lang w:val="es-CO"/>
        </w:rPr>
        <w:t> </w:t>
      </w:r>
      <w:r>
        <w:rPr>
          <w:rFonts w:ascii="Times" w:hAnsi="Times" w:cs="Times"/>
          <w:lang w:val="es-CO"/>
        </w:rPr>
        <w:t>· 8000 = 24 000</w:t>
      </w:r>
    </w:p>
    <w:p w14:paraId="06C9EB94" w14:textId="77777777" w:rsidR="00F27BF4" w:rsidRDefault="00F27BF4" w:rsidP="00F27BF4">
      <w:pPr>
        <w:tabs>
          <w:tab w:val="right" w:pos="8498"/>
        </w:tabs>
        <w:spacing w:after="0"/>
        <w:jc w:val="center"/>
        <w:rPr>
          <w:rFonts w:ascii="Times" w:hAnsi="Times"/>
          <w:lang w:val="es-CO"/>
        </w:rPr>
      </w:pPr>
      <w:r>
        <w:rPr>
          <w:rFonts w:ascii="Times" w:hAnsi="Times"/>
          <w:lang w:val="es-CO"/>
        </w:rPr>
        <w:t>24 000 = 24 000</w:t>
      </w:r>
    </w:p>
    <w:p w14:paraId="0B5F3F59" w14:textId="77777777" w:rsidR="00F27BF4" w:rsidRDefault="00F27BF4" w:rsidP="00F27BF4">
      <w:pPr>
        <w:tabs>
          <w:tab w:val="right" w:pos="8498"/>
        </w:tabs>
        <w:spacing w:after="0"/>
        <w:jc w:val="center"/>
        <w:rPr>
          <w:rFonts w:ascii="Times" w:hAnsi="Times"/>
          <w:lang w:val="es-CO"/>
        </w:rPr>
      </w:pPr>
    </w:p>
    <w:p w14:paraId="600DDDBF" w14:textId="77777777" w:rsidR="00F27BF4" w:rsidRDefault="00F27BF4" w:rsidP="00F27BF4">
      <w:pPr>
        <w:tabs>
          <w:tab w:val="right" w:pos="8498"/>
        </w:tabs>
        <w:spacing w:after="0"/>
        <w:rPr>
          <w:rFonts w:ascii="Times" w:hAnsi="Times"/>
          <w:lang w:val="es-CO"/>
        </w:rPr>
      </w:pPr>
      <w:r>
        <w:rPr>
          <w:rFonts w:ascii="Times" w:hAnsi="Times"/>
          <w:lang w:val="es-CO"/>
        </w:rPr>
        <w:t>El número 3 es la solución de la ecuación</w:t>
      </w:r>
      <w:ins w:id="150" w:author="chris" w:date="2015-09-21T18:12:00Z">
        <w:r>
          <w:rPr>
            <w:rFonts w:ascii="Times" w:hAnsi="Times"/>
            <w:lang w:val="es-CO"/>
          </w:rPr>
          <w:t>,</w:t>
        </w:r>
      </w:ins>
      <w:r>
        <w:rPr>
          <w:rFonts w:ascii="Times" w:hAnsi="Times"/>
          <w:lang w:val="es-CO"/>
        </w:rPr>
        <w:t xml:space="preserve"> porque hace verdadera la igualdad</w:t>
      </w:r>
      <w:r>
        <w:rPr>
          <w:rFonts w:ascii="Times" w:eastAsiaTheme="minorEastAsia" w:hAnsi="Times"/>
          <w:lang w:val="es-CO"/>
        </w:rPr>
        <w:t>. De este modo, se concluye que Ana puede comprar 3 cuadernos, con los $24 000 que tenía.</w:t>
      </w:r>
    </w:p>
    <w:p w14:paraId="0F00CCDE"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Change w:id="151" w:author="Diana Velásquez Rojas" w:date="2015-09-22T10:34:00Z">
          <w:tblPr>
            <w:tblStyle w:val="Tablaconcuadrcula"/>
            <w:tblW w:w="0" w:type="auto"/>
            <w:tblLook w:val="04A0" w:firstRow="1" w:lastRow="0" w:firstColumn="1" w:lastColumn="0" w:noHBand="0" w:noVBand="1"/>
          </w:tblPr>
        </w:tblPrChange>
      </w:tblPr>
      <w:tblGrid>
        <w:gridCol w:w="2466"/>
        <w:gridCol w:w="6362"/>
        <w:tblGridChange w:id="152">
          <w:tblGrid>
            <w:gridCol w:w="2518"/>
            <w:gridCol w:w="6515"/>
          </w:tblGrid>
        </w:tblGridChange>
      </w:tblGrid>
      <w:tr w:rsidR="00F27BF4" w:rsidRPr="005D1738" w14:paraId="63269AE3" w14:textId="77777777" w:rsidTr="006B44B3">
        <w:tc>
          <w:tcPr>
            <w:tcW w:w="9033" w:type="dxa"/>
            <w:gridSpan w:val="2"/>
            <w:shd w:val="clear" w:color="auto" w:fill="000000" w:themeFill="text1"/>
            <w:tcPrChange w:id="153" w:author="Diana Velásquez Rojas" w:date="2015-09-22T10:34:00Z">
              <w:tcPr>
                <w:tcW w:w="9033" w:type="dxa"/>
                <w:gridSpan w:val="2"/>
                <w:shd w:val="clear" w:color="auto" w:fill="000000" w:themeFill="text1"/>
              </w:tcPr>
            </w:tcPrChange>
          </w:tcPr>
          <w:p w14:paraId="2CC02A61"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F27BF4" w14:paraId="35D7796A" w14:textId="77777777" w:rsidTr="006B44B3">
        <w:tc>
          <w:tcPr>
            <w:tcW w:w="2518" w:type="dxa"/>
            <w:tcPrChange w:id="154" w:author="Diana Velásquez Rojas" w:date="2015-09-22T10:34:00Z">
              <w:tcPr>
                <w:tcW w:w="2518" w:type="dxa"/>
              </w:tcPr>
            </w:tcPrChange>
          </w:tcPr>
          <w:p w14:paraId="5B10D386"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155" w:author="Diana Velásquez Rojas" w:date="2015-09-22T10:34:00Z">
              <w:tcPr>
                <w:tcW w:w="6515" w:type="dxa"/>
              </w:tcPr>
            </w:tcPrChange>
          </w:tcPr>
          <w:p w14:paraId="2F8FAC73" w14:textId="0664C81F"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2</w:t>
            </w:r>
            <w:r w:rsidRPr="007D2C51">
              <w:rPr>
                <w:rFonts w:ascii="Times New Roman" w:hAnsi="Times New Roman" w:cs="Times New Roman"/>
              </w:rPr>
              <w:t>0</w:t>
            </w:r>
          </w:p>
        </w:tc>
      </w:tr>
      <w:tr w:rsidR="00F27BF4" w14:paraId="11175232" w14:textId="77777777" w:rsidTr="006B44B3">
        <w:tc>
          <w:tcPr>
            <w:tcW w:w="2518" w:type="dxa"/>
            <w:tcPrChange w:id="156" w:author="Diana Velásquez Rojas" w:date="2015-09-22T10:34:00Z">
              <w:tcPr>
                <w:tcW w:w="2518" w:type="dxa"/>
              </w:tcPr>
            </w:tcPrChange>
          </w:tcPr>
          <w:p w14:paraId="2659B5D8"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157" w:author="Diana Velásquez Rojas" w:date="2015-09-22T10:34:00Z">
              <w:tcPr>
                <w:tcW w:w="6515" w:type="dxa"/>
              </w:tcPr>
            </w:tcPrChange>
          </w:tcPr>
          <w:p w14:paraId="5AA1ED3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Las ecuaciones y la cotidianidad</w:t>
            </w:r>
          </w:p>
        </w:tc>
      </w:tr>
      <w:tr w:rsidR="00F27BF4" w14:paraId="58182EC9" w14:textId="77777777" w:rsidTr="006B44B3">
        <w:tc>
          <w:tcPr>
            <w:tcW w:w="2518" w:type="dxa"/>
            <w:tcPrChange w:id="158" w:author="Diana Velásquez Rojas" w:date="2015-09-22T10:34:00Z">
              <w:tcPr>
                <w:tcW w:w="2518" w:type="dxa"/>
              </w:tcPr>
            </w:tcPrChange>
          </w:tcPr>
          <w:p w14:paraId="46B9068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Change w:id="159" w:author="Diana Velásquez Rojas" w:date="2015-09-22T10:34:00Z">
              <w:tcPr>
                <w:tcW w:w="6515" w:type="dxa"/>
              </w:tcPr>
            </w:tcPrChange>
          </w:tcPr>
          <w:p w14:paraId="433B617F"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Secuencia de situaciones en las cuales se observa el uso de las ecuaciones en la vida cotidiana y su representación matemática</w:t>
            </w:r>
          </w:p>
        </w:tc>
      </w:tr>
    </w:tbl>
    <w:p w14:paraId="32C7B335"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Change w:id="160" w:author="Diana Velásquez Rojas" w:date="2015-09-22T10:34:00Z">
          <w:tblPr>
            <w:tblStyle w:val="Tablaconcuadrcula"/>
            <w:tblW w:w="0" w:type="auto"/>
            <w:tblLook w:val="04A0" w:firstRow="1" w:lastRow="0" w:firstColumn="1" w:lastColumn="0" w:noHBand="0" w:noVBand="1"/>
          </w:tblPr>
        </w:tblPrChange>
      </w:tblPr>
      <w:tblGrid>
        <w:gridCol w:w="2466"/>
        <w:gridCol w:w="6362"/>
        <w:tblGridChange w:id="161">
          <w:tblGrid>
            <w:gridCol w:w="2518"/>
            <w:gridCol w:w="6515"/>
          </w:tblGrid>
        </w:tblGridChange>
      </w:tblGrid>
      <w:tr w:rsidR="00F27BF4" w:rsidRPr="005D1738" w14:paraId="5ECD4144" w14:textId="77777777" w:rsidTr="006B44B3">
        <w:tc>
          <w:tcPr>
            <w:tcW w:w="9033" w:type="dxa"/>
            <w:gridSpan w:val="2"/>
            <w:shd w:val="clear" w:color="auto" w:fill="000000" w:themeFill="text1"/>
            <w:tcPrChange w:id="162" w:author="Diana Velásquez Rojas" w:date="2015-09-22T10:34:00Z">
              <w:tcPr>
                <w:tcW w:w="9033" w:type="dxa"/>
                <w:gridSpan w:val="2"/>
                <w:shd w:val="clear" w:color="auto" w:fill="000000" w:themeFill="text1"/>
              </w:tcPr>
            </w:tcPrChange>
          </w:tcPr>
          <w:p w14:paraId="3232B818"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1558F41" w14:textId="77777777" w:rsidTr="006B44B3">
        <w:tc>
          <w:tcPr>
            <w:tcW w:w="2518" w:type="dxa"/>
            <w:tcPrChange w:id="163" w:author="Diana Velásquez Rojas" w:date="2015-09-22T10:34:00Z">
              <w:tcPr>
                <w:tcW w:w="2518" w:type="dxa"/>
              </w:tcPr>
            </w:tcPrChange>
          </w:tcPr>
          <w:p w14:paraId="034DB1A9"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164" w:author="Diana Velásquez Rojas" w:date="2015-09-22T10:34:00Z">
              <w:tcPr>
                <w:tcW w:w="6515" w:type="dxa"/>
              </w:tcPr>
            </w:tcPrChange>
          </w:tcPr>
          <w:p w14:paraId="56A55FB5" w14:textId="25EADFE1"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3</w:t>
            </w:r>
            <w:r w:rsidRPr="007D2C51">
              <w:rPr>
                <w:rFonts w:ascii="Times New Roman" w:hAnsi="Times New Roman" w:cs="Times New Roman"/>
              </w:rPr>
              <w:t>0</w:t>
            </w:r>
          </w:p>
        </w:tc>
      </w:tr>
      <w:tr w:rsidR="00F27BF4" w14:paraId="0B22697F" w14:textId="77777777" w:rsidTr="006B44B3">
        <w:tc>
          <w:tcPr>
            <w:tcW w:w="2518" w:type="dxa"/>
            <w:tcPrChange w:id="165" w:author="Diana Velásquez Rojas" w:date="2015-09-22T10:34:00Z">
              <w:tcPr>
                <w:tcW w:w="2518" w:type="dxa"/>
              </w:tcPr>
            </w:tcPrChange>
          </w:tcPr>
          <w:p w14:paraId="6A657BB0"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166" w:author="Diana Velásquez Rojas" w:date="2015-09-22T10:34:00Z">
              <w:tcPr>
                <w:tcW w:w="6515" w:type="dxa"/>
              </w:tcPr>
            </w:tcPrChange>
          </w:tcPr>
          <w:p w14:paraId="52470F4A"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Relaciona ecuaciones con situaciones problema</w:t>
            </w:r>
          </w:p>
        </w:tc>
      </w:tr>
      <w:tr w:rsidR="00F27BF4" w14:paraId="4730D5D4" w14:textId="77777777" w:rsidTr="006B44B3">
        <w:tc>
          <w:tcPr>
            <w:tcW w:w="2518" w:type="dxa"/>
            <w:tcPrChange w:id="167" w:author="Diana Velásquez Rojas" w:date="2015-09-22T10:34:00Z">
              <w:tcPr>
                <w:tcW w:w="2518" w:type="dxa"/>
              </w:tcPr>
            </w:tcPrChange>
          </w:tcPr>
          <w:p w14:paraId="4235D7EC"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Change w:id="168" w:author="Diana Velásquez Rojas" w:date="2015-09-22T10:34:00Z">
              <w:tcPr>
                <w:tcW w:w="6515" w:type="dxa"/>
              </w:tcPr>
            </w:tcPrChange>
          </w:tcPr>
          <w:p w14:paraId="26A947B6"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relacionar situaciones con su representación a través de ecuaciones</w:t>
            </w:r>
          </w:p>
        </w:tc>
      </w:tr>
    </w:tbl>
    <w:p w14:paraId="3787EF25" w14:textId="77777777" w:rsidR="00F27BF4" w:rsidRDefault="00F27BF4" w:rsidP="00F27BF4">
      <w:pPr>
        <w:tabs>
          <w:tab w:val="right" w:pos="8498"/>
        </w:tabs>
        <w:spacing w:after="0"/>
        <w:jc w:val="both"/>
        <w:rPr>
          <w:rFonts w:ascii="Times" w:hAnsi="Times"/>
          <w:lang w:val="es-CO"/>
        </w:rPr>
      </w:pPr>
    </w:p>
    <w:p w14:paraId="74EE4311" w14:textId="77777777" w:rsidR="00F27BF4" w:rsidRDefault="00F27BF4" w:rsidP="00F27BF4">
      <w:pPr>
        <w:tabs>
          <w:tab w:val="right" w:pos="8498"/>
        </w:tabs>
        <w:spacing w:after="0"/>
        <w:jc w:val="both"/>
        <w:rPr>
          <w:rFonts w:ascii="Times New Roman" w:hAnsi="Times New Roman" w:cs="Times New Roman"/>
          <w:color w:val="000000"/>
          <w:lang w:val="es-CO"/>
        </w:rPr>
      </w:pPr>
      <w:r>
        <w:rPr>
          <w:rFonts w:ascii="Times New Roman" w:hAnsi="Times New Roman" w:cs="Times New Roman"/>
          <w:color w:val="000000"/>
          <w:lang w:val="es-CO"/>
        </w:rPr>
        <w:t>Una situación en la que también se observa una igualdad es la siguiente: Lorena desea comprar unas manzanas y observa el listado que ofrece el supermercado.</w:t>
      </w:r>
    </w:p>
    <w:p w14:paraId="738FE134" w14:textId="77777777" w:rsidR="00F27BF4" w:rsidRDefault="00F27BF4" w:rsidP="00F27BF4">
      <w:pPr>
        <w:tabs>
          <w:tab w:val="right" w:pos="8498"/>
        </w:tabs>
        <w:spacing w:after="0"/>
        <w:jc w:val="both"/>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Change w:id="169" w:author="Diana Velásquez Rojas" w:date="2015-09-22T10:34:00Z">
          <w:tblPr>
            <w:tblStyle w:val="Tablaconcuadrcula"/>
            <w:tblW w:w="0" w:type="auto"/>
            <w:jc w:val="center"/>
            <w:tblLook w:val="04A0" w:firstRow="1" w:lastRow="0" w:firstColumn="1" w:lastColumn="0" w:noHBand="0" w:noVBand="1"/>
          </w:tblPr>
        </w:tblPrChange>
      </w:tblPr>
      <w:tblGrid>
        <w:gridCol w:w="1029"/>
        <w:gridCol w:w="2373"/>
        <w:gridCol w:w="779"/>
        <w:tblGridChange w:id="170">
          <w:tblGrid>
            <w:gridCol w:w="1029"/>
            <w:gridCol w:w="1817"/>
            <w:gridCol w:w="779"/>
          </w:tblGrid>
        </w:tblGridChange>
      </w:tblGrid>
      <w:tr w:rsidR="00F27BF4" w14:paraId="46927C5B" w14:textId="77777777" w:rsidTr="006B44B3">
        <w:trPr>
          <w:jc w:val="center"/>
          <w:trPrChange w:id="171" w:author="Diana Velásquez Rojas" w:date="2015-09-22T10:34:00Z">
            <w:trPr>
              <w:jc w:val="center"/>
            </w:trPr>
          </w:trPrChange>
        </w:trPr>
        <w:tc>
          <w:tcPr>
            <w:tcW w:w="0" w:type="auto"/>
            <w:tcPrChange w:id="172" w:author="Diana Velásquez Rojas" w:date="2015-09-22T10:34:00Z">
              <w:tcPr>
                <w:tcW w:w="0" w:type="auto"/>
              </w:tcPr>
            </w:tcPrChange>
          </w:tcPr>
          <w:p w14:paraId="71BF75CF" w14:textId="77777777" w:rsidR="00F27BF4" w:rsidRDefault="00F27BF4" w:rsidP="006B44B3">
            <w:pPr>
              <w:tabs>
                <w:tab w:val="right" w:pos="8498"/>
              </w:tabs>
              <w:jc w:val="both"/>
              <w:rPr>
                <w:rFonts w:ascii="Times New Roman" w:hAnsi="Times New Roman" w:cs="Times New Roman"/>
                <w:color w:val="000000"/>
                <w:lang w:val="es-CO"/>
              </w:rPr>
            </w:pPr>
          </w:p>
        </w:tc>
        <w:tc>
          <w:tcPr>
            <w:tcW w:w="0" w:type="auto"/>
            <w:tcPrChange w:id="173" w:author="Diana Velásquez Rojas" w:date="2015-09-22T10:34:00Z">
              <w:tcPr>
                <w:tcW w:w="0" w:type="auto"/>
              </w:tcPr>
            </w:tcPrChange>
          </w:tcPr>
          <w:p w14:paraId="59177205"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Manzana</w:t>
            </w:r>
          </w:p>
        </w:tc>
        <w:tc>
          <w:tcPr>
            <w:tcW w:w="0" w:type="auto"/>
            <w:tcPrChange w:id="174" w:author="Diana Velásquez Rojas" w:date="2015-09-22T10:34:00Z">
              <w:tcPr>
                <w:tcW w:w="0" w:type="auto"/>
              </w:tcPr>
            </w:tcPrChange>
          </w:tcPr>
          <w:p w14:paraId="737E1257"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Precio</w:t>
            </w:r>
          </w:p>
        </w:tc>
      </w:tr>
      <w:tr w:rsidR="00F27BF4" w14:paraId="6CCE516B" w14:textId="77777777" w:rsidTr="006B44B3">
        <w:trPr>
          <w:jc w:val="center"/>
          <w:trPrChange w:id="175" w:author="Diana Velásquez Rojas" w:date="2015-09-22T10:34:00Z">
            <w:trPr>
              <w:jc w:val="center"/>
            </w:trPr>
          </w:trPrChange>
        </w:trPr>
        <w:tc>
          <w:tcPr>
            <w:tcW w:w="0" w:type="auto"/>
            <w:vMerge w:val="restart"/>
            <w:vAlign w:val="center"/>
            <w:tcPrChange w:id="176" w:author="Diana Velásquez Rojas" w:date="2015-09-22T10:34:00Z">
              <w:tcPr>
                <w:tcW w:w="0" w:type="auto"/>
                <w:vMerge w:val="restart"/>
                <w:vAlign w:val="center"/>
              </w:tcPr>
            </w:tcPrChange>
          </w:tcPr>
          <w:p w14:paraId="7CB9867F" w14:textId="77777777" w:rsidR="00F27BF4" w:rsidRDefault="00F27BF4" w:rsidP="006B44B3">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1</w:t>
            </w:r>
          </w:p>
        </w:tc>
        <w:tc>
          <w:tcPr>
            <w:tcW w:w="0" w:type="auto"/>
            <w:tcPrChange w:id="177" w:author="Diana Velásquez Rojas" w:date="2015-09-22T10:34:00Z">
              <w:tcPr>
                <w:tcW w:w="0" w:type="auto"/>
              </w:tcPr>
            </w:tcPrChange>
          </w:tcPr>
          <w:p w14:paraId="7469B55D"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del Ecuador</w:t>
            </w:r>
          </w:p>
        </w:tc>
        <w:tc>
          <w:tcPr>
            <w:tcW w:w="0" w:type="auto"/>
            <w:tcPrChange w:id="178" w:author="Diana Velásquez Rojas" w:date="2015-09-22T10:34:00Z">
              <w:tcPr>
                <w:tcW w:w="0" w:type="auto"/>
              </w:tcPr>
            </w:tcPrChange>
          </w:tcPr>
          <w:p w14:paraId="165F9B1C"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$500</w:t>
            </w:r>
          </w:p>
        </w:tc>
      </w:tr>
      <w:tr w:rsidR="00F27BF4" w14:paraId="316BF5D9" w14:textId="77777777" w:rsidTr="006B44B3">
        <w:trPr>
          <w:jc w:val="center"/>
          <w:trPrChange w:id="179" w:author="Diana Velásquez Rojas" w:date="2015-09-22T10:34:00Z">
            <w:trPr>
              <w:jc w:val="center"/>
            </w:trPr>
          </w:trPrChange>
        </w:trPr>
        <w:tc>
          <w:tcPr>
            <w:tcW w:w="0" w:type="auto"/>
            <w:vMerge/>
            <w:vAlign w:val="center"/>
            <w:tcPrChange w:id="180" w:author="Diana Velásquez Rojas" w:date="2015-09-22T10:34:00Z">
              <w:tcPr>
                <w:tcW w:w="0" w:type="auto"/>
                <w:vMerge/>
                <w:vAlign w:val="center"/>
              </w:tcPr>
            </w:tcPrChange>
          </w:tcPr>
          <w:p w14:paraId="42166451" w14:textId="77777777" w:rsidR="00F27BF4" w:rsidRDefault="00F27BF4" w:rsidP="006B44B3">
            <w:pPr>
              <w:tabs>
                <w:tab w:val="right" w:pos="8498"/>
              </w:tabs>
              <w:jc w:val="center"/>
              <w:rPr>
                <w:rFonts w:ascii="Times New Roman" w:hAnsi="Times New Roman" w:cs="Times New Roman"/>
                <w:color w:val="000000"/>
                <w:lang w:val="es-CO"/>
              </w:rPr>
            </w:pPr>
          </w:p>
        </w:tc>
        <w:tc>
          <w:tcPr>
            <w:tcW w:w="0" w:type="auto"/>
            <w:tcPrChange w:id="181" w:author="Diana Velásquez Rojas" w:date="2015-09-22T10:34:00Z">
              <w:tcPr>
                <w:tcW w:w="0" w:type="auto"/>
              </w:tcPr>
            </w:tcPrChange>
          </w:tcPr>
          <w:p w14:paraId="7013475F"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Colombia</w:t>
            </w:r>
          </w:p>
        </w:tc>
        <w:tc>
          <w:tcPr>
            <w:tcW w:w="0" w:type="auto"/>
            <w:tcPrChange w:id="182" w:author="Diana Velásquez Rojas" w:date="2015-09-22T10:34:00Z">
              <w:tcPr>
                <w:tcW w:w="0" w:type="auto"/>
              </w:tcPr>
            </w:tcPrChange>
          </w:tcPr>
          <w:p w14:paraId="2EA60073"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$400</w:t>
            </w:r>
          </w:p>
        </w:tc>
      </w:tr>
      <w:tr w:rsidR="00F27BF4" w14:paraId="4E9FD23D" w14:textId="77777777" w:rsidTr="006B44B3">
        <w:trPr>
          <w:jc w:val="center"/>
          <w:trPrChange w:id="183" w:author="Diana Velásquez Rojas" w:date="2015-09-22T10:34:00Z">
            <w:trPr>
              <w:jc w:val="center"/>
            </w:trPr>
          </w:trPrChange>
        </w:trPr>
        <w:tc>
          <w:tcPr>
            <w:tcW w:w="0" w:type="auto"/>
            <w:vMerge w:val="restart"/>
            <w:vAlign w:val="center"/>
            <w:tcPrChange w:id="184" w:author="Diana Velásquez Rojas" w:date="2015-09-22T10:34:00Z">
              <w:tcPr>
                <w:tcW w:w="0" w:type="auto"/>
                <w:vMerge w:val="restart"/>
                <w:vAlign w:val="center"/>
              </w:tcPr>
            </w:tcPrChange>
          </w:tcPr>
          <w:p w14:paraId="15C356E8" w14:textId="77777777" w:rsidR="00F27BF4" w:rsidRDefault="00F27BF4" w:rsidP="006B44B3">
            <w:pPr>
              <w:tabs>
                <w:tab w:val="right" w:pos="8498"/>
              </w:tabs>
              <w:jc w:val="center"/>
              <w:rPr>
                <w:rFonts w:ascii="Times New Roman" w:hAnsi="Times New Roman" w:cs="Times New Roman"/>
                <w:color w:val="000000"/>
                <w:lang w:val="es-CO"/>
              </w:rPr>
            </w:pPr>
            <w:r>
              <w:rPr>
                <w:rFonts w:ascii="Times New Roman" w:hAnsi="Times New Roman" w:cs="Times New Roman"/>
                <w:color w:val="000000"/>
                <w:lang w:val="es-CO"/>
              </w:rPr>
              <w:t>Opción 2</w:t>
            </w:r>
          </w:p>
        </w:tc>
        <w:tc>
          <w:tcPr>
            <w:tcW w:w="0" w:type="auto"/>
            <w:tcPrChange w:id="185" w:author="Diana Velásquez Rojas" w:date="2015-09-22T10:34:00Z">
              <w:tcPr>
                <w:tcW w:w="0" w:type="auto"/>
              </w:tcPr>
            </w:tcPrChange>
          </w:tcPr>
          <w:p w14:paraId="01E9CA4B"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 xml:space="preserve">Rojas de </w:t>
            </w:r>
            <w:ins w:id="186" w:author="Diana Velásquez Rojas" w:date="2015-09-22T10:34:00Z">
              <w:r>
                <w:rPr>
                  <w:rFonts w:ascii="Times New Roman" w:hAnsi="Times New Roman" w:cs="Times New Roman"/>
                  <w:color w:val="000000"/>
                  <w:lang w:val="es-CO"/>
                </w:rPr>
                <w:t>EE</w:t>
              </w:r>
            </w:ins>
            <w:ins w:id="187" w:author="chris" w:date="2015-09-21T18:13:00Z">
              <w:r>
                <w:rPr>
                  <w:rFonts w:ascii="Times New Roman" w:hAnsi="Times New Roman" w:cs="Times New Roman"/>
                  <w:color w:val="000000"/>
                  <w:lang w:val="es-CO"/>
                </w:rPr>
                <w:t xml:space="preserve">. </w:t>
              </w:r>
            </w:ins>
            <w:ins w:id="188" w:author="Diana Velásquez Rojas" w:date="2015-09-22T10:34:00Z">
              <w:r>
                <w:rPr>
                  <w:rFonts w:ascii="Times New Roman" w:hAnsi="Times New Roman" w:cs="Times New Roman"/>
                  <w:color w:val="000000"/>
                  <w:lang w:val="es-CO"/>
                </w:rPr>
                <w:t>UU</w:t>
              </w:r>
            </w:ins>
            <w:ins w:id="189" w:author="chris" w:date="2015-09-21T18:13:00Z">
              <w:r>
                <w:rPr>
                  <w:rFonts w:ascii="Times New Roman" w:hAnsi="Times New Roman" w:cs="Times New Roman"/>
                  <w:color w:val="000000"/>
                  <w:lang w:val="es-CO"/>
                </w:rPr>
                <w:t>.</w:t>
              </w:r>
            </w:ins>
            <w:del w:id="190" w:author="Diana Velásquez Rojas" w:date="2015-09-22T10:34:00Z">
              <w:r>
                <w:rPr>
                  <w:rFonts w:ascii="Times New Roman" w:hAnsi="Times New Roman" w:cs="Times New Roman"/>
                  <w:color w:val="000000"/>
                  <w:lang w:val="es-CO"/>
                </w:rPr>
                <w:delText>EEUU</w:delText>
              </w:r>
            </w:del>
          </w:p>
        </w:tc>
        <w:tc>
          <w:tcPr>
            <w:tcW w:w="0" w:type="auto"/>
            <w:tcPrChange w:id="191" w:author="Diana Velásquez Rojas" w:date="2015-09-22T10:34:00Z">
              <w:tcPr>
                <w:tcW w:w="0" w:type="auto"/>
              </w:tcPr>
            </w:tcPrChange>
          </w:tcPr>
          <w:p w14:paraId="010241B8"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$300</w:t>
            </w:r>
          </w:p>
        </w:tc>
      </w:tr>
      <w:tr w:rsidR="00F27BF4" w14:paraId="10DFFEA0" w14:textId="77777777" w:rsidTr="006B44B3">
        <w:trPr>
          <w:jc w:val="center"/>
          <w:trPrChange w:id="192" w:author="Diana Velásquez Rojas" w:date="2015-09-22T10:34:00Z">
            <w:trPr>
              <w:jc w:val="center"/>
            </w:trPr>
          </w:trPrChange>
        </w:trPr>
        <w:tc>
          <w:tcPr>
            <w:tcW w:w="0" w:type="auto"/>
            <w:vMerge/>
            <w:tcPrChange w:id="193" w:author="Diana Velásquez Rojas" w:date="2015-09-22T10:34:00Z">
              <w:tcPr>
                <w:tcW w:w="0" w:type="auto"/>
                <w:vMerge/>
              </w:tcPr>
            </w:tcPrChange>
          </w:tcPr>
          <w:p w14:paraId="645146F1" w14:textId="77777777" w:rsidR="00F27BF4" w:rsidRDefault="00F27BF4" w:rsidP="006B44B3">
            <w:pPr>
              <w:tabs>
                <w:tab w:val="right" w:pos="8498"/>
              </w:tabs>
              <w:jc w:val="both"/>
              <w:rPr>
                <w:rFonts w:ascii="Times New Roman" w:hAnsi="Times New Roman" w:cs="Times New Roman"/>
                <w:color w:val="000000"/>
                <w:lang w:val="es-CO"/>
              </w:rPr>
            </w:pPr>
          </w:p>
        </w:tc>
        <w:tc>
          <w:tcPr>
            <w:tcW w:w="0" w:type="auto"/>
            <w:tcPrChange w:id="194" w:author="Diana Velásquez Rojas" w:date="2015-09-22T10:34:00Z">
              <w:tcPr>
                <w:tcW w:w="0" w:type="auto"/>
              </w:tcPr>
            </w:tcPrChange>
          </w:tcPr>
          <w:p w14:paraId="1D1B8204"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Roja de Chile</w:t>
            </w:r>
          </w:p>
        </w:tc>
        <w:tc>
          <w:tcPr>
            <w:tcW w:w="0" w:type="auto"/>
            <w:tcPrChange w:id="195" w:author="Diana Velásquez Rojas" w:date="2015-09-22T10:34:00Z">
              <w:tcPr>
                <w:tcW w:w="0" w:type="auto"/>
              </w:tcPr>
            </w:tcPrChange>
          </w:tcPr>
          <w:p w14:paraId="43578D99" w14:textId="77777777" w:rsidR="00F27BF4" w:rsidRDefault="00F27BF4" w:rsidP="006B44B3">
            <w:pPr>
              <w:tabs>
                <w:tab w:val="right" w:pos="8498"/>
              </w:tabs>
              <w:jc w:val="both"/>
              <w:rPr>
                <w:rFonts w:ascii="Times New Roman" w:hAnsi="Times New Roman" w:cs="Times New Roman"/>
                <w:color w:val="000000"/>
                <w:lang w:val="es-CO"/>
              </w:rPr>
            </w:pPr>
            <w:r>
              <w:rPr>
                <w:rFonts w:ascii="Times New Roman" w:hAnsi="Times New Roman" w:cs="Times New Roman"/>
                <w:color w:val="000000"/>
                <w:lang w:val="es-CO"/>
              </w:rPr>
              <w:t>$600</w:t>
            </w:r>
          </w:p>
        </w:tc>
      </w:tr>
    </w:tbl>
    <w:p w14:paraId="7C380402" w14:textId="77777777" w:rsidR="00F27BF4" w:rsidRDefault="00F27BF4" w:rsidP="00F27BF4">
      <w:pPr>
        <w:tabs>
          <w:tab w:val="right" w:pos="8498"/>
        </w:tabs>
        <w:spacing w:after="0"/>
        <w:jc w:val="both"/>
        <w:rPr>
          <w:rFonts w:ascii="Times New Roman" w:hAnsi="Times New Roman" w:cs="Times New Roman"/>
          <w:color w:val="000000"/>
          <w:lang w:val="es-CO"/>
        </w:rPr>
      </w:pPr>
    </w:p>
    <w:p w14:paraId="0BFEB04C" w14:textId="77777777" w:rsidR="00F27BF4" w:rsidRDefault="00F27BF4" w:rsidP="00F27BF4">
      <w:pPr>
        <w:tabs>
          <w:tab w:val="right" w:pos="8498"/>
        </w:tabs>
        <w:spacing w:after="0"/>
        <w:jc w:val="both"/>
        <w:rPr>
          <w:rFonts w:ascii="Times" w:hAnsi="Times"/>
          <w:lang w:val="es-CO"/>
        </w:rPr>
      </w:pPr>
      <w:r>
        <w:rPr>
          <w:rFonts w:ascii="Times New Roman" w:hAnsi="Times New Roman" w:cs="Times New Roman"/>
          <w:color w:val="000000"/>
          <w:lang w:val="es-CO"/>
        </w:rPr>
        <w:t xml:space="preserve">Si desea llevar la opción 2 para su mamá y la 1 para ella, ¿cuántas manzanas puede llevar si quiere gastar el mismo dinero en cada compra y </w:t>
      </w:r>
      <w:ins w:id="196" w:author="Diana Velásquez Rojas" w:date="2015-09-22T10:34:00Z">
        <w:r>
          <w:rPr>
            <w:rFonts w:ascii="Times New Roman" w:hAnsi="Times New Roman" w:cs="Times New Roman"/>
            <w:color w:val="000000"/>
            <w:lang w:val="es-CO"/>
          </w:rPr>
          <w:t>lleva</w:t>
        </w:r>
      </w:ins>
      <w:ins w:id="197" w:author="chris" w:date="2015-09-20T21:20:00Z">
        <w:r>
          <w:rPr>
            <w:rFonts w:ascii="Times New Roman" w:hAnsi="Times New Roman" w:cs="Times New Roman"/>
            <w:color w:val="000000"/>
            <w:lang w:val="es-CO"/>
          </w:rPr>
          <w:t>r</w:t>
        </w:r>
      </w:ins>
      <w:del w:id="198" w:author="chris" w:date="2015-09-20T21:20:00Z">
        <w:r w:rsidDel="00651A2A">
          <w:rPr>
            <w:rFonts w:ascii="Times New Roman" w:hAnsi="Times New Roman" w:cs="Times New Roman"/>
            <w:color w:val="000000"/>
            <w:lang w:val="es-CO"/>
          </w:rPr>
          <w:delText>ndo</w:delText>
        </w:r>
      </w:del>
      <w:del w:id="199" w:author="Diana Velásquez Rojas" w:date="2015-09-22T10:34:00Z">
        <w:r>
          <w:rPr>
            <w:rFonts w:ascii="Times New Roman" w:hAnsi="Times New Roman" w:cs="Times New Roman"/>
            <w:color w:val="000000"/>
            <w:lang w:val="es-CO"/>
          </w:rPr>
          <w:delText>llevando</w:delText>
        </w:r>
      </w:del>
      <w:r>
        <w:rPr>
          <w:rFonts w:ascii="Times New Roman" w:hAnsi="Times New Roman" w:cs="Times New Roman"/>
          <w:color w:val="000000"/>
          <w:lang w:val="es-CO"/>
        </w:rPr>
        <w:t xml:space="preserve"> la misma cantidad de manzanas de cada precio? </w:t>
      </w:r>
    </w:p>
    <w:p w14:paraId="44BE18EB" w14:textId="77777777" w:rsidR="00F27BF4" w:rsidRDefault="00F27BF4" w:rsidP="00F27BF4">
      <w:pPr>
        <w:tabs>
          <w:tab w:val="right" w:pos="8498"/>
        </w:tabs>
        <w:spacing w:after="0"/>
        <w:jc w:val="both"/>
        <w:rPr>
          <w:rFonts w:ascii="Times" w:hAnsi="Times"/>
          <w:lang w:val="es-CO"/>
        </w:rPr>
      </w:pPr>
    </w:p>
    <w:p w14:paraId="4BCEC9E2" w14:textId="77777777" w:rsidR="00F27BF4" w:rsidRDefault="00F27BF4" w:rsidP="00F27BF4">
      <w:pPr>
        <w:tabs>
          <w:tab w:val="right" w:pos="8498"/>
        </w:tabs>
        <w:spacing w:after="0"/>
        <w:jc w:val="both"/>
        <w:rPr>
          <w:rFonts w:ascii="Times" w:hAnsi="Times"/>
          <w:lang w:val="es-CO"/>
        </w:rPr>
      </w:pPr>
      <w:r>
        <w:rPr>
          <w:rFonts w:ascii="Times" w:hAnsi="Times"/>
          <w:lang w:val="es-CO"/>
        </w:rPr>
        <w:t xml:space="preserve">Para responder el interrogante, se hará uso de la letra </w:t>
      </w:r>
      <w:proofErr w:type="gramStart"/>
      <w:r w:rsidRPr="00FD4B9F">
        <w:rPr>
          <w:rFonts w:ascii="Times" w:hAnsi="Times"/>
          <w:i/>
          <w:lang w:val="es-CO"/>
        </w:rPr>
        <w:t>a</w:t>
      </w:r>
      <w:proofErr w:type="gramEnd"/>
      <w:r>
        <w:rPr>
          <w:rFonts w:ascii="Times" w:hAnsi="Times"/>
          <w:lang w:val="es-CO"/>
        </w:rPr>
        <w:t xml:space="preserve"> para representar la cantidad de manzanas que comprará Lorena y se planteará la igualdad que modela la situación:</w:t>
      </w:r>
    </w:p>
    <w:p w14:paraId="5723CD20" w14:textId="77777777" w:rsidR="00F27BF4" w:rsidRDefault="00F27BF4" w:rsidP="00F27BF4">
      <w:pPr>
        <w:tabs>
          <w:tab w:val="right" w:pos="8498"/>
        </w:tabs>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Change w:id="200" w:author="Diana Velásquez Rojas" w:date="2015-09-22T10:34:00Z">
          <w:tblPr>
            <w:tblStyle w:val="Tablaconcuadrcula"/>
            <w:tblpPr w:leftFromText="141" w:rightFromText="141" w:vertAnchor="text" w:horzAnchor="margin" w:tblpXSpec="center" w:tblpY="85"/>
            <w:tblW w:w="0" w:type="auto"/>
            <w:tblLook w:val="04A0" w:firstRow="1" w:lastRow="0" w:firstColumn="1" w:lastColumn="0" w:noHBand="0" w:noVBand="1"/>
          </w:tblPr>
        </w:tblPrChange>
      </w:tblPr>
      <w:tblGrid>
        <w:gridCol w:w="1940"/>
        <w:gridCol w:w="2421"/>
        <w:gridCol w:w="1701"/>
        <w:tblGridChange w:id="201">
          <w:tblGrid>
            <w:gridCol w:w="1940"/>
            <w:gridCol w:w="2421"/>
            <w:gridCol w:w="1701"/>
          </w:tblGrid>
        </w:tblGridChange>
      </w:tblGrid>
      <w:tr w:rsidR="00F27BF4" w14:paraId="5B9A2B7A" w14:textId="77777777" w:rsidTr="006B44B3">
        <w:tc>
          <w:tcPr>
            <w:tcW w:w="6062" w:type="dxa"/>
            <w:gridSpan w:val="3"/>
            <w:vAlign w:val="center"/>
            <w:tcPrChange w:id="202" w:author="Diana Velásquez Rojas" w:date="2015-09-22T10:34:00Z">
              <w:tcPr>
                <w:tcW w:w="6062" w:type="dxa"/>
                <w:gridSpan w:val="3"/>
                <w:vAlign w:val="center"/>
              </w:tcPr>
            </w:tcPrChange>
          </w:tcPr>
          <w:p w14:paraId="13811F4B" w14:textId="77777777" w:rsidR="00F27BF4" w:rsidRPr="004B05D2" w:rsidRDefault="00F27BF4" w:rsidP="006B44B3">
            <w:pPr>
              <w:jc w:val="center"/>
              <w:rPr>
                <w:rFonts w:ascii="Times" w:hAnsi="Times"/>
                <w:b/>
                <w:lang w:val="es-CO"/>
              </w:rPr>
            </w:pPr>
            <w:r w:rsidRPr="004B05D2">
              <w:rPr>
                <w:rFonts w:ascii="Times" w:hAnsi="Times"/>
                <w:b/>
                <w:lang w:val="es-CO"/>
              </w:rPr>
              <w:t>Grupo de manzanas que Ana llevará</w:t>
            </w:r>
          </w:p>
        </w:tc>
      </w:tr>
      <w:tr w:rsidR="00F27BF4" w14:paraId="468B6D4B" w14:textId="77777777" w:rsidTr="006B44B3">
        <w:tc>
          <w:tcPr>
            <w:tcW w:w="1940" w:type="dxa"/>
            <w:vAlign w:val="center"/>
            <w:tcPrChange w:id="203" w:author="Diana Velásquez Rojas" w:date="2015-09-22T10:34:00Z">
              <w:tcPr>
                <w:tcW w:w="1940" w:type="dxa"/>
                <w:vAlign w:val="center"/>
              </w:tcPr>
            </w:tcPrChange>
          </w:tcPr>
          <w:p w14:paraId="4482E01B" w14:textId="77777777" w:rsidR="00F27BF4" w:rsidRPr="004B05D2" w:rsidRDefault="00F27BF4" w:rsidP="006B44B3">
            <w:pPr>
              <w:jc w:val="center"/>
              <w:rPr>
                <w:rFonts w:ascii="Times" w:hAnsi="Times"/>
                <w:b/>
                <w:lang w:val="es-CO"/>
              </w:rPr>
            </w:pPr>
            <w:r w:rsidRPr="004B05D2">
              <w:rPr>
                <w:rFonts w:ascii="Times" w:hAnsi="Times"/>
                <w:b/>
                <w:lang w:val="es-CO"/>
              </w:rPr>
              <w:t>Para ella</w:t>
            </w:r>
          </w:p>
        </w:tc>
        <w:tc>
          <w:tcPr>
            <w:tcW w:w="2421" w:type="dxa"/>
            <w:vAlign w:val="center"/>
            <w:tcPrChange w:id="204" w:author="Diana Velásquez Rojas" w:date="2015-09-22T10:34:00Z">
              <w:tcPr>
                <w:tcW w:w="2421" w:type="dxa"/>
                <w:vAlign w:val="center"/>
              </w:tcPr>
            </w:tcPrChange>
          </w:tcPr>
          <w:p w14:paraId="6BDC3E27" w14:textId="77777777" w:rsidR="00F27BF4" w:rsidRPr="004B05D2" w:rsidRDefault="00F27BF4" w:rsidP="006B44B3">
            <w:pPr>
              <w:jc w:val="center"/>
              <w:rPr>
                <w:rFonts w:ascii="Times" w:hAnsi="Times"/>
                <w:b/>
                <w:lang w:val="es-CO"/>
              </w:rPr>
            </w:pPr>
            <w:r w:rsidRPr="004B05D2">
              <w:rPr>
                <w:rFonts w:ascii="Times" w:hAnsi="Times"/>
                <w:b/>
                <w:lang w:val="es-CO"/>
              </w:rPr>
              <w:t>Lo que cuesta cada grupo debe ser igual</w:t>
            </w:r>
          </w:p>
        </w:tc>
        <w:tc>
          <w:tcPr>
            <w:tcW w:w="1701" w:type="dxa"/>
            <w:vAlign w:val="center"/>
            <w:tcPrChange w:id="205" w:author="Diana Velásquez Rojas" w:date="2015-09-22T10:34:00Z">
              <w:tcPr>
                <w:tcW w:w="1701" w:type="dxa"/>
                <w:vAlign w:val="center"/>
              </w:tcPr>
            </w:tcPrChange>
          </w:tcPr>
          <w:p w14:paraId="7B494FE8" w14:textId="77777777" w:rsidR="00F27BF4" w:rsidRPr="004B05D2" w:rsidRDefault="00F27BF4" w:rsidP="006B44B3">
            <w:pPr>
              <w:jc w:val="center"/>
              <w:rPr>
                <w:rFonts w:ascii="Times" w:hAnsi="Times"/>
                <w:b/>
                <w:lang w:val="es-CO"/>
              </w:rPr>
            </w:pPr>
            <w:r w:rsidRPr="004B05D2">
              <w:rPr>
                <w:rFonts w:ascii="Times" w:hAnsi="Times"/>
                <w:b/>
                <w:lang w:val="es-CO"/>
              </w:rPr>
              <w:t>Para la mamá</w:t>
            </w:r>
          </w:p>
        </w:tc>
      </w:tr>
      <w:tr w:rsidR="00F27BF4" w14:paraId="20A364B2" w14:textId="77777777" w:rsidTr="006B44B3">
        <w:tc>
          <w:tcPr>
            <w:tcW w:w="1940" w:type="dxa"/>
            <w:vAlign w:val="center"/>
            <w:tcPrChange w:id="206" w:author="Diana Velásquez Rojas" w:date="2015-09-22T10:34:00Z">
              <w:tcPr>
                <w:tcW w:w="1940" w:type="dxa"/>
                <w:vAlign w:val="center"/>
              </w:tcPr>
            </w:tcPrChange>
          </w:tcPr>
          <w:p w14:paraId="6DECB361" w14:textId="77777777" w:rsidR="00F27BF4" w:rsidRDefault="00F27BF4" w:rsidP="006B44B3">
            <w:pPr>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500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400</w:t>
            </w:r>
          </w:p>
        </w:tc>
        <w:tc>
          <w:tcPr>
            <w:tcW w:w="2421" w:type="dxa"/>
            <w:vAlign w:val="center"/>
            <w:tcPrChange w:id="207" w:author="Diana Velásquez Rojas" w:date="2015-09-22T10:34:00Z">
              <w:tcPr>
                <w:tcW w:w="2421" w:type="dxa"/>
                <w:vAlign w:val="center"/>
              </w:tcPr>
            </w:tcPrChange>
          </w:tcPr>
          <w:p w14:paraId="2CAA87FA" w14:textId="77777777" w:rsidR="00F27BF4" w:rsidRDefault="00F27BF4" w:rsidP="006B44B3">
            <w:pPr>
              <w:jc w:val="center"/>
              <w:rPr>
                <w:rFonts w:ascii="Times" w:hAnsi="Times"/>
                <w:lang w:val="es-CO"/>
              </w:rPr>
            </w:pPr>
            <w:r>
              <w:rPr>
                <w:rFonts w:ascii="Times" w:hAnsi="Times" w:cs="Times"/>
                <w:lang w:val="es-CO"/>
              </w:rPr>
              <w:t>=</w:t>
            </w:r>
          </w:p>
        </w:tc>
        <w:tc>
          <w:tcPr>
            <w:tcW w:w="1701" w:type="dxa"/>
            <w:vAlign w:val="center"/>
            <w:tcPrChange w:id="208" w:author="Diana Velásquez Rojas" w:date="2015-09-22T10:34:00Z">
              <w:tcPr>
                <w:tcW w:w="1701" w:type="dxa"/>
                <w:vAlign w:val="center"/>
              </w:tcPr>
            </w:tcPrChange>
          </w:tcPr>
          <w:p w14:paraId="252F3F7D" w14:textId="77777777" w:rsidR="00F27BF4" w:rsidRDefault="00F27BF4" w:rsidP="006B44B3">
            <w:pPr>
              <w:tabs>
                <w:tab w:val="right" w:pos="8498"/>
              </w:tabs>
              <w:jc w:val="center"/>
              <w:rPr>
                <w:rFonts w:ascii="Times" w:hAnsi="Times"/>
                <w:lang w:val="es-CO"/>
              </w:rPr>
            </w:pPr>
            <w:r>
              <w:rPr>
                <w:rFonts w:ascii="Times" w:hAnsi="Times"/>
                <w:i/>
                <w:lang w:val="es-CO"/>
              </w:rPr>
              <w:t xml:space="preserve">a </w:t>
            </w:r>
            <w:r w:rsidRPr="00FD4B9F">
              <w:rPr>
                <w:rFonts w:ascii="Times" w:hAnsi="Times" w:cs="Times"/>
                <w:lang w:val="es-CO"/>
              </w:rPr>
              <w:t>·</w:t>
            </w:r>
            <w:r>
              <w:rPr>
                <w:rFonts w:ascii="Times" w:hAnsi="Times" w:cs="Times"/>
                <w:lang w:val="es-CO"/>
              </w:rPr>
              <w:t xml:space="preserve"> 300 + </w:t>
            </w:r>
            <w:r>
              <w:rPr>
                <w:rFonts w:ascii="Times" w:hAnsi="Times"/>
                <w:i/>
                <w:lang w:val="es-CO"/>
              </w:rPr>
              <w:t xml:space="preserve">a </w:t>
            </w:r>
            <w:r w:rsidRPr="00FD4B9F">
              <w:rPr>
                <w:rFonts w:ascii="Times" w:hAnsi="Times" w:cs="Times"/>
                <w:lang w:val="es-CO"/>
              </w:rPr>
              <w:t>·</w:t>
            </w:r>
            <w:r>
              <w:rPr>
                <w:rFonts w:ascii="Times" w:hAnsi="Times" w:cs="Times"/>
                <w:lang w:val="es-CO"/>
              </w:rPr>
              <w:t xml:space="preserve"> 600</w:t>
            </w:r>
          </w:p>
        </w:tc>
      </w:tr>
    </w:tbl>
    <w:p w14:paraId="375AC2AD" w14:textId="77777777" w:rsidR="00F27BF4" w:rsidRDefault="00F27BF4" w:rsidP="00F27BF4">
      <w:pPr>
        <w:tabs>
          <w:tab w:val="right" w:pos="8498"/>
        </w:tabs>
        <w:spacing w:after="0"/>
        <w:jc w:val="both"/>
        <w:rPr>
          <w:rFonts w:ascii="Times" w:hAnsi="Times"/>
          <w:lang w:val="es-CO"/>
        </w:rPr>
      </w:pPr>
    </w:p>
    <w:p w14:paraId="2FEB41A9" w14:textId="77777777" w:rsidR="00F27BF4" w:rsidRDefault="00F27BF4" w:rsidP="00F27BF4">
      <w:pPr>
        <w:spacing w:after="0"/>
        <w:jc w:val="both"/>
        <w:rPr>
          <w:rFonts w:ascii="Times" w:hAnsi="Times"/>
          <w:lang w:val="es-CO"/>
        </w:rPr>
      </w:pPr>
    </w:p>
    <w:p w14:paraId="6F42CFED" w14:textId="77777777" w:rsidR="00F27BF4" w:rsidRDefault="00F27BF4" w:rsidP="00F27BF4">
      <w:pPr>
        <w:spacing w:after="0"/>
        <w:jc w:val="both"/>
        <w:rPr>
          <w:rFonts w:ascii="Times" w:hAnsi="Times"/>
          <w:lang w:val="es-CO"/>
        </w:rPr>
      </w:pPr>
    </w:p>
    <w:p w14:paraId="712FA7A3" w14:textId="77777777" w:rsidR="00F27BF4" w:rsidRDefault="00F27BF4" w:rsidP="00F27BF4">
      <w:pPr>
        <w:spacing w:after="0"/>
        <w:jc w:val="both"/>
        <w:rPr>
          <w:rFonts w:ascii="Times" w:hAnsi="Times"/>
          <w:lang w:val="es-CO"/>
        </w:rPr>
      </w:pPr>
    </w:p>
    <w:p w14:paraId="4C3F11D3" w14:textId="77777777" w:rsidR="00F27BF4" w:rsidRDefault="00F27BF4" w:rsidP="00F27BF4">
      <w:pPr>
        <w:spacing w:after="0"/>
        <w:jc w:val="both"/>
        <w:rPr>
          <w:rFonts w:ascii="Times" w:hAnsi="Times"/>
          <w:lang w:val="es-CO"/>
        </w:rPr>
      </w:pPr>
    </w:p>
    <w:p w14:paraId="2A9B9E00" w14:textId="77777777" w:rsidR="00F27BF4" w:rsidRDefault="00F27BF4" w:rsidP="00F27BF4">
      <w:pPr>
        <w:spacing w:after="0"/>
        <w:jc w:val="both"/>
        <w:rPr>
          <w:rFonts w:ascii="Times" w:hAnsi="Times"/>
          <w:lang w:val="es-CO"/>
        </w:rPr>
      </w:pPr>
      <w:r>
        <w:rPr>
          <w:rFonts w:ascii="Times" w:hAnsi="Times"/>
          <w:lang w:val="es-CO"/>
        </w:rPr>
        <w:lastRenderedPageBreak/>
        <w:t xml:space="preserve">En este contexto, se busca la cantidad de manzanas que Ana va a llevar con la condición de que debe ser la misma cantidad de cada una, es por eso que </w:t>
      </w:r>
      <w:ins w:id="209" w:author="Diana Velásquez Rojas" w:date="2015-09-22T10:34:00Z">
        <w:r>
          <w:rPr>
            <w:rFonts w:ascii="Times" w:hAnsi="Times"/>
            <w:lang w:val="es-CO"/>
          </w:rPr>
          <w:t>s</w:t>
        </w:r>
      </w:ins>
      <w:ins w:id="210" w:author="chris" w:date="2015-09-20T21:21:00Z">
        <w:r>
          <w:rPr>
            <w:rFonts w:ascii="Times" w:hAnsi="Times"/>
            <w:lang w:val="es-CO"/>
          </w:rPr>
          <w:t>o</w:t>
        </w:r>
      </w:ins>
      <w:del w:id="211" w:author="chris" w:date="2015-09-20T21:21:00Z">
        <w:r w:rsidDel="00651A2A">
          <w:rPr>
            <w:rFonts w:ascii="Times" w:hAnsi="Times"/>
            <w:lang w:val="es-CO"/>
          </w:rPr>
          <w:delText>ó</w:delText>
        </w:r>
      </w:del>
      <w:ins w:id="212" w:author="Diana Velásquez Rojas" w:date="2015-09-22T10:34:00Z">
        <w:r>
          <w:rPr>
            <w:rFonts w:ascii="Times" w:hAnsi="Times"/>
            <w:lang w:val="es-CO"/>
          </w:rPr>
          <w:t>lo</w:t>
        </w:r>
      </w:ins>
      <w:del w:id="213" w:author="Diana Velásquez Rojas" w:date="2015-09-22T10:34:00Z">
        <w:r>
          <w:rPr>
            <w:rFonts w:ascii="Times" w:hAnsi="Times"/>
            <w:lang w:val="es-CO"/>
          </w:rPr>
          <w:delText>sólo</w:delText>
        </w:r>
      </w:del>
      <w:r>
        <w:rPr>
          <w:rFonts w:ascii="Times" w:hAnsi="Times"/>
          <w:lang w:val="es-CO"/>
        </w:rPr>
        <w:t xml:space="preserve"> se emplea la letra </w:t>
      </w:r>
      <w:r w:rsidRPr="00B10BF5">
        <w:rPr>
          <w:rFonts w:ascii="Times" w:hAnsi="Times"/>
          <w:i/>
          <w:lang w:val="es-CO"/>
        </w:rPr>
        <w:t>a</w:t>
      </w:r>
      <w:r>
        <w:rPr>
          <w:rFonts w:ascii="Times" w:hAnsi="Times"/>
          <w:lang w:val="es-CO"/>
        </w:rPr>
        <w:t xml:space="preserve"> y que deben costarle lo mismo.</w:t>
      </w:r>
    </w:p>
    <w:p w14:paraId="2F093161" w14:textId="77777777" w:rsidR="00F27BF4" w:rsidRDefault="00F27BF4" w:rsidP="00F27BF4">
      <w:pPr>
        <w:spacing w:after="0"/>
        <w:jc w:val="both"/>
        <w:rPr>
          <w:rFonts w:ascii="Times" w:hAnsi="Times"/>
          <w:lang w:val="es-CO"/>
        </w:rPr>
      </w:pPr>
    </w:p>
    <w:p w14:paraId="0EB825BE" w14:textId="77777777" w:rsidR="00F27BF4" w:rsidRDefault="00F27BF4" w:rsidP="00F27BF4">
      <w:pPr>
        <w:spacing w:after="0"/>
        <w:jc w:val="both"/>
        <w:rPr>
          <w:rFonts w:ascii="Times" w:hAnsi="Times"/>
          <w:lang w:val="es-CO"/>
        </w:rPr>
      </w:pPr>
      <w:r>
        <w:rPr>
          <w:rFonts w:ascii="Times" w:hAnsi="Times"/>
          <w:lang w:val="es-CO"/>
        </w:rPr>
        <w:t>Si se prueba con algunos valores, empleando el ensayo y el error, se identifica lo siguiente:</w:t>
      </w:r>
    </w:p>
    <w:p w14:paraId="498C92C9" w14:textId="77777777" w:rsidR="00F27BF4" w:rsidRDefault="00F27BF4" w:rsidP="00F27BF4">
      <w:pPr>
        <w:spacing w:after="0"/>
        <w:jc w:val="both"/>
        <w:rPr>
          <w:rFonts w:ascii="Times" w:hAnsi="Times"/>
          <w:lang w:val="es-CO"/>
        </w:rPr>
      </w:pPr>
    </w:p>
    <w:tbl>
      <w:tblPr>
        <w:tblStyle w:val="Tablaconcuadrcula"/>
        <w:tblpPr w:leftFromText="141" w:rightFromText="141" w:vertAnchor="text" w:horzAnchor="margin" w:tblpXSpec="center" w:tblpY="85"/>
        <w:tblW w:w="0" w:type="auto"/>
        <w:tblLook w:val="04A0" w:firstRow="1" w:lastRow="0" w:firstColumn="1" w:lastColumn="0" w:noHBand="0" w:noVBand="1"/>
        <w:tblPrChange w:id="214" w:author="Diana Velásquez Rojas" w:date="2015-09-22T10:34:00Z">
          <w:tblPr>
            <w:tblStyle w:val="Tablaconcuadrcula"/>
            <w:tblpPr w:leftFromText="141" w:rightFromText="141" w:vertAnchor="text" w:horzAnchor="margin" w:tblpXSpec="center" w:tblpY="85"/>
            <w:tblW w:w="0" w:type="auto"/>
            <w:tblLook w:val="04A0" w:firstRow="1" w:lastRow="0" w:firstColumn="1" w:lastColumn="0" w:noHBand="0" w:noVBand="1"/>
          </w:tblPr>
        </w:tblPrChange>
      </w:tblPr>
      <w:tblGrid>
        <w:gridCol w:w="1738"/>
        <w:gridCol w:w="1341"/>
        <w:gridCol w:w="2225"/>
        <w:gridCol w:w="341"/>
        <w:gridCol w:w="2445"/>
        <w:tblGridChange w:id="215">
          <w:tblGrid>
            <w:gridCol w:w="1738"/>
            <w:gridCol w:w="1341"/>
            <w:gridCol w:w="1699"/>
            <w:gridCol w:w="341"/>
            <w:gridCol w:w="2044"/>
          </w:tblGrid>
        </w:tblGridChange>
      </w:tblGrid>
      <w:tr w:rsidR="00F27BF4" w14:paraId="683FDEB9" w14:textId="77777777" w:rsidTr="006B44B3">
        <w:tc>
          <w:tcPr>
            <w:tcW w:w="0" w:type="auto"/>
            <w:vAlign w:val="center"/>
            <w:tcPrChange w:id="216" w:author="Diana Velásquez Rojas" w:date="2015-09-22T10:34:00Z">
              <w:tcPr>
                <w:tcW w:w="0" w:type="auto"/>
                <w:vAlign w:val="center"/>
              </w:tcPr>
            </w:tcPrChange>
          </w:tcPr>
          <w:p w14:paraId="30E7FBAB" w14:textId="77777777" w:rsidR="00F27BF4" w:rsidRPr="00B10BF5" w:rsidRDefault="00F27BF4" w:rsidP="006B44B3">
            <w:pPr>
              <w:tabs>
                <w:tab w:val="right" w:pos="8498"/>
              </w:tabs>
              <w:jc w:val="center"/>
              <w:rPr>
                <w:rFonts w:ascii="Times" w:hAnsi="Times"/>
                <w:b/>
                <w:lang w:val="es-CO"/>
              </w:rPr>
            </w:pPr>
            <w:r w:rsidRPr="00B10BF5">
              <w:rPr>
                <w:rFonts w:ascii="Times" w:hAnsi="Times"/>
                <w:b/>
                <w:lang w:val="es-CO"/>
              </w:rPr>
              <w:t>Si lleva</w:t>
            </w:r>
          </w:p>
        </w:tc>
        <w:tc>
          <w:tcPr>
            <w:tcW w:w="0" w:type="auto"/>
            <w:vAlign w:val="center"/>
            <w:tcPrChange w:id="217" w:author="Diana Velásquez Rojas" w:date="2015-09-22T10:34:00Z">
              <w:tcPr>
                <w:tcW w:w="0" w:type="auto"/>
                <w:vAlign w:val="center"/>
              </w:tcPr>
            </w:tcPrChange>
          </w:tcPr>
          <w:p w14:paraId="4EAE9002" w14:textId="77777777" w:rsidR="00F27BF4" w:rsidRPr="00B10BF5" w:rsidRDefault="00F27BF4" w:rsidP="006B44B3">
            <w:pPr>
              <w:tabs>
                <w:tab w:val="right" w:pos="8498"/>
              </w:tabs>
              <w:jc w:val="center"/>
              <w:rPr>
                <w:rFonts w:ascii="Times" w:hAnsi="Times"/>
                <w:b/>
                <w:lang w:val="es-CO"/>
              </w:rPr>
            </w:pPr>
            <w:r w:rsidRPr="00B10BF5">
              <w:rPr>
                <w:rFonts w:ascii="Times" w:hAnsi="Times"/>
                <w:b/>
                <w:lang w:val="es-CO"/>
              </w:rPr>
              <w:t>Se tiene que</w:t>
            </w:r>
          </w:p>
        </w:tc>
        <w:tc>
          <w:tcPr>
            <w:tcW w:w="0" w:type="auto"/>
            <w:vAlign w:val="center"/>
            <w:tcPrChange w:id="218" w:author="Diana Velásquez Rojas" w:date="2015-09-22T10:34:00Z">
              <w:tcPr>
                <w:tcW w:w="0" w:type="auto"/>
                <w:vAlign w:val="center"/>
              </w:tcPr>
            </w:tcPrChange>
          </w:tcPr>
          <w:p w14:paraId="19D7821B" w14:textId="77777777" w:rsidR="00F27BF4" w:rsidRPr="00B10BF5" w:rsidRDefault="00F27BF4" w:rsidP="006B44B3">
            <w:pPr>
              <w:tabs>
                <w:tab w:val="right" w:pos="8498"/>
              </w:tabs>
              <w:jc w:val="center"/>
              <w:rPr>
                <w:rFonts w:ascii="Times" w:hAnsi="Times"/>
                <w:b/>
                <w:lang w:val="es-CO"/>
              </w:rPr>
            </w:pPr>
            <w:r w:rsidRPr="00B10BF5">
              <w:rPr>
                <w:rFonts w:ascii="Times" w:hAnsi="Times"/>
                <w:b/>
                <w:lang w:val="es-CO"/>
              </w:rPr>
              <w:t>Para ella paga</w:t>
            </w:r>
          </w:p>
          <w:p w14:paraId="7BA7166E" w14:textId="77777777" w:rsidR="00F27BF4" w:rsidRPr="00B10BF5" w:rsidRDefault="00F27BF4" w:rsidP="006B44B3">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500 + </w:t>
            </w:r>
            <w:r w:rsidRPr="00B10BF5">
              <w:rPr>
                <w:rFonts w:ascii="Times" w:hAnsi="Times"/>
                <w:b/>
                <w:i/>
                <w:lang w:val="es-CO"/>
              </w:rPr>
              <w:t xml:space="preserve">a </w:t>
            </w:r>
            <w:r w:rsidRPr="00B10BF5">
              <w:rPr>
                <w:rFonts w:ascii="Times" w:hAnsi="Times" w:cs="Times"/>
                <w:b/>
                <w:lang w:val="es-CO"/>
              </w:rPr>
              <w:t>· 400</w:t>
            </w:r>
          </w:p>
        </w:tc>
        <w:tc>
          <w:tcPr>
            <w:tcW w:w="0" w:type="auto"/>
            <w:vAlign w:val="center"/>
            <w:tcPrChange w:id="219" w:author="Diana Velásquez Rojas" w:date="2015-09-22T10:34:00Z">
              <w:tcPr>
                <w:tcW w:w="0" w:type="auto"/>
                <w:vAlign w:val="center"/>
              </w:tcPr>
            </w:tcPrChange>
          </w:tcPr>
          <w:p w14:paraId="541464E2" w14:textId="77777777" w:rsidR="00F27BF4" w:rsidRPr="00B10BF5" w:rsidRDefault="00F27BF4" w:rsidP="006B44B3">
            <w:pPr>
              <w:jc w:val="center"/>
              <w:rPr>
                <w:rFonts w:ascii="Times" w:hAnsi="Times" w:cs="Times"/>
                <w:b/>
                <w:lang w:val="es-CO"/>
              </w:rPr>
            </w:pPr>
          </w:p>
        </w:tc>
        <w:tc>
          <w:tcPr>
            <w:tcW w:w="0" w:type="auto"/>
            <w:vAlign w:val="center"/>
            <w:tcPrChange w:id="220" w:author="Diana Velásquez Rojas" w:date="2015-09-22T10:34:00Z">
              <w:tcPr>
                <w:tcW w:w="0" w:type="auto"/>
                <w:vAlign w:val="center"/>
              </w:tcPr>
            </w:tcPrChange>
          </w:tcPr>
          <w:p w14:paraId="2D6F13BC" w14:textId="77777777" w:rsidR="00F27BF4" w:rsidRPr="00B10BF5" w:rsidRDefault="00F27BF4" w:rsidP="006B44B3">
            <w:pPr>
              <w:tabs>
                <w:tab w:val="right" w:pos="8498"/>
              </w:tabs>
              <w:jc w:val="center"/>
              <w:rPr>
                <w:rFonts w:ascii="Times" w:hAnsi="Times"/>
                <w:b/>
                <w:lang w:val="es-CO"/>
              </w:rPr>
            </w:pPr>
            <w:r w:rsidRPr="00B10BF5">
              <w:rPr>
                <w:rFonts w:ascii="Times" w:hAnsi="Times"/>
                <w:b/>
                <w:lang w:val="es-CO"/>
              </w:rPr>
              <w:t>Para la mamá paga</w:t>
            </w:r>
          </w:p>
          <w:p w14:paraId="1954E0C7" w14:textId="77777777" w:rsidR="00F27BF4" w:rsidRPr="00B10BF5" w:rsidRDefault="00F27BF4" w:rsidP="006B44B3">
            <w:pPr>
              <w:tabs>
                <w:tab w:val="right" w:pos="8498"/>
              </w:tabs>
              <w:jc w:val="center"/>
              <w:rPr>
                <w:rFonts w:ascii="Times" w:hAnsi="Times"/>
                <w:b/>
                <w:lang w:val="es-CO"/>
              </w:rPr>
            </w:pPr>
            <w:r w:rsidRPr="00B10BF5">
              <w:rPr>
                <w:rFonts w:ascii="Times" w:hAnsi="Times"/>
                <w:b/>
                <w:i/>
                <w:lang w:val="es-CO"/>
              </w:rPr>
              <w:t xml:space="preserve">a </w:t>
            </w:r>
            <w:r w:rsidRPr="00B10BF5">
              <w:rPr>
                <w:rFonts w:ascii="Times" w:hAnsi="Times" w:cs="Times"/>
                <w:b/>
                <w:lang w:val="es-CO"/>
              </w:rPr>
              <w:t xml:space="preserve">· 300 + </w:t>
            </w:r>
            <w:r w:rsidRPr="00B10BF5">
              <w:rPr>
                <w:rFonts w:ascii="Times" w:hAnsi="Times"/>
                <w:b/>
                <w:i/>
                <w:lang w:val="es-CO"/>
              </w:rPr>
              <w:t xml:space="preserve">a </w:t>
            </w:r>
            <w:r w:rsidRPr="00B10BF5">
              <w:rPr>
                <w:rFonts w:ascii="Times" w:hAnsi="Times" w:cs="Times"/>
                <w:b/>
                <w:lang w:val="es-CO"/>
              </w:rPr>
              <w:t>· 600</w:t>
            </w:r>
          </w:p>
        </w:tc>
      </w:tr>
      <w:tr w:rsidR="00F27BF4" w14:paraId="7ADF5F4D" w14:textId="77777777" w:rsidTr="006B44B3">
        <w:tc>
          <w:tcPr>
            <w:tcW w:w="0" w:type="auto"/>
            <w:vMerge w:val="restart"/>
            <w:vAlign w:val="center"/>
            <w:tcPrChange w:id="221" w:author="Diana Velásquez Rojas" w:date="2015-09-22T10:34:00Z">
              <w:tcPr>
                <w:tcW w:w="0" w:type="auto"/>
                <w:vMerge w:val="restart"/>
                <w:vAlign w:val="center"/>
              </w:tcPr>
            </w:tcPrChange>
          </w:tcPr>
          <w:p w14:paraId="75505464" w14:textId="77777777" w:rsidR="00F27BF4" w:rsidRDefault="00F27BF4" w:rsidP="006B44B3">
            <w:pPr>
              <w:tabs>
                <w:tab w:val="right" w:pos="8498"/>
              </w:tabs>
              <w:jc w:val="center"/>
              <w:rPr>
                <w:rFonts w:ascii="Times" w:hAnsi="Times"/>
                <w:lang w:val="es-CO"/>
              </w:rPr>
            </w:pPr>
            <w:ins w:id="222" w:author="chris" w:date="2015-09-20T21:21:00Z">
              <w:r>
                <w:rPr>
                  <w:rFonts w:ascii="Times" w:hAnsi="Times"/>
                  <w:lang w:val="es-CO"/>
                </w:rPr>
                <w:t>U</w:t>
              </w:r>
            </w:ins>
            <w:del w:id="223" w:author="chris" w:date="2015-09-20T21:21:00Z">
              <w:r>
                <w:rPr>
                  <w:rFonts w:ascii="Times" w:hAnsi="Times"/>
                  <w:lang w:val="es-CO"/>
                </w:rPr>
                <w:delText>u</w:delText>
              </w:r>
            </w:del>
            <w:r>
              <w:rPr>
                <w:rFonts w:ascii="Times" w:hAnsi="Times"/>
                <w:lang w:val="es-CO"/>
              </w:rPr>
              <w:t>na manzana</w:t>
            </w:r>
          </w:p>
        </w:tc>
        <w:tc>
          <w:tcPr>
            <w:tcW w:w="0" w:type="auto"/>
            <w:vMerge w:val="restart"/>
            <w:vAlign w:val="center"/>
            <w:tcPrChange w:id="224" w:author="Diana Velásquez Rojas" w:date="2015-09-22T10:34:00Z">
              <w:tcPr>
                <w:tcW w:w="0" w:type="auto"/>
                <w:vMerge w:val="restart"/>
                <w:vAlign w:val="center"/>
              </w:tcPr>
            </w:tcPrChange>
          </w:tcPr>
          <w:p w14:paraId="25C283D4" w14:textId="77777777" w:rsidR="00F27BF4" w:rsidRPr="00151CB8" w:rsidRDefault="00F27BF4" w:rsidP="006B44B3">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1</w:t>
            </w:r>
          </w:p>
        </w:tc>
        <w:tc>
          <w:tcPr>
            <w:tcW w:w="0" w:type="auto"/>
            <w:vAlign w:val="center"/>
            <w:tcPrChange w:id="225" w:author="Diana Velásquez Rojas" w:date="2015-09-22T10:34:00Z">
              <w:tcPr>
                <w:tcW w:w="0" w:type="auto"/>
                <w:vAlign w:val="center"/>
              </w:tcPr>
            </w:tcPrChange>
          </w:tcPr>
          <w:p w14:paraId="32482D77" w14:textId="77777777" w:rsidR="00F27BF4" w:rsidRDefault="00F27BF4" w:rsidP="006B44B3">
            <w:pPr>
              <w:tabs>
                <w:tab w:val="right" w:pos="8498"/>
              </w:tabs>
              <w:jc w:val="center"/>
              <w:rPr>
                <w:rFonts w:ascii="Times" w:hAnsi="Times" w:cs="Times"/>
                <w:lang w:val="es-CO"/>
              </w:rPr>
            </w:pPr>
            <w:r>
              <w:rPr>
                <w:rFonts w:ascii="Times" w:hAnsi="Times"/>
                <w:lang w:val="es-CO"/>
              </w:rPr>
              <w:t>1</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604F2B8" w14:textId="77777777" w:rsidR="00F27BF4" w:rsidRPr="00986ED9" w:rsidRDefault="00F27BF4" w:rsidP="006B44B3">
            <w:pPr>
              <w:tabs>
                <w:tab w:val="right" w:pos="8498"/>
              </w:tabs>
              <w:jc w:val="center"/>
              <w:rPr>
                <w:rFonts w:ascii="Times" w:hAnsi="Times"/>
                <w:lang w:val="es-CO"/>
              </w:rPr>
            </w:pPr>
            <w:r>
              <w:rPr>
                <w:rFonts w:ascii="Times" w:hAnsi="Times"/>
                <w:lang w:val="es-CO"/>
              </w:rPr>
              <w:t>500 + 400</w:t>
            </w:r>
          </w:p>
        </w:tc>
        <w:tc>
          <w:tcPr>
            <w:tcW w:w="0" w:type="auto"/>
            <w:vAlign w:val="center"/>
            <w:tcPrChange w:id="226" w:author="Diana Velásquez Rojas" w:date="2015-09-22T10:34:00Z">
              <w:tcPr>
                <w:tcW w:w="0" w:type="auto"/>
                <w:vAlign w:val="center"/>
              </w:tcPr>
            </w:tcPrChange>
          </w:tcPr>
          <w:p w14:paraId="56E03111" w14:textId="77777777" w:rsidR="00F27BF4" w:rsidRDefault="00F27BF4" w:rsidP="006B44B3">
            <w:pPr>
              <w:jc w:val="center"/>
              <w:rPr>
                <w:rFonts w:ascii="Times" w:hAnsi="Times" w:cs="Times"/>
                <w:lang w:val="es-CO"/>
              </w:rPr>
            </w:pPr>
          </w:p>
        </w:tc>
        <w:tc>
          <w:tcPr>
            <w:tcW w:w="0" w:type="auto"/>
            <w:vAlign w:val="center"/>
            <w:tcPrChange w:id="227" w:author="Diana Velásquez Rojas" w:date="2015-09-22T10:34:00Z">
              <w:tcPr>
                <w:tcW w:w="0" w:type="auto"/>
                <w:vAlign w:val="center"/>
              </w:tcPr>
            </w:tcPrChange>
          </w:tcPr>
          <w:p w14:paraId="71C74A2A" w14:textId="77777777" w:rsidR="00F27BF4" w:rsidRPr="00FD4B9F" w:rsidRDefault="00F27BF4" w:rsidP="006B44B3">
            <w:pPr>
              <w:tabs>
                <w:tab w:val="right" w:pos="8498"/>
              </w:tabs>
              <w:jc w:val="center"/>
              <w:rPr>
                <w:rFonts w:ascii="Times" w:hAnsi="Times"/>
                <w:lang w:val="es-CO"/>
              </w:rPr>
            </w:pP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1</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5752A2B" w14:textId="77777777" w:rsidR="00F27BF4" w:rsidRDefault="00F27BF4" w:rsidP="006B44B3">
            <w:pPr>
              <w:tabs>
                <w:tab w:val="right" w:pos="8498"/>
              </w:tabs>
              <w:jc w:val="center"/>
              <w:rPr>
                <w:rFonts w:ascii="Times" w:hAnsi="Times" w:cs="Times"/>
                <w:lang w:val="es-CO"/>
              </w:rPr>
            </w:pPr>
            <w:r>
              <w:rPr>
                <w:rFonts w:ascii="Times" w:hAnsi="Times"/>
                <w:lang w:val="es-CO"/>
              </w:rPr>
              <w:t>300 + 600</w:t>
            </w:r>
          </w:p>
        </w:tc>
      </w:tr>
      <w:tr w:rsidR="00F27BF4" w14:paraId="3839085D" w14:textId="77777777" w:rsidTr="006B44B3">
        <w:tc>
          <w:tcPr>
            <w:tcW w:w="0" w:type="auto"/>
            <w:vMerge/>
            <w:vAlign w:val="center"/>
            <w:tcPrChange w:id="228" w:author="Diana Velásquez Rojas" w:date="2015-09-22T10:34:00Z">
              <w:tcPr>
                <w:tcW w:w="0" w:type="auto"/>
                <w:vMerge/>
                <w:vAlign w:val="center"/>
              </w:tcPr>
            </w:tcPrChange>
          </w:tcPr>
          <w:p w14:paraId="66580934" w14:textId="77777777" w:rsidR="00F27BF4" w:rsidRDefault="00F27BF4" w:rsidP="006B44B3">
            <w:pPr>
              <w:tabs>
                <w:tab w:val="right" w:pos="8498"/>
              </w:tabs>
              <w:jc w:val="center"/>
              <w:rPr>
                <w:rFonts w:ascii="Times" w:hAnsi="Times"/>
                <w:lang w:val="es-CO"/>
              </w:rPr>
            </w:pPr>
          </w:p>
        </w:tc>
        <w:tc>
          <w:tcPr>
            <w:tcW w:w="0" w:type="auto"/>
            <w:vMerge/>
            <w:vAlign w:val="center"/>
            <w:tcPrChange w:id="229" w:author="Diana Velásquez Rojas" w:date="2015-09-22T10:34:00Z">
              <w:tcPr>
                <w:tcW w:w="0" w:type="auto"/>
                <w:vMerge/>
                <w:vAlign w:val="center"/>
              </w:tcPr>
            </w:tcPrChange>
          </w:tcPr>
          <w:p w14:paraId="5A65F006" w14:textId="77777777" w:rsidR="00F27BF4" w:rsidRDefault="00F27BF4" w:rsidP="006B44B3">
            <w:pPr>
              <w:tabs>
                <w:tab w:val="right" w:pos="8498"/>
              </w:tabs>
              <w:jc w:val="center"/>
              <w:rPr>
                <w:rFonts w:ascii="Times" w:hAnsi="Times"/>
                <w:lang w:val="es-CO"/>
              </w:rPr>
            </w:pPr>
          </w:p>
        </w:tc>
        <w:tc>
          <w:tcPr>
            <w:tcW w:w="0" w:type="auto"/>
            <w:vAlign w:val="center"/>
            <w:tcPrChange w:id="230" w:author="Diana Velásquez Rojas" w:date="2015-09-22T10:34:00Z">
              <w:tcPr>
                <w:tcW w:w="0" w:type="auto"/>
                <w:vAlign w:val="center"/>
              </w:tcPr>
            </w:tcPrChange>
          </w:tcPr>
          <w:p w14:paraId="13B5F1BF" w14:textId="77777777" w:rsidR="00F27BF4" w:rsidRPr="00151CB8" w:rsidRDefault="00F27BF4" w:rsidP="006B44B3">
            <w:pPr>
              <w:tabs>
                <w:tab w:val="right" w:pos="8498"/>
              </w:tabs>
              <w:jc w:val="center"/>
              <w:rPr>
                <w:rFonts w:ascii="Times" w:hAnsi="Times"/>
                <w:lang w:val="es-CO"/>
              </w:rPr>
            </w:pPr>
            <w:r>
              <w:rPr>
                <w:rFonts w:ascii="Times" w:hAnsi="Times"/>
                <w:lang w:val="es-CO"/>
              </w:rPr>
              <w:t>900</w:t>
            </w:r>
          </w:p>
        </w:tc>
        <w:tc>
          <w:tcPr>
            <w:tcW w:w="0" w:type="auto"/>
            <w:vAlign w:val="center"/>
            <w:tcPrChange w:id="231" w:author="Diana Velásquez Rojas" w:date="2015-09-22T10:34:00Z">
              <w:tcPr>
                <w:tcW w:w="0" w:type="auto"/>
                <w:vAlign w:val="center"/>
              </w:tcPr>
            </w:tcPrChange>
          </w:tcPr>
          <w:p w14:paraId="4607DE84" w14:textId="77777777" w:rsidR="00F27BF4" w:rsidRDefault="00F27BF4" w:rsidP="006B44B3">
            <w:pPr>
              <w:jc w:val="center"/>
              <w:rPr>
                <w:rFonts w:ascii="Times" w:hAnsi="Times" w:cs="Times"/>
                <w:lang w:val="es-CO"/>
              </w:rPr>
            </w:pPr>
            <w:r>
              <w:rPr>
                <w:rFonts w:ascii="Times" w:hAnsi="Times"/>
                <w:lang w:val="es-CO"/>
              </w:rPr>
              <w:t>=</w:t>
            </w:r>
          </w:p>
        </w:tc>
        <w:tc>
          <w:tcPr>
            <w:tcW w:w="0" w:type="auto"/>
            <w:vAlign w:val="center"/>
            <w:tcPrChange w:id="232" w:author="Diana Velásquez Rojas" w:date="2015-09-22T10:34:00Z">
              <w:tcPr>
                <w:tcW w:w="0" w:type="auto"/>
                <w:vAlign w:val="center"/>
              </w:tcPr>
            </w:tcPrChange>
          </w:tcPr>
          <w:p w14:paraId="36F03549" w14:textId="77777777" w:rsidR="00F27BF4" w:rsidRDefault="00F27BF4" w:rsidP="006B44B3">
            <w:pPr>
              <w:tabs>
                <w:tab w:val="right" w:pos="8498"/>
              </w:tabs>
              <w:jc w:val="center"/>
              <w:rPr>
                <w:rFonts w:ascii="Times" w:hAnsi="Times"/>
                <w:lang w:val="es-CO"/>
              </w:rPr>
            </w:pPr>
            <w:r>
              <w:rPr>
                <w:rFonts w:ascii="Times" w:hAnsi="Times"/>
                <w:lang w:val="es-CO"/>
              </w:rPr>
              <w:t>900</w:t>
            </w:r>
          </w:p>
        </w:tc>
      </w:tr>
      <w:tr w:rsidR="00F27BF4" w14:paraId="7C5EEFC6" w14:textId="77777777" w:rsidTr="006B44B3">
        <w:tc>
          <w:tcPr>
            <w:tcW w:w="0" w:type="auto"/>
            <w:vMerge w:val="restart"/>
            <w:vAlign w:val="center"/>
            <w:tcPrChange w:id="233" w:author="Diana Velásquez Rojas" w:date="2015-09-22T10:34:00Z">
              <w:tcPr>
                <w:tcW w:w="0" w:type="auto"/>
                <w:vMerge w:val="restart"/>
                <w:vAlign w:val="center"/>
              </w:tcPr>
            </w:tcPrChange>
          </w:tcPr>
          <w:p w14:paraId="7F029F43" w14:textId="77777777" w:rsidR="00F27BF4" w:rsidRDefault="00F27BF4" w:rsidP="006B44B3">
            <w:pPr>
              <w:tabs>
                <w:tab w:val="right" w:pos="8498"/>
              </w:tabs>
              <w:jc w:val="center"/>
              <w:rPr>
                <w:rFonts w:ascii="Times" w:hAnsi="Times"/>
                <w:lang w:val="es-CO"/>
              </w:rPr>
            </w:pPr>
            <w:r>
              <w:rPr>
                <w:rFonts w:ascii="Times" w:hAnsi="Times"/>
                <w:lang w:val="es-CO"/>
              </w:rPr>
              <w:t>Dos manzanas</w:t>
            </w:r>
          </w:p>
        </w:tc>
        <w:tc>
          <w:tcPr>
            <w:tcW w:w="0" w:type="auto"/>
            <w:vMerge w:val="restart"/>
            <w:vAlign w:val="center"/>
            <w:tcPrChange w:id="234" w:author="Diana Velásquez Rojas" w:date="2015-09-22T10:34:00Z">
              <w:tcPr>
                <w:tcW w:w="0" w:type="auto"/>
                <w:vMerge w:val="restart"/>
                <w:vAlign w:val="center"/>
              </w:tcPr>
            </w:tcPrChange>
          </w:tcPr>
          <w:p w14:paraId="22A4D87C" w14:textId="77777777" w:rsidR="00F27BF4" w:rsidRDefault="00F27BF4" w:rsidP="006B44B3">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2</w:t>
            </w:r>
          </w:p>
        </w:tc>
        <w:tc>
          <w:tcPr>
            <w:tcW w:w="0" w:type="auto"/>
            <w:vAlign w:val="center"/>
            <w:tcPrChange w:id="235" w:author="Diana Velásquez Rojas" w:date="2015-09-22T10:34:00Z">
              <w:tcPr>
                <w:tcW w:w="0" w:type="auto"/>
                <w:vAlign w:val="center"/>
              </w:tcPr>
            </w:tcPrChange>
          </w:tcPr>
          <w:p w14:paraId="2911CC5D" w14:textId="77777777" w:rsidR="00F27BF4" w:rsidRDefault="00F27BF4" w:rsidP="006B44B3">
            <w:pPr>
              <w:tabs>
                <w:tab w:val="right" w:pos="8498"/>
              </w:tabs>
              <w:jc w:val="center"/>
              <w:rPr>
                <w:rFonts w:ascii="Times" w:hAnsi="Times" w:cs="Times"/>
                <w:lang w:val="es-CO"/>
              </w:rPr>
            </w:pPr>
            <w:r w:rsidRPr="00151CB8">
              <w:rPr>
                <w:rFonts w:ascii="Times" w:hAnsi="Times"/>
                <w:lang w:val="es-CO"/>
              </w:rPr>
              <w:t xml:space="preserve">2 </w:t>
            </w:r>
            <w:r w:rsidRPr="00FD4B9F">
              <w:rPr>
                <w:rFonts w:ascii="Times" w:hAnsi="Times" w:cs="Times"/>
                <w:lang w:val="es-CO"/>
              </w:rPr>
              <w:t>·</w:t>
            </w:r>
            <w:r>
              <w:rPr>
                <w:rFonts w:ascii="Times" w:hAnsi="Times" w:cs="Times"/>
                <w:lang w:val="es-CO"/>
              </w:rPr>
              <w:t xml:space="preserve"> 500 + </w:t>
            </w:r>
            <w:r w:rsidRPr="00151CB8">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2AD9D1EB" w14:textId="77777777" w:rsidR="00F27BF4" w:rsidRDefault="00F27BF4" w:rsidP="006B44B3">
            <w:pPr>
              <w:tabs>
                <w:tab w:val="right" w:pos="8498"/>
              </w:tabs>
              <w:jc w:val="center"/>
              <w:rPr>
                <w:rFonts w:ascii="Times" w:hAnsi="Times"/>
                <w:lang w:val="es-CO"/>
              </w:rPr>
            </w:pPr>
            <w:r>
              <w:rPr>
                <w:rFonts w:ascii="Times" w:hAnsi="Times"/>
                <w:lang w:val="es-CO"/>
              </w:rPr>
              <w:t>1000 + 800</w:t>
            </w:r>
          </w:p>
        </w:tc>
        <w:tc>
          <w:tcPr>
            <w:tcW w:w="0" w:type="auto"/>
            <w:vAlign w:val="center"/>
            <w:tcPrChange w:id="236" w:author="Diana Velásquez Rojas" w:date="2015-09-22T10:34:00Z">
              <w:tcPr>
                <w:tcW w:w="0" w:type="auto"/>
                <w:vAlign w:val="center"/>
              </w:tcPr>
            </w:tcPrChange>
          </w:tcPr>
          <w:p w14:paraId="0156FED0" w14:textId="77777777" w:rsidR="00F27BF4" w:rsidRDefault="00F27BF4" w:rsidP="006B44B3">
            <w:pPr>
              <w:jc w:val="center"/>
              <w:rPr>
                <w:rFonts w:ascii="Times" w:hAnsi="Times"/>
                <w:lang w:val="es-CO"/>
              </w:rPr>
            </w:pPr>
          </w:p>
        </w:tc>
        <w:tc>
          <w:tcPr>
            <w:tcW w:w="0" w:type="auto"/>
            <w:vAlign w:val="center"/>
            <w:tcPrChange w:id="237" w:author="Diana Velásquez Rojas" w:date="2015-09-22T10:34:00Z">
              <w:tcPr>
                <w:tcW w:w="0" w:type="auto"/>
                <w:vAlign w:val="center"/>
              </w:tcPr>
            </w:tcPrChange>
          </w:tcPr>
          <w:p w14:paraId="017A2E42" w14:textId="77777777" w:rsidR="00F27BF4" w:rsidRPr="00FD4B9F" w:rsidRDefault="00F27BF4" w:rsidP="006B44B3">
            <w:pPr>
              <w:tabs>
                <w:tab w:val="right" w:pos="8498"/>
              </w:tabs>
              <w:jc w:val="center"/>
              <w:rPr>
                <w:rFonts w:ascii="Times" w:hAnsi="Times"/>
                <w:lang w:val="es-CO"/>
              </w:rPr>
            </w:pP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2</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474D5266" w14:textId="77777777" w:rsidR="00F27BF4" w:rsidRDefault="00F27BF4" w:rsidP="006B44B3">
            <w:pPr>
              <w:tabs>
                <w:tab w:val="right" w:pos="8498"/>
              </w:tabs>
              <w:jc w:val="center"/>
              <w:rPr>
                <w:rFonts w:ascii="Times" w:hAnsi="Times"/>
                <w:lang w:val="es-CO"/>
              </w:rPr>
            </w:pPr>
            <w:r>
              <w:rPr>
                <w:rFonts w:ascii="Times" w:hAnsi="Times"/>
                <w:lang w:val="es-CO"/>
              </w:rPr>
              <w:t>600 + 1200</w:t>
            </w:r>
          </w:p>
        </w:tc>
      </w:tr>
      <w:tr w:rsidR="00F27BF4" w14:paraId="54BB05BB" w14:textId="77777777" w:rsidTr="006B44B3">
        <w:tc>
          <w:tcPr>
            <w:tcW w:w="0" w:type="auto"/>
            <w:vMerge/>
            <w:vAlign w:val="center"/>
            <w:tcPrChange w:id="238" w:author="Diana Velásquez Rojas" w:date="2015-09-22T10:34:00Z">
              <w:tcPr>
                <w:tcW w:w="0" w:type="auto"/>
                <w:vMerge/>
                <w:vAlign w:val="center"/>
              </w:tcPr>
            </w:tcPrChange>
          </w:tcPr>
          <w:p w14:paraId="612172EB" w14:textId="77777777" w:rsidR="00F27BF4" w:rsidRDefault="00F27BF4" w:rsidP="006B44B3">
            <w:pPr>
              <w:tabs>
                <w:tab w:val="right" w:pos="8498"/>
              </w:tabs>
              <w:jc w:val="center"/>
              <w:rPr>
                <w:rFonts w:ascii="Times" w:hAnsi="Times"/>
                <w:lang w:val="es-CO"/>
              </w:rPr>
            </w:pPr>
          </w:p>
        </w:tc>
        <w:tc>
          <w:tcPr>
            <w:tcW w:w="0" w:type="auto"/>
            <w:vMerge/>
            <w:vAlign w:val="center"/>
            <w:tcPrChange w:id="239" w:author="Diana Velásquez Rojas" w:date="2015-09-22T10:34:00Z">
              <w:tcPr>
                <w:tcW w:w="0" w:type="auto"/>
                <w:vMerge/>
                <w:vAlign w:val="center"/>
              </w:tcPr>
            </w:tcPrChange>
          </w:tcPr>
          <w:p w14:paraId="5B42821A" w14:textId="77777777" w:rsidR="00F27BF4" w:rsidRDefault="00F27BF4" w:rsidP="006B44B3">
            <w:pPr>
              <w:tabs>
                <w:tab w:val="right" w:pos="8498"/>
              </w:tabs>
              <w:jc w:val="center"/>
              <w:rPr>
                <w:rFonts w:ascii="Times" w:hAnsi="Times"/>
                <w:lang w:val="es-CO"/>
              </w:rPr>
            </w:pPr>
          </w:p>
        </w:tc>
        <w:tc>
          <w:tcPr>
            <w:tcW w:w="0" w:type="auto"/>
            <w:vAlign w:val="center"/>
            <w:tcPrChange w:id="240" w:author="Diana Velásquez Rojas" w:date="2015-09-22T10:34:00Z">
              <w:tcPr>
                <w:tcW w:w="0" w:type="auto"/>
                <w:vAlign w:val="center"/>
              </w:tcPr>
            </w:tcPrChange>
          </w:tcPr>
          <w:p w14:paraId="21860C65" w14:textId="77777777" w:rsidR="00F27BF4" w:rsidRDefault="00F27BF4" w:rsidP="006B44B3">
            <w:pPr>
              <w:tabs>
                <w:tab w:val="right" w:pos="8498"/>
              </w:tabs>
              <w:jc w:val="center"/>
              <w:rPr>
                <w:rFonts w:ascii="Times" w:hAnsi="Times"/>
                <w:lang w:val="es-CO"/>
              </w:rPr>
            </w:pPr>
            <w:r>
              <w:rPr>
                <w:rFonts w:ascii="Times" w:hAnsi="Times"/>
                <w:lang w:val="es-CO"/>
              </w:rPr>
              <w:t>1800</w:t>
            </w:r>
          </w:p>
        </w:tc>
        <w:tc>
          <w:tcPr>
            <w:tcW w:w="0" w:type="auto"/>
            <w:vAlign w:val="center"/>
            <w:tcPrChange w:id="241" w:author="Diana Velásquez Rojas" w:date="2015-09-22T10:34:00Z">
              <w:tcPr>
                <w:tcW w:w="0" w:type="auto"/>
                <w:vAlign w:val="center"/>
              </w:tcPr>
            </w:tcPrChange>
          </w:tcPr>
          <w:p w14:paraId="2E963637" w14:textId="77777777" w:rsidR="00F27BF4" w:rsidRDefault="00F27BF4" w:rsidP="006B44B3">
            <w:pPr>
              <w:jc w:val="center"/>
              <w:rPr>
                <w:rFonts w:ascii="Times" w:hAnsi="Times"/>
                <w:lang w:val="es-CO"/>
              </w:rPr>
            </w:pPr>
            <w:r>
              <w:rPr>
                <w:rFonts w:ascii="Times" w:hAnsi="Times"/>
                <w:lang w:val="es-CO"/>
              </w:rPr>
              <w:t>=</w:t>
            </w:r>
          </w:p>
        </w:tc>
        <w:tc>
          <w:tcPr>
            <w:tcW w:w="0" w:type="auto"/>
            <w:vAlign w:val="center"/>
            <w:tcPrChange w:id="242" w:author="Diana Velásquez Rojas" w:date="2015-09-22T10:34:00Z">
              <w:tcPr>
                <w:tcW w:w="0" w:type="auto"/>
                <w:vAlign w:val="center"/>
              </w:tcPr>
            </w:tcPrChange>
          </w:tcPr>
          <w:p w14:paraId="53AAA64F" w14:textId="77777777" w:rsidR="00F27BF4" w:rsidRDefault="00F27BF4" w:rsidP="006B44B3">
            <w:pPr>
              <w:tabs>
                <w:tab w:val="right" w:pos="8498"/>
              </w:tabs>
              <w:jc w:val="center"/>
              <w:rPr>
                <w:rFonts w:ascii="Times" w:hAnsi="Times"/>
                <w:lang w:val="es-CO"/>
              </w:rPr>
            </w:pPr>
            <w:r>
              <w:rPr>
                <w:rFonts w:ascii="Times" w:hAnsi="Times"/>
                <w:lang w:val="es-CO"/>
              </w:rPr>
              <w:t>1800</w:t>
            </w:r>
          </w:p>
        </w:tc>
      </w:tr>
      <w:tr w:rsidR="00F27BF4" w14:paraId="553975CE" w14:textId="77777777" w:rsidTr="006B44B3">
        <w:tc>
          <w:tcPr>
            <w:tcW w:w="0" w:type="auto"/>
            <w:vMerge w:val="restart"/>
            <w:vAlign w:val="center"/>
            <w:tcPrChange w:id="243" w:author="Diana Velásquez Rojas" w:date="2015-09-22T10:34:00Z">
              <w:tcPr>
                <w:tcW w:w="0" w:type="auto"/>
                <w:vMerge w:val="restart"/>
                <w:vAlign w:val="center"/>
              </w:tcPr>
            </w:tcPrChange>
          </w:tcPr>
          <w:p w14:paraId="25D7B964" w14:textId="77777777" w:rsidR="00F27BF4" w:rsidRDefault="00F27BF4" w:rsidP="006B44B3">
            <w:pPr>
              <w:tabs>
                <w:tab w:val="right" w:pos="8498"/>
              </w:tabs>
              <w:jc w:val="center"/>
              <w:rPr>
                <w:rFonts w:ascii="Times" w:hAnsi="Times"/>
                <w:lang w:val="es-CO"/>
              </w:rPr>
            </w:pPr>
            <w:r>
              <w:rPr>
                <w:rFonts w:ascii="Times" w:hAnsi="Times"/>
                <w:lang w:val="es-CO"/>
              </w:rPr>
              <w:t>Tres manzanas</w:t>
            </w:r>
          </w:p>
        </w:tc>
        <w:tc>
          <w:tcPr>
            <w:tcW w:w="0" w:type="auto"/>
            <w:vMerge w:val="restart"/>
            <w:vAlign w:val="center"/>
            <w:tcPrChange w:id="244" w:author="Diana Velásquez Rojas" w:date="2015-09-22T10:34:00Z">
              <w:tcPr>
                <w:tcW w:w="0" w:type="auto"/>
                <w:vMerge w:val="restart"/>
                <w:vAlign w:val="center"/>
              </w:tcPr>
            </w:tcPrChange>
          </w:tcPr>
          <w:p w14:paraId="5FEFFEBA" w14:textId="77777777" w:rsidR="00F27BF4" w:rsidRDefault="00F27BF4" w:rsidP="006B44B3">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3</w:t>
            </w:r>
          </w:p>
        </w:tc>
        <w:tc>
          <w:tcPr>
            <w:tcW w:w="0" w:type="auto"/>
            <w:vAlign w:val="center"/>
            <w:tcPrChange w:id="245" w:author="Diana Velásquez Rojas" w:date="2015-09-22T10:34:00Z">
              <w:tcPr>
                <w:tcW w:w="0" w:type="auto"/>
                <w:vAlign w:val="center"/>
              </w:tcPr>
            </w:tcPrChange>
          </w:tcPr>
          <w:p w14:paraId="150C17C4" w14:textId="77777777" w:rsidR="00F27BF4" w:rsidRDefault="00F27BF4" w:rsidP="006B44B3">
            <w:pPr>
              <w:tabs>
                <w:tab w:val="right" w:pos="8498"/>
              </w:tabs>
              <w:jc w:val="center"/>
              <w:rPr>
                <w:rFonts w:ascii="Times" w:hAnsi="Times" w:cs="Times"/>
                <w:lang w:val="es-CO"/>
              </w:rPr>
            </w:pPr>
            <w:r>
              <w:rPr>
                <w:rFonts w:ascii="Times" w:hAnsi="Times"/>
                <w:lang w:val="es-CO"/>
              </w:rPr>
              <w:t>3</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0BF866CA" w14:textId="77777777" w:rsidR="00F27BF4" w:rsidRDefault="00F27BF4" w:rsidP="006B44B3">
            <w:pPr>
              <w:tabs>
                <w:tab w:val="right" w:pos="8498"/>
              </w:tabs>
              <w:jc w:val="center"/>
              <w:rPr>
                <w:rFonts w:ascii="Times" w:hAnsi="Times"/>
                <w:lang w:val="es-CO"/>
              </w:rPr>
            </w:pPr>
            <w:ins w:id="246" w:author="Diana Velásquez Rojas" w:date="2015-09-22T10:34:00Z">
              <w:r>
                <w:rPr>
                  <w:rFonts w:ascii="Times" w:hAnsi="Times"/>
                  <w:lang w:val="es-CO"/>
                </w:rPr>
                <w:t>1</w:t>
              </w:r>
            </w:ins>
            <w:ins w:id="247" w:author="chris" w:date="2015-09-20T21:22:00Z">
              <w:r>
                <w:rPr>
                  <w:rFonts w:ascii="Times" w:hAnsi="Times"/>
                  <w:lang w:val="es-CO"/>
                </w:rPr>
                <w:t>5</w:t>
              </w:r>
            </w:ins>
            <w:del w:id="248" w:author="chris" w:date="2015-09-20T21:22:00Z">
              <w:r w:rsidDel="00651A2A">
                <w:rPr>
                  <w:rFonts w:ascii="Times" w:hAnsi="Times"/>
                  <w:lang w:val="es-CO"/>
                </w:rPr>
                <w:delText>0</w:delText>
              </w:r>
            </w:del>
            <w:ins w:id="249" w:author="Diana Velásquez Rojas" w:date="2015-09-22T10:34:00Z">
              <w:r>
                <w:rPr>
                  <w:rFonts w:ascii="Times" w:hAnsi="Times"/>
                  <w:lang w:val="es-CO"/>
                </w:rPr>
                <w:t xml:space="preserve">00 + </w:t>
              </w:r>
            </w:ins>
            <w:ins w:id="250" w:author="chris" w:date="2015-09-20T21:22:00Z">
              <w:r>
                <w:rPr>
                  <w:rFonts w:ascii="Times" w:hAnsi="Times"/>
                  <w:lang w:val="es-CO"/>
                </w:rPr>
                <w:t>12</w:t>
              </w:r>
            </w:ins>
            <w:del w:id="251" w:author="Diana Velásquez Rojas" w:date="2015-09-22T10:34:00Z">
              <w:r>
                <w:rPr>
                  <w:rFonts w:ascii="Times" w:hAnsi="Times"/>
                  <w:lang w:val="es-CO"/>
                </w:rPr>
                <w:delText xml:space="preserve">1000 + </w:delText>
              </w:r>
            </w:del>
            <w:del w:id="252" w:author="chris" w:date="2015-09-20T21:22:00Z">
              <w:r>
                <w:rPr>
                  <w:rFonts w:ascii="Times" w:hAnsi="Times"/>
                  <w:lang w:val="es-CO"/>
                </w:rPr>
                <w:delText>8</w:delText>
              </w:r>
            </w:del>
            <w:r>
              <w:rPr>
                <w:rFonts w:ascii="Times" w:hAnsi="Times"/>
                <w:lang w:val="es-CO"/>
              </w:rPr>
              <w:t>00</w:t>
            </w:r>
          </w:p>
        </w:tc>
        <w:tc>
          <w:tcPr>
            <w:tcW w:w="0" w:type="auto"/>
            <w:vAlign w:val="center"/>
            <w:tcPrChange w:id="253" w:author="Diana Velásquez Rojas" w:date="2015-09-22T10:34:00Z">
              <w:tcPr>
                <w:tcW w:w="0" w:type="auto"/>
                <w:vAlign w:val="center"/>
              </w:tcPr>
            </w:tcPrChange>
          </w:tcPr>
          <w:p w14:paraId="538C09C8" w14:textId="77777777" w:rsidR="00F27BF4" w:rsidRDefault="00F27BF4" w:rsidP="006B44B3">
            <w:pPr>
              <w:jc w:val="center"/>
              <w:rPr>
                <w:rFonts w:ascii="Times" w:hAnsi="Times"/>
                <w:lang w:val="es-CO"/>
              </w:rPr>
            </w:pPr>
          </w:p>
        </w:tc>
        <w:tc>
          <w:tcPr>
            <w:tcW w:w="0" w:type="auto"/>
            <w:vAlign w:val="center"/>
            <w:tcPrChange w:id="254" w:author="Diana Velásquez Rojas" w:date="2015-09-22T10:34:00Z">
              <w:tcPr>
                <w:tcW w:w="0" w:type="auto"/>
                <w:vAlign w:val="center"/>
              </w:tcPr>
            </w:tcPrChange>
          </w:tcPr>
          <w:p w14:paraId="3E60128D" w14:textId="77777777" w:rsidR="00F27BF4" w:rsidRPr="00FD4B9F" w:rsidRDefault="00F27BF4" w:rsidP="006B44B3">
            <w:pPr>
              <w:tabs>
                <w:tab w:val="right" w:pos="8498"/>
              </w:tabs>
              <w:jc w:val="center"/>
              <w:rPr>
                <w:rFonts w:ascii="Times" w:hAnsi="Times"/>
                <w:lang w:val="es-CO"/>
              </w:rPr>
            </w:pP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3</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06B47D59" w14:textId="77777777" w:rsidR="00F27BF4" w:rsidRDefault="00F27BF4" w:rsidP="006B44B3">
            <w:pPr>
              <w:tabs>
                <w:tab w:val="right" w:pos="8498"/>
              </w:tabs>
              <w:jc w:val="center"/>
              <w:rPr>
                <w:rFonts w:ascii="Times" w:hAnsi="Times"/>
                <w:lang w:val="es-CO"/>
              </w:rPr>
            </w:pPr>
            <w:ins w:id="255" w:author="chris" w:date="2015-09-20T21:23:00Z">
              <w:r>
                <w:rPr>
                  <w:rFonts w:ascii="Times" w:hAnsi="Times"/>
                  <w:lang w:val="es-CO"/>
                </w:rPr>
                <w:t>9</w:t>
              </w:r>
            </w:ins>
            <w:del w:id="256" w:author="chris" w:date="2015-09-20T21:23:00Z">
              <w:r w:rsidDel="00651A2A">
                <w:rPr>
                  <w:rFonts w:ascii="Times" w:hAnsi="Times"/>
                  <w:lang w:val="es-CO"/>
                </w:rPr>
                <w:delText>6</w:delText>
              </w:r>
            </w:del>
            <w:ins w:id="257" w:author="Diana Velásquez Rojas" w:date="2015-09-22T10:34:00Z">
              <w:r>
                <w:rPr>
                  <w:rFonts w:ascii="Times" w:hAnsi="Times"/>
                  <w:lang w:val="es-CO"/>
                </w:rPr>
                <w:t>00 + 1</w:t>
              </w:r>
            </w:ins>
            <w:ins w:id="258" w:author="chris" w:date="2015-09-20T21:23:00Z">
              <w:r>
                <w:rPr>
                  <w:rFonts w:ascii="Times" w:hAnsi="Times"/>
                  <w:lang w:val="es-CO"/>
                </w:rPr>
                <w:t>8</w:t>
              </w:r>
            </w:ins>
            <w:del w:id="259" w:author="chris" w:date="2015-09-20T21:23:00Z">
              <w:r w:rsidDel="00651A2A">
                <w:rPr>
                  <w:rFonts w:ascii="Times" w:hAnsi="Times"/>
                  <w:lang w:val="es-CO"/>
                </w:rPr>
                <w:delText>2</w:delText>
              </w:r>
            </w:del>
            <w:ins w:id="260" w:author="Diana Velásquez Rojas" w:date="2015-09-22T10:34:00Z">
              <w:r>
                <w:rPr>
                  <w:rFonts w:ascii="Times" w:hAnsi="Times"/>
                  <w:lang w:val="es-CO"/>
                </w:rPr>
                <w:t>00</w:t>
              </w:r>
            </w:ins>
            <w:del w:id="261" w:author="Diana Velásquez Rojas" w:date="2015-09-22T10:34:00Z">
              <w:r>
                <w:rPr>
                  <w:rFonts w:ascii="Times" w:hAnsi="Times"/>
                  <w:lang w:val="es-CO"/>
                </w:rPr>
                <w:delText>600 + 1200</w:delText>
              </w:r>
            </w:del>
          </w:p>
        </w:tc>
      </w:tr>
      <w:tr w:rsidR="00F27BF4" w14:paraId="008074A5" w14:textId="77777777" w:rsidTr="006B44B3">
        <w:tc>
          <w:tcPr>
            <w:tcW w:w="0" w:type="auto"/>
            <w:vMerge/>
            <w:vAlign w:val="center"/>
            <w:tcPrChange w:id="262" w:author="Diana Velásquez Rojas" w:date="2015-09-22T10:34:00Z">
              <w:tcPr>
                <w:tcW w:w="0" w:type="auto"/>
                <w:vMerge/>
                <w:vAlign w:val="center"/>
              </w:tcPr>
            </w:tcPrChange>
          </w:tcPr>
          <w:p w14:paraId="18693BB3" w14:textId="77777777" w:rsidR="00F27BF4" w:rsidRDefault="00F27BF4" w:rsidP="006B44B3">
            <w:pPr>
              <w:tabs>
                <w:tab w:val="right" w:pos="8498"/>
              </w:tabs>
              <w:jc w:val="center"/>
              <w:rPr>
                <w:rFonts w:ascii="Times" w:hAnsi="Times"/>
                <w:lang w:val="es-CO"/>
              </w:rPr>
            </w:pPr>
          </w:p>
        </w:tc>
        <w:tc>
          <w:tcPr>
            <w:tcW w:w="0" w:type="auto"/>
            <w:vMerge/>
            <w:vAlign w:val="center"/>
            <w:tcPrChange w:id="263" w:author="Diana Velásquez Rojas" w:date="2015-09-22T10:34:00Z">
              <w:tcPr>
                <w:tcW w:w="0" w:type="auto"/>
                <w:vMerge/>
                <w:vAlign w:val="center"/>
              </w:tcPr>
            </w:tcPrChange>
          </w:tcPr>
          <w:p w14:paraId="18241008" w14:textId="77777777" w:rsidR="00F27BF4" w:rsidRDefault="00F27BF4" w:rsidP="006B44B3">
            <w:pPr>
              <w:tabs>
                <w:tab w:val="right" w:pos="8498"/>
              </w:tabs>
              <w:jc w:val="center"/>
              <w:rPr>
                <w:rFonts w:ascii="Times" w:hAnsi="Times"/>
                <w:lang w:val="es-CO"/>
              </w:rPr>
            </w:pPr>
          </w:p>
        </w:tc>
        <w:tc>
          <w:tcPr>
            <w:tcW w:w="0" w:type="auto"/>
            <w:vAlign w:val="center"/>
            <w:tcPrChange w:id="264" w:author="Diana Velásquez Rojas" w:date="2015-09-22T10:34:00Z">
              <w:tcPr>
                <w:tcW w:w="0" w:type="auto"/>
                <w:vAlign w:val="center"/>
              </w:tcPr>
            </w:tcPrChange>
          </w:tcPr>
          <w:p w14:paraId="3A87B9C1" w14:textId="77777777" w:rsidR="00F27BF4" w:rsidRDefault="00F27BF4" w:rsidP="006B44B3">
            <w:pPr>
              <w:tabs>
                <w:tab w:val="right" w:pos="8498"/>
              </w:tabs>
              <w:jc w:val="center"/>
              <w:rPr>
                <w:rFonts w:ascii="Times" w:hAnsi="Times"/>
                <w:lang w:val="es-CO"/>
              </w:rPr>
            </w:pPr>
            <w:ins w:id="265" w:author="chris" w:date="2015-09-20T21:23:00Z">
              <w:r>
                <w:rPr>
                  <w:rFonts w:ascii="Times" w:hAnsi="Times"/>
                  <w:lang w:val="es-CO"/>
                </w:rPr>
                <w:t>2700</w:t>
              </w:r>
            </w:ins>
          </w:p>
        </w:tc>
        <w:tc>
          <w:tcPr>
            <w:tcW w:w="0" w:type="auto"/>
            <w:vAlign w:val="center"/>
            <w:tcPrChange w:id="266" w:author="Diana Velásquez Rojas" w:date="2015-09-22T10:34:00Z">
              <w:tcPr>
                <w:tcW w:w="0" w:type="auto"/>
                <w:vAlign w:val="center"/>
              </w:tcPr>
            </w:tcPrChange>
          </w:tcPr>
          <w:p w14:paraId="03EDF975" w14:textId="77777777" w:rsidR="00F27BF4" w:rsidRDefault="00F27BF4" w:rsidP="006B44B3">
            <w:pPr>
              <w:jc w:val="center"/>
              <w:rPr>
                <w:rFonts w:ascii="Times" w:hAnsi="Times"/>
                <w:lang w:val="es-CO"/>
              </w:rPr>
            </w:pPr>
            <w:r>
              <w:rPr>
                <w:rFonts w:ascii="Times" w:hAnsi="Times"/>
                <w:lang w:val="es-CO"/>
              </w:rPr>
              <w:t>=</w:t>
            </w:r>
          </w:p>
        </w:tc>
        <w:tc>
          <w:tcPr>
            <w:tcW w:w="0" w:type="auto"/>
            <w:vAlign w:val="center"/>
            <w:tcPrChange w:id="267" w:author="Diana Velásquez Rojas" w:date="2015-09-22T10:34:00Z">
              <w:tcPr>
                <w:tcW w:w="0" w:type="auto"/>
                <w:vAlign w:val="center"/>
              </w:tcPr>
            </w:tcPrChange>
          </w:tcPr>
          <w:p w14:paraId="5B87B6E6" w14:textId="77777777" w:rsidR="00F27BF4" w:rsidRDefault="00F27BF4" w:rsidP="006B44B3">
            <w:pPr>
              <w:tabs>
                <w:tab w:val="right" w:pos="8498"/>
              </w:tabs>
              <w:jc w:val="center"/>
              <w:rPr>
                <w:rFonts w:ascii="Times" w:hAnsi="Times"/>
                <w:lang w:val="es-CO"/>
              </w:rPr>
            </w:pPr>
            <w:ins w:id="268" w:author="chris" w:date="2015-09-20T21:23:00Z">
              <w:r>
                <w:rPr>
                  <w:rFonts w:ascii="Times" w:hAnsi="Times"/>
                  <w:lang w:val="es-CO"/>
                </w:rPr>
                <w:t>2700</w:t>
              </w:r>
            </w:ins>
          </w:p>
        </w:tc>
      </w:tr>
      <w:tr w:rsidR="00F27BF4" w14:paraId="006FDD7B" w14:textId="77777777" w:rsidTr="006B44B3">
        <w:tc>
          <w:tcPr>
            <w:tcW w:w="0" w:type="auto"/>
            <w:vMerge w:val="restart"/>
            <w:vAlign w:val="center"/>
            <w:tcPrChange w:id="269" w:author="Diana Velásquez Rojas" w:date="2015-09-22T10:34:00Z">
              <w:tcPr>
                <w:tcW w:w="0" w:type="auto"/>
                <w:vMerge w:val="restart"/>
                <w:vAlign w:val="center"/>
              </w:tcPr>
            </w:tcPrChange>
          </w:tcPr>
          <w:p w14:paraId="5B077E4F" w14:textId="77777777" w:rsidR="00F27BF4" w:rsidRDefault="00F27BF4" w:rsidP="006B44B3">
            <w:pPr>
              <w:tabs>
                <w:tab w:val="right" w:pos="8498"/>
              </w:tabs>
              <w:jc w:val="center"/>
              <w:rPr>
                <w:rFonts w:ascii="Times" w:hAnsi="Times"/>
                <w:lang w:val="es-CO"/>
              </w:rPr>
            </w:pPr>
            <w:r>
              <w:rPr>
                <w:rFonts w:ascii="Times" w:hAnsi="Times"/>
                <w:lang w:val="es-CO"/>
              </w:rPr>
              <w:t>Cuatro manzanas</w:t>
            </w:r>
          </w:p>
        </w:tc>
        <w:tc>
          <w:tcPr>
            <w:tcW w:w="0" w:type="auto"/>
            <w:vMerge w:val="restart"/>
            <w:vAlign w:val="center"/>
            <w:tcPrChange w:id="270" w:author="Diana Velásquez Rojas" w:date="2015-09-22T10:34:00Z">
              <w:tcPr>
                <w:tcW w:w="0" w:type="auto"/>
                <w:vMerge w:val="restart"/>
                <w:vAlign w:val="center"/>
              </w:tcPr>
            </w:tcPrChange>
          </w:tcPr>
          <w:p w14:paraId="49858886" w14:textId="77777777" w:rsidR="00F27BF4" w:rsidRDefault="00F27BF4" w:rsidP="006B44B3">
            <w:pPr>
              <w:tabs>
                <w:tab w:val="right" w:pos="8498"/>
              </w:tabs>
              <w:jc w:val="center"/>
              <w:rPr>
                <w:rFonts w:ascii="Times" w:hAnsi="Times"/>
                <w:lang w:val="es-CO"/>
              </w:rPr>
            </w:pPr>
            <w:r w:rsidRPr="00012B22">
              <w:rPr>
                <w:rFonts w:ascii="Times" w:hAnsi="Times"/>
                <w:i/>
                <w:lang w:val="es-CO"/>
              </w:rPr>
              <w:t>a</w:t>
            </w:r>
            <w:r>
              <w:rPr>
                <w:rFonts w:ascii="Times" w:hAnsi="Times"/>
                <w:lang w:val="es-CO"/>
              </w:rPr>
              <w:t xml:space="preserve"> = 4</w:t>
            </w:r>
          </w:p>
        </w:tc>
        <w:tc>
          <w:tcPr>
            <w:tcW w:w="0" w:type="auto"/>
            <w:vAlign w:val="center"/>
            <w:tcPrChange w:id="271" w:author="Diana Velásquez Rojas" w:date="2015-09-22T10:34:00Z">
              <w:tcPr>
                <w:tcW w:w="0" w:type="auto"/>
                <w:vAlign w:val="center"/>
              </w:tcPr>
            </w:tcPrChange>
          </w:tcPr>
          <w:p w14:paraId="22D34A3C" w14:textId="77777777" w:rsidR="00F27BF4" w:rsidRDefault="00F27BF4" w:rsidP="006B44B3">
            <w:pPr>
              <w:tabs>
                <w:tab w:val="right" w:pos="8498"/>
              </w:tabs>
              <w:jc w:val="center"/>
              <w:rPr>
                <w:rFonts w:ascii="Times" w:hAnsi="Times" w:cs="Times"/>
                <w:lang w:val="es-CO"/>
              </w:rPr>
            </w:pPr>
            <w:r>
              <w:rPr>
                <w:rFonts w:ascii="Times" w:hAnsi="Times"/>
                <w:lang w:val="es-CO"/>
              </w:rPr>
              <w:t>4</w:t>
            </w:r>
            <w:r w:rsidRPr="00151CB8">
              <w:rPr>
                <w:rFonts w:ascii="Times" w:hAnsi="Times"/>
                <w:lang w:val="es-CO"/>
              </w:rPr>
              <w:t xml:space="preserve"> </w:t>
            </w:r>
            <w:r w:rsidRPr="00FD4B9F">
              <w:rPr>
                <w:rFonts w:ascii="Times" w:hAnsi="Times" w:cs="Times"/>
                <w:lang w:val="es-CO"/>
              </w:rPr>
              <w:t>·</w:t>
            </w:r>
            <w:r>
              <w:rPr>
                <w:rFonts w:ascii="Times" w:hAnsi="Times" w:cs="Times"/>
                <w:lang w:val="es-CO"/>
              </w:rPr>
              <w:t xml:space="preserve"> 500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400</w:t>
            </w:r>
          </w:p>
          <w:p w14:paraId="1ED39333" w14:textId="77777777" w:rsidR="00F27BF4" w:rsidRDefault="00F27BF4" w:rsidP="006B44B3">
            <w:pPr>
              <w:tabs>
                <w:tab w:val="right" w:pos="8498"/>
              </w:tabs>
              <w:jc w:val="center"/>
              <w:rPr>
                <w:rFonts w:ascii="Times" w:hAnsi="Times"/>
                <w:lang w:val="es-CO"/>
              </w:rPr>
            </w:pPr>
            <w:r>
              <w:rPr>
                <w:rFonts w:ascii="Times" w:hAnsi="Times"/>
                <w:lang w:val="es-CO"/>
              </w:rPr>
              <w:t>2000 + 1600</w:t>
            </w:r>
          </w:p>
        </w:tc>
        <w:tc>
          <w:tcPr>
            <w:tcW w:w="0" w:type="auto"/>
            <w:vAlign w:val="center"/>
            <w:tcPrChange w:id="272" w:author="Diana Velásquez Rojas" w:date="2015-09-22T10:34:00Z">
              <w:tcPr>
                <w:tcW w:w="0" w:type="auto"/>
                <w:vAlign w:val="center"/>
              </w:tcPr>
            </w:tcPrChange>
          </w:tcPr>
          <w:p w14:paraId="35C2D63B" w14:textId="77777777" w:rsidR="00F27BF4" w:rsidRDefault="00F27BF4" w:rsidP="006B44B3">
            <w:pPr>
              <w:jc w:val="center"/>
              <w:rPr>
                <w:rFonts w:ascii="Times" w:hAnsi="Times"/>
                <w:lang w:val="es-CO"/>
              </w:rPr>
            </w:pPr>
          </w:p>
        </w:tc>
        <w:tc>
          <w:tcPr>
            <w:tcW w:w="0" w:type="auto"/>
            <w:vAlign w:val="center"/>
            <w:tcPrChange w:id="273" w:author="Diana Velásquez Rojas" w:date="2015-09-22T10:34:00Z">
              <w:tcPr>
                <w:tcW w:w="0" w:type="auto"/>
                <w:vAlign w:val="center"/>
              </w:tcPr>
            </w:tcPrChange>
          </w:tcPr>
          <w:p w14:paraId="0EA172F3" w14:textId="77777777" w:rsidR="00F27BF4" w:rsidRPr="00FD4B9F" w:rsidRDefault="00F27BF4" w:rsidP="006B44B3">
            <w:pPr>
              <w:tabs>
                <w:tab w:val="right" w:pos="8498"/>
              </w:tabs>
              <w:jc w:val="center"/>
              <w:rPr>
                <w:rFonts w:ascii="Times" w:hAnsi="Times"/>
                <w:lang w:val="es-CO"/>
              </w:rPr>
            </w:pP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300 + </w:t>
            </w:r>
            <w:r>
              <w:rPr>
                <w:rFonts w:ascii="Times" w:hAnsi="Times"/>
                <w:lang w:val="es-CO"/>
              </w:rPr>
              <w:t>4</w:t>
            </w:r>
            <w:r>
              <w:rPr>
                <w:rFonts w:ascii="Times" w:hAnsi="Times"/>
                <w:i/>
                <w:lang w:val="es-CO"/>
              </w:rPr>
              <w:t xml:space="preserve"> </w:t>
            </w:r>
            <w:r w:rsidRPr="00FD4B9F">
              <w:rPr>
                <w:rFonts w:ascii="Times" w:hAnsi="Times" w:cs="Times"/>
                <w:lang w:val="es-CO"/>
              </w:rPr>
              <w:t>·</w:t>
            </w:r>
            <w:r>
              <w:rPr>
                <w:rFonts w:ascii="Times" w:hAnsi="Times" w:cs="Times"/>
                <w:lang w:val="es-CO"/>
              </w:rPr>
              <w:t xml:space="preserve"> 600</w:t>
            </w:r>
          </w:p>
          <w:p w14:paraId="62C37BC3" w14:textId="77777777" w:rsidR="00F27BF4" w:rsidRDefault="00F27BF4" w:rsidP="006B44B3">
            <w:pPr>
              <w:tabs>
                <w:tab w:val="right" w:pos="8498"/>
              </w:tabs>
              <w:jc w:val="center"/>
              <w:rPr>
                <w:rFonts w:ascii="Times" w:hAnsi="Times"/>
                <w:lang w:val="es-CO"/>
              </w:rPr>
            </w:pPr>
            <w:r>
              <w:rPr>
                <w:rFonts w:ascii="Times" w:hAnsi="Times"/>
                <w:lang w:val="es-CO"/>
              </w:rPr>
              <w:t>1200 + 2400</w:t>
            </w:r>
          </w:p>
        </w:tc>
      </w:tr>
      <w:tr w:rsidR="00F27BF4" w14:paraId="232EBAB7" w14:textId="77777777" w:rsidTr="006B44B3">
        <w:tc>
          <w:tcPr>
            <w:tcW w:w="0" w:type="auto"/>
            <w:vMerge/>
            <w:vAlign w:val="center"/>
            <w:tcPrChange w:id="274" w:author="Diana Velásquez Rojas" w:date="2015-09-22T10:34:00Z">
              <w:tcPr>
                <w:tcW w:w="0" w:type="auto"/>
                <w:vMerge/>
                <w:vAlign w:val="center"/>
              </w:tcPr>
            </w:tcPrChange>
          </w:tcPr>
          <w:p w14:paraId="5E9071E7" w14:textId="77777777" w:rsidR="00F27BF4" w:rsidRDefault="00F27BF4" w:rsidP="006B44B3">
            <w:pPr>
              <w:tabs>
                <w:tab w:val="right" w:pos="8498"/>
              </w:tabs>
              <w:jc w:val="center"/>
              <w:rPr>
                <w:rFonts w:ascii="Times" w:hAnsi="Times"/>
                <w:lang w:val="es-CO"/>
              </w:rPr>
            </w:pPr>
          </w:p>
        </w:tc>
        <w:tc>
          <w:tcPr>
            <w:tcW w:w="0" w:type="auto"/>
            <w:vMerge/>
            <w:vAlign w:val="center"/>
            <w:tcPrChange w:id="275" w:author="Diana Velásquez Rojas" w:date="2015-09-22T10:34:00Z">
              <w:tcPr>
                <w:tcW w:w="0" w:type="auto"/>
                <w:vMerge/>
                <w:vAlign w:val="center"/>
              </w:tcPr>
            </w:tcPrChange>
          </w:tcPr>
          <w:p w14:paraId="666E89ED" w14:textId="77777777" w:rsidR="00F27BF4" w:rsidRDefault="00F27BF4" w:rsidP="006B44B3">
            <w:pPr>
              <w:tabs>
                <w:tab w:val="right" w:pos="8498"/>
              </w:tabs>
              <w:jc w:val="center"/>
              <w:rPr>
                <w:rFonts w:ascii="Times" w:hAnsi="Times"/>
                <w:lang w:val="es-CO"/>
              </w:rPr>
            </w:pPr>
          </w:p>
        </w:tc>
        <w:tc>
          <w:tcPr>
            <w:tcW w:w="0" w:type="auto"/>
            <w:vAlign w:val="center"/>
            <w:tcPrChange w:id="276" w:author="Diana Velásquez Rojas" w:date="2015-09-22T10:34:00Z">
              <w:tcPr>
                <w:tcW w:w="0" w:type="auto"/>
                <w:vAlign w:val="center"/>
              </w:tcPr>
            </w:tcPrChange>
          </w:tcPr>
          <w:p w14:paraId="39AE3AB1" w14:textId="77777777" w:rsidR="00F27BF4" w:rsidRDefault="00F27BF4" w:rsidP="006B44B3">
            <w:pPr>
              <w:tabs>
                <w:tab w:val="right" w:pos="8498"/>
              </w:tabs>
              <w:jc w:val="center"/>
              <w:rPr>
                <w:rFonts w:ascii="Times" w:hAnsi="Times"/>
                <w:lang w:val="es-CO"/>
              </w:rPr>
            </w:pPr>
            <w:r>
              <w:rPr>
                <w:rFonts w:ascii="Times" w:hAnsi="Times"/>
                <w:lang w:val="es-CO"/>
              </w:rPr>
              <w:t>3600</w:t>
            </w:r>
          </w:p>
        </w:tc>
        <w:tc>
          <w:tcPr>
            <w:tcW w:w="0" w:type="auto"/>
            <w:vAlign w:val="center"/>
            <w:tcPrChange w:id="277" w:author="Diana Velásquez Rojas" w:date="2015-09-22T10:34:00Z">
              <w:tcPr>
                <w:tcW w:w="0" w:type="auto"/>
                <w:vAlign w:val="center"/>
              </w:tcPr>
            </w:tcPrChange>
          </w:tcPr>
          <w:p w14:paraId="6C0E59DC" w14:textId="77777777" w:rsidR="00F27BF4" w:rsidRDefault="00F27BF4" w:rsidP="006B44B3">
            <w:pPr>
              <w:jc w:val="center"/>
              <w:rPr>
                <w:rFonts w:ascii="Times" w:hAnsi="Times"/>
                <w:lang w:val="es-CO"/>
              </w:rPr>
            </w:pPr>
            <w:r>
              <w:rPr>
                <w:rFonts w:ascii="Times" w:hAnsi="Times"/>
                <w:lang w:val="es-CO"/>
              </w:rPr>
              <w:t>=</w:t>
            </w:r>
          </w:p>
        </w:tc>
        <w:tc>
          <w:tcPr>
            <w:tcW w:w="0" w:type="auto"/>
            <w:vAlign w:val="center"/>
            <w:tcPrChange w:id="278" w:author="Diana Velásquez Rojas" w:date="2015-09-22T10:34:00Z">
              <w:tcPr>
                <w:tcW w:w="0" w:type="auto"/>
                <w:vAlign w:val="center"/>
              </w:tcPr>
            </w:tcPrChange>
          </w:tcPr>
          <w:p w14:paraId="7D9A4AA6" w14:textId="77777777" w:rsidR="00F27BF4" w:rsidRDefault="00F27BF4" w:rsidP="006B44B3">
            <w:pPr>
              <w:tabs>
                <w:tab w:val="right" w:pos="8498"/>
              </w:tabs>
              <w:jc w:val="center"/>
              <w:rPr>
                <w:rFonts w:ascii="Times" w:hAnsi="Times"/>
                <w:lang w:val="es-CO"/>
              </w:rPr>
            </w:pPr>
            <w:r>
              <w:rPr>
                <w:rFonts w:ascii="Times" w:hAnsi="Times"/>
                <w:lang w:val="es-CO"/>
              </w:rPr>
              <w:t>3600</w:t>
            </w:r>
          </w:p>
        </w:tc>
      </w:tr>
    </w:tbl>
    <w:p w14:paraId="52BDD46C" w14:textId="77777777" w:rsidR="00F27BF4" w:rsidRDefault="00F27BF4" w:rsidP="00F27BF4">
      <w:pPr>
        <w:tabs>
          <w:tab w:val="right" w:pos="8498"/>
        </w:tabs>
        <w:spacing w:after="0"/>
        <w:jc w:val="both"/>
        <w:rPr>
          <w:rFonts w:ascii="Times" w:hAnsi="Times"/>
          <w:lang w:val="es-CO"/>
        </w:rPr>
      </w:pPr>
    </w:p>
    <w:p w14:paraId="578B1A2F" w14:textId="77777777" w:rsidR="00F27BF4" w:rsidRDefault="00F27BF4" w:rsidP="00F27BF4">
      <w:pPr>
        <w:tabs>
          <w:tab w:val="right" w:pos="8498"/>
        </w:tabs>
        <w:spacing w:after="0"/>
        <w:jc w:val="both"/>
        <w:rPr>
          <w:rFonts w:ascii="Times" w:hAnsi="Times"/>
          <w:lang w:val="es-CO"/>
        </w:rPr>
      </w:pPr>
    </w:p>
    <w:p w14:paraId="0E786CF2" w14:textId="77777777" w:rsidR="00F27BF4" w:rsidRDefault="00F27BF4" w:rsidP="00F27BF4">
      <w:pPr>
        <w:tabs>
          <w:tab w:val="right" w:pos="8498"/>
        </w:tabs>
        <w:spacing w:after="0"/>
        <w:jc w:val="both"/>
        <w:rPr>
          <w:rFonts w:ascii="Times" w:hAnsi="Times"/>
          <w:lang w:val="es-CO"/>
        </w:rPr>
      </w:pPr>
    </w:p>
    <w:p w14:paraId="3CF83AA9" w14:textId="77777777" w:rsidR="00F27BF4" w:rsidRDefault="00F27BF4" w:rsidP="00F27BF4">
      <w:pPr>
        <w:tabs>
          <w:tab w:val="right" w:pos="8498"/>
        </w:tabs>
        <w:spacing w:after="0"/>
        <w:jc w:val="both"/>
        <w:rPr>
          <w:rFonts w:ascii="Times" w:hAnsi="Times"/>
          <w:lang w:val="es-CO"/>
        </w:rPr>
      </w:pPr>
    </w:p>
    <w:p w14:paraId="19EF2875" w14:textId="77777777" w:rsidR="00F27BF4" w:rsidRDefault="00F27BF4" w:rsidP="00F27BF4">
      <w:pPr>
        <w:tabs>
          <w:tab w:val="right" w:pos="8498"/>
        </w:tabs>
        <w:spacing w:after="0"/>
        <w:jc w:val="both"/>
        <w:rPr>
          <w:rFonts w:ascii="Times" w:hAnsi="Times"/>
          <w:lang w:val="es-CO"/>
        </w:rPr>
      </w:pPr>
    </w:p>
    <w:p w14:paraId="06EFD9CA" w14:textId="77777777" w:rsidR="00F27BF4" w:rsidRDefault="00F27BF4" w:rsidP="00F27BF4">
      <w:pPr>
        <w:tabs>
          <w:tab w:val="right" w:pos="8498"/>
        </w:tabs>
        <w:spacing w:after="0"/>
        <w:jc w:val="both"/>
        <w:rPr>
          <w:rFonts w:ascii="Times" w:hAnsi="Times"/>
          <w:lang w:val="es-CO"/>
        </w:rPr>
      </w:pPr>
    </w:p>
    <w:p w14:paraId="3A82C039" w14:textId="77777777" w:rsidR="00F27BF4" w:rsidRDefault="00F27BF4" w:rsidP="00F27BF4">
      <w:pPr>
        <w:tabs>
          <w:tab w:val="right" w:pos="8498"/>
        </w:tabs>
        <w:spacing w:after="0"/>
        <w:jc w:val="both"/>
        <w:rPr>
          <w:rFonts w:ascii="Times" w:hAnsi="Times"/>
          <w:lang w:val="es-CO"/>
        </w:rPr>
      </w:pPr>
    </w:p>
    <w:p w14:paraId="45151A22" w14:textId="77777777" w:rsidR="00F27BF4" w:rsidRDefault="00F27BF4" w:rsidP="00F27BF4">
      <w:pPr>
        <w:tabs>
          <w:tab w:val="right" w:pos="8498"/>
        </w:tabs>
        <w:spacing w:after="0"/>
        <w:jc w:val="both"/>
        <w:rPr>
          <w:rFonts w:ascii="Times" w:hAnsi="Times"/>
          <w:lang w:val="es-CO"/>
        </w:rPr>
      </w:pPr>
    </w:p>
    <w:p w14:paraId="55985282" w14:textId="77777777" w:rsidR="00F27BF4" w:rsidRDefault="00F27BF4" w:rsidP="00F27BF4">
      <w:pPr>
        <w:tabs>
          <w:tab w:val="right" w:pos="8498"/>
        </w:tabs>
        <w:spacing w:after="0"/>
        <w:jc w:val="both"/>
        <w:rPr>
          <w:rFonts w:ascii="Times" w:hAnsi="Times"/>
          <w:lang w:val="es-CO"/>
        </w:rPr>
      </w:pPr>
    </w:p>
    <w:p w14:paraId="4FA21BFE" w14:textId="77777777" w:rsidR="00F27BF4" w:rsidRDefault="00F27BF4" w:rsidP="00F27BF4">
      <w:pPr>
        <w:tabs>
          <w:tab w:val="right" w:pos="8498"/>
        </w:tabs>
        <w:spacing w:after="0"/>
        <w:jc w:val="both"/>
        <w:rPr>
          <w:rFonts w:ascii="Times" w:hAnsi="Times"/>
          <w:lang w:val="es-CO"/>
        </w:rPr>
      </w:pPr>
    </w:p>
    <w:p w14:paraId="1918C627" w14:textId="77777777" w:rsidR="00F27BF4" w:rsidRDefault="00F27BF4" w:rsidP="00F27BF4">
      <w:pPr>
        <w:tabs>
          <w:tab w:val="right" w:pos="8498"/>
        </w:tabs>
        <w:spacing w:after="0"/>
        <w:jc w:val="both"/>
        <w:rPr>
          <w:rFonts w:ascii="Times" w:hAnsi="Times"/>
          <w:lang w:val="es-CO"/>
        </w:rPr>
      </w:pPr>
    </w:p>
    <w:p w14:paraId="667688B4" w14:textId="77777777" w:rsidR="00F27BF4" w:rsidRDefault="00F27BF4" w:rsidP="00F27BF4">
      <w:pPr>
        <w:tabs>
          <w:tab w:val="right" w:pos="8498"/>
        </w:tabs>
        <w:spacing w:after="0"/>
        <w:jc w:val="both"/>
        <w:rPr>
          <w:rFonts w:ascii="Times" w:hAnsi="Times"/>
          <w:lang w:val="es-CO"/>
        </w:rPr>
      </w:pPr>
    </w:p>
    <w:p w14:paraId="6C67469E" w14:textId="77777777" w:rsidR="00F27BF4" w:rsidRDefault="00F27BF4" w:rsidP="00F27BF4">
      <w:pPr>
        <w:tabs>
          <w:tab w:val="right" w:pos="8498"/>
        </w:tabs>
        <w:spacing w:after="0"/>
        <w:jc w:val="both"/>
        <w:rPr>
          <w:rFonts w:ascii="Times" w:hAnsi="Times"/>
          <w:lang w:val="es-CO"/>
        </w:rPr>
      </w:pPr>
    </w:p>
    <w:p w14:paraId="510D0472" w14:textId="77777777" w:rsidR="00F27BF4" w:rsidRDefault="00F27BF4" w:rsidP="00F27BF4">
      <w:pPr>
        <w:tabs>
          <w:tab w:val="right" w:pos="8498"/>
        </w:tabs>
        <w:spacing w:after="0"/>
        <w:jc w:val="both"/>
        <w:rPr>
          <w:rFonts w:ascii="Times" w:hAnsi="Times"/>
          <w:lang w:val="es-CO"/>
        </w:rPr>
      </w:pPr>
    </w:p>
    <w:p w14:paraId="7B707CBA" w14:textId="77777777" w:rsidR="00F27BF4" w:rsidRDefault="00F27BF4" w:rsidP="00F27BF4">
      <w:pPr>
        <w:tabs>
          <w:tab w:val="right" w:pos="8498"/>
        </w:tabs>
        <w:spacing w:after="0"/>
        <w:jc w:val="both"/>
        <w:rPr>
          <w:rFonts w:ascii="Times" w:hAnsi="Times"/>
          <w:lang w:val="es-CO"/>
        </w:rPr>
      </w:pPr>
    </w:p>
    <w:p w14:paraId="256DDA51" w14:textId="77777777" w:rsidR="00F27BF4" w:rsidRDefault="00F27BF4" w:rsidP="00F27BF4">
      <w:pPr>
        <w:tabs>
          <w:tab w:val="right" w:pos="8498"/>
        </w:tabs>
        <w:spacing w:after="0"/>
        <w:jc w:val="both"/>
        <w:rPr>
          <w:rFonts w:ascii="Times" w:hAnsi="Times"/>
          <w:lang w:val="es-CO"/>
        </w:rPr>
      </w:pPr>
      <w:r>
        <w:rPr>
          <w:rFonts w:ascii="Times" w:hAnsi="Times"/>
          <w:lang w:val="es-CO"/>
        </w:rPr>
        <w:t xml:space="preserve">Esto es, que sin importar la cantidad de manzanas que lleve, siempre se cumple que el costo de las manzanas que lleva para la mamá es el mismo que el </w:t>
      </w:r>
      <w:ins w:id="279" w:author="chris" w:date="2015-09-20T21:24:00Z">
        <w:r>
          <w:rPr>
            <w:rFonts w:ascii="Times" w:hAnsi="Times"/>
            <w:lang w:val="es-CO"/>
          </w:rPr>
          <w:t xml:space="preserve">costo </w:t>
        </w:r>
      </w:ins>
      <w:r>
        <w:rPr>
          <w:rFonts w:ascii="Times" w:hAnsi="Times"/>
          <w:lang w:val="es-CO"/>
        </w:rPr>
        <w:t xml:space="preserve">de ella. Este tipo de igualdades reciben el nombre de </w:t>
      </w:r>
      <w:r w:rsidRPr="00B10BF5">
        <w:rPr>
          <w:rFonts w:ascii="Times" w:hAnsi="Times"/>
          <w:b/>
          <w:lang w:val="es-CO"/>
        </w:rPr>
        <w:t>identidades</w:t>
      </w:r>
      <w:ins w:id="280" w:author="chris" w:date="2015-09-20T21:24:00Z">
        <w:r w:rsidRPr="0052223D">
          <w:rPr>
            <w:rFonts w:ascii="Times" w:hAnsi="Times"/>
            <w:lang w:val="es-CO"/>
            <w:rPrChange w:id="281" w:author="chris" w:date="2015-09-21T18:14:00Z">
              <w:rPr>
                <w:rFonts w:ascii="Times" w:hAnsi="Times"/>
                <w:b/>
                <w:lang w:val="es-CO"/>
              </w:rPr>
            </w:rPrChange>
          </w:rPr>
          <w:t>,</w:t>
        </w:r>
      </w:ins>
      <w:r>
        <w:rPr>
          <w:rFonts w:ascii="Times" w:hAnsi="Times"/>
          <w:b/>
          <w:lang w:val="es-CO"/>
        </w:rPr>
        <w:t xml:space="preserve"> </w:t>
      </w:r>
      <w:r>
        <w:rPr>
          <w:rFonts w:ascii="Times" w:hAnsi="Times"/>
          <w:lang w:val="es-CO"/>
        </w:rPr>
        <w:t xml:space="preserve">porque su valor de verdad es </w:t>
      </w:r>
      <w:del w:id="282" w:author="chris" w:date="2015-09-20T21:24:00Z">
        <w:r>
          <w:rPr>
            <w:rFonts w:ascii="Times" w:hAnsi="Times"/>
            <w:lang w:val="es-CO"/>
          </w:rPr>
          <w:delText xml:space="preserve">verdadero </w:delText>
        </w:r>
      </w:del>
      <w:ins w:id="283" w:author="Diana Velásquez Rojas" w:date="2015-09-22T10:27:00Z">
        <w:r>
          <w:rPr>
            <w:rFonts w:ascii="Times" w:hAnsi="Times"/>
            <w:lang w:val="es-CO"/>
          </w:rPr>
          <w:t>verdadero</w:t>
        </w:r>
      </w:ins>
      <w:ins w:id="284" w:author="chris" w:date="2015-09-20T21:24:00Z">
        <w:del w:id="285" w:author="Diana Velásquez Rojas" w:date="2015-09-22T10:27:00Z">
          <w:r w:rsidDel="005C041B">
            <w:rPr>
              <w:rFonts w:ascii="Times" w:hAnsi="Times"/>
              <w:lang w:val="es-CO"/>
            </w:rPr>
            <w:delText>indiscutible</w:delText>
          </w:r>
        </w:del>
        <w:r>
          <w:rPr>
            <w:rFonts w:ascii="Times" w:hAnsi="Times"/>
            <w:lang w:val="es-CO"/>
          </w:rPr>
          <w:t xml:space="preserve"> </w:t>
        </w:r>
      </w:ins>
      <w:r>
        <w:rPr>
          <w:rFonts w:ascii="Times" w:hAnsi="Times"/>
          <w:lang w:val="es-CO"/>
        </w:rPr>
        <w:t>sin importar el valor que tome la incógnita</w:t>
      </w:r>
      <w:ins w:id="286" w:author="chris" w:date="2015-09-20T21:25:00Z">
        <w:r>
          <w:rPr>
            <w:rFonts w:ascii="Times" w:hAnsi="Times"/>
            <w:lang w:val="es-CO"/>
          </w:rPr>
          <w:t>.</w:t>
        </w:r>
      </w:ins>
      <w:del w:id="287" w:author="chris" w:date="2015-09-20T21:25:00Z">
        <w:r>
          <w:rPr>
            <w:rFonts w:ascii="Times" w:hAnsi="Times"/>
            <w:lang w:val="es-CO"/>
          </w:rPr>
          <w:delText xml:space="preserve"> o </w:delText>
        </w:r>
      </w:del>
    </w:p>
    <w:p w14:paraId="025D1AE3" w14:textId="77777777" w:rsidR="00F27BF4" w:rsidRDefault="00F27BF4" w:rsidP="00F27BF4">
      <w:pPr>
        <w:tabs>
          <w:tab w:val="right" w:pos="8498"/>
        </w:tabs>
        <w:spacing w:after="0"/>
        <w:jc w:val="both"/>
        <w:rPr>
          <w:rFonts w:ascii="Times" w:hAnsi="Times"/>
          <w:lang w:val="es-CO"/>
        </w:rPr>
      </w:pPr>
    </w:p>
    <w:tbl>
      <w:tblPr>
        <w:tblStyle w:val="Tablaconcuadrcula"/>
        <w:tblW w:w="0" w:type="auto"/>
        <w:tblLook w:val="04A0" w:firstRow="1" w:lastRow="0" w:firstColumn="1" w:lastColumn="0" w:noHBand="0" w:noVBand="1"/>
        <w:tblPrChange w:id="288" w:author="Diana Velásquez Rojas" w:date="2015-09-22T10:34:00Z">
          <w:tblPr>
            <w:tblStyle w:val="Tablaconcuadrcula"/>
            <w:tblW w:w="0" w:type="auto"/>
            <w:tblLook w:val="04A0" w:firstRow="1" w:lastRow="0" w:firstColumn="1" w:lastColumn="0" w:noHBand="0" w:noVBand="1"/>
          </w:tblPr>
        </w:tblPrChange>
      </w:tblPr>
      <w:tblGrid>
        <w:gridCol w:w="2482"/>
        <w:gridCol w:w="6346"/>
        <w:tblGridChange w:id="289">
          <w:tblGrid>
            <w:gridCol w:w="2518"/>
            <w:gridCol w:w="6460"/>
          </w:tblGrid>
        </w:tblGridChange>
      </w:tblGrid>
      <w:tr w:rsidR="00F27BF4" w:rsidRPr="005D1738" w14:paraId="69CF5B01" w14:textId="77777777" w:rsidTr="006B44B3">
        <w:tc>
          <w:tcPr>
            <w:tcW w:w="8978" w:type="dxa"/>
            <w:gridSpan w:val="2"/>
            <w:shd w:val="clear" w:color="auto" w:fill="000000" w:themeFill="text1"/>
            <w:tcPrChange w:id="290" w:author="Diana Velásquez Rojas" w:date="2015-09-22T10:34:00Z">
              <w:tcPr>
                <w:tcW w:w="8978" w:type="dxa"/>
                <w:gridSpan w:val="2"/>
                <w:shd w:val="clear" w:color="auto" w:fill="000000" w:themeFill="text1"/>
              </w:tcPr>
            </w:tcPrChange>
          </w:tcPr>
          <w:p w14:paraId="48DD388D"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32588CD7" w14:textId="77777777" w:rsidTr="006B44B3">
        <w:tc>
          <w:tcPr>
            <w:tcW w:w="2518" w:type="dxa"/>
            <w:tcPrChange w:id="291" w:author="Diana Velásquez Rojas" w:date="2015-09-22T10:34:00Z">
              <w:tcPr>
                <w:tcW w:w="2518" w:type="dxa"/>
              </w:tcPr>
            </w:tcPrChange>
          </w:tcPr>
          <w:p w14:paraId="52E327C7" w14:textId="77777777" w:rsidR="00F27BF4" w:rsidRPr="00726376" w:rsidRDefault="00F27BF4" w:rsidP="006B44B3">
            <w:pPr>
              <w:rPr>
                <w:rFonts w:ascii="Times" w:hAnsi="Times"/>
                <w:b/>
                <w:sz w:val="18"/>
                <w:szCs w:val="18"/>
              </w:rPr>
            </w:pPr>
            <w:r w:rsidRPr="00726376">
              <w:rPr>
                <w:rFonts w:ascii="Times" w:hAnsi="Times"/>
                <w:b/>
                <w:sz w:val="18"/>
                <w:szCs w:val="18"/>
              </w:rPr>
              <w:t>Título</w:t>
            </w:r>
          </w:p>
        </w:tc>
        <w:tc>
          <w:tcPr>
            <w:tcW w:w="6460" w:type="dxa"/>
            <w:tcPrChange w:id="292" w:author="Diana Velásquez Rojas" w:date="2015-09-22T10:34:00Z">
              <w:tcPr>
                <w:tcW w:w="6460" w:type="dxa"/>
              </w:tcPr>
            </w:tcPrChange>
          </w:tcPr>
          <w:p w14:paraId="6F79E524" w14:textId="77777777" w:rsidR="00F27BF4" w:rsidRPr="00726376" w:rsidRDefault="00F27BF4" w:rsidP="006B44B3">
            <w:pPr>
              <w:jc w:val="center"/>
              <w:rPr>
                <w:rFonts w:ascii="Times" w:hAnsi="Times"/>
                <w:b/>
                <w:sz w:val="18"/>
                <w:szCs w:val="18"/>
              </w:rPr>
            </w:pPr>
            <w:r>
              <w:rPr>
                <w:rFonts w:ascii="Times" w:hAnsi="Times"/>
                <w:b/>
                <w:sz w:val="18"/>
                <w:szCs w:val="18"/>
              </w:rPr>
              <w:t>Identidad</w:t>
            </w:r>
            <w:r w:rsidRPr="00F87FC6">
              <w:rPr>
                <w:rFonts w:ascii="Times" w:hAnsi="Times"/>
                <w:lang w:val="es-CO"/>
              </w:rPr>
              <w:t> </w:t>
            </w:r>
          </w:p>
        </w:tc>
      </w:tr>
      <w:tr w:rsidR="00F27BF4" w14:paraId="135F5B5A" w14:textId="77777777" w:rsidTr="006B44B3">
        <w:tc>
          <w:tcPr>
            <w:tcW w:w="2518" w:type="dxa"/>
            <w:tcPrChange w:id="293" w:author="Diana Velásquez Rojas" w:date="2015-09-22T10:34:00Z">
              <w:tcPr>
                <w:tcW w:w="2518" w:type="dxa"/>
              </w:tcPr>
            </w:tcPrChange>
          </w:tcPr>
          <w:p w14:paraId="0A1FEA34" w14:textId="77777777" w:rsidR="00F27BF4" w:rsidRDefault="00F27BF4" w:rsidP="006B44B3">
            <w:pPr>
              <w:rPr>
                <w:rFonts w:ascii="Times" w:hAnsi="Times"/>
              </w:rPr>
            </w:pPr>
            <w:r w:rsidRPr="00726376">
              <w:rPr>
                <w:rFonts w:ascii="Times" w:hAnsi="Times"/>
                <w:b/>
                <w:sz w:val="18"/>
                <w:szCs w:val="18"/>
              </w:rPr>
              <w:t>Contenido</w:t>
            </w:r>
          </w:p>
        </w:tc>
        <w:tc>
          <w:tcPr>
            <w:tcW w:w="6460" w:type="dxa"/>
            <w:tcPrChange w:id="294" w:author="Diana Velásquez Rojas" w:date="2015-09-22T10:34:00Z">
              <w:tcPr>
                <w:tcW w:w="6460" w:type="dxa"/>
              </w:tcPr>
            </w:tcPrChange>
          </w:tcPr>
          <w:p w14:paraId="0568750E" w14:textId="77777777" w:rsidR="00F27BF4" w:rsidRPr="00B22F56" w:rsidRDefault="00F27BF4" w:rsidP="006B44B3">
            <w:pPr>
              <w:rPr>
                <w:rFonts w:ascii="Times" w:hAnsi="Times"/>
                <w:lang w:val="es-CO"/>
              </w:rPr>
            </w:pPr>
            <w:r w:rsidRPr="00904C55">
              <w:rPr>
                <w:rFonts w:ascii="Times" w:hAnsi="Times"/>
                <w:lang w:val="es-CO"/>
              </w:rPr>
              <w:t>Una </w:t>
            </w:r>
            <w:r w:rsidRPr="00904C55">
              <w:rPr>
                <w:rFonts w:ascii="Times" w:hAnsi="Times"/>
                <w:b/>
                <w:bCs/>
                <w:lang w:val="es-CO"/>
              </w:rPr>
              <w:t>identidad</w:t>
            </w:r>
            <w:r w:rsidRPr="00904C55">
              <w:rPr>
                <w:rFonts w:ascii="Times" w:hAnsi="Times"/>
                <w:lang w:val="es-CO"/>
              </w:rPr>
              <w:t xml:space="preserve"> es una </w:t>
            </w:r>
            <w:r w:rsidRPr="00904C55">
              <w:rPr>
                <w:rFonts w:ascii="Times" w:hAnsi="Times"/>
                <w:b/>
                <w:lang w:val="es-CO"/>
              </w:rPr>
              <w:t>igualdad</w:t>
            </w:r>
            <w:r w:rsidRPr="00904C55">
              <w:rPr>
                <w:rFonts w:ascii="Times" w:hAnsi="Times"/>
                <w:lang w:val="es-CO"/>
              </w:rPr>
              <w:t xml:space="preserve"> que </w:t>
            </w:r>
            <w:r>
              <w:rPr>
                <w:rFonts w:ascii="Times" w:hAnsi="Times"/>
                <w:lang w:val="es-CO"/>
              </w:rPr>
              <w:t xml:space="preserve">tiene </w:t>
            </w:r>
            <w:r w:rsidRPr="004C2A37">
              <w:rPr>
                <w:rFonts w:ascii="Times" w:hAnsi="Times"/>
                <w:b/>
                <w:lang w:val="es-CO"/>
              </w:rPr>
              <w:t>una</w:t>
            </w:r>
            <w:r>
              <w:rPr>
                <w:rFonts w:ascii="Times" w:hAnsi="Times"/>
                <w:lang w:val="es-CO"/>
              </w:rPr>
              <w:t xml:space="preserve"> </w:t>
            </w:r>
            <w:r w:rsidRPr="00F566A1">
              <w:rPr>
                <w:rFonts w:ascii="Times" w:hAnsi="Times"/>
                <w:b/>
                <w:lang w:val="es-CO"/>
              </w:rPr>
              <w:t>variable</w:t>
            </w:r>
            <w:r>
              <w:rPr>
                <w:rFonts w:ascii="Times" w:hAnsi="Times"/>
                <w:lang w:val="es-CO"/>
              </w:rPr>
              <w:t xml:space="preserve"> y que </w:t>
            </w:r>
            <w:r w:rsidRPr="004C2A37">
              <w:rPr>
                <w:rFonts w:ascii="Times" w:hAnsi="Times"/>
                <w:b/>
                <w:lang w:val="es-CO"/>
              </w:rPr>
              <w:t>es</w:t>
            </w:r>
            <w:r>
              <w:rPr>
                <w:rFonts w:ascii="Times" w:hAnsi="Times"/>
                <w:lang w:val="es-CO"/>
              </w:rPr>
              <w:t xml:space="preserve"> </w:t>
            </w:r>
            <w:r w:rsidRPr="00904C55">
              <w:rPr>
                <w:rFonts w:ascii="Times" w:hAnsi="Times"/>
                <w:b/>
                <w:lang w:val="es-CO"/>
              </w:rPr>
              <w:t xml:space="preserve">verdadera </w:t>
            </w:r>
            <w:r w:rsidRPr="004C2A37">
              <w:rPr>
                <w:rFonts w:ascii="Times" w:hAnsi="Times"/>
                <w:b/>
                <w:lang w:val="es-CO"/>
              </w:rPr>
              <w:t>para</w:t>
            </w:r>
            <w:r w:rsidRPr="00904C55">
              <w:rPr>
                <w:rFonts w:ascii="Times" w:hAnsi="Times"/>
                <w:lang w:val="es-CO"/>
              </w:rPr>
              <w:t xml:space="preserve"> </w:t>
            </w:r>
            <w:r w:rsidRPr="00904C55">
              <w:rPr>
                <w:rFonts w:ascii="Times" w:hAnsi="Times"/>
                <w:b/>
                <w:lang w:val="es-CO"/>
              </w:rPr>
              <w:t>cualquier valor</w:t>
            </w:r>
            <w:r w:rsidRPr="00904C55">
              <w:rPr>
                <w:rFonts w:ascii="Times" w:hAnsi="Times"/>
                <w:lang w:val="es-CO"/>
              </w:rPr>
              <w:t xml:space="preserve"> </w:t>
            </w:r>
            <w:r>
              <w:rPr>
                <w:rFonts w:ascii="Times" w:hAnsi="Times"/>
                <w:lang w:val="es-CO"/>
              </w:rPr>
              <w:t>que esta tome</w:t>
            </w:r>
            <w:r w:rsidRPr="00904C55">
              <w:rPr>
                <w:rFonts w:ascii="Times" w:hAnsi="Times"/>
                <w:lang w:val="es-CO"/>
              </w:rPr>
              <w:t>. </w:t>
            </w:r>
          </w:p>
        </w:tc>
      </w:tr>
    </w:tbl>
    <w:p w14:paraId="4C404730" w14:textId="77777777" w:rsidR="00F27BF4" w:rsidRDefault="00F27BF4" w:rsidP="00F27BF4">
      <w:pPr>
        <w:tabs>
          <w:tab w:val="right" w:pos="8498"/>
        </w:tabs>
        <w:spacing w:after="0"/>
        <w:rPr>
          <w:rFonts w:ascii="Times" w:hAnsi="Times"/>
          <w:lang w:val="es-CO"/>
        </w:rPr>
      </w:pPr>
    </w:p>
    <w:p w14:paraId="58F7DED1" w14:textId="77777777" w:rsidR="00F27BF4" w:rsidRDefault="00F27BF4" w:rsidP="00F27BF4">
      <w:pPr>
        <w:rPr>
          <w:rFonts w:ascii="Times" w:hAnsi="Times"/>
          <w:lang w:val="es-CO"/>
        </w:rPr>
      </w:pPr>
      <w:r>
        <w:rPr>
          <w:rFonts w:ascii="Times" w:hAnsi="Times"/>
          <w:lang w:val="es-CO"/>
        </w:rPr>
        <w:t xml:space="preserve">La igualdad </w:t>
      </w:r>
      <w:r w:rsidRPr="004C2A37">
        <w:rPr>
          <w:rFonts w:ascii="Times" w:hAnsi="Times"/>
          <w:lang w:val="es-CO"/>
        </w:rPr>
        <w:t xml:space="preserve">2 </w:t>
      </w:r>
      <w:r w:rsidRPr="004C2A37">
        <w:rPr>
          <w:rFonts w:ascii="Times" w:hAnsi="Times" w:cs="Times"/>
          <w:lang w:val="es-CO"/>
        </w:rPr>
        <w:t>·</w:t>
      </w:r>
      <w:r w:rsidRPr="004C2A37">
        <w:rPr>
          <w:rFonts w:ascii="Times" w:hAnsi="Times"/>
          <w:lang w:val="es-CO"/>
        </w:rPr>
        <w:t xml:space="preserve"> </w:t>
      </w:r>
      <w:r w:rsidRPr="004C2A37">
        <w:rPr>
          <w:rFonts w:ascii="Times" w:hAnsi="Times"/>
          <w:i/>
          <w:iCs/>
          <w:lang w:val="es-CO"/>
        </w:rPr>
        <w:t>x</w:t>
      </w:r>
      <w:r w:rsidRPr="004C2A37">
        <w:rPr>
          <w:rFonts w:ascii="Times" w:hAnsi="Times"/>
          <w:lang w:val="es-CO"/>
        </w:rPr>
        <w:t> + 2 = 2 · (</w:t>
      </w:r>
      <w:r w:rsidRPr="004C2A37">
        <w:rPr>
          <w:rFonts w:ascii="Times" w:hAnsi="Times"/>
          <w:i/>
          <w:iCs/>
          <w:lang w:val="es-CO"/>
        </w:rPr>
        <w:t>x</w:t>
      </w:r>
      <w:r w:rsidRPr="004C2A37">
        <w:rPr>
          <w:rFonts w:ascii="Times" w:hAnsi="Times"/>
          <w:lang w:val="es-CO"/>
        </w:rPr>
        <w:t> + 1)</w:t>
      </w:r>
      <w:r>
        <w:rPr>
          <w:rFonts w:ascii="Times" w:hAnsi="Times"/>
          <w:lang w:val="es-CO"/>
        </w:rPr>
        <w:t xml:space="preserve"> es una identidad, porque es verdadera para cualquier valor de </w:t>
      </w:r>
      <w:r>
        <w:rPr>
          <w:rFonts w:ascii="Times" w:hAnsi="Times"/>
          <w:i/>
          <w:lang w:val="es-CO"/>
        </w:rPr>
        <w:t>x</w:t>
      </w:r>
      <w:r w:rsidRPr="004D2848">
        <w:rPr>
          <w:rFonts w:ascii="Times" w:hAnsi="Times"/>
          <w:lang w:val="es-CO"/>
        </w:rPr>
        <w:t>.</w:t>
      </w:r>
      <w:r>
        <w:rPr>
          <w:rFonts w:ascii="Times" w:hAnsi="Times"/>
          <w:lang w:val="es-CO"/>
        </w:rPr>
        <w:t xml:space="preserve"> Observa algunos valores que lo verifican:</w:t>
      </w:r>
    </w:p>
    <w:p w14:paraId="382BE4B9" w14:textId="77777777" w:rsidR="00F27BF4" w:rsidRPr="00A20AFF" w:rsidRDefault="00F27BF4" w:rsidP="00F27BF4">
      <w:pPr>
        <w:pStyle w:val="Prrafodelista"/>
        <w:numPr>
          <w:ilvl w:val="0"/>
          <w:numId w:val="8"/>
        </w:numPr>
        <w:spacing w:after="0"/>
        <w:rPr>
          <w:rFonts w:ascii="Times" w:hAnsi="Times"/>
          <w:lang w:val="es-CO"/>
        </w:rPr>
      </w:pPr>
      <w:r w:rsidRPr="00A20AFF">
        <w:rPr>
          <w:rFonts w:ascii="Times" w:hAnsi="Times"/>
          <w:lang w:val="es-CO"/>
        </w:rPr>
        <w:lastRenderedPageBreak/>
        <w:t>Si </w:t>
      </w:r>
      <w:r w:rsidRPr="00A20AFF">
        <w:rPr>
          <w:rFonts w:ascii="Times" w:hAnsi="Times"/>
          <w:i/>
          <w:iCs/>
          <w:lang w:val="es-CO"/>
        </w:rPr>
        <w:t>x</w:t>
      </w:r>
      <w:r w:rsidRPr="00A20AFF">
        <w:rPr>
          <w:rFonts w:ascii="Times" w:hAnsi="Times"/>
          <w:lang w:val="es-CO"/>
        </w:rPr>
        <w:t xml:space="preserve"> = 0 </w:t>
      </w:r>
    </w:p>
    <w:p w14:paraId="06F25D29" w14:textId="77777777" w:rsidR="00F27BF4" w:rsidRDefault="00F27BF4" w:rsidP="00F27BF4">
      <w:pPr>
        <w:spacing w:after="0"/>
        <w:jc w:val="center"/>
        <w:rPr>
          <w:rFonts w:ascii="Times" w:hAnsi="Times"/>
          <w:lang w:val="es-CO"/>
        </w:rPr>
      </w:pPr>
      <w:r w:rsidRPr="00A20AFF">
        <w:rPr>
          <w:rFonts w:ascii="Times" w:hAnsi="Times"/>
          <w:lang w:val="es-CO"/>
        </w:rPr>
        <w:t xml:space="preserve">2 </w:t>
      </w:r>
      <w:r w:rsidRPr="00A20AFF">
        <w:rPr>
          <w:rFonts w:ascii="Times" w:hAnsi="Times" w:cs="Times"/>
          <w:lang w:val="es-CO"/>
        </w:rPr>
        <w:t xml:space="preserve">· </w:t>
      </w:r>
      <w:r w:rsidRPr="00A20AFF">
        <w:rPr>
          <w:rFonts w:ascii="Times" w:hAnsi="Times"/>
          <w:lang w:val="es-CO"/>
        </w:rPr>
        <w:t>0 + 2 = 2 · (</w:t>
      </w:r>
      <w:r w:rsidRPr="00A20AFF">
        <w:rPr>
          <w:rFonts w:ascii="Times" w:hAnsi="Times"/>
          <w:iCs/>
          <w:lang w:val="es-CO"/>
        </w:rPr>
        <w:t>0</w:t>
      </w:r>
      <w:r w:rsidRPr="00A20AFF">
        <w:rPr>
          <w:rFonts w:ascii="Times" w:hAnsi="Times"/>
          <w:lang w:val="es-CO"/>
        </w:rPr>
        <w:t> + 1)</w:t>
      </w:r>
    </w:p>
    <w:p w14:paraId="1AEC9A1B" w14:textId="77777777" w:rsidR="00F27BF4" w:rsidRDefault="00F27BF4" w:rsidP="00F27BF4">
      <w:pPr>
        <w:spacing w:after="0"/>
        <w:jc w:val="center"/>
        <w:rPr>
          <w:rFonts w:ascii="Times" w:hAnsi="Times"/>
          <w:lang w:val="es-CO"/>
        </w:rPr>
      </w:pPr>
      <w:r w:rsidRPr="00904C55">
        <w:rPr>
          <w:rFonts w:ascii="Times" w:hAnsi="Times"/>
          <w:lang w:val="es-CO"/>
        </w:rPr>
        <w:t>2 = 2</w:t>
      </w:r>
    </w:p>
    <w:p w14:paraId="01E0B7BB" w14:textId="77777777" w:rsidR="00F27BF4" w:rsidRPr="004C2A37" w:rsidRDefault="00F27BF4" w:rsidP="00F27BF4">
      <w:pPr>
        <w:pStyle w:val="Prrafodelista"/>
        <w:numPr>
          <w:ilvl w:val="0"/>
          <w:numId w:val="8"/>
        </w:numPr>
        <w:spacing w:after="0"/>
        <w:rPr>
          <w:rFonts w:ascii="Times" w:hAnsi="Times"/>
          <w:lang w:val="es-CO"/>
        </w:rPr>
      </w:pPr>
      <w:r w:rsidRPr="004C2A37">
        <w:rPr>
          <w:rFonts w:ascii="Times" w:hAnsi="Times"/>
          <w:lang w:val="es-CO"/>
        </w:rPr>
        <w:t>Si </w:t>
      </w:r>
      <w:r w:rsidRPr="004C2A37">
        <w:rPr>
          <w:rFonts w:ascii="Times" w:hAnsi="Times"/>
          <w:i/>
          <w:iCs/>
          <w:lang w:val="es-CO"/>
        </w:rPr>
        <w:t>x</w:t>
      </w:r>
      <w:r w:rsidRPr="004C2A37">
        <w:rPr>
          <w:rFonts w:ascii="Times" w:hAnsi="Times"/>
          <w:lang w:val="es-CO"/>
        </w:rPr>
        <w:t xml:space="preserve"> = </w:t>
      </w:r>
      <w:del w:id="295" w:author="Sandra Ballen" w:date="2015-09-22T10:34:00Z">
        <w:r>
          <w:rPr>
            <w:rFonts w:ascii="Times" w:hAnsi="Times" w:cs="Times"/>
            <w:lang w:val="es-CO"/>
          </w:rPr>
          <w:delText>‒</w:delText>
        </w:r>
      </w:del>
      <w:ins w:id="296" w:author="Sandra Ballen" w:date="2015-09-22T10:34:00Z">
        <w:r>
          <w:rPr>
            <w:rFonts w:ascii="Times" w:hAnsi="Times" w:cs="Times"/>
            <w:lang w:val="es-CO"/>
          </w:rPr>
          <w:t>–</w:t>
        </w:r>
      </w:ins>
      <w:r w:rsidRPr="004C2A37">
        <w:rPr>
          <w:rFonts w:ascii="Times" w:hAnsi="Times"/>
          <w:lang w:val="es-CO"/>
        </w:rPr>
        <w:t xml:space="preserve">4 </w:t>
      </w:r>
    </w:p>
    <w:p w14:paraId="24F54412" w14:textId="77777777" w:rsidR="00F27BF4" w:rsidRPr="00904C55" w:rsidRDefault="00F27BF4" w:rsidP="00F27BF4">
      <w:pPr>
        <w:spacing w:after="0"/>
        <w:jc w:val="center"/>
        <w:rPr>
          <w:rFonts w:ascii="Times" w:hAnsi="Times"/>
          <w:lang w:val="es-CO"/>
        </w:rPr>
      </w:pPr>
      <w:r w:rsidRPr="00904C55">
        <w:rPr>
          <w:rFonts w:ascii="Times" w:hAnsi="Times"/>
          <w:lang w:val="es-CO"/>
        </w:rPr>
        <w:t>2</w:t>
      </w:r>
      <w:r>
        <w:rPr>
          <w:rFonts w:ascii="Times" w:hAnsi="Times"/>
          <w:lang w:val="es-CO"/>
        </w:rPr>
        <w:t xml:space="preserve"> </w:t>
      </w:r>
      <w:r>
        <w:rPr>
          <w:rFonts w:ascii="Times" w:hAnsi="Times" w:cs="Times"/>
          <w:lang w:val="es-CO"/>
        </w:rPr>
        <w:t>·</w:t>
      </w:r>
      <w:r>
        <w:rPr>
          <w:rFonts w:ascii="Times" w:hAnsi="Times"/>
          <w:lang w:val="es-CO"/>
        </w:rPr>
        <w:t xml:space="preserve"> </w:t>
      </w:r>
      <w:del w:id="297" w:author="Sandra Ballen" w:date="2015-09-22T10:34:00Z">
        <w:r>
          <w:rPr>
            <w:rFonts w:ascii="Times" w:hAnsi="Times"/>
            <w:lang w:val="es-CO"/>
          </w:rPr>
          <w:delText>(</w:delText>
        </w:r>
        <w:r>
          <w:rPr>
            <w:rFonts w:ascii="Times" w:hAnsi="Times" w:cs="Times"/>
            <w:lang w:val="es-CO"/>
          </w:rPr>
          <w:delText>‒</w:delText>
        </w:r>
      </w:del>
      <w:ins w:id="298" w:author="Sandra Ballen" w:date="2015-09-22T10:34:00Z">
        <w:r>
          <w:rPr>
            <w:rFonts w:ascii="Times" w:hAnsi="Times"/>
            <w:lang w:val="es-CO"/>
          </w:rPr>
          <w:t>(</w:t>
        </w:r>
        <w:r>
          <w:rPr>
            <w:rFonts w:ascii="Times" w:hAnsi="Times" w:cs="Times"/>
            <w:lang w:val="es-CO"/>
          </w:rPr>
          <w:t>–</w:t>
        </w:r>
      </w:ins>
      <w:r>
        <w:rPr>
          <w:rFonts w:ascii="Times" w:hAnsi="Times"/>
          <w:lang w:val="es-CO"/>
        </w:rPr>
        <w:t>4)</w:t>
      </w:r>
      <w:r w:rsidRPr="00904C55">
        <w:rPr>
          <w:rFonts w:ascii="Times" w:hAnsi="Times"/>
          <w:lang w:val="es-CO"/>
        </w:rPr>
        <w:t xml:space="preserve"> + 2 = 2 · </w:t>
      </w:r>
      <w:del w:id="299" w:author="Sandra Ballen" w:date="2015-09-22T10:34:00Z">
        <w:r w:rsidRPr="00904C55">
          <w:rPr>
            <w:rFonts w:ascii="Times" w:hAnsi="Times"/>
            <w:lang w:val="es-CO"/>
          </w:rPr>
          <w:delText>(</w:delText>
        </w:r>
        <w:r>
          <w:rPr>
            <w:rFonts w:ascii="Times" w:hAnsi="Times" w:cs="Times"/>
            <w:lang w:val="es-CO"/>
          </w:rPr>
          <w:delText>‒</w:delText>
        </w:r>
      </w:del>
      <w:ins w:id="300" w:author="Sandra Ballen" w:date="2015-09-22T10:34:00Z">
        <w:r w:rsidRPr="00904C55">
          <w:rPr>
            <w:rFonts w:ascii="Times" w:hAnsi="Times"/>
            <w:lang w:val="es-CO"/>
          </w:rPr>
          <w:t>(</w:t>
        </w:r>
        <w:r>
          <w:rPr>
            <w:rFonts w:ascii="Times" w:hAnsi="Times" w:cs="Times"/>
            <w:lang w:val="es-CO"/>
          </w:rPr>
          <w:t>–</w:t>
        </w:r>
      </w:ins>
      <w:r w:rsidRPr="004D2848">
        <w:rPr>
          <w:rFonts w:ascii="Times" w:hAnsi="Times"/>
          <w:iCs/>
          <w:lang w:val="es-CO"/>
        </w:rPr>
        <w:t>4</w:t>
      </w:r>
      <w:r w:rsidRPr="00904C55">
        <w:rPr>
          <w:rFonts w:ascii="Times" w:hAnsi="Times"/>
          <w:lang w:val="es-CO"/>
        </w:rPr>
        <w:t>+ 1)</w:t>
      </w:r>
    </w:p>
    <w:p w14:paraId="704136C9" w14:textId="77777777" w:rsidR="00F27BF4" w:rsidRDefault="00F27BF4" w:rsidP="00F27BF4">
      <w:pPr>
        <w:tabs>
          <w:tab w:val="right" w:pos="8498"/>
        </w:tabs>
        <w:spacing w:after="0"/>
        <w:jc w:val="center"/>
        <w:rPr>
          <w:rFonts w:ascii="Times" w:hAnsi="Times"/>
          <w:lang w:val="es-CO"/>
        </w:rPr>
      </w:pPr>
      <w:del w:id="301" w:author="Sandra Ballen" w:date="2015-09-22T10:34:00Z">
        <w:r>
          <w:rPr>
            <w:rFonts w:ascii="Times" w:hAnsi="Times" w:cs="Times"/>
            <w:lang w:val="es-CO"/>
          </w:rPr>
          <w:delText>‒</w:delText>
        </w:r>
      </w:del>
      <w:ins w:id="302" w:author="Sandra Ballen" w:date="2015-09-22T10:34:00Z">
        <w:r>
          <w:rPr>
            <w:rFonts w:ascii="Times" w:hAnsi="Times" w:cs="Times"/>
            <w:lang w:val="es-CO"/>
          </w:rPr>
          <w:t>–</w:t>
        </w:r>
      </w:ins>
      <w:r>
        <w:rPr>
          <w:rFonts w:ascii="Times" w:hAnsi="Times"/>
          <w:lang w:val="es-CO"/>
        </w:rPr>
        <w:t>6</w:t>
      </w:r>
      <w:r w:rsidRPr="00904C55">
        <w:rPr>
          <w:rFonts w:ascii="Times" w:hAnsi="Times"/>
          <w:lang w:val="es-CO"/>
        </w:rPr>
        <w:t xml:space="preserve"> = </w:t>
      </w:r>
      <w:del w:id="303" w:author="Sandra Ballen" w:date="2015-09-22T10:34:00Z">
        <w:r>
          <w:rPr>
            <w:rFonts w:ascii="Times" w:hAnsi="Times" w:cs="Times"/>
            <w:lang w:val="es-CO"/>
          </w:rPr>
          <w:delText>‒</w:delText>
        </w:r>
      </w:del>
      <w:ins w:id="304" w:author="Sandra Ballen" w:date="2015-09-22T10:34:00Z">
        <w:r>
          <w:rPr>
            <w:rFonts w:ascii="Times" w:hAnsi="Times" w:cs="Times"/>
            <w:lang w:val="es-CO"/>
          </w:rPr>
          <w:t>–</w:t>
        </w:r>
      </w:ins>
      <w:r>
        <w:rPr>
          <w:rFonts w:ascii="Times" w:hAnsi="Times"/>
          <w:lang w:val="es-CO"/>
        </w:rPr>
        <w:t>6</w:t>
      </w:r>
    </w:p>
    <w:p w14:paraId="10DFC278" w14:textId="77777777" w:rsidR="00F27BF4"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Change w:id="305" w:author="Diana Velásquez Rojas" w:date="2015-09-22T10:34:00Z">
          <w:tblPr>
            <w:tblStyle w:val="Tablaconcuadrcula"/>
            <w:tblW w:w="0" w:type="auto"/>
            <w:tblLook w:val="04A0" w:firstRow="1" w:lastRow="0" w:firstColumn="1" w:lastColumn="0" w:noHBand="0" w:noVBand="1"/>
          </w:tblPr>
        </w:tblPrChange>
      </w:tblPr>
      <w:tblGrid>
        <w:gridCol w:w="2466"/>
        <w:gridCol w:w="6362"/>
        <w:tblGridChange w:id="306">
          <w:tblGrid>
            <w:gridCol w:w="2518"/>
            <w:gridCol w:w="6515"/>
          </w:tblGrid>
        </w:tblGridChange>
      </w:tblGrid>
      <w:tr w:rsidR="00F27BF4" w:rsidRPr="005D1738" w14:paraId="35FE07D9" w14:textId="77777777" w:rsidTr="006B44B3">
        <w:tc>
          <w:tcPr>
            <w:tcW w:w="9033" w:type="dxa"/>
            <w:gridSpan w:val="2"/>
            <w:shd w:val="clear" w:color="auto" w:fill="000000" w:themeFill="text1"/>
            <w:tcPrChange w:id="307" w:author="Diana Velásquez Rojas" w:date="2015-09-22T10:34:00Z">
              <w:tcPr>
                <w:tcW w:w="9033" w:type="dxa"/>
                <w:gridSpan w:val="2"/>
                <w:shd w:val="clear" w:color="auto" w:fill="000000" w:themeFill="text1"/>
              </w:tcPr>
            </w:tcPrChange>
          </w:tcPr>
          <w:p w14:paraId="73343C66"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33C921BF" w14:textId="77777777" w:rsidTr="006B44B3">
        <w:tc>
          <w:tcPr>
            <w:tcW w:w="2518" w:type="dxa"/>
            <w:tcPrChange w:id="308" w:author="Diana Velásquez Rojas" w:date="2015-09-22T10:34:00Z">
              <w:tcPr>
                <w:tcW w:w="2518" w:type="dxa"/>
              </w:tcPr>
            </w:tcPrChange>
          </w:tcPr>
          <w:p w14:paraId="6D7FCDC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309" w:author="Diana Velásquez Rojas" w:date="2015-09-22T10:34:00Z">
              <w:tcPr>
                <w:tcW w:w="6515" w:type="dxa"/>
              </w:tcPr>
            </w:tcPrChange>
          </w:tcPr>
          <w:p w14:paraId="5B06ED44" w14:textId="70DF2C1A" w:rsidR="00F27BF4" w:rsidRPr="00053744" w:rsidRDefault="00F27BF4" w:rsidP="00533AD6">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4</w:t>
            </w:r>
            <w:r w:rsidRPr="007D2C51">
              <w:rPr>
                <w:rFonts w:ascii="Times New Roman" w:hAnsi="Times New Roman" w:cs="Times New Roman"/>
              </w:rPr>
              <w:t>0</w:t>
            </w:r>
          </w:p>
        </w:tc>
      </w:tr>
      <w:tr w:rsidR="00F27BF4" w14:paraId="7D490072" w14:textId="77777777" w:rsidTr="006B44B3">
        <w:tc>
          <w:tcPr>
            <w:tcW w:w="2518" w:type="dxa"/>
            <w:tcPrChange w:id="310" w:author="Diana Velásquez Rojas" w:date="2015-09-22T10:34:00Z">
              <w:tcPr>
                <w:tcW w:w="2518" w:type="dxa"/>
              </w:tcPr>
            </w:tcPrChange>
          </w:tcPr>
          <w:p w14:paraId="46206046"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311" w:author="Diana Velásquez Rojas" w:date="2015-09-22T10:34:00Z">
              <w:tcPr>
                <w:tcW w:w="6515" w:type="dxa"/>
              </w:tcPr>
            </w:tcPrChange>
          </w:tcPr>
          <w:p w14:paraId="631A26A2" w14:textId="60BCBCA9" w:rsidR="00F27BF4" w:rsidRDefault="00F27BF4" w:rsidP="00AB1A5E">
            <w:pPr>
              <w:rPr>
                <w:rFonts w:ascii="Times New Roman" w:hAnsi="Times New Roman" w:cs="Times New Roman"/>
                <w:color w:val="000000"/>
              </w:rPr>
            </w:pPr>
            <w:r>
              <w:rPr>
                <w:rFonts w:ascii="Times New Roman" w:hAnsi="Times New Roman" w:cs="Times New Roman"/>
                <w:color w:val="000000"/>
              </w:rPr>
              <w:t xml:space="preserve">Reconoce </w:t>
            </w:r>
            <w:r w:rsidR="00AB1A5E">
              <w:rPr>
                <w:rFonts w:ascii="Times New Roman" w:hAnsi="Times New Roman" w:cs="Times New Roman"/>
                <w:color w:val="000000"/>
              </w:rPr>
              <w:t>identidades</w:t>
            </w:r>
          </w:p>
        </w:tc>
      </w:tr>
      <w:tr w:rsidR="00F27BF4" w14:paraId="58A04D0F" w14:textId="77777777" w:rsidTr="006B44B3">
        <w:tc>
          <w:tcPr>
            <w:tcW w:w="2518" w:type="dxa"/>
            <w:tcPrChange w:id="312" w:author="Diana Velásquez Rojas" w:date="2015-09-22T10:34:00Z">
              <w:tcPr>
                <w:tcW w:w="2518" w:type="dxa"/>
              </w:tcPr>
            </w:tcPrChange>
          </w:tcPr>
          <w:p w14:paraId="74A30F52"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Change w:id="313" w:author="Diana Velásquez Rojas" w:date="2015-09-22T10:34:00Z">
              <w:tcPr>
                <w:tcW w:w="6515" w:type="dxa"/>
              </w:tcPr>
            </w:tcPrChange>
          </w:tcPr>
          <w:p w14:paraId="2E8FAB03" w14:textId="077E409F" w:rsidR="00F27BF4" w:rsidRDefault="00F27BF4" w:rsidP="00AB1A5E">
            <w:pPr>
              <w:rPr>
                <w:rFonts w:ascii="Times New Roman" w:hAnsi="Times New Roman" w:cs="Times New Roman"/>
                <w:color w:val="000000"/>
              </w:rPr>
            </w:pPr>
            <w:r>
              <w:rPr>
                <w:rFonts w:ascii="Times New Roman" w:hAnsi="Times New Roman" w:cs="Times New Roman"/>
                <w:color w:val="000000"/>
              </w:rPr>
              <w:t>Actividad para verificar el reconocimiento de i</w:t>
            </w:r>
            <w:r w:rsidR="00AB1A5E">
              <w:rPr>
                <w:rFonts w:ascii="Times New Roman" w:hAnsi="Times New Roman" w:cs="Times New Roman"/>
                <w:color w:val="000000"/>
              </w:rPr>
              <w:t>dentid</w:t>
            </w:r>
            <w:r>
              <w:rPr>
                <w:rFonts w:ascii="Times New Roman" w:hAnsi="Times New Roman" w:cs="Times New Roman"/>
                <w:color w:val="000000"/>
              </w:rPr>
              <w:t>ades</w:t>
            </w:r>
          </w:p>
        </w:tc>
      </w:tr>
    </w:tbl>
    <w:p w14:paraId="18B9106B" w14:textId="77777777" w:rsidR="00F27BF4" w:rsidRDefault="00F27BF4" w:rsidP="00F27BF4">
      <w:pPr>
        <w:tabs>
          <w:tab w:val="right" w:pos="8498"/>
        </w:tabs>
        <w:spacing w:after="0"/>
        <w:rPr>
          <w:rFonts w:ascii="Times" w:hAnsi="Times"/>
          <w:lang w:val="es-CO"/>
        </w:rPr>
      </w:pPr>
    </w:p>
    <w:p w14:paraId="0EB795CB"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Los elementos de una ecuación</w:t>
      </w:r>
    </w:p>
    <w:p w14:paraId="33FA33B6" w14:textId="77777777" w:rsidR="00F27BF4" w:rsidRDefault="00F27BF4" w:rsidP="00F27BF4">
      <w:pPr>
        <w:tabs>
          <w:tab w:val="right" w:pos="8498"/>
        </w:tabs>
        <w:spacing w:after="0"/>
        <w:rPr>
          <w:rFonts w:ascii="Times" w:hAnsi="Times"/>
        </w:rPr>
      </w:pPr>
    </w:p>
    <w:p w14:paraId="209E91FB" w14:textId="77777777" w:rsidR="00F27BF4" w:rsidRDefault="00F27BF4" w:rsidP="00F27BF4">
      <w:pPr>
        <w:tabs>
          <w:tab w:val="right" w:pos="8498"/>
        </w:tabs>
        <w:spacing w:after="0"/>
        <w:rPr>
          <w:rFonts w:ascii="Times" w:hAnsi="Times"/>
          <w:lang w:val="es-CO"/>
        </w:rPr>
      </w:pPr>
      <w:r>
        <w:rPr>
          <w:rFonts w:ascii="Times" w:hAnsi="Times"/>
        </w:rPr>
        <w:t xml:space="preserve">Una </w:t>
      </w:r>
      <w:r w:rsidRPr="0046336E">
        <w:rPr>
          <w:rFonts w:ascii="Times" w:hAnsi="Times"/>
          <w:b/>
        </w:rPr>
        <w:t>ecuación</w:t>
      </w:r>
      <w:r>
        <w:rPr>
          <w:rFonts w:ascii="Times" w:hAnsi="Times"/>
          <w:lang w:val="es-CO"/>
        </w:rPr>
        <w:t xml:space="preserve"> está constituida por los siguientes elementos:</w:t>
      </w:r>
    </w:p>
    <w:p w14:paraId="7E52FAE2" w14:textId="77777777" w:rsidR="00F27BF4" w:rsidRDefault="00F27BF4" w:rsidP="00F27BF4">
      <w:pPr>
        <w:tabs>
          <w:tab w:val="right" w:pos="8498"/>
        </w:tabs>
        <w:spacing w:after="0"/>
        <w:rPr>
          <w:rFonts w:ascii="Times" w:hAnsi="Times"/>
          <w:lang w:val="es-CO"/>
        </w:rPr>
      </w:pPr>
    </w:p>
    <w:p w14:paraId="506FB2DA" w14:textId="77777777" w:rsidR="00F27BF4" w:rsidRDefault="00F27BF4" w:rsidP="00F27BF4">
      <w:pPr>
        <w:pStyle w:val="Prrafodelista"/>
        <w:numPr>
          <w:ilvl w:val="0"/>
          <w:numId w:val="8"/>
        </w:numPr>
        <w:tabs>
          <w:tab w:val="right" w:pos="8498"/>
        </w:tabs>
        <w:spacing w:after="0"/>
        <w:rPr>
          <w:rFonts w:ascii="Times" w:hAnsi="Times"/>
          <w:lang w:val="es-CO"/>
        </w:rPr>
      </w:pPr>
      <w:r>
        <w:rPr>
          <w:rFonts w:ascii="Times" w:hAnsi="Times"/>
          <w:lang w:val="es-CO"/>
        </w:rPr>
        <w:t xml:space="preserve">Los </w:t>
      </w:r>
      <w:r w:rsidRPr="00B44D44">
        <w:rPr>
          <w:rFonts w:ascii="Times" w:hAnsi="Times"/>
          <w:b/>
          <w:lang w:val="es-CO"/>
        </w:rPr>
        <w:t>miembros</w:t>
      </w:r>
      <w:r>
        <w:rPr>
          <w:rFonts w:ascii="Times" w:hAnsi="Times"/>
          <w:lang w:val="es-CO"/>
        </w:rPr>
        <w:t>,</w:t>
      </w:r>
      <w:del w:id="314" w:author="chris" w:date="2015-09-20T21:28:00Z">
        <w:r>
          <w:rPr>
            <w:rFonts w:ascii="Times" w:hAnsi="Times"/>
            <w:lang w:val="es-CO"/>
          </w:rPr>
          <w:delText xml:space="preserve"> que</w:delText>
        </w:r>
      </w:del>
      <w:r>
        <w:rPr>
          <w:rFonts w:ascii="Times" w:hAnsi="Times"/>
          <w:lang w:val="es-CO"/>
        </w:rPr>
        <w:t xml:space="preserve"> son</w:t>
      </w:r>
      <w:r w:rsidRPr="00B44D44">
        <w:rPr>
          <w:rFonts w:ascii="Times" w:hAnsi="Times"/>
          <w:bCs/>
          <w:lang w:val="es-CO"/>
        </w:rPr>
        <w:t xml:space="preserve"> las</w:t>
      </w:r>
      <w:r w:rsidRPr="00B44D44">
        <w:rPr>
          <w:rFonts w:ascii="Times" w:hAnsi="Times"/>
          <w:b/>
          <w:bCs/>
          <w:lang w:val="es-CO"/>
        </w:rPr>
        <w:t xml:space="preserve"> expresiones</w:t>
      </w:r>
      <w:r w:rsidRPr="005C041B">
        <w:rPr>
          <w:rFonts w:ascii="Times" w:hAnsi="Times"/>
          <w:b/>
          <w:lang w:val="es-CO"/>
          <w:rPrChange w:id="315" w:author="Diana Velásquez Rojas" w:date="2015-09-22T10:34:00Z">
            <w:rPr>
              <w:rFonts w:ascii="Times" w:hAnsi="Times"/>
              <w:lang w:val="es-CO"/>
            </w:rPr>
          </w:rPrChange>
        </w:rPr>
        <w:t> </w:t>
      </w:r>
      <w:r w:rsidRPr="00B44D44">
        <w:rPr>
          <w:rFonts w:ascii="Times" w:hAnsi="Times"/>
          <w:b/>
          <w:lang w:val="es-CO"/>
        </w:rPr>
        <w:t>separadas</w:t>
      </w:r>
      <w:r w:rsidRPr="005C041B">
        <w:rPr>
          <w:rFonts w:ascii="Times" w:hAnsi="Times"/>
          <w:b/>
          <w:lang w:val="es-CO"/>
          <w:rPrChange w:id="316" w:author="Diana Velásquez Rojas" w:date="2015-09-22T10:34:00Z">
            <w:rPr>
              <w:rFonts w:ascii="Times" w:hAnsi="Times"/>
              <w:lang w:val="es-CO"/>
            </w:rPr>
          </w:rPrChange>
        </w:rPr>
        <w:t xml:space="preserve"> </w:t>
      </w:r>
      <w:r w:rsidRPr="00B44D44">
        <w:rPr>
          <w:rFonts w:ascii="Times" w:hAnsi="Times"/>
          <w:b/>
          <w:lang w:val="es-CO"/>
        </w:rPr>
        <w:t>por el</w:t>
      </w:r>
      <w:r w:rsidRPr="00B44D44">
        <w:rPr>
          <w:rFonts w:ascii="Times" w:hAnsi="Times"/>
          <w:lang w:val="es-CO"/>
        </w:rPr>
        <w:t xml:space="preserve"> signo </w:t>
      </w:r>
      <w:r w:rsidRPr="00B44D44">
        <w:rPr>
          <w:rFonts w:ascii="Times" w:hAnsi="Times"/>
          <w:b/>
          <w:lang w:val="es-CO"/>
        </w:rPr>
        <w:t>igual</w:t>
      </w:r>
      <w:r w:rsidRPr="00B44D44">
        <w:rPr>
          <w:rFonts w:ascii="Times" w:hAnsi="Times"/>
          <w:lang w:val="es-CO"/>
        </w:rPr>
        <w:t xml:space="preserve">, por </w:t>
      </w:r>
      <w:r>
        <w:rPr>
          <w:rFonts w:ascii="Times" w:hAnsi="Times"/>
          <w:lang w:val="es-CO"/>
        </w:rPr>
        <w:t>lo que</w:t>
      </w:r>
      <w:r w:rsidRPr="00B44D44">
        <w:rPr>
          <w:rFonts w:ascii="Times" w:hAnsi="Times"/>
          <w:lang w:val="es-CO"/>
        </w:rPr>
        <w:t xml:space="preserve"> siempre hay </w:t>
      </w:r>
      <w:r w:rsidRPr="00B44D44">
        <w:rPr>
          <w:rFonts w:ascii="Times" w:hAnsi="Times"/>
          <w:b/>
          <w:lang w:val="es-CO"/>
        </w:rPr>
        <w:t>dos miembros</w:t>
      </w:r>
      <w:r>
        <w:rPr>
          <w:rFonts w:ascii="Times" w:hAnsi="Times"/>
          <w:lang w:val="es-CO"/>
        </w:rPr>
        <w:t>: el</w:t>
      </w:r>
      <w:r w:rsidRPr="00B44D44">
        <w:rPr>
          <w:rFonts w:ascii="Times" w:hAnsi="Times"/>
          <w:b/>
          <w:lang w:val="es-CO"/>
        </w:rPr>
        <w:t xml:space="preserve"> izquierdo</w:t>
      </w:r>
      <w:r w:rsidRPr="00B44D44">
        <w:rPr>
          <w:rFonts w:ascii="Times" w:hAnsi="Times"/>
          <w:lang w:val="es-CO"/>
        </w:rPr>
        <w:t xml:space="preserve"> </w:t>
      </w:r>
      <w:r>
        <w:rPr>
          <w:rFonts w:ascii="Times" w:hAnsi="Times"/>
          <w:lang w:val="es-CO"/>
        </w:rPr>
        <w:t>que</w:t>
      </w:r>
      <w:r w:rsidRPr="00B44D44">
        <w:rPr>
          <w:rFonts w:ascii="Times" w:hAnsi="Times"/>
          <w:lang w:val="es-CO"/>
        </w:rPr>
        <w:t xml:space="preserve"> está </w:t>
      </w:r>
      <w:ins w:id="317" w:author="chris" w:date="2015-09-21T18:15:00Z">
        <w:r>
          <w:rPr>
            <w:rFonts w:ascii="Times" w:hAnsi="Times"/>
            <w:lang w:val="es-CO"/>
          </w:rPr>
          <w:t xml:space="preserve">ubicado </w:t>
        </w:r>
      </w:ins>
      <w:r w:rsidRPr="00B44D44">
        <w:rPr>
          <w:rFonts w:ascii="Times" w:hAnsi="Times"/>
          <w:lang w:val="es-CO"/>
        </w:rPr>
        <w:t xml:space="preserve">a la izquierda del signo igual y el </w:t>
      </w:r>
      <w:r w:rsidRPr="00B44D44">
        <w:rPr>
          <w:rFonts w:ascii="Times" w:hAnsi="Times"/>
          <w:b/>
          <w:lang w:val="es-CO"/>
        </w:rPr>
        <w:t xml:space="preserve">derecho </w:t>
      </w:r>
      <w:r>
        <w:rPr>
          <w:rFonts w:ascii="Times" w:hAnsi="Times"/>
          <w:lang w:val="es-CO"/>
        </w:rPr>
        <w:t>ubicado</w:t>
      </w:r>
      <w:r w:rsidRPr="00B44D44">
        <w:rPr>
          <w:rFonts w:ascii="Times" w:hAnsi="Times"/>
          <w:lang w:val="es-CO"/>
        </w:rPr>
        <w:t xml:space="preserve"> a la </w:t>
      </w:r>
      <w:del w:id="318" w:author="chris" w:date="2015-09-20T21:27:00Z">
        <w:r w:rsidRPr="00B44D44">
          <w:rPr>
            <w:rFonts w:ascii="Times" w:hAnsi="Times"/>
            <w:lang w:val="es-CO"/>
          </w:rPr>
          <w:delText>derecha</w:delText>
        </w:r>
        <w:r w:rsidRPr="00B44D44">
          <w:rPr>
            <w:rFonts w:ascii="Times" w:hAnsi="Times"/>
            <w:b/>
            <w:lang w:val="es-CO"/>
          </w:rPr>
          <w:delText xml:space="preserve"> </w:delText>
        </w:r>
        <w:r w:rsidRPr="00B44D44">
          <w:rPr>
            <w:rFonts w:ascii="Times" w:hAnsi="Times"/>
            <w:lang w:val="es-CO"/>
          </w:rPr>
          <w:delText>del igual</w:delText>
        </w:r>
      </w:del>
      <w:ins w:id="319" w:author="chris" w:date="2015-09-20T21:27:00Z">
        <w:r>
          <w:rPr>
            <w:rFonts w:ascii="Times" w:hAnsi="Times"/>
            <w:lang w:val="es-CO"/>
          </w:rPr>
          <w:t>diestra del signo</w:t>
        </w:r>
      </w:ins>
      <w:r w:rsidRPr="00B44D44">
        <w:rPr>
          <w:rFonts w:ascii="Times" w:hAnsi="Times"/>
          <w:lang w:val="es-CO"/>
        </w:rPr>
        <w:t>.</w:t>
      </w:r>
    </w:p>
    <w:p w14:paraId="682D2DAF" w14:textId="77777777"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 xml:space="preserve">La </w:t>
      </w:r>
      <w:r w:rsidRPr="00B44D44">
        <w:rPr>
          <w:rFonts w:ascii="Times" w:hAnsi="Times"/>
          <w:b/>
          <w:lang w:val="es-CO"/>
        </w:rPr>
        <w:t>incógnita</w:t>
      </w:r>
      <w:r w:rsidRPr="00B44D44">
        <w:rPr>
          <w:rFonts w:ascii="Times" w:hAnsi="Times"/>
          <w:lang w:val="es-CO"/>
        </w:rPr>
        <w:t xml:space="preserve"> o </w:t>
      </w:r>
      <w:r w:rsidRPr="00B44D44">
        <w:rPr>
          <w:rFonts w:ascii="Times" w:hAnsi="Times"/>
          <w:b/>
          <w:bCs/>
          <w:lang w:val="es-CO"/>
        </w:rPr>
        <w:t>variable</w:t>
      </w:r>
      <w:r>
        <w:rPr>
          <w:rFonts w:ascii="Times" w:hAnsi="Times"/>
          <w:lang w:val="es-CO"/>
        </w:rPr>
        <w:t>,</w:t>
      </w:r>
      <w:del w:id="320" w:author="chris" w:date="2015-09-20T21:28:00Z">
        <w:r>
          <w:rPr>
            <w:rFonts w:ascii="Times" w:hAnsi="Times"/>
            <w:lang w:val="es-CO"/>
          </w:rPr>
          <w:delText xml:space="preserve"> que</w:delText>
        </w:r>
      </w:del>
      <w:r>
        <w:rPr>
          <w:rFonts w:ascii="Times" w:hAnsi="Times"/>
          <w:lang w:val="es-CO"/>
        </w:rPr>
        <w:t xml:space="preserve"> </w:t>
      </w:r>
      <w:r w:rsidRPr="00B44D44">
        <w:rPr>
          <w:rFonts w:ascii="Times" w:hAnsi="Times"/>
          <w:lang w:val="es-CO"/>
        </w:rPr>
        <w:t xml:space="preserve">es el </w:t>
      </w:r>
      <w:r w:rsidRPr="00B44D44">
        <w:rPr>
          <w:rFonts w:ascii="Times" w:hAnsi="Times"/>
          <w:b/>
          <w:lang w:val="es-CO"/>
        </w:rPr>
        <w:t>valor desconocido</w:t>
      </w:r>
      <w:r w:rsidRPr="00B44D44">
        <w:rPr>
          <w:rFonts w:ascii="Times" w:hAnsi="Times"/>
          <w:lang w:val="es-CO"/>
        </w:rPr>
        <w:t xml:space="preserve"> de una ecuación, se representa con una</w:t>
      </w:r>
      <w:r w:rsidRPr="00B44D44">
        <w:rPr>
          <w:rFonts w:ascii="Times" w:hAnsi="Times"/>
          <w:b/>
          <w:lang w:val="es-CO"/>
        </w:rPr>
        <w:t xml:space="preserve"> letra</w:t>
      </w:r>
      <w:r w:rsidRPr="00B44D44">
        <w:rPr>
          <w:rFonts w:ascii="Times" w:hAnsi="Times"/>
          <w:lang w:val="es-CO"/>
        </w:rPr>
        <w:t>.</w:t>
      </w:r>
    </w:p>
    <w:p w14:paraId="283E8045" w14:textId="77777777"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dependiente</w:t>
      </w:r>
      <w:r>
        <w:rPr>
          <w:rFonts w:ascii="Times" w:hAnsi="Times"/>
          <w:lang w:val="es-CO"/>
        </w:rPr>
        <w:t>,</w:t>
      </w:r>
      <w:del w:id="321" w:author="chris" w:date="2015-09-20T21:28:00Z">
        <w:r>
          <w:rPr>
            <w:rFonts w:ascii="Times" w:hAnsi="Times"/>
            <w:lang w:val="es-CO"/>
          </w:rPr>
          <w:delText xml:space="preserve"> que</w:delText>
        </w:r>
      </w:del>
      <w:r w:rsidRPr="00B44D44">
        <w:rPr>
          <w:rFonts w:ascii="Times" w:hAnsi="Times"/>
          <w:lang w:val="es-CO"/>
        </w:rPr>
        <w:t xml:space="preserve"> es el que </w:t>
      </w:r>
      <w:r w:rsidRPr="00B44D44">
        <w:rPr>
          <w:rFonts w:ascii="Times" w:hAnsi="Times"/>
          <w:b/>
          <w:lang w:val="es-CO"/>
        </w:rPr>
        <w:t>incorpora la incógnita</w:t>
      </w:r>
      <w:r w:rsidRPr="00B44D44">
        <w:rPr>
          <w:rFonts w:ascii="Times" w:hAnsi="Times"/>
          <w:lang w:val="es-CO"/>
        </w:rPr>
        <w:t xml:space="preserve">. </w:t>
      </w:r>
      <w:r>
        <w:rPr>
          <w:rFonts w:ascii="Times" w:hAnsi="Times"/>
          <w:lang w:val="es-CO"/>
        </w:rPr>
        <w:t>En el que aparece la incógnita o variable.</w:t>
      </w:r>
    </w:p>
    <w:p w14:paraId="00CBADEA" w14:textId="77777777"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término independiente</w:t>
      </w:r>
      <w:r>
        <w:rPr>
          <w:rFonts w:ascii="Times" w:hAnsi="Times"/>
          <w:lang w:val="es-CO"/>
        </w:rPr>
        <w:t>,</w:t>
      </w:r>
      <w:del w:id="322" w:author="chris" w:date="2015-09-20T21:28:00Z">
        <w:r w:rsidRPr="00B44D44">
          <w:rPr>
            <w:rFonts w:ascii="Times" w:hAnsi="Times"/>
            <w:lang w:val="es-CO"/>
          </w:rPr>
          <w:delText xml:space="preserve"> </w:delText>
        </w:r>
        <w:r>
          <w:rPr>
            <w:rFonts w:ascii="Times" w:hAnsi="Times"/>
            <w:lang w:val="es-CO"/>
          </w:rPr>
          <w:delText>que</w:delText>
        </w:r>
      </w:del>
      <w:r>
        <w:rPr>
          <w:rFonts w:ascii="Times" w:hAnsi="Times"/>
          <w:lang w:val="es-CO"/>
        </w:rPr>
        <w:t xml:space="preserve"> </w:t>
      </w:r>
      <w:r w:rsidRPr="00B44D44">
        <w:rPr>
          <w:rFonts w:ascii="Times" w:hAnsi="Times"/>
          <w:lang w:val="es-CO"/>
        </w:rPr>
        <w:t xml:space="preserve">es el que </w:t>
      </w:r>
      <w:r w:rsidRPr="00B44D44">
        <w:rPr>
          <w:rFonts w:ascii="Times" w:hAnsi="Times"/>
          <w:b/>
          <w:lang w:val="es-CO"/>
        </w:rPr>
        <w:t>no incorpora la incógnita</w:t>
      </w:r>
      <w:r w:rsidRPr="00B44D44">
        <w:rPr>
          <w:rFonts w:ascii="Times" w:hAnsi="Times"/>
          <w:lang w:val="es-CO"/>
        </w:rPr>
        <w:t>. </w:t>
      </w:r>
      <w:r>
        <w:rPr>
          <w:rFonts w:ascii="Times" w:hAnsi="Times"/>
          <w:lang w:val="es-CO"/>
        </w:rPr>
        <w:t xml:space="preserve">En el que </w:t>
      </w:r>
      <w:r w:rsidRPr="00B44D44">
        <w:rPr>
          <w:rFonts w:ascii="Times" w:hAnsi="Times"/>
          <w:b/>
          <w:lang w:val="es-CO"/>
        </w:rPr>
        <w:t>no aparece</w:t>
      </w:r>
      <w:r>
        <w:rPr>
          <w:rFonts w:ascii="Times" w:hAnsi="Times"/>
          <w:lang w:val="es-CO"/>
        </w:rPr>
        <w:t xml:space="preserve"> la incógnita o variable.</w:t>
      </w:r>
    </w:p>
    <w:p w14:paraId="20DB8B21" w14:textId="77777777" w:rsidR="00F27BF4" w:rsidRDefault="00F27BF4" w:rsidP="00F27BF4">
      <w:pPr>
        <w:pStyle w:val="Prrafodelista"/>
        <w:numPr>
          <w:ilvl w:val="0"/>
          <w:numId w:val="8"/>
        </w:numPr>
        <w:tabs>
          <w:tab w:val="right" w:pos="8498"/>
        </w:tabs>
        <w:spacing w:after="0"/>
        <w:rPr>
          <w:rFonts w:ascii="Times" w:hAnsi="Times"/>
          <w:lang w:val="es-CO"/>
        </w:rPr>
      </w:pPr>
      <w:r w:rsidRPr="00B44D44">
        <w:rPr>
          <w:rFonts w:ascii="Times" w:hAnsi="Times"/>
          <w:lang w:val="es-CO"/>
        </w:rPr>
        <w:t>El </w:t>
      </w:r>
      <w:r w:rsidRPr="00B44D44">
        <w:rPr>
          <w:rFonts w:ascii="Times" w:hAnsi="Times"/>
          <w:b/>
          <w:bCs/>
          <w:lang w:val="es-CO"/>
        </w:rPr>
        <w:t>grado</w:t>
      </w:r>
      <w:r w:rsidRPr="00B44D44">
        <w:rPr>
          <w:rFonts w:ascii="Times" w:hAnsi="Times"/>
          <w:bCs/>
          <w:lang w:val="es-CO"/>
        </w:rPr>
        <w:t>, que</w:t>
      </w:r>
      <w:r w:rsidRPr="00B44D44">
        <w:rPr>
          <w:rFonts w:ascii="Times" w:hAnsi="Times"/>
          <w:lang w:val="es-CO"/>
        </w:rPr>
        <w:t xml:space="preserve"> es el </w:t>
      </w:r>
      <w:r w:rsidRPr="00B44D44">
        <w:rPr>
          <w:rFonts w:ascii="Times" w:hAnsi="Times"/>
          <w:b/>
          <w:lang w:val="es-CO"/>
        </w:rPr>
        <w:t>mayor exponente</w:t>
      </w:r>
      <w:r w:rsidRPr="00B44D44">
        <w:rPr>
          <w:rFonts w:ascii="Times" w:hAnsi="Times"/>
          <w:lang w:val="es-CO"/>
        </w:rPr>
        <w:t xml:space="preserve"> asociado a la </w:t>
      </w:r>
      <w:r w:rsidRPr="005C041B">
        <w:rPr>
          <w:rFonts w:ascii="Times" w:hAnsi="Times"/>
          <w:b/>
          <w:lang w:val="es-CO"/>
          <w:rPrChange w:id="323" w:author="Diana Velásquez Rojas" w:date="2015-09-22T10:34:00Z">
            <w:rPr>
              <w:rFonts w:ascii="Times" w:hAnsi="Times"/>
              <w:lang w:val="es-CO"/>
            </w:rPr>
          </w:rPrChange>
        </w:rPr>
        <w:t>variable</w:t>
      </w:r>
      <w:r w:rsidRPr="00B44D44">
        <w:rPr>
          <w:rFonts w:ascii="Times" w:hAnsi="Times"/>
          <w:lang w:val="es-CO"/>
        </w:rPr>
        <w:t xml:space="preserve">. Es decir, la ecuación es de </w:t>
      </w:r>
      <w:r w:rsidRPr="00B44D44">
        <w:rPr>
          <w:rFonts w:ascii="Times" w:hAnsi="Times"/>
          <w:b/>
          <w:lang w:val="es-CO"/>
        </w:rPr>
        <w:t>primer grado</w:t>
      </w:r>
      <w:ins w:id="324" w:author="chris" w:date="2015-09-20T21:29:00Z">
        <w:r w:rsidRPr="003F34C2">
          <w:rPr>
            <w:rFonts w:ascii="Times" w:hAnsi="Times"/>
            <w:lang w:val="es-CO"/>
            <w:rPrChange w:id="325" w:author="chris" w:date="2015-09-20T21:29:00Z">
              <w:rPr>
                <w:rFonts w:ascii="Times" w:hAnsi="Times"/>
                <w:b/>
                <w:lang w:val="es-CO"/>
              </w:rPr>
            </w:rPrChange>
          </w:rPr>
          <w:t>,</w:t>
        </w:r>
      </w:ins>
      <w:r w:rsidRPr="00B44D44">
        <w:rPr>
          <w:rFonts w:ascii="Times" w:hAnsi="Times"/>
          <w:lang w:val="es-CO"/>
        </w:rPr>
        <w:t xml:space="preserve"> si la variable tiene como mayor exponente a 1</w:t>
      </w:r>
      <w:ins w:id="326" w:author="chris" w:date="2015-09-20T21:29:00Z">
        <w:r>
          <w:rPr>
            <w:rFonts w:ascii="Times" w:hAnsi="Times"/>
            <w:lang w:val="es-CO"/>
          </w:rPr>
          <w:t>;</w:t>
        </w:r>
      </w:ins>
      <w:del w:id="327" w:author="chris" w:date="2015-09-20T21:29:00Z">
        <w:r w:rsidRPr="00B44D44">
          <w:rPr>
            <w:rFonts w:ascii="Times" w:hAnsi="Times"/>
            <w:lang w:val="es-CO"/>
          </w:rPr>
          <w:delText>,</w:delText>
        </w:r>
      </w:del>
      <w:r w:rsidRPr="00B44D44">
        <w:rPr>
          <w:rFonts w:ascii="Times" w:hAnsi="Times"/>
          <w:lang w:val="es-CO"/>
        </w:rPr>
        <w:t xml:space="preserve"> de </w:t>
      </w:r>
      <w:r w:rsidRPr="00B44D44">
        <w:rPr>
          <w:rFonts w:ascii="Times" w:hAnsi="Times"/>
          <w:b/>
          <w:lang w:val="es-CO"/>
        </w:rPr>
        <w:t>segundo grado</w:t>
      </w:r>
      <w:ins w:id="328" w:author="chris" w:date="2015-09-20T21:29:00Z">
        <w:r w:rsidRPr="003F34C2">
          <w:rPr>
            <w:rFonts w:ascii="Times" w:hAnsi="Times"/>
            <w:lang w:val="es-CO"/>
            <w:rPrChange w:id="329" w:author="chris" w:date="2015-09-20T21:29:00Z">
              <w:rPr>
                <w:rFonts w:ascii="Times" w:hAnsi="Times"/>
                <w:b/>
                <w:lang w:val="es-CO"/>
              </w:rPr>
            </w:rPrChange>
          </w:rPr>
          <w:t>,</w:t>
        </w:r>
      </w:ins>
      <w:r w:rsidRPr="00B44D44">
        <w:rPr>
          <w:rFonts w:ascii="Times" w:hAnsi="Times"/>
          <w:lang w:val="es-CO"/>
        </w:rPr>
        <w:t xml:space="preserve"> si la variable tiene como mayor exponente a 2</w:t>
      </w:r>
      <w:ins w:id="330" w:author="chris" w:date="2015-09-20T21:29:00Z">
        <w:r>
          <w:rPr>
            <w:rFonts w:ascii="Times" w:hAnsi="Times"/>
            <w:lang w:val="es-CO"/>
          </w:rPr>
          <w:t>;</w:t>
        </w:r>
      </w:ins>
      <w:del w:id="331" w:author="chris" w:date="2015-09-20T21:29:00Z">
        <w:r w:rsidRPr="00B44D44">
          <w:rPr>
            <w:rFonts w:ascii="Times" w:hAnsi="Times"/>
            <w:lang w:val="es-CO"/>
          </w:rPr>
          <w:delText>,</w:delText>
        </w:r>
      </w:del>
      <w:r w:rsidRPr="00B44D44">
        <w:rPr>
          <w:rFonts w:ascii="Times" w:hAnsi="Times"/>
          <w:lang w:val="es-CO"/>
        </w:rPr>
        <w:t xml:space="preserve"> y de </w:t>
      </w:r>
      <w:r w:rsidRPr="003F34C2">
        <w:rPr>
          <w:rFonts w:ascii="Times" w:hAnsi="Times"/>
          <w:b/>
          <w:lang w:val="es-CO"/>
          <w:rPrChange w:id="332" w:author="chris" w:date="2015-09-22T10:34:00Z">
            <w:rPr>
              <w:rFonts w:ascii="Times" w:hAnsi="Times"/>
              <w:lang w:val="es-CO"/>
            </w:rPr>
          </w:rPrChange>
        </w:rPr>
        <w:t>tercer grado</w:t>
      </w:r>
      <w:ins w:id="333" w:author="chris" w:date="2015-09-20T21:29:00Z">
        <w:r w:rsidRPr="003F34C2">
          <w:rPr>
            <w:rFonts w:ascii="Times" w:hAnsi="Times"/>
            <w:lang w:val="es-CO"/>
          </w:rPr>
          <w:t>,</w:t>
        </w:r>
      </w:ins>
      <w:r w:rsidRPr="00B44D44">
        <w:rPr>
          <w:rFonts w:ascii="Times" w:hAnsi="Times"/>
          <w:lang w:val="es-CO"/>
        </w:rPr>
        <w:t xml:space="preserve"> si la variable tiene como mayor exponente a 3. </w:t>
      </w:r>
    </w:p>
    <w:p w14:paraId="21752F68" w14:textId="77777777" w:rsidR="00F27BF4" w:rsidRDefault="00F27BF4" w:rsidP="00F27BF4">
      <w:pPr>
        <w:pStyle w:val="Prrafodelista"/>
        <w:numPr>
          <w:ilvl w:val="0"/>
          <w:numId w:val="8"/>
        </w:numPr>
        <w:tabs>
          <w:tab w:val="right" w:pos="8498"/>
        </w:tabs>
        <w:spacing w:after="0"/>
        <w:rPr>
          <w:rFonts w:ascii="Times" w:hAnsi="Times"/>
          <w:lang w:val="es-CO"/>
        </w:rPr>
      </w:pPr>
      <w:r w:rsidRPr="0046336E">
        <w:rPr>
          <w:rFonts w:ascii="Times" w:hAnsi="Times"/>
          <w:lang w:val="es-CO"/>
        </w:rPr>
        <w:t>La </w:t>
      </w:r>
      <w:r w:rsidRPr="0046336E">
        <w:rPr>
          <w:rFonts w:ascii="Times" w:hAnsi="Times"/>
          <w:b/>
          <w:bCs/>
          <w:lang w:val="es-CO"/>
        </w:rPr>
        <w:t>solución</w:t>
      </w:r>
      <w:r>
        <w:rPr>
          <w:rFonts w:ascii="Times" w:hAnsi="Times"/>
          <w:lang w:val="es-CO"/>
        </w:rPr>
        <w:t xml:space="preserve">, </w:t>
      </w:r>
      <w:del w:id="334" w:author="chris" w:date="2015-09-20T21:30:00Z">
        <w:r>
          <w:rPr>
            <w:rFonts w:ascii="Times" w:hAnsi="Times"/>
            <w:lang w:val="es-CO"/>
          </w:rPr>
          <w:delText xml:space="preserve">que </w:delText>
        </w:r>
      </w:del>
      <w:r>
        <w:rPr>
          <w:rFonts w:ascii="Times" w:hAnsi="Times"/>
          <w:lang w:val="es-CO"/>
        </w:rPr>
        <w:t>es el valor de la variable o incógnita que hace verdadera la igualdad.</w:t>
      </w:r>
    </w:p>
    <w:p w14:paraId="27A87386" w14:textId="77777777" w:rsidR="00F27BF4" w:rsidRDefault="00F27BF4" w:rsidP="00F27BF4">
      <w:pPr>
        <w:tabs>
          <w:tab w:val="right" w:pos="8498"/>
        </w:tabs>
        <w:spacing w:after="0"/>
        <w:rPr>
          <w:rFonts w:ascii="Times" w:hAnsi="Times"/>
          <w:lang w:val="es-CO"/>
        </w:rPr>
      </w:pPr>
    </w:p>
    <w:tbl>
      <w:tblPr>
        <w:tblStyle w:val="Tablaconcuadrcula"/>
        <w:tblW w:w="0" w:type="auto"/>
        <w:tblLayout w:type="fixed"/>
        <w:tblLook w:val="04A0" w:firstRow="1" w:lastRow="0" w:firstColumn="1" w:lastColumn="0" w:noHBand="0" w:noVBand="1"/>
        <w:tblPrChange w:id="335" w:author="Diana Velásquez Rojas" w:date="2015-09-22T10:34:00Z">
          <w:tblPr>
            <w:tblStyle w:val="Tablaconcuadrcula"/>
            <w:tblW w:w="0" w:type="auto"/>
            <w:tblLayout w:type="fixed"/>
            <w:tblLook w:val="04A0" w:firstRow="1" w:lastRow="0" w:firstColumn="1" w:lastColumn="0" w:noHBand="0" w:noVBand="1"/>
          </w:tblPr>
        </w:tblPrChange>
      </w:tblPr>
      <w:tblGrid>
        <w:gridCol w:w="1809"/>
        <w:gridCol w:w="7245"/>
        <w:tblGridChange w:id="336">
          <w:tblGrid>
            <w:gridCol w:w="1809"/>
            <w:gridCol w:w="7245"/>
          </w:tblGrid>
        </w:tblGridChange>
      </w:tblGrid>
      <w:tr w:rsidR="00F27BF4" w:rsidRPr="005D1738" w14:paraId="24C725BF" w14:textId="77777777" w:rsidTr="006B44B3">
        <w:tc>
          <w:tcPr>
            <w:tcW w:w="9054" w:type="dxa"/>
            <w:gridSpan w:val="2"/>
            <w:shd w:val="clear" w:color="auto" w:fill="0D0D0D" w:themeFill="text1" w:themeFillTint="F2"/>
            <w:tcPrChange w:id="337" w:author="Diana Velásquez Rojas" w:date="2015-09-22T10:34:00Z">
              <w:tcPr>
                <w:tcW w:w="9054" w:type="dxa"/>
                <w:gridSpan w:val="2"/>
                <w:shd w:val="clear" w:color="auto" w:fill="0D0D0D" w:themeFill="text1" w:themeFillTint="F2"/>
              </w:tcPr>
            </w:tcPrChange>
          </w:tcPr>
          <w:p w14:paraId="0464A97F"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EDDFC8D" w14:textId="77777777" w:rsidTr="006B44B3">
        <w:tc>
          <w:tcPr>
            <w:tcW w:w="1809" w:type="dxa"/>
            <w:tcPrChange w:id="338" w:author="Diana Velásquez Rojas" w:date="2015-09-22T10:34:00Z">
              <w:tcPr>
                <w:tcW w:w="1809" w:type="dxa"/>
              </w:tcPr>
            </w:tcPrChange>
          </w:tcPr>
          <w:p w14:paraId="06FFDFDA"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Change w:id="339" w:author="Diana Velásquez Rojas" w:date="2015-09-22T10:34:00Z">
              <w:tcPr>
                <w:tcW w:w="7245" w:type="dxa"/>
              </w:tcPr>
            </w:tcPrChange>
          </w:tcPr>
          <w:p w14:paraId="213B66A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MA_07_04_IMG03</w:t>
            </w:r>
          </w:p>
        </w:tc>
      </w:tr>
      <w:tr w:rsidR="00F27BF4" w14:paraId="623313C0" w14:textId="77777777" w:rsidTr="006B44B3">
        <w:tc>
          <w:tcPr>
            <w:tcW w:w="1809" w:type="dxa"/>
            <w:tcPrChange w:id="340" w:author="Diana Velásquez Rojas" w:date="2015-09-22T10:34:00Z">
              <w:tcPr>
                <w:tcW w:w="1809" w:type="dxa"/>
              </w:tcPr>
            </w:tcPrChange>
          </w:tcPr>
          <w:p w14:paraId="252EBAA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Change w:id="341" w:author="Diana Velásquez Rojas" w:date="2015-09-22T10:34:00Z">
              <w:tcPr>
                <w:tcW w:w="7245" w:type="dxa"/>
              </w:tcPr>
            </w:tcPrChange>
          </w:tcPr>
          <w:p w14:paraId="0CBB597C"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Ecuación cuadrática en rojo con sus términos escritos. </w:t>
            </w:r>
          </w:p>
          <w:p w14:paraId="0A64A219"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Se debe cambiar:</w:t>
            </w:r>
          </w:p>
          <w:p w14:paraId="51AB4776" w14:textId="77777777" w:rsidR="00F27BF4" w:rsidRDefault="00F27BF4" w:rsidP="006B44B3">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1</w:t>
            </w:r>
            <w:r>
              <w:rPr>
                <w:rFonts w:ascii="Times New Roman" w:hAnsi="Times New Roman" w:cs="Times New Roman"/>
                <w:color w:val="000000"/>
                <w:vertAlign w:val="superscript"/>
              </w:rPr>
              <w:t>er</w:t>
            </w:r>
            <w:r>
              <w:rPr>
                <w:rFonts w:ascii="Times New Roman" w:hAnsi="Times New Roman" w:cs="Times New Roman"/>
                <w:color w:val="000000"/>
              </w:rPr>
              <w:t xml:space="preserve"> miembro por “miembro izquierdo”</w:t>
            </w:r>
          </w:p>
          <w:p w14:paraId="32E1646B" w14:textId="77777777" w:rsidR="00F27BF4" w:rsidRDefault="00F27BF4" w:rsidP="006B44B3">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2</w:t>
            </w:r>
            <w:r>
              <w:rPr>
                <w:rFonts w:ascii="Times New Roman" w:hAnsi="Times New Roman" w:cs="Times New Roman"/>
                <w:color w:val="000000"/>
                <w:vertAlign w:val="superscript"/>
              </w:rPr>
              <w:t>º</w:t>
            </w:r>
            <w:r>
              <w:rPr>
                <w:rFonts w:ascii="Times New Roman" w:hAnsi="Times New Roman" w:cs="Times New Roman"/>
                <w:color w:val="000000"/>
              </w:rPr>
              <w:t xml:space="preserve"> miembro por “miembro derecho”</w:t>
            </w:r>
          </w:p>
          <w:p w14:paraId="0BD61B97" w14:textId="77777777" w:rsidR="00F27BF4" w:rsidRDefault="00F27BF4" w:rsidP="006B44B3">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Grado=2 por “Grado 2”</w:t>
            </w:r>
          </w:p>
          <w:p w14:paraId="2FED249B" w14:textId="77777777" w:rsidR="00F27BF4" w:rsidRDefault="00F27BF4" w:rsidP="006B44B3">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palabra incógnita por “incógnita o variable”</w:t>
            </w:r>
          </w:p>
          <w:p w14:paraId="37A2235A" w14:textId="77777777" w:rsidR="00F27BF4" w:rsidRPr="0085101E" w:rsidRDefault="00F27BF4" w:rsidP="006B44B3">
            <w:pPr>
              <w:pStyle w:val="Prrafodelista"/>
              <w:numPr>
                <w:ilvl w:val="0"/>
                <w:numId w:val="2"/>
              </w:numPr>
              <w:rPr>
                <w:rFonts w:ascii="Times New Roman" w:hAnsi="Times New Roman" w:cs="Times New Roman"/>
                <w:color w:val="000000"/>
              </w:rPr>
            </w:pPr>
            <w:r>
              <w:rPr>
                <w:rFonts w:ascii="Times New Roman" w:hAnsi="Times New Roman" w:cs="Times New Roman"/>
                <w:color w:val="000000"/>
              </w:rPr>
              <w:t>La expresión 5</w:t>
            </w:r>
            <w:r w:rsidRPr="00157A68">
              <w:rPr>
                <w:rFonts w:ascii="Times New Roman" w:hAnsi="Times New Roman" w:cs="Times New Roman"/>
                <w:i/>
                <w:color w:val="000000"/>
              </w:rPr>
              <w:t>x</w:t>
            </w:r>
            <w:r>
              <w:rPr>
                <w:rFonts w:ascii="Times New Roman" w:hAnsi="Times New Roman" w:cs="Times New Roman"/>
                <w:color w:val="000000"/>
              </w:rPr>
              <w:t xml:space="preserve"> por “5 · </w:t>
            </w:r>
            <w:r w:rsidRPr="00B44D44">
              <w:rPr>
                <w:rFonts w:ascii="Times New Roman" w:hAnsi="Times New Roman" w:cs="Times New Roman"/>
                <w:i/>
                <w:color w:val="000000"/>
              </w:rPr>
              <w:t>x</w:t>
            </w:r>
            <w:r>
              <w:rPr>
                <w:rFonts w:ascii="Times New Roman" w:hAnsi="Times New Roman" w:cs="Times New Roman"/>
                <w:color w:val="000000"/>
              </w:rPr>
              <w:t>”</w:t>
            </w:r>
          </w:p>
        </w:tc>
      </w:tr>
      <w:tr w:rsidR="00F27BF4" w14:paraId="4968881B" w14:textId="77777777" w:rsidTr="006B44B3">
        <w:tc>
          <w:tcPr>
            <w:tcW w:w="1809" w:type="dxa"/>
            <w:tcPrChange w:id="342" w:author="Diana Velásquez Rojas" w:date="2015-09-22T10:34:00Z">
              <w:tcPr>
                <w:tcW w:w="1809" w:type="dxa"/>
              </w:tcPr>
            </w:tcPrChange>
          </w:tcPr>
          <w:p w14:paraId="5C89A7B5"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Change w:id="343" w:author="Diana Velásquez Rojas" w:date="2015-09-22T10:34:00Z">
              <w:tcPr>
                <w:tcW w:w="7245" w:type="dxa"/>
              </w:tcPr>
            </w:tcPrChange>
          </w:tcPr>
          <w:p w14:paraId="27F3A75E" w14:textId="77777777" w:rsidR="00F27BF4" w:rsidRDefault="00F27BF4" w:rsidP="006B44B3">
            <w:pPr>
              <w:rPr>
                <w:rFonts w:ascii="Times New Roman" w:hAnsi="Times New Roman" w:cs="Times New Roman"/>
                <w:color w:val="000000"/>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Los elementos de la ecuación</w:t>
            </w:r>
          </w:p>
        </w:tc>
      </w:tr>
      <w:tr w:rsidR="00F27BF4" w14:paraId="59B5F771" w14:textId="77777777" w:rsidTr="006B44B3">
        <w:tc>
          <w:tcPr>
            <w:tcW w:w="1809" w:type="dxa"/>
            <w:tcPrChange w:id="344" w:author="Diana Velásquez Rojas" w:date="2015-09-22T10:34:00Z">
              <w:tcPr>
                <w:tcW w:w="1809" w:type="dxa"/>
              </w:tcPr>
            </w:tcPrChange>
          </w:tcPr>
          <w:p w14:paraId="4A3A4E2C"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Change w:id="345" w:author="Diana Velásquez Rojas" w:date="2015-09-22T10:34:00Z">
              <w:tcPr>
                <w:tcW w:w="7245" w:type="dxa"/>
              </w:tcPr>
            </w:tcPrChange>
          </w:tcPr>
          <w:p w14:paraId="39D5CA1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Elementos de una ecuación</w:t>
            </w:r>
            <w:ins w:id="346" w:author="chris" w:date="2015-09-20T21:30:00Z">
              <w:r>
                <w:rPr>
                  <w:rFonts w:ascii="Times New Roman" w:hAnsi="Times New Roman" w:cs="Times New Roman"/>
                  <w:color w:val="000000"/>
                </w:rPr>
                <w:t>.</w:t>
              </w:r>
            </w:ins>
          </w:p>
        </w:tc>
      </w:tr>
    </w:tbl>
    <w:p w14:paraId="34E2A143" w14:textId="77777777" w:rsidR="00F27BF4" w:rsidRPr="00D65952" w:rsidRDefault="00F27BF4" w:rsidP="00F27B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Change w:id="347" w:author="Diana Velásquez Rojas" w:date="2015-09-22T10:34:00Z">
          <w:tblPr>
            <w:tblStyle w:val="Tablaconcuadrcula"/>
            <w:tblW w:w="0" w:type="auto"/>
            <w:tblLook w:val="04A0" w:firstRow="1" w:lastRow="0" w:firstColumn="1" w:lastColumn="0" w:noHBand="0" w:noVBand="1"/>
          </w:tblPr>
        </w:tblPrChange>
      </w:tblPr>
      <w:tblGrid>
        <w:gridCol w:w="1375"/>
        <w:gridCol w:w="7453"/>
        <w:tblGridChange w:id="348">
          <w:tblGrid>
            <w:gridCol w:w="1384"/>
            <w:gridCol w:w="7594"/>
          </w:tblGrid>
        </w:tblGridChange>
      </w:tblGrid>
      <w:tr w:rsidR="00F27BF4" w:rsidRPr="005D1738" w14:paraId="4DFB9407" w14:textId="77777777" w:rsidTr="006B44B3">
        <w:tc>
          <w:tcPr>
            <w:tcW w:w="8978" w:type="dxa"/>
            <w:gridSpan w:val="2"/>
            <w:shd w:val="clear" w:color="auto" w:fill="000000" w:themeFill="text1"/>
            <w:tcPrChange w:id="349" w:author="Diana Velásquez Rojas" w:date="2015-09-22T10:34:00Z">
              <w:tcPr>
                <w:tcW w:w="8978" w:type="dxa"/>
                <w:gridSpan w:val="2"/>
                <w:shd w:val="clear" w:color="auto" w:fill="000000" w:themeFill="text1"/>
              </w:tcPr>
            </w:tcPrChange>
          </w:tcPr>
          <w:p w14:paraId="755160CD"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7BF4" w:rsidRPr="00726376" w14:paraId="7FC05C4B" w14:textId="77777777" w:rsidTr="006B44B3">
        <w:tc>
          <w:tcPr>
            <w:tcW w:w="1384" w:type="dxa"/>
            <w:tcPrChange w:id="350" w:author="Diana Velásquez Rojas" w:date="2015-09-22T10:34:00Z">
              <w:tcPr>
                <w:tcW w:w="1384" w:type="dxa"/>
              </w:tcPr>
            </w:tcPrChange>
          </w:tcPr>
          <w:p w14:paraId="476ABE9D" w14:textId="77777777" w:rsidR="00F27BF4" w:rsidRPr="00726376" w:rsidRDefault="00F27BF4" w:rsidP="006B44B3">
            <w:pPr>
              <w:rPr>
                <w:rFonts w:ascii="Times" w:hAnsi="Times"/>
                <w:b/>
                <w:sz w:val="18"/>
                <w:szCs w:val="18"/>
              </w:rPr>
            </w:pPr>
            <w:r w:rsidRPr="00726376">
              <w:rPr>
                <w:rFonts w:ascii="Times" w:hAnsi="Times"/>
                <w:b/>
                <w:sz w:val="18"/>
                <w:szCs w:val="18"/>
              </w:rPr>
              <w:t>Título</w:t>
            </w:r>
          </w:p>
        </w:tc>
        <w:tc>
          <w:tcPr>
            <w:tcW w:w="7594" w:type="dxa"/>
            <w:tcPrChange w:id="351" w:author="Diana Velásquez Rojas" w:date="2015-09-22T10:34:00Z">
              <w:tcPr>
                <w:tcW w:w="7594" w:type="dxa"/>
              </w:tcPr>
            </w:tcPrChange>
          </w:tcPr>
          <w:p w14:paraId="651F605A" w14:textId="77777777" w:rsidR="00F27BF4" w:rsidRPr="00726376" w:rsidRDefault="00F27BF4" w:rsidP="006B44B3">
            <w:pPr>
              <w:jc w:val="center"/>
              <w:rPr>
                <w:rFonts w:ascii="Times" w:hAnsi="Times"/>
                <w:b/>
                <w:sz w:val="18"/>
                <w:szCs w:val="18"/>
              </w:rPr>
            </w:pPr>
            <w:r>
              <w:rPr>
                <w:rFonts w:ascii="Times" w:hAnsi="Times"/>
                <w:b/>
                <w:sz w:val="18"/>
                <w:szCs w:val="18"/>
              </w:rPr>
              <w:t xml:space="preserve">Término dependiente de la ecuación </w:t>
            </w:r>
          </w:p>
        </w:tc>
      </w:tr>
      <w:tr w:rsidR="00F27BF4" w:rsidRPr="008725C6" w14:paraId="5CB7FA36" w14:textId="77777777" w:rsidTr="006B44B3">
        <w:tc>
          <w:tcPr>
            <w:tcW w:w="1384" w:type="dxa"/>
            <w:tcPrChange w:id="352" w:author="Diana Velásquez Rojas" w:date="2015-09-22T10:34:00Z">
              <w:tcPr>
                <w:tcW w:w="1384" w:type="dxa"/>
              </w:tcPr>
            </w:tcPrChange>
          </w:tcPr>
          <w:p w14:paraId="11A1B644" w14:textId="77777777" w:rsidR="00F27BF4" w:rsidRDefault="00F27BF4" w:rsidP="006B44B3">
            <w:pPr>
              <w:rPr>
                <w:rFonts w:ascii="Times" w:hAnsi="Times"/>
              </w:rPr>
            </w:pPr>
            <w:r w:rsidRPr="00726376">
              <w:rPr>
                <w:rFonts w:ascii="Times" w:hAnsi="Times"/>
                <w:b/>
                <w:sz w:val="18"/>
                <w:szCs w:val="18"/>
              </w:rPr>
              <w:lastRenderedPageBreak/>
              <w:t>Contenido</w:t>
            </w:r>
          </w:p>
        </w:tc>
        <w:tc>
          <w:tcPr>
            <w:tcW w:w="7594" w:type="dxa"/>
            <w:tcPrChange w:id="353" w:author="Diana Velásquez Rojas" w:date="2015-09-22T10:34:00Z">
              <w:tcPr>
                <w:tcW w:w="7594" w:type="dxa"/>
              </w:tcPr>
            </w:tcPrChange>
          </w:tcPr>
          <w:p w14:paraId="03D9FC7D" w14:textId="77777777" w:rsidR="00F27BF4" w:rsidRPr="008725C6" w:rsidRDefault="00F27BF4" w:rsidP="006B44B3">
            <w:pPr>
              <w:rPr>
                <w:rFonts w:ascii="Times" w:hAnsi="Times"/>
                <w:lang w:val="es-CO"/>
              </w:rPr>
            </w:pPr>
            <w:r>
              <w:rPr>
                <w:rFonts w:ascii="Times" w:hAnsi="Times"/>
                <w:lang w:val="es-CO"/>
              </w:rPr>
              <w:t xml:space="preserve">En una ecuación cuando aparecen términos dependientes formados por la </w:t>
            </w:r>
            <w:r w:rsidRPr="008725C6">
              <w:rPr>
                <w:rFonts w:ascii="Times" w:hAnsi="Times"/>
                <w:b/>
                <w:lang w:val="es-CO"/>
              </w:rPr>
              <w:t>multiplicación</w:t>
            </w:r>
            <w:r>
              <w:rPr>
                <w:rFonts w:ascii="Times" w:hAnsi="Times"/>
                <w:lang w:val="es-CO"/>
              </w:rPr>
              <w:t xml:space="preserve"> de un </w:t>
            </w:r>
            <w:r w:rsidRPr="008725C6">
              <w:rPr>
                <w:rFonts w:ascii="Times" w:hAnsi="Times"/>
                <w:b/>
                <w:lang w:val="es-CO"/>
              </w:rPr>
              <w:t>número</w:t>
            </w:r>
            <w:r>
              <w:rPr>
                <w:rFonts w:ascii="Times" w:hAnsi="Times"/>
                <w:lang w:val="es-CO"/>
              </w:rPr>
              <w:t xml:space="preserve"> y una </w:t>
            </w:r>
            <w:r w:rsidRPr="008725C6">
              <w:rPr>
                <w:rFonts w:ascii="Times" w:hAnsi="Times"/>
                <w:b/>
                <w:lang w:val="es-CO"/>
              </w:rPr>
              <w:t>variable</w:t>
            </w:r>
            <w:ins w:id="354" w:author="chris" w:date="2015-09-20T21:31:00Z">
              <w:r w:rsidRPr="003F34C2">
                <w:rPr>
                  <w:rFonts w:ascii="Times" w:hAnsi="Times"/>
                  <w:lang w:val="es-CO"/>
                  <w:rPrChange w:id="355" w:author="chris" w:date="2015-09-20T21:31:00Z">
                    <w:rPr>
                      <w:rFonts w:ascii="Times" w:hAnsi="Times"/>
                      <w:b/>
                      <w:lang w:val="es-CO"/>
                    </w:rPr>
                  </w:rPrChange>
                </w:rPr>
                <w:t>,</w:t>
              </w:r>
            </w:ins>
            <w:r>
              <w:rPr>
                <w:rFonts w:ascii="Times" w:hAnsi="Times"/>
                <w:lang w:val="es-CO"/>
              </w:rPr>
              <w:t xml:space="preserve"> es posible obviar</w:t>
            </w:r>
            <w:r w:rsidRPr="00B1127C">
              <w:rPr>
                <w:rFonts w:ascii="Times" w:hAnsi="Times"/>
                <w:b/>
                <w:lang w:val="es-CO"/>
              </w:rPr>
              <w:t xml:space="preserve"> el punto</w:t>
            </w:r>
            <w:r>
              <w:rPr>
                <w:rFonts w:ascii="Times" w:hAnsi="Times"/>
                <w:lang w:val="es-CO"/>
              </w:rPr>
              <w:t xml:space="preserve"> que indica la multiplicación.</w:t>
            </w:r>
          </w:p>
        </w:tc>
      </w:tr>
    </w:tbl>
    <w:p w14:paraId="1906C94E" w14:textId="77777777" w:rsidR="00F27BF4" w:rsidRDefault="00F27BF4" w:rsidP="00F27BF4">
      <w:pPr>
        <w:spacing w:after="0"/>
        <w:ind w:left="720"/>
        <w:rPr>
          <w:rFonts w:ascii="Times New Roman" w:hAnsi="Times New Roman" w:cs="Times New Roman"/>
          <w:color w:val="000000"/>
          <w:lang w:val="es-CO"/>
        </w:rPr>
      </w:pPr>
    </w:p>
    <w:p w14:paraId="34656717" w14:textId="77777777" w:rsidR="00F27BF4" w:rsidRDefault="00F27BF4" w:rsidP="00F27BF4">
      <w:pPr>
        <w:rPr>
          <w:rFonts w:ascii="Times" w:hAnsi="Times"/>
          <w:lang w:val="es-CO"/>
        </w:rPr>
      </w:pPr>
      <w:r>
        <w:rPr>
          <w:rFonts w:ascii="Times" w:hAnsi="Times"/>
          <w:lang w:val="es-CO"/>
        </w:rPr>
        <w:t>Ejemplos:</w:t>
      </w:r>
    </w:p>
    <w:p w14:paraId="3130A836" w14:textId="77777777"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sidRPr="00A63DD1">
        <w:rPr>
          <w:rFonts w:ascii="Times" w:hAnsi="Times"/>
          <w:lang w:val="es-CO"/>
        </w:rPr>
        <w:t xml:space="preserve">La ecuación 5 </w:t>
      </w:r>
      <w:r w:rsidRPr="00A63DD1">
        <w:rPr>
          <w:rFonts w:ascii="Times" w:hAnsi="Times" w:cs="Times"/>
          <w:lang w:val="es-CO"/>
        </w:rPr>
        <w:t xml:space="preserve">· </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 se puede escribir como 5</w:t>
      </w:r>
      <w:r w:rsidRPr="00A63DD1">
        <w:rPr>
          <w:rFonts w:ascii="Times" w:hAnsi="Times"/>
          <w:i/>
          <w:lang w:val="es-CO"/>
        </w:rPr>
        <w:t>x</w:t>
      </w:r>
      <w:r w:rsidRPr="00A63DD1">
        <w:rPr>
          <w:rFonts w:ascii="Times" w:hAnsi="Times"/>
          <w:lang w:val="es-CO"/>
        </w:rPr>
        <w:t xml:space="preserve"> + 8 = </w:t>
      </w:r>
      <w:r w:rsidRPr="00A63DD1">
        <w:rPr>
          <w:rFonts w:ascii="Times" w:hAnsi="Times"/>
          <w:i/>
          <w:lang w:val="es-CO"/>
        </w:rPr>
        <w:t>x</w:t>
      </w:r>
      <w:r w:rsidRPr="00A63DD1">
        <w:rPr>
          <w:rFonts w:ascii="Times" w:hAnsi="Times"/>
          <w:vertAlign w:val="superscript"/>
          <w:lang w:val="es-CO"/>
        </w:rPr>
        <w:t>2</w:t>
      </w:r>
      <w:r w:rsidRPr="00A63DD1">
        <w:rPr>
          <w:rFonts w:ascii="Times" w:hAnsi="Times"/>
          <w:lang w:val="es-CO"/>
        </w:rPr>
        <w:t xml:space="preserve"> + 4.</w:t>
      </w:r>
    </w:p>
    <w:p w14:paraId="32B1E4B4" w14:textId="77777777" w:rsidR="00F27BF4" w:rsidRPr="00A63DD1" w:rsidRDefault="00F27BF4" w:rsidP="00F27BF4">
      <w:pPr>
        <w:pStyle w:val="Prrafodelista"/>
        <w:numPr>
          <w:ilvl w:val="0"/>
          <w:numId w:val="9"/>
        </w:numPr>
        <w:spacing w:after="0"/>
        <w:rPr>
          <w:rFonts w:ascii="Times New Roman" w:hAnsi="Times New Roman" w:cs="Times New Roman"/>
          <w:color w:val="000000"/>
          <w:lang w:val="es-CO"/>
        </w:rPr>
      </w:pPr>
      <w:r>
        <w:rPr>
          <w:rFonts w:ascii="Times" w:hAnsi="Times" w:cs="Times"/>
          <w:lang w:val="es-CO"/>
        </w:rPr>
        <w:t xml:space="preserve">La ecuación </w:t>
      </w:r>
      <w:del w:id="356" w:author="Sandra Ballen" w:date="2015-09-22T10:34:00Z">
        <w:r>
          <w:rPr>
            <w:rFonts w:ascii="Times" w:hAnsi="Times" w:cs="Times"/>
            <w:lang w:val="es-CO"/>
          </w:rPr>
          <w:delText>‒</w:delText>
        </w:r>
      </w:del>
      <w:ins w:id="357" w:author="Sandra Ballen" w:date="2015-09-22T10:34:00Z">
        <w:r>
          <w:rPr>
            <w:rFonts w:ascii="Times" w:hAnsi="Times" w:cs="Times"/>
            <w:lang w:val="es-CO"/>
          </w:rPr>
          <w:t>–</w:t>
        </w:r>
      </w:ins>
      <w:r w:rsidRPr="00A63DD1">
        <w:rPr>
          <w:rFonts w:ascii="Times" w:hAnsi="Times"/>
          <w:lang w:val="es-CO"/>
        </w:rPr>
        <w:t>67 + 3</w:t>
      </w:r>
      <w:r>
        <w:rPr>
          <w:rFonts w:ascii="Times" w:hAnsi="Times"/>
          <w:lang w:val="es-CO"/>
        </w:rPr>
        <w:t xml:space="preserve"> </w:t>
      </w:r>
      <w:r>
        <w:rPr>
          <w:rFonts w:ascii="Times" w:hAnsi="Times" w:cs="Times"/>
          <w:lang w:val="es-CO"/>
        </w:rPr>
        <w:t xml:space="preserve">· </w:t>
      </w:r>
      <w:r w:rsidRPr="00A63DD1">
        <w:rPr>
          <w:rFonts w:ascii="Times" w:hAnsi="Times"/>
          <w:i/>
          <w:lang w:val="es-CO"/>
        </w:rPr>
        <w:t>a</w:t>
      </w:r>
      <w:r w:rsidRPr="00A63DD1">
        <w:rPr>
          <w:rFonts w:ascii="Times" w:hAnsi="Times"/>
          <w:lang w:val="es-CO"/>
        </w:rPr>
        <w:t xml:space="preserve"> = 29 se puede escribir como </w:t>
      </w:r>
      <w:del w:id="358" w:author="Sandra Ballen" w:date="2015-09-22T10:34:00Z">
        <w:r>
          <w:rPr>
            <w:rFonts w:ascii="Times" w:hAnsi="Times" w:cs="Times"/>
            <w:lang w:val="es-CO"/>
          </w:rPr>
          <w:delText>‒</w:delText>
        </w:r>
      </w:del>
      <w:ins w:id="359" w:author="Sandra Ballen" w:date="2015-09-22T10:34:00Z">
        <w:r>
          <w:rPr>
            <w:rFonts w:ascii="Times" w:hAnsi="Times" w:cs="Times"/>
            <w:lang w:val="es-CO"/>
          </w:rPr>
          <w:t>–</w:t>
        </w:r>
      </w:ins>
      <w:r w:rsidRPr="00A63DD1">
        <w:rPr>
          <w:rFonts w:ascii="Times" w:hAnsi="Times"/>
          <w:lang w:val="es-CO"/>
        </w:rPr>
        <w:t>67 + 3</w:t>
      </w:r>
      <w:r w:rsidRPr="00A63DD1">
        <w:rPr>
          <w:rFonts w:ascii="Times" w:hAnsi="Times"/>
          <w:i/>
          <w:lang w:val="es-CO"/>
        </w:rPr>
        <w:t>a</w:t>
      </w:r>
      <w:r w:rsidRPr="00A63DD1">
        <w:rPr>
          <w:rFonts w:ascii="Times" w:hAnsi="Times"/>
          <w:lang w:val="es-CO"/>
        </w:rPr>
        <w:t xml:space="preserve"> = 29</w:t>
      </w:r>
      <w:r>
        <w:rPr>
          <w:rFonts w:ascii="Times" w:hAnsi="Times"/>
          <w:lang w:val="es-CO"/>
        </w:rPr>
        <w:t>.</w:t>
      </w:r>
    </w:p>
    <w:p w14:paraId="6D9F92FF" w14:textId="77777777" w:rsidR="00F27BF4" w:rsidRPr="00EE70F6" w:rsidRDefault="00F27BF4" w:rsidP="00F27BF4">
      <w:pPr>
        <w:spacing w:after="0"/>
        <w:ind w:left="72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360" w:author="Diana Velásquez Rojas" w:date="2015-09-22T10:34:00Z">
          <w:tblPr>
            <w:tblStyle w:val="Tablaconcuadrcula"/>
            <w:tblW w:w="0" w:type="auto"/>
            <w:tblLook w:val="04A0" w:firstRow="1" w:lastRow="0" w:firstColumn="1" w:lastColumn="0" w:noHBand="0" w:noVBand="1"/>
          </w:tblPr>
        </w:tblPrChange>
      </w:tblPr>
      <w:tblGrid>
        <w:gridCol w:w="2485"/>
        <w:gridCol w:w="6343"/>
        <w:tblGridChange w:id="361">
          <w:tblGrid>
            <w:gridCol w:w="2518"/>
            <w:gridCol w:w="6460"/>
          </w:tblGrid>
        </w:tblGridChange>
      </w:tblGrid>
      <w:tr w:rsidR="00F27BF4" w:rsidRPr="00A63DD1" w14:paraId="6466BAB8" w14:textId="77777777" w:rsidTr="006B44B3">
        <w:tc>
          <w:tcPr>
            <w:tcW w:w="8978" w:type="dxa"/>
            <w:gridSpan w:val="2"/>
            <w:shd w:val="clear" w:color="auto" w:fill="000000" w:themeFill="text1"/>
            <w:tcPrChange w:id="362" w:author="Diana Velásquez Rojas" w:date="2015-09-22T10:34:00Z">
              <w:tcPr>
                <w:tcW w:w="8978" w:type="dxa"/>
                <w:gridSpan w:val="2"/>
                <w:shd w:val="clear" w:color="auto" w:fill="000000" w:themeFill="text1"/>
              </w:tcPr>
            </w:tcPrChange>
          </w:tcPr>
          <w:p w14:paraId="1DD73707" w14:textId="77777777" w:rsidR="00F27BF4" w:rsidRPr="00A63DD1" w:rsidRDefault="00F27BF4" w:rsidP="006B44B3">
            <w:pPr>
              <w:jc w:val="center"/>
              <w:rPr>
                <w:rFonts w:ascii="Times New Roman" w:hAnsi="Times New Roman" w:cs="Times New Roman"/>
                <w:color w:val="FFFFFF" w:themeColor="background1"/>
              </w:rPr>
            </w:pPr>
            <w:r w:rsidRPr="00A63DD1">
              <w:rPr>
                <w:rFonts w:ascii="Times New Roman" w:hAnsi="Times New Roman" w:cs="Times New Roman"/>
                <w:color w:val="FFFFFF" w:themeColor="background1"/>
              </w:rPr>
              <w:t>Recuerda</w:t>
            </w:r>
          </w:p>
        </w:tc>
      </w:tr>
      <w:tr w:rsidR="00F27BF4" w:rsidRPr="00A63DD1" w14:paraId="114CE4AA" w14:textId="77777777" w:rsidTr="006B44B3">
        <w:tc>
          <w:tcPr>
            <w:tcW w:w="2518" w:type="dxa"/>
            <w:tcPrChange w:id="363" w:author="Diana Velásquez Rojas" w:date="2015-09-22T10:34:00Z">
              <w:tcPr>
                <w:tcW w:w="2518" w:type="dxa"/>
              </w:tcPr>
            </w:tcPrChange>
          </w:tcPr>
          <w:p w14:paraId="54160101"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6460" w:type="dxa"/>
            <w:tcPrChange w:id="364" w:author="Diana Velásquez Rojas" w:date="2015-09-22T10:34:00Z">
              <w:tcPr>
                <w:tcW w:w="6460" w:type="dxa"/>
              </w:tcPr>
            </w:tcPrChange>
          </w:tcPr>
          <w:p w14:paraId="6B316D3C" w14:textId="77777777" w:rsidR="00F27BF4" w:rsidRPr="00A63DD1" w:rsidRDefault="00F27BF4" w:rsidP="006B44B3">
            <w:pPr>
              <w:rPr>
                <w:rFonts w:ascii="Times" w:hAnsi="Times"/>
                <w:sz w:val="18"/>
                <w:szCs w:val="18"/>
              </w:rPr>
            </w:pPr>
            <w:r w:rsidRPr="00A63DD1">
              <w:rPr>
                <w:rFonts w:ascii="Times" w:hAnsi="Times"/>
                <w:sz w:val="18"/>
                <w:szCs w:val="18"/>
              </w:rPr>
              <w:t xml:space="preserve">En una </w:t>
            </w:r>
            <w:r w:rsidRPr="00A63DD1">
              <w:rPr>
                <w:rFonts w:ascii="Times" w:hAnsi="Times"/>
                <w:b/>
                <w:sz w:val="18"/>
                <w:szCs w:val="18"/>
              </w:rPr>
              <w:t>ecuación</w:t>
            </w:r>
            <w:r w:rsidRPr="00A63DD1">
              <w:rPr>
                <w:rFonts w:ascii="Times" w:hAnsi="Times"/>
                <w:sz w:val="18"/>
                <w:szCs w:val="18"/>
              </w:rPr>
              <w:t xml:space="preserve">, si el máximo exponente de la variable es 1, se dice que es </w:t>
            </w:r>
            <w:r w:rsidRPr="00A63DD1">
              <w:rPr>
                <w:rFonts w:ascii="Times" w:hAnsi="Times"/>
                <w:b/>
                <w:sz w:val="18"/>
                <w:szCs w:val="18"/>
              </w:rPr>
              <w:t>de primer grado</w:t>
            </w:r>
            <w:r w:rsidRPr="00A63DD1">
              <w:rPr>
                <w:rFonts w:ascii="Times" w:hAnsi="Times"/>
                <w:sz w:val="18"/>
                <w:szCs w:val="18"/>
              </w:rPr>
              <w:t xml:space="preserve"> y </w:t>
            </w:r>
            <w:r w:rsidRPr="00A63DD1">
              <w:rPr>
                <w:rFonts w:ascii="Times" w:hAnsi="Times"/>
                <w:b/>
                <w:sz w:val="18"/>
                <w:szCs w:val="18"/>
              </w:rPr>
              <w:t>no es necesario escribir</w:t>
            </w:r>
            <w:r w:rsidRPr="00A63DD1">
              <w:rPr>
                <w:rFonts w:ascii="Times" w:hAnsi="Times"/>
                <w:sz w:val="18"/>
                <w:szCs w:val="18"/>
              </w:rPr>
              <w:t xml:space="preserve"> dicho </w:t>
            </w:r>
            <w:r w:rsidRPr="00A63DD1">
              <w:rPr>
                <w:rFonts w:ascii="Times" w:hAnsi="Times"/>
                <w:b/>
                <w:sz w:val="18"/>
                <w:szCs w:val="18"/>
              </w:rPr>
              <w:t>exponente</w:t>
            </w:r>
            <w:r w:rsidRPr="00A63DD1">
              <w:rPr>
                <w:rFonts w:ascii="Times" w:hAnsi="Times"/>
                <w:sz w:val="18"/>
                <w:szCs w:val="18"/>
              </w:rPr>
              <w:t>.</w:t>
            </w:r>
          </w:p>
          <w:p w14:paraId="623889E3" w14:textId="77777777" w:rsidR="00F27BF4" w:rsidRPr="00A63DD1" w:rsidRDefault="00F27BF4" w:rsidP="006B44B3">
            <w:pPr>
              <w:rPr>
                <w:rFonts w:ascii="Times" w:hAnsi="Times"/>
                <w:sz w:val="18"/>
                <w:szCs w:val="18"/>
              </w:rPr>
            </w:pPr>
          </w:p>
          <w:p w14:paraId="2E0EA34E" w14:textId="77777777" w:rsidR="00F27BF4" w:rsidRDefault="00F27BF4" w:rsidP="006B44B3">
            <w:pPr>
              <w:rPr>
                <w:rFonts w:ascii="Times" w:hAnsi="Times"/>
                <w:sz w:val="18"/>
                <w:szCs w:val="18"/>
              </w:rPr>
            </w:pPr>
            <w:r w:rsidRPr="00A63DD1">
              <w:rPr>
                <w:rFonts w:ascii="Times" w:hAnsi="Times"/>
                <w:sz w:val="18"/>
                <w:szCs w:val="18"/>
              </w:rPr>
              <w:t>Las siguientes son ecuaciones de primer grado:</w:t>
            </w:r>
          </w:p>
          <w:p w14:paraId="029BB903" w14:textId="77777777" w:rsidR="00F27BF4" w:rsidRPr="00A63DD1" w:rsidRDefault="00F27BF4" w:rsidP="006B44B3">
            <w:pPr>
              <w:rPr>
                <w:rFonts w:ascii="Times" w:hAnsi="Times"/>
                <w:sz w:val="18"/>
                <w:szCs w:val="18"/>
              </w:rPr>
            </w:pPr>
          </w:p>
          <w:p w14:paraId="2B155B1E" w14:textId="77777777" w:rsidR="00F27BF4" w:rsidRPr="00A63DD1" w:rsidRDefault="00F27BF4" w:rsidP="006B44B3">
            <w:pPr>
              <w:rPr>
                <w:rFonts w:ascii="Times" w:hAnsi="Times"/>
                <w:sz w:val="18"/>
                <w:szCs w:val="18"/>
              </w:rPr>
            </w:pPr>
            <w:r w:rsidRPr="00A63DD1">
              <w:rPr>
                <w:rFonts w:ascii="Times" w:hAnsi="Times"/>
                <w:sz w:val="18"/>
                <w:szCs w:val="18"/>
              </w:rPr>
              <w:t>4</w:t>
            </w:r>
            <w:r w:rsidRPr="00A63DD1">
              <w:rPr>
                <w:rFonts w:ascii="Times" w:hAnsi="Times"/>
                <w:i/>
                <w:sz w:val="18"/>
                <w:szCs w:val="18"/>
              </w:rPr>
              <w:t>x</w:t>
            </w:r>
            <w:r w:rsidRPr="00A63DD1">
              <w:rPr>
                <w:rFonts w:ascii="Times" w:hAnsi="Times"/>
                <w:sz w:val="18"/>
                <w:szCs w:val="18"/>
              </w:rPr>
              <w:t xml:space="preserve"> = </w:t>
            </w:r>
            <w:del w:id="365" w:author="Sandra Ballen" w:date="2015-09-22T10:34:00Z">
              <w:r>
                <w:rPr>
                  <w:rFonts w:ascii="Times" w:hAnsi="Times" w:cs="Times"/>
                  <w:sz w:val="18"/>
                  <w:szCs w:val="18"/>
                </w:rPr>
                <w:delText>‒</w:delText>
              </w:r>
            </w:del>
            <w:ins w:id="366" w:author="Sandra Ballen" w:date="2015-09-22T10:34:00Z">
              <w:r>
                <w:rPr>
                  <w:rFonts w:ascii="Times" w:hAnsi="Times" w:cs="Times"/>
                  <w:sz w:val="18"/>
                  <w:szCs w:val="18"/>
                </w:rPr>
                <w:t>–</w:t>
              </w:r>
            </w:ins>
            <w:r w:rsidRPr="00A63DD1">
              <w:rPr>
                <w:rFonts w:ascii="Times" w:hAnsi="Times"/>
                <w:sz w:val="18"/>
                <w:szCs w:val="18"/>
              </w:rPr>
              <w:t>20</w:t>
            </w:r>
          </w:p>
          <w:p w14:paraId="6D555C20" w14:textId="77777777" w:rsidR="00F27BF4" w:rsidRPr="00A63DD1" w:rsidRDefault="00F27BF4" w:rsidP="006B44B3">
            <w:pPr>
              <w:rPr>
                <w:rFonts w:ascii="Times" w:hAnsi="Times"/>
                <w:sz w:val="18"/>
                <w:szCs w:val="18"/>
              </w:rPr>
            </w:pPr>
            <w:r w:rsidRPr="00A63DD1">
              <w:rPr>
                <w:rFonts w:ascii="Times" w:hAnsi="Times"/>
                <w:sz w:val="18"/>
                <w:szCs w:val="18"/>
              </w:rPr>
              <w:t xml:space="preserve">3 </w:t>
            </w:r>
            <w:del w:id="367" w:author="Sandra Ballen" w:date="2015-09-22T10:34:00Z">
              <w:r>
                <w:rPr>
                  <w:rFonts w:ascii="Times" w:hAnsi="Times" w:cs="Times"/>
                  <w:sz w:val="18"/>
                  <w:szCs w:val="18"/>
                </w:rPr>
                <w:delText>‒</w:delText>
              </w:r>
            </w:del>
            <w:ins w:id="368" w:author="Sandra Ballen" w:date="2015-09-22T10:34:00Z">
              <w:r>
                <w:rPr>
                  <w:rFonts w:ascii="Times" w:hAnsi="Times" w:cs="Times"/>
                  <w:sz w:val="18"/>
                  <w:szCs w:val="18"/>
                </w:rPr>
                <w:t>–</w:t>
              </w:r>
            </w:ins>
            <w:r>
              <w:rPr>
                <w:rFonts w:ascii="Times" w:hAnsi="Times"/>
                <w:sz w:val="18"/>
                <w:szCs w:val="18"/>
              </w:rPr>
              <w:t xml:space="preserve"> </w:t>
            </w:r>
            <w:r w:rsidRPr="00A63DD1">
              <w:rPr>
                <w:rFonts w:ascii="Times" w:hAnsi="Times"/>
                <w:sz w:val="18"/>
                <w:szCs w:val="18"/>
              </w:rPr>
              <w:t>9</w:t>
            </w:r>
            <w:r w:rsidRPr="00A63DD1">
              <w:rPr>
                <w:rFonts w:ascii="Times" w:hAnsi="Times"/>
                <w:i/>
                <w:sz w:val="18"/>
                <w:szCs w:val="18"/>
              </w:rPr>
              <w:t>y</w:t>
            </w:r>
            <w:r w:rsidRPr="00A63DD1">
              <w:rPr>
                <w:rFonts w:ascii="Times" w:hAnsi="Times"/>
                <w:sz w:val="18"/>
                <w:szCs w:val="18"/>
              </w:rPr>
              <w:t xml:space="preserve"> = 12</w:t>
            </w:r>
          </w:p>
          <w:p w14:paraId="7EBC1A61" w14:textId="77777777" w:rsidR="00F27BF4" w:rsidRPr="00A63DD1" w:rsidRDefault="00F27BF4" w:rsidP="006B44B3">
            <w:pPr>
              <w:rPr>
                <w:rFonts w:ascii="Times" w:hAnsi="Times"/>
                <w:sz w:val="18"/>
                <w:szCs w:val="18"/>
                <w:lang w:val="es-CO"/>
              </w:rPr>
            </w:pPr>
            <w:r w:rsidRPr="00A63DD1">
              <w:rPr>
                <w:rFonts w:ascii="Times" w:hAnsi="Times"/>
                <w:sz w:val="18"/>
                <w:szCs w:val="18"/>
              </w:rPr>
              <w:t>21 = 2</w:t>
            </w:r>
            <w:r w:rsidRPr="00A63DD1">
              <w:rPr>
                <w:rFonts w:ascii="Times" w:hAnsi="Times"/>
                <w:i/>
                <w:sz w:val="18"/>
                <w:szCs w:val="18"/>
              </w:rPr>
              <w:t>a</w:t>
            </w:r>
            <w:r w:rsidRPr="00A63DD1">
              <w:rPr>
                <w:rFonts w:ascii="Times" w:hAnsi="Times"/>
                <w:sz w:val="18"/>
                <w:szCs w:val="18"/>
              </w:rPr>
              <w:t xml:space="preserve"> + 3</w:t>
            </w:r>
          </w:p>
        </w:tc>
      </w:tr>
    </w:tbl>
    <w:p w14:paraId="4DED171D"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Change w:id="369" w:author="Diana Velásquez Rojas" w:date="2015-09-22T10:34:00Z">
          <w:tblPr>
            <w:tblStyle w:val="Tablaconcuadrcula"/>
            <w:tblW w:w="0" w:type="auto"/>
            <w:tblLook w:val="04A0" w:firstRow="1" w:lastRow="0" w:firstColumn="1" w:lastColumn="0" w:noHBand="0" w:noVBand="1"/>
          </w:tblPr>
        </w:tblPrChange>
      </w:tblPr>
      <w:tblGrid>
        <w:gridCol w:w="2466"/>
        <w:gridCol w:w="6362"/>
        <w:tblGridChange w:id="370">
          <w:tblGrid>
            <w:gridCol w:w="2518"/>
            <w:gridCol w:w="6515"/>
          </w:tblGrid>
        </w:tblGridChange>
      </w:tblGrid>
      <w:tr w:rsidR="00155283" w:rsidRPr="005D1738" w14:paraId="69BF289C" w14:textId="77777777" w:rsidTr="006B44B3">
        <w:tc>
          <w:tcPr>
            <w:tcW w:w="9033" w:type="dxa"/>
            <w:gridSpan w:val="2"/>
            <w:shd w:val="clear" w:color="auto" w:fill="000000" w:themeFill="text1"/>
            <w:tcPrChange w:id="371" w:author="Diana Velásquez Rojas" w:date="2015-09-22T10:34:00Z">
              <w:tcPr>
                <w:tcW w:w="9033" w:type="dxa"/>
                <w:gridSpan w:val="2"/>
                <w:shd w:val="clear" w:color="auto" w:fill="000000" w:themeFill="text1"/>
              </w:tcPr>
            </w:tcPrChange>
          </w:tcPr>
          <w:p w14:paraId="179C7EF5" w14:textId="77777777" w:rsidR="00155283" w:rsidRPr="005D1738" w:rsidRDefault="00155283"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155283" w14:paraId="23DD60B7" w14:textId="77777777" w:rsidTr="006B44B3">
        <w:tc>
          <w:tcPr>
            <w:tcW w:w="2518" w:type="dxa"/>
            <w:tcPrChange w:id="372" w:author="Diana Velásquez Rojas" w:date="2015-09-22T10:34:00Z">
              <w:tcPr>
                <w:tcW w:w="2518" w:type="dxa"/>
              </w:tcPr>
            </w:tcPrChange>
          </w:tcPr>
          <w:p w14:paraId="6585DDEF" w14:textId="77777777" w:rsidR="00155283" w:rsidRPr="00053744" w:rsidRDefault="00155283"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373" w:author="Diana Velásquez Rojas" w:date="2015-09-22T10:34:00Z">
              <w:tcPr>
                <w:tcW w:w="6515" w:type="dxa"/>
              </w:tcPr>
            </w:tcPrChange>
          </w:tcPr>
          <w:p w14:paraId="5B9FFDED" w14:textId="6EBFAE89" w:rsidR="00155283" w:rsidRPr="00053744" w:rsidRDefault="00155283"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5</w:t>
            </w:r>
            <w:r w:rsidRPr="007D2C51">
              <w:rPr>
                <w:rFonts w:ascii="Times New Roman" w:hAnsi="Times New Roman" w:cs="Times New Roman"/>
              </w:rPr>
              <w:t>0</w:t>
            </w:r>
          </w:p>
        </w:tc>
      </w:tr>
      <w:tr w:rsidR="00155283" w14:paraId="0F46E41E" w14:textId="77777777" w:rsidTr="006B44B3">
        <w:tc>
          <w:tcPr>
            <w:tcW w:w="2518" w:type="dxa"/>
            <w:tcPrChange w:id="374" w:author="Diana Velásquez Rojas" w:date="2015-09-22T10:34:00Z">
              <w:tcPr>
                <w:tcW w:w="2518" w:type="dxa"/>
              </w:tcPr>
            </w:tcPrChange>
          </w:tcPr>
          <w:p w14:paraId="7ED40A5E" w14:textId="77777777" w:rsidR="00155283" w:rsidRDefault="00155283"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375" w:author="Diana Velásquez Rojas" w:date="2015-09-22T10:34:00Z">
              <w:tcPr>
                <w:tcW w:w="6515" w:type="dxa"/>
              </w:tcPr>
            </w:tcPrChange>
          </w:tcPr>
          <w:p w14:paraId="279EB9B4" w14:textId="382984C2" w:rsidR="00155283" w:rsidRDefault="00155283" w:rsidP="006B44B3">
            <w:pPr>
              <w:rPr>
                <w:rFonts w:ascii="Times New Roman" w:hAnsi="Times New Roman" w:cs="Times New Roman"/>
                <w:color w:val="000000"/>
              </w:rPr>
            </w:pPr>
            <w:r>
              <w:rPr>
                <w:rFonts w:ascii="Times New Roman" w:hAnsi="Times New Roman" w:cs="Times New Roman"/>
                <w:color w:val="000000"/>
              </w:rPr>
              <w:t>Relaciona preguntas con ecuaciones</w:t>
            </w:r>
          </w:p>
        </w:tc>
      </w:tr>
      <w:tr w:rsidR="00155283" w14:paraId="77F07B04" w14:textId="77777777" w:rsidTr="006B44B3">
        <w:tc>
          <w:tcPr>
            <w:tcW w:w="2518" w:type="dxa"/>
            <w:tcPrChange w:id="376" w:author="Diana Velásquez Rojas" w:date="2015-09-22T10:34:00Z">
              <w:tcPr>
                <w:tcW w:w="2518" w:type="dxa"/>
              </w:tcPr>
            </w:tcPrChange>
          </w:tcPr>
          <w:p w14:paraId="2DAA0F71" w14:textId="77777777" w:rsidR="00155283" w:rsidRDefault="00155283"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Change w:id="377" w:author="Diana Velásquez Rojas" w:date="2015-09-22T10:34:00Z">
              <w:tcPr>
                <w:tcW w:w="6515" w:type="dxa"/>
              </w:tcPr>
            </w:tcPrChange>
          </w:tcPr>
          <w:p w14:paraId="701F32E5" w14:textId="240D4ECC" w:rsidR="00155283" w:rsidRDefault="00155283" w:rsidP="00155283">
            <w:pPr>
              <w:rPr>
                <w:rFonts w:ascii="Times New Roman" w:hAnsi="Times New Roman" w:cs="Times New Roman"/>
                <w:color w:val="000000"/>
              </w:rPr>
            </w:pPr>
            <w:r w:rsidRPr="00155283">
              <w:rPr>
                <w:rFonts w:ascii="Times New Roman" w:hAnsi="Times New Roman" w:cs="Times New Roman"/>
                <w:color w:val="000000"/>
              </w:rPr>
              <w:t>Actividad para relacionar expresiones del lenguaje común con expresiones matemáticas</w:t>
            </w:r>
          </w:p>
        </w:tc>
      </w:tr>
    </w:tbl>
    <w:p w14:paraId="4927D17D" w14:textId="77777777" w:rsidR="00155283" w:rsidRDefault="00155283" w:rsidP="00F27BF4">
      <w:pPr>
        <w:spacing w:after="0"/>
        <w:rPr>
          <w:rFonts w:ascii="Times" w:hAnsi="Times"/>
          <w:highlight w:val="yellow"/>
        </w:rPr>
      </w:pPr>
    </w:p>
    <w:p w14:paraId="1B9C86B5" w14:textId="77777777"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Consolidación</w:t>
      </w:r>
    </w:p>
    <w:p w14:paraId="5EE8990E" w14:textId="77777777" w:rsidR="00F27BF4" w:rsidRDefault="00F27BF4" w:rsidP="00F27BF4">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 para consolidar lo que has aprendido en esta sección.</w:t>
      </w:r>
    </w:p>
    <w:p w14:paraId="1C449CFB" w14:textId="77777777" w:rsidR="00F27BF4" w:rsidRPr="00A459FB" w:rsidRDefault="00F27BF4" w:rsidP="00F27BF4">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Change w:id="378"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379">
          <w:tblGrid>
            <w:gridCol w:w="2469"/>
            <w:gridCol w:w="6359"/>
          </w:tblGrid>
        </w:tblGridChange>
      </w:tblGrid>
      <w:tr w:rsidR="00F27BF4" w:rsidRPr="005D1738" w14:paraId="361A7A3C" w14:textId="77777777" w:rsidTr="006B44B3">
        <w:tc>
          <w:tcPr>
            <w:tcW w:w="8828" w:type="dxa"/>
            <w:gridSpan w:val="2"/>
            <w:shd w:val="clear" w:color="auto" w:fill="000000" w:themeFill="text1"/>
            <w:tcPrChange w:id="380" w:author="Diana Velásquez Rojas" w:date="2015-09-22T10:34:00Z">
              <w:tcPr>
                <w:tcW w:w="8828" w:type="dxa"/>
                <w:gridSpan w:val="2"/>
                <w:shd w:val="clear" w:color="auto" w:fill="000000" w:themeFill="text1"/>
              </w:tcPr>
            </w:tcPrChange>
          </w:tcPr>
          <w:p w14:paraId="0F471C6F"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4F5481F" w14:textId="77777777" w:rsidTr="006B44B3">
        <w:tc>
          <w:tcPr>
            <w:tcW w:w="2469" w:type="dxa"/>
            <w:tcPrChange w:id="381" w:author="Diana Velásquez Rojas" w:date="2015-09-22T10:34:00Z">
              <w:tcPr>
                <w:tcW w:w="2469" w:type="dxa"/>
              </w:tcPr>
            </w:tcPrChange>
          </w:tcPr>
          <w:p w14:paraId="30D01435"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382" w:author="Diana Velásquez Rojas" w:date="2015-09-22T10:34:00Z">
              <w:tcPr>
                <w:tcW w:w="6359" w:type="dxa"/>
              </w:tcPr>
            </w:tcPrChange>
          </w:tcPr>
          <w:p w14:paraId="39A408E0" w14:textId="4BA3225B"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6</w:t>
            </w:r>
            <w:r>
              <w:rPr>
                <w:rFonts w:ascii="Times New Roman" w:hAnsi="Times New Roman" w:cs="Times New Roman"/>
              </w:rPr>
              <w:t>0</w:t>
            </w:r>
          </w:p>
        </w:tc>
      </w:tr>
      <w:tr w:rsidR="00F27BF4" w14:paraId="3A3175AA" w14:textId="77777777" w:rsidTr="006B44B3">
        <w:tc>
          <w:tcPr>
            <w:tcW w:w="2469" w:type="dxa"/>
            <w:tcPrChange w:id="383" w:author="Diana Velásquez Rojas" w:date="2015-09-22T10:34:00Z">
              <w:tcPr>
                <w:tcW w:w="2469" w:type="dxa"/>
              </w:tcPr>
            </w:tcPrChange>
          </w:tcPr>
          <w:p w14:paraId="30DCC9CB"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384" w:author="Diana Velásquez Rojas" w:date="2015-09-22T10:34:00Z">
              <w:tcPr>
                <w:tcW w:w="6359" w:type="dxa"/>
              </w:tcPr>
            </w:tcPrChange>
          </w:tcPr>
          <w:p w14:paraId="2136463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Refuerza tu aprendizaje: elementos de una ecuación </w:t>
            </w:r>
          </w:p>
        </w:tc>
      </w:tr>
      <w:tr w:rsidR="00F27BF4" w14:paraId="42F8C1C2" w14:textId="77777777" w:rsidTr="006B44B3">
        <w:tc>
          <w:tcPr>
            <w:tcW w:w="2469" w:type="dxa"/>
            <w:tcPrChange w:id="385" w:author="Diana Velásquez Rojas" w:date="2015-09-22T10:34:00Z">
              <w:tcPr>
                <w:tcW w:w="2469" w:type="dxa"/>
              </w:tcPr>
            </w:tcPrChange>
          </w:tcPr>
          <w:p w14:paraId="167BDCFE"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386" w:author="Diana Velásquez Rojas" w:date="2015-09-22T10:34:00Z">
              <w:tcPr>
                <w:tcW w:w="6359" w:type="dxa"/>
              </w:tcPr>
            </w:tcPrChange>
          </w:tcPr>
          <w:p w14:paraId="28D9B4C5"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repasar la escritura de ecuaciones y los elementos de una ecuación.</w:t>
            </w:r>
          </w:p>
        </w:tc>
      </w:tr>
    </w:tbl>
    <w:p w14:paraId="5C2E014C" w14:textId="77777777" w:rsidR="00F27BF4" w:rsidRDefault="00F27BF4" w:rsidP="00F27BF4">
      <w:pPr>
        <w:spacing w:after="0"/>
        <w:rPr>
          <w:rFonts w:ascii="Times New Roman" w:hAnsi="Times New Roman" w:cs="Times New Roman"/>
          <w:color w:val="000000"/>
          <w:lang w:val="es-CO"/>
        </w:rPr>
      </w:pPr>
    </w:p>
    <w:p w14:paraId="6BF4A7EF"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propiedad uniforme</w:t>
      </w:r>
    </w:p>
    <w:p w14:paraId="23DB682C" w14:textId="77777777" w:rsidR="00F27BF4" w:rsidRDefault="00F27BF4" w:rsidP="00F27BF4">
      <w:pPr>
        <w:spacing w:after="0"/>
        <w:jc w:val="both"/>
        <w:rPr>
          <w:rFonts w:ascii="Times New Roman" w:hAnsi="Times New Roman" w:cs="Times New Roman"/>
          <w:color w:val="000000"/>
          <w:lang w:val="es-CO"/>
        </w:rPr>
      </w:pPr>
    </w:p>
    <w:p w14:paraId="33382CA3" w14:textId="77777777" w:rsidR="00F27BF4" w:rsidRDefault="00F27BF4" w:rsidP="00F27BF4">
      <w:pPr>
        <w:spacing w:after="0"/>
        <w:jc w:val="both"/>
        <w:rPr>
          <w:rStyle w:val="hvr"/>
          <w:rFonts w:ascii="Times New Roman" w:hAnsi="Times New Roman" w:cs="Times New Roman"/>
          <w:shd w:val="clear" w:color="auto" w:fill="FFFFFF"/>
        </w:rPr>
      </w:pPr>
      <w:r>
        <w:rPr>
          <w:rFonts w:ascii="Times New Roman" w:hAnsi="Times New Roman" w:cs="Times New Roman"/>
          <w:color w:val="000000"/>
          <w:lang w:val="es-CO"/>
        </w:rPr>
        <w:t xml:space="preserve">Una igualdad se puede asociar con una balanza en equilibrio. La balanza es un instrumento para </w:t>
      </w:r>
      <w:r>
        <w:rPr>
          <w:rStyle w:val="apple-converted-space"/>
          <w:rFonts w:ascii="Times New Roman" w:hAnsi="Times New Roman" w:cs="Times New Roman"/>
          <w:shd w:val="clear" w:color="auto" w:fill="FFFFFF"/>
        </w:rPr>
        <w:t>pesar objetos</w:t>
      </w:r>
      <w:del w:id="387" w:author="chris" w:date="2015-09-21T18:18:00Z">
        <w:r>
          <w:rPr>
            <w:rStyle w:val="apple-converted-space"/>
            <w:rFonts w:ascii="Times New Roman" w:hAnsi="Times New Roman" w:cs="Times New Roman"/>
            <w:shd w:val="clear" w:color="auto" w:fill="FFFFFF"/>
          </w:rPr>
          <w:delText>; una estructura</w:delText>
        </w:r>
      </w:del>
      <w:ins w:id="388" w:author="chris" w:date="2015-09-21T18:18:00Z">
        <w:r>
          <w:rPr>
            <w:rStyle w:val="apple-converted-space"/>
            <w:rPrChange w:id="389" w:author="Diana Velásquez Rojas" w:date="2015-09-22T10:34:00Z">
              <w:rPr>
                <w:rStyle w:val="hvr"/>
                <w:rFonts w:ascii="Times New Roman" w:hAnsi="Times New Roman" w:cs="Times New Roman"/>
                <w:shd w:val="clear" w:color="auto" w:fill="FFFFFF"/>
              </w:rPr>
            </w:rPrChange>
          </w:rPr>
          <w:t xml:space="preserve"> </w:t>
        </w:r>
        <w:r>
          <w:rPr>
            <w:rStyle w:val="apple-converted-space"/>
            <w:rFonts w:ascii="Times New Roman" w:hAnsi="Times New Roman" w:cs="Times New Roman"/>
            <w:shd w:val="clear" w:color="auto" w:fill="FFFFFF"/>
          </w:rPr>
          <w:t>que tiene por estructura</w:t>
        </w:r>
      </w:ins>
      <w:ins w:id="390" w:author="Diana Velásquez Rojas" w:date="2015-09-22T10:34:00Z">
        <w:r>
          <w:rPr>
            <w:rStyle w:val="hvr"/>
            <w:rFonts w:ascii="Times New Roman" w:hAnsi="Times New Roman" w:cs="Times New Roman"/>
            <w:shd w:val="clear" w:color="auto" w:fill="FFFFFF"/>
          </w:rPr>
          <w:t xml:space="preserve"> </w:t>
        </w:r>
      </w:ins>
      <w:r>
        <w:rPr>
          <w:rStyle w:val="hvr"/>
          <w:rFonts w:ascii="Times New Roman" w:hAnsi="Times New Roman" w:cs="Times New Roman"/>
          <w:shd w:val="clear" w:color="auto" w:fill="FFFFFF"/>
        </w:rPr>
        <w:t xml:space="preserve">básica </w:t>
      </w:r>
      <w:del w:id="391" w:author="chris" w:date="2015-09-21T18:18:00Z">
        <w:r>
          <w:rPr>
            <w:rStyle w:val="hvr"/>
            <w:rFonts w:ascii="Times New Roman" w:hAnsi="Times New Roman" w:cs="Times New Roman"/>
            <w:shd w:val="clear" w:color="auto" w:fill="FFFFFF"/>
          </w:rPr>
          <w:delText xml:space="preserve">de esta es </w:delText>
        </w:r>
      </w:del>
      <w:r>
        <w:rPr>
          <w:rStyle w:val="hvr"/>
          <w:rFonts w:ascii="Times New Roman" w:hAnsi="Times New Roman" w:cs="Times New Roman"/>
          <w:shd w:val="clear" w:color="auto" w:fill="FFFFFF"/>
        </w:rPr>
        <w:t>una barra horizontal, con un plato a cada extremo, sostenida sobre un objeto de forma triangular, ubicado debajo de ella en su centro de gravedad</w:t>
      </w:r>
      <w:r>
        <w:rPr>
          <w:rStyle w:val="apple-converted-space"/>
          <w:rFonts w:ascii="Times New Roman" w:hAnsi="Times New Roman" w:cs="Times New Roman"/>
          <w:shd w:val="clear" w:color="auto" w:fill="FFFFFF"/>
        </w:rPr>
        <w:t>. En los platos se ubican los objetos a pesar y se equilibra cuando los objetos en los platos, logran una posición completamente horizontal.</w:t>
      </w:r>
    </w:p>
    <w:p w14:paraId="0D153C17" w14:textId="77777777" w:rsidR="00F27BF4" w:rsidRDefault="00F27BF4" w:rsidP="00F27BF4">
      <w:pPr>
        <w:spacing w:after="0"/>
        <w:rPr>
          <w:rStyle w:val="hvr"/>
          <w:rFonts w:ascii="Times New Roman" w:hAnsi="Times New Roman" w:cs="Times New Roman"/>
          <w:shd w:val="clear" w:color="auto" w:fill="FFFFFF"/>
        </w:rPr>
      </w:pPr>
    </w:p>
    <w:tbl>
      <w:tblPr>
        <w:tblStyle w:val="Tablaconcuadrcula"/>
        <w:tblW w:w="0" w:type="auto"/>
        <w:tblLayout w:type="fixed"/>
        <w:tblLook w:val="04A0" w:firstRow="1" w:lastRow="0" w:firstColumn="1" w:lastColumn="0" w:noHBand="0" w:noVBand="1"/>
        <w:tblPrChange w:id="392" w:author="Diana Velásquez Rojas" w:date="2015-09-22T10:34:00Z">
          <w:tblPr>
            <w:tblStyle w:val="Tablaconcuadrcula"/>
            <w:tblW w:w="0" w:type="auto"/>
            <w:tblLayout w:type="fixed"/>
            <w:tblLook w:val="04A0" w:firstRow="1" w:lastRow="0" w:firstColumn="1" w:lastColumn="0" w:noHBand="0" w:noVBand="1"/>
          </w:tblPr>
        </w:tblPrChange>
      </w:tblPr>
      <w:tblGrid>
        <w:gridCol w:w="1809"/>
        <w:gridCol w:w="7245"/>
        <w:tblGridChange w:id="393">
          <w:tblGrid>
            <w:gridCol w:w="1809"/>
            <w:gridCol w:w="7245"/>
          </w:tblGrid>
        </w:tblGridChange>
      </w:tblGrid>
      <w:tr w:rsidR="00F27BF4" w:rsidRPr="005D1738" w14:paraId="0BE5110A" w14:textId="77777777" w:rsidTr="006B44B3">
        <w:tc>
          <w:tcPr>
            <w:tcW w:w="9054" w:type="dxa"/>
            <w:gridSpan w:val="2"/>
            <w:shd w:val="clear" w:color="auto" w:fill="0D0D0D" w:themeFill="text1" w:themeFillTint="F2"/>
            <w:tcPrChange w:id="394" w:author="Diana Velásquez Rojas" w:date="2015-09-22T10:34:00Z">
              <w:tcPr>
                <w:tcW w:w="9054" w:type="dxa"/>
                <w:gridSpan w:val="2"/>
                <w:shd w:val="clear" w:color="auto" w:fill="0D0D0D" w:themeFill="text1" w:themeFillTint="F2"/>
              </w:tcPr>
            </w:tcPrChange>
          </w:tcPr>
          <w:p w14:paraId="02AEEDCA"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F191F06" w14:textId="77777777" w:rsidTr="006B44B3">
        <w:tc>
          <w:tcPr>
            <w:tcW w:w="1809" w:type="dxa"/>
            <w:tcPrChange w:id="395" w:author="Diana Velásquez Rojas" w:date="2015-09-22T10:34:00Z">
              <w:tcPr>
                <w:tcW w:w="1809" w:type="dxa"/>
              </w:tcPr>
            </w:tcPrChange>
          </w:tcPr>
          <w:p w14:paraId="6DCB5804"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Change w:id="396" w:author="Diana Velásquez Rojas" w:date="2015-09-22T10:34:00Z">
              <w:tcPr>
                <w:tcW w:w="7245" w:type="dxa"/>
              </w:tcPr>
            </w:tcPrChange>
          </w:tcPr>
          <w:p w14:paraId="2CFC88CE"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MA_07_04_IMG04</w:t>
            </w:r>
          </w:p>
        </w:tc>
      </w:tr>
      <w:tr w:rsidR="00F27BF4" w14:paraId="653A2284" w14:textId="77777777" w:rsidTr="006B44B3">
        <w:tc>
          <w:tcPr>
            <w:tcW w:w="1809" w:type="dxa"/>
            <w:tcPrChange w:id="397" w:author="Diana Velásquez Rojas" w:date="2015-09-22T10:34:00Z">
              <w:tcPr>
                <w:tcW w:w="1809" w:type="dxa"/>
              </w:tcPr>
            </w:tcPrChange>
          </w:tcPr>
          <w:p w14:paraId="31C8215E"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Change w:id="398" w:author="Diana Velásquez Rojas" w:date="2015-09-22T10:34:00Z">
              <w:tcPr>
                <w:tcW w:w="7245" w:type="dxa"/>
              </w:tcPr>
            </w:tcPrChange>
          </w:tcPr>
          <w:p w14:paraId="65B4D41C" w14:textId="77777777" w:rsidR="00F27BF4" w:rsidRPr="00F43BC4" w:rsidRDefault="00F27BF4" w:rsidP="006B44B3">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503C794B" w14:textId="77777777" w:rsidTr="006B44B3">
        <w:tc>
          <w:tcPr>
            <w:tcW w:w="1809" w:type="dxa"/>
            <w:tcPrChange w:id="399" w:author="Diana Velásquez Rojas" w:date="2015-09-22T10:34:00Z">
              <w:tcPr>
                <w:tcW w:w="1809" w:type="dxa"/>
              </w:tcPr>
            </w:tcPrChange>
          </w:tcPr>
          <w:p w14:paraId="024B14D3"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Change w:id="400" w:author="Diana Velásquez Rojas" w:date="2015-09-22T10:34:00Z">
              <w:tcPr>
                <w:tcW w:w="7245" w:type="dxa"/>
              </w:tcPr>
            </w:tcPrChange>
          </w:tcPr>
          <w:p w14:paraId="156A813A"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83238751</w:t>
            </w:r>
          </w:p>
          <w:p w14:paraId="31EC45BF" w14:textId="77777777" w:rsidR="00F27BF4" w:rsidRDefault="00F27BF4" w:rsidP="006B44B3">
            <w:pPr>
              <w:rPr>
                <w:rFonts w:ascii="Times New Roman" w:hAnsi="Times New Roman" w:cs="Times New Roman"/>
                <w:color w:val="000000"/>
              </w:rPr>
            </w:pPr>
            <w:r>
              <w:rPr>
                <w:noProof/>
                <w:lang w:val="es-CO" w:eastAsia="es-CO"/>
              </w:rPr>
              <w:lastRenderedPageBreak/>
              <w:drawing>
                <wp:inline distT="0" distB="0" distL="0" distR="0" wp14:anchorId="3E2F0FA2" wp14:editId="2E779EA2">
                  <wp:extent cx="1876370" cy="1959474"/>
                  <wp:effectExtent l="0" t="0" r="0" b="3175"/>
                  <wp:docPr id="3" name="Imagen 3" descr="balance scal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nce scale - stock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704" cy="1968177"/>
                          </a:xfrm>
                          <a:prstGeom prst="rect">
                            <a:avLst/>
                          </a:prstGeom>
                          <a:noFill/>
                          <a:ln>
                            <a:noFill/>
                          </a:ln>
                        </pic:spPr>
                      </pic:pic>
                    </a:graphicData>
                  </a:graphic>
                </wp:inline>
              </w:drawing>
            </w:r>
          </w:p>
        </w:tc>
      </w:tr>
      <w:tr w:rsidR="00F27BF4" w14:paraId="6FC870E8" w14:textId="77777777" w:rsidTr="006B44B3">
        <w:tc>
          <w:tcPr>
            <w:tcW w:w="1809" w:type="dxa"/>
            <w:tcPrChange w:id="401" w:author="Diana Velásquez Rojas" w:date="2015-09-22T10:34:00Z">
              <w:tcPr>
                <w:tcW w:w="1809" w:type="dxa"/>
              </w:tcPr>
            </w:tcPrChange>
          </w:tcPr>
          <w:p w14:paraId="3B0601F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245" w:type="dxa"/>
            <w:tcPrChange w:id="402" w:author="Diana Velásquez Rojas" w:date="2015-09-22T10:34:00Z">
              <w:tcPr>
                <w:tcW w:w="7245" w:type="dxa"/>
              </w:tcPr>
            </w:tcPrChange>
          </w:tcPr>
          <w:p w14:paraId="70866B1F"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Balanza en equilibrio y en desequilibrio</w:t>
            </w:r>
            <w:ins w:id="403" w:author="chris" w:date="2015-09-20T21:32:00Z">
              <w:r>
                <w:rPr>
                  <w:rFonts w:ascii="Times New Roman" w:hAnsi="Times New Roman" w:cs="Times New Roman"/>
                  <w:color w:val="000000"/>
                </w:rPr>
                <w:t>.</w:t>
              </w:r>
            </w:ins>
          </w:p>
        </w:tc>
      </w:tr>
    </w:tbl>
    <w:p w14:paraId="77A05CCE" w14:textId="77777777" w:rsidR="00F27BF4" w:rsidRPr="003F34C2" w:rsidRDefault="00F27BF4" w:rsidP="00F27BF4">
      <w:pPr>
        <w:spacing w:after="0"/>
        <w:rPr>
          <w:rFonts w:ascii="Times New Roman" w:hAnsi="Times New Roman"/>
          <w:rPrChange w:id="404" w:author="chris" w:date="2015-09-22T10:34:00Z">
            <w:rPr>
              <w:rFonts w:ascii="Times New Roman" w:hAnsi="Times New Roman" w:cs="Times New Roman"/>
              <w:lang w:val="es-CO"/>
            </w:rPr>
          </w:rPrChange>
        </w:rPr>
      </w:pPr>
    </w:p>
    <w:p w14:paraId="5E1533A9"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Con base en lo anterior, la igualdad 2</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+ 3 = </w:t>
      </w:r>
      <w:r w:rsidRPr="007B6EF7">
        <w:rPr>
          <w:rFonts w:ascii="Times New Roman" w:hAnsi="Times New Roman" w:cs="Times New Roman"/>
          <w:i/>
          <w:color w:val="000000"/>
          <w:lang w:val="es-CO"/>
        </w:rPr>
        <w:t>x</w:t>
      </w:r>
      <w:r>
        <w:rPr>
          <w:rFonts w:ascii="Times New Roman" w:hAnsi="Times New Roman" w:cs="Times New Roman"/>
          <w:color w:val="000000"/>
          <w:lang w:val="es-CO"/>
        </w:rPr>
        <w:t xml:space="preserve"> + 5 se puede asociar a la idea del equilibrio de una balanza, como se muestra a continuación.</w:t>
      </w:r>
    </w:p>
    <w:p w14:paraId="6E6BB8BA" w14:textId="77777777" w:rsidR="00F27BF4" w:rsidRDefault="00F27BF4" w:rsidP="00F27BF4">
      <w:pPr>
        <w:spacing w:after="0"/>
        <w:jc w:val="center"/>
        <w:rPr>
          <w:rFonts w:ascii="Times New Roman" w:hAnsi="Times New Roman" w:cs="Times New Roman"/>
          <w:color w:val="000000"/>
          <w:lang w:val="es-CO"/>
        </w:rPr>
      </w:pPr>
    </w:p>
    <w:p w14:paraId="359AABB6"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Cada unidad del valor desconocido se representará con un prisma triangular y cada unidad conocida con una esfera. De este modo, la igualdad se verá así en la balanza.</w:t>
      </w:r>
    </w:p>
    <w:p w14:paraId="09BA2D94"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Change w:id="405" w:author="Diana Velásquez Rojas" w:date="2015-09-22T10:34:00Z">
          <w:tblPr>
            <w:tblStyle w:val="Tablaconcuadrcula"/>
            <w:tblW w:w="0" w:type="auto"/>
            <w:tblLayout w:type="fixed"/>
            <w:tblLook w:val="04A0" w:firstRow="1" w:lastRow="0" w:firstColumn="1" w:lastColumn="0" w:noHBand="0" w:noVBand="1"/>
          </w:tblPr>
        </w:tblPrChange>
      </w:tblPr>
      <w:tblGrid>
        <w:gridCol w:w="1809"/>
        <w:gridCol w:w="7245"/>
        <w:tblGridChange w:id="406">
          <w:tblGrid>
            <w:gridCol w:w="1809"/>
            <w:gridCol w:w="7245"/>
          </w:tblGrid>
        </w:tblGridChange>
      </w:tblGrid>
      <w:tr w:rsidR="00F27BF4" w:rsidRPr="005D1738" w14:paraId="4B85E59A" w14:textId="77777777" w:rsidTr="006B44B3">
        <w:tc>
          <w:tcPr>
            <w:tcW w:w="9054" w:type="dxa"/>
            <w:gridSpan w:val="2"/>
            <w:shd w:val="clear" w:color="auto" w:fill="0D0D0D" w:themeFill="text1" w:themeFillTint="F2"/>
            <w:tcPrChange w:id="407" w:author="Diana Velásquez Rojas" w:date="2015-09-22T10:34:00Z">
              <w:tcPr>
                <w:tcW w:w="9054" w:type="dxa"/>
                <w:gridSpan w:val="2"/>
                <w:shd w:val="clear" w:color="auto" w:fill="0D0D0D" w:themeFill="text1" w:themeFillTint="F2"/>
              </w:tcPr>
            </w:tcPrChange>
          </w:tcPr>
          <w:p w14:paraId="46732CAE"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07DD879B" w14:textId="77777777" w:rsidTr="006B44B3">
        <w:tc>
          <w:tcPr>
            <w:tcW w:w="1809" w:type="dxa"/>
            <w:tcPrChange w:id="408" w:author="Diana Velásquez Rojas" w:date="2015-09-22T10:34:00Z">
              <w:tcPr>
                <w:tcW w:w="1809" w:type="dxa"/>
              </w:tcPr>
            </w:tcPrChange>
          </w:tcPr>
          <w:p w14:paraId="6AC62F57"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Change w:id="409" w:author="Diana Velásquez Rojas" w:date="2015-09-22T10:34:00Z">
              <w:tcPr>
                <w:tcW w:w="7245" w:type="dxa"/>
              </w:tcPr>
            </w:tcPrChange>
          </w:tcPr>
          <w:p w14:paraId="50131A1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MA_07_04_IMG05</w:t>
            </w:r>
          </w:p>
        </w:tc>
      </w:tr>
      <w:tr w:rsidR="00F27BF4" w14:paraId="2E94239D" w14:textId="77777777" w:rsidTr="006B44B3">
        <w:tc>
          <w:tcPr>
            <w:tcW w:w="1809" w:type="dxa"/>
            <w:tcPrChange w:id="410" w:author="Diana Velásquez Rojas" w:date="2015-09-22T10:34:00Z">
              <w:tcPr>
                <w:tcW w:w="1809" w:type="dxa"/>
              </w:tcPr>
            </w:tcPrChange>
          </w:tcPr>
          <w:p w14:paraId="58A7FA35"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Change w:id="411" w:author="Diana Velásquez Rojas" w:date="2015-09-22T10:34:00Z">
              <w:tcPr>
                <w:tcW w:w="7245" w:type="dxa"/>
              </w:tcPr>
            </w:tcPrChange>
          </w:tcPr>
          <w:p w14:paraId="3F36A63C" w14:textId="77777777" w:rsidR="00F27BF4" w:rsidRPr="00F43BC4" w:rsidRDefault="00F27BF4" w:rsidP="006B44B3">
            <w:pPr>
              <w:rPr>
                <w:rFonts w:ascii="Times New Roman" w:hAnsi="Times New Roman" w:cs="Times New Roman"/>
                <w:color w:val="000000"/>
              </w:rPr>
            </w:pPr>
            <w:r w:rsidRPr="00F43BC4">
              <w:rPr>
                <w:rFonts w:ascii="Times New Roman" w:hAnsi="Times New Roman" w:cs="Times New Roman"/>
                <w:color w:val="000000"/>
              </w:rPr>
              <w:t>Balanza de dos platos</w:t>
            </w:r>
          </w:p>
        </w:tc>
      </w:tr>
      <w:tr w:rsidR="00F27BF4" w14:paraId="0D5DE0FF" w14:textId="77777777" w:rsidTr="006B44B3">
        <w:tc>
          <w:tcPr>
            <w:tcW w:w="1809" w:type="dxa"/>
            <w:tcPrChange w:id="412" w:author="Diana Velásquez Rojas" w:date="2015-09-22T10:34:00Z">
              <w:tcPr>
                <w:tcW w:w="1809" w:type="dxa"/>
              </w:tcPr>
            </w:tcPrChange>
          </w:tcPr>
          <w:p w14:paraId="04271362"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245" w:type="dxa"/>
            <w:tcPrChange w:id="413" w:author="Diana Velásquez Rojas" w:date="2015-09-22T10:34:00Z">
              <w:tcPr>
                <w:tcW w:w="7245" w:type="dxa"/>
              </w:tcPr>
            </w:tcPrChange>
          </w:tcPr>
          <w:p w14:paraId="6A1F45CE" w14:textId="77777777" w:rsidR="00F27BF4" w:rsidRDefault="00F27BF4" w:rsidP="006B44B3">
            <w:del w:id="414" w:author="Sandra Ballen" w:date="2015-09-22T10:34:00Z">
              <w:r>
                <w:rPr>
                  <w:sz w:val="24"/>
                  <w:szCs w:val="24"/>
                  <w:lang w:val="es-ES_tradnl"/>
                </w:rPr>
                <w:object w:dxaOrig="3165" w:dyaOrig="2235" w14:anchorId="713AB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pt;height:112.3pt" o:ole="">
                    <v:imagedata r:id="rId11" o:title=""/>
                  </v:shape>
                  <o:OLEObject Type="Embed" ProgID="PBrush" ShapeID="_x0000_i1025" DrawAspect="Content" ObjectID="_1504425564" r:id="rId12"/>
                </w:object>
              </w:r>
            </w:del>
            <w:ins w:id="415" w:author="Sandra Ballen" w:date="2015-09-22T10:34:00Z">
              <w:r>
                <w:rPr>
                  <w:sz w:val="24"/>
                  <w:szCs w:val="24"/>
                  <w:lang w:val="es-ES_tradnl"/>
                </w:rPr>
                <w:object w:dxaOrig="3165" w:dyaOrig="2235" w14:anchorId="75917782">
                  <v:shape id="_x0000_i1026" type="#_x0000_t75" style="width:157.45pt;height:112.3pt" o:ole="">
                    <v:imagedata r:id="rId11" o:title=""/>
                  </v:shape>
                  <o:OLEObject Type="Embed" ProgID="PBrush" ShapeID="_x0000_i1026" DrawAspect="Content" ObjectID="_1504425565" r:id="rId13"/>
                </w:object>
              </w:r>
            </w:ins>
          </w:p>
          <w:p w14:paraId="4CC5DA4F" w14:textId="77777777" w:rsidR="00F27BF4" w:rsidRDefault="00F27BF4" w:rsidP="006B44B3">
            <w:r>
              <w:t>Por favor usar la balanza en equilibrio de la fotografía 83238751 para representar la siguiente imagen. Los círculos son esferas como las que se observan en la imagen y el otro objeto es el de la imagen del lado de las esferas pero ambas metálicas o de colores brillantes.</w:t>
            </w:r>
          </w:p>
          <w:p w14:paraId="5D54E6CF" w14:textId="77777777" w:rsidR="00F27BF4" w:rsidRDefault="00F27BF4" w:rsidP="006B44B3">
            <w:pPr>
              <w:rPr>
                <w:rFonts w:ascii="Times New Roman" w:hAnsi="Times New Roman" w:cs="Times New Roman"/>
                <w:color w:val="000000"/>
              </w:rPr>
            </w:pPr>
            <w:r>
              <w:rPr>
                <w:noProof/>
                <w:lang w:val="es-CO" w:eastAsia="es-CO"/>
              </w:rPr>
              <w:drawing>
                <wp:inline distT="0" distB="0" distL="0" distR="0" wp14:anchorId="3E0D6C17" wp14:editId="23F893E3">
                  <wp:extent cx="928657" cy="660693"/>
                  <wp:effectExtent l="0" t="0" r="5080" b="6350"/>
                  <wp:docPr id="33" name="Imagen 33" descr="http://thumb9.shutterstock.com/display_pic_with_logo/293770/134053562/stock-photo-wooden-geometric-ball-on-a-green-background-13405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9.shutterstock.com/display_pic_with_logo/293770/134053562/stock-photo-wooden-geometric-ball-on-a-green-background-13405356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105" cy="677375"/>
                          </a:xfrm>
                          <a:prstGeom prst="rect">
                            <a:avLst/>
                          </a:prstGeom>
                          <a:noFill/>
                          <a:ln>
                            <a:noFill/>
                          </a:ln>
                        </pic:spPr>
                      </pic:pic>
                    </a:graphicData>
                  </a:graphic>
                </wp:inline>
              </w:drawing>
            </w:r>
            <w:del w:id="416" w:author="chris" w:date="2015-09-20T21:26:00Z">
              <w:r>
                <w:rPr>
                  <w:rFonts w:ascii="Times New Roman" w:hAnsi="Times New Roman" w:cs="Times New Roman"/>
                  <w:color w:val="000000"/>
                </w:rPr>
                <w:delText xml:space="preserve">  </w:delText>
              </w:r>
            </w:del>
            <w:ins w:id="417" w:author="chris" w:date="2015-09-20T21:26:00Z">
              <w:r>
                <w:rPr>
                  <w:rFonts w:ascii="Times New Roman" w:hAnsi="Times New Roman" w:cs="Times New Roman"/>
                  <w:color w:val="000000"/>
                </w:rPr>
                <w:t xml:space="preserve"> </w:t>
              </w:r>
            </w:ins>
            <w:del w:id="418" w:author="chris" w:date="2015-09-20T21:26:00Z">
              <w:r>
                <w:rPr>
                  <w:rFonts w:ascii="Times New Roman" w:hAnsi="Times New Roman" w:cs="Times New Roman"/>
                  <w:color w:val="000000"/>
                </w:rPr>
                <w:delText xml:space="preserve">  </w:delText>
              </w:r>
            </w:del>
            <w:ins w:id="419" w:author="chris" w:date="2015-09-20T21:26:00Z">
              <w:r>
                <w:rPr>
                  <w:rFonts w:ascii="Times New Roman" w:hAnsi="Times New Roman" w:cs="Times New Roman"/>
                  <w:color w:val="000000"/>
                </w:rPr>
                <w:t xml:space="preserve"> </w:t>
              </w:r>
            </w:ins>
            <w:del w:id="420" w:author="chris" w:date="2015-09-20T21:26:00Z">
              <w:r w:rsidDel="008A4BB5">
                <w:rPr>
                  <w:rFonts w:ascii="Times New Roman" w:hAnsi="Times New Roman" w:cs="Times New Roman"/>
                  <w:color w:val="000000"/>
                </w:rPr>
                <w:delText xml:space="preserve">  </w:delText>
              </w:r>
            </w:del>
            <w:ins w:id="421" w:author="chris" w:date="2015-09-20T21:26:00Z">
              <w:r>
                <w:rPr>
                  <w:rFonts w:ascii="Times New Roman" w:hAnsi="Times New Roman" w:cs="Times New Roman"/>
                  <w:color w:val="000000"/>
                </w:rPr>
                <w:t xml:space="preserve"> </w:t>
              </w:r>
            </w:ins>
            <w:r>
              <w:rPr>
                <w:noProof/>
                <w:lang w:val="es-CO" w:eastAsia="es-CO"/>
              </w:rPr>
              <w:drawing>
                <wp:inline distT="0" distB="0" distL="0" distR="0" wp14:anchorId="124E23AA" wp14:editId="5ABAED13">
                  <wp:extent cx="789985" cy="1236818"/>
                  <wp:effectExtent l="0" t="0" r="0" b="1905"/>
                  <wp:docPr id="32" name="Imagen 32" descr="http://thumb7.shutterstock.com/display_pic_with_logo/293770/135813191/stock-photo-wooden-geometric-shapes-on-a-green-background-135813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umb7.shutterstock.com/display_pic_with_logo/293770/135813191/stock-photo-wooden-geometric-shapes-on-a-green-background-13581319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4194" cy="1259064"/>
                          </a:xfrm>
                          <a:prstGeom prst="rect">
                            <a:avLst/>
                          </a:prstGeom>
                          <a:noFill/>
                          <a:ln>
                            <a:noFill/>
                          </a:ln>
                        </pic:spPr>
                      </pic:pic>
                    </a:graphicData>
                  </a:graphic>
                </wp:inline>
              </w:drawing>
            </w:r>
          </w:p>
          <w:p w14:paraId="1D27726F" w14:textId="77777777" w:rsidR="00F27BF4" w:rsidRDefault="00F27BF4" w:rsidP="006B44B3">
            <w:pPr>
              <w:rPr>
                <w:rFonts w:ascii="Times New Roman" w:hAnsi="Times New Roman" w:cs="Times New Roman"/>
                <w:color w:val="000000"/>
              </w:rPr>
            </w:pPr>
            <w:r>
              <w:rPr>
                <w:rFonts w:ascii="Times New Roman" w:hAnsi="Times New Roman" w:cs="Times New Roman"/>
                <w:noProof/>
                <w:color w:val="000000"/>
                <w:lang w:val="es-CO" w:eastAsia="es-CO"/>
              </w:rPr>
              <w:drawing>
                <wp:inline distT="0" distB="0" distL="0" distR="0" wp14:anchorId="5025D435" wp14:editId="564ADB15">
                  <wp:extent cx="2162471" cy="7444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9369" cy="767487"/>
                          </a:xfrm>
                          <a:prstGeom prst="rect">
                            <a:avLst/>
                          </a:prstGeom>
                          <a:noFill/>
                          <a:ln>
                            <a:noFill/>
                          </a:ln>
                        </pic:spPr>
                      </pic:pic>
                    </a:graphicData>
                  </a:graphic>
                </wp:inline>
              </w:drawing>
            </w:r>
          </w:p>
        </w:tc>
      </w:tr>
      <w:tr w:rsidR="00F27BF4" w14:paraId="3DDFEC6E" w14:textId="77777777" w:rsidTr="006B44B3">
        <w:tc>
          <w:tcPr>
            <w:tcW w:w="1809" w:type="dxa"/>
            <w:tcPrChange w:id="422" w:author="Diana Velásquez Rojas" w:date="2015-09-22T10:34:00Z">
              <w:tcPr>
                <w:tcW w:w="1809" w:type="dxa"/>
              </w:tcPr>
            </w:tcPrChange>
          </w:tcPr>
          <w:p w14:paraId="658D53DA"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Change w:id="423" w:author="Diana Velásquez Rojas" w:date="2015-09-22T10:34:00Z">
              <w:tcPr>
                <w:tcW w:w="7245" w:type="dxa"/>
              </w:tcPr>
            </w:tcPrChange>
          </w:tcPr>
          <w:p w14:paraId="79D6BB64"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Balanza en equilibrio y desequilibrio</w:t>
            </w:r>
            <w:ins w:id="424" w:author="chris" w:date="2015-09-20T21:33:00Z">
              <w:r>
                <w:rPr>
                  <w:rFonts w:ascii="Times New Roman" w:hAnsi="Times New Roman" w:cs="Times New Roman"/>
                  <w:color w:val="000000"/>
                </w:rPr>
                <w:t>.</w:t>
              </w:r>
            </w:ins>
          </w:p>
        </w:tc>
      </w:tr>
    </w:tbl>
    <w:p w14:paraId="527E109A" w14:textId="77777777" w:rsidR="00F27BF4" w:rsidRPr="003F34C2" w:rsidRDefault="00F27BF4" w:rsidP="00F27BF4">
      <w:pPr>
        <w:spacing w:after="0"/>
        <w:jc w:val="both"/>
        <w:rPr>
          <w:rFonts w:ascii="Times New Roman" w:hAnsi="Times New Roman"/>
          <w:color w:val="000000"/>
          <w:rPrChange w:id="425" w:author="chris" w:date="2015-09-22T10:34:00Z">
            <w:rPr>
              <w:rFonts w:ascii="Times New Roman" w:hAnsi="Times New Roman" w:cs="Times New Roman"/>
              <w:color w:val="000000"/>
              <w:lang w:val="es-CO"/>
            </w:rPr>
          </w:rPrChange>
        </w:rPr>
      </w:pPr>
    </w:p>
    <w:p w14:paraId="494FB937"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Si a esta balanza en equilibrio se le agregan más esferas en uno de sus platos, </w:t>
      </w:r>
      <w:ins w:id="426" w:author="Diana Velásquez Rojas" w:date="2015-09-22T10:34:00Z">
        <w:r>
          <w:rPr>
            <w:rFonts w:ascii="Times New Roman" w:hAnsi="Times New Roman" w:cs="Times New Roman"/>
            <w:color w:val="000000"/>
            <w:lang w:val="es-CO"/>
          </w:rPr>
          <w:t>s</w:t>
        </w:r>
      </w:ins>
      <w:ins w:id="427" w:author="chris" w:date="2015-09-20T21:33:00Z">
        <w:r>
          <w:rPr>
            <w:rFonts w:ascii="Times New Roman" w:hAnsi="Times New Roman" w:cs="Times New Roman"/>
            <w:color w:val="000000"/>
            <w:lang w:val="es-CO"/>
          </w:rPr>
          <w:t>o</w:t>
        </w:r>
      </w:ins>
      <w:del w:id="428" w:author="chris" w:date="2015-09-20T21:33:00Z">
        <w:r w:rsidDel="003F34C2">
          <w:rPr>
            <w:rFonts w:ascii="Times New Roman" w:hAnsi="Times New Roman" w:cs="Times New Roman"/>
            <w:color w:val="000000"/>
            <w:lang w:val="es-CO"/>
          </w:rPr>
          <w:delText>ó</w:delText>
        </w:r>
      </w:del>
      <w:ins w:id="429" w:author="Diana Velásquez Rojas" w:date="2015-09-22T10:34:00Z">
        <w:r>
          <w:rPr>
            <w:rFonts w:ascii="Times New Roman" w:hAnsi="Times New Roman" w:cs="Times New Roman"/>
            <w:color w:val="000000"/>
            <w:lang w:val="es-CO"/>
          </w:rPr>
          <w:t>lo</w:t>
        </w:r>
      </w:ins>
      <w:del w:id="430" w:author="Diana Velásquez Rojas" w:date="2015-09-22T10:34:00Z">
        <w:r>
          <w:rPr>
            <w:rFonts w:ascii="Times New Roman" w:hAnsi="Times New Roman" w:cs="Times New Roman"/>
            <w:color w:val="000000"/>
            <w:lang w:val="es-CO"/>
          </w:rPr>
          <w:delText>sólo</w:delText>
        </w:r>
      </w:del>
      <w:r>
        <w:rPr>
          <w:rFonts w:ascii="Times New Roman" w:hAnsi="Times New Roman" w:cs="Times New Roman"/>
          <w:color w:val="000000"/>
          <w:lang w:val="es-CO"/>
        </w:rPr>
        <w:t xml:space="preserve"> se equilibraría al agregar la misma cantidad de esferas en el otro plato; lo mismo sucede si se quitan esferas, ¿verdad? Y en dicho equilibrio, se tendría un nuevo peso.</w:t>
      </w:r>
    </w:p>
    <w:p w14:paraId="12814195" w14:textId="77777777" w:rsidR="00F27BF4" w:rsidRDefault="00F27BF4" w:rsidP="00F27BF4">
      <w:pPr>
        <w:spacing w:after="0"/>
        <w:jc w:val="both"/>
        <w:rPr>
          <w:rFonts w:ascii="Times New Roman" w:hAnsi="Times New Roman" w:cs="Times New Roman"/>
          <w:color w:val="000000"/>
          <w:lang w:val="es-CO"/>
        </w:rPr>
      </w:pPr>
    </w:p>
    <w:p w14:paraId="03BDB95D"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El anterior, es el principio de la </w:t>
      </w:r>
      <w:r w:rsidRPr="00640BAD">
        <w:rPr>
          <w:rFonts w:ascii="Times New Roman" w:hAnsi="Times New Roman" w:cs="Times New Roman"/>
          <w:b/>
          <w:color w:val="000000"/>
          <w:lang w:val="es-CO"/>
        </w:rPr>
        <w:t>propiedad uniforme de la igualdad</w:t>
      </w:r>
      <w:ins w:id="431" w:author="chris" w:date="2015-09-20T21:34:00Z">
        <w:r>
          <w:rPr>
            <w:rFonts w:ascii="Times New Roman" w:hAnsi="Times New Roman" w:cs="Times New Roman"/>
            <w:color w:val="000000"/>
            <w:lang w:val="es-CO"/>
          </w:rPr>
          <w:t>,</w:t>
        </w:r>
      </w:ins>
      <w:r>
        <w:rPr>
          <w:rFonts w:ascii="Times New Roman" w:hAnsi="Times New Roman" w:cs="Times New Roman"/>
          <w:color w:val="000000"/>
          <w:lang w:val="es-CO"/>
        </w:rPr>
        <w:t xml:space="preserve"> el cual afirma que si a una </w:t>
      </w:r>
      <w:r w:rsidRPr="000C4045">
        <w:rPr>
          <w:rFonts w:ascii="Times New Roman" w:hAnsi="Times New Roman" w:cs="Times New Roman"/>
          <w:b/>
          <w:color w:val="000000"/>
          <w:lang w:val="es-CO"/>
        </w:rPr>
        <w:t>igualdad</w:t>
      </w:r>
      <w:r>
        <w:rPr>
          <w:rFonts w:ascii="Times New Roman" w:hAnsi="Times New Roman" w:cs="Times New Roman"/>
          <w:color w:val="000000"/>
          <w:lang w:val="es-CO"/>
        </w:rPr>
        <w:t xml:space="preserve"> se </w:t>
      </w:r>
      <w:r>
        <w:rPr>
          <w:rFonts w:ascii="Times New Roman" w:hAnsi="Times New Roman" w:cs="Times New Roman"/>
          <w:b/>
          <w:color w:val="000000"/>
          <w:lang w:val="es-CO"/>
        </w:rPr>
        <w:t>adiciona</w:t>
      </w:r>
      <w:r w:rsidRPr="000C4045">
        <w:rPr>
          <w:rFonts w:ascii="Times New Roman" w:hAnsi="Times New Roman" w:cs="Times New Roman"/>
          <w:b/>
          <w:color w:val="000000"/>
          <w:lang w:val="es-CO"/>
        </w:rPr>
        <w:t xml:space="preserve">, </w:t>
      </w:r>
      <w:r>
        <w:rPr>
          <w:rFonts w:ascii="Times New Roman" w:hAnsi="Times New Roman" w:cs="Times New Roman"/>
          <w:b/>
          <w:color w:val="000000"/>
          <w:lang w:val="es-CO"/>
        </w:rPr>
        <w:t>sustrae</w:t>
      </w:r>
      <w:r w:rsidRPr="000C4045">
        <w:rPr>
          <w:rFonts w:ascii="Times New Roman" w:hAnsi="Times New Roman" w:cs="Times New Roman"/>
          <w:b/>
          <w:color w:val="000000"/>
          <w:lang w:val="es-CO"/>
        </w:rPr>
        <w:t xml:space="preserve">, multiplica </w:t>
      </w:r>
      <w:r w:rsidRPr="003F34C2">
        <w:rPr>
          <w:rFonts w:ascii="Times New Roman" w:hAnsi="Times New Roman"/>
          <w:color w:val="000000"/>
          <w:lang w:val="es-CO"/>
          <w:rPrChange w:id="432" w:author="chris" w:date="2015-09-22T10:34:00Z">
            <w:rPr>
              <w:rFonts w:ascii="Times New Roman" w:hAnsi="Times New Roman" w:cs="Times New Roman"/>
              <w:b/>
              <w:color w:val="000000"/>
              <w:lang w:val="es-CO"/>
            </w:rPr>
          </w:rPrChange>
        </w:rPr>
        <w:t>o</w:t>
      </w:r>
      <w:r w:rsidRPr="000C4045">
        <w:rPr>
          <w:rFonts w:ascii="Times New Roman" w:hAnsi="Times New Roman" w:cs="Times New Roman"/>
          <w:b/>
          <w:color w:val="000000"/>
          <w:lang w:val="es-CO"/>
        </w:rPr>
        <w:t xml:space="preserve"> divide</w:t>
      </w:r>
      <w:r>
        <w:rPr>
          <w:rFonts w:ascii="Times New Roman" w:hAnsi="Times New Roman" w:cs="Times New Roman"/>
          <w:color w:val="000000"/>
          <w:lang w:val="es-CO"/>
        </w:rPr>
        <w:t xml:space="preserve"> una </w:t>
      </w:r>
      <w:r w:rsidRPr="000C4045">
        <w:rPr>
          <w:rFonts w:ascii="Times New Roman" w:hAnsi="Times New Roman" w:cs="Times New Roman"/>
          <w:b/>
          <w:color w:val="000000"/>
          <w:lang w:val="es-CO"/>
        </w:rPr>
        <w:t>misma cantidad</w:t>
      </w:r>
      <w:r>
        <w:rPr>
          <w:rFonts w:ascii="Times New Roman" w:hAnsi="Times New Roman" w:cs="Times New Roman"/>
          <w:color w:val="000000"/>
          <w:lang w:val="es-CO"/>
        </w:rPr>
        <w:t xml:space="preserve"> en sus dos miembros, </w:t>
      </w:r>
      <w:r w:rsidRPr="000C4045">
        <w:rPr>
          <w:rFonts w:ascii="Times New Roman" w:hAnsi="Times New Roman" w:cs="Times New Roman"/>
          <w:b/>
          <w:color w:val="000000"/>
          <w:lang w:val="es-CO"/>
        </w:rPr>
        <w:t>se obtiene otra igualdad</w:t>
      </w:r>
      <w:r>
        <w:rPr>
          <w:rFonts w:ascii="Times New Roman" w:hAnsi="Times New Roman" w:cs="Times New Roman"/>
          <w:color w:val="000000"/>
          <w:lang w:val="es-CO"/>
        </w:rPr>
        <w:t>.</w:t>
      </w:r>
    </w:p>
    <w:p w14:paraId="207CDC29"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433" w:author="Diana Velásquez Rojas" w:date="2015-09-22T10:34:00Z">
          <w:tblPr>
            <w:tblStyle w:val="Tablaconcuadrcula"/>
            <w:tblW w:w="0" w:type="auto"/>
            <w:tblLook w:val="04A0" w:firstRow="1" w:lastRow="0" w:firstColumn="1" w:lastColumn="0" w:noHBand="0" w:noVBand="1"/>
          </w:tblPr>
        </w:tblPrChange>
      </w:tblPr>
      <w:tblGrid>
        <w:gridCol w:w="1920"/>
        <w:gridCol w:w="6908"/>
        <w:tblGridChange w:id="434">
          <w:tblGrid>
            <w:gridCol w:w="1951"/>
            <w:gridCol w:w="7082"/>
          </w:tblGrid>
        </w:tblGridChange>
      </w:tblGrid>
      <w:tr w:rsidR="00F27BF4" w:rsidRPr="005D1738" w14:paraId="12CE52CC" w14:textId="77777777" w:rsidTr="006B44B3">
        <w:tc>
          <w:tcPr>
            <w:tcW w:w="9033" w:type="dxa"/>
            <w:gridSpan w:val="2"/>
            <w:shd w:val="clear" w:color="auto" w:fill="000000" w:themeFill="text1"/>
            <w:tcPrChange w:id="435" w:author="Diana Velásquez Rojas" w:date="2015-09-22T10:34:00Z">
              <w:tcPr>
                <w:tcW w:w="9033" w:type="dxa"/>
                <w:gridSpan w:val="2"/>
                <w:shd w:val="clear" w:color="auto" w:fill="000000" w:themeFill="text1"/>
              </w:tcPr>
            </w:tcPrChange>
          </w:tcPr>
          <w:p w14:paraId="7116CD49"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nuevo</w:t>
            </w:r>
          </w:p>
        </w:tc>
      </w:tr>
      <w:tr w:rsidR="00F27BF4" w14:paraId="4357600F" w14:textId="77777777" w:rsidTr="006B44B3">
        <w:tc>
          <w:tcPr>
            <w:tcW w:w="1951" w:type="dxa"/>
            <w:tcPrChange w:id="436" w:author="Diana Velásquez Rojas" w:date="2015-09-22T10:34:00Z">
              <w:tcPr>
                <w:tcW w:w="1951" w:type="dxa"/>
              </w:tcPr>
            </w:tcPrChange>
          </w:tcPr>
          <w:p w14:paraId="104B178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82" w:type="dxa"/>
            <w:tcPrChange w:id="437" w:author="Diana Velásquez Rojas" w:date="2015-09-22T10:34:00Z">
              <w:tcPr>
                <w:tcW w:w="7082" w:type="dxa"/>
              </w:tcPr>
            </w:tcPrChange>
          </w:tcPr>
          <w:p w14:paraId="2BD27175" w14:textId="143D9D88"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7</w:t>
            </w:r>
            <w:r w:rsidRPr="007D2C51">
              <w:rPr>
                <w:rFonts w:ascii="Times New Roman" w:hAnsi="Times New Roman" w:cs="Times New Roman"/>
              </w:rPr>
              <w:t>0</w:t>
            </w:r>
          </w:p>
        </w:tc>
      </w:tr>
      <w:tr w:rsidR="00F27BF4" w14:paraId="227CEAEF" w14:textId="77777777" w:rsidTr="006B44B3">
        <w:tc>
          <w:tcPr>
            <w:tcW w:w="1951" w:type="dxa"/>
            <w:tcPrChange w:id="438" w:author="Diana Velásquez Rojas" w:date="2015-09-22T10:34:00Z">
              <w:tcPr>
                <w:tcW w:w="1951" w:type="dxa"/>
              </w:tcPr>
            </w:tcPrChange>
          </w:tcPr>
          <w:p w14:paraId="0A0CEF07"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Cambio (descripción o capturas de pantallas)</w:t>
            </w:r>
          </w:p>
        </w:tc>
        <w:tc>
          <w:tcPr>
            <w:tcW w:w="7082" w:type="dxa"/>
            <w:tcPrChange w:id="439" w:author="Diana Velásquez Rojas" w:date="2015-09-22T10:34:00Z">
              <w:tcPr>
                <w:tcW w:w="7082" w:type="dxa"/>
              </w:tcPr>
            </w:tcPrChange>
          </w:tcPr>
          <w:p w14:paraId="2D3A8F46" w14:textId="77777777" w:rsidR="00F27BF4" w:rsidRDefault="00F27BF4" w:rsidP="006B44B3">
            <w:pPr>
              <w:rPr>
                <w:rFonts w:ascii="Times New Roman" w:hAnsi="Times New Roman" w:cs="Times New Roman"/>
              </w:rPr>
            </w:pPr>
            <w:r>
              <w:rPr>
                <w:rFonts w:ascii="Times New Roman" w:hAnsi="Times New Roman" w:cs="Times New Roman"/>
              </w:rPr>
              <w:t>El recurso es una animación formada con imágenes y textos que se describen a continuación:</w:t>
            </w:r>
          </w:p>
          <w:p w14:paraId="3A973EF5" w14:textId="77777777" w:rsidR="00F27BF4" w:rsidRDefault="00F27BF4" w:rsidP="006B44B3">
            <w:pPr>
              <w:rPr>
                <w:rFonts w:ascii="Times New Roman" w:hAnsi="Times New Roman" w:cs="Times New Roman"/>
              </w:rPr>
            </w:pPr>
          </w:p>
          <w:tbl>
            <w:tblPr>
              <w:tblStyle w:val="Tablaconcuadrcula"/>
              <w:tblW w:w="0" w:type="auto"/>
              <w:tblLook w:val="04A0" w:firstRow="1" w:lastRow="0" w:firstColumn="1" w:lastColumn="0" w:noHBand="0" w:noVBand="1"/>
              <w:tblPrChange w:id="440" w:author="Diana Velásquez Rojas" w:date="2015-09-22T10:34:00Z">
                <w:tblPr>
                  <w:tblStyle w:val="Tablaconcuadrcula"/>
                  <w:tblW w:w="0" w:type="auto"/>
                  <w:tblLook w:val="04A0" w:firstRow="1" w:lastRow="0" w:firstColumn="1" w:lastColumn="0" w:noHBand="0" w:noVBand="1"/>
                </w:tblPr>
              </w:tblPrChange>
            </w:tblPr>
            <w:tblGrid>
              <w:gridCol w:w="4349"/>
              <w:gridCol w:w="2192"/>
              <w:gridCol w:w="141"/>
              <w:tblGridChange w:id="441">
                <w:tblGrid>
                  <w:gridCol w:w="113"/>
                  <w:gridCol w:w="4349"/>
                  <w:gridCol w:w="103"/>
                  <w:gridCol w:w="2230"/>
                  <w:gridCol w:w="38"/>
                </w:tblGrid>
              </w:tblGridChange>
            </w:tblGrid>
            <w:tr w:rsidR="00F27BF4" w14:paraId="2E034855" w14:textId="77777777" w:rsidTr="006B44B3">
              <w:trPr>
                <w:gridAfter w:val="1"/>
                <w:wAfter w:w="151" w:type="dxa"/>
              </w:trPr>
              <w:tc>
                <w:tcPr>
                  <w:tcW w:w="4565" w:type="dxa"/>
                  <w:tcPrChange w:id="442" w:author="Diana Velásquez Rojas" w:date="2015-09-22T10:34:00Z">
                    <w:tcPr>
                      <w:tcW w:w="4565" w:type="dxa"/>
                      <w:gridSpan w:val="3"/>
                    </w:tcPr>
                  </w:tcPrChange>
                </w:tcPr>
                <w:p w14:paraId="5756FE44" w14:textId="77777777" w:rsidR="00F27BF4" w:rsidRDefault="00F27BF4" w:rsidP="006B44B3">
                  <w:pPr>
                    <w:jc w:val="center"/>
                    <w:rPr>
                      <w:rFonts w:ascii="Times New Roman" w:hAnsi="Times New Roman" w:cs="Times New Roman"/>
                    </w:rPr>
                  </w:pPr>
                  <w:r>
                    <w:rPr>
                      <w:rFonts w:ascii="Times New Roman" w:hAnsi="Times New Roman" w:cs="Times New Roman"/>
                    </w:rPr>
                    <w:t>Imagen</w:t>
                  </w:r>
                </w:p>
              </w:tc>
              <w:tc>
                <w:tcPr>
                  <w:tcW w:w="2268" w:type="dxa"/>
                  <w:tcPrChange w:id="443" w:author="Diana Velásquez Rojas" w:date="2015-09-22T10:34:00Z">
                    <w:tcPr>
                      <w:tcW w:w="2268" w:type="dxa"/>
                      <w:gridSpan w:val="2"/>
                    </w:tcPr>
                  </w:tcPrChange>
                </w:tcPr>
                <w:p w14:paraId="3F65588F" w14:textId="77777777" w:rsidR="00F27BF4" w:rsidRDefault="00F27BF4" w:rsidP="006B44B3">
                  <w:pPr>
                    <w:jc w:val="center"/>
                    <w:rPr>
                      <w:rFonts w:ascii="Times New Roman" w:hAnsi="Times New Roman" w:cs="Times New Roman"/>
                    </w:rPr>
                  </w:pPr>
                  <w:r>
                    <w:rPr>
                      <w:rFonts w:ascii="Times New Roman" w:hAnsi="Times New Roman" w:cs="Times New Roman"/>
                    </w:rPr>
                    <w:t>Texto</w:t>
                  </w:r>
                </w:p>
              </w:tc>
            </w:tr>
            <w:tr w:rsidR="00F27BF4" w14:paraId="498D01A9" w14:textId="77777777" w:rsidTr="006B44B3">
              <w:trPr>
                <w:gridAfter w:val="1"/>
                <w:wAfter w:w="151" w:type="dxa"/>
              </w:trPr>
              <w:tc>
                <w:tcPr>
                  <w:tcW w:w="4565" w:type="dxa"/>
                  <w:tcPrChange w:id="444" w:author="Diana Velásquez Rojas" w:date="2015-09-22T10:34:00Z">
                    <w:tcPr>
                      <w:tcW w:w="4565" w:type="dxa"/>
                      <w:gridSpan w:val="3"/>
                    </w:tcPr>
                  </w:tcPrChange>
                </w:tcPr>
                <w:p w14:paraId="4EFAAB50" w14:textId="77777777" w:rsidR="00F27BF4" w:rsidRDefault="00F27BF4" w:rsidP="006B44B3">
                  <w:pPr>
                    <w:rPr>
                      <w:rFonts w:ascii="Times New Roman" w:hAnsi="Times New Roman" w:cs="Times New Roman"/>
                    </w:rPr>
                  </w:pPr>
                  <w:r>
                    <w:rPr>
                      <w:rFonts w:ascii="Times New Roman" w:hAnsi="Times New Roman" w:cs="Times New Roman"/>
                    </w:rPr>
                    <w:t>Balanza de dos platos equilibrada, en uno de los platos hay una bolsa etiquetada con un peso de 2 Kg, en el otro plato hay dos bolsas etiquetadas cada una con un peso de 1 Kg.</w:t>
                  </w:r>
                </w:p>
              </w:tc>
              <w:tc>
                <w:tcPr>
                  <w:tcW w:w="2268" w:type="dxa"/>
                  <w:tcPrChange w:id="445" w:author="Diana Velásquez Rojas" w:date="2015-09-22T10:34:00Z">
                    <w:tcPr>
                      <w:tcW w:w="2268" w:type="dxa"/>
                      <w:gridSpan w:val="2"/>
                    </w:tcPr>
                  </w:tcPrChange>
                </w:tcPr>
                <w:p w14:paraId="018AEC04" w14:textId="77777777" w:rsidR="00F27BF4" w:rsidRDefault="00F27BF4" w:rsidP="006B44B3">
                  <w:pPr>
                    <w:rPr>
                      <w:rFonts w:ascii="Times New Roman" w:hAnsi="Times New Roman" w:cs="Times New Roman"/>
                    </w:rPr>
                  </w:pPr>
                  <w:r>
                    <w:rPr>
                      <w:rFonts w:ascii="Times New Roman" w:hAnsi="Times New Roman" w:cs="Times New Roman"/>
                    </w:rPr>
                    <w:t>La balanza representa la igualdad.</w:t>
                  </w:r>
                </w:p>
              </w:tc>
            </w:tr>
            <w:tr w:rsidR="00F27BF4" w14:paraId="34F4097B" w14:textId="77777777" w:rsidTr="006B44B3">
              <w:tc>
                <w:tcPr>
                  <w:tcW w:w="4565" w:type="dxa"/>
                </w:tcPr>
                <w:p w14:paraId="418590AE" w14:textId="77777777" w:rsidR="00F27BF4" w:rsidRDefault="00F27BF4" w:rsidP="006B44B3">
                  <w:pPr>
                    <w:rPr>
                      <w:del w:id="446" w:author="chris" w:date="2015-09-21T18:21:00Z"/>
                      <w:rFonts w:ascii="Times New Roman" w:hAnsi="Times New Roman" w:cs="Times New Roman"/>
                    </w:rPr>
                  </w:pPr>
                  <w:r>
                    <w:rPr>
                      <w:rFonts w:ascii="Times New Roman" w:hAnsi="Times New Roman" w:cs="Times New Roman"/>
                    </w:rPr>
                    <w:t>A la imagen anterior le anexamos:</w:t>
                  </w:r>
                </w:p>
                <w:p w14:paraId="3C0C31D0" w14:textId="77777777" w:rsidR="00F27BF4" w:rsidRDefault="00F27BF4" w:rsidP="006B44B3">
                  <w:pPr>
                    <w:rPr>
                      <w:rFonts w:ascii="Times New Roman" w:hAnsi="Times New Roman" w:cs="Times New Roman"/>
                    </w:rPr>
                  </w:pPr>
                  <w:del w:id="447" w:author="chris" w:date="2015-09-21T18:21:00Z">
                    <w:r w:rsidDel="00E3506B">
                      <w:rPr>
                        <w:rFonts w:ascii="Times New Roman" w:hAnsi="Times New Roman" w:cs="Times New Roman"/>
                      </w:rPr>
                      <w:delText>D</w:delText>
                    </w:r>
                  </w:del>
                  <w:ins w:id="448" w:author="chris" w:date="2015-09-21T18:21:00Z">
                    <w:r>
                      <w:rPr>
                        <w:rFonts w:ascii="Times New Roman" w:hAnsi="Times New Roman" w:cs="Times New Roman"/>
                      </w:rPr>
                      <w:t xml:space="preserve"> </w:t>
                    </w:r>
                    <w:proofErr w:type="gramStart"/>
                    <w:r>
                      <w:rPr>
                        <w:rFonts w:ascii="Times New Roman" w:hAnsi="Times New Roman" w:cs="Times New Roman"/>
                      </w:rPr>
                      <w:t>d</w:t>
                    </w:r>
                  </w:ins>
                  <w:ins w:id="449" w:author="Diana Velásquez Rojas" w:date="2015-09-22T10:34:00Z">
                    <w:r>
                      <w:rPr>
                        <w:rFonts w:ascii="Times New Roman" w:hAnsi="Times New Roman" w:cs="Times New Roman"/>
                      </w:rPr>
                      <w:t>os</w:t>
                    </w:r>
                  </w:ins>
                  <w:proofErr w:type="gramEnd"/>
                  <w:del w:id="450" w:author="Diana Velásquez Rojas" w:date="2015-09-22T10:34:00Z">
                    <w:r>
                      <w:rPr>
                        <w:rFonts w:ascii="Times New Roman" w:hAnsi="Times New Roman" w:cs="Times New Roman"/>
                      </w:rPr>
                      <w:delText>Dos</w:delText>
                    </w:r>
                  </w:del>
                  <w:r>
                    <w:rPr>
                      <w:rFonts w:ascii="Times New Roman" w:hAnsi="Times New Roman" w:cs="Times New Roman"/>
                    </w:rPr>
                    <w:t xml:space="preserve"> bolsas etiquetadas cada una con un peso de 1Kg al plato donde está la bolsa de </w:t>
                  </w:r>
                  <w:ins w:id="451" w:author="Diana Velásquez Rojas" w:date="2015-09-22T10:34:00Z">
                    <w:r>
                      <w:rPr>
                        <w:rFonts w:ascii="Times New Roman" w:hAnsi="Times New Roman" w:cs="Times New Roman"/>
                      </w:rPr>
                      <w:t>2</w:t>
                    </w:r>
                  </w:ins>
                  <w:ins w:id="452" w:author="chris" w:date="2015-09-20T21:34:00Z">
                    <w:r>
                      <w:rPr>
                        <w:rFonts w:ascii="Times New Roman" w:hAnsi="Times New Roman" w:cs="Times New Roman"/>
                      </w:rPr>
                      <w:t xml:space="preserve"> </w:t>
                    </w:r>
                  </w:ins>
                  <w:ins w:id="453" w:author="Diana Velásquez Rojas" w:date="2015-09-22T10:34:00Z">
                    <w:r>
                      <w:rPr>
                        <w:rFonts w:ascii="Times New Roman" w:hAnsi="Times New Roman" w:cs="Times New Roman"/>
                      </w:rPr>
                      <w:t>Kg</w:t>
                    </w:r>
                  </w:ins>
                  <w:del w:id="454" w:author="Diana Velásquez Rojas" w:date="2015-09-22T10:34:00Z">
                    <w:r>
                      <w:rPr>
                        <w:rFonts w:ascii="Times New Roman" w:hAnsi="Times New Roman" w:cs="Times New Roman"/>
                      </w:rPr>
                      <w:delText>2Kg</w:delText>
                    </w:r>
                  </w:del>
                  <w:r>
                    <w:rPr>
                      <w:rFonts w:ascii="Times New Roman" w:hAnsi="Times New Roman" w:cs="Times New Roman"/>
                    </w:rPr>
                    <w:t>, este plato baja y desequilibra la balanza.</w:t>
                  </w:r>
                </w:p>
              </w:tc>
              <w:tc>
                <w:tcPr>
                  <w:tcW w:w="2268" w:type="dxa"/>
                  <w:gridSpan w:val="2"/>
                </w:tcPr>
                <w:p w14:paraId="3ADFC0CB" w14:textId="77777777" w:rsidR="00F27BF4" w:rsidRDefault="00F27BF4" w:rsidP="006B44B3">
                  <w:pPr>
                    <w:rPr>
                      <w:rFonts w:ascii="Times New Roman" w:hAnsi="Times New Roman" w:cs="Times New Roman"/>
                    </w:rPr>
                  </w:pPr>
                  <w:r>
                    <w:rPr>
                      <w:rFonts w:ascii="Times New Roman" w:hAnsi="Times New Roman" w:cs="Times New Roman"/>
                    </w:rPr>
                    <w:t>Se suma 2 en un miembro de la igualdad.</w:t>
                  </w:r>
                </w:p>
              </w:tc>
            </w:tr>
            <w:tr w:rsidR="00F27BF4" w14:paraId="7037F758" w14:textId="77777777" w:rsidTr="006B44B3">
              <w:tc>
                <w:tcPr>
                  <w:tcW w:w="4565" w:type="dxa"/>
                </w:tcPr>
                <w:p w14:paraId="111C9671" w14:textId="77777777" w:rsidR="00F27BF4" w:rsidRDefault="00F27BF4" w:rsidP="006B44B3">
                  <w:pPr>
                    <w:rPr>
                      <w:del w:id="455" w:author="chris" w:date="2015-09-20T21:35:00Z"/>
                      <w:rFonts w:ascii="Times New Roman" w:hAnsi="Times New Roman" w:cs="Times New Roman"/>
                    </w:rPr>
                  </w:pPr>
                  <w:r>
                    <w:rPr>
                      <w:rFonts w:ascii="Times New Roman" w:hAnsi="Times New Roman" w:cs="Times New Roman"/>
                    </w:rPr>
                    <w:t>A la imagen anterior le anexamos</w:t>
                  </w:r>
                  <w:ins w:id="456" w:author="chris" w:date="2015-09-21T18:21:00Z">
                    <w:r>
                      <w:rPr>
                        <w:rFonts w:ascii="Times New Roman" w:hAnsi="Times New Roman" w:cs="Times New Roman"/>
                      </w:rPr>
                      <w:t>:</w:t>
                    </w:r>
                  </w:ins>
                  <w:del w:id="457" w:author="chris" w:date="2015-09-21T18:20:00Z">
                    <w:r>
                      <w:rPr>
                        <w:rFonts w:ascii="Times New Roman" w:hAnsi="Times New Roman" w:cs="Times New Roman"/>
                      </w:rPr>
                      <w:delText>:</w:delText>
                    </w:r>
                  </w:del>
                </w:p>
                <w:p w14:paraId="10C42FF7" w14:textId="77777777" w:rsidR="00F27BF4" w:rsidRPr="00FD2F09" w:rsidRDefault="00F27BF4" w:rsidP="006B44B3">
                  <w:pPr>
                    <w:rPr>
                      <w:rFonts w:ascii="Times New Roman" w:hAnsi="Times New Roman" w:cs="Times New Roman"/>
                    </w:rPr>
                  </w:pPr>
                  <w:ins w:id="458" w:author="chris" w:date="2015-09-20T21:35:00Z">
                    <w:r>
                      <w:rPr>
                        <w:rFonts w:ascii="Times New Roman" w:hAnsi="Times New Roman" w:cs="Times New Roman"/>
                      </w:rPr>
                      <w:t xml:space="preserve"> </w:t>
                    </w:r>
                    <w:proofErr w:type="gramStart"/>
                    <w:r>
                      <w:rPr>
                        <w:rFonts w:ascii="Times New Roman" w:hAnsi="Times New Roman" w:cs="Times New Roman"/>
                      </w:rPr>
                      <w:t>d</w:t>
                    </w:r>
                  </w:ins>
                  <w:proofErr w:type="gramEnd"/>
                  <w:del w:id="459" w:author="chris" w:date="2015-09-20T21:35:00Z">
                    <w:r>
                      <w:rPr>
                        <w:rFonts w:ascii="Times New Roman" w:hAnsi="Times New Roman" w:cs="Times New Roman"/>
                      </w:rPr>
                      <w:delText>D</w:delText>
                    </w:r>
                  </w:del>
                  <w:r>
                    <w:rPr>
                      <w:rFonts w:ascii="Times New Roman" w:hAnsi="Times New Roman" w:cs="Times New Roman"/>
                    </w:rPr>
                    <w:t xml:space="preserve">os bolsas etiquetadas cada una con un peso de </w:t>
                  </w:r>
                  <w:ins w:id="460" w:author="Diana Velásquez Rojas" w:date="2015-09-22T10:34:00Z">
                    <w:r>
                      <w:rPr>
                        <w:rFonts w:ascii="Times New Roman" w:hAnsi="Times New Roman" w:cs="Times New Roman"/>
                      </w:rPr>
                      <w:t>1</w:t>
                    </w:r>
                  </w:ins>
                  <w:ins w:id="461" w:author="chris" w:date="2015-09-20T21:34:00Z">
                    <w:r>
                      <w:rPr>
                        <w:rFonts w:ascii="Times New Roman" w:hAnsi="Times New Roman" w:cs="Times New Roman"/>
                      </w:rPr>
                      <w:t xml:space="preserve"> </w:t>
                    </w:r>
                  </w:ins>
                  <w:ins w:id="462" w:author="Diana Velásquez Rojas" w:date="2015-09-22T10:34:00Z">
                    <w:r>
                      <w:rPr>
                        <w:rFonts w:ascii="Times New Roman" w:hAnsi="Times New Roman" w:cs="Times New Roman"/>
                      </w:rPr>
                      <w:t>Kg</w:t>
                    </w:r>
                  </w:ins>
                  <w:del w:id="463" w:author="Diana Velásquez Rojas" w:date="2015-09-22T10:34:00Z">
                    <w:r>
                      <w:rPr>
                        <w:rFonts w:ascii="Times New Roman" w:hAnsi="Times New Roman" w:cs="Times New Roman"/>
                      </w:rPr>
                      <w:delText>1Kg</w:delText>
                    </w:r>
                  </w:del>
                  <w:r>
                    <w:rPr>
                      <w:rFonts w:ascii="Times New Roman" w:hAnsi="Times New Roman" w:cs="Times New Roman"/>
                    </w:rPr>
                    <w:t xml:space="preserve"> al plato que está arriba, la balanza se equilibra.</w:t>
                  </w:r>
                </w:p>
              </w:tc>
              <w:tc>
                <w:tcPr>
                  <w:tcW w:w="2268" w:type="dxa"/>
                  <w:gridSpan w:val="2"/>
                </w:tcPr>
                <w:p w14:paraId="5170D213" w14:textId="77777777" w:rsidR="00F27BF4" w:rsidRDefault="00F27BF4" w:rsidP="006B44B3">
                  <w:pPr>
                    <w:rPr>
                      <w:rFonts w:ascii="Times New Roman" w:hAnsi="Times New Roman" w:cs="Times New Roman"/>
                    </w:rPr>
                  </w:pPr>
                  <w:r>
                    <w:rPr>
                      <w:rFonts w:ascii="Times New Roman" w:hAnsi="Times New Roman" w:cs="Times New Roman"/>
                    </w:rPr>
                    <w:t>Se suma 2 al otro miembro de la igualdad.</w:t>
                  </w:r>
                </w:p>
              </w:tc>
            </w:tr>
            <w:tr w:rsidR="00F27BF4" w14:paraId="0ACA5908" w14:textId="77777777" w:rsidTr="006B44B3">
              <w:tc>
                <w:tcPr>
                  <w:tcW w:w="4565" w:type="dxa"/>
                </w:tcPr>
                <w:p w14:paraId="2E18E002" w14:textId="77777777" w:rsidR="00F27BF4" w:rsidRDefault="00F27BF4" w:rsidP="006B44B3">
                  <w:pPr>
                    <w:rPr>
                      <w:del w:id="464" w:author="chris" w:date="2015-09-20T21:35:00Z"/>
                      <w:rFonts w:ascii="Times New Roman" w:hAnsi="Times New Roman" w:cs="Times New Roman"/>
                    </w:rPr>
                  </w:pPr>
                  <w:r>
                    <w:rPr>
                      <w:rFonts w:ascii="Times New Roman" w:hAnsi="Times New Roman" w:cs="Times New Roman"/>
                    </w:rPr>
                    <w:t>A la imagen anterior le anexamos:</w:t>
                  </w:r>
                </w:p>
                <w:p w14:paraId="0B567C14" w14:textId="77777777" w:rsidR="00F27BF4" w:rsidRPr="00F66BF7" w:rsidRDefault="00F27BF4" w:rsidP="006B44B3">
                  <w:pPr>
                    <w:rPr>
                      <w:rFonts w:ascii="Times New Roman" w:hAnsi="Times New Roman" w:cs="Times New Roman"/>
                    </w:rPr>
                  </w:pPr>
                  <w:del w:id="465" w:author="chris" w:date="2015-09-20T21:35:00Z">
                    <w:r w:rsidDel="003F34C2">
                      <w:rPr>
                        <w:rFonts w:ascii="Times New Roman" w:hAnsi="Times New Roman" w:cs="Times New Roman"/>
                      </w:rPr>
                      <w:delText>S</w:delText>
                    </w:r>
                  </w:del>
                  <w:ins w:id="466" w:author="chris" w:date="2015-09-20T21:35:00Z">
                    <w:r>
                      <w:rPr>
                        <w:rFonts w:ascii="Times New Roman" w:hAnsi="Times New Roman" w:cs="Times New Roman"/>
                      </w:rPr>
                      <w:t xml:space="preserve"> </w:t>
                    </w:r>
                    <w:proofErr w:type="gramStart"/>
                    <w:r>
                      <w:rPr>
                        <w:rFonts w:ascii="Times New Roman" w:hAnsi="Times New Roman" w:cs="Times New Roman"/>
                      </w:rPr>
                      <w:t>s</w:t>
                    </w:r>
                  </w:ins>
                  <w:ins w:id="467" w:author="Diana Velásquez Rojas" w:date="2015-09-22T10:34:00Z">
                    <w:r>
                      <w:rPr>
                        <w:rFonts w:ascii="Times New Roman" w:hAnsi="Times New Roman" w:cs="Times New Roman"/>
                      </w:rPr>
                      <w:t>e</w:t>
                    </w:r>
                  </w:ins>
                  <w:proofErr w:type="gramEnd"/>
                  <w:del w:id="468" w:author="Diana Velásquez Rojas" w:date="2015-09-22T10:34:00Z">
                    <w:r>
                      <w:rPr>
                        <w:rFonts w:ascii="Times New Roman" w:hAnsi="Times New Roman" w:cs="Times New Roman"/>
                      </w:rPr>
                      <w:delText>Se</w:delText>
                    </w:r>
                  </w:del>
                  <w:r>
                    <w:rPr>
                      <w:rFonts w:ascii="Times New Roman" w:hAnsi="Times New Roman" w:cs="Times New Roman"/>
                    </w:rPr>
                    <w:t xml:space="preserve"> quita una de las bolsas etiquetadas con 1Kg en uno de los platones, este plato sube y desequilibra la balanza.</w:t>
                  </w:r>
                </w:p>
              </w:tc>
              <w:tc>
                <w:tcPr>
                  <w:tcW w:w="2268" w:type="dxa"/>
                  <w:gridSpan w:val="2"/>
                </w:tcPr>
                <w:p w14:paraId="0FE2CC75" w14:textId="77777777" w:rsidR="00F27BF4" w:rsidRDefault="00F27BF4" w:rsidP="006B44B3">
                  <w:pPr>
                    <w:rPr>
                      <w:rFonts w:ascii="Times New Roman" w:hAnsi="Times New Roman" w:cs="Times New Roman"/>
                    </w:rPr>
                  </w:pPr>
                  <w:r>
                    <w:rPr>
                      <w:rFonts w:ascii="Times New Roman" w:hAnsi="Times New Roman" w:cs="Times New Roman"/>
                    </w:rPr>
                    <w:t>Se resta 1 en un miembro de la igualdad</w:t>
                  </w:r>
                </w:p>
              </w:tc>
            </w:tr>
            <w:tr w:rsidR="00F27BF4" w14:paraId="3A97E6C8" w14:textId="77777777" w:rsidTr="006B44B3">
              <w:tc>
                <w:tcPr>
                  <w:tcW w:w="4565" w:type="dxa"/>
                </w:tcPr>
                <w:p w14:paraId="0FC6480C" w14:textId="77777777" w:rsidR="00F27BF4" w:rsidRDefault="00F27BF4" w:rsidP="006B44B3">
                  <w:pPr>
                    <w:rPr>
                      <w:del w:id="469" w:author="chris" w:date="2015-09-20T21:35:00Z"/>
                      <w:rFonts w:ascii="Times New Roman" w:hAnsi="Times New Roman" w:cs="Times New Roman"/>
                    </w:rPr>
                  </w:pPr>
                  <w:r>
                    <w:rPr>
                      <w:rFonts w:ascii="Times New Roman" w:hAnsi="Times New Roman" w:cs="Times New Roman"/>
                    </w:rPr>
                    <w:t>A la imagen anterior le anexamos:</w:t>
                  </w:r>
                </w:p>
                <w:p w14:paraId="44C6BA6B" w14:textId="77777777" w:rsidR="00F27BF4" w:rsidRDefault="00F27BF4" w:rsidP="006B44B3">
                  <w:pPr>
                    <w:rPr>
                      <w:rFonts w:ascii="Times New Roman" w:hAnsi="Times New Roman" w:cs="Times New Roman"/>
                    </w:rPr>
                  </w:pPr>
                  <w:del w:id="470" w:author="chris" w:date="2015-09-20T21:35:00Z">
                    <w:r w:rsidDel="003F34C2">
                      <w:rPr>
                        <w:rFonts w:ascii="Times New Roman" w:hAnsi="Times New Roman" w:cs="Times New Roman"/>
                      </w:rPr>
                      <w:delText>S</w:delText>
                    </w:r>
                  </w:del>
                  <w:ins w:id="471" w:author="chris" w:date="2015-09-20T21:35:00Z">
                    <w:r>
                      <w:rPr>
                        <w:rFonts w:ascii="Times New Roman" w:hAnsi="Times New Roman" w:cs="Times New Roman"/>
                      </w:rPr>
                      <w:t xml:space="preserve"> </w:t>
                    </w:r>
                    <w:proofErr w:type="gramStart"/>
                    <w:r>
                      <w:rPr>
                        <w:rFonts w:ascii="Times New Roman" w:hAnsi="Times New Roman" w:cs="Times New Roman"/>
                      </w:rPr>
                      <w:t>s</w:t>
                    </w:r>
                  </w:ins>
                  <w:ins w:id="472" w:author="Diana Velásquez Rojas" w:date="2015-09-22T10:34:00Z">
                    <w:r>
                      <w:rPr>
                        <w:rFonts w:ascii="Times New Roman" w:hAnsi="Times New Roman" w:cs="Times New Roman"/>
                      </w:rPr>
                      <w:t>e</w:t>
                    </w:r>
                  </w:ins>
                  <w:proofErr w:type="gramEnd"/>
                  <w:del w:id="473" w:author="Diana Velásquez Rojas" w:date="2015-09-22T10:34:00Z">
                    <w:r>
                      <w:rPr>
                        <w:rFonts w:ascii="Times New Roman" w:hAnsi="Times New Roman" w:cs="Times New Roman"/>
                      </w:rPr>
                      <w:delText>Se</w:delText>
                    </w:r>
                  </w:del>
                  <w:r>
                    <w:rPr>
                      <w:rFonts w:ascii="Times New Roman" w:hAnsi="Times New Roman" w:cs="Times New Roman"/>
                    </w:rPr>
                    <w:t xml:space="preserve"> quita una de las bolsas etiquetadas con 1Kg en el plato que está abajo, este plato sube y equilibra la balanza.</w:t>
                  </w:r>
                </w:p>
              </w:tc>
              <w:tc>
                <w:tcPr>
                  <w:tcW w:w="2268" w:type="dxa"/>
                  <w:gridSpan w:val="2"/>
                </w:tcPr>
                <w:p w14:paraId="16EA6E58" w14:textId="77777777" w:rsidR="00F27BF4" w:rsidRDefault="00F27BF4" w:rsidP="006B44B3">
                  <w:pPr>
                    <w:rPr>
                      <w:rFonts w:ascii="Times New Roman" w:hAnsi="Times New Roman" w:cs="Times New Roman"/>
                    </w:rPr>
                  </w:pPr>
                  <w:r>
                    <w:rPr>
                      <w:rFonts w:ascii="Times New Roman" w:hAnsi="Times New Roman" w:cs="Times New Roman"/>
                    </w:rPr>
                    <w:t>Se resta 1 en el otro miembro de la igualdad</w:t>
                  </w:r>
                </w:p>
              </w:tc>
            </w:tr>
            <w:tr w:rsidR="00F27BF4" w14:paraId="790B4EFE" w14:textId="77777777" w:rsidTr="006B44B3">
              <w:trPr>
                <w:gridAfter w:val="1"/>
                <w:wAfter w:w="151" w:type="dxa"/>
              </w:trPr>
              <w:tc>
                <w:tcPr>
                  <w:tcW w:w="4565" w:type="dxa"/>
                  <w:tcPrChange w:id="474" w:author="Diana Velásquez Rojas" w:date="2015-09-22T10:34:00Z">
                    <w:tcPr>
                      <w:tcW w:w="4565" w:type="dxa"/>
                      <w:gridSpan w:val="3"/>
                    </w:tcPr>
                  </w:tcPrChange>
                </w:tcPr>
                <w:p w14:paraId="707D6510" w14:textId="77777777" w:rsidR="00F27BF4" w:rsidRDefault="00F27BF4" w:rsidP="006B44B3">
                  <w:pPr>
                    <w:rPr>
                      <w:rFonts w:ascii="Times New Roman" w:hAnsi="Times New Roman" w:cs="Times New Roman"/>
                    </w:rPr>
                  </w:pPr>
                  <w:r>
                    <w:rPr>
                      <w:rFonts w:ascii="Times New Roman" w:hAnsi="Times New Roman" w:cs="Times New Roman"/>
                    </w:rPr>
                    <w:t>Balanza de dos platos equilibrada, en uno de los platos hay una bolsa etiquetada con un peso de 2 Kg y una bolsa etiquetada con un peso de 1 Kg, en el otro plato hay tres bolsas etiquetadas cada una con un peso de 1 Kg.</w:t>
                  </w:r>
                </w:p>
              </w:tc>
              <w:tc>
                <w:tcPr>
                  <w:tcW w:w="2268" w:type="dxa"/>
                  <w:tcPrChange w:id="475" w:author="Diana Velásquez Rojas" w:date="2015-09-22T10:34:00Z">
                    <w:tcPr>
                      <w:tcW w:w="2268" w:type="dxa"/>
                      <w:gridSpan w:val="2"/>
                    </w:tcPr>
                  </w:tcPrChange>
                </w:tcPr>
                <w:p w14:paraId="159B11EC" w14:textId="77777777" w:rsidR="00F27BF4" w:rsidRDefault="00F27BF4" w:rsidP="006B44B3">
                  <w:pPr>
                    <w:rPr>
                      <w:rFonts w:ascii="Times New Roman" w:hAnsi="Times New Roman" w:cs="Times New Roman"/>
                    </w:rPr>
                  </w:pPr>
                  <w:r>
                    <w:rPr>
                      <w:rFonts w:ascii="Times New Roman" w:hAnsi="Times New Roman" w:cs="Times New Roman"/>
                    </w:rPr>
                    <w:t>Se obtiene otra igualdad.</w:t>
                  </w:r>
                </w:p>
              </w:tc>
            </w:tr>
          </w:tbl>
          <w:p w14:paraId="41E25252" w14:textId="77777777" w:rsidR="00F27BF4" w:rsidRDefault="00F27BF4" w:rsidP="006B44B3">
            <w:pPr>
              <w:rPr>
                <w:rFonts w:ascii="Times New Roman" w:hAnsi="Times New Roman" w:cs="Times New Roman"/>
              </w:rPr>
            </w:pPr>
          </w:p>
        </w:tc>
      </w:tr>
      <w:tr w:rsidR="00F27BF4" w14:paraId="0D3B6073" w14:textId="77777777" w:rsidTr="006B44B3">
        <w:tc>
          <w:tcPr>
            <w:tcW w:w="1951" w:type="dxa"/>
            <w:tcPrChange w:id="476" w:author="Diana Velásquez Rojas" w:date="2015-09-22T10:34:00Z">
              <w:tcPr>
                <w:tcW w:w="1951" w:type="dxa"/>
              </w:tcPr>
            </w:tcPrChange>
          </w:tcPr>
          <w:p w14:paraId="2D4D8FD1"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82" w:type="dxa"/>
            <w:tcPrChange w:id="477" w:author="Diana Velásquez Rojas" w:date="2015-09-22T10:34:00Z">
              <w:tcPr>
                <w:tcW w:w="7082" w:type="dxa"/>
              </w:tcPr>
            </w:tcPrChange>
          </w:tcPr>
          <w:p w14:paraId="13931939"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La propiedad uniforme de la igualdad</w:t>
            </w:r>
          </w:p>
        </w:tc>
      </w:tr>
      <w:tr w:rsidR="00F27BF4" w14:paraId="7CD30768" w14:textId="77777777" w:rsidTr="006B44B3">
        <w:tc>
          <w:tcPr>
            <w:tcW w:w="1951" w:type="dxa"/>
            <w:tcPrChange w:id="478" w:author="Diana Velásquez Rojas" w:date="2015-09-22T10:34:00Z">
              <w:tcPr>
                <w:tcW w:w="1951" w:type="dxa"/>
              </w:tcPr>
            </w:tcPrChange>
          </w:tcPr>
          <w:p w14:paraId="39EFCCDB"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82" w:type="dxa"/>
            <w:tcPrChange w:id="479" w:author="Diana Velásquez Rojas" w:date="2015-09-22T10:34:00Z">
              <w:tcPr>
                <w:tcW w:w="7082" w:type="dxa"/>
              </w:tcPr>
            </w:tcPrChange>
          </w:tcPr>
          <w:p w14:paraId="3F92C66D"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Animación que muestra la propiedad uniforme de la igualdad</w:t>
            </w:r>
          </w:p>
        </w:tc>
      </w:tr>
    </w:tbl>
    <w:p w14:paraId="46D00962"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480" w:author="Diana Velásquez Rojas" w:date="2015-09-22T10:34:00Z">
          <w:tblPr>
            <w:tblStyle w:val="Tablaconcuadrcula"/>
            <w:tblW w:w="0" w:type="auto"/>
            <w:tblLook w:val="04A0" w:firstRow="1" w:lastRow="0" w:firstColumn="1" w:lastColumn="0" w:noHBand="0" w:noVBand="1"/>
          </w:tblPr>
        </w:tblPrChange>
      </w:tblPr>
      <w:tblGrid>
        <w:gridCol w:w="1651"/>
        <w:gridCol w:w="7177"/>
        <w:tblGridChange w:id="481">
          <w:tblGrid>
            <w:gridCol w:w="1668"/>
            <w:gridCol w:w="7310"/>
          </w:tblGrid>
        </w:tblGridChange>
      </w:tblGrid>
      <w:tr w:rsidR="00F27BF4" w:rsidRPr="005D1738" w14:paraId="6EF8332C" w14:textId="77777777" w:rsidTr="006B44B3">
        <w:tc>
          <w:tcPr>
            <w:tcW w:w="8978" w:type="dxa"/>
            <w:gridSpan w:val="2"/>
            <w:shd w:val="clear" w:color="auto" w:fill="000000" w:themeFill="text1"/>
            <w:tcPrChange w:id="482" w:author="Diana Velásquez Rojas" w:date="2015-09-22T10:34:00Z">
              <w:tcPr>
                <w:tcW w:w="8978" w:type="dxa"/>
                <w:gridSpan w:val="2"/>
                <w:shd w:val="clear" w:color="auto" w:fill="000000" w:themeFill="text1"/>
              </w:tcPr>
            </w:tcPrChange>
          </w:tcPr>
          <w:p w14:paraId="3604BDF5"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2378ED93" w14:textId="77777777" w:rsidTr="006B44B3">
        <w:tc>
          <w:tcPr>
            <w:tcW w:w="1668" w:type="dxa"/>
            <w:tcPrChange w:id="483" w:author="Diana Velásquez Rojas" w:date="2015-09-22T10:34:00Z">
              <w:tcPr>
                <w:tcW w:w="1668" w:type="dxa"/>
              </w:tcPr>
            </w:tcPrChange>
          </w:tcPr>
          <w:p w14:paraId="42D010A7"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7310" w:type="dxa"/>
            <w:tcPrChange w:id="484" w:author="Diana Velásquez Rojas" w:date="2015-09-22T10:34:00Z">
              <w:tcPr>
                <w:tcW w:w="7310" w:type="dxa"/>
              </w:tcPr>
            </w:tcPrChange>
          </w:tcPr>
          <w:p w14:paraId="431B9F46" w14:textId="77777777" w:rsidR="00F27BF4" w:rsidRDefault="00F27BF4" w:rsidP="006B44B3">
            <w:pPr>
              <w:rPr>
                <w:rFonts w:ascii="Times New Roman" w:hAnsi="Times New Roman" w:cs="Times New Roman"/>
                <w:sz w:val="18"/>
                <w:szCs w:val="18"/>
              </w:rPr>
            </w:pPr>
            <w:r w:rsidRPr="00CF4F24">
              <w:rPr>
                <w:rFonts w:ascii="Times New Roman" w:hAnsi="Times New Roman" w:cs="Times New Roman"/>
                <w:sz w:val="18"/>
                <w:szCs w:val="18"/>
              </w:rPr>
              <w:t>La propiedad uniforme de la igualdad afirma que a una igualdad</w:t>
            </w:r>
            <w:ins w:id="485" w:author="chris" w:date="2015-09-20T21:35:00Z">
              <w:r>
                <w:rPr>
                  <w:rFonts w:ascii="Times New Roman" w:hAnsi="Times New Roman" w:cs="Times New Roman"/>
                  <w:sz w:val="18"/>
                  <w:szCs w:val="18"/>
                </w:rPr>
                <w:t xml:space="preserve"> </w:t>
              </w:r>
            </w:ins>
            <w:del w:id="486" w:author="chris" w:date="2015-09-20T21:35:00Z">
              <w:r w:rsidRPr="00CF4F24">
                <w:rPr>
                  <w:rFonts w:ascii="Times New Roman" w:hAnsi="Times New Roman" w:cs="Times New Roman"/>
                  <w:sz w:val="18"/>
                  <w:szCs w:val="18"/>
                </w:rPr>
                <w:delText xml:space="preserve">, </w:delText>
              </w:r>
            </w:del>
            <w:r w:rsidRPr="00CF4F24">
              <w:rPr>
                <w:rFonts w:ascii="Times New Roman" w:hAnsi="Times New Roman" w:cs="Times New Roman"/>
                <w:sz w:val="18"/>
                <w:szCs w:val="18"/>
              </w:rPr>
              <w:t xml:space="preserve">verdadera, como </w:t>
            </w: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 xml:space="preserve">b </w:t>
            </w:r>
            <w:r w:rsidRPr="00CF4F24">
              <w:rPr>
                <w:rFonts w:ascii="Times New Roman" w:hAnsi="Times New Roman" w:cs="Times New Roman"/>
                <w:sz w:val="18"/>
                <w:szCs w:val="18"/>
              </w:rPr>
              <w:t>s</w:t>
            </w:r>
            <w:r>
              <w:rPr>
                <w:rFonts w:ascii="Times New Roman" w:hAnsi="Times New Roman" w:cs="Times New Roman"/>
                <w:sz w:val="18"/>
                <w:szCs w:val="18"/>
              </w:rPr>
              <w:t>i s</w:t>
            </w:r>
            <w:r w:rsidRPr="00CF4F24">
              <w:rPr>
                <w:rFonts w:ascii="Times New Roman" w:hAnsi="Times New Roman" w:cs="Times New Roman"/>
                <w:sz w:val="18"/>
                <w:szCs w:val="18"/>
              </w:rPr>
              <w:t>e:</w:t>
            </w:r>
          </w:p>
          <w:p w14:paraId="15BA1AA5" w14:textId="77777777" w:rsidR="00F27BF4" w:rsidRPr="00CF4F24" w:rsidRDefault="00F27BF4" w:rsidP="006B44B3">
            <w:pPr>
              <w:rPr>
                <w:rFonts w:ascii="Times New Roman" w:hAnsi="Times New Roman" w:cs="Times New Roman"/>
                <w:sz w:val="18"/>
                <w:szCs w:val="18"/>
              </w:rPr>
            </w:pPr>
          </w:p>
          <w:p w14:paraId="1F9CFA18" w14:textId="77777777" w:rsidR="00F27BF4" w:rsidRPr="00CF4F24" w:rsidRDefault="00F27BF4" w:rsidP="006B44B3">
            <w:pPr>
              <w:pStyle w:val="Prrafodelista"/>
              <w:numPr>
                <w:ilvl w:val="0"/>
                <w:numId w:val="3"/>
              </w:numPr>
              <w:rPr>
                <w:rFonts w:ascii="Times New Roman" w:hAnsi="Times New Roman" w:cs="Times New Roman"/>
                <w:sz w:val="18"/>
                <w:szCs w:val="18"/>
              </w:rPr>
            </w:pPr>
            <w:ins w:id="487" w:author="chris" w:date="2015-09-20T21:36:00Z">
              <w:r>
                <w:rPr>
                  <w:rFonts w:ascii="Times New Roman" w:hAnsi="Times New Roman" w:cs="Times New Roman"/>
                  <w:sz w:val="18"/>
                  <w:szCs w:val="18"/>
                </w:rPr>
                <w:t>A</w:t>
              </w:r>
            </w:ins>
            <w:del w:id="488" w:author="chris" w:date="2015-09-20T21:36:00Z">
              <w:r w:rsidRPr="00CF4F24">
                <w:rPr>
                  <w:rFonts w:ascii="Times New Roman" w:hAnsi="Times New Roman" w:cs="Times New Roman"/>
                  <w:sz w:val="18"/>
                  <w:szCs w:val="18"/>
                </w:rPr>
                <w:delText>a</w:delText>
              </w:r>
            </w:del>
            <w:r w:rsidRPr="00CF4F24">
              <w:rPr>
                <w:rFonts w:ascii="Times New Roman" w:hAnsi="Times New Roman" w:cs="Times New Roman"/>
                <w:sz w:val="18"/>
                <w:szCs w:val="18"/>
              </w:rPr>
              <w:t>diciona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64332F80" w14:textId="77777777" w:rsidR="00F27BF4" w:rsidRPr="00CF4F24" w:rsidRDefault="00F27BF4" w:rsidP="006B44B3">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1AB237F7" w14:textId="77777777" w:rsidR="00F27BF4" w:rsidRPr="00CF4F24" w:rsidRDefault="00F27BF4" w:rsidP="006B44B3">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Sustrae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ambos miembros, se obtiene otra igualdad.</w:t>
            </w:r>
          </w:p>
          <w:p w14:paraId="4219B8E0" w14:textId="77777777" w:rsidR="00F27BF4" w:rsidRPr="00CF4F24" w:rsidRDefault="00F27BF4" w:rsidP="006B44B3">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w:t>
            </w:r>
            <w:del w:id="489" w:author="Sandra Ballen" w:date="2015-09-22T10:34:00Z">
              <w:r w:rsidRPr="00CF4F24">
                <w:rPr>
                  <w:rFonts w:ascii="Times New Roman" w:hAnsi="Times New Roman" w:cs="Times New Roman"/>
                  <w:sz w:val="18"/>
                  <w:szCs w:val="18"/>
                </w:rPr>
                <w:delText>‒</w:delText>
              </w:r>
            </w:del>
            <w:ins w:id="490" w:author="Sandra Ballen" w:date="2015-09-22T10:34:00Z">
              <w:r>
                <w:rPr>
                  <w:rFonts w:ascii="Times New Roman" w:hAnsi="Times New Roman" w:cs="Times New Roman"/>
                  <w:sz w:val="18"/>
                  <w:szCs w:val="18"/>
                </w:rPr>
                <w:t>–</w:t>
              </w:r>
            </w:ins>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w:t>
            </w:r>
            <w:del w:id="491" w:author="Sandra Ballen" w:date="2015-09-22T10:34:00Z">
              <w:r w:rsidRPr="00CF4F24">
                <w:rPr>
                  <w:rFonts w:ascii="Times New Roman" w:hAnsi="Times New Roman" w:cs="Times New Roman"/>
                  <w:sz w:val="18"/>
                  <w:szCs w:val="18"/>
                </w:rPr>
                <w:delText>‒</w:delText>
              </w:r>
            </w:del>
            <w:ins w:id="492" w:author="Sandra Ballen" w:date="2015-09-22T10:34:00Z">
              <w:r>
                <w:rPr>
                  <w:rFonts w:ascii="Times New Roman" w:hAnsi="Times New Roman" w:cs="Times New Roman"/>
                  <w:sz w:val="18"/>
                  <w:szCs w:val="18"/>
                </w:rPr>
                <w:t>–</w:t>
              </w:r>
            </w:ins>
            <w:r w:rsidRPr="00CF4F24">
              <w:rPr>
                <w:rFonts w:ascii="Times New Roman" w:hAnsi="Times New Roman" w:cs="Times New Roman"/>
                <w:sz w:val="18"/>
                <w:szCs w:val="18"/>
              </w:rPr>
              <w:t xml:space="preserve"> </w:t>
            </w:r>
            <w:r w:rsidRPr="00CF4F24">
              <w:rPr>
                <w:rFonts w:ascii="Times New Roman" w:hAnsi="Times New Roman" w:cs="Times New Roman"/>
                <w:i/>
                <w:sz w:val="18"/>
                <w:szCs w:val="18"/>
              </w:rPr>
              <w:t>k</w:t>
            </w:r>
          </w:p>
          <w:p w14:paraId="6FD6416A" w14:textId="77777777" w:rsidR="00F27BF4" w:rsidRPr="00CF4F24" w:rsidRDefault="00F27BF4" w:rsidP="006B44B3">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t>Multiplica por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099869C3" w14:textId="77777777" w:rsidR="00F27BF4" w:rsidRPr="00CF4F24" w:rsidRDefault="00F27BF4" w:rsidP="006B44B3">
            <w:pPr>
              <w:pStyle w:val="Prrafodelista"/>
              <w:jc w:val="center"/>
              <w:rPr>
                <w:rFonts w:ascii="Times New Roman" w:hAnsi="Times New Roman" w:cs="Times New Roman"/>
                <w:sz w:val="18"/>
                <w:szCs w:val="18"/>
              </w:rPr>
            </w:pPr>
            <w:r w:rsidRPr="00CF4F24">
              <w:rPr>
                <w:rFonts w:ascii="Times New Roman" w:hAnsi="Times New Roman" w:cs="Times New Roman"/>
                <w:i/>
                <w:sz w:val="18"/>
                <w:szCs w:val="18"/>
              </w:rPr>
              <w:t>a</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b</w:t>
            </w:r>
            <w:r w:rsidRPr="00CF4F24">
              <w:rPr>
                <w:rFonts w:ascii="Times New Roman" w:hAnsi="Times New Roman" w:cs="Times New Roman"/>
                <w:sz w:val="18"/>
                <w:szCs w:val="18"/>
              </w:rPr>
              <w:t xml:space="preserve"> · </w:t>
            </w:r>
            <w:r w:rsidRPr="00CF4F24">
              <w:rPr>
                <w:rFonts w:ascii="Times New Roman" w:hAnsi="Times New Roman" w:cs="Times New Roman"/>
                <w:i/>
                <w:sz w:val="18"/>
                <w:szCs w:val="18"/>
              </w:rPr>
              <w:t>k</w:t>
            </w:r>
          </w:p>
          <w:p w14:paraId="371E00D5" w14:textId="77777777" w:rsidR="00F27BF4" w:rsidRDefault="00F27BF4" w:rsidP="006B44B3">
            <w:pPr>
              <w:pStyle w:val="Prrafodelista"/>
              <w:numPr>
                <w:ilvl w:val="0"/>
                <w:numId w:val="3"/>
              </w:numPr>
              <w:spacing w:after="200"/>
              <w:rPr>
                <w:rFonts w:ascii="Times New Roman" w:hAnsi="Times New Roman" w:cs="Times New Roman"/>
                <w:sz w:val="18"/>
                <w:szCs w:val="18"/>
              </w:rPr>
            </w:pPr>
            <w:r w:rsidRPr="00CF4F24">
              <w:rPr>
                <w:rFonts w:ascii="Times New Roman" w:hAnsi="Times New Roman" w:cs="Times New Roman"/>
                <w:sz w:val="18"/>
                <w:szCs w:val="18"/>
              </w:rPr>
              <w:lastRenderedPageBreak/>
              <w:t>Divide entre un mismo número (</w:t>
            </w:r>
            <w:r w:rsidRPr="00CF4F24">
              <w:rPr>
                <w:rFonts w:ascii="Times New Roman" w:hAnsi="Times New Roman" w:cs="Times New Roman"/>
                <w:i/>
                <w:sz w:val="18"/>
                <w:szCs w:val="18"/>
              </w:rPr>
              <w:t>k</w:t>
            </w:r>
            <w:r w:rsidRPr="00CF4F24">
              <w:rPr>
                <w:rFonts w:ascii="Times New Roman" w:hAnsi="Times New Roman" w:cs="Times New Roman"/>
                <w:sz w:val="18"/>
                <w:szCs w:val="18"/>
              </w:rPr>
              <w:t>) a cada miembro, se obtiene otra igualdad.</w:t>
            </w:r>
          </w:p>
          <w:p w14:paraId="1512BE8D" w14:textId="77777777" w:rsidR="00F27BF4" w:rsidRPr="00BE23B3" w:rsidRDefault="00F27BF4" w:rsidP="006B44B3">
            <w:pPr>
              <w:jc w:val="center"/>
              <w:rPr>
                <w:ins w:id="493" w:author="Sandra Ballen" w:date="2015-09-22T10:34:00Z"/>
                <w:rFonts w:ascii="Times New Roman" w:hAnsi="Times New Roman" w:cs="Times New Roman"/>
                <w:sz w:val="18"/>
                <w:szCs w:val="18"/>
              </w:rPr>
            </w:pPr>
            <w:ins w:id="494" w:author="Sandra Ballen" w:date="2015-09-22T10:34:00Z">
              <w:r>
                <w:rPr>
                  <w:rFonts w:ascii="Times New Roman" w:hAnsi="Times New Roman" w:cs="Times New Roman"/>
                  <w:sz w:val="18"/>
                  <w:szCs w:val="18"/>
                </w:rPr>
                <w:t>&lt;&lt;MA_07_04_001.gif&gt;&gt;</w:t>
              </w:r>
            </w:ins>
          </w:p>
          <w:p w14:paraId="0B24F287" w14:textId="77777777" w:rsidR="00F27BF4" w:rsidRPr="00CF4F24" w:rsidRDefault="00F27BF4">
            <w:pPr>
              <w:pStyle w:val="Prrafodelista"/>
              <w:jc w:val="center"/>
              <w:rPr>
                <w:rFonts w:ascii="Times New Roman" w:hAnsi="Times New Roman" w:cs="Times New Roman"/>
                <w:b/>
                <w:sz w:val="20"/>
                <w:szCs w:val="20"/>
              </w:rPr>
              <w:pPrChange w:id="495" w:author="Sandra Ballen" w:date="2015-09-22T10:34:00Z">
                <w:pPr>
                  <w:pStyle w:val="Prrafodelista"/>
                </w:pPr>
              </w:pPrChange>
            </w:pPr>
          </w:p>
        </w:tc>
      </w:tr>
    </w:tbl>
    <w:p w14:paraId="713EF3A5" w14:textId="77777777" w:rsidR="00F27BF4" w:rsidRDefault="00F27BF4" w:rsidP="00F27BF4">
      <w:pPr>
        <w:spacing w:after="0"/>
        <w:jc w:val="both"/>
        <w:rPr>
          <w:rFonts w:ascii="Times New Roman" w:hAnsi="Times New Roman" w:cs="Times New Roman"/>
          <w:color w:val="000000"/>
          <w:lang w:val="es-CO"/>
        </w:rPr>
      </w:pPr>
    </w:p>
    <w:p w14:paraId="1715F994"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Ejemplos:</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r>
    </w:p>
    <w:p w14:paraId="41146753" w14:textId="77777777" w:rsidR="00F27BF4" w:rsidRDefault="00F27BF4" w:rsidP="00F27BF4">
      <w:pPr>
        <w:spacing w:after="0"/>
        <w:jc w:val="both"/>
        <w:rPr>
          <w:rFonts w:ascii="Times New Roman" w:hAnsi="Times New Roman" w:cs="Times New Roman"/>
          <w:color w:val="000000"/>
          <w:lang w:val="es-CO"/>
        </w:rPr>
      </w:pPr>
    </w:p>
    <w:p w14:paraId="46CCBCB5"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adiciona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2,</w:t>
      </w:r>
      <w:r>
        <w:rPr>
          <w:rFonts w:ascii="Times New Roman" w:eastAsiaTheme="minorEastAsia" w:hAnsi="Times New Roman" w:cs="Times New Roman"/>
          <w:color w:val="000000"/>
          <w:lang w:val="es-CO"/>
        </w:rPr>
        <w:t xml:space="preserve"> se obtiene otra igualdad:</w:t>
      </w:r>
    </w:p>
    <w:p w14:paraId="377058A0"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6C04C90A" w14:textId="77777777" w:rsidR="00F27BF4" w:rsidRDefault="00F27BF4" w:rsidP="00F27BF4">
      <w:pPr>
        <w:spacing w:after="0"/>
        <w:jc w:val="center"/>
        <w:rPr>
          <w:rFonts w:ascii="Times New Roman" w:hAnsi="Times New Roman" w:cs="Times New Roman"/>
          <w:color w:val="000000"/>
          <w:lang w:val="es-CO"/>
        </w:rPr>
      </w:pPr>
      <w:r w:rsidRPr="00B225FF">
        <w:rPr>
          <w:rFonts w:ascii="Times New Roman" w:hAnsi="Times New Roman" w:cs="Times New Roman"/>
          <w:color w:val="000000"/>
          <w:lang w:val="es-CO"/>
        </w:rPr>
        <w:t xml:space="preserve">3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8 =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6</w:t>
      </w:r>
    </w:p>
    <w:p w14:paraId="0EA17973"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 xml:space="preserve">3 + 8 </w:t>
      </w:r>
      <w:r w:rsidRPr="00631AEB">
        <w:rPr>
          <w:rFonts w:ascii="Times New Roman" w:hAnsi="Times New Roman" w:cs="Times New Roman"/>
          <w:b/>
          <w:color w:val="000000"/>
          <w:lang w:val="es-CO"/>
        </w:rPr>
        <w:t>+ 2</w:t>
      </w:r>
      <w:r>
        <w:rPr>
          <w:rFonts w:ascii="Times New Roman" w:hAnsi="Times New Roman" w:cs="Times New Roman"/>
          <w:color w:val="000000"/>
          <w:lang w:val="es-CO"/>
        </w:rPr>
        <w:t xml:space="preserve"> = 5 + 6 </w:t>
      </w:r>
      <w:r w:rsidRPr="00631AEB">
        <w:rPr>
          <w:rFonts w:ascii="Times New Roman" w:hAnsi="Times New Roman" w:cs="Times New Roman"/>
          <w:b/>
          <w:color w:val="000000"/>
          <w:lang w:val="es-CO"/>
        </w:rPr>
        <w:t>+ 2</w:t>
      </w:r>
    </w:p>
    <w:p w14:paraId="63BCEB25" w14:textId="77777777" w:rsidR="00F27BF4" w:rsidRDefault="00F27BF4" w:rsidP="00F27BF4">
      <w:pPr>
        <w:spacing w:after="0"/>
        <w:jc w:val="center"/>
        <w:rPr>
          <w:rFonts w:ascii="Times New Roman" w:hAnsi="Times New Roman" w:cs="Times New Roman"/>
          <w:color w:val="000000"/>
          <w:lang w:val="es-CO"/>
        </w:rPr>
      </w:pPr>
      <w:r>
        <w:rPr>
          <w:rFonts w:ascii="Times New Roman" w:hAnsi="Times New Roman" w:cs="Times New Roman"/>
          <w:color w:val="000000"/>
          <w:lang w:val="es-CO"/>
        </w:rPr>
        <w:t>13 = 13</w:t>
      </w:r>
    </w:p>
    <w:p w14:paraId="6195D763"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 </w:t>
      </w:r>
    </w:p>
    <w:p w14:paraId="4C74CED9"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 xml:space="preserve">La igualdad </w:t>
      </w: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del w:id="496" w:author="Sandra Ballen" w:date="2015-09-22T10:34:00Z">
        <w:r>
          <w:rPr>
            <w:rFonts w:ascii="Times New Roman" w:hAnsi="Times New Roman" w:cs="Times New Roman"/>
            <w:color w:val="000000"/>
            <w:lang w:val="es-CO"/>
          </w:rPr>
          <w:delText>‒</w:delText>
        </w:r>
      </w:del>
      <w:ins w:id="497"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del w:id="498" w:author="Sandra Ballen" w:date="2015-09-22T10:34:00Z">
        <w:r>
          <w:rPr>
            <w:rFonts w:ascii="Times New Roman" w:hAnsi="Times New Roman" w:cs="Times New Roman"/>
            <w:color w:val="000000"/>
            <w:lang w:val="es-CO"/>
          </w:rPr>
          <w:delText>‒</w:delText>
        </w:r>
      </w:del>
      <w:ins w:id="499"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w:t>
      </w:r>
      <w:r>
        <w:rPr>
          <w:rFonts w:ascii="Times New Roman" w:eastAsiaTheme="minorEastAsia" w:hAnsi="Times New Roman" w:cs="Times New Roman"/>
          <w:color w:val="000000"/>
          <w:lang w:val="es-CO"/>
        </w:rPr>
        <w:t>sustrae a</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el número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5</w:t>
      </w:r>
      <w:r w:rsidRPr="00B225FF">
        <w:rPr>
          <w:rFonts w:ascii="Times New Roman" w:eastAsiaTheme="minorEastAsia" w:hAnsi="Times New Roman" w:cs="Times New Roman"/>
          <w:color w:val="000000"/>
          <w:lang w:val="es-CO"/>
        </w:rPr>
        <w:t>,</w:t>
      </w:r>
      <w:r>
        <w:rPr>
          <w:rFonts w:ascii="Times New Roman" w:eastAsiaTheme="minorEastAsia" w:hAnsi="Times New Roman" w:cs="Times New Roman"/>
          <w:color w:val="000000"/>
          <w:lang w:val="es-CO"/>
        </w:rPr>
        <w:t xml:space="preserve"> se obtiene otra igualdad:</w:t>
      </w:r>
    </w:p>
    <w:p w14:paraId="38304B86" w14:textId="77777777" w:rsidR="00F27BF4" w:rsidRPr="00631AEB" w:rsidRDefault="00F27BF4" w:rsidP="00F27BF4">
      <w:pPr>
        <w:pStyle w:val="Prrafodelista"/>
        <w:rPr>
          <w:rFonts w:ascii="Times New Roman" w:eastAsiaTheme="minorEastAsia" w:hAnsi="Times New Roman" w:cs="Times New Roman"/>
          <w:color w:val="000000"/>
          <w:lang w:val="es-CO"/>
        </w:rPr>
      </w:pPr>
    </w:p>
    <w:p w14:paraId="2FCE34B7" w14:textId="77777777"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del w:id="500" w:author="Sandra Ballen" w:date="2015-09-22T10:34:00Z">
        <w:r>
          <w:rPr>
            <w:rFonts w:ascii="Times New Roman" w:hAnsi="Times New Roman" w:cs="Times New Roman"/>
            <w:color w:val="000000"/>
            <w:lang w:val="es-CO"/>
          </w:rPr>
          <w:delText>‒</w:delText>
        </w:r>
      </w:del>
      <w:ins w:id="501"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del w:id="502" w:author="Sandra Ballen" w:date="2015-09-22T10:34:00Z">
        <w:r>
          <w:rPr>
            <w:rFonts w:ascii="Times New Roman" w:hAnsi="Times New Roman" w:cs="Times New Roman"/>
            <w:color w:val="000000"/>
            <w:lang w:val="es-CO"/>
          </w:rPr>
          <w:delText>‒</w:delText>
        </w:r>
      </w:del>
      <w:ins w:id="503"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14</w:t>
      </w:r>
    </w:p>
    <w:p w14:paraId="14C90C93" w14:textId="77777777" w:rsidR="00F27BF4" w:rsidRDefault="00F27BF4" w:rsidP="00F27BF4">
      <w:pPr>
        <w:pStyle w:val="Prrafodelista"/>
        <w:spacing w:after="0"/>
        <w:jc w:val="center"/>
        <w:rPr>
          <w:rFonts w:ascii="Times New Roman" w:hAnsi="Times New Roman" w:cs="Times New Roman"/>
          <w:color w:val="000000"/>
          <w:lang w:val="es-CO"/>
        </w:rPr>
      </w:pPr>
      <w:r>
        <w:rPr>
          <w:rFonts w:ascii="Times New Roman" w:hAnsi="Times New Roman" w:cs="Times New Roman"/>
          <w:color w:val="000000"/>
          <w:lang w:val="es-CO"/>
        </w:rPr>
        <w:t>2</w:t>
      </w:r>
      <w:r w:rsidRPr="00B225FF">
        <w:rPr>
          <w:rFonts w:ascii="Times New Roman" w:hAnsi="Times New Roman" w:cs="Times New Roman"/>
          <w:color w:val="000000"/>
          <w:lang w:val="es-CO"/>
        </w:rPr>
        <w:t xml:space="preserve"> </w:t>
      </w:r>
      <w:del w:id="504" w:author="Sandra Ballen" w:date="2015-09-22T10:34:00Z">
        <w:r>
          <w:rPr>
            <w:rFonts w:ascii="Times New Roman" w:hAnsi="Times New Roman" w:cs="Times New Roman"/>
            <w:color w:val="000000"/>
            <w:lang w:val="es-CO"/>
          </w:rPr>
          <w:delText>‒</w:delText>
        </w:r>
      </w:del>
      <w:ins w:id="505"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5</w:t>
      </w:r>
      <w:r w:rsidRPr="00B225FF">
        <w:rPr>
          <w:rFonts w:ascii="Times New Roman" w:hAnsi="Times New Roman" w:cs="Times New Roman"/>
          <w:color w:val="000000"/>
          <w:lang w:val="es-CO"/>
        </w:rPr>
        <w:t xml:space="preserve"> </w:t>
      </w:r>
      <w:del w:id="506" w:author="Sandra Ballen" w:date="2015-09-22T10:34:00Z">
        <w:r w:rsidRPr="00AF3A26">
          <w:rPr>
            <w:rFonts w:ascii="Times New Roman" w:hAnsi="Times New Roman" w:cs="Times New Roman"/>
            <w:b/>
            <w:color w:val="000000"/>
            <w:lang w:val="es-CO"/>
          </w:rPr>
          <w:delText>‒</w:delText>
        </w:r>
      </w:del>
      <w:ins w:id="507" w:author="Sandra Ballen" w:date="2015-09-22T10:34:00Z">
        <w:r>
          <w:rPr>
            <w:rFonts w:ascii="Times New Roman" w:hAnsi="Times New Roman" w:cs="Times New Roman"/>
            <w:b/>
            <w:color w:val="000000"/>
            <w:lang w:val="es-CO"/>
          </w:rPr>
          <w:t>–</w:t>
        </w:r>
      </w:ins>
      <w:r w:rsidRPr="00AF3A26">
        <w:rPr>
          <w:rFonts w:ascii="Times New Roman" w:hAnsi="Times New Roman" w:cs="Times New Roman"/>
          <w:b/>
          <w:color w:val="000000"/>
          <w:lang w:val="es-CO"/>
        </w:rPr>
        <w:t xml:space="preserve"> 5</w:t>
      </w:r>
      <w:r>
        <w:rPr>
          <w:rFonts w:ascii="Times New Roman" w:hAnsi="Times New Roman" w:cs="Times New Roman"/>
          <w:color w:val="000000"/>
          <w:lang w:val="es-CO"/>
        </w:rPr>
        <w:t xml:space="preserve"> </w:t>
      </w:r>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11</w:t>
      </w:r>
      <w:r w:rsidRPr="00B225FF">
        <w:rPr>
          <w:rFonts w:ascii="Times New Roman" w:hAnsi="Times New Roman" w:cs="Times New Roman"/>
          <w:color w:val="000000"/>
          <w:lang w:val="es-CO"/>
        </w:rPr>
        <w:t xml:space="preserve"> </w:t>
      </w:r>
      <w:del w:id="508" w:author="Sandra Ballen" w:date="2015-09-22T10:34:00Z">
        <w:r>
          <w:rPr>
            <w:rFonts w:ascii="Times New Roman" w:hAnsi="Times New Roman" w:cs="Times New Roman"/>
            <w:color w:val="000000"/>
            <w:lang w:val="es-CO"/>
          </w:rPr>
          <w:delText>‒</w:delText>
        </w:r>
      </w:del>
      <w:ins w:id="509" w:author="Sandra Ballen" w:date="2015-09-22T10:34:00Z">
        <w:r>
          <w:rPr>
            <w:rFonts w:ascii="Times New Roman" w:hAnsi="Times New Roman" w:cs="Times New Roman"/>
            <w:color w:val="000000"/>
            <w:lang w:val="es-CO"/>
          </w:rPr>
          <w:t>–</w:t>
        </w:r>
      </w:ins>
      <w:r w:rsidRPr="00B225FF">
        <w:rPr>
          <w:rFonts w:ascii="Times New Roman" w:hAnsi="Times New Roman" w:cs="Times New Roman"/>
          <w:color w:val="000000"/>
          <w:lang w:val="es-CO"/>
        </w:rPr>
        <w:t xml:space="preserve"> </w:t>
      </w:r>
      <w:r>
        <w:rPr>
          <w:rFonts w:ascii="Times New Roman" w:hAnsi="Times New Roman" w:cs="Times New Roman"/>
          <w:color w:val="000000"/>
          <w:lang w:val="es-CO"/>
        </w:rPr>
        <w:t xml:space="preserve">14 </w:t>
      </w:r>
      <w:del w:id="510" w:author="Sandra Ballen" w:date="2015-09-22T10:34:00Z">
        <w:r w:rsidRPr="00AF3A26">
          <w:rPr>
            <w:rFonts w:ascii="Times New Roman" w:hAnsi="Times New Roman" w:cs="Times New Roman"/>
            <w:b/>
            <w:color w:val="000000"/>
            <w:lang w:val="es-CO"/>
          </w:rPr>
          <w:delText>‒</w:delText>
        </w:r>
      </w:del>
      <w:ins w:id="511" w:author="Sandra Ballen" w:date="2015-09-22T10:34:00Z">
        <w:r>
          <w:rPr>
            <w:rFonts w:ascii="Times New Roman" w:hAnsi="Times New Roman" w:cs="Times New Roman"/>
            <w:b/>
            <w:color w:val="000000"/>
            <w:lang w:val="es-CO"/>
          </w:rPr>
          <w:t>–</w:t>
        </w:r>
      </w:ins>
      <w:r w:rsidRPr="00AF3A26">
        <w:rPr>
          <w:rFonts w:ascii="Times New Roman" w:hAnsi="Times New Roman" w:cs="Times New Roman"/>
          <w:b/>
          <w:color w:val="000000"/>
          <w:lang w:val="es-CO"/>
        </w:rPr>
        <w:t xml:space="preserve"> 5</w:t>
      </w:r>
    </w:p>
    <w:p w14:paraId="7FF430CD" w14:textId="77777777" w:rsidR="00F27BF4" w:rsidRDefault="00F27BF4" w:rsidP="00F27BF4">
      <w:pPr>
        <w:pStyle w:val="Prrafodelista"/>
        <w:spacing w:after="0"/>
        <w:jc w:val="center"/>
        <w:rPr>
          <w:rFonts w:ascii="Times New Roman" w:hAnsi="Times New Roman" w:cs="Times New Roman"/>
          <w:color w:val="000000"/>
          <w:lang w:val="es-CO"/>
        </w:rPr>
      </w:pPr>
      <w:del w:id="512" w:author="Sandra Ballen" w:date="2015-09-22T10:34:00Z">
        <w:r>
          <w:rPr>
            <w:rFonts w:ascii="Times New Roman" w:hAnsi="Times New Roman" w:cs="Times New Roman"/>
            <w:color w:val="000000"/>
            <w:lang w:val="es-CO"/>
          </w:rPr>
          <w:delText>‒</w:delText>
        </w:r>
      </w:del>
      <w:ins w:id="513"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 xml:space="preserve">8 = </w:t>
      </w:r>
      <w:del w:id="514" w:author="Sandra Ballen" w:date="2015-09-22T10:34:00Z">
        <w:r>
          <w:rPr>
            <w:rFonts w:ascii="Times New Roman" w:hAnsi="Times New Roman" w:cs="Times New Roman"/>
            <w:color w:val="000000"/>
            <w:lang w:val="es-CO"/>
          </w:rPr>
          <w:delText>‒</w:delText>
        </w:r>
      </w:del>
      <w:ins w:id="515"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8</w:t>
      </w:r>
    </w:p>
    <w:p w14:paraId="56011AAA" w14:textId="77777777" w:rsidR="00F27BF4" w:rsidRPr="00B225FF" w:rsidRDefault="00F27BF4" w:rsidP="00F27BF4">
      <w:pPr>
        <w:pStyle w:val="Prrafodelista"/>
        <w:spacing w:after="0"/>
        <w:jc w:val="both"/>
        <w:rPr>
          <w:rFonts w:ascii="Times New Roman" w:eastAsiaTheme="minorEastAsia" w:hAnsi="Times New Roman" w:cs="Times New Roman"/>
          <w:color w:val="000000"/>
          <w:lang w:val="es-CO"/>
        </w:rPr>
      </w:pPr>
    </w:p>
    <w:p w14:paraId="0368BEB5"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B225FF">
        <w:rPr>
          <w:rFonts w:ascii="Times New Roman" w:hAnsi="Times New Roman" w:cs="Times New Roman"/>
          <w:color w:val="000000"/>
          <w:lang w:val="es-CO"/>
        </w:rPr>
        <w:t>La igualdad 3 × 8 = 6 × 4</w:t>
      </w:r>
      <w:r w:rsidRPr="00B225FF">
        <w:rPr>
          <w:rFonts w:ascii="Times New Roman" w:eastAsiaTheme="minorEastAsia" w:hAnsi="Times New Roman" w:cs="Times New Roman"/>
          <w:color w:val="000000"/>
          <w:lang w:val="es-CO"/>
        </w:rPr>
        <w:t xml:space="preserve"> es verdadera</w:t>
      </w:r>
      <w:r>
        <w:rPr>
          <w:rFonts w:ascii="Times New Roman" w:eastAsiaTheme="minorEastAsia" w:hAnsi="Times New Roman" w:cs="Times New Roman"/>
          <w:color w:val="000000"/>
          <w:lang w:val="es-CO"/>
        </w:rPr>
        <w:t xml:space="preserve"> y s</w:t>
      </w:r>
      <w:r w:rsidRPr="00B225FF">
        <w:rPr>
          <w:rFonts w:ascii="Times New Roman" w:eastAsiaTheme="minorEastAsia" w:hAnsi="Times New Roman" w:cs="Times New Roman"/>
          <w:color w:val="000000"/>
          <w:lang w:val="es-CO"/>
        </w:rPr>
        <w:t xml:space="preserve">i se divide </w:t>
      </w:r>
      <w:r>
        <w:rPr>
          <w:rFonts w:ascii="Times New Roman" w:eastAsiaTheme="minorEastAsia" w:hAnsi="Times New Roman" w:cs="Times New Roman"/>
          <w:color w:val="000000"/>
          <w:lang w:val="es-CO"/>
        </w:rPr>
        <w:t>cada miembro</w:t>
      </w:r>
      <w:r w:rsidRPr="00B225FF">
        <w:rPr>
          <w:rFonts w:ascii="Times New Roman" w:eastAsiaTheme="minorEastAsia" w:hAnsi="Times New Roman" w:cs="Times New Roman"/>
          <w:color w:val="000000"/>
          <w:lang w:val="es-CO"/>
        </w:rPr>
        <w:t xml:space="preserve"> </w:t>
      </w:r>
      <w:r>
        <w:rPr>
          <w:rFonts w:ascii="Times New Roman" w:eastAsiaTheme="minorEastAsia" w:hAnsi="Times New Roman" w:cs="Times New Roman"/>
          <w:color w:val="000000"/>
          <w:lang w:val="es-CO"/>
        </w:rPr>
        <w:t>entre</w:t>
      </w:r>
      <w:r w:rsidRPr="00B225FF">
        <w:rPr>
          <w:rFonts w:ascii="Times New Roman" w:eastAsiaTheme="minorEastAsia" w:hAnsi="Times New Roman" w:cs="Times New Roman"/>
          <w:color w:val="000000"/>
          <w:lang w:val="es-CO"/>
        </w:rPr>
        <w:t xml:space="preserve"> 2, se obtiene otra igualdad.</w:t>
      </w:r>
    </w:p>
    <w:p w14:paraId="6468DC26" w14:textId="77777777" w:rsidR="00F27BF4" w:rsidRPr="000D735A" w:rsidRDefault="00F27BF4" w:rsidP="00F27BF4">
      <w:pPr>
        <w:spacing w:after="0"/>
        <w:jc w:val="center"/>
        <w:rPr>
          <w:ins w:id="516" w:author="Sandra Ballen" w:date="2015-09-22T10:34:00Z"/>
          <w:rFonts w:ascii="Times New Roman" w:eastAsiaTheme="minorEastAsia" w:hAnsi="Times New Roman" w:cs="Times New Roman"/>
          <w:color w:val="000000"/>
          <w:lang w:val="es-CO"/>
        </w:rPr>
      </w:pPr>
      <w:ins w:id="517" w:author="Sandra Ballen" w:date="2015-09-22T10:34:00Z">
        <w:r>
          <w:rPr>
            <w:rFonts w:ascii="Times New Roman" w:eastAsiaTheme="minorEastAsia" w:hAnsi="Times New Roman" w:cs="Times New Roman"/>
            <w:color w:val="000000"/>
            <w:lang w:val="es-CO"/>
          </w:rPr>
          <w:t>&lt;&lt;MA_07_04_002.gif&gt;&gt;</w:t>
        </w:r>
      </w:ins>
    </w:p>
    <w:p w14:paraId="1B46CCF0" w14:textId="77777777" w:rsidR="00F27BF4" w:rsidRDefault="00F27BF4" w:rsidP="00F27BF4">
      <w:pPr>
        <w:spacing w:after="0"/>
        <w:jc w:val="cente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12 = 12</w:t>
      </w:r>
      <w:r w:rsidRPr="003345B0">
        <w:rPr>
          <w:rFonts w:ascii="Times New Roman" w:eastAsiaTheme="minorEastAsia" w:hAnsi="Times New Roman" w:cs="Times New Roman"/>
          <w:color w:val="000000"/>
          <w:lang w:val="es-CO"/>
        </w:rPr>
        <w:t xml:space="preserve"> </w:t>
      </w:r>
    </w:p>
    <w:p w14:paraId="0630C9AA" w14:textId="77777777" w:rsidR="00F27BF4" w:rsidRDefault="00F27BF4" w:rsidP="00F27BF4">
      <w:pPr>
        <w:spacing w:after="0"/>
        <w:jc w:val="center"/>
        <w:rPr>
          <w:rFonts w:ascii="Times New Roman" w:eastAsiaTheme="minorEastAsia" w:hAnsi="Times New Roman" w:cs="Times New Roman"/>
          <w:color w:val="000000"/>
          <w:lang w:val="es-CO"/>
        </w:rPr>
      </w:pPr>
    </w:p>
    <w:p w14:paraId="18B53442" w14:textId="77777777" w:rsidR="00F27BF4" w:rsidRDefault="00F27BF4" w:rsidP="00F27BF4">
      <w:pPr>
        <w:pStyle w:val="Prrafodelista"/>
        <w:numPr>
          <w:ilvl w:val="0"/>
          <w:numId w:val="3"/>
        </w:numPr>
        <w:spacing w:after="0"/>
        <w:jc w:val="both"/>
        <w:rPr>
          <w:rFonts w:ascii="Times New Roman" w:eastAsiaTheme="minorEastAsia" w:hAnsi="Times New Roman" w:cs="Times New Roman"/>
          <w:color w:val="000000"/>
          <w:lang w:val="es-CO"/>
        </w:rPr>
      </w:pPr>
      <w:r w:rsidRPr="004E1D3C">
        <w:rPr>
          <w:rFonts w:ascii="Times New Roman" w:hAnsi="Times New Roman" w:cs="Times New Roman"/>
          <w:color w:val="000000"/>
          <w:lang w:val="es-CO"/>
        </w:rPr>
        <w:t>La igualdad</w:t>
      </w:r>
      <w:del w:id="518" w:author="chris" w:date="2015-09-20T21:26:00Z">
        <w:r w:rsidRPr="004E1D3C">
          <w:rPr>
            <w:rFonts w:ascii="Times New Roman" w:hAnsi="Times New Roman" w:cs="Times New Roman"/>
            <w:color w:val="000000"/>
            <w:lang w:val="es-CO"/>
          </w:rPr>
          <w:delText xml:space="preserve">  </w:delText>
        </w:r>
      </w:del>
      <w:ins w:id="519" w:author="chris" w:date="2015-09-20T21:26:00Z">
        <w:r>
          <w:rPr>
            <w:rFonts w:ascii="Times New Roman" w:hAnsi="Times New Roman" w:cs="Times New Roman"/>
            <w:color w:val="000000"/>
            <w:lang w:val="es-CO"/>
          </w:rPr>
          <w:t xml:space="preserve"> </w:t>
        </w:r>
      </w:ins>
      <w:ins w:id="520" w:author="Sandra Ballen" w:date="2015-09-22T10:34:00Z">
        <w:r w:rsidRPr="004E1D3C">
          <w:rPr>
            <w:rFonts w:ascii="Times New Roman" w:hAnsi="Times New Roman" w:cs="Times New Roman"/>
            <w:color w:val="000000"/>
            <w:lang w:val="es-CO"/>
          </w:rPr>
          <w:t>(</w:t>
        </w:r>
        <w:r>
          <w:rPr>
            <w:rFonts w:ascii="Times New Roman" w:hAnsi="Times New Roman" w:cs="Times New Roman"/>
            <w:color w:val="000000"/>
            <w:lang w:val="es-CO"/>
          </w:rPr>
          <w:t>–</w:t>
        </w:r>
      </w:ins>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w:t>
      </w:r>
      <w:r>
        <w:rPr>
          <w:rFonts w:ascii="Times New Roman" w:hAnsi="Times New Roman" w:cs="Times New Roman"/>
          <w:color w:val="000000"/>
          <w:lang w:val="es-CO"/>
        </w:rPr>
        <w:t>3</w:t>
      </w:r>
      <w:r w:rsidRPr="004E1D3C">
        <w:rPr>
          <w:rFonts w:ascii="Times New Roman" w:hAnsi="Times New Roman" w:cs="Times New Roman"/>
          <w:color w:val="000000"/>
          <w:lang w:val="es-CO"/>
        </w:rPr>
        <w:t xml:space="preserve"> </w:t>
      </w:r>
      <w:del w:id="521" w:author="Sandra Ballen" w:date="2015-09-22T10:34:00Z">
        <w:r w:rsidRPr="004E1D3C">
          <w:rPr>
            <w:rFonts w:ascii="Times New Roman" w:hAnsi="Times New Roman" w:cs="Times New Roman"/>
            <w:color w:val="000000"/>
            <w:lang w:val="es-CO"/>
          </w:rPr>
          <w:delText>‒</w:delText>
        </w:r>
      </w:del>
      <w:ins w:id="522" w:author="Sandra Ballen" w:date="2015-09-22T10:34:00Z">
        <w:r>
          <w:rPr>
            <w:rFonts w:ascii="Times New Roman" w:hAnsi="Times New Roman" w:cs="Times New Roman"/>
            <w:color w:val="000000"/>
            <w:lang w:val="es-CO"/>
          </w:rPr>
          <w:t>–</w:t>
        </w:r>
      </w:ins>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w:t>
      </w:r>
      <w:r w:rsidRPr="004E1D3C">
        <w:rPr>
          <w:rFonts w:ascii="Times New Roman" w:hAnsi="Times New Roman" w:cs="Times New Roman"/>
          <w:color w:val="000000"/>
          <w:lang w:val="es-CO"/>
        </w:rPr>
        <w:t xml:space="preserve"> </w:t>
      </w:r>
      <w:r w:rsidRPr="004E1D3C">
        <w:rPr>
          <w:rFonts w:ascii="Times New Roman" w:eastAsiaTheme="minorEastAsia" w:hAnsi="Times New Roman" w:cs="Times New Roman"/>
          <w:color w:val="000000"/>
          <w:lang w:val="es-CO"/>
        </w:rPr>
        <w:t xml:space="preserve">es verdadera y si se multiplica </w:t>
      </w:r>
      <w:r>
        <w:rPr>
          <w:rFonts w:ascii="Times New Roman" w:eastAsiaTheme="minorEastAsia" w:hAnsi="Times New Roman" w:cs="Times New Roman"/>
          <w:color w:val="000000"/>
          <w:lang w:val="es-CO"/>
        </w:rPr>
        <w:t>cada</w:t>
      </w:r>
      <w:r w:rsidRPr="004E1D3C">
        <w:rPr>
          <w:rFonts w:ascii="Times New Roman" w:eastAsiaTheme="minorEastAsia" w:hAnsi="Times New Roman" w:cs="Times New Roman"/>
          <w:color w:val="000000"/>
          <w:lang w:val="es-CO"/>
        </w:rPr>
        <w:t xml:space="preserve"> miembro por </w:t>
      </w:r>
      <w:del w:id="523" w:author="Sandra Ballen" w:date="2015-09-22T10:34:00Z">
        <w:r>
          <w:rPr>
            <w:rFonts w:ascii="Times New Roman" w:eastAsiaTheme="minorEastAsia" w:hAnsi="Times New Roman" w:cs="Times New Roman"/>
            <w:color w:val="000000"/>
            <w:lang w:val="es-CO"/>
          </w:rPr>
          <w:delText>‒</w:delText>
        </w:r>
      </w:del>
      <w:ins w:id="524" w:author="Sandra Ballen" w:date="2015-09-22T10:34:00Z">
        <w:r>
          <w:rPr>
            <w:rFonts w:ascii="Times New Roman" w:eastAsiaTheme="minorEastAsia" w:hAnsi="Times New Roman" w:cs="Times New Roman"/>
            <w:color w:val="000000"/>
            <w:lang w:val="es-CO"/>
          </w:rPr>
          <w:t>–</w:t>
        </w:r>
      </w:ins>
      <w:r>
        <w:rPr>
          <w:rFonts w:ascii="Times New Roman" w:eastAsiaTheme="minorEastAsia" w:hAnsi="Times New Roman" w:cs="Times New Roman"/>
          <w:color w:val="000000"/>
          <w:lang w:val="es-CO"/>
        </w:rPr>
        <w:t>7, se obtiene otra igualdad:</w:t>
      </w:r>
    </w:p>
    <w:p w14:paraId="7AA295F9" w14:textId="77777777" w:rsidR="00F27BF4" w:rsidRDefault="00F27BF4" w:rsidP="00F27BF4">
      <w:pPr>
        <w:spacing w:after="0"/>
        <w:jc w:val="both"/>
        <w:rPr>
          <w:rFonts w:ascii="Times New Roman" w:eastAsiaTheme="minorEastAsia" w:hAnsi="Times New Roman" w:cs="Times New Roman"/>
          <w:color w:val="000000"/>
          <w:lang w:val="es-CO"/>
        </w:rPr>
      </w:pPr>
    </w:p>
    <w:p w14:paraId="4A607508" w14:textId="77777777" w:rsidR="00F27BF4" w:rsidRDefault="00F27BF4" w:rsidP="00F27BF4">
      <w:pPr>
        <w:spacing w:after="0"/>
        <w:jc w:val="center"/>
        <w:rPr>
          <w:rFonts w:ascii="Times New Roman" w:hAnsi="Times New Roman" w:cs="Times New Roman"/>
          <w:color w:val="000000"/>
          <w:lang w:val="es-CO"/>
        </w:rPr>
      </w:pPr>
      <w:del w:id="525" w:author="Sandra Ballen" w:date="2015-09-22T10:34:00Z">
        <w:r w:rsidRPr="004E1D3C">
          <w:rPr>
            <w:rFonts w:ascii="Times New Roman" w:hAnsi="Times New Roman" w:cs="Times New Roman"/>
            <w:color w:val="000000"/>
            <w:lang w:val="es-CO"/>
          </w:rPr>
          <w:delText>(‒</w:delText>
        </w:r>
      </w:del>
      <w:ins w:id="526" w:author="Sandra Ballen" w:date="2015-09-22T10:34:00Z">
        <w:r w:rsidRPr="004E1D3C">
          <w:rPr>
            <w:rFonts w:ascii="Times New Roman" w:hAnsi="Times New Roman" w:cs="Times New Roman"/>
            <w:color w:val="000000"/>
            <w:lang w:val="es-CO"/>
          </w:rPr>
          <w:t>(</w:t>
        </w:r>
        <w:r>
          <w:rPr>
            <w:rFonts w:ascii="Times New Roman" w:hAnsi="Times New Roman" w:cs="Times New Roman"/>
            <w:color w:val="000000"/>
            <w:lang w:val="es-CO"/>
          </w:rPr>
          <w:t>–</w:t>
        </w:r>
      </w:ins>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 3 </w:t>
      </w:r>
      <w:del w:id="527" w:author="Sandra Ballen" w:date="2015-09-22T10:34:00Z">
        <w:r w:rsidRPr="004E1D3C">
          <w:rPr>
            <w:rFonts w:ascii="Times New Roman" w:hAnsi="Times New Roman" w:cs="Times New Roman"/>
            <w:color w:val="000000"/>
            <w:lang w:val="es-CO"/>
          </w:rPr>
          <w:delText>‒</w:delText>
        </w:r>
      </w:del>
      <w:ins w:id="528" w:author="Sandra Ballen" w:date="2015-09-22T10:34:00Z">
        <w:r>
          <w:rPr>
            <w:rFonts w:ascii="Times New Roman" w:hAnsi="Times New Roman" w:cs="Times New Roman"/>
            <w:color w:val="000000"/>
            <w:lang w:val="es-CO"/>
          </w:rPr>
          <w:t>–</w:t>
        </w:r>
      </w:ins>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0</w:t>
      </w:r>
    </w:p>
    <w:p w14:paraId="71768C3E" w14:textId="77777777" w:rsidR="00F27BF4" w:rsidRDefault="00F27BF4" w:rsidP="00F27BF4">
      <w:pPr>
        <w:spacing w:after="0"/>
        <w:jc w:val="center"/>
        <w:rPr>
          <w:rFonts w:ascii="Times New Roman" w:eastAsiaTheme="minorEastAsia" w:hAnsi="Times New Roman" w:cs="Times New Roman"/>
          <w:color w:val="000000"/>
          <w:lang w:val="es-CO"/>
        </w:rPr>
      </w:pPr>
      <w:del w:id="529" w:author="Sandra Ballen" w:date="2015-09-22T10:34:00Z">
        <w:r w:rsidRPr="004E1D3C">
          <w:rPr>
            <w:rFonts w:ascii="Times New Roman" w:hAnsi="Times New Roman" w:cs="Times New Roman"/>
            <w:color w:val="000000"/>
            <w:lang w:val="es-CO"/>
          </w:rPr>
          <w:delText>(‒</w:delText>
        </w:r>
      </w:del>
      <w:ins w:id="530" w:author="Sandra Ballen" w:date="2015-09-22T10:34:00Z">
        <w:r w:rsidRPr="004E1D3C">
          <w:rPr>
            <w:rFonts w:ascii="Times New Roman" w:hAnsi="Times New Roman" w:cs="Times New Roman"/>
            <w:color w:val="000000"/>
            <w:lang w:val="es-CO"/>
          </w:rPr>
          <w:t>(</w:t>
        </w:r>
        <w:r>
          <w:rPr>
            <w:rFonts w:ascii="Times New Roman" w:hAnsi="Times New Roman" w:cs="Times New Roman"/>
            <w:color w:val="000000"/>
            <w:lang w:val="es-CO"/>
          </w:rPr>
          <w:t>–</w:t>
        </w:r>
      </w:ins>
      <w:r w:rsidRPr="004E1D3C">
        <w:rPr>
          <w:rFonts w:ascii="Times New Roman" w:hAnsi="Times New Roman" w:cs="Times New Roman"/>
          <w:color w:val="000000"/>
          <w:lang w:val="es-CO"/>
        </w:rPr>
        <w:t>3)</w:t>
      </w:r>
      <w:r w:rsidRPr="004E1D3C">
        <w:rPr>
          <w:rFonts w:ascii="Times New Roman" w:hAnsi="Times New Roman" w:cs="Times New Roman"/>
          <w:color w:val="000000"/>
          <w:vertAlign w:val="superscript"/>
          <w:lang w:val="es-CO"/>
        </w:rPr>
        <w:t>3</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 xml:space="preserve">× </w:t>
      </w:r>
      <w:del w:id="531" w:author="Sandra Ballen" w:date="2015-09-22T10:34:00Z">
        <w:r>
          <w:rPr>
            <w:rFonts w:ascii="Times New Roman" w:hAnsi="Times New Roman" w:cs="Times New Roman"/>
            <w:color w:val="000000"/>
            <w:lang w:val="es-CO"/>
          </w:rPr>
          <w:delText>(‒</w:delText>
        </w:r>
      </w:del>
      <w:ins w:id="532"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 xml:space="preserve">7) </w:t>
      </w:r>
      <w:r w:rsidRPr="004E1D3C">
        <w:rPr>
          <w:rFonts w:ascii="Times New Roman" w:hAnsi="Times New Roman" w:cs="Times New Roman"/>
          <w:color w:val="000000"/>
          <w:lang w:val="es-CO"/>
        </w:rPr>
        <w:t xml:space="preserve">= </w:t>
      </w:r>
      <w:r>
        <w:rPr>
          <w:rFonts w:ascii="Times New Roman" w:hAnsi="Times New Roman" w:cs="Times New Roman"/>
          <w:color w:val="000000"/>
          <w:lang w:val="es-CO"/>
        </w:rPr>
        <w:t>(</w:t>
      </w:r>
      <w:r w:rsidRPr="004E1D3C">
        <w:rPr>
          <w:rFonts w:ascii="Times New Roman" w:hAnsi="Times New Roman" w:cs="Times New Roman"/>
          <w:color w:val="000000"/>
          <w:lang w:val="es-CO"/>
        </w:rPr>
        <w:t xml:space="preserve">3 </w:t>
      </w:r>
      <w:del w:id="533" w:author="Sandra Ballen" w:date="2015-09-22T10:34:00Z">
        <w:r w:rsidRPr="004E1D3C">
          <w:rPr>
            <w:rFonts w:ascii="Times New Roman" w:hAnsi="Times New Roman" w:cs="Times New Roman"/>
            <w:color w:val="000000"/>
            <w:lang w:val="es-CO"/>
          </w:rPr>
          <w:delText>‒</w:delText>
        </w:r>
      </w:del>
      <w:ins w:id="534" w:author="Sandra Ballen" w:date="2015-09-22T10:34:00Z">
        <w:r>
          <w:rPr>
            <w:rFonts w:ascii="Times New Roman" w:hAnsi="Times New Roman" w:cs="Times New Roman"/>
            <w:color w:val="000000"/>
            <w:lang w:val="es-CO"/>
          </w:rPr>
          <w:t>–</w:t>
        </w:r>
      </w:ins>
      <w:r w:rsidRPr="004E1D3C">
        <w:rPr>
          <w:rFonts w:ascii="Times New Roman" w:hAnsi="Times New Roman" w:cs="Times New Roman"/>
          <w:color w:val="000000"/>
          <w:lang w:val="es-CO"/>
        </w:rPr>
        <w:t xml:space="preserve"> 3</w:t>
      </w:r>
      <w:r>
        <w:rPr>
          <w:rFonts w:ascii="Times New Roman" w:hAnsi="Times New Roman" w:cs="Times New Roman"/>
          <w:color w:val="000000"/>
          <w:lang w:val="es-CO"/>
        </w:rPr>
        <w:t xml:space="preserve">0) × </w:t>
      </w:r>
      <w:del w:id="535" w:author="Sandra Ballen" w:date="2015-09-22T10:34:00Z">
        <w:r>
          <w:rPr>
            <w:rFonts w:ascii="Times New Roman" w:hAnsi="Times New Roman" w:cs="Times New Roman"/>
            <w:color w:val="000000"/>
            <w:lang w:val="es-CO"/>
          </w:rPr>
          <w:delText>(‒</w:delText>
        </w:r>
      </w:del>
      <w:ins w:id="536"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7)</w:t>
      </w:r>
    </w:p>
    <w:p w14:paraId="6BEF2CA5" w14:textId="77777777" w:rsidR="00F27BF4" w:rsidRPr="004E1D3C" w:rsidRDefault="00F27BF4" w:rsidP="00F27BF4">
      <w:pPr>
        <w:spacing w:after="0"/>
        <w:jc w:val="center"/>
        <w:rPr>
          <w:rFonts w:ascii="Times New Roman" w:eastAsiaTheme="minorEastAsia" w:hAnsi="Times New Roman" w:cs="Times New Roman"/>
          <w:color w:val="000000"/>
          <w:lang w:val="es-CO"/>
        </w:rPr>
      </w:pPr>
      <w:r>
        <w:rPr>
          <w:rFonts w:ascii="Times New Roman" w:hAnsi="Times New Roman" w:cs="Times New Roman"/>
          <w:color w:val="000000"/>
          <w:lang w:val="es-CO"/>
        </w:rPr>
        <w:t>189 = 189</w:t>
      </w:r>
    </w:p>
    <w:p w14:paraId="5190952D" w14:textId="77777777" w:rsidR="00F27BF4" w:rsidRDefault="00F27BF4" w:rsidP="00F27BF4">
      <w:pPr>
        <w:spacing w:after="0"/>
        <w:rPr>
          <w:rFonts w:ascii="Times New Roman" w:hAnsi="Times New Roman" w:cs="Times New Roman"/>
          <w:color w:val="000000"/>
          <w:lang w:val="es-CO"/>
        </w:rPr>
      </w:pPr>
    </w:p>
    <w:p w14:paraId="32B7B418" w14:textId="77777777" w:rsidR="00F27BF4" w:rsidRDefault="00F27BF4" w:rsidP="00F27BF4">
      <w:pPr>
        <w:spacing w:after="0"/>
        <w:rPr>
          <w:rFonts w:ascii="Times New Roman" w:hAnsi="Times New Roman" w:cs="Times New Roman"/>
          <w:color w:val="000000"/>
          <w:lang w:val="es-CO"/>
        </w:rPr>
      </w:pPr>
      <w:r>
        <w:rPr>
          <w:rFonts w:ascii="Times New Roman" w:hAnsi="Times New Roman" w:cs="Times New Roman"/>
          <w:color w:val="000000"/>
          <w:lang w:val="es-CO"/>
        </w:rPr>
        <w:t>Para aprender más sobre la propiedad uniforme de la igualdad da clic en el enlace [</w:t>
      </w:r>
      <w:hyperlink r:id="rId17" w:history="1">
        <w:r w:rsidRPr="00D150D0">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4C84C0E7"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537"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538">
          <w:tblGrid>
            <w:gridCol w:w="2469"/>
            <w:gridCol w:w="6359"/>
          </w:tblGrid>
        </w:tblGridChange>
      </w:tblGrid>
      <w:tr w:rsidR="00F27BF4" w:rsidRPr="005D1738" w14:paraId="5EBC0BBF" w14:textId="77777777" w:rsidTr="006B44B3">
        <w:tc>
          <w:tcPr>
            <w:tcW w:w="8828" w:type="dxa"/>
            <w:gridSpan w:val="2"/>
            <w:shd w:val="clear" w:color="auto" w:fill="000000" w:themeFill="text1"/>
            <w:tcPrChange w:id="539" w:author="Diana Velásquez Rojas" w:date="2015-09-22T10:34:00Z">
              <w:tcPr>
                <w:tcW w:w="8828" w:type="dxa"/>
                <w:gridSpan w:val="2"/>
                <w:shd w:val="clear" w:color="auto" w:fill="000000" w:themeFill="text1"/>
              </w:tcPr>
            </w:tcPrChange>
          </w:tcPr>
          <w:p w14:paraId="1BE94300"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2AA81395" w14:textId="77777777" w:rsidTr="006B44B3">
        <w:tc>
          <w:tcPr>
            <w:tcW w:w="2469" w:type="dxa"/>
            <w:tcPrChange w:id="540" w:author="Diana Velásquez Rojas" w:date="2015-09-22T10:34:00Z">
              <w:tcPr>
                <w:tcW w:w="2469" w:type="dxa"/>
              </w:tcPr>
            </w:tcPrChange>
          </w:tcPr>
          <w:p w14:paraId="6F1B99CB"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541" w:author="Diana Velásquez Rojas" w:date="2015-09-22T10:34:00Z">
              <w:tcPr>
                <w:tcW w:w="6359" w:type="dxa"/>
              </w:tcPr>
            </w:tcPrChange>
          </w:tcPr>
          <w:p w14:paraId="10E7E0CF" w14:textId="630F9D4C"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8</w:t>
            </w:r>
            <w:r>
              <w:rPr>
                <w:rFonts w:ascii="Times New Roman" w:hAnsi="Times New Roman" w:cs="Times New Roman"/>
              </w:rPr>
              <w:t>0</w:t>
            </w:r>
          </w:p>
        </w:tc>
      </w:tr>
      <w:tr w:rsidR="00F27BF4" w14:paraId="110E9132" w14:textId="77777777" w:rsidTr="006B44B3">
        <w:tc>
          <w:tcPr>
            <w:tcW w:w="2469" w:type="dxa"/>
            <w:tcPrChange w:id="542" w:author="Diana Velásquez Rojas" w:date="2015-09-22T10:34:00Z">
              <w:tcPr>
                <w:tcW w:w="2469" w:type="dxa"/>
              </w:tcPr>
            </w:tcPrChange>
          </w:tcPr>
          <w:p w14:paraId="0D03FF51"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543" w:author="Diana Velásquez Rojas" w:date="2015-09-22T10:34:00Z">
              <w:tcPr>
                <w:tcW w:w="6359" w:type="dxa"/>
              </w:tcPr>
            </w:tcPrChange>
          </w:tcPr>
          <w:p w14:paraId="6D66852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Teoría de la propiedad uniforme de la igualdad</w:t>
            </w:r>
          </w:p>
        </w:tc>
      </w:tr>
      <w:tr w:rsidR="00F27BF4" w14:paraId="66A7F6C9" w14:textId="77777777" w:rsidTr="006B44B3">
        <w:tc>
          <w:tcPr>
            <w:tcW w:w="2469" w:type="dxa"/>
            <w:tcPrChange w:id="544" w:author="Diana Velásquez Rojas" w:date="2015-09-22T10:34:00Z">
              <w:tcPr>
                <w:tcW w:w="2469" w:type="dxa"/>
              </w:tcPr>
            </w:tcPrChange>
          </w:tcPr>
          <w:p w14:paraId="76E4D9D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545" w:author="Diana Velásquez Rojas" w:date="2015-09-22T10:34:00Z">
              <w:tcPr>
                <w:tcW w:w="6359" w:type="dxa"/>
              </w:tcPr>
            </w:tcPrChange>
          </w:tcPr>
          <w:p w14:paraId="4486138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reconocer la propiedad uniforme de la igualdad</w:t>
            </w:r>
          </w:p>
        </w:tc>
      </w:tr>
    </w:tbl>
    <w:p w14:paraId="54B36791"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Change w:id="546"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547">
          <w:tblGrid>
            <w:gridCol w:w="2469"/>
            <w:gridCol w:w="6359"/>
          </w:tblGrid>
        </w:tblGridChange>
      </w:tblGrid>
      <w:tr w:rsidR="00F27BF4" w:rsidRPr="005D1738" w14:paraId="673E6939" w14:textId="77777777" w:rsidTr="006B44B3">
        <w:tc>
          <w:tcPr>
            <w:tcW w:w="8828" w:type="dxa"/>
            <w:gridSpan w:val="2"/>
            <w:shd w:val="clear" w:color="auto" w:fill="000000" w:themeFill="text1"/>
            <w:tcPrChange w:id="548" w:author="Diana Velásquez Rojas" w:date="2015-09-22T10:34:00Z">
              <w:tcPr>
                <w:tcW w:w="8828" w:type="dxa"/>
                <w:gridSpan w:val="2"/>
                <w:shd w:val="clear" w:color="auto" w:fill="000000" w:themeFill="text1"/>
              </w:tcPr>
            </w:tcPrChange>
          </w:tcPr>
          <w:p w14:paraId="01990AC2"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10306" w14:textId="77777777" w:rsidTr="006B44B3">
        <w:tc>
          <w:tcPr>
            <w:tcW w:w="2469" w:type="dxa"/>
            <w:tcPrChange w:id="549" w:author="Diana Velásquez Rojas" w:date="2015-09-22T10:34:00Z">
              <w:tcPr>
                <w:tcW w:w="2469" w:type="dxa"/>
              </w:tcPr>
            </w:tcPrChange>
          </w:tcPr>
          <w:p w14:paraId="6057AB1D"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550" w:author="Diana Velásquez Rojas" w:date="2015-09-22T10:34:00Z">
              <w:tcPr>
                <w:tcW w:w="6359" w:type="dxa"/>
              </w:tcPr>
            </w:tcPrChange>
          </w:tcPr>
          <w:p w14:paraId="1E4C630F" w14:textId="017269EC"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9</w:t>
            </w:r>
            <w:r>
              <w:rPr>
                <w:rFonts w:ascii="Times New Roman" w:hAnsi="Times New Roman" w:cs="Times New Roman"/>
              </w:rPr>
              <w:t>0</w:t>
            </w:r>
          </w:p>
        </w:tc>
      </w:tr>
      <w:tr w:rsidR="00F27BF4" w14:paraId="09A9C908" w14:textId="77777777" w:rsidTr="006B44B3">
        <w:tc>
          <w:tcPr>
            <w:tcW w:w="2469" w:type="dxa"/>
            <w:tcPrChange w:id="551" w:author="Diana Velásquez Rojas" w:date="2015-09-22T10:34:00Z">
              <w:tcPr>
                <w:tcW w:w="2469" w:type="dxa"/>
              </w:tcPr>
            </w:tcPrChange>
          </w:tcPr>
          <w:p w14:paraId="375DEF72"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552" w:author="Diana Velásquez Rojas" w:date="2015-09-22T10:34:00Z">
              <w:tcPr>
                <w:tcW w:w="6359" w:type="dxa"/>
              </w:tcPr>
            </w:tcPrChange>
          </w:tcPr>
          <w:p w14:paraId="29B7C268"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Ejercicios de la propiedad uniforme de la igualdad</w:t>
            </w:r>
          </w:p>
        </w:tc>
      </w:tr>
      <w:tr w:rsidR="00F27BF4" w14:paraId="2C63BB81" w14:textId="77777777" w:rsidTr="006B44B3">
        <w:tc>
          <w:tcPr>
            <w:tcW w:w="2469" w:type="dxa"/>
            <w:tcPrChange w:id="553" w:author="Diana Velásquez Rojas" w:date="2015-09-22T10:34:00Z">
              <w:tcPr>
                <w:tcW w:w="2469" w:type="dxa"/>
              </w:tcPr>
            </w:tcPrChange>
          </w:tcPr>
          <w:p w14:paraId="5191E2B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554" w:author="Diana Velásquez Rojas" w:date="2015-09-22T10:34:00Z">
              <w:tcPr>
                <w:tcW w:w="6359" w:type="dxa"/>
              </w:tcPr>
            </w:tcPrChange>
          </w:tcPr>
          <w:p w14:paraId="64B26F46"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de ejercitación sobre la propiedad uniforme de las igualdad</w:t>
            </w:r>
          </w:p>
        </w:tc>
      </w:tr>
    </w:tbl>
    <w:p w14:paraId="091D0CFF" w14:textId="77777777" w:rsidR="00F27BF4" w:rsidRDefault="00F27BF4" w:rsidP="00F27BF4">
      <w:pPr>
        <w:spacing w:after="0"/>
        <w:rPr>
          <w:rFonts w:ascii="Times" w:hAnsi="Times"/>
        </w:rPr>
      </w:pPr>
    </w:p>
    <w:p w14:paraId="3A8850E7"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2.1</w:t>
      </w:r>
      <w:r w:rsidRPr="004E5E51">
        <w:rPr>
          <w:rFonts w:ascii="Times" w:hAnsi="Times"/>
          <w:b/>
        </w:rPr>
        <w:t xml:space="preserve"> </w:t>
      </w:r>
      <w:r>
        <w:rPr>
          <w:rFonts w:ascii="Times" w:hAnsi="Times"/>
          <w:b/>
        </w:rPr>
        <w:t>Consolidación</w:t>
      </w:r>
    </w:p>
    <w:p w14:paraId="1A948596" w14:textId="77777777" w:rsidR="00F27BF4" w:rsidRDefault="00F27BF4" w:rsidP="00F27BF4">
      <w:pPr>
        <w:spacing w:after="0"/>
        <w:rPr>
          <w:rFonts w:ascii="Times" w:hAnsi="Times"/>
          <w:b/>
        </w:rPr>
      </w:pPr>
    </w:p>
    <w:p w14:paraId="4ED592E6" w14:textId="77777777" w:rsidR="00F27BF4" w:rsidRDefault="00F27BF4" w:rsidP="00F27BF4">
      <w:pPr>
        <w:spacing w:after="0"/>
        <w:rPr>
          <w:rFonts w:ascii="Times" w:hAnsi="Times"/>
          <w:b/>
        </w:rPr>
      </w:pPr>
      <w:r w:rsidRPr="00A459FB">
        <w:rPr>
          <w:rFonts w:ascii="Times New Roman" w:hAnsi="Times New Roman" w:cs="Times New Roman"/>
        </w:rPr>
        <w:t>Actividad para consolidar lo que has aprendido en esta sección.</w:t>
      </w:r>
    </w:p>
    <w:p w14:paraId="72715F5D"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Change w:id="555"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556">
          <w:tblGrid>
            <w:gridCol w:w="2469"/>
            <w:gridCol w:w="6359"/>
          </w:tblGrid>
        </w:tblGridChange>
      </w:tblGrid>
      <w:tr w:rsidR="00F27BF4" w:rsidRPr="005D1738" w14:paraId="5F3DCC74" w14:textId="77777777" w:rsidTr="006B44B3">
        <w:tc>
          <w:tcPr>
            <w:tcW w:w="8828" w:type="dxa"/>
            <w:gridSpan w:val="2"/>
            <w:shd w:val="clear" w:color="auto" w:fill="000000" w:themeFill="text1"/>
            <w:tcPrChange w:id="557" w:author="Diana Velásquez Rojas" w:date="2015-09-22T10:34:00Z">
              <w:tcPr>
                <w:tcW w:w="8828" w:type="dxa"/>
                <w:gridSpan w:val="2"/>
                <w:shd w:val="clear" w:color="auto" w:fill="000000" w:themeFill="text1"/>
              </w:tcPr>
            </w:tcPrChange>
          </w:tcPr>
          <w:p w14:paraId="02645C83"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6FC600C" w14:textId="77777777" w:rsidTr="006B44B3">
        <w:tc>
          <w:tcPr>
            <w:tcW w:w="2469" w:type="dxa"/>
            <w:tcPrChange w:id="558" w:author="Diana Velásquez Rojas" w:date="2015-09-22T10:34:00Z">
              <w:tcPr>
                <w:tcW w:w="2469" w:type="dxa"/>
              </w:tcPr>
            </w:tcPrChange>
          </w:tcPr>
          <w:p w14:paraId="60D96731"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559" w:author="Diana Velásquez Rojas" w:date="2015-09-22T10:34:00Z">
              <w:tcPr>
                <w:tcW w:w="6359" w:type="dxa"/>
              </w:tcPr>
            </w:tcPrChange>
          </w:tcPr>
          <w:p w14:paraId="0F58A69C" w14:textId="0E877183"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10</w:t>
            </w:r>
            <w:r>
              <w:rPr>
                <w:rFonts w:ascii="Times New Roman" w:hAnsi="Times New Roman" w:cs="Times New Roman"/>
              </w:rPr>
              <w:t>0</w:t>
            </w:r>
          </w:p>
        </w:tc>
      </w:tr>
      <w:tr w:rsidR="00F27BF4" w14:paraId="06C210AB" w14:textId="77777777" w:rsidTr="006B44B3">
        <w:tc>
          <w:tcPr>
            <w:tcW w:w="2469" w:type="dxa"/>
            <w:tcPrChange w:id="560" w:author="Diana Velásquez Rojas" w:date="2015-09-22T10:34:00Z">
              <w:tcPr>
                <w:tcW w:w="2469" w:type="dxa"/>
              </w:tcPr>
            </w:tcPrChange>
          </w:tcPr>
          <w:p w14:paraId="2AFDA119"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561" w:author="Diana Velásquez Rojas" w:date="2015-09-22T10:34:00Z">
              <w:tcPr>
                <w:tcW w:w="6359" w:type="dxa"/>
              </w:tcPr>
            </w:tcPrChange>
          </w:tcPr>
          <w:p w14:paraId="5F1A15C5"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Refuerza tu aprendizaje: </w:t>
            </w:r>
            <w:ins w:id="562" w:author="chris" w:date="2015-09-20T21:37:00Z">
              <w:r>
                <w:rPr>
                  <w:rFonts w:ascii="Times New Roman" w:hAnsi="Times New Roman" w:cs="Times New Roman"/>
                  <w:color w:val="000000"/>
                </w:rPr>
                <w:t>l</w:t>
              </w:r>
            </w:ins>
            <w:del w:id="563" w:author="chris" w:date="2015-09-20T21:37:00Z">
              <w:r>
                <w:rPr>
                  <w:rFonts w:ascii="Times New Roman" w:hAnsi="Times New Roman" w:cs="Times New Roman"/>
                  <w:color w:val="000000"/>
                </w:rPr>
                <w:delText>L</w:delText>
              </w:r>
            </w:del>
            <w:r>
              <w:rPr>
                <w:rFonts w:ascii="Times New Roman" w:hAnsi="Times New Roman" w:cs="Times New Roman"/>
                <w:color w:val="000000"/>
              </w:rPr>
              <w:t>a propiedad uniforme de la igualdad</w:t>
            </w:r>
          </w:p>
        </w:tc>
      </w:tr>
      <w:tr w:rsidR="00F27BF4" w14:paraId="09B079A3" w14:textId="77777777" w:rsidTr="006B44B3">
        <w:tc>
          <w:tcPr>
            <w:tcW w:w="2469" w:type="dxa"/>
            <w:tcPrChange w:id="564" w:author="Diana Velásquez Rojas" w:date="2015-09-22T10:34:00Z">
              <w:tcPr>
                <w:tcW w:w="2469" w:type="dxa"/>
              </w:tcPr>
            </w:tcPrChange>
          </w:tcPr>
          <w:p w14:paraId="5E062B63"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565" w:author="Diana Velásquez Rojas" w:date="2015-09-22T10:34:00Z">
              <w:tcPr>
                <w:tcW w:w="6359" w:type="dxa"/>
              </w:tcPr>
            </w:tcPrChange>
          </w:tcPr>
          <w:p w14:paraId="2DBB68C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usar la propiedad uniforme de la igualdad</w:t>
            </w:r>
          </w:p>
        </w:tc>
      </w:tr>
    </w:tbl>
    <w:p w14:paraId="52370AAD" w14:textId="77777777" w:rsidR="00F27BF4" w:rsidRDefault="00F27BF4" w:rsidP="00F27BF4">
      <w:pPr>
        <w:spacing w:after="0"/>
        <w:rPr>
          <w:rFonts w:ascii="Times" w:hAnsi="Times"/>
        </w:rPr>
      </w:pPr>
    </w:p>
    <w:p w14:paraId="24A16BFC"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solución de las ecuaciones</w:t>
      </w:r>
    </w:p>
    <w:p w14:paraId="5FB873EB" w14:textId="77777777" w:rsidR="00F27BF4" w:rsidRDefault="00F27BF4" w:rsidP="00F27BF4">
      <w:pPr>
        <w:spacing w:after="0"/>
        <w:jc w:val="both"/>
        <w:rPr>
          <w:ins w:id="566" w:author="chris" w:date="2015-09-21T18:23:00Z"/>
          <w:rFonts w:ascii="Times" w:hAnsi="Times"/>
        </w:rPr>
      </w:pPr>
      <w:r w:rsidRPr="00100E66">
        <w:rPr>
          <w:rFonts w:ascii="Times" w:hAnsi="Times"/>
          <w:b/>
          <w:lang w:val="es-CO"/>
        </w:rPr>
        <w:br/>
      </w:r>
      <w:r>
        <w:rPr>
          <w:rFonts w:ascii="Times" w:hAnsi="Times"/>
        </w:rPr>
        <w:t xml:space="preserve">A través del cálculo mental se puede determinar la cantidad que hace verdadera una ecuación, por ejemplo, para </w:t>
      </w:r>
      <w:r>
        <w:rPr>
          <w:rFonts w:ascii="Times" w:hAnsi="Times"/>
          <w:i/>
        </w:rPr>
        <w:t xml:space="preserve">x </w:t>
      </w:r>
      <w:r>
        <w:rPr>
          <w:rFonts w:ascii="Times" w:hAnsi="Times"/>
        </w:rPr>
        <w:t xml:space="preserve">+ 10 = 22, el valor de </w:t>
      </w:r>
      <w:r w:rsidRPr="00792FE5">
        <w:rPr>
          <w:rFonts w:ascii="Times" w:hAnsi="Times"/>
          <w:i/>
        </w:rPr>
        <w:t>x</w:t>
      </w:r>
      <w:r>
        <w:rPr>
          <w:rFonts w:ascii="Times" w:hAnsi="Times"/>
        </w:rPr>
        <w:t xml:space="preserve"> debe ser 12; sin embargo, no siempre es sencillo hallar la solución, por ejemplo, para </w:t>
      </w:r>
      <w:r w:rsidRPr="00792FE5">
        <w:rPr>
          <w:rFonts w:ascii="Times" w:hAnsi="Times"/>
          <w:i/>
        </w:rPr>
        <w:t>y</w:t>
      </w:r>
      <w:r>
        <w:rPr>
          <w:rFonts w:ascii="Times" w:hAnsi="Times"/>
        </w:rPr>
        <w:t xml:space="preserve"> + 24 = </w:t>
      </w:r>
      <w:del w:id="567" w:author="Sandra Ballen" w:date="2015-09-22T10:34:00Z">
        <w:r>
          <w:rPr>
            <w:rFonts w:ascii="Times" w:hAnsi="Times" w:cs="Times"/>
          </w:rPr>
          <w:delText>‒</w:delText>
        </w:r>
      </w:del>
      <w:ins w:id="568" w:author="Sandra Ballen" w:date="2015-09-22T10:34:00Z">
        <w:r>
          <w:rPr>
            <w:rFonts w:ascii="Times" w:hAnsi="Times" w:cs="Times"/>
          </w:rPr>
          <w:t>–</w:t>
        </w:r>
      </w:ins>
      <w:r>
        <w:rPr>
          <w:rFonts w:ascii="Times" w:hAnsi="Times"/>
        </w:rPr>
        <w:t>37, es un poco más demorado establecer la cantidad que satisface la ecuación</w:t>
      </w:r>
      <w:ins w:id="569" w:author="chris" w:date="2015-09-20T21:37:00Z">
        <w:r>
          <w:rPr>
            <w:rFonts w:ascii="Times" w:hAnsi="Times"/>
          </w:rPr>
          <w:t>,</w:t>
        </w:r>
      </w:ins>
      <w:del w:id="570" w:author="chris" w:date="2015-09-20T21:37:00Z">
        <w:r w:rsidDel="00163933">
          <w:rPr>
            <w:rFonts w:ascii="Times" w:hAnsi="Times"/>
          </w:rPr>
          <w:delText>,</w:delText>
        </w:r>
      </w:del>
      <w:ins w:id="571" w:author="Diana Velásquez Rojas" w:date="2015-09-22T10:34:00Z">
        <w:r>
          <w:rPr>
            <w:rFonts w:ascii="Times" w:hAnsi="Times"/>
          </w:rPr>
          <w:t xml:space="preserve"> ¡</w:t>
        </w:r>
      </w:ins>
      <w:ins w:id="572" w:author="chris" w:date="2015-09-20T21:37:00Z">
        <w:r>
          <w:rPr>
            <w:rFonts w:ascii="Times" w:hAnsi="Times"/>
          </w:rPr>
          <w:t>i</w:t>
        </w:r>
      </w:ins>
      <w:del w:id="573" w:author="chris" w:date="2015-09-20T21:37:00Z">
        <w:r w:rsidDel="00163933">
          <w:rPr>
            <w:rFonts w:ascii="Times" w:hAnsi="Times"/>
          </w:rPr>
          <w:delText>i</w:delText>
        </w:r>
      </w:del>
      <w:ins w:id="574" w:author="Diana Velásquez Rojas" w:date="2015-09-22T10:34:00Z">
        <w:r>
          <w:rPr>
            <w:rFonts w:ascii="Times" w:hAnsi="Times"/>
          </w:rPr>
          <w:t>nténtalo!</w:t>
        </w:r>
      </w:ins>
    </w:p>
    <w:p w14:paraId="4243E240" w14:textId="77777777" w:rsidR="00F27BF4" w:rsidRDefault="00F27BF4" w:rsidP="00F27BF4">
      <w:pPr>
        <w:spacing w:after="0"/>
        <w:jc w:val="both"/>
        <w:rPr>
          <w:ins w:id="575" w:author="Diana Velásquez Rojas" w:date="2015-09-22T10:30:00Z"/>
          <w:rFonts w:ascii="Times" w:hAnsi="Times"/>
        </w:rPr>
      </w:pPr>
    </w:p>
    <w:p w14:paraId="414B8FF6" w14:textId="77777777" w:rsidR="00F27BF4" w:rsidRDefault="00F27BF4" w:rsidP="00F27BF4">
      <w:pPr>
        <w:spacing w:after="0"/>
        <w:jc w:val="both"/>
        <w:rPr>
          <w:rFonts w:ascii="Times" w:hAnsi="Times"/>
        </w:rPr>
      </w:pPr>
      <w:del w:id="576" w:author="Diana Velásquez Rojas" w:date="2015-09-22T10:34:00Z">
        <w:r>
          <w:rPr>
            <w:rFonts w:ascii="Times" w:hAnsi="Times"/>
          </w:rPr>
          <w:delText>, ¡inténtalo!</w:delText>
        </w:r>
      </w:del>
      <w:del w:id="577" w:author="chris" w:date="2015-09-21T18:23:00Z">
        <w:r>
          <w:rPr>
            <w:rFonts w:ascii="Times" w:hAnsi="Times"/>
          </w:rPr>
          <w:delText xml:space="preserve"> Es por esto</w:delText>
        </w:r>
      </w:del>
      <w:ins w:id="578" w:author="chris" w:date="2015-09-21T18:23:00Z">
        <w:r>
          <w:rPr>
            <w:rFonts w:ascii="Times" w:hAnsi="Times"/>
          </w:rPr>
          <w:t>Por lo anterior</w:t>
        </w:r>
      </w:ins>
      <w:r>
        <w:rPr>
          <w:rFonts w:ascii="Times" w:hAnsi="Times"/>
        </w:rPr>
        <w:t xml:space="preserve">, </w:t>
      </w:r>
      <w:del w:id="579" w:author="chris" w:date="2015-09-21T18:23:00Z">
        <w:r>
          <w:rPr>
            <w:rFonts w:ascii="Times" w:hAnsi="Times"/>
          </w:rPr>
          <w:delText xml:space="preserve">que </w:delText>
        </w:r>
      </w:del>
      <w:r>
        <w:rPr>
          <w:rFonts w:ascii="Times" w:hAnsi="Times"/>
        </w:rPr>
        <w:t>se hace necesario establecer un proceso que permita resolver una ecuación.</w:t>
      </w:r>
    </w:p>
    <w:p w14:paraId="0ADE9AA0" w14:textId="77777777" w:rsidR="00F27BF4" w:rsidRDefault="00F27BF4" w:rsidP="00F27BF4">
      <w:pPr>
        <w:spacing w:after="0"/>
        <w:rPr>
          <w:rFonts w:ascii="Times" w:hAnsi="Times"/>
        </w:rPr>
      </w:pPr>
    </w:p>
    <w:tbl>
      <w:tblPr>
        <w:tblStyle w:val="Tablaconcuadrcula"/>
        <w:tblW w:w="0" w:type="auto"/>
        <w:tblLook w:val="04A0" w:firstRow="1" w:lastRow="0" w:firstColumn="1" w:lastColumn="0" w:noHBand="0" w:noVBand="1"/>
        <w:tblPrChange w:id="580" w:author="Diana Velásquez Rojas" w:date="2015-09-22T10:34:00Z">
          <w:tblPr>
            <w:tblStyle w:val="Tablaconcuadrcula"/>
            <w:tblW w:w="0" w:type="auto"/>
            <w:tblLook w:val="04A0" w:firstRow="1" w:lastRow="0" w:firstColumn="1" w:lastColumn="0" w:noHBand="0" w:noVBand="1"/>
          </w:tblPr>
        </w:tblPrChange>
      </w:tblPr>
      <w:tblGrid>
        <w:gridCol w:w="1654"/>
        <w:gridCol w:w="7174"/>
        <w:tblGridChange w:id="581">
          <w:tblGrid>
            <w:gridCol w:w="1668"/>
            <w:gridCol w:w="7310"/>
          </w:tblGrid>
        </w:tblGridChange>
      </w:tblGrid>
      <w:tr w:rsidR="00F27BF4" w:rsidRPr="005D1738" w14:paraId="2FA6483B" w14:textId="77777777" w:rsidTr="006B44B3">
        <w:tc>
          <w:tcPr>
            <w:tcW w:w="8978" w:type="dxa"/>
            <w:gridSpan w:val="2"/>
            <w:shd w:val="clear" w:color="auto" w:fill="000000" w:themeFill="text1"/>
            <w:tcPrChange w:id="582" w:author="Diana Velásquez Rojas" w:date="2015-09-22T10:34:00Z">
              <w:tcPr>
                <w:tcW w:w="8978" w:type="dxa"/>
                <w:gridSpan w:val="2"/>
                <w:shd w:val="clear" w:color="auto" w:fill="000000" w:themeFill="text1"/>
              </w:tcPr>
            </w:tcPrChange>
          </w:tcPr>
          <w:p w14:paraId="18DE9FD4"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446E1788" w14:textId="77777777" w:rsidTr="006B44B3">
        <w:tc>
          <w:tcPr>
            <w:tcW w:w="1668" w:type="dxa"/>
            <w:tcPrChange w:id="583" w:author="Diana Velásquez Rojas" w:date="2015-09-22T10:34:00Z">
              <w:tcPr>
                <w:tcW w:w="1668" w:type="dxa"/>
              </w:tcPr>
            </w:tcPrChange>
          </w:tcPr>
          <w:p w14:paraId="192DCC76"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7310" w:type="dxa"/>
            <w:tcPrChange w:id="584" w:author="Diana Velásquez Rojas" w:date="2015-09-22T10:34:00Z">
              <w:tcPr>
                <w:tcW w:w="7310" w:type="dxa"/>
              </w:tcPr>
            </w:tcPrChange>
          </w:tcPr>
          <w:p w14:paraId="0D099A38" w14:textId="77777777" w:rsidR="00F27BF4" w:rsidRPr="005E437C" w:rsidRDefault="00F27BF4" w:rsidP="006B44B3">
            <w:pPr>
              <w:pStyle w:val="Prrafodelista"/>
              <w:ind w:left="33"/>
              <w:rPr>
                <w:rFonts w:ascii="Times" w:eastAsiaTheme="minorEastAsia" w:hAnsi="Times"/>
                <w:sz w:val="20"/>
                <w:szCs w:val="20"/>
              </w:rPr>
            </w:pPr>
            <w:r w:rsidRPr="00163933">
              <w:rPr>
                <w:rFonts w:ascii="Times" w:hAnsi="Times"/>
                <w:sz w:val="20"/>
                <w:szCs w:val="24"/>
                <w:rPrChange w:id="585" w:author="chris" w:date="2015-09-22T10:34:00Z">
                  <w:rPr>
                    <w:rFonts w:ascii="Times" w:eastAsiaTheme="minorEastAsia" w:hAnsi="Times"/>
                    <w:b/>
                    <w:sz w:val="20"/>
                    <w:szCs w:val="20"/>
                  </w:rPr>
                </w:rPrChange>
              </w:rPr>
              <w:t>Resolver una ecuación</w:t>
            </w:r>
            <w:r>
              <w:rPr>
                <w:rFonts w:ascii="Times" w:eastAsiaTheme="minorEastAsia" w:hAnsi="Times"/>
                <w:sz w:val="20"/>
                <w:szCs w:val="20"/>
              </w:rPr>
              <w:t xml:space="preserve"> significa, </w:t>
            </w:r>
            <w:r w:rsidRPr="005E437C">
              <w:rPr>
                <w:rFonts w:ascii="Times" w:eastAsiaTheme="minorEastAsia" w:hAnsi="Times"/>
                <w:b/>
                <w:sz w:val="20"/>
                <w:szCs w:val="20"/>
              </w:rPr>
              <w:t>hallar el valor de la incógnita</w:t>
            </w:r>
            <w:r>
              <w:rPr>
                <w:rFonts w:ascii="Times" w:eastAsiaTheme="minorEastAsia" w:hAnsi="Times"/>
                <w:sz w:val="20"/>
                <w:szCs w:val="20"/>
              </w:rPr>
              <w:t xml:space="preserve"> o </w:t>
            </w:r>
            <w:r w:rsidRPr="005E437C">
              <w:rPr>
                <w:rFonts w:ascii="Times" w:eastAsiaTheme="minorEastAsia" w:hAnsi="Times"/>
                <w:b/>
                <w:sz w:val="20"/>
                <w:szCs w:val="20"/>
              </w:rPr>
              <w:t>variable</w:t>
            </w:r>
            <w:r>
              <w:rPr>
                <w:rFonts w:ascii="Times" w:eastAsiaTheme="minorEastAsia" w:hAnsi="Times"/>
                <w:sz w:val="20"/>
                <w:szCs w:val="20"/>
              </w:rPr>
              <w:t xml:space="preserve"> que hace verdadera la igualdad</w:t>
            </w:r>
            <w:ins w:id="586" w:author="chris" w:date="2015-09-20T21:38:00Z">
              <w:r>
                <w:rPr>
                  <w:rFonts w:ascii="Times" w:eastAsiaTheme="minorEastAsia" w:hAnsi="Times"/>
                  <w:sz w:val="20"/>
                  <w:szCs w:val="20"/>
                </w:rPr>
                <w:t>.</w:t>
              </w:r>
            </w:ins>
          </w:p>
        </w:tc>
      </w:tr>
    </w:tbl>
    <w:p w14:paraId="4E89974B" w14:textId="77777777" w:rsidR="00F27BF4" w:rsidRPr="00792FE5" w:rsidRDefault="00F27BF4" w:rsidP="00F27BF4">
      <w:pPr>
        <w:spacing w:after="0"/>
        <w:rPr>
          <w:rFonts w:ascii="Times" w:hAnsi="Times"/>
        </w:rPr>
      </w:pPr>
    </w:p>
    <w:p w14:paraId="0F7DFEC0" w14:textId="77777777" w:rsidR="00F27BF4" w:rsidRDefault="00F27BF4" w:rsidP="00F27BF4">
      <w:pPr>
        <w:spacing w:after="0"/>
        <w:jc w:val="both"/>
        <w:rPr>
          <w:rFonts w:ascii="Times" w:hAnsi="Times"/>
        </w:rPr>
      </w:pPr>
      <w:r>
        <w:rPr>
          <w:rFonts w:ascii="Times" w:hAnsi="Times"/>
        </w:rPr>
        <w:t xml:space="preserve">Dado que el objetivo </w:t>
      </w:r>
      <w:r w:rsidRPr="004E5516">
        <w:rPr>
          <w:rFonts w:ascii="Times" w:hAnsi="Times"/>
          <w:b/>
        </w:rPr>
        <w:t>en una ecuación</w:t>
      </w:r>
      <w:r>
        <w:rPr>
          <w:rFonts w:ascii="Times" w:hAnsi="Times"/>
        </w:rPr>
        <w:t xml:space="preserve"> es </w:t>
      </w:r>
      <w:r w:rsidRPr="004E5516">
        <w:rPr>
          <w:rFonts w:ascii="Times" w:hAnsi="Times"/>
          <w:b/>
        </w:rPr>
        <w:t>hallar el valor de la incógnita</w:t>
      </w:r>
      <w:r>
        <w:rPr>
          <w:rFonts w:ascii="Times" w:hAnsi="Times"/>
        </w:rPr>
        <w:t xml:space="preserve">, en el </w:t>
      </w:r>
      <w:r w:rsidRPr="004E5516">
        <w:rPr>
          <w:rFonts w:ascii="Times" w:hAnsi="Times"/>
          <w:b/>
        </w:rPr>
        <w:t>proceso</w:t>
      </w:r>
      <w:r>
        <w:rPr>
          <w:rFonts w:ascii="Times" w:hAnsi="Times"/>
        </w:rPr>
        <w:t xml:space="preserve"> se hace indispensable emplear alguna propiedad que permita aislarla, es decir, </w:t>
      </w:r>
      <w:r w:rsidRPr="004E5516">
        <w:rPr>
          <w:rFonts w:ascii="Times" w:hAnsi="Times"/>
          <w:b/>
        </w:rPr>
        <w:t>despejar la variable</w:t>
      </w:r>
      <w:r>
        <w:rPr>
          <w:rFonts w:ascii="Times" w:hAnsi="Times"/>
        </w:rPr>
        <w:t xml:space="preserve"> y </w:t>
      </w:r>
      <w:ins w:id="587" w:author="chris" w:date="2015-09-20T21:38:00Z">
        <w:r>
          <w:rPr>
            <w:rFonts w:ascii="Times" w:hAnsi="Times"/>
          </w:rPr>
          <w:t>e</w:t>
        </w:r>
      </w:ins>
      <w:del w:id="588" w:author="chris" w:date="2015-09-20T21:38:00Z">
        <w:r>
          <w:rPr>
            <w:rFonts w:ascii="Times" w:hAnsi="Times"/>
          </w:rPr>
          <w:delText>é</w:delText>
        </w:r>
      </w:del>
      <w:r>
        <w:rPr>
          <w:rFonts w:ascii="Times" w:hAnsi="Times"/>
        </w:rPr>
        <w:t xml:space="preserve">sta corresponde justamente a la </w:t>
      </w:r>
      <w:r w:rsidRPr="004E5516">
        <w:rPr>
          <w:rFonts w:ascii="Times" w:hAnsi="Times"/>
          <w:b/>
        </w:rPr>
        <w:t>propiedad uniforme</w:t>
      </w:r>
      <w:r w:rsidRPr="004E5516">
        <w:rPr>
          <w:rFonts w:ascii="Times" w:hAnsi="Times"/>
        </w:rPr>
        <w:t>.</w:t>
      </w:r>
      <w:r>
        <w:rPr>
          <w:rFonts w:ascii="Times" w:hAnsi="Times"/>
        </w:rPr>
        <w:t xml:space="preserve"> Para el estudio de dicho proceso, se clasificarán las ecuaciones en </w:t>
      </w:r>
      <w:r w:rsidRPr="005B4973">
        <w:rPr>
          <w:rFonts w:ascii="Times" w:hAnsi="Times"/>
          <w:b/>
        </w:rPr>
        <w:t>tres tipos</w:t>
      </w:r>
      <w:r w:rsidRPr="005A6CAD">
        <w:rPr>
          <w:rFonts w:ascii="Times" w:hAnsi="Times"/>
        </w:rPr>
        <w:t>:</w:t>
      </w:r>
      <w:r>
        <w:rPr>
          <w:rFonts w:ascii="Times" w:hAnsi="Times"/>
        </w:rPr>
        <w:t xml:space="preserve"> 1)</w:t>
      </w:r>
      <w:r w:rsidRPr="005A6CAD">
        <w:rPr>
          <w:rFonts w:ascii="Times" w:hAnsi="Times"/>
        </w:rPr>
        <w:t xml:space="preserve"> la de la forma</w:t>
      </w:r>
      <w:r>
        <w:rPr>
          <w:rFonts w:ascii="Times" w:hAnsi="Times"/>
          <w:b/>
        </w:rPr>
        <w:t xml:space="preserve">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ins w:id="589" w:author="chris" w:date="2015-09-20T21:38:00Z">
        <w:r>
          <w:rPr>
            <w:rFonts w:ascii="Times" w:hAnsi="Times"/>
          </w:rPr>
          <w:t>;</w:t>
        </w:r>
      </w:ins>
      <w:del w:id="590" w:author="chris" w:date="2015-09-20T21:38:00Z">
        <w:r w:rsidRPr="005A6CAD">
          <w:rPr>
            <w:rFonts w:ascii="Times" w:hAnsi="Times"/>
          </w:rPr>
          <w:delText>,</w:delText>
        </w:r>
      </w:del>
      <w:r w:rsidRPr="005A6CAD">
        <w:rPr>
          <w:rFonts w:ascii="Times" w:hAnsi="Times"/>
        </w:rPr>
        <w:t xml:space="preserve"> 2) la de la forma </w:t>
      </w:r>
      <w:proofErr w:type="spellStart"/>
      <w:r w:rsidRPr="005A6CAD">
        <w:rPr>
          <w:rFonts w:ascii="Times" w:hAnsi="Times"/>
          <w:b/>
          <w:i/>
        </w:rPr>
        <w:t>ax</w:t>
      </w:r>
      <w:proofErr w:type="spellEnd"/>
      <w:r>
        <w:rPr>
          <w:rFonts w:ascii="Times" w:hAnsi="Times"/>
        </w:rPr>
        <w:t xml:space="preserve"> </w:t>
      </w:r>
      <w:r w:rsidRPr="005A6CAD">
        <w:rPr>
          <w:rFonts w:ascii="Times" w:hAnsi="Times"/>
          <w:b/>
          <w:i/>
        </w:rPr>
        <w:t>= c</w:t>
      </w:r>
      <w:r>
        <w:rPr>
          <w:rFonts w:ascii="Times" w:hAnsi="Times"/>
        </w:rPr>
        <w:t xml:space="preserve"> </w:t>
      </w:r>
      <w:r w:rsidRPr="005A6CAD">
        <w:rPr>
          <w:rFonts w:ascii="Times" w:hAnsi="Times"/>
        </w:rPr>
        <w:t>y 3) la de la forma</w:t>
      </w:r>
      <w:r>
        <w:rPr>
          <w:rFonts w:ascii="Times" w:hAnsi="Times"/>
          <w:b/>
        </w:rPr>
        <w:t xml:space="preserve"> </w:t>
      </w:r>
      <w:proofErr w:type="spellStart"/>
      <w:r w:rsidRPr="005A6CAD">
        <w:rPr>
          <w:rFonts w:ascii="Times" w:hAnsi="Times"/>
          <w:b/>
          <w:i/>
        </w:rPr>
        <w:t>ax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rPr>
        <w:t xml:space="preserve">, con </w:t>
      </w:r>
      <w:r w:rsidRPr="005A6CAD">
        <w:rPr>
          <w:rFonts w:ascii="Times" w:hAnsi="Times"/>
          <w:i/>
        </w:rPr>
        <w:t>a</w:t>
      </w:r>
      <w:r>
        <w:rPr>
          <w:rFonts w:ascii="Times" w:hAnsi="Times"/>
        </w:rPr>
        <w:t xml:space="preserve">, </w:t>
      </w:r>
      <w:r w:rsidRPr="005A6CAD">
        <w:rPr>
          <w:rFonts w:ascii="Times" w:hAnsi="Times"/>
          <w:i/>
        </w:rPr>
        <w:t>b</w:t>
      </w:r>
      <w:r>
        <w:rPr>
          <w:rFonts w:ascii="Times" w:hAnsi="Times"/>
        </w:rPr>
        <w:t xml:space="preserve"> y </w:t>
      </w:r>
      <w:r w:rsidRPr="005A6CAD">
        <w:rPr>
          <w:rFonts w:ascii="Times" w:hAnsi="Times"/>
          <w:i/>
        </w:rPr>
        <w:t>c</w:t>
      </w:r>
      <w:r>
        <w:rPr>
          <w:rFonts w:ascii="Times" w:hAnsi="Times"/>
        </w:rPr>
        <w:t xml:space="preserve"> números enteros y </w:t>
      </w:r>
      <w:r w:rsidRPr="005A6CAD">
        <w:rPr>
          <w:rFonts w:ascii="Times" w:hAnsi="Times"/>
          <w:i/>
        </w:rPr>
        <w:t>a</w:t>
      </w:r>
      <w:r>
        <w:rPr>
          <w:rFonts w:ascii="Times" w:hAnsi="Times"/>
        </w:rPr>
        <w:t xml:space="preserve"> </w:t>
      </w:r>
      <w:r>
        <w:rPr>
          <w:rFonts w:ascii="Times" w:hAnsi="Times" w:cs="Times"/>
        </w:rPr>
        <w:t>≠</w:t>
      </w:r>
      <w:r>
        <w:rPr>
          <w:rFonts w:ascii="Times" w:hAnsi="Times"/>
        </w:rPr>
        <w:t xml:space="preserve"> 0.</w:t>
      </w:r>
    </w:p>
    <w:p w14:paraId="6FA2D1CE" w14:textId="77777777" w:rsidR="00F27BF4" w:rsidRDefault="00F27BF4" w:rsidP="00F27BF4">
      <w:pPr>
        <w:spacing w:after="0"/>
        <w:rPr>
          <w:rFonts w:ascii="Times" w:hAnsi="Times"/>
        </w:rPr>
      </w:pPr>
    </w:p>
    <w:tbl>
      <w:tblPr>
        <w:tblStyle w:val="Tablaconcuadrcula"/>
        <w:tblW w:w="0" w:type="auto"/>
        <w:tblLayout w:type="fixed"/>
        <w:tblLook w:val="04A0" w:firstRow="1" w:lastRow="0" w:firstColumn="1" w:lastColumn="0" w:noHBand="0" w:noVBand="1"/>
        <w:tblPrChange w:id="591"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592">
          <w:tblGrid>
            <w:gridCol w:w="2547"/>
            <w:gridCol w:w="6281"/>
          </w:tblGrid>
        </w:tblGridChange>
      </w:tblGrid>
      <w:tr w:rsidR="00F27BF4" w:rsidRPr="005D1738" w14:paraId="46471872" w14:textId="77777777" w:rsidTr="006B44B3">
        <w:tc>
          <w:tcPr>
            <w:tcW w:w="8828" w:type="dxa"/>
            <w:gridSpan w:val="2"/>
            <w:shd w:val="clear" w:color="auto" w:fill="0D0D0D" w:themeFill="text1" w:themeFillTint="F2"/>
            <w:tcPrChange w:id="593" w:author="Diana Velásquez Rojas" w:date="2015-09-22T10:34:00Z">
              <w:tcPr>
                <w:tcW w:w="8828" w:type="dxa"/>
                <w:gridSpan w:val="2"/>
                <w:shd w:val="clear" w:color="auto" w:fill="0D0D0D" w:themeFill="text1" w:themeFillTint="F2"/>
              </w:tcPr>
            </w:tcPrChange>
          </w:tcPr>
          <w:p w14:paraId="5457C5AB"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88B06E8" w14:textId="77777777" w:rsidTr="006B44B3">
        <w:tc>
          <w:tcPr>
            <w:tcW w:w="2547" w:type="dxa"/>
            <w:tcPrChange w:id="594" w:author="Diana Velásquez Rojas" w:date="2015-09-22T10:34:00Z">
              <w:tcPr>
                <w:tcW w:w="2547" w:type="dxa"/>
              </w:tcPr>
            </w:tcPrChange>
          </w:tcPr>
          <w:p w14:paraId="3081B9C3"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595" w:author="Diana Velásquez Rojas" w:date="2015-09-22T10:34:00Z">
              <w:tcPr>
                <w:tcW w:w="6281" w:type="dxa"/>
              </w:tcPr>
            </w:tcPrChange>
          </w:tcPr>
          <w:p w14:paraId="7BC03A57"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MA_07_04_IMG06</w:t>
            </w:r>
          </w:p>
        </w:tc>
      </w:tr>
      <w:tr w:rsidR="00F27BF4" w14:paraId="06101613" w14:textId="77777777" w:rsidTr="006B44B3">
        <w:tc>
          <w:tcPr>
            <w:tcW w:w="2547" w:type="dxa"/>
            <w:tcPrChange w:id="596" w:author="Diana Velásquez Rojas" w:date="2015-09-22T10:34:00Z">
              <w:tcPr>
                <w:tcW w:w="2547" w:type="dxa"/>
              </w:tcPr>
            </w:tcPrChange>
          </w:tcPr>
          <w:p w14:paraId="2894A9F4"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597" w:author="Diana Velásquez Rojas" w:date="2015-09-22T10:34:00Z">
              <w:tcPr>
                <w:tcW w:w="6281" w:type="dxa"/>
              </w:tcPr>
            </w:tcPrChange>
          </w:tcPr>
          <w:p w14:paraId="6A48CDE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Balanza con libros en sus platos</w:t>
            </w:r>
          </w:p>
        </w:tc>
      </w:tr>
      <w:tr w:rsidR="00F27BF4" w14:paraId="5AEE845E" w14:textId="77777777" w:rsidTr="006B44B3">
        <w:tc>
          <w:tcPr>
            <w:tcW w:w="2547" w:type="dxa"/>
            <w:tcPrChange w:id="598" w:author="Diana Velásquez Rojas" w:date="2015-09-22T10:34:00Z">
              <w:tcPr>
                <w:tcW w:w="2547" w:type="dxa"/>
              </w:tcPr>
            </w:tcPrChange>
          </w:tcPr>
          <w:p w14:paraId="322B93BF"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599" w:author="Diana Velásquez Rojas" w:date="2015-09-22T10:34:00Z">
              <w:tcPr>
                <w:tcW w:w="6281" w:type="dxa"/>
              </w:tcPr>
            </w:tcPrChange>
          </w:tcPr>
          <w:p w14:paraId="4CCFCCBE" w14:textId="77777777" w:rsidR="00F27BF4" w:rsidRPr="004B2E89" w:rsidRDefault="00F27BF4" w:rsidP="006B44B3">
            <w:pPr>
              <w:rPr>
                <w:rFonts w:ascii="Times New Roman" w:hAnsi="Times New Roman" w:cs="Times New Roman"/>
                <w:color w:val="000000"/>
                <w:lang w:val="es-ES_tradnl"/>
              </w:rPr>
            </w:pPr>
            <w:r>
              <w:rPr>
                <w:rFonts w:ascii="Times New Roman" w:hAnsi="Times New Roman" w:cs="Times New Roman"/>
              </w:rPr>
              <w:t>2 Eso/Matemáticas/Las ecuaciones de primer grado</w:t>
            </w:r>
            <w:r w:rsidRPr="00AA1DC3">
              <w:rPr>
                <w:rFonts w:ascii="Times New Roman" w:hAnsi="Times New Roman" w:cs="Times New Roman"/>
              </w:rPr>
              <w:t>/</w:t>
            </w:r>
            <w:r>
              <w:rPr>
                <w:rFonts w:ascii="Times New Roman" w:hAnsi="Times New Roman" w:cs="Times New Roman"/>
                <w:lang w:val="es-ES_tradnl"/>
              </w:rPr>
              <w:t>La resolución de ecuaciones/Las normas básicas de operación</w:t>
            </w:r>
          </w:p>
        </w:tc>
      </w:tr>
      <w:tr w:rsidR="00F27BF4" w14:paraId="3C092F1A" w14:textId="77777777" w:rsidTr="006B44B3">
        <w:tc>
          <w:tcPr>
            <w:tcW w:w="2547" w:type="dxa"/>
            <w:tcPrChange w:id="600" w:author="Diana Velásquez Rojas" w:date="2015-09-22T10:34:00Z">
              <w:tcPr>
                <w:tcW w:w="2547" w:type="dxa"/>
              </w:tcPr>
            </w:tcPrChange>
          </w:tcPr>
          <w:p w14:paraId="0B58E0D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Change w:id="601" w:author="Diana Velásquez Rojas" w:date="2015-09-22T10:34:00Z">
              <w:tcPr>
                <w:tcW w:w="6281" w:type="dxa"/>
              </w:tcPr>
            </w:tcPrChange>
          </w:tcPr>
          <w:p w14:paraId="6BB67803" w14:textId="77777777" w:rsidR="00F27BF4" w:rsidRDefault="00F27BF4" w:rsidP="006B44B3">
            <w:pPr>
              <w:rPr>
                <w:rFonts w:ascii="Times New Roman" w:hAnsi="Times New Roman" w:cs="Times New Roman"/>
                <w:color w:val="000000"/>
                <w:lang w:val="es-ES_tradnl"/>
              </w:rPr>
            </w:pPr>
            <w:r>
              <w:rPr>
                <w:rFonts w:ascii="Times New Roman" w:hAnsi="Times New Roman" w:cs="Times New Roman"/>
                <w:color w:val="000000"/>
                <w:lang w:val="es-ES_tradnl"/>
              </w:rPr>
              <w:t xml:space="preserve">Se deben hacer algunos cambios en el texto, que </w:t>
            </w:r>
            <w:ins w:id="602" w:author="Diana Velásquez Rojas" w:date="2015-09-22T10:34:00Z">
              <w:r>
                <w:rPr>
                  <w:rFonts w:ascii="Times New Roman" w:hAnsi="Times New Roman" w:cs="Times New Roman"/>
                  <w:color w:val="000000"/>
                  <w:lang w:val="es-ES_tradnl"/>
                </w:rPr>
                <w:t>debe</w:t>
              </w:r>
            </w:ins>
            <w:ins w:id="603" w:author="chris" w:date="2015-09-21T18:24:00Z">
              <w:r>
                <w:rPr>
                  <w:rFonts w:ascii="Times New Roman" w:hAnsi="Times New Roman" w:cs="Times New Roman"/>
                  <w:color w:val="000000"/>
                  <w:lang w:val="es-ES_tradnl"/>
                </w:rPr>
                <w:t>n</w:t>
              </w:r>
            </w:ins>
            <w:del w:id="604" w:author="Diana Velásquez Rojas" w:date="2015-09-22T10:34:00Z">
              <w:r>
                <w:rPr>
                  <w:rFonts w:ascii="Times New Roman" w:hAnsi="Times New Roman" w:cs="Times New Roman"/>
                  <w:color w:val="000000"/>
                  <w:lang w:val="es-ES_tradnl"/>
                </w:rPr>
                <w:delText>debe</w:delText>
              </w:r>
            </w:del>
            <w:r>
              <w:rPr>
                <w:rFonts w:ascii="Times New Roman" w:hAnsi="Times New Roman" w:cs="Times New Roman"/>
                <w:color w:val="000000"/>
                <w:lang w:val="es-ES_tradnl"/>
              </w:rPr>
              <w:t xml:space="preserve"> quedar así:</w:t>
            </w:r>
          </w:p>
          <w:p w14:paraId="5226F81C" w14:textId="77777777" w:rsidR="00F27BF4" w:rsidRPr="004E11ED" w:rsidRDefault="00F27BF4" w:rsidP="006B44B3">
            <w:pPr>
              <w:rPr>
                <w:rFonts w:ascii="Times New Roman" w:hAnsi="Times New Roman" w:cs="Times New Roman"/>
                <w:color w:val="000000"/>
                <w:lang w:val="es-ES_tradnl"/>
              </w:rPr>
            </w:pPr>
            <w:r w:rsidRPr="004B2E89">
              <w:rPr>
                <w:rFonts w:ascii="Times New Roman" w:hAnsi="Times New Roman" w:cs="Times New Roman"/>
                <w:color w:val="000000"/>
                <w:lang w:val="es-ES_tradnl"/>
              </w:rPr>
              <w:t>Una </w:t>
            </w:r>
            <w:r w:rsidRPr="004B2E89">
              <w:rPr>
                <w:rFonts w:ascii="Times New Roman" w:hAnsi="Times New Roman" w:cs="Times New Roman"/>
                <w:bCs/>
                <w:color w:val="000000"/>
                <w:lang w:val="es-ES_tradnl"/>
              </w:rPr>
              <w:t>ecuación</w:t>
            </w:r>
            <w:r w:rsidRPr="004B2E89">
              <w:rPr>
                <w:rFonts w:ascii="Times New Roman" w:hAnsi="Times New Roman" w:cs="Times New Roman"/>
                <w:color w:val="000000"/>
                <w:lang w:val="es-ES_tradnl"/>
              </w:rPr>
              <w:t> es como una </w:t>
            </w:r>
            <w:r w:rsidRPr="004B2E89">
              <w:rPr>
                <w:rFonts w:ascii="Times New Roman" w:hAnsi="Times New Roman" w:cs="Times New Roman"/>
                <w:bCs/>
                <w:color w:val="000000"/>
                <w:lang w:val="es-ES_tradnl"/>
              </w:rPr>
              <w:t>balanza</w:t>
            </w:r>
            <w:r>
              <w:rPr>
                <w:rFonts w:ascii="Times New Roman" w:hAnsi="Times New Roman" w:cs="Times New Roman"/>
                <w:color w:val="000000"/>
                <w:lang w:val="es-ES_tradnl"/>
              </w:rPr>
              <w:t xml:space="preserve"> </w:t>
            </w:r>
            <w:r w:rsidRPr="004B2E89">
              <w:rPr>
                <w:rFonts w:ascii="Times New Roman" w:hAnsi="Times New Roman" w:cs="Times New Roman"/>
                <w:color w:val="000000"/>
                <w:lang w:val="es-ES_tradnl"/>
              </w:rPr>
              <w:t xml:space="preserve">que </w:t>
            </w:r>
            <w:r>
              <w:rPr>
                <w:rFonts w:ascii="Times New Roman" w:hAnsi="Times New Roman" w:cs="Times New Roman"/>
                <w:color w:val="000000"/>
                <w:lang w:val="es-ES_tradnl"/>
              </w:rPr>
              <w:t xml:space="preserve">no </w:t>
            </w:r>
            <w:r>
              <w:rPr>
                <w:rFonts w:ascii="Times New Roman" w:hAnsi="Times New Roman" w:cs="Times New Roman"/>
                <w:color w:val="FF0000"/>
                <w:lang w:val="es-ES_tradnl"/>
              </w:rPr>
              <w:t>se quiere</w:t>
            </w:r>
            <w:r w:rsidRPr="004B2E89">
              <w:rPr>
                <w:rFonts w:ascii="Times New Roman" w:hAnsi="Times New Roman" w:cs="Times New Roman"/>
                <w:color w:val="FF0000"/>
                <w:lang w:val="es-ES_tradnl"/>
              </w:rPr>
              <w:t xml:space="preserve"> desequilibrar</w:t>
            </w:r>
            <w:r w:rsidRPr="004B2E89">
              <w:rPr>
                <w:rFonts w:ascii="Times New Roman" w:hAnsi="Times New Roman" w:cs="Times New Roman"/>
                <w:color w:val="000000"/>
                <w:lang w:val="es-ES_tradnl"/>
              </w:rPr>
              <w:t xml:space="preserve">. Si </w:t>
            </w:r>
            <w:r>
              <w:rPr>
                <w:rFonts w:ascii="Times New Roman" w:hAnsi="Times New Roman" w:cs="Times New Roman"/>
                <w:color w:val="FF0000"/>
                <w:lang w:val="es-ES_tradnl"/>
              </w:rPr>
              <w:t>se modifica</w:t>
            </w:r>
            <w:r w:rsidRPr="004B2E89">
              <w:rPr>
                <w:rFonts w:ascii="Times New Roman" w:hAnsi="Times New Roman" w:cs="Times New Roman"/>
                <w:color w:val="000000"/>
                <w:lang w:val="es-ES_tradnl"/>
              </w:rPr>
              <w:t xml:space="preserve"> lo que hay en un lado, </w:t>
            </w:r>
            <w:r>
              <w:rPr>
                <w:rFonts w:ascii="Times New Roman" w:hAnsi="Times New Roman" w:cs="Times New Roman"/>
                <w:color w:val="FF0000"/>
                <w:lang w:val="es-ES_tradnl"/>
              </w:rPr>
              <w:t>se tiene</w:t>
            </w:r>
            <w:r w:rsidRPr="004B2E89">
              <w:rPr>
                <w:rFonts w:ascii="Times New Roman" w:hAnsi="Times New Roman" w:cs="Times New Roman"/>
                <w:color w:val="000000"/>
                <w:lang w:val="es-ES_tradnl"/>
              </w:rPr>
              <w:t xml:space="preserve"> que hacer la misma modificación al otro lado</w:t>
            </w:r>
            <w:r>
              <w:rPr>
                <w:rFonts w:ascii="Times New Roman" w:hAnsi="Times New Roman" w:cs="Times New Roman"/>
                <w:color w:val="000000"/>
                <w:lang w:val="es-ES_tradnl"/>
              </w:rPr>
              <w:t>.</w:t>
            </w:r>
          </w:p>
        </w:tc>
      </w:tr>
    </w:tbl>
    <w:p w14:paraId="4760C59F" w14:textId="77777777" w:rsidR="00F27BF4" w:rsidRPr="00145271" w:rsidRDefault="00F27BF4" w:rsidP="00F27BF4">
      <w:pPr>
        <w:spacing w:after="0"/>
        <w:rPr>
          <w:rFonts w:ascii="Times" w:hAnsi="Times"/>
        </w:rPr>
      </w:pPr>
    </w:p>
    <w:p w14:paraId="668A420C" w14:textId="77777777" w:rsidR="00F27BF4" w:rsidRPr="00C66522"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3.1</w:t>
      </w:r>
      <w:r w:rsidRPr="004E5E51">
        <w:rPr>
          <w:rFonts w:ascii="Times" w:hAnsi="Times"/>
          <w:b/>
        </w:rPr>
        <w:t xml:space="preserve"> </w:t>
      </w:r>
      <w:r>
        <w:rPr>
          <w:rFonts w:ascii="Times" w:hAnsi="Times"/>
          <w:b/>
        </w:rPr>
        <w:t xml:space="preserve">Las ecuaciones de la forma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6114A5AB" w14:textId="77777777" w:rsidR="00F27BF4" w:rsidRDefault="00F27BF4" w:rsidP="00F27BF4">
      <w:pPr>
        <w:spacing w:after="0"/>
        <w:rPr>
          <w:rFonts w:ascii="Times New Roman" w:hAnsi="Times New Roman" w:cs="Times New Roman"/>
          <w:color w:val="000000"/>
          <w:lang w:val="es-CO"/>
        </w:rPr>
      </w:pPr>
    </w:p>
    <w:p w14:paraId="70246CC1" w14:textId="77777777"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Ecuaciones como </w:t>
      </w:r>
      <w:r w:rsidRPr="00792FE5">
        <w:rPr>
          <w:rFonts w:ascii="Times" w:hAnsi="Times"/>
          <w:i/>
        </w:rPr>
        <w:t>y</w:t>
      </w:r>
      <w:r>
        <w:rPr>
          <w:rFonts w:ascii="Times" w:hAnsi="Times"/>
        </w:rPr>
        <w:t xml:space="preserve"> + 24 = </w:t>
      </w:r>
      <w:del w:id="605" w:author="Sandra Ballen" w:date="2015-09-22T10:34:00Z">
        <w:r>
          <w:rPr>
            <w:rFonts w:ascii="Times" w:hAnsi="Times" w:cs="Times"/>
          </w:rPr>
          <w:delText>‒</w:delText>
        </w:r>
      </w:del>
      <w:ins w:id="606" w:author="Sandra Ballen" w:date="2015-09-22T10:34:00Z">
        <w:r>
          <w:rPr>
            <w:rFonts w:ascii="Times" w:hAnsi="Times" w:cs="Times"/>
          </w:rPr>
          <w:t>–</w:t>
        </w:r>
      </w:ins>
      <w:r>
        <w:rPr>
          <w:rFonts w:ascii="Times" w:hAnsi="Times"/>
        </w:rPr>
        <w:t>37</w:t>
      </w:r>
      <w:r>
        <w:rPr>
          <w:rFonts w:ascii="Times New Roman" w:hAnsi="Times New Roman" w:cs="Times New Roman"/>
          <w:color w:val="000000"/>
          <w:lang w:val="es-CO"/>
        </w:rPr>
        <w:t xml:space="preserve"> </w:t>
      </w:r>
      <w:r>
        <w:rPr>
          <w:rFonts w:ascii="Times New Roman" w:eastAsiaTheme="minorEastAsia" w:hAnsi="Times New Roman" w:cs="Times New Roman"/>
        </w:rPr>
        <w:t xml:space="preserve">son del tipo </w:t>
      </w:r>
      <w:r w:rsidRPr="005A6CAD">
        <w:rPr>
          <w:rFonts w:ascii="Times" w:hAnsi="Times"/>
          <w:b/>
          <w:i/>
        </w:rPr>
        <w:t>x</w:t>
      </w:r>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ins w:id="607" w:author="chris" w:date="2015-09-21T18:25:00Z">
        <w:r w:rsidRPr="00E3506B">
          <w:rPr>
            <w:rFonts w:ascii="Times" w:hAnsi="Times"/>
            <w:i/>
            <w:rPrChange w:id="608" w:author="chris" w:date="2015-09-21T18:25:00Z">
              <w:rPr>
                <w:rFonts w:ascii="Times" w:hAnsi="Times"/>
                <w:b/>
                <w:i/>
              </w:rPr>
            </w:rPrChange>
          </w:rPr>
          <w:t>,</w:t>
        </w:r>
      </w:ins>
      <w:r>
        <w:rPr>
          <w:rFonts w:ascii="Times New Roman" w:eastAsiaTheme="minorEastAsia" w:hAnsi="Times New Roman" w:cs="Times New Roman"/>
        </w:rPr>
        <w:t xml:space="preserve"> </w:t>
      </w:r>
      <w:r w:rsidRPr="00154690">
        <w:rPr>
          <w:rFonts w:ascii="Times New Roman" w:eastAsiaTheme="minorEastAsia" w:hAnsi="Times New Roman" w:cs="Times New Roman"/>
        </w:rPr>
        <w:t>porque</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aparece en un solo miembro de la igualdad y </w:t>
      </w:r>
      <w:r w:rsidRPr="005A67EB">
        <w:rPr>
          <w:rFonts w:ascii="Times New Roman" w:eastAsiaTheme="minorEastAsia" w:hAnsi="Times New Roman" w:cs="Times New Roman"/>
          <w:b/>
        </w:rPr>
        <w:t xml:space="preserve">está </w:t>
      </w:r>
      <w:r>
        <w:rPr>
          <w:rFonts w:ascii="Times New Roman" w:eastAsiaTheme="minorEastAsia" w:hAnsi="Times New Roman" w:cs="Times New Roman"/>
          <w:b/>
        </w:rPr>
        <w:t>adicionada</w:t>
      </w:r>
      <w:r w:rsidRPr="005A67EB">
        <w:rPr>
          <w:rFonts w:ascii="Times New Roman" w:eastAsiaTheme="minorEastAsia" w:hAnsi="Times New Roman" w:cs="Times New Roman"/>
          <w:b/>
        </w:rPr>
        <w:t xml:space="preserve"> o </w:t>
      </w:r>
      <w:r>
        <w:rPr>
          <w:rFonts w:ascii="Times New Roman" w:eastAsiaTheme="minorEastAsia" w:hAnsi="Times New Roman" w:cs="Times New Roman"/>
          <w:b/>
        </w:rPr>
        <w:t>sustraída a</w:t>
      </w:r>
      <w:r w:rsidRPr="005A67EB">
        <w:rPr>
          <w:rFonts w:ascii="Times New Roman" w:eastAsiaTheme="minorEastAsia" w:hAnsi="Times New Roman" w:cs="Times New Roman"/>
          <w:b/>
        </w:rPr>
        <w:t xml:space="preserve"> un término independiente</w:t>
      </w:r>
      <w:r>
        <w:rPr>
          <w:rFonts w:ascii="Times New Roman" w:eastAsiaTheme="minorEastAsia" w:hAnsi="Times New Roman" w:cs="Times New Roman"/>
        </w:rPr>
        <w:t>. Observa el proceso:</w:t>
      </w:r>
    </w:p>
    <w:p w14:paraId="406D2DEF" w14:textId="77777777" w:rsidR="00F27BF4" w:rsidRDefault="00F27BF4" w:rsidP="00F27BF4">
      <w:pPr>
        <w:spacing w:after="0"/>
        <w:jc w:val="both"/>
        <w:rPr>
          <w:rFonts w:ascii="Times New Roman" w:eastAsiaTheme="minorEastAsia" w:hAnsi="Times New Roman" w:cs="Times New Roman"/>
        </w:rPr>
      </w:pPr>
    </w:p>
    <w:p w14:paraId="3788138D" w14:textId="77777777"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Identifica el miembro que tiene la variable y la operación que se hace con el término independiente.</w:t>
      </w:r>
    </w:p>
    <w:p w14:paraId="7A62C702" w14:textId="77777777" w:rsidR="00F27BF4" w:rsidRDefault="00F27BF4" w:rsidP="00F27BF4">
      <w:pPr>
        <w:pStyle w:val="Prrafodelista"/>
        <w:spacing w:after="0"/>
        <w:jc w:val="both"/>
        <w:rPr>
          <w:rFonts w:ascii="Times New Roman" w:eastAsiaTheme="minorEastAsia" w:hAnsi="Times New Roman" w:cs="Times New Roman"/>
        </w:rPr>
      </w:pPr>
    </w:p>
    <w:p w14:paraId="3A79A02C"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w:t>
      </w:r>
      <w:r>
        <w:rPr>
          <w:rFonts w:ascii="Times New Roman" w:eastAsiaTheme="minorEastAsia" w:hAnsi="Times New Roman" w:cs="Times New Roman"/>
          <w:i/>
        </w:rPr>
        <w:t xml:space="preserve">y </w:t>
      </w:r>
      <w:r>
        <w:rPr>
          <w:rFonts w:ascii="Times New Roman" w:eastAsiaTheme="minorEastAsia" w:hAnsi="Times New Roman" w:cs="Times New Roman"/>
        </w:rPr>
        <w:t>+ 24</w:t>
      </w:r>
      <w:ins w:id="609" w:author="chris" w:date="2015-09-21T18:25:00Z">
        <w:r>
          <w:rPr>
            <w:rFonts w:ascii="Times New Roman" w:eastAsiaTheme="minorEastAsia" w:hAnsi="Times New Roman" w:cs="Times New Roman"/>
          </w:rPr>
          <w:t>.</w:t>
        </w:r>
      </w:ins>
    </w:p>
    <w:p w14:paraId="670288FB"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el término independiente: adición.</w:t>
      </w:r>
    </w:p>
    <w:p w14:paraId="674DEC95" w14:textId="77777777" w:rsidR="00F27BF4" w:rsidRDefault="00F27BF4" w:rsidP="00F27BF4">
      <w:pPr>
        <w:spacing w:after="0"/>
        <w:jc w:val="both"/>
        <w:rPr>
          <w:rFonts w:ascii="Times New Roman" w:eastAsiaTheme="minorEastAsia" w:hAnsi="Times New Roman" w:cs="Times New Roman"/>
        </w:rPr>
      </w:pPr>
    </w:p>
    <w:p w14:paraId="337A0372" w14:textId="77777777" w:rsidR="00F27BF4" w:rsidRDefault="00F27BF4" w:rsidP="00F27BF4">
      <w:pPr>
        <w:pStyle w:val="Prrafodelista"/>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Como se desea despejar la incógnita (</w:t>
      </w:r>
      <w:r w:rsidRPr="002F33F5">
        <w:rPr>
          <w:rFonts w:ascii="Times New Roman" w:eastAsiaTheme="minorEastAsia" w:hAnsi="Times New Roman" w:cs="Times New Roman"/>
          <w:i/>
        </w:rPr>
        <w:t>y</w:t>
      </w:r>
      <w:r>
        <w:rPr>
          <w:rFonts w:ascii="Times New Roman" w:eastAsiaTheme="minorEastAsia" w:hAnsi="Times New Roman" w:cs="Times New Roman"/>
        </w:rPr>
        <w:t>), para quitar el término independiente (24) del miembro izquierdo, se usará la propiedad uniforme junto con la del opuesto aditivo y del módulo de la adición, de la siguiente manera:</w:t>
      </w:r>
    </w:p>
    <w:p w14:paraId="6AE2F4CB"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Change w:id="610" w:author="Diana Velásquez Rojas" w:date="2015-09-22T10:34:00Z">
          <w:tblPr>
            <w:tblStyle w:val="Tablaconcuadrcula"/>
            <w:tblW w:w="0" w:type="auto"/>
            <w:jc w:val="center"/>
            <w:tblLook w:val="04A0" w:firstRow="1" w:lastRow="0" w:firstColumn="1" w:lastColumn="0" w:noHBand="0" w:noVBand="1"/>
          </w:tblPr>
        </w:tblPrChange>
      </w:tblPr>
      <w:tblGrid>
        <w:gridCol w:w="3230"/>
        <w:gridCol w:w="3339"/>
        <w:tblGridChange w:id="611">
          <w:tblGrid>
            <w:gridCol w:w="2753"/>
            <w:gridCol w:w="3339"/>
          </w:tblGrid>
        </w:tblGridChange>
      </w:tblGrid>
      <w:tr w:rsidR="00F27BF4" w14:paraId="7CA0037E" w14:textId="77777777" w:rsidTr="006B44B3">
        <w:trPr>
          <w:jc w:val="center"/>
          <w:trPrChange w:id="612" w:author="Diana Velásquez Rojas" w:date="2015-09-22T10:34:00Z">
            <w:trPr>
              <w:jc w:val="center"/>
            </w:trPr>
          </w:trPrChange>
        </w:trPr>
        <w:tc>
          <w:tcPr>
            <w:tcW w:w="0" w:type="auto"/>
            <w:vAlign w:val="center"/>
            <w:tcPrChange w:id="613" w:author="Diana Velásquez Rojas" w:date="2015-09-22T10:34:00Z">
              <w:tcPr>
                <w:tcW w:w="0" w:type="auto"/>
                <w:vAlign w:val="center"/>
              </w:tcPr>
            </w:tcPrChange>
          </w:tcPr>
          <w:p w14:paraId="1FD5FB6C" w14:textId="77777777" w:rsidR="00F27BF4" w:rsidRPr="00D1063F"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xml:space="preserve">+ 24 + </w:t>
            </w:r>
            <w:del w:id="614" w:author="Sandra Ballen" w:date="2015-09-22T10:34:00Z">
              <w:r>
                <w:rPr>
                  <w:rFonts w:ascii="Times New Roman" w:eastAsiaTheme="minorEastAsia" w:hAnsi="Times New Roman" w:cs="Times New Roman"/>
                </w:rPr>
                <w:delText>(‒</w:delText>
              </w:r>
            </w:del>
            <w:ins w:id="615"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24) = </w:t>
            </w:r>
            <w:del w:id="616" w:author="Sandra Ballen" w:date="2015-09-22T10:34:00Z">
              <w:r>
                <w:rPr>
                  <w:rFonts w:ascii="Times New Roman" w:eastAsiaTheme="minorEastAsia" w:hAnsi="Times New Roman" w:cs="Times New Roman"/>
                </w:rPr>
                <w:delText>‒</w:delText>
              </w:r>
            </w:del>
            <w:ins w:id="617"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37 + </w:t>
            </w:r>
            <w:del w:id="618" w:author="Sandra Ballen" w:date="2015-09-22T10:34:00Z">
              <w:r>
                <w:rPr>
                  <w:rFonts w:ascii="Times New Roman" w:eastAsiaTheme="minorEastAsia" w:hAnsi="Times New Roman" w:cs="Times New Roman"/>
                </w:rPr>
                <w:delText>(‒</w:delText>
              </w:r>
            </w:del>
            <w:ins w:id="619"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24)</w:t>
            </w:r>
          </w:p>
        </w:tc>
        <w:tc>
          <w:tcPr>
            <w:tcW w:w="0" w:type="auto"/>
            <w:vAlign w:val="center"/>
            <w:tcPrChange w:id="620" w:author="Diana Velásquez Rojas" w:date="2015-09-22T10:34:00Z">
              <w:tcPr>
                <w:tcW w:w="0" w:type="auto"/>
                <w:vAlign w:val="center"/>
              </w:tcPr>
            </w:tcPrChange>
          </w:tcPr>
          <w:p w14:paraId="6F1B1275" w14:textId="77777777" w:rsidR="00F27BF4" w:rsidRPr="00D1063F" w:rsidRDefault="00F27BF4" w:rsidP="006B44B3">
            <w:pPr>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1D9947D9" w14:textId="77777777" w:rsidTr="006B44B3">
        <w:trPr>
          <w:jc w:val="center"/>
          <w:trPrChange w:id="621" w:author="Diana Velásquez Rojas" w:date="2015-09-22T10:34:00Z">
            <w:trPr>
              <w:jc w:val="center"/>
            </w:trPr>
          </w:trPrChange>
        </w:trPr>
        <w:tc>
          <w:tcPr>
            <w:tcW w:w="0" w:type="auto"/>
            <w:vAlign w:val="center"/>
            <w:tcPrChange w:id="622" w:author="Diana Velásquez Rojas" w:date="2015-09-22T10:34:00Z">
              <w:tcPr>
                <w:tcW w:w="0" w:type="auto"/>
                <w:vAlign w:val="center"/>
              </w:tcPr>
            </w:tcPrChange>
          </w:tcPr>
          <w:p w14:paraId="21B2F5AE" w14:textId="77777777" w:rsidR="00F27BF4" w:rsidRPr="00D1063F"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xml:space="preserve">+ 0 = </w:t>
            </w:r>
            <w:del w:id="623" w:author="Sandra Ballen" w:date="2015-09-22T10:34:00Z">
              <w:r>
                <w:rPr>
                  <w:rFonts w:ascii="Times New Roman" w:eastAsiaTheme="minorEastAsia" w:hAnsi="Times New Roman" w:cs="Times New Roman"/>
                </w:rPr>
                <w:delText>‒</w:delText>
              </w:r>
            </w:del>
            <w:ins w:id="624"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tc>
        <w:tc>
          <w:tcPr>
            <w:tcW w:w="0" w:type="auto"/>
            <w:vAlign w:val="center"/>
            <w:tcPrChange w:id="625" w:author="Diana Velásquez Rojas" w:date="2015-09-22T10:34:00Z">
              <w:tcPr>
                <w:tcW w:w="0" w:type="auto"/>
                <w:vAlign w:val="center"/>
              </w:tcPr>
            </w:tcPrChange>
          </w:tcPr>
          <w:p w14:paraId="6987E641" w14:textId="77777777" w:rsidR="00F27BF4" w:rsidRPr="00D1063F" w:rsidRDefault="00F27BF4" w:rsidP="006B44B3">
            <w:pPr>
              <w:rPr>
                <w:rFonts w:ascii="Times New Roman" w:eastAsiaTheme="minorEastAsia" w:hAnsi="Times New Roman" w:cs="Times New Roman"/>
              </w:rPr>
            </w:pPr>
            <w:r>
              <w:rPr>
                <w:rFonts w:ascii="Times New Roman" w:eastAsiaTheme="minorEastAsia" w:hAnsi="Times New Roman" w:cs="Times New Roman"/>
              </w:rPr>
              <w:t>Propiedad del opuesto aditivo</w:t>
            </w:r>
          </w:p>
        </w:tc>
      </w:tr>
      <w:tr w:rsidR="00F27BF4" w:rsidRPr="00D1063F" w14:paraId="47DD63EF" w14:textId="77777777" w:rsidTr="006B44B3">
        <w:trPr>
          <w:jc w:val="center"/>
          <w:trPrChange w:id="626" w:author="Diana Velásquez Rojas" w:date="2015-09-22T10:34:00Z">
            <w:trPr>
              <w:jc w:val="center"/>
            </w:trPr>
          </w:trPrChange>
        </w:trPr>
        <w:tc>
          <w:tcPr>
            <w:tcW w:w="0" w:type="auto"/>
            <w:vAlign w:val="center"/>
            <w:tcPrChange w:id="627" w:author="Diana Velásquez Rojas" w:date="2015-09-22T10:34:00Z">
              <w:tcPr>
                <w:tcW w:w="0" w:type="auto"/>
                <w:vAlign w:val="center"/>
              </w:tcPr>
            </w:tcPrChange>
          </w:tcPr>
          <w:p w14:paraId="1C660974" w14:textId="77777777" w:rsidR="00F27BF4" w:rsidRPr="00D1063F"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i/>
              </w:rPr>
              <w:t xml:space="preserve">y </w:t>
            </w:r>
            <w:r>
              <w:rPr>
                <w:rFonts w:ascii="Times New Roman" w:eastAsiaTheme="minorEastAsia" w:hAnsi="Times New Roman" w:cs="Times New Roman"/>
              </w:rPr>
              <w:t xml:space="preserve">= </w:t>
            </w:r>
            <w:del w:id="628" w:author="Sandra Ballen" w:date="2015-09-22T10:34:00Z">
              <w:r>
                <w:rPr>
                  <w:rFonts w:ascii="Times New Roman" w:eastAsiaTheme="minorEastAsia" w:hAnsi="Times New Roman" w:cs="Times New Roman"/>
                </w:rPr>
                <w:delText>‒</w:delText>
              </w:r>
            </w:del>
            <w:ins w:id="629"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tc>
        <w:tc>
          <w:tcPr>
            <w:tcW w:w="0" w:type="auto"/>
            <w:vAlign w:val="center"/>
            <w:tcPrChange w:id="630" w:author="Diana Velásquez Rojas" w:date="2015-09-22T10:34:00Z">
              <w:tcPr>
                <w:tcW w:w="0" w:type="auto"/>
                <w:vAlign w:val="center"/>
              </w:tcPr>
            </w:tcPrChange>
          </w:tcPr>
          <w:p w14:paraId="118574C5" w14:textId="77777777" w:rsidR="00F27BF4" w:rsidRDefault="00F27BF4" w:rsidP="006B44B3">
            <w:pPr>
              <w:rPr>
                <w:rFonts w:ascii="Times New Roman" w:eastAsiaTheme="minorEastAsia" w:hAnsi="Times New Roman" w:cs="Times New Roman"/>
              </w:rPr>
            </w:pPr>
            <w:r>
              <w:rPr>
                <w:rFonts w:ascii="Times New Roman" w:eastAsiaTheme="minorEastAsia" w:hAnsi="Times New Roman" w:cs="Times New Roman"/>
              </w:rPr>
              <w:t>Propiedad del módulo de la adición</w:t>
            </w:r>
          </w:p>
        </w:tc>
      </w:tr>
    </w:tbl>
    <w:p w14:paraId="134FB4C6" w14:textId="77777777" w:rsidR="00F27BF4" w:rsidRDefault="00F27BF4" w:rsidP="00F27BF4">
      <w:pPr>
        <w:spacing w:after="0"/>
        <w:rPr>
          <w:rFonts w:ascii="Times New Roman" w:hAnsi="Times New Roman" w:cs="Times New Roman"/>
          <w:color w:val="000000"/>
          <w:lang w:val="es-CO"/>
        </w:rPr>
      </w:pPr>
    </w:p>
    <w:p w14:paraId="73D6C773" w14:textId="77777777"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y </w:t>
      </w:r>
      <w:r>
        <w:rPr>
          <w:rFonts w:ascii="Times New Roman" w:eastAsiaTheme="minorEastAsia" w:hAnsi="Times New Roman" w:cs="Times New Roman"/>
        </w:rPr>
        <w:t xml:space="preserve">= </w:t>
      </w:r>
      <w:del w:id="631" w:author="Sandra Ballen" w:date="2015-09-22T10:34:00Z">
        <w:r>
          <w:rPr>
            <w:rFonts w:ascii="Times New Roman" w:eastAsiaTheme="minorEastAsia" w:hAnsi="Times New Roman" w:cs="Times New Roman"/>
          </w:rPr>
          <w:delText>‒</w:delText>
        </w:r>
      </w:del>
      <w:ins w:id="632"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 porque dicho número satisface la igualdad, es decir, la hace verdadera:</w:t>
      </w:r>
    </w:p>
    <w:p w14:paraId="11AE7779" w14:textId="77777777" w:rsidR="00F27BF4" w:rsidRDefault="00F27BF4" w:rsidP="00F27BF4">
      <w:pPr>
        <w:spacing w:after="0"/>
        <w:jc w:val="center"/>
        <w:rPr>
          <w:rFonts w:ascii="Times" w:hAnsi="Times"/>
        </w:rPr>
      </w:pPr>
      <w:proofErr w:type="gramStart"/>
      <w:r w:rsidRPr="00792FE5">
        <w:rPr>
          <w:rFonts w:ascii="Times" w:hAnsi="Times"/>
          <w:i/>
        </w:rPr>
        <w:t>y</w:t>
      </w:r>
      <w:proofErr w:type="gramEnd"/>
      <w:r>
        <w:rPr>
          <w:rFonts w:ascii="Times" w:hAnsi="Times"/>
        </w:rPr>
        <w:t xml:space="preserve"> + 24 = </w:t>
      </w:r>
      <w:del w:id="633" w:author="Sandra Ballen" w:date="2015-09-22T10:34:00Z">
        <w:r>
          <w:rPr>
            <w:rFonts w:ascii="Times" w:hAnsi="Times" w:cs="Times"/>
          </w:rPr>
          <w:delText>‒</w:delText>
        </w:r>
      </w:del>
      <w:ins w:id="634" w:author="Sandra Ballen" w:date="2015-09-22T10:34:00Z">
        <w:r>
          <w:rPr>
            <w:rFonts w:ascii="Times" w:hAnsi="Times" w:cs="Times"/>
          </w:rPr>
          <w:t>–</w:t>
        </w:r>
      </w:ins>
      <w:r>
        <w:rPr>
          <w:rFonts w:ascii="Times" w:hAnsi="Times"/>
        </w:rPr>
        <w:t>37</w:t>
      </w:r>
    </w:p>
    <w:p w14:paraId="6D2A17A0" w14:textId="77777777" w:rsidR="00F27BF4" w:rsidRDefault="00F27BF4" w:rsidP="00F27BF4">
      <w:pPr>
        <w:spacing w:after="0"/>
        <w:jc w:val="center"/>
        <w:rPr>
          <w:rFonts w:ascii="Times New Roman" w:eastAsiaTheme="minorEastAsia" w:hAnsi="Times New Roman" w:cs="Times New Roman"/>
        </w:rPr>
      </w:pPr>
      <w:del w:id="635" w:author="Sandra Ballen" w:date="2015-09-22T10:34:00Z">
        <w:r>
          <w:rPr>
            <w:rFonts w:ascii="Times" w:hAnsi="Times" w:cs="Times"/>
          </w:rPr>
          <w:delText>‒</w:delText>
        </w:r>
      </w:del>
      <w:ins w:id="636" w:author="Sandra Ballen" w:date="2015-09-22T10:34:00Z">
        <w:r>
          <w:rPr>
            <w:rFonts w:ascii="Times" w:hAnsi="Times" w:cs="Times"/>
          </w:rPr>
          <w:t>–</w:t>
        </w:r>
      </w:ins>
      <w:r>
        <w:rPr>
          <w:rFonts w:ascii="Times" w:hAnsi="Times" w:cs="Times"/>
        </w:rPr>
        <w:t xml:space="preserve">61 </w:t>
      </w:r>
      <w:r>
        <w:rPr>
          <w:rFonts w:ascii="Times" w:hAnsi="Times"/>
        </w:rPr>
        <w:t xml:space="preserve">+ 24 = </w:t>
      </w:r>
      <w:del w:id="637" w:author="Sandra Ballen" w:date="2015-09-22T10:34:00Z">
        <w:r>
          <w:rPr>
            <w:rFonts w:ascii="Times" w:hAnsi="Times" w:cs="Times"/>
          </w:rPr>
          <w:delText>‒</w:delText>
        </w:r>
      </w:del>
      <w:ins w:id="638" w:author="Sandra Ballen" w:date="2015-09-22T10:34:00Z">
        <w:r>
          <w:rPr>
            <w:rFonts w:ascii="Times" w:hAnsi="Times" w:cs="Times"/>
          </w:rPr>
          <w:t>–</w:t>
        </w:r>
      </w:ins>
      <w:r>
        <w:rPr>
          <w:rFonts w:ascii="Times" w:hAnsi="Times"/>
        </w:rPr>
        <w:t>37</w:t>
      </w:r>
    </w:p>
    <w:p w14:paraId="02D937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ook w:val="04A0" w:firstRow="1" w:lastRow="0" w:firstColumn="1" w:lastColumn="0" w:noHBand="0" w:noVBand="1"/>
        <w:tblPrChange w:id="639" w:author="Diana Velásquez Rojas" w:date="2015-09-22T10:34:00Z">
          <w:tblPr>
            <w:tblStyle w:val="Tablaconcuadrcula"/>
            <w:tblW w:w="0" w:type="auto"/>
            <w:tblLook w:val="04A0" w:firstRow="1" w:lastRow="0" w:firstColumn="1" w:lastColumn="0" w:noHBand="0" w:noVBand="1"/>
          </w:tblPr>
        </w:tblPrChange>
      </w:tblPr>
      <w:tblGrid>
        <w:gridCol w:w="1653"/>
        <w:gridCol w:w="7175"/>
        <w:tblGridChange w:id="640">
          <w:tblGrid>
            <w:gridCol w:w="1668"/>
            <w:gridCol w:w="7310"/>
          </w:tblGrid>
        </w:tblGridChange>
      </w:tblGrid>
      <w:tr w:rsidR="00F27BF4" w:rsidRPr="005D1738" w14:paraId="50F718FA" w14:textId="77777777" w:rsidTr="006B44B3">
        <w:tc>
          <w:tcPr>
            <w:tcW w:w="8978" w:type="dxa"/>
            <w:gridSpan w:val="2"/>
            <w:shd w:val="clear" w:color="auto" w:fill="000000" w:themeFill="text1"/>
            <w:tcPrChange w:id="641" w:author="Diana Velásquez Rojas" w:date="2015-09-22T10:34:00Z">
              <w:tcPr>
                <w:tcW w:w="8978" w:type="dxa"/>
                <w:gridSpan w:val="2"/>
                <w:shd w:val="clear" w:color="auto" w:fill="000000" w:themeFill="text1"/>
              </w:tcPr>
            </w:tcPrChange>
          </w:tcPr>
          <w:p w14:paraId="62361CAE"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F27BF4" w14:paraId="736E8D15" w14:textId="77777777" w:rsidTr="006B44B3">
        <w:tc>
          <w:tcPr>
            <w:tcW w:w="1668" w:type="dxa"/>
            <w:tcPrChange w:id="642" w:author="Diana Velásquez Rojas" w:date="2015-09-22T10:34:00Z">
              <w:tcPr>
                <w:tcW w:w="1668" w:type="dxa"/>
              </w:tcPr>
            </w:tcPrChange>
          </w:tcPr>
          <w:p w14:paraId="32861087" w14:textId="77777777" w:rsidR="00F27BF4" w:rsidRDefault="00F27BF4" w:rsidP="006B44B3">
            <w:pPr>
              <w:rPr>
                <w:rFonts w:ascii="Times" w:hAnsi="Times"/>
              </w:rPr>
            </w:pPr>
            <w:r w:rsidRPr="00726376">
              <w:rPr>
                <w:rFonts w:ascii="Times" w:hAnsi="Times"/>
                <w:b/>
                <w:sz w:val="18"/>
                <w:szCs w:val="18"/>
              </w:rPr>
              <w:t>Contenido</w:t>
            </w:r>
          </w:p>
        </w:tc>
        <w:tc>
          <w:tcPr>
            <w:tcW w:w="7310" w:type="dxa"/>
            <w:tcPrChange w:id="643" w:author="Diana Velásquez Rojas" w:date="2015-09-22T10:34:00Z">
              <w:tcPr>
                <w:tcW w:w="7310" w:type="dxa"/>
              </w:tcPr>
            </w:tcPrChange>
          </w:tcPr>
          <w:p w14:paraId="5C34DF7C" w14:textId="77777777" w:rsidR="00F27BF4" w:rsidRDefault="00F27BF4" w:rsidP="006B44B3">
            <w:pPr>
              <w:rPr>
                <w:rFonts w:ascii="Times" w:hAnsi="Times"/>
              </w:rPr>
            </w:pPr>
            <w:r>
              <w:rPr>
                <w:rFonts w:ascii="Times" w:hAnsi="Times"/>
              </w:rPr>
              <w:t xml:space="preserve">Al proceso de </w:t>
            </w:r>
            <w:r w:rsidRPr="00E10DD8">
              <w:rPr>
                <w:rFonts w:ascii="Times" w:hAnsi="Times"/>
                <w:b/>
              </w:rPr>
              <w:t>usar la propiedad uniforme</w:t>
            </w:r>
            <w:r>
              <w:rPr>
                <w:rFonts w:ascii="Times" w:hAnsi="Times"/>
              </w:rPr>
              <w:t xml:space="preserve"> para </w:t>
            </w:r>
            <w:r w:rsidRPr="00E10DD8">
              <w:rPr>
                <w:rFonts w:ascii="Times" w:hAnsi="Times"/>
                <w:b/>
              </w:rPr>
              <w:t>aislar la variable</w:t>
            </w:r>
            <w:r>
              <w:rPr>
                <w:rFonts w:ascii="Times" w:hAnsi="Times"/>
              </w:rPr>
              <w:t xml:space="preserve"> en un miembro de una ecuación corresponde a “</w:t>
            </w:r>
            <w:r w:rsidRPr="00E10DD8">
              <w:rPr>
                <w:rFonts w:ascii="Times" w:hAnsi="Times"/>
                <w:b/>
              </w:rPr>
              <w:t>despejar la variable</w:t>
            </w:r>
            <w:r>
              <w:rPr>
                <w:rFonts w:ascii="Times" w:hAnsi="Times"/>
              </w:rPr>
              <w:t>”.</w:t>
            </w:r>
          </w:p>
        </w:tc>
      </w:tr>
    </w:tbl>
    <w:p w14:paraId="73275430" w14:textId="77777777" w:rsidR="00F27BF4" w:rsidRDefault="00F27BF4" w:rsidP="00F27BF4">
      <w:pPr>
        <w:spacing w:after="0"/>
        <w:jc w:val="both"/>
        <w:rPr>
          <w:rFonts w:ascii="Times New Roman" w:eastAsiaTheme="minorEastAsia" w:hAnsi="Times New Roman" w:cs="Times New Roman"/>
        </w:rPr>
      </w:pPr>
    </w:p>
    <w:p w14:paraId="46D5B57D" w14:textId="77777777"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8E758A">
        <w:rPr>
          <w:rFonts w:ascii="Times" w:hAnsi="Times"/>
          <w:i/>
        </w:rPr>
        <w:t>x</w:t>
      </w:r>
      <w:r w:rsidRPr="008E758A">
        <w:rPr>
          <w:rFonts w:ascii="Times" w:hAnsi="Times"/>
        </w:rPr>
        <w:t xml:space="preserve"> </w:t>
      </w:r>
      <w:r w:rsidRPr="008E758A">
        <w:rPr>
          <w:rFonts w:ascii="Times" w:hAnsi="Times" w:cs="Times"/>
        </w:rPr>
        <w:t>±</w:t>
      </w:r>
      <w:r w:rsidRPr="008E758A">
        <w:rPr>
          <w:rFonts w:ascii="Times" w:hAnsi="Times"/>
        </w:rPr>
        <w:t xml:space="preserve"> </w:t>
      </w:r>
      <w:r w:rsidRPr="008E758A">
        <w:rPr>
          <w:rFonts w:ascii="Times" w:hAnsi="Times"/>
          <w:i/>
        </w:rPr>
        <w:t>b</w:t>
      </w:r>
      <w:r w:rsidRPr="008E758A">
        <w:rPr>
          <w:rFonts w:ascii="Times" w:hAnsi="Times"/>
        </w:rPr>
        <w:t xml:space="preserve"> = </w:t>
      </w:r>
      <w:r w:rsidRPr="008E758A">
        <w:rPr>
          <w:rFonts w:ascii="Times" w:hAnsi="Times"/>
          <w:i/>
        </w:rPr>
        <w:t>c</w:t>
      </w:r>
      <w:r>
        <w:rPr>
          <w:rFonts w:ascii="Times New Roman" w:eastAsiaTheme="minorEastAsia" w:hAnsi="Times New Roman" w:cs="Times New Roman"/>
        </w:rPr>
        <w:t xml:space="preserve"> suele resumirse de la siguiente manera: para despejar, realice la operación contraria a la que se está haciendo con el término independiente en el miembro que tiene la variable o incógnita, en cada miembro de la ecuación. Esto es, si el término independiente se está sustrayendo </w:t>
      </w:r>
      <w:ins w:id="644" w:author="Diana Velásquez Rojas" w:date="2015-09-22T10:34:00Z">
        <w:r>
          <w:rPr>
            <w:rFonts w:ascii="Times New Roman" w:eastAsiaTheme="minorEastAsia" w:hAnsi="Times New Roman" w:cs="Times New Roman"/>
          </w:rPr>
          <w:t>adición</w:t>
        </w:r>
      </w:ins>
      <w:del w:id="645" w:author="chris" w:date="2015-09-20T21:41:00Z">
        <w:r w:rsidDel="00163933">
          <w:rPr>
            <w:rFonts w:ascii="Times New Roman" w:eastAsiaTheme="minorEastAsia" w:hAnsi="Times New Roman" w:cs="Times New Roman"/>
          </w:rPr>
          <w:delText>e</w:delText>
        </w:r>
      </w:del>
      <w:ins w:id="646" w:author="chris" w:date="2015-09-20T21:41:00Z">
        <w:r>
          <w:rPr>
            <w:rFonts w:ascii="Times New Roman" w:eastAsiaTheme="minorEastAsia" w:hAnsi="Times New Roman" w:cs="Times New Roman"/>
          </w:rPr>
          <w:t>a</w:t>
        </w:r>
      </w:ins>
      <w:ins w:id="647" w:author="Diana Velásquez Rojas" w:date="2015-09-22T10:34:00Z">
        <w:r>
          <w:rPr>
            <w:rFonts w:ascii="Times New Roman" w:eastAsiaTheme="minorEastAsia" w:hAnsi="Times New Roman" w:cs="Times New Roman"/>
          </w:rPr>
          <w:t>lo</w:t>
        </w:r>
      </w:ins>
      <w:del w:id="648" w:author="Diana Velásquez Rojas" w:date="2015-09-22T10:34:00Z">
        <w:r>
          <w:rPr>
            <w:rFonts w:ascii="Times New Roman" w:eastAsiaTheme="minorEastAsia" w:hAnsi="Times New Roman" w:cs="Times New Roman"/>
          </w:rPr>
          <w:delText>adiciónelo</w:delText>
        </w:r>
      </w:del>
      <w:r>
        <w:rPr>
          <w:rFonts w:ascii="Times New Roman" w:eastAsiaTheme="minorEastAsia" w:hAnsi="Times New Roman" w:cs="Times New Roman"/>
        </w:rPr>
        <w:t xml:space="preserve"> a cada miembro de la ecuación y si se está adicionando, </w:t>
      </w:r>
      <w:del w:id="649" w:author="chris" w:date="2015-09-20T21:41:00Z">
        <w:r>
          <w:rPr>
            <w:rFonts w:ascii="Times New Roman" w:eastAsiaTheme="minorEastAsia" w:hAnsi="Times New Roman" w:cs="Times New Roman"/>
          </w:rPr>
          <w:delText>sustráigalo</w:delText>
        </w:r>
      </w:del>
      <w:ins w:id="650" w:author="chris" w:date="2015-09-20T21:41:00Z">
        <w:r>
          <w:rPr>
            <w:rFonts w:ascii="Times New Roman" w:eastAsiaTheme="minorEastAsia" w:hAnsi="Times New Roman" w:cs="Times New Roman"/>
          </w:rPr>
          <w:t>sustráelo</w:t>
        </w:r>
      </w:ins>
      <w:r>
        <w:rPr>
          <w:rFonts w:ascii="Times New Roman" w:eastAsiaTheme="minorEastAsia" w:hAnsi="Times New Roman" w:cs="Times New Roman"/>
        </w:rPr>
        <w:t>.</w:t>
      </w:r>
    </w:p>
    <w:p w14:paraId="0FA06696"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Change w:id="651" w:author="Diana Velásquez Rojas" w:date="2015-09-22T10:34:00Z">
          <w:tblPr>
            <w:tblStyle w:val="Tablaconcuadrcula"/>
            <w:tblW w:w="0" w:type="auto"/>
            <w:tblLayout w:type="fixed"/>
            <w:tblLook w:val="04A0" w:firstRow="1" w:lastRow="0" w:firstColumn="1" w:lastColumn="0" w:noHBand="0" w:noVBand="1"/>
          </w:tblPr>
        </w:tblPrChange>
      </w:tblPr>
      <w:tblGrid>
        <w:gridCol w:w="1242"/>
        <w:gridCol w:w="7812"/>
        <w:tblGridChange w:id="652">
          <w:tblGrid>
            <w:gridCol w:w="1242"/>
            <w:gridCol w:w="7812"/>
          </w:tblGrid>
        </w:tblGridChange>
      </w:tblGrid>
      <w:tr w:rsidR="00F27BF4" w:rsidRPr="005D1738" w14:paraId="7C1BB149" w14:textId="77777777" w:rsidTr="006B44B3">
        <w:tc>
          <w:tcPr>
            <w:tcW w:w="9054" w:type="dxa"/>
            <w:gridSpan w:val="2"/>
            <w:shd w:val="clear" w:color="auto" w:fill="000000" w:themeFill="text1"/>
            <w:tcPrChange w:id="653" w:author="Diana Velásquez Rojas" w:date="2015-09-22T10:34:00Z">
              <w:tcPr>
                <w:tcW w:w="9054" w:type="dxa"/>
                <w:gridSpan w:val="2"/>
                <w:shd w:val="clear" w:color="auto" w:fill="000000" w:themeFill="text1"/>
              </w:tcPr>
            </w:tcPrChange>
          </w:tcPr>
          <w:p w14:paraId="178C4ABB"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ABD879A" w14:textId="77777777" w:rsidTr="006B44B3">
        <w:tc>
          <w:tcPr>
            <w:tcW w:w="1242" w:type="dxa"/>
            <w:tcPrChange w:id="654" w:author="Diana Velásquez Rojas" w:date="2015-09-22T10:34:00Z">
              <w:tcPr>
                <w:tcW w:w="1242" w:type="dxa"/>
              </w:tcPr>
            </w:tcPrChange>
          </w:tcPr>
          <w:p w14:paraId="4D6D370E" w14:textId="77777777" w:rsidR="00F27BF4" w:rsidRPr="00726376" w:rsidRDefault="00F27BF4" w:rsidP="006B44B3">
            <w:pPr>
              <w:rPr>
                <w:rFonts w:ascii="Times" w:hAnsi="Times"/>
                <w:b/>
                <w:sz w:val="18"/>
                <w:szCs w:val="18"/>
              </w:rPr>
            </w:pPr>
            <w:r>
              <w:rPr>
                <w:rFonts w:ascii="Times" w:hAnsi="Times"/>
                <w:b/>
                <w:sz w:val="18"/>
                <w:szCs w:val="18"/>
              </w:rPr>
              <w:t>Título</w:t>
            </w:r>
          </w:p>
        </w:tc>
        <w:tc>
          <w:tcPr>
            <w:tcW w:w="7812" w:type="dxa"/>
            <w:tcPrChange w:id="655" w:author="Diana Velásquez Rojas" w:date="2015-09-22T10:34:00Z">
              <w:tcPr>
                <w:tcW w:w="7812" w:type="dxa"/>
              </w:tcPr>
            </w:tcPrChange>
          </w:tcPr>
          <w:p w14:paraId="71E5DF89" w14:textId="77777777" w:rsidR="00F27BF4" w:rsidRPr="00305B03" w:rsidRDefault="00F27BF4" w:rsidP="006B44B3">
            <w:pPr>
              <w:rPr>
                <w:rFonts w:ascii="Times" w:hAnsi="Times"/>
                <w:b/>
              </w:rPr>
            </w:pPr>
            <w:r w:rsidRPr="00305B03">
              <w:rPr>
                <w:rFonts w:ascii="Times" w:hAnsi="Times"/>
                <w:b/>
              </w:rPr>
              <w:t xml:space="preserve">Proceso para resolver una ecuación de la forma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p>
        </w:tc>
      </w:tr>
      <w:tr w:rsidR="00F27BF4" w:rsidRPr="00726376" w14:paraId="3C79D8C7" w14:textId="77777777" w:rsidTr="006B44B3">
        <w:tc>
          <w:tcPr>
            <w:tcW w:w="1242" w:type="dxa"/>
            <w:tcPrChange w:id="656" w:author="Diana Velásquez Rojas" w:date="2015-09-22T10:34:00Z">
              <w:tcPr>
                <w:tcW w:w="1242" w:type="dxa"/>
              </w:tcPr>
            </w:tcPrChange>
          </w:tcPr>
          <w:p w14:paraId="7407EA18"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7812" w:type="dxa"/>
            <w:tcPrChange w:id="657" w:author="Diana Velásquez Rojas" w:date="2015-09-22T10:34:00Z">
              <w:tcPr>
                <w:tcW w:w="7812" w:type="dxa"/>
              </w:tcPr>
            </w:tcPrChange>
          </w:tcPr>
          <w:p w14:paraId="6EACA209" w14:textId="77777777" w:rsidR="00F27BF4" w:rsidRDefault="00F27BF4" w:rsidP="006B44B3">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la </w:t>
            </w:r>
            <w:r w:rsidRPr="00121972">
              <w:rPr>
                <w:rFonts w:ascii="Times" w:hAnsi="Times"/>
                <w:b/>
              </w:rPr>
              <w:t>forma</w:t>
            </w:r>
            <w:r>
              <w:rPr>
                <w:rFonts w:ascii="Times" w:hAnsi="Times"/>
                <w:b/>
              </w:rPr>
              <w:t xml:space="preserve"> </w:t>
            </w:r>
            <w:r w:rsidRPr="00305B03">
              <w:rPr>
                <w:rFonts w:ascii="Times" w:hAnsi="Times"/>
                <w:b/>
                <w:i/>
              </w:rPr>
              <w:t>x</w:t>
            </w:r>
            <w:r w:rsidRPr="00305B03">
              <w:rPr>
                <w:rFonts w:ascii="Times" w:hAnsi="Times"/>
                <w:b/>
              </w:rPr>
              <w:t xml:space="preserve"> </w:t>
            </w:r>
            <w:r w:rsidRPr="00305B03">
              <w:rPr>
                <w:rFonts w:ascii="Times" w:hAnsi="Times" w:cs="Times"/>
                <w:b/>
              </w:rPr>
              <w:t>±</w:t>
            </w:r>
            <w:r w:rsidRPr="00305B03">
              <w:rPr>
                <w:rFonts w:ascii="Times" w:hAnsi="Times"/>
                <w:b/>
              </w:rPr>
              <w:t xml:space="preserve"> </w:t>
            </w:r>
            <w:r w:rsidRPr="00305B03">
              <w:rPr>
                <w:rFonts w:ascii="Times" w:hAnsi="Times"/>
                <w:b/>
                <w:i/>
              </w:rPr>
              <w:t>b</w:t>
            </w:r>
            <w:r w:rsidRPr="00305B03">
              <w:rPr>
                <w:rFonts w:ascii="Times" w:hAnsi="Times"/>
                <w:b/>
              </w:rPr>
              <w:t xml:space="preserve"> = </w:t>
            </w:r>
            <w:r w:rsidRPr="00305B03">
              <w:rPr>
                <w:rFonts w:ascii="Times" w:hAnsi="Times"/>
                <w:b/>
                <w:i/>
              </w:rPr>
              <w:t>c</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adiciona</w:t>
            </w:r>
            <w:r w:rsidRPr="00121972">
              <w:rPr>
                <w:rFonts w:ascii="Times" w:eastAsiaTheme="minorEastAsia" w:hAnsi="Times"/>
                <w:b/>
              </w:rPr>
              <w:t xml:space="preserve"> o </w:t>
            </w:r>
            <w:r>
              <w:rPr>
                <w:rFonts w:ascii="Times" w:eastAsiaTheme="minorEastAsia" w:hAnsi="Times"/>
                <w:b/>
              </w:rPr>
              <w:t>sustrae</w:t>
            </w:r>
            <w:r>
              <w:rPr>
                <w:rFonts w:ascii="Times" w:eastAsiaTheme="minorEastAsia" w:hAnsi="Times"/>
              </w:rPr>
              <w:t xml:space="preserve"> el término independiente </w:t>
            </w:r>
            <w:r w:rsidRPr="00305B03">
              <w:rPr>
                <w:rFonts w:ascii="Times" w:eastAsiaTheme="minorEastAsia" w:hAnsi="Times"/>
                <w:b/>
                <w:i/>
              </w:rPr>
              <w:t>b</w:t>
            </w:r>
            <w:r>
              <w:rPr>
                <w:rFonts w:ascii="Times" w:eastAsiaTheme="minorEastAsia" w:hAnsi="Times"/>
              </w:rPr>
              <w:t xml:space="preserve"> en </w:t>
            </w:r>
            <w:r>
              <w:rPr>
                <w:rFonts w:ascii="Times" w:eastAsiaTheme="minorEastAsia" w:hAnsi="Times"/>
                <w:b/>
              </w:rPr>
              <w:t>cada miembro</w:t>
            </w:r>
            <w:r>
              <w:rPr>
                <w:rFonts w:ascii="Times" w:eastAsiaTheme="minorEastAsia" w:hAnsi="Times"/>
              </w:rPr>
              <w:t xml:space="preserve"> de la igualdad.</w:t>
            </w:r>
          </w:p>
          <w:p w14:paraId="6FD13544" w14:textId="77777777" w:rsidR="00F27BF4" w:rsidRDefault="00F27BF4" w:rsidP="006B44B3">
            <w:pPr>
              <w:rPr>
                <w:rFonts w:ascii="Times" w:eastAsiaTheme="minorEastAsia" w:hAnsi="Times"/>
              </w:rPr>
            </w:pPr>
          </w:p>
          <w:p w14:paraId="47F5779A" w14:textId="77777777" w:rsidR="00F27BF4" w:rsidRPr="00026B9D" w:rsidRDefault="00F27BF4" w:rsidP="006B44B3">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r w:rsidRPr="000E3602">
              <w:rPr>
                <w:rFonts w:ascii="Times" w:hAnsi="Times" w:cs="Times"/>
              </w:rPr>
              <w:t>+</w:t>
            </w:r>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2EFA1933" w14:textId="77777777" w:rsidR="00F27BF4" w:rsidRPr="00026B9D" w:rsidRDefault="00F27BF4" w:rsidP="006B44B3">
            <w:pPr>
              <w:pStyle w:val="Prrafodelista"/>
              <w:ind w:left="318"/>
              <w:rPr>
                <w:rFonts w:ascii="Times" w:eastAsiaTheme="minorEastAsia" w:hAnsi="Times"/>
              </w:rPr>
            </w:pPr>
          </w:p>
          <w:p w14:paraId="4BA59397" w14:textId="77777777" w:rsidR="00F27BF4" w:rsidRPr="00D54F62" w:rsidRDefault="00F27BF4" w:rsidP="006B44B3">
            <w:pPr>
              <w:pStyle w:val="Prrafodelista"/>
              <w:ind w:left="318"/>
              <w:jc w:val="center"/>
              <w:rPr>
                <w:rFonts w:ascii="Times" w:hAnsi="Times"/>
                <w:i/>
                <w:lang w:val="en-US"/>
                <w:rPrChange w:id="658" w:author="Diana Velásquez Rojas" w:date="2015-09-22T10:34:00Z">
                  <w:rPr>
                    <w:rFonts w:ascii="Times" w:hAnsi="Times"/>
                    <w:i/>
                  </w:rPr>
                </w:rPrChange>
              </w:rPr>
            </w:pPr>
            <w:r w:rsidRPr="00D54F62">
              <w:rPr>
                <w:rFonts w:ascii="Times" w:hAnsi="Times"/>
                <w:i/>
                <w:lang w:val="en-US"/>
                <w:rPrChange w:id="659" w:author="Diana Velásquez Rojas" w:date="2015-09-22T10:34:00Z">
                  <w:rPr>
                    <w:rFonts w:ascii="Times" w:hAnsi="Times"/>
                    <w:i/>
                  </w:rPr>
                </w:rPrChange>
              </w:rPr>
              <w:t>x</w:t>
            </w:r>
            <w:r w:rsidRPr="00D54F62">
              <w:rPr>
                <w:rFonts w:ascii="Times" w:hAnsi="Times"/>
                <w:lang w:val="en-US"/>
                <w:rPrChange w:id="660" w:author="Diana Velásquez Rojas" w:date="2015-09-22T10:34:00Z">
                  <w:rPr>
                    <w:rFonts w:ascii="Times" w:hAnsi="Times"/>
                  </w:rPr>
                </w:rPrChange>
              </w:rPr>
              <w:t xml:space="preserve"> + </w:t>
            </w:r>
            <w:r w:rsidRPr="00D54F62">
              <w:rPr>
                <w:rFonts w:ascii="Times" w:hAnsi="Times"/>
                <w:i/>
                <w:lang w:val="en-US"/>
                <w:rPrChange w:id="661" w:author="Diana Velásquez Rojas" w:date="2015-09-22T10:34:00Z">
                  <w:rPr>
                    <w:rFonts w:ascii="Times" w:hAnsi="Times"/>
                    <w:i/>
                  </w:rPr>
                </w:rPrChange>
              </w:rPr>
              <w:t>b</w:t>
            </w:r>
            <w:r w:rsidRPr="00D54F62">
              <w:rPr>
                <w:rFonts w:ascii="Times" w:hAnsi="Times"/>
                <w:lang w:val="en-US"/>
                <w:rPrChange w:id="662" w:author="Diana Velásquez Rojas" w:date="2015-09-22T10:34:00Z">
                  <w:rPr>
                    <w:rFonts w:ascii="Times" w:hAnsi="Times"/>
                  </w:rPr>
                </w:rPrChange>
              </w:rPr>
              <w:t xml:space="preserve"> </w:t>
            </w:r>
            <w:del w:id="663" w:author="Sandra Ballen" w:date="2015-09-22T10:34:00Z">
              <w:r w:rsidRPr="00D54F62">
                <w:rPr>
                  <w:rFonts w:ascii="Times" w:hAnsi="Times" w:cs="Times"/>
                  <w:lang w:val="en-US"/>
                </w:rPr>
                <w:delText>‒</w:delText>
              </w:r>
            </w:del>
            <w:ins w:id="664" w:author="Sandra Ballen" w:date="2015-09-22T10:34:00Z">
              <w:r>
                <w:rPr>
                  <w:rFonts w:ascii="Times" w:hAnsi="Times" w:cs="Times"/>
                </w:rPr>
                <w:t>–</w:t>
              </w:r>
            </w:ins>
            <w:r w:rsidRPr="00D54F62">
              <w:rPr>
                <w:rFonts w:ascii="Times" w:hAnsi="Times"/>
                <w:lang w:val="en-US"/>
                <w:rPrChange w:id="665" w:author="Diana Velásquez Rojas" w:date="2015-09-22T10:34:00Z">
                  <w:rPr>
                    <w:rFonts w:ascii="Times" w:hAnsi="Times"/>
                  </w:rPr>
                </w:rPrChange>
              </w:rPr>
              <w:t xml:space="preserve"> </w:t>
            </w:r>
            <w:r w:rsidRPr="00D54F62">
              <w:rPr>
                <w:rFonts w:ascii="Times" w:hAnsi="Times"/>
                <w:i/>
                <w:lang w:val="en-US"/>
                <w:rPrChange w:id="666" w:author="Diana Velásquez Rojas" w:date="2015-09-22T10:34:00Z">
                  <w:rPr>
                    <w:rFonts w:ascii="Times" w:hAnsi="Times"/>
                    <w:i/>
                  </w:rPr>
                </w:rPrChange>
              </w:rPr>
              <w:t>b</w:t>
            </w:r>
            <w:r w:rsidRPr="00D54F62">
              <w:rPr>
                <w:rFonts w:ascii="Times" w:hAnsi="Times"/>
                <w:lang w:val="en-US"/>
                <w:rPrChange w:id="667" w:author="Diana Velásquez Rojas" w:date="2015-09-22T10:34:00Z">
                  <w:rPr>
                    <w:rFonts w:ascii="Times" w:hAnsi="Times"/>
                  </w:rPr>
                </w:rPrChange>
              </w:rPr>
              <w:t xml:space="preserve"> = </w:t>
            </w:r>
            <w:r w:rsidRPr="00D54F62">
              <w:rPr>
                <w:rFonts w:ascii="Times" w:hAnsi="Times"/>
                <w:i/>
                <w:lang w:val="en-US"/>
                <w:rPrChange w:id="668" w:author="Diana Velásquez Rojas" w:date="2015-09-22T10:34:00Z">
                  <w:rPr>
                    <w:rFonts w:ascii="Times" w:hAnsi="Times"/>
                    <w:i/>
                  </w:rPr>
                </w:rPrChange>
              </w:rPr>
              <w:t xml:space="preserve">c </w:t>
            </w:r>
            <w:del w:id="669" w:author="Sandra Ballen" w:date="2015-09-22T10:34:00Z">
              <w:r w:rsidRPr="00D54F62">
                <w:rPr>
                  <w:rFonts w:ascii="Times" w:hAnsi="Times" w:cs="Times"/>
                  <w:lang w:val="en-US"/>
                </w:rPr>
                <w:delText>‒</w:delText>
              </w:r>
            </w:del>
            <w:ins w:id="670" w:author="Sandra Ballen" w:date="2015-09-22T10:34:00Z">
              <w:r>
                <w:rPr>
                  <w:rFonts w:ascii="Times" w:hAnsi="Times" w:cs="Times"/>
                </w:rPr>
                <w:t>–</w:t>
              </w:r>
            </w:ins>
            <w:r w:rsidRPr="00D54F62">
              <w:rPr>
                <w:rFonts w:ascii="Times" w:hAnsi="Times"/>
                <w:lang w:val="en-US"/>
                <w:rPrChange w:id="671" w:author="Diana Velásquez Rojas" w:date="2015-09-22T10:34:00Z">
                  <w:rPr>
                    <w:rFonts w:ascii="Times" w:hAnsi="Times"/>
                  </w:rPr>
                </w:rPrChange>
              </w:rPr>
              <w:t xml:space="preserve"> </w:t>
            </w:r>
            <w:r w:rsidRPr="00D54F62">
              <w:rPr>
                <w:rFonts w:ascii="Times" w:hAnsi="Times"/>
                <w:i/>
                <w:lang w:val="en-US"/>
                <w:rPrChange w:id="672" w:author="Diana Velásquez Rojas" w:date="2015-09-22T10:34:00Z">
                  <w:rPr>
                    <w:rFonts w:ascii="Times" w:hAnsi="Times"/>
                    <w:i/>
                  </w:rPr>
                </w:rPrChange>
              </w:rPr>
              <w:t>b</w:t>
            </w:r>
          </w:p>
          <w:p w14:paraId="2A1BEE6F" w14:textId="77777777" w:rsidR="00F27BF4" w:rsidRPr="00D54F62" w:rsidRDefault="00F27BF4" w:rsidP="006B44B3">
            <w:pPr>
              <w:pStyle w:val="Prrafodelista"/>
              <w:ind w:left="318"/>
              <w:jc w:val="center"/>
              <w:rPr>
                <w:rFonts w:ascii="Times" w:hAnsi="Times"/>
                <w:i/>
                <w:lang w:val="en-US"/>
                <w:rPrChange w:id="673" w:author="Diana Velásquez Rojas" w:date="2015-09-22T10:34:00Z">
                  <w:rPr>
                    <w:rFonts w:ascii="Times" w:hAnsi="Times"/>
                    <w:i/>
                  </w:rPr>
                </w:rPrChange>
              </w:rPr>
            </w:pPr>
            <w:r w:rsidRPr="00D54F62">
              <w:rPr>
                <w:rFonts w:ascii="Times" w:hAnsi="Times"/>
                <w:i/>
                <w:lang w:val="en-US"/>
                <w:rPrChange w:id="674" w:author="Diana Velásquez Rojas" w:date="2015-09-22T10:34:00Z">
                  <w:rPr>
                    <w:rFonts w:ascii="Times" w:hAnsi="Times"/>
                    <w:i/>
                  </w:rPr>
                </w:rPrChange>
              </w:rPr>
              <w:t>x</w:t>
            </w:r>
            <w:r w:rsidRPr="00D54F62">
              <w:rPr>
                <w:rFonts w:ascii="Times" w:hAnsi="Times"/>
                <w:lang w:val="en-US"/>
                <w:rPrChange w:id="675" w:author="Diana Velásquez Rojas" w:date="2015-09-22T10:34:00Z">
                  <w:rPr>
                    <w:rFonts w:ascii="Times" w:hAnsi="Times"/>
                  </w:rPr>
                </w:rPrChange>
              </w:rPr>
              <w:t xml:space="preserve"> + 0 = </w:t>
            </w:r>
            <w:r w:rsidRPr="00D54F62">
              <w:rPr>
                <w:rFonts w:ascii="Times" w:hAnsi="Times"/>
                <w:i/>
                <w:lang w:val="en-US"/>
                <w:rPrChange w:id="676" w:author="Diana Velásquez Rojas" w:date="2015-09-22T10:34:00Z">
                  <w:rPr>
                    <w:rFonts w:ascii="Times" w:hAnsi="Times"/>
                    <w:i/>
                  </w:rPr>
                </w:rPrChange>
              </w:rPr>
              <w:t xml:space="preserve">c </w:t>
            </w:r>
            <w:del w:id="677" w:author="Sandra Ballen" w:date="2015-09-22T10:34:00Z">
              <w:r w:rsidRPr="00D54F62">
                <w:rPr>
                  <w:rFonts w:ascii="Times" w:hAnsi="Times" w:cs="Times"/>
                  <w:lang w:val="en-US"/>
                </w:rPr>
                <w:delText>‒</w:delText>
              </w:r>
            </w:del>
            <w:ins w:id="678" w:author="Sandra Ballen" w:date="2015-09-22T10:34:00Z">
              <w:r>
                <w:rPr>
                  <w:rFonts w:ascii="Times" w:hAnsi="Times" w:cs="Times"/>
                </w:rPr>
                <w:t>–</w:t>
              </w:r>
            </w:ins>
            <w:r w:rsidRPr="00D54F62">
              <w:rPr>
                <w:rFonts w:ascii="Times" w:hAnsi="Times"/>
                <w:lang w:val="en-US"/>
                <w:rPrChange w:id="679" w:author="Diana Velásquez Rojas" w:date="2015-09-22T10:34:00Z">
                  <w:rPr>
                    <w:rFonts w:ascii="Times" w:hAnsi="Times"/>
                  </w:rPr>
                </w:rPrChange>
              </w:rPr>
              <w:t xml:space="preserve"> </w:t>
            </w:r>
            <w:r w:rsidRPr="00D54F62">
              <w:rPr>
                <w:rFonts w:ascii="Times" w:hAnsi="Times"/>
                <w:i/>
                <w:lang w:val="en-US"/>
                <w:rPrChange w:id="680" w:author="Diana Velásquez Rojas" w:date="2015-09-22T10:34:00Z">
                  <w:rPr>
                    <w:rFonts w:ascii="Times" w:hAnsi="Times"/>
                    <w:i/>
                  </w:rPr>
                </w:rPrChange>
              </w:rPr>
              <w:t>b</w:t>
            </w:r>
          </w:p>
          <w:p w14:paraId="0C96E55B" w14:textId="77777777" w:rsidR="00F27BF4" w:rsidRPr="00D54F62" w:rsidRDefault="00F27BF4" w:rsidP="006B44B3">
            <w:pPr>
              <w:pStyle w:val="Prrafodelista"/>
              <w:ind w:left="318"/>
              <w:jc w:val="center"/>
              <w:rPr>
                <w:rFonts w:ascii="Times" w:hAnsi="Times"/>
                <w:i/>
                <w:lang w:val="en-US"/>
                <w:rPrChange w:id="681" w:author="Diana Velásquez Rojas" w:date="2015-09-22T10:34:00Z">
                  <w:rPr>
                    <w:rFonts w:ascii="Times" w:hAnsi="Times"/>
                    <w:i/>
                  </w:rPr>
                </w:rPrChange>
              </w:rPr>
            </w:pPr>
            <w:r w:rsidRPr="00D54F62">
              <w:rPr>
                <w:rFonts w:ascii="Times" w:hAnsi="Times"/>
                <w:i/>
                <w:lang w:val="en-US"/>
                <w:rPrChange w:id="682" w:author="Diana Velásquez Rojas" w:date="2015-09-22T10:34:00Z">
                  <w:rPr>
                    <w:rFonts w:ascii="Times" w:hAnsi="Times"/>
                    <w:i/>
                  </w:rPr>
                </w:rPrChange>
              </w:rPr>
              <w:t>x</w:t>
            </w:r>
            <w:r w:rsidRPr="00D54F62">
              <w:rPr>
                <w:rFonts w:ascii="Times" w:hAnsi="Times"/>
                <w:lang w:val="en-US"/>
                <w:rPrChange w:id="683" w:author="Diana Velásquez Rojas" w:date="2015-09-22T10:34:00Z">
                  <w:rPr>
                    <w:rFonts w:ascii="Times" w:hAnsi="Times"/>
                  </w:rPr>
                </w:rPrChange>
              </w:rPr>
              <w:t xml:space="preserve"> = </w:t>
            </w:r>
            <w:r w:rsidRPr="00D54F62">
              <w:rPr>
                <w:rFonts w:ascii="Times" w:hAnsi="Times"/>
                <w:i/>
                <w:lang w:val="en-US"/>
                <w:rPrChange w:id="684" w:author="Diana Velásquez Rojas" w:date="2015-09-22T10:34:00Z">
                  <w:rPr>
                    <w:rFonts w:ascii="Times" w:hAnsi="Times"/>
                    <w:i/>
                  </w:rPr>
                </w:rPrChange>
              </w:rPr>
              <w:t xml:space="preserve">c </w:t>
            </w:r>
            <w:del w:id="685" w:author="Sandra Ballen" w:date="2015-09-22T10:34:00Z">
              <w:r w:rsidRPr="00D54F62">
                <w:rPr>
                  <w:rFonts w:ascii="Times" w:hAnsi="Times" w:cs="Times"/>
                  <w:lang w:val="en-US"/>
                </w:rPr>
                <w:delText>‒</w:delText>
              </w:r>
            </w:del>
            <w:ins w:id="686" w:author="Sandra Ballen" w:date="2015-09-22T10:34:00Z">
              <w:r>
                <w:rPr>
                  <w:rFonts w:ascii="Times" w:hAnsi="Times" w:cs="Times"/>
                </w:rPr>
                <w:t>–</w:t>
              </w:r>
            </w:ins>
            <w:r w:rsidRPr="00D54F62">
              <w:rPr>
                <w:rFonts w:ascii="Times" w:hAnsi="Times"/>
                <w:lang w:val="en-US"/>
                <w:rPrChange w:id="687" w:author="Diana Velásquez Rojas" w:date="2015-09-22T10:34:00Z">
                  <w:rPr>
                    <w:rFonts w:ascii="Times" w:hAnsi="Times"/>
                  </w:rPr>
                </w:rPrChange>
              </w:rPr>
              <w:t xml:space="preserve"> </w:t>
            </w:r>
            <w:r w:rsidRPr="00D54F62">
              <w:rPr>
                <w:rFonts w:ascii="Times" w:hAnsi="Times"/>
                <w:i/>
                <w:lang w:val="en-US"/>
                <w:rPrChange w:id="688" w:author="Diana Velásquez Rojas" w:date="2015-09-22T10:34:00Z">
                  <w:rPr>
                    <w:rFonts w:ascii="Times" w:hAnsi="Times"/>
                    <w:i/>
                  </w:rPr>
                </w:rPrChange>
              </w:rPr>
              <w:t>b</w:t>
            </w:r>
          </w:p>
          <w:p w14:paraId="13E97D0C" w14:textId="77777777" w:rsidR="00F27BF4" w:rsidRPr="00D54F62" w:rsidRDefault="00F27BF4" w:rsidP="006B44B3">
            <w:pPr>
              <w:pStyle w:val="Prrafodelista"/>
              <w:ind w:left="318"/>
              <w:jc w:val="center"/>
              <w:rPr>
                <w:rFonts w:ascii="Times" w:hAnsi="Times"/>
                <w:lang w:val="en-US"/>
                <w:rPrChange w:id="689" w:author="Diana Velásquez Rojas" w:date="2015-09-22T10:34:00Z">
                  <w:rPr>
                    <w:rFonts w:ascii="Times" w:eastAsiaTheme="minorEastAsia" w:hAnsi="Times"/>
                  </w:rPr>
                </w:rPrChange>
              </w:rPr>
            </w:pPr>
          </w:p>
          <w:p w14:paraId="7F6EF68B" w14:textId="77777777" w:rsidR="00F27BF4" w:rsidRPr="00026B9D" w:rsidRDefault="00F27BF4" w:rsidP="006B44B3">
            <w:pPr>
              <w:pStyle w:val="Prrafodelista"/>
              <w:numPr>
                <w:ilvl w:val="0"/>
                <w:numId w:val="3"/>
              </w:numPr>
              <w:ind w:left="318" w:hanging="283"/>
              <w:rPr>
                <w:rFonts w:ascii="Times" w:eastAsiaTheme="minorEastAsia" w:hAnsi="Times"/>
              </w:rPr>
            </w:pPr>
            <w:r>
              <w:rPr>
                <w:rFonts w:ascii="Times" w:eastAsiaTheme="minorEastAsia" w:hAnsi="Times"/>
              </w:rPr>
              <w:t xml:space="preserve">Si </w:t>
            </w:r>
            <w:r w:rsidRPr="000E3602">
              <w:rPr>
                <w:rFonts w:ascii="Times" w:hAnsi="Times"/>
                <w:i/>
              </w:rPr>
              <w:t>x</w:t>
            </w:r>
            <w:r w:rsidRPr="000E3602">
              <w:rPr>
                <w:rFonts w:ascii="Times" w:hAnsi="Times"/>
              </w:rPr>
              <w:t xml:space="preserve"> </w:t>
            </w:r>
            <w:del w:id="690" w:author="Sandra Ballen" w:date="2015-09-22T10:34:00Z">
              <w:r w:rsidRPr="000E3602">
                <w:rPr>
                  <w:rFonts w:ascii="Times" w:hAnsi="Times" w:cs="Times"/>
                </w:rPr>
                <w:delText>‒</w:delText>
              </w:r>
            </w:del>
            <w:ins w:id="691" w:author="Sandra Ballen" w:date="2015-09-22T10:34:00Z">
              <w:r>
                <w:rPr>
                  <w:rFonts w:ascii="Times" w:hAnsi="Times" w:cs="Times"/>
                </w:rPr>
                <w:t>–</w:t>
              </w:r>
            </w:ins>
            <w:r w:rsidRPr="000E3602">
              <w:rPr>
                <w:rFonts w:ascii="Times" w:hAnsi="Times"/>
              </w:rPr>
              <w:t xml:space="preserve"> </w:t>
            </w:r>
            <w:r w:rsidRPr="000E3602">
              <w:rPr>
                <w:rFonts w:ascii="Times" w:hAnsi="Times"/>
                <w:i/>
              </w:rPr>
              <w:t>b</w:t>
            </w:r>
            <w:r w:rsidRPr="000E3602">
              <w:rPr>
                <w:rFonts w:ascii="Times" w:hAnsi="Times"/>
              </w:rPr>
              <w:t xml:space="preserve"> = </w:t>
            </w:r>
            <w:r w:rsidRPr="000E3602">
              <w:rPr>
                <w:rFonts w:ascii="Times" w:hAnsi="Times"/>
                <w:i/>
              </w:rPr>
              <w:t>c</w:t>
            </w:r>
            <w:r>
              <w:rPr>
                <w:rFonts w:ascii="Times" w:hAnsi="Times"/>
                <w:b/>
                <w:i/>
              </w:rPr>
              <w:t xml:space="preserve"> </w:t>
            </w:r>
            <w:r w:rsidRPr="00026B9D">
              <w:rPr>
                <w:rFonts w:ascii="Times" w:hAnsi="Times"/>
              </w:rPr>
              <w:t xml:space="preserve">con </w:t>
            </w:r>
            <w:r w:rsidRPr="00026B9D">
              <w:rPr>
                <w:rFonts w:ascii="Times" w:hAnsi="Times"/>
                <w:i/>
              </w:rPr>
              <w:t>b</w:t>
            </w:r>
            <w:r w:rsidRPr="00026B9D">
              <w:rPr>
                <w:rFonts w:ascii="Times" w:hAnsi="Times"/>
              </w:rPr>
              <w:t xml:space="preserve"> un entero positivo</w:t>
            </w:r>
            <w:r>
              <w:rPr>
                <w:rFonts w:ascii="Times" w:hAnsi="Times"/>
              </w:rPr>
              <w:t xml:space="preserve"> entonces, al despejar se procede así:</w:t>
            </w:r>
          </w:p>
          <w:p w14:paraId="5EF533BF" w14:textId="77777777" w:rsidR="00F27BF4" w:rsidRPr="00026B9D" w:rsidRDefault="00F27BF4" w:rsidP="006B44B3">
            <w:pPr>
              <w:pStyle w:val="Prrafodelista"/>
              <w:ind w:left="318"/>
              <w:rPr>
                <w:rFonts w:ascii="Times" w:eastAsiaTheme="minorEastAsia" w:hAnsi="Times"/>
              </w:rPr>
            </w:pPr>
          </w:p>
          <w:p w14:paraId="7FCF0CF6" w14:textId="77777777" w:rsidR="00F27BF4" w:rsidRPr="00D54F62" w:rsidRDefault="00F27BF4" w:rsidP="006B44B3">
            <w:pPr>
              <w:pStyle w:val="Prrafodelista"/>
              <w:ind w:left="318"/>
              <w:jc w:val="center"/>
              <w:rPr>
                <w:rFonts w:ascii="Times" w:hAnsi="Times"/>
                <w:i/>
                <w:lang w:val="en-US"/>
                <w:rPrChange w:id="692" w:author="Diana Velásquez Rojas" w:date="2015-09-22T10:34:00Z">
                  <w:rPr>
                    <w:rFonts w:ascii="Times" w:hAnsi="Times"/>
                    <w:i/>
                  </w:rPr>
                </w:rPrChange>
              </w:rPr>
            </w:pPr>
            <w:r w:rsidRPr="00D54F62">
              <w:rPr>
                <w:rFonts w:ascii="Times" w:hAnsi="Times"/>
                <w:i/>
                <w:lang w:val="en-US"/>
                <w:rPrChange w:id="693" w:author="Diana Velásquez Rojas" w:date="2015-09-22T10:34:00Z">
                  <w:rPr>
                    <w:rFonts w:ascii="Times" w:hAnsi="Times"/>
                    <w:i/>
                  </w:rPr>
                </w:rPrChange>
              </w:rPr>
              <w:t>x</w:t>
            </w:r>
            <w:r w:rsidRPr="00D54F62">
              <w:rPr>
                <w:rFonts w:ascii="Times" w:hAnsi="Times"/>
                <w:lang w:val="en-US"/>
                <w:rPrChange w:id="694" w:author="Diana Velásquez Rojas" w:date="2015-09-22T10:34:00Z">
                  <w:rPr>
                    <w:rFonts w:ascii="Times" w:hAnsi="Times"/>
                  </w:rPr>
                </w:rPrChange>
              </w:rPr>
              <w:t xml:space="preserve"> </w:t>
            </w:r>
            <w:del w:id="695" w:author="Sandra Ballen" w:date="2015-09-22T10:34:00Z">
              <w:r w:rsidRPr="00D54F62">
                <w:rPr>
                  <w:rFonts w:ascii="Times" w:hAnsi="Times" w:cs="Times"/>
                  <w:lang w:val="en-US"/>
                </w:rPr>
                <w:delText>‒</w:delText>
              </w:r>
            </w:del>
            <w:ins w:id="696" w:author="Sandra Ballen" w:date="2015-09-22T10:34:00Z">
              <w:r>
                <w:rPr>
                  <w:rFonts w:ascii="Times" w:hAnsi="Times" w:cs="Times"/>
                </w:rPr>
                <w:t>–</w:t>
              </w:r>
            </w:ins>
            <w:r w:rsidRPr="00D54F62">
              <w:rPr>
                <w:rFonts w:ascii="Times" w:hAnsi="Times"/>
                <w:lang w:val="en-US"/>
                <w:rPrChange w:id="697" w:author="Diana Velásquez Rojas" w:date="2015-09-22T10:34:00Z">
                  <w:rPr>
                    <w:rFonts w:ascii="Times" w:hAnsi="Times"/>
                  </w:rPr>
                </w:rPrChange>
              </w:rPr>
              <w:t xml:space="preserve"> </w:t>
            </w:r>
            <w:r w:rsidRPr="00D54F62">
              <w:rPr>
                <w:rFonts w:ascii="Times" w:hAnsi="Times"/>
                <w:i/>
                <w:lang w:val="en-US"/>
                <w:rPrChange w:id="698" w:author="Diana Velásquez Rojas" w:date="2015-09-22T10:34:00Z">
                  <w:rPr>
                    <w:rFonts w:ascii="Times" w:hAnsi="Times"/>
                    <w:i/>
                  </w:rPr>
                </w:rPrChange>
              </w:rPr>
              <w:t>b</w:t>
            </w:r>
            <w:r w:rsidRPr="00D54F62">
              <w:rPr>
                <w:rFonts w:ascii="Times" w:hAnsi="Times"/>
                <w:lang w:val="en-US"/>
                <w:rPrChange w:id="699" w:author="Diana Velásquez Rojas" w:date="2015-09-22T10:34:00Z">
                  <w:rPr>
                    <w:rFonts w:ascii="Times" w:hAnsi="Times"/>
                  </w:rPr>
                </w:rPrChange>
              </w:rPr>
              <w:t xml:space="preserve"> + </w:t>
            </w:r>
            <w:r w:rsidRPr="00D54F62">
              <w:rPr>
                <w:rFonts w:ascii="Times" w:hAnsi="Times"/>
                <w:i/>
                <w:lang w:val="en-US"/>
                <w:rPrChange w:id="700" w:author="Diana Velásquez Rojas" w:date="2015-09-22T10:34:00Z">
                  <w:rPr>
                    <w:rFonts w:ascii="Times" w:hAnsi="Times"/>
                    <w:i/>
                  </w:rPr>
                </w:rPrChange>
              </w:rPr>
              <w:t>b</w:t>
            </w:r>
            <w:r w:rsidRPr="00D54F62">
              <w:rPr>
                <w:rFonts w:ascii="Times" w:hAnsi="Times"/>
                <w:lang w:val="en-US"/>
                <w:rPrChange w:id="701" w:author="Diana Velásquez Rojas" w:date="2015-09-22T10:34:00Z">
                  <w:rPr>
                    <w:rFonts w:ascii="Times" w:hAnsi="Times"/>
                  </w:rPr>
                </w:rPrChange>
              </w:rPr>
              <w:t xml:space="preserve"> = </w:t>
            </w:r>
            <w:r w:rsidRPr="00D54F62">
              <w:rPr>
                <w:rFonts w:ascii="Times" w:hAnsi="Times"/>
                <w:i/>
                <w:lang w:val="en-US"/>
                <w:rPrChange w:id="702" w:author="Diana Velásquez Rojas" w:date="2015-09-22T10:34:00Z">
                  <w:rPr>
                    <w:rFonts w:ascii="Times" w:hAnsi="Times"/>
                    <w:i/>
                  </w:rPr>
                </w:rPrChange>
              </w:rPr>
              <w:t xml:space="preserve">c </w:t>
            </w:r>
            <w:r w:rsidRPr="00D54F62">
              <w:rPr>
                <w:rFonts w:ascii="Times" w:hAnsi="Times"/>
                <w:lang w:val="en-US"/>
                <w:rPrChange w:id="703" w:author="Diana Velásquez Rojas" w:date="2015-09-22T10:34:00Z">
                  <w:rPr>
                    <w:rFonts w:ascii="Times" w:hAnsi="Times" w:cs="Times"/>
                  </w:rPr>
                </w:rPrChange>
              </w:rPr>
              <w:t xml:space="preserve">+ </w:t>
            </w:r>
            <w:r w:rsidRPr="00D54F62">
              <w:rPr>
                <w:rFonts w:ascii="Times" w:hAnsi="Times"/>
                <w:i/>
                <w:lang w:val="en-US"/>
                <w:rPrChange w:id="704" w:author="Diana Velásquez Rojas" w:date="2015-09-22T10:34:00Z">
                  <w:rPr>
                    <w:rFonts w:ascii="Times" w:hAnsi="Times"/>
                    <w:i/>
                  </w:rPr>
                </w:rPrChange>
              </w:rPr>
              <w:t>b</w:t>
            </w:r>
          </w:p>
          <w:p w14:paraId="45312CC2" w14:textId="77777777" w:rsidR="00F27BF4" w:rsidRPr="00D54F62" w:rsidRDefault="00F27BF4" w:rsidP="006B44B3">
            <w:pPr>
              <w:pStyle w:val="Prrafodelista"/>
              <w:ind w:left="318"/>
              <w:jc w:val="center"/>
              <w:rPr>
                <w:rFonts w:ascii="Times" w:hAnsi="Times"/>
                <w:i/>
                <w:lang w:val="en-US"/>
                <w:rPrChange w:id="705" w:author="Diana Velásquez Rojas" w:date="2015-09-22T10:34:00Z">
                  <w:rPr>
                    <w:rFonts w:ascii="Times" w:hAnsi="Times"/>
                    <w:i/>
                  </w:rPr>
                </w:rPrChange>
              </w:rPr>
            </w:pPr>
            <w:r w:rsidRPr="00D54F62">
              <w:rPr>
                <w:rFonts w:ascii="Times" w:hAnsi="Times"/>
                <w:i/>
                <w:lang w:val="en-US"/>
                <w:rPrChange w:id="706" w:author="Diana Velásquez Rojas" w:date="2015-09-22T10:34:00Z">
                  <w:rPr>
                    <w:rFonts w:ascii="Times" w:hAnsi="Times"/>
                    <w:i/>
                  </w:rPr>
                </w:rPrChange>
              </w:rPr>
              <w:t>x</w:t>
            </w:r>
            <w:r w:rsidRPr="00D54F62">
              <w:rPr>
                <w:rFonts w:ascii="Times" w:hAnsi="Times"/>
                <w:lang w:val="en-US"/>
                <w:rPrChange w:id="707" w:author="Diana Velásquez Rojas" w:date="2015-09-22T10:34:00Z">
                  <w:rPr>
                    <w:rFonts w:ascii="Times" w:hAnsi="Times"/>
                  </w:rPr>
                </w:rPrChange>
              </w:rPr>
              <w:t xml:space="preserve"> + 0 = </w:t>
            </w:r>
            <w:r w:rsidRPr="00D54F62">
              <w:rPr>
                <w:rFonts w:ascii="Times" w:hAnsi="Times"/>
                <w:i/>
                <w:lang w:val="en-US"/>
                <w:rPrChange w:id="708" w:author="Diana Velásquez Rojas" w:date="2015-09-22T10:34:00Z">
                  <w:rPr>
                    <w:rFonts w:ascii="Times" w:hAnsi="Times"/>
                    <w:i/>
                  </w:rPr>
                </w:rPrChange>
              </w:rPr>
              <w:t xml:space="preserve">c </w:t>
            </w:r>
            <w:r w:rsidRPr="00D54F62">
              <w:rPr>
                <w:rFonts w:ascii="Times" w:hAnsi="Times"/>
                <w:lang w:val="en-US"/>
                <w:rPrChange w:id="709" w:author="Diana Velásquez Rojas" w:date="2015-09-22T10:34:00Z">
                  <w:rPr>
                    <w:rFonts w:ascii="Times" w:hAnsi="Times" w:cs="Times"/>
                  </w:rPr>
                </w:rPrChange>
              </w:rPr>
              <w:t xml:space="preserve">+ </w:t>
            </w:r>
            <w:r w:rsidRPr="00D54F62">
              <w:rPr>
                <w:rFonts w:ascii="Times" w:hAnsi="Times"/>
                <w:i/>
                <w:lang w:val="en-US"/>
                <w:rPrChange w:id="710" w:author="Diana Velásquez Rojas" w:date="2015-09-22T10:34:00Z">
                  <w:rPr>
                    <w:rFonts w:ascii="Times" w:hAnsi="Times"/>
                    <w:i/>
                  </w:rPr>
                </w:rPrChange>
              </w:rPr>
              <w:t>b</w:t>
            </w:r>
          </w:p>
          <w:p w14:paraId="0A8EDDD4" w14:textId="77777777" w:rsidR="00F27BF4" w:rsidRPr="00D54F62" w:rsidRDefault="00F27BF4" w:rsidP="006B44B3">
            <w:pPr>
              <w:pStyle w:val="Prrafodelista"/>
              <w:ind w:left="318"/>
              <w:jc w:val="center"/>
              <w:rPr>
                <w:rFonts w:ascii="Times" w:hAnsi="Times"/>
                <w:lang w:val="en-US"/>
                <w:rPrChange w:id="711" w:author="Diana Velásquez Rojas" w:date="2015-09-22T10:34:00Z">
                  <w:rPr>
                    <w:rFonts w:ascii="Times" w:eastAsiaTheme="minorEastAsia" w:hAnsi="Times"/>
                  </w:rPr>
                </w:rPrChange>
              </w:rPr>
            </w:pPr>
            <w:r w:rsidRPr="00D54F62">
              <w:rPr>
                <w:rFonts w:ascii="Times" w:hAnsi="Times"/>
                <w:i/>
                <w:lang w:val="en-US"/>
                <w:rPrChange w:id="712" w:author="Diana Velásquez Rojas" w:date="2015-09-22T10:34:00Z">
                  <w:rPr>
                    <w:rFonts w:ascii="Times" w:hAnsi="Times"/>
                    <w:i/>
                  </w:rPr>
                </w:rPrChange>
              </w:rPr>
              <w:t>x</w:t>
            </w:r>
            <w:r w:rsidRPr="00D54F62">
              <w:rPr>
                <w:rFonts w:ascii="Times" w:hAnsi="Times"/>
                <w:lang w:val="en-US"/>
                <w:rPrChange w:id="713" w:author="Diana Velásquez Rojas" w:date="2015-09-22T10:34:00Z">
                  <w:rPr>
                    <w:rFonts w:ascii="Times" w:hAnsi="Times"/>
                  </w:rPr>
                </w:rPrChange>
              </w:rPr>
              <w:t xml:space="preserve"> = </w:t>
            </w:r>
            <w:r w:rsidRPr="00D54F62">
              <w:rPr>
                <w:rFonts w:ascii="Times" w:hAnsi="Times"/>
                <w:i/>
                <w:lang w:val="en-US"/>
                <w:rPrChange w:id="714" w:author="Diana Velásquez Rojas" w:date="2015-09-22T10:34:00Z">
                  <w:rPr>
                    <w:rFonts w:ascii="Times" w:hAnsi="Times"/>
                    <w:i/>
                  </w:rPr>
                </w:rPrChange>
              </w:rPr>
              <w:t xml:space="preserve">c </w:t>
            </w:r>
            <w:r w:rsidRPr="00D54F62">
              <w:rPr>
                <w:rFonts w:ascii="Times" w:hAnsi="Times"/>
                <w:lang w:val="en-US"/>
                <w:rPrChange w:id="715" w:author="Diana Velásquez Rojas" w:date="2015-09-22T10:34:00Z">
                  <w:rPr>
                    <w:rFonts w:ascii="Times" w:hAnsi="Times" w:cs="Times"/>
                  </w:rPr>
                </w:rPrChange>
              </w:rPr>
              <w:t xml:space="preserve">+ </w:t>
            </w:r>
            <w:r w:rsidRPr="00D54F62">
              <w:rPr>
                <w:rFonts w:ascii="Times" w:hAnsi="Times"/>
                <w:i/>
                <w:lang w:val="en-US"/>
                <w:rPrChange w:id="716" w:author="Diana Velásquez Rojas" w:date="2015-09-22T10:34:00Z">
                  <w:rPr>
                    <w:rFonts w:ascii="Times" w:hAnsi="Times"/>
                    <w:i/>
                  </w:rPr>
                </w:rPrChange>
              </w:rPr>
              <w:t>b</w:t>
            </w:r>
          </w:p>
          <w:p w14:paraId="25E0CF35" w14:textId="77777777" w:rsidR="00F27BF4" w:rsidRPr="00D54F62" w:rsidRDefault="00F27BF4" w:rsidP="006B44B3">
            <w:pPr>
              <w:rPr>
                <w:rFonts w:ascii="Times" w:hAnsi="Times"/>
                <w:lang w:val="en-US"/>
                <w:rPrChange w:id="717" w:author="Diana Velásquez Rojas" w:date="2015-09-22T10:34:00Z">
                  <w:rPr>
                    <w:rFonts w:ascii="Times" w:hAnsi="Times"/>
                  </w:rPr>
                </w:rPrChange>
              </w:rPr>
            </w:pPr>
          </w:p>
        </w:tc>
      </w:tr>
    </w:tbl>
    <w:p w14:paraId="297E30CC" w14:textId="77777777" w:rsidR="00F27BF4" w:rsidRPr="00D54F62" w:rsidRDefault="00F27BF4" w:rsidP="00F27BF4">
      <w:pPr>
        <w:spacing w:after="0"/>
        <w:jc w:val="both"/>
        <w:rPr>
          <w:rFonts w:ascii="Times New Roman" w:hAnsi="Times New Roman"/>
          <w:lang w:val="en-US"/>
          <w:rPrChange w:id="718" w:author="Diana Velásquez Rojas" w:date="2015-09-22T10:34:00Z">
            <w:rPr>
              <w:rFonts w:ascii="Times New Roman" w:eastAsiaTheme="minorEastAsia" w:hAnsi="Times New Roman" w:cs="Times New Roman"/>
            </w:rPr>
          </w:rPrChange>
        </w:rPr>
      </w:pPr>
    </w:p>
    <w:tbl>
      <w:tblPr>
        <w:tblStyle w:val="Tablaconcuadrcula"/>
        <w:tblW w:w="0" w:type="auto"/>
        <w:tblLayout w:type="fixed"/>
        <w:tblLook w:val="04A0" w:firstRow="1" w:lastRow="0" w:firstColumn="1" w:lastColumn="0" w:noHBand="0" w:noVBand="1"/>
        <w:tblPrChange w:id="719"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720">
          <w:tblGrid>
            <w:gridCol w:w="2547"/>
            <w:gridCol w:w="6281"/>
          </w:tblGrid>
        </w:tblGridChange>
      </w:tblGrid>
      <w:tr w:rsidR="00F27BF4" w:rsidRPr="005D1738" w14:paraId="7665ED17" w14:textId="77777777" w:rsidTr="006B44B3">
        <w:tc>
          <w:tcPr>
            <w:tcW w:w="8828" w:type="dxa"/>
            <w:gridSpan w:val="2"/>
            <w:shd w:val="clear" w:color="auto" w:fill="0D0D0D" w:themeFill="text1" w:themeFillTint="F2"/>
            <w:tcPrChange w:id="721" w:author="Diana Velásquez Rojas" w:date="2015-09-22T10:34:00Z">
              <w:tcPr>
                <w:tcW w:w="8828" w:type="dxa"/>
                <w:gridSpan w:val="2"/>
                <w:shd w:val="clear" w:color="auto" w:fill="0D0D0D" w:themeFill="text1" w:themeFillTint="F2"/>
              </w:tcPr>
            </w:tcPrChange>
          </w:tcPr>
          <w:p w14:paraId="6922C82A"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64D6B8A" w14:textId="77777777" w:rsidTr="006B44B3">
        <w:tc>
          <w:tcPr>
            <w:tcW w:w="2547" w:type="dxa"/>
            <w:tcPrChange w:id="722" w:author="Diana Velásquez Rojas" w:date="2015-09-22T10:34:00Z">
              <w:tcPr>
                <w:tcW w:w="2547" w:type="dxa"/>
              </w:tcPr>
            </w:tcPrChange>
          </w:tcPr>
          <w:p w14:paraId="3F45728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723" w:author="Diana Velásquez Rojas" w:date="2015-09-22T10:34:00Z">
              <w:tcPr>
                <w:tcW w:w="6281" w:type="dxa"/>
              </w:tcPr>
            </w:tcPrChange>
          </w:tcPr>
          <w:p w14:paraId="6647A9E4"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MA_07_04_IMG07</w:t>
            </w:r>
          </w:p>
        </w:tc>
      </w:tr>
      <w:tr w:rsidR="00F27BF4" w14:paraId="3EA2B902" w14:textId="77777777" w:rsidTr="006B44B3">
        <w:tc>
          <w:tcPr>
            <w:tcW w:w="2547" w:type="dxa"/>
            <w:tcPrChange w:id="724" w:author="Diana Velásquez Rojas" w:date="2015-09-22T10:34:00Z">
              <w:tcPr>
                <w:tcW w:w="2547" w:type="dxa"/>
              </w:tcPr>
            </w:tcPrChange>
          </w:tcPr>
          <w:p w14:paraId="4323738F"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725" w:author="Diana Velásquez Rojas" w:date="2015-09-22T10:34:00Z">
              <w:tcPr>
                <w:tcW w:w="6281" w:type="dxa"/>
              </w:tcPr>
            </w:tcPrChange>
          </w:tcPr>
          <w:p w14:paraId="42151A6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Teclas con símbolos matemáticos</w:t>
            </w:r>
          </w:p>
        </w:tc>
      </w:tr>
      <w:tr w:rsidR="00F27BF4" w14:paraId="2EED8083" w14:textId="77777777" w:rsidTr="006B44B3">
        <w:tc>
          <w:tcPr>
            <w:tcW w:w="2547" w:type="dxa"/>
            <w:tcPrChange w:id="726" w:author="Diana Velásquez Rojas" w:date="2015-09-22T10:34:00Z">
              <w:tcPr>
                <w:tcW w:w="2547" w:type="dxa"/>
              </w:tcPr>
            </w:tcPrChange>
          </w:tcPr>
          <w:p w14:paraId="03A0688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727" w:author="Diana Velásquez Rojas" w:date="2015-09-22T10:34:00Z">
              <w:tcPr>
                <w:tcW w:w="6281" w:type="dxa"/>
              </w:tcPr>
            </w:tcPrChange>
          </w:tcPr>
          <w:p w14:paraId="3BD6E4FA" w14:textId="77777777" w:rsidR="00F27BF4" w:rsidRDefault="00F27BF4" w:rsidP="006B44B3">
            <w:pPr>
              <w:rPr>
                <w:rFonts w:ascii="Times" w:hAnsi="Times"/>
              </w:rPr>
            </w:pPr>
            <w:r w:rsidRPr="002206AC">
              <w:rPr>
                <w:rFonts w:ascii="Times" w:hAnsi="Times"/>
              </w:rPr>
              <w:t>222524398</w:t>
            </w:r>
          </w:p>
          <w:p w14:paraId="3E1B0DCF" w14:textId="77777777" w:rsidR="00F27BF4" w:rsidRPr="005605C5" w:rsidRDefault="00F27BF4" w:rsidP="006B44B3">
            <w:pPr>
              <w:rPr>
                <w:rFonts w:ascii="Times" w:hAnsi="Times"/>
              </w:rPr>
            </w:pPr>
            <w:r>
              <w:rPr>
                <w:noProof/>
                <w:lang w:val="es-CO" w:eastAsia="es-CO"/>
              </w:rPr>
              <w:lastRenderedPageBreak/>
              <w:drawing>
                <wp:inline distT="0" distB="0" distL="0" distR="0" wp14:anchorId="10C388B4" wp14:editId="38600D39">
                  <wp:extent cx="1462740" cy="1527524"/>
                  <wp:effectExtent l="0" t="0" r="4445" b="0"/>
                  <wp:docPr id="5" name="Imagen 5" descr="Calculator as logo with copyspace in gr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culator as logo with copyspace in grey col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7724" cy="1532728"/>
                          </a:xfrm>
                          <a:prstGeom prst="rect">
                            <a:avLst/>
                          </a:prstGeom>
                          <a:noFill/>
                          <a:ln>
                            <a:noFill/>
                          </a:ln>
                        </pic:spPr>
                      </pic:pic>
                    </a:graphicData>
                  </a:graphic>
                </wp:inline>
              </w:drawing>
            </w:r>
          </w:p>
        </w:tc>
      </w:tr>
      <w:tr w:rsidR="00F27BF4" w14:paraId="1C3CA421" w14:textId="77777777" w:rsidTr="006B44B3">
        <w:tc>
          <w:tcPr>
            <w:tcW w:w="2547" w:type="dxa"/>
            <w:tcPrChange w:id="728" w:author="Diana Velásquez Rojas" w:date="2015-09-22T10:34:00Z">
              <w:tcPr>
                <w:tcW w:w="2547" w:type="dxa"/>
              </w:tcPr>
            </w:tcPrChange>
          </w:tcPr>
          <w:p w14:paraId="6867F1E9"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281" w:type="dxa"/>
            <w:tcPrChange w:id="729" w:author="Diana Velásquez Rojas" w:date="2015-09-22T10:34:00Z">
              <w:tcPr>
                <w:tcW w:w="6281" w:type="dxa"/>
              </w:tcPr>
            </w:tcPrChange>
          </w:tcPr>
          <w:p w14:paraId="76B86D0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r w:rsidRPr="00EB452E">
              <w:rPr>
                <w:rFonts w:ascii="Times New Roman" w:eastAsiaTheme="minorEastAsia" w:hAnsi="Times New Roman" w:cs="Times New Roman"/>
              </w:rPr>
              <w:t xml:space="preserve"> son el de adición o sustracción y el igual.</w:t>
            </w:r>
          </w:p>
        </w:tc>
      </w:tr>
    </w:tbl>
    <w:p w14:paraId="5D714B25"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730" w:author="Diana Velásquez Rojas" w:date="2015-09-22T10:34:00Z">
          <w:tblPr>
            <w:tblStyle w:val="Tablaconcuadrcula"/>
            <w:tblW w:w="0" w:type="auto"/>
            <w:tblLook w:val="04A0" w:firstRow="1" w:lastRow="0" w:firstColumn="1" w:lastColumn="0" w:noHBand="0" w:noVBand="1"/>
          </w:tblPr>
        </w:tblPrChange>
      </w:tblPr>
      <w:tblGrid>
        <w:gridCol w:w="1809"/>
        <w:gridCol w:w="7019"/>
        <w:tblGridChange w:id="731">
          <w:tblGrid>
            <w:gridCol w:w="1809"/>
            <w:gridCol w:w="7019"/>
          </w:tblGrid>
        </w:tblGridChange>
      </w:tblGrid>
      <w:tr w:rsidR="00F27BF4" w:rsidRPr="005D1738" w14:paraId="26DA2481" w14:textId="77777777" w:rsidTr="006B44B3">
        <w:tc>
          <w:tcPr>
            <w:tcW w:w="8828" w:type="dxa"/>
            <w:gridSpan w:val="2"/>
            <w:shd w:val="clear" w:color="auto" w:fill="000000" w:themeFill="text1"/>
            <w:tcPrChange w:id="732" w:author="Diana Velásquez Rojas" w:date="2015-09-22T10:34:00Z">
              <w:tcPr>
                <w:tcW w:w="8828" w:type="dxa"/>
                <w:gridSpan w:val="2"/>
                <w:shd w:val="clear" w:color="auto" w:fill="000000" w:themeFill="text1"/>
              </w:tcPr>
            </w:tcPrChange>
          </w:tcPr>
          <w:p w14:paraId="5E5CBD61" w14:textId="76E4F6C8" w:rsidR="00F27BF4" w:rsidRPr="005D1738" w:rsidRDefault="00BA5560"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F27BF4" w:rsidRPr="005D1738">
              <w:rPr>
                <w:rFonts w:ascii="Times New Roman" w:hAnsi="Times New Roman" w:cs="Times New Roman"/>
                <w:b/>
                <w:color w:val="FFFFFF" w:themeColor="background1"/>
              </w:rPr>
              <w:t>: recurso nuevo</w:t>
            </w:r>
          </w:p>
        </w:tc>
      </w:tr>
      <w:tr w:rsidR="00F27BF4" w14:paraId="09893A19" w14:textId="77777777" w:rsidTr="006B44B3">
        <w:tc>
          <w:tcPr>
            <w:tcW w:w="1809" w:type="dxa"/>
            <w:tcPrChange w:id="733" w:author="Diana Velásquez Rojas" w:date="2015-09-22T10:34:00Z">
              <w:tcPr>
                <w:tcW w:w="1809" w:type="dxa"/>
              </w:tcPr>
            </w:tcPrChange>
          </w:tcPr>
          <w:p w14:paraId="19B742C8"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Change w:id="734" w:author="Diana Velásquez Rojas" w:date="2015-09-22T10:34:00Z">
              <w:tcPr>
                <w:tcW w:w="7019" w:type="dxa"/>
              </w:tcPr>
            </w:tcPrChange>
          </w:tcPr>
          <w:p w14:paraId="2689A4EF" w14:textId="47678E65" w:rsidR="00F27BF4" w:rsidRPr="007D2C51" w:rsidRDefault="00F27BF4" w:rsidP="00BA5560">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1</w:t>
            </w:r>
            <w:r w:rsidR="00BA5560">
              <w:rPr>
                <w:rFonts w:ascii="Times New Roman" w:hAnsi="Times New Roman" w:cs="Times New Roman"/>
              </w:rPr>
              <w:t>1</w:t>
            </w:r>
            <w:r>
              <w:rPr>
                <w:rFonts w:ascii="Times New Roman" w:hAnsi="Times New Roman" w:cs="Times New Roman"/>
              </w:rPr>
              <w:t>0</w:t>
            </w:r>
          </w:p>
        </w:tc>
      </w:tr>
      <w:tr w:rsidR="00F27BF4" w14:paraId="13BF288E" w14:textId="77777777" w:rsidTr="006B44B3">
        <w:tc>
          <w:tcPr>
            <w:tcW w:w="1809" w:type="dxa"/>
            <w:tcPrChange w:id="735" w:author="Diana Velásquez Rojas" w:date="2015-09-22T10:34:00Z">
              <w:tcPr>
                <w:tcW w:w="1809" w:type="dxa"/>
              </w:tcPr>
            </w:tcPrChange>
          </w:tcPr>
          <w:p w14:paraId="70867951"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Change w:id="736" w:author="Diana Velásquez Rojas" w:date="2015-09-22T10:34:00Z">
              <w:tcPr>
                <w:tcW w:w="7019" w:type="dxa"/>
              </w:tcPr>
            </w:tcPrChange>
          </w:tcPr>
          <w:p w14:paraId="71E90704" w14:textId="77777777" w:rsidR="00F27BF4" w:rsidRPr="00EB452E" w:rsidRDefault="00F27BF4" w:rsidP="006B44B3">
            <w:pPr>
              <w:rPr>
                <w:rFonts w:ascii="Times New Roman" w:hAnsi="Times New Roman" w:cs="Times New Roman"/>
                <w:color w:val="000000"/>
              </w:rPr>
            </w:pPr>
            <w:r>
              <w:rPr>
                <w:rFonts w:ascii="Times New Roman" w:hAnsi="Times New Roman" w:cs="Times New Roman"/>
                <w:color w:val="000000"/>
              </w:rPr>
              <w:t>Proceso para resolver ecuaciones</w:t>
            </w:r>
            <w:r w:rsidRPr="00EB452E">
              <w:rPr>
                <w:rFonts w:ascii="Times New Roman" w:hAnsi="Times New Roman" w:cs="Times New Roman"/>
                <w:color w:val="000000"/>
              </w:rPr>
              <w:t xml:space="preserve">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F27BF4" w14:paraId="3DCAE751" w14:textId="77777777" w:rsidTr="006B44B3">
        <w:tc>
          <w:tcPr>
            <w:tcW w:w="1809" w:type="dxa"/>
            <w:tcPrChange w:id="737" w:author="Diana Velásquez Rojas" w:date="2015-09-22T10:34:00Z">
              <w:tcPr>
                <w:tcW w:w="1809" w:type="dxa"/>
              </w:tcPr>
            </w:tcPrChange>
          </w:tcPr>
          <w:p w14:paraId="27838C0E"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Change w:id="738" w:author="Diana Velásquez Rojas" w:date="2015-09-22T10:34:00Z">
              <w:tcPr>
                <w:tcW w:w="7019" w:type="dxa"/>
              </w:tcPr>
            </w:tcPrChange>
          </w:tcPr>
          <w:p w14:paraId="7CA0BEF6" w14:textId="1070ED3F" w:rsidR="00F27BF4" w:rsidRPr="00EB452E" w:rsidRDefault="00BA5560" w:rsidP="006B44B3">
            <w:pPr>
              <w:rPr>
                <w:rFonts w:ascii="Times New Roman" w:hAnsi="Times New Roman" w:cs="Times New Roman"/>
                <w:color w:val="000000"/>
              </w:rPr>
            </w:pPr>
            <w:r>
              <w:rPr>
                <w:rFonts w:ascii="Times New Roman" w:hAnsi="Times New Roman" w:cs="Times New Roman"/>
                <w:color w:val="000000"/>
              </w:rPr>
              <w:t>Interactivo</w:t>
            </w:r>
            <w:r w:rsidR="00F27BF4" w:rsidRPr="00EB452E">
              <w:rPr>
                <w:rFonts w:ascii="Times New Roman" w:hAnsi="Times New Roman" w:cs="Times New Roman"/>
                <w:color w:val="000000"/>
              </w:rPr>
              <w:t xml:space="preserve"> para reconocer el proceso de solución de las ecuaciones de la forma </w:t>
            </w:r>
            <w:r w:rsidR="00F27BF4" w:rsidRPr="00EB452E">
              <w:rPr>
                <w:rFonts w:ascii="Times" w:hAnsi="Times"/>
                <w:i/>
              </w:rPr>
              <w:t>x</w:t>
            </w:r>
            <w:r w:rsidR="00F27BF4" w:rsidRPr="00EB452E">
              <w:rPr>
                <w:rFonts w:ascii="Times" w:hAnsi="Times"/>
              </w:rPr>
              <w:t xml:space="preserve"> </w:t>
            </w:r>
            <w:r w:rsidR="00F27BF4" w:rsidRPr="00EB452E">
              <w:rPr>
                <w:rFonts w:ascii="Times" w:hAnsi="Times" w:cs="Times"/>
              </w:rPr>
              <w:t>±</w:t>
            </w:r>
            <w:r w:rsidR="00F27BF4" w:rsidRPr="00EB452E">
              <w:rPr>
                <w:rFonts w:ascii="Times" w:hAnsi="Times"/>
              </w:rPr>
              <w:t xml:space="preserve"> </w:t>
            </w:r>
            <w:r w:rsidR="00F27BF4" w:rsidRPr="00EB452E">
              <w:rPr>
                <w:rFonts w:ascii="Times" w:hAnsi="Times"/>
                <w:i/>
              </w:rPr>
              <w:t>b</w:t>
            </w:r>
            <w:r w:rsidR="00F27BF4" w:rsidRPr="00EB452E">
              <w:rPr>
                <w:rFonts w:ascii="Times" w:hAnsi="Times"/>
              </w:rPr>
              <w:t xml:space="preserve"> = </w:t>
            </w:r>
            <w:r w:rsidR="00F27BF4" w:rsidRPr="00EB452E">
              <w:rPr>
                <w:rFonts w:ascii="Times" w:hAnsi="Times"/>
                <w:i/>
              </w:rPr>
              <w:t>c</w:t>
            </w:r>
          </w:p>
        </w:tc>
      </w:tr>
    </w:tbl>
    <w:p w14:paraId="2C18E352" w14:textId="77777777" w:rsidR="00F27BF4"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Change w:id="739" w:author="Diana Velásquez Rojas" w:date="2015-09-22T10:34:00Z">
          <w:tblPr>
            <w:tblStyle w:val="Tablaconcuadrcula"/>
            <w:tblW w:w="0" w:type="auto"/>
            <w:tblLook w:val="04A0" w:firstRow="1" w:lastRow="0" w:firstColumn="1" w:lastColumn="0" w:noHBand="0" w:noVBand="1"/>
          </w:tblPr>
        </w:tblPrChange>
      </w:tblPr>
      <w:tblGrid>
        <w:gridCol w:w="1809"/>
        <w:gridCol w:w="7019"/>
        <w:tblGridChange w:id="740">
          <w:tblGrid>
            <w:gridCol w:w="1809"/>
            <w:gridCol w:w="7019"/>
          </w:tblGrid>
        </w:tblGridChange>
      </w:tblGrid>
      <w:tr w:rsidR="00F27BF4" w:rsidRPr="005D1738" w14:paraId="0971D17C" w14:textId="77777777" w:rsidTr="006B44B3">
        <w:tc>
          <w:tcPr>
            <w:tcW w:w="8828" w:type="dxa"/>
            <w:gridSpan w:val="2"/>
            <w:shd w:val="clear" w:color="auto" w:fill="000000" w:themeFill="text1"/>
            <w:tcPrChange w:id="741" w:author="Diana Velásquez Rojas" w:date="2015-09-22T10:34:00Z">
              <w:tcPr>
                <w:tcW w:w="8828" w:type="dxa"/>
                <w:gridSpan w:val="2"/>
                <w:shd w:val="clear" w:color="auto" w:fill="000000" w:themeFill="text1"/>
              </w:tcPr>
            </w:tcPrChange>
          </w:tcPr>
          <w:p w14:paraId="51D592E9"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2D7AC34" w14:textId="77777777" w:rsidTr="006B44B3">
        <w:tc>
          <w:tcPr>
            <w:tcW w:w="1809" w:type="dxa"/>
            <w:tcPrChange w:id="742" w:author="Diana Velásquez Rojas" w:date="2015-09-22T10:34:00Z">
              <w:tcPr>
                <w:tcW w:w="1809" w:type="dxa"/>
              </w:tcPr>
            </w:tcPrChange>
          </w:tcPr>
          <w:p w14:paraId="6E7E378B"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019" w:type="dxa"/>
            <w:tcPrChange w:id="743" w:author="Diana Velásquez Rojas" w:date="2015-09-22T10:34:00Z">
              <w:tcPr>
                <w:tcW w:w="7019" w:type="dxa"/>
              </w:tcPr>
            </w:tcPrChange>
          </w:tcPr>
          <w:p w14:paraId="7B25C3DB" w14:textId="58880EC8"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BA5560">
              <w:rPr>
                <w:rFonts w:ascii="Times New Roman" w:hAnsi="Times New Roman" w:cs="Times New Roman"/>
              </w:rPr>
              <w:t>12</w:t>
            </w:r>
            <w:r>
              <w:rPr>
                <w:rFonts w:ascii="Times New Roman" w:hAnsi="Times New Roman" w:cs="Times New Roman"/>
              </w:rPr>
              <w:t>0</w:t>
            </w:r>
          </w:p>
        </w:tc>
      </w:tr>
      <w:tr w:rsidR="00F27BF4" w14:paraId="52F4927F" w14:textId="77777777" w:rsidTr="006B44B3">
        <w:tc>
          <w:tcPr>
            <w:tcW w:w="1809" w:type="dxa"/>
            <w:tcPrChange w:id="744" w:author="Diana Velásquez Rojas" w:date="2015-09-22T10:34:00Z">
              <w:tcPr>
                <w:tcW w:w="1809" w:type="dxa"/>
              </w:tcPr>
            </w:tcPrChange>
          </w:tcPr>
          <w:p w14:paraId="56F64CA3"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019" w:type="dxa"/>
            <w:tcPrChange w:id="745" w:author="Diana Velásquez Rojas" w:date="2015-09-22T10:34:00Z">
              <w:tcPr>
                <w:tcW w:w="7019" w:type="dxa"/>
              </w:tcPr>
            </w:tcPrChange>
          </w:tcPr>
          <w:p w14:paraId="41E6EBE5"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Planteamiento y solución de ecuaciones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r w:rsidR="00F27BF4" w14:paraId="1A1194AC" w14:textId="77777777" w:rsidTr="006B44B3">
        <w:tc>
          <w:tcPr>
            <w:tcW w:w="1809" w:type="dxa"/>
            <w:tcPrChange w:id="746" w:author="Diana Velásquez Rojas" w:date="2015-09-22T10:34:00Z">
              <w:tcPr>
                <w:tcW w:w="1809" w:type="dxa"/>
              </w:tcPr>
            </w:tcPrChange>
          </w:tcPr>
          <w:p w14:paraId="0BA4F7F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019" w:type="dxa"/>
            <w:tcPrChange w:id="747" w:author="Diana Velásquez Rojas" w:date="2015-09-22T10:34:00Z">
              <w:tcPr>
                <w:tcW w:w="7019" w:type="dxa"/>
              </w:tcPr>
            </w:tcPrChange>
          </w:tcPr>
          <w:p w14:paraId="52C992CD"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Actividad para practicar la solución de ecuaciones de la forma </w:t>
            </w:r>
            <w:r w:rsidRPr="00EB452E">
              <w:rPr>
                <w:rFonts w:ascii="Times" w:hAnsi="Times"/>
                <w:i/>
              </w:rPr>
              <w:t>x</w:t>
            </w:r>
            <w:r w:rsidRPr="00EB452E">
              <w:rPr>
                <w:rFonts w:ascii="Times" w:hAnsi="Times"/>
              </w:rPr>
              <w:t xml:space="preserve"> </w:t>
            </w:r>
            <w:r w:rsidRPr="00EB452E">
              <w:rPr>
                <w:rFonts w:ascii="Times" w:hAnsi="Times" w:cs="Times"/>
              </w:rPr>
              <w:t>±</w:t>
            </w:r>
            <w:r w:rsidRPr="00EB452E">
              <w:rPr>
                <w:rFonts w:ascii="Times" w:hAnsi="Times"/>
              </w:rPr>
              <w:t xml:space="preserve"> </w:t>
            </w:r>
            <w:r w:rsidRPr="00EB452E">
              <w:rPr>
                <w:rFonts w:ascii="Times" w:hAnsi="Times"/>
                <w:i/>
              </w:rPr>
              <w:t>b</w:t>
            </w:r>
            <w:r w:rsidRPr="00EB452E">
              <w:rPr>
                <w:rFonts w:ascii="Times" w:hAnsi="Times"/>
              </w:rPr>
              <w:t xml:space="preserve"> = </w:t>
            </w:r>
            <w:r w:rsidRPr="00EB452E">
              <w:rPr>
                <w:rFonts w:ascii="Times" w:hAnsi="Times"/>
                <w:i/>
              </w:rPr>
              <w:t>c</w:t>
            </w:r>
          </w:p>
        </w:tc>
      </w:tr>
    </w:tbl>
    <w:p w14:paraId="2F8147ED" w14:textId="77777777" w:rsidR="00F27BF4" w:rsidRPr="00F62CD8" w:rsidRDefault="00F27BF4" w:rsidP="00F27BF4">
      <w:pPr>
        <w:spacing w:after="0"/>
        <w:rPr>
          <w:rFonts w:ascii="Times New Roman" w:hAnsi="Times New Roman" w:cs="Times New Roman"/>
          <w:color w:val="000000"/>
        </w:rPr>
      </w:pPr>
    </w:p>
    <w:p w14:paraId="0DB126D8" w14:textId="77777777" w:rsidR="00F27BF4"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3.2</w:t>
      </w:r>
      <w:r w:rsidRPr="004E5E51">
        <w:rPr>
          <w:rFonts w:ascii="Times" w:hAnsi="Times"/>
          <w:b/>
        </w:rPr>
        <w:t xml:space="preserve"> </w:t>
      </w:r>
      <w:r>
        <w:rPr>
          <w:rFonts w:ascii="Times" w:hAnsi="Times"/>
          <w:b/>
        </w:rPr>
        <w:t xml:space="preserve">Las ecuaciones de la forma </w:t>
      </w:r>
      <w:r>
        <w:rPr>
          <w:rFonts w:ascii="Times" w:hAnsi="Times"/>
          <w:b/>
          <w:i/>
        </w:rPr>
        <w:t xml:space="preserve">a </w:t>
      </w:r>
      <w:r>
        <w:rPr>
          <w:rFonts w:ascii="Times" w:hAnsi="Times" w:cs="Times"/>
          <w:b/>
          <w:i/>
        </w:rPr>
        <w:t>·</w:t>
      </w:r>
      <w:r>
        <w:rPr>
          <w:rFonts w:ascii="Times" w:hAnsi="Times"/>
          <w:b/>
          <w:i/>
        </w:rPr>
        <w:t xml:space="preserve"> x = c</w:t>
      </w:r>
    </w:p>
    <w:p w14:paraId="602BD47B" w14:textId="77777777" w:rsidR="00F27BF4" w:rsidRPr="002219D1" w:rsidRDefault="00F27BF4" w:rsidP="00F27BF4">
      <w:pPr>
        <w:spacing w:after="0"/>
        <w:jc w:val="both"/>
        <w:rPr>
          <w:rFonts w:ascii="Times New Roman" w:hAnsi="Times New Roman" w:cs="Times New Roman"/>
          <w:color w:val="000000"/>
        </w:rPr>
      </w:pPr>
    </w:p>
    <w:p w14:paraId="0C834C60" w14:textId="77777777"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Lee las siguientes preguntas:</w:t>
      </w:r>
    </w:p>
    <w:p w14:paraId="2415C29D" w14:textId="77777777" w:rsidR="00F27BF4" w:rsidRDefault="00F27BF4" w:rsidP="00F27BF4">
      <w:pPr>
        <w:spacing w:after="0"/>
        <w:jc w:val="both"/>
        <w:rPr>
          <w:rFonts w:ascii="Times New Roman" w:eastAsiaTheme="minorEastAsia" w:hAnsi="Times New Roman" w:cs="Times New Roman"/>
        </w:rPr>
      </w:pPr>
    </w:p>
    <w:p w14:paraId="71D7BC4D" w14:textId="77777777" w:rsidR="00F27BF4" w:rsidRPr="00B6440C"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¿Q</w:t>
      </w:r>
      <w:r w:rsidRPr="00B6440C">
        <w:rPr>
          <w:rFonts w:ascii="Times New Roman" w:eastAsiaTheme="minorEastAsia" w:hAnsi="Times New Roman" w:cs="Times New Roman"/>
        </w:rPr>
        <w:t xml:space="preserve">ué número </w:t>
      </w:r>
      <w:r w:rsidRPr="00B6440C">
        <w:rPr>
          <w:rFonts w:ascii="Times New Roman" w:eastAsiaTheme="minorEastAsia" w:hAnsi="Times New Roman" w:cs="Times New Roman"/>
          <w:b/>
        </w:rPr>
        <w:t>multiplicado</w:t>
      </w:r>
      <w:r w:rsidRPr="00B6440C">
        <w:rPr>
          <w:rFonts w:ascii="Times New Roman" w:eastAsiaTheme="minorEastAsia" w:hAnsi="Times New Roman" w:cs="Times New Roman"/>
        </w:rPr>
        <w:t xml:space="preserve"> por 9 da como resultado </w:t>
      </w:r>
      <w:del w:id="748" w:author="Sandra Ballen" w:date="2015-09-22T10:34:00Z">
        <w:r>
          <w:rPr>
            <w:rFonts w:ascii="Times New Roman" w:eastAsiaTheme="minorEastAsia" w:hAnsi="Times New Roman" w:cs="Times New Roman"/>
          </w:rPr>
          <w:delText>‒</w:delText>
        </w:r>
      </w:del>
      <w:ins w:id="749" w:author="Sandra Ballen" w:date="2015-09-22T10:34:00Z">
        <w:r>
          <w:rPr>
            <w:rFonts w:ascii="Times New Roman" w:eastAsiaTheme="minorEastAsia" w:hAnsi="Times New Roman" w:cs="Times New Roman"/>
          </w:rPr>
          <w:t>–</w:t>
        </w:r>
      </w:ins>
      <w:r w:rsidRPr="00B6440C">
        <w:rPr>
          <w:rFonts w:ascii="Times New Roman" w:eastAsiaTheme="minorEastAsia" w:hAnsi="Times New Roman" w:cs="Times New Roman"/>
        </w:rPr>
        <w:t>108?</w:t>
      </w:r>
    </w:p>
    <w:p w14:paraId="7C5FC9CF" w14:textId="77777777" w:rsidR="00F27BF4" w:rsidRPr="00B42091" w:rsidRDefault="00F27BF4" w:rsidP="00F27BF4">
      <w:pPr>
        <w:pStyle w:val="Prrafodelista"/>
        <w:numPr>
          <w:ilvl w:val="0"/>
          <w:numId w:val="3"/>
        </w:numPr>
        <w:spacing w:after="0"/>
        <w:jc w:val="both"/>
        <w:rPr>
          <w:rFonts w:ascii="Times New Roman" w:hAnsi="Times New Roman" w:cs="Times New Roman"/>
          <w:color w:val="000000"/>
          <w:lang w:val="es-CO"/>
        </w:rPr>
      </w:pPr>
      <w:r>
        <w:rPr>
          <w:rFonts w:ascii="Times New Roman" w:eastAsiaTheme="minorEastAsia" w:hAnsi="Times New Roman" w:cs="Times New Roman"/>
        </w:rPr>
        <w:t xml:space="preserve">Si el </w:t>
      </w:r>
      <w:r w:rsidRPr="00B6440C">
        <w:rPr>
          <w:rFonts w:ascii="Times New Roman" w:eastAsiaTheme="minorEastAsia" w:hAnsi="Times New Roman" w:cs="Times New Roman"/>
          <w:b/>
        </w:rPr>
        <w:t>producto</w:t>
      </w:r>
      <w:r>
        <w:rPr>
          <w:rFonts w:ascii="Times New Roman" w:eastAsiaTheme="minorEastAsia" w:hAnsi="Times New Roman" w:cs="Times New Roman"/>
        </w:rPr>
        <w:t xml:space="preserve"> de dos números es 391 y uno de los </w:t>
      </w:r>
      <w:r w:rsidRPr="00B6440C">
        <w:rPr>
          <w:rFonts w:ascii="Times New Roman" w:eastAsiaTheme="minorEastAsia" w:hAnsi="Times New Roman" w:cs="Times New Roman"/>
          <w:b/>
        </w:rPr>
        <w:t>factores</w:t>
      </w:r>
      <w:r>
        <w:rPr>
          <w:rFonts w:ascii="Times New Roman" w:eastAsiaTheme="minorEastAsia" w:hAnsi="Times New Roman" w:cs="Times New Roman"/>
        </w:rPr>
        <w:t xml:space="preserve"> es </w:t>
      </w:r>
      <w:del w:id="750" w:author="Sandra Ballen" w:date="2015-09-22T10:34:00Z">
        <w:r>
          <w:rPr>
            <w:rFonts w:ascii="Times New Roman" w:eastAsiaTheme="minorEastAsia" w:hAnsi="Times New Roman" w:cs="Times New Roman"/>
          </w:rPr>
          <w:delText>‒</w:delText>
        </w:r>
      </w:del>
      <w:ins w:id="751"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23, ¿cuál es el otro factor?</w:t>
      </w:r>
    </w:p>
    <w:p w14:paraId="01CE0383" w14:textId="77777777" w:rsidR="00F27BF4" w:rsidRPr="00B42091" w:rsidRDefault="00F27BF4" w:rsidP="00F27BF4">
      <w:pPr>
        <w:spacing w:after="0"/>
        <w:jc w:val="both"/>
        <w:rPr>
          <w:rFonts w:ascii="Times New Roman" w:hAnsi="Times New Roman" w:cs="Times New Roman"/>
          <w:color w:val="000000"/>
          <w:lang w:val="es-CO"/>
        </w:rPr>
      </w:pPr>
    </w:p>
    <w:p w14:paraId="57696F10" w14:textId="77777777" w:rsidR="00F27BF4" w:rsidRDefault="00F27BF4" w:rsidP="00F27BF4">
      <w:pPr>
        <w:spacing w:after="0"/>
        <w:jc w:val="both"/>
        <w:rPr>
          <w:rFonts w:ascii="Times New Roman" w:eastAsiaTheme="minorEastAsia" w:hAnsi="Times New Roman" w:cs="Times New Roman"/>
        </w:rPr>
      </w:pPr>
      <w:r>
        <w:rPr>
          <w:rFonts w:ascii="Times New Roman" w:hAnsi="Times New Roman" w:cs="Times New Roman"/>
          <w:color w:val="000000"/>
          <w:lang w:val="es-CO"/>
        </w:rPr>
        <w:t xml:space="preserve">Estas preguntas, se pueden representar con ecuaciones de la forma </w:t>
      </w:r>
      <w:r>
        <w:rPr>
          <w:rFonts w:ascii="Times" w:hAnsi="Times"/>
          <w:b/>
          <w:i/>
        </w:rPr>
        <w:t xml:space="preserve">a </w:t>
      </w:r>
      <w:r>
        <w:rPr>
          <w:rFonts w:ascii="Times" w:hAnsi="Times" w:cs="Times"/>
          <w:b/>
          <w:i/>
        </w:rPr>
        <w:t>·</w:t>
      </w:r>
      <w:r>
        <w:rPr>
          <w:rFonts w:ascii="Times" w:hAnsi="Times"/>
          <w:b/>
          <w:i/>
        </w:rPr>
        <w:t xml:space="preserve"> x = c</w:t>
      </w:r>
      <w:r w:rsidRPr="00012B22">
        <w:rPr>
          <w:rFonts w:ascii="Times" w:hAnsi="Times"/>
        </w:rPr>
        <w:t>,</w:t>
      </w:r>
      <w:r>
        <w:rPr>
          <w:rFonts w:ascii="Times New Roman" w:eastAsiaTheme="minorEastAsia" w:hAnsi="Times New Roman" w:cs="Times New Roman"/>
          <w:b/>
        </w:rPr>
        <w:t xml:space="preserve"> </w:t>
      </w:r>
      <w:r w:rsidRPr="00B6440C">
        <w:rPr>
          <w:rFonts w:ascii="Times New Roman" w:eastAsiaTheme="minorEastAsia" w:hAnsi="Times New Roman" w:cs="Times New Roman"/>
        </w:rPr>
        <w:t>en</w:t>
      </w:r>
      <w:r>
        <w:rPr>
          <w:rFonts w:ascii="Times New Roman" w:eastAsiaTheme="minorEastAsia" w:hAnsi="Times New Roman" w:cs="Times New Roman"/>
        </w:rPr>
        <w:t xml:space="preserve"> ellas </w:t>
      </w:r>
      <w:r w:rsidRPr="005A67EB">
        <w:rPr>
          <w:rFonts w:ascii="Times New Roman" w:eastAsiaTheme="minorEastAsia" w:hAnsi="Times New Roman" w:cs="Times New Roman"/>
          <w:b/>
        </w:rPr>
        <w:t>la variable</w:t>
      </w:r>
      <w:r w:rsidRPr="00154690">
        <w:rPr>
          <w:rFonts w:ascii="Times New Roman" w:eastAsiaTheme="minorEastAsia" w:hAnsi="Times New Roman" w:cs="Times New Roman"/>
        </w:rPr>
        <w:t xml:space="preserve"> </w:t>
      </w:r>
      <w:r>
        <w:rPr>
          <w:rFonts w:ascii="Times New Roman" w:eastAsiaTheme="minorEastAsia" w:hAnsi="Times New Roman" w:cs="Times New Roman"/>
        </w:rPr>
        <w:t xml:space="preserve">forma un </w:t>
      </w:r>
      <w:r w:rsidRPr="00D16467">
        <w:rPr>
          <w:rFonts w:ascii="Times New Roman" w:eastAsiaTheme="minorEastAsia" w:hAnsi="Times New Roman" w:cs="Times New Roman"/>
          <w:b/>
        </w:rPr>
        <w:t>término dependiente</w:t>
      </w:r>
      <w:r>
        <w:rPr>
          <w:rFonts w:ascii="Times New Roman" w:eastAsiaTheme="minorEastAsia" w:hAnsi="Times New Roman" w:cs="Times New Roman"/>
        </w:rPr>
        <w:t xml:space="preserve"> porque </w:t>
      </w:r>
      <w:r w:rsidRPr="00D16467">
        <w:rPr>
          <w:rFonts w:ascii="Times New Roman" w:eastAsiaTheme="minorEastAsia" w:hAnsi="Times New Roman" w:cs="Times New Roman"/>
          <w:b/>
        </w:rPr>
        <w:t>multiplica</w:t>
      </w:r>
      <w:r>
        <w:rPr>
          <w:rFonts w:ascii="Times New Roman" w:eastAsiaTheme="minorEastAsia" w:hAnsi="Times New Roman" w:cs="Times New Roman"/>
        </w:rPr>
        <w:t xml:space="preserve"> a un </w:t>
      </w:r>
      <w:r w:rsidRPr="00741E04">
        <w:rPr>
          <w:rFonts w:ascii="Times New Roman" w:eastAsiaTheme="minorEastAsia" w:hAnsi="Times New Roman" w:cs="Times New Roman"/>
          <w:b/>
        </w:rPr>
        <w:t>valor constante</w:t>
      </w:r>
      <w:r w:rsidRPr="00D16467">
        <w:rPr>
          <w:rFonts w:ascii="Times New Roman" w:eastAsiaTheme="minorEastAsia" w:hAnsi="Times New Roman" w:cs="Times New Roman"/>
        </w:rPr>
        <w:t>.</w:t>
      </w:r>
      <w:r>
        <w:rPr>
          <w:rFonts w:ascii="Times New Roman" w:eastAsiaTheme="minorEastAsia" w:hAnsi="Times New Roman" w:cs="Times New Roman"/>
        </w:rPr>
        <w:t xml:space="preserve"> Observa.</w:t>
      </w:r>
    </w:p>
    <w:p w14:paraId="02D694AE" w14:textId="77777777" w:rsidR="00F27BF4" w:rsidRDefault="00F27BF4" w:rsidP="00F27BF4">
      <w:pPr>
        <w:spacing w:after="0"/>
        <w:jc w:val="both"/>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Change w:id="752" w:author="Diana Velásquez Rojas" w:date="2015-09-22T10:34:00Z">
          <w:tblPr>
            <w:tblStyle w:val="Tablaconcuadrcula"/>
            <w:tblW w:w="0" w:type="auto"/>
            <w:tblLayout w:type="fixed"/>
            <w:tblLook w:val="04A0" w:firstRow="1" w:lastRow="0" w:firstColumn="1" w:lastColumn="0" w:noHBand="0" w:noVBand="1"/>
          </w:tblPr>
        </w:tblPrChange>
      </w:tblPr>
      <w:tblGrid>
        <w:gridCol w:w="1668"/>
        <w:gridCol w:w="7160"/>
        <w:tblGridChange w:id="753">
          <w:tblGrid>
            <w:gridCol w:w="1668"/>
            <w:gridCol w:w="7160"/>
          </w:tblGrid>
        </w:tblGridChange>
      </w:tblGrid>
      <w:tr w:rsidR="00F27BF4" w:rsidRPr="005D1738" w14:paraId="4D0BA057" w14:textId="77777777" w:rsidTr="006B44B3">
        <w:tc>
          <w:tcPr>
            <w:tcW w:w="8828" w:type="dxa"/>
            <w:gridSpan w:val="2"/>
            <w:shd w:val="clear" w:color="auto" w:fill="0D0D0D" w:themeFill="text1" w:themeFillTint="F2"/>
            <w:tcPrChange w:id="754" w:author="Diana Velásquez Rojas" w:date="2015-09-22T10:34:00Z">
              <w:tcPr>
                <w:tcW w:w="8828" w:type="dxa"/>
                <w:gridSpan w:val="2"/>
                <w:shd w:val="clear" w:color="auto" w:fill="0D0D0D" w:themeFill="text1" w:themeFillTint="F2"/>
              </w:tcPr>
            </w:tcPrChange>
          </w:tcPr>
          <w:p w14:paraId="7D1295D9"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7A52AECC" w14:textId="77777777" w:rsidTr="006B44B3">
        <w:tc>
          <w:tcPr>
            <w:tcW w:w="1668" w:type="dxa"/>
            <w:tcPrChange w:id="755" w:author="Diana Velásquez Rojas" w:date="2015-09-22T10:34:00Z">
              <w:tcPr>
                <w:tcW w:w="1668" w:type="dxa"/>
              </w:tcPr>
            </w:tcPrChange>
          </w:tcPr>
          <w:p w14:paraId="521319C6"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Change w:id="756" w:author="Diana Velásquez Rojas" w:date="2015-09-22T10:34:00Z">
              <w:tcPr>
                <w:tcW w:w="7160" w:type="dxa"/>
              </w:tcPr>
            </w:tcPrChange>
          </w:tcPr>
          <w:p w14:paraId="41D0978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MA_07_04_IMG08</w:t>
            </w:r>
          </w:p>
        </w:tc>
      </w:tr>
      <w:tr w:rsidR="00F27BF4" w14:paraId="60097F67" w14:textId="77777777" w:rsidTr="006B44B3">
        <w:tc>
          <w:tcPr>
            <w:tcW w:w="1668" w:type="dxa"/>
            <w:tcPrChange w:id="757" w:author="Diana Velásquez Rojas" w:date="2015-09-22T10:34:00Z">
              <w:tcPr>
                <w:tcW w:w="1668" w:type="dxa"/>
              </w:tcPr>
            </w:tcPrChange>
          </w:tcPr>
          <w:p w14:paraId="5108B94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Change w:id="758" w:author="Diana Velásquez Rojas" w:date="2015-09-22T10:34:00Z">
              <w:tcPr>
                <w:tcW w:w="7160" w:type="dxa"/>
              </w:tcPr>
            </w:tcPrChange>
          </w:tcPr>
          <w:p w14:paraId="56B7B0E1"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Identidad del término independiente</w:t>
            </w:r>
          </w:p>
        </w:tc>
      </w:tr>
      <w:tr w:rsidR="00F27BF4" w14:paraId="5B5CDF95" w14:textId="77777777" w:rsidTr="006B44B3">
        <w:tc>
          <w:tcPr>
            <w:tcW w:w="1668" w:type="dxa"/>
            <w:tcPrChange w:id="759" w:author="Diana Velásquez Rojas" w:date="2015-09-22T10:34:00Z">
              <w:tcPr>
                <w:tcW w:w="1668" w:type="dxa"/>
              </w:tcPr>
            </w:tcPrChange>
          </w:tcPr>
          <w:p w14:paraId="6769803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Change w:id="760" w:author="Diana Velásquez Rojas" w:date="2015-09-22T10:34:00Z">
              <w:tcPr>
                <w:tcW w:w="7160" w:type="dxa"/>
              </w:tcPr>
            </w:tcPrChange>
          </w:tcPr>
          <w:p w14:paraId="55678F3F" w14:textId="77777777" w:rsidR="00F27BF4"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g">
                  <w:drawing>
                    <wp:anchor distT="0" distB="0" distL="114300" distR="114300" simplePos="0" relativeHeight="251662336" behindDoc="0" locked="0" layoutInCell="1" allowOverlap="1" wp14:anchorId="57E82783" wp14:editId="0040A456">
                      <wp:simplePos x="0" y="0"/>
                      <wp:positionH relativeFrom="column">
                        <wp:posOffset>1761420</wp:posOffset>
                      </wp:positionH>
                      <wp:positionV relativeFrom="paragraph">
                        <wp:posOffset>120342</wp:posOffset>
                      </wp:positionV>
                      <wp:extent cx="469900" cy="967101"/>
                      <wp:effectExtent l="57150" t="19050" r="82550" b="100330"/>
                      <wp:wrapNone/>
                      <wp:docPr id="16" name="Grupo 16"/>
                      <wp:cNvGraphicFramePr/>
                      <a:graphic xmlns:a="http://schemas.openxmlformats.org/drawingml/2006/main">
                        <a:graphicData uri="http://schemas.microsoft.com/office/word/2010/wordprocessingGroup">
                          <wpg:wgp>
                            <wpg:cNvGrpSpPr/>
                            <wpg:grpSpPr>
                              <a:xfrm>
                                <a:off x="0" y="0"/>
                                <a:ext cx="469900" cy="967101"/>
                                <a:chOff x="0" y="0"/>
                                <a:chExt cx="469900" cy="967101"/>
                              </a:xfrm>
                            </wpg:grpSpPr>
                            <wps:wsp>
                              <wps:cNvPr id="10" name="Conector recto de flecha 10"/>
                              <wps:cNvCnPr/>
                              <wps:spPr>
                                <a:xfrm flipV="1">
                                  <a:off x="190280" y="206136"/>
                                  <a:ext cx="0" cy="173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ector recto de flecha 12"/>
                              <wps:cNvCnPr/>
                              <wps:spPr>
                                <a:xfrm>
                                  <a:off x="248421" y="539126"/>
                                  <a:ext cx="0" cy="1797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ángulo 13"/>
                              <wps:cNvSpPr/>
                              <wps:spPr>
                                <a:xfrm>
                                  <a:off x="15857" y="0"/>
                                  <a:ext cx="369989" cy="211422"/>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734691"/>
                                  <a:ext cx="469900" cy="232410"/>
                                </a:xfrm>
                                <a:prstGeom prst="rect">
                                  <a:avLst/>
                                </a:prstGeom>
                                <a:no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2BB2A9" id="Grupo 16" o:spid="_x0000_s1026" style="position:absolute;margin-left:138.7pt;margin-top:9.5pt;width:37pt;height:76.15pt;z-index:251662336" coordsize="4699,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">
                      <v:shapetype id="_x0000_t32" coordsize="21600,21600" o:spt="32" o:oned="t" path="m,l21600,21600e" filled="f">
                        <v:path arrowok="t" fillok="f" o:connecttype="none"/>
                        <o:lock v:ext="edit" shapetype="t"/>
                      </v:shapetype>
                      <v:shape id="Conector recto de flecha 10" o:spid="_x0000_s1027" type="#_x0000_t32" style="position:absolute;left:1902;top:2061;width:0;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shape id="Conector recto de flecha 12" o:spid="_x0000_s1028" type="#_x0000_t32" style="position:absolute;left:2484;top:5391;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Ytb8AAADbAAAADwAAAGRycy9kb3ducmV2LnhtbERPTWvCQBC9F/wPywje6kbFkkZXUaHQ&#10;Y9VCr9PsmGybnQ3ZaUz/fVcQepvH+5z1dvCN6qmLLrCB2TQDRVwG67gy8H5+ecxBRUG22AQmA78U&#10;YbsZPayxsOHKR+pPUqkUwrFAA7VIW2gdy5o8xmloiRN3CZ1HSbCrtO3wmsJ9o+dZ9qQ9Ok4NNbZ0&#10;qKn8Pv14A/tKFi7vs2X+9Xamj08nzxbFmMl42K1ACQ3yL767X22aP4fbL+kA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Ytb8AAADbAAAADwAAAAAAAAAAAAAAAACh&#10;AgAAZHJzL2Rvd25yZXYueG1sUEsFBgAAAAAEAAQA+QAAAI0DAAAAAA==&#10;" strokecolor="black [3200]" strokeweight="2pt">
                        <v:stroke endarrow="block"/>
                        <v:shadow on="t" color="black" opacity="24903f" origin=",.5" offset="0,.55556mm"/>
                      </v:shape>
                      <v:rect id="Rectángulo 13" o:spid="_x0000_s1029" style="position:absolute;left:158;width:3700;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MEA&#10;AADbAAAADwAAAGRycy9kb3ducmV2LnhtbESPQYvCMBCF7wv+hzCCtzVdx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qvjBAAAA2wAAAA8AAAAAAAAAAAAAAAAAmAIAAGRycy9kb3du&#10;cmV2LnhtbFBLBQYAAAAABAAEAPUAAACGAwAAAAA=&#10;" filled="f" strokecolor="black [3040]">
                        <v:shadow on="t" color="black" opacity="22937f" origin=",.5" offset="0,.63889mm"/>
                      </v:rect>
                      <v:rect id="Rectángulo 14" o:spid="_x0000_s1030" style="position:absolute;top:7346;width:4699;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yjMEA&#10;AADbAAAADwAAAGRycy9kb3ducmV2LnhtbESPQYvCMBCF7wv+hzCCtzVd0VWqURZB0aNVPI/N2NZt&#10;Jt0mavz3RhD2NsN735s3s0UwtbhR6yrLCr76CQji3OqKCwWH/epzAsJ5ZI21ZVLwIAeLeedjhqm2&#10;d97RLfOFiCHsUlRQet+kUrq8JIOubxviqJ1ta9DHtS2kbvEew00tB0nyLQ1WHC+U2NCypPw3u5pY&#10;4zTejv6yAS9rZre7hNAc10GpXjf8TEF4Cv7f/KY3OnJDeP0SB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ozBAAAA2wAAAA8AAAAAAAAAAAAAAAAAmAIAAGRycy9kb3du&#10;cmV2LnhtbFBLBQYAAAAABAAEAPUAAACGAwAAAAA=&#10;" filled="f" strokecolor="black [3040]">
                        <v:shadow on="t" color="black" opacity="22937f" origin=",.5" offset="0,.63889mm"/>
                      </v:rect>
                    </v:group>
                  </w:pict>
                </mc:Fallback>
              </mc:AlternateContent>
            </w:r>
          </w:p>
          <w:p w14:paraId="00EF4D9D" w14:textId="77777777" w:rsidR="00F27BF4"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w:t>
            </w:r>
            <w:del w:id="761" w:author="Sandra Ballen" w:date="2015-09-22T10:34:00Z">
              <w:r>
                <w:rPr>
                  <w:rFonts w:ascii="Times New Roman" w:eastAsiaTheme="minorEastAsia" w:hAnsi="Times New Roman" w:cs="Times New Roman"/>
                </w:rPr>
                <w:delText>‒</w:delText>
              </w:r>
            </w:del>
            <w:ins w:id="762"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108</w:t>
            </w:r>
          </w:p>
          <w:p w14:paraId="77813ED2" w14:textId="77777777" w:rsidR="00F27BF4" w:rsidRDefault="00F27BF4" w:rsidP="006B44B3">
            <w:pPr>
              <w:spacing w:line="276" w:lineRule="auto"/>
              <w:jc w:val="center"/>
              <w:rPr>
                <w:rFonts w:ascii="Times New Roman" w:eastAsiaTheme="minorEastAsia" w:hAnsi="Times New Roman" w:cs="Times New Roman"/>
              </w:rPr>
            </w:pPr>
          </w:p>
          <w:p w14:paraId="345406BC" w14:textId="77777777" w:rsidR="00F27BF4" w:rsidRDefault="00F27BF4" w:rsidP="006B44B3">
            <w:pPr>
              <w:spacing w:line="276" w:lineRule="auto"/>
              <w:jc w:val="center"/>
              <w:rPr>
                <w:rFonts w:ascii="Times New Roman" w:eastAsiaTheme="minorEastAsia" w:hAnsi="Times New Roman" w:cs="Times New Roman"/>
              </w:rPr>
            </w:pPr>
            <w:r>
              <w:rPr>
                <w:rFonts w:ascii="Times New Roman" w:eastAsiaTheme="minorEastAsia" w:hAnsi="Times New Roman" w:cs="Times New Roman"/>
              </w:rPr>
              <w:t>Término dependiente</w:t>
            </w:r>
          </w:p>
          <w:p w14:paraId="169336D6" w14:textId="77777777" w:rsidR="00F27BF4" w:rsidRDefault="00F27BF4" w:rsidP="006B44B3">
            <w:pPr>
              <w:spacing w:line="276" w:lineRule="auto"/>
              <w:jc w:val="center"/>
              <w:rPr>
                <w:rFonts w:ascii="Times New Roman" w:eastAsiaTheme="minorEastAsia" w:hAnsi="Times New Roman" w:cs="Times New Roman"/>
              </w:rPr>
            </w:pPr>
          </w:p>
          <w:p w14:paraId="28AB6FBC" w14:textId="77777777" w:rsidR="00F27BF4" w:rsidRPr="00012B22" w:rsidRDefault="00F27BF4" w:rsidP="006B44B3">
            <w:pPr>
              <w:spacing w:line="276" w:lineRule="auto"/>
              <w:jc w:val="center"/>
              <w:rPr>
                <w:rFonts w:ascii="Times New Roman" w:eastAsiaTheme="minorEastAsia" w:hAnsi="Times New Roman" w:cs="Times New Roman"/>
              </w:rPr>
            </w:pPr>
            <w:del w:id="763" w:author="Sandra Ballen" w:date="2015-09-22T10:34:00Z">
              <w:r>
                <w:rPr>
                  <w:rFonts w:ascii="Times New Roman" w:eastAsiaTheme="minorEastAsia" w:hAnsi="Times New Roman" w:cs="Times New Roman"/>
                </w:rPr>
                <w:delText>‒</w:delText>
              </w:r>
            </w:del>
            <w:ins w:id="764"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23 · </w:t>
            </w:r>
            <w:r>
              <w:rPr>
                <w:rFonts w:ascii="Times New Roman" w:eastAsiaTheme="minorEastAsia" w:hAnsi="Times New Roman" w:cs="Times New Roman"/>
                <w:i/>
              </w:rPr>
              <w:t>y</w:t>
            </w:r>
            <w:r>
              <w:rPr>
                <w:rFonts w:ascii="Times New Roman" w:eastAsiaTheme="minorEastAsia" w:hAnsi="Times New Roman" w:cs="Times New Roman"/>
              </w:rPr>
              <w:t xml:space="preserve"> = 391</w:t>
            </w:r>
          </w:p>
          <w:p w14:paraId="53EA376B" w14:textId="77777777" w:rsidR="00F27BF4" w:rsidRPr="005605C5" w:rsidRDefault="00F27BF4" w:rsidP="006B44B3">
            <w:pPr>
              <w:rPr>
                <w:rFonts w:ascii="Times" w:hAnsi="Times"/>
              </w:rPr>
            </w:pPr>
          </w:p>
        </w:tc>
      </w:tr>
      <w:tr w:rsidR="00F27BF4" w14:paraId="43A99539" w14:textId="77777777" w:rsidTr="006B44B3">
        <w:tc>
          <w:tcPr>
            <w:tcW w:w="1668" w:type="dxa"/>
            <w:tcPrChange w:id="765" w:author="Diana Velásquez Rojas" w:date="2015-09-22T10:34:00Z">
              <w:tcPr>
                <w:tcW w:w="1668" w:type="dxa"/>
              </w:tcPr>
            </w:tcPrChange>
          </w:tcPr>
          <w:p w14:paraId="14FA3D8F"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Change w:id="766" w:author="Diana Velásquez Rojas" w:date="2015-09-22T10:34:00Z">
              <w:tcPr>
                <w:tcW w:w="7160" w:type="dxa"/>
              </w:tcPr>
            </w:tcPrChange>
          </w:tcPr>
          <w:p w14:paraId="5F18560A" w14:textId="77777777" w:rsidR="00F27BF4" w:rsidRDefault="00F27BF4" w:rsidP="006B44B3">
            <w:pPr>
              <w:rPr>
                <w:rFonts w:ascii="Times New Roman" w:hAnsi="Times New Roman" w:cs="Times New Roman"/>
                <w:color w:val="000000"/>
              </w:rPr>
            </w:pPr>
            <w:r>
              <w:rPr>
                <w:rFonts w:ascii="Times New Roman" w:eastAsiaTheme="minorEastAsia" w:hAnsi="Times New Roman" w:cs="Times New Roman"/>
              </w:rPr>
              <w:t>En un término dependiente la variable multiplica a un valor constante.</w:t>
            </w:r>
          </w:p>
        </w:tc>
      </w:tr>
    </w:tbl>
    <w:p w14:paraId="5BCE9282" w14:textId="77777777" w:rsidR="00F27BF4" w:rsidRDefault="00F27BF4" w:rsidP="00F27BF4">
      <w:pPr>
        <w:spacing w:after="0"/>
        <w:jc w:val="both"/>
        <w:rPr>
          <w:rFonts w:ascii="Times New Roman" w:eastAsiaTheme="minorEastAsia" w:hAnsi="Times New Roman" w:cs="Times New Roman"/>
        </w:rPr>
      </w:pPr>
    </w:p>
    <w:p w14:paraId="1ED76729" w14:textId="77777777" w:rsidR="00F27BF4" w:rsidRPr="001F63BD" w:rsidRDefault="00F27BF4" w:rsidP="00F27BF4">
      <w:pPr>
        <w:spacing w:after="0"/>
        <w:rPr>
          <w:rFonts w:ascii="Times New Roman" w:eastAsiaTheme="minorEastAsia" w:hAnsi="Times New Roman" w:cs="Times New Roman"/>
          <w:i/>
        </w:rPr>
      </w:pPr>
      <w:r>
        <w:rPr>
          <w:rFonts w:ascii="Times New Roman" w:eastAsiaTheme="minorEastAsia" w:hAnsi="Times New Roman" w:cs="Times New Roman"/>
        </w:rPr>
        <w:lastRenderedPageBreak/>
        <w:t xml:space="preserve">Para resolver este tipo de ecuaciones </w:t>
      </w:r>
      <w:r w:rsidRPr="005A67EB">
        <w:rPr>
          <w:rFonts w:ascii="Times New Roman" w:eastAsiaTheme="minorEastAsia" w:hAnsi="Times New Roman" w:cs="Times New Roman"/>
          <w:b/>
        </w:rPr>
        <w:t>se aplica la propiedad uniforme</w:t>
      </w:r>
      <w:r>
        <w:rPr>
          <w:rFonts w:ascii="Times New Roman" w:eastAsiaTheme="minorEastAsia" w:hAnsi="Times New Roman" w:cs="Times New Roman"/>
          <w:b/>
        </w:rPr>
        <w:t>, del inverso multiplicativo y la propiedad del módulo de la multiplicación</w:t>
      </w:r>
      <w:r w:rsidRPr="001F63BD">
        <w:rPr>
          <w:rFonts w:ascii="Times New Roman" w:eastAsiaTheme="minorEastAsia" w:hAnsi="Times New Roman" w:cs="Times New Roman"/>
        </w:rPr>
        <w:t>.</w:t>
      </w:r>
      <w:r>
        <w:rPr>
          <w:rFonts w:ascii="Times New Roman" w:eastAsiaTheme="minorEastAsia" w:hAnsi="Times New Roman" w:cs="Times New Roman"/>
        </w:rPr>
        <w:t xml:space="preserve"> El proceso de despejar la variable en las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 </w:t>
      </w:r>
      <w:r w:rsidRPr="001F63BD">
        <w:rPr>
          <w:rFonts w:ascii="Times" w:hAnsi="Times"/>
        </w:rPr>
        <w:t>es el siguiente:</w:t>
      </w:r>
    </w:p>
    <w:p w14:paraId="489D52E1" w14:textId="77777777" w:rsidR="00F27BF4" w:rsidRDefault="00F27BF4" w:rsidP="00F27BF4">
      <w:pPr>
        <w:spacing w:after="0"/>
        <w:rPr>
          <w:rFonts w:ascii="Times New Roman" w:eastAsiaTheme="minorEastAsia" w:hAnsi="Times New Roman" w:cs="Times New Roman"/>
          <w:b/>
        </w:rPr>
      </w:pPr>
    </w:p>
    <w:p w14:paraId="56816A69" w14:textId="77777777" w:rsidR="00F27BF4" w:rsidRPr="000304CF" w:rsidRDefault="00F27BF4" w:rsidP="00F27BF4">
      <w:pPr>
        <w:pStyle w:val="Prrafodelista"/>
        <w:numPr>
          <w:ilvl w:val="0"/>
          <w:numId w:val="12"/>
        </w:numPr>
        <w:spacing w:after="0"/>
        <w:jc w:val="both"/>
        <w:rPr>
          <w:rFonts w:ascii="Times New Roman" w:eastAsiaTheme="minorEastAsia" w:hAnsi="Times New Roman" w:cs="Times New Roman"/>
        </w:rPr>
      </w:pPr>
      <w:r w:rsidRPr="000304CF">
        <w:rPr>
          <w:rFonts w:ascii="Times New Roman" w:eastAsiaTheme="minorEastAsia" w:hAnsi="Times New Roman" w:cs="Times New Roman"/>
        </w:rPr>
        <w:t xml:space="preserve">Identifica el miembro que tiene la variable y la operación que se hace con </w:t>
      </w:r>
      <w:r>
        <w:rPr>
          <w:rFonts w:ascii="Times New Roman" w:eastAsiaTheme="minorEastAsia" w:hAnsi="Times New Roman" w:cs="Times New Roman"/>
        </w:rPr>
        <w:t>la constante</w:t>
      </w:r>
      <w:r w:rsidRPr="000304CF">
        <w:rPr>
          <w:rFonts w:ascii="Times New Roman" w:eastAsiaTheme="minorEastAsia" w:hAnsi="Times New Roman" w:cs="Times New Roman"/>
        </w:rPr>
        <w:t>.</w:t>
      </w:r>
    </w:p>
    <w:p w14:paraId="3DDC34D5" w14:textId="77777777" w:rsidR="00F27BF4" w:rsidRDefault="00F27BF4" w:rsidP="00F27BF4">
      <w:pPr>
        <w:pStyle w:val="Prrafodelista"/>
        <w:spacing w:after="0"/>
        <w:jc w:val="both"/>
        <w:rPr>
          <w:rFonts w:ascii="Times New Roman" w:eastAsiaTheme="minorEastAsia" w:hAnsi="Times New Roman" w:cs="Times New Roman"/>
        </w:rPr>
      </w:pPr>
    </w:p>
    <w:p w14:paraId="43E39E6E" w14:textId="77777777" w:rsidR="00F27BF4"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 xml:space="preserve">Miembro que tiene la variable: 9 · </w:t>
      </w:r>
      <w:r>
        <w:rPr>
          <w:rFonts w:ascii="Times New Roman" w:eastAsiaTheme="minorEastAsia" w:hAnsi="Times New Roman" w:cs="Times New Roman"/>
          <w:i/>
        </w:rPr>
        <w:t>x</w:t>
      </w:r>
      <w:ins w:id="767" w:author="chris" w:date="2015-09-21T18:28:00Z">
        <w:r>
          <w:rPr>
            <w:rFonts w:ascii="Times New Roman" w:eastAsiaTheme="minorEastAsia" w:hAnsi="Times New Roman" w:cs="Times New Roman"/>
            <w:i/>
          </w:rPr>
          <w:t>.</w:t>
        </w:r>
      </w:ins>
      <w:r>
        <w:rPr>
          <w:rFonts w:ascii="Times New Roman" w:eastAsiaTheme="minorEastAsia" w:hAnsi="Times New Roman" w:cs="Times New Roman"/>
        </w:rPr>
        <w:t xml:space="preserve"> </w:t>
      </w:r>
    </w:p>
    <w:p w14:paraId="0E41ADA4" w14:textId="77777777" w:rsidR="00F27BF4" w:rsidRPr="00403BB2" w:rsidRDefault="00F27BF4" w:rsidP="00F27BF4">
      <w:pPr>
        <w:pStyle w:val="Prrafodelista"/>
        <w:spacing w:after="0"/>
        <w:ind w:left="360"/>
        <w:rPr>
          <w:rFonts w:ascii="Times New Roman" w:eastAsiaTheme="minorEastAsia" w:hAnsi="Times New Roman" w:cs="Times New Roman"/>
        </w:rPr>
      </w:pPr>
      <w:r>
        <w:rPr>
          <w:rFonts w:ascii="Times New Roman" w:eastAsiaTheme="minorEastAsia" w:hAnsi="Times New Roman" w:cs="Times New Roman"/>
        </w:rPr>
        <w:t>Operación que se hace con la constante: multiplicación.</w:t>
      </w:r>
    </w:p>
    <w:p w14:paraId="08AF3197" w14:textId="77777777" w:rsidR="00F27BF4" w:rsidRDefault="00F27BF4" w:rsidP="00F27BF4">
      <w:pPr>
        <w:spacing w:after="0"/>
        <w:jc w:val="both"/>
        <w:rPr>
          <w:rFonts w:ascii="Times New Roman" w:eastAsiaTheme="minorEastAsia" w:hAnsi="Times New Roman" w:cs="Times New Roman"/>
        </w:rPr>
      </w:pPr>
    </w:p>
    <w:p w14:paraId="440E2C7F" w14:textId="77777777" w:rsidR="00F27BF4" w:rsidRDefault="00F27BF4" w:rsidP="00F27BF4">
      <w:pPr>
        <w:pStyle w:val="Prrafodelista"/>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Como se desea despejar la incógnita (</w:t>
      </w:r>
      <w:r>
        <w:rPr>
          <w:rFonts w:ascii="Times New Roman" w:eastAsiaTheme="minorEastAsia" w:hAnsi="Times New Roman" w:cs="Times New Roman"/>
          <w:i/>
        </w:rPr>
        <w:t>x</w:t>
      </w:r>
      <w:r>
        <w:rPr>
          <w:rFonts w:ascii="Times New Roman" w:eastAsiaTheme="minorEastAsia" w:hAnsi="Times New Roman" w:cs="Times New Roman"/>
        </w:rPr>
        <w:t>), para quitar la constante (9) del miembro izquierdo, se usará la propiedad uniforme junto con la del inverso multiplicativo y del módulo de la multiplicación, como se indica a continuación:</w:t>
      </w:r>
    </w:p>
    <w:p w14:paraId="6ECDD847" w14:textId="77777777" w:rsidR="00F27BF4" w:rsidRDefault="00F27BF4" w:rsidP="00F27BF4">
      <w:pPr>
        <w:pStyle w:val="Prrafodelista"/>
        <w:spacing w:after="0"/>
        <w:ind w:left="360"/>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Change w:id="768" w:author="Diana Velásquez Rojas" w:date="2015-09-22T10:34:00Z">
          <w:tblPr>
            <w:tblStyle w:val="Tablaconcuadrcula"/>
            <w:tblW w:w="0" w:type="auto"/>
            <w:jc w:val="center"/>
            <w:tblLook w:val="04A0" w:firstRow="1" w:lastRow="0" w:firstColumn="1" w:lastColumn="0" w:noHBand="0" w:noVBand="1"/>
          </w:tblPr>
        </w:tblPrChange>
      </w:tblPr>
      <w:tblGrid>
        <w:gridCol w:w="2467"/>
        <w:gridCol w:w="3962"/>
        <w:tblGridChange w:id="769">
          <w:tblGrid>
            <w:gridCol w:w="2467"/>
            <w:gridCol w:w="3962"/>
          </w:tblGrid>
        </w:tblGridChange>
      </w:tblGrid>
      <w:tr w:rsidR="00F27BF4" w14:paraId="0809D1D1" w14:textId="77777777" w:rsidTr="006B44B3">
        <w:trPr>
          <w:jc w:val="center"/>
          <w:trPrChange w:id="770" w:author="Diana Velásquez Rojas" w:date="2015-09-22T10:34:00Z">
            <w:trPr>
              <w:jc w:val="center"/>
            </w:trPr>
          </w:trPrChange>
        </w:trPr>
        <w:tc>
          <w:tcPr>
            <w:tcW w:w="0" w:type="auto"/>
            <w:vAlign w:val="center"/>
            <w:tcPrChange w:id="771" w:author="Diana Velásquez Rojas" w:date="2015-09-22T10:34:00Z">
              <w:tcPr>
                <w:tcW w:w="0" w:type="auto"/>
                <w:vAlign w:val="center"/>
              </w:tcPr>
            </w:tcPrChange>
          </w:tcPr>
          <w:p w14:paraId="69EF1B52" w14:textId="77777777" w:rsidR="00F27BF4" w:rsidRPr="000304CF" w:rsidRDefault="00F27BF4" w:rsidP="006B44B3">
            <w:pPr>
              <w:jc w:val="center"/>
              <w:rPr>
                <w:rFonts w:ascii="Times New Roman" w:eastAsiaTheme="minorEastAsia" w:hAnsi="Times New Roman" w:cs="Times New Roman"/>
              </w:rPr>
            </w:pPr>
            <w:ins w:id="772" w:author="Sandra Ballen" w:date="2015-09-22T10:34:00Z">
              <w:r>
                <w:rPr>
                  <w:rFonts w:ascii="Times New Roman" w:eastAsiaTheme="minorEastAsia" w:hAnsi="Times New Roman" w:cs="Times New Roman"/>
                </w:rPr>
                <w:t>&lt;&lt;MA_07_04_003.gif&gt;&gt;</w:t>
              </w:r>
            </w:ins>
          </w:p>
        </w:tc>
        <w:tc>
          <w:tcPr>
            <w:tcW w:w="0" w:type="auto"/>
            <w:vAlign w:val="center"/>
            <w:tcPrChange w:id="773" w:author="Diana Velásquez Rojas" w:date="2015-09-22T10:34:00Z">
              <w:tcPr>
                <w:tcW w:w="0" w:type="auto"/>
                <w:vAlign w:val="center"/>
              </w:tcPr>
            </w:tcPrChange>
          </w:tcPr>
          <w:p w14:paraId="14F7F8A0" w14:textId="77777777" w:rsidR="00F27BF4" w:rsidRPr="00D1063F" w:rsidRDefault="00F27BF4" w:rsidP="006B44B3">
            <w:pPr>
              <w:jc w:val="both"/>
              <w:rPr>
                <w:rFonts w:ascii="Times New Roman" w:eastAsiaTheme="minorEastAsia" w:hAnsi="Times New Roman" w:cs="Times New Roman"/>
              </w:rPr>
            </w:pPr>
            <w:r>
              <w:rPr>
                <w:rFonts w:ascii="Times New Roman" w:eastAsiaTheme="minorEastAsia" w:hAnsi="Times New Roman" w:cs="Times New Roman"/>
              </w:rPr>
              <w:t>Propiedad uniforme de la igualdad</w:t>
            </w:r>
          </w:p>
        </w:tc>
      </w:tr>
      <w:tr w:rsidR="00F27BF4" w:rsidRPr="00D1063F" w14:paraId="4778B893" w14:textId="77777777" w:rsidTr="006B44B3">
        <w:trPr>
          <w:jc w:val="center"/>
          <w:trPrChange w:id="774" w:author="Diana Velásquez Rojas" w:date="2015-09-22T10:34:00Z">
            <w:trPr>
              <w:jc w:val="center"/>
            </w:trPr>
          </w:trPrChange>
        </w:trPr>
        <w:tc>
          <w:tcPr>
            <w:tcW w:w="0" w:type="auto"/>
            <w:vAlign w:val="center"/>
            <w:tcPrChange w:id="775" w:author="Diana Velásquez Rojas" w:date="2015-09-22T10:34:00Z">
              <w:tcPr>
                <w:tcW w:w="0" w:type="auto"/>
                <w:vAlign w:val="center"/>
              </w:tcPr>
            </w:tcPrChange>
          </w:tcPr>
          <w:p w14:paraId="7BC30189" w14:textId="77777777" w:rsidR="00F27BF4" w:rsidRPr="003D34BD" w:rsidRDefault="00F27BF4" w:rsidP="006B44B3">
            <w:pPr>
              <w:jc w:val="center"/>
              <w:rPr>
                <w:rFonts w:ascii="Times New Roman" w:eastAsiaTheme="minorEastAsia" w:hAnsi="Times New Roman" w:cs="Times New Roman"/>
              </w:rPr>
            </w:pPr>
            <w:ins w:id="776" w:author="Sandra Ballen" w:date="2015-09-22T10:34:00Z">
              <w:r w:rsidRPr="003D34BD">
                <w:rPr>
                  <w:rFonts w:ascii="Times New Roman" w:eastAsiaTheme="minorEastAsia" w:hAnsi="Times New Roman" w:cs="Times New Roman"/>
                </w:rPr>
                <w:t>&lt;&lt;MA_07_04_004.gif&gt;&gt;</w:t>
              </w:r>
            </w:ins>
          </w:p>
          <w:p w14:paraId="031ED0F8" w14:textId="77777777" w:rsidR="00F27BF4" w:rsidRPr="003D34BD" w:rsidRDefault="00F27BF4" w:rsidP="006B44B3">
            <w:pPr>
              <w:jc w:val="center"/>
              <w:rPr>
                <w:rFonts w:ascii="Times New Roman" w:eastAsiaTheme="minorEastAsia" w:hAnsi="Times New Roman" w:cs="Times New Roman"/>
                <w:highlight w:val="yellow"/>
              </w:rPr>
            </w:pPr>
            <w:ins w:id="777" w:author="Sandra Ballen" w:date="2015-09-22T10:34:00Z">
              <w:r>
                <w:rPr>
                  <w:rFonts w:ascii="Times New Roman" w:eastAsiaTheme="minorEastAsia" w:hAnsi="Times New Roman" w:cs="Times New Roman"/>
                </w:rPr>
                <w:t>&lt;&lt;MA_07_04_005.gif&gt;&gt;</w:t>
              </w:r>
            </w:ins>
          </w:p>
        </w:tc>
        <w:tc>
          <w:tcPr>
            <w:tcW w:w="0" w:type="auto"/>
            <w:vAlign w:val="center"/>
            <w:tcPrChange w:id="778" w:author="Diana Velásquez Rojas" w:date="2015-09-22T10:34:00Z">
              <w:tcPr>
                <w:tcW w:w="0" w:type="auto"/>
                <w:vAlign w:val="center"/>
              </w:tcPr>
            </w:tcPrChange>
          </w:tcPr>
          <w:p w14:paraId="504378A9" w14:textId="77777777" w:rsidR="00F27BF4" w:rsidRPr="00D1063F" w:rsidRDefault="00F27BF4" w:rsidP="006B44B3">
            <w:pPr>
              <w:jc w:val="both"/>
              <w:rPr>
                <w:rFonts w:ascii="Times New Roman" w:eastAsiaTheme="minorEastAsia" w:hAnsi="Times New Roman" w:cs="Times New Roman"/>
              </w:rPr>
            </w:pPr>
            <w:r>
              <w:rPr>
                <w:rFonts w:ascii="Times New Roman" w:eastAsiaTheme="minorEastAsia" w:hAnsi="Times New Roman" w:cs="Times New Roman"/>
              </w:rPr>
              <w:t>Propiedad del inverso multiplicativo</w:t>
            </w:r>
          </w:p>
        </w:tc>
      </w:tr>
      <w:tr w:rsidR="00F27BF4" w:rsidRPr="00D1063F" w14:paraId="07240004" w14:textId="77777777" w:rsidTr="006B44B3">
        <w:trPr>
          <w:jc w:val="center"/>
          <w:trPrChange w:id="779" w:author="Diana Velásquez Rojas" w:date="2015-09-22T10:34:00Z">
            <w:trPr>
              <w:jc w:val="center"/>
            </w:trPr>
          </w:trPrChange>
        </w:trPr>
        <w:tc>
          <w:tcPr>
            <w:tcW w:w="0" w:type="auto"/>
            <w:vAlign w:val="center"/>
            <w:tcPrChange w:id="780" w:author="Diana Velásquez Rojas" w:date="2015-09-22T10:34:00Z">
              <w:tcPr>
                <w:tcW w:w="0" w:type="auto"/>
                <w:vAlign w:val="center"/>
              </w:tcPr>
            </w:tcPrChange>
          </w:tcPr>
          <w:p w14:paraId="7D4DAD53" w14:textId="77777777" w:rsidR="00F27BF4" w:rsidRPr="00D1063F" w:rsidRDefault="00F27BF4" w:rsidP="006B44B3">
            <w:pPr>
              <w:jc w:val="center"/>
              <w:rPr>
                <w:rFonts w:ascii="Times New Roman" w:eastAsiaTheme="minorEastAsia" w:hAnsi="Times New Roman" w:cs="Times New Roman"/>
              </w:rPr>
            </w:pPr>
            <w:r>
              <w:rPr>
                <w:rFonts w:ascii="Times New Roman" w:eastAsiaTheme="minorEastAsia" w:hAnsi="Times New Roman" w:cs="Times New Roman"/>
                <w:i/>
              </w:rPr>
              <w:t xml:space="preserve">x </w:t>
            </w:r>
            <w:r>
              <w:rPr>
                <w:rFonts w:ascii="Times New Roman" w:eastAsiaTheme="minorEastAsia" w:hAnsi="Times New Roman" w:cs="Times New Roman"/>
              </w:rPr>
              <w:t xml:space="preserve">= </w:t>
            </w:r>
            <w:del w:id="781" w:author="Sandra Ballen" w:date="2015-09-22T10:34:00Z">
              <w:r>
                <w:rPr>
                  <w:rFonts w:ascii="Times New Roman" w:eastAsiaTheme="minorEastAsia" w:hAnsi="Times New Roman" w:cs="Times New Roman"/>
                </w:rPr>
                <w:delText>‒</w:delText>
              </w:r>
            </w:del>
            <w:ins w:id="782"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12</w:t>
            </w:r>
          </w:p>
        </w:tc>
        <w:tc>
          <w:tcPr>
            <w:tcW w:w="0" w:type="auto"/>
            <w:vAlign w:val="center"/>
            <w:tcPrChange w:id="783" w:author="Diana Velásquez Rojas" w:date="2015-09-22T10:34:00Z">
              <w:tcPr>
                <w:tcW w:w="0" w:type="auto"/>
                <w:vAlign w:val="center"/>
              </w:tcPr>
            </w:tcPrChange>
          </w:tcPr>
          <w:p w14:paraId="27FF45C3" w14:textId="77777777" w:rsidR="00F27BF4" w:rsidRDefault="00F27BF4" w:rsidP="006B44B3">
            <w:pPr>
              <w:jc w:val="both"/>
              <w:rPr>
                <w:rFonts w:ascii="Times New Roman" w:eastAsiaTheme="minorEastAsia" w:hAnsi="Times New Roman" w:cs="Times New Roman"/>
              </w:rPr>
            </w:pPr>
            <w:r>
              <w:rPr>
                <w:rFonts w:ascii="Times New Roman" w:eastAsiaTheme="minorEastAsia" w:hAnsi="Times New Roman" w:cs="Times New Roman"/>
              </w:rPr>
              <w:t>Propiedad del módulo de la multiplicación</w:t>
            </w:r>
          </w:p>
        </w:tc>
      </w:tr>
    </w:tbl>
    <w:p w14:paraId="0B215972" w14:textId="77777777" w:rsidR="00F27BF4" w:rsidRDefault="00F27BF4" w:rsidP="00F27BF4">
      <w:pPr>
        <w:spacing w:after="0"/>
        <w:rPr>
          <w:rFonts w:ascii="Times New Roman" w:hAnsi="Times New Roman" w:cs="Times New Roman"/>
          <w:color w:val="000000"/>
          <w:lang w:val="es-CO"/>
        </w:rPr>
      </w:pPr>
    </w:p>
    <w:p w14:paraId="1971228A" w14:textId="77777777"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xml:space="preserve">= </w:t>
      </w:r>
      <w:del w:id="784" w:author="Sandra Ballen" w:date="2015-09-22T10:34:00Z">
        <w:r>
          <w:rPr>
            <w:rFonts w:ascii="Times New Roman" w:eastAsiaTheme="minorEastAsia" w:hAnsi="Times New Roman" w:cs="Times New Roman"/>
          </w:rPr>
          <w:delText>‒</w:delText>
        </w:r>
      </w:del>
      <w:ins w:id="785"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12</w:t>
      </w:r>
      <w:ins w:id="786" w:author="chris" w:date="2015-09-20T21:43:00Z">
        <w:r>
          <w:rPr>
            <w:rFonts w:ascii="Times New Roman" w:eastAsiaTheme="minorEastAsia" w:hAnsi="Times New Roman" w:cs="Times New Roman"/>
          </w:rPr>
          <w:t>,</w:t>
        </w:r>
      </w:ins>
      <w:r>
        <w:rPr>
          <w:rFonts w:ascii="Times New Roman" w:eastAsiaTheme="minorEastAsia" w:hAnsi="Times New Roman" w:cs="Times New Roman"/>
        </w:rPr>
        <w:t xml:space="preserve"> porque dicho número satisface la igualdad, es decir, la hace verdadera:</w:t>
      </w:r>
    </w:p>
    <w:p w14:paraId="2446BD7C" w14:textId="77777777" w:rsidR="00F27BF4" w:rsidRDefault="00F27BF4" w:rsidP="00F27BF4">
      <w:pPr>
        <w:spacing w:after="0"/>
        <w:rPr>
          <w:rFonts w:ascii="Times New Roman" w:eastAsiaTheme="minorEastAsia" w:hAnsi="Times New Roman" w:cs="Times New Roman"/>
        </w:rPr>
      </w:pPr>
      <w:r>
        <w:rPr>
          <w:rFonts w:ascii="Times New Roman" w:eastAsiaTheme="minorEastAsia" w:hAnsi="Times New Roman" w:cs="Times New Roman"/>
        </w:rPr>
        <w:t xml:space="preserve"> </w:t>
      </w:r>
    </w:p>
    <w:p w14:paraId="48DFFE1C" w14:textId="77777777"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noProof/>
          <w:lang w:val="es-CO" w:eastAsia="es-CO"/>
        </w:rPr>
        <mc:AlternateContent>
          <mc:Choice Requires="wps">
            <w:drawing>
              <wp:anchor distT="0" distB="0" distL="114300" distR="114300" simplePos="0" relativeHeight="251663360" behindDoc="0" locked="0" layoutInCell="1" allowOverlap="1" wp14:anchorId="4AED1F41" wp14:editId="05D4DA4F">
                <wp:simplePos x="0" y="0"/>
                <wp:positionH relativeFrom="column">
                  <wp:posOffset>2566894</wp:posOffset>
                </wp:positionH>
                <wp:positionV relativeFrom="paragraph">
                  <wp:posOffset>152657</wp:posOffset>
                </wp:positionV>
                <wp:extent cx="0" cy="0"/>
                <wp:effectExtent l="0" t="0" r="0" b="0"/>
                <wp:wrapNone/>
                <wp:docPr id="17" name="Conector recto de flecha 1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5678B7" id="Conector recto de flecha 17" o:spid="_x0000_s1026" type="#_x0000_t32" style="position:absolute;margin-left:202.1pt;margin-top:12pt;width:0;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" strokecolor="#4f81bd [3204]" strokeweight="2pt">
                <v:stroke endarrow="block"/>
                <v:shadow on="t" color="black" opacity="24903f" origin=",.5" offset="0,.55556mm"/>
              </v:shape>
            </w:pict>
          </mc:Fallback>
        </mc:AlternateContent>
      </w:r>
      <w:r>
        <w:rPr>
          <w:rFonts w:ascii="Times New Roman" w:eastAsiaTheme="minorEastAsia" w:hAnsi="Times New Roman" w:cs="Times New Roman"/>
        </w:rPr>
        <w:t xml:space="preserve">9 · </w:t>
      </w:r>
      <w:r>
        <w:rPr>
          <w:rFonts w:ascii="Times New Roman" w:eastAsiaTheme="minorEastAsia" w:hAnsi="Times New Roman" w:cs="Times New Roman"/>
          <w:i/>
        </w:rPr>
        <w:t>x</w:t>
      </w:r>
      <w:r>
        <w:rPr>
          <w:rFonts w:ascii="Times New Roman" w:eastAsiaTheme="minorEastAsia" w:hAnsi="Times New Roman" w:cs="Times New Roman"/>
        </w:rPr>
        <w:t xml:space="preserve"> = </w:t>
      </w:r>
      <w:del w:id="787" w:author="Sandra Ballen" w:date="2015-09-22T10:34:00Z">
        <w:r>
          <w:rPr>
            <w:rFonts w:ascii="Times New Roman" w:eastAsiaTheme="minorEastAsia" w:hAnsi="Times New Roman" w:cs="Times New Roman"/>
          </w:rPr>
          <w:delText>‒</w:delText>
        </w:r>
      </w:del>
      <w:ins w:id="788"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108</w:t>
      </w:r>
    </w:p>
    <w:p w14:paraId="54245DA0" w14:textId="77777777" w:rsidR="00F27BF4" w:rsidRDefault="00F27BF4" w:rsidP="00F27BF4">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9 · </w:t>
      </w:r>
      <w:del w:id="789" w:author="Sandra Ballen" w:date="2015-09-22T10:34:00Z">
        <w:r w:rsidRPr="000F53BB">
          <w:rPr>
            <w:rFonts w:ascii="Times New Roman" w:eastAsiaTheme="minorEastAsia" w:hAnsi="Times New Roman" w:cs="Times New Roman"/>
          </w:rPr>
          <w:delText>(</w:delText>
        </w:r>
        <w:r>
          <w:rPr>
            <w:rFonts w:ascii="Times New Roman" w:eastAsiaTheme="minorEastAsia" w:hAnsi="Times New Roman" w:cs="Times New Roman"/>
          </w:rPr>
          <w:delText>‒</w:delText>
        </w:r>
      </w:del>
      <w:ins w:id="790" w:author="Sandra Ballen" w:date="2015-09-22T10:34:00Z">
        <w:r w:rsidRPr="000F53BB">
          <w:rPr>
            <w:rFonts w:ascii="Times New Roman" w:eastAsiaTheme="minorEastAsia" w:hAnsi="Times New Roman" w:cs="Times New Roman"/>
          </w:rPr>
          <w:t>(</w:t>
        </w:r>
        <w:r>
          <w:rPr>
            <w:rFonts w:ascii="Times New Roman" w:eastAsiaTheme="minorEastAsia" w:hAnsi="Times New Roman" w:cs="Times New Roman"/>
          </w:rPr>
          <w:t>–</w:t>
        </w:r>
      </w:ins>
      <w:r w:rsidRPr="000F53BB">
        <w:rPr>
          <w:rFonts w:ascii="Times New Roman" w:eastAsiaTheme="minorEastAsia" w:hAnsi="Times New Roman" w:cs="Times New Roman"/>
        </w:rPr>
        <w:t>12)</w:t>
      </w:r>
      <w:r>
        <w:rPr>
          <w:rFonts w:ascii="Times New Roman" w:eastAsiaTheme="minorEastAsia" w:hAnsi="Times New Roman" w:cs="Times New Roman"/>
        </w:rPr>
        <w:t xml:space="preserve"> = </w:t>
      </w:r>
      <w:del w:id="791" w:author="Sandra Ballen" w:date="2015-09-22T10:34:00Z">
        <w:r>
          <w:rPr>
            <w:rFonts w:ascii="Times New Roman" w:eastAsiaTheme="minorEastAsia" w:hAnsi="Times New Roman" w:cs="Times New Roman"/>
          </w:rPr>
          <w:delText>‒</w:delText>
        </w:r>
      </w:del>
      <w:ins w:id="792"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108</w:t>
      </w:r>
    </w:p>
    <w:p w14:paraId="12289AB8" w14:textId="77777777" w:rsidR="00F27BF4" w:rsidRDefault="00F27BF4" w:rsidP="00F27BF4">
      <w:pPr>
        <w:spacing w:after="0"/>
        <w:rPr>
          <w:rFonts w:ascii="Times New Roman" w:eastAsiaTheme="minorEastAsia" w:hAnsi="Times New Roman" w:cs="Times New Roman"/>
        </w:rPr>
      </w:pPr>
    </w:p>
    <w:p w14:paraId="3AC44548" w14:textId="77777777" w:rsidR="00F27BF4" w:rsidRDefault="00F27BF4" w:rsidP="00F27BF4">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En general, el proceso de usar la propiedad uniforme en ecuaciones de la forma </w:t>
      </w:r>
      <w:r w:rsidRPr="001F63BD">
        <w:rPr>
          <w:rFonts w:ascii="Times" w:hAnsi="Times"/>
          <w:i/>
        </w:rPr>
        <w:t xml:space="preserve">a </w:t>
      </w:r>
      <w:r w:rsidRPr="001F63BD">
        <w:rPr>
          <w:rFonts w:ascii="Times" w:hAnsi="Times" w:cs="Times"/>
          <w:i/>
        </w:rPr>
        <w:t>·</w:t>
      </w:r>
      <w:r w:rsidRPr="001F63BD">
        <w:rPr>
          <w:rFonts w:ascii="Times" w:hAnsi="Times"/>
          <w:i/>
        </w:rPr>
        <w:t xml:space="preserve"> x = c</w:t>
      </w:r>
      <w:r>
        <w:rPr>
          <w:rFonts w:ascii="Times New Roman" w:eastAsiaTheme="minorEastAsia" w:hAnsi="Times New Roman" w:cs="Times New Roman"/>
        </w:rPr>
        <w:t xml:space="preserve"> se</w:t>
      </w:r>
      <w:del w:id="793" w:author="chris" w:date="2015-09-20T21:43:00Z">
        <w:r>
          <w:rPr>
            <w:rFonts w:ascii="Times New Roman" w:eastAsiaTheme="minorEastAsia" w:hAnsi="Times New Roman" w:cs="Times New Roman"/>
          </w:rPr>
          <w:delText>r</w:delText>
        </w:r>
      </w:del>
      <w:r>
        <w:rPr>
          <w:rFonts w:ascii="Times New Roman" w:eastAsiaTheme="minorEastAsia" w:hAnsi="Times New Roman" w:cs="Times New Roman"/>
        </w:rPr>
        <w:t xml:space="preserve"> resume así: para despejar, realice la operación contraria a la que está haciendo la variable al término constante, en cada miembro de la ecuación</w:t>
      </w:r>
      <w:ins w:id="794" w:author="chris" w:date="2015-09-21T18:29:00Z">
        <w:r>
          <w:rPr>
            <w:rFonts w:ascii="Times New Roman" w:eastAsiaTheme="minorEastAsia" w:hAnsi="Times New Roman" w:cs="Times New Roman"/>
          </w:rPr>
          <w:t>;</w:t>
        </w:r>
      </w:ins>
      <w:del w:id="795" w:author="chris" w:date="2015-09-21T18:29:00Z">
        <w:r w:rsidDel="00443516">
          <w:rPr>
            <w:rFonts w:ascii="Times New Roman" w:eastAsiaTheme="minorEastAsia" w:hAnsi="Times New Roman" w:cs="Times New Roman"/>
          </w:rPr>
          <w:delText>. E</w:delText>
        </w:r>
      </w:del>
      <w:ins w:id="796" w:author="chris" w:date="2015-09-21T18:29:00Z">
        <w:r>
          <w:rPr>
            <w:rFonts w:ascii="Times New Roman" w:eastAsiaTheme="minorEastAsia" w:hAnsi="Times New Roman" w:cs="Times New Roman"/>
          </w:rPr>
          <w:t xml:space="preserve"> e</w:t>
        </w:r>
      </w:ins>
      <w:ins w:id="797" w:author="Diana Velásquez Rojas" w:date="2015-09-22T10:34:00Z">
        <w:r>
          <w:rPr>
            <w:rFonts w:ascii="Times New Roman" w:eastAsiaTheme="minorEastAsia" w:hAnsi="Times New Roman" w:cs="Times New Roman"/>
          </w:rPr>
          <w:t>sto</w:t>
        </w:r>
      </w:ins>
      <w:ins w:id="798" w:author="Sandra Ballen" w:date="2015-09-22T10:34:00Z">
        <w:r>
          <w:rPr>
            <w:rFonts w:ascii="Times New Roman" w:eastAsiaTheme="minorEastAsia" w:hAnsi="Times New Roman" w:cs="Times New Roman"/>
          </w:rPr>
          <w:t>. Esto</w:t>
        </w:r>
      </w:ins>
      <w:r>
        <w:rPr>
          <w:rFonts w:ascii="Times New Roman" w:eastAsiaTheme="minorEastAsia" w:hAnsi="Times New Roman" w:cs="Times New Roman"/>
        </w:rPr>
        <w:t xml:space="preserve"> es, divida cada término entre el valor constante.</w:t>
      </w:r>
    </w:p>
    <w:p w14:paraId="16A2BD17" w14:textId="77777777" w:rsidR="00F27BF4" w:rsidRDefault="00F27BF4" w:rsidP="00F27BF4">
      <w:pPr>
        <w:spacing w:after="0"/>
        <w:rPr>
          <w:rFonts w:ascii="Times New Roman" w:eastAsiaTheme="minorEastAsia" w:hAnsi="Times New Roman" w:cs="Times New Roman"/>
        </w:rPr>
      </w:pPr>
    </w:p>
    <w:tbl>
      <w:tblPr>
        <w:tblStyle w:val="Tablaconcuadrcula"/>
        <w:tblW w:w="0" w:type="auto"/>
        <w:tblLayout w:type="fixed"/>
        <w:tblLook w:val="04A0" w:firstRow="1" w:lastRow="0" w:firstColumn="1" w:lastColumn="0" w:noHBand="0" w:noVBand="1"/>
        <w:tblPrChange w:id="799"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800">
          <w:tblGrid>
            <w:gridCol w:w="2547"/>
            <w:gridCol w:w="6281"/>
          </w:tblGrid>
        </w:tblGridChange>
      </w:tblGrid>
      <w:tr w:rsidR="00F27BF4" w:rsidRPr="005D1738" w14:paraId="462A9848" w14:textId="77777777" w:rsidTr="006B44B3">
        <w:tc>
          <w:tcPr>
            <w:tcW w:w="8828" w:type="dxa"/>
            <w:gridSpan w:val="2"/>
            <w:shd w:val="clear" w:color="auto" w:fill="0D0D0D" w:themeFill="text1" w:themeFillTint="F2"/>
            <w:tcPrChange w:id="801" w:author="Diana Velásquez Rojas" w:date="2015-09-22T10:34:00Z">
              <w:tcPr>
                <w:tcW w:w="8828" w:type="dxa"/>
                <w:gridSpan w:val="2"/>
                <w:shd w:val="clear" w:color="auto" w:fill="0D0D0D" w:themeFill="text1" w:themeFillTint="F2"/>
              </w:tcPr>
            </w:tcPrChange>
          </w:tcPr>
          <w:p w14:paraId="7C3CDE57"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 </w:t>
            </w:r>
            <w:r w:rsidRPr="005D1738">
              <w:rPr>
                <w:rFonts w:ascii="Times New Roman" w:hAnsi="Times New Roman" w:cs="Times New Roman"/>
                <w:b/>
                <w:color w:val="FFFFFF" w:themeColor="background1"/>
              </w:rPr>
              <w:t>Imagen (fotografía, gráfica o ilustración)</w:t>
            </w:r>
          </w:p>
        </w:tc>
      </w:tr>
      <w:tr w:rsidR="00F27BF4" w14:paraId="0CA56CDE" w14:textId="77777777" w:rsidTr="006B44B3">
        <w:tc>
          <w:tcPr>
            <w:tcW w:w="2547" w:type="dxa"/>
            <w:tcPrChange w:id="802" w:author="Diana Velásquez Rojas" w:date="2015-09-22T10:34:00Z">
              <w:tcPr>
                <w:tcW w:w="2547" w:type="dxa"/>
              </w:tcPr>
            </w:tcPrChange>
          </w:tcPr>
          <w:p w14:paraId="6B20D28D"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803" w:author="Diana Velásquez Rojas" w:date="2015-09-22T10:34:00Z">
              <w:tcPr>
                <w:tcW w:w="6281" w:type="dxa"/>
              </w:tcPr>
            </w:tcPrChange>
          </w:tcPr>
          <w:p w14:paraId="653A679A"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MA_07_04_IMG09</w:t>
            </w:r>
          </w:p>
        </w:tc>
      </w:tr>
      <w:tr w:rsidR="00F27BF4" w14:paraId="5053F5DE" w14:textId="77777777" w:rsidTr="006B44B3">
        <w:tc>
          <w:tcPr>
            <w:tcW w:w="2547" w:type="dxa"/>
            <w:tcPrChange w:id="804" w:author="Diana Velásquez Rojas" w:date="2015-09-22T10:34:00Z">
              <w:tcPr>
                <w:tcW w:w="2547" w:type="dxa"/>
              </w:tcPr>
            </w:tcPrChange>
          </w:tcPr>
          <w:p w14:paraId="414E460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805" w:author="Diana Velásquez Rojas" w:date="2015-09-22T10:34:00Z">
              <w:tcPr>
                <w:tcW w:w="6281" w:type="dxa"/>
              </w:tcPr>
            </w:tcPrChange>
          </w:tcPr>
          <w:p w14:paraId="72E1826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Tarjetas con multiplicaciones</w:t>
            </w:r>
          </w:p>
        </w:tc>
      </w:tr>
      <w:tr w:rsidR="00F27BF4" w14:paraId="13CF844A" w14:textId="77777777" w:rsidTr="006B44B3">
        <w:tc>
          <w:tcPr>
            <w:tcW w:w="2547" w:type="dxa"/>
            <w:tcPrChange w:id="806" w:author="Diana Velásquez Rojas" w:date="2015-09-22T10:34:00Z">
              <w:tcPr>
                <w:tcW w:w="2547" w:type="dxa"/>
              </w:tcPr>
            </w:tcPrChange>
          </w:tcPr>
          <w:p w14:paraId="400C20B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807" w:author="Diana Velásquez Rojas" w:date="2015-09-22T10:34:00Z">
              <w:tcPr>
                <w:tcW w:w="6281" w:type="dxa"/>
              </w:tcPr>
            </w:tcPrChange>
          </w:tcPr>
          <w:p w14:paraId="2C4ECE04" w14:textId="77777777" w:rsidR="00F27BF4" w:rsidRDefault="00F27BF4" w:rsidP="006B44B3">
            <w:pPr>
              <w:rPr>
                <w:rFonts w:ascii="Times" w:hAnsi="Times"/>
              </w:rPr>
            </w:pPr>
            <w:r w:rsidRPr="0034059D">
              <w:rPr>
                <w:rFonts w:ascii="Times" w:hAnsi="Times"/>
              </w:rPr>
              <w:t>139010240</w:t>
            </w:r>
          </w:p>
          <w:p w14:paraId="66422D44" w14:textId="77777777" w:rsidR="00F27BF4" w:rsidRPr="005605C5" w:rsidRDefault="00F27BF4" w:rsidP="006B44B3">
            <w:pPr>
              <w:rPr>
                <w:rFonts w:ascii="Times" w:hAnsi="Times"/>
              </w:rPr>
            </w:pPr>
            <w:r>
              <w:rPr>
                <w:noProof/>
                <w:lang w:val="es-CO" w:eastAsia="es-CO"/>
              </w:rPr>
              <w:drawing>
                <wp:inline distT="0" distB="0" distL="0" distR="0" wp14:anchorId="51C7B475" wp14:editId="7562C956">
                  <wp:extent cx="1491904" cy="961970"/>
                  <wp:effectExtent l="0" t="0" r="0" b="0"/>
                  <wp:docPr id="7" name="Imagen 7" descr="Mix of Multiplication table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x of Multiplication table ca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9309" cy="966745"/>
                          </a:xfrm>
                          <a:prstGeom prst="rect">
                            <a:avLst/>
                          </a:prstGeom>
                          <a:noFill/>
                          <a:ln>
                            <a:noFill/>
                          </a:ln>
                        </pic:spPr>
                      </pic:pic>
                    </a:graphicData>
                  </a:graphic>
                </wp:inline>
              </w:drawing>
            </w:r>
          </w:p>
        </w:tc>
      </w:tr>
      <w:tr w:rsidR="00F27BF4" w14:paraId="6FD4ADEC" w14:textId="77777777" w:rsidTr="006B44B3">
        <w:tc>
          <w:tcPr>
            <w:tcW w:w="2547" w:type="dxa"/>
            <w:tcPrChange w:id="808" w:author="Diana Velásquez Rojas" w:date="2015-09-22T10:34:00Z">
              <w:tcPr>
                <w:tcW w:w="2547" w:type="dxa"/>
              </w:tcPr>
            </w:tcPrChange>
          </w:tcPr>
          <w:p w14:paraId="1B12C4A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Change w:id="809" w:author="Diana Velásquez Rojas" w:date="2015-09-22T10:34:00Z">
              <w:tcPr>
                <w:tcW w:w="6281" w:type="dxa"/>
              </w:tcPr>
            </w:tcPrChange>
          </w:tcPr>
          <w:p w14:paraId="3A0F163B"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r w:rsidRPr="000C01C7">
              <w:rPr>
                <w:rFonts w:ascii="Times New Roman" w:hAnsi="Times New Roman" w:cs="Times New Roman"/>
                <w:i/>
                <w:color w:val="000000"/>
              </w:rPr>
              <w:t>a</w:t>
            </w:r>
            <w:r>
              <w:rPr>
                <w:rFonts w:ascii="Times New Roman" w:hAnsi="Times New Roman" w:cs="Times New Roman"/>
                <w:i/>
                <w:color w:val="000000"/>
              </w:rPr>
              <w:t xml:space="preserve"> · </w:t>
            </w:r>
            <w:r w:rsidRPr="000C01C7">
              <w:rPr>
                <w:rFonts w:ascii="Times New Roman" w:hAnsi="Times New Roman" w:cs="Times New Roman"/>
                <w:i/>
                <w:color w:val="000000"/>
              </w:rPr>
              <w:t>x</w:t>
            </w:r>
            <w:r>
              <w:rPr>
                <w:rFonts w:ascii="Times New Roman" w:hAnsi="Times New Roman" w:cs="Times New Roman"/>
                <w:color w:val="000000"/>
              </w:rPr>
              <w:t xml:space="preserve"> = </w:t>
            </w:r>
            <w:r w:rsidRPr="000C01C7">
              <w:rPr>
                <w:rFonts w:ascii="Times New Roman" w:hAnsi="Times New Roman" w:cs="Times New Roman"/>
                <w:i/>
                <w:color w:val="000000"/>
              </w:rPr>
              <w:t>c</w:t>
            </w:r>
            <w:r>
              <w:rPr>
                <w:rFonts w:ascii="Times New Roman" w:hAnsi="Times New Roman" w:cs="Times New Roman"/>
                <w:color w:val="000000"/>
              </w:rPr>
              <w:t xml:space="preserve"> </w:t>
            </w:r>
            <w:r>
              <w:rPr>
                <w:rFonts w:ascii="Times New Roman" w:eastAsiaTheme="minorEastAsia" w:hAnsi="Times New Roman" w:cs="Times New Roman"/>
              </w:rPr>
              <w:t>son el de la multiplicación y el igual.</w:t>
            </w:r>
          </w:p>
        </w:tc>
      </w:tr>
    </w:tbl>
    <w:p w14:paraId="4D21246E" w14:textId="77777777" w:rsidR="00F27BF4" w:rsidRDefault="00F27BF4" w:rsidP="00F27BF4">
      <w:pPr>
        <w:spacing w:after="0"/>
        <w:rPr>
          <w:rFonts w:ascii="Times New Roman" w:hAnsi="Times New Roman" w:cs="Times New Roman"/>
          <w:color w:val="7030A0"/>
        </w:rPr>
      </w:pPr>
    </w:p>
    <w:tbl>
      <w:tblPr>
        <w:tblStyle w:val="Tablaconcuadrcula"/>
        <w:tblW w:w="0" w:type="auto"/>
        <w:tblLayout w:type="fixed"/>
        <w:tblLook w:val="04A0" w:firstRow="1" w:lastRow="0" w:firstColumn="1" w:lastColumn="0" w:noHBand="0" w:noVBand="1"/>
        <w:tblPrChange w:id="810" w:author="Diana Velásquez Rojas" w:date="2015-09-22T10:34:00Z">
          <w:tblPr>
            <w:tblStyle w:val="Tablaconcuadrcula"/>
            <w:tblW w:w="0" w:type="auto"/>
            <w:tblLayout w:type="fixed"/>
            <w:tblLook w:val="04A0" w:firstRow="1" w:lastRow="0" w:firstColumn="1" w:lastColumn="0" w:noHBand="0" w:noVBand="1"/>
          </w:tblPr>
        </w:tblPrChange>
      </w:tblPr>
      <w:tblGrid>
        <w:gridCol w:w="1242"/>
        <w:gridCol w:w="7812"/>
        <w:tblGridChange w:id="811">
          <w:tblGrid>
            <w:gridCol w:w="1242"/>
            <w:gridCol w:w="7812"/>
          </w:tblGrid>
        </w:tblGridChange>
      </w:tblGrid>
      <w:tr w:rsidR="00F27BF4" w:rsidRPr="005D1738" w14:paraId="3197B452" w14:textId="77777777" w:rsidTr="006B44B3">
        <w:tc>
          <w:tcPr>
            <w:tcW w:w="9054" w:type="dxa"/>
            <w:gridSpan w:val="2"/>
            <w:shd w:val="clear" w:color="auto" w:fill="000000" w:themeFill="text1"/>
            <w:tcPrChange w:id="812" w:author="Diana Velásquez Rojas" w:date="2015-09-22T10:34:00Z">
              <w:tcPr>
                <w:tcW w:w="9054" w:type="dxa"/>
                <w:gridSpan w:val="2"/>
                <w:shd w:val="clear" w:color="auto" w:fill="000000" w:themeFill="text1"/>
              </w:tcPr>
            </w:tcPrChange>
          </w:tcPr>
          <w:p w14:paraId="0B7F66CE"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F27BF4" w:rsidRPr="00726376" w14:paraId="15E9834E" w14:textId="77777777" w:rsidTr="006B44B3">
        <w:tc>
          <w:tcPr>
            <w:tcW w:w="1242" w:type="dxa"/>
            <w:tcPrChange w:id="813" w:author="Diana Velásquez Rojas" w:date="2015-09-22T10:34:00Z">
              <w:tcPr>
                <w:tcW w:w="1242" w:type="dxa"/>
              </w:tcPr>
            </w:tcPrChange>
          </w:tcPr>
          <w:p w14:paraId="23ED6C35" w14:textId="77777777" w:rsidR="00F27BF4" w:rsidRPr="00726376" w:rsidRDefault="00F27BF4" w:rsidP="006B44B3">
            <w:pPr>
              <w:rPr>
                <w:rFonts w:ascii="Times" w:hAnsi="Times"/>
                <w:b/>
                <w:sz w:val="18"/>
                <w:szCs w:val="18"/>
              </w:rPr>
            </w:pPr>
            <w:r>
              <w:rPr>
                <w:rFonts w:ascii="Times" w:hAnsi="Times"/>
                <w:b/>
                <w:sz w:val="18"/>
                <w:szCs w:val="18"/>
              </w:rPr>
              <w:t>Título</w:t>
            </w:r>
          </w:p>
        </w:tc>
        <w:tc>
          <w:tcPr>
            <w:tcW w:w="7812" w:type="dxa"/>
            <w:tcPrChange w:id="814" w:author="Diana Velásquez Rojas" w:date="2015-09-22T10:34:00Z">
              <w:tcPr>
                <w:tcW w:w="7812" w:type="dxa"/>
              </w:tcPr>
            </w:tcPrChange>
          </w:tcPr>
          <w:p w14:paraId="665CEC7E" w14:textId="77777777" w:rsidR="00F27BF4" w:rsidRPr="00305B03" w:rsidRDefault="00F27BF4" w:rsidP="006B44B3">
            <w:pPr>
              <w:jc w:val="center"/>
              <w:rPr>
                <w:rFonts w:ascii="Times" w:hAnsi="Times"/>
                <w:b/>
              </w:rPr>
            </w:pPr>
            <w:r w:rsidRPr="00305B03">
              <w:rPr>
                <w:rFonts w:ascii="Times" w:hAnsi="Times"/>
                <w:b/>
              </w:rPr>
              <w:t xml:space="preserve">Proceso para resolver una ecuación de la forma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p>
        </w:tc>
      </w:tr>
      <w:tr w:rsidR="00F27BF4" w:rsidRPr="00726376" w14:paraId="7974DAC5" w14:textId="77777777" w:rsidTr="006B44B3">
        <w:tc>
          <w:tcPr>
            <w:tcW w:w="1242" w:type="dxa"/>
            <w:tcPrChange w:id="815" w:author="Diana Velásquez Rojas" w:date="2015-09-22T10:34:00Z">
              <w:tcPr>
                <w:tcW w:w="1242" w:type="dxa"/>
              </w:tcPr>
            </w:tcPrChange>
          </w:tcPr>
          <w:p w14:paraId="3A5EFF88"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7812" w:type="dxa"/>
            <w:tcPrChange w:id="816" w:author="Diana Velásquez Rojas" w:date="2015-09-22T10:34:00Z">
              <w:tcPr>
                <w:tcW w:w="7812" w:type="dxa"/>
              </w:tcPr>
            </w:tcPrChange>
          </w:tcPr>
          <w:p w14:paraId="697DE716" w14:textId="77777777" w:rsidR="00F27BF4" w:rsidRDefault="00F27BF4" w:rsidP="006B44B3">
            <w:pPr>
              <w:rPr>
                <w:rFonts w:ascii="Times" w:eastAsiaTheme="minorEastAsia" w:hAnsi="Times"/>
              </w:rPr>
            </w:pPr>
            <w:r w:rsidRPr="003B1999">
              <w:rPr>
                <w:rFonts w:ascii="Times" w:hAnsi="Times"/>
              </w:rPr>
              <w:t xml:space="preserve">Para </w:t>
            </w:r>
            <w:r w:rsidRPr="00121972">
              <w:rPr>
                <w:rFonts w:ascii="Times" w:hAnsi="Times"/>
                <w:b/>
              </w:rPr>
              <w:t>resolver</w:t>
            </w:r>
            <w:r>
              <w:rPr>
                <w:rFonts w:ascii="Times" w:hAnsi="Times"/>
              </w:rPr>
              <w:t xml:space="preserve"> una ecuación de </w:t>
            </w:r>
            <w:r w:rsidRPr="00C1707E">
              <w:rPr>
                <w:rFonts w:ascii="Times" w:hAnsi="Times"/>
              </w:rPr>
              <w:t>la forma</w:t>
            </w:r>
            <w:r>
              <w:rPr>
                <w:rFonts w:ascii="Times" w:hAnsi="Times"/>
                <w:b/>
              </w:rPr>
              <w:t xml:space="preserve"> </w:t>
            </w:r>
            <w:r w:rsidRPr="00C1707E">
              <w:rPr>
                <w:rFonts w:ascii="Times" w:hAnsi="Times"/>
                <w:b/>
                <w:i/>
              </w:rPr>
              <w:t>a</w:t>
            </w:r>
            <w:r>
              <w:rPr>
                <w:rFonts w:ascii="Times" w:hAnsi="Times"/>
                <w:b/>
              </w:rPr>
              <w:t xml:space="preserve"> </w:t>
            </w:r>
            <w:r>
              <w:rPr>
                <w:rFonts w:ascii="Times" w:hAnsi="Times" w:cs="Times"/>
                <w:b/>
              </w:rPr>
              <w:t>·</w:t>
            </w:r>
            <w:r>
              <w:rPr>
                <w:rFonts w:ascii="Times" w:hAnsi="Times"/>
                <w:b/>
              </w:rPr>
              <w:t xml:space="preserve"> </w:t>
            </w:r>
            <w:r w:rsidRPr="00305B03">
              <w:rPr>
                <w:rFonts w:ascii="Times" w:hAnsi="Times"/>
                <w:b/>
                <w:i/>
              </w:rPr>
              <w:t>x</w:t>
            </w:r>
            <w:r w:rsidRPr="00305B03">
              <w:rPr>
                <w:rFonts w:ascii="Times" w:hAnsi="Times"/>
                <w:b/>
              </w:rPr>
              <w:t xml:space="preserve"> = </w:t>
            </w:r>
            <w:r w:rsidRPr="00305B03">
              <w:rPr>
                <w:rFonts w:ascii="Times" w:hAnsi="Times"/>
                <w:b/>
                <w:i/>
              </w:rPr>
              <w:t>c</w:t>
            </w:r>
            <w:r>
              <w:rPr>
                <w:rFonts w:ascii="Times" w:hAnsi="Times"/>
                <w:b/>
                <w:i/>
              </w:rPr>
              <w:t xml:space="preserve"> </w:t>
            </w:r>
            <w:r w:rsidRPr="00C1707E">
              <w:rPr>
                <w:rFonts w:ascii="Times" w:hAnsi="Times"/>
              </w:rPr>
              <w:t xml:space="preserve">con </w:t>
            </w:r>
            <w:r w:rsidRPr="00C1707E">
              <w:rPr>
                <w:rFonts w:ascii="Times" w:hAnsi="Times"/>
                <w:i/>
              </w:rPr>
              <w:t>a</w:t>
            </w:r>
            <w:r>
              <w:rPr>
                <w:rFonts w:ascii="Times" w:hAnsi="Times"/>
              </w:rPr>
              <w:t xml:space="preserve"> </w:t>
            </w:r>
            <w:r>
              <w:rPr>
                <w:rFonts w:ascii="Times" w:hAnsi="Times" w:cs="Times"/>
              </w:rPr>
              <w:t>≠</w:t>
            </w:r>
            <w:r w:rsidRPr="00C1707E">
              <w:rPr>
                <w:rFonts w:ascii="Times" w:hAnsi="Times"/>
              </w:rPr>
              <w:t xml:space="preserve"> 0</w:t>
            </w:r>
            <w:r w:rsidRPr="00026B9D">
              <w:rPr>
                <w:rFonts w:ascii="Times" w:hAnsi="Times"/>
              </w:rPr>
              <w:t>,</w:t>
            </w:r>
            <w:r w:rsidRPr="00121972">
              <w:rPr>
                <w:rFonts w:ascii="Times" w:hAnsi="Times"/>
                <w:b/>
              </w:rPr>
              <w:t xml:space="preserve"> </w:t>
            </w:r>
            <w:r>
              <w:rPr>
                <w:rFonts w:ascii="Times" w:eastAsiaTheme="minorEastAsia" w:hAnsi="Times"/>
              </w:rPr>
              <w:t xml:space="preserve">al despejar se </w:t>
            </w:r>
            <w:r>
              <w:rPr>
                <w:rFonts w:ascii="Times" w:eastAsiaTheme="minorEastAsia" w:hAnsi="Times"/>
                <w:b/>
              </w:rPr>
              <w:t>divide</w:t>
            </w:r>
            <w:r>
              <w:rPr>
                <w:rFonts w:ascii="Times" w:eastAsiaTheme="minorEastAsia" w:hAnsi="Times"/>
              </w:rPr>
              <w:t xml:space="preserve"> </w:t>
            </w:r>
            <w:r>
              <w:rPr>
                <w:rFonts w:ascii="Times" w:eastAsiaTheme="minorEastAsia" w:hAnsi="Times"/>
                <w:b/>
              </w:rPr>
              <w:t>cada miembro</w:t>
            </w:r>
            <w:r>
              <w:rPr>
                <w:rFonts w:ascii="Times" w:eastAsiaTheme="minorEastAsia" w:hAnsi="Times"/>
              </w:rPr>
              <w:t xml:space="preserve"> de la igualdad </w:t>
            </w:r>
            <w:r w:rsidRPr="00C1707E">
              <w:rPr>
                <w:rFonts w:ascii="Times" w:eastAsiaTheme="minorEastAsia" w:hAnsi="Times"/>
                <w:b/>
              </w:rPr>
              <w:t xml:space="preserve">entre </w:t>
            </w:r>
            <w:r w:rsidRPr="00C1707E">
              <w:rPr>
                <w:rFonts w:ascii="Times" w:eastAsiaTheme="minorEastAsia" w:hAnsi="Times"/>
                <w:b/>
                <w:i/>
              </w:rPr>
              <w:t>a</w:t>
            </w:r>
            <w:r>
              <w:rPr>
                <w:rFonts w:ascii="Times" w:eastAsiaTheme="minorEastAsia" w:hAnsi="Times"/>
              </w:rPr>
              <w:t>.</w:t>
            </w:r>
          </w:p>
          <w:p w14:paraId="1E17194D" w14:textId="77777777" w:rsidR="00F27BF4" w:rsidRDefault="00F27BF4" w:rsidP="006B44B3">
            <w:pPr>
              <w:rPr>
                <w:rFonts w:ascii="Times" w:eastAsiaTheme="minorEastAsia" w:hAnsi="Times"/>
              </w:rPr>
            </w:pPr>
          </w:p>
          <w:p w14:paraId="77325E6F" w14:textId="77777777" w:rsidR="00F27BF4" w:rsidRDefault="00F27BF4" w:rsidP="006B44B3">
            <w:pPr>
              <w:rPr>
                <w:rFonts w:ascii="Times" w:hAnsi="Times"/>
              </w:rPr>
            </w:pPr>
            <w:r w:rsidRPr="00C1707E">
              <w:rPr>
                <w:rFonts w:ascii="Times" w:hAnsi="Times"/>
              </w:rPr>
              <w:t>Al despejar x en la ecuación</w:t>
            </w:r>
            <w:r>
              <w:rPr>
                <w:rFonts w:ascii="Times" w:hAnsi="Times"/>
                <w:i/>
              </w:rPr>
              <w:t xml:space="preserve"> a </w:t>
            </w:r>
            <w:r>
              <w:rPr>
                <w:rFonts w:ascii="Times" w:hAnsi="Times" w:cs="Times"/>
                <w:i/>
              </w:rPr>
              <w:t>·</w:t>
            </w:r>
            <w:r>
              <w:rPr>
                <w:rFonts w:ascii="Times" w:hAnsi="Times"/>
                <w:i/>
              </w:rPr>
              <w:t xml:space="preserve"> </w:t>
            </w:r>
            <w:r w:rsidRPr="00C1707E">
              <w:rPr>
                <w:rFonts w:ascii="Times" w:hAnsi="Times"/>
                <w:i/>
              </w:rPr>
              <w:t>x</w:t>
            </w:r>
            <w:r w:rsidRPr="00C1707E">
              <w:rPr>
                <w:rFonts w:ascii="Times" w:hAnsi="Times"/>
              </w:rPr>
              <w:t xml:space="preserve"> = </w:t>
            </w:r>
            <w:r w:rsidRPr="00C1707E">
              <w:rPr>
                <w:rFonts w:ascii="Times" w:hAnsi="Times"/>
                <w:i/>
              </w:rPr>
              <w:t>c</w:t>
            </w:r>
            <w:r w:rsidRPr="00C1707E">
              <w:rPr>
                <w:rFonts w:ascii="Times" w:hAnsi="Times"/>
              </w:rPr>
              <w:t xml:space="preserve"> se procede así:</w:t>
            </w:r>
            <w:r>
              <w:rPr>
                <w:rFonts w:ascii="Times" w:eastAsiaTheme="minorEastAsia" w:hAnsi="Times"/>
                <w:noProof/>
                <w:lang w:val="es-CO" w:eastAsia="es-CO"/>
              </w:rPr>
              <w:t xml:space="preserve"> </w:t>
            </w:r>
          </w:p>
          <w:p w14:paraId="625DC2C1" w14:textId="77777777" w:rsidR="00F27BF4" w:rsidRDefault="00F27BF4" w:rsidP="006B44B3">
            <w:pPr>
              <w:rPr>
                <w:rFonts w:ascii="Times" w:eastAsiaTheme="minorEastAsia" w:hAnsi="Times"/>
              </w:rPr>
            </w:pPr>
          </w:p>
          <w:p w14:paraId="42055ED3" w14:textId="77777777" w:rsidR="00F27BF4" w:rsidRDefault="00F27BF4" w:rsidP="006B44B3">
            <w:pPr>
              <w:jc w:val="center"/>
              <w:rPr>
                <w:ins w:id="817" w:author="Sandra Ballen" w:date="2015-09-22T10:34:00Z"/>
                <w:rFonts w:ascii="Times" w:eastAsiaTheme="minorEastAsia" w:hAnsi="Times"/>
              </w:rPr>
            </w:pPr>
            <w:ins w:id="818" w:author="Sandra Ballen" w:date="2015-09-22T10:34:00Z">
              <w:r>
                <w:rPr>
                  <w:rFonts w:ascii="Times" w:eastAsiaTheme="minorEastAsia" w:hAnsi="Times"/>
                </w:rPr>
                <w:t>&lt;&lt;MA_07_04_006.gif&gt;&gt;</w:t>
              </w:r>
            </w:ins>
          </w:p>
          <w:p w14:paraId="63139007" w14:textId="77777777" w:rsidR="00F27BF4" w:rsidRDefault="00F27BF4" w:rsidP="006B44B3">
            <w:pPr>
              <w:jc w:val="center"/>
              <w:rPr>
                <w:ins w:id="819" w:author="Sandra Ballen" w:date="2015-09-22T10:34:00Z"/>
                <w:rFonts w:ascii="Times" w:eastAsiaTheme="minorEastAsia" w:hAnsi="Times"/>
              </w:rPr>
            </w:pPr>
          </w:p>
          <w:p w14:paraId="00895269" w14:textId="77777777" w:rsidR="00F27BF4" w:rsidRDefault="00F27BF4" w:rsidP="006B44B3">
            <w:pPr>
              <w:jc w:val="center"/>
              <w:rPr>
                <w:ins w:id="820" w:author="Sandra Ballen" w:date="2015-09-22T10:34:00Z"/>
                <w:rFonts w:ascii="Times" w:eastAsiaTheme="minorEastAsia" w:hAnsi="Times"/>
              </w:rPr>
            </w:pPr>
            <w:ins w:id="821" w:author="Sandra Ballen" w:date="2015-09-22T10:34:00Z">
              <w:r>
                <w:rPr>
                  <w:rFonts w:ascii="Times" w:eastAsiaTheme="minorEastAsia" w:hAnsi="Times"/>
                </w:rPr>
                <w:t>&lt;&lt;MA_07_04_007.gif&gt;&gt;</w:t>
              </w:r>
            </w:ins>
          </w:p>
          <w:p w14:paraId="2F2B2EE8" w14:textId="77777777" w:rsidR="00F27BF4" w:rsidRDefault="00F27BF4" w:rsidP="006B44B3">
            <w:pPr>
              <w:jc w:val="center"/>
              <w:rPr>
                <w:ins w:id="822" w:author="Sandra Ballen" w:date="2015-09-22T10:34:00Z"/>
                <w:rFonts w:ascii="Times" w:eastAsiaTheme="minorEastAsia" w:hAnsi="Times"/>
              </w:rPr>
            </w:pPr>
          </w:p>
          <w:p w14:paraId="26B34CEE" w14:textId="77777777" w:rsidR="00F27BF4" w:rsidRDefault="00F27BF4" w:rsidP="006B44B3">
            <w:pPr>
              <w:jc w:val="center"/>
              <w:rPr>
                <w:ins w:id="823" w:author="Sandra Ballen" w:date="2015-09-22T10:34:00Z"/>
                <w:rFonts w:ascii="Times" w:eastAsiaTheme="minorEastAsia" w:hAnsi="Times"/>
              </w:rPr>
            </w:pPr>
            <w:ins w:id="824" w:author="Sandra Ballen" w:date="2015-09-22T10:34:00Z">
              <w:r>
                <w:rPr>
                  <w:rFonts w:ascii="Times" w:eastAsiaTheme="minorEastAsia" w:hAnsi="Times"/>
                </w:rPr>
                <w:t>&lt;&lt;MA_07_04_008.gif&gt;&gt;</w:t>
              </w:r>
            </w:ins>
          </w:p>
          <w:p w14:paraId="479B12DA" w14:textId="77777777" w:rsidR="00F27BF4" w:rsidRDefault="00F27BF4" w:rsidP="006B44B3">
            <w:pPr>
              <w:jc w:val="center"/>
              <w:rPr>
                <w:ins w:id="825" w:author="Sandra Ballen" w:date="2015-09-22T10:34:00Z"/>
                <w:rFonts w:ascii="Times" w:eastAsiaTheme="minorEastAsia" w:hAnsi="Times"/>
              </w:rPr>
            </w:pPr>
          </w:p>
          <w:p w14:paraId="232F02DC" w14:textId="77777777" w:rsidR="00F27BF4" w:rsidRDefault="00F27BF4" w:rsidP="006B44B3">
            <w:pPr>
              <w:jc w:val="center"/>
              <w:rPr>
                <w:ins w:id="826" w:author="Sandra Ballen" w:date="2015-09-22T10:34:00Z"/>
                <w:rFonts w:ascii="Times" w:eastAsiaTheme="minorEastAsia" w:hAnsi="Times"/>
              </w:rPr>
            </w:pPr>
            <w:ins w:id="827" w:author="Sandra Ballen" w:date="2015-09-22T10:34:00Z">
              <w:r>
                <w:rPr>
                  <w:rFonts w:ascii="Times" w:eastAsiaTheme="minorEastAsia" w:hAnsi="Times"/>
                </w:rPr>
                <w:t>&lt;&lt;MA_07_04_009.gif&gt;&gt;</w:t>
              </w:r>
            </w:ins>
          </w:p>
          <w:p w14:paraId="5D8D82FE" w14:textId="77777777" w:rsidR="00F27BF4" w:rsidRDefault="00F27BF4" w:rsidP="006B44B3">
            <w:pPr>
              <w:jc w:val="center"/>
              <w:rPr>
                <w:ins w:id="828" w:author="Sandra Ballen" w:date="2015-09-22T10:34:00Z"/>
                <w:rFonts w:ascii="Times" w:eastAsiaTheme="minorEastAsia" w:hAnsi="Times"/>
              </w:rPr>
            </w:pPr>
          </w:p>
          <w:p w14:paraId="18E738A5" w14:textId="77777777" w:rsidR="00F27BF4" w:rsidRPr="00C1707E" w:rsidRDefault="00F27BF4">
            <w:pPr>
              <w:pStyle w:val="Prrafodelista"/>
              <w:ind w:left="318"/>
              <w:jc w:val="center"/>
              <w:rPr>
                <w:rFonts w:ascii="Times" w:hAnsi="Times"/>
              </w:rPr>
              <w:pPrChange w:id="829" w:author="Sandra Ballen" w:date="2015-09-22T10:34:00Z">
                <w:pPr/>
              </w:pPrChange>
            </w:pPr>
          </w:p>
        </w:tc>
      </w:tr>
    </w:tbl>
    <w:p w14:paraId="12F9A6B0" w14:textId="77777777" w:rsidR="00F27BF4" w:rsidRDefault="00F27BF4" w:rsidP="00F27BF4">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Change w:id="830" w:author="Diana Velásquez Rojas" w:date="2015-09-22T10:34:00Z">
          <w:tblPr>
            <w:tblStyle w:val="Tablaconcuadrcula"/>
            <w:tblW w:w="0" w:type="auto"/>
            <w:tblLook w:val="04A0" w:firstRow="1" w:lastRow="0" w:firstColumn="1" w:lastColumn="0" w:noHBand="0" w:noVBand="1"/>
          </w:tblPr>
        </w:tblPrChange>
      </w:tblPr>
      <w:tblGrid>
        <w:gridCol w:w="1668"/>
        <w:gridCol w:w="7160"/>
        <w:tblGridChange w:id="831">
          <w:tblGrid>
            <w:gridCol w:w="1668"/>
            <w:gridCol w:w="7160"/>
          </w:tblGrid>
        </w:tblGridChange>
      </w:tblGrid>
      <w:tr w:rsidR="00F27BF4" w:rsidRPr="005D1738" w14:paraId="56D9D859" w14:textId="77777777" w:rsidTr="006B44B3">
        <w:tc>
          <w:tcPr>
            <w:tcW w:w="8828" w:type="dxa"/>
            <w:gridSpan w:val="2"/>
            <w:shd w:val="clear" w:color="auto" w:fill="000000" w:themeFill="text1"/>
            <w:tcPrChange w:id="832" w:author="Diana Velásquez Rojas" w:date="2015-09-22T10:34:00Z">
              <w:tcPr>
                <w:tcW w:w="8828" w:type="dxa"/>
                <w:gridSpan w:val="2"/>
                <w:shd w:val="clear" w:color="auto" w:fill="000000" w:themeFill="text1"/>
              </w:tcPr>
            </w:tcPrChange>
          </w:tcPr>
          <w:p w14:paraId="0E7C6FCE" w14:textId="41250B2A" w:rsidR="00F27BF4" w:rsidRPr="005D1738" w:rsidRDefault="00BA5560" w:rsidP="00BA556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w:t>
            </w:r>
            <w:r w:rsidR="00F27BF4">
              <w:rPr>
                <w:rFonts w:ascii="Times New Roman" w:hAnsi="Times New Roman" w:cs="Times New Roman"/>
                <w:b/>
                <w:color w:val="FFFFFF" w:themeColor="background1"/>
              </w:rPr>
              <w:t>a</w:t>
            </w:r>
            <w:r w:rsidR="00F27BF4" w:rsidRPr="005D1738">
              <w:rPr>
                <w:rFonts w:ascii="Times New Roman" w:hAnsi="Times New Roman" w:cs="Times New Roman"/>
                <w:b/>
                <w:color w:val="FFFFFF" w:themeColor="background1"/>
              </w:rPr>
              <w:t>: recurso nuevo</w:t>
            </w:r>
          </w:p>
        </w:tc>
      </w:tr>
      <w:tr w:rsidR="00F27BF4" w14:paraId="49F30315" w14:textId="77777777" w:rsidTr="006B44B3">
        <w:tc>
          <w:tcPr>
            <w:tcW w:w="1668" w:type="dxa"/>
            <w:tcPrChange w:id="833" w:author="Diana Velásquez Rojas" w:date="2015-09-22T10:34:00Z">
              <w:tcPr>
                <w:tcW w:w="1668" w:type="dxa"/>
              </w:tcPr>
            </w:tcPrChange>
          </w:tcPr>
          <w:p w14:paraId="7E4DB61B"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Change w:id="834" w:author="Diana Velásquez Rojas" w:date="2015-09-22T10:34:00Z">
              <w:tcPr>
                <w:tcW w:w="7160" w:type="dxa"/>
              </w:tcPr>
            </w:tcPrChange>
          </w:tcPr>
          <w:p w14:paraId="0650199B" w14:textId="3C0321CF" w:rsidR="00F27BF4" w:rsidRPr="007D2C51" w:rsidRDefault="00F27BF4" w:rsidP="00533AD6">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Pr>
                <w:rFonts w:ascii="Times New Roman" w:hAnsi="Times New Roman" w:cs="Times New Roman"/>
              </w:rPr>
              <w:t>1</w:t>
            </w:r>
            <w:r w:rsidR="00BA5560">
              <w:rPr>
                <w:rFonts w:ascii="Times New Roman" w:hAnsi="Times New Roman" w:cs="Times New Roman"/>
              </w:rPr>
              <w:t>3</w:t>
            </w:r>
            <w:r>
              <w:rPr>
                <w:rFonts w:ascii="Times New Roman" w:hAnsi="Times New Roman" w:cs="Times New Roman"/>
              </w:rPr>
              <w:t>0</w:t>
            </w:r>
          </w:p>
        </w:tc>
      </w:tr>
      <w:tr w:rsidR="00F27BF4" w14:paraId="66F59256" w14:textId="77777777" w:rsidTr="006B44B3">
        <w:tc>
          <w:tcPr>
            <w:tcW w:w="1668" w:type="dxa"/>
            <w:tcPrChange w:id="835" w:author="Diana Velásquez Rojas" w:date="2015-09-22T10:34:00Z">
              <w:tcPr>
                <w:tcW w:w="1668" w:type="dxa"/>
              </w:tcPr>
            </w:tcPrChange>
          </w:tcPr>
          <w:p w14:paraId="0ACA2A2D"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160" w:type="dxa"/>
            <w:tcPrChange w:id="836" w:author="Diana Velásquez Rojas" w:date="2015-09-22T10:34:00Z">
              <w:tcPr>
                <w:tcW w:w="7160" w:type="dxa"/>
              </w:tcPr>
            </w:tcPrChange>
          </w:tcPr>
          <w:p w14:paraId="08C0C94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Proceso para resolver ecuaciones de la forma </w:t>
            </w:r>
            <w:r w:rsidRPr="00C1707E">
              <w:rPr>
                <w:rFonts w:ascii="Times" w:hAnsi="Times"/>
                <w:i/>
              </w:rPr>
              <w:t>a</w:t>
            </w:r>
            <w:r w:rsidRPr="00C1707E">
              <w:rPr>
                <w:rFonts w:ascii="Times" w:hAnsi="Times"/>
              </w:rPr>
              <w:t xml:space="preserve"> </w:t>
            </w:r>
            <w:r w:rsidRPr="00C1707E">
              <w:rPr>
                <w:rFonts w:ascii="Times" w:hAnsi="Times" w:cs="Times"/>
              </w:rPr>
              <w:t>·</w:t>
            </w:r>
            <w:r w:rsidRPr="00C1707E">
              <w:rPr>
                <w:rFonts w:ascii="Times" w:hAnsi="Times"/>
              </w:rPr>
              <w:t xml:space="preserve"> </w:t>
            </w:r>
            <w:r w:rsidRPr="00C1707E">
              <w:rPr>
                <w:rFonts w:ascii="Times" w:hAnsi="Times"/>
                <w:i/>
              </w:rPr>
              <w:t>x</w:t>
            </w:r>
            <w:r w:rsidRPr="00C1707E">
              <w:rPr>
                <w:rFonts w:ascii="Times" w:hAnsi="Times"/>
              </w:rPr>
              <w:t xml:space="preserve"> = </w:t>
            </w:r>
            <w:r w:rsidRPr="00C1707E">
              <w:rPr>
                <w:rFonts w:ascii="Times" w:hAnsi="Times"/>
                <w:i/>
              </w:rPr>
              <w:t>c</w:t>
            </w:r>
          </w:p>
        </w:tc>
      </w:tr>
      <w:tr w:rsidR="00F27BF4" w14:paraId="61919EA4" w14:textId="77777777" w:rsidTr="006B44B3">
        <w:tc>
          <w:tcPr>
            <w:tcW w:w="1668" w:type="dxa"/>
            <w:tcPrChange w:id="837" w:author="Diana Velásquez Rojas" w:date="2015-09-22T10:34:00Z">
              <w:tcPr>
                <w:tcW w:w="1668" w:type="dxa"/>
              </w:tcPr>
            </w:tcPrChange>
          </w:tcPr>
          <w:p w14:paraId="75FBD145"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Change w:id="838" w:author="Diana Velásquez Rojas" w:date="2015-09-22T10:34:00Z">
              <w:tcPr>
                <w:tcW w:w="7160" w:type="dxa"/>
              </w:tcPr>
            </w:tcPrChange>
          </w:tcPr>
          <w:p w14:paraId="589830B6" w14:textId="47A3A4C1" w:rsidR="00F27BF4" w:rsidRDefault="00BA5560" w:rsidP="00BA5560">
            <w:pPr>
              <w:rPr>
                <w:rFonts w:ascii="Times New Roman" w:hAnsi="Times New Roman" w:cs="Times New Roman"/>
                <w:color w:val="000000"/>
              </w:rPr>
            </w:pPr>
            <w:r>
              <w:rPr>
                <w:rFonts w:ascii="Times New Roman" w:hAnsi="Times New Roman" w:cs="Times New Roman"/>
                <w:color w:val="000000"/>
              </w:rPr>
              <w:t>Interactivo</w:t>
            </w:r>
            <w:r w:rsidR="00F27BF4">
              <w:rPr>
                <w:rFonts w:ascii="Times New Roman" w:hAnsi="Times New Roman" w:cs="Times New Roman"/>
                <w:color w:val="000000"/>
              </w:rPr>
              <w:t xml:space="preserve"> para reconocer el proceso de solución de las ecuaciones de la forma </w:t>
            </w:r>
            <w:r w:rsidR="00F27BF4" w:rsidRPr="00C1707E">
              <w:rPr>
                <w:rFonts w:ascii="Times" w:hAnsi="Times"/>
                <w:i/>
              </w:rPr>
              <w:t>a</w:t>
            </w:r>
            <w:r w:rsidR="00F27BF4" w:rsidRPr="00C1707E">
              <w:rPr>
                <w:rFonts w:ascii="Times" w:hAnsi="Times"/>
              </w:rPr>
              <w:t xml:space="preserve"> </w:t>
            </w:r>
            <w:r w:rsidR="00F27BF4" w:rsidRPr="00C1707E">
              <w:rPr>
                <w:rFonts w:ascii="Times" w:hAnsi="Times" w:cs="Times"/>
              </w:rPr>
              <w:t>·</w:t>
            </w:r>
            <w:r w:rsidR="00F27BF4" w:rsidRPr="00C1707E">
              <w:rPr>
                <w:rFonts w:ascii="Times" w:hAnsi="Times"/>
              </w:rPr>
              <w:t xml:space="preserve"> </w:t>
            </w:r>
            <w:r w:rsidR="00F27BF4" w:rsidRPr="00C1707E">
              <w:rPr>
                <w:rFonts w:ascii="Times" w:hAnsi="Times"/>
                <w:i/>
              </w:rPr>
              <w:t>x</w:t>
            </w:r>
            <w:r w:rsidR="00F27BF4" w:rsidRPr="00C1707E">
              <w:rPr>
                <w:rFonts w:ascii="Times" w:hAnsi="Times"/>
              </w:rPr>
              <w:t xml:space="preserve"> = </w:t>
            </w:r>
            <w:r w:rsidR="00F27BF4" w:rsidRPr="00C1707E">
              <w:rPr>
                <w:rFonts w:ascii="Times" w:hAnsi="Times"/>
                <w:i/>
              </w:rPr>
              <w:t>c</w:t>
            </w:r>
          </w:p>
        </w:tc>
      </w:tr>
    </w:tbl>
    <w:p w14:paraId="2A7FE254" w14:textId="77777777" w:rsidR="00F27BF4" w:rsidRDefault="00F27BF4" w:rsidP="00F27BF4">
      <w:pPr>
        <w:spacing w:after="0"/>
        <w:rPr>
          <w:rFonts w:ascii="Times New Roman" w:hAnsi="Times New Roman" w:cs="Times New Roman"/>
          <w:color w:val="7030A0"/>
        </w:rPr>
      </w:pPr>
    </w:p>
    <w:p w14:paraId="071A87D0" w14:textId="77777777" w:rsidR="00F27BF4" w:rsidRPr="009F7D08" w:rsidRDefault="00F27BF4" w:rsidP="00F27BF4">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sidRPr="004E5E51">
        <w:rPr>
          <w:rFonts w:ascii="Times" w:hAnsi="Times"/>
          <w:b/>
        </w:rPr>
        <w:t xml:space="preserve"> </w:t>
      </w:r>
      <w:r>
        <w:rPr>
          <w:rFonts w:ascii="Times" w:hAnsi="Times"/>
          <w:b/>
        </w:rPr>
        <w:t xml:space="preserve">Las ecuaciones de la forma </w:t>
      </w:r>
      <w:proofErr w:type="spellStart"/>
      <w:r w:rsidRPr="00BA34FA">
        <w:rPr>
          <w:rFonts w:ascii="Times" w:hAnsi="Times"/>
          <w:b/>
          <w:i/>
        </w:rPr>
        <w:t>a</w:t>
      </w:r>
      <w:r w:rsidRPr="005A6CAD">
        <w:rPr>
          <w:rFonts w:ascii="Times" w:hAnsi="Times"/>
          <w:b/>
          <w:i/>
        </w:rPr>
        <w:t>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p>
    <w:p w14:paraId="1FD8DB21" w14:textId="77777777" w:rsidR="00F27BF4" w:rsidRDefault="00F27BF4" w:rsidP="00F27BF4">
      <w:pPr>
        <w:spacing w:after="0"/>
        <w:rPr>
          <w:rFonts w:ascii="Times New Roman" w:hAnsi="Times New Roman" w:cs="Times New Roman"/>
          <w:color w:val="7030A0"/>
        </w:rPr>
      </w:pPr>
    </w:p>
    <w:p w14:paraId="5D5B4D0A" w14:textId="77777777" w:rsidR="00F27BF4" w:rsidRPr="00D16467" w:rsidRDefault="00F27BF4" w:rsidP="00F27BF4">
      <w:pPr>
        <w:spacing w:after="0"/>
        <w:jc w:val="both"/>
        <w:rPr>
          <w:rFonts w:ascii="Times New Roman" w:hAnsi="Times New Roman" w:cs="Times New Roman"/>
          <w:color w:val="000000"/>
          <w:lang w:val="es-CO"/>
        </w:rPr>
      </w:pPr>
      <w:r>
        <w:rPr>
          <w:rFonts w:ascii="Times New Roman" w:hAnsi="Times New Roman" w:cs="Times New Roman"/>
        </w:rPr>
        <w:t xml:space="preserve">Las ecuaciones de la forma </w:t>
      </w:r>
      <w:proofErr w:type="spellStart"/>
      <w:r w:rsidRPr="00BA34FA">
        <w:rPr>
          <w:rFonts w:ascii="Times" w:hAnsi="Times"/>
          <w:b/>
          <w:i/>
        </w:rPr>
        <w:t>a</w:t>
      </w:r>
      <w:r w:rsidRPr="005A6CAD">
        <w:rPr>
          <w:rFonts w:ascii="Times" w:hAnsi="Times"/>
          <w:b/>
          <w:i/>
        </w:rPr>
        <w:t>x</w:t>
      </w:r>
      <w:proofErr w:type="spellEnd"/>
      <w:r>
        <w:rPr>
          <w:rFonts w:ascii="Times" w:hAnsi="Times"/>
          <w:b/>
        </w:rPr>
        <w:t xml:space="preserve"> </w:t>
      </w:r>
      <w:r>
        <w:rPr>
          <w:rFonts w:ascii="Times" w:hAnsi="Times" w:cs="Times"/>
          <w:b/>
        </w:rPr>
        <w:t>±</w:t>
      </w:r>
      <w:r>
        <w:rPr>
          <w:rFonts w:ascii="Times" w:hAnsi="Times"/>
          <w:b/>
        </w:rPr>
        <w:t xml:space="preserve"> </w:t>
      </w:r>
      <w:r w:rsidRPr="005A6CAD">
        <w:rPr>
          <w:rFonts w:ascii="Times" w:hAnsi="Times"/>
          <w:b/>
          <w:i/>
        </w:rPr>
        <w:t>b</w:t>
      </w:r>
      <w:r>
        <w:rPr>
          <w:rFonts w:ascii="Times" w:hAnsi="Times"/>
          <w:b/>
        </w:rPr>
        <w:t xml:space="preserve"> = </w:t>
      </w:r>
      <w:r w:rsidRPr="005A6CAD">
        <w:rPr>
          <w:rFonts w:ascii="Times" w:hAnsi="Times"/>
          <w:b/>
          <w:i/>
        </w:rPr>
        <w:t>c</w:t>
      </w:r>
      <w:r>
        <w:rPr>
          <w:rFonts w:ascii="Times" w:hAnsi="Times"/>
          <w:b/>
          <w:i/>
        </w:rPr>
        <w:t xml:space="preserve"> </w:t>
      </w:r>
      <w:r w:rsidRPr="00847E82">
        <w:rPr>
          <w:rFonts w:ascii="Times New Roman" w:eastAsiaTheme="minorEastAsia" w:hAnsi="Times New Roman" w:cs="Times New Roman"/>
        </w:rPr>
        <w:t>se caracterizan</w:t>
      </w:r>
      <w:r>
        <w:rPr>
          <w:rFonts w:ascii="Times New Roman" w:eastAsiaTheme="minorEastAsia" w:hAnsi="Times New Roman" w:cs="Times New Roman"/>
          <w:b/>
        </w:rPr>
        <w:t xml:space="preserve"> </w:t>
      </w:r>
      <w:r>
        <w:rPr>
          <w:rFonts w:ascii="Times New Roman" w:eastAsiaTheme="minorEastAsia" w:hAnsi="Times New Roman" w:cs="Times New Roman"/>
        </w:rPr>
        <w:t>porque en uno de los miembros de la igualdad hay dos términos: uno</w:t>
      </w:r>
      <w:r w:rsidRPr="00D16467">
        <w:rPr>
          <w:rFonts w:ascii="Times New Roman" w:eastAsiaTheme="minorEastAsia" w:hAnsi="Times New Roman" w:cs="Times New Roman"/>
          <w:b/>
        </w:rPr>
        <w:t xml:space="preserve"> dependiente</w:t>
      </w:r>
      <w:r>
        <w:rPr>
          <w:rFonts w:ascii="Times New Roman" w:eastAsiaTheme="minorEastAsia" w:hAnsi="Times New Roman" w:cs="Times New Roman"/>
        </w:rPr>
        <w:t xml:space="preserve"> y </w:t>
      </w:r>
      <w:r w:rsidRPr="00847E82">
        <w:rPr>
          <w:rFonts w:ascii="Times New Roman" w:eastAsiaTheme="minorEastAsia" w:hAnsi="Times New Roman" w:cs="Times New Roman"/>
        </w:rPr>
        <w:t>un</w:t>
      </w:r>
      <w:r w:rsidRPr="00A04DB1">
        <w:rPr>
          <w:rFonts w:ascii="Times New Roman" w:eastAsiaTheme="minorEastAsia" w:hAnsi="Times New Roman" w:cs="Times New Roman"/>
        </w:rPr>
        <w:t>o</w:t>
      </w:r>
      <w:r>
        <w:rPr>
          <w:rFonts w:ascii="Times New Roman" w:eastAsiaTheme="minorEastAsia" w:hAnsi="Times New Roman" w:cs="Times New Roman"/>
          <w:b/>
        </w:rPr>
        <w:t xml:space="preserve"> </w:t>
      </w:r>
      <w:r w:rsidRPr="005A67EB">
        <w:rPr>
          <w:rFonts w:ascii="Times New Roman" w:eastAsiaTheme="minorEastAsia" w:hAnsi="Times New Roman" w:cs="Times New Roman"/>
          <w:b/>
        </w:rPr>
        <w:t>independiente</w:t>
      </w:r>
      <w:ins w:id="839" w:author="chris" w:date="2015-09-21T17:33:00Z">
        <w:r>
          <w:rPr>
            <w:rFonts w:ascii="Times New Roman" w:eastAsiaTheme="minorEastAsia" w:hAnsi="Times New Roman" w:cs="Times New Roman"/>
          </w:rPr>
          <w:t>;</w:t>
        </w:r>
      </w:ins>
      <w:del w:id="840" w:author="chris" w:date="2015-09-21T17:33:00Z">
        <w:r>
          <w:rPr>
            <w:rFonts w:ascii="Times New Roman" w:eastAsiaTheme="minorEastAsia" w:hAnsi="Times New Roman" w:cs="Times New Roman"/>
          </w:rPr>
          <w:delText>,</w:delText>
        </w:r>
      </w:del>
      <w:r>
        <w:rPr>
          <w:rFonts w:ascii="Times New Roman" w:eastAsiaTheme="minorEastAsia" w:hAnsi="Times New Roman" w:cs="Times New Roman"/>
        </w:rPr>
        <w:t xml:space="preserve"> mientras en el otro</w:t>
      </w:r>
      <w:ins w:id="841" w:author="chris" w:date="2015-09-21T17:34:00Z">
        <w:r>
          <w:rPr>
            <w:rFonts w:ascii="Times New Roman" w:eastAsiaTheme="minorEastAsia" w:hAnsi="Times New Roman" w:cs="Times New Roman"/>
          </w:rPr>
          <w:t xml:space="preserve"> </w:t>
        </w:r>
      </w:ins>
      <w:del w:id="842" w:author="chris" w:date="2015-09-21T17:34:00Z">
        <w:r w:rsidDel="00F94A34">
          <w:rPr>
            <w:rFonts w:ascii="Times New Roman" w:eastAsiaTheme="minorEastAsia" w:hAnsi="Times New Roman" w:cs="Times New Roman"/>
          </w:rPr>
          <w:delText xml:space="preserve"> </w:delText>
        </w:r>
        <w:r>
          <w:rPr>
            <w:rFonts w:ascii="Times New Roman" w:eastAsiaTheme="minorEastAsia" w:hAnsi="Times New Roman" w:cs="Times New Roman"/>
          </w:rPr>
          <w:delText>miembro</w:delText>
        </w:r>
      </w:del>
      <w:r>
        <w:rPr>
          <w:rFonts w:ascii="Times New Roman" w:eastAsiaTheme="minorEastAsia" w:hAnsi="Times New Roman" w:cs="Times New Roman"/>
        </w:rPr>
        <w:t xml:space="preserve"> sólo hay </w:t>
      </w:r>
      <w:r w:rsidRPr="00847E82">
        <w:rPr>
          <w:rFonts w:ascii="Times New Roman" w:eastAsiaTheme="minorEastAsia" w:hAnsi="Times New Roman" w:cs="Times New Roman"/>
        </w:rPr>
        <w:t>un</w:t>
      </w:r>
      <w:r w:rsidRPr="005A67EB">
        <w:rPr>
          <w:rFonts w:ascii="Times New Roman" w:eastAsiaTheme="minorEastAsia" w:hAnsi="Times New Roman" w:cs="Times New Roman"/>
          <w:b/>
        </w:rPr>
        <w:t xml:space="preserve"> término independiente</w:t>
      </w:r>
      <w:r>
        <w:rPr>
          <w:rFonts w:ascii="Times New Roman" w:eastAsiaTheme="minorEastAsia" w:hAnsi="Times New Roman" w:cs="Times New Roman"/>
          <w:b/>
        </w:rPr>
        <w:t>.</w:t>
      </w:r>
    </w:p>
    <w:p w14:paraId="12A7607D" w14:textId="77777777" w:rsidR="00F27BF4" w:rsidRDefault="00F27BF4" w:rsidP="00F27BF4">
      <w:pPr>
        <w:spacing w:after="0"/>
        <w:rPr>
          <w:rFonts w:ascii="Times New Roman" w:eastAsiaTheme="minorEastAsia" w:hAnsi="Times New Roman" w:cs="Times New Roman"/>
        </w:rPr>
      </w:pPr>
    </w:p>
    <w:p w14:paraId="3A2D4572" w14:textId="77777777" w:rsidR="00F27BF4" w:rsidRPr="00A04DB1" w:rsidRDefault="00F27BF4" w:rsidP="00F27BF4">
      <w:pPr>
        <w:spacing w:after="0"/>
        <w:rPr>
          <w:rFonts w:ascii="Cambria Math" w:hAnsi="Cambria Math"/>
          <w:i/>
        </w:rPr>
      </w:pPr>
      <w:r>
        <w:rPr>
          <w:rFonts w:ascii="Times New Roman" w:eastAsiaTheme="minorEastAsia" w:hAnsi="Times New Roman" w:cs="Times New Roman"/>
        </w:rPr>
        <w:t xml:space="preserve">Para resolver este tipo de ecuaciones se despeja la variable empleando los pasos </w:t>
      </w:r>
      <w:r w:rsidRPr="00A04DB1">
        <w:rPr>
          <w:rFonts w:ascii="Times New Roman" w:eastAsiaTheme="minorEastAsia" w:hAnsi="Times New Roman" w:cs="Times New Roman"/>
        </w:rPr>
        <w:t xml:space="preserve">expuestos en </w:t>
      </w:r>
      <w:r>
        <w:rPr>
          <w:rFonts w:ascii="Times New Roman" w:eastAsiaTheme="minorEastAsia" w:hAnsi="Times New Roman" w:cs="Times New Roman"/>
        </w:rPr>
        <w:t>las ecuaciones de</w:t>
      </w:r>
      <w:r w:rsidRPr="00A04DB1">
        <w:rPr>
          <w:rFonts w:ascii="Times New Roman" w:eastAsiaTheme="minorEastAsia" w:hAnsi="Times New Roman" w:cs="Times New Roman"/>
        </w:rPr>
        <w:t xml:space="preserve"> la forma</w:t>
      </w:r>
      <w:r>
        <w:rPr>
          <w:rFonts w:ascii="Times New Roman" w:eastAsiaTheme="minorEastAsia" w:hAnsi="Times New Roman" w:cs="Times New Roman"/>
        </w:rPr>
        <w:t xml:space="preserve"> </w:t>
      </w:r>
      <w:r w:rsidRPr="00A04DB1">
        <w:rPr>
          <w:rFonts w:ascii="Times" w:hAnsi="Times"/>
          <w:i/>
        </w:rPr>
        <w:t>x</w:t>
      </w:r>
      <w:r w:rsidRPr="00A04DB1">
        <w:rPr>
          <w:rFonts w:ascii="Times" w:hAnsi="Times"/>
        </w:rPr>
        <w:t xml:space="preserve"> </w:t>
      </w:r>
      <w:r w:rsidRPr="00A04DB1">
        <w:rPr>
          <w:rFonts w:ascii="Times" w:hAnsi="Times" w:cs="Times"/>
        </w:rPr>
        <w:t>±</w:t>
      </w:r>
      <w:r w:rsidRPr="00A04DB1">
        <w:rPr>
          <w:rFonts w:ascii="Times" w:hAnsi="Times"/>
        </w:rPr>
        <w:t xml:space="preserve"> </w:t>
      </w:r>
      <w:r w:rsidRPr="00A04DB1">
        <w:rPr>
          <w:rFonts w:ascii="Times" w:hAnsi="Times"/>
          <w:i/>
        </w:rPr>
        <w:t>b</w:t>
      </w:r>
      <w:r w:rsidRPr="00A04DB1">
        <w:rPr>
          <w:rFonts w:ascii="Times" w:hAnsi="Times"/>
        </w:rPr>
        <w:t xml:space="preserve"> = </w:t>
      </w:r>
      <w:r w:rsidRPr="00A04DB1">
        <w:rPr>
          <w:rFonts w:ascii="Times" w:hAnsi="Times"/>
          <w:i/>
        </w:rPr>
        <w:t>c</w:t>
      </w:r>
      <w:r>
        <w:rPr>
          <w:rFonts w:ascii="Times New Roman" w:eastAsiaTheme="minorEastAsia" w:hAnsi="Times New Roman" w:cs="Times New Roman"/>
        </w:rPr>
        <w:t xml:space="preserve"> </w:t>
      </w:r>
      <w:r w:rsidRPr="00A04DB1">
        <w:rPr>
          <w:rFonts w:ascii="Times" w:eastAsiaTheme="minorEastAsia" w:hAnsi="Times"/>
        </w:rPr>
        <w:t xml:space="preserve">y </w:t>
      </w:r>
      <w:proofErr w:type="spellStart"/>
      <w:r w:rsidRPr="00A04DB1">
        <w:rPr>
          <w:rFonts w:ascii="Times" w:hAnsi="Times"/>
          <w:i/>
        </w:rPr>
        <w:t>ax</w:t>
      </w:r>
      <w:proofErr w:type="spellEnd"/>
      <w:r w:rsidRPr="00A04DB1">
        <w:rPr>
          <w:rFonts w:ascii="Times" w:hAnsi="Times"/>
        </w:rPr>
        <w:t xml:space="preserve"> = </w:t>
      </w:r>
      <w:r w:rsidRPr="00A04DB1">
        <w:rPr>
          <w:rFonts w:ascii="Times" w:hAnsi="Times"/>
          <w:i/>
        </w:rPr>
        <w:t>c</w:t>
      </w:r>
      <w:r w:rsidRPr="00A04DB1">
        <w:rPr>
          <w:rFonts w:ascii="Cambria Math" w:hAnsi="Cambria Math"/>
          <w:i/>
        </w:rPr>
        <w:t>.</w:t>
      </w:r>
    </w:p>
    <w:p w14:paraId="75CDFC6E" w14:textId="77777777" w:rsidR="00F27BF4" w:rsidRDefault="00F27BF4" w:rsidP="00F27BF4">
      <w:pPr>
        <w:spacing w:after="0"/>
        <w:rPr>
          <w:rFonts w:ascii="Times New Roman" w:eastAsiaTheme="minorEastAsia" w:hAnsi="Times New Roman" w:cs="Times New Roman"/>
          <w:b/>
        </w:rPr>
      </w:pPr>
    </w:p>
    <w:p w14:paraId="7A59F5E1" w14:textId="77777777" w:rsidR="00F27BF4" w:rsidRPr="00353AC1" w:rsidRDefault="00F27BF4" w:rsidP="00F27BF4">
      <w:pPr>
        <w:spacing w:after="0"/>
        <w:rPr>
          <w:rFonts w:ascii="Times New Roman" w:eastAsiaTheme="minorEastAsia" w:hAnsi="Times New Roman" w:cs="Times New Roman"/>
        </w:rPr>
      </w:pPr>
      <w:r w:rsidRPr="00353AC1">
        <w:rPr>
          <w:rFonts w:ascii="Times New Roman" w:eastAsiaTheme="minorEastAsia" w:hAnsi="Times New Roman" w:cs="Times New Roman"/>
        </w:rPr>
        <w:t>Ejemplo:</w:t>
      </w:r>
    </w:p>
    <w:p w14:paraId="683AA48F" w14:textId="77777777" w:rsidR="00F27BF4" w:rsidRDefault="00F27BF4" w:rsidP="00F27BF4">
      <w:pPr>
        <w:spacing w:after="0"/>
        <w:rPr>
          <w:rFonts w:ascii="Times New Roman" w:hAnsi="Times New Roman" w:cs="Times New Roman"/>
        </w:rPr>
      </w:pPr>
    </w:p>
    <w:tbl>
      <w:tblPr>
        <w:tblStyle w:val="Tablaconcuadrcula"/>
        <w:tblW w:w="0" w:type="auto"/>
        <w:tblInd w:w="250" w:type="dxa"/>
        <w:tblLook w:val="04A0" w:firstRow="1" w:lastRow="0" w:firstColumn="1" w:lastColumn="0" w:noHBand="0" w:noVBand="1"/>
        <w:tblPrChange w:id="843" w:author="Diana Velásquez Rojas" w:date="2015-09-22T10:34:00Z">
          <w:tblPr>
            <w:tblStyle w:val="Tablaconcuadrcula"/>
            <w:tblW w:w="0" w:type="auto"/>
            <w:tblInd w:w="250" w:type="dxa"/>
            <w:tblLook w:val="04A0" w:firstRow="1" w:lastRow="0" w:firstColumn="1" w:lastColumn="0" w:noHBand="0" w:noVBand="1"/>
          </w:tblPr>
        </w:tblPrChange>
      </w:tblPr>
      <w:tblGrid>
        <w:gridCol w:w="2552"/>
        <w:gridCol w:w="5528"/>
        <w:tblGridChange w:id="844">
          <w:tblGrid>
            <w:gridCol w:w="2552"/>
            <w:gridCol w:w="5528"/>
          </w:tblGrid>
        </w:tblGridChange>
      </w:tblGrid>
      <w:tr w:rsidR="00F27BF4" w14:paraId="67A3530B" w14:textId="77777777" w:rsidTr="006B44B3">
        <w:tc>
          <w:tcPr>
            <w:tcW w:w="2552" w:type="dxa"/>
            <w:vAlign w:val="center"/>
            <w:tcPrChange w:id="845" w:author="Diana Velásquez Rojas" w:date="2015-09-22T10:34:00Z">
              <w:tcPr>
                <w:tcW w:w="2552" w:type="dxa"/>
                <w:vAlign w:val="center"/>
              </w:tcPr>
            </w:tcPrChange>
          </w:tcPr>
          <w:p w14:paraId="2CC7EA7A" w14:textId="77777777" w:rsidR="00F27BF4" w:rsidRPr="00045669" w:rsidRDefault="00F27BF4" w:rsidP="006B44B3">
            <w:pPr>
              <w:jc w:val="center"/>
              <w:rPr>
                <w:rFonts w:ascii="Times" w:hAnsi="Times"/>
                <w:b/>
                <w:highlight w:val="yellow"/>
              </w:rPr>
            </w:pPr>
            <w:r w:rsidRPr="00045669">
              <w:rPr>
                <w:rFonts w:ascii="Times" w:hAnsi="Times"/>
                <w:b/>
              </w:rPr>
              <w:t>Ecuación</w:t>
            </w:r>
            <w:r>
              <w:rPr>
                <w:rFonts w:ascii="Times" w:hAnsi="Times"/>
                <w:b/>
              </w:rPr>
              <w:t xml:space="preserve"> y operaciones</w:t>
            </w:r>
          </w:p>
        </w:tc>
        <w:tc>
          <w:tcPr>
            <w:tcW w:w="5528" w:type="dxa"/>
            <w:vAlign w:val="center"/>
            <w:tcPrChange w:id="846" w:author="Diana Velásquez Rojas" w:date="2015-09-22T10:34:00Z">
              <w:tcPr>
                <w:tcW w:w="5528" w:type="dxa"/>
                <w:vAlign w:val="center"/>
              </w:tcPr>
            </w:tcPrChange>
          </w:tcPr>
          <w:p w14:paraId="0C7B0CB6" w14:textId="77777777" w:rsidR="00F27BF4" w:rsidRPr="00045669" w:rsidRDefault="00F27BF4" w:rsidP="006B44B3">
            <w:pPr>
              <w:jc w:val="center"/>
              <w:rPr>
                <w:rFonts w:ascii="Times" w:hAnsi="Times"/>
                <w:b/>
                <w:highlight w:val="yellow"/>
              </w:rPr>
            </w:pPr>
            <w:r w:rsidRPr="00045669">
              <w:rPr>
                <w:rFonts w:ascii="Times" w:hAnsi="Times"/>
                <w:b/>
              </w:rPr>
              <w:t>Proceso de solución</w:t>
            </w:r>
          </w:p>
        </w:tc>
      </w:tr>
      <w:tr w:rsidR="00F27BF4" w14:paraId="336200C0" w14:textId="77777777" w:rsidTr="006B44B3">
        <w:tc>
          <w:tcPr>
            <w:tcW w:w="2552" w:type="dxa"/>
            <w:vAlign w:val="center"/>
            <w:tcPrChange w:id="847" w:author="Diana Velásquez Rojas" w:date="2015-09-22T10:34:00Z">
              <w:tcPr>
                <w:tcW w:w="2552" w:type="dxa"/>
                <w:vAlign w:val="center"/>
              </w:tcPr>
            </w:tcPrChange>
          </w:tcPr>
          <w:p w14:paraId="7FB5BE49" w14:textId="77777777" w:rsidR="00F27BF4" w:rsidRPr="00B53381" w:rsidRDefault="00F27BF4" w:rsidP="006B44B3">
            <w:pPr>
              <w:jc w:val="center"/>
              <w:rPr>
                <w:rFonts w:ascii="Times New Roman" w:eastAsiaTheme="minorEastAsia" w:hAnsi="Times New Roman" w:cs="Times New Roman"/>
              </w:rPr>
            </w:pPr>
            <w:del w:id="848" w:author="Sandra Ballen" w:date="2015-09-22T10:34:00Z">
              <w:r w:rsidRPr="00045669">
                <w:rPr>
                  <w:rFonts w:ascii="Times New Roman" w:eastAsiaTheme="minorEastAsia" w:hAnsi="Times New Roman" w:cs="Times New Roman"/>
                </w:rPr>
                <w:delText>‒</w:delText>
              </w:r>
            </w:del>
            <w:ins w:id="849" w:author="Sandra Ballen" w:date="2015-09-22T10:34:00Z">
              <w:r>
                <w:rPr>
                  <w:rFonts w:ascii="Times New Roman" w:eastAsiaTheme="minorEastAsia" w:hAnsi="Times New Roman" w:cs="Times New Roman"/>
                </w:rPr>
                <w:t>–</w:t>
              </w:r>
            </w:ins>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w:t>
            </w:r>
            <w:del w:id="850" w:author="Sandra Ballen" w:date="2015-09-22T10:34:00Z">
              <w:r>
                <w:rPr>
                  <w:rFonts w:ascii="Times New Roman" w:eastAsiaTheme="minorEastAsia" w:hAnsi="Times New Roman" w:cs="Times New Roman"/>
                </w:rPr>
                <w:delText>‒</w:delText>
              </w:r>
            </w:del>
            <w:ins w:id="851"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tc>
        <w:tc>
          <w:tcPr>
            <w:tcW w:w="5528" w:type="dxa"/>
            <w:vAlign w:val="center"/>
            <w:tcPrChange w:id="852" w:author="Diana Velásquez Rojas" w:date="2015-09-22T10:34:00Z">
              <w:tcPr>
                <w:tcW w:w="5528" w:type="dxa"/>
                <w:vAlign w:val="center"/>
              </w:tcPr>
            </w:tcPrChange>
          </w:tcPr>
          <w:p w14:paraId="7A51E8EF" w14:textId="77777777" w:rsidR="00F27BF4" w:rsidRPr="00B53381" w:rsidRDefault="00F27BF4" w:rsidP="006B44B3">
            <w:pPr>
              <w:jc w:val="center"/>
              <w:rPr>
                <w:rFonts w:ascii="Times" w:hAnsi="Times"/>
              </w:rPr>
            </w:pPr>
          </w:p>
        </w:tc>
      </w:tr>
      <w:tr w:rsidR="00F27BF4" w14:paraId="77984B0F" w14:textId="77777777" w:rsidTr="006B44B3">
        <w:tc>
          <w:tcPr>
            <w:tcW w:w="2552" w:type="dxa"/>
            <w:vAlign w:val="center"/>
            <w:tcPrChange w:id="853" w:author="Diana Velásquez Rojas" w:date="2015-09-22T10:34:00Z">
              <w:tcPr>
                <w:tcW w:w="2552" w:type="dxa"/>
                <w:vAlign w:val="center"/>
              </w:tcPr>
            </w:tcPrChange>
          </w:tcPr>
          <w:p w14:paraId="51C39D31" w14:textId="77777777" w:rsidR="00F27BF4" w:rsidRDefault="00F27BF4" w:rsidP="006B44B3">
            <w:pPr>
              <w:jc w:val="center"/>
              <w:rPr>
                <w:rFonts w:eastAsiaTheme="minorEastAsia"/>
              </w:rPr>
            </w:pPr>
          </w:p>
          <w:p w14:paraId="587239AA" w14:textId="77777777" w:rsidR="00F27BF4" w:rsidRPr="00DE5AF7" w:rsidRDefault="00F27BF4" w:rsidP="006B44B3">
            <w:pPr>
              <w:jc w:val="center"/>
              <w:rPr>
                <w:rFonts w:eastAsiaTheme="minorEastAsia"/>
              </w:rPr>
            </w:pPr>
            <w:del w:id="854" w:author="Sandra Ballen" w:date="2015-09-22T10:34:00Z">
              <w:r w:rsidRPr="00045669">
                <w:rPr>
                  <w:rFonts w:ascii="Times New Roman" w:eastAsiaTheme="minorEastAsia" w:hAnsi="Times New Roman" w:cs="Times New Roman"/>
                </w:rPr>
                <w:delText>‒</w:delText>
              </w:r>
            </w:del>
            <w:ins w:id="855" w:author="Sandra Ballen" w:date="2015-09-22T10:34:00Z">
              <w:r>
                <w:rPr>
                  <w:rFonts w:ascii="Times New Roman" w:eastAsiaTheme="minorEastAsia" w:hAnsi="Times New Roman" w:cs="Times New Roman"/>
                </w:rPr>
                <w:t>–</w:t>
              </w:r>
            </w:ins>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w:t>
            </w:r>
            <w:del w:id="856" w:author="Sandra Ballen" w:date="2015-09-22T10:34:00Z">
              <w:r w:rsidRPr="00B53381">
                <w:rPr>
                  <w:rFonts w:ascii="Times New Roman" w:eastAsiaTheme="minorEastAsia" w:hAnsi="Times New Roman" w:cs="Times New Roman"/>
                  <w:b/>
                </w:rPr>
                <w:delText>‒</w:delText>
              </w:r>
            </w:del>
            <w:ins w:id="857" w:author="Sandra Ballen" w:date="2015-09-22T10:34:00Z">
              <w:r>
                <w:rPr>
                  <w:rFonts w:ascii="Times New Roman" w:eastAsiaTheme="minorEastAsia" w:hAnsi="Times New Roman" w:cs="Times New Roman"/>
                  <w:b/>
                </w:rPr>
                <w:t>–</w:t>
              </w:r>
            </w:ins>
            <w:r w:rsidRPr="00B53381">
              <w:rPr>
                <w:rFonts w:ascii="Times New Roman" w:eastAsiaTheme="minorEastAsia" w:hAnsi="Times New Roman" w:cs="Times New Roman"/>
                <w:b/>
              </w:rPr>
              <w:t xml:space="preserve"> 34</w:t>
            </w:r>
            <w:r>
              <w:rPr>
                <w:rFonts w:ascii="Times New Roman" w:eastAsiaTheme="minorEastAsia" w:hAnsi="Times New Roman" w:cs="Times New Roman"/>
              </w:rPr>
              <w:t xml:space="preserve"> = </w:t>
            </w:r>
            <w:del w:id="858" w:author="Sandra Ballen" w:date="2015-09-22T10:34:00Z">
              <w:r>
                <w:rPr>
                  <w:rFonts w:ascii="Times New Roman" w:eastAsiaTheme="minorEastAsia" w:hAnsi="Times New Roman" w:cs="Times New Roman"/>
                </w:rPr>
                <w:delText>‒</w:delText>
              </w:r>
            </w:del>
            <w:ins w:id="859"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61 </w:t>
            </w:r>
            <w:del w:id="860" w:author="Sandra Ballen" w:date="2015-09-22T10:34:00Z">
              <w:r w:rsidRPr="00B53381">
                <w:rPr>
                  <w:rFonts w:ascii="Times New Roman" w:eastAsiaTheme="minorEastAsia" w:hAnsi="Times New Roman" w:cs="Times New Roman"/>
                  <w:b/>
                </w:rPr>
                <w:delText>‒</w:delText>
              </w:r>
            </w:del>
            <w:ins w:id="861" w:author="Sandra Ballen" w:date="2015-09-22T10:34:00Z">
              <w:r>
                <w:rPr>
                  <w:rFonts w:ascii="Times New Roman" w:eastAsiaTheme="minorEastAsia" w:hAnsi="Times New Roman" w:cs="Times New Roman"/>
                  <w:b/>
                </w:rPr>
                <w:t>–</w:t>
              </w:r>
            </w:ins>
            <w:r w:rsidRPr="00B53381">
              <w:rPr>
                <w:rFonts w:ascii="Times New Roman" w:eastAsiaTheme="minorEastAsia" w:hAnsi="Times New Roman" w:cs="Times New Roman"/>
                <w:b/>
              </w:rPr>
              <w:t xml:space="preserve"> 34</w:t>
            </w:r>
          </w:p>
        </w:tc>
        <w:tc>
          <w:tcPr>
            <w:tcW w:w="5528" w:type="dxa"/>
            <w:vAlign w:val="center"/>
            <w:tcPrChange w:id="862" w:author="Diana Velásquez Rojas" w:date="2015-09-22T10:34:00Z">
              <w:tcPr>
                <w:tcW w:w="5528" w:type="dxa"/>
                <w:vAlign w:val="center"/>
              </w:tcPr>
            </w:tcPrChange>
          </w:tcPr>
          <w:p w14:paraId="311B18EF" w14:textId="77777777" w:rsidR="00F27BF4" w:rsidRPr="00B53381" w:rsidRDefault="00F27BF4" w:rsidP="006B44B3">
            <w:pPr>
              <w:pStyle w:val="Prrafodelista"/>
              <w:numPr>
                <w:ilvl w:val="0"/>
                <w:numId w:val="14"/>
              </w:numPr>
              <w:rPr>
                <w:rFonts w:ascii="Times" w:hAnsi="Times"/>
              </w:rPr>
            </w:pPr>
            <w:r>
              <w:rPr>
                <w:rFonts w:ascii="Times" w:hAnsi="Times"/>
              </w:rPr>
              <w:t>Se u</w:t>
            </w:r>
            <w:r w:rsidRPr="00B53381">
              <w:rPr>
                <w:rFonts w:ascii="Times" w:hAnsi="Times"/>
              </w:rPr>
              <w:t xml:space="preserve">sa la propiedad uniforme con la </w:t>
            </w:r>
            <w:r w:rsidRPr="00B53381">
              <w:rPr>
                <w:rFonts w:ascii="Times" w:hAnsi="Times"/>
                <w:b/>
              </w:rPr>
              <w:t>operación contraria</w:t>
            </w:r>
            <w:r w:rsidRPr="00B53381">
              <w:rPr>
                <w:rFonts w:ascii="Times" w:hAnsi="Times"/>
              </w:rPr>
              <w:t xml:space="preserve"> del </w:t>
            </w:r>
            <w:r w:rsidRPr="00B53381">
              <w:rPr>
                <w:rFonts w:ascii="Times" w:hAnsi="Times"/>
                <w:b/>
              </w:rPr>
              <w:t>término independiente</w:t>
            </w:r>
            <w:r w:rsidRPr="00B53381">
              <w:rPr>
                <w:rFonts w:ascii="Times" w:hAnsi="Times"/>
              </w:rPr>
              <w:t xml:space="preserve"> que acompaña al término dependiente.</w:t>
            </w:r>
          </w:p>
        </w:tc>
      </w:tr>
      <w:tr w:rsidR="00F27BF4" w14:paraId="747628EB" w14:textId="77777777" w:rsidTr="006B44B3">
        <w:tc>
          <w:tcPr>
            <w:tcW w:w="2552" w:type="dxa"/>
            <w:vAlign w:val="center"/>
            <w:tcPrChange w:id="863" w:author="Diana Velásquez Rojas" w:date="2015-09-22T10:34:00Z">
              <w:tcPr>
                <w:tcW w:w="2552" w:type="dxa"/>
                <w:vAlign w:val="center"/>
              </w:tcPr>
            </w:tcPrChange>
          </w:tcPr>
          <w:p w14:paraId="28846E2B" w14:textId="77777777" w:rsidR="00F27BF4" w:rsidRDefault="00F27BF4" w:rsidP="006B44B3">
            <w:pPr>
              <w:jc w:val="center"/>
              <w:rPr>
                <w:rFonts w:ascii="Cambria" w:eastAsia="Cambria" w:hAnsi="Cambria" w:cs="Times New Roman"/>
              </w:rPr>
            </w:pPr>
            <w:del w:id="864" w:author="Sandra Ballen" w:date="2015-09-22T10:34:00Z">
              <w:r w:rsidRPr="00045669">
                <w:rPr>
                  <w:rFonts w:ascii="Times New Roman" w:eastAsiaTheme="minorEastAsia" w:hAnsi="Times New Roman" w:cs="Times New Roman"/>
                </w:rPr>
                <w:delText>‒</w:delText>
              </w:r>
            </w:del>
            <w:ins w:id="865" w:author="Sandra Ballen" w:date="2015-09-22T10:34:00Z">
              <w:r>
                <w:rPr>
                  <w:rFonts w:ascii="Times New Roman" w:eastAsiaTheme="minorEastAsia" w:hAnsi="Times New Roman" w:cs="Times New Roman"/>
                </w:rPr>
                <w:t>–</w:t>
              </w:r>
            </w:ins>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w:t>
            </w:r>
            <w:del w:id="866" w:author="Sandra Ballen" w:date="2015-09-22T10:34:00Z">
              <w:r>
                <w:rPr>
                  <w:rFonts w:ascii="Times New Roman" w:eastAsiaTheme="minorEastAsia" w:hAnsi="Times New Roman" w:cs="Times New Roman"/>
                </w:rPr>
                <w:delText>‒</w:delText>
              </w:r>
            </w:del>
            <w:ins w:id="867"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95</w:t>
            </w:r>
          </w:p>
        </w:tc>
        <w:tc>
          <w:tcPr>
            <w:tcW w:w="5528" w:type="dxa"/>
            <w:vAlign w:val="center"/>
            <w:tcPrChange w:id="868" w:author="Diana Velásquez Rojas" w:date="2015-09-22T10:34:00Z">
              <w:tcPr>
                <w:tcW w:w="5528" w:type="dxa"/>
                <w:vAlign w:val="center"/>
              </w:tcPr>
            </w:tcPrChange>
          </w:tcPr>
          <w:p w14:paraId="7B833ADD" w14:textId="77777777" w:rsidR="00F27BF4" w:rsidRPr="00B53381" w:rsidRDefault="00F27BF4" w:rsidP="006B44B3">
            <w:pPr>
              <w:pStyle w:val="Prrafodelista"/>
              <w:numPr>
                <w:ilvl w:val="0"/>
                <w:numId w:val="14"/>
              </w:numPr>
              <w:rPr>
                <w:rFonts w:ascii="Times" w:hAnsi="Times"/>
              </w:rPr>
            </w:pPr>
            <w:r>
              <w:rPr>
                <w:rFonts w:ascii="Times" w:hAnsi="Times"/>
              </w:rPr>
              <w:t>Se hacen las operaciones que resultan.</w:t>
            </w:r>
          </w:p>
        </w:tc>
      </w:tr>
      <w:tr w:rsidR="00F27BF4" w14:paraId="1FE121A6" w14:textId="77777777" w:rsidTr="006B44B3">
        <w:tc>
          <w:tcPr>
            <w:tcW w:w="2552" w:type="dxa"/>
            <w:vAlign w:val="center"/>
            <w:tcPrChange w:id="869" w:author="Diana Velásquez Rojas" w:date="2015-09-22T10:34:00Z">
              <w:tcPr>
                <w:tcW w:w="2552" w:type="dxa"/>
                <w:vAlign w:val="center"/>
              </w:tcPr>
            </w:tcPrChange>
          </w:tcPr>
          <w:p w14:paraId="740CAA4A" w14:textId="77777777" w:rsidR="00F27BF4" w:rsidRDefault="00F27BF4" w:rsidP="006B44B3">
            <w:pPr>
              <w:jc w:val="center"/>
              <w:rPr>
                <w:ins w:id="870" w:author="Sandra Ballen" w:date="2015-09-22T10:34:00Z"/>
                <w:rFonts w:eastAsiaTheme="minorEastAsia"/>
              </w:rPr>
            </w:pPr>
            <w:ins w:id="871" w:author="Sandra Ballen" w:date="2015-09-22T10:34:00Z">
              <w:r>
                <w:rPr>
                  <w:rFonts w:eastAsiaTheme="minorEastAsia"/>
                </w:rPr>
                <w:t>&lt;&lt;MA_07_04_010.gif&gt;&gt;</w:t>
              </w:r>
            </w:ins>
          </w:p>
          <w:p w14:paraId="24EDE0E1" w14:textId="77777777" w:rsidR="00F27BF4" w:rsidRPr="00A360EA" w:rsidRDefault="00F27BF4" w:rsidP="006B44B3">
            <w:pPr>
              <w:jc w:val="center"/>
              <w:rPr>
                <w:rFonts w:ascii="Times" w:hAnsi="Times"/>
                <w:lang w:val="es-ES_tradnl"/>
              </w:rPr>
            </w:pPr>
          </w:p>
        </w:tc>
        <w:tc>
          <w:tcPr>
            <w:tcW w:w="5528" w:type="dxa"/>
            <w:vAlign w:val="center"/>
            <w:tcPrChange w:id="872" w:author="Diana Velásquez Rojas" w:date="2015-09-22T10:34:00Z">
              <w:tcPr>
                <w:tcW w:w="5528" w:type="dxa"/>
                <w:vAlign w:val="center"/>
              </w:tcPr>
            </w:tcPrChange>
          </w:tcPr>
          <w:p w14:paraId="54D8E54A" w14:textId="77777777" w:rsidR="00F27BF4" w:rsidRPr="00B53381" w:rsidRDefault="00F27BF4" w:rsidP="006B44B3">
            <w:pPr>
              <w:pStyle w:val="Prrafodelista"/>
              <w:numPr>
                <w:ilvl w:val="0"/>
                <w:numId w:val="14"/>
              </w:numPr>
              <w:rPr>
                <w:rFonts w:ascii="Times" w:hAnsi="Times"/>
              </w:rPr>
            </w:pPr>
            <w:r>
              <w:rPr>
                <w:rFonts w:ascii="Times" w:hAnsi="Times"/>
              </w:rPr>
              <w:t>S</w:t>
            </w:r>
            <w:r w:rsidRPr="00B53381">
              <w:rPr>
                <w:rFonts w:ascii="Times" w:hAnsi="Times"/>
              </w:rPr>
              <w:t xml:space="preserve">e usa la propiedad uniforme </w:t>
            </w:r>
            <w:r w:rsidRPr="00B53381">
              <w:rPr>
                <w:rFonts w:ascii="Times" w:hAnsi="Times"/>
                <w:b/>
              </w:rPr>
              <w:t xml:space="preserve">dividiendo </w:t>
            </w:r>
            <w:r w:rsidRPr="00DE5AF7">
              <w:rPr>
                <w:rFonts w:ascii="Times" w:hAnsi="Times"/>
                <w:b/>
              </w:rPr>
              <w:t>entre el</w:t>
            </w:r>
            <w:r w:rsidRPr="00B53381">
              <w:rPr>
                <w:rFonts w:ascii="Times" w:hAnsi="Times"/>
              </w:rPr>
              <w:t xml:space="preserve"> </w:t>
            </w:r>
            <w:r w:rsidRPr="00B53381">
              <w:rPr>
                <w:rFonts w:ascii="Times" w:hAnsi="Times"/>
                <w:b/>
              </w:rPr>
              <w:t>número que multiplica a la variable</w:t>
            </w:r>
            <w:r w:rsidRPr="00B53381">
              <w:rPr>
                <w:rFonts w:ascii="Times" w:hAnsi="Times"/>
              </w:rPr>
              <w:t>.</w:t>
            </w:r>
          </w:p>
        </w:tc>
      </w:tr>
      <w:tr w:rsidR="00F27BF4" w14:paraId="4C1A1C03" w14:textId="77777777" w:rsidTr="006B44B3">
        <w:tc>
          <w:tcPr>
            <w:tcW w:w="2552" w:type="dxa"/>
            <w:vAlign w:val="center"/>
            <w:tcPrChange w:id="873" w:author="Diana Velásquez Rojas" w:date="2015-09-22T10:34:00Z">
              <w:tcPr>
                <w:tcW w:w="2552" w:type="dxa"/>
                <w:vAlign w:val="center"/>
              </w:tcPr>
            </w:tcPrChange>
          </w:tcPr>
          <w:p w14:paraId="1AD4A803" w14:textId="77777777" w:rsidR="00F27BF4" w:rsidRPr="00353AC1" w:rsidRDefault="00F27BF4" w:rsidP="006B44B3">
            <w:pPr>
              <w:jc w:val="center"/>
              <w:rPr>
                <w:rFonts w:ascii="Times" w:hAnsi="Times"/>
              </w:rPr>
            </w:pPr>
            <w:del w:id="874" w:author="Sandra Ballen" w:date="2015-09-22T10:34:00Z">
              <m:oMath>
                <m:r>
                  <w:rPr>
                    <w:rFonts w:ascii="Cambria Math" w:eastAsia="Cambria" w:hAnsi="Cambria Math" w:cs="Times New Roman"/>
                  </w:rPr>
                  <m:t xml:space="preserve">x= </m:t>
                </m:r>
              </m:oMath>
            </w:del>
            <w:ins w:id="875" w:author="Sandra Ballen" w:date="2015-09-22T10:34:00Z">
              <w:r w:rsidRPr="00BE7A2C">
                <w:rPr>
                  <w:rFonts w:ascii="Times" w:eastAsia="Cambria" w:hAnsi="Times" w:cs="Times New Roman"/>
                  <w:i/>
                </w:rPr>
                <w:t>x</w:t>
              </w:r>
              <w:r>
                <w:rPr>
                  <w:rFonts w:ascii="Times" w:eastAsia="Cambria" w:hAnsi="Times" w:cs="Times New Roman"/>
                </w:rPr>
                <w:t xml:space="preserve"> = </w:t>
              </w:r>
            </w:ins>
            <w:r>
              <w:rPr>
                <w:rFonts w:ascii="Times" w:eastAsia="Cambria" w:hAnsi="Times" w:cs="Times New Roman"/>
              </w:rPr>
              <w:t>19</w:t>
            </w:r>
          </w:p>
        </w:tc>
        <w:tc>
          <w:tcPr>
            <w:tcW w:w="5528" w:type="dxa"/>
            <w:vAlign w:val="center"/>
            <w:tcPrChange w:id="876" w:author="Diana Velásquez Rojas" w:date="2015-09-22T10:34:00Z">
              <w:tcPr>
                <w:tcW w:w="5528" w:type="dxa"/>
                <w:vAlign w:val="center"/>
              </w:tcPr>
            </w:tcPrChange>
          </w:tcPr>
          <w:p w14:paraId="6B3E323C" w14:textId="77777777" w:rsidR="00F27BF4" w:rsidRPr="00B53381" w:rsidRDefault="00F27BF4" w:rsidP="006B44B3">
            <w:pPr>
              <w:pStyle w:val="Prrafodelista"/>
              <w:numPr>
                <w:ilvl w:val="0"/>
                <w:numId w:val="14"/>
              </w:numPr>
              <w:rPr>
                <w:rFonts w:ascii="Times" w:hAnsi="Times"/>
              </w:rPr>
            </w:pPr>
            <w:r w:rsidRPr="00B53381">
              <w:rPr>
                <w:rFonts w:ascii="Times" w:hAnsi="Times"/>
              </w:rPr>
              <w:t>Se hac</w:t>
            </w:r>
            <w:r>
              <w:rPr>
                <w:rFonts w:ascii="Times" w:hAnsi="Times"/>
              </w:rPr>
              <w:t>en las operaciones que resultan y se escribe la solución.</w:t>
            </w:r>
          </w:p>
        </w:tc>
      </w:tr>
    </w:tbl>
    <w:p w14:paraId="20B16E71" w14:textId="77777777" w:rsidR="00F27BF4" w:rsidRDefault="00F27BF4" w:rsidP="00F27BF4">
      <w:pPr>
        <w:spacing w:after="0"/>
        <w:rPr>
          <w:rFonts w:ascii="Times" w:hAnsi="Times"/>
          <w:highlight w:val="yellow"/>
        </w:rPr>
      </w:pPr>
    </w:p>
    <w:p w14:paraId="51E6A63D" w14:textId="77777777" w:rsidR="00F27BF4" w:rsidRDefault="00F27BF4" w:rsidP="00F27BF4">
      <w:pPr>
        <w:spacing w:after="0"/>
        <w:rPr>
          <w:rFonts w:ascii="Times New Roman" w:eastAsiaTheme="minorEastAsia" w:hAnsi="Times New Roman" w:cs="Times New Roman"/>
        </w:rPr>
      </w:pPr>
      <w:r>
        <w:rPr>
          <w:rFonts w:ascii="Times New Roman" w:hAnsi="Times New Roman" w:cs="Times New Roman"/>
          <w:color w:val="000000"/>
          <w:lang w:val="es-CO"/>
        </w:rPr>
        <w:t xml:space="preserve">De este modo, la </w:t>
      </w:r>
      <w:r w:rsidRPr="005A67EB">
        <w:rPr>
          <w:rFonts w:ascii="Times New Roman" w:hAnsi="Times New Roman" w:cs="Times New Roman"/>
          <w:b/>
          <w:color w:val="000000"/>
          <w:lang w:val="es-CO"/>
        </w:rPr>
        <w:t>solución de la ecuación</w:t>
      </w:r>
      <w:r>
        <w:rPr>
          <w:rFonts w:ascii="Times New Roman" w:hAnsi="Times New Roman" w:cs="Times New Roman"/>
          <w:color w:val="000000"/>
          <w:lang w:val="es-CO"/>
        </w:rPr>
        <w:t xml:space="preserve"> es </w:t>
      </w:r>
      <w:r>
        <w:rPr>
          <w:rFonts w:ascii="Times New Roman" w:eastAsiaTheme="minorEastAsia" w:hAnsi="Times New Roman" w:cs="Times New Roman"/>
          <w:i/>
        </w:rPr>
        <w:t xml:space="preserve">x </w:t>
      </w:r>
      <w:r>
        <w:rPr>
          <w:rFonts w:ascii="Times New Roman" w:eastAsiaTheme="minorEastAsia" w:hAnsi="Times New Roman" w:cs="Times New Roman"/>
        </w:rPr>
        <w:t>= 19</w:t>
      </w:r>
      <w:ins w:id="877" w:author="chris" w:date="2015-09-21T17:34:00Z">
        <w:r>
          <w:rPr>
            <w:rFonts w:ascii="Times New Roman" w:eastAsiaTheme="minorEastAsia" w:hAnsi="Times New Roman" w:cs="Times New Roman"/>
          </w:rPr>
          <w:t>,</w:t>
        </w:r>
      </w:ins>
      <w:r>
        <w:rPr>
          <w:rFonts w:ascii="Times New Roman" w:eastAsiaTheme="minorEastAsia" w:hAnsi="Times New Roman" w:cs="Times New Roman"/>
        </w:rPr>
        <w:t xml:space="preserve"> porque dicho número satisface la igualdad, es decir, la hace verdadera:</w:t>
      </w:r>
    </w:p>
    <w:p w14:paraId="18844D0D" w14:textId="77777777" w:rsidR="00F27BF4" w:rsidRDefault="00F27BF4" w:rsidP="00F27BF4">
      <w:pPr>
        <w:spacing w:after="0"/>
        <w:rPr>
          <w:rFonts w:ascii="Times" w:hAnsi="Times"/>
          <w:highlight w:val="yellow"/>
        </w:rPr>
      </w:pPr>
    </w:p>
    <w:p w14:paraId="268CABDD" w14:textId="77777777" w:rsidR="00F27BF4" w:rsidRDefault="00F27BF4" w:rsidP="00F27BF4">
      <w:pPr>
        <w:spacing w:after="0"/>
        <w:jc w:val="center"/>
        <w:rPr>
          <w:rFonts w:ascii="Times New Roman" w:eastAsiaTheme="minorEastAsia" w:hAnsi="Times New Roman" w:cs="Times New Roman"/>
        </w:rPr>
      </w:pPr>
      <w:del w:id="878" w:author="Sandra Ballen" w:date="2015-09-22T10:34:00Z">
        <w:r w:rsidRPr="00045669">
          <w:rPr>
            <w:rFonts w:ascii="Times New Roman" w:eastAsiaTheme="minorEastAsia" w:hAnsi="Times New Roman" w:cs="Times New Roman"/>
          </w:rPr>
          <w:delText>‒</w:delText>
        </w:r>
      </w:del>
      <w:ins w:id="879" w:author="Sandra Ballen" w:date="2015-09-22T10:34:00Z">
        <w:r>
          <w:rPr>
            <w:rFonts w:ascii="Times New Roman" w:eastAsiaTheme="minorEastAsia" w:hAnsi="Times New Roman" w:cs="Times New Roman"/>
          </w:rPr>
          <w:t>–</w:t>
        </w:r>
      </w:ins>
      <w:r w:rsidRPr="00045669">
        <w:rPr>
          <w:rFonts w:ascii="Times New Roman" w:eastAsiaTheme="minorEastAsia" w:hAnsi="Times New Roman" w:cs="Times New Roman"/>
        </w:rPr>
        <w:t>5</w:t>
      </w:r>
      <w:r w:rsidRPr="00045669">
        <w:rPr>
          <w:rFonts w:ascii="Times New Roman" w:eastAsiaTheme="minorEastAsia" w:hAnsi="Times New Roman" w:cs="Times New Roman"/>
          <w:i/>
        </w:rPr>
        <w:t>x</w:t>
      </w:r>
      <w:r>
        <w:rPr>
          <w:rFonts w:ascii="Times New Roman" w:eastAsiaTheme="minorEastAsia" w:hAnsi="Times New Roman" w:cs="Times New Roman"/>
        </w:rPr>
        <w:t xml:space="preserve"> + 34 = </w:t>
      </w:r>
      <w:del w:id="880" w:author="Sandra Ballen" w:date="2015-09-22T10:34:00Z">
        <w:r>
          <w:rPr>
            <w:rFonts w:ascii="Times New Roman" w:eastAsiaTheme="minorEastAsia" w:hAnsi="Times New Roman" w:cs="Times New Roman"/>
          </w:rPr>
          <w:delText>‒</w:delText>
        </w:r>
      </w:del>
      <w:ins w:id="881"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p w14:paraId="7DAA0357" w14:textId="77777777" w:rsidR="00F27BF4" w:rsidRDefault="00F27BF4" w:rsidP="00F27BF4">
      <w:pPr>
        <w:spacing w:after="0"/>
        <w:ind w:left="2835" w:firstLine="567"/>
        <w:rPr>
          <w:rFonts w:ascii="Times New Roman" w:eastAsiaTheme="minorEastAsia" w:hAnsi="Times New Roman" w:cs="Times New Roman"/>
        </w:rPr>
      </w:pPr>
      <w:del w:id="882" w:author="Sandra Ballen" w:date="2015-09-22T10:34:00Z">
        <w:r w:rsidRPr="00045669">
          <w:rPr>
            <w:rFonts w:ascii="Times New Roman" w:eastAsiaTheme="minorEastAsia" w:hAnsi="Times New Roman" w:cs="Times New Roman"/>
          </w:rPr>
          <w:delText>‒</w:delText>
        </w:r>
      </w:del>
      <w:ins w:id="883" w:author="Sandra Ballen" w:date="2015-09-22T10:34:00Z">
        <w:r>
          <w:rPr>
            <w:rFonts w:ascii="Times New Roman" w:eastAsiaTheme="minorEastAsia" w:hAnsi="Times New Roman" w:cs="Times New Roman"/>
          </w:rPr>
          <w:t>–</w:t>
        </w:r>
      </w:ins>
      <w:r w:rsidRPr="00045669">
        <w:rPr>
          <w:rFonts w:ascii="Times New Roman" w:eastAsiaTheme="minorEastAsia" w:hAnsi="Times New Roman" w:cs="Times New Roman"/>
        </w:rPr>
        <w:t>5</w:t>
      </w:r>
      <w:r>
        <w:rPr>
          <w:rFonts w:ascii="Times New Roman" w:eastAsiaTheme="minorEastAsia" w:hAnsi="Times New Roman" w:cs="Times New Roman"/>
        </w:rPr>
        <w:t xml:space="preserve"> · 19 + 34 = </w:t>
      </w:r>
      <w:del w:id="884" w:author="Sandra Ballen" w:date="2015-09-22T10:34:00Z">
        <w:r>
          <w:rPr>
            <w:rFonts w:ascii="Times New Roman" w:eastAsiaTheme="minorEastAsia" w:hAnsi="Times New Roman" w:cs="Times New Roman"/>
          </w:rPr>
          <w:delText>‒</w:delText>
        </w:r>
      </w:del>
      <w:ins w:id="885"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p w14:paraId="7E4F1A6F" w14:textId="77777777" w:rsidR="00F27BF4" w:rsidRDefault="00F27BF4" w:rsidP="00F27BF4">
      <w:pPr>
        <w:spacing w:after="0"/>
        <w:jc w:val="center"/>
        <w:rPr>
          <w:rFonts w:ascii="Times New Roman" w:eastAsiaTheme="minorEastAsia" w:hAnsi="Times New Roman" w:cs="Times New Roman"/>
        </w:rPr>
      </w:pPr>
      <w:del w:id="886" w:author="Sandra Ballen" w:date="2015-09-22T10:34:00Z">
        <w:r>
          <w:rPr>
            <w:rFonts w:ascii="Times New Roman" w:eastAsiaTheme="minorEastAsia" w:hAnsi="Times New Roman" w:cs="Times New Roman"/>
          </w:rPr>
          <w:delText>‒</w:delText>
        </w:r>
      </w:del>
      <w:ins w:id="887"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91 + 34 = </w:t>
      </w:r>
      <w:del w:id="888" w:author="Sandra Ballen" w:date="2015-09-22T10:34:00Z">
        <w:r>
          <w:rPr>
            <w:rFonts w:ascii="Times New Roman" w:eastAsiaTheme="minorEastAsia" w:hAnsi="Times New Roman" w:cs="Times New Roman"/>
          </w:rPr>
          <w:delText>‒</w:delText>
        </w:r>
      </w:del>
      <w:ins w:id="889"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p w14:paraId="3BB62204" w14:textId="77777777" w:rsidR="00F27BF4" w:rsidRDefault="00F27BF4" w:rsidP="00F27BF4">
      <w:pPr>
        <w:spacing w:after="0"/>
        <w:ind w:firstLine="567"/>
        <w:jc w:val="center"/>
        <w:rPr>
          <w:rFonts w:ascii="Times" w:hAnsi="Times"/>
          <w:highlight w:val="yellow"/>
        </w:rPr>
      </w:pPr>
      <w:del w:id="890" w:author="Sandra Ballen" w:date="2015-09-22T10:34:00Z">
        <w:r>
          <w:rPr>
            <w:rFonts w:ascii="Times New Roman" w:eastAsiaTheme="minorEastAsia" w:hAnsi="Times New Roman" w:cs="Times New Roman"/>
          </w:rPr>
          <w:delText>‒</w:delText>
        </w:r>
      </w:del>
      <w:ins w:id="891"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 xml:space="preserve">61 = </w:t>
      </w:r>
      <w:del w:id="892" w:author="Sandra Ballen" w:date="2015-09-22T10:34:00Z">
        <w:r>
          <w:rPr>
            <w:rFonts w:ascii="Times New Roman" w:eastAsiaTheme="minorEastAsia" w:hAnsi="Times New Roman" w:cs="Times New Roman"/>
          </w:rPr>
          <w:delText>‒</w:delText>
        </w:r>
      </w:del>
      <w:ins w:id="893" w:author="Sandra Ballen" w:date="2015-09-22T10:34:00Z">
        <w:r>
          <w:rPr>
            <w:rFonts w:ascii="Times New Roman" w:eastAsiaTheme="minorEastAsia" w:hAnsi="Times New Roman" w:cs="Times New Roman"/>
          </w:rPr>
          <w:t>–</w:t>
        </w:r>
      </w:ins>
      <w:r>
        <w:rPr>
          <w:rFonts w:ascii="Times New Roman" w:eastAsiaTheme="minorEastAsia" w:hAnsi="Times New Roman" w:cs="Times New Roman"/>
        </w:rPr>
        <w:t>61</w:t>
      </w:r>
    </w:p>
    <w:p w14:paraId="5543B983" w14:textId="77777777" w:rsidR="00F27BF4" w:rsidRPr="001A3A1A" w:rsidRDefault="00F27BF4" w:rsidP="00F27BF4">
      <w:pPr>
        <w:spacing w:after="0"/>
        <w:jc w:val="center"/>
        <w:rPr>
          <w:rFonts w:ascii="Times" w:eastAsiaTheme="minorEastAsia" w:hAnsi="Times"/>
          <w:highlight w:val="yellow"/>
        </w:rPr>
      </w:pPr>
    </w:p>
    <w:tbl>
      <w:tblPr>
        <w:tblStyle w:val="Tablaconcuadrcula"/>
        <w:tblW w:w="0" w:type="auto"/>
        <w:tblLook w:val="04A0" w:firstRow="1" w:lastRow="0" w:firstColumn="1" w:lastColumn="0" w:noHBand="0" w:noVBand="1"/>
        <w:tblPrChange w:id="894" w:author="Diana Velásquez Rojas" w:date="2015-09-22T10:34:00Z">
          <w:tblPr>
            <w:tblStyle w:val="Tablaconcuadrcula"/>
            <w:tblW w:w="0" w:type="auto"/>
            <w:tblLook w:val="04A0" w:firstRow="1" w:lastRow="0" w:firstColumn="1" w:lastColumn="0" w:noHBand="0" w:noVBand="1"/>
          </w:tblPr>
        </w:tblPrChange>
      </w:tblPr>
      <w:tblGrid>
        <w:gridCol w:w="1668"/>
        <w:gridCol w:w="7160"/>
        <w:tblGridChange w:id="895">
          <w:tblGrid>
            <w:gridCol w:w="1668"/>
            <w:gridCol w:w="7160"/>
          </w:tblGrid>
        </w:tblGridChange>
      </w:tblGrid>
      <w:tr w:rsidR="00F27BF4" w:rsidRPr="005D1738" w14:paraId="3FF8E8A0" w14:textId="77777777" w:rsidTr="006B44B3">
        <w:tc>
          <w:tcPr>
            <w:tcW w:w="8828" w:type="dxa"/>
            <w:gridSpan w:val="2"/>
            <w:shd w:val="clear" w:color="auto" w:fill="000000" w:themeFill="text1"/>
            <w:tcPrChange w:id="896" w:author="Diana Velásquez Rojas" w:date="2015-09-22T10:34:00Z">
              <w:tcPr>
                <w:tcW w:w="8828" w:type="dxa"/>
                <w:gridSpan w:val="2"/>
                <w:shd w:val="clear" w:color="auto" w:fill="000000" w:themeFill="text1"/>
              </w:tcPr>
            </w:tcPrChange>
          </w:tcPr>
          <w:p w14:paraId="2230AA10"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02691824" w14:textId="77777777" w:rsidTr="006B44B3">
        <w:tc>
          <w:tcPr>
            <w:tcW w:w="1668" w:type="dxa"/>
            <w:tcPrChange w:id="897" w:author="Diana Velásquez Rojas" w:date="2015-09-22T10:34:00Z">
              <w:tcPr>
                <w:tcW w:w="1668" w:type="dxa"/>
              </w:tcPr>
            </w:tcPrChange>
          </w:tcPr>
          <w:p w14:paraId="4B012089" w14:textId="77777777" w:rsidR="00F27BF4" w:rsidRPr="00726376" w:rsidRDefault="00F27BF4" w:rsidP="006B44B3">
            <w:pPr>
              <w:rPr>
                <w:rFonts w:ascii="Times" w:hAnsi="Times"/>
                <w:b/>
                <w:sz w:val="18"/>
                <w:szCs w:val="18"/>
              </w:rPr>
            </w:pPr>
            <w:r w:rsidRPr="00726376">
              <w:rPr>
                <w:rFonts w:ascii="Times" w:hAnsi="Times"/>
                <w:b/>
                <w:sz w:val="18"/>
                <w:szCs w:val="18"/>
              </w:rPr>
              <w:lastRenderedPageBreak/>
              <w:t>Contenido</w:t>
            </w:r>
          </w:p>
        </w:tc>
        <w:tc>
          <w:tcPr>
            <w:tcW w:w="7160" w:type="dxa"/>
            <w:tcPrChange w:id="898" w:author="Diana Velásquez Rojas" w:date="2015-09-22T10:34:00Z">
              <w:tcPr>
                <w:tcW w:w="7160" w:type="dxa"/>
              </w:tcPr>
            </w:tcPrChange>
          </w:tcPr>
          <w:p w14:paraId="0549FC84" w14:textId="77777777" w:rsidR="00F27BF4" w:rsidRPr="00266082" w:rsidRDefault="00F27BF4" w:rsidP="006B44B3">
            <w:pPr>
              <w:rPr>
                <w:rFonts w:ascii="Times" w:hAnsi="Times"/>
              </w:rPr>
            </w:pPr>
            <w:r w:rsidRPr="00266082">
              <w:rPr>
                <w:rFonts w:ascii="Times" w:hAnsi="Times"/>
              </w:rPr>
              <w:t>Para</w:t>
            </w:r>
            <w:r>
              <w:rPr>
                <w:rFonts w:ascii="Times" w:hAnsi="Times"/>
              </w:rPr>
              <w:t xml:space="preserve"> </w:t>
            </w:r>
            <w:r w:rsidRPr="00F94A34">
              <w:rPr>
                <w:rFonts w:ascii="Times" w:hAnsi="Times"/>
                <w:rPrChange w:id="899" w:author="chris" w:date="2015-09-22T10:34:00Z">
                  <w:rPr>
                    <w:rFonts w:ascii="Times" w:hAnsi="Times"/>
                    <w:b/>
                  </w:rPr>
                </w:rPrChange>
              </w:rPr>
              <w:t>verificar el valor de verdad de</w:t>
            </w:r>
            <w:r>
              <w:rPr>
                <w:rFonts w:ascii="Times" w:hAnsi="Times"/>
              </w:rPr>
              <w:t xml:space="preserve"> </w:t>
            </w:r>
            <w:r w:rsidRPr="00F94A34">
              <w:rPr>
                <w:rFonts w:ascii="Times" w:hAnsi="Times"/>
                <w:rPrChange w:id="900" w:author="chris" w:date="2015-09-22T10:34:00Z">
                  <w:rPr>
                    <w:rFonts w:ascii="Times" w:hAnsi="Times"/>
                    <w:b/>
                  </w:rPr>
                </w:rPrChange>
              </w:rPr>
              <w:t>la solución de una ecuación</w:t>
            </w:r>
            <w:r>
              <w:rPr>
                <w:rFonts w:ascii="Times" w:hAnsi="Times"/>
              </w:rPr>
              <w:t xml:space="preserve"> </w:t>
            </w:r>
            <w:r w:rsidRPr="00F94A34">
              <w:rPr>
                <w:rFonts w:ascii="Times" w:hAnsi="Times"/>
                <w:rPrChange w:id="901" w:author="chris" w:date="2015-09-22T10:34:00Z">
                  <w:rPr>
                    <w:rFonts w:ascii="Times" w:hAnsi="Times"/>
                    <w:b/>
                  </w:rPr>
                </w:rPrChange>
              </w:rPr>
              <w:t xml:space="preserve">se reemplaza dicho valor en la ecuación </w:t>
            </w:r>
            <w:r>
              <w:rPr>
                <w:rFonts w:ascii="Times" w:hAnsi="Times"/>
              </w:rPr>
              <w:t xml:space="preserve">y </w:t>
            </w:r>
            <w:r w:rsidRPr="00F94A34">
              <w:rPr>
                <w:rFonts w:ascii="Times" w:hAnsi="Times"/>
                <w:rPrChange w:id="902" w:author="chris" w:date="2015-09-22T10:34:00Z">
                  <w:rPr>
                    <w:rFonts w:ascii="Times" w:hAnsi="Times"/>
                    <w:b/>
                  </w:rPr>
                </w:rPrChange>
              </w:rPr>
              <w:t>se hacen las operacione</w:t>
            </w:r>
            <w:r>
              <w:rPr>
                <w:rFonts w:ascii="Times" w:hAnsi="Times"/>
              </w:rPr>
              <w:t xml:space="preserve">s. La </w:t>
            </w:r>
            <w:r w:rsidRPr="00F94A34">
              <w:rPr>
                <w:rFonts w:ascii="Times" w:hAnsi="Times"/>
                <w:rPrChange w:id="903" w:author="chris" w:date="2015-09-22T10:34:00Z">
                  <w:rPr>
                    <w:rFonts w:ascii="Times" w:hAnsi="Times"/>
                    <w:b/>
                  </w:rPr>
                </w:rPrChange>
              </w:rPr>
              <w:t>igualdad</w:t>
            </w:r>
            <w:r>
              <w:rPr>
                <w:rFonts w:ascii="Times" w:hAnsi="Times"/>
              </w:rPr>
              <w:t xml:space="preserve"> que se obtiene debe ser </w:t>
            </w:r>
            <w:r w:rsidRPr="00F94A34">
              <w:rPr>
                <w:rFonts w:ascii="Times" w:hAnsi="Times"/>
                <w:rPrChange w:id="904" w:author="chris" w:date="2015-09-22T10:34:00Z">
                  <w:rPr>
                    <w:rFonts w:ascii="Times" w:hAnsi="Times"/>
                    <w:b/>
                  </w:rPr>
                </w:rPrChange>
              </w:rPr>
              <w:t>verdadera</w:t>
            </w:r>
            <w:r>
              <w:rPr>
                <w:rFonts w:ascii="Times" w:hAnsi="Times"/>
              </w:rPr>
              <w:t>.</w:t>
            </w:r>
          </w:p>
        </w:tc>
      </w:tr>
    </w:tbl>
    <w:p w14:paraId="14CFDBCC" w14:textId="77777777" w:rsidR="00F27BF4" w:rsidRDefault="00F27BF4" w:rsidP="00F27BF4">
      <w:pPr>
        <w:spacing w:after="0"/>
        <w:rPr>
          <w:rFonts w:ascii="Times" w:hAnsi="Times"/>
          <w:highlight w:val="yellow"/>
        </w:rPr>
      </w:pPr>
    </w:p>
    <w:tbl>
      <w:tblPr>
        <w:tblStyle w:val="Tablaconcuadrcula"/>
        <w:tblW w:w="0" w:type="auto"/>
        <w:tblLayout w:type="fixed"/>
        <w:tblLook w:val="04A0" w:firstRow="1" w:lastRow="0" w:firstColumn="1" w:lastColumn="0" w:noHBand="0" w:noVBand="1"/>
        <w:tblPrChange w:id="905" w:author="Diana Velásquez Rojas" w:date="2015-09-22T10:34:00Z">
          <w:tblPr>
            <w:tblStyle w:val="Tablaconcuadrcula"/>
            <w:tblW w:w="0" w:type="auto"/>
            <w:tblLayout w:type="fixed"/>
            <w:tblLook w:val="04A0" w:firstRow="1" w:lastRow="0" w:firstColumn="1" w:lastColumn="0" w:noHBand="0" w:noVBand="1"/>
          </w:tblPr>
        </w:tblPrChange>
      </w:tblPr>
      <w:tblGrid>
        <w:gridCol w:w="1668"/>
        <w:gridCol w:w="7160"/>
        <w:tblGridChange w:id="906">
          <w:tblGrid>
            <w:gridCol w:w="1668"/>
            <w:gridCol w:w="7160"/>
          </w:tblGrid>
        </w:tblGridChange>
      </w:tblGrid>
      <w:tr w:rsidR="00F27BF4" w:rsidRPr="005D1738" w14:paraId="172C44F9" w14:textId="77777777" w:rsidTr="006B44B3">
        <w:tc>
          <w:tcPr>
            <w:tcW w:w="8828" w:type="dxa"/>
            <w:gridSpan w:val="2"/>
            <w:shd w:val="clear" w:color="auto" w:fill="0D0D0D" w:themeFill="text1" w:themeFillTint="F2"/>
            <w:tcPrChange w:id="907" w:author="Diana Velásquez Rojas" w:date="2015-09-22T10:34:00Z">
              <w:tcPr>
                <w:tcW w:w="8828" w:type="dxa"/>
                <w:gridSpan w:val="2"/>
                <w:shd w:val="clear" w:color="auto" w:fill="0D0D0D" w:themeFill="text1" w:themeFillTint="F2"/>
              </w:tcPr>
            </w:tcPrChange>
          </w:tcPr>
          <w:p w14:paraId="052FD5DD"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6DDBB2AE" w14:textId="77777777" w:rsidTr="006B44B3">
        <w:tc>
          <w:tcPr>
            <w:tcW w:w="1668" w:type="dxa"/>
            <w:tcPrChange w:id="908" w:author="Diana Velásquez Rojas" w:date="2015-09-22T10:34:00Z">
              <w:tcPr>
                <w:tcW w:w="1668" w:type="dxa"/>
              </w:tcPr>
            </w:tcPrChange>
          </w:tcPr>
          <w:p w14:paraId="185EB517"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60" w:type="dxa"/>
            <w:tcPrChange w:id="909" w:author="Diana Velásquez Rojas" w:date="2015-09-22T10:34:00Z">
              <w:tcPr>
                <w:tcW w:w="7160" w:type="dxa"/>
              </w:tcPr>
            </w:tcPrChange>
          </w:tcPr>
          <w:p w14:paraId="0455E26A"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MA_07_04_IMG10</w:t>
            </w:r>
          </w:p>
        </w:tc>
      </w:tr>
      <w:tr w:rsidR="00F27BF4" w14:paraId="7069928F" w14:textId="77777777" w:rsidTr="006B44B3">
        <w:tc>
          <w:tcPr>
            <w:tcW w:w="1668" w:type="dxa"/>
            <w:tcPrChange w:id="910" w:author="Diana Velásquez Rojas" w:date="2015-09-22T10:34:00Z">
              <w:tcPr>
                <w:tcW w:w="1668" w:type="dxa"/>
              </w:tcPr>
            </w:tcPrChange>
          </w:tcPr>
          <w:p w14:paraId="2062A39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60" w:type="dxa"/>
            <w:tcPrChange w:id="911" w:author="Diana Velásquez Rojas" w:date="2015-09-22T10:34:00Z">
              <w:tcPr>
                <w:tcW w:w="7160" w:type="dxa"/>
              </w:tcPr>
            </w:tcPrChange>
          </w:tcPr>
          <w:p w14:paraId="0329A9F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Símbolos de</w:t>
            </w:r>
            <w:r>
              <w:rPr>
                <w:rFonts w:ascii="Times New Roman" w:eastAsiaTheme="minorEastAsia" w:hAnsi="Times New Roman" w:cs="Times New Roman"/>
              </w:rPr>
              <w:t xml:space="preserve"> adición, sustracción, multiplicación, igual.</w:t>
            </w:r>
          </w:p>
        </w:tc>
      </w:tr>
      <w:tr w:rsidR="00F27BF4" w14:paraId="5FB6348E" w14:textId="77777777" w:rsidTr="006B44B3">
        <w:tc>
          <w:tcPr>
            <w:tcW w:w="1668" w:type="dxa"/>
            <w:tcPrChange w:id="912" w:author="Diana Velásquez Rojas" w:date="2015-09-22T10:34:00Z">
              <w:tcPr>
                <w:tcW w:w="1668" w:type="dxa"/>
              </w:tcPr>
            </w:tcPrChange>
          </w:tcPr>
          <w:p w14:paraId="1D287C8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160" w:type="dxa"/>
            <w:tcPrChange w:id="913" w:author="Diana Velásquez Rojas" w:date="2015-09-22T10:34:00Z">
              <w:tcPr>
                <w:tcW w:w="7160" w:type="dxa"/>
              </w:tcPr>
            </w:tcPrChange>
          </w:tcPr>
          <w:p w14:paraId="353D1158" w14:textId="77777777" w:rsidR="00F27BF4" w:rsidRDefault="00F27BF4" w:rsidP="006B44B3">
            <w:pPr>
              <w:rPr>
                <w:rFonts w:ascii="Times" w:hAnsi="Times"/>
              </w:rPr>
            </w:pPr>
            <w:r>
              <w:rPr>
                <w:rFonts w:ascii="Times" w:hAnsi="Times"/>
              </w:rPr>
              <w:t>193800899</w:t>
            </w:r>
          </w:p>
          <w:p w14:paraId="02CF2474" w14:textId="77777777" w:rsidR="00F27BF4" w:rsidRPr="005605C5" w:rsidRDefault="00F27BF4" w:rsidP="006B44B3">
            <w:pPr>
              <w:rPr>
                <w:rFonts w:ascii="Times" w:hAnsi="Times"/>
              </w:rPr>
            </w:pPr>
            <w:r>
              <w:rPr>
                <w:noProof/>
                <w:lang w:val="es-CO" w:eastAsia="es-CO"/>
              </w:rPr>
              <w:drawing>
                <wp:inline distT="0" distB="0" distL="0" distR="0" wp14:anchorId="69D2EA77" wp14:editId="5B79CBBE">
                  <wp:extent cx="1609194" cy="1680464"/>
                  <wp:effectExtent l="0" t="0" r="0" b="0"/>
                  <wp:docPr id="11" name="Imagen 11" descr="Basic Mathematical symbols on white background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ic Mathematical symbols on white background - stock ve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28" cy="1686974"/>
                          </a:xfrm>
                          <a:prstGeom prst="rect">
                            <a:avLst/>
                          </a:prstGeom>
                          <a:noFill/>
                          <a:ln>
                            <a:noFill/>
                          </a:ln>
                        </pic:spPr>
                      </pic:pic>
                    </a:graphicData>
                  </a:graphic>
                </wp:inline>
              </w:drawing>
            </w:r>
            <w:r>
              <w:rPr>
                <w:rFonts w:ascii="Times" w:hAnsi="Times"/>
              </w:rPr>
              <w:t xml:space="preserve"> Dejar </w:t>
            </w:r>
            <w:ins w:id="914" w:author="Diana Velásquez Rojas" w:date="2015-09-22T10:34:00Z">
              <w:r>
                <w:rPr>
                  <w:rFonts w:ascii="Times" w:hAnsi="Times"/>
                </w:rPr>
                <w:t>s</w:t>
              </w:r>
            </w:ins>
            <w:ins w:id="915" w:author="chris" w:date="2015-09-21T17:35:00Z">
              <w:r>
                <w:rPr>
                  <w:rFonts w:ascii="Times" w:hAnsi="Times"/>
                </w:rPr>
                <w:t>o</w:t>
              </w:r>
            </w:ins>
            <w:del w:id="916" w:author="chris" w:date="2015-09-21T17:35:00Z">
              <w:r w:rsidDel="00F94A34">
                <w:rPr>
                  <w:rFonts w:ascii="Times" w:hAnsi="Times"/>
                </w:rPr>
                <w:delText>ó</w:delText>
              </w:r>
            </w:del>
            <w:ins w:id="917" w:author="Diana Velásquez Rojas" w:date="2015-09-22T10:34:00Z">
              <w:r>
                <w:rPr>
                  <w:rFonts w:ascii="Times" w:hAnsi="Times"/>
                </w:rPr>
                <w:t>lo</w:t>
              </w:r>
            </w:ins>
            <w:del w:id="918" w:author="Diana Velásquez Rojas" w:date="2015-09-22T10:34:00Z">
              <w:r>
                <w:rPr>
                  <w:rFonts w:ascii="Times" w:hAnsi="Times"/>
                </w:rPr>
                <w:delText>sólo</w:delText>
              </w:r>
            </w:del>
            <w:r>
              <w:rPr>
                <w:rFonts w:ascii="Times" w:hAnsi="Times"/>
              </w:rPr>
              <w:t xml:space="preserve"> los signos matemáticos</w:t>
            </w:r>
          </w:p>
        </w:tc>
      </w:tr>
      <w:tr w:rsidR="00F27BF4" w14:paraId="1F71B1BD" w14:textId="77777777" w:rsidTr="006B44B3">
        <w:tc>
          <w:tcPr>
            <w:tcW w:w="1668" w:type="dxa"/>
            <w:tcPrChange w:id="919" w:author="Diana Velásquez Rojas" w:date="2015-09-22T10:34:00Z">
              <w:tcPr>
                <w:tcW w:w="1668" w:type="dxa"/>
              </w:tcPr>
            </w:tcPrChange>
          </w:tcPr>
          <w:p w14:paraId="6C0B113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60" w:type="dxa"/>
            <w:tcPrChange w:id="920" w:author="Diana Velásquez Rojas" w:date="2015-09-22T10:34:00Z">
              <w:tcPr>
                <w:tcW w:w="7160" w:type="dxa"/>
              </w:tcPr>
            </w:tcPrChange>
          </w:tcPr>
          <w:p w14:paraId="7F9F5AF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Los símbolos que aparecen en una ecuación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r w:rsidRPr="00C01AB9">
              <w:rPr>
                <w:rFonts w:ascii="Times New Roman" w:hAnsi="Times New Roman" w:cs="Times New Roman"/>
                <w:color w:val="000000"/>
              </w:rPr>
              <w:t xml:space="preserve"> </w:t>
            </w:r>
            <w:r>
              <w:rPr>
                <w:rFonts w:ascii="Times New Roman" w:eastAsiaTheme="minorEastAsia" w:hAnsi="Times New Roman" w:cs="Times New Roman"/>
              </w:rPr>
              <w:t xml:space="preserve">son </w:t>
            </w:r>
            <w:del w:id="921" w:author="chris" w:date="2015-09-21T18:30:00Z">
              <w:r>
                <w:rPr>
                  <w:rFonts w:ascii="Times New Roman" w:eastAsiaTheme="minorEastAsia" w:hAnsi="Times New Roman" w:cs="Times New Roman"/>
                </w:rPr>
                <w:delText>el de</w:delText>
              </w:r>
            </w:del>
            <w:r>
              <w:rPr>
                <w:rFonts w:ascii="Times New Roman" w:eastAsiaTheme="minorEastAsia" w:hAnsi="Times New Roman" w:cs="Times New Roman"/>
              </w:rPr>
              <w:t xml:space="preserve"> adición o sustracción, </w:t>
            </w:r>
            <w:del w:id="922" w:author="chris" w:date="2015-09-21T17:35:00Z">
              <w:r>
                <w:rPr>
                  <w:rFonts w:ascii="Times New Roman" w:eastAsiaTheme="minorEastAsia" w:hAnsi="Times New Roman" w:cs="Times New Roman"/>
                </w:rPr>
                <w:delText>el de</w:delText>
              </w:r>
            </w:del>
            <w:del w:id="923" w:author="chris" w:date="2015-09-21T18:30:00Z">
              <w:r>
                <w:rPr>
                  <w:rFonts w:ascii="Times New Roman" w:eastAsiaTheme="minorEastAsia" w:hAnsi="Times New Roman" w:cs="Times New Roman"/>
                </w:rPr>
                <w:delText xml:space="preserve"> </w:delText>
              </w:r>
            </w:del>
            <w:r>
              <w:rPr>
                <w:rFonts w:ascii="Times New Roman" w:eastAsiaTheme="minorEastAsia" w:hAnsi="Times New Roman" w:cs="Times New Roman"/>
              </w:rPr>
              <w:t xml:space="preserve">multiplicación </w:t>
            </w:r>
            <w:ins w:id="924" w:author="chris" w:date="2015-09-21T17:35:00Z">
              <w:r>
                <w:rPr>
                  <w:rFonts w:ascii="Times New Roman" w:eastAsiaTheme="minorEastAsia" w:hAnsi="Times New Roman" w:cs="Times New Roman"/>
                </w:rPr>
                <w:t>e</w:t>
              </w:r>
            </w:ins>
            <w:del w:id="925" w:author="chris" w:date="2015-09-21T17:35:00Z">
              <w:r>
                <w:rPr>
                  <w:rFonts w:ascii="Times New Roman" w:eastAsiaTheme="minorEastAsia" w:hAnsi="Times New Roman" w:cs="Times New Roman"/>
                </w:rPr>
                <w:delText>y el</w:delText>
              </w:r>
            </w:del>
            <w:r>
              <w:rPr>
                <w:rFonts w:ascii="Times New Roman" w:eastAsiaTheme="minorEastAsia" w:hAnsi="Times New Roman" w:cs="Times New Roman"/>
              </w:rPr>
              <w:t xml:space="preserve"> igual.</w:t>
            </w:r>
          </w:p>
        </w:tc>
      </w:tr>
    </w:tbl>
    <w:p w14:paraId="67BC6AD0"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Change w:id="926" w:author="Diana Velásquez Rojas" w:date="2015-09-22T10:34:00Z">
          <w:tblPr>
            <w:tblStyle w:val="Tablaconcuadrcula"/>
            <w:tblW w:w="0" w:type="auto"/>
            <w:tblLook w:val="04A0" w:firstRow="1" w:lastRow="0" w:firstColumn="1" w:lastColumn="0" w:noHBand="0" w:noVBand="1"/>
          </w:tblPr>
        </w:tblPrChange>
      </w:tblPr>
      <w:tblGrid>
        <w:gridCol w:w="1526"/>
        <w:gridCol w:w="7302"/>
        <w:tblGridChange w:id="927">
          <w:tblGrid>
            <w:gridCol w:w="1526"/>
            <w:gridCol w:w="7302"/>
          </w:tblGrid>
        </w:tblGridChange>
      </w:tblGrid>
      <w:tr w:rsidR="00F27BF4" w:rsidRPr="005D1738" w14:paraId="271A5FCE" w14:textId="77777777" w:rsidTr="006B44B3">
        <w:tc>
          <w:tcPr>
            <w:tcW w:w="8828" w:type="dxa"/>
            <w:gridSpan w:val="2"/>
            <w:shd w:val="clear" w:color="auto" w:fill="000000" w:themeFill="text1"/>
            <w:tcPrChange w:id="928" w:author="Diana Velásquez Rojas" w:date="2015-09-22T10:34:00Z">
              <w:tcPr>
                <w:tcW w:w="8828" w:type="dxa"/>
                <w:gridSpan w:val="2"/>
                <w:shd w:val="clear" w:color="auto" w:fill="000000" w:themeFill="text1"/>
              </w:tcPr>
            </w:tcPrChange>
          </w:tcPr>
          <w:p w14:paraId="425A8E85" w14:textId="152F46B0" w:rsidR="00F27BF4" w:rsidRPr="005D1738" w:rsidRDefault="00F27BF4" w:rsidP="00ED6D2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D6D23">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F27BF4" w14:paraId="76C736D7" w14:textId="77777777" w:rsidTr="006B44B3">
        <w:tc>
          <w:tcPr>
            <w:tcW w:w="1526" w:type="dxa"/>
            <w:tcPrChange w:id="929" w:author="Diana Velásquez Rojas" w:date="2015-09-22T10:34:00Z">
              <w:tcPr>
                <w:tcW w:w="1526" w:type="dxa"/>
              </w:tcPr>
            </w:tcPrChange>
          </w:tcPr>
          <w:p w14:paraId="39DA335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Change w:id="930" w:author="Diana Velásquez Rojas" w:date="2015-09-22T10:34:00Z">
              <w:tcPr>
                <w:tcW w:w="7302" w:type="dxa"/>
              </w:tcPr>
            </w:tcPrChange>
          </w:tcPr>
          <w:p w14:paraId="02F11BE1" w14:textId="0981DEF3"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ED6D23">
              <w:rPr>
                <w:rFonts w:ascii="Times New Roman" w:hAnsi="Times New Roman" w:cs="Times New Roman"/>
              </w:rPr>
              <w:t>14</w:t>
            </w:r>
            <w:r>
              <w:rPr>
                <w:rFonts w:ascii="Times New Roman" w:hAnsi="Times New Roman" w:cs="Times New Roman"/>
              </w:rPr>
              <w:t>0</w:t>
            </w:r>
          </w:p>
        </w:tc>
      </w:tr>
      <w:tr w:rsidR="00F27BF4" w14:paraId="4BE9B5D9" w14:textId="77777777" w:rsidTr="006B44B3">
        <w:tc>
          <w:tcPr>
            <w:tcW w:w="1526" w:type="dxa"/>
            <w:tcPrChange w:id="931" w:author="Diana Velásquez Rojas" w:date="2015-09-22T10:34:00Z">
              <w:tcPr>
                <w:tcW w:w="1526" w:type="dxa"/>
              </w:tcPr>
            </w:tcPrChange>
          </w:tcPr>
          <w:p w14:paraId="538FC779"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Change w:id="932" w:author="Diana Velásquez Rojas" w:date="2015-09-22T10:34:00Z">
              <w:tcPr>
                <w:tcW w:w="7302" w:type="dxa"/>
              </w:tcPr>
            </w:tcPrChange>
          </w:tcPr>
          <w:p w14:paraId="4DE456FB"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Proceso para resolver ecuaciones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del w:id="933" w:author="chris" w:date="2015-09-20T21:26:00Z">
              <w:r>
                <w:rPr>
                  <w:rFonts w:ascii="Times New Roman" w:eastAsiaTheme="minorEastAsia" w:hAnsi="Times New Roman" w:cs="Times New Roman"/>
                  <w:b/>
                </w:rPr>
                <w:delText xml:space="preserve"> </w:delText>
              </w:r>
              <w:r w:rsidRPr="00384DB6">
                <w:rPr>
                  <w:rFonts w:ascii="Cambria Math" w:hAnsi="Cambria Math"/>
                  <w:b/>
                  <w:i/>
                  <w:lang w:val="es-ES_tradnl"/>
                </w:rPr>
                <w:delText xml:space="preserve"> </w:delText>
              </w:r>
            </w:del>
            <w:ins w:id="934" w:author="chris" w:date="2015-09-20T21:26:00Z">
              <w:r>
                <w:rPr>
                  <w:rFonts w:ascii="Times New Roman" w:hAnsi="Times New Roman"/>
                  <w:b/>
                  <w:rPrChange w:id="935" w:author="Diana Velásquez Rojas" w:date="2015-09-22T10:34:00Z">
                    <w:rPr>
                      <w:rFonts w:ascii="Times" w:eastAsiaTheme="minorEastAsia" w:hAnsi="Times"/>
                    </w:rPr>
                  </w:rPrChange>
                </w:rPr>
                <w:t xml:space="preserve"> </w:t>
              </w:r>
            </w:ins>
            <w:del w:id="936" w:author="chris" w:date="2015-09-20T21:26:00Z">
              <w:r>
                <w:rPr>
                  <w:rFonts w:ascii="Times" w:eastAsiaTheme="minorEastAsia" w:hAnsi="Times"/>
                </w:rPr>
                <w:delText xml:space="preserve"> </w:delText>
              </w:r>
              <w:r w:rsidDel="008A4BB5">
                <w:rPr>
                  <w:rFonts w:ascii="Times" w:eastAsiaTheme="minorEastAsia" w:hAnsi="Times"/>
                </w:rPr>
                <w:delText xml:space="preserve"> </w:delText>
              </w:r>
            </w:del>
            <w:ins w:id="937" w:author="chris" w:date="2015-09-20T21:26:00Z">
              <w:r>
                <w:rPr>
                  <w:rFonts w:ascii="Times" w:eastAsiaTheme="minorEastAsia" w:hAnsi="Times"/>
                </w:rPr>
                <w:t xml:space="preserve"> </w:t>
              </w:r>
            </w:ins>
          </w:p>
        </w:tc>
      </w:tr>
      <w:tr w:rsidR="00F27BF4" w14:paraId="0763E6F4" w14:textId="77777777" w:rsidTr="006B44B3">
        <w:tc>
          <w:tcPr>
            <w:tcW w:w="1526" w:type="dxa"/>
            <w:tcPrChange w:id="938" w:author="Diana Velásquez Rojas" w:date="2015-09-22T10:34:00Z">
              <w:tcPr>
                <w:tcW w:w="1526" w:type="dxa"/>
              </w:tcPr>
            </w:tcPrChange>
          </w:tcPr>
          <w:p w14:paraId="5FF2176D"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Change w:id="939" w:author="Diana Velásquez Rojas" w:date="2015-09-22T10:34:00Z">
              <w:tcPr>
                <w:tcW w:w="7302" w:type="dxa"/>
              </w:tcPr>
            </w:tcPrChange>
          </w:tcPr>
          <w:p w14:paraId="6579A961" w14:textId="3F43BF43" w:rsidR="00F27BF4" w:rsidRDefault="00ED6D23" w:rsidP="006B44B3">
            <w:pPr>
              <w:rPr>
                <w:rFonts w:ascii="Times New Roman" w:hAnsi="Times New Roman" w:cs="Times New Roman"/>
                <w:color w:val="000000"/>
              </w:rPr>
            </w:pPr>
            <w:r>
              <w:rPr>
                <w:rFonts w:ascii="Times New Roman" w:hAnsi="Times New Roman" w:cs="Times New Roman"/>
                <w:color w:val="000000"/>
              </w:rPr>
              <w:t xml:space="preserve">Interactivo </w:t>
            </w:r>
            <w:r w:rsidR="00F27BF4">
              <w:rPr>
                <w:rFonts w:ascii="Times New Roman" w:hAnsi="Times New Roman" w:cs="Times New Roman"/>
                <w:color w:val="000000"/>
              </w:rPr>
              <w:t xml:space="preserve">para reconocer el proceso de solución de las ecuaciones de la forma </w:t>
            </w:r>
            <w:proofErr w:type="spellStart"/>
            <w:r w:rsidR="00F27BF4" w:rsidRPr="003E3DD9">
              <w:rPr>
                <w:rFonts w:ascii="Times" w:hAnsi="Times"/>
                <w:i/>
              </w:rPr>
              <w:t>ax</w:t>
            </w:r>
            <w:proofErr w:type="spellEnd"/>
            <w:r w:rsidR="00F27BF4" w:rsidRPr="003E3DD9">
              <w:rPr>
                <w:rFonts w:ascii="Times" w:hAnsi="Times"/>
              </w:rPr>
              <w:t xml:space="preserve"> </w:t>
            </w:r>
            <w:r w:rsidR="00F27BF4" w:rsidRPr="003E3DD9">
              <w:rPr>
                <w:rFonts w:ascii="Times" w:hAnsi="Times" w:cs="Times"/>
              </w:rPr>
              <w:t>±</w:t>
            </w:r>
            <w:r w:rsidR="00F27BF4" w:rsidRPr="003E3DD9">
              <w:rPr>
                <w:rFonts w:ascii="Times" w:hAnsi="Times"/>
              </w:rPr>
              <w:t xml:space="preserve"> </w:t>
            </w:r>
            <w:r w:rsidR="00F27BF4" w:rsidRPr="003E3DD9">
              <w:rPr>
                <w:rFonts w:ascii="Times" w:hAnsi="Times"/>
                <w:i/>
              </w:rPr>
              <w:t>b</w:t>
            </w:r>
            <w:r w:rsidR="00F27BF4" w:rsidRPr="003E3DD9">
              <w:rPr>
                <w:rFonts w:ascii="Times" w:hAnsi="Times"/>
              </w:rPr>
              <w:t xml:space="preserve"> = </w:t>
            </w:r>
            <w:r w:rsidR="00F27BF4" w:rsidRPr="003E3DD9">
              <w:rPr>
                <w:rFonts w:ascii="Times" w:hAnsi="Times"/>
                <w:i/>
              </w:rPr>
              <w:t>c</w:t>
            </w:r>
          </w:p>
        </w:tc>
      </w:tr>
    </w:tbl>
    <w:p w14:paraId="1E9FC3A8" w14:textId="77777777" w:rsidR="00F27BF4" w:rsidRDefault="00F27BF4" w:rsidP="00F27BF4">
      <w:pPr>
        <w:spacing w:after="0"/>
        <w:rPr>
          <w:rFonts w:ascii="Times" w:hAnsi="Times"/>
          <w:highlight w:val="yellow"/>
        </w:rPr>
      </w:pPr>
    </w:p>
    <w:tbl>
      <w:tblPr>
        <w:tblStyle w:val="Tablaconcuadrcula"/>
        <w:tblW w:w="0" w:type="auto"/>
        <w:tblLook w:val="04A0" w:firstRow="1" w:lastRow="0" w:firstColumn="1" w:lastColumn="0" w:noHBand="0" w:noVBand="1"/>
        <w:tblPrChange w:id="940" w:author="Diana Velásquez Rojas" w:date="2015-09-22T10:34:00Z">
          <w:tblPr>
            <w:tblStyle w:val="Tablaconcuadrcula"/>
            <w:tblW w:w="0" w:type="auto"/>
            <w:tblLook w:val="04A0" w:firstRow="1" w:lastRow="0" w:firstColumn="1" w:lastColumn="0" w:noHBand="0" w:noVBand="1"/>
          </w:tblPr>
        </w:tblPrChange>
      </w:tblPr>
      <w:tblGrid>
        <w:gridCol w:w="1526"/>
        <w:gridCol w:w="7302"/>
        <w:tblGridChange w:id="941">
          <w:tblGrid>
            <w:gridCol w:w="1526"/>
            <w:gridCol w:w="7302"/>
          </w:tblGrid>
        </w:tblGridChange>
      </w:tblGrid>
      <w:tr w:rsidR="00F27BF4" w:rsidRPr="005D1738" w14:paraId="16BCD789" w14:textId="77777777" w:rsidTr="006B44B3">
        <w:tc>
          <w:tcPr>
            <w:tcW w:w="8828" w:type="dxa"/>
            <w:gridSpan w:val="2"/>
            <w:shd w:val="clear" w:color="auto" w:fill="000000" w:themeFill="text1"/>
            <w:tcPrChange w:id="942" w:author="Diana Velásquez Rojas" w:date="2015-09-22T10:34:00Z">
              <w:tcPr>
                <w:tcW w:w="8828" w:type="dxa"/>
                <w:gridSpan w:val="2"/>
                <w:shd w:val="clear" w:color="auto" w:fill="000000" w:themeFill="text1"/>
              </w:tcPr>
            </w:tcPrChange>
          </w:tcPr>
          <w:p w14:paraId="7221D387"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6EEB11D5" w14:textId="77777777" w:rsidTr="006B44B3">
        <w:tc>
          <w:tcPr>
            <w:tcW w:w="1526" w:type="dxa"/>
            <w:tcPrChange w:id="943" w:author="Diana Velásquez Rojas" w:date="2015-09-22T10:34:00Z">
              <w:tcPr>
                <w:tcW w:w="1526" w:type="dxa"/>
              </w:tcPr>
            </w:tcPrChange>
          </w:tcPr>
          <w:p w14:paraId="65A54F0D"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02" w:type="dxa"/>
            <w:tcPrChange w:id="944" w:author="Diana Velásquez Rojas" w:date="2015-09-22T10:34:00Z">
              <w:tcPr>
                <w:tcW w:w="7302" w:type="dxa"/>
              </w:tcPr>
            </w:tcPrChange>
          </w:tcPr>
          <w:p w14:paraId="11D68CFA" w14:textId="7E137669" w:rsidR="00F27BF4" w:rsidRPr="007D2C51" w:rsidRDefault="00F27BF4" w:rsidP="00995DB5">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533AD6">
              <w:rPr>
                <w:rFonts w:ascii="Times New Roman" w:hAnsi="Times New Roman" w:cs="Times New Roman"/>
              </w:rPr>
              <w:t>1</w:t>
            </w:r>
            <w:r w:rsidR="00995DB5">
              <w:rPr>
                <w:rFonts w:ascii="Times New Roman" w:hAnsi="Times New Roman" w:cs="Times New Roman"/>
              </w:rPr>
              <w:t>5</w:t>
            </w:r>
            <w:r>
              <w:rPr>
                <w:rFonts w:ascii="Times New Roman" w:hAnsi="Times New Roman" w:cs="Times New Roman"/>
              </w:rPr>
              <w:t>0</w:t>
            </w:r>
          </w:p>
        </w:tc>
      </w:tr>
      <w:tr w:rsidR="00F27BF4" w14:paraId="5A3BFA4F" w14:textId="77777777" w:rsidTr="006B44B3">
        <w:tc>
          <w:tcPr>
            <w:tcW w:w="1526" w:type="dxa"/>
            <w:tcPrChange w:id="945" w:author="Diana Velásquez Rojas" w:date="2015-09-22T10:34:00Z">
              <w:tcPr>
                <w:tcW w:w="1526" w:type="dxa"/>
              </w:tcPr>
            </w:tcPrChange>
          </w:tcPr>
          <w:p w14:paraId="4B180F5D"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02" w:type="dxa"/>
            <w:tcPrChange w:id="946" w:author="Diana Velásquez Rojas" w:date="2015-09-22T10:34:00Z">
              <w:tcPr>
                <w:tcW w:w="7302" w:type="dxa"/>
              </w:tcPr>
            </w:tcPrChange>
          </w:tcPr>
          <w:p w14:paraId="75124DB4"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Solución de ecuaciones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del w:id="947" w:author="chris" w:date="2015-09-20T21:26:00Z">
              <w:r>
                <w:rPr>
                  <w:rFonts w:ascii="Times New Roman" w:eastAsiaTheme="minorEastAsia" w:hAnsi="Times New Roman" w:cs="Times New Roman"/>
                  <w:b/>
                </w:rPr>
                <w:delText xml:space="preserve"> </w:delText>
              </w:r>
              <w:r w:rsidRPr="00384DB6">
                <w:rPr>
                  <w:rFonts w:ascii="Cambria Math" w:hAnsi="Cambria Math"/>
                  <w:b/>
                  <w:i/>
                  <w:lang w:val="es-ES_tradnl"/>
                </w:rPr>
                <w:delText xml:space="preserve"> </w:delText>
              </w:r>
            </w:del>
            <w:ins w:id="948" w:author="chris" w:date="2015-09-20T21:26:00Z">
              <w:r>
                <w:rPr>
                  <w:rFonts w:ascii="Times New Roman" w:hAnsi="Times New Roman"/>
                  <w:b/>
                  <w:rPrChange w:id="949" w:author="Diana Velásquez Rojas" w:date="2015-09-22T10:34:00Z">
                    <w:rPr>
                      <w:rFonts w:ascii="Times" w:eastAsiaTheme="minorEastAsia" w:hAnsi="Times"/>
                    </w:rPr>
                  </w:rPrChange>
                </w:rPr>
                <w:t xml:space="preserve"> </w:t>
              </w:r>
            </w:ins>
            <w:del w:id="950" w:author="chris" w:date="2015-09-20T21:26:00Z">
              <w:r>
                <w:rPr>
                  <w:rFonts w:ascii="Times" w:eastAsiaTheme="minorEastAsia" w:hAnsi="Times"/>
                </w:rPr>
                <w:delText xml:space="preserve"> </w:delText>
              </w:r>
              <w:r w:rsidDel="008A4BB5">
                <w:rPr>
                  <w:rFonts w:ascii="Times" w:eastAsiaTheme="minorEastAsia" w:hAnsi="Times"/>
                </w:rPr>
                <w:delText xml:space="preserve"> </w:delText>
              </w:r>
            </w:del>
            <w:ins w:id="951" w:author="chris" w:date="2015-09-20T21:26:00Z">
              <w:r>
                <w:rPr>
                  <w:rFonts w:ascii="Times" w:eastAsiaTheme="minorEastAsia" w:hAnsi="Times"/>
                </w:rPr>
                <w:t xml:space="preserve"> </w:t>
              </w:r>
            </w:ins>
          </w:p>
        </w:tc>
      </w:tr>
      <w:tr w:rsidR="00F27BF4" w14:paraId="3268D13C" w14:textId="77777777" w:rsidTr="006B44B3">
        <w:tc>
          <w:tcPr>
            <w:tcW w:w="1526" w:type="dxa"/>
            <w:tcPrChange w:id="952" w:author="Diana Velásquez Rojas" w:date="2015-09-22T10:34:00Z">
              <w:tcPr>
                <w:tcW w:w="1526" w:type="dxa"/>
              </w:tcPr>
            </w:tcPrChange>
          </w:tcPr>
          <w:p w14:paraId="49FE95B8"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02" w:type="dxa"/>
            <w:tcPrChange w:id="953" w:author="Diana Velásquez Rojas" w:date="2015-09-22T10:34:00Z">
              <w:tcPr>
                <w:tcW w:w="7302" w:type="dxa"/>
              </w:tcPr>
            </w:tcPrChange>
          </w:tcPr>
          <w:p w14:paraId="46C298B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Actividad para identificar la solución de ecuaciones de la forma </w:t>
            </w:r>
            <w:proofErr w:type="spellStart"/>
            <w:r w:rsidRPr="003E3DD9">
              <w:rPr>
                <w:rFonts w:ascii="Times" w:hAnsi="Times"/>
                <w:i/>
              </w:rPr>
              <w:t>ax</w:t>
            </w:r>
            <w:proofErr w:type="spellEnd"/>
            <w:r w:rsidRPr="003E3DD9">
              <w:rPr>
                <w:rFonts w:ascii="Times" w:hAnsi="Times"/>
              </w:rPr>
              <w:t xml:space="preserve"> </w:t>
            </w:r>
            <w:r w:rsidRPr="003E3DD9">
              <w:rPr>
                <w:rFonts w:ascii="Times" w:hAnsi="Times" w:cs="Times"/>
              </w:rPr>
              <w:t>±</w:t>
            </w:r>
            <w:r w:rsidRPr="003E3DD9">
              <w:rPr>
                <w:rFonts w:ascii="Times" w:hAnsi="Times"/>
              </w:rPr>
              <w:t xml:space="preserve"> </w:t>
            </w:r>
            <w:r w:rsidRPr="003E3DD9">
              <w:rPr>
                <w:rFonts w:ascii="Times" w:hAnsi="Times"/>
                <w:i/>
              </w:rPr>
              <w:t>b</w:t>
            </w:r>
            <w:r w:rsidRPr="003E3DD9">
              <w:rPr>
                <w:rFonts w:ascii="Times" w:hAnsi="Times"/>
              </w:rPr>
              <w:t xml:space="preserve"> = </w:t>
            </w:r>
            <w:r w:rsidRPr="003E3DD9">
              <w:rPr>
                <w:rFonts w:ascii="Times" w:hAnsi="Times"/>
                <w:i/>
              </w:rPr>
              <w:t>c</w:t>
            </w:r>
          </w:p>
        </w:tc>
      </w:tr>
    </w:tbl>
    <w:p w14:paraId="7A2FCC33" w14:textId="77777777" w:rsidR="00F27BF4" w:rsidRDefault="00F27BF4" w:rsidP="00F27BF4">
      <w:pPr>
        <w:spacing w:after="0"/>
        <w:rPr>
          <w:rFonts w:ascii="Times" w:hAnsi="Times"/>
          <w:highlight w:val="yellow"/>
        </w:rPr>
      </w:pPr>
    </w:p>
    <w:p w14:paraId="16B9C5D4" w14:textId="77777777" w:rsidR="00F27BF4" w:rsidRDefault="00F27BF4" w:rsidP="00F27BF4">
      <w:pPr>
        <w:spacing w:after="0"/>
        <w:rPr>
          <w:rFonts w:ascii="Times" w:hAnsi="Times"/>
          <w:b/>
        </w:rPr>
      </w:pPr>
      <w:r w:rsidRPr="004E5E51">
        <w:rPr>
          <w:rFonts w:ascii="Times" w:hAnsi="Times"/>
          <w:highlight w:val="yellow"/>
        </w:rPr>
        <w:t xml:space="preserve"> [SECCIÓN 2]</w:t>
      </w:r>
      <w:r>
        <w:rPr>
          <w:rFonts w:ascii="Times" w:hAnsi="Times"/>
        </w:rPr>
        <w:t xml:space="preserve"> </w:t>
      </w:r>
      <w:r>
        <w:rPr>
          <w:rFonts w:ascii="Times" w:hAnsi="Times"/>
          <w:b/>
        </w:rPr>
        <w:t>3.4</w:t>
      </w:r>
      <w:r w:rsidRPr="004E5E51">
        <w:rPr>
          <w:rFonts w:ascii="Times" w:hAnsi="Times"/>
          <w:b/>
        </w:rPr>
        <w:t xml:space="preserve"> </w:t>
      </w:r>
      <w:r>
        <w:rPr>
          <w:rFonts w:ascii="Times" w:hAnsi="Times"/>
          <w:b/>
        </w:rPr>
        <w:t>Consolidación</w:t>
      </w:r>
    </w:p>
    <w:p w14:paraId="6FE70EE2" w14:textId="77777777" w:rsidR="00F27BF4" w:rsidRPr="00A459FB" w:rsidRDefault="00F27BF4" w:rsidP="00F27BF4">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0E32EF23" w14:textId="77777777" w:rsidR="00F27BF4" w:rsidRDefault="00F27BF4" w:rsidP="00F27BF4">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Change w:id="954" w:author="Diana Velásquez Rojas" w:date="2015-09-22T10:34:00Z">
          <w:tblPr>
            <w:tblStyle w:val="Tablaconcuadrcula"/>
            <w:tblW w:w="0" w:type="auto"/>
            <w:tblLook w:val="04A0" w:firstRow="1" w:lastRow="0" w:firstColumn="1" w:lastColumn="0" w:noHBand="0" w:noVBand="1"/>
          </w:tblPr>
        </w:tblPrChange>
      </w:tblPr>
      <w:tblGrid>
        <w:gridCol w:w="1242"/>
        <w:gridCol w:w="7586"/>
        <w:tblGridChange w:id="955">
          <w:tblGrid>
            <w:gridCol w:w="1242"/>
            <w:gridCol w:w="7586"/>
          </w:tblGrid>
        </w:tblGridChange>
      </w:tblGrid>
      <w:tr w:rsidR="00F27BF4" w:rsidRPr="005D1738" w14:paraId="2D712967" w14:textId="77777777" w:rsidTr="006B44B3">
        <w:tc>
          <w:tcPr>
            <w:tcW w:w="8828" w:type="dxa"/>
            <w:gridSpan w:val="2"/>
            <w:shd w:val="clear" w:color="auto" w:fill="000000" w:themeFill="text1"/>
            <w:tcPrChange w:id="956" w:author="Diana Velásquez Rojas" w:date="2015-09-22T10:34:00Z">
              <w:tcPr>
                <w:tcW w:w="8828" w:type="dxa"/>
                <w:gridSpan w:val="2"/>
                <w:shd w:val="clear" w:color="auto" w:fill="000000" w:themeFill="text1"/>
              </w:tcPr>
            </w:tcPrChange>
          </w:tcPr>
          <w:p w14:paraId="530CCF15"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A70F69" w14:textId="77777777" w:rsidTr="006B44B3">
        <w:tc>
          <w:tcPr>
            <w:tcW w:w="1242" w:type="dxa"/>
            <w:tcPrChange w:id="957" w:author="Diana Velásquez Rojas" w:date="2015-09-22T10:34:00Z">
              <w:tcPr>
                <w:tcW w:w="1242" w:type="dxa"/>
              </w:tcPr>
            </w:tcPrChange>
          </w:tcPr>
          <w:p w14:paraId="694E26E9"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86" w:type="dxa"/>
            <w:tcPrChange w:id="958" w:author="Diana Velásquez Rojas" w:date="2015-09-22T10:34:00Z">
              <w:tcPr>
                <w:tcW w:w="7586" w:type="dxa"/>
              </w:tcPr>
            </w:tcPrChange>
          </w:tcPr>
          <w:p w14:paraId="7637B852" w14:textId="1B069A78"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16</w:t>
            </w:r>
            <w:r>
              <w:rPr>
                <w:rFonts w:ascii="Times New Roman" w:hAnsi="Times New Roman" w:cs="Times New Roman"/>
              </w:rPr>
              <w:t>0</w:t>
            </w:r>
          </w:p>
        </w:tc>
      </w:tr>
      <w:tr w:rsidR="00F27BF4" w14:paraId="2EB20D51" w14:textId="77777777" w:rsidTr="006B44B3">
        <w:tc>
          <w:tcPr>
            <w:tcW w:w="1242" w:type="dxa"/>
            <w:tcPrChange w:id="959" w:author="Diana Velásquez Rojas" w:date="2015-09-22T10:34:00Z">
              <w:tcPr>
                <w:tcW w:w="1242" w:type="dxa"/>
              </w:tcPr>
            </w:tcPrChange>
          </w:tcPr>
          <w:p w14:paraId="6E06FF17"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7586" w:type="dxa"/>
            <w:tcPrChange w:id="960" w:author="Diana Velásquez Rojas" w:date="2015-09-22T10:34:00Z">
              <w:tcPr>
                <w:tcW w:w="7586" w:type="dxa"/>
              </w:tcPr>
            </w:tcPrChange>
          </w:tcPr>
          <w:p w14:paraId="1D750E4B" w14:textId="77777777" w:rsidR="00F27BF4" w:rsidRPr="00D11D9F" w:rsidRDefault="00F27BF4" w:rsidP="006B44B3">
            <w:pPr>
              <w:rPr>
                <w:rFonts w:ascii="Times New Roman" w:hAnsi="Times New Roman" w:cs="Times New Roman"/>
                <w:color w:val="000000"/>
                <w:lang w:val="es-ES_tradnl"/>
              </w:rPr>
            </w:pPr>
            <w:r w:rsidRPr="00D11D9F">
              <w:rPr>
                <w:rFonts w:ascii="Times New Roman" w:hAnsi="Times New Roman" w:cs="Times New Roman"/>
                <w:color w:val="000000"/>
                <w:lang w:val="es-ES_tradnl"/>
              </w:rPr>
              <w:t>Refue</w:t>
            </w:r>
            <w:r>
              <w:rPr>
                <w:rFonts w:ascii="Times New Roman" w:hAnsi="Times New Roman" w:cs="Times New Roman"/>
                <w:color w:val="000000"/>
                <w:lang w:val="es-ES_tradnl"/>
              </w:rPr>
              <w:t xml:space="preserve">rza tu aprendizaje: </w:t>
            </w:r>
            <w:ins w:id="961" w:author="chris" w:date="2015-09-21T17:36:00Z">
              <w:r>
                <w:rPr>
                  <w:rFonts w:ascii="Times New Roman" w:hAnsi="Times New Roman" w:cs="Times New Roman"/>
                  <w:color w:val="000000"/>
                  <w:lang w:val="es-ES_tradnl"/>
                </w:rPr>
                <w:t>l</w:t>
              </w:r>
            </w:ins>
            <w:del w:id="962" w:author="chris" w:date="2015-09-21T17:36:00Z">
              <w:r>
                <w:rPr>
                  <w:rFonts w:ascii="Times New Roman" w:hAnsi="Times New Roman" w:cs="Times New Roman"/>
                  <w:color w:val="000000"/>
                  <w:lang w:val="es-ES_tradnl"/>
                </w:rPr>
                <w:delText>L</w:delText>
              </w:r>
            </w:del>
            <w:r>
              <w:rPr>
                <w:rFonts w:ascii="Times New Roman" w:hAnsi="Times New Roman" w:cs="Times New Roman"/>
                <w:color w:val="000000"/>
                <w:lang w:val="es-ES_tradnl"/>
              </w:rPr>
              <w:t>a solución de ecuacio</w:t>
            </w:r>
            <w:r w:rsidRPr="00D11D9F">
              <w:rPr>
                <w:rFonts w:ascii="Times New Roman" w:hAnsi="Times New Roman" w:cs="Times New Roman"/>
                <w:color w:val="000000"/>
                <w:lang w:val="es-ES_tradnl"/>
              </w:rPr>
              <w:t>n</w:t>
            </w:r>
            <w:r>
              <w:rPr>
                <w:rFonts w:ascii="Times New Roman" w:hAnsi="Times New Roman" w:cs="Times New Roman"/>
                <w:color w:val="000000"/>
                <w:lang w:val="es-ES_tradnl"/>
              </w:rPr>
              <w:t>es de primer grado</w:t>
            </w:r>
          </w:p>
        </w:tc>
      </w:tr>
      <w:tr w:rsidR="00F27BF4" w14:paraId="2D9E7722" w14:textId="77777777" w:rsidTr="006B44B3">
        <w:tc>
          <w:tcPr>
            <w:tcW w:w="1242" w:type="dxa"/>
            <w:tcPrChange w:id="963" w:author="Diana Velásquez Rojas" w:date="2015-09-22T10:34:00Z">
              <w:tcPr>
                <w:tcW w:w="1242" w:type="dxa"/>
              </w:tcPr>
            </w:tcPrChange>
          </w:tcPr>
          <w:p w14:paraId="7FB5AD7F"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86" w:type="dxa"/>
            <w:tcPrChange w:id="964" w:author="Diana Velásquez Rojas" w:date="2015-09-22T10:34:00Z">
              <w:tcPr>
                <w:tcW w:w="7586" w:type="dxa"/>
              </w:tcPr>
            </w:tcPrChange>
          </w:tcPr>
          <w:p w14:paraId="77CDCF81"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reforzar los procesos de solución de las ecuaciones de primer grado</w:t>
            </w:r>
            <w:del w:id="965" w:author="chris" w:date="2015-09-21T17:36:00Z">
              <w:r>
                <w:rPr>
                  <w:rFonts w:ascii="Times New Roman" w:hAnsi="Times New Roman" w:cs="Times New Roman"/>
                  <w:color w:val="000000"/>
                </w:rPr>
                <w:delText>.</w:delText>
              </w:r>
            </w:del>
          </w:p>
        </w:tc>
      </w:tr>
    </w:tbl>
    <w:p w14:paraId="334D2327" w14:textId="77777777" w:rsidR="00F27BF4" w:rsidRDefault="00F27BF4" w:rsidP="00F27BF4">
      <w:pPr>
        <w:spacing w:after="0"/>
        <w:jc w:val="both"/>
        <w:rPr>
          <w:rFonts w:ascii="Times New Roman" w:hAnsi="Times New Roman" w:cs="Times New Roman"/>
          <w:color w:val="000000"/>
        </w:rPr>
      </w:pPr>
    </w:p>
    <w:p w14:paraId="314A53CE" w14:textId="77777777" w:rsidR="00F27BF4" w:rsidRPr="00872527" w:rsidRDefault="00F27BF4" w:rsidP="00F27BF4">
      <w:pPr>
        <w:spacing w:after="0"/>
        <w:jc w:val="both"/>
        <w:rPr>
          <w:rFonts w:ascii="Times New Roman" w:hAnsi="Times New Roman" w:cs="Times New Roman"/>
          <w:color w:val="000000"/>
        </w:rPr>
      </w:pPr>
      <w:r w:rsidRPr="004E5E51">
        <w:rPr>
          <w:rFonts w:ascii="Times" w:hAnsi="Times"/>
          <w:highlight w:val="yellow"/>
        </w:rPr>
        <w:t>[SECCIÓN 1]</w:t>
      </w:r>
      <w:r>
        <w:rPr>
          <w:rFonts w:ascii="Times" w:hAnsi="Times"/>
        </w:rPr>
        <w:t xml:space="preserve"> </w:t>
      </w:r>
      <w:r>
        <w:rPr>
          <w:rFonts w:ascii="Times" w:hAnsi="Times"/>
          <w:b/>
        </w:rPr>
        <w:t>4</w:t>
      </w:r>
      <w:r w:rsidRPr="004E5E51">
        <w:rPr>
          <w:rFonts w:ascii="Times" w:hAnsi="Times"/>
          <w:b/>
        </w:rPr>
        <w:t xml:space="preserve"> </w:t>
      </w:r>
      <w:r>
        <w:rPr>
          <w:rFonts w:ascii="Times" w:hAnsi="Times"/>
          <w:b/>
        </w:rPr>
        <w:t>La resolución de problemas mediante ecuaciones</w:t>
      </w:r>
    </w:p>
    <w:p w14:paraId="0B7DC800" w14:textId="77777777" w:rsidR="00F27BF4" w:rsidRDefault="00F27BF4" w:rsidP="00F27BF4">
      <w:pPr>
        <w:spacing w:after="0"/>
        <w:jc w:val="both"/>
        <w:rPr>
          <w:rFonts w:ascii="Times New Roman" w:hAnsi="Times New Roman" w:cs="Times New Roman"/>
          <w:color w:val="000000"/>
          <w:lang w:val="es-CO"/>
        </w:rPr>
      </w:pPr>
    </w:p>
    <w:p w14:paraId="736E6A62"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Ahora que has usado las ecuaciones para responder preguntas sencillas y complejas de cálculo mental, es decir, para averiguar números enteros que cumplen unas condiciones operativas dadas</w:t>
      </w:r>
      <w:ins w:id="966" w:author="chris" w:date="2015-09-21T17:36:00Z">
        <w:r>
          <w:rPr>
            <w:rFonts w:ascii="Times New Roman" w:hAnsi="Times New Roman" w:cs="Times New Roman"/>
            <w:color w:val="000000"/>
            <w:lang w:val="es-CO"/>
          </w:rPr>
          <w:t>;</w:t>
        </w:r>
      </w:ins>
      <w:del w:id="967" w:author="chris" w:date="2015-09-21T17:36:00Z">
        <w:r>
          <w:rPr>
            <w:rFonts w:ascii="Times New Roman" w:hAnsi="Times New Roman" w:cs="Times New Roman"/>
            <w:color w:val="000000"/>
            <w:lang w:val="es-CO"/>
          </w:rPr>
          <w:delText>,</w:delText>
        </w:r>
      </w:del>
      <w:r>
        <w:rPr>
          <w:rFonts w:ascii="Times New Roman" w:hAnsi="Times New Roman" w:cs="Times New Roman"/>
          <w:color w:val="000000"/>
          <w:lang w:val="es-CO"/>
        </w:rPr>
        <w:t xml:space="preserve"> aprenderás cómo se usan las ecuaciones para resolver situaciones problema en un contexto determinado</w:t>
      </w:r>
      <w:ins w:id="968" w:author="chris" w:date="2015-09-21T17:36:00Z">
        <w:r>
          <w:rPr>
            <w:rFonts w:ascii="Times New Roman" w:hAnsi="Times New Roman" w:cs="Times New Roman"/>
            <w:color w:val="000000"/>
            <w:lang w:val="es-CO"/>
          </w:rPr>
          <w:t>.</w:t>
        </w:r>
      </w:ins>
      <w:del w:id="969" w:author="chris" w:date="2015-09-21T17:36:00Z">
        <w:r w:rsidDel="00F94A34">
          <w:rPr>
            <w:rFonts w:ascii="Times New Roman" w:hAnsi="Times New Roman" w:cs="Times New Roman"/>
            <w:color w:val="000000"/>
            <w:lang w:val="es-CO"/>
          </w:rPr>
          <w:delText>;</w:delText>
        </w:r>
      </w:del>
      <w:ins w:id="970" w:author="Diana Velásquez Rojas" w:date="2015-09-22T10:34:00Z">
        <w:r>
          <w:rPr>
            <w:rFonts w:ascii="Times New Roman" w:hAnsi="Times New Roman" w:cs="Times New Roman"/>
            <w:color w:val="000000"/>
            <w:lang w:val="es-CO"/>
          </w:rPr>
          <w:t xml:space="preserve"> </w:t>
        </w:r>
      </w:ins>
      <w:ins w:id="971" w:author="chris" w:date="2015-09-21T17:36:00Z">
        <w:r>
          <w:rPr>
            <w:rFonts w:ascii="Times New Roman" w:hAnsi="Times New Roman" w:cs="Times New Roman"/>
            <w:color w:val="000000"/>
            <w:lang w:val="es-CO"/>
          </w:rPr>
          <w:t>P</w:t>
        </w:r>
      </w:ins>
      <w:del w:id="972" w:author="Diana Velásquez Rojas" w:date="2015-09-22T10:34:00Z">
        <w:r>
          <w:rPr>
            <w:rFonts w:ascii="Times New Roman" w:hAnsi="Times New Roman" w:cs="Times New Roman"/>
            <w:color w:val="000000"/>
            <w:lang w:val="es-CO"/>
          </w:rPr>
          <w:delText xml:space="preserve">; </w:delText>
        </w:r>
      </w:del>
      <w:del w:id="973" w:author="chris" w:date="2015-09-21T17:36:00Z">
        <w:r>
          <w:rPr>
            <w:rFonts w:ascii="Times New Roman" w:hAnsi="Times New Roman" w:cs="Times New Roman"/>
            <w:color w:val="000000"/>
            <w:lang w:val="es-CO"/>
          </w:rPr>
          <w:delText>p</w:delText>
        </w:r>
      </w:del>
      <w:r>
        <w:rPr>
          <w:rFonts w:ascii="Times New Roman" w:hAnsi="Times New Roman" w:cs="Times New Roman"/>
          <w:color w:val="000000"/>
          <w:lang w:val="es-CO"/>
        </w:rPr>
        <w:t>ara ello, recuerda muy bien qué es una ecuación y cómo se resuelve.</w:t>
      </w:r>
    </w:p>
    <w:p w14:paraId="6DF42F41" w14:textId="77777777" w:rsidR="00F27BF4" w:rsidRDefault="00F27BF4" w:rsidP="00F27BF4">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Change w:id="974"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975">
          <w:tblGrid>
            <w:gridCol w:w="2547"/>
            <w:gridCol w:w="6281"/>
          </w:tblGrid>
        </w:tblGridChange>
      </w:tblGrid>
      <w:tr w:rsidR="00F27BF4" w:rsidRPr="005D1738" w14:paraId="7CAF8D47" w14:textId="77777777" w:rsidTr="006B44B3">
        <w:tc>
          <w:tcPr>
            <w:tcW w:w="8828" w:type="dxa"/>
            <w:gridSpan w:val="2"/>
            <w:shd w:val="clear" w:color="auto" w:fill="0D0D0D" w:themeFill="text1" w:themeFillTint="F2"/>
            <w:tcPrChange w:id="976" w:author="Diana Velásquez Rojas" w:date="2015-09-22T10:34:00Z">
              <w:tcPr>
                <w:tcW w:w="8828" w:type="dxa"/>
                <w:gridSpan w:val="2"/>
                <w:shd w:val="clear" w:color="auto" w:fill="0D0D0D" w:themeFill="text1" w:themeFillTint="F2"/>
              </w:tcPr>
            </w:tcPrChange>
          </w:tcPr>
          <w:p w14:paraId="4BC5C1FB"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115D9D8C" w14:textId="77777777" w:rsidTr="006B44B3">
        <w:tc>
          <w:tcPr>
            <w:tcW w:w="2547" w:type="dxa"/>
            <w:tcPrChange w:id="977" w:author="Diana Velásquez Rojas" w:date="2015-09-22T10:34:00Z">
              <w:tcPr>
                <w:tcW w:w="2547" w:type="dxa"/>
              </w:tcPr>
            </w:tcPrChange>
          </w:tcPr>
          <w:p w14:paraId="75CBC77D"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978" w:author="Diana Velásquez Rojas" w:date="2015-09-22T10:34:00Z">
              <w:tcPr>
                <w:tcW w:w="6281" w:type="dxa"/>
              </w:tcPr>
            </w:tcPrChange>
          </w:tcPr>
          <w:p w14:paraId="25B0F96D"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MA_07_04_IMG11</w:t>
            </w:r>
          </w:p>
        </w:tc>
      </w:tr>
      <w:tr w:rsidR="00F27BF4" w14:paraId="6E5C1F21" w14:textId="77777777" w:rsidTr="006B44B3">
        <w:tc>
          <w:tcPr>
            <w:tcW w:w="2547" w:type="dxa"/>
            <w:tcPrChange w:id="979" w:author="Diana Velásquez Rojas" w:date="2015-09-22T10:34:00Z">
              <w:tcPr>
                <w:tcW w:w="2547" w:type="dxa"/>
              </w:tcPr>
            </w:tcPrChange>
          </w:tcPr>
          <w:p w14:paraId="4F71BA42"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980" w:author="Diana Velásquez Rojas" w:date="2015-09-22T10:34:00Z">
              <w:tcPr>
                <w:tcW w:w="6281" w:type="dxa"/>
              </w:tcPr>
            </w:tcPrChange>
          </w:tcPr>
          <w:p w14:paraId="59034AD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Balanza de esferas en equilibrio</w:t>
            </w:r>
          </w:p>
        </w:tc>
      </w:tr>
      <w:tr w:rsidR="00F27BF4" w14:paraId="49017F8F" w14:textId="77777777" w:rsidTr="006B44B3">
        <w:tc>
          <w:tcPr>
            <w:tcW w:w="2547" w:type="dxa"/>
            <w:tcPrChange w:id="981" w:author="Diana Velásquez Rojas" w:date="2015-09-22T10:34:00Z">
              <w:tcPr>
                <w:tcW w:w="2547" w:type="dxa"/>
              </w:tcPr>
            </w:tcPrChange>
          </w:tcPr>
          <w:p w14:paraId="5F23383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982" w:author="Diana Velásquez Rojas" w:date="2015-09-22T10:34:00Z">
              <w:tcPr>
                <w:tcW w:w="6281" w:type="dxa"/>
              </w:tcPr>
            </w:tcPrChange>
          </w:tcPr>
          <w:p w14:paraId="652F655F" w14:textId="77777777" w:rsidR="00F27BF4" w:rsidRDefault="00F27BF4" w:rsidP="006B44B3">
            <w:pPr>
              <w:rPr>
                <w:rFonts w:ascii="Times New Roman" w:hAnsi="Times New Roman" w:cs="Times New Roman"/>
                <w:color w:val="000000"/>
                <w:lang w:val="es-CO"/>
              </w:rPr>
            </w:pPr>
            <w:r w:rsidRPr="000E21DB">
              <w:rPr>
                <w:rFonts w:ascii="Times New Roman" w:hAnsi="Times New Roman" w:cs="Times New Roman"/>
                <w:color w:val="000000"/>
                <w:lang w:val="es-CO"/>
              </w:rPr>
              <w:t>129772415</w:t>
            </w:r>
          </w:p>
          <w:p w14:paraId="6650E8D7" w14:textId="77777777" w:rsidR="00F27BF4" w:rsidRPr="009A58B5" w:rsidRDefault="00F27BF4" w:rsidP="006B44B3">
            <w:pPr>
              <w:rPr>
                <w:rFonts w:ascii="Times New Roman" w:hAnsi="Times New Roman" w:cs="Times New Roman"/>
                <w:color w:val="000000"/>
                <w:lang w:val="es-CO"/>
              </w:rPr>
            </w:pPr>
            <w:r>
              <w:rPr>
                <w:noProof/>
                <w:lang w:val="es-CO" w:eastAsia="es-CO"/>
              </w:rPr>
              <w:drawing>
                <wp:inline distT="0" distB="0" distL="0" distR="0" wp14:anchorId="6A8A232B" wp14:editId="50741F15">
                  <wp:extent cx="2880525" cy="1569760"/>
                  <wp:effectExtent l="0" t="0" r="0" b="0"/>
                  <wp:docPr id="15" name="Imagen 15" descr="Conceptual image of perfect balance between two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eptual image of perfect balance between two issu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492" cy="1583366"/>
                          </a:xfrm>
                          <a:prstGeom prst="rect">
                            <a:avLst/>
                          </a:prstGeom>
                          <a:noFill/>
                          <a:ln>
                            <a:noFill/>
                          </a:ln>
                        </pic:spPr>
                      </pic:pic>
                    </a:graphicData>
                  </a:graphic>
                </wp:inline>
              </w:drawing>
            </w:r>
          </w:p>
        </w:tc>
      </w:tr>
      <w:tr w:rsidR="00F27BF4" w14:paraId="4394531E" w14:textId="77777777" w:rsidTr="006B44B3">
        <w:tc>
          <w:tcPr>
            <w:tcW w:w="2547" w:type="dxa"/>
            <w:tcPrChange w:id="983" w:author="Diana Velásquez Rojas" w:date="2015-09-22T10:34:00Z">
              <w:tcPr>
                <w:tcW w:w="2547" w:type="dxa"/>
              </w:tcPr>
            </w:tcPrChange>
          </w:tcPr>
          <w:p w14:paraId="598769AA"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Change w:id="984" w:author="Diana Velásquez Rojas" w:date="2015-09-22T10:34:00Z">
              <w:tcPr>
                <w:tcW w:w="6281" w:type="dxa"/>
              </w:tcPr>
            </w:tcPrChange>
          </w:tcPr>
          <w:p w14:paraId="3AED7AFF" w14:textId="77777777" w:rsidR="00F27BF4" w:rsidRPr="000E21DB" w:rsidRDefault="00F27BF4" w:rsidP="006B44B3">
            <w:pPr>
              <w:rPr>
                <w:rFonts w:ascii="Times New Roman" w:hAnsi="Times New Roman" w:cs="Times New Roman"/>
                <w:color w:val="000000"/>
              </w:rPr>
            </w:pPr>
            <w:r w:rsidRPr="000E21DB">
              <w:rPr>
                <w:rFonts w:ascii="Times New Roman" w:hAnsi="Times New Roman" w:cs="Times New Roman"/>
                <w:color w:val="000000"/>
                <w:lang w:val="es-CO"/>
              </w:rPr>
              <w:t>Una </w:t>
            </w:r>
            <w:r w:rsidRPr="000E21DB">
              <w:rPr>
                <w:rFonts w:ascii="Times New Roman" w:hAnsi="Times New Roman" w:cs="Times New Roman"/>
                <w:bCs/>
                <w:color w:val="000000"/>
                <w:lang w:val="es-CO"/>
              </w:rPr>
              <w:t>ecuación</w:t>
            </w:r>
            <w:r w:rsidRPr="000E21DB">
              <w:rPr>
                <w:rFonts w:ascii="Times New Roman" w:hAnsi="Times New Roman" w:cs="Times New Roman"/>
                <w:color w:val="000000"/>
                <w:lang w:val="es-CO"/>
              </w:rPr>
              <w:t> es una </w:t>
            </w:r>
            <w:r w:rsidRPr="000E21DB">
              <w:rPr>
                <w:rFonts w:ascii="Times New Roman" w:hAnsi="Times New Roman" w:cs="Times New Roman"/>
                <w:bCs/>
                <w:color w:val="000000"/>
                <w:lang w:val="es-CO"/>
              </w:rPr>
              <w:t>igualdad</w:t>
            </w:r>
            <w:r w:rsidRPr="000E21DB">
              <w:rPr>
                <w:rFonts w:ascii="Times New Roman" w:hAnsi="Times New Roman" w:cs="Times New Roman"/>
                <w:color w:val="000000"/>
                <w:lang w:val="es-CO"/>
              </w:rPr>
              <w:t xml:space="preserve"> con un valor desconocido representado </w:t>
            </w:r>
            <w:r>
              <w:rPr>
                <w:rFonts w:ascii="Times New Roman" w:hAnsi="Times New Roman" w:cs="Times New Roman"/>
                <w:color w:val="000000"/>
                <w:lang w:val="es-CO"/>
              </w:rPr>
              <w:t>con</w:t>
            </w:r>
            <w:r w:rsidRPr="000E21DB">
              <w:rPr>
                <w:rFonts w:ascii="Times New Roman" w:hAnsi="Times New Roman" w:cs="Times New Roman"/>
                <w:color w:val="000000"/>
                <w:lang w:val="es-CO"/>
              </w:rPr>
              <w:t xml:space="preserve"> una letra llamada variable</w:t>
            </w:r>
            <w:r>
              <w:rPr>
                <w:rFonts w:ascii="Times New Roman" w:hAnsi="Times New Roman" w:cs="Times New Roman"/>
                <w:color w:val="000000"/>
                <w:lang w:val="es-CO"/>
              </w:rPr>
              <w:t xml:space="preserve"> o incógnita.</w:t>
            </w:r>
          </w:p>
        </w:tc>
      </w:tr>
    </w:tbl>
    <w:p w14:paraId="2C456E81" w14:textId="77777777" w:rsidR="00F27BF4" w:rsidRDefault="00F27BF4" w:rsidP="00F27BF4">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985" w:author="Diana Velásquez Rojas" w:date="2015-09-22T10:34:00Z">
          <w:tblPr>
            <w:tblStyle w:val="Tablaconcuadrcula"/>
            <w:tblW w:w="0" w:type="auto"/>
            <w:tblLook w:val="04A0" w:firstRow="1" w:lastRow="0" w:firstColumn="1" w:lastColumn="0" w:noHBand="0" w:noVBand="1"/>
          </w:tblPr>
        </w:tblPrChange>
      </w:tblPr>
      <w:tblGrid>
        <w:gridCol w:w="2100"/>
        <w:gridCol w:w="6728"/>
        <w:tblGridChange w:id="986">
          <w:tblGrid>
            <w:gridCol w:w="2326"/>
            <w:gridCol w:w="6728"/>
          </w:tblGrid>
        </w:tblGridChange>
      </w:tblGrid>
      <w:tr w:rsidR="00F27BF4" w:rsidRPr="005D1738" w14:paraId="53743E6A" w14:textId="77777777" w:rsidTr="006B44B3">
        <w:tc>
          <w:tcPr>
            <w:tcW w:w="9054" w:type="dxa"/>
            <w:gridSpan w:val="2"/>
            <w:shd w:val="clear" w:color="auto" w:fill="000000" w:themeFill="text1"/>
            <w:tcPrChange w:id="987" w:author="Diana Velásquez Rojas" w:date="2015-09-22T10:34:00Z">
              <w:tcPr>
                <w:tcW w:w="9054" w:type="dxa"/>
                <w:gridSpan w:val="2"/>
                <w:shd w:val="clear" w:color="auto" w:fill="000000" w:themeFill="text1"/>
              </w:tcPr>
            </w:tcPrChange>
          </w:tcPr>
          <w:p w14:paraId="7EAD2513"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55E5064" w14:textId="77777777" w:rsidTr="006B44B3">
        <w:tc>
          <w:tcPr>
            <w:tcW w:w="2518" w:type="dxa"/>
            <w:tcPrChange w:id="988" w:author="Diana Velásquez Rojas" w:date="2015-09-22T10:34:00Z">
              <w:tcPr>
                <w:tcW w:w="2518" w:type="dxa"/>
              </w:tcPr>
            </w:tcPrChange>
          </w:tcPr>
          <w:p w14:paraId="2D8B53BB" w14:textId="77777777" w:rsidR="00F27BF4" w:rsidRPr="00053744" w:rsidRDefault="00F27BF4" w:rsidP="006B44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Change w:id="989" w:author="Diana Velásquez Rojas" w:date="2015-09-22T10:34:00Z">
              <w:tcPr>
                <w:tcW w:w="6536" w:type="dxa"/>
              </w:tcPr>
            </w:tcPrChange>
          </w:tcPr>
          <w:p w14:paraId="55180400" w14:textId="00C82473"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995DB5">
              <w:rPr>
                <w:rFonts w:ascii="Times New Roman" w:hAnsi="Times New Roman" w:cs="Times New Roman"/>
              </w:rPr>
              <w:t>17</w:t>
            </w:r>
            <w:r>
              <w:rPr>
                <w:rFonts w:ascii="Times New Roman" w:hAnsi="Times New Roman" w:cs="Times New Roman"/>
              </w:rPr>
              <w:t>0</w:t>
            </w:r>
          </w:p>
        </w:tc>
      </w:tr>
      <w:tr w:rsidR="00F27BF4" w:rsidRPr="00053744" w14:paraId="1A2C5FB2" w14:textId="77777777" w:rsidTr="006B44B3">
        <w:tc>
          <w:tcPr>
            <w:tcW w:w="2518" w:type="dxa"/>
            <w:tcPrChange w:id="990" w:author="Diana Velásquez Rojas" w:date="2015-09-22T10:34:00Z">
              <w:tcPr>
                <w:tcW w:w="2518" w:type="dxa"/>
              </w:tcPr>
            </w:tcPrChange>
          </w:tcPr>
          <w:p w14:paraId="5E3EBE61" w14:textId="77777777" w:rsidR="00F27BF4" w:rsidRPr="00053744" w:rsidRDefault="00F27BF4" w:rsidP="006B44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Change w:id="991" w:author="Diana Velásquez Rojas" w:date="2015-09-22T10:34:00Z">
              <w:tcPr>
                <w:tcW w:w="6536" w:type="dxa"/>
              </w:tcPr>
            </w:tcPrChange>
          </w:tcPr>
          <w:p w14:paraId="281A75F7" w14:textId="77777777" w:rsidR="00F27BF4" w:rsidRPr="00053744" w:rsidRDefault="00F27BF4" w:rsidP="006B44B3">
            <w:pPr>
              <w:rPr>
                <w:rFonts w:ascii="Times New Roman" w:hAnsi="Times New Roman" w:cs="Times New Roman"/>
                <w:color w:val="000000"/>
              </w:rPr>
            </w:pPr>
            <w:r>
              <w:rPr>
                <w:rFonts w:ascii="Times New Roman" w:hAnsi="Times New Roman" w:cs="Times New Roman"/>
                <w:color w:val="000000"/>
              </w:rPr>
              <w:t>2 Eso/Matemáticas/Las ecuaciones de primer grado/ Las ecuaciones equivalentes/Repaso de ecuaciones de primer grado</w:t>
            </w:r>
          </w:p>
        </w:tc>
      </w:tr>
      <w:tr w:rsidR="00F27BF4" w:rsidRPr="00053744" w14:paraId="18893810" w14:textId="77777777" w:rsidTr="006B44B3">
        <w:tc>
          <w:tcPr>
            <w:tcW w:w="2518" w:type="dxa"/>
            <w:tcPrChange w:id="992" w:author="Diana Velásquez Rojas" w:date="2015-09-22T10:34:00Z">
              <w:tcPr>
                <w:tcW w:w="2518" w:type="dxa"/>
              </w:tcPr>
            </w:tcPrChange>
          </w:tcPr>
          <w:p w14:paraId="335FF6C6"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Change w:id="993" w:author="Diana Velásquez Rojas" w:date="2015-09-22T10:34:00Z">
              <w:tcPr>
                <w:tcW w:w="6536" w:type="dxa"/>
              </w:tcPr>
            </w:tcPrChange>
          </w:tcPr>
          <w:p w14:paraId="038ACBDF" w14:textId="77777777" w:rsidR="00F27BF4" w:rsidRDefault="00F27BF4" w:rsidP="006B44B3">
            <w:pPr>
              <w:rPr>
                <w:rFonts w:ascii="Times New Roman" w:hAnsi="Times New Roman" w:cs="Times New Roman"/>
                <w:color w:val="000000"/>
                <w:lang w:val="es-ES_tradnl"/>
              </w:rPr>
            </w:pPr>
            <w:r>
              <w:rPr>
                <w:rFonts w:ascii="Times New Roman" w:hAnsi="Times New Roman" w:cs="Times New Roman"/>
                <w:color w:val="000000"/>
                <w:lang w:val="es-ES_tradnl"/>
              </w:rPr>
              <w:t xml:space="preserve">1. Se debe cambiar la descripción del recurso para que quede así: Interactivo para repasar </w:t>
            </w:r>
            <w:r w:rsidRPr="008558C6">
              <w:rPr>
                <w:rFonts w:ascii="Times New Roman" w:hAnsi="Times New Roman" w:cs="Times New Roman"/>
                <w:color w:val="000000"/>
                <w:lang w:val="es-ES_tradnl"/>
              </w:rPr>
              <w:t>el vocabulario relacionado con ecuaciones y el proceso de solución de una ecuación.</w:t>
            </w:r>
          </w:p>
          <w:p w14:paraId="7EBBD77D" w14:textId="77777777" w:rsidR="00F27BF4" w:rsidRDefault="00F27BF4" w:rsidP="006B44B3">
            <w:pPr>
              <w:rPr>
                <w:rFonts w:ascii="Times New Roman" w:hAnsi="Times New Roman" w:cs="Times New Roman"/>
                <w:color w:val="000000"/>
                <w:lang w:val="es-ES_tradnl"/>
              </w:rPr>
            </w:pPr>
          </w:p>
          <w:p w14:paraId="0746E06F" w14:textId="77777777" w:rsidR="00F27BF4" w:rsidRDefault="00F27BF4" w:rsidP="006B44B3">
            <w:pPr>
              <w:rPr>
                <w:rFonts w:ascii="Times New Roman" w:hAnsi="Times New Roman" w:cs="Times New Roman"/>
                <w:color w:val="000000"/>
                <w:lang w:val="es-ES_tradnl"/>
              </w:rPr>
            </w:pPr>
            <w:r>
              <w:rPr>
                <w:rFonts w:ascii="Times New Roman" w:hAnsi="Times New Roman" w:cs="Times New Roman"/>
                <w:color w:val="000000"/>
                <w:lang w:val="es-ES_tradnl"/>
              </w:rPr>
              <w:t>2. A la ficha del docente se debe anexar el texto que aparece aquí en color rojo y se debe eliminar el texto que aparece tachado:</w:t>
            </w:r>
          </w:p>
          <w:p w14:paraId="451CA5EA" w14:textId="77777777" w:rsidR="00F27BF4" w:rsidRDefault="00F27BF4" w:rsidP="006B44B3">
            <w:pPr>
              <w:rPr>
                <w:rFonts w:ascii="Times New Roman" w:hAnsi="Times New Roman" w:cs="Times New Roman"/>
                <w:color w:val="000000"/>
                <w:lang w:val="es-ES_tradnl"/>
              </w:rPr>
            </w:pPr>
          </w:p>
          <w:p w14:paraId="7715E68F" w14:textId="77777777" w:rsidR="00F27BF4" w:rsidRDefault="00F27BF4" w:rsidP="006B44B3">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DOCENTE </w:t>
            </w:r>
          </w:p>
          <w:p w14:paraId="1E3AF303" w14:textId="77777777" w:rsidR="00F27BF4" w:rsidRPr="0026537E" w:rsidRDefault="00F27BF4" w:rsidP="006B44B3">
            <w:pPr>
              <w:rPr>
                <w:rFonts w:ascii="Times New Roman" w:hAnsi="Times New Roman" w:cs="Times New Roman"/>
                <w:b/>
                <w:color w:val="000000"/>
                <w:lang w:val="es-ES_tradnl"/>
              </w:rPr>
            </w:pPr>
          </w:p>
          <w:p w14:paraId="568985B1" w14:textId="77777777" w:rsidR="00F27BF4" w:rsidRDefault="00F27BF4" w:rsidP="006B44B3">
            <w:pPr>
              <w:rPr>
                <w:rFonts w:ascii="Times New Roman" w:hAnsi="Times New Roman" w:cs="Times New Roman"/>
                <w:b/>
                <w:bCs/>
                <w:color w:val="000000"/>
                <w:lang w:val="es-CO"/>
              </w:rPr>
            </w:pPr>
            <w:r w:rsidRPr="0070585D">
              <w:rPr>
                <w:rFonts w:ascii="Times New Roman" w:hAnsi="Times New Roman" w:cs="Times New Roman"/>
                <w:b/>
                <w:bCs/>
                <w:color w:val="000000"/>
                <w:lang w:val="es-CO"/>
              </w:rPr>
              <w:t>Objetivo</w:t>
            </w:r>
          </w:p>
          <w:p w14:paraId="74DABBB4" w14:textId="77777777" w:rsidR="00F27BF4" w:rsidRPr="0070585D" w:rsidRDefault="00F27BF4" w:rsidP="006B44B3">
            <w:pPr>
              <w:rPr>
                <w:rFonts w:ascii="Times New Roman" w:hAnsi="Times New Roman" w:cs="Times New Roman"/>
                <w:b/>
                <w:bCs/>
                <w:color w:val="000000"/>
                <w:lang w:val="es-CO"/>
              </w:rPr>
            </w:pPr>
          </w:p>
          <w:p w14:paraId="065FD185" w14:textId="77777777" w:rsidR="00F27BF4" w:rsidRDefault="00F27BF4" w:rsidP="006B44B3">
            <w:pPr>
              <w:rPr>
                <w:rFonts w:ascii="Times New Roman" w:hAnsi="Times New Roman" w:cs="Times New Roman"/>
                <w:color w:val="FF0000"/>
                <w:lang w:val="es-CO"/>
              </w:rPr>
            </w:pPr>
            <w:r w:rsidRPr="0070585D">
              <w:rPr>
                <w:rFonts w:ascii="Times New Roman" w:hAnsi="Times New Roman" w:cs="Times New Roman"/>
                <w:color w:val="000000"/>
                <w:lang w:val="es-CO"/>
              </w:rPr>
              <w:t>El objetivo de este</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recurso</w:t>
            </w:r>
            <w:r w:rsidRPr="0070585D">
              <w:rPr>
                <w:rFonts w:ascii="Times New Roman" w:hAnsi="Times New Roman" w:cs="Times New Roman"/>
                <w:color w:val="000000"/>
                <w:lang w:val="es-CO"/>
              </w:rPr>
              <w:t xml:space="preserve"> </w:t>
            </w:r>
            <w:r w:rsidRPr="0026537E">
              <w:rPr>
                <w:rFonts w:ascii="Times New Roman" w:hAnsi="Times New Roman" w:cs="Times New Roman"/>
                <w:strike/>
                <w:color w:val="000000"/>
                <w:lang w:val="es-CO"/>
              </w:rPr>
              <w:t xml:space="preserve">interactivo </w:t>
            </w:r>
            <w:r w:rsidRPr="0070585D">
              <w:rPr>
                <w:rFonts w:ascii="Times New Roman" w:hAnsi="Times New Roman" w:cs="Times New Roman"/>
                <w:color w:val="000000"/>
                <w:lang w:val="es-CO"/>
              </w:rPr>
              <w:t xml:space="preserve">es que el </w:t>
            </w:r>
            <w:del w:id="994" w:author="chris" w:date="2015-09-21T18:31:00Z">
              <w:r w:rsidRPr="0070585D">
                <w:rPr>
                  <w:rFonts w:ascii="Times New Roman" w:hAnsi="Times New Roman" w:cs="Times New Roman"/>
                  <w:color w:val="000000"/>
                  <w:lang w:val="es-CO"/>
                </w:rPr>
                <w:delText xml:space="preserve">alumno </w:delText>
              </w:r>
            </w:del>
            <w:ins w:id="995" w:author="chris" w:date="2015-09-21T18:31:00Z">
              <w:r>
                <w:rPr>
                  <w:rFonts w:ascii="Times New Roman" w:hAnsi="Times New Roman" w:cs="Times New Roman"/>
                  <w:color w:val="000000"/>
                  <w:lang w:val="es-CO"/>
                </w:rPr>
                <w:t>estudiante</w:t>
              </w:r>
              <w:r w:rsidRPr="0070585D">
                <w:rPr>
                  <w:rFonts w:ascii="Times New Roman" w:hAnsi="Times New Roman" w:cs="Times New Roman"/>
                  <w:color w:val="000000"/>
                  <w:lang w:val="es-CO"/>
                </w:rPr>
                <w:t xml:space="preserve"> </w:t>
              </w:r>
            </w:ins>
            <w:r w:rsidRPr="0070585D">
              <w:rPr>
                <w:rFonts w:ascii="Times New Roman" w:hAnsi="Times New Roman" w:cs="Times New Roman"/>
                <w:color w:val="000000"/>
                <w:lang w:val="es-CO"/>
              </w:rPr>
              <w:t>recuerde el procedimiento para resolver ecuaciones de primer grado</w:t>
            </w:r>
            <w:r>
              <w:rPr>
                <w:rFonts w:ascii="Times New Roman" w:hAnsi="Times New Roman" w:cs="Times New Roman"/>
                <w:color w:val="000000"/>
                <w:lang w:val="es-CO"/>
              </w:rPr>
              <w:t xml:space="preserve"> </w:t>
            </w:r>
            <w:r w:rsidRPr="0026537E">
              <w:rPr>
                <w:rFonts w:ascii="Times New Roman" w:hAnsi="Times New Roman" w:cs="Times New Roman"/>
                <w:color w:val="FF0000"/>
                <w:lang w:val="es-CO"/>
              </w:rPr>
              <w:t>y use correctamente</w:t>
            </w:r>
            <w:r>
              <w:rPr>
                <w:rFonts w:ascii="Times New Roman" w:hAnsi="Times New Roman" w:cs="Times New Roman"/>
                <w:color w:val="FF0000"/>
                <w:lang w:val="es-CO"/>
              </w:rPr>
              <w:t xml:space="preserve"> las palabras relacionadas con este tema.</w:t>
            </w:r>
          </w:p>
          <w:p w14:paraId="24F588CD" w14:textId="77777777" w:rsidR="00F27BF4" w:rsidRPr="0026537E" w:rsidRDefault="00F27BF4" w:rsidP="006B44B3">
            <w:pPr>
              <w:rPr>
                <w:rFonts w:ascii="Times New Roman" w:hAnsi="Times New Roman" w:cs="Times New Roman"/>
                <w:color w:val="FF0000"/>
                <w:lang w:val="es-CO"/>
              </w:rPr>
            </w:pPr>
          </w:p>
          <w:p w14:paraId="7A8DDDC3" w14:textId="77777777" w:rsidR="00F27BF4" w:rsidRDefault="00F27BF4" w:rsidP="006B44B3">
            <w:pPr>
              <w:rPr>
                <w:rFonts w:ascii="Times New Roman" w:hAnsi="Times New Roman" w:cs="Times New Roman"/>
                <w:b/>
                <w:bCs/>
                <w:color w:val="000000"/>
                <w:lang w:val="es-CO"/>
              </w:rPr>
            </w:pPr>
            <w:r w:rsidRPr="0070585D">
              <w:rPr>
                <w:rFonts w:ascii="Times New Roman" w:hAnsi="Times New Roman" w:cs="Times New Roman"/>
                <w:b/>
                <w:bCs/>
                <w:color w:val="000000"/>
                <w:lang w:val="es-CO"/>
              </w:rPr>
              <w:t>Propuesta</w:t>
            </w:r>
          </w:p>
          <w:p w14:paraId="2F817202" w14:textId="77777777" w:rsidR="00F27BF4" w:rsidRDefault="00F27BF4" w:rsidP="006B44B3">
            <w:pPr>
              <w:rPr>
                <w:rFonts w:ascii="Times New Roman" w:hAnsi="Times New Roman" w:cs="Times New Roman"/>
                <w:b/>
                <w:bCs/>
                <w:color w:val="000000"/>
                <w:lang w:val="es-CO"/>
              </w:rPr>
            </w:pPr>
          </w:p>
          <w:p w14:paraId="13FF8D6C" w14:textId="77777777" w:rsidR="00F27BF4" w:rsidRDefault="00F27BF4" w:rsidP="006B44B3">
            <w:pPr>
              <w:rPr>
                <w:rFonts w:ascii="Times New Roman" w:hAnsi="Times New Roman" w:cs="Times New Roman"/>
                <w:bCs/>
                <w:color w:val="FF0000"/>
                <w:lang w:val="es-CO"/>
              </w:rPr>
            </w:pPr>
            <w:r w:rsidRPr="0038125D">
              <w:rPr>
                <w:rFonts w:ascii="Times New Roman" w:hAnsi="Times New Roman" w:cs="Times New Roman"/>
                <w:bCs/>
                <w:color w:val="FF0000"/>
                <w:lang w:val="es-CO"/>
              </w:rPr>
              <w:t>Usar el</w:t>
            </w:r>
            <w:r>
              <w:rPr>
                <w:rFonts w:ascii="Times New Roman" w:hAnsi="Times New Roman" w:cs="Times New Roman"/>
                <w:bCs/>
                <w:color w:val="FF0000"/>
                <w:lang w:val="es-CO"/>
              </w:rPr>
              <w:t xml:space="preserve"> material de forma individual</w:t>
            </w:r>
            <w:ins w:id="996" w:author="chris" w:date="2015-09-21T17:37:00Z">
              <w:r>
                <w:rPr>
                  <w:rFonts w:ascii="Times New Roman" w:hAnsi="Times New Roman" w:cs="Times New Roman"/>
                  <w:bCs/>
                  <w:color w:val="FF0000"/>
                  <w:lang w:val="es-CO"/>
                </w:rPr>
                <w:t>,</w:t>
              </w:r>
            </w:ins>
            <w:r>
              <w:rPr>
                <w:rFonts w:ascii="Times New Roman" w:hAnsi="Times New Roman" w:cs="Times New Roman"/>
                <w:bCs/>
                <w:color w:val="FF0000"/>
                <w:lang w:val="es-CO"/>
              </w:rPr>
              <w:t xml:space="preserve"> para que cada estudiante se enfrente con las dudas que puedan surgir; de acuerdo con esto, el docente hace de orientador durante la actividad.</w:t>
            </w:r>
          </w:p>
          <w:p w14:paraId="4DE121C7" w14:textId="77777777" w:rsidR="00F27BF4" w:rsidRDefault="00F27BF4" w:rsidP="006B44B3">
            <w:pPr>
              <w:rPr>
                <w:rFonts w:ascii="Times New Roman" w:hAnsi="Times New Roman" w:cs="Times New Roman"/>
                <w:bCs/>
                <w:color w:val="FF0000"/>
                <w:lang w:val="es-CO"/>
              </w:rPr>
            </w:pPr>
          </w:p>
          <w:p w14:paraId="50D9BC50" w14:textId="77777777" w:rsidR="00F27BF4" w:rsidRDefault="00F27BF4" w:rsidP="006B44B3">
            <w:pPr>
              <w:rPr>
                <w:rFonts w:ascii="Times New Roman" w:hAnsi="Times New Roman" w:cs="Times New Roman"/>
                <w:b/>
                <w:color w:val="FF0000"/>
                <w:lang w:val="es-CO"/>
              </w:rPr>
            </w:pPr>
            <w:r w:rsidRPr="00F31CC5">
              <w:rPr>
                <w:rFonts w:ascii="Times New Roman" w:hAnsi="Times New Roman" w:cs="Times New Roman"/>
                <w:b/>
                <w:color w:val="FF0000"/>
                <w:lang w:val="es-CO"/>
              </w:rPr>
              <w:t>Antes de la presentación</w:t>
            </w:r>
          </w:p>
          <w:p w14:paraId="4C1A2DEA" w14:textId="77777777" w:rsidR="00F27BF4" w:rsidRPr="00F31CC5" w:rsidRDefault="00F27BF4" w:rsidP="006B44B3">
            <w:pPr>
              <w:rPr>
                <w:rFonts w:ascii="Times New Roman" w:hAnsi="Times New Roman" w:cs="Times New Roman"/>
                <w:b/>
                <w:color w:val="FF0000"/>
                <w:lang w:val="es-CO"/>
              </w:rPr>
            </w:pPr>
          </w:p>
          <w:p w14:paraId="23605695" w14:textId="77777777" w:rsidR="00F27BF4" w:rsidRDefault="00F27BF4" w:rsidP="006B44B3">
            <w:pPr>
              <w:rPr>
                <w:rFonts w:ascii="Times New Roman" w:hAnsi="Times New Roman" w:cs="Times New Roman"/>
                <w:bCs/>
                <w:color w:val="FF0000"/>
                <w:lang w:val="es-CO"/>
              </w:rPr>
            </w:pPr>
            <w:r>
              <w:rPr>
                <w:rFonts w:ascii="Times New Roman" w:hAnsi="Times New Roman" w:cs="Times New Roman"/>
                <w:bCs/>
                <w:color w:val="FF0000"/>
                <w:lang w:val="es-CO"/>
              </w:rPr>
              <w:t xml:space="preserve">Retomar la explicación </w:t>
            </w:r>
            <w:ins w:id="997" w:author="Diana Velásquez Rojas" w:date="2015-09-22T10:34:00Z">
              <w:r>
                <w:rPr>
                  <w:rFonts w:ascii="Times New Roman" w:hAnsi="Times New Roman" w:cs="Times New Roman"/>
                  <w:bCs/>
                  <w:color w:val="FF0000"/>
                  <w:lang w:val="es-CO"/>
                </w:rPr>
                <w:t>de</w:t>
              </w:r>
            </w:ins>
            <w:ins w:id="998" w:author="chris" w:date="2015-09-21T17:38:00Z">
              <w:r>
                <w:rPr>
                  <w:rFonts w:ascii="Times New Roman" w:hAnsi="Times New Roman" w:cs="Times New Roman"/>
                  <w:bCs/>
                  <w:color w:val="FF0000"/>
                  <w:lang w:val="es-CO"/>
                </w:rPr>
                <w:t xml:space="preserve"> </w:t>
              </w:r>
            </w:ins>
            <w:ins w:id="999" w:author="Diana Velásquez Rojas" w:date="2015-09-22T10:34:00Z">
              <w:r>
                <w:rPr>
                  <w:rFonts w:ascii="Times New Roman" w:hAnsi="Times New Roman" w:cs="Times New Roman"/>
                  <w:bCs/>
                  <w:color w:val="FF0000"/>
                  <w:lang w:val="es-CO"/>
                </w:rPr>
                <w:t>l</w:t>
              </w:r>
            </w:ins>
            <w:ins w:id="1000" w:author="chris" w:date="2015-09-21T17:38:00Z">
              <w:r>
                <w:rPr>
                  <w:rFonts w:ascii="Times New Roman" w:hAnsi="Times New Roman" w:cs="Times New Roman"/>
                  <w:bCs/>
                  <w:color w:val="FF0000"/>
                  <w:lang w:val="es-CO"/>
                </w:rPr>
                <w:t>os procesos de resolución</w:t>
              </w:r>
            </w:ins>
            <w:del w:id="1001" w:author="chris" w:date="2015-09-21T17:38:00Z">
              <w:r w:rsidDel="00F94A34">
                <w:rPr>
                  <w:rFonts w:ascii="Times New Roman" w:hAnsi="Times New Roman" w:cs="Times New Roman"/>
                  <w:bCs/>
                  <w:color w:val="FF0000"/>
                  <w:lang w:val="es-CO"/>
                </w:rPr>
                <w:delText xml:space="preserve"> </w:delText>
              </w:r>
            </w:del>
            <w:ins w:id="1002" w:author="chris" w:date="2015-09-21T17:39:00Z">
              <w:r>
                <w:rPr>
                  <w:rFonts w:ascii="Times New Roman" w:hAnsi="Times New Roman" w:cs="Times New Roman"/>
                  <w:bCs/>
                  <w:color w:val="FF0000"/>
                  <w:lang w:val="es-CO"/>
                </w:rPr>
                <w:t xml:space="preserve"> de</w:t>
              </w:r>
            </w:ins>
            <w:del w:id="1003" w:author="Diana Velásquez Rojas" w:date="2015-09-22T10:34:00Z">
              <w:r>
                <w:rPr>
                  <w:rFonts w:ascii="Times New Roman" w:hAnsi="Times New Roman" w:cs="Times New Roman"/>
                  <w:bCs/>
                  <w:color w:val="FF0000"/>
                  <w:lang w:val="es-CO"/>
                </w:rPr>
                <w:delText>del</w:delText>
              </w:r>
            </w:del>
            <w:ins w:id="1004" w:author="chris" w:date="2015-09-21T17:39:00Z">
              <w:r>
                <w:rPr>
                  <w:rFonts w:ascii="Times New Roman" w:hAnsi="Times New Roman" w:cs="Times New Roman"/>
                  <w:bCs/>
                  <w:color w:val="FF0000"/>
                  <w:lang w:val="es-CO"/>
                </w:rPr>
                <w:t xml:space="preserve"> </w:t>
              </w:r>
            </w:ins>
            <w:del w:id="1005" w:author="chris" w:date="2015-09-21T17:38:00Z">
              <w:r>
                <w:rPr>
                  <w:rFonts w:ascii="Times New Roman" w:hAnsi="Times New Roman" w:cs="Times New Roman"/>
                  <w:bCs/>
                  <w:color w:val="FF0000"/>
                  <w:lang w:val="es-CO"/>
                </w:rPr>
                <w:delText>proceso para resolver</w:delText>
              </w:r>
            </w:del>
            <w:del w:id="1006" w:author="chris" w:date="2015-09-21T17:39:00Z">
              <w:r>
                <w:rPr>
                  <w:rFonts w:ascii="Times New Roman" w:hAnsi="Times New Roman" w:cs="Times New Roman"/>
                  <w:bCs/>
                  <w:color w:val="FF0000"/>
                  <w:lang w:val="es-CO"/>
                </w:rPr>
                <w:delText xml:space="preserve"> </w:delText>
              </w:r>
            </w:del>
            <w:r>
              <w:rPr>
                <w:rFonts w:ascii="Times New Roman" w:hAnsi="Times New Roman" w:cs="Times New Roman"/>
                <w:bCs/>
                <w:color w:val="FF0000"/>
                <w:lang w:val="es-CO"/>
              </w:rPr>
              <w:t xml:space="preserve">las </w:t>
            </w:r>
            <w:del w:id="1007" w:author="chris" w:date="2015-09-21T17:40:00Z">
              <w:r>
                <w:rPr>
                  <w:rFonts w:ascii="Times New Roman" w:hAnsi="Times New Roman" w:cs="Times New Roman"/>
                  <w:bCs/>
                  <w:color w:val="FF0000"/>
                  <w:lang w:val="es-CO"/>
                </w:rPr>
                <w:delText xml:space="preserve">tres formas de </w:delText>
              </w:r>
            </w:del>
            <w:r>
              <w:rPr>
                <w:rFonts w:ascii="Times New Roman" w:hAnsi="Times New Roman" w:cs="Times New Roman"/>
                <w:bCs/>
                <w:color w:val="FF0000"/>
                <w:lang w:val="es-CO"/>
              </w:rPr>
              <w:t>ecuaciones de primer grado:</w:t>
            </w:r>
          </w:p>
          <w:p w14:paraId="41E64D2C" w14:textId="77777777" w:rsidR="00F27BF4" w:rsidRDefault="00F27BF4" w:rsidP="006B44B3">
            <w:pPr>
              <w:rPr>
                <w:rFonts w:ascii="Times New Roman" w:hAnsi="Times New Roman" w:cs="Times New Roman"/>
                <w:bCs/>
                <w:color w:val="FF0000"/>
                <w:lang w:val="es-CO"/>
              </w:rPr>
            </w:pPr>
          </w:p>
          <w:p w14:paraId="3B2B6FEB" w14:textId="77777777" w:rsidR="00F27BF4" w:rsidRPr="00F31CC5" w:rsidRDefault="00F27BF4" w:rsidP="006B44B3">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del w:id="1008" w:author="chris" w:date="2015-09-20T21:26:00Z">
              <w:r>
                <w:rPr>
                  <w:rFonts w:ascii="Times New Roman" w:eastAsiaTheme="minorEastAsia" w:hAnsi="Times New Roman" w:cs="Times New Roman"/>
                  <w:color w:val="FF0000"/>
                </w:rPr>
                <w:delText xml:space="preserve"> </w:delText>
              </w:r>
              <w:r w:rsidRPr="00F31CC5">
                <w:rPr>
                  <w:rFonts w:ascii="Cambria Math" w:hAnsi="Cambria Math"/>
                  <w:b/>
                  <w:i/>
                  <w:color w:val="FF0000"/>
                  <w:lang w:val="es-ES_tradnl"/>
                </w:rPr>
                <w:delText xml:space="preserve"> </w:delText>
              </w:r>
            </w:del>
            <w:ins w:id="1009" w:author="chris" w:date="2015-09-20T21:26:00Z">
              <w:r>
                <w:rPr>
                  <w:rFonts w:ascii="Times New Roman" w:hAnsi="Times New Roman"/>
                  <w:color w:val="FF0000"/>
                  <w:rPrChange w:id="1010" w:author="Diana Velásquez Rojas" w:date="2015-09-22T10:34:00Z">
                    <w:rPr>
                      <w:rFonts w:ascii="Times" w:eastAsiaTheme="minorEastAsia" w:hAnsi="Times"/>
                      <w:color w:val="FF0000"/>
                    </w:rPr>
                  </w:rPrChange>
                </w:rPr>
                <w:t xml:space="preserve"> </w:t>
              </w:r>
            </w:ins>
            <w:del w:id="1011" w:author="chris" w:date="2015-09-20T21:26:00Z">
              <w:r w:rsidRPr="00F31CC5">
                <w:rPr>
                  <w:rFonts w:ascii="Times" w:eastAsiaTheme="minorEastAsia" w:hAnsi="Times"/>
                  <w:color w:val="FF0000"/>
                </w:rPr>
                <w:delText xml:space="preserve"> </w:delText>
              </w:r>
              <w:r w:rsidRPr="00F31CC5" w:rsidDel="008A4BB5">
                <w:rPr>
                  <w:rFonts w:ascii="Times" w:eastAsiaTheme="minorEastAsia" w:hAnsi="Times"/>
                  <w:color w:val="FF0000"/>
                </w:rPr>
                <w:delText xml:space="preserve"> </w:delText>
              </w:r>
            </w:del>
            <w:ins w:id="1012" w:author="chris" w:date="2015-09-20T21:26:00Z">
              <w:r>
                <w:rPr>
                  <w:rFonts w:ascii="Times" w:eastAsiaTheme="minorEastAsia" w:hAnsi="Times"/>
                  <w:color w:val="FF0000"/>
                </w:rPr>
                <w:t xml:space="preserve"> </w:t>
              </w:r>
            </w:ins>
          </w:p>
          <w:p w14:paraId="0C716989" w14:textId="77777777" w:rsidR="00F27BF4" w:rsidRPr="00F31CC5" w:rsidRDefault="00F27BF4" w:rsidP="006B44B3">
            <w:pPr>
              <w:pStyle w:val="Prrafodelista"/>
              <w:numPr>
                <w:ilvl w:val="0"/>
                <w:numId w:val="4"/>
              </w:numPr>
              <w:rPr>
                <w:rFonts w:ascii="Times" w:eastAsiaTheme="minorEastAsia" w:hAnsi="Times"/>
                <w:color w:val="FF0000"/>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Pr>
                <w:rFonts w:ascii="Times" w:eastAsiaTheme="minorEastAsia" w:hAnsi="Times"/>
                <w:color w:val="FF0000"/>
              </w:rPr>
              <w:t xml:space="preserve"> = </w:t>
            </w:r>
            <w:r w:rsidRPr="00DF38D2">
              <w:rPr>
                <w:rFonts w:ascii="Times" w:eastAsiaTheme="minorEastAsia" w:hAnsi="Times"/>
                <w:i/>
                <w:color w:val="FF0000"/>
              </w:rPr>
              <w:t>c</w:t>
            </w:r>
            <w:del w:id="1013" w:author="chris" w:date="2015-09-20T21:26:00Z">
              <w:r>
                <w:rPr>
                  <w:rFonts w:ascii="Times" w:eastAsiaTheme="minorEastAsia" w:hAnsi="Times"/>
                  <w:color w:val="FF0000"/>
                </w:rPr>
                <w:delText xml:space="preserve"> </w:delText>
              </w:r>
              <w:r w:rsidRPr="00F31CC5">
                <w:rPr>
                  <w:rFonts w:ascii="Cambria Math" w:hAnsi="Cambria Math"/>
                  <w:b/>
                  <w:i/>
                  <w:color w:val="FF0000"/>
                  <w:lang w:val="es-ES_tradnl"/>
                </w:rPr>
                <w:delText xml:space="preserve"> </w:delText>
              </w:r>
            </w:del>
            <w:ins w:id="1014" w:author="chris" w:date="2015-09-20T21:26:00Z">
              <w:r w:rsidRPr="00F31CC5">
                <w:rPr>
                  <w:rFonts w:ascii="Times" w:eastAsiaTheme="minorEastAsia" w:hAnsi="Times"/>
                  <w:color w:val="FF0000"/>
                </w:rPr>
                <w:t xml:space="preserve"> </w:t>
              </w:r>
            </w:ins>
            <w:del w:id="1015" w:author="chris" w:date="2015-09-20T21:26:00Z">
              <w:r w:rsidRPr="00F31CC5">
                <w:rPr>
                  <w:rFonts w:ascii="Times" w:eastAsiaTheme="minorEastAsia" w:hAnsi="Times"/>
                  <w:color w:val="FF0000"/>
                </w:rPr>
                <w:delText xml:space="preserve"> </w:delText>
              </w:r>
              <w:r w:rsidRPr="00F31CC5" w:rsidDel="008A4BB5">
                <w:rPr>
                  <w:rFonts w:ascii="Times" w:eastAsiaTheme="minorEastAsia" w:hAnsi="Times"/>
                  <w:color w:val="FF0000"/>
                </w:rPr>
                <w:delText xml:space="preserve"> </w:delText>
              </w:r>
            </w:del>
            <w:ins w:id="1016" w:author="chris" w:date="2015-09-20T21:26:00Z">
              <w:r>
                <w:rPr>
                  <w:rFonts w:ascii="Times" w:eastAsiaTheme="minorEastAsia" w:hAnsi="Times"/>
                  <w:color w:val="FF0000"/>
                </w:rPr>
                <w:t xml:space="preserve"> </w:t>
              </w:r>
            </w:ins>
          </w:p>
          <w:p w14:paraId="75EA541B" w14:textId="77777777" w:rsidR="00F27BF4" w:rsidRPr="00F31CC5" w:rsidRDefault="00F27BF4" w:rsidP="006B44B3">
            <w:pPr>
              <w:pStyle w:val="Prrafodelista"/>
              <w:numPr>
                <w:ilvl w:val="0"/>
                <w:numId w:val="4"/>
              </w:numPr>
              <w:rPr>
                <w:rFonts w:ascii="Times New Roman" w:hAnsi="Times New Roman" w:cs="Times New Roman"/>
                <w:bCs/>
                <w:color w:val="FF0000"/>
                <w:lang w:val="es-CO"/>
              </w:rPr>
            </w:pPr>
            <w:proofErr w:type="spellStart"/>
            <w:r>
              <w:rPr>
                <w:rFonts w:ascii="Times" w:eastAsiaTheme="minorEastAsia" w:hAnsi="Times"/>
                <w:i/>
                <w:color w:val="FF0000"/>
              </w:rPr>
              <w:lastRenderedPageBreak/>
              <w:t>a</w:t>
            </w:r>
            <w:r w:rsidRPr="00DF38D2">
              <w:rPr>
                <w:rFonts w:ascii="Times" w:eastAsiaTheme="minorEastAsia" w:hAnsi="Times"/>
                <w:i/>
                <w:color w:val="FF0000"/>
              </w:rPr>
              <w:t>x</w:t>
            </w:r>
            <w:proofErr w:type="spellEnd"/>
            <w:r w:rsidRPr="00DF38D2">
              <w:rPr>
                <w:rFonts w:ascii="Times" w:eastAsiaTheme="minorEastAsia" w:hAnsi="Times"/>
                <w:i/>
                <w:color w:val="FF0000"/>
              </w:rPr>
              <w:t xml:space="preserve">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del w:id="1017" w:author="chris" w:date="2015-09-20T21:26:00Z">
              <w:r>
                <w:rPr>
                  <w:rFonts w:ascii="Times" w:eastAsiaTheme="minorEastAsia" w:hAnsi="Times"/>
                  <w:color w:val="FF0000"/>
                </w:rPr>
                <w:delText xml:space="preserve"> </w:delText>
              </w:r>
              <w:r w:rsidRPr="00F31CC5">
                <w:rPr>
                  <w:rFonts w:ascii="Times New Roman" w:eastAsiaTheme="minorEastAsia" w:hAnsi="Times New Roman" w:cs="Times New Roman"/>
                  <w:b/>
                  <w:color w:val="FF0000"/>
                </w:rPr>
                <w:delText xml:space="preserve"> </w:delText>
              </w:r>
            </w:del>
            <w:ins w:id="1018" w:author="chris" w:date="2015-09-20T21:26:00Z">
              <w:r>
                <w:rPr>
                  <w:rFonts w:ascii="Times" w:hAnsi="Times"/>
                  <w:color w:val="FF0000"/>
                  <w:rPrChange w:id="1019" w:author="Diana Velásquez Rojas" w:date="2015-09-22T10:34:00Z">
                    <w:rPr>
                      <w:rFonts w:ascii="Cambria Math" w:hAnsi="Cambria Math"/>
                      <w:b/>
                      <w:i/>
                      <w:color w:val="FF0000"/>
                    </w:rPr>
                  </w:rPrChange>
                </w:rPr>
                <w:t xml:space="preserve"> </w:t>
              </w:r>
            </w:ins>
            <w:del w:id="1020" w:author="chris" w:date="2015-09-20T21:26:00Z">
              <w:r w:rsidRPr="00F31CC5">
                <w:rPr>
                  <w:rFonts w:ascii="Cambria Math" w:hAnsi="Cambria Math"/>
                  <w:b/>
                  <w:i/>
                  <w:color w:val="FF0000"/>
                  <w:rPrChange w:id="1021" w:author="Diana Velásquez Rojas" w:date="2015-09-22T10:34:00Z">
                    <w:rPr>
                      <w:rFonts w:ascii="Times" w:eastAsiaTheme="minorEastAsia" w:hAnsi="Times"/>
                      <w:color w:val="FF0000"/>
                    </w:rPr>
                  </w:rPrChange>
                </w:rPr>
                <w:delText xml:space="preserve"> </w:delText>
              </w:r>
              <w:r w:rsidRPr="00F31CC5">
                <w:rPr>
                  <w:rFonts w:ascii="Times" w:eastAsiaTheme="minorEastAsia" w:hAnsi="Times"/>
                  <w:color w:val="FF0000"/>
                </w:rPr>
                <w:delText xml:space="preserve"> </w:delText>
              </w:r>
            </w:del>
            <w:del w:id="1022" w:author="chris" w:date="2015-09-21T18:33:00Z">
              <w:r w:rsidRPr="00F31CC5" w:rsidDel="00BF6B08">
                <w:rPr>
                  <w:rFonts w:ascii="Times" w:eastAsiaTheme="minorEastAsia" w:hAnsi="Times"/>
                  <w:color w:val="FF0000"/>
                </w:rPr>
                <w:delText xml:space="preserve"> </w:delText>
              </w:r>
            </w:del>
            <w:ins w:id="1023" w:author="chris" w:date="2015-09-21T18:33:00Z">
              <w:r>
                <w:rPr>
                  <w:rFonts w:ascii="Cambria Math" w:hAnsi="Cambria Math"/>
                  <w:b/>
                  <w:i/>
                  <w:color w:val="FF0000"/>
                  <w:lang w:val="es-ES_tradnl"/>
                </w:rPr>
                <w:t xml:space="preserve"> </w:t>
              </w:r>
            </w:ins>
          </w:p>
          <w:p w14:paraId="39A97783" w14:textId="77777777" w:rsidR="00F27BF4" w:rsidRPr="00F31CC5" w:rsidRDefault="00F27BF4" w:rsidP="006B44B3">
            <w:pPr>
              <w:pStyle w:val="Prrafodelista"/>
              <w:rPr>
                <w:rFonts w:ascii="Times New Roman" w:hAnsi="Times New Roman" w:cs="Times New Roman"/>
                <w:bCs/>
                <w:color w:val="FF0000"/>
                <w:lang w:val="es-CO"/>
              </w:rPr>
            </w:pPr>
          </w:p>
          <w:p w14:paraId="355A9F0D" w14:textId="77777777" w:rsidR="00F27BF4" w:rsidRDefault="00F27BF4" w:rsidP="006B44B3">
            <w:pPr>
              <w:rPr>
                <w:rFonts w:ascii="Times New Roman" w:hAnsi="Times New Roman" w:cs="Times New Roman"/>
                <w:b/>
                <w:color w:val="000000"/>
                <w:lang w:val="es-CO"/>
              </w:rPr>
            </w:pPr>
            <w:r w:rsidRPr="00F31CC5">
              <w:rPr>
                <w:rFonts w:ascii="Times New Roman" w:hAnsi="Times New Roman" w:cs="Times New Roman"/>
                <w:b/>
                <w:color w:val="000000"/>
                <w:lang w:val="es-CO"/>
              </w:rPr>
              <w:t>Después de la presentación</w:t>
            </w:r>
          </w:p>
          <w:p w14:paraId="709493FB" w14:textId="77777777" w:rsidR="00F27BF4" w:rsidRPr="00F31CC5" w:rsidRDefault="00F27BF4" w:rsidP="006B44B3">
            <w:pPr>
              <w:rPr>
                <w:rFonts w:ascii="Times New Roman" w:hAnsi="Times New Roman" w:cs="Times New Roman"/>
                <w:b/>
                <w:color w:val="000000"/>
                <w:lang w:val="es-CO"/>
              </w:rPr>
            </w:pPr>
          </w:p>
          <w:p w14:paraId="0EFDF15C" w14:textId="77777777" w:rsidR="00F27BF4" w:rsidRPr="0070585D" w:rsidRDefault="00F27BF4" w:rsidP="006B44B3">
            <w:pPr>
              <w:rPr>
                <w:rFonts w:ascii="Times New Roman" w:hAnsi="Times New Roman" w:cs="Times New Roman"/>
                <w:color w:val="000000"/>
                <w:lang w:val="es-CO"/>
              </w:rPr>
            </w:pPr>
            <w:r w:rsidRPr="00F31CC5">
              <w:rPr>
                <w:rFonts w:ascii="Times New Roman" w:hAnsi="Times New Roman" w:cs="Times New Roman"/>
                <w:strike/>
                <w:color w:val="000000"/>
                <w:lang w:val="es-CO"/>
              </w:rPr>
              <w:t>Es conveniente</w:t>
            </w:r>
            <w:r w:rsidRPr="0070585D">
              <w:rPr>
                <w:rFonts w:ascii="Times New Roman" w:hAnsi="Times New Roman" w:cs="Times New Roman"/>
                <w:color w:val="000000"/>
                <w:lang w:val="es-CO"/>
              </w:rPr>
              <w:t xml:space="preserve"> </w:t>
            </w:r>
            <w:r w:rsidRPr="00F31CC5">
              <w:rPr>
                <w:rFonts w:ascii="Times New Roman" w:hAnsi="Times New Roman" w:cs="Times New Roman"/>
                <w:color w:val="FF0000"/>
                <w:lang w:val="es-CO"/>
              </w:rPr>
              <w:t>I</w:t>
            </w:r>
            <w:r w:rsidRPr="0070585D">
              <w:rPr>
                <w:rFonts w:ascii="Times New Roman" w:hAnsi="Times New Roman" w:cs="Times New Roman"/>
                <w:color w:val="000000"/>
                <w:lang w:val="es-CO"/>
              </w:rPr>
              <w:t xml:space="preserve">ndagar entre los </w:t>
            </w:r>
            <w:del w:id="1024" w:author="chris" w:date="2015-09-21T17:40:00Z">
              <w:r w:rsidRPr="0070585D">
                <w:rPr>
                  <w:rFonts w:ascii="Times New Roman" w:hAnsi="Times New Roman" w:cs="Times New Roman"/>
                  <w:color w:val="000000"/>
                  <w:lang w:val="es-CO"/>
                </w:rPr>
                <w:delText xml:space="preserve">alumnos </w:delText>
              </w:r>
            </w:del>
            <w:ins w:id="1025" w:author="chris" w:date="2015-09-21T17:40:00Z">
              <w:r>
                <w:rPr>
                  <w:rFonts w:ascii="Times New Roman" w:hAnsi="Times New Roman" w:cs="Times New Roman"/>
                  <w:color w:val="000000"/>
                  <w:lang w:val="es-CO"/>
                </w:rPr>
                <w:t>estudiantes</w:t>
              </w:r>
              <w:r w:rsidRPr="0070585D">
                <w:rPr>
                  <w:rFonts w:ascii="Times New Roman" w:hAnsi="Times New Roman" w:cs="Times New Roman"/>
                  <w:color w:val="000000"/>
                  <w:lang w:val="es-CO"/>
                </w:rPr>
                <w:t xml:space="preserve"> </w:t>
              </w:r>
            </w:ins>
            <w:r w:rsidRPr="0070585D">
              <w:rPr>
                <w:rFonts w:ascii="Times New Roman" w:hAnsi="Times New Roman" w:cs="Times New Roman"/>
                <w:color w:val="000000"/>
                <w:lang w:val="es-CO"/>
              </w:rPr>
              <w:t xml:space="preserve">acerca de las dudas que </w:t>
            </w:r>
            <w:r>
              <w:rPr>
                <w:rFonts w:ascii="Times New Roman" w:hAnsi="Times New Roman" w:cs="Times New Roman"/>
                <w:color w:val="000000"/>
                <w:lang w:val="es-CO"/>
              </w:rPr>
              <w:t>surgieron</w:t>
            </w:r>
            <w:r w:rsidRPr="0070585D">
              <w:rPr>
                <w:rFonts w:ascii="Times New Roman" w:hAnsi="Times New Roman" w:cs="Times New Roman"/>
                <w:color w:val="000000"/>
                <w:lang w:val="es-CO"/>
              </w:rPr>
              <w:t xml:space="preserve"> </w:t>
            </w:r>
            <w:r>
              <w:rPr>
                <w:rFonts w:ascii="Times New Roman" w:hAnsi="Times New Roman" w:cs="Times New Roman"/>
                <w:color w:val="000000"/>
                <w:lang w:val="es-CO"/>
              </w:rPr>
              <w:t>en el proceso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conceptos o</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que no hayan quedado suficientemente claros</w:t>
            </w:r>
            <w:r>
              <w:rPr>
                <w:rFonts w:ascii="Times New Roman" w:hAnsi="Times New Roman" w:cs="Times New Roman"/>
                <w:color w:val="000000"/>
                <w:lang w:val="es-CO"/>
              </w:rPr>
              <w:t xml:space="preserve"> </w:t>
            </w:r>
            <w:r w:rsidRPr="009446EE">
              <w:rPr>
                <w:rFonts w:ascii="Times New Roman" w:hAnsi="Times New Roman" w:cs="Times New Roman"/>
                <w:color w:val="FF0000"/>
                <w:lang w:val="es-CO"/>
              </w:rPr>
              <w:t>de solución de las ecuaciones estudiadas</w:t>
            </w:r>
            <w:r w:rsidRPr="0070585D">
              <w:rPr>
                <w:rFonts w:ascii="Times New Roman" w:hAnsi="Times New Roman" w:cs="Times New Roman"/>
                <w:color w:val="000000"/>
                <w:lang w:val="es-CO"/>
              </w:rPr>
              <w:t xml:space="preserve">. </w:t>
            </w:r>
            <w:r w:rsidRPr="009446EE">
              <w:rPr>
                <w:rFonts w:ascii="Times New Roman" w:hAnsi="Times New Roman" w:cs="Times New Roman"/>
                <w:strike/>
                <w:color w:val="000000"/>
                <w:lang w:val="es-CO"/>
              </w:rPr>
              <w:t>Puede</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R</w:t>
            </w:r>
            <w:r w:rsidRPr="0070585D">
              <w:rPr>
                <w:rFonts w:ascii="Times New Roman" w:hAnsi="Times New Roman" w:cs="Times New Roman"/>
                <w:color w:val="000000"/>
                <w:lang w:val="es-CO"/>
              </w:rPr>
              <w:t>eforzar</w:t>
            </w:r>
            <w:r w:rsidRPr="009446EE">
              <w:rPr>
                <w:rFonts w:ascii="Times New Roman" w:hAnsi="Times New Roman" w:cs="Times New Roman"/>
                <w:strike/>
                <w:color w:val="000000"/>
                <w:lang w:val="es-CO"/>
              </w:rPr>
              <w:t>se</w:t>
            </w:r>
            <w:r w:rsidRPr="0070585D">
              <w:rPr>
                <w:rFonts w:ascii="Times New Roman" w:hAnsi="Times New Roman" w:cs="Times New Roman"/>
                <w:color w:val="000000"/>
                <w:lang w:val="es-CO"/>
              </w:rPr>
              <w:t xml:space="preserve"> la explicación empleando </w:t>
            </w:r>
            <w:r w:rsidRPr="009446EE">
              <w:rPr>
                <w:rFonts w:ascii="Times New Roman" w:hAnsi="Times New Roman" w:cs="Times New Roman"/>
                <w:strike/>
                <w:color w:val="000000"/>
                <w:lang w:val="es-CO"/>
              </w:rPr>
              <w:t>otros</w:t>
            </w:r>
            <w:r w:rsidRPr="0070585D">
              <w:rPr>
                <w:rFonts w:ascii="Times New Roman" w:hAnsi="Times New Roman" w:cs="Times New Roman"/>
                <w:color w:val="000000"/>
                <w:lang w:val="es-CO"/>
              </w:rPr>
              <w:t xml:space="preserve"> </w:t>
            </w:r>
            <w:r w:rsidRPr="009446EE">
              <w:rPr>
                <w:rFonts w:ascii="Times New Roman" w:hAnsi="Times New Roman" w:cs="Times New Roman"/>
                <w:color w:val="FF0000"/>
                <w:lang w:val="es-CO"/>
              </w:rPr>
              <w:t>varios</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ejemplos:</w:t>
            </w:r>
          </w:p>
          <w:p w14:paraId="3F20FC90" w14:textId="77777777" w:rsidR="00F27BF4" w:rsidRDefault="00F27BF4" w:rsidP="006B44B3">
            <w:pPr>
              <w:rPr>
                <w:rFonts w:ascii="Times New Roman" w:hAnsi="Times New Roman" w:cs="Times New Roman"/>
                <w:color w:val="000000"/>
                <w:lang w:val="es-CO"/>
              </w:rPr>
            </w:pPr>
          </w:p>
          <w:p w14:paraId="6F85E53E" w14:textId="77777777" w:rsidR="00F27BF4" w:rsidRPr="0070585D" w:rsidRDefault="00F27BF4" w:rsidP="006B44B3">
            <w:pPr>
              <w:rPr>
                <w:rFonts w:ascii="Times New Roman" w:hAnsi="Times New Roman" w:cs="Times New Roman"/>
                <w:color w:val="000000"/>
                <w:lang w:val="es-CO"/>
              </w:rPr>
            </w:pPr>
            <w:r w:rsidRPr="0070585D">
              <w:rPr>
                <w:rFonts w:ascii="Times New Roman" w:hAnsi="Times New Roman" w:cs="Times New Roman"/>
                <w:color w:val="000000"/>
                <w:lang w:val="es-CO"/>
              </w:rPr>
              <w:t>2</w:t>
            </w:r>
            <w:r w:rsidRPr="00372A36">
              <w:rPr>
                <w:rFonts w:ascii="Times New Roman" w:hAnsi="Times New Roman" w:cs="Times New Roman"/>
                <w:i/>
                <w:color w:val="000000"/>
                <w:lang w:val="es-CO"/>
              </w:rPr>
              <w:t>x</w:t>
            </w:r>
            <w:r w:rsidRPr="0070585D">
              <w:rPr>
                <w:rFonts w:ascii="Times New Roman" w:hAnsi="Times New Roman" w:cs="Times New Roman"/>
                <w:color w:val="000000"/>
                <w:lang w:val="es-CO"/>
              </w:rPr>
              <w:t xml:space="preserve"> = 6</w:t>
            </w:r>
          </w:p>
          <w:p w14:paraId="7EB87FEB" w14:textId="77777777" w:rsidR="00F27BF4" w:rsidRPr="009446EE" w:rsidRDefault="00F27BF4" w:rsidP="006B44B3">
            <w:pPr>
              <w:rPr>
                <w:rFonts w:ascii="Times New Roman" w:hAnsi="Times New Roman" w:cs="Times New Roman"/>
                <w:strike/>
                <w:color w:val="000000"/>
                <w:lang w:val="es-CO"/>
              </w:rPr>
            </w:pPr>
            <w:r w:rsidRPr="009446EE">
              <w:rPr>
                <w:rFonts w:ascii="Times New Roman" w:hAnsi="Times New Roman" w:cs="Times New Roman"/>
                <w:strike/>
                <w:color w:val="000000"/>
                <w:lang w:val="es-CO"/>
              </w:rPr>
              <w:t>2x - 3 = 6 + x</w:t>
            </w:r>
          </w:p>
          <w:p w14:paraId="07105914" w14:textId="77777777" w:rsidR="00F27BF4" w:rsidRDefault="00F27BF4" w:rsidP="006B44B3">
            <w:pPr>
              <w:rPr>
                <w:rFonts w:ascii="Times New Roman" w:hAnsi="Times New Roman" w:cs="Times New Roman"/>
                <w:strike/>
                <w:color w:val="000000"/>
                <w:lang w:val="es-CO"/>
              </w:rPr>
            </w:pPr>
            <w:r w:rsidRPr="009446EE">
              <w:rPr>
                <w:rFonts w:ascii="Times New Roman" w:hAnsi="Times New Roman" w:cs="Times New Roman"/>
                <w:strike/>
                <w:color w:val="000000"/>
                <w:lang w:val="es-CO"/>
              </w:rPr>
              <w:t>3 · (2x – 3) = 6 + x</w:t>
            </w:r>
          </w:p>
          <w:p w14:paraId="19360DBD" w14:textId="77777777" w:rsidR="00F27BF4" w:rsidRDefault="00F27BF4" w:rsidP="006B44B3">
            <w:pPr>
              <w:rPr>
                <w:rFonts w:ascii="Times New Roman" w:hAnsi="Times New Roman" w:cs="Times New Roman"/>
                <w:color w:val="FF0000"/>
                <w:lang w:val="es-CO"/>
              </w:rPr>
            </w:pPr>
            <w:del w:id="1026" w:author="Sandra Ballen" w:date="2015-09-22T10:34:00Z">
              <w:r>
                <w:rPr>
                  <w:rFonts w:ascii="Times New Roman" w:hAnsi="Times New Roman" w:cs="Times New Roman"/>
                  <w:color w:val="FF0000"/>
                  <w:lang w:val="es-CO"/>
                </w:rPr>
                <w:delText>‒</w:delText>
              </w:r>
            </w:del>
            <w:ins w:id="1027" w:author="Sandra Ballen" w:date="2015-09-22T10:34:00Z">
              <w:r>
                <w:rPr>
                  <w:rFonts w:ascii="Times New Roman" w:hAnsi="Times New Roman" w:cs="Times New Roman"/>
                  <w:color w:val="FF0000"/>
                  <w:lang w:val="es-CO"/>
                </w:rPr>
                <w:t>–</w:t>
              </w:r>
            </w:ins>
            <w:r>
              <w:rPr>
                <w:rFonts w:ascii="Times New Roman" w:hAnsi="Times New Roman" w:cs="Times New Roman"/>
                <w:color w:val="FF0000"/>
                <w:lang w:val="es-CO"/>
              </w:rPr>
              <w:t>4</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10 = 18</w:t>
            </w:r>
          </w:p>
          <w:p w14:paraId="49B9CB59" w14:textId="77777777" w:rsidR="00F27BF4" w:rsidRDefault="00F27BF4" w:rsidP="006B44B3">
            <w:pPr>
              <w:rPr>
                <w:rFonts w:ascii="Times New Roman" w:hAnsi="Times New Roman" w:cs="Times New Roman"/>
                <w:color w:val="FF0000"/>
                <w:lang w:val="es-CO"/>
              </w:rPr>
            </w:pPr>
            <w:r>
              <w:rPr>
                <w:rFonts w:ascii="Times New Roman" w:hAnsi="Times New Roman" w:cs="Times New Roman"/>
                <w:color w:val="FF0000"/>
                <w:lang w:val="es-CO"/>
              </w:rPr>
              <w:t>5</w:t>
            </w: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w:t>
            </w:r>
            <w:del w:id="1028" w:author="Sandra Ballen" w:date="2015-09-22T10:34:00Z">
              <w:r>
                <w:rPr>
                  <w:rFonts w:ascii="Times New Roman" w:hAnsi="Times New Roman" w:cs="Times New Roman"/>
                  <w:color w:val="FF0000"/>
                  <w:lang w:val="es-CO"/>
                </w:rPr>
                <w:delText>(‒</w:delText>
              </w:r>
            </w:del>
            <w:ins w:id="1029" w:author="Sandra Ballen" w:date="2015-09-22T10:34:00Z">
              <w:r>
                <w:rPr>
                  <w:rFonts w:ascii="Times New Roman" w:hAnsi="Times New Roman" w:cs="Times New Roman"/>
                  <w:color w:val="FF0000"/>
                  <w:lang w:val="es-CO"/>
                </w:rPr>
                <w:t>(–</w:t>
              </w:r>
            </w:ins>
            <w:r>
              <w:rPr>
                <w:rFonts w:ascii="Times New Roman" w:hAnsi="Times New Roman" w:cs="Times New Roman"/>
                <w:color w:val="FF0000"/>
                <w:lang w:val="es-CO"/>
              </w:rPr>
              <w:t>9) = 11</w:t>
            </w:r>
          </w:p>
          <w:p w14:paraId="77BAFE4E" w14:textId="77777777" w:rsidR="00F27BF4" w:rsidRDefault="00F27BF4" w:rsidP="006B44B3">
            <w:pPr>
              <w:rPr>
                <w:rFonts w:ascii="Times New Roman" w:hAnsi="Times New Roman" w:cs="Times New Roman"/>
                <w:color w:val="FF0000"/>
                <w:lang w:val="es-CO"/>
              </w:rPr>
            </w:pPr>
            <w:r w:rsidRPr="00372A36">
              <w:rPr>
                <w:rFonts w:ascii="Times New Roman" w:hAnsi="Times New Roman" w:cs="Times New Roman"/>
                <w:i/>
                <w:color w:val="FF0000"/>
                <w:lang w:val="es-CO"/>
              </w:rPr>
              <w:t>x</w:t>
            </w:r>
            <w:r>
              <w:rPr>
                <w:rFonts w:ascii="Times New Roman" w:hAnsi="Times New Roman" w:cs="Times New Roman"/>
                <w:color w:val="FF0000"/>
                <w:lang w:val="es-CO"/>
              </w:rPr>
              <w:t xml:space="preserve"> + </w:t>
            </w:r>
            <w:del w:id="1030" w:author="Sandra Ballen" w:date="2015-09-22T10:34:00Z">
              <w:r>
                <w:rPr>
                  <w:rFonts w:ascii="Times New Roman" w:hAnsi="Times New Roman" w:cs="Times New Roman"/>
                  <w:color w:val="FF0000"/>
                  <w:lang w:val="es-CO"/>
                </w:rPr>
                <w:delText>(‒</w:delText>
              </w:r>
            </w:del>
            <w:ins w:id="1031" w:author="Sandra Ballen" w:date="2015-09-22T10:34:00Z">
              <w:r>
                <w:rPr>
                  <w:rFonts w:ascii="Times New Roman" w:hAnsi="Times New Roman" w:cs="Times New Roman"/>
                  <w:color w:val="FF0000"/>
                  <w:lang w:val="es-CO"/>
                </w:rPr>
                <w:t>(–</w:t>
              </w:r>
            </w:ins>
            <w:r>
              <w:rPr>
                <w:rFonts w:ascii="Times New Roman" w:hAnsi="Times New Roman" w:cs="Times New Roman"/>
                <w:color w:val="FF0000"/>
                <w:lang w:val="es-CO"/>
              </w:rPr>
              <w:t xml:space="preserve">67) = </w:t>
            </w:r>
            <w:del w:id="1032" w:author="Sandra Ballen" w:date="2015-09-22T10:34:00Z">
              <w:r>
                <w:rPr>
                  <w:rFonts w:ascii="Times New Roman" w:hAnsi="Times New Roman" w:cs="Times New Roman"/>
                  <w:color w:val="FF0000"/>
                  <w:lang w:val="es-CO"/>
                </w:rPr>
                <w:delText>‒</w:delText>
              </w:r>
            </w:del>
            <w:ins w:id="1033" w:author="Sandra Ballen" w:date="2015-09-22T10:34:00Z">
              <w:r>
                <w:rPr>
                  <w:rFonts w:ascii="Times New Roman" w:hAnsi="Times New Roman" w:cs="Times New Roman"/>
                  <w:color w:val="FF0000"/>
                  <w:lang w:val="es-CO"/>
                </w:rPr>
                <w:t>–</w:t>
              </w:r>
            </w:ins>
            <w:r>
              <w:rPr>
                <w:rFonts w:ascii="Times New Roman" w:hAnsi="Times New Roman" w:cs="Times New Roman"/>
                <w:color w:val="FF0000"/>
                <w:lang w:val="es-CO"/>
              </w:rPr>
              <w:t>24</w:t>
            </w:r>
          </w:p>
          <w:p w14:paraId="5BBAE288" w14:textId="77777777" w:rsidR="00F27BF4" w:rsidRPr="009446EE" w:rsidRDefault="00F27BF4" w:rsidP="006B44B3">
            <w:pPr>
              <w:rPr>
                <w:rFonts w:ascii="Times New Roman" w:hAnsi="Times New Roman" w:cs="Times New Roman"/>
                <w:color w:val="FF0000"/>
                <w:lang w:val="es-CO"/>
              </w:rPr>
            </w:pPr>
          </w:p>
          <w:p w14:paraId="2B916056" w14:textId="77777777" w:rsidR="00F27BF4" w:rsidRDefault="00F27BF4" w:rsidP="006B44B3">
            <w:pPr>
              <w:rPr>
                <w:rFonts w:ascii="Times New Roman" w:hAnsi="Times New Roman" w:cs="Times New Roman"/>
                <w:color w:val="000000"/>
                <w:lang w:val="es-CO"/>
              </w:rPr>
            </w:pPr>
            <w:r w:rsidRPr="0070585D">
              <w:rPr>
                <w:rFonts w:ascii="Times New Roman" w:hAnsi="Times New Roman" w:cs="Times New Roman"/>
                <w:color w:val="000000"/>
                <w:lang w:val="es-CO"/>
              </w:rPr>
              <w:t>Es recomendable</w:t>
            </w:r>
            <w:r w:rsidRPr="000D2CBF">
              <w:rPr>
                <w:rFonts w:ascii="Times New Roman" w:hAnsi="Times New Roman" w:cs="Times New Roman"/>
                <w:strike/>
                <w:color w:val="000000"/>
                <w:lang w:val="es-CO"/>
              </w:rPr>
              <w:t>, además,</w:t>
            </w:r>
            <w:r w:rsidRPr="0070585D">
              <w:rPr>
                <w:rFonts w:ascii="Times New Roman" w:hAnsi="Times New Roman" w:cs="Times New Roman"/>
                <w:color w:val="000000"/>
                <w:lang w:val="es-CO"/>
              </w:rPr>
              <w:t xml:space="preserve"> visitar los siguientes enlaces, que sin duda resultarán muy enriquecedores para </w:t>
            </w:r>
            <w:r w:rsidRPr="007938E0">
              <w:rPr>
                <w:rFonts w:ascii="Times New Roman" w:hAnsi="Times New Roman" w:cs="Times New Roman"/>
                <w:strike/>
                <w:color w:val="000000"/>
                <w:lang w:val="es-CO"/>
              </w:rPr>
              <w:t>ampliar la materia</w:t>
            </w:r>
            <w:r w:rsidRPr="0070585D">
              <w:rPr>
                <w:rFonts w:ascii="Times New Roman" w:hAnsi="Times New Roman" w:cs="Times New Roman"/>
                <w:color w:val="000000"/>
                <w:lang w:val="es-CO"/>
              </w:rPr>
              <w:t xml:space="preserve"> </w:t>
            </w:r>
            <w:r>
              <w:rPr>
                <w:rFonts w:ascii="Times New Roman" w:hAnsi="Times New Roman" w:cs="Times New Roman"/>
                <w:color w:val="FF0000"/>
                <w:lang w:val="es-CO"/>
              </w:rPr>
              <w:t xml:space="preserve">el aprendizaje de los estudiantes </w:t>
            </w:r>
            <w:r w:rsidRPr="0070585D">
              <w:rPr>
                <w:rFonts w:ascii="Times New Roman" w:hAnsi="Times New Roman" w:cs="Times New Roman"/>
                <w:color w:val="000000"/>
                <w:lang w:val="es-CO"/>
              </w:rPr>
              <w:t xml:space="preserve">o </w:t>
            </w:r>
            <w:r w:rsidRPr="007938E0">
              <w:rPr>
                <w:rFonts w:ascii="Times New Roman" w:hAnsi="Times New Roman" w:cs="Times New Roman"/>
                <w:color w:val="FF0000"/>
                <w:lang w:val="es-CO"/>
              </w:rPr>
              <w:t>para</w:t>
            </w:r>
            <w:r>
              <w:rPr>
                <w:rFonts w:ascii="Times New Roman" w:hAnsi="Times New Roman" w:cs="Times New Roman"/>
                <w:color w:val="000000"/>
                <w:lang w:val="es-CO"/>
              </w:rPr>
              <w:t xml:space="preserve"> </w:t>
            </w:r>
            <w:r w:rsidRPr="0070585D">
              <w:rPr>
                <w:rFonts w:ascii="Times New Roman" w:hAnsi="Times New Roman" w:cs="Times New Roman"/>
                <w:color w:val="000000"/>
                <w:lang w:val="es-CO"/>
              </w:rPr>
              <w:t>acompañar</w:t>
            </w:r>
            <w:r>
              <w:rPr>
                <w:rFonts w:ascii="Times New Roman" w:hAnsi="Times New Roman" w:cs="Times New Roman"/>
                <w:color w:val="000000"/>
                <w:lang w:val="es-CO"/>
              </w:rPr>
              <w:t xml:space="preserve"> las explicaciones del profesor.</w:t>
            </w:r>
          </w:p>
          <w:p w14:paraId="0329906C" w14:textId="77777777" w:rsidR="00F27BF4" w:rsidRPr="0070585D" w:rsidRDefault="00F27BF4" w:rsidP="006B44B3">
            <w:pPr>
              <w:rPr>
                <w:rFonts w:ascii="Times New Roman" w:hAnsi="Times New Roman" w:cs="Times New Roman"/>
                <w:color w:val="000000"/>
                <w:lang w:val="es-CO"/>
              </w:rPr>
            </w:pPr>
          </w:p>
          <w:p w14:paraId="6C963628" w14:textId="77777777" w:rsidR="00F27BF4" w:rsidRPr="0070585D" w:rsidRDefault="00F27BF4" w:rsidP="006B44B3">
            <w:pPr>
              <w:rPr>
                <w:rFonts w:ascii="Times New Roman" w:hAnsi="Times New Roman" w:cs="Times New Roman"/>
                <w:color w:val="000000"/>
                <w:lang w:val="es-CO"/>
              </w:rPr>
            </w:pPr>
            <w:r w:rsidRPr="0070585D">
              <w:rPr>
                <w:rFonts w:ascii="Times New Roman" w:hAnsi="Times New Roman" w:cs="Times New Roman"/>
                <w:color w:val="000000"/>
                <w:lang w:val="es-CO"/>
              </w:rPr>
              <w:t>- Para profundizar en la definición de ecuación [</w:t>
            </w:r>
            <w:r>
              <w:rPr>
                <w:lang w:val="es-ES_tradnl"/>
                <w:rPrChange w:id="1034" w:author="Sandra Ballen" w:date="2015-09-22T10:34:00Z">
                  <w:rPr>
                    <w:rStyle w:val="Hipervnculo"/>
                    <w:rFonts w:ascii="Times New Roman" w:hAnsi="Times New Roman" w:cs="Times New Roman"/>
                    <w:lang w:val="es-CO"/>
                  </w:rPr>
                </w:rPrChange>
              </w:rPr>
              <w:fldChar w:fldCharType="begin"/>
            </w:r>
            <w:r>
              <w:instrText xml:space="preserve"> HYPERLINK "http://recursostic.educacion.es/descartes/web/materiales_didacticos/ecuaciones_primer_grado/ecua_def.htm" \t "_blank" </w:instrText>
            </w:r>
            <w:r>
              <w:rPr>
                <w:lang w:val="es-ES_tradnl"/>
                <w:rPrChange w:id="1035" w:author="Sandra Ballen" w:date="2015-09-22T10:34:00Z">
                  <w:rPr>
                    <w:rStyle w:val="Hipervnculo"/>
                    <w:rFonts w:ascii="Times New Roman" w:hAnsi="Times New Roman" w:cs="Times New Roman"/>
                    <w:lang w:val="es-CO"/>
                  </w:rPr>
                </w:rPrChange>
              </w:rPr>
              <w:fldChar w:fldCharType="separate"/>
            </w:r>
            <w:r w:rsidRPr="0070585D">
              <w:rPr>
                <w:rStyle w:val="Hipervnculo"/>
                <w:rFonts w:ascii="Times New Roman" w:hAnsi="Times New Roman" w:cs="Times New Roman"/>
                <w:lang w:val="es-CO"/>
              </w:rPr>
              <w:t>VER</w:t>
            </w:r>
            <w:r>
              <w:rPr>
                <w:rStyle w:val="Hipervnculo"/>
                <w:rFonts w:ascii="Times New Roman" w:hAnsi="Times New Roman" w:cs="Times New Roman"/>
                <w:lang w:val="es-CO"/>
              </w:rPr>
              <w:fldChar w:fldCharType="end"/>
            </w:r>
            <w:r w:rsidRPr="0070585D">
              <w:rPr>
                <w:rFonts w:ascii="Times New Roman" w:hAnsi="Times New Roman" w:cs="Times New Roman"/>
                <w:color w:val="000000"/>
                <w:lang w:val="es-CO"/>
              </w:rPr>
              <w:t>].</w:t>
            </w:r>
          </w:p>
          <w:p w14:paraId="59A87BD7" w14:textId="77777777" w:rsidR="00F27BF4" w:rsidRPr="0070585D" w:rsidRDefault="00F27BF4" w:rsidP="006B44B3">
            <w:pPr>
              <w:rPr>
                <w:rFonts w:ascii="Times New Roman" w:hAnsi="Times New Roman" w:cs="Times New Roman"/>
                <w:color w:val="000000"/>
                <w:lang w:val="es-CO"/>
              </w:rPr>
            </w:pPr>
            <w:r w:rsidRPr="0070585D">
              <w:rPr>
                <w:rFonts w:ascii="Times New Roman" w:hAnsi="Times New Roman" w:cs="Times New Roman"/>
                <w:color w:val="000000"/>
                <w:lang w:val="es-CO"/>
              </w:rPr>
              <w:t xml:space="preserve">- </w:t>
            </w:r>
            <w:r w:rsidRPr="006B381B">
              <w:rPr>
                <w:rFonts w:ascii="Times New Roman" w:hAnsi="Times New Roman" w:cs="Times New Roman"/>
                <w:strike/>
                <w:color w:val="000000"/>
                <w:lang w:val="es-CO"/>
              </w:rPr>
              <w:t>Para ver ecuaciones sencillas, sin paréntesis [</w:t>
            </w:r>
            <w:r>
              <w:rPr>
                <w:lang w:val="es-ES_tradnl"/>
                <w:rPrChange w:id="1036" w:author="Sandra Ballen" w:date="2015-09-22T10:34:00Z">
                  <w:rPr>
                    <w:rStyle w:val="Hipervnculo"/>
                    <w:rFonts w:ascii="Times New Roman" w:hAnsi="Times New Roman" w:cs="Times New Roman"/>
                    <w:strike/>
                    <w:lang w:val="es-CO"/>
                  </w:rPr>
                </w:rPrChange>
              </w:rPr>
              <w:fldChar w:fldCharType="begin"/>
            </w:r>
            <w:r>
              <w:instrText xml:space="preserve"> HYPERLINK "http://recursostic.educacion.es/descartes/web/materiales_didacticos/ecuaciones_primer_grado/ecua_sfp_ej.htm" \t "_blank" </w:instrText>
            </w:r>
            <w:r>
              <w:rPr>
                <w:lang w:val="es-ES_tradnl"/>
                <w:rPrChange w:id="1037" w:author="Sandra Ballen" w:date="2015-09-22T10:34:00Z">
                  <w:rPr>
                    <w:rStyle w:val="Hipervnculo"/>
                    <w:rFonts w:ascii="Times New Roman" w:hAnsi="Times New Roman" w:cs="Times New Roman"/>
                    <w:strike/>
                    <w:lang w:val="es-CO"/>
                  </w:rPr>
                </w:rPrChange>
              </w:rPr>
              <w:fldChar w:fldCharType="separate"/>
            </w:r>
            <w:r w:rsidRPr="006B381B">
              <w:rPr>
                <w:rStyle w:val="Hipervnculo"/>
                <w:rFonts w:ascii="Times New Roman" w:hAnsi="Times New Roman" w:cs="Times New Roman"/>
                <w:strike/>
                <w:lang w:val="es-CO"/>
              </w:rPr>
              <w:t>ver</w:t>
            </w:r>
            <w:r>
              <w:rPr>
                <w:rStyle w:val="Hipervnculo"/>
                <w:rFonts w:ascii="Times New Roman" w:hAnsi="Times New Roman" w:cs="Times New Roman"/>
                <w:strike/>
                <w:lang w:val="es-CO"/>
              </w:rPr>
              <w:fldChar w:fldCharType="end"/>
            </w:r>
            <w:r w:rsidRPr="006B381B">
              <w:rPr>
                <w:rFonts w:ascii="Times New Roman" w:hAnsi="Times New Roman" w:cs="Times New Roman"/>
                <w:strike/>
                <w:color w:val="000000"/>
                <w:lang w:val="es-CO"/>
              </w:rPr>
              <w:t>].</w:t>
            </w:r>
          </w:p>
          <w:p w14:paraId="2FA3D9D2" w14:textId="77777777" w:rsidR="00F27BF4" w:rsidRPr="00D81CC1" w:rsidRDefault="00F27BF4" w:rsidP="006B44B3">
            <w:pPr>
              <w:rPr>
                <w:rFonts w:ascii="Times New Roman" w:hAnsi="Times New Roman" w:cs="Times New Roman"/>
                <w:strike/>
                <w:color w:val="000000"/>
                <w:lang w:val="es-CO"/>
              </w:rPr>
            </w:pPr>
            <w:r w:rsidRPr="0070585D">
              <w:rPr>
                <w:rFonts w:ascii="Times New Roman" w:hAnsi="Times New Roman" w:cs="Times New Roman"/>
                <w:color w:val="000000"/>
                <w:lang w:val="es-CO"/>
              </w:rPr>
              <w:t>- </w:t>
            </w:r>
            <w:r w:rsidRPr="00D81CC1">
              <w:rPr>
                <w:rFonts w:ascii="Times New Roman" w:hAnsi="Times New Roman" w:cs="Times New Roman"/>
                <w:strike/>
                <w:color w:val="000000"/>
                <w:lang w:val="es-CO"/>
              </w:rPr>
              <w:t>Para practicar con ecuaciones con paréntesis [</w:t>
            </w:r>
            <w:r>
              <w:rPr>
                <w:lang w:val="es-ES_tradnl"/>
                <w:rPrChange w:id="1038" w:author="Sandra Ballen" w:date="2015-09-22T10:34:00Z">
                  <w:rPr>
                    <w:rStyle w:val="Hipervnculo"/>
                    <w:rFonts w:ascii="Times New Roman" w:hAnsi="Times New Roman" w:cs="Times New Roman"/>
                    <w:strike/>
                    <w:lang w:val="es-CO"/>
                  </w:rPr>
                </w:rPrChange>
              </w:rPr>
              <w:fldChar w:fldCharType="begin"/>
            </w:r>
            <w:r>
              <w:instrText xml:space="preserve"> HYPERLINK "http://recursostic.educacion.es/descartes/web/materiales_didacticos/ecuaciones_primer_grado/ecua_p_ej.htm" \t "_blank" </w:instrText>
            </w:r>
            <w:r>
              <w:rPr>
                <w:lang w:val="es-ES_tradnl"/>
                <w:rPrChange w:id="1039" w:author="Sandra Ballen" w:date="2015-09-22T10:34:00Z">
                  <w:rPr>
                    <w:rStyle w:val="Hipervnculo"/>
                    <w:rFonts w:ascii="Times New Roman" w:hAnsi="Times New Roman" w:cs="Times New Roman"/>
                    <w:strike/>
                    <w:lang w:val="es-CO"/>
                  </w:rPr>
                </w:rPrChange>
              </w:rPr>
              <w:fldChar w:fldCharType="separate"/>
            </w:r>
            <w:r w:rsidRPr="00D81CC1">
              <w:rPr>
                <w:rStyle w:val="Hipervnculo"/>
                <w:rFonts w:ascii="Times New Roman" w:hAnsi="Times New Roman" w:cs="Times New Roman"/>
                <w:strike/>
                <w:lang w:val="es-CO"/>
              </w:rPr>
              <w:t>ver</w:t>
            </w:r>
            <w:r>
              <w:rPr>
                <w:rStyle w:val="Hipervnculo"/>
                <w:rFonts w:ascii="Times New Roman" w:hAnsi="Times New Roman" w:cs="Times New Roman"/>
                <w:strike/>
                <w:lang w:val="es-CO"/>
              </w:rPr>
              <w:fldChar w:fldCharType="end"/>
            </w:r>
            <w:r w:rsidRPr="00D81CC1">
              <w:rPr>
                <w:rFonts w:ascii="Times New Roman" w:hAnsi="Times New Roman" w:cs="Times New Roman"/>
                <w:strike/>
                <w:color w:val="000000"/>
                <w:lang w:val="es-CO"/>
              </w:rPr>
              <w:t>].</w:t>
            </w:r>
          </w:p>
          <w:p w14:paraId="3BE82AA6" w14:textId="77777777" w:rsidR="00F27BF4" w:rsidRPr="0070585D" w:rsidRDefault="00F27BF4" w:rsidP="006B44B3">
            <w:pPr>
              <w:rPr>
                <w:rFonts w:ascii="Times New Roman" w:hAnsi="Times New Roman" w:cs="Times New Roman"/>
                <w:color w:val="000000"/>
                <w:lang w:val="es-CO"/>
              </w:rPr>
            </w:pPr>
            <w:r w:rsidRPr="0070585D">
              <w:rPr>
                <w:rFonts w:ascii="Times New Roman" w:hAnsi="Times New Roman" w:cs="Times New Roman"/>
                <w:color w:val="000000"/>
                <w:lang w:val="es-CO"/>
              </w:rPr>
              <w:t>- Para conocer todo tipo de ecuaciones de primer grado y practicar con ejercicios [</w:t>
            </w:r>
            <w:r>
              <w:rPr>
                <w:lang w:val="es-ES_tradnl"/>
                <w:rPrChange w:id="1040" w:author="Sandra Ballen" w:date="2015-09-22T10:34:00Z">
                  <w:rPr>
                    <w:rStyle w:val="Hipervnculo"/>
                    <w:rFonts w:ascii="Times New Roman" w:hAnsi="Times New Roman" w:cs="Times New Roman"/>
                    <w:lang w:val="es-CO"/>
                  </w:rPr>
                </w:rPrChange>
              </w:rPr>
              <w:fldChar w:fldCharType="begin"/>
            </w:r>
            <w:r>
              <w:instrText xml:space="preserve"> HYPERLINK "http://recursostic.educacion.es/descartes/web/materiales_didacticos/Resolucion_geometrica_ecuaciones/ecuacion.htm" \t "_blank" </w:instrText>
            </w:r>
            <w:r>
              <w:rPr>
                <w:lang w:val="es-ES_tradnl"/>
                <w:rPrChange w:id="1041" w:author="Sandra Ballen" w:date="2015-09-22T10:34:00Z">
                  <w:rPr>
                    <w:rStyle w:val="Hipervnculo"/>
                    <w:rFonts w:ascii="Times New Roman" w:hAnsi="Times New Roman" w:cs="Times New Roman"/>
                    <w:lang w:val="es-CO"/>
                  </w:rPr>
                </w:rPrChange>
              </w:rPr>
              <w:fldChar w:fldCharType="separate"/>
            </w:r>
            <w:r w:rsidRPr="0070585D">
              <w:rPr>
                <w:rStyle w:val="Hipervnculo"/>
                <w:rFonts w:ascii="Times New Roman" w:hAnsi="Times New Roman" w:cs="Times New Roman"/>
                <w:lang w:val="es-CO"/>
              </w:rPr>
              <w:t>VER</w:t>
            </w:r>
            <w:r>
              <w:rPr>
                <w:rStyle w:val="Hipervnculo"/>
                <w:rFonts w:ascii="Times New Roman" w:hAnsi="Times New Roman" w:cs="Times New Roman"/>
                <w:lang w:val="es-CO"/>
              </w:rPr>
              <w:fldChar w:fldCharType="end"/>
            </w:r>
            <w:r w:rsidRPr="0070585D">
              <w:rPr>
                <w:rFonts w:ascii="Times New Roman" w:hAnsi="Times New Roman" w:cs="Times New Roman"/>
                <w:color w:val="000000"/>
                <w:lang w:val="es-CO"/>
              </w:rPr>
              <w:t>].</w:t>
            </w:r>
          </w:p>
          <w:p w14:paraId="54B90895" w14:textId="77777777" w:rsidR="00F27BF4" w:rsidRDefault="00F27BF4" w:rsidP="006B44B3">
            <w:pPr>
              <w:rPr>
                <w:rFonts w:ascii="Arial" w:eastAsia="MS Mincho" w:hAnsi="Arial" w:cs="Arial"/>
                <w:sz w:val="18"/>
                <w:szCs w:val="18"/>
                <w:lang w:val="es-CO"/>
              </w:rPr>
            </w:pPr>
          </w:p>
          <w:p w14:paraId="598B13A5" w14:textId="77777777" w:rsidR="00F27BF4" w:rsidRDefault="00F27BF4" w:rsidP="006B44B3">
            <w:pPr>
              <w:rPr>
                <w:rFonts w:ascii="Times New Roman" w:hAnsi="Times New Roman" w:cs="Times New Roman"/>
                <w:color w:val="000000"/>
                <w:lang w:val="es-ES_tradnl"/>
              </w:rPr>
            </w:pPr>
            <w:r>
              <w:rPr>
                <w:rFonts w:ascii="Times New Roman" w:hAnsi="Times New Roman" w:cs="Times New Roman"/>
                <w:color w:val="000000"/>
                <w:lang w:val="es-ES_tradnl"/>
              </w:rPr>
              <w:t>3. A la ficha del alumno se debe anexar el texto que aparece aquí en color rojo y se debe eliminar el texto que aparece tachado:</w:t>
            </w:r>
          </w:p>
          <w:p w14:paraId="477D80C6" w14:textId="77777777" w:rsidR="00F27BF4" w:rsidRDefault="00F27BF4" w:rsidP="006B44B3">
            <w:pPr>
              <w:rPr>
                <w:rFonts w:ascii="Arial" w:eastAsia="MS Mincho" w:hAnsi="Arial" w:cs="Arial"/>
                <w:sz w:val="18"/>
                <w:szCs w:val="18"/>
                <w:lang w:val="es-ES_tradnl"/>
              </w:rPr>
            </w:pPr>
          </w:p>
          <w:p w14:paraId="34C211FC" w14:textId="77777777" w:rsidR="00F27BF4" w:rsidRPr="0026537E" w:rsidRDefault="00F27BF4" w:rsidP="006B44B3">
            <w:pPr>
              <w:rPr>
                <w:rFonts w:ascii="Times New Roman" w:hAnsi="Times New Roman" w:cs="Times New Roman"/>
                <w:b/>
                <w:color w:val="000000"/>
                <w:lang w:val="es-ES_tradnl"/>
              </w:rPr>
            </w:pPr>
            <w:r w:rsidRPr="0026537E">
              <w:rPr>
                <w:rFonts w:ascii="Times New Roman" w:hAnsi="Times New Roman" w:cs="Times New Roman"/>
                <w:b/>
                <w:color w:val="000000"/>
                <w:lang w:val="es-ES_tradnl"/>
              </w:rPr>
              <w:t xml:space="preserve">FICHA DEL </w:t>
            </w:r>
            <w:r>
              <w:rPr>
                <w:rFonts w:ascii="Times New Roman" w:hAnsi="Times New Roman" w:cs="Times New Roman"/>
                <w:b/>
                <w:color w:val="000000"/>
                <w:lang w:val="es-ES_tradnl"/>
              </w:rPr>
              <w:t>ALUMNO</w:t>
            </w:r>
            <w:r w:rsidRPr="0026537E">
              <w:rPr>
                <w:rFonts w:ascii="Times New Roman" w:hAnsi="Times New Roman" w:cs="Times New Roman"/>
                <w:b/>
                <w:color w:val="000000"/>
                <w:lang w:val="es-ES_tradnl"/>
              </w:rPr>
              <w:t xml:space="preserve"> </w:t>
            </w:r>
          </w:p>
          <w:p w14:paraId="1438B329" w14:textId="77777777" w:rsidR="00F27BF4" w:rsidRPr="006B381B" w:rsidRDefault="00F27BF4" w:rsidP="006B44B3">
            <w:pPr>
              <w:rPr>
                <w:rFonts w:ascii="Arial" w:eastAsia="MS Mincho" w:hAnsi="Arial" w:cs="Arial"/>
                <w:sz w:val="18"/>
                <w:szCs w:val="18"/>
                <w:lang w:val="es-ES_tradnl"/>
              </w:rPr>
            </w:pPr>
          </w:p>
          <w:p w14:paraId="5E3DF1BA" w14:textId="77777777" w:rsidR="00F27BF4" w:rsidRPr="0086757C"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 xml:space="preserve">Repaso </w:t>
            </w:r>
            <w:r>
              <w:rPr>
                <w:rFonts w:ascii="Times New Roman" w:eastAsia="MS Mincho" w:hAnsi="Times New Roman" w:cs="Times New Roman"/>
                <w:b/>
                <w:sz w:val="18"/>
                <w:szCs w:val="18"/>
                <w:lang w:val="es-CO"/>
              </w:rPr>
              <w:t>de igualdades,</w:t>
            </w:r>
            <w:r w:rsidRPr="0086757C">
              <w:rPr>
                <w:rFonts w:ascii="Times New Roman" w:eastAsia="MS Mincho" w:hAnsi="Times New Roman" w:cs="Times New Roman"/>
                <w:b/>
                <w:sz w:val="18"/>
                <w:szCs w:val="18"/>
                <w:lang w:val="es-CO"/>
              </w:rPr>
              <w:t xml:space="preserve"> </w:t>
            </w:r>
            <w:r>
              <w:rPr>
                <w:rFonts w:ascii="Times New Roman" w:eastAsia="MS Mincho" w:hAnsi="Times New Roman" w:cs="Times New Roman"/>
                <w:b/>
                <w:sz w:val="18"/>
                <w:szCs w:val="18"/>
                <w:lang w:val="es-CO"/>
              </w:rPr>
              <w:t xml:space="preserve">identidades y </w:t>
            </w:r>
            <w:r w:rsidRPr="0086757C">
              <w:rPr>
                <w:rFonts w:ascii="Times New Roman" w:eastAsia="MS Mincho" w:hAnsi="Times New Roman" w:cs="Times New Roman"/>
                <w:b/>
                <w:sz w:val="18"/>
                <w:szCs w:val="18"/>
                <w:lang w:val="es-CO"/>
              </w:rPr>
              <w:t>ecuaciones de primer grado</w:t>
            </w:r>
          </w:p>
          <w:p w14:paraId="096F5181" w14:textId="77777777" w:rsidR="00F27BF4" w:rsidRPr="0086757C" w:rsidRDefault="00F27BF4" w:rsidP="006B44B3">
            <w:pPr>
              <w:rPr>
                <w:rFonts w:ascii="Times New Roman" w:eastAsia="MS Mincho" w:hAnsi="Times New Roman" w:cs="Times New Roman"/>
                <w:sz w:val="18"/>
                <w:szCs w:val="18"/>
                <w:lang w:val="es-CO"/>
              </w:rPr>
            </w:pPr>
          </w:p>
          <w:p w14:paraId="0E9668AE" w14:textId="77777777" w:rsidR="00F27BF4"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Igualdad</w:t>
            </w:r>
          </w:p>
          <w:p w14:paraId="3B3A9222" w14:textId="77777777" w:rsidR="00F27BF4" w:rsidRPr="0086757C" w:rsidRDefault="00F27BF4" w:rsidP="006B44B3">
            <w:pPr>
              <w:rPr>
                <w:rFonts w:ascii="Times New Roman" w:eastAsia="MS Mincho" w:hAnsi="Times New Roman" w:cs="Times New Roman"/>
                <w:b/>
                <w:sz w:val="18"/>
                <w:szCs w:val="18"/>
                <w:lang w:val="es-CO"/>
              </w:rPr>
            </w:pPr>
          </w:p>
          <w:p w14:paraId="510501A9"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igualdad se compone de dos expresiones </w:t>
            </w:r>
            <w:r w:rsidRPr="0086757C">
              <w:rPr>
                <w:rFonts w:ascii="Times New Roman" w:eastAsia="MS Mincho" w:hAnsi="Times New Roman" w:cs="Times New Roman"/>
                <w:strike/>
                <w:sz w:val="18"/>
                <w:szCs w:val="18"/>
                <w:lang w:val="es-CO"/>
              </w:rPr>
              <w:t>unidas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sz w:val="18"/>
                <w:szCs w:val="18"/>
                <w:lang w:val="es-CO"/>
              </w:rPr>
              <w:t xml:space="preserve">separadas </w:t>
            </w:r>
            <w:r w:rsidRPr="0086757C">
              <w:rPr>
                <w:rFonts w:ascii="Times New Roman" w:eastAsia="MS Mincho" w:hAnsi="Times New Roman" w:cs="Times New Roman"/>
                <w:sz w:val="18"/>
                <w:szCs w:val="18"/>
                <w:lang w:val="es-CO"/>
              </w:rPr>
              <w:t>por el signo igual.</w:t>
            </w:r>
          </w:p>
          <w:p w14:paraId="481D8C08" w14:textId="77777777" w:rsidR="00F27BF4" w:rsidRDefault="00F27BF4" w:rsidP="006B44B3">
            <w:pPr>
              <w:rPr>
                <w:rFonts w:ascii="Times New Roman" w:eastAsia="MS Mincho" w:hAnsi="Times New Roman" w:cs="Times New Roman"/>
                <w:sz w:val="18"/>
                <w:szCs w:val="18"/>
                <w:lang w:val="es-CO"/>
              </w:rPr>
            </w:pPr>
          </w:p>
          <w:p w14:paraId="3091EE5E"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La expresión matemática 12 – 3</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6 – </w:t>
            </w:r>
            <w:r w:rsidRPr="0086757C">
              <w:rPr>
                <w:rFonts w:ascii="Times New Roman" w:eastAsia="MS Mincho" w:hAnsi="Times New Roman" w:cs="Times New Roman"/>
                <w:i/>
                <w:sz w:val="18"/>
                <w:szCs w:val="18"/>
                <w:lang w:val="es-CO"/>
              </w:rPr>
              <w:t>x</w:t>
            </w:r>
            <w:ins w:id="1042" w:author="chris" w:date="2015-09-21T17:41:00Z">
              <w:r>
                <w:rPr>
                  <w:rFonts w:ascii="Times New Roman" w:eastAsia="MS Mincho" w:hAnsi="Times New Roman" w:cs="Times New Roman"/>
                  <w:i/>
                  <w:sz w:val="18"/>
                  <w:szCs w:val="18"/>
                  <w:lang w:val="es-CO"/>
                </w:rPr>
                <w:t>,</w:t>
              </w:r>
            </w:ins>
            <w:r w:rsidRPr="0086757C">
              <w:rPr>
                <w:rFonts w:ascii="Times New Roman" w:eastAsia="MS Mincho" w:hAnsi="Times New Roman" w:cs="Times New Roman"/>
                <w:sz w:val="18"/>
                <w:szCs w:val="18"/>
                <w:lang w:val="es-CO"/>
              </w:rPr>
              <w:t> es una igualdad.</w:t>
            </w:r>
          </w:p>
          <w:p w14:paraId="69724F5B" w14:textId="77777777" w:rsidR="00F27BF4" w:rsidRPr="0086757C" w:rsidRDefault="00F27BF4" w:rsidP="006B44B3">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 xml:space="preserve">La expresión matemática 95 + 33 = 150 </w:t>
            </w:r>
            <w:del w:id="1043" w:author="Sandra Ballen" w:date="2015-09-22T10:34:00Z">
              <w:r>
                <w:rPr>
                  <w:rFonts w:ascii="Times New Roman" w:eastAsia="MS Mincho" w:hAnsi="Times New Roman" w:cs="Times New Roman"/>
                  <w:color w:val="FF0000"/>
                  <w:sz w:val="18"/>
                  <w:szCs w:val="18"/>
                  <w:lang w:val="es-CO"/>
                </w:rPr>
                <w:delText>‒</w:delText>
              </w:r>
            </w:del>
            <w:ins w:id="1044" w:author="Sandra Ballen" w:date="2015-09-22T10:34:00Z">
              <w:r>
                <w:rPr>
                  <w:rFonts w:ascii="Times New Roman" w:eastAsia="MS Mincho" w:hAnsi="Times New Roman" w:cs="Times New Roman"/>
                  <w:color w:val="FF0000"/>
                  <w:sz w:val="18"/>
                  <w:szCs w:val="18"/>
                  <w:lang w:val="es-CO"/>
                </w:rPr>
                <w:t>–</w:t>
              </w:r>
            </w:ins>
            <w:r w:rsidRPr="0086757C">
              <w:rPr>
                <w:rFonts w:ascii="Times New Roman" w:eastAsia="MS Mincho" w:hAnsi="Times New Roman" w:cs="Times New Roman"/>
                <w:color w:val="FF0000"/>
                <w:sz w:val="18"/>
                <w:szCs w:val="18"/>
                <w:lang w:val="es-CO"/>
              </w:rPr>
              <w:t xml:space="preserve"> 22</w:t>
            </w:r>
            <w:ins w:id="1045" w:author="chris" w:date="2015-09-21T17:41:00Z">
              <w:r>
                <w:rPr>
                  <w:rFonts w:ascii="Times New Roman" w:eastAsia="MS Mincho" w:hAnsi="Times New Roman" w:cs="Times New Roman"/>
                  <w:color w:val="FF0000"/>
                  <w:sz w:val="18"/>
                  <w:szCs w:val="18"/>
                  <w:lang w:val="es-CO"/>
                </w:rPr>
                <w:t>,</w:t>
              </w:r>
            </w:ins>
            <w:r w:rsidRPr="0086757C">
              <w:rPr>
                <w:rFonts w:ascii="Times New Roman" w:eastAsia="MS Mincho" w:hAnsi="Times New Roman" w:cs="Times New Roman"/>
                <w:color w:val="FF0000"/>
                <w:sz w:val="18"/>
                <w:szCs w:val="18"/>
                <w:lang w:val="es-CO"/>
              </w:rPr>
              <w:t> es una igualdad.</w:t>
            </w:r>
          </w:p>
          <w:p w14:paraId="615B53A3" w14:textId="77777777" w:rsidR="00F27BF4" w:rsidRPr="0086757C" w:rsidRDefault="00F27BF4" w:rsidP="006B44B3">
            <w:pPr>
              <w:rPr>
                <w:rFonts w:ascii="Times New Roman" w:eastAsia="MS Mincho" w:hAnsi="Times New Roman" w:cs="Times New Roman"/>
                <w:sz w:val="18"/>
                <w:szCs w:val="18"/>
                <w:lang w:val="es-CO"/>
              </w:rPr>
            </w:pPr>
          </w:p>
          <w:p w14:paraId="07A47E8B" w14:textId="77777777" w:rsidR="00F27BF4"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Identidad</w:t>
            </w:r>
          </w:p>
          <w:p w14:paraId="4C97444E" w14:textId="77777777" w:rsidR="00F27BF4" w:rsidRPr="0086757C" w:rsidRDefault="00F27BF4" w:rsidP="006B44B3">
            <w:pPr>
              <w:rPr>
                <w:rFonts w:ascii="Times New Roman" w:eastAsia="MS Mincho" w:hAnsi="Times New Roman" w:cs="Times New Roman"/>
                <w:b/>
                <w:sz w:val="18"/>
                <w:szCs w:val="18"/>
                <w:lang w:val="es-CO"/>
              </w:rPr>
            </w:pPr>
          </w:p>
          <w:p w14:paraId="62244BCF"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 xml:space="preserve">Una identidad es una igualdad que es </w:t>
            </w:r>
            <w:r w:rsidRPr="0086757C">
              <w:rPr>
                <w:rFonts w:ascii="Times New Roman" w:eastAsia="MS Mincho" w:hAnsi="Times New Roman" w:cs="Times New Roman"/>
                <w:strike/>
                <w:sz w:val="18"/>
                <w:szCs w:val="18"/>
                <w:lang w:val="es-CO"/>
              </w:rPr>
              <w:t>cierta</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verdadera</w:t>
            </w:r>
            <w:r w:rsidRPr="0086757C">
              <w:rPr>
                <w:rFonts w:ascii="Times New Roman" w:eastAsia="MS Mincho" w:hAnsi="Times New Roman" w:cs="Times New Roman"/>
                <w:sz w:val="18"/>
                <w:szCs w:val="18"/>
                <w:lang w:val="es-CO"/>
              </w:rPr>
              <w:t xml:space="preserve"> para cualquier valor </w:t>
            </w:r>
            <w:r w:rsidRPr="0086757C">
              <w:rPr>
                <w:rFonts w:ascii="Times New Roman" w:eastAsia="MS Mincho" w:hAnsi="Times New Roman" w:cs="Times New Roman"/>
                <w:strike/>
                <w:sz w:val="18"/>
                <w:szCs w:val="18"/>
                <w:lang w:val="es-CO"/>
              </w:rPr>
              <w:t>de las letras</w:t>
            </w:r>
            <w:r w:rsidRPr="0086757C">
              <w:rPr>
                <w:rFonts w:ascii="Times New Roman" w:eastAsia="MS Mincho" w:hAnsi="Times New Roman" w:cs="Times New Roman"/>
                <w:sz w:val="18"/>
                <w:szCs w:val="18"/>
                <w:lang w:val="es-CO"/>
              </w:rPr>
              <w:t xml:space="preserve"> </w:t>
            </w:r>
            <w:r>
              <w:rPr>
                <w:rFonts w:ascii="Times New Roman" w:eastAsia="MS Mincho" w:hAnsi="Times New Roman" w:cs="Times New Roman"/>
                <w:color w:val="FF0000"/>
                <w:sz w:val="18"/>
                <w:szCs w:val="18"/>
                <w:lang w:val="es-CO"/>
              </w:rPr>
              <w:t>que se asigne a la</w:t>
            </w:r>
            <w:r w:rsidRPr="0086757C">
              <w:rPr>
                <w:rFonts w:ascii="Times New Roman" w:eastAsia="MS Mincho" w:hAnsi="Times New Roman" w:cs="Times New Roman"/>
                <w:color w:val="FF0000"/>
                <w:sz w:val="18"/>
                <w:szCs w:val="18"/>
                <w:lang w:val="es-CO"/>
              </w:rPr>
              <w:t xml:space="preserve"> variable.</w:t>
            </w:r>
            <w:r w:rsidRPr="0086757C">
              <w:rPr>
                <w:rFonts w:ascii="Times New Roman" w:eastAsia="MS Mincho" w:hAnsi="Times New Roman" w:cs="Times New Roman"/>
                <w:sz w:val="18"/>
                <w:szCs w:val="18"/>
                <w:lang w:val="es-CO"/>
              </w:rPr>
              <w:t xml:space="preserve"> Por ejemplo:</w:t>
            </w:r>
          </w:p>
          <w:p w14:paraId="257D3E7C" w14:textId="77777777" w:rsidR="00F27BF4" w:rsidRDefault="00F27BF4" w:rsidP="006B44B3">
            <w:pPr>
              <w:rPr>
                <w:rFonts w:ascii="Times New Roman" w:eastAsia="MS Mincho" w:hAnsi="Times New Roman" w:cs="Times New Roman"/>
                <w:sz w:val="18"/>
                <w:szCs w:val="18"/>
                <w:lang w:val="es-CO"/>
              </w:rPr>
            </w:pPr>
          </w:p>
          <w:p w14:paraId="50D2DF4E" w14:textId="77777777" w:rsidR="00F27BF4" w:rsidRPr="0086757C" w:rsidRDefault="00F27BF4" w:rsidP="006B44B3">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2</w:t>
            </w:r>
            <w:r w:rsidRPr="0086757C">
              <w:rPr>
                <w:rFonts w:ascii="Times New Roman" w:eastAsia="MS Mincho" w:hAnsi="Times New Roman" w:cs="Times New Roman"/>
                <w:i/>
                <w:sz w:val="18"/>
                <w:szCs w:val="18"/>
                <w:lang w:val="es-CO"/>
              </w:rPr>
              <w:t>x </w:t>
            </w:r>
            <w:r w:rsidRPr="0086757C">
              <w:rPr>
                <w:rFonts w:ascii="Times New Roman" w:eastAsia="MS Mincho" w:hAnsi="Times New Roman" w:cs="Times New Roman"/>
                <w:sz w:val="18"/>
                <w:szCs w:val="18"/>
                <w:lang w:val="es-CO"/>
              </w:rPr>
              <w:t>+ 2 = 2 ·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+1)</w:t>
            </w:r>
          </w:p>
          <w:p w14:paraId="44CD9F62" w14:textId="77777777" w:rsidR="00F27BF4" w:rsidRPr="0060033E" w:rsidRDefault="00F27BF4" w:rsidP="006B44B3">
            <w:pPr>
              <w:jc w:val="center"/>
              <w:rPr>
                <w:rFonts w:ascii="Times New Roman" w:eastAsia="MS Mincho" w:hAnsi="Times New Roman" w:cs="Times New Roman"/>
                <w:strike/>
                <w:sz w:val="18"/>
                <w:szCs w:val="18"/>
                <w:lang w:val="es-CO"/>
              </w:rPr>
            </w:pPr>
            <w:r w:rsidRPr="0060033E">
              <w:rPr>
                <w:rFonts w:ascii="Times New Roman" w:eastAsia="MS Mincho" w:hAnsi="Times New Roman" w:cs="Times New Roman"/>
                <w:strike/>
                <w:sz w:val="18"/>
                <w:szCs w:val="18"/>
                <w:lang w:val="es-CO"/>
              </w:rPr>
              <w:t>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 = 2</w:t>
            </w:r>
            <w:r w:rsidRPr="0060033E">
              <w:rPr>
                <w:rFonts w:ascii="Times New Roman" w:eastAsia="MS Mincho" w:hAnsi="Times New Roman" w:cs="Times New Roman"/>
                <w:i/>
                <w:strike/>
                <w:sz w:val="18"/>
                <w:szCs w:val="18"/>
                <w:lang w:val="es-CO"/>
              </w:rPr>
              <w:t>x</w:t>
            </w:r>
            <w:r w:rsidRPr="0060033E">
              <w:rPr>
                <w:rFonts w:ascii="Times New Roman" w:eastAsia="MS Mincho" w:hAnsi="Times New Roman" w:cs="Times New Roman"/>
                <w:strike/>
                <w:sz w:val="18"/>
                <w:szCs w:val="18"/>
                <w:lang w:val="es-CO"/>
              </w:rPr>
              <w:t> + 2</w:t>
            </w:r>
          </w:p>
          <w:p w14:paraId="1F684998" w14:textId="77777777" w:rsidR="00F27BF4" w:rsidRDefault="00F27BF4" w:rsidP="006B44B3">
            <w:pPr>
              <w:pStyle w:val="Prrafodelista"/>
              <w:numPr>
                <w:ilvl w:val="0"/>
                <w:numId w:val="15"/>
              </w:num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si </w:t>
            </w:r>
            <w:r w:rsidRPr="0086757C">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0 entonces, 2 = 2</w:t>
            </w:r>
          </w:p>
          <w:p w14:paraId="7EDC21A2" w14:textId="77777777" w:rsidR="00F27BF4" w:rsidRPr="0060033E" w:rsidRDefault="00F27BF4" w:rsidP="006B44B3">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w:t>
            </w:r>
            <w:r>
              <w:rPr>
                <w:rFonts w:ascii="Times New Roman" w:eastAsia="MS Mincho" w:hAnsi="Times New Roman" w:cs="Times New Roman"/>
                <w:color w:val="FF0000"/>
                <w:sz w:val="18"/>
                <w:szCs w:val="18"/>
                <w:lang w:val="es-CO"/>
              </w:rPr>
              <w:t xml:space="preserve"> entonces, 6</w:t>
            </w:r>
            <w:r w:rsidRPr="0060033E">
              <w:rPr>
                <w:rFonts w:ascii="Times New Roman" w:eastAsia="MS Mincho" w:hAnsi="Times New Roman" w:cs="Times New Roman"/>
                <w:color w:val="FF0000"/>
                <w:sz w:val="18"/>
                <w:szCs w:val="18"/>
                <w:lang w:val="es-CO"/>
              </w:rPr>
              <w:t xml:space="preserve"> = </w:t>
            </w:r>
            <w:r>
              <w:rPr>
                <w:rFonts w:ascii="Times New Roman" w:eastAsia="MS Mincho" w:hAnsi="Times New Roman" w:cs="Times New Roman"/>
                <w:color w:val="FF0000"/>
                <w:sz w:val="18"/>
                <w:szCs w:val="18"/>
                <w:lang w:val="es-CO"/>
              </w:rPr>
              <w:t>6</w:t>
            </w:r>
          </w:p>
          <w:p w14:paraId="5E0346C0" w14:textId="77777777" w:rsidR="00F27BF4" w:rsidRPr="0060033E" w:rsidRDefault="00F27BF4" w:rsidP="006B44B3">
            <w:pPr>
              <w:pStyle w:val="Prrafodelista"/>
              <w:numPr>
                <w:ilvl w:val="0"/>
                <w:numId w:val="15"/>
              </w:numP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si </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w:t>
            </w:r>
            <w:del w:id="1046" w:author="Sandra Ballen" w:date="2015-09-22T10:34:00Z">
              <w:r>
                <w:rPr>
                  <w:rFonts w:ascii="Times New Roman" w:eastAsia="MS Mincho" w:hAnsi="Times New Roman" w:cs="Times New Roman"/>
                  <w:color w:val="FF0000"/>
                  <w:sz w:val="18"/>
                  <w:szCs w:val="18"/>
                  <w:lang w:val="es-CO"/>
                </w:rPr>
                <w:delText>‒</w:delText>
              </w:r>
            </w:del>
            <w:ins w:id="1047" w:author="Sandra Ballen" w:date="2015-09-22T10:34:00Z">
              <w:r>
                <w:rPr>
                  <w:rFonts w:ascii="Times New Roman" w:eastAsia="MS Mincho" w:hAnsi="Times New Roman" w:cs="Times New Roman"/>
                  <w:color w:val="FF0000"/>
                  <w:sz w:val="18"/>
                  <w:szCs w:val="18"/>
                  <w:lang w:val="es-CO"/>
                </w:rPr>
                <w:t>–</w:t>
              </w:r>
            </w:ins>
            <w:r w:rsidRPr="0060033E">
              <w:rPr>
                <w:rFonts w:ascii="Times New Roman" w:eastAsia="MS Mincho" w:hAnsi="Times New Roman" w:cs="Times New Roman"/>
                <w:color w:val="FF0000"/>
                <w:sz w:val="18"/>
                <w:szCs w:val="18"/>
                <w:lang w:val="es-CO"/>
              </w:rPr>
              <w:t xml:space="preserve">2 entonces, </w:t>
            </w:r>
            <w:del w:id="1048" w:author="Sandra Ballen" w:date="2015-09-22T10:34:00Z">
              <w:r>
                <w:rPr>
                  <w:rFonts w:ascii="Times New Roman" w:eastAsia="MS Mincho" w:hAnsi="Times New Roman" w:cs="Times New Roman"/>
                  <w:color w:val="FF0000"/>
                  <w:sz w:val="18"/>
                  <w:szCs w:val="18"/>
                  <w:lang w:val="es-CO"/>
                </w:rPr>
                <w:delText>‒</w:delText>
              </w:r>
            </w:del>
            <w:ins w:id="1049" w:author="Sandra Ballen" w:date="2015-09-22T10:34:00Z">
              <w:r>
                <w:rPr>
                  <w:rFonts w:ascii="Times New Roman" w:eastAsia="MS Mincho" w:hAnsi="Times New Roman" w:cs="Times New Roman"/>
                  <w:color w:val="FF0000"/>
                  <w:sz w:val="18"/>
                  <w:szCs w:val="18"/>
                  <w:lang w:val="es-CO"/>
                </w:rPr>
                <w:t>–</w:t>
              </w:r>
            </w:ins>
            <w:r>
              <w:rPr>
                <w:rFonts w:ascii="Times New Roman" w:eastAsia="MS Mincho" w:hAnsi="Times New Roman" w:cs="Times New Roman"/>
                <w:color w:val="FF0000"/>
                <w:sz w:val="18"/>
                <w:szCs w:val="18"/>
                <w:lang w:val="es-CO"/>
              </w:rPr>
              <w:t>2</w:t>
            </w:r>
            <w:r w:rsidRPr="0060033E">
              <w:rPr>
                <w:rFonts w:ascii="Times New Roman" w:eastAsia="MS Mincho" w:hAnsi="Times New Roman" w:cs="Times New Roman"/>
                <w:color w:val="FF0000"/>
                <w:sz w:val="18"/>
                <w:szCs w:val="18"/>
                <w:lang w:val="es-CO"/>
              </w:rPr>
              <w:t xml:space="preserve"> = </w:t>
            </w:r>
            <w:del w:id="1050" w:author="Sandra Ballen" w:date="2015-09-22T10:34:00Z">
              <w:r>
                <w:rPr>
                  <w:rFonts w:ascii="Times New Roman" w:eastAsia="MS Mincho" w:hAnsi="Times New Roman" w:cs="Times New Roman"/>
                  <w:color w:val="FF0000"/>
                  <w:sz w:val="18"/>
                  <w:szCs w:val="18"/>
                  <w:lang w:val="es-CO"/>
                </w:rPr>
                <w:delText>‒</w:delText>
              </w:r>
            </w:del>
            <w:ins w:id="1051" w:author="Sandra Ballen" w:date="2015-09-22T10:34:00Z">
              <w:r>
                <w:rPr>
                  <w:rFonts w:ascii="Times New Roman" w:eastAsia="MS Mincho" w:hAnsi="Times New Roman" w:cs="Times New Roman"/>
                  <w:color w:val="FF0000"/>
                  <w:sz w:val="18"/>
                  <w:szCs w:val="18"/>
                  <w:lang w:val="es-CO"/>
                </w:rPr>
                <w:t>–</w:t>
              </w:r>
            </w:ins>
            <w:r>
              <w:rPr>
                <w:rFonts w:ascii="Times New Roman" w:eastAsia="MS Mincho" w:hAnsi="Times New Roman" w:cs="Times New Roman"/>
                <w:color w:val="FF0000"/>
                <w:sz w:val="18"/>
                <w:szCs w:val="18"/>
                <w:lang w:val="es-CO"/>
              </w:rPr>
              <w:t>2</w:t>
            </w:r>
          </w:p>
          <w:p w14:paraId="3EBE1A2D" w14:textId="77777777" w:rsidR="00F27BF4" w:rsidRPr="0086757C" w:rsidRDefault="00F27BF4" w:rsidP="006B44B3">
            <w:pPr>
              <w:rPr>
                <w:rFonts w:ascii="Times New Roman" w:eastAsia="MS Mincho" w:hAnsi="Times New Roman" w:cs="Times New Roman"/>
                <w:sz w:val="18"/>
                <w:szCs w:val="18"/>
                <w:lang w:val="es-CO"/>
              </w:rPr>
            </w:pPr>
          </w:p>
          <w:p w14:paraId="1DFF15CE" w14:textId="77777777" w:rsidR="00F27BF4"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Ecuación</w:t>
            </w:r>
          </w:p>
          <w:p w14:paraId="5DF43110" w14:textId="77777777" w:rsidR="00F27BF4" w:rsidRPr="0086757C" w:rsidRDefault="00F27BF4" w:rsidP="006B44B3">
            <w:pPr>
              <w:rPr>
                <w:rFonts w:ascii="Times New Roman" w:eastAsia="MS Mincho" w:hAnsi="Times New Roman" w:cs="Times New Roman"/>
                <w:b/>
                <w:sz w:val="18"/>
                <w:szCs w:val="18"/>
                <w:lang w:val="es-CO"/>
              </w:rPr>
            </w:pPr>
          </w:p>
          <w:p w14:paraId="7C0B199C"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Una ecuación </w:t>
            </w:r>
            <w:r w:rsidRPr="0086757C">
              <w:rPr>
                <w:rFonts w:ascii="Times New Roman" w:eastAsia="MS Mincho" w:hAnsi="Times New Roman" w:cs="Times New Roman"/>
                <w:color w:val="FF0000"/>
                <w:sz w:val="18"/>
                <w:szCs w:val="18"/>
                <w:lang w:val="es-CO"/>
              </w:rPr>
              <w:t xml:space="preserve">de primer grado </w:t>
            </w:r>
            <w:r w:rsidRPr="0086757C">
              <w:rPr>
                <w:rFonts w:ascii="Times New Roman" w:eastAsia="MS Mincho" w:hAnsi="Times New Roman" w:cs="Times New Roman"/>
                <w:sz w:val="18"/>
                <w:szCs w:val="18"/>
                <w:lang w:val="es-CO"/>
              </w:rPr>
              <w:t xml:space="preserve">es una igualdad que se cumple para </w:t>
            </w:r>
            <w:r w:rsidRPr="0086757C">
              <w:rPr>
                <w:rFonts w:ascii="Times New Roman" w:eastAsia="MS Mincho" w:hAnsi="Times New Roman" w:cs="Times New Roman"/>
                <w:strike/>
                <w:sz w:val="18"/>
                <w:szCs w:val="18"/>
                <w:lang w:val="es-CO"/>
              </w:rPr>
              <w:t>algunos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 xml:space="preserve">un </w:t>
            </w:r>
            <w:r>
              <w:rPr>
                <w:rFonts w:ascii="Times New Roman" w:eastAsia="MS Mincho" w:hAnsi="Times New Roman" w:cs="Times New Roman"/>
                <w:color w:val="FF0000"/>
                <w:sz w:val="18"/>
                <w:szCs w:val="18"/>
                <w:lang w:val="es-CO"/>
              </w:rPr>
              <w:t>único</w:t>
            </w:r>
            <w:r w:rsidRPr="0086757C">
              <w:rPr>
                <w:rFonts w:ascii="Times New Roman" w:eastAsia="MS Mincho" w:hAnsi="Times New Roman" w:cs="Times New Roman"/>
                <w:color w:val="FF0000"/>
                <w:sz w:val="18"/>
                <w:szCs w:val="18"/>
                <w:lang w:val="es-CO"/>
              </w:rPr>
              <w:t xml:space="preserve"> valor </w:t>
            </w:r>
            <w:r w:rsidRPr="0086757C">
              <w:rPr>
                <w:rFonts w:ascii="Times New Roman" w:eastAsia="MS Mincho" w:hAnsi="Times New Roman" w:cs="Times New Roman"/>
                <w:strike/>
                <w:sz w:val="18"/>
                <w:szCs w:val="18"/>
                <w:lang w:val="es-CO"/>
              </w:rPr>
              <w:t>valores de las letras</w:t>
            </w:r>
            <w:r w:rsidRPr="0086757C">
              <w:rPr>
                <w:rFonts w:ascii="Times New Roman" w:eastAsia="MS Mincho" w:hAnsi="Times New Roman" w:cs="Times New Roman"/>
                <w:sz w:val="18"/>
                <w:szCs w:val="18"/>
                <w:lang w:val="es-CO"/>
              </w:rPr>
              <w:t xml:space="preserve"> </w:t>
            </w:r>
            <w:r w:rsidRPr="0086757C">
              <w:rPr>
                <w:rFonts w:ascii="Times New Roman" w:eastAsia="MS Mincho" w:hAnsi="Times New Roman" w:cs="Times New Roman"/>
                <w:color w:val="FF0000"/>
                <w:sz w:val="18"/>
                <w:szCs w:val="18"/>
                <w:lang w:val="es-CO"/>
              </w:rPr>
              <w:t>de la variable.</w:t>
            </w:r>
            <w:del w:id="1052" w:author="chris" w:date="2015-09-20T21:26:00Z">
              <w:r w:rsidRPr="0086757C">
                <w:rPr>
                  <w:rFonts w:ascii="Times New Roman" w:eastAsia="MS Mincho" w:hAnsi="Times New Roman" w:cs="Times New Roman"/>
                  <w:color w:val="FF0000"/>
                  <w:sz w:val="18"/>
                  <w:szCs w:val="18"/>
                  <w:lang w:val="es-CO"/>
                </w:rPr>
                <w:delText xml:space="preserve"> </w:delText>
              </w:r>
              <w:r w:rsidRPr="0086757C">
                <w:rPr>
                  <w:rFonts w:ascii="Times New Roman" w:eastAsia="MS Mincho" w:hAnsi="Times New Roman" w:cs="Times New Roman"/>
                  <w:sz w:val="18"/>
                  <w:szCs w:val="18"/>
                  <w:lang w:val="es-CO"/>
                </w:rPr>
                <w:delText xml:space="preserve"> </w:delText>
              </w:r>
            </w:del>
            <w:ins w:id="1053" w:author="chris" w:date="2015-09-20T21:26:00Z">
              <w:r>
                <w:rPr>
                  <w:rFonts w:ascii="Times New Roman" w:eastAsia="MS Mincho" w:hAnsi="Times New Roman" w:cs="Times New Roman"/>
                  <w:color w:val="FF0000"/>
                  <w:sz w:val="18"/>
                  <w:szCs w:val="18"/>
                  <w:lang w:val="es-CO"/>
                </w:rPr>
                <w:t xml:space="preserve"> </w:t>
              </w:r>
            </w:ins>
            <w:r w:rsidRPr="0086757C">
              <w:rPr>
                <w:rFonts w:ascii="Times New Roman" w:eastAsia="MS Mincho" w:hAnsi="Times New Roman" w:cs="Times New Roman"/>
                <w:sz w:val="18"/>
                <w:szCs w:val="18"/>
                <w:lang w:val="es-CO"/>
              </w:rPr>
              <w:t>Por ejemplo:</w:t>
            </w:r>
          </w:p>
          <w:p w14:paraId="50E27DF7" w14:textId="77777777" w:rsidR="00F27BF4" w:rsidRDefault="00F27BF4" w:rsidP="006B44B3">
            <w:pPr>
              <w:rPr>
                <w:rFonts w:ascii="Times New Roman" w:eastAsia="MS Mincho" w:hAnsi="Times New Roman" w:cs="Times New Roman"/>
                <w:sz w:val="18"/>
                <w:szCs w:val="18"/>
                <w:lang w:val="es-CO"/>
              </w:rPr>
            </w:pPr>
          </w:p>
          <w:p w14:paraId="1C075628" w14:textId="77777777" w:rsidR="00F27BF4" w:rsidRPr="0086757C" w:rsidRDefault="00F27BF4" w:rsidP="006B44B3">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lastRenderedPageBreak/>
              <w:t>3</w:t>
            </w:r>
            <w:r w:rsidRPr="0060033E">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+ 5 = 17</w:t>
            </w:r>
          </w:p>
          <w:p w14:paraId="608105CF" w14:textId="77777777" w:rsidR="00F27BF4" w:rsidRPr="0060033E" w:rsidRDefault="00F27BF4" w:rsidP="006B44B3">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3</w:t>
            </w:r>
            <w:r w:rsidRPr="0060033E">
              <w:rPr>
                <w:rFonts w:ascii="Times New Roman" w:eastAsia="MS Mincho" w:hAnsi="Times New Roman" w:cs="Times New Roman"/>
                <w:i/>
                <w:color w:val="FF0000"/>
                <w:sz w:val="18"/>
                <w:szCs w:val="18"/>
                <w:lang w:val="es-CO"/>
              </w:rPr>
              <w:t xml:space="preserve">x </w:t>
            </w:r>
            <w:r w:rsidRPr="0060033E">
              <w:rPr>
                <w:rFonts w:ascii="Times New Roman" w:eastAsia="MS Mincho" w:hAnsi="Times New Roman" w:cs="Times New Roman"/>
                <w:color w:val="FF0000"/>
                <w:sz w:val="18"/>
                <w:szCs w:val="18"/>
                <w:lang w:val="es-CO"/>
              </w:rPr>
              <w:t xml:space="preserve">+ 5 </w:t>
            </w:r>
            <w:del w:id="1054" w:author="Sandra Ballen" w:date="2015-09-22T10:34:00Z">
              <w:r w:rsidRPr="0060033E">
                <w:rPr>
                  <w:rFonts w:ascii="Times New Roman" w:eastAsia="MS Mincho" w:hAnsi="Times New Roman" w:cs="Times New Roman"/>
                  <w:color w:val="FF0000"/>
                  <w:sz w:val="18"/>
                  <w:szCs w:val="18"/>
                  <w:lang w:val="es-CO"/>
                </w:rPr>
                <w:delText>‒</w:delText>
              </w:r>
            </w:del>
            <w:ins w:id="1055" w:author="Sandra Ballen" w:date="2015-09-22T10:34:00Z">
              <w:r>
                <w:rPr>
                  <w:rFonts w:ascii="Times New Roman" w:eastAsia="MS Mincho" w:hAnsi="Times New Roman" w:cs="Times New Roman"/>
                  <w:color w:val="FF0000"/>
                  <w:sz w:val="18"/>
                  <w:szCs w:val="18"/>
                  <w:lang w:val="es-CO"/>
                </w:rPr>
                <w:t>–</w:t>
              </w:r>
            </w:ins>
            <w:r w:rsidRPr="0060033E">
              <w:rPr>
                <w:rFonts w:ascii="Times New Roman" w:eastAsia="MS Mincho" w:hAnsi="Times New Roman" w:cs="Times New Roman"/>
                <w:color w:val="FF0000"/>
                <w:sz w:val="18"/>
                <w:szCs w:val="18"/>
                <w:lang w:val="es-CO"/>
              </w:rPr>
              <w:t xml:space="preserve"> 5 = 17 – 5</w:t>
            </w:r>
          </w:p>
          <w:p w14:paraId="50C8C8C4" w14:textId="77777777" w:rsidR="00F27BF4" w:rsidRPr="0060033E" w:rsidRDefault="00F27BF4" w:rsidP="006B44B3">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 xml:space="preserve"> 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+ 0 = 12</w:t>
            </w:r>
          </w:p>
          <w:p w14:paraId="41CAD6A1" w14:textId="77777777" w:rsidR="00F27BF4" w:rsidRPr="0060033E" w:rsidRDefault="00F27BF4" w:rsidP="006B44B3">
            <w:pPr>
              <w:jc w:val="center"/>
              <w:rPr>
                <w:rFonts w:ascii="Times New Roman" w:eastAsia="MS Mincho" w:hAnsi="Times New Roman" w:cs="Times New Roman"/>
                <w:color w:val="FF0000"/>
                <w:sz w:val="18"/>
                <w:szCs w:val="18"/>
                <w:lang w:val="es-CO"/>
              </w:rPr>
            </w:pPr>
            <w:del w:id="1056" w:author="chris" w:date="2015-09-20T21:26:00Z">
              <w:r w:rsidRPr="0060033E" w:rsidDel="008A4BB5">
                <w:rPr>
                  <w:rFonts w:ascii="Times New Roman" w:eastAsia="MS Mincho" w:hAnsi="Times New Roman" w:cs="Times New Roman"/>
                  <w:color w:val="FF0000"/>
                  <w:sz w:val="18"/>
                  <w:szCs w:val="18"/>
                  <w:lang w:val="es-CO"/>
                </w:rPr>
                <w:delText xml:space="preserve">  </w:delText>
              </w:r>
            </w:del>
            <w:ins w:id="1057" w:author="chris" w:date="2015-09-20T21:26:00Z">
              <w:r>
                <w:rPr>
                  <w:rFonts w:ascii="Times New Roman" w:eastAsia="MS Mincho" w:hAnsi="Times New Roman" w:cs="Times New Roman"/>
                  <w:color w:val="FF0000"/>
                  <w:sz w:val="18"/>
                  <w:szCs w:val="18"/>
                  <w:lang w:val="es-CO"/>
                </w:rPr>
                <w:t xml:space="preserve"> </w:t>
              </w:r>
            </w:ins>
            <w:del w:id="1058" w:author="chris" w:date="2015-09-20T21:26:00Z">
              <w:r w:rsidRPr="0060033E">
                <w:rPr>
                  <w:rFonts w:ascii="Times New Roman" w:eastAsia="MS Mincho" w:hAnsi="Times New Roman" w:cs="Times New Roman"/>
                  <w:color w:val="FF0000"/>
                  <w:sz w:val="18"/>
                  <w:szCs w:val="18"/>
                  <w:lang w:val="es-CO"/>
                </w:rPr>
                <w:delText xml:space="preserve">  </w:delText>
              </w:r>
            </w:del>
            <w:ins w:id="1059" w:author="chris" w:date="2015-09-20T21:26:00Z">
              <w:r w:rsidRPr="0060033E">
                <w:rPr>
                  <w:rFonts w:ascii="Times New Roman" w:eastAsia="MS Mincho" w:hAnsi="Times New Roman" w:cs="Times New Roman"/>
                  <w:color w:val="FF0000"/>
                  <w:sz w:val="18"/>
                  <w:szCs w:val="18"/>
                  <w:lang w:val="es-CO"/>
                </w:rPr>
                <w:t xml:space="preserve"> </w:t>
              </w:r>
            </w:ins>
            <w:del w:id="1060" w:author="chris" w:date="2015-09-20T21:26:00Z">
              <w:r w:rsidRPr="0060033E">
                <w:rPr>
                  <w:rFonts w:ascii="Times New Roman" w:eastAsia="MS Mincho" w:hAnsi="Times New Roman" w:cs="Times New Roman"/>
                  <w:color w:val="FF0000"/>
                  <w:sz w:val="18"/>
                  <w:szCs w:val="18"/>
                  <w:lang w:val="es-CO"/>
                </w:rPr>
                <w:delText xml:space="preserve">  </w:delText>
              </w:r>
            </w:del>
            <w:del w:id="1061" w:author="chris" w:date="2015-09-21T18:33:00Z">
              <w:r w:rsidRPr="0060033E">
                <w:rPr>
                  <w:rFonts w:ascii="Times New Roman" w:eastAsia="MS Mincho" w:hAnsi="Times New Roman" w:cs="Times New Roman"/>
                  <w:color w:val="FF0000"/>
                  <w:sz w:val="18"/>
                  <w:szCs w:val="18"/>
                  <w:lang w:val="es-CO"/>
                </w:rPr>
                <w:delText xml:space="preserve"> </w:delText>
              </w:r>
            </w:del>
            <w:ins w:id="1062" w:author="chris" w:date="2015-09-21T18:33:00Z">
              <w:r w:rsidRPr="0060033E">
                <w:rPr>
                  <w:rFonts w:ascii="Times New Roman" w:eastAsia="MS Mincho" w:hAnsi="Times New Roman" w:cs="Times New Roman"/>
                  <w:color w:val="FF0000"/>
                  <w:sz w:val="18"/>
                  <w:szCs w:val="18"/>
                  <w:lang w:val="es-CO"/>
                </w:rPr>
                <w:t xml:space="preserve"> </w:t>
              </w:r>
            </w:ins>
            <w:r w:rsidRPr="0060033E">
              <w:rPr>
                <w:rFonts w:ascii="Times New Roman" w:eastAsia="MS Mincho" w:hAnsi="Times New Roman" w:cs="Times New Roman"/>
                <w:color w:val="FF0000"/>
                <w:sz w:val="18"/>
                <w:szCs w:val="18"/>
                <w:lang w:val="es-CO"/>
              </w:rPr>
              <w:t>3</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 12</w:t>
            </w:r>
          </w:p>
          <w:p w14:paraId="1D98A6A6" w14:textId="77777777" w:rsidR="00F27BF4" w:rsidRPr="0060033E" w:rsidRDefault="0008289F" w:rsidP="006B44B3">
            <w:pPr>
              <w:jc w:val="center"/>
              <w:rPr>
                <w:rFonts w:ascii="Times New Roman" w:eastAsia="MS Mincho" w:hAnsi="Times New Roman" w:cs="Times New Roman"/>
                <w:color w:val="FF0000"/>
                <w:sz w:val="18"/>
                <w:szCs w:val="18"/>
                <w:lang w:val="es-CO"/>
              </w:rPr>
            </w:pPr>
            <m:oMathPara>
              <m:oMath>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3x</m:t>
                    </m:r>
                  </m:num>
                  <m:den>
                    <m:r>
                      <w:rPr>
                        <w:rFonts w:ascii="Cambria Math" w:eastAsia="MS Mincho" w:hAnsi="Cambria Math" w:cs="Times New Roman"/>
                        <w:color w:val="FF0000"/>
                        <w:sz w:val="18"/>
                        <w:szCs w:val="18"/>
                        <w:lang w:val="es-CO"/>
                      </w:rPr>
                      <m:t>3</m:t>
                    </m:r>
                  </m:den>
                </m:f>
                <m:r>
                  <w:rPr>
                    <w:rFonts w:ascii="Cambria Math" w:eastAsia="MS Mincho" w:hAnsi="Cambria Math" w:cs="Times New Roman"/>
                    <w:color w:val="FF0000"/>
                    <w:sz w:val="18"/>
                    <w:szCs w:val="18"/>
                    <w:lang w:val="es-CO"/>
                  </w:rPr>
                  <m:t>=</m:t>
                </m:r>
                <m:f>
                  <m:fPr>
                    <m:ctrlPr>
                      <w:rPr>
                        <w:rFonts w:ascii="Cambria Math" w:eastAsia="MS Mincho" w:hAnsi="Cambria Math" w:cs="Times New Roman"/>
                        <w:i/>
                        <w:color w:val="FF0000"/>
                        <w:sz w:val="18"/>
                        <w:szCs w:val="18"/>
                        <w:lang w:val="es-CO"/>
                      </w:rPr>
                    </m:ctrlPr>
                  </m:fPr>
                  <m:num>
                    <m:r>
                      <w:rPr>
                        <w:rFonts w:ascii="Cambria Math" w:eastAsia="MS Mincho" w:hAnsi="Cambria Math" w:cs="Times New Roman"/>
                        <w:color w:val="FF0000"/>
                        <w:sz w:val="18"/>
                        <w:szCs w:val="18"/>
                        <w:lang w:val="es-CO"/>
                      </w:rPr>
                      <m:t>12</m:t>
                    </m:r>
                  </m:num>
                  <m:den>
                    <m:r>
                      <w:rPr>
                        <w:rFonts w:ascii="Cambria Math" w:eastAsia="MS Mincho" w:hAnsi="Cambria Math" w:cs="Times New Roman"/>
                        <w:color w:val="FF0000"/>
                        <w:sz w:val="18"/>
                        <w:szCs w:val="18"/>
                        <w:lang w:val="es-CO"/>
                      </w:rPr>
                      <m:t>3</m:t>
                    </m:r>
                  </m:den>
                </m:f>
              </m:oMath>
            </m:oMathPara>
          </w:p>
          <w:p w14:paraId="043DDEB6" w14:textId="77777777" w:rsidR="00F27BF4" w:rsidRPr="0060033E" w:rsidRDefault="00F27BF4" w:rsidP="006B44B3">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color w:val="FF0000"/>
                <w:sz w:val="18"/>
                <w:szCs w:val="18"/>
                <w:lang w:val="es-CO"/>
              </w:rPr>
              <w:t>1</w:t>
            </w: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5495ACA1" w14:textId="77777777" w:rsidR="00F27BF4" w:rsidRPr="0060033E" w:rsidRDefault="00F27BF4" w:rsidP="006B44B3">
            <w:pPr>
              <w:jc w:val="center"/>
              <w:rPr>
                <w:rFonts w:ascii="Times New Roman" w:eastAsia="MS Mincho" w:hAnsi="Times New Roman" w:cs="Times New Roman"/>
                <w:color w:val="FF0000"/>
                <w:sz w:val="18"/>
                <w:szCs w:val="18"/>
                <w:lang w:val="es-CO"/>
              </w:rPr>
            </w:pPr>
            <w:r w:rsidRPr="0060033E">
              <w:rPr>
                <w:rFonts w:ascii="Times New Roman" w:eastAsia="MS Mincho" w:hAnsi="Times New Roman" w:cs="Times New Roman"/>
                <w:i/>
                <w:color w:val="FF0000"/>
                <w:sz w:val="18"/>
                <w:szCs w:val="18"/>
                <w:lang w:val="es-CO"/>
              </w:rPr>
              <w:t>x</w:t>
            </w:r>
            <w:r w:rsidRPr="0060033E">
              <w:rPr>
                <w:rFonts w:ascii="Times New Roman" w:eastAsia="MS Mincho" w:hAnsi="Times New Roman" w:cs="Times New Roman"/>
                <w:color w:val="FF0000"/>
                <w:sz w:val="18"/>
                <w:szCs w:val="18"/>
                <w:lang w:val="es-CO"/>
              </w:rPr>
              <w:t xml:space="preserve"> = 4</w:t>
            </w:r>
          </w:p>
          <w:p w14:paraId="0D0C8564" w14:textId="77777777" w:rsidR="00F27BF4" w:rsidRDefault="00F27BF4" w:rsidP="006B44B3">
            <w:pPr>
              <w:jc w:val="center"/>
              <w:rPr>
                <w:rFonts w:ascii="Times New Roman" w:eastAsia="MS Mincho" w:hAnsi="Times New Roman" w:cs="Times New Roman"/>
                <w:sz w:val="18"/>
                <w:szCs w:val="18"/>
                <w:lang w:val="es-CO"/>
              </w:rPr>
            </w:pPr>
          </w:p>
          <w:p w14:paraId="34660C32"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b/>
                <w:sz w:val="18"/>
                <w:szCs w:val="18"/>
                <w:lang w:val="es-CO"/>
              </w:rPr>
              <w:t>El grado</w:t>
            </w:r>
            <w:r w:rsidRPr="0086757C">
              <w:rPr>
                <w:rFonts w:ascii="Times New Roman" w:eastAsia="MS Mincho" w:hAnsi="Times New Roman" w:cs="Times New Roman"/>
                <w:sz w:val="18"/>
                <w:szCs w:val="18"/>
                <w:lang w:val="es-CO"/>
              </w:rPr>
              <w:t xml:space="preserve"> de una ecuación es el mayor de los </w:t>
            </w:r>
            <w:r w:rsidRPr="0086757C">
              <w:rPr>
                <w:rFonts w:ascii="Times New Roman" w:eastAsia="MS Mincho" w:hAnsi="Times New Roman" w:cs="Times New Roman"/>
                <w:strike/>
                <w:sz w:val="18"/>
                <w:szCs w:val="18"/>
                <w:lang w:val="es-CO"/>
              </w:rPr>
              <w:t xml:space="preserve">grados de </w:t>
            </w:r>
            <w:proofErr w:type="spellStart"/>
            <w:r w:rsidRPr="0086757C">
              <w:rPr>
                <w:rFonts w:ascii="Times New Roman" w:eastAsia="MS Mincho" w:hAnsi="Times New Roman" w:cs="Times New Roman"/>
                <w:strike/>
                <w:sz w:val="18"/>
                <w:szCs w:val="18"/>
                <w:lang w:val="es-CO"/>
              </w:rPr>
              <w:t>losmonomios</w:t>
            </w:r>
            <w:proofErr w:type="spellEnd"/>
            <w:r w:rsidRPr="0086757C">
              <w:rPr>
                <w:rFonts w:ascii="Times New Roman" w:eastAsia="MS Mincho" w:hAnsi="Times New Roman" w:cs="Times New Roman"/>
                <w:sz w:val="18"/>
                <w:szCs w:val="18"/>
                <w:lang w:val="es-CO"/>
              </w:rPr>
              <w:t> </w:t>
            </w:r>
            <w:r w:rsidRPr="0086757C">
              <w:rPr>
                <w:rFonts w:ascii="Times New Roman" w:eastAsia="MS Mincho" w:hAnsi="Times New Roman" w:cs="Times New Roman"/>
                <w:color w:val="FF0000"/>
                <w:sz w:val="18"/>
                <w:szCs w:val="18"/>
                <w:lang w:val="es-CO"/>
              </w:rPr>
              <w:t xml:space="preserve">exponentes que tienen las variables </w:t>
            </w:r>
            <w:r w:rsidRPr="0086757C">
              <w:rPr>
                <w:rFonts w:ascii="Times New Roman" w:eastAsia="MS Mincho" w:hAnsi="Times New Roman" w:cs="Times New Roman"/>
                <w:sz w:val="18"/>
                <w:szCs w:val="18"/>
                <w:lang w:val="es-CO"/>
              </w:rPr>
              <w:t>que forman sus miembros.</w:t>
            </w:r>
          </w:p>
          <w:p w14:paraId="49EE9CDA" w14:textId="77777777" w:rsidR="00F27BF4" w:rsidRPr="0086757C" w:rsidRDefault="00F27BF4" w:rsidP="006B44B3">
            <w:pPr>
              <w:rPr>
                <w:rFonts w:ascii="Times New Roman" w:eastAsia="MS Mincho" w:hAnsi="Times New Roman" w:cs="Times New Roman"/>
                <w:color w:val="FF0000"/>
                <w:sz w:val="18"/>
                <w:szCs w:val="18"/>
                <w:lang w:val="es-CO"/>
              </w:rPr>
            </w:pPr>
          </w:p>
          <w:p w14:paraId="620423FF" w14:textId="77777777" w:rsidR="00F27BF4" w:rsidRPr="0086757C"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color w:val="FF0000"/>
                <w:sz w:val="18"/>
                <w:szCs w:val="18"/>
                <w:lang w:val="es-CO"/>
              </w:rPr>
              <w:t xml:space="preserve">Las ecuaciones </w:t>
            </w:r>
            <w:proofErr w:type="spellStart"/>
            <w:r w:rsidRPr="0086757C">
              <w:rPr>
                <w:rFonts w:ascii="Times New Roman" w:eastAsia="MS Mincho" w:hAnsi="Times New Roman" w:cs="Times New Roman"/>
                <w:b/>
                <w:strike/>
                <w:sz w:val="18"/>
                <w:szCs w:val="18"/>
                <w:lang w:val="es-CO"/>
              </w:rPr>
              <w:t>S</w:t>
            </w:r>
            <w:r w:rsidRPr="0086757C">
              <w:rPr>
                <w:rFonts w:ascii="Times New Roman" w:eastAsia="MS Mincho" w:hAnsi="Times New Roman" w:cs="Times New Roman"/>
                <w:b/>
                <w:color w:val="FF0000"/>
                <w:sz w:val="18"/>
                <w:szCs w:val="18"/>
                <w:lang w:val="es-CO"/>
              </w:rPr>
              <w:t>s</w:t>
            </w:r>
            <w:r w:rsidRPr="0086757C">
              <w:rPr>
                <w:rFonts w:ascii="Times New Roman" w:eastAsia="MS Mincho" w:hAnsi="Times New Roman" w:cs="Times New Roman"/>
                <w:b/>
                <w:sz w:val="18"/>
                <w:szCs w:val="18"/>
                <w:lang w:val="es-CO"/>
              </w:rPr>
              <w:t>e</w:t>
            </w:r>
            <w:proofErr w:type="spellEnd"/>
            <w:r w:rsidRPr="0086757C">
              <w:rPr>
                <w:rFonts w:ascii="Times New Roman" w:eastAsia="MS Mincho" w:hAnsi="Times New Roman" w:cs="Times New Roman"/>
                <w:b/>
                <w:sz w:val="18"/>
                <w:szCs w:val="18"/>
                <w:lang w:val="es-CO"/>
              </w:rPr>
              <w:t xml:space="preserve"> clasifican en:</w:t>
            </w:r>
          </w:p>
          <w:p w14:paraId="53E5CE71" w14:textId="77777777" w:rsidR="00F27BF4" w:rsidRPr="0086757C" w:rsidRDefault="00F27BF4" w:rsidP="006B44B3">
            <w:pPr>
              <w:rPr>
                <w:rFonts w:ascii="Times New Roman" w:eastAsia="MS Mincho" w:hAnsi="Times New Roman" w:cs="Times New Roman"/>
                <w:sz w:val="18"/>
                <w:szCs w:val="18"/>
                <w:lang w:val="es-CO"/>
              </w:rPr>
            </w:pPr>
          </w:p>
          <w:p w14:paraId="322DB8F7" w14:textId="77777777" w:rsidR="00F27BF4" w:rsidRPr="00E558F9" w:rsidRDefault="00F27BF4" w:rsidP="006B44B3">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primer grado:</w:t>
            </w:r>
            <w:del w:id="1063" w:author="chris" w:date="2015-09-20T21:26:00Z">
              <w:r w:rsidRPr="00E558F9">
                <w:rPr>
                  <w:rFonts w:ascii="Times New Roman" w:eastAsia="MS Mincho" w:hAnsi="Times New Roman" w:cs="Times New Roman"/>
                  <w:sz w:val="18"/>
                  <w:szCs w:val="18"/>
                  <w:lang w:val="es-CO"/>
                </w:rPr>
                <w:delText>  </w:delText>
              </w:r>
            </w:del>
            <w:ins w:id="1064" w:author="chris" w:date="2015-09-20T21:26:00Z">
              <w:r>
                <w:rPr>
                  <w:rFonts w:ascii="Times New Roman" w:eastAsia="MS Mincho" w:hAnsi="Times New Roman" w:cs="Times New Roman"/>
                  <w:sz w:val="18"/>
                  <w:szCs w:val="18"/>
                  <w:lang w:val="es-CO"/>
                </w:rPr>
                <w:t xml:space="preserve"> </w:t>
              </w:r>
            </w:ins>
          </w:p>
          <w:p w14:paraId="1F1DB57F" w14:textId="77777777" w:rsidR="00F27BF4" w:rsidRPr="0086757C" w:rsidRDefault="00F27BF4" w:rsidP="006B44B3">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 +</w:t>
            </w:r>
            <w:r w:rsidRPr="0086757C">
              <w:rPr>
                <w:rFonts w:ascii="Times New Roman" w:eastAsia="MS Mincho" w:hAnsi="Times New Roman" w:cs="Times New Roman"/>
                <w:sz w:val="18"/>
                <w:szCs w:val="18"/>
                <w:lang w:val="es-CO"/>
              </w:rPr>
              <w:t>1</w:t>
            </w:r>
          </w:p>
          <w:p w14:paraId="51C893D7" w14:textId="77777777" w:rsidR="00F27BF4" w:rsidRPr="00E558F9" w:rsidRDefault="00F27BF4" w:rsidP="006B44B3">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segundo grado:</w:t>
            </w:r>
          </w:p>
          <w:p w14:paraId="16DC7C9E" w14:textId="77777777" w:rsidR="00F27BF4" w:rsidRPr="0086757C" w:rsidRDefault="00F27BF4" w:rsidP="006B44B3">
            <w:pPr>
              <w:jc w:val="cente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5</w:t>
            </w:r>
            <w:r w:rsidRPr="00E558F9">
              <w:rPr>
                <w:rFonts w:ascii="Times New Roman" w:eastAsia="MS Mincho" w:hAnsi="Times New Roman" w:cs="Times New Roman"/>
                <w:i/>
                <w:sz w:val="18"/>
                <w:szCs w:val="18"/>
                <w:lang w:val="es-CO"/>
              </w:rPr>
              <w:t>x</w:t>
            </w:r>
            <w:r w:rsidRPr="0086757C">
              <w:rPr>
                <w:rFonts w:ascii="Times New Roman" w:eastAsia="MS Mincho" w:hAnsi="Times New Roman" w:cs="Times New Roman"/>
                <w:sz w:val="18"/>
                <w:szCs w:val="18"/>
                <w:lang w:val="es-CO"/>
              </w:rPr>
              <w:t xml:space="preserve"> + 3 = </w:t>
            </w:r>
            <w:r w:rsidRPr="0086757C">
              <w:rPr>
                <w:rFonts w:ascii="Times New Roman" w:eastAsia="MS Mincho" w:hAnsi="Times New Roman" w:cs="Times New Roman"/>
                <w:strike/>
                <w:sz w:val="18"/>
                <w:szCs w:val="18"/>
                <w:lang w:val="es-CO"/>
              </w:rPr>
              <w:t>2x2</w:t>
            </w:r>
            <w:del w:id="1065" w:author="chris" w:date="2015-09-20T21:26:00Z">
              <w:r w:rsidRPr="0086757C">
                <w:rPr>
                  <w:rFonts w:ascii="Times New Roman" w:eastAsia="MS Mincho" w:hAnsi="Times New Roman" w:cs="Times New Roman"/>
                  <w:strike/>
                  <w:sz w:val="18"/>
                  <w:szCs w:val="18"/>
                  <w:lang w:val="es-CO"/>
                </w:rPr>
                <w:delText> </w:delText>
              </w:r>
              <w:r w:rsidRPr="0086757C">
                <w:rPr>
                  <w:rFonts w:ascii="Times New Roman" w:eastAsia="MS Mincho" w:hAnsi="Times New Roman" w:cs="Times New Roman"/>
                  <w:sz w:val="18"/>
                  <w:szCs w:val="18"/>
                  <w:lang w:val="es-CO"/>
                </w:rPr>
                <w:delText xml:space="preserve"> </w:delText>
              </w:r>
            </w:del>
            <w:ins w:id="1066" w:author="chris" w:date="2015-09-20T21:26:00Z">
              <w:r>
                <w:rPr>
                  <w:rFonts w:ascii="Times New Roman" w:eastAsia="MS Mincho" w:hAnsi="Times New Roman" w:cs="Times New Roman"/>
                  <w:strike/>
                  <w:sz w:val="18"/>
                  <w:szCs w:val="18"/>
                  <w:lang w:val="es-CO"/>
                </w:rPr>
                <w:t xml:space="preserve"> </w:t>
              </w:r>
            </w:ins>
            <w:r w:rsidRPr="00E558F9">
              <w:rPr>
                <w:rFonts w:ascii="Times New Roman" w:eastAsia="MS Mincho" w:hAnsi="Times New Roman" w:cs="Times New Roman"/>
                <w:i/>
                <w:color w:val="FF0000"/>
                <w:sz w:val="18"/>
                <w:szCs w:val="18"/>
                <w:lang w:val="es-CO"/>
              </w:rPr>
              <w:t>x</w:t>
            </w:r>
            <w:r w:rsidRPr="0086757C">
              <w:rPr>
                <w:rFonts w:ascii="Times New Roman" w:eastAsia="MS Mincho" w:hAnsi="Times New Roman" w:cs="Times New Roman"/>
                <w:color w:val="FF0000"/>
                <w:sz w:val="18"/>
                <w:szCs w:val="18"/>
                <w:vertAlign w:val="superscript"/>
                <w:lang w:val="es-CO"/>
              </w:rPr>
              <w:t>2</w:t>
            </w:r>
            <w:r w:rsidRPr="0086757C">
              <w:rPr>
                <w:rFonts w:ascii="Times New Roman" w:eastAsia="MS Mincho" w:hAnsi="Times New Roman" w:cs="Times New Roman"/>
                <w:sz w:val="18"/>
                <w:szCs w:val="18"/>
                <w:lang w:val="es-CO"/>
              </w:rPr>
              <w:t>+ </w:t>
            </w:r>
            <w:r w:rsidRPr="00E558F9">
              <w:rPr>
                <w:rFonts w:ascii="Times New Roman" w:eastAsia="MS Mincho" w:hAnsi="Times New Roman" w:cs="Times New Roman"/>
                <w:i/>
                <w:sz w:val="18"/>
                <w:szCs w:val="18"/>
                <w:lang w:val="es-CO"/>
              </w:rPr>
              <w:t>x</w:t>
            </w:r>
          </w:p>
          <w:p w14:paraId="23A58740" w14:textId="77777777" w:rsidR="00F27BF4" w:rsidRPr="00E558F9" w:rsidRDefault="00F27BF4" w:rsidP="006B44B3">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tercer grado:</w:t>
            </w:r>
          </w:p>
          <w:p w14:paraId="20427187" w14:textId="77777777" w:rsidR="00F27BF4" w:rsidRDefault="00F27BF4" w:rsidP="006B44B3">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sidRPr="00E558F9">
              <w:rPr>
                <w:rFonts w:ascii="Times New Roman" w:eastAsia="MS Mincho" w:hAnsi="Times New Roman" w:cs="Times New Roman"/>
                <w:color w:val="FF0000"/>
                <w:sz w:val="18"/>
                <w:szCs w:val="18"/>
                <w:lang w:val="es-CO"/>
              </w:rPr>
              <w:t xml:space="preserve"> + 3 = 4</w:t>
            </w:r>
            <w:r w:rsidRPr="00DA58B7">
              <w:rPr>
                <w:rFonts w:ascii="Times New Roman" w:eastAsia="MS Mincho" w:hAnsi="Times New Roman" w:cs="Times New Roman"/>
                <w:i/>
                <w:color w:val="FF0000"/>
                <w:sz w:val="18"/>
                <w:szCs w:val="18"/>
                <w:lang w:val="es-CO"/>
              </w:rPr>
              <w:t>x</w:t>
            </w:r>
          </w:p>
          <w:p w14:paraId="300A0243" w14:textId="77777777" w:rsidR="00F27BF4" w:rsidRPr="0086757C" w:rsidRDefault="00F27BF4" w:rsidP="006B44B3">
            <w:pPr>
              <w:jc w:val="center"/>
              <w:rPr>
                <w:rFonts w:ascii="Times New Roman" w:eastAsia="MS Mincho" w:hAnsi="Times New Roman" w:cs="Times New Roman"/>
                <w:strike/>
                <w:sz w:val="18"/>
                <w:szCs w:val="18"/>
                <w:lang w:val="es-CO"/>
              </w:rPr>
            </w:pPr>
            <w:r w:rsidRPr="00E558F9">
              <w:rPr>
                <w:rFonts w:ascii="Times New Roman" w:eastAsia="MS Mincho" w:hAnsi="Times New Roman" w:cs="Times New Roman"/>
                <w:strike/>
                <w:color w:val="FF0000"/>
                <w:sz w:val="18"/>
                <w:szCs w:val="18"/>
                <w:lang w:val="es-CO"/>
              </w:rPr>
              <w:t xml:space="preserve"> </w:t>
            </w:r>
            <w:r w:rsidRPr="0086757C">
              <w:rPr>
                <w:rFonts w:ascii="Times New Roman" w:eastAsia="MS Mincho" w:hAnsi="Times New Roman" w:cs="Times New Roman"/>
                <w:strike/>
                <w:sz w:val="18"/>
                <w:szCs w:val="18"/>
                <w:lang w:val="es-CO"/>
              </w:rPr>
              <w:t>5x3 + 3 = 2x + x2</w:t>
            </w:r>
          </w:p>
          <w:p w14:paraId="0B05A35A" w14:textId="77777777" w:rsidR="00F27BF4" w:rsidRDefault="00F27BF4" w:rsidP="006B44B3">
            <w:pPr>
              <w:pStyle w:val="Prrafodelista"/>
              <w:numPr>
                <w:ilvl w:val="0"/>
                <w:numId w:val="16"/>
              </w:numPr>
              <w:rPr>
                <w:rFonts w:ascii="Times New Roman" w:eastAsia="MS Mincho" w:hAnsi="Times New Roman" w:cs="Times New Roman"/>
                <w:sz w:val="18"/>
                <w:szCs w:val="18"/>
                <w:lang w:val="es-CO"/>
              </w:rPr>
            </w:pPr>
            <w:proofErr w:type="spellStart"/>
            <w:r w:rsidRPr="00E558F9">
              <w:rPr>
                <w:rFonts w:ascii="Times New Roman" w:eastAsia="MS Mincho" w:hAnsi="Times New Roman" w:cs="Times New Roman"/>
                <w:sz w:val="18"/>
                <w:szCs w:val="18"/>
                <w:lang w:val="es-CO"/>
              </w:rPr>
              <w:t>Ecuaci</w:t>
            </w:r>
            <w:r w:rsidRPr="00E558F9">
              <w:rPr>
                <w:rFonts w:ascii="Times New Roman" w:eastAsia="MS Mincho" w:hAnsi="Times New Roman" w:cs="Times New Roman"/>
                <w:strike/>
                <w:sz w:val="18"/>
                <w:szCs w:val="18"/>
                <w:lang w:val="es-CO"/>
              </w:rPr>
              <w:t>ó</w:t>
            </w:r>
            <w:r w:rsidRPr="00E558F9">
              <w:rPr>
                <w:rFonts w:ascii="Times New Roman" w:eastAsia="MS Mincho" w:hAnsi="Times New Roman" w:cs="Times New Roman"/>
                <w:sz w:val="18"/>
                <w:szCs w:val="18"/>
                <w:lang w:val="es-CO"/>
              </w:rPr>
              <w:t>n</w:t>
            </w:r>
            <w:r>
              <w:rPr>
                <w:rFonts w:ascii="Times New Roman" w:eastAsia="MS Mincho" w:hAnsi="Times New Roman" w:cs="Times New Roman"/>
                <w:color w:val="FF0000"/>
                <w:sz w:val="18"/>
                <w:szCs w:val="18"/>
                <w:lang w:val="es-CO"/>
              </w:rPr>
              <w:t>es</w:t>
            </w:r>
            <w:proofErr w:type="spellEnd"/>
            <w:r w:rsidRPr="00E558F9">
              <w:rPr>
                <w:rFonts w:ascii="Times New Roman" w:eastAsia="MS Mincho" w:hAnsi="Times New Roman" w:cs="Times New Roman"/>
                <w:sz w:val="18"/>
                <w:szCs w:val="18"/>
                <w:lang w:val="es-CO"/>
              </w:rPr>
              <w:t xml:space="preserve"> de cuarto grado:</w:t>
            </w:r>
          </w:p>
          <w:p w14:paraId="72587375" w14:textId="77777777" w:rsidR="00F27BF4" w:rsidRDefault="00F27BF4" w:rsidP="006B44B3">
            <w:pPr>
              <w:jc w:val="center"/>
              <w:rPr>
                <w:rFonts w:ascii="Times New Roman" w:eastAsia="MS Mincho" w:hAnsi="Times New Roman" w:cs="Times New Roman"/>
                <w:color w:val="FF0000"/>
                <w:sz w:val="18"/>
                <w:szCs w:val="18"/>
                <w:lang w:val="es-CO"/>
              </w:rPr>
            </w:pPr>
            <w:r w:rsidRPr="00E558F9">
              <w:rPr>
                <w:rFonts w:ascii="Times New Roman" w:eastAsia="MS Mincho" w:hAnsi="Times New Roman" w:cs="Times New Roman"/>
                <w:color w:val="FF0000"/>
                <w:sz w:val="18"/>
                <w:szCs w:val="18"/>
                <w:lang w:val="es-CO"/>
              </w:rPr>
              <w:t>5</w:t>
            </w:r>
            <w:r w:rsidRPr="00DA58B7">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4</w:t>
            </w:r>
            <w:r w:rsidRPr="00E558F9">
              <w:rPr>
                <w:rFonts w:ascii="Times New Roman" w:eastAsia="MS Mincho" w:hAnsi="Times New Roman" w:cs="Times New Roman"/>
                <w:color w:val="FF0000"/>
                <w:sz w:val="18"/>
                <w:szCs w:val="18"/>
                <w:lang w:val="es-CO"/>
              </w:rPr>
              <w:t xml:space="preserve"> </w:t>
            </w:r>
            <w:del w:id="1067" w:author="Sandra Ballen" w:date="2015-09-22T10:34:00Z">
              <w:r>
                <w:rPr>
                  <w:rFonts w:ascii="Times New Roman" w:eastAsia="MS Mincho" w:hAnsi="Times New Roman" w:cs="Times New Roman"/>
                  <w:color w:val="FF0000"/>
                  <w:sz w:val="18"/>
                  <w:szCs w:val="18"/>
                  <w:lang w:val="es-CO"/>
                </w:rPr>
                <w:delText>‒</w:delText>
              </w:r>
            </w:del>
            <w:ins w:id="1068" w:author="Sandra Ballen" w:date="2015-09-22T10:34:00Z">
              <w:r>
                <w:rPr>
                  <w:rFonts w:ascii="Times New Roman" w:eastAsia="MS Mincho" w:hAnsi="Times New Roman" w:cs="Times New Roman"/>
                  <w:color w:val="FF0000"/>
                  <w:sz w:val="18"/>
                  <w:szCs w:val="18"/>
                  <w:lang w:val="es-CO"/>
                </w:rPr>
                <w:t>–</w:t>
              </w:r>
            </w:ins>
            <w:r>
              <w:rPr>
                <w:rFonts w:ascii="Times New Roman" w:eastAsia="MS Mincho" w:hAnsi="Times New Roman" w:cs="Times New Roman"/>
                <w:color w:val="FF0000"/>
                <w:sz w:val="18"/>
                <w:szCs w:val="18"/>
                <w:lang w:val="es-CO"/>
              </w:rPr>
              <w:t>6</w:t>
            </w:r>
            <w:r>
              <w:rPr>
                <w:rFonts w:ascii="Times New Roman" w:eastAsia="MS Mincho" w:hAnsi="Times New Roman" w:cs="Times New Roman"/>
                <w:i/>
                <w:color w:val="FF0000"/>
                <w:sz w:val="18"/>
                <w:szCs w:val="18"/>
                <w:lang w:val="es-CO"/>
              </w:rPr>
              <w:t>x</w:t>
            </w:r>
            <w:r>
              <w:rPr>
                <w:rFonts w:ascii="Times New Roman" w:eastAsia="MS Mincho" w:hAnsi="Times New Roman" w:cs="Times New Roman"/>
                <w:color w:val="FF0000"/>
                <w:sz w:val="18"/>
                <w:szCs w:val="18"/>
                <w:vertAlign w:val="superscript"/>
                <w:lang w:val="es-CO"/>
              </w:rPr>
              <w:t>3</w:t>
            </w:r>
            <w:r>
              <w:rPr>
                <w:rFonts w:ascii="Times New Roman" w:eastAsia="MS Mincho" w:hAnsi="Times New Roman" w:cs="Times New Roman"/>
                <w:color w:val="FF0000"/>
                <w:sz w:val="18"/>
                <w:szCs w:val="18"/>
                <w:lang w:val="es-CO"/>
              </w:rPr>
              <w:t xml:space="preserve"> + 3 = 0</w:t>
            </w:r>
          </w:p>
          <w:p w14:paraId="46523F72" w14:textId="77777777" w:rsidR="00F27BF4" w:rsidRPr="0086757C" w:rsidRDefault="00F27BF4" w:rsidP="006B44B3">
            <w:pPr>
              <w:jc w:val="cente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strike/>
                <w:sz w:val="18"/>
                <w:szCs w:val="18"/>
                <w:lang w:val="es-CO"/>
              </w:rPr>
              <w:t>5x3 + 3 = 2x4 + 1</w:t>
            </w:r>
          </w:p>
          <w:p w14:paraId="5C58E0A3" w14:textId="77777777" w:rsidR="00F27BF4" w:rsidRPr="0086757C" w:rsidRDefault="00F27BF4" w:rsidP="006B44B3">
            <w:pPr>
              <w:rPr>
                <w:rFonts w:ascii="Times New Roman" w:eastAsia="MS Mincho" w:hAnsi="Times New Roman" w:cs="Times New Roman"/>
                <w:color w:val="FF0000"/>
                <w:sz w:val="18"/>
                <w:szCs w:val="18"/>
                <w:lang w:val="es-CO"/>
              </w:rPr>
            </w:pPr>
          </w:p>
          <w:p w14:paraId="58AEC074" w14:textId="77777777" w:rsidR="00F27BF4" w:rsidRDefault="00F27BF4" w:rsidP="006B44B3">
            <w:pPr>
              <w:rPr>
                <w:rFonts w:ascii="Times New Roman" w:eastAsia="MS Mincho" w:hAnsi="Times New Roman" w:cs="Times New Roman"/>
                <w:b/>
                <w:color w:val="FF0000"/>
                <w:sz w:val="18"/>
                <w:szCs w:val="18"/>
                <w:lang w:val="es-CO"/>
              </w:rPr>
            </w:pPr>
            <w:r w:rsidRPr="0086757C">
              <w:rPr>
                <w:rFonts w:ascii="Times New Roman" w:eastAsia="MS Mincho" w:hAnsi="Times New Roman" w:cs="Times New Roman"/>
                <w:b/>
                <w:color w:val="FF0000"/>
                <w:sz w:val="18"/>
                <w:szCs w:val="18"/>
                <w:lang w:val="es-CO"/>
              </w:rPr>
              <w:t>Las formas de las ecuaciones de primer grado son:</w:t>
            </w:r>
          </w:p>
          <w:p w14:paraId="431A09EB" w14:textId="77777777" w:rsidR="00F27BF4" w:rsidRPr="0086757C" w:rsidRDefault="00F27BF4" w:rsidP="006B44B3">
            <w:pPr>
              <w:rPr>
                <w:rFonts w:ascii="Times New Roman" w:eastAsia="MS Mincho" w:hAnsi="Times New Roman" w:cs="Times New Roman"/>
                <w:b/>
                <w:color w:val="FF0000"/>
                <w:sz w:val="18"/>
                <w:szCs w:val="18"/>
                <w:lang w:val="es-CO"/>
              </w:rPr>
            </w:pPr>
          </w:p>
          <w:p w14:paraId="58FB45CD" w14:textId="77777777" w:rsidR="00F27BF4" w:rsidRPr="00F31CC5" w:rsidRDefault="00F27BF4" w:rsidP="006B44B3">
            <w:pPr>
              <w:pStyle w:val="Prrafodelista"/>
              <w:numPr>
                <w:ilvl w:val="0"/>
                <w:numId w:val="4"/>
              </w:numPr>
              <w:rPr>
                <w:rFonts w:ascii="Times" w:eastAsiaTheme="minorEastAsia" w:hAnsi="Times"/>
                <w:color w:val="FF0000"/>
              </w:rPr>
            </w:pPr>
            <w:r>
              <w:rPr>
                <w:rFonts w:ascii="Times New Roman" w:eastAsiaTheme="minorEastAsia" w:hAnsi="Times New Roman" w:cs="Times New Roman"/>
                <w:i/>
                <w:color w:val="FF0000"/>
              </w:rPr>
              <w:t>x ±</w:t>
            </w:r>
            <w:r w:rsidRPr="00DF38D2">
              <w:rPr>
                <w:rFonts w:ascii="Times New Roman" w:eastAsiaTheme="minorEastAsia" w:hAnsi="Times New Roman" w:cs="Times New Roman"/>
                <w:i/>
                <w:color w:val="FF0000"/>
              </w:rPr>
              <w:t xml:space="preserve"> b</w:t>
            </w:r>
            <w:r>
              <w:rPr>
                <w:rFonts w:ascii="Times New Roman" w:eastAsiaTheme="minorEastAsia" w:hAnsi="Times New Roman" w:cs="Times New Roman"/>
                <w:color w:val="FF0000"/>
              </w:rPr>
              <w:t xml:space="preserve"> = </w:t>
            </w:r>
            <w:r w:rsidRPr="00DF38D2">
              <w:rPr>
                <w:rFonts w:ascii="Times New Roman" w:eastAsiaTheme="minorEastAsia" w:hAnsi="Times New Roman" w:cs="Times New Roman"/>
                <w:i/>
                <w:color w:val="FF0000"/>
              </w:rPr>
              <w:t>c</w:t>
            </w:r>
            <w:del w:id="1069" w:author="chris" w:date="2015-09-20T21:26:00Z">
              <w:r>
                <w:rPr>
                  <w:rFonts w:ascii="Times New Roman" w:eastAsiaTheme="minorEastAsia" w:hAnsi="Times New Roman" w:cs="Times New Roman"/>
                  <w:color w:val="FF0000"/>
                </w:rPr>
                <w:delText xml:space="preserve"> </w:delText>
              </w:r>
              <w:r w:rsidRPr="00F31CC5">
                <w:rPr>
                  <w:rFonts w:ascii="Cambria Math" w:hAnsi="Cambria Math"/>
                  <w:b/>
                  <w:i/>
                  <w:color w:val="FF0000"/>
                  <w:lang w:val="es-ES_tradnl"/>
                </w:rPr>
                <w:delText xml:space="preserve"> </w:delText>
              </w:r>
            </w:del>
            <w:ins w:id="1070" w:author="chris" w:date="2015-09-20T21:26:00Z">
              <w:r>
                <w:rPr>
                  <w:rFonts w:ascii="Times New Roman" w:hAnsi="Times New Roman"/>
                  <w:color w:val="FF0000"/>
                  <w:rPrChange w:id="1071" w:author="Diana Velásquez Rojas" w:date="2015-09-22T10:34:00Z">
                    <w:rPr>
                      <w:rFonts w:ascii="Times" w:eastAsiaTheme="minorEastAsia" w:hAnsi="Times"/>
                      <w:color w:val="FF0000"/>
                    </w:rPr>
                  </w:rPrChange>
                </w:rPr>
                <w:t xml:space="preserve"> </w:t>
              </w:r>
            </w:ins>
            <w:del w:id="1072" w:author="chris" w:date="2015-09-20T21:26:00Z">
              <w:r w:rsidRPr="00F31CC5">
                <w:rPr>
                  <w:rFonts w:ascii="Times" w:eastAsiaTheme="minorEastAsia" w:hAnsi="Times"/>
                  <w:color w:val="FF0000"/>
                </w:rPr>
                <w:delText xml:space="preserve"> </w:delText>
              </w:r>
              <w:r w:rsidRPr="00F31CC5" w:rsidDel="008A4BB5">
                <w:rPr>
                  <w:rFonts w:ascii="Times" w:eastAsiaTheme="minorEastAsia" w:hAnsi="Times"/>
                  <w:color w:val="FF0000"/>
                </w:rPr>
                <w:delText xml:space="preserve"> </w:delText>
              </w:r>
            </w:del>
            <w:ins w:id="1073" w:author="chris" w:date="2015-09-20T21:26:00Z">
              <w:r>
                <w:rPr>
                  <w:rFonts w:ascii="Times" w:eastAsiaTheme="minorEastAsia" w:hAnsi="Times"/>
                  <w:color w:val="FF0000"/>
                </w:rPr>
                <w:t xml:space="preserve"> </w:t>
              </w:r>
            </w:ins>
          </w:p>
          <w:p w14:paraId="3AB1A39D" w14:textId="77777777" w:rsidR="00F27BF4" w:rsidRPr="00F31CC5" w:rsidRDefault="00F27BF4" w:rsidP="006B44B3">
            <w:pPr>
              <w:pStyle w:val="Prrafodelista"/>
              <w:numPr>
                <w:ilvl w:val="0"/>
                <w:numId w:val="4"/>
              </w:numPr>
              <w:rPr>
                <w:rFonts w:ascii="Times" w:eastAsiaTheme="minorEastAsia" w:hAnsi="Times"/>
                <w:color w:val="FF0000"/>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Pr>
                <w:rFonts w:ascii="Times" w:eastAsiaTheme="minorEastAsia" w:hAnsi="Times"/>
                <w:color w:val="FF0000"/>
              </w:rPr>
              <w:t xml:space="preserve"> = </w:t>
            </w:r>
            <w:r w:rsidRPr="00DF38D2">
              <w:rPr>
                <w:rFonts w:ascii="Times" w:eastAsiaTheme="minorEastAsia" w:hAnsi="Times"/>
                <w:i/>
                <w:color w:val="FF0000"/>
              </w:rPr>
              <w:t>c</w:t>
            </w:r>
            <w:del w:id="1074" w:author="chris" w:date="2015-09-20T21:26:00Z">
              <w:r>
                <w:rPr>
                  <w:rFonts w:ascii="Times" w:eastAsiaTheme="minorEastAsia" w:hAnsi="Times"/>
                  <w:color w:val="FF0000"/>
                </w:rPr>
                <w:delText xml:space="preserve"> </w:delText>
              </w:r>
              <w:r w:rsidRPr="00F31CC5">
                <w:rPr>
                  <w:rFonts w:ascii="Cambria Math" w:hAnsi="Cambria Math"/>
                  <w:b/>
                  <w:i/>
                  <w:color w:val="FF0000"/>
                  <w:lang w:val="es-ES_tradnl"/>
                </w:rPr>
                <w:delText xml:space="preserve"> </w:delText>
              </w:r>
            </w:del>
            <w:ins w:id="1075" w:author="chris" w:date="2015-09-20T21:26:00Z">
              <w:r w:rsidRPr="00F31CC5">
                <w:rPr>
                  <w:rFonts w:ascii="Times" w:eastAsiaTheme="minorEastAsia" w:hAnsi="Times"/>
                  <w:color w:val="FF0000"/>
                </w:rPr>
                <w:t xml:space="preserve"> </w:t>
              </w:r>
            </w:ins>
            <w:del w:id="1076" w:author="chris" w:date="2015-09-20T21:26:00Z">
              <w:r w:rsidRPr="00F31CC5">
                <w:rPr>
                  <w:rFonts w:ascii="Times" w:eastAsiaTheme="minorEastAsia" w:hAnsi="Times"/>
                  <w:color w:val="FF0000"/>
                </w:rPr>
                <w:delText xml:space="preserve"> </w:delText>
              </w:r>
              <w:r w:rsidRPr="00F31CC5" w:rsidDel="008A4BB5">
                <w:rPr>
                  <w:rFonts w:ascii="Times" w:eastAsiaTheme="minorEastAsia" w:hAnsi="Times"/>
                  <w:color w:val="FF0000"/>
                </w:rPr>
                <w:delText xml:space="preserve"> </w:delText>
              </w:r>
            </w:del>
            <w:ins w:id="1077" w:author="chris" w:date="2015-09-20T21:26:00Z">
              <w:r>
                <w:rPr>
                  <w:rFonts w:ascii="Times" w:eastAsiaTheme="minorEastAsia" w:hAnsi="Times"/>
                  <w:color w:val="FF0000"/>
                </w:rPr>
                <w:t xml:space="preserve"> </w:t>
              </w:r>
            </w:ins>
          </w:p>
          <w:p w14:paraId="4BDE8537" w14:textId="77777777" w:rsidR="00F27BF4" w:rsidRPr="00F31CC5" w:rsidRDefault="00F27BF4" w:rsidP="006B44B3">
            <w:pPr>
              <w:pStyle w:val="Prrafodelista"/>
              <w:numPr>
                <w:ilvl w:val="0"/>
                <w:numId w:val="4"/>
              </w:numPr>
              <w:rPr>
                <w:rFonts w:ascii="Times New Roman" w:hAnsi="Times New Roman" w:cs="Times New Roman"/>
                <w:bCs/>
                <w:color w:val="FF0000"/>
                <w:lang w:val="es-CO"/>
              </w:rPr>
            </w:pPr>
            <w:proofErr w:type="spellStart"/>
            <w:r>
              <w:rPr>
                <w:rFonts w:ascii="Times" w:eastAsiaTheme="minorEastAsia" w:hAnsi="Times"/>
                <w:i/>
                <w:color w:val="FF0000"/>
              </w:rPr>
              <w:t>a</w:t>
            </w:r>
            <w:r w:rsidRPr="00DF38D2">
              <w:rPr>
                <w:rFonts w:ascii="Times" w:eastAsiaTheme="minorEastAsia" w:hAnsi="Times"/>
                <w:i/>
                <w:color w:val="FF0000"/>
              </w:rPr>
              <w:t>x</w:t>
            </w:r>
            <w:proofErr w:type="spellEnd"/>
            <w:r w:rsidRPr="00DF38D2">
              <w:rPr>
                <w:rFonts w:ascii="Times" w:eastAsiaTheme="minorEastAsia" w:hAnsi="Times"/>
                <w:i/>
                <w:color w:val="FF0000"/>
              </w:rPr>
              <w:t xml:space="preserve"> </w:t>
            </w:r>
            <w:r>
              <w:rPr>
                <w:rFonts w:ascii="Times New Roman" w:eastAsiaTheme="minorEastAsia" w:hAnsi="Times New Roman" w:cs="Times New Roman"/>
                <w:i/>
                <w:color w:val="FF0000"/>
              </w:rPr>
              <w:t>±</w:t>
            </w:r>
            <w:r w:rsidRPr="00DF38D2">
              <w:rPr>
                <w:rFonts w:ascii="Times" w:eastAsiaTheme="minorEastAsia" w:hAnsi="Times"/>
                <w:i/>
                <w:color w:val="FF0000"/>
              </w:rPr>
              <w:t xml:space="preserve"> b </w:t>
            </w:r>
            <w:r>
              <w:rPr>
                <w:rFonts w:ascii="Times" w:eastAsiaTheme="minorEastAsia" w:hAnsi="Times"/>
                <w:color w:val="FF0000"/>
              </w:rPr>
              <w:t xml:space="preserve">= </w:t>
            </w:r>
            <w:r w:rsidRPr="00DF38D2">
              <w:rPr>
                <w:rFonts w:ascii="Times" w:eastAsiaTheme="minorEastAsia" w:hAnsi="Times"/>
                <w:i/>
                <w:color w:val="FF0000"/>
              </w:rPr>
              <w:t>c</w:t>
            </w:r>
            <w:del w:id="1078" w:author="chris" w:date="2015-09-20T21:26:00Z">
              <w:r>
                <w:rPr>
                  <w:rFonts w:ascii="Times" w:eastAsiaTheme="minorEastAsia" w:hAnsi="Times"/>
                  <w:color w:val="FF0000"/>
                </w:rPr>
                <w:delText xml:space="preserve"> </w:delText>
              </w:r>
              <w:r w:rsidRPr="00F31CC5">
                <w:rPr>
                  <w:rFonts w:ascii="Times New Roman" w:eastAsiaTheme="minorEastAsia" w:hAnsi="Times New Roman" w:cs="Times New Roman"/>
                  <w:b/>
                  <w:color w:val="FF0000"/>
                </w:rPr>
                <w:delText xml:space="preserve"> </w:delText>
              </w:r>
            </w:del>
            <w:ins w:id="1079" w:author="chris" w:date="2015-09-20T21:26:00Z">
              <w:r>
                <w:rPr>
                  <w:rFonts w:ascii="Times" w:hAnsi="Times"/>
                  <w:color w:val="FF0000"/>
                  <w:rPrChange w:id="1080" w:author="Diana Velásquez Rojas" w:date="2015-09-22T10:34:00Z">
                    <w:rPr>
                      <w:rFonts w:ascii="Cambria Math" w:hAnsi="Cambria Math"/>
                      <w:b/>
                      <w:i/>
                      <w:color w:val="FF0000"/>
                    </w:rPr>
                  </w:rPrChange>
                </w:rPr>
                <w:t xml:space="preserve"> </w:t>
              </w:r>
            </w:ins>
            <w:del w:id="1081" w:author="chris" w:date="2015-09-20T21:26:00Z">
              <w:r w:rsidRPr="00F31CC5">
                <w:rPr>
                  <w:rFonts w:ascii="Cambria Math" w:hAnsi="Cambria Math"/>
                  <w:b/>
                  <w:i/>
                  <w:color w:val="FF0000"/>
                  <w:rPrChange w:id="1082" w:author="Diana Velásquez Rojas" w:date="2015-09-22T10:34:00Z">
                    <w:rPr>
                      <w:rFonts w:ascii="Times" w:eastAsiaTheme="minorEastAsia" w:hAnsi="Times"/>
                      <w:color w:val="FF0000"/>
                    </w:rPr>
                  </w:rPrChange>
                </w:rPr>
                <w:delText xml:space="preserve"> </w:delText>
              </w:r>
              <w:r w:rsidRPr="00F31CC5">
                <w:rPr>
                  <w:rFonts w:ascii="Times" w:eastAsiaTheme="minorEastAsia" w:hAnsi="Times"/>
                  <w:color w:val="FF0000"/>
                </w:rPr>
                <w:delText xml:space="preserve"> </w:delText>
              </w:r>
            </w:del>
            <w:del w:id="1083" w:author="chris" w:date="2015-09-21T18:33:00Z">
              <w:r w:rsidRPr="00F31CC5" w:rsidDel="00BF6B08">
                <w:rPr>
                  <w:rFonts w:ascii="Times" w:eastAsiaTheme="minorEastAsia" w:hAnsi="Times"/>
                  <w:color w:val="FF0000"/>
                </w:rPr>
                <w:delText xml:space="preserve"> </w:delText>
              </w:r>
            </w:del>
            <w:ins w:id="1084" w:author="chris" w:date="2015-09-21T18:33:00Z">
              <w:r>
                <w:rPr>
                  <w:rFonts w:ascii="Cambria Math" w:hAnsi="Cambria Math"/>
                  <w:b/>
                  <w:i/>
                  <w:color w:val="FF0000"/>
                  <w:lang w:val="es-ES_tradnl"/>
                </w:rPr>
                <w:t xml:space="preserve"> </w:t>
              </w:r>
            </w:ins>
          </w:p>
          <w:p w14:paraId="32A97E40" w14:textId="77777777" w:rsidR="00F27BF4" w:rsidRPr="0086757C" w:rsidRDefault="00F27BF4" w:rsidP="006B44B3">
            <w:pPr>
              <w:rPr>
                <w:rFonts w:ascii="Times New Roman" w:eastAsia="MS Mincho" w:hAnsi="Times New Roman" w:cs="Times New Roman"/>
                <w:b/>
                <w:color w:val="FF0000"/>
                <w:sz w:val="18"/>
                <w:szCs w:val="18"/>
                <w:lang w:val="es-CO"/>
              </w:rPr>
            </w:pPr>
          </w:p>
          <w:p w14:paraId="2B5D2CFA" w14:textId="77777777" w:rsidR="00F27BF4" w:rsidRDefault="00F27BF4" w:rsidP="006B44B3">
            <w:pPr>
              <w:rPr>
                <w:rFonts w:ascii="Times New Roman" w:eastAsia="MS Mincho" w:hAnsi="Times New Roman" w:cs="Times New Roman"/>
                <w:b/>
                <w:sz w:val="18"/>
                <w:szCs w:val="18"/>
                <w:lang w:val="es-CO"/>
              </w:rPr>
            </w:pPr>
            <w:r w:rsidRPr="0086757C">
              <w:rPr>
                <w:rFonts w:ascii="Times New Roman" w:eastAsia="MS Mincho" w:hAnsi="Times New Roman" w:cs="Times New Roman"/>
                <w:b/>
                <w:sz w:val="18"/>
                <w:szCs w:val="18"/>
                <w:lang w:val="es-CO"/>
              </w:rPr>
              <w:t>Resolución de ecuaciones de primer grado</w:t>
            </w:r>
          </w:p>
          <w:p w14:paraId="3093307D" w14:textId="77777777" w:rsidR="00F27BF4" w:rsidRPr="0086757C" w:rsidRDefault="00F27BF4" w:rsidP="006B44B3">
            <w:pPr>
              <w:rPr>
                <w:rFonts w:ascii="Times New Roman" w:eastAsia="MS Mincho" w:hAnsi="Times New Roman" w:cs="Times New Roman"/>
                <w:b/>
                <w:sz w:val="18"/>
                <w:szCs w:val="18"/>
                <w:lang w:val="es-CO"/>
              </w:rPr>
            </w:pPr>
          </w:p>
          <w:p w14:paraId="19B7F1B2" w14:textId="77777777" w:rsidR="00F27BF4" w:rsidRPr="0086757C" w:rsidRDefault="00F27BF4" w:rsidP="006B44B3">
            <w:pPr>
              <w:rPr>
                <w:rFonts w:ascii="Times New Roman" w:eastAsia="MS Mincho" w:hAnsi="Times New Roman" w:cs="Times New Roman"/>
                <w:color w:val="FF0000"/>
                <w:sz w:val="18"/>
                <w:szCs w:val="18"/>
                <w:lang w:val="es-CO"/>
              </w:rPr>
            </w:pPr>
            <w:r w:rsidRPr="0086757C">
              <w:rPr>
                <w:rFonts w:ascii="Times New Roman" w:eastAsia="MS Mincho" w:hAnsi="Times New Roman" w:cs="Times New Roman"/>
                <w:color w:val="FF0000"/>
                <w:sz w:val="18"/>
                <w:szCs w:val="18"/>
                <w:lang w:val="es-CO"/>
              </w:rPr>
              <w:t>Para resolver una ecuación de primer grado se utiliza la propiedad uniforme de la igualdad</w:t>
            </w:r>
            <w:r>
              <w:rPr>
                <w:rFonts w:ascii="Times New Roman" w:eastAsia="MS Mincho" w:hAnsi="Times New Roman" w:cs="Times New Roman"/>
                <w:color w:val="FF0000"/>
                <w:sz w:val="18"/>
                <w:szCs w:val="18"/>
                <w:lang w:val="es-CO"/>
              </w:rPr>
              <w:t>, realizando a cada miembro</w:t>
            </w:r>
            <w:del w:id="1085" w:author="chris" w:date="2015-09-21T17:43:00Z">
              <w:r>
                <w:rPr>
                  <w:rFonts w:ascii="Times New Roman" w:eastAsia="MS Mincho" w:hAnsi="Times New Roman" w:cs="Times New Roman"/>
                  <w:color w:val="FF0000"/>
                  <w:sz w:val="18"/>
                  <w:szCs w:val="18"/>
                  <w:lang w:val="es-CO"/>
                </w:rPr>
                <w:delText>,</w:delText>
              </w:r>
            </w:del>
            <w:r>
              <w:rPr>
                <w:rFonts w:ascii="Times New Roman" w:eastAsia="MS Mincho" w:hAnsi="Times New Roman" w:cs="Times New Roman"/>
                <w:color w:val="FF0000"/>
                <w:sz w:val="18"/>
                <w:szCs w:val="18"/>
                <w:lang w:val="es-CO"/>
              </w:rPr>
              <w:t xml:space="preserve"> la operación contraria del término independiente o de la constante del término variable, según corresponda.</w:t>
            </w:r>
          </w:p>
          <w:p w14:paraId="40BFFBAD"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En general, para resolver ecuaciones de primer grado, debemos seguir estos pasos:</w:t>
            </w:r>
          </w:p>
          <w:p w14:paraId="2026F6AA"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1. Quitar paréntesis.</w:t>
            </w:r>
          </w:p>
          <w:p w14:paraId="11D190EE"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2. Quitar denominadores.</w:t>
            </w:r>
          </w:p>
          <w:p w14:paraId="2FB1C4A4"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3. Agrupar los términos con incógnita en un miembro y los términos independientes en el otro.</w:t>
            </w:r>
          </w:p>
          <w:p w14:paraId="51D19AAC"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4. Reducir los términos semejantes.</w:t>
            </w:r>
          </w:p>
          <w:p w14:paraId="7127A32E" w14:textId="77777777" w:rsidR="00F27BF4" w:rsidRPr="0086757C" w:rsidRDefault="00F27BF4" w:rsidP="006B44B3">
            <w:pPr>
              <w:rPr>
                <w:rFonts w:ascii="Times New Roman" w:eastAsia="MS Mincho" w:hAnsi="Times New Roman" w:cs="Times New Roman"/>
                <w:strike/>
                <w:sz w:val="18"/>
                <w:szCs w:val="18"/>
                <w:lang w:val="es-CO"/>
              </w:rPr>
            </w:pPr>
            <w:r w:rsidRPr="0086757C">
              <w:rPr>
                <w:rFonts w:ascii="Times New Roman" w:eastAsia="MS Mincho" w:hAnsi="Times New Roman" w:cs="Times New Roman"/>
                <w:strike/>
                <w:sz w:val="18"/>
                <w:szCs w:val="18"/>
                <w:lang w:val="es-CO"/>
              </w:rPr>
              <w:t>5. Despejar la incógnita.</w:t>
            </w:r>
          </w:p>
          <w:p w14:paraId="18AC0EBB" w14:textId="77777777" w:rsidR="00F27BF4" w:rsidRPr="0086757C" w:rsidRDefault="00F27BF4" w:rsidP="006B44B3">
            <w:pPr>
              <w:rPr>
                <w:rFonts w:ascii="Times New Roman" w:eastAsia="MS Mincho" w:hAnsi="Times New Roman" w:cs="Times New Roman"/>
                <w:strike/>
                <w:sz w:val="18"/>
                <w:szCs w:val="18"/>
                <w:lang w:val="es-CO"/>
              </w:rPr>
            </w:pPr>
          </w:p>
          <w:p w14:paraId="1BBDC885"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eastAsia="MS Mincho" w:hAnsi="Times New Roman" w:cs="Times New Roman"/>
                <w:sz w:val="18"/>
                <w:szCs w:val="18"/>
                <w:lang w:val="es-CO"/>
              </w:rPr>
              <w:t>4. En las diapositivas del recurso se debe cambiar la última, que es la que aparece a continuación:</w:t>
            </w:r>
          </w:p>
          <w:p w14:paraId="5AC24CB7" w14:textId="77777777" w:rsidR="00F27BF4" w:rsidRPr="0086757C" w:rsidRDefault="00F27BF4" w:rsidP="006B44B3">
            <w:pPr>
              <w:rPr>
                <w:rFonts w:ascii="Times New Roman" w:eastAsia="MS Mincho" w:hAnsi="Times New Roman" w:cs="Times New Roman"/>
                <w:sz w:val="18"/>
                <w:szCs w:val="18"/>
                <w:lang w:val="es-CO"/>
              </w:rPr>
            </w:pPr>
            <w:r w:rsidRPr="0086757C">
              <w:rPr>
                <w:rFonts w:ascii="Times New Roman" w:hAnsi="Times New Roman" w:cs="Times New Roman"/>
                <w:noProof/>
                <w:lang w:val="es-CO" w:eastAsia="es-CO"/>
              </w:rPr>
              <w:lastRenderedPageBreak/>
              <w:drawing>
                <wp:inline distT="0" distB="0" distL="0" distR="0" wp14:anchorId="11D94924" wp14:editId="57D79BC1">
                  <wp:extent cx="4135493" cy="25848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5493" cy="2584800"/>
                          </a:xfrm>
                          <a:prstGeom prst="rect">
                            <a:avLst/>
                          </a:prstGeom>
                        </pic:spPr>
                      </pic:pic>
                    </a:graphicData>
                  </a:graphic>
                </wp:inline>
              </w:drawing>
            </w:r>
          </w:p>
          <w:p w14:paraId="6B05DD5F" w14:textId="77777777" w:rsidR="00F27BF4" w:rsidRPr="0086757C" w:rsidRDefault="00F27BF4" w:rsidP="006B44B3">
            <w:pPr>
              <w:rPr>
                <w:rFonts w:ascii="Times New Roman" w:eastAsia="MS Mincho" w:hAnsi="Times New Roman" w:cs="Times New Roman"/>
                <w:sz w:val="18"/>
                <w:szCs w:val="18"/>
                <w:lang w:val="es-CO"/>
              </w:rPr>
            </w:pPr>
          </w:p>
          <w:p w14:paraId="5B0A7DFF" w14:textId="77777777" w:rsidR="00F27BF4" w:rsidRDefault="00F27BF4" w:rsidP="006B44B3">
            <w:pP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Reemplazarla p</w:t>
            </w:r>
            <w:r w:rsidRPr="0086757C">
              <w:rPr>
                <w:rFonts w:ascii="Times New Roman" w:eastAsia="MS Mincho" w:hAnsi="Times New Roman" w:cs="Times New Roman"/>
                <w:sz w:val="18"/>
                <w:szCs w:val="18"/>
                <w:lang w:val="es-CO"/>
              </w:rPr>
              <w:t>or la siguiente:</w:t>
            </w:r>
          </w:p>
          <w:p w14:paraId="3C907C79" w14:textId="77777777" w:rsidR="00F27BF4" w:rsidRDefault="00F27BF4" w:rsidP="006B44B3">
            <w:pPr>
              <w:rPr>
                <w:rFonts w:ascii="Times New Roman" w:eastAsia="MS Mincho" w:hAnsi="Times New Roman" w:cs="Times New Roman"/>
                <w:sz w:val="18"/>
                <w:szCs w:val="18"/>
                <w:lang w:val="es-CO"/>
              </w:rPr>
            </w:pPr>
          </w:p>
          <w:p w14:paraId="0E0409D3" w14:textId="77777777" w:rsidR="00F27BF4" w:rsidRPr="0086757C" w:rsidRDefault="00F27BF4" w:rsidP="006B44B3">
            <w:pPr>
              <w:jc w:val="center"/>
              <w:rPr>
                <w:rFonts w:ascii="Times New Roman" w:eastAsia="MS Mincho" w:hAnsi="Times New Roman" w:cs="Times New Roman"/>
                <w:sz w:val="18"/>
                <w:szCs w:val="18"/>
                <w:lang w:val="es-CO"/>
              </w:rPr>
            </w:pPr>
            <w:r>
              <w:rPr>
                <w:rFonts w:ascii="Times New Roman" w:eastAsia="MS Mincho" w:hAnsi="Times New Roman" w:cs="Times New Roman"/>
                <w:sz w:val="18"/>
                <w:szCs w:val="18"/>
                <w:lang w:val="es-CO"/>
              </w:rPr>
              <w:t>4</w:t>
            </w:r>
            <w:r w:rsidRPr="002A770D">
              <w:rPr>
                <w:rFonts w:ascii="Times New Roman" w:eastAsia="MS Mincho" w:hAnsi="Times New Roman" w:cs="Times New Roman"/>
                <w:i/>
                <w:sz w:val="18"/>
                <w:szCs w:val="18"/>
                <w:lang w:val="es-CO"/>
              </w:rPr>
              <w:t>x</w:t>
            </w:r>
            <w:r>
              <w:rPr>
                <w:rFonts w:ascii="Times New Roman" w:eastAsia="MS Mincho" w:hAnsi="Times New Roman" w:cs="Times New Roman"/>
                <w:sz w:val="18"/>
                <w:szCs w:val="18"/>
                <w:lang w:val="es-CO"/>
              </w:rPr>
              <w:t xml:space="preserve"> – 27 = </w:t>
            </w:r>
            <w:del w:id="1086" w:author="Sandra Ballen" w:date="2015-09-22T10:34:00Z">
              <w:r>
                <w:rPr>
                  <w:rFonts w:ascii="Times New Roman" w:eastAsia="MS Mincho" w:hAnsi="Times New Roman" w:cs="Times New Roman"/>
                  <w:sz w:val="18"/>
                  <w:szCs w:val="18"/>
                  <w:lang w:val="es-CO"/>
                </w:rPr>
                <w:delText>‒</w:delText>
              </w:r>
            </w:del>
            <w:ins w:id="1087" w:author="Sandra Ballen" w:date="2015-09-22T10:34:00Z">
              <w:r>
                <w:rPr>
                  <w:rFonts w:ascii="Times New Roman" w:eastAsia="MS Mincho" w:hAnsi="Times New Roman" w:cs="Times New Roman"/>
                  <w:sz w:val="18"/>
                  <w:szCs w:val="18"/>
                  <w:lang w:val="es-CO"/>
                </w:rPr>
                <w:t>–</w:t>
              </w:r>
            </w:ins>
            <w:r>
              <w:rPr>
                <w:rFonts w:ascii="Times New Roman" w:eastAsia="MS Mincho" w:hAnsi="Times New Roman" w:cs="Times New Roman"/>
                <w:sz w:val="18"/>
                <w:szCs w:val="18"/>
                <w:lang w:val="es-CO"/>
              </w:rPr>
              <w:t>15</w:t>
            </w:r>
          </w:p>
          <w:p w14:paraId="4BF98B4A" w14:textId="77777777" w:rsidR="00F27BF4" w:rsidRPr="0086757C" w:rsidRDefault="00F27BF4" w:rsidP="006B44B3">
            <w:pPr>
              <w:rPr>
                <w:rFonts w:ascii="Times New Roman" w:eastAsia="MS Mincho" w:hAnsi="Times New Roman" w:cs="Times New Roman"/>
                <w:sz w:val="18"/>
                <w:szCs w:val="18"/>
                <w:lang w:val="es-CO"/>
              </w:rPr>
            </w:pPr>
          </w:p>
          <w:p w14:paraId="3F617318" w14:textId="77777777" w:rsidR="00F27BF4" w:rsidRPr="006B381B" w:rsidRDefault="00F27BF4" w:rsidP="006B44B3">
            <w:pPr>
              <w:rPr>
                <w:rFonts w:ascii="Arial" w:eastAsia="MS Mincho" w:hAnsi="Arial" w:cs="Arial"/>
                <w:sz w:val="18"/>
                <w:szCs w:val="18"/>
                <w:lang w:val="es-CO"/>
              </w:rPr>
            </w:pPr>
            <w:r w:rsidRPr="0086757C">
              <w:rPr>
                <w:rFonts w:ascii="Times New Roman" w:eastAsia="MS Mincho" w:hAnsi="Times New Roman" w:cs="Times New Roman"/>
                <w:sz w:val="18"/>
                <w:szCs w:val="18"/>
                <w:lang w:val="es-CO"/>
              </w:rPr>
              <w:t>El enunciado y las opciones de respuesta permanecen igual.</w:t>
            </w:r>
          </w:p>
        </w:tc>
      </w:tr>
      <w:tr w:rsidR="00F27BF4" w:rsidRPr="00053744" w14:paraId="68B9CF56" w14:textId="77777777" w:rsidTr="006B44B3">
        <w:tc>
          <w:tcPr>
            <w:tcW w:w="2518" w:type="dxa"/>
            <w:tcPrChange w:id="1088" w:author="Diana Velásquez Rojas" w:date="2015-09-22T10:34:00Z">
              <w:tcPr>
                <w:tcW w:w="2518" w:type="dxa"/>
              </w:tcPr>
            </w:tcPrChange>
          </w:tcPr>
          <w:p w14:paraId="63387735"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Change w:id="1089" w:author="Diana Velásquez Rojas" w:date="2015-09-22T10:34:00Z">
              <w:tcPr>
                <w:tcW w:w="6536" w:type="dxa"/>
              </w:tcPr>
            </w:tcPrChange>
          </w:tcPr>
          <w:p w14:paraId="08420B57" w14:textId="77777777" w:rsidR="00F27BF4" w:rsidRPr="00053744" w:rsidRDefault="00F27BF4" w:rsidP="006B44B3">
            <w:pPr>
              <w:rPr>
                <w:rFonts w:ascii="Times New Roman" w:hAnsi="Times New Roman" w:cs="Times New Roman"/>
                <w:color w:val="000000"/>
              </w:rPr>
            </w:pPr>
            <w:r>
              <w:rPr>
                <w:rFonts w:ascii="Times New Roman" w:hAnsi="Times New Roman" w:cs="Times New Roman"/>
                <w:color w:val="000000"/>
              </w:rPr>
              <w:t>Repaso de ecuaciones de primer grado</w:t>
            </w:r>
          </w:p>
        </w:tc>
      </w:tr>
      <w:tr w:rsidR="00F27BF4" w:rsidRPr="00053744" w14:paraId="4DA9D41F" w14:textId="77777777" w:rsidTr="006B44B3">
        <w:tc>
          <w:tcPr>
            <w:tcW w:w="2518" w:type="dxa"/>
            <w:tcPrChange w:id="1090" w:author="Diana Velásquez Rojas" w:date="2015-09-22T10:34:00Z">
              <w:tcPr>
                <w:tcW w:w="2518" w:type="dxa"/>
              </w:tcPr>
            </w:tcPrChange>
          </w:tcPr>
          <w:p w14:paraId="3B540211"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Change w:id="1091" w:author="Diana Velásquez Rojas" w:date="2015-09-22T10:34:00Z">
              <w:tcPr>
                <w:tcW w:w="6536" w:type="dxa"/>
              </w:tcPr>
            </w:tcPrChange>
          </w:tcPr>
          <w:p w14:paraId="20E00844" w14:textId="77777777" w:rsidR="00F27BF4" w:rsidRPr="00053744" w:rsidRDefault="00F27BF4" w:rsidP="006B44B3">
            <w:pPr>
              <w:rPr>
                <w:rFonts w:ascii="Times New Roman" w:hAnsi="Times New Roman" w:cs="Times New Roman"/>
                <w:color w:val="000000"/>
              </w:rPr>
            </w:pPr>
            <w:r>
              <w:rPr>
                <w:rFonts w:ascii="Times New Roman" w:hAnsi="Times New Roman" w:cs="Times New Roman"/>
                <w:color w:val="000000"/>
              </w:rPr>
              <w:t>Interactivo para repasar el vocabulario relacionado con ecuaciones y el proceso de solución de una ecuación</w:t>
            </w:r>
          </w:p>
        </w:tc>
      </w:tr>
    </w:tbl>
    <w:p w14:paraId="073B84AE" w14:textId="77777777" w:rsidR="00F27BF4" w:rsidRPr="000346E4" w:rsidRDefault="00F27BF4" w:rsidP="00F27BF4">
      <w:pPr>
        <w:spacing w:after="0"/>
        <w:jc w:val="both"/>
        <w:rPr>
          <w:rFonts w:ascii="Times New Roman" w:hAnsi="Times New Roman" w:cs="Times New Roman"/>
          <w:color w:val="000000"/>
        </w:rPr>
      </w:pPr>
    </w:p>
    <w:p w14:paraId="115DAB68" w14:textId="77777777" w:rsidR="00F27BF4" w:rsidRDefault="00F27BF4" w:rsidP="00F27BF4">
      <w:pPr>
        <w:spacing w:after="0"/>
        <w:jc w:val="both"/>
        <w:rPr>
          <w:rFonts w:ascii="Times New Roman" w:hAnsi="Times New Roman" w:cs="Times New Roman"/>
          <w:color w:val="000000"/>
          <w:lang w:val="es-CO"/>
        </w:rPr>
      </w:pPr>
      <w:r w:rsidRPr="007F251B">
        <w:rPr>
          <w:rFonts w:ascii="Times New Roman" w:hAnsi="Times New Roman" w:cs="Times New Roman"/>
          <w:b/>
          <w:color w:val="000000"/>
          <w:lang w:val="es-CO"/>
        </w:rPr>
        <w:t>Situaciones de tipo aritmético y geométrico</w:t>
      </w:r>
      <w:r>
        <w:rPr>
          <w:rFonts w:ascii="Times New Roman" w:hAnsi="Times New Roman" w:cs="Times New Roman"/>
          <w:color w:val="000000"/>
          <w:lang w:val="es-CO"/>
        </w:rPr>
        <w:t xml:space="preserve"> que registran información numérica y plantean una pregunta, </w:t>
      </w:r>
      <w:r w:rsidRPr="007F251B">
        <w:rPr>
          <w:rFonts w:ascii="Times New Roman" w:hAnsi="Times New Roman" w:cs="Times New Roman"/>
          <w:b/>
          <w:color w:val="000000"/>
          <w:lang w:val="es-CO"/>
        </w:rPr>
        <w:t>se pueden expresar a través de una ecuación</w:t>
      </w:r>
      <w:r>
        <w:rPr>
          <w:rFonts w:ascii="Times New Roman" w:hAnsi="Times New Roman" w:cs="Times New Roman"/>
          <w:color w:val="000000"/>
          <w:lang w:val="es-CO"/>
        </w:rPr>
        <w:t xml:space="preserve">; esto se hace designando una </w:t>
      </w:r>
      <w:r w:rsidRPr="00820563">
        <w:rPr>
          <w:rFonts w:ascii="Times New Roman" w:hAnsi="Times New Roman" w:cs="Times New Roman"/>
          <w:b/>
          <w:color w:val="000000"/>
          <w:lang w:val="es-CO"/>
        </w:rPr>
        <w:t>variable</w:t>
      </w:r>
      <w:r>
        <w:rPr>
          <w:rFonts w:ascii="Times New Roman" w:hAnsi="Times New Roman" w:cs="Times New Roman"/>
          <w:b/>
          <w:color w:val="000000"/>
          <w:lang w:val="es-CO"/>
        </w:rPr>
        <w:t xml:space="preserve"> o incógnita</w:t>
      </w:r>
      <w:r>
        <w:rPr>
          <w:rFonts w:ascii="Times New Roman" w:hAnsi="Times New Roman" w:cs="Times New Roman"/>
          <w:color w:val="000000"/>
          <w:lang w:val="es-CO"/>
        </w:rPr>
        <w:t xml:space="preserve"> a la información que no se conoce en la situación (que por lo general aparece en la </w:t>
      </w:r>
      <w:r w:rsidRPr="00820563">
        <w:rPr>
          <w:rFonts w:ascii="Times New Roman" w:hAnsi="Times New Roman" w:cs="Times New Roman"/>
          <w:b/>
          <w:color w:val="000000"/>
          <w:lang w:val="es-CO"/>
        </w:rPr>
        <w:t>pregunta</w:t>
      </w:r>
      <w:r>
        <w:rPr>
          <w:rFonts w:ascii="Times New Roman" w:hAnsi="Times New Roman" w:cs="Times New Roman"/>
          <w:color w:val="000000"/>
          <w:lang w:val="es-CO"/>
        </w:rPr>
        <w:t xml:space="preserve">) y usándola para escribir una </w:t>
      </w:r>
      <w:r w:rsidRPr="00820563">
        <w:rPr>
          <w:rFonts w:ascii="Times New Roman" w:hAnsi="Times New Roman" w:cs="Times New Roman"/>
          <w:b/>
          <w:color w:val="000000"/>
          <w:lang w:val="es-CO"/>
        </w:rPr>
        <w:t>igualdad</w:t>
      </w:r>
      <w:r>
        <w:rPr>
          <w:rFonts w:ascii="Times New Roman" w:hAnsi="Times New Roman" w:cs="Times New Roman"/>
          <w:color w:val="000000"/>
          <w:lang w:val="es-CO"/>
        </w:rPr>
        <w:t xml:space="preserve"> que exprese la información que sí se conoce.</w:t>
      </w:r>
    </w:p>
    <w:p w14:paraId="51855DFE" w14:textId="77777777" w:rsidR="00F27BF4" w:rsidRDefault="00F27BF4" w:rsidP="00F27BF4">
      <w:pPr>
        <w:spacing w:after="0"/>
        <w:jc w:val="both"/>
        <w:rPr>
          <w:rFonts w:ascii="Times New Roman" w:hAnsi="Times New Roman" w:cs="Times New Roman"/>
          <w:color w:val="000000"/>
          <w:lang w:val="es-CO"/>
        </w:rPr>
      </w:pPr>
    </w:p>
    <w:p w14:paraId="0473AF5F"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Estas situaciones son </w:t>
      </w:r>
      <w:r w:rsidRPr="00291175">
        <w:rPr>
          <w:rFonts w:ascii="Times New Roman" w:hAnsi="Times New Roman" w:cs="Times New Roman"/>
          <w:b/>
          <w:color w:val="000000"/>
          <w:lang w:val="es-CO"/>
        </w:rPr>
        <w:t>problemas</w:t>
      </w:r>
      <w:r>
        <w:rPr>
          <w:rFonts w:ascii="Times New Roman" w:hAnsi="Times New Roman" w:cs="Times New Roman"/>
          <w:color w:val="000000"/>
          <w:lang w:val="es-CO"/>
        </w:rPr>
        <w:t xml:space="preserve"> que manejan contextos como mediciones, conteo de objetos o personas, manejos de dinero y edades, entre otros. </w:t>
      </w:r>
    </w:p>
    <w:p w14:paraId="651B77AC" w14:textId="77777777" w:rsidR="00F27BF4" w:rsidRDefault="00F27BF4" w:rsidP="00F27BF4">
      <w:pPr>
        <w:spacing w:after="0"/>
        <w:jc w:val="both"/>
        <w:rPr>
          <w:rFonts w:ascii="Times New Roman" w:hAnsi="Times New Roman" w:cs="Times New Roman"/>
          <w:color w:val="000000"/>
          <w:lang w:val="es-CO"/>
        </w:rPr>
      </w:pPr>
    </w:p>
    <w:p w14:paraId="69CAE91C" w14:textId="77777777" w:rsidR="00F27BF4" w:rsidRDefault="00F27BF4" w:rsidP="00F27BF4">
      <w:pPr>
        <w:spacing w:after="0"/>
        <w:jc w:val="both"/>
        <w:rPr>
          <w:rFonts w:ascii="Times New Roman" w:hAnsi="Times New Roman" w:cs="Times New Roman"/>
          <w:color w:val="000000"/>
          <w:lang w:val="es-CO"/>
        </w:rPr>
      </w:pPr>
      <w:r>
        <w:rPr>
          <w:rFonts w:ascii="Times New Roman" w:hAnsi="Times New Roman" w:cs="Times New Roman"/>
          <w:color w:val="000000"/>
          <w:lang w:val="es-CO"/>
        </w:rPr>
        <w:t>Ejemplo:</w:t>
      </w:r>
    </w:p>
    <w:p w14:paraId="285DB908" w14:textId="77777777" w:rsidR="00F27BF4" w:rsidRDefault="00F27BF4" w:rsidP="00F27BF4">
      <w:pPr>
        <w:spacing w:after="0"/>
        <w:jc w:val="both"/>
        <w:rPr>
          <w:rFonts w:ascii="Times New Roman" w:hAnsi="Times New Roman" w:cs="Times New Roman"/>
          <w:color w:val="000000"/>
          <w:lang w:val="es-CO"/>
        </w:rPr>
      </w:pPr>
    </w:p>
    <w:p w14:paraId="2E9023ED" w14:textId="77777777" w:rsidR="00F27BF4" w:rsidRPr="00457907" w:rsidRDefault="00F27BF4" w:rsidP="00F27BF4">
      <w:pPr>
        <w:spacing w:after="0"/>
        <w:jc w:val="both"/>
        <w:rPr>
          <w:rFonts w:ascii="Times New Roman" w:hAnsi="Times New Roman" w:cs="Times New Roman"/>
          <w:color w:val="000000"/>
          <w:lang w:val="es-CO"/>
        </w:rPr>
      </w:pPr>
      <w:r w:rsidRPr="00457907">
        <w:rPr>
          <w:rFonts w:ascii="Times New Roman" w:hAnsi="Times New Roman" w:cs="Times New Roman"/>
          <w:color w:val="000000"/>
          <w:lang w:val="es-CO"/>
        </w:rPr>
        <w:t>Alexander olvidó la cantidad de dinero que retiraba este mes cada vez que usaba su tarjeta débito, pero recuerda que hizo 7 retiros por la misma cantidad. Si al principio del mes tenía $</w:t>
      </w:r>
      <w:r>
        <w:rPr>
          <w:rFonts w:ascii="Times New Roman" w:hAnsi="Times New Roman" w:cs="Times New Roman"/>
          <w:color w:val="000000"/>
          <w:lang w:val="es-CO"/>
        </w:rPr>
        <w:t xml:space="preserve">2 557 700 </w:t>
      </w:r>
      <w:r w:rsidRPr="00457907">
        <w:rPr>
          <w:rFonts w:ascii="Times New Roman" w:hAnsi="Times New Roman" w:cs="Times New Roman"/>
          <w:color w:val="000000"/>
          <w:lang w:val="es-CO"/>
        </w:rPr>
        <w:t>y finalizó el mes con $ 142 700 en su cuenta bancaria, ¿</w:t>
      </w:r>
      <w:r>
        <w:rPr>
          <w:rFonts w:ascii="Times New Roman" w:hAnsi="Times New Roman" w:cs="Times New Roman"/>
          <w:color w:val="000000"/>
          <w:lang w:val="es-CO"/>
        </w:rPr>
        <w:t>c</w:t>
      </w:r>
      <w:r w:rsidRPr="00457907">
        <w:rPr>
          <w:rFonts w:ascii="Times New Roman" w:hAnsi="Times New Roman" w:cs="Times New Roman"/>
          <w:color w:val="000000"/>
          <w:lang w:val="es-CO"/>
        </w:rPr>
        <w:t>uál fue el valor de cada débito?</w:t>
      </w:r>
    </w:p>
    <w:p w14:paraId="6ABF0187" w14:textId="77777777" w:rsidR="00F27BF4" w:rsidRDefault="00F27BF4" w:rsidP="00F27BF4">
      <w:pPr>
        <w:spacing w:after="0"/>
        <w:rPr>
          <w:rFonts w:ascii="Times" w:hAnsi="Times"/>
        </w:rPr>
      </w:pPr>
    </w:p>
    <w:p w14:paraId="3CAA8E5B" w14:textId="77777777" w:rsidR="00F27BF4" w:rsidRDefault="00F27BF4" w:rsidP="00F27BF4">
      <w:pPr>
        <w:spacing w:after="0"/>
        <w:rPr>
          <w:rFonts w:ascii="Times" w:hAnsi="Times"/>
        </w:rPr>
      </w:pPr>
      <w:r>
        <w:rPr>
          <w:rFonts w:ascii="Times" w:hAnsi="Times"/>
        </w:rPr>
        <w:t xml:space="preserve">Para </w:t>
      </w:r>
      <w:r w:rsidRPr="000D09B3">
        <w:rPr>
          <w:rFonts w:ascii="Times" w:hAnsi="Times"/>
          <w:b/>
        </w:rPr>
        <w:t>resolver el problema</w:t>
      </w:r>
      <w:r>
        <w:rPr>
          <w:rFonts w:ascii="Times" w:hAnsi="Times"/>
        </w:rPr>
        <w:t xml:space="preserve"> </w:t>
      </w:r>
      <w:r w:rsidRPr="000D09B3">
        <w:rPr>
          <w:rFonts w:ascii="Times" w:hAnsi="Times"/>
          <w:b/>
        </w:rPr>
        <w:t>los pasos</w:t>
      </w:r>
      <w:r>
        <w:rPr>
          <w:rFonts w:ascii="Times" w:hAnsi="Times"/>
        </w:rPr>
        <w:t xml:space="preserve"> a seguir son:</w:t>
      </w:r>
    </w:p>
    <w:p w14:paraId="76240BA0" w14:textId="77777777" w:rsidR="00F27BF4" w:rsidRDefault="00F27BF4" w:rsidP="00F27BF4">
      <w:pPr>
        <w:spacing w:after="0"/>
        <w:rPr>
          <w:rFonts w:ascii="Times" w:hAnsi="Times"/>
        </w:rPr>
      </w:pPr>
    </w:p>
    <w:p w14:paraId="5FDEFFC5"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45760A">
        <w:rPr>
          <w:rFonts w:ascii="Times" w:hAnsi="Times"/>
          <w:b/>
        </w:rPr>
        <w:t xml:space="preserve">lee </w:t>
      </w:r>
      <w:r>
        <w:rPr>
          <w:rFonts w:ascii="Times" w:hAnsi="Times"/>
          <w:b/>
        </w:rPr>
        <w:t xml:space="preserve">y comprende </w:t>
      </w:r>
      <w:r w:rsidRPr="0045760A">
        <w:rPr>
          <w:rFonts w:ascii="Times" w:hAnsi="Times"/>
          <w:b/>
        </w:rPr>
        <w:t>el problema</w:t>
      </w:r>
      <w:ins w:id="1092" w:author="chris" w:date="2015-09-21T17:48:00Z">
        <w:r w:rsidRPr="0076694C">
          <w:rPr>
            <w:rFonts w:ascii="Times" w:hAnsi="Times"/>
          </w:rPr>
          <w:t>, para</w:t>
        </w:r>
        <w:r>
          <w:rPr>
            <w:rFonts w:ascii="Times" w:hAnsi="Times"/>
            <w:b/>
          </w:rPr>
          <w:t xml:space="preserve"> </w:t>
        </w:r>
      </w:ins>
      <w:del w:id="1093" w:author="chris" w:date="2015-09-21T17:48:00Z">
        <w:r w:rsidDel="0089782E">
          <w:rPr>
            <w:rFonts w:ascii="Times" w:hAnsi="Times"/>
          </w:rPr>
          <w:delText xml:space="preserve"> </w:delText>
        </w:r>
      </w:del>
      <w:ins w:id="1094" w:author="Diana Velásquez Rojas" w:date="2015-09-22T10:34:00Z">
        <w:r>
          <w:rPr>
            <w:rFonts w:ascii="Times" w:hAnsi="Times"/>
          </w:rPr>
          <w:t>reconoc</w:t>
        </w:r>
      </w:ins>
      <w:del w:id="1095" w:author="chris" w:date="2015-09-21T17:48:00Z">
        <w:r w:rsidDel="0089782E">
          <w:rPr>
            <w:rFonts w:ascii="Times" w:hAnsi="Times"/>
          </w:rPr>
          <w:delText>i</w:delText>
        </w:r>
      </w:del>
      <w:ins w:id="1096" w:author="Diana Velásquez Rojas" w:date="2015-09-22T10:34:00Z">
        <w:r>
          <w:rPr>
            <w:rFonts w:ascii="Times" w:hAnsi="Times"/>
          </w:rPr>
          <w:t>e</w:t>
        </w:r>
      </w:ins>
      <w:ins w:id="1097" w:author="chris" w:date="2015-09-21T17:48:00Z">
        <w:r>
          <w:rPr>
            <w:rFonts w:ascii="Times" w:hAnsi="Times"/>
          </w:rPr>
          <w:t>r</w:t>
        </w:r>
      </w:ins>
      <w:del w:id="1098" w:author="chris" w:date="2015-09-21T17:48:00Z">
        <w:r w:rsidDel="0089782E">
          <w:rPr>
            <w:rFonts w:ascii="Times" w:hAnsi="Times"/>
          </w:rPr>
          <w:delText>ndo</w:delText>
        </w:r>
      </w:del>
      <w:del w:id="1099" w:author="Diana Velásquez Rojas" w:date="2015-09-22T10:34:00Z">
        <w:r>
          <w:rPr>
            <w:rFonts w:ascii="Times" w:hAnsi="Times"/>
          </w:rPr>
          <w:delText xml:space="preserve"> reconociendo</w:delText>
        </w:r>
      </w:del>
      <w:r>
        <w:rPr>
          <w:rFonts w:ascii="Times" w:hAnsi="Times"/>
        </w:rPr>
        <w:t xml:space="preserve"> qué se sabe y </w:t>
      </w:r>
      <w:ins w:id="1100" w:author="Diana Velásquez Rojas" w:date="2015-09-22T10:34:00Z">
        <w:r>
          <w:rPr>
            <w:rFonts w:ascii="Times" w:hAnsi="Times"/>
          </w:rPr>
          <w:t>qu</w:t>
        </w:r>
      </w:ins>
      <w:ins w:id="1101" w:author="chris" w:date="2015-09-21T17:45:00Z">
        <w:r>
          <w:rPr>
            <w:rFonts w:ascii="Times" w:hAnsi="Times"/>
          </w:rPr>
          <w:t>é</w:t>
        </w:r>
      </w:ins>
      <w:del w:id="1102" w:author="chris" w:date="2015-09-21T17:45:00Z">
        <w:r w:rsidDel="0089782E">
          <w:rPr>
            <w:rFonts w:ascii="Times" w:hAnsi="Times"/>
          </w:rPr>
          <w:delText>e</w:delText>
        </w:r>
      </w:del>
      <w:del w:id="1103" w:author="Diana Velásquez Rojas" w:date="2015-09-22T10:34:00Z">
        <w:r>
          <w:rPr>
            <w:rFonts w:ascii="Times" w:hAnsi="Times"/>
          </w:rPr>
          <w:delText>que</w:delText>
        </w:r>
      </w:del>
      <w:r>
        <w:rPr>
          <w:rFonts w:ascii="Times" w:hAnsi="Times"/>
        </w:rPr>
        <w:t xml:space="preserve"> se desconoce.</w:t>
      </w:r>
    </w:p>
    <w:p w14:paraId="09071225" w14:textId="77777777" w:rsidR="00F27BF4" w:rsidRDefault="00F27BF4" w:rsidP="00F27BF4">
      <w:pPr>
        <w:pStyle w:val="Prrafodelista"/>
        <w:spacing w:after="0"/>
        <w:ind w:left="360"/>
        <w:rPr>
          <w:rFonts w:ascii="Times" w:hAnsi="Times"/>
        </w:rPr>
      </w:pPr>
    </w:p>
    <w:p w14:paraId="6F4FC64B" w14:textId="77777777" w:rsidR="00F27BF4" w:rsidRDefault="00F27BF4" w:rsidP="00F27BF4">
      <w:pPr>
        <w:pStyle w:val="Prrafodelista"/>
        <w:numPr>
          <w:ilvl w:val="0"/>
          <w:numId w:val="5"/>
        </w:numPr>
        <w:spacing w:after="0"/>
        <w:rPr>
          <w:rFonts w:ascii="Times" w:hAnsi="Times"/>
        </w:rPr>
      </w:pPr>
      <w:r w:rsidRPr="00C04009">
        <w:rPr>
          <w:rFonts w:ascii="Times" w:hAnsi="Times"/>
        </w:rPr>
        <w:t xml:space="preserve">Se </w:t>
      </w:r>
      <w:r w:rsidRPr="00C04009">
        <w:rPr>
          <w:rFonts w:ascii="Times" w:hAnsi="Times"/>
          <w:b/>
        </w:rPr>
        <w:t>designa una variable</w:t>
      </w:r>
      <w:r w:rsidRPr="00C04009">
        <w:rPr>
          <w:rFonts w:ascii="Times" w:hAnsi="Times"/>
        </w:rPr>
        <w:t xml:space="preserve"> al dato </w:t>
      </w:r>
      <w:r>
        <w:rPr>
          <w:rFonts w:ascii="Times" w:hAnsi="Times"/>
        </w:rPr>
        <w:t xml:space="preserve">por el </w:t>
      </w:r>
      <w:r w:rsidRPr="00C04009">
        <w:rPr>
          <w:rFonts w:ascii="Times" w:hAnsi="Times"/>
        </w:rPr>
        <w:t xml:space="preserve">que </w:t>
      </w:r>
      <w:r>
        <w:rPr>
          <w:rFonts w:ascii="Times" w:hAnsi="Times"/>
        </w:rPr>
        <w:t>se</w:t>
      </w:r>
      <w:r w:rsidRPr="00C04009">
        <w:rPr>
          <w:rFonts w:ascii="Times" w:hAnsi="Times"/>
          <w:b/>
        </w:rPr>
        <w:t xml:space="preserve"> </w:t>
      </w:r>
      <w:r w:rsidRPr="00C04009">
        <w:rPr>
          <w:rFonts w:ascii="Times" w:hAnsi="Times"/>
        </w:rPr>
        <w:t>pregunta.</w:t>
      </w:r>
    </w:p>
    <w:p w14:paraId="62771591" w14:textId="77777777" w:rsidR="00F27BF4" w:rsidRPr="00C04009" w:rsidRDefault="00F27BF4" w:rsidP="00F27BF4">
      <w:pPr>
        <w:pStyle w:val="Prrafodelista"/>
        <w:spacing w:after="0"/>
        <w:ind w:left="360"/>
        <w:rPr>
          <w:rFonts w:ascii="Times" w:hAnsi="Times"/>
        </w:rPr>
      </w:pPr>
    </w:p>
    <w:p w14:paraId="0D83524A" w14:textId="77777777" w:rsidR="00F27BF4" w:rsidRDefault="00F27BF4" w:rsidP="00F27BF4">
      <w:pPr>
        <w:pStyle w:val="Prrafodelista"/>
        <w:spacing w:after="0"/>
        <w:ind w:left="360"/>
        <w:rPr>
          <w:rFonts w:ascii="Times" w:hAnsi="Times"/>
        </w:rPr>
      </w:pPr>
      <w:proofErr w:type="gramStart"/>
      <w:r w:rsidRPr="00C04009">
        <w:rPr>
          <w:rFonts w:ascii="Times" w:hAnsi="Times"/>
          <w:i/>
        </w:rPr>
        <w:t>x</w:t>
      </w:r>
      <w:proofErr w:type="gramEnd"/>
      <w:r w:rsidRPr="00C04009">
        <w:rPr>
          <w:rFonts w:ascii="Times" w:hAnsi="Times"/>
        </w:rPr>
        <w:t>: valor de cada débito</w:t>
      </w:r>
    </w:p>
    <w:p w14:paraId="01F8A8F8" w14:textId="77777777" w:rsidR="00F27BF4" w:rsidRPr="00C04009" w:rsidRDefault="00F27BF4" w:rsidP="00F27BF4">
      <w:pPr>
        <w:pStyle w:val="Prrafodelista"/>
        <w:spacing w:after="0"/>
        <w:ind w:left="360"/>
        <w:rPr>
          <w:rFonts w:ascii="Times" w:hAnsi="Times"/>
        </w:rPr>
      </w:pPr>
    </w:p>
    <w:p w14:paraId="3B76DB88"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2D3DDD">
        <w:rPr>
          <w:rFonts w:ascii="Times" w:hAnsi="Times"/>
          <w:b/>
        </w:rPr>
        <w:t>identifica la información conocida</w:t>
      </w:r>
      <w:r>
        <w:rPr>
          <w:rFonts w:ascii="Times" w:hAnsi="Times"/>
        </w:rPr>
        <w:t xml:space="preserve"> del problema.</w:t>
      </w:r>
    </w:p>
    <w:p w14:paraId="59D0B50B" w14:textId="77777777" w:rsidR="00F27BF4" w:rsidRDefault="00F27BF4" w:rsidP="00F27BF4">
      <w:pPr>
        <w:pStyle w:val="Prrafodelista"/>
        <w:spacing w:after="0"/>
        <w:ind w:left="360"/>
        <w:rPr>
          <w:rFonts w:ascii="Times" w:hAnsi="Times"/>
        </w:rPr>
      </w:pPr>
    </w:p>
    <w:p w14:paraId="36BE4029"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w:hAnsi="Times"/>
        </w:rPr>
        <w:t xml:space="preserve">Saldo inicial: </w:t>
      </w:r>
      <w:r>
        <w:rPr>
          <w:rFonts w:ascii="Times New Roman" w:hAnsi="Times New Roman" w:cs="Times New Roman"/>
          <w:color w:val="000000"/>
          <w:lang w:val="es-CO"/>
        </w:rPr>
        <w:t>2 557 700</w:t>
      </w:r>
    </w:p>
    <w:p w14:paraId="3BB04494"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 xml:space="preserve">Saldo final: </w:t>
      </w:r>
      <w:r w:rsidRPr="00457907">
        <w:rPr>
          <w:rFonts w:ascii="Times New Roman" w:hAnsi="Times New Roman" w:cs="Times New Roman"/>
          <w:color w:val="000000"/>
          <w:lang w:val="es-CO"/>
        </w:rPr>
        <w:t>142 700</w:t>
      </w:r>
    </w:p>
    <w:p w14:paraId="7443B9E1" w14:textId="77777777" w:rsidR="00F27BF4" w:rsidRDefault="00F27BF4" w:rsidP="00F27BF4">
      <w:pPr>
        <w:pStyle w:val="Prrafodelista"/>
        <w:spacing w:after="0"/>
        <w:ind w:left="360"/>
        <w:rPr>
          <w:rFonts w:ascii="Times New Roman" w:hAnsi="Times New Roman" w:cs="Times New Roman"/>
          <w:color w:val="000000"/>
          <w:lang w:val="es-CO"/>
        </w:rPr>
      </w:pPr>
      <w:r>
        <w:rPr>
          <w:rFonts w:ascii="Times New Roman" w:hAnsi="Times New Roman" w:cs="Times New Roman"/>
          <w:color w:val="000000"/>
          <w:lang w:val="es-CO"/>
        </w:rPr>
        <w:t>Número de retiros: 7</w:t>
      </w:r>
    </w:p>
    <w:p w14:paraId="653EDDF4" w14:textId="77777777" w:rsidR="00F27BF4" w:rsidRDefault="00F27BF4" w:rsidP="00F27BF4">
      <w:pPr>
        <w:pStyle w:val="Prrafodelista"/>
        <w:spacing w:after="0"/>
        <w:ind w:left="360"/>
        <w:rPr>
          <w:rFonts w:ascii="Times" w:hAnsi="Times"/>
          <w:i/>
        </w:rPr>
      </w:pPr>
      <w:r>
        <w:rPr>
          <w:rFonts w:ascii="Times New Roman" w:hAnsi="Times New Roman" w:cs="Times New Roman"/>
          <w:color w:val="000000"/>
          <w:lang w:val="es-CO"/>
        </w:rPr>
        <w:t>Total retirado</w:t>
      </w:r>
      <w:r>
        <w:rPr>
          <w:rFonts w:ascii="Times" w:hAnsi="Times"/>
        </w:rPr>
        <w:t>: 7</w:t>
      </w:r>
      <w:r>
        <w:rPr>
          <w:rFonts w:ascii="Times" w:hAnsi="Times"/>
          <w:i/>
        </w:rPr>
        <w:t>x</w:t>
      </w:r>
    </w:p>
    <w:p w14:paraId="37D5C52A" w14:textId="77777777" w:rsidR="00F27BF4" w:rsidRPr="000D09B3" w:rsidRDefault="00F27BF4" w:rsidP="00F27BF4">
      <w:pPr>
        <w:pStyle w:val="Prrafodelista"/>
        <w:spacing w:after="0"/>
        <w:ind w:left="360"/>
        <w:rPr>
          <w:rFonts w:ascii="Times" w:hAnsi="Times"/>
          <w:i/>
        </w:rPr>
      </w:pPr>
    </w:p>
    <w:p w14:paraId="1EF9A8D6" w14:textId="77777777" w:rsidR="00F27BF4" w:rsidRDefault="00F27BF4" w:rsidP="00F27BF4">
      <w:pPr>
        <w:pStyle w:val="Prrafodelista"/>
        <w:numPr>
          <w:ilvl w:val="0"/>
          <w:numId w:val="5"/>
        </w:numPr>
        <w:spacing w:after="0"/>
        <w:rPr>
          <w:rFonts w:ascii="Times" w:hAnsi="Times"/>
        </w:rPr>
      </w:pPr>
      <w:r>
        <w:rPr>
          <w:rFonts w:ascii="Times" w:hAnsi="Times"/>
        </w:rPr>
        <w:t xml:space="preserve">Se </w:t>
      </w:r>
      <w:r w:rsidRPr="00E946FA">
        <w:rPr>
          <w:rFonts w:ascii="Times" w:hAnsi="Times"/>
          <w:b/>
        </w:rPr>
        <w:t>escribe una igualdad</w:t>
      </w:r>
      <w:r>
        <w:rPr>
          <w:rFonts w:ascii="Times" w:hAnsi="Times"/>
        </w:rPr>
        <w:t xml:space="preserve"> que represente la </w:t>
      </w:r>
      <w:r w:rsidRPr="00E946FA">
        <w:rPr>
          <w:rFonts w:ascii="Times" w:hAnsi="Times"/>
          <w:b/>
        </w:rPr>
        <w:t xml:space="preserve">información </w:t>
      </w:r>
      <w:r>
        <w:rPr>
          <w:rFonts w:ascii="Times" w:hAnsi="Times"/>
          <w:b/>
        </w:rPr>
        <w:t>conocida y desconocida</w:t>
      </w:r>
      <w:r>
        <w:rPr>
          <w:rFonts w:ascii="Times" w:hAnsi="Times"/>
        </w:rPr>
        <w:t xml:space="preserve">. </w:t>
      </w:r>
    </w:p>
    <w:p w14:paraId="6ACEE5A4" w14:textId="77777777" w:rsidR="00F27BF4" w:rsidRDefault="00F27BF4" w:rsidP="00F27BF4">
      <w:pPr>
        <w:spacing w:after="0"/>
        <w:rPr>
          <w:rFonts w:ascii="Times" w:hAnsi="Times"/>
        </w:rPr>
      </w:pPr>
    </w:p>
    <w:p w14:paraId="1E4CC4DC" w14:textId="77777777" w:rsidR="00F27BF4" w:rsidRPr="00C04009" w:rsidRDefault="00F27BF4" w:rsidP="00F27BF4">
      <w:pPr>
        <w:spacing w:after="0"/>
        <w:ind w:left="360"/>
        <w:rPr>
          <w:rFonts w:ascii="Times" w:eastAsiaTheme="minorEastAsia" w:hAnsi="Times"/>
        </w:rPr>
      </w:pPr>
      <w:r w:rsidRPr="00C04009">
        <w:rPr>
          <w:rFonts w:ascii="Times" w:hAnsi="Times"/>
        </w:rPr>
        <w:t xml:space="preserve">Igualdad: </w:t>
      </w:r>
      <w:r>
        <w:rPr>
          <w:rFonts w:ascii="Times" w:hAnsi="Times"/>
        </w:rPr>
        <w:t>2 557 700 – 7</w:t>
      </w:r>
      <w:r w:rsidRPr="00C04009">
        <w:rPr>
          <w:rFonts w:ascii="Times" w:hAnsi="Times"/>
          <w:i/>
        </w:rPr>
        <w:t>x</w:t>
      </w:r>
      <w:r>
        <w:rPr>
          <w:rFonts w:ascii="Times" w:hAnsi="Times"/>
        </w:rPr>
        <w:t xml:space="preserve"> = 142 700</w:t>
      </w:r>
      <m:oMath>
        <m:r>
          <m:rPr>
            <m:sty m:val="p"/>
          </m:rPr>
          <w:rPr>
            <w:rFonts w:ascii="Cambria Math" w:hAnsi="Times New Roman" w:cs="Times New Roman"/>
            <w:color w:val="000000"/>
            <w:lang w:val="es-CO"/>
          </w:rPr>
          <m:t xml:space="preserve"> </m:t>
        </m:r>
      </m:oMath>
    </w:p>
    <w:p w14:paraId="0228DE34" w14:textId="77777777" w:rsidR="00F27BF4" w:rsidRDefault="00F27BF4" w:rsidP="00F27BF4">
      <w:pPr>
        <w:pStyle w:val="Prrafodelista"/>
        <w:spacing w:after="0"/>
        <w:rPr>
          <w:rFonts w:ascii="Times" w:eastAsiaTheme="minorEastAsia" w:hAnsi="Times"/>
          <w:color w:val="000000"/>
          <w:lang w:val="es-CO"/>
        </w:rPr>
      </w:pPr>
    </w:p>
    <w:tbl>
      <w:tblPr>
        <w:tblStyle w:val="Tablaconcuadrcula"/>
        <w:tblW w:w="0" w:type="auto"/>
        <w:tblLayout w:type="fixed"/>
        <w:tblLook w:val="04A0" w:firstRow="1" w:lastRow="0" w:firstColumn="1" w:lastColumn="0" w:noHBand="0" w:noVBand="1"/>
        <w:tblPrChange w:id="1104" w:author="Diana Velásquez Rojas" w:date="2015-09-22T10:34:00Z">
          <w:tblPr>
            <w:tblStyle w:val="Tablaconcuadrcula"/>
            <w:tblW w:w="0" w:type="auto"/>
            <w:tblLayout w:type="fixed"/>
            <w:tblLook w:val="04A0" w:firstRow="1" w:lastRow="0" w:firstColumn="1" w:lastColumn="0" w:noHBand="0" w:noVBand="1"/>
          </w:tblPr>
        </w:tblPrChange>
      </w:tblPr>
      <w:tblGrid>
        <w:gridCol w:w="2547"/>
        <w:gridCol w:w="6281"/>
        <w:tblGridChange w:id="1105">
          <w:tblGrid>
            <w:gridCol w:w="2547"/>
            <w:gridCol w:w="6281"/>
          </w:tblGrid>
        </w:tblGridChange>
      </w:tblGrid>
      <w:tr w:rsidR="00F27BF4" w:rsidRPr="005D1738" w14:paraId="7B8DA3B5" w14:textId="77777777" w:rsidTr="006B44B3">
        <w:tc>
          <w:tcPr>
            <w:tcW w:w="8828" w:type="dxa"/>
            <w:gridSpan w:val="2"/>
            <w:shd w:val="clear" w:color="auto" w:fill="0D0D0D" w:themeFill="text1" w:themeFillTint="F2"/>
            <w:tcPrChange w:id="1106" w:author="Diana Velásquez Rojas" w:date="2015-09-22T10:34:00Z">
              <w:tcPr>
                <w:tcW w:w="8828" w:type="dxa"/>
                <w:gridSpan w:val="2"/>
                <w:shd w:val="clear" w:color="auto" w:fill="0D0D0D" w:themeFill="text1" w:themeFillTint="F2"/>
              </w:tcPr>
            </w:tcPrChange>
          </w:tcPr>
          <w:p w14:paraId="74E11FCB"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7BF4" w14:paraId="56A55C3C" w14:textId="77777777" w:rsidTr="006B44B3">
        <w:tc>
          <w:tcPr>
            <w:tcW w:w="2547" w:type="dxa"/>
            <w:tcPrChange w:id="1107" w:author="Diana Velásquez Rojas" w:date="2015-09-22T10:34:00Z">
              <w:tcPr>
                <w:tcW w:w="2547" w:type="dxa"/>
              </w:tcPr>
            </w:tcPrChange>
          </w:tcPr>
          <w:p w14:paraId="03CE5C5B"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281" w:type="dxa"/>
            <w:tcPrChange w:id="1108" w:author="Diana Velásquez Rojas" w:date="2015-09-22T10:34:00Z">
              <w:tcPr>
                <w:tcW w:w="6281" w:type="dxa"/>
              </w:tcPr>
            </w:tcPrChange>
          </w:tcPr>
          <w:p w14:paraId="1EB9BD71"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color w:val="000000"/>
              </w:rPr>
              <w:t>MA_07_04_IMG12</w:t>
            </w:r>
          </w:p>
        </w:tc>
      </w:tr>
      <w:tr w:rsidR="00F27BF4" w14:paraId="1E280A75" w14:textId="77777777" w:rsidTr="006B44B3">
        <w:tc>
          <w:tcPr>
            <w:tcW w:w="2547" w:type="dxa"/>
            <w:tcPrChange w:id="1109" w:author="Diana Velásquez Rojas" w:date="2015-09-22T10:34:00Z">
              <w:tcPr>
                <w:tcW w:w="2547" w:type="dxa"/>
              </w:tcPr>
            </w:tcPrChange>
          </w:tcPr>
          <w:p w14:paraId="20D04EE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281" w:type="dxa"/>
            <w:tcPrChange w:id="1110" w:author="Diana Velásquez Rojas" w:date="2015-09-22T10:34:00Z">
              <w:tcPr>
                <w:tcW w:w="6281" w:type="dxa"/>
              </w:tcPr>
            </w:tcPrChange>
          </w:tcPr>
          <w:p w14:paraId="726EC27C"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Signo igual en un tablero</w:t>
            </w:r>
          </w:p>
        </w:tc>
      </w:tr>
      <w:tr w:rsidR="00F27BF4" w14:paraId="2AFB9094" w14:textId="77777777" w:rsidTr="006B44B3">
        <w:tc>
          <w:tcPr>
            <w:tcW w:w="2547" w:type="dxa"/>
            <w:tcPrChange w:id="1111" w:author="Diana Velásquez Rojas" w:date="2015-09-22T10:34:00Z">
              <w:tcPr>
                <w:tcW w:w="2547" w:type="dxa"/>
              </w:tcPr>
            </w:tcPrChange>
          </w:tcPr>
          <w:p w14:paraId="0125E44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281" w:type="dxa"/>
            <w:tcPrChange w:id="1112" w:author="Diana Velásquez Rojas" w:date="2015-09-22T10:34:00Z">
              <w:tcPr>
                <w:tcW w:w="6281" w:type="dxa"/>
              </w:tcPr>
            </w:tcPrChange>
          </w:tcPr>
          <w:p w14:paraId="25B32CFE" w14:textId="77777777" w:rsidR="00F27BF4" w:rsidRDefault="00F27BF4" w:rsidP="006B44B3">
            <w:pPr>
              <w:rPr>
                <w:rFonts w:ascii="Times" w:hAnsi="Times"/>
              </w:rPr>
            </w:pPr>
            <w:r>
              <w:rPr>
                <w:rFonts w:ascii="Times" w:hAnsi="Times"/>
              </w:rPr>
              <w:t>258811709</w:t>
            </w:r>
          </w:p>
          <w:p w14:paraId="65D1E4C3" w14:textId="77777777" w:rsidR="00F27BF4" w:rsidRDefault="00F27BF4" w:rsidP="006B44B3">
            <w:pPr>
              <w:rPr>
                <w:rFonts w:ascii="Times" w:hAnsi="Times"/>
              </w:rPr>
            </w:pPr>
            <w:r>
              <w:rPr>
                <w:noProof/>
                <w:lang w:val="es-CO" w:eastAsia="es-CO"/>
              </w:rPr>
              <w:drawing>
                <wp:inline distT="0" distB="0" distL="0" distR="0" wp14:anchorId="057F255E" wp14:editId="79C929FD">
                  <wp:extent cx="2618571" cy="2008050"/>
                  <wp:effectExtent l="0" t="0" r="0" b="0"/>
                  <wp:docPr id="24" name="Imagen 24" descr="http://thumb7.shutterstock.com/display_pic_with_logo/2181548/258811709/stock-photo-portrait-of-young-woman-is-choosing-between-dollar-and-euro-258811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humb7.shutterstock.com/display_pic_with_logo/2181548/258811709/stock-photo-portrait-of-young-woman-is-choosing-between-dollar-and-euro-2588117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847" cy="2014397"/>
                          </a:xfrm>
                          <a:prstGeom prst="rect">
                            <a:avLst/>
                          </a:prstGeom>
                          <a:noFill/>
                          <a:ln>
                            <a:noFill/>
                          </a:ln>
                        </pic:spPr>
                      </pic:pic>
                    </a:graphicData>
                  </a:graphic>
                </wp:inline>
              </w:drawing>
            </w:r>
          </w:p>
          <w:p w14:paraId="40420609" w14:textId="77777777" w:rsidR="00F27BF4" w:rsidRDefault="00F27BF4" w:rsidP="006B44B3">
            <w:pPr>
              <w:rPr>
                <w:rFonts w:ascii="Times" w:hAnsi="Times"/>
              </w:rPr>
            </w:pPr>
            <w:r>
              <w:rPr>
                <w:rFonts w:ascii="Times" w:hAnsi="Times"/>
              </w:rPr>
              <w:t>Por favor ilustrar esta foto así:</w:t>
            </w:r>
          </w:p>
          <w:p w14:paraId="3FEE6CB9" w14:textId="77777777" w:rsidR="00F27BF4" w:rsidRDefault="00F27BF4" w:rsidP="006B44B3">
            <w:pPr>
              <w:rPr>
                <w:rFonts w:ascii="Times New Roman" w:hAnsi="Times New Roman" w:cs="Times New Roman"/>
                <w:color w:val="000000"/>
                <w:lang w:val="es-CO"/>
              </w:rPr>
            </w:pPr>
            <w:r>
              <w:rPr>
                <w:rFonts w:ascii="Times" w:hAnsi="Times"/>
              </w:rPr>
              <w:t xml:space="preserve">En lugar del símbolo $ colocar 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w:t>
            </w:r>
          </w:p>
          <w:p w14:paraId="38CDCCCD"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Encima de la cabeza de la joven colocar el símbolo =</w:t>
            </w:r>
          </w:p>
          <w:p w14:paraId="4A3694E9" w14:textId="77777777" w:rsidR="00F27BF4" w:rsidRPr="003F2540" w:rsidRDefault="00F27BF4" w:rsidP="006B44B3">
            <w:pPr>
              <w:rPr>
                <w:rFonts w:ascii="Times" w:hAnsi="Times"/>
              </w:rPr>
            </w:pPr>
            <w:r>
              <w:rPr>
                <w:rFonts w:ascii="Times New Roman" w:hAnsi="Times New Roman" w:cs="Times New Roman"/>
                <w:color w:val="000000"/>
                <w:lang w:val="es-CO"/>
              </w:rPr>
              <w:t>En lugar del símbolo de euros colocar Saldo final</w:t>
            </w:r>
          </w:p>
        </w:tc>
      </w:tr>
      <w:tr w:rsidR="00F27BF4" w14:paraId="621D9BEB" w14:textId="77777777" w:rsidTr="006B44B3">
        <w:tc>
          <w:tcPr>
            <w:tcW w:w="2547" w:type="dxa"/>
            <w:tcPrChange w:id="1113" w:author="Diana Velásquez Rojas" w:date="2015-09-22T10:34:00Z">
              <w:tcPr>
                <w:tcW w:w="2547" w:type="dxa"/>
              </w:tcPr>
            </w:tcPrChange>
          </w:tcPr>
          <w:p w14:paraId="0FE640C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281" w:type="dxa"/>
            <w:tcPrChange w:id="1114" w:author="Diana Velásquez Rojas" w:date="2015-09-22T10:34:00Z">
              <w:tcPr>
                <w:tcW w:w="6281" w:type="dxa"/>
              </w:tcPr>
            </w:tcPrChange>
          </w:tcPr>
          <w:p w14:paraId="0F4EEE6E" w14:textId="77777777" w:rsidR="00F27BF4" w:rsidRPr="000E21DB" w:rsidRDefault="00F27BF4" w:rsidP="006B44B3">
            <w:pPr>
              <w:rPr>
                <w:rFonts w:ascii="Times New Roman" w:hAnsi="Times New Roman" w:cs="Times New Roman"/>
                <w:color w:val="000000"/>
              </w:rPr>
            </w:pPr>
            <w:r>
              <w:rPr>
                <w:rFonts w:ascii="Times" w:hAnsi="Times"/>
              </w:rPr>
              <w:t xml:space="preserve">Saldo inicial </w:t>
            </w:r>
            <w:r>
              <w:rPr>
                <w:rFonts w:ascii="Times" w:hAnsi="Times" w:cs="Times"/>
              </w:rPr>
              <w:t>−</w:t>
            </w:r>
            <w:r>
              <w:rPr>
                <w:rFonts w:ascii="Times" w:hAnsi="Times"/>
              </w:rPr>
              <w:t xml:space="preserve"> </w:t>
            </w:r>
            <w:r>
              <w:rPr>
                <w:rFonts w:ascii="Times New Roman" w:hAnsi="Times New Roman" w:cs="Times New Roman"/>
                <w:color w:val="000000"/>
                <w:lang w:val="es-CO"/>
              </w:rPr>
              <w:t>Total retirado = Saldo final</w:t>
            </w:r>
          </w:p>
        </w:tc>
      </w:tr>
    </w:tbl>
    <w:p w14:paraId="24F37BC9" w14:textId="77777777" w:rsidR="00F27BF4" w:rsidRPr="000D09B3" w:rsidRDefault="00F27BF4" w:rsidP="00F27BF4">
      <w:pPr>
        <w:pStyle w:val="Prrafodelista"/>
        <w:spacing w:after="0"/>
        <w:rPr>
          <w:rFonts w:ascii="Times" w:hAnsi="Times"/>
        </w:rPr>
      </w:pPr>
    </w:p>
    <w:p w14:paraId="2BE099B3" w14:textId="77777777" w:rsidR="00F27BF4" w:rsidRDefault="00F27BF4" w:rsidP="00F27BF4">
      <w:pPr>
        <w:pStyle w:val="Prrafodelista"/>
        <w:numPr>
          <w:ilvl w:val="0"/>
          <w:numId w:val="5"/>
        </w:numPr>
        <w:spacing w:after="0"/>
        <w:rPr>
          <w:rFonts w:ascii="Times" w:hAnsi="Times"/>
        </w:rPr>
      </w:pPr>
      <w:r w:rsidRPr="00F40E73">
        <w:rPr>
          <w:rFonts w:ascii="Times" w:hAnsi="Times"/>
        </w:rPr>
        <w:t xml:space="preserve">Se </w:t>
      </w:r>
      <w:r w:rsidRPr="00F40E73">
        <w:rPr>
          <w:rFonts w:ascii="Times" w:hAnsi="Times"/>
          <w:b/>
        </w:rPr>
        <w:t>resuelve la ecuación</w:t>
      </w:r>
      <w:r>
        <w:rPr>
          <w:rFonts w:ascii="Times" w:hAnsi="Times"/>
        </w:rPr>
        <w:t xml:space="preserve"> obtenida.</w:t>
      </w:r>
    </w:p>
    <w:p w14:paraId="62752D09" w14:textId="77777777" w:rsidR="00F27BF4" w:rsidRDefault="00F27BF4" w:rsidP="00F27BF4">
      <w:pPr>
        <w:pStyle w:val="Prrafodelista"/>
        <w:spacing w:after="0"/>
        <w:ind w:left="360"/>
        <w:rPr>
          <w:rFonts w:ascii="Times" w:hAnsi="Times"/>
        </w:rPr>
      </w:pPr>
    </w:p>
    <w:p w14:paraId="444D9746" w14:textId="77777777" w:rsidR="00F27BF4" w:rsidRDefault="00F27BF4" w:rsidP="00F27BF4">
      <w:pPr>
        <w:pStyle w:val="Prrafodelista"/>
        <w:spacing w:after="0"/>
        <w:ind w:left="360"/>
        <w:jc w:val="center"/>
        <w:rPr>
          <w:rFonts w:ascii="Times" w:hAnsi="Times"/>
        </w:rPr>
      </w:pPr>
      <w:r>
        <w:rPr>
          <w:rFonts w:ascii="Times" w:hAnsi="Times"/>
        </w:rPr>
        <w:t xml:space="preserve">2 557 700 </w:t>
      </w:r>
      <w:del w:id="1115" w:author="Sandra Ballen" w:date="2015-09-22T10:34:00Z">
        <w:r>
          <w:rPr>
            <w:rFonts w:ascii="Times" w:hAnsi="Times" w:cs="Times"/>
          </w:rPr>
          <w:delText>‒</w:delText>
        </w:r>
      </w:del>
      <w:ins w:id="1116" w:author="Sandra Ballen" w:date="2015-09-22T10:34:00Z">
        <w:r>
          <w:rPr>
            <w:rFonts w:ascii="Times" w:hAnsi="Times" w:cs="Times"/>
          </w:rPr>
          <w:t>–</w:t>
        </w:r>
      </w:ins>
      <w:r>
        <w:rPr>
          <w:rFonts w:ascii="Times" w:hAnsi="Times"/>
        </w:rPr>
        <w:t xml:space="preserve"> 7</w:t>
      </w:r>
      <w:r w:rsidRPr="00C77BF3">
        <w:rPr>
          <w:rFonts w:ascii="Times" w:hAnsi="Times"/>
          <w:i/>
        </w:rPr>
        <w:t>x</w:t>
      </w:r>
      <w:r>
        <w:rPr>
          <w:rFonts w:ascii="Times" w:hAnsi="Times"/>
        </w:rPr>
        <w:t xml:space="preserve"> = 142 700</w:t>
      </w:r>
    </w:p>
    <w:p w14:paraId="6FB12C92" w14:textId="77777777" w:rsidR="00F27BF4" w:rsidRDefault="00F27BF4" w:rsidP="00F27BF4">
      <w:pPr>
        <w:pStyle w:val="Prrafodelista"/>
        <w:spacing w:after="0"/>
        <w:ind w:left="360"/>
        <w:jc w:val="center"/>
        <w:rPr>
          <w:rFonts w:ascii="Times" w:hAnsi="Times"/>
        </w:rPr>
      </w:pPr>
    </w:p>
    <w:p w14:paraId="7B07DC90" w14:textId="77777777" w:rsidR="00F27BF4" w:rsidRDefault="00F27BF4" w:rsidP="00F27BF4">
      <w:pPr>
        <w:pStyle w:val="Prrafodelista"/>
        <w:spacing w:after="0"/>
        <w:ind w:left="360"/>
        <w:jc w:val="center"/>
        <w:rPr>
          <w:rFonts w:ascii="Times" w:hAnsi="Times"/>
          <w:b/>
        </w:rPr>
      </w:pPr>
      <w:r>
        <w:rPr>
          <w:rFonts w:ascii="Times" w:hAnsi="Times"/>
        </w:rPr>
        <w:t xml:space="preserve">2 557 700 </w:t>
      </w:r>
      <w:del w:id="1117" w:author="Sandra Ballen" w:date="2015-09-22T10:34:00Z">
        <w:r w:rsidRPr="00C77BF3">
          <w:rPr>
            <w:rFonts w:ascii="Times" w:hAnsi="Times" w:cs="Times"/>
            <w:b/>
          </w:rPr>
          <w:delText>‒</w:delText>
        </w:r>
      </w:del>
      <w:ins w:id="1118" w:author="Sandra Ballen" w:date="2015-09-22T10:34:00Z">
        <w:r>
          <w:rPr>
            <w:rFonts w:ascii="Times" w:hAnsi="Times" w:cs="Times"/>
            <w:b/>
          </w:rPr>
          <w:t>–</w:t>
        </w:r>
      </w:ins>
      <w:r w:rsidRPr="00C77BF3">
        <w:rPr>
          <w:rFonts w:ascii="Times" w:hAnsi="Times"/>
          <w:b/>
        </w:rPr>
        <w:t xml:space="preserve"> 2 557 700</w:t>
      </w:r>
      <w:r>
        <w:rPr>
          <w:rFonts w:ascii="Times" w:hAnsi="Times"/>
        </w:rPr>
        <w:t xml:space="preserve"> </w:t>
      </w:r>
      <w:del w:id="1119" w:author="Sandra Ballen" w:date="2015-09-22T10:34:00Z">
        <w:r>
          <w:rPr>
            <w:rFonts w:ascii="Times" w:hAnsi="Times" w:cs="Times"/>
          </w:rPr>
          <w:delText>‒</w:delText>
        </w:r>
      </w:del>
      <w:ins w:id="1120" w:author="Sandra Ballen" w:date="2015-09-22T10:34:00Z">
        <w:r>
          <w:rPr>
            <w:rFonts w:ascii="Times" w:hAnsi="Times" w:cs="Times"/>
          </w:rPr>
          <w:t>–</w:t>
        </w:r>
      </w:ins>
      <w:r>
        <w:rPr>
          <w:rFonts w:ascii="Times" w:hAnsi="Times"/>
        </w:rPr>
        <w:t xml:space="preserve"> 7</w:t>
      </w:r>
      <w:r w:rsidRPr="00C77BF3">
        <w:rPr>
          <w:rFonts w:ascii="Times" w:hAnsi="Times"/>
          <w:i/>
        </w:rPr>
        <w:t>x</w:t>
      </w:r>
      <w:r>
        <w:rPr>
          <w:rFonts w:ascii="Times" w:hAnsi="Times"/>
        </w:rPr>
        <w:t xml:space="preserve"> = 142 700 </w:t>
      </w:r>
      <w:del w:id="1121" w:author="Sandra Ballen" w:date="2015-09-22T10:34:00Z">
        <w:r w:rsidRPr="00C77BF3">
          <w:rPr>
            <w:rFonts w:ascii="Times" w:hAnsi="Times" w:cs="Times"/>
            <w:b/>
          </w:rPr>
          <w:delText>‒</w:delText>
        </w:r>
      </w:del>
      <w:ins w:id="1122" w:author="Sandra Ballen" w:date="2015-09-22T10:34:00Z">
        <w:r>
          <w:rPr>
            <w:rFonts w:ascii="Times" w:hAnsi="Times" w:cs="Times"/>
            <w:b/>
          </w:rPr>
          <w:t>–</w:t>
        </w:r>
      </w:ins>
      <w:r w:rsidRPr="00C77BF3">
        <w:rPr>
          <w:rFonts w:ascii="Times" w:hAnsi="Times"/>
          <w:b/>
        </w:rPr>
        <w:t xml:space="preserve"> 2 557 700</w:t>
      </w:r>
    </w:p>
    <w:p w14:paraId="77A58682" w14:textId="77777777" w:rsidR="00F27BF4" w:rsidRDefault="00F27BF4" w:rsidP="00F27BF4">
      <w:pPr>
        <w:pStyle w:val="Prrafodelista"/>
        <w:spacing w:after="0"/>
        <w:ind w:left="360"/>
        <w:jc w:val="center"/>
        <w:rPr>
          <w:rFonts w:ascii="Times" w:hAnsi="Times"/>
        </w:rPr>
      </w:pPr>
    </w:p>
    <w:p w14:paraId="24260F5B" w14:textId="77777777" w:rsidR="00F27BF4" w:rsidRDefault="00F27BF4" w:rsidP="00F27BF4">
      <w:pPr>
        <w:pStyle w:val="Prrafodelista"/>
        <w:spacing w:after="0"/>
        <w:ind w:left="360"/>
        <w:jc w:val="center"/>
        <w:rPr>
          <w:rFonts w:ascii="Times" w:hAnsi="Times"/>
        </w:rPr>
      </w:pPr>
      <w:del w:id="1123" w:author="Sandra Ballen" w:date="2015-09-22T10:34:00Z">
        <w:r>
          <w:rPr>
            <w:rFonts w:ascii="Times" w:hAnsi="Times" w:cs="Times"/>
          </w:rPr>
          <w:delText>‒</w:delText>
        </w:r>
      </w:del>
      <w:ins w:id="1124" w:author="Sandra Ballen" w:date="2015-09-22T10:34:00Z">
        <w:r>
          <w:rPr>
            <w:rFonts w:ascii="Times" w:hAnsi="Times" w:cs="Times"/>
          </w:rPr>
          <w:t>–</w:t>
        </w:r>
      </w:ins>
      <w:r>
        <w:rPr>
          <w:rFonts w:ascii="Times" w:hAnsi="Times"/>
        </w:rPr>
        <w:t>7</w:t>
      </w:r>
      <w:r w:rsidRPr="00C77BF3">
        <w:rPr>
          <w:rFonts w:ascii="Times" w:hAnsi="Times"/>
          <w:i/>
        </w:rPr>
        <w:t>x</w:t>
      </w:r>
      <w:r>
        <w:rPr>
          <w:rFonts w:ascii="Times" w:hAnsi="Times"/>
        </w:rPr>
        <w:t xml:space="preserve"> = </w:t>
      </w:r>
      <w:del w:id="1125" w:author="Sandra Ballen" w:date="2015-09-22T10:34:00Z">
        <w:r>
          <w:rPr>
            <w:rFonts w:ascii="Times" w:hAnsi="Times" w:cs="Times"/>
          </w:rPr>
          <w:delText>‒</w:delText>
        </w:r>
      </w:del>
      <w:ins w:id="1126" w:author="Sandra Ballen" w:date="2015-09-22T10:34:00Z">
        <w:r>
          <w:rPr>
            <w:rFonts w:ascii="Times" w:hAnsi="Times" w:cs="Times"/>
          </w:rPr>
          <w:t>–</w:t>
        </w:r>
      </w:ins>
      <w:r>
        <w:rPr>
          <w:rFonts w:ascii="Times" w:hAnsi="Times"/>
        </w:rPr>
        <w:t>2 415 000</w:t>
      </w:r>
    </w:p>
    <w:p w14:paraId="6327DFB6" w14:textId="77777777" w:rsidR="00F27BF4" w:rsidRDefault="00F27BF4" w:rsidP="00F27BF4">
      <w:pPr>
        <w:pStyle w:val="Prrafodelista"/>
        <w:spacing w:after="0"/>
        <w:ind w:left="360"/>
        <w:jc w:val="center"/>
        <w:rPr>
          <w:rFonts w:ascii="Times" w:hAnsi="Times"/>
        </w:rPr>
      </w:pPr>
    </w:p>
    <w:p w14:paraId="0BBE382A" w14:textId="77777777" w:rsidR="00F27BF4" w:rsidRDefault="00F27BF4" w:rsidP="00F27BF4">
      <w:pPr>
        <w:pStyle w:val="Prrafodelista"/>
        <w:spacing w:after="0"/>
        <w:ind w:left="360"/>
        <w:jc w:val="center"/>
        <w:rPr>
          <w:rFonts w:ascii="Times" w:hAnsi="Times"/>
        </w:rPr>
      </w:pPr>
      <w:ins w:id="1127" w:author="Sandra Ballen" w:date="2015-09-22T10:34:00Z">
        <w:r>
          <w:rPr>
            <w:rFonts w:ascii="Times" w:hAnsi="Times"/>
          </w:rPr>
          <w:t>&lt;&lt;MA_07_04_011.gif&gt;&gt;</w:t>
        </w:r>
      </w:ins>
    </w:p>
    <w:p w14:paraId="1B7D5E14" w14:textId="77777777" w:rsidR="00F27BF4" w:rsidRDefault="00F27BF4" w:rsidP="00F27BF4">
      <w:pPr>
        <w:pStyle w:val="Prrafodelista"/>
        <w:spacing w:after="0"/>
        <w:ind w:left="360"/>
        <w:jc w:val="center"/>
        <w:rPr>
          <w:ins w:id="1128" w:author="Sandra Ballen" w:date="2015-09-22T10:34:00Z"/>
          <w:rFonts w:ascii="Times" w:hAnsi="Times"/>
        </w:rPr>
      </w:pPr>
    </w:p>
    <w:p w14:paraId="338EEF4C" w14:textId="77777777" w:rsidR="00F27BF4" w:rsidRDefault="00F27BF4" w:rsidP="00F27BF4">
      <w:pPr>
        <w:pStyle w:val="Prrafodelista"/>
        <w:spacing w:after="0"/>
        <w:ind w:left="360"/>
        <w:jc w:val="center"/>
        <w:rPr>
          <w:rFonts w:ascii="Times" w:hAnsi="Times"/>
        </w:rPr>
      </w:pPr>
      <w:ins w:id="1129" w:author="Sandra Ballen" w:date="2015-09-22T10:34:00Z">
        <w:r>
          <w:rPr>
            <w:rFonts w:ascii="Times" w:hAnsi="Times"/>
          </w:rPr>
          <w:t>&lt;&lt;MA_07_04_012.gif&gt;&gt;</w:t>
        </w:r>
      </w:ins>
    </w:p>
    <w:p w14:paraId="0D7EFBC6" w14:textId="77777777" w:rsidR="00F27BF4" w:rsidRDefault="00F27BF4" w:rsidP="00F27BF4">
      <w:pPr>
        <w:pStyle w:val="Prrafodelista"/>
        <w:spacing w:after="0"/>
        <w:ind w:left="360"/>
        <w:jc w:val="center"/>
        <w:rPr>
          <w:rFonts w:ascii="Times" w:hAnsi="Times"/>
        </w:rPr>
      </w:pPr>
    </w:p>
    <w:p w14:paraId="5B8D8124" w14:textId="77777777" w:rsidR="00F27BF4" w:rsidRDefault="00F27BF4" w:rsidP="00F27BF4">
      <w:pPr>
        <w:pStyle w:val="Prrafodelista"/>
        <w:spacing w:after="0"/>
        <w:ind w:left="360"/>
        <w:jc w:val="center"/>
        <w:rPr>
          <w:rFonts w:ascii="Times" w:hAnsi="Times"/>
        </w:rPr>
      </w:pPr>
      <w:r>
        <w:rPr>
          <w:rFonts w:ascii="Times" w:hAnsi="Times" w:cs="Times"/>
        </w:rPr>
        <w:t>1</w:t>
      </w:r>
      <w:r w:rsidRPr="00C77BF3">
        <w:rPr>
          <w:rFonts w:ascii="Times" w:hAnsi="Times"/>
          <w:i/>
        </w:rPr>
        <w:t>x</w:t>
      </w:r>
      <w:r>
        <w:rPr>
          <w:rFonts w:ascii="Times" w:hAnsi="Times"/>
        </w:rPr>
        <w:t xml:space="preserve"> = </w:t>
      </w:r>
      <w:del w:id="1130" w:author="Sandra Ballen" w:date="2015-09-22T10:34:00Z">
        <w:r>
          <w:rPr>
            <w:rFonts w:ascii="Times" w:hAnsi="Times" w:cs="Times"/>
          </w:rPr>
          <w:delText>‒</w:delText>
        </w:r>
      </w:del>
      <w:ins w:id="1131" w:author="Sandra Ballen" w:date="2015-09-22T10:34:00Z">
        <w:r>
          <w:rPr>
            <w:rFonts w:ascii="Times" w:hAnsi="Times" w:cs="Times"/>
          </w:rPr>
          <w:t>–</w:t>
        </w:r>
      </w:ins>
      <w:r>
        <w:rPr>
          <w:rFonts w:ascii="Times" w:hAnsi="Times"/>
        </w:rPr>
        <w:t>345 000</w:t>
      </w:r>
    </w:p>
    <w:p w14:paraId="5EA03458" w14:textId="77777777" w:rsidR="00F27BF4" w:rsidRDefault="00F27BF4" w:rsidP="00F27BF4">
      <w:pPr>
        <w:pStyle w:val="Prrafodelista"/>
        <w:spacing w:after="0"/>
        <w:ind w:left="360"/>
        <w:jc w:val="center"/>
        <w:rPr>
          <w:rFonts w:ascii="Times" w:hAnsi="Times"/>
        </w:rPr>
      </w:pPr>
    </w:p>
    <w:p w14:paraId="4304EDE2" w14:textId="77777777" w:rsidR="00F27BF4" w:rsidRPr="00C77BF3" w:rsidRDefault="00F27BF4" w:rsidP="00F27BF4">
      <w:pPr>
        <w:pStyle w:val="Prrafodelista"/>
        <w:spacing w:after="0"/>
        <w:ind w:left="360"/>
        <w:jc w:val="center"/>
        <w:rPr>
          <w:rFonts w:ascii="Times" w:hAnsi="Times"/>
        </w:rPr>
      </w:pPr>
      <w:r>
        <w:rPr>
          <w:rFonts w:ascii="Times" w:hAnsi="Times"/>
          <w:i/>
        </w:rPr>
        <w:lastRenderedPageBreak/>
        <w:t xml:space="preserve">x = </w:t>
      </w:r>
      <w:del w:id="1132" w:author="Sandra Ballen" w:date="2015-09-22T10:34:00Z">
        <w:r>
          <w:rPr>
            <w:rFonts w:ascii="Times" w:hAnsi="Times" w:cs="Times"/>
          </w:rPr>
          <w:delText>‒</w:delText>
        </w:r>
      </w:del>
      <w:ins w:id="1133" w:author="Sandra Ballen" w:date="2015-09-22T10:34:00Z">
        <w:r>
          <w:rPr>
            <w:rFonts w:ascii="Times" w:hAnsi="Times" w:cs="Times"/>
          </w:rPr>
          <w:t>–</w:t>
        </w:r>
      </w:ins>
      <w:r>
        <w:rPr>
          <w:rFonts w:ascii="Times" w:hAnsi="Times"/>
        </w:rPr>
        <w:t>345 000</w:t>
      </w:r>
    </w:p>
    <w:p w14:paraId="2F26CFBE" w14:textId="77777777" w:rsidR="00F27BF4" w:rsidRDefault="00F27BF4" w:rsidP="00F27BF4">
      <w:pPr>
        <w:pStyle w:val="Prrafodelista"/>
        <w:spacing w:after="0"/>
        <w:ind w:left="360"/>
        <w:rPr>
          <w:rFonts w:ascii="Times" w:hAnsi="Times"/>
        </w:rPr>
      </w:pPr>
    </w:p>
    <w:p w14:paraId="7EFC814A" w14:textId="77777777" w:rsidR="00F27BF4" w:rsidRDefault="00F27BF4" w:rsidP="00F27BF4">
      <w:pPr>
        <w:pStyle w:val="Prrafodelista"/>
        <w:spacing w:after="0"/>
        <w:ind w:left="360"/>
        <w:rPr>
          <w:rFonts w:ascii="Times" w:hAnsi="Times"/>
        </w:rPr>
      </w:pPr>
    </w:p>
    <w:p w14:paraId="37F8E8D9"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E946FA">
        <w:rPr>
          <w:rFonts w:ascii="Times" w:eastAsiaTheme="minorEastAsia" w:hAnsi="Times"/>
          <w:b/>
          <w:color w:val="000000"/>
          <w:lang w:val="es-CO"/>
        </w:rPr>
        <w:t>responde la pregunta</w:t>
      </w:r>
      <w:r>
        <w:rPr>
          <w:rFonts w:ascii="Times" w:eastAsiaTheme="minorEastAsia" w:hAnsi="Times"/>
          <w:color w:val="000000"/>
          <w:lang w:val="es-CO"/>
        </w:rPr>
        <w:t xml:space="preserve"> con la información que da la solución de la ecuación.</w:t>
      </w:r>
    </w:p>
    <w:p w14:paraId="63099523" w14:textId="77777777" w:rsidR="00F27BF4" w:rsidRDefault="00F27BF4" w:rsidP="00F27BF4">
      <w:pPr>
        <w:pStyle w:val="Prrafodelista"/>
        <w:spacing w:after="0"/>
        <w:ind w:left="360"/>
        <w:rPr>
          <w:rFonts w:ascii="Times" w:eastAsiaTheme="minorEastAsia" w:hAnsi="Times"/>
          <w:color w:val="000000"/>
          <w:lang w:val="es-CO"/>
        </w:rPr>
      </w:pPr>
    </w:p>
    <w:p w14:paraId="01AB446C" w14:textId="77777777" w:rsidR="00F27BF4" w:rsidRDefault="00F27BF4" w:rsidP="00F27BF4">
      <w:pPr>
        <w:pStyle w:val="Prrafodelista"/>
        <w:spacing w:after="0"/>
        <w:ind w:left="360"/>
        <w:rPr>
          <w:rFonts w:ascii="Times" w:eastAsiaTheme="minorEastAsia" w:hAnsi="Times"/>
          <w:color w:val="000000"/>
          <w:lang w:val="es-CO"/>
        </w:rPr>
      </w:pPr>
      <w:r>
        <w:rPr>
          <w:rFonts w:ascii="Times" w:eastAsiaTheme="minorEastAsia" w:hAnsi="Times"/>
          <w:color w:val="000000"/>
          <w:lang w:val="es-CO"/>
        </w:rPr>
        <w:t xml:space="preserve">El valor de cada débito fue </w:t>
      </w:r>
      <w:r>
        <w:rPr>
          <w:rFonts w:ascii="Times" w:eastAsiaTheme="minorEastAsia" w:hAnsi="Times" w:cs="Times"/>
          <w:color w:val="000000"/>
          <w:lang w:val="es-CO"/>
        </w:rPr>
        <w:t xml:space="preserve">de </w:t>
      </w:r>
      <w:r>
        <w:rPr>
          <w:rFonts w:ascii="Times" w:eastAsiaTheme="minorEastAsia" w:hAnsi="Times"/>
          <w:color w:val="000000"/>
          <w:lang w:val="es-CO"/>
        </w:rPr>
        <w:t>$345 000. El signo menos indica el débito de dinero.</w:t>
      </w:r>
    </w:p>
    <w:p w14:paraId="226C9B82" w14:textId="77777777" w:rsidR="00F27BF4" w:rsidRDefault="00F27BF4" w:rsidP="00F27BF4">
      <w:pPr>
        <w:pStyle w:val="Prrafodelista"/>
        <w:spacing w:after="0"/>
        <w:ind w:left="360"/>
        <w:rPr>
          <w:rFonts w:ascii="Times" w:eastAsiaTheme="minorEastAsia" w:hAnsi="Times"/>
          <w:color w:val="000000"/>
          <w:lang w:val="es-CO"/>
        </w:rPr>
      </w:pPr>
    </w:p>
    <w:p w14:paraId="3B968D84" w14:textId="77777777" w:rsidR="00F27BF4" w:rsidRDefault="00F27BF4" w:rsidP="00F27BF4">
      <w:pPr>
        <w:pStyle w:val="Prrafodelista"/>
        <w:numPr>
          <w:ilvl w:val="0"/>
          <w:numId w:val="5"/>
        </w:numPr>
        <w:spacing w:after="0"/>
        <w:rPr>
          <w:rFonts w:ascii="Times" w:eastAsiaTheme="minorEastAsia" w:hAnsi="Times"/>
          <w:color w:val="000000"/>
          <w:lang w:val="es-CO"/>
        </w:rPr>
      </w:pPr>
      <w:r>
        <w:rPr>
          <w:rFonts w:ascii="Times" w:eastAsiaTheme="minorEastAsia" w:hAnsi="Times"/>
          <w:color w:val="000000"/>
          <w:lang w:val="es-CO"/>
        </w:rPr>
        <w:t xml:space="preserve">Se </w:t>
      </w:r>
      <w:r w:rsidRPr="0045760A">
        <w:rPr>
          <w:rFonts w:ascii="Times" w:eastAsiaTheme="minorEastAsia" w:hAnsi="Times"/>
          <w:b/>
          <w:color w:val="000000"/>
          <w:lang w:val="es-CO"/>
        </w:rPr>
        <w:t>verifica el valor de verdad</w:t>
      </w:r>
      <w:r>
        <w:rPr>
          <w:rFonts w:ascii="Times" w:eastAsiaTheme="minorEastAsia" w:hAnsi="Times"/>
          <w:color w:val="000000"/>
          <w:lang w:val="es-CO"/>
        </w:rPr>
        <w:t xml:space="preserve"> de la solución en la ecuación.</w:t>
      </w:r>
    </w:p>
    <w:p w14:paraId="19BFCFC8" w14:textId="77777777" w:rsidR="00F27BF4" w:rsidRDefault="00F27BF4" w:rsidP="00F27BF4">
      <w:pPr>
        <w:pStyle w:val="Prrafodelista"/>
        <w:spacing w:after="0"/>
        <w:ind w:left="360"/>
        <w:jc w:val="center"/>
        <w:rPr>
          <w:rFonts w:ascii="Times" w:hAnsi="Times"/>
        </w:rPr>
      </w:pPr>
      <w:r>
        <w:rPr>
          <w:rFonts w:ascii="Times" w:eastAsiaTheme="minorEastAsia" w:hAnsi="Times"/>
          <w:color w:val="000000"/>
          <w:lang w:val="es-CO"/>
        </w:rPr>
        <w:br/>
      </w:r>
      <w:r>
        <w:rPr>
          <w:rFonts w:ascii="Times" w:hAnsi="Times"/>
        </w:rPr>
        <w:t xml:space="preserve">2 557 700 </w:t>
      </w:r>
      <w:del w:id="1134" w:author="Sandra Ballen" w:date="2015-09-22T10:34:00Z">
        <w:r>
          <w:rPr>
            <w:rFonts w:ascii="Times" w:hAnsi="Times" w:cs="Times"/>
          </w:rPr>
          <w:delText>‒</w:delText>
        </w:r>
      </w:del>
      <w:ins w:id="1135" w:author="Sandra Ballen" w:date="2015-09-22T10:34:00Z">
        <w:r>
          <w:rPr>
            <w:rFonts w:ascii="Times" w:hAnsi="Times" w:cs="Times"/>
          </w:rPr>
          <w:t>–</w:t>
        </w:r>
      </w:ins>
      <w:r>
        <w:rPr>
          <w:rFonts w:ascii="Times" w:hAnsi="Times"/>
        </w:rPr>
        <w:t xml:space="preserve"> 7</w:t>
      </w:r>
      <w:r w:rsidRPr="00C77BF3">
        <w:rPr>
          <w:rFonts w:ascii="Times" w:hAnsi="Times"/>
          <w:i/>
        </w:rPr>
        <w:t>x</w:t>
      </w:r>
      <w:r>
        <w:rPr>
          <w:rFonts w:ascii="Times" w:hAnsi="Times"/>
        </w:rPr>
        <w:t xml:space="preserve"> = 142 700</w:t>
      </w:r>
    </w:p>
    <w:p w14:paraId="6E92E26D" w14:textId="77777777" w:rsidR="00F27BF4" w:rsidRDefault="00F27BF4" w:rsidP="00F27BF4">
      <w:pPr>
        <w:pStyle w:val="Prrafodelista"/>
        <w:spacing w:after="0"/>
        <w:ind w:left="2061" w:firstLine="207"/>
        <w:rPr>
          <w:rFonts w:ascii="Times" w:hAnsi="Times"/>
        </w:rPr>
      </w:pPr>
      <w:r>
        <w:rPr>
          <w:rFonts w:ascii="Times" w:hAnsi="Times"/>
        </w:rPr>
        <w:t xml:space="preserve"> 2 557 700 </w:t>
      </w:r>
      <w:del w:id="1136" w:author="Sandra Ballen" w:date="2015-09-22T10:34:00Z">
        <w:r>
          <w:rPr>
            <w:rFonts w:ascii="Times" w:hAnsi="Times" w:cs="Times"/>
          </w:rPr>
          <w:delText>‒</w:delText>
        </w:r>
      </w:del>
      <w:ins w:id="1137" w:author="Sandra Ballen" w:date="2015-09-22T10:34:00Z">
        <w:r>
          <w:rPr>
            <w:rFonts w:ascii="Times" w:hAnsi="Times" w:cs="Times"/>
          </w:rPr>
          <w:t>–</w:t>
        </w:r>
      </w:ins>
      <w:r>
        <w:rPr>
          <w:rFonts w:ascii="Times" w:hAnsi="Times"/>
        </w:rPr>
        <w:t xml:space="preserve"> 7 </w:t>
      </w:r>
      <w:r>
        <w:rPr>
          <w:rFonts w:ascii="Times" w:hAnsi="Times" w:cs="Times"/>
        </w:rPr>
        <w:t>·</w:t>
      </w:r>
      <w:r>
        <w:rPr>
          <w:rFonts w:ascii="Times" w:hAnsi="Times"/>
        </w:rPr>
        <w:t xml:space="preserve"> (345 000) = 142 700</w:t>
      </w:r>
    </w:p>
    <w:p w14:paraId="14056756" w14:textId="77777777" w:rsidR="00F27BF4" w:rsidRDefault="00F27BF4" w:rsidP="00F27BF4">
      <w:pPr>
        <w:pStyle w:val="Prrafodelista"/>
        <w:spacing w:after="0"/>
        <w:ind w:left="2421"/>
        <w:rPr>
          <w:rFonts w:ascii="Times" w:hAnsi="Times"/>
        </w:rPr>
      </w:pPr>
      <w:del w:id="1138" w:author="chris" w:date="2015-09-20T21:26:00Z">
        <w:r w:rsidDel="008A4BB5">
          <w:rPr>
            <w:rFonts w:ascii="Times" w:hAnsi="Times"/>
          </w:rPr>
          <w:delText xml:space="preserve"> </w:delText>
        </w:r>
        <w:r>
          <w:rPr>
            <w:rFonts w:ascii="Times" w:hAnsi="Times"/>
          </w:rPr>
          <w:delText xml:space="preserve"> </w:delText>
        </w:r>
      </w:del>
      <w:del w:id="1139" w:author="chris" w:date="2015-09-21T18:33:00Z">
        <w:r>
          <w:rPr>
            <w:rFonts w:ascii="Times" w:hAnsi="Times"/>
          </w:rPr>
          <w:delText xml:space="preserve"> </w:delText>
        </w:r>
      </w:del>
      <w:ins w:id="1140" w:author="chris" w:date="2015-09-21T18:33:00Z">
        <w:r>
          <w:rPr>
            <w:rFonts w:ascii="Times" w:hAnsi="Times"/>
          </w:rPr>
          <w:t xml:space="preserve"> </w:t>
        </w:r>
      </w:ins>
      <w:r>
        <w:rPr>
          <w:rFonts w:ascii="Times" w:hAnsi="Times"/>
        </w:rPr>
        <w:t xml:space="preserve">2 557 700 </w:t>
      </w:r>
      <w:del w:id="1141" w:author="Sandra Ballen" w:date="2015-09-22T10:34:00Z">
        <w:r>
          <w:rPr>
            <w:rFonts w:ascii="Times" w:hAnsi="Times" w:cs="Times"/>
          </w:rPr>
          <w:delText>‒</w:delText>
        </w:r>
      </w:del>
      <w:ins w:id="1142" w:author="Sandra Ballen" w:date="2015-09-22T10:34:00Z">
        <w:r>
          <w:rPr>
            <w:rFonts w:ascii="Times" w:hAnsi="Times" w:cs="Times"/>
          </w:rPr>
          <w:t>–</w:t>
        </w:r>
      </w:ins>
      <w:r>
        <w:rPr>
          <w:rFonts w:ascii="Times" w:hAnsi="Times"/>
        </w:rPr>
        <w:t xml:space="preserve"> 2 415 000 = 142 700</w:t>
      </w:r>
    </w:p>
    <w:p w14:paraId="2E5A0BE9" w14:textId="77777777" w:rsidR="00F27BF4" w:rsidRDefault="00F27BF4" w:rsidP="00F27BF4">
      <w:pPr>
        <w:spacing w:after="0"/>
        <w:ind w:firstLine="567"/>
        <w:jc w:val="center"/>
        <w:rPr>
          <w:rFonts w:ascii="Times" w:hAnsi="Times"/>
        </w:rPr>
      </w:pPr>
      <w:del w:id="1143" w:author="chris" w:date="2015-09-20T21:26:00Z">
        <w:r w:rsidDel="008A4BB5">
          <w:rPr>
            <w:rFonts w:ascii="Times" w:hAnsi="Times"/>
          </w:rPr>
          <w:delText xml:space="preserve">  </w:delText>
        </w:r>
      </w:del>
      <w:ins w:id="1144" w:author="chris" w:date="2015-09-20T21:26:00Z">
        <w:r>
          <w:rPr>
            <w:rFonts w:ascii="Times" w:hAnsi="Times"/>
          </w:rPr>
          <w:t xml:space="preserve"> </w:t>
        </w:r>
      </w:ins>
      <w:del w:id="1145" w:author="chris" w:date="2015-09-20T21:26:00Z">
        <w:r>
          <w:rPr>
            <w:rFonts w:ascii="Times" w:hAnsi="Times"/>
          </w:rPr>
          <w:delText xml:space="preserve">  </w:delText>
        </w:r>
      </w:del>
      <w:ins w:id="1146" w:author="chris" w:date="2015-09-20T21:26:00Z">
        <w:r>
          <w:rPr>
            <w:rFonts w:ascii="Times" w:hAnsi="Times"/>
          </w:rPr>
          <w:t xml:space="preserve"> </w:t>
        </w:r>
      </w:ins>
      <w:del w:id="1147" w:author="chris" w:date="2015-09-20T21:26:00Z">
        <w:r>
          <w:rPr>
            <w:rFonts w:ascii="Times" w:hAnsi="Times"/>
          </w:rPr>
          <w:delText xml:space="preserve">  </w:delText>
        </w:r>
      </w:del>
      <w:ins w:id="1148" w:author="chris" w:date="2015-09-20T21:26:00Z">
        <w:r>
          <w:rPr>
            <w:rFonts w:ascii="Times" w:hAnsi="Times"/>
          </w:rPr>
          <w:t xml:space="preserve"> </w:t>
        </w:r>
      </w:ins>
      <w:r w:rsidRPr="00E76712">
        <w:rPr>
          <w:rFonts w:ascii="Times" w:hAnsi="Times"/>
        </w:rPr>
        <w:t>142 700 = 142 700</w:t>
      </w:r>
    </w:p>
    <w:p w14:paraId="4F87AFED" w14:textId="77777777" w:rsidR="00F27BF4" w:rsidRDefault="00F27BF4" w:rsidP="00F27BF4">
      <w:pPr>
        <w:spacing w:after="0"/>
        <w:ind w:firstLine="567"/>
        <w:jc w:val="center"/>
        <w:rPr>
          <w:rFonts w:ascii="Times" w:hAnsi="Times"/>
        </w:rPr>
      </w:pPr>
    </w:p>
    <w:p w14:paraId="2374FF7A" w14:textId="77777777" w:rsidR="00F27BF4" w:rsidRDefault="00F27BF4" w:rsidP="00F27BF4">
      <w:pPr>
        <w:spacing w:after="0"/>
        <w:ind w:left="567"/>
        <w:jc w:val="both"/>
        <w:rPr>
          <w:rFonts w:ascii="Times" w:hAnsi="Times"/>
        </w:rPr>
      </w:pPr>
      <w:r>
        <w:rPr>
          <w:rFonts w:ascii="Times" w:hAnsi="Times"/>
        </w:rPr>
        <w:t xml:space="preserve">Ten presente que no se reemplazó el valor de </w:t>
      </w:r>
      <w:r w:rsidRPr="006E614F">
        <w:rPr>
          <w:rFonts w:ascii="Times" w:hAnsi="Times"/>
          <w:i/>
        </w:rPr>
        <w:t>x</w:t>
      </w:r>
      <w:r>
        <w:rPr>
          <w:rFonts w:ascii="Times" w:hAnsi="Times"/>
        </w:rPr>
        <w:t xml:space="preserve"> con el signo porque en la ecuación el menos del miembro izquierdo ya indica que se está debitando. Se ubica la respuesta obtenida en el problema.</w:t>
      </w:r>
    </w:p>
    <w:p w14:paraId="5A799FC5" w14:textId="77777777" w:rsidR="00F27BF4" w:rsidRDefault="00F27BF4" w:rsidP="00F27BF4">
      <w:pPr>
        <w:spacing w:after="0"/>
        <w:ind w:left="567"/>
        <w:jc w:val="both"/>
        <w:rPr>
          <w:rFonts w:ascii="Times" w:hAnsi="Times"/>
        </w:rPr>
      </w:pPr>
    </w:p>
    <w:p w14:paraId="06F3281B" w14:textId="77777777" w:rsidR="00F27BF4" w:rsidRPr="00E76712" w:rsidRDefault="00F27BF4" w:rsidP="00F27BF4">
      <w:pPr>
        <w:spacing w:after="0"/>
        <w:ind w:left="567"/>
        <w:jc w:val="both"/>
        <w:rPr>
          <w:rFonts w:ascii="Times" w:eastAsiaTheme="minorEastAsia" w:hAnsi="Times"/>
          <w:color w:val="000000"/>
          <w:lang w:val="es-CO"/>
        </w:rPr>
      </w:pPr>
      <w:r>
        <w:rPr>
          <w:rFonts w:ascii="Times" w:hAnsi="Times"/>
        </w:rPr>
        <w:t>Como se cumple la igualdad, el valor obtenido es el correcto.</w:t>
      </w:r>
    </w:p>
    <w:p w14:paraId="395637A0" w14:textId="77777777" w:rsidR="00F27BF4" w:rsidRDefault="00F27BF4" w:rsidP="00F27BF4">
      <w:pPr>
        <w:pStyle w:val="Prrafodelista"/>
        <w:spacing w:after="0"/>
        <w:ind w:left="360"/>
        <w:rPr>
          <w:rFonts w:ascii="Times" w:eastAsiaTheme="minorEastAsia" w:hAnsi="Times"/>
          <w:color w:val="000000"/>
          <w:lang w:val="es-CO"/>
        </w:rPr>
      </w:pPr>
    </w:p>
    <w:tbl>
      <w:tblPr>
        <w:tblStyle w:val="Tablaconcuadrcula"/>
        <w:tblW w:w="0" w:type="auto"/>
        <w:tblLook w:val="04A0" w:firstRow="1" w:lastRow="0" w:firstColumn="1" w:lastColumn="0" w:noHBand="0" w:noVBand="1"/>
        <w:tblPrChange w:id="1149" w:author="Diana Velásquez Rojas" w:date="2015-09-22T10:34:00Z">
          <w:tblPr>
            <w:tblStyle w:val="Tablaconcuadrcula"/>
            <w:tblW w:w="0" w:type="auto"/>
            <w:tblLook w:val="04A0" w:firstRow="1" w:lastRow="0" w:firstColumn="1" w:lastColumn="0" w:noHBand="0" w:noVBand="1"/>
          </w:tblPr>
        </w:tblPrChange>
      </w:tblPr>
      <w:tblGrid>
        <w:gridCol w:w="2481"/>
        <w:gridCol w:w="6347"/>
        <w:tblGridChange w:id="1150">
          <w:tblGrid>
            <w:gridCol w:w="2481"/>
            <w:gridCol w:w="6347"/>
          </w:tblGrid>
        </w:tblGridChange>
      </w:tblGrid>
      <w:tr w:rsidR="00F27BF4" w:rsidRPr="005D1738" w14:paraId="222DF70B" w14:textId="77777777" w:rsidTr="006B44B3">
        <w:tc>
          <w:tcPr>
            <w:tcW w:w="8828" w:type="dxa"/>
            <w:gridSpan w:val="2"/>
            <w:shd w:val="clear" w:color="auto" w:fill="000000" w:themeFill="text1"/>
            <w:tcPrChange w:id="1151" w:author="Diana Velásquez Rojas" w:date="2015-09-22T10:34:00Z">
              <w:tcPr>
                <w:tcW w:w="8828" w:type="dxa"/>
                <w:gridSpan w:val="2"/>
                <w:shd w:val="clear" w:color="auto" w:fill="000000" w:themeFill="text1"/>
              </w:tcPr>
            </w:tcPrChange>
          </w:tcPr>
          <w:p w14:paraId="3BA0C839"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27BF4" w:rsidRPr="00726376" w14:paraId="2BFE8B7F" w14:textId="77777777" w:rsidTr="006B44B3">
        <w:tc>
          <w:tcPr>
            <w:tcW w:w="2481" w:type="dxa"/>
            <w:tcPrChange w:id="1152" w:author="Diana Velásquez Rojas" w:date="2015-09-22T10:34:00Z">
              <w:tcPr>
                <w:tcW w:w="2481" w:type="dxa"/>
              </w:tcPr>
            </w:tcPrChange>
          </w:tcPr>
          <w:p w14:paraId="586B2DA6" w14:textId="77777777" w:rsidR="00F27BF4" w:rsidRPr="00726376" w:rsidRDefault="00F27BF4" w:rsidP="006B44B3">
            <w:pPr>
              <w:rPr>
                <w:rFonts w:ascii="Times" w:hAnsi="Times"/>
                <w:b/>
                <w:sz w:val="18"/>
                <w:szCs w:val="18"/>
              </w:rPr>
            </w:pPr>
            <w:r w:rsidRPr="00726376">
              <w:rPr>
                <w:rFonts w:ascii="Times" w:hAnsi="Times"/>
                <w:b/>
                <w:sz w:val="18"/>
                <w:szCs w:val="18"/>
              </w:rPr>
              <w:t>Contenido</w:t>
            </w:r>
          </w:p>
        </w:tc>
        <w:tc>
          <w:tcPr>
            <w:tcW w:w="6347" w:type="dxa"/>
            <w:tcPrChange w:id="1153" w:author="Diana Velásquez Rojas" w:date="2015-09-22T10:34:00Z">
              <w:tcPr>
                <w:tcW w:w="6347" w:type="dxa"/>
              </w:tcPr>
            </w:tcPrChange>
          </w:tcPr>
          <w:p w14:paraId="22C30C2D" w14:textId="77777777" w:rsidR="00F27BF4" w:rsidRDefault="00F27BF4" w:rsidP="006B44B3">
            <w:pPr>
              <w:rPr>
                <w:rFonts w:ascii="Times" w:hAnsi="Times"/>
              </w:rPr>
            </w:pPr>
            <w:r>
              <w:rPr>
                <w:rFonts w:ascii="Times" w:hAnsi="Times"/>
              </w:rPr>
              <w:t xml:space="preserve">Los pasos a seguir para </w:t>
            </w:r>
            <w:r w:rsidRPr="0045760A">
              <w:rPr>
                <w:rFonts w:ascii="Times" w:hAnsi="Times"/>
              </w:rPr>
              <w:t xml:space="preserve">resolver un problema con ecuaciones </w:t>
            </w:r>
            <w:r>
              <w:rPr>
                <w:rFonts w:ascii="Times" w:hAnsi="Times"/>
              </w:rPr>
              <w:t>son:</w:t>
            </w:r>
          </w:p>
          <w:p w14:paraId="2FB6F024" w14:textId="77777777" w:rsidR="00F27BF4" w:rsidRPr="0045760A" w:rsidRDefault="00F27BF4" w:rsidP="006B44B3">
            <w:pPr>
              <w:pStyle w:val="Prrafodelista"/>
              <w:numPr>
                <w:ilvl w:val="0"/>
                <w:numId w:val="17"/>
              </w:numPr>
              <w:ind w:right="150"/>
              <w:rPr>
                <w:rFonts w:ascii="Times New Roman" w:eastAsia="Times New Roman" w:hAnsi="Times New Roman" w:cs="Times New Roman"/>
                <w:color w:val="000000"/>
                <w:lang w:val="es-CO" w:eastAsia="es-CO"/>
              </w:rPr>
            </w:pPr>
            <w:r w:rsidRPr="0045760A">
              <w:rPr>
                <w:rFonts w:ascii="Times New Roman" w:eastAsia="Times New Roman" w:hAnsi="Times New Roman" w:cs="Times New Roman"/>
                <w:color w:val="000000"/>
                <w:lang w:val="es-CO" w:eastAsia="es-CO"/>
              </w:rPr>
              <w:t xml:space="preserve">Leer y comprender el </w:t>
            </w:r>
            <w:r>
              <w:rPr>
                <w:rFonts w:ascii="Times New Roman" w:eastAsia="Times New Roman" w:hAnsi="Times New Roman" w:cs="Times New Roman"/>
                <w:color w:val="000000"/>
                <w:lang w:val="es-CO" w:eastAsia="es-CO"/>
              </w:rPr>
              <w:t>problema.</w:t>
            </w:r>
          </w:p>
          <w:p w14:paraId="18276E18" w14:textId="77777777" w:rsidR="00F27BF4" w:rsidRPr="00CD23CD" w:rsidRDefault="00F27BF4" w:rsidP="006B44B3">
            <w:pPr>
              <w:pStyle w:val="Prrafodelista"/>
              <w:numPr>
                <w:ilvl w:val="0"/>
                <w:numId w:val="17"/>
              </w:numPr>
              <w:ind w:right="150"/>
              <w:rPr>
                <w:rFonts w:ascii="Times New Roman" w:eastAsia="Times New Roman" w:hAnsi="Times New Roman" w:cs="Times New Roman"/>
                <w:color w:val="000000"/>
                <w:lang w:val="es-CO" w:eastAsia="es-CO"/>
              </w:rPr>
            </w:pPr>
            <w:r w:rsidRPr="00CD23CD">
              <w:rPr>
                <w:rFonts w:ascii="Times New Roman" w:eastAsia="Times New Roman" w:hAnsi="Times New Roman" w:cs="Times New Roman"/>
                <w:color w:val="000000"/>
                <w:lang w:val="es-CO" w:eastAsia="es-CO"/>
              </w:rPr>
              <w:t>Designar</w:t>
            </w:r>
            <w:r>
              <w:rPr>
                <w:rFonts w:ascii="Times New Roman" w:eastAsia="Times New Roman" w:hAnsi="Times New Roman" w:cs="Times New Roman"/>
                <w:color w:val="000000"/>
                <w:lang w:val="es-CO" w:eastAsia="es-CO"/>
              </w:rPr>
              <w:t xml:space="preserve"> una variable al dato desconocido.</w:t>
            </w:r>
          </w:p>
          <w:p w14:paraId="3BB76077" w14:textId="77777777" w:rsidR="00F27BF4" w:rsidRPr="00CD23CD" w:rsidRDefault="00F27BF4" w:rsidP="006B44B3">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Identificar los datos conocidos</w:t>
            </w:r>
            <w:r>
              <w:rPr>
                <w:rFonts w:ascii="Times New Roman" w:eastAsia="Times New Roman" w:hAnsi="Times New Roman" w:cs="Times New Roman"/>
                <w:color w:val="000000"/>
                <w:lang w:val="es-CO" w:eastAsia="es-CO"/>
              </w:rPr>
              <w:t>.</w:t>
            </w:r>
          </w:p>
          <w:p w14:paraId="04FC9598" w14:textId="77777777" w:rsidR="00F27BF4" w:rsidRPr="00CD23CD" w:rsidRDefault="00F27BF4" w:rsidP="006B44B3">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Escribir una ecuación con los datos conocidos y la variable</w:t>
            </w:r>
            <w:r>
              <w:rPr>
                <w:rFonts w:ascii="Times New Roman" w:eastAsia="Times New Roman" w:hAnsi="Times New Roman" w:cs="Times New Roman"/>
                <w:color w:val="000000"/>
                <w:lang w:val="es-CO" w:eastAsia="es-CO"/>
              </w:rPr>
              <w:t>.</w:t>
            </w:r>
          </w:p>
          <w:p w14:paraId="69038BF5" w14:textId="77777777" w:rsidR="00F27BF4" w:rsidRPr="00CD23CD" w:rsidRDefault="00F27BF4" w:rsidP="006B44B3">
            <w:pPr>
              <w:pStyle w:val="Prrafodelista"/>
              <w:numPr>
                <w:ilvl w:val="0"/>
                <w:numId w:val="17"/>
              </w:numPr>
              <w:rPr>
                <w:rFonts w:ascii="Times New Roman" w:eastAsia="Times New Roman" w:hAnsi="Times New Roman" w:cs="Times New Roman"/>
                <w:lang w:val="es-CO" w:eastAsia="es-CO"/>
              </w:rPr>
            </w:pPr>
            <w:r w:rsidRPr="00CD23CD">
              <w:rPr>
                <w:rFonts w:ascii="Times New Roman" w:eastAsia="Times New Roman" w:hAnsi="Times New Roman" w:cs="Times New Roman"/>
                <w:color w:val="000000"/>
                <w:lang w:val="es-CO" w:eastAsia="es-CO"/>
              </w:rPr>
              <w:t>Resolver la ecuación</w:t>
            </w:r>
            <w:r>
              <w:rPr>
                <w:rFonts w:ascii="Times New Roman" w:eastAsia="Times New Roman" w:hAnsi="Times New Roman" w:cs="Times New Roman"/>
                <w:color w:val="000000"/>
                <w:lang w:val="es-CO" w:eastAsia="es-CO"/>
              </w:rPr>
              <w:t>.</w:t>
            </w:r>
          </w:p>
          <w:p w14:paraId="481D287F" w14:textId="77777777" w:rsidR="00F27BF4" w:rsidRPr="00CD23CD" w:rsidRDefault="00F27BF4" w:rsidP="006B44B3">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Responder la pregunta del problema.</w:t>
            </w:r>
          </w:p>
          <w:p w14:paraId="21A75898" w14:textId="77777777" w:rsidR="00F27BF4" w:rsidRPr="00CD23CD" w:rsidRDefault="00F27BF4" w:rsidP="006B44B3">
            <w:pPr>
              <w:pStyle w:val="Prrafodelista"/>
              <w:numPr>
                <w:ilvl w:val="0"/>
                <w:numId w:val="17"/>
              </w:numPr>
              <w:rPr>
                <w:rFonts w:ascii="Times New Roman" w:eastAsia="Times New Roman" w:hAnsi="Times New Roman" w:cs="Times New Roman"/>
                <w:lang w:val="es-CO" w:eastAsia="es-CO"/>
              </w:rPr>
            </w:pPr>
            <w:r>
              <w:rPr>
                <w:rFonts w:ascii="Times New Roman" w:eastAsia="Times New Roman" w:hAnsi="Times New Roman" w:cs="Times New Roman"/>
                <w:color w:val="000000"/>
                <w:lang w:val="es-CO" w:eastAsia="es-CO"/>
              </w:rPr>
              <w:t>Verificar el valor de verdad de la solución.</w:t>
            </w:r>
          </w:p>
        </w:tc>
      </w:tr>
    </w:tbl>
    <w:p w14:paraId="5F3A5D87" w14:textId="77777777" w:rsidR="00F27BF4" w:rsidRDefault="00F27BF4" w:rsidP="00F27BF4">
      <w:pPr>
        <w:spacing w:after="0"/>
        <w:rPr>
          <w:rFonts w:ascii="Times" w:eastAsiaTheme="minorEastAsia" w:hAnsi="Times"/>
          <w:color w:val="000000"/>
          <w:lang w:val="es-CO"/>
        </w:rPr>
      </w:pPr>
    </w:p>
    <w:tbl>
      <w:tblPr>
        <w:tblStyle w:val="Tablaconcuadrcula"/>
        <w:tblW w:w="0" w:type="auto"/>
        <w:tblLook w:val="04A0" w:firstRow="1" w:lastRow="0" w:firstColumn="1" w:lastColumn="0" w:noHBand="0" w:noVBand="1"/>
        <w:tblPrChange w:id="1154"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1155">
          <w:tblGrid>
            <w:gridCol w:w="2469"/>
            <w:gridCol w:w="6359"/>
          </w:tblGrid>
        </w:tblGridChange>
      </w:tblGrid>
      <w:tr w:rsidR="00F27BF4" w:rsidRPr="005D1738" w14:paraId="20223C32" w14:textId="77777777" w:rsidTr="006B44B3">
        <w:tc>
          <w:tcPr>
            <w:tcW w:w="8828" w:type="dxa"/>
            <w:gridSpan w:val="2"/>
            <w:shd w:val="clear" w:color="auto" w:fill="000000" w:themeFill="text1"/>
            <w:tcPrChange w:id="1156" w:author="Diana Velásquez Rojas" w:date="2015-09-22T10:34:00Z">
              <w:tcPr>
                <w:tcW w:w="8828" w:type="dxa"/>
                <w:gridSpan w:val="2"/>
                <w:shd w:val="clear" w:color="auto" w:fill="000000" w:themeFill="text1"/>
              </w:tcPr>
            </w:tcPrChange>
          </w:tcPr>
          <w:p w14:paraId="5D22EE71" w14:textId="77777777" w:rsidR="00F27BF4" w:rsidRPr="005D1738" w:rsidRDefault="00F27BF4" w:rsidP="006B44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27BF4" w:rsidRPr="007D2C51" w14:paraId="472B4EC1" w14:textId="77777777" w:rsidTr="006B44B3">
        <w:tc>
          <w:tcPr>
            <w:tcW w:w="2469" w:type="dxa"/>
            <w:tcPrChange w:id="1157" w:author="Diana Velásquez Rojas" w:date="2015-09-22T10:34:00Z">
              <w:tcPr>
                <w:tcW w:w="2469" w:type="dxa"/>
              </w:tcPr>
            </w:tcPrChange>
          </w:tcPr>
          <w:p w14:paraId="5C6C0727"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1158" w:author="Diana Velásquez Rojas" w:date="2015-09-22T10:34:00Z">
              <w:tcPr>
                <w:tcW w:w="6359" w:type="dxa"/>
              </w:tcPr>
            </w:tcPrChange>
          </w:tcPr>
          <w:p w14:paraId="375B5DD4" w14:textId="20489BE3" w:rsidR="00F27BF4" w:rsidRPr="007D2C51" w:rsidRDefault="00F27BF4" w:rsidP="006B44B3">
            <w:pPr>
              <w:rPr>
                <w:rFonts w:ascii="Times New Roman" w:hAnsi="Times New Roman" w:cs="Times New Roman"/>
                <w:b/>
              </w:rPr>
            </w:pPr>
            <w:r>
              <w:rPr>
                <w:rFonts w:ascii="Times New Roman" w:hAnsi="Times New Roman" w:cs="Times New Roman"/>
              </w:rPr>
              <w:t>MA_07_02</w:t>
            </w:r>
            <w:r w:rsidRPr="007D2C51">
              <w:rPr>
                <w:rFonts w:ascii="Times New Roman" w:hAnsi="Times New Roman" w:cs="Times New Roman"/>
              </w:rPr>
              <w:t>_CO_REC</w:t>
            </w:r>
            <w:r w:rsidR="00995DB5">
              <w:rPr>
                <w:rFonts w:ascii="Times New Roman" w:hAnsi="Times New Roman" w:cs="Times New Roman"/>
              </w:rPr>
              <w:t>18</w:t>
            </w:r>
            <w:r>
              <w:rPr>
                <w:rFonts w:ascii="Times New Roman" w:hAnsi="Times New Roman" w:cs="Times New Roman"/>
              </w:rPr>
              <w:t>0</w:t>
            </w:r>
          </w:p>
        </w:tc>
      </w:tr>
      <w:tr w:rsidR="00F27BF4" w14:paraId="2FCD66F4" w14:textId="77777777" w:rsidTr="006B44B3">
        <w:tc>
          <w:tcPr>
            <w:tcW w:w="2469" w:type="dxa"/>
            <w:tcPrChange w:id="1159" w:author="Diana Velásquez Rojas" w:date="2015-09-22T10:34:00Z">
              <w:tcPr>
                <w:tcW w:w="2469" w:type="dxa"/>
              </w:tcPr>
            </w:tcPrChange>
          </w:tcPr>
          <w:p w14:paraId="6379198E"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1160" w:author="Diana Velásquez Rojas" w:date="2015-09-22T10:34:00Z">
              <w:tcPr>
                <w:tcW w:w="6359" w:type="dxa"/>
              </w:tcPr>
            </w:tcPrChange>
          </w:tcPr>
          <w:p w14:paraId="37D63574"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Solución de problemas por medio de ecuaciones </w:t>
            </w:r>
          </w:p>
        </w:tc>
      </w:tr>
      <w:tr w:rsidR="00F27BF4" w14:paraId="4C11A8F7" w14:textId="77777777" w:rsidTr="006B44B3">
        <w:tc>
          <w:tcPr>
            <w:tcW w:w="2469" w:type="dxa"/>
            <w:tcPrChange w:id="1161" w:author="Diana Velásquez Rojas" w:date="2015-09-22T10:34:00Z">
              <w:tcPr>
                <w:tcW w:w="2469" w:type="dxa"/>
              </w:tcPr>
            </w:tcPrChange>
          </w:tcPr>
          <w:p w14:paraId="75F360E0"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1162" w:author="Diana Velásquez Rojas" w:date="2015-09-22T10:34:00Z">
              <w:tcPr>
                <w:tcW w:w="6359" w:type="dxa"/>
              </w:tcPr>
            </w:tcPrChange>
          </w:tcPr>
          <w:p w14:paraId="14D86119" w14:textId="0412FE29" w:rsidR="00F27BF4" w:rsidRDefault="00995DB5" w:rsidP="006B44B3">
            <w:pPr>
              <w:rPr>
                <w:rFonts w:ascii="Times New Roman" w:hAnsi="Times New Roman" w:cs="Times New Roman"/>
                <w:color w:val="000000"/>
              </w:rPr>
            </w:pPr>
            <w:r>
              <w:rPr>
                <w:rFonts w:ascii="Times New Roman" w:hAnsi="Times New Roman" w:cs="Times New Roman"/>
                <w:color w:val="000000"/>
              </w:rPr>
              <w:t>Interactivo con modelos</w:t>
            </w:r>
            <w:r w:rsidR="00F27BF4">
              <w:rPr>
                <w:rFonts w:ascii="Times New Roman" w:hAnsi="Times New Roman" w:cs="Times New Roman"/>
                <w:color w:val="000000"/>
              </w:rPr>
              <w:t xml:space="preserve"> de problemas resueltos, que se representan con ecuaciones de primer grado y emplean números enteros</w:t>
            </w:r>
          </w:p>
        </w:tc>
      </w:tr>
    </w:tbl>
    <w:p w14:paraId="5C8BDE00" w14:textId="77777777" w:rsidR="00F27BF4" w:rsidRPr="009012EA" w:rsidRDefault="00F27BF4" w:rsidP="00F27BF4">
      <w:pPr>
        <w:spacing w:after="0"/>
        <w:rPr>
          <w:rFonts w:ascii="Times" w:eastAsiaTheme="minorEastAsia" w:hAnsi="Times"/>
          <w:color w:val="000000"/>
        </w:rPr>
      </w:pPr>
    </w:p>
    <w:tbl>
      <w:tblPr>
        <w:tblStyle w:val="Tablaconcuadrcula"/>
        <w:tblW w:w="0" w:type="auto"/>
        <w:tblLook w:val="04A0" w:firstRow="1" w:lastRow="0" w:firstColumn="1" w:lastColumn="0" w:noHBand="0" w:noVBand="1"/>
        <w:tblPrChange w:id="1163"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1164">
          <w:tblGrid>
            <w:gridCol w:w="2469"/>
            <w:gridCol w:w="6359"/>
          </w:tblGrid>
        </w:tblGridChange>
      </w:tblGrid>
      <w:tr w:rsidR="00F27BF4" w:rsidRPr="005D1738" w14:paraId="684ECF8C" w14:textId="77777777" w:rsidTr="006B44B3">
        <w:tc>
          <w:tcPr>
            <w:tcW w:w="8828" w:type="dxa"/>
            <w:gridSpan w:val="2"/>
            <w:shd w:val="clear" w:color="auto" w:fill="000000" w:themeFill="text1"/>
            <w:tcPrChange w:id="1165" w:author="Diana Velásquez Rojas" w:date="2015-09-22T10:34:00Z">
              <w:tcPr>
                <w:tcW w:w="8828" w:type="dxa"/>
                <w:gridSpan w:val="2"/>
                <w:shd w:val="clear" w:color="auto" w:fill="000000" w:themeFill="text1"/>
              </w:tcPr>
            </w:tcPrChange>
          </w:tcPr>
          <w:p w14:paraId="7CD090C5"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525A4F9E" w14:textId="77777777" w:rsidTr="006B44B3">
        <w:tc>
          <w:tcPr>
            <w:tcW w:w="2469" w:type="dxa"/>
            <w:tcPrChange w:id="1166" w:author="Diana Velásquez Rojas" w:date="2015-09-22T10:34:00Z">
              <w:tcPr>
                <w:tcW w:w="2469" w:type="dxa"/>
              </w:tcPr>
            </w:tcPrChange>
          </w:tcPr>
          <w:p w14:paraId="327D22F9"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1167" w:author="Diana Velásquez Rojas" w:date="2015-09-22T10:34:00Z">
              <w:tcPr>
                <w:tcW w:w="6359" w:type="dxa"/>
              </w:tcPr>
            </w:tcPrChange>
          </w:tcPr>
          <w:p w14:paraId="05B380A1" w14:textId="6AFB42C6"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19</w:t>
            </w:r>
            <w:r>
              <w:rPr>
                <w:rFonts w:ascii="Times New Roman" w:hAnsi="Times New Roman" w:cs="Times New Roman"/>
              </w:rPr>
              <w:t>0</w:t>
            </w:r>
          </w:p>
        </w:tc>
      </w:tr>
      <w:tr w:rsidR="00F27BF4" w14:paraId="0CD4ABBE" w14:textId="77777777" w:rsidTr="006B44B3">
        <w:tc>
          <w:tcPr>
            <w:tcW w:w="2469" w:type="dxa"/>
            <w:tcPrChange w:id="1168" w:author="Diana Velásquez Rojas" w:date="2015-09-22T10:34:00Z">
              <w:tcPr>
                <w:tcW w:w="2469" w:type="dxa"/>
              </w:tcPr>
            </w:tcPrChange>
          </w:tcPr>
          <w:p w14:paraId="6DAD43E7"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1169" w:author="Diana Velásquez Rojas" w:date="2015-09-22T10:34:00Z">
              <w:tcPr>
                <w:tcW w:w="6359" w:type="dxa"/>
              </w:tcPr>
            </w:tcPrChange>
          </w:tcPr>
          <w:p w14:paraId="2B12D72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Problemas con ecuaciones de primer grado</w:t>
            </w:r>
          </w:p>
        </w:tc>
      </w:tr>
      <w:tr w:rsidR="00F27BF4" w14:paraId="2EC9B29D" w14:textId="77777777" w:rsidTr="006B44B3">
        <w:tc>
          <w:tcPr>
            <w:tcW w:w="2469" w:type="dxa"/>
            <w:tcPrChange w:id="1170" w:author="Diana Velásquez Rojas" w:date="2015-09-22T10:34:00Z">
              <w:tcPr>
                <w:tcW w:w="2469" w:type="dxa"/>
              </w:tcPr>
            </w:tcPrChange>
          </w:tcPr>
          <w:p w14:paraId="55CD50D1"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1171" w:author="Diana Velásquez Rojas" w:date="2015-09-22T10:34:00Z">
              <w:tcPr>
                <w:tcW w:w="6359" w:type="dxa"/>
              </w:tcPr>
            </w:tcPrChange>
          </w:tcPr>
          <w:p w14:paraId="40A255FD"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Actividad para practicar la resolución de problemas empleando ecuaciones </w:t>
            </w:r>
          </w:p>
        </w:tc>
      </w:tr>
    </w:tbl>
    <w:p w14:paraId="0AD5F380" w14:textId="77777777" w:rsidR="00F27BF4" w:rsidRPr="00350099" w:rsidRDefault="00F27BF4" w:rsidP="00F27BF4">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Change w:id="1172"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1173">
          <w:tblGrid>
            <w:gridCol w:w="2469"/>
            <w:gridCol w:w="6359"/>
          </w:tblGrid>
        </w:tblGridChange>
      </w:tblGrid>
      <w:tr w:rsidR="00F27BF4" w:rsidRPr="005D1738" w14:paraId="753968DC" w14:textId="77777777" w:rsidTr="006B44B3">
        <w:tc>
          <w:tcPr>
            <w:tcW w:w="8828" w:type="dxa"/>
            <w:gridSpan w:val="2"/>
            <w:shd w:val="clear" w:color="auto" w:fill="000000" w:themeFill="text1"/>
            <w:tcPrChange w:id="1174" w:author="Diana Velásquez Rojas" w:date="2015-09-22T10:34:00Z">
              <w:tcPr>
                <w:tcW w:w="8828" w:type="dxa"/>
                <w:gridSpan w:val="2"/>
                <w:shd w:val="clear" w:color="auto" w:fill="000000" w:themeFill="text1"/>
              </w:tcPr>
            </w:tcPrChange>
          </w:tcPr>
          <w:p w14:paraId="4CEB2D65"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1D1EFB93" w14:textId="77777777" w:rsidTr="006B44B3">
        <w:tc>
          <w:tcPr>
            <w:tcW w:w="2469" w:type="dxa"/>
            <w:tcPrChange w:id="1175" w:author="Diana Velásquez Rojas" w:date="2015-09-22T10:34:00Z">
              <w:tcPr>
                <w:tcW w:w="2469" w:type="dxa"/>
              </w:tcPr>
            </w:tcPrChange>
          </w:tcPr>
          <w:p w14:paraId="3678B2B7"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1176" w:author="Diana Velásquez Rojas" w:date="2015-09-22T10:34:00Z">
              <w:tcPr>
                <w:tcW w:w="6359" w:type="dxa"/>
              </w:tcPr>
            </w:tcPrChange>
          </w:tcPr>
          <w:p w14:paraId="4F6CD472" w14:textId="09975512"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20</w:t>
            </w:r>
            <w:r>
              <w:rPr>
                <w:rFonts w:ascii="Times New Roman" w:hAnsi="Times New Roman" w:cs="Times New Roman"/>
              </w:rPr>
              <w:t>0</w:t>
            </w:r>
          </w:p>
        </w:tc>
      </w:tr>
      <w:tr w:rsidR="00F27BF4" w14:paraId="0E7C8A61" w14:textId="77777777" w:rsidTr="006B44B3">
        <w:tc>
          <w:tcPr>
            <w:tcW w:w="2469" w:type="dxa"/>
            <w:tcPrChange w:id="1177" w:author="Diana Velásquez Rojas" w:date="2015-09-22T10:34:00Z">
              <w:tcPr>
                <w:tcW w:w="2469" w:type="dxa"/>
              </w:tcPr>
            </w:tcPrChange>
          </w:tcPr>
          <w:p w14:paraId="48A5E7EE"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1178" w:author="Diana Velásquez Rojas" w:date="2015-09-22T10:34:00Z">
              <w:tcPr>
                <w:tcW w:w="6359" w:type="dxa"/>
              </w:tcPr>
            </w:tcPrChange>
          </w:tcPr>
          <w:p w14:paraId="1FBF71C6"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Plantea ecuaciones de primer grado para resolver problemas</w:t>
            </w:r>
          </w:p>
        </w:tc>
      </w:tr>
      <w:tr w:rsidR="00F27BF4" w14:paraId="3441EABD" w14:textId="77777777" w:rsidTr="006B44B3">
        <w:tc>
          <w:tcPr>
            <w:tcW w:w="2469" w:type="dxa"/>
            <w:tcPrChange w:id="1179" w:author="Diana Velásquez Rojas" w:date="2015-09-22T10:34:00Z">
              <w:tcPr>
                <w:tcW w:w="2469" w:type="dxa"/>
              </w:tcPr>
            </w:tcPrChange>
          </w:tcPr>
          <w:p w14:paraId="5AD56FB9"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1180" w:author="Diana Velásquez Rojas" w:date="2015-09-22T10:34:00Z">
              <w:tcPr>
                <w:tcW w:w="6359" w:type="dxa"/>
              </w:tcPr>
            </w:tcPrChange>
          </w:tcPr>
          <w:p w14:paraId="492BE6CC"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practicar el planteamiento de problemas y el proceso de solución a través de ecuaciones de primer grado</w:t>
            </w:r>
          </w:p>
        </w:tc>
      </w:tr>
    </w:tbl>
    <w:p w14:paraId="5FD72B33" w14:textId="77777777" w:rsidR="00F27BF4" w:rsidRDefault="00F27BF4" w:rsidP="00F27BF4">
      <w:pPr>
        <w:spacing w:after="0"/>
        <w:rPr>
          <w:rFonts w:ascii="Times New Roman" w:hAnsi="Times New Roman" w:cs="Times New Roman"/>
          <w:color w:val="000000"/>
        </w:rPr>
      </w:pPr>
    </w:p>
    <w:p w14:paraId="5CA13BDC" w14:textId="77777777" w:rsidR="00F27BF4" w:rsidRDefault="00F27BF4" w:rsidP="00F27BF4">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Consolidación</w:t>
      </w:r>
    </w:p>
    <w:p w14:paraId="30825C30" w14:textId="77777777" w:rsidR="00F27BF4" w:rsidRDefault="00F27BF4" w:rsidP="00F27BF4">
      <w:pPr>
        <w:spacing w:after="0"/>
        <w:rPr>
          <w:rFonts w:ascii="Times" w:hAnsi="Times"/>
          <w:b/>
        </w:rPr>
      </w:pPr>
    </w:p>
    <w:p w14:paraId="14175B2E" w14:textId="77777777" w:rsidR="00F27BF4" w:rsidRPr="006E3699" w:rsidRDefault="00F27BF4" w:rsidP="00F27BF4">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5F11C0F6" w14:textId="77777777" w:rsidR="00F27BF4" w:rsidRDefault="00F27BF4" w:rsidP="00F27BF4">
      <w:pPr>
        <w:spacing w:after="0"/>
        <w:rPr>
          <w:rFonts w:ascii="Times" w:hAnsi="Times"/>
          <w:b/>
        </w:rPr>
      </w:pPr>
    </w:p>
    <w:tbl>
      <w:tblPr>
        <w:tblStyle w:val="Tablaconcuadrcula"/>
        <w:tblW w:w="0" w:type="auto"/>
        <w:tblLook w:val="04A0" w:firstRow="1" w:lastRow="0" w:firstColumn="1" w:lastColumn="0" w:noHBand="0" w:noVBand="1"/>
        <w:tblPrChange w:id="1181"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1182">
          <w:tblGrid>
            <w:gridCol w:w="2469"/>
            <w:gridCol w:w="6359"/>
          </w:tblGrid>
        </w:tblGridChange>
      </w:tblGrid>
      <w:tr w:rsidR="00F27BF4" w:rsidRPr="005D1738" w14:paraId="5E8D8BF3" w14:textId="77777777" w:rsidTr="006B44B3">
        <w:tc>
          <w:tcPr>
            <w:tcW w:w="8828" w:type="dxa"/>
            <w:gridSpan w:val="2"/>
            <w:shd w:val="clear" w:color="auto" w:fill="000000" w:themeFill="text1"/>
            <w:tcPrChange w:id="1183" w:author="Diana Velásquez Rojas" w:date="2015-09-22T10:34:00Z">
              <w:tcPr>
                <w:tcW w:w="8828" w:type="dxa"/>
                <w:gridSpan w:val="2"/>
                <w:shd w:val="clear" w:color="auto" w:fill="000000" w:themeFill="text1"/>
              </w:tcPr>
            </w:tcPrChange>
          </w:tcPr>
          <w:p w14:paraId="4724819F"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7384E454" w14:textId="77777777" w:rsidTr="006B44B3">
        <w:tc>
          <w:tcPr>
            <w:tcW w:w="2469" w:type="dxa"/>
            <w:tcPrChange w:id="1184" w:author="Diana Velásquez Rojas" w:date="2015-09-22T10:34:00Z">
              <w:tcPr>
                <w:tcW w:w="2469" w:type="dxa"/>
              </w:tcPr>
            </w:tcPrChange>
          </w:tcPr>
          <w:p w14:paraId="773EC549"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1185" w:author="Diana Velásquez Rojas" w:date="2015-09-22T10:34:00Z">
              <w:tcPr>
                <w:tcW w:w="6359" w:type="dxa"/>
              </w:tcPr>
            </w:tcPrChange>
          </w:tcPr>
          <w:p w14:paraId="3E2383D2" w14:textId="66B246BC"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21</w:t>
            </w:r>
            <w:r>
              <w:rPr>
                <w:rFonts w:ascii="Times New Roman" w:hAnsi="Times New Roman" w:cs="Times New Roman"/>
              </w:rPr>
              <w:t>0</w:t>
            </w:r>
          </w:p>
        </w:tc>
      </w:tr>
      <w:tr w:rsidR="00F27BF4" w14:paraId="4D0C4402" w14:textId="77777777" w:rsidTr="006B44B3">
        <w:tc>
          <w:tcPr>
            <w:tcW w:w="2469" w:type="dxa"/>
            <w:tcPrChange w:id="1186" w:author="Diana Velásquez Rojas" w:date="2015-09-22T10:34:00Z">
              <w:tcPr>
                <w:tcW w:w="2469" w:type="dxa"/>
              </w:tcPr>
            </w:tcPrChange>
          </w:tcPr>
          <w:p w14:paraId="4C3870F0"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1187" w:author="Diana Velásquez Rojas" w:date="2015-09-22T10:34:00Z">
              <w:tcPr>
                <w:tcW w:w="6359" w:type="dxa"/>
              </w:tcPr>
            </w:tcPrChange>
          </w:tcPr>
          <w:p w14:paraId="2C517BEF"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Refuerza tu aprendizaje: </w:t>
            </w:r>
            <w:ins w:id="1188" w:author="chris" w:date="2015-09-21T17:52:00Z">
              <w:r>
                <w:rPr>
                  <w:rFonts w:ascii="Times New Roman" w:hAnsi="Times New Roman" w:cs="Times New Roman"/>
                  <w:color w:val="000000"/>
                </w:rPr>
                <w:t>l</w:t>
              </w:r>
            </w:ins>
            <w:del w:id="1189" w:author="chris" w:date="2015-09-21T17:52:00Z">
              <w:r>
                <w:rPr>
                  <w:rFonts w:ascii="Times New Roman" w:hAnsi="Times New Roman" w:cs="Times New Roman"/>
                  <w:color w:val="000000"/>
                </w:rPr>
                <w:delText>L</w:delText>
              </w:r>
            </w:del>
            <w:r>
              <w:rPr>
                <w:rFonts w:ascii="Times New Roman" w:hAnsi="Times New Roman" w:cs="Times New Roman"/>
                <w:color w:val="000000"/>
              </w:rPr>
              <w:t xml:space="preserve">as ecuaciones y los problemas </w:t>
            </w:r>
          </w:p>
        </w:tc>
      </w:tr>
      <w:tr w:rsidR="00F27BF4" w14:paraId="236F4153" w14:textId="77777777" w:rsidTr="006B44B3">
        <w:tc>
          <w:tcPr>
            <w:tcW w:w="2469" w:type="dxa"/>
            <w:tcPrChange w:id="1190" w:author="Diana Velásquez Rojas" w:date="2015-09-22T10:34:00Z">
              <w:tcPr>
                <w:tcW w:w="2469" w:type="dxa"/>
              </w:tcPr>
            </w:tcPrChange>
          </w:tcPr>
          <w:p w14:paraId="6A99E5CD"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1191" w:author="Diana Velásquez Rojas" w:date="2015-09-22T10:34:00Z">
              <w:tcPr>
                <w:tcW w:w="6359" w:type="dxa"/>
              </w:tcPr>
            </w:tcPrChange>
          </w:tcPr>
          <w:p w14:paraId="2D11EAF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evaluar la habilidad en el planteamiento de problemas y su resolución</w:t>
            </w:r>
            <w:del w:id="1192" w:author="chris" w:date="2015-09-21T17:52:00Z">
              <w:r>
                <w:rPr>
                  <w:rFonts w:ascii="Times New Roman" w:hAnsi="Times New Roman" w:cs="Times New Roman"/>
                  <w:color w:val="000000"/>
                </w:rPr>
                <w:delText xml:space="preserve">. </w:delText>
              </w:r>
            </w:del>
          </w:p>
        </w:tc>
      </w:tr>
    </w:tbl>
    <w:p w14:paraId="7E29C6D8" w14:textId="77777777" w:rsidR="00F27BF4" w:rsidRDefault="00F27BF4" w:rsidP="00F27BF4">
      <w:pPr>
        <w:spacing w:after="0"/>
        <w:rPr>
          <w:rFonts w:ascii="Times" w:hAnsi="Times"/>
          <w:b/>
        </w:rPr>
      </w:pPr>
    </w:p>
    <w:p w14:paraId="23BE476E" w14:textId="77777777" w:rsidR="00F27BF4" w:rsidRDefault="00F27BF4" w:rsidP="00F27BF4">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Ejercitación y competencias</w:t>
      </w:r>
    </w:p>
    <w:p w14:paraId="55C6FD48" w14:textId="77777777" w:rsidR="00F27BF4" w:rsidRDefault="00F27BF4" w:rsidP="00F27BF4">
      <w:pPr>
        <w:spacing w:after="0"/>
        <w:rPr>
          <w:rFonts w:ascii="Times New Roman" w:hAnsi="Times New Roman" w:cs="Times New Roman"/>
          <w:lang w:val="es-CO"/>
        </w:rPr>
      </w:pPr>
    </w:p>
    <w:p w14:paraId="4DEFA772" w14:textId="77777777" w:rsidR="00F27BF4" w:rsidRDefault="00F27BF4" w:rsidP="00F27BF4">
      <w:pPr>
        <w:spacing w:after="0"/>
        <w:rPr>
          <w:rFonts w:ascii="Times New Roman" w:hAnsi="Times New Roman" w:cs="Times New Roman"/>
          <w:lang w:val="es-CO"/>
        </w:rPr>
      </w:pPr>
      <w:r>
        <w:rPr>
          <w:rFonts w:ascii="Times New Roman" w:hAnsi="Times New Roman" w:cs="Times New Roman"/>
          <w:lang w:val="es-CO"/>
        </w:rPr>
        <w:t>Resuelve las actividades propuestas en los siguientes recursos</w:t>
      </w:r>
      <w:ins w:id="1193" w:author="chris" w:date="2015-09-21T17:53:00Z">
        <w:r>
          <w:rPr>
            <w:rFonts w:ascii="Times New Roman" w:hAnsi="Times New Roman" w:cs="Times New Roman"/>
            <w:lang w:val="es-CO"/>
          </w:rPr>
          <w:t>.</w:t>
        </w:r>
      </w:ins>
      <w:del w:id="1194" w:author="chris" w:date="2015-09-21T17:53:00Z">
        <w:r w:rsidDel="0089782E">
          <w:rPr>
            <w:rFonts w:ascii="Times New Roman" w:hAnsi="Times New Roman" w:cs="Times New Roman"/>
            <w:lang w:val="es-CO"/>
          </w:rPr>
          <w:delText>;</w:delText>
        </w:r>
      </w:del>
      <w:ins w:id="1195" w:author="Diana Velásquez Rojas" w:date="2015-09-22T10:34:00Z">
        <w:r>
          <w:rPr>
            <w:rFonts w:ascii="Times New Roman" w:hAnsi="Times New Roman" w:cs="Times New Roman"/>
            <w:lang w:val="es-CO"/>
          </w:rPr>
          <w:t xml:space="preserve"> </w:t>
        </w:r>
      </w:ins>
      <w:ins w:id="1196" w:author="chris" w:date="2015-09-21T17:53:00Z">
        <w:r>
          <w:rPr>
            <w:rFonts w:ascii="Times New Roman" w:hAnsi="Times New Roman" w:cs="Times New Roman"/>
            <w:lang w:val="es-CO"/>
          </w:rPr>
          <w:t>P</w:t>
        </w:r>
      </w:ins>
      <w:del w:id="1197" w:author="Diana Velásquez Rojas" w:date="2015-09-22T10:34:00Z">
        <w:r>
          <w:rPr>
            <w:rFonts w:ascii="Times New Roman" w:hAnsi="Times New Roman" w:cs="Times New Roman"/>
            <w:lang w:val="es-CO"/>
          </w:rPr>
          <w:delText xml:space="preserve">; </w:delText>
        </w:r>
      </w:del>
      <w:del w:id="1198" w:author="chris" w:date="2015-09-21T17:53:00Z">
        <w:r>
          <w:rPr>
            <w:rFonts w:ascii="Times New Roman" w:hAnsi="Times New Roman" w:cs="Times New Roman"/>
            <w:lang w:val="es-CO"/>
          </w:rPr>
          <w:delText>p</w:delText>
        </w:r>
      </w:del>
      <w:r>
        <w:rPr>
          <w:rFonts w:ascii="Times New Roman" w:hAnsi="Times New Roman" w:cs="Times New Roman"/>
          <w:lang w:val="es-CO"/>
        </w:rPr>
        <w:t>ara ello, usa los conceptos, procesos y estructuras matemáticas que aprendiste.</w:t>
      </w:r>
    </w:p>
    <w:p w14:paraId="7DF796A7"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Ind w:w="-147" w:type="dxa"/>
        <w:tblLook w:val="04A0" w:firstRow="1" w:lastRow="0" w:firstColumn="1" w:lastColumn="0" w:noHBand="0" w:noVBand="1"/>
        <w:tblPrChange w:id="1199" w:author="Diana Velásquez Rojas" w:date="2015-09-22T10:34:00Z">
          <w:tblPr>
            <w:tblStyle w:val="Tablaconcuadrcula"/>
            <w:tblW w:w="0" w:type="auto"/>
            <w:tblInd w:w="-147" w:type="dxa"/>
            <w:tblLook w:val="04A0" w:firstRow="1" w:lastRow="0" w:firstColumn="1" w:lastColumn="0" w:noHBand="0" w:noVBand="1"/>
          </w:tblPr>
        </w:tblPrChange>
      </w:tblPr>
      <w:tblGrid>
        <w:gridCol w:w="2608"/>
        <w:gridCol w:w="6367"/>
        <w:tblGridChange w:id="1200">
          <w:tblGrid>
            <w:gridCol w:w="2608"/>
            <w:gridCol w:w="6367"/>
          </w:tblGrid>
        </w:tblGridChange>
      </w:tblGrid>
      <w:tr w:rsidR="00F27BF4" w:rsidRPr="005D1738" w14:paraId="3869CC4F" w14:textId="77777777" w:rsidTr="006B44B3">
        <w:tc>
          <w:tcPr>
            <w:tcW w:w="8975" w:type="dxa"/>
            <w:gridSpan w:val="2"/>
            <w:shd w:val="clear" w:color="auto" w:fill="000000" w:themeFill="text1"/>
            <w:tcPrChange w:id="1201" w:author="Diana Velásquez Rojas" w:date="2015-09-22T10:34:00Z">
              <w:tcPr>
                <w:tcW w:w="8975" w:type="dxa"/>
                <w:gridSpan w:val="2"/>
                <w:shd w:val="clear" w:color="auto" w:fill="000000" w:themeFill="text1"/>
              </w:tcPr>
            </w:tcPrChange>
          </w:tcPr>
          <w:p w14:paraId="1E5B877F"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27BF4" w:rsidRPr="00053744" w14:paraId="1D779414" w14:textId="77777777" w:rsidTr="006B44B3">
        <w:tc>
          <w:tcPr>
            <w:tcW w:w="2608" w:type="dxa"/>
            <w:tcPrChange w:id="1202" w:author="Diana Velásquez Rojas" w:date="2015-09-22T10:34:00Z">
              <w:tcPr>
                <w:tcW w:w="2608" w:type="dxa"/>
              </w:tcPr>
            </w:tcPrChange>
          </w:tcPr>
          <w:p w14:paraId="4DCFBCE1" w14:textId="77777777" w:rsidR="00F27BF4" w:rsidRPr="00053744" w:rsidRDefault="00F27BF4" w:rsidP="006B44B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Change w:id="1203" w:author="Diana Velásquez Rojas" w:date="2015-09-22T10:34:00Z">
              <w:tcPr>
                <w:tcW w:w="6367" w:type="dxa"/>
              </w:tcPr>
            </w:tcPrChange>
          </w:tcPr>
          <w:p w14:paraId="358DD6D6" w14:textId="0AB206D0"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22</w:t>
            </w:r>
            <w:r>
              <w:rPr>
                <w:rFonts w:ascii="Times New Roman" w:hAnsi="Times New Roman" w:cs="Times New Roman"/>
              </w:rPr>
              <w:t xml:space="preserve">0 </w:t>
            </w:r>
          </w:p>
        </w:tc>
      </w:tr>
      <w:tr w:rsidR="00F27BF4" w:rsidRPr="00053744" w14:paraId="75410950" w14:textId="77777777" w:rsidTr="006B44B3">
        <w:tc>
          <w:tcPr>
            <w:tcW w:w="2608" w:type="dxa"/>
            <w:tcPrChange w:id="1204" w:author="Diana Velásquez Rojas" w:date="2015-09-22T10:34:00Z">
              <w:tcPr>
                <w:tcW w:w="2608" w:type="dxa"/>
              </w:tcPr>
            </w:tcPrChange>
          </w:tcPr>
          <w:p w14:paraId="0F788FEC" w14:textId="77777777" w:rsidR="00F27BF4" w:rsidRPr="00053744" w:rsidRDefault="00F27BF4" w:rsidP="006B44B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Change w:id="1205" w:author="Diana Velásquez Rojas" w:date="2015-09-22T10:34:00Z">
              <w:tcPr>
                <w:tcW w:w="6367" w:type="dxa"/>
              </w:tcPr>
            </w:tcPrChange>
          </w:tcPr>
          <w:p w14:paraId="1F35FD3E" w14:textId="77777777" w:rsidR="00F27BF4" w:rsidRPr="00053744" w:rsidRDefault="00F27BF4" w:rsidP="006B44B3">
            <w:pPr>
              <w:rPr>
                <w:rFonts w:ascii="Times New Roman" w:hAnsi="Times New Roman" w:cs="Times New Roman"/>
                <w:color w:val="000000"/>
              </w:rPr>
            </w:pPr>
            <w:r>
              <w:rPr>
                <w:rFonts w:ascii="Times New Roman" w:hAnsi="Times New Roman" w:cs="Times New Roman"/>
                <w:color w:val="000000"/>
              </w:rPr>
              <w:t>2 Eso/Matemáticas/Las ecuaciones de primer grado/Ejercitación y competencias/Competencias: identificación de los elementos de una ecuación</w:t>
            </w:r>
          </w:p>
        </w:tc>
      </w:tr>
      <w:tr w:rsidR="00F27BF4" w:rsidRPr="00053744" w14:paraId="125414C4" w14:textId="77777777" w:rsidTr="006B44B3">
        <w:tc>
          <w:tcPr>
            <w:tcW w:w="2608" w:type="dxa"/>
            <w:tcPrChange w:id="1206" w:author="Diana Velásquez Rojas" w:date="2015-09-22T10:34:00Z">
              <w:tcPr>
                <w:tcW w:w="2608" w:type="dxa"/>
              </w:tcPr>
            </w:tcPrChange>
          </w:tcPr>
          <w:p w14:paraId="5B0F4170"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Change w:id="1207" w:author="Diana Velásquez Rojas" w:date="2015-09-22T10:34:00Z">
              <w:tcPr>
                <w:tcW w:w="6367" w:type="dxa"/>
              </w:tcPr>
            </w:tcPrChange>
          </w:tcPr>
          <w:p w14:paraId="734E5DCB" w14:textId="77777777" w:rsidR="00F27BF4" w:rsidRDefault="00F27BF4" w:rsidP="006B44B3">
            <w:r>
              <w:rPr>
                <w:rFonts w:ascii="Times New Roman" w:hAnsi="Times New Roman" w:cs="Times New Roman"/>
                <w:color w:val="000000"/>
              </w:rPr>
              <w:t xml:space="preserve">1. </w:t>
            </w:r>
            <w:r w:rsidRPr="006F62B0">
              <w:rPr>
                <w:rFonts w:ascii="Times New Roman" w:hAnsi="Times New Roman" w:cs="Times New Roman"/>
                <w:color w:val="000000"/>
              </w:rPr>
              <w:t xml:space="preserve">El título se debe cambiar por el siguiente: Competencias: </w:t>
            </w:r>
            <w:r w:rsidRPr="006F62B0">
              <w:t xml:space="preserve">justifica </w:t>
            </w:r>
            <w:r>
              <w:t>por qué usar</w:t>
            </w:r>
            <w:r w:rsidRPr="006F62B0">
              <w:t xml:space="preserve"> una variable o un valor numérico </w:t>
            </w:r>
            <w:r>
              <w:t>en</w:t>
            </w:r>
            <w:r w:rsidRPr="006F62B0">
              <w:t xml:space="preserve"> ecuaciones.</w:t>
            </w:r>
          </w:p>
          <w:p w14:paraId="20713B78" w14:textId="77777777" w:rsidR="00F27BF4" w:rsidRPr="006F62B0" w:rsidRDefault="00F27BF4" w:rsidP="006B44B3">
            <w:pPr>
              <w:rPr>
                <w:rFonts w:ascii="Times New Roman" w:hAnsi="Times New Roman" w:cs="Times New Roman"/>
                <w:color w:val="000000"/>
              </w:rPr>
            </w:pPr>
          </w:p>
          <w:p w14:paraId="330334D9"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2. La</w:t>
            </w:r>
            <w:r w:rsidRPr="00A2347E">
              <w:rPr>
                <w:rFonts w:ascii="Times New Roman" w:hAnsi="Times New Roman" w:cs="Times New Roman"/>
                <w:color w:val="000000"/>
              </w:rPr>
              <w:t xml:space="preserve"> descripción se debe cambiar </w:t>
            </w:r>
            <w:r>
              <w:rPr>
                <w:rFonts w:ascii="Times New Roman" w:hAnsi="Times New Roman" w:cs="Times New Roman"/>
                <w:color w:val="000000"/>
              </w:rPr>
              <w:t xml:space="preserve">a: Actividades para reconocer los elementos de una ecuación y </w:t>
            </w:r>
            <w:del w:id="1208" w:author="chris" w:date="2015-09-21T17:53:00Z">
              <w:r>
                <w:rPr>
                  <w:rFonts w:ascii="Times New Roman" w:hAnsi="Times New Roman" w:cs="Times New Roman"/>
                  <w:color w:val="000000"/>
                </w:rPr>
                <w:delText>su uso</w:delText>
              </w:r>
            </w:del>
            <w:ins w:id="1209" w:author="chris" w:date="2015-09-21T17:53:00Z">
              <w:r>
                <w:rPr>
                  <w:rFonts w:ascii="Times New Roman" w:hAnsi="Times New Roman" w:cs="Times New Roman"/>
                  <w:color w:val="000000"/>
                </w:rPr>
                <w:t>el uso de estos</w:t>
              </w:r>
            </w:ins>
            <w:r>
              <w:rPr>
                <w:rFonts w:ascii="Times New Roman" w:hAnsi="Times New Roman" w:cs="Times New Roman"/>
                <w:color w:val="000000"/>
              </w:rPr>
              <w:t xml:space="preserve"> para plantear ecuaciones.</w:t>
            </w:r>
          </w:p>
          <w:p w14:paraId="1D0F42E6" w14:textId="77777777" w:rsidR="00F27BF4" w:rsidRPr="00CE4830" w:rsidRDefault="00F27BF4" w:rsidP="006B44B3">
            <w:pPr>
              <w:rPr>
                <w:rFonts w:ascii="Times New Roman" w:hAnsi="Times New Roman" w:cs="Times New Roman"/>
                <w:color w:val="000000"/>
              </w:rPr>
            </w:pPr>
          </w:p>
          <w:p w14:paraId="6D8631C4"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3. Se debe incluir la ficha del docente:</w:t>
            </w:r>
          </w:p>
          <w:p w14:paraId="50301F98" w14:textId="77777777" w:rsidR="00F27BF4" w:rsidRDefault="00F27BF4" w:rsidP="006B44B3">
            <w:pPr>
              <w:rPr>
                <w:rFonts w:ascii="Times New Roman" w:hAnsi="Times New Roman" w:cs="Times New Roman"/>
                <w:b/>
                <w:color w:val="000000"/>
              </w:rPr>
            </w:pPr>
          </w:p>
          <w:p w14:paraId="6138D991" w14:textId="77777777" w:rsidR="00F27BF4" w:rsidRPr="006C1B4E" w:rsidRDefault="00F27BF4" w:rsidP="006B44B3">
            <w:pPr>
              <w:rPr>
                <w:rFonts w:ascii="Times New Roman" w:hAnsi="Times New Roman" w:cs="Times New Roman"/>
                <w:color w:val="000000"/>
              </w:rPr>
            </w:pPr>
            <w:r w:rsidRPr="006C1B4E">
              <w:rPr>
                <w:rFonts w:ascii="Times New Roman" w:hAnsi="Times New Roman" w:cs="Times New Roman"/>
                <w:b/>
                <w:color w:val="000000"/>
              </w:rPr>
              <w:t>FICHA DEL DOCENTE</w:t>
            </w:r>
          </w:p>
          <w:p w14:paraId="5CFF773A" w14:textId="77777777" w:rsidR="00F27BF4" w:rsidRPr="006C1B4E" w:rsidRDefault="00F27BF4" w:rsidP="006B44B3">
            <w:pPr>
              <w:rPr>
                <w:rFonts w:ascii="Times New Roman" w:hAnsi="Times New Roman" w:cs="Times New Roman"/>
                <w:b/>
                <w:bCs/>
                <w:color w:val="000000"/>
                <w:lang w:val="es-CO"/>
              </w:rPr>
            </w:pPr>
          </w:p>
          <w:p w14:paraId="4F8DC6F5" w14:textId="77777777" w:rsidR="00F27BF4" w:rsidRDefault="00F27BF4" w:rsidP="006B44B3">
            <w:pPr>
              <w:rPr>
                <w:rFonts w:ascii="Times New Roman" w:hAnsi="Times New Roman" w:cs="Times New Roman"/>
                <w:b/>
                <w:bCs/>
                <w:color w:val="000000"/>
                <w:lang w:val="es-CO"/>
              </w:rPr>
            </w:pPr>
            <w:r w:rsidRPr="006C1B4E">
              <w:rPr>
                <w:rFonts w:ascii="Times New Roman" w:hAnsi="Times New Roman" w:cs="Times New Roman"/>
                <w:b/>
                <w:bCs/>
                <w:color w:val="000000"/>
                <w:lang w:val="es-CO"/>
              </w:rPr>
              <w:t>Objetivo</w:t>
            </w:r>
          </w:p>
          <w:p w14:paraId="0D168B82" w14:textId="77777777" w:rsidR="00F27BF4" w:rsidRPr="006C1B4E" w:rsidRDefault="00F27BF4" w:rsidP="006B44B3">
            <w:pPr>
              <w:rPr>
                <w:rFonts w:ascii="Times New Roman" w:hAnsi="Times New Roman" w:cs="Times New Roman"/>
                <w:color w:val="000000"/>
              </w:rPr>
            </w:pPr>
          </w:p>
          <w:p w14:paraId="34F2C049" w14:textId="77777777" w:rsidR="00F27BF4" w:rsidRPr="006C1B4E" w:rsidRDefault="00F27BF4" w:rsidP="006B44B3">
            <w:pPr>
              <w:rPr>
                <w:rFonts w:ascii="Times New Roman" w:hAnsi="Times New Roman" w:cs="Times New Roman"/>
                <w:color w:val="000000"/>
              </w:rPr>
            </w:pPr>
            <w:r>
              <w:rPr>
                <w:rFonts w:ascii="Times New Roman" w:hAnsi="Times New Roman" w:cs="Times New Roman"/>
                <w:color w:val="000000"/>
              </w:rPr>
              <w:t xml:space="preserve">Reforzar el reconocimiento de los elementos de una ecuación y </w:t>
            </w:r>
            <w:del w:id="1210" w:author="chris" w:date="2015-09-21T17:54:00Z">
              <w:r>
                <w:rPr>
                  <w:rFonts w:ascii="Times New Roman" w:hAnsi="Times New Roman" w:cs="Times New Roman"/>
                  <w:color w:val="000000"/>
                </w:rPr>
                <w:delText xml:space="preserve">su uso </w:delText>
              </w:r>
            </w:del>
            <w:ins w:id="1211" w:author="chris" w:date="2015-09-21T17:54:00Z">
              <w:r>
                <w:rPr>
                  <w:rFonts w:ascii="Times New Roman" w:hAnsi="Times New Roman" w:cs="Times New Roman"/>
                  <w:color w:val="000000"/>
                </w:rPr>
                <w:t xml:space="preserve">el uso de estos </w:t>
              </w:r>
            </w:ins>
            <w:r>
              <w:rPr>
                <w:rFonts w:ascii="Times New Roman" w:hAnsi="Times New Roman" w:cs="Times New Roman"/>
                <w:color w:val="000000"/>
              </w:rPr>
              <w:t>para plantear ecuaciones de primer grado.</w:t>
            </w:r>
          </w:p>
          <w:p w14:paraId="5FC783FD" w14:textId="77777777" w:rsidR="00F27BF4" w:rsidRPr="003A276B" w:rsidRDefault="00F27BF4" w:rsidP="006B44B3">
            <w:pPr>
              <w:rPr>
                <w:rFonts w:ascii="Times New Roman" w:hAnsi="Times New Roman"/>
                <w:color w:val="000000"/>
                <w:rPrChange w:id="1212" w:author="chris" w:date="2015-09-22T10:34:00Z">
                  <w:rPr>
                    <w:rFonts w:ascii="Times New Roman" w:hAnsi="Times New Roman" w:cs="Times New Roman"/>
                    <w:bCs/>
                    <w:color w:val="000000"/>
                    <w:lang w:val="es-CO"/>
                  </w:rPr>
                </w:rPrChange>
              </w:rPr>
            </w:pPr>
          </w:p>
          <w:p w14:paraId="041F6817" w14:textId="77777777" w:rsidR="00F27BF4" w:rsidRDefault="00F27BF4" w:rsidP="006B44B3">
            <w:pPr>
              <w:rPr>
                <w:rFonts w:ascii="Times New Roman" w:hAnsi="Times New Roman" w:cs="Times New Roman"/>
                <w:b/>
                <w:bCs/>
                <w:color w:val="000000"/>
                <w:lang w:val="es-CO"/>
              </w:rPr>
            </w:pPr>
            <w:r w:rsidRPr="006C1B4E">
              <w:rPr>
                <w:rFonts w:ascii="Times New Roman" w:hAnsi="Times New Roman" w:cs="Times New Roman"/>
                <w:b/>
                <w:bCs/>
                <w:color w:val="000000"/>
                <w:lang w:val="es-CO"/>
              </w:rPr>
              <w:t>Propuesta</w:t>
            </w:r>
          </w:p>
          <w:p w14:paraId="43E8F267" w14:textId="77777777" w:rsidR="00F27BF4" w:rsidRPr="006C1B4E" w:rsidRDefault="00F27BF4" w:rsidP="006B44B3">
            <w:pPr>
              <w:rPr>
                <w:rFonts w:ascii="Times New Roman" w:hAnsi="Times New Roman" w:cs="Times New Roman"/>
                <w:bCs/>
                <w:color w:val="000000"/>
                <w:lang w:val="es-CO"/>
              </w:rPr>
            </w:pPr>
          </w:p>
          <w:p w14:paraId="5AA82E29" w14:textId="77777777" w:rsidR="00F27BF4" w:rsidRPr="006C1B4E" w:rsidRDefault="00F27BF4" w:rsidP="006B44B3">
            <w:pPr>
              <w:rPr>
                <w:rFonts w:ascii="Times New Roman" w:hAnsi="Times New Roman" w:cs="Times New Roman"/>
                <w:color w:val="000000"/>
              </w:rPr>
            </w:pPr>
            <w:r w:rsidRPr="006C1B4E">
              <w:rPr>
                <w:rFonts w:ascii="Times New Roman" w:hAnsi="Times New Roman" w:cs="Times New Roman"/>
                <w:bCs/>
                <w:color w:val="000000"/>
                <w:lang w:val="es-CO"/>
              </w:rPr>
              <w:t>Ofrece</w:t>
            </w:r>
            <w:r>
              <w:rPr>
                <w:rFonts w:ascii="Times New Roman" w:hAnsi="Times New Roman" w:cs="Times New Roman"/>
                <w:bCs/>
                <w:color w:val="000000"/>
                <w:lang w:val="es-CO"/>
              </w:rPr>
              <w:t>r a los estudiantes un material</w:t>
            </w:r>
            <w:r w:rsidRPr="006C1B4E">
              <w:rPr>
                <w:rFonts w:ascii="Times New Roman" w:hAnsi="Times New Roman" w:cs="Times New Roman"/>
                <w:bCs/>
                <w:color w:val="000000"/>
                <w:lang w:val="es-CO"/>
              </w:rPr>
              <w:t xml:space="preserve"> para re</w:t>
            </w:r>
            <w:r>
              <w:rPr>
                <w:rFonts w:ascii="Times New Roman" w:hAnsi="Times New Roman" w:cs="Times New Roman"/>
                <w:bCs/>
                <w:color w:val="000000"/>
                <w:lang w:val="es-CO"/>
              </w:rPr>
              <w:t>forzar</w:t>
            </w:r>
            <w:r w:rsidRPr="006C1B4E">
              <w:rPr>
                <w:rFonts w:ascii="Times New Roman" w:hAnsi="Times New Roman" w:cs="Times New Roman"/>
                <w:bCs/>
                <w:color w:val="000000"/>
                <w:lang w:val="es-CO"/>
              </w:rPr>
              <w:t xml:space="preserve"> </w:t>
            </w:r>
            <w:r>
              <w:rPr>
                <w:rFonts w:ascii="Times New Roman" w:hAnsi="Times New Roman" w:cs="Times New Roman"/>
                <w:color w:val="000000"/>
              </w:rPr>
              <w:t>el tema de ecuaciones con números enteros</w:t>
            </w:r>
            <w:ins w:id="1213" w:author="chris" w:date="2015-09-21T17:54:00Z">
              <w:r>
                <w:rPr>
                  <w:rFonts w:ascii="Times New Roman" w:hAnsi="Times New Roman" w:cs="Times New Roman"/>
                  <w:color w:val="000000"/>
                </w:rPr>
                <w:t>,</w:t>
              </w:r>
            </w:ins>
            <w:r w:rsidRPr="006C1B4E">
              <w:rPr>
                <w:rFonts w:ascii="Times New Roman" w:hAnsi="Times New Roman" w:cs="Times New Roman"/>
                <w:color w:val="000000"/>
              </w:rPr>
              <w:t xml:space="preserve"> teniendo en cuenta que </w:t>
            </w:r>
            <w:r>
              <w:rPr>
                <w:rFonts w:ascii="Times New Roman" w:hAnsi="Times New Roman" w:cs="Times New Roman"/>
                <w:color w:val="000000"/>
              </w:rPr>
              <w:t>la práctica y aplicación del conocimiento</w:t>
            </w:r>
            <w:del w:id="1214" w:author="chris" w:date="2015-09-21T17:54:00Z">
              <w:r>
                <w:rPr>
                  <w:rFonts w:ascii="Times New Roman" w:hAnsi="Times New Roman" w:cs="Times New Roman"/>
                  <w:color w:val="000000"/>
                </w:rPr>
                <w:delText>,</w:delText>
              </w:r>
            </w:del>
            <w:r w:rsidRPr="006C1B4E">
              <w:rPr>
                <w:rFonts w:ascii="Times New Roman" w:hAnsi="Times New Roman" w:cs="Times New Roman"/>
                <w:color w:val="000000"/>
              </w:rPr>
              <w:t xml:space="preserve"> facilita </w:t>
            </w:r>
            <w:r>
              <w:rPr>
                <w:rFonts w:ascii="Times New Roman" w:hAnsi="Times New Roman" w:cs="Times New Roman"/>
                <w:color w:val="000000"/>
              </w:rPr>
              <w:t>su</w:t>
            </w:r>
            <w:r w:rsidRPr="006C1B4E">
              <w:rPr>
                <w:rFonts w:ascii="Times New Roman" w:hAnsi="Times New Roman" w:cs="Times New Roman"/>
                <w:color w:val="000000"/>
              </w:rPr>
              <w:t xml:space="preserve"> fijación</w:t>
            </w:r>
            <w:r>
              <w:rPr>
                <w:rFonts w:ascii="Times New Roman" w:hAnsi="Times New Roman" w:cs="Times New Roman"/>
                <w:color w:val="000000"/>
              </w:rPr>
              <w:t xml:space="preserve"> en la memoria</w:t>
            </w:r>
            <w:r w:rsidRPr="006C1B4E">
              <w:rPr>
                <w:rFonts w:ascii="Times New Roman" w:hAnsi="Times New Roman" w:cs="Times New Roman"/>
                <w:color w:val="000000"/>
              </w:rPr>
              <w:t>.</w:t>
            </w:r>
          </w:p>
          <w:p w14:paraId="00FFC572" w14:textId="77777777" w:rsidR="00F27BF4" w:rsidRPr="006C1B4E" w:rsidRDefault="00F27BF4" w:rsidP="006B44B3">
            <w:pPr>
              <w:rPr>
                <w:rFonts w:ascii="Times New Roman" w:hAnsi="Times New Roman" w:cs="Times New Roman"/>
                <w:b/>
                <w:bCs/>
                <w:color w:val="000000"/>
              </w:rPr>
            </w:pPr>
          </w:p>
          <w:p w14:paraId="6F466520" w14:textId="77777777" w:rsidR="00F27BF4" w:rsidRDefault="00F27BF4" w:rsidP="006B44B3">
            <w:pPr>
              <w:rPr>
                <w:rFonts w:ascii="Times New Roman" w:hAnsi="Times New Roman" w:cs="Times New Roman"/>
                <w:b/>
                <w:bCs/>
                <w:color w:val="000000"/>
              </w:rPr>
            </w:pPr>
            <w:r w:rsidRPr="006C1B4E">
              <w:rPr>
                <w:rFonts w:ascii="Times New Roman" w:hAnsi="Times New Roman" w:cs="Times New Roman"/>
                <w:b/>
                <w:bCs/>
                <w:color w:val="000000"/>
              </w:rPr>
              <w:t>Durante la presentación</w:t>
            </w:r>
          </w:p>
          <w:p w14:paraId="7AA27E19" w14:textId="77777777" w:rsidR="00F27BF4" w:rsidRPr="006C1B4E" w:rsidRDefault="00F27BF4" w:rsidP="006B44B3">
            <w:pPr>
              <w:rPr>
                <w:rFonts w:ascii="Times New Roman" w:hAnsi="Times New Roman" w:cs="Times New Roman"/>
                <w:color w:val="000000"/>
              </w:rPr>
            </w:pPr>
          </w:p>
          <w:p w14:paraId="46CC8C07" w14:textId="77777777" w:rsidR="00F27BF4" w:rsidRPr="006C1B4E" w:rsidRDefault="00F27BF4" w:rsidP="006B44B3">
            <w:pPr>
              <w:rPr>
                <w:rFonts w:ascii="Times New Roman" w:hAnsi="Times New Roman" w:cs="Times New Roman"/>
                <w:color w:val="000000"/>
              </w:rPr>
            </w:pPr>
            <w:r>
              <w:rPr>
                <w:rFonts w:ascii="Times New Roman" w:hAnsi="Times New Roman" w:cs="Times New Roman"/>
                <w:color w:val="000000"/>
              </w:rPr>
              <w:t>Cuando los estudiantes respondan las preguntas iniciales del recurso</w:t>
            </w:r>
            <w:ins w:id="1215" w:author="chris" w:date="2015-09-21T17:54:00Z">
              <w:r>
                <w:rPr>
                  <w:rFonts w:ascii="Times New Roman" w:hAnsi="Times New Roman" w:cs="Times New Roman"/>
                  <w:color w:val="000000"/>
                </w:rPr>
                <w:t>,</w:t>
              </w:r>
            </w:ins>
            <w:r>
              <w:rPr>
                <w:rFonts w:ascii="Times New Roman" w:hAnsi="Times New Roman" w:cs="Times New Roman"/>
                <w:color w:val="000000"/>
              </w:rPr>
              <w:t xml:space="preserve"> pídales que justifiquen sus respuestas a través de ejemplos.</w:t>
            </w:r>
          </w:p>
          <w:p w14:paraId="3024C7A1" w14:textId="77777777" w:rsidR="00F27BF4" w:rsidRPr="006C1B4E" w:rsidRDefault="00F27BF4" w:rsidP="006B44B3">
            <w:pPr>
              <w:rPr>
                <w:rFonts w:ascii="Times New Roman" w:hAnsi="Times New Roman" w:cs="Times New Roman"/>
                <w:color w:val="000000"/>
              </w:rPr>
            </w:pPr>
          </w:p>
          <w:p w14:paraId="0E0B3239" w14:textId="77777777" w:rsidR="00F27BF4" w:rsidRDefault="00F27BF4" w:rsidP="006B44B3">
            <w:pPr>
              <w:rPr>
                <w:rFonts w:ascii="Times New Roman" w:hAnsi="Times New Roman" w:cs="Times New Roman"/>
                <w:color w:val="000000"/>
              </w:rPr>
            </w:pPr>
            <w:r w:rsidRPr="006C1B4E">
              <w:rPr>
                <w:rFonts w:ascii="Times New Roman" w:hAnsi="Times New Roman" w:cs="Times New Roman"/>
                <w:color w:val="000000"/>
              </w:rPr>
              <w:t>Cuando</w:t>
            </w:r>
            <w:r>
              <w:rPr>
                <w:rFonts w:ascii="Times New Roman" w:hAnsi="Times New Roman" w:cs="Times New Roman"/>
                <w:color w:val="000000"/>
              </w:rPr>
              <w:t xml:space="preserve"> vayan a empezar con la tarea del recurso, cuénteles algunos datos de la historia del álgebra. Puede apoyarse leyendo el documento que encuentra en el enlace [</w:t>
            </w:r>
            <w:r>
              <w:fldChar w:fldCharType="begin"/>
            </w:r>
            <w:r>
              <w:instrText xml:space="preserve"> HYPERLINK "http://www.juntadeandalucia.es/averroes/~29700989/departamentos/departamentos/departamento_de_matemat/recursos/apuntes/histalg.pdf" </w:instrText>
            </w:r>
            <w:r>
              <w:fldChar w:fldCharType="separate"/>
            </w:r>
            <w:r w:rsidRPr="00EE6BD9">
              <w:rPr>
                <w:rStyle w:val="Hipervnculo"/>
                <w:rFonts w:ascii="Times New Roman" w:hAnsi="Times New Roman" w:cs="Times New Roman"/>
              </w:rPr>
              <w:t>VER</w:t>
            </w:r>
            <w:r>
              <w:rPr>
                <w:rStyle w:val="Hipervnculo"/>
                <w:rFonts w:ascii="Times New Roman" w:hAnsi="Times New Roman" w:cs="Times New Roman"/>
              </w:rPr>
              <w:fldChar w:fldCharType="end"/>
            </w:r>
            <w:r>
              <w:rPr>
                <w:rFonts w:ascii="Times New Roman" w:hAnsi="Times New Roman" w:cs="Times New Roman"/>
                <w:color w:val="000000"/>
              </w:rPr>
              <w:t>].</w:t>
            </w:r>
          </w:p>
          <w:p w14:paraId="5E927A2A" w14:textId="77777777" w:rsidR="00F27BF4" w:rsidRDefault="00F27BF4" w:rsidP="006B44B3">
            <w:pPr>
              <w:rPr>
                <w:rFonts w:ascii="Times New Roman" w:hAnsi="Times New Roman" w:cs="Times New Roman"/>
                <w:color w:val="000000"/>
              </w:rPr>
            </w:pPr>
          </w:p>
          <w:p w14:paraId="346585B5"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lastRenderedPageBreak/>
              <w:t>Haga una explicación muy clara a través de ejemplos, sobre la simplificación de expresiones como:</w:t>
            </w:r>
          </w:p>
          <w:p w14:paraId="35C75289" w14:textId="77777777" w:rsidR="00F27BF4" w:rsidRPr="006C1B4E" w:rsidRDefault="00F27BF4" w:rsidP="006B44B3">
            <w:pPr>
              <w:rPr>
                <w:rFonts w:ascii="Times New Roman" w:hAnsi="Times New Roman" w:cs="Times New Roman"/>
                <w:color w:val="000000"/>
              </w:rPr>
            </w:pPr>
            <w:r>
              <w:rPr>
                <w:rFonts w:ascii="Times New Roman" w:hAnsi="Times New Roman" w:cs="Times New Roman"/>
                <w:color w:val="000000"/>
              </w:rPr>
              <w:t xml:space="preserve"> </w:t>
            </w:r>
            <w:r w:rsidRPr="009F6D47">
              <w:rPr>
                <w:rFonts w:ascii="Times New Roman" w:hAnsi="Times New Roman" w:cs="Times New Roman"/>
                <w:i/>
                <w:color w:val="000000"/>
              </w:rPr>
              <w:t>x</w:t>
            </w:r>
            <w:r>
              <w:rPr>
                <w:rFonts w:ascii="Times New Roman" w:hAnsi="Times New Roman" w:cs="Times New Roman"/>
                <w:color w:val="000000"/>
              </w:rPr>
              <w:t xml:space="preserve"> + </w:t>
            </w:r>
            <w:r w:rsidRPr="009F6D47">
              <w:rPr>
                <w:rFonts w:ascii="Times New Roman" w:hAnsi="Times New Roman" w:cs="Times New Roman"/>
                <w:i/>
                <w:color w:val="000000"/>
              </w:rPr>
              <w:t>x</w:t>
            </w:r>
          </w:p>
          <w:p w14:paraId="3AB62D2F"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2</w:t>
            </w:r>
            <w:r w:rsidRPr="009F6D47">
              <w:rPr>
                <w:rFonts w:ascii="Times New Roman" w:hAnsi="Times New Roman" w:cs="Times New Roman"/>
                <w:i/>
                <w:color w:val="000000"/>
              </w:rPr>
              <w:t>y</w:t>
            </w:r>
            <w:r>
              <w:rPr>
                <w:rFonts w:ascii="Times New Roman" w:hAnsi="Times New Roman" w:cs="Times New Roman"/>
                <w:color w:val="000000"/>
              </w:rPr>
              <w:t xml:space="preserve"> + </w:t>
            </w:r>
            <w:r w:rsidRPr="009F6D47">
              <w:rPr>
                <w:rFonts w:ascii="Times New Roman" w:hAnsi="Times New Roman" w:cs="Times New Roman"/>
                <w:i/>
                <w:color w:val="000000"/>
              </w:rPr>
              <w:t>y</w:t>
            </w:r>
          </w:p>
          <w:p w14:paraId="79F02EA0"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4</w:t>
            </w:r>
            <w:r w:rsidRPr="009F6D47">
              <w:rPr>
                <w:rFonts w:ascii="Times New Roman" w:hAnsi="Times New Roman" w:cs="Times New Roman"/>
                <w:i/>
                <w:color w:val="000000"/>
              </w:rPr>
              <w:t xml:space="preserve">a </w:t>
            </w:r>
            <w:r>
              <w:rPr>
                <w:rFonts w:ascii="Times New Roman" w:hAnsi="Times New Roman" w:cs="Times New Roman"/>
                <w:color w:val="000000"/>
              </w:rPr>
              <w:t>– 3</w:t>
            </w:r>
            <w:r w:rsidRPr="009F6D47">
              <w:rPr>
                <w:rFonts w:ascii="Times New Roman" w:hAnsi="Times New Roman" w:cs="Times New Roman"/>
                <w:i/>
                <w:color w:val="000000"/>
              </w:rPr>
              <w:t>a</w:t>
            </w:r>
          </w:p>
          <w:p w14:paraId="0E39A611" w14:textId="77777777" w:rsidR="00F27BF4" w:rsidRDefault="00F27BF4" w:rsidP="006B44B3">
            <w:pPr>
              <w:rPr>
                <w:rFonts w:ascii="Times New Roman" w:hAnsi="Times New Roman" w:cs="Times New Roman"/>
                <w:color w:val="000000"/>
              </w:rPr>
            </w:pPr>
          </w:p>
          <w:p w14:paraId="54A48A0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Puede orientar dicha explicación</w:t>
            </w:r>
            <w:del w:id="1216" w:author="chris" w:date="2015-09-21T17:55:00Z">
              <w:r>
                <w:rPr>
                  <w:rFonts w:ascii="Times New Roman" w:hAnsi="Times New Roman" w:cs="Times New Roman"/>
                  <w:color w:val="000000"/>
                </w:rPr>
                <w:delText xml:space="preserve"> proceso</w:delText>
              </w:r>
            </w:del>
            <w:r>
              <w:rPr>
                <w:rFonts w:ascii="Times New Roman" w:hAnsi="Times New Roman" w:cs="Times New Roman"/>
                <w:color w:val="000000"/>
              </w:rPr>
              <w:t xml:space="preserve"> llevando a la deducción y generalización</w:t>
            </w:r>
            <w:ins w:id="1217" w:author="chris" w:date="2015-09-21T17:55:00Z">
              <w:r>
                <w:rPr>
                  <w:rFonts w:ascii="Times New Roman" w:hAnsi="Times New Roman" w:cs="Times New Roman"/>
                  <w:color w:val="000000"/>
                </w:rPr>
                <w:t>,</w:t>
              </w:r>
            </w:ins>
            <w:r>
              <w:rPr>
                <w:rFonts w:ascii="Times New Roman" w:hAnsi="Times New Roman" w:cs="Times New Roman"/>
                <w:color w:val="000000"/>
              </w:rPr>
              <w:t xml:space="preserve"> a partir de ejemplos concretos como:</w:t>
            </w:r>
          </w:p>
          <w:p w14:paraId="4751178C" w14:textId="77777777" w:rsidR="00F27BF4" w:rsidRDefault="00F27BF4" w:rsidP="006B44B3">
            <w:pPr>
              <w:rPr>
                <w:rFonts w:ascii="Times New Roman" w:hAnsi="Times New Roman" w:cs="Times New Roman"/>
                <w:color w:val="000000"/>
              </w:rPr>
            </w:pPr>
          </w:p>
          <w:p w14:paraId="0D01353F"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3 + 3 = 2.3</w:t>
            </w:r>
          </w:p>
          <w:p w14:paraId="02646E2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2 · 9 + 9 = 9 + 9 + 9 = 3 · 9</w:t>
            </w:r>
          </w:p>
          <w:p w14:paraId="61E1C35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4 · 5 – 3 · 5 = 5 + 5 + 5 + 5 – (5 + 5 + 5) = 5</w:t>
            </w:r>
          </w:p>
          <w:p w14:paraId="2D0F311B" w14:textId="77777777" w:rsidR="00F27BF4" w:rsidRPr="006C1B4E" w:rsidRDefault="00F27BF4" w:rsidP="006B44B3">
            <w:pPr>
              <w:rPr>
                <w:rFonts w:ascii="Times New Roman" w:hAnsi="Times New Roman" w:cs="Times New Roman"/>
                <w:color w:val="000000"/>
              </w:rPr>
            </w:pPr>
          </w:p>
          <w:p w14:paraId="3ADB9D25" w14:textId="77777777" w:rsidR="00F27BF4" w:rsidRDefault="00F27BF4" w:rsidP="006B44B3">
            <w:pPr>
              <w:rPr>
                <w:rFonts w:ascii="Times New Roman" w:hAnsi="Times New Roman" w:cs="Times New Roman"/>
                <w:b/>
                <w:bCs/>
                <w:color w:val="000000"/>
              </w:rPr>
            </w:pPr>
            <w:r w:rsidRPr="006C1B4E">
              <w:rPr>
                <w:rFonts w:ascii="Times New Roman" w:hAnsi="Times New Roman" w:cs="Times New Roman"/>
                <w:b/>
                <w:bCs/>
                <w:color w:val="000000"/>
              </w:rPr>
              <w:t>Después de la presentación</w:t>
            </w:r>
          </w:p>
          <w:p w14:paraId="16286119" w14:textId="77777777" w:rsidR="00F27BF4" w:rsidRPr="006C1B4E" w:rsidRDefault="00F27BF4" w:rsidP="006B44B3">
            <w:pPr>
              <w:rPr>
                <w:rFonts w:ascii="Times New Roman" w:hAnsi="Times New Roman" w:cs="Times New Roman"/>
                <w:b/>
                <w:bCs/>
                <w:color w:val="000000"/>
              </w:rPr>
            </w:pPr>
          </w:p>
          <w:p w14:paraId="2621A897" w14:textId="77777777" w:rsidR="00F27BF4" w:rsidRPr="006C1B4E" w:rsidRDefault="00F27BF4" w:rsidP="006B44B3">
            <w:pPr>
              <w:rPr>
                <w:rFonts w:ascii="Times New Roman" w:hAnsi="Times New Roman" w:cs="Times New Roman"/>
                <w:bCs/>
                <w:color w:val="000000"/>
              </w:rPr>
            </w:pPr>
            <w:r>
              <w:rPr>
                <w:rFonts w:ascii="Times New Roman" w:hAnsi="Times New Roman" w:cs="Times New Roman"/>
                <w:bCs/>
                <w:color w:val="000000"/>
              </w:rPr>
              <w:t>Organice una clase para que los estudiantes puedan compartir los problemas sobre edad</w:t>
            </w:r>
            <w:del w:id="1218" w:author="chris" w:date="2015-09-21T17:55:00Z">
              <w:r>
                <w:rPr>
                  <w:rFonts w:ascii="Times New Roman" w:hAnsi="Times New Roman" w:cs="Times New Roman"/>
                  <w:bCs/>
                  <w:color w:val="000000"/>
                </w:rPr>
                <w:delText xml:space="preserve"> y</w:delText>
              </w:r>
            </w:del>
            <w:r>
              <w:rPr>
                <w:rFonts w:ascii="Times New Roman" w:hAnsi="Times New Roman" w:cs="Times New Roman"/>
                <w:bCs/>
                <w:color w:val="000000"/>
              </w:rPr>
              <w:t xml:space="preserve"> que escribieron según se les solicitaba en el recurso. Cada uno puede exponer su adivinanza para que los compañeros calculen la edad del expositor.</w:t>
            </w:r>
          </w:p>
          <w:p w14:paraId="744D7EA5" w14:textId="77777777" w:rsidR="00F27BF4" w:rsidRPr="006C1B4E" w:rsidRDefault="00F27BF4" w:rsidP="006B44B3">
            <w:pPr>
              <w:rPr>
                <w:rFonts w:ascii="Times New Roman" w:hAnsi="Times New Roman" w:cs="Times New Roman"/>
                <w:bCs/>
                <w:color w:val="000000"/>
              </w:rPr>
            </w:pPr>
          </w:p>
          <w:p w14:paraId="5C007F51"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Asigne otros temas para que los estudiantes inventen nuevos problemas cuya resolución implique el uso de ecuaciones, por ejemplo: el peso de dos personas, el costo de algunos elementos, el perímetro de figuras geométricas, el número de asistentes a un evento, la estatura de dos personas, entre otros.</w:t>
            </w:r>
          </w:p>
          <w:p w14:paraId="1A213E8A" w14:textId="77777777" w:rsidR="00F27BF4" w:rsidRDefault="00F27BF4" w:rsidP="006B44B3">
            <w:pPr>
              <w:rPr>
                <w:rFonts w:ascii="Times New Roman" w:hAnsi="Times New Roman" w:cs="Times New Roman"/>
                <w:color w:val="000000"/>
              </w:rPr>
            </w:pPr>
          </w:p>
          <w:p w14:paraId="0868EE2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4. Se debe incluir la ficha del alumno:</w:t>
            </w:r>
          </w:p>
          <w:p w14:paraId="3C843218" w14:textId="77777777" w:rsidR="00F27BF4" w:rsidRDefault="00F27BF4" w:rsidP="006B44B3">
            <w:pPr>
              <w:rPr>
                <w:rFonts w:ascii="Times New Roman" w:hAnsi="Times New Roman" w:cs="Times New Roman"/>
                <w:b/>
                <w:color w:val="000000"/>
              </w:rPr>
            </w:pPr>
          </w:p>
          <w:p w14:paraId="36828ED9" w14:textId="77777777" w:rsidR="00F27BF4" w:rsidRDefault="00F27BF4" w:rsidP="006B44B3">
            <w:pPr>
              <w:rPr>
                <w:rFonts w:ascii="Times New Roman" w:hAnsi="Times New Roman" w:cs="Times New Roman"/>
                <w:b/>
                <w:color w:val="000000"/>
              </w:rPr>
            </w:pPr>
            <w:r w:rsidRPr="006C1B4E">
              <w:rPr>
                <w:rFonts w:ascii="Times New Roman" w:hAnsi="Times New Roman" w:cs="Times New Roman"/>
                <w:b/>
                <w:color w:val="000000"/>
              </w:rPr>
              <w:t xml:space="preserve">FICHA DEL </w:t>
            </w:r>
            <w:r>
              <w:rPr>
                <w:rFonts w:ascii="Times New Roman" w:hAnsi="Times New Roman" w:cs="Times New Roman"/>
                <w:b/>
                <w:color w:val="000000"/>
              </w:rPr>
              <w:t>ALUMNO</w:t>
            </w:r>
          </w:p>
          <w:p w14:paraId="49AEE34A" w14:textId="77777777" w:rsidR="00F27BF4" w:rsidRDefault="00F27BF4" w:rsidP="006B44B3">
            <w:pPr>
              <w:rPr>
                <w:rFonts w:ascii="Times New Roman" w:hAnsi="Times New Roman" w:cs="Times New Roman"/>
                <w:b/>
                <w:color w:val="000000"/>
              </w:rPr>
            </w:pPr>
          </w:p>
          <w:p w14:paraId="55525A29" w14:textId="77777777" w:rsidR="00F27BF4" w:rsidRDefault="00F27BF4" w:rsidP="006B44B3">
            <w:pPr>
              <w:rPr>
                <w:rFonts w:ascii="Times New Roman" w:hAnsi="Times New Roman" w:cs="Times New Roman"/>
                <w:b/>
                <w:color w:val="000000"/>
              </w:rPr>
            </w:pPr>
            <w:r>
              <w:rPr>
                <w:rFonts w:ascii="Times New Roman" w:hAnsi="Times New Roman" w:cs="Times New Roman"/>
                <w:b/>
                <w:color w:val="000000"/>
              </w:rPr>
              <w:t>Refuerza lo aprendido</w:t>
            </w:r>
          </w:p>
          <w:p w14:paraId="5359AD49" w14:textId="77777777" w:rsidR="00F27BF4" w:rsidRDefault="00F27BF4" w:rsidP="006B44B3">
            <w:pPr>
              <w:rPr>
                <w:rFonts w:ascii="Times New Roman" w:hAnsi="Times New Roman" w:cs="Times New Roman"/>
                <w:b/>
                <w:color w:val="000000"/>
              </w:rPr>
            </w:pPr>
          </w:p>
          <w:p w14:paraId="3259B3EB" w14:textId="77777777" w:rsidR="00F27BF4" w:rsidRDefault="00F27BF4" w:rsidP="006B44B3">
            <w:pPr>
              <w:rPr>
                <w:rFonts w:ascii="Times New Roman" w:hAnsi="Times New Roman" w:cs="Times New Roman"/>
                <w:b/>
                <w:color w:val="000000"/>
              </w:rPr>
            </w:pPr>
            <w:r w:rsidRPr="00BD4948">
              <w:rPr>
                <w:rFonts w:ascii="Times New Roman" w:hAnsi="Times New Roman" w:cs="Times New Roman"/>
                <w:b/>
                <w:color w:val="000000"/>
              </w:rPr>
              <w:t>Igualdad</w:t>
            </w:r>
          </w:p>
          <w:p w14:paraId="36581583" w14:textId="77777777" w:rsidR="00F27BF4" w:rsidRPr="00BD4948" w:rsidRDefault="00F27BF4" w:rsidP="006B44B3">
            <w:pPr>
              <w:rPr>
                <w:rFonts w:ascii="Times New Roman" w:hAnsi="Times New Roman" w:cs="Times New Roman"/>
                <w:b/>
                <w:color w:val="000000"/>
              </w:rPr>
            </w:pPr>
          </w:p>
          <w:p w14:paraId="6C3E25F1" w14:textId="77777777" w:rsidR="00F27BF4" w:rsidRPr="00BD4948" w:rsidRDefault="00F27BF4" w:rsidP="006B44B3">
            <w:pPr>
              <w:rPr>
                <w:rFonts w:ascii="Times New Roman" w:hAnsi="Times New Roman" w:cs="Times New Roman"/>
                <w:color w:val="000000"/>
                <w:lang w:val="es-CO"/>
              </w:rPr>
            </w:pPr>
            <w:r w:rsidRPr="00BD4948">
              <w:rPr>
                <w:rFonts w:ascii="Times New Roman" w:hAnsi="Times New Roman" w:cs="Times New Roman"/>
                <w:color w:val="000000"/>
                <w:lang w:val="es-CO"/>
              </w:rPr>
              <w:t xml:space="preserve">Una igualdad </w:t>
            </w:r>
            <w:r>
              <w:rPr>
                <w:rFonts w:ascii="Times New Roman" w:hAnsi="Times New Roman" w:cs="Times New Roman"/>
                <w:color w:val="000000"/>
                <w:lang w:val="es-CO"/>
              </w:rPr>
              <w:t>es una expresión que tiene</w:t>
            </w:r>
            <w:r w:rsidRPr="00BD4948">
              <w:rPr>
                <w:rFonts w:ascii="Times New Roman" w:hAnsi="Times New Roman" w:cs="Times New Roman"/>
                <w:color w:val="000000"/>
                <w:lang w:val="es-CO"/>
              </w:rPr>
              <w:t xml:space="preserve"> dos </w:t>
            </w:r>
            <w:r>
              <w:rPr>
                <w:rFonts w:ascii="Times New Roman" w:hAnsi="Times New Roman" w:cs="Times New Roman"/>
                <w:color w:val="000000"/>
                <w:lang w:val="es-CO"/>
              </w:rPr>
              <w:t>miembros</w:t>
            </w:r>
            <w:r w:rsidRPr="00BD4948">
              <w:rPr>
                <w:rFonts w:ascii="Times New Roman" w:hAnsi="Times New Roman" w:cs="Times New Roman"/>
                <w:color w:val="000000"/>
                <w:lang w:val="es-CO"/>
              </w:rPr>
              <w:t xml:space="preserve"> unid</w:t>
            </w:r>
            <w:r>
              <w:rPr>
                <w:rFonts w:ascii="Times New Roman" w:hAnsi="Times New Roman" w:cs="Times New Roman"/>
                <w:color w:val="000000"/>
                <w:lang w:val="es-CO"/>
              </w:rPr>
              <w:t>o</w:t>
            </w:r>
            <w:r w:rsidRPr="00BD4948">
              <w:rPr>
                <w:rFonts w:ascii="Times New Roman" w:hAnsi="Times New Roman" w:cs="Times New Roman"/>
                <w:color w:val="000000"/>
                <w:lang w:val="es-CO"/>
              </w:rPr>
              <w:t>s por el signo igual “=”.</w:t>
            </w:r>
          </w:p>
          <w:p w14:paraId="27428936" w14:textId="77777777" w:rsidR="00F27BF4" w:rsidRDefault="00F27BF4" w:rsidP="006B44B3">
            <w:pPr>
              <w:rPr>
                <w:rFonts w:ascii="Times New Roman" w:hAnsi="Times New Roman" w:cs="Times New Roman"/>
                <w:color w:val="000000"/>
                <w:lang w:val="es-CO"/>
              </w:rPr>
            </w:pPr>
          </w:p>
          <w:p w14:paraId="3E969D6E"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Ejemplos:</w:t>
            </w:r>
          </w:p>
          <w:p w14:paraId="3322635F" w14:textId="77777777" w:rsidR="00F27BF4" w:rsidRDefault="00F27BF4" w:rsidP="006B44B3">
            <w:pPr>
              <w:rPr>
                <w:rFonts w:ascii="Times New Roman" w:hAnsi="Times New Roman" w:cs="Times New Roman"/>
                <w:color w:val="000000"/>
                <w:lang w:val="es-CO"/>
              </w:rPr>
            </w:pPr>
          </w:p>
          <w:p w14:paraId="494B0841"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 xml:space="preserve">5 </w:t>
            </w:r>
            <w:r>
              <w:rPr>
                <w:rFonts w:ascii="Times New Roman" w:hAnsi="Times New Roman" w:cs="Times New Roman"/>
                <w:color w:val="000000"/>
              </w:rPr>
              <w:t>·</w:t>
            </w:r>
            <w:r>
              <w:rPr>
                <w:rFonts w:ascii="Times New Roman" w:hAnsi="Times New Roman" w:cs="Times New Roman"/>
                <w:color w:val="000000"/>
                <w:lang w:val="es-CO"/>
              </w:rPr>
              <w:t xml:space="preserve"> 6 – 30 = 0</w:t>
            </w:r>
          </w:p>
          <w:p w14:paraId="5E889029"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 xml:space="preserve">9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7</w:t>
            </w:r>
          </w:p>
          <w:p w14:paraId="380F59F9" w14:textId="77777777" w:rsidR="00F27BF4" w:rsidRDefault="00F27BF4" w:rsidP="006B44B3">
            <w:pPr>
              <w:rPr>
                <w:rFonts w:ascii="Times New Roman" w:hAnsi="Times New Roman" w:cs="Times New Roman"/>
                <w:color w:val="000000"/>
                <w:lang w:val="es-CO"/>
              </w:rPr>
            </w:pPr>
            <w:del w:id="1219" w:author="Sandra Ballen" w:date="2015-09-22T10:34:00Z">
              <w:r>
                <w:rPr>
                  <w:rFonts w:ascii="Times New Roman" w:hAnsi="Times New Roman" w:cs="Times New Roman"/>
                  <w:color w:val="000000"/>
                  <w:lang w:val="es-CO"/>
                </w:rPr>
                <w:delText>‒</w:delText>
              </w:r>
            </w:del>
            <w:ins w:id="1220"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 xml:space="preserve">34 + 20 = </w:t>
            </w:r>
            <w:del w:id="1221" w:author="Sandra Ballen" w:date="2015-09-22T10:34:00Z">
              <w:r>
                <w:rPr>
                  <w:rFonts w:ascii="Times New Roman" w:hAnsi="Times New Roman" w:cs="Times New Roman"/>
                  <w:color w:val="000000"/>
                  <w:lang w:val="es-CO"/>
                </w:rPr>
                <w:delText>‒</w:delText>
              </w:r>
            </w:del>
            <w:ins w:id="1222"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 xml:space="preserve">7 </w:t>
            </w:r>
            <w:r>
              <w:rPr>
                <w:rFonts w:ascii="Times New Roman" w:hAnsi="Times New Roman" w:cs="Times New Roman"/>
                <w:color w:val="000000"/>
              </w:rPr>
              <w:t>·</w:t>
            </w:r>
            <w:r>
              <w:rPr>
                <w:rFonts w:ascii="Times New Roman" w:hAnsi="Times New Roman" w:cs="Times New Roman"/>
                <w:color w:val="000000"/>
                <w:lang w:val="es-CO"/>
              </w:rPr>
              <w:t xml:space="preserve"> 2</w:t>
            </w:r>
          </w:p>
          <w:p w14:paraId="3FFB8092"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w:t>
            </w:r>
            <w:r w:rsidRPr="00930B06">
              <w:rPr>
                <w:rFonts w:ascii="Times New Roman" w:hAnsi="Times New Roman" w:cs="Times New Roman"/>
                <w:i/>
                <w:color w:val="000000"/>
                <w:lang w:val="es-CO"/>
              </w:rPr>
              <w:t>x</w:t>
            </w:r>
          </w:p>
          <w:p w14:paraId="2E803616" w14:textId="77777777" w:rsidR="00F27BF4" w:rsidRDefault="00F27BF4" w:rsidP="006B44B3">
            <w:pPr>
              <w:rPr>
                <w:rFonts w:ascii="Times New Roman" w:hAnsi="Times New Roman" w:cs="Times New Roman"/>
                <w:color w:val="000000"/>
                <w:lang w:val="es-CO"/>
              </w:rPr>
            </w:pPr>
          </w:p>
          <w:p w14:paraId="07A7A3B1" w14:textId="77777777" w:rsidR="00F27BF4" w:rsidRDefault="00F27BF4" w:rsidP="006B44B3">
            <w:pPr>
              <w:rPr>
                <w:rFonts w:ascii="Times New Roman" w:hAnsi="Times New Roman" w:cs="Times New Roman"/>
                <w:b/>
                <w:color w:val="000000"/>
                <w:lang w:val="es-CO"/>
              </w:rPr>
            </w:pPr>
            <w:r w:rsidRPr="00BD4948">
              <w:rPr>
                <w:rFonts w:ascii="Times New Roman" w:hAnsi="Times New Roman" w:cs="Times New Roman"/>
                <w:b/>
                <w:color w:val="000000"/>
                <w:lang w:val="es-CO"/>
              </w:rPr>
              <w:t>Ecuación</w:t>
            </w:r>
          </w:p>
          <w:p w14:paraId="453F6B88" w14:textId="77777777" w:rsidR="00F27BF4" w:rsidRDefault="00F27BF4" w:rsidP="006B44B3">
            <w:pPr>
              <w:rPr>
                <w:rFonts w:ascii="Times New Roman" w:hAnsi="Times New Roman" w:cs="Times New Roman"/>
                <w:b/>
                <w:color w:val="000000"/>
                <w:lang w:val="es-CO"/>
              </w:rPr>
            </w:pPr>
          </w:p>
          <w:p w14:paraId="2D0D1D05" w14:textId="77777777" w:rsidR="00F27BF4" w:rsidRDefault="00F27BF4" w:rsidP="006B44B3">
            <w:pPr>
              <w:rPr>
                <w:rFonts w:ascii="Times New Roman" w:hAnsi="Times New Roman" w:cs="Times New Roman"/>
                <w:color w:val="000000"/>
                <w:lang w:val="es-CO"/>
              </w:rPr>
            </w:pPr>
            <w:r w:rsidRPr="00BD4948">
              <w:rPr>
                <w:rFonts w:ascii="Times New Roman" w:hAnsi="Times New Roman" w:cs="Times New Roman"/>
                <w:color w:val="000000"/>
                <w:lang w:val="es-CO"/>
              </w:rPr>
              <w:t>Una ecuación</w:t>
            </w:r>
            <w:r>
              <w:rPr>
                <w:rFonts w:ascii="Times New Roman" w:hAnsi="Times New Roman" w:cs="Times New Roman"/>
                <w:color w:val="000000"/>
                <w:lang w:val="es-CO"/>
              </w:rPr>
              <w:t xml:space="preserve"> es una igualdad donde hay un valor desconocido llamado incógnita, que se representa con una letra minúscula (la variable).</w:t>
            </w:r>
          </w:p>
          <w:p w14:paraId="6B1F0FC5" w14:textId="77777777" w:rsidR="00F27BF4" w:rsidRDefault="00F27BF4" w:rsidP="006B44B3">
            <w:pPr>
              <w:rPr>
                <w:rFonts w:ascii="Times New Roman" w:hAnsi="Times New Roman" w:cs="Times New Roman"/>
                <w:color w:val="000000"/>
                <w:lang w:val="es-CO"/>
              </w:rPr>
            </w:pPr>
          </w:p>
          <w:p w14:paraId="21ACF94C"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Ejemplos:</w:t>
            </w:r>
          </w:p>
          <w:p w14:paraId="03E48E7D" w14:textId="77777777" w:rsidR="00F27BF4" w:rsidRDefault="00F27BF4" w:rsidP="006B44B3">
            <w:pPr>
              <w:rPr>
                <w:rFonts w:ascii="Times New Roman" w:hAnsi="Times New Roman" w:cs="Times New Roman"/>
                <w:color w:val="000000"/>
                <w:lang w:val="es-CO"/>
              </w:rPr>
            </w:pPr>
          </w:p>
          <w:p w14:paraId="723AF586" w14:textId="77777777" w:rsidR="00F27BF4" w:rsidRDefault="00F27BF4" w:rsidP="006B44B3">
            <w:pPr>
              <w:rPr>
                <w:rFonts w:ascii="Times New Roman" w:hAnsi="Times New Roman" w:cs="Times New Roman"/>
                <w:color w:val="000000"/>
                <w:lang w:val="es-CO"/>
              </w:rPr>
            </w:pPr>
            <w:r>
              <w:rPr>
                <w:rFonts w:ascii="Times New Roman" w:hAnsi="Times New Roman" w:cs="Times New Roman"/>
                <w:color w:val="000000"/>
                <w:lang w:val="es-CO"/>
              </w:rPr>
              <w:t>4</w:t>
            </w:r>
            <w:r w:rsidRPr="00930B06">
              <w:rPr>
                <w:rFonts w:ascii="Times New Roman" w:hAnsi="Times New Roman" w:cs="Times New Roman"/>
                <w:i/>
                <w:color w:val="000000"/>
                <w:lang w:val="es-CO"/>
              </w:rPr>
              <w:t>a</w:t>
            </w:r>
            <w:r>
              <w:rPr>
                <w:rFonts w:ascii="Times New Roman" w:hAnsi="Times New Roman" w:cs="Times New Roman"/>
                <w:color w:val="000000"/>
                <w:lang w:val="es-CO"/>
              </w:rPr>
              <w:t xml:space="preserve"> + </w:t>
            </w:r>
            <w:del w:id="1223" w:author="Sandra Ballen" w:date="2015-09-22T10:34:00Z">
              <w:r>
                <w:rPr>
                  <w:rFonts w:ascii="Times New Roman" w:hAnsi="Times New Roman" w:cs="Times New Roman"/>
                  <w:color w:val="000000"/>
                  <w:lang w:val="es-CO"/>
                </w:rPr>
                <w:delText>(‒</w:delText>
              </w:r>
            </w:del>
            <w:ins w:id="1224"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8) = 8</w:t>
            </w:r>
          </w:p>
          <w:p w14:paraId="5AEA04A6" w14:textId="77777777" w:rsidR="00F27BF4" w:rsidRDefault="00F27BF4" w:rsidP="006B44B3">
            <w:pPr>
              <w:rPr>
                <w:rFonts w:ascii="Times New Roman" w:hAnsi="Times New Roman" w:cs="Times New Roman"/>
                <w:color w:val="000000"/>
                <w:lang w:val="es-CO"/>
              </w:rPr>
            </w:pPr>
            <w:del w:id="1225" w:author="Sandra Ballen" w:date="2015-09-22T10:34:00Z">
              <w:r>
                <w:rPr>
                  <w:rFonts w:ascii="Times New Roman" w:hAnsi="Times New Roman" w:cs="Times New Roman"/>
                  <w:color w:val="000000"/>
                  <w:lang w:val="es-CO"/>
                </w:rPr>
                <w:delText>‒</w:delText>
              </w:r>
            </w:del>
            <w:ins w:id="1226"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7</w:t>
            </w:r>
            <w:r w:rsidRPr="00930B06">
              <w:rPr>
                <w:rFonts w:ascii="Times New Roman" w:hAnsi="Times New Roman" w:cs="Times New Roman"/>
                <w:i/>
                <w:color w:val="000000"/>
                <w:lang w:val="es-CO"/>
              </w:rPr>
              <w:t>y</w:t>
            </w:r>
            <w:r>
              <w:rPr>
                <w:rFonts w:ascii="Times New Roman" w:hAnsi="Times New Roman" w:cs="Times New Roman"/>
                <w:color w:val="000000"/>
                <w:lang w:val="es-CO"/>
              </w:rPr>
              <w:t xml:space="preserve"> + 76 = </w:t>
            </w:r>
            <w:del w:id="1227" w:author="Sandra Ballen" w:date="2015-09-22T10:34:00Z">
              <w:r>
                <w:rPr>
                  <w:rFonts w:ascii="Times New Roman" w:hAnsi="Times New Roman" w:cs="Times New Roman"/>
                  <w:color w:val="000000"/>
                  <w:lang w:val="es-CO"/>
                </w:rPr>
                <w:delText>‒</w:delText>
              </w:r>
            </w:del>
            <w:ins w:id="1228"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50</w:t>
            </w:r>
          </w:p>
          <w:p w14:paraId="5EC12E97" w14:textId="77777777" w:rsidR="00F27BF4" w:rsidRDefault="00F27BF4" w:rsidP="006B44B3">
            <w:pPr>
              <w:rPr>
                <w:rFonts w:ascii="Times New Roman" w:hAnsi="Times New Roman" w:cs="Times New Roman"/>
                <w:color w:val="000000"/>
                <w:lang w:val="es-CO"/>
              </w:rPr>
            </w:pPr>
            <w:del w:id="1229" w:author="Sandra Ballen" w:date="2015-09-22T10:34:00Z">
              <w:r>
                <w:rPr>
                  <w:rFonts w:ascii="Times New Roman" w:hAnsi="Times New Roman" w:cs="Times New Roman"/>
                  <w:color w:val="000000"/>
                  <w:lang w:val="es-CO"/>
                </w:rPr>
                <w:delText>‒</w:delText>
              </w:r>
            </w:del>
            <w:ins w:id="1230"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45</w:t>
            </w:r>
            <w:r w:rsidRPr="00930B06">
              <w:rPr>
                <w:rFonts w:ascii="Times New Roman" w:hAnsi="Times New Roman" w:cs="Times New Roman"/>
                <w:i/>
                <w:color w:val="000000"/>
                <w:lang w:val="es-CO"/>
              </w:rPr>
              <w:t>x</w:t>
            </w:r>
            <w:r>
              <w:rPr>
                <w:rFonts w:ascii="Times New Roman" w:hAnsi="Times New Roman" w:cs="Times New Roman"/>
                <w:color w:val="000000"/>
                <w:lang w:val="es-CO"/>
              </w:rPr>
              <w:t xml:space="preserve"> = 225</w:t>
            </w:r>
          </w:p>
          <w:p w14:paraId="34255257" w14:textId="77777777" w:rsidR="00F27BF4" w:rsidRDefault="00F27BF4" w:rsidP="006B44B3">
            <w:pPr>
              <w:rPr>
                <w:rFonts w:ascii="Times New Roman" w:hAnsi="Times New Roman" w:cs="Times New Roman"/>
                <w:color w:val="000000"/>
                <w:lang w:val="es-CO"/>
              </w:rPr>
            </w:pPr>
            <w:del w:id="1231" w:author="Sandra Ballen" w:date="2015-09-22T10:34:00Z">
              <w:r>
                <w:rPr>
                  <w:rFonts w:ascii="Times New Roman" w:hAnsi="Times New Roman" w:cs="Times New Roman"/>
                  <w:color w:val="000000"/>
                  <w:lang w:val="es-CO"/>
                </w:rPr>
                <w:delText>‒</w:delText>
              </w:r>
            </w:del>
            <w:ins w:id="1232"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 xml:space="preserve">93 + </w:t>
            </w:r>
            <w:r w:rsidRPr="00930B06">
              <w:rPr>
                <w:rFonts w:ascii="Times New Roman" w:hAnsi="Times New Roman" w:cs="Times New Roman"/>
                <w:i/>
                <w:color w:val="000000"/>
                <w:lang w:val="es-CO"/>
              </w:rPr>
              <w:t>m</w:t>
            </w:r>
            <w:r>
              <w:rPr>
                <w:rFonts w:ascii="Times New Roman" w:hAnsi="Times New Roman" w:cs="Times New Roman"/>
                <w:color w:val="000000"/>
                <w:lang w:val="es-CO"/>
              </w:rPr>
              <w:t xml:space="preserve"> = </w:t>
            </w:r>
            <w:del w:id="1233" w:author="Sandra Ballen" w:date="2015-09-22T10:34:00Z">
              <w:r>
                <w:rPr>
                  <w:rFonts w:ascii="Times New Roman" w:hAnsi="Times New Roman" w:cs="Times New Roman"/>
                  <w:color w:val="000000"/>
                  <w:lang w:val="es-CO"/>
                </w:rPr>
                <w:delText>‒</w:delText>
              </w:r>
            </w:del>
            <w:ins w:id="1234" w:author="Sandra Ballen" w:date="2015-09-22T10:34:00Z">
              <w:r>
                <w:rPr>
                  <w:rFonts w:ascii="Times New Roman" w:hAnsi="Times New Roman" w:cs="Times New Roman"/>
                  <w:color w:val="000000"/>
                  <w:lang w:val="es-CO"/>
                </w:rPr>
                <w:t>–</w:t>
              </w:r>
            </w:ins>
            <w:r>
              <w:rPr>
                <w:rFonts w:ascii="Times New Roman" w:hAnsi="Times New Roman" w:cs="Times New Roman"/>
                <w:color w:val="000000"/>
                <w:lang w:val="es-CO"/>
              </w:rPr>
              <w:t>275</w:t>
            </w:r>
          </w:p>
          <w:p w14:paraId="16D49445" w14:textId="77777777" w:rsidR="00F27BF4" w:rsidRDefault="00F27BF4" w:rsidP="006B44B3">
            <w:pPr>
              <w:rPr>
                <w:rFonts w:ascii="Times New Roman" w:hAnsi="Times New Roman" w:cs="Times New Roman"/>
                <w:color w:val="000000"/>
                <w:lang w:val="es-CO"/>
              </w:rPr>
            </w:pPr>
          </w:p>
          <w:p w14:paraId="7448EB89" w14:textId="77777777" w:rsidR="00F27BF4" w:rsidRDefault="00F27BF4" w:rsidP="006B44B3">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¡Recuerda!</w:t>
            </w:r>
          </w:p>
          <w:p w14:paraId="2C80EA1F" w14:textId="77777777" w:rsidR="00F27BF4" w:rsidRPr="00361965" w:rsidRDefault="00F27BF4" w:rsidP="006B44B3">
            <w:pPr>
              <w:rPr>
                <w:rFonts w:ascii="Times New Roman" w:hAnsi="Times New Roman" w:cs="Times New Roman"/>
                <w:b/>
                <w:color w:val="000000"/>
              </w:rPr>
            </w:pPr>
          </w:p>
          <w:p w14:paraId="68A26AC5"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La multiplicación es una adición donde los sumandos son iguales.</w:t>
            </w:r>
          </w:p>
          <w:p w14:paraId="39E6FAA8" w14:textId="77777777" w:rsidR="00F27BF4" w:rsidRDefault="00F27BF4" w:rsidP="006B44B3">
            <w:pPr>
              <w:rPr>
                <w:rFonts w:ascii="Times New Roman" w:hAnsi="Times New Roman" w:cs="Times New Roman"/>
                <w:color w:val="000000"/>
              </w:rPr>
            </w:pPr>
          </w:p>
          <w:p w14:paraId="6D2AD8D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Ejemplos:</w:t>
            </w:r>
          </w:p>
          <w:p w14:paraId="1FCEB4B0" w14:textId="77777777" w:rsidR="00F27BF4" w:rsidRDefault="00F27BF4" w:rsidP="006B44B3">
            <w:pPr>
              <w:rPr>
                <w:rFonts w:ascii="Times New Roman" w:hAnsi="Times New Roman" w:cs="Times New Roman"/>
                <w:color w:val="000000"/>
              </w:rPr>
            </w:pPr>
          </w:p>
          <w:p w14:paraId="57F6771D"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8 + 8 = 2 · 8</w:t>
            </w:r>
          </w:p>
          <w:p w14:paraId="25446FB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4 + 4 + 4 = 3 · 4</w:t>
            </w:r>
          </w:p>
          <w:p w14:paraId="4D7DE98A"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 xml:space="preserve">5 · </w:t>
            </w:r>
            <w:del w:id="1235" w:author="Sandra Ballen" w:date="2015-09-22T10:34:00Z">
              <w:r>
                <w:rPr>
                  <w:rFonts w:ascii="Times New Roman" w:hAnsi="Times New Roman" w:cs="Times New Roman"/>
                  <w:color w:val="000000"/>
                </w:rPr>
                <w:delText>(‒</w:delText>
              </w:r>
            </w:del>
            <w:ins w:id="1236" w:author="Sandra Ballen" w:date="2015-09-22T10:34:00Z">
              <w:r>
                <w:rPr>
                  <w:rFonts w:ascii="Times New Roman" w:hAnsi="Times New Roman" w:cs="Times New Roman"/>
                  <w:color w:val="000000"/>
                </w:rPr>
                <w:t>(–</w:t>
              </w:r>
            </w:ins>
            <w:r>
              <w:rPr>
                <w:rFonts w:ascii="Times New Roman" w:hAnsi="Times New Roman" w:cs="Times New Roman"/>
                <w:color w:val="000000"/>
              </w:rPr>
              <w:t>9) =</w:t>
            </w:r>
            <w:del w:id="1237" w:author="chris" w:date="2015-09-20T21:26:00Z">
              <w:r>
                <w:rPr>
                  <w:rFonts w:ascii="Times New Roman" w:hAnsi="Times New Roman" w:cs="Times New Roman"/>
                  <w:color w:val="000000"/>
                </w:rPr>
                <w:delText xml:space="preserve">  </w:delText>
              </w:r>
            </w:del>
            <w:ins w:id="1238" w:author="chris" w:date="2015-09-20T21:26:00Z">
              <w:r>
                <w:rPr>
                  <w:rFonts w:ascii="Times New Roman" w:hAnsi="Times New Roman" w:cs="Times New Roman"/>
                  <w:color w:val="000000"/>
                </w:rPr>
                <w:t xml:space="preserve"> </w:t>
              </w:r>
            </w:ins>
            <w:ins w:id="1239" w:author="Diana Velásquez Rojas" w:date="2015-09-22T10:34:00Z">
              <w:r>
                <w:rPr>
                  <w:rFonts w:ascii="Times New Roman" w:hAnsi="Times New Roman" w:cs="Times New Roman"/>
                  <w:color w:val="000000"/>
                </w:rPr>
                <w:t>‒</w:t>
              </w:r>
            </w:ins>
            <w:ins w:id="1240"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9 + </w:t>
            </w:r>
            <w:del w:id="1241" w:author="Sandra Ballen" w:date="2015-09-22T10:34:00Z">
              <w:r>
                <w:rPr>
                  <w:rFonts w:ascii="Times New Roman" w:hAnsi="Times New Roman" w:cs="Times New Roman"/>
                  <w:color w:val="000000"/>
                </w:rPr>
                <w:delText>(‒</w:delText>
              </w:r>
            </w:del>
            <w:ins w:id="1242"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9) + </w:t>
            </w:r>
            <w:del w:id="1243" w:author="Sandra Ballen" w:date="2015-09-22T10:34:00Z">
              <w:r>
                <w:rPr>
                  <w:rFonts w:ascii="Times New Roman" w:hAnsi="Times New Roman" w:cs="Times New Roman"/>
                  <w:color w:val="000000"/>
                </w:rPr>
                <w:delText>(‒</w:delText>
              </w:r>
            </w:del>
            <w:ins w:id="1244"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9) + </w:t>
            </w:r>
            <w:del w:id="1245" w:author="Sandra Ballen" w:date="2015-09-22T10:34:00Z">
              <w:r>
                <w:rPr>
                  <w:rFonts w:ascii="Times New Roman" w:hAnsi="Times New Roman" w:cs="Times New Roman"/>
                  <w:color w:val="000000"/>
                </w:rPr>
                <w:delText>(‒</w:delText>
              </w:r>
            </w:del>
            <w:ins w:id="1246"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9) + ( </w:t>
            </w:r>
            <w:del w:id="1247" w:author="Sandra Ballen" w:date="2015-09-22T10:34:00Z">
              <w:r>
                <w:rPr>
                  <w:rFonts w:ascii="Times New Roman" w:hAnsi="Times New Roman" w:cs="Times New Roman"/>
                  <w:color w:val="000000"/>
                </w:rPr>
                <w:delText>‒</w:delText>
              </w:r>
            </w:del>
            <w:ins w:id="1248"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9) </w:t>
            </w:r>
          </w:p>
          <w:p w14:paraId="72751FDB" w14:textId="77777777" w:rsidR="00F27BF4" w:rsidRPr="00BC6525" w:rsidRDefault="00F27BF4" w:rsidP="006B44B3">
            <w:pPr>
              <w:rPr>
                <w:rFonts w:ascii="Times New Roman" w:hAnsi="Times New Roman" w:cs="Times New Roman"/>
                <w:color w:val="000000"/>
              </w:rPr>
            </w:pPr>
            <w:r>
              <w:rPr>
                <w:rFonts w:ascii="Times New Roman" w:hAnsi="Times New Roman" w:cs="Times New Roman"/>
                <w:color w:val="000000"/>
              </w:rPr>
              <w:t xml:space="preserve">6 · </w:t>
            </w:r>
            <w:del w:id="1249" w:author="Sandra Ballen" w:date="2015-09-22T10:34:00Z">
              <w:r>
                <w:rPr>
                  <w:rFonts w:ascii="Times New Roman" w:hAnsi="Times New Roman" w:cs="Times New Roman"/>
                  <w:color w:val="000000"/>
                </w:rPr>
                <w:delText>(‒</w:delText>
              </w:r>
            </w:del>
            <w:ins w:id="1250"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51" w:author="Sandra Ballen" w:date="2015-09-22T10:34:00Z">
              <w:r>
                <w:rPr>
                  <w:rFonts w:ascii="Times New Roman" w:hAnsi="Times New Roman" w:cs="Times New Roman"/>
                  <w:color w:val="000000"/>
                </w:rPr>
                <w:delText>‒</w:delText>
              </w:r>
            </w:del>
            <w:ins w:id="1252"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53" w:author="Sandra Ballen" w:date="2015-09-22T10:34:00Z">
              <w:r>
                <w:rPr>
                  <w:rFonts w:ascii="Times New Roman" w:hAnsi="Times New Roman" w:cs="Times New Roman"/>
                  <w:color w:val="000000"/>
                </w:rPr>
                <w:delText>(‒</w:delText>
              </w:r>
            </w:del>
            <w:ins w:id="1254"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55" w:author="Sandra Ballen" w:date="2015-09-22T10:34:00Z">
              <w:r>
                <w:rPr>
                  <w:rFonts w:ascii="Times New Roman" w:hAnsi="Times New Roman" w:cs="Times New Roman"/>
                  <w:color w:val="000000"/>
                </w:rPr>
                <w:delText>(‒</w:delText>
              </w:r>
            </w:del>
            <w:ins w:id="1256"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57" w:author="Sandra Ballen" w:date="2015-09-22T10:34:00Z">
              <w:r>
                <w:rPr>
                  <w:rFonts w:ascii="Times New Roman" w:hAnsi="Times New Roman" w:cs="Times New Roman"/>
                  <w:color w:val="000000"/>
                </w:rPr>
                <w:delText>(‒</w:delText>
              </w:r>
            </w:del>
            <w:ins w:id="1258"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59" w:author="Sandra Ballen" w:date="2015-09-22T10:34:00Z">
              <w:r>
                <w:rPr>
                  <w:rFonts w:ascii="Times New Roman" w:hAnsi="Times New Roman" w:cs="Times New Roman"/>
                  <w:color w:val="000000"/>
                </w:rPr>
                <w:delText>(‒</w:delText>
              </w:r>
            </w:del>
            <w:ins w:id="1260"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 </w:t>
            </w:r>
            <w:del w:id="1261" w:author="Sandra Ballen" w:date="2015-09-22T10:34:00Z">
              <w:r>
                <w:rPr>
                  <w:rFonts w:ascii="Times New Roman" w:hAnsi="Times New Roman" w:cs="Times New Roman"/>
                  <w:color w:val="000000"/>
                </w:rPr>
                <w:delText>(‒</w:delText>
              </w:r>
            </w:del>
            <w:ins w:id="1262" w:author="Sandra Ballen" w:date="2015-09-22T10:34:00Z">
              <w:r>
                <w:rPr>
                  <w:rFonts w:ascii="Times New Roman" w:hAnsi="Times New Roman" w:cs="Times New Roman"/>
                  <w:color w:val="000000"/>
                </w:rPr>
                <w:t>(–</w:t>
              </w:r>
            </w:ins>
            <w:r>
              <w:rPr>
                <w:rFonts w:ascii="Times New Roman" w:hAnsi="Times New Roman" w:cs="Times New Roman"/>
                <w:color w:val="000000"/>
              </w:rPr>
              <w:t xml:space="preserve">2) </w:t>
            </w:r>
          </w:p>
        </w:tc>
      </w:tr>
      <w:tr w:rsidR="00F27BF4" w:rsidRPr="00053744" w14:paraId="1109654D" w14:textId="77777777" w:rsidTr="006B44B3">
        <w:tc>
          <w:tcPr>
            <w:tcW w:w="2608" w:type="dxa"/>
            <w:tcPrChange w:id="1263" w:author="Diana Velásquez Rojas" w:date="2015-09-22T10:34:00Z">
              <w:tcPr>
                <w:tcW w:w="2608" w:type="dxa"/>
              </w:tcPr>
            </w:tcPrChange>
          </w:tcPr>
          <w:p w14:paraId="3EAD4E96"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7" w:type="dxa"/>
            <w:tcPrChange w:id="1264" w:author="Diana Velásquez Rojas" w:date="2015-09-22T10:34:00Z">
              <w:tcPr>
                <w:tcW w:w="6367" w:type="dxa"/>
              </w:tcPr>
            </w:tcPrChange>
          </w:tcPr>
          <w:p w14:paraId="19ACB0DA" w14:textId="77777777" w:rsidR="00F27BF4" w:rsidRPr="009E38FF" w:rsidRDefault="00F27BF4" w:rsidP="006B44B3">
            <w:r>
              <w:rPr>
                <w:rFonts w:ascii="Times New Roman" w:hAnsi="Times New Roman" w:cs="Times New Roman"/>
                <w:color w:val="000000"/>
              </w:rPr>
              <w:t xml:space="preserve">Competencias: </w:t>
            </w:r>
            <w:r>
              <w:t>justifica por qué usar una variable o un valor numérico en ecuaciones</w:t>
            </w:r>
          </w:p>
        </w:tc>
      </w:tr>
      <w:tr w:rsidR="00F27BF4" w:rsidRPr="00053744" w14:paraId="3C9CC232" w14:textId="77777777" w:rsidTr="006B44B3">
        <w:trPr>
          <w:trHeight w:val="406"/>
          <w:trPrChange w:id="1265" w:author="Diana Velásquez Rojas" w:date="2015-09-22T10:34:00Z">
            <w:trPr>
              <w:trHeight w:val="406"/>
            </w:trPr>
          </w:trPrChange>
        </w:trPr>
        <w:tc>
          <w:tcPr>
            <w:tcW w:w="2608" w:type="dxa"/>
            <w:tcPrChange w:id="1266" w:author="Diana Velásquez Rojas" w:date="2015-09-22T10:34:00Z">
              <w:tcPr>
                <w:tcW w:w="2608" w:type="dxa"/>
              </w:tcPr>
            </w:tcPrChange>
          </w:tcPr>
          <w:p w14:paraId="3080071A"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Change w:id="1267" w:author="Diana Velásquez Rojas" w:date="2015-09-22T10:34:00Z">
              <w:tcPr>
                <w:tcW w:w="6367" w:type="dxa"/>
              </w:tcPr>
            </w:tcPrChange>
          </w:tcPr>
          <w:p w14:paraId="3A9D38E7" w14:textId="77777777" w:rsidR="00F27BF4" w:rsidRPr="00053744" w:rsidRDefault="00F27BF4" w:rsidP="006B44B3">
            <w:pPr>
              <w:rPr>
                <w:rFonts w:ascii="Times New Roman" w:hAnsi="Times New Roman" w:cs="Times New Roman"/>
                <w:color w:val="000000"/>
              </w:rPr>
            </w:pPr>
            <w:r>
              <w:rPr>
                <w:rFonts w:ascii="Times New Roman" w:hAnsi="Times New Roman" w:cs="Times New Roman"/>
                <w:color w:val="000000"/>
              </w:rPr>
              <w:t xml:space="preserve">Actividades para reconocer los elementos de una ecuación y </w:t>
            </w:r>
            <w:del w:id="1268" w:author="chris" w:date="2015-09-21T17:57:00Z">
              <w:r>
                <w:rPr>
                  <w:rFonts w:ascii="Times New Roman" w:hAnsi="Times New Roman" w:cs="Times New Roman"/>
                  <w:color w:val="000000"/>
                </w:rPr>
                <w:delText>su uso</w:delText>
              </w:r>
            </w:del>
            <w:ins w:id="1269" w:author="chris" w:date="2015-09-21T17:57:00Z">
              <w:r>
                <w:rPr>
                  <w:rFonts w:ascii="Times New Roman" w:hAnsi="Times New Roman" w:cs="Times New Roman"/>
                  <w:color w:val="000000"/>
                </w:rPr>
                <w:t>el uso de estos</w:t>
              </w:r>
            </w:ins>
            <w:r>
              <w:rPr>
                <w:rFonts w:ascii="Times New Roman" w:hAnsi="Times New Roman" w:cs="Times New Roman"/>
                <w:color w:val="000000"/>
              </w:rPr>
              <w:t xml:space="preserve"> para plantear ecuaciones</w:t>
            </w:r>
          </w:p>
        </w:tc>
      </w:tr>
    </w:tbl>
    <w:p w14:paraId="64D2CE8E" w14:textId="77777777" w:rsidR="00F27BF4" w:rsidRPr="003A276B" w:rsidRDefault="00F27BF4" w:rsidP="00F27BF4">
      <w:pPr>
        <w:spacing w:after="0"/>
        <w:rPr>
          <w:rFonts w:ascii="Times New Roman" w:hAnsi="Times New Roman"/>
          <w:color w:val="7030A0"/>
          <w:rPrChange w:id="1270" w:author="chris" w:date="2015-09-22T10:34:00Z">
            <w:rPr>
              <w:rFonts w:ascii="Times New Roman" w:hAnsi="Times New Roman" w:cs="Times New Roman"/>
              <w:color w:val="7030A0"/>
              <w:lang w:val="es-CO"/>
            </w:rPr>
          </w:rPrChange>
        </w:rPr>
      </w:pPr>
    </w:p>
    <w:tbl>
      <w:tblPr>
        <w:tblStyle w:val="Tablaconcuadrcula"/>
        <w:tblW w:w="0" w:type="auto"/>
        <w:tblLook w:val="04A0" w:firstRow="1" w:lastRow="0" w:firstColumn="1" w:lastColumn="0" w:noHBand="0" w:noVBand="1"/>
        <w:tblPrChange w:id="1271" w:author="Diana Velásquez Rojas" w:date="2015-09-22T10:34:00Z">
          <w:tblPr>
            <w:tblStyle w:val="Tablaconcuadrcula"/>
            <w:tblW w:w="0" w:type="auto"/>
            <w:tblLook w:val="04A0" w:firstRow="1" w:lastRow="0" w:firstColumn="1" w:lastColumn="0" w:noHBand="0" w:noVBand="1"/>
          </w:tblPr>
        </w:tblPrChange>
      </w:tblPr>
      <w:tblGrid>
        <w:gridCol w:w="2469"/>
        <w:gridCol w:w="6359"/>
        <w:tblGridChange w:id="1272">
          <w:tblGrid>
            <w:gridCol w:w="2469"/>
            <w:gridCol w:w="6359"/>
          </w:tblGrid>
        </w:tblGridChange>
      </w:tblGrid>
      <w:tr w:rsidR="00F27BF4" w:rsidRPr="005D1738" w14:paraId="077E25B1" w14:textId="77777777" w:rsidTr="006B44B3">
        <w:tc>
          <w:tcPr>
            <w:tcW w:w="8828" w:type="dxa"/>
            <w:gridSpan w:val="2"/>
            <w:shd w:val="clear" w:color="auto" w:fill="000000" w:themeFill="text1"/>
            <w:tcPrChange w:id="1273" w:author="Diana Velásquez Rojas" w:date="2015-09-22T10:34:00Z">
              <w:tcPr>
                <w:tcW w:w="8828" w:type="dxa"/>
                <w:gridSpan w:val="2"/>
                <w:shd w:val="clear" w:color="auto" w:fill="000000" w:themeFill="text1"/>
              </w:tcPr>
            </w:tcPrChange>
          </w:tcPr>
          <w:p w14:paraId="064B07FD"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F27BF4" w14:paraId="020F163D" w14:textId="77777777" w:rsidTr="006B44B3">
        <w:tc>
          <w:tcPr>
            <w:tcW w:w="2469" w:type="dxa"/>
            <w:tcPrChange w:id="1274" w:author="Diana Velásquez Rojas" w:date="2015-09-22T10:34:00Z">
              <w:tcPr>
                <w:tcW w:w="2469" w:type="dxa"/>
              </w:tcPr>
            </w:tcPrChange>
          </w:tcPr>
          <w:p w14:paraId="0D78B44C"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9" w:type="dxa"/>
            <w:tcPrChange w:id="1275" w:author="Diana Velásquez Rojas" w:date="2015-09-22T10:34:00Z">
              <w:tcPr>
                <w:tcW w:w="6359" w:type="dxa"/>
              </w:tcPr>
            </w:tcPrChange>
          </w:tcPr>
          <w:p w14:paraId="6AA9758A" w14:textId="49A0BD93" w:rsidR="00F27BF4" w:rsidRPr="007D2C51" w:rsidRDefault="00F27BF4" w:rsidP="006B44B3">
            <w:pPr>
              <w:rPr>
                <w:rFonts w:ascii="Times New Roman" w:hAnsi="Times New Roman" w:cs="Times New Roman"/>
                <w:b/>
              </w:rPr>
            </w:pPr>
            <w:r>
              <w:rPr>
                <w:rFonts w:ascii="Times New Roman" w:hAnsi="Times New Roman" w:cs="Times New Roman"/>
              </w:rPr>
              <w:t>MA_07_04</w:t>
            </w:r>
            <w:r w:rsidRPr="007D2C51">
              <w:rPr>
                <w:rFonts w:ascii="Times New Roman" w:hAnsi="Times New Roman" w:cs="Times New Roman"/>
              </w:rPr>
              <w:t>_CO_REC</w:t>
            </w:r>
            <w:r w:rsidR="007C0E3A">
              <w:rPr>
                <w:rFonts w:ascii="Times New Roman" w:hAnsi="Times New Roman" w:cs="Times New Roman"/>
              </w:rPr>
              <w:t>23</w:t>
            </w:r>
            <w:r>
              <w:rPr>
                <w:rFonts w:ascii="Times New Roman" w:hAnsi="Times New Roman" w:cs="Times New Roman"/>
              </w:rPr>
              <w:t>0</w:t>
            </w:r>
          </w:p>
        </w:tc>
      </w:tr>
      <w:tr w:rsidR="00F27BF4" w14:paraId="78797B5A" w14:textId="77777777" w:rsidTr="006B44B3">
        <w:tc>
          <w:tcPr>
            <w:tcW w:w="2469" w:type="dxa"/>
            <w:tcPrChange w:id="1276" w:author="Diana Velásquez Rojas" w:date="2015-09-22T10:34:00Z">
              <w:tcPr>
                <w:tcW w:w="2469" w:type="dxa"/>
              </w:tcPr>
            </w:tcPrChange>
          </w:tcPr>
          <w:p w14:paraId="17D4D33E"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59" w:type="dxa"/>
            <w:tcPrChange w:id="1277" w:author="Diana Velásquez Rojas" w:date="2015-09-22T10:34:00Z">
              <w:tcPr>
                <w:tcW w:w="6359" w:type="dxa"/>
              </w:tcPr>
            </w:tcPrChange>
          </w:tcPr>
          <w:p w14:paraId="5AB8A407"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Competencias: resuelve problemas cuya solución requiere de ecuaciones</w:t>
            </w:r>
          </w:p>
        </w:tc>
      </w:tr>
      <w:tr w:rsidR="00F27BF4" w14:paraId="39D22206" w14:textId="77777777" w:rsidTr="006B44B3">
        <w:tc>
          <w:tcPr>
            <w:tcW w:w="2469" w:type="dxa"/>
            <w:tcPrChange w:id="1278" w:author="Diana Velásquez Rojas" w:date="2015-09-22T10:34:00Z">
              <w:tcPr>
                <w:tcW w:w="2469" w:type="dxa"/>
              </w:tcPr>
            </w:tcPrChange>
          </w:tcPr>
          <w:p w14:paraId="677E3197"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59" w:type="dxa"/>
            <w:tcPrChange w:id="1279" w:author="Diana Velásquez Rojas" w:date="2015-09-22T10:34:00Z">
              <w:tcPr>
                <w:tcW w:w="6359" w:type="dxa"/>
              </w:tcPr>
            </w:tcPrChange>
          </w:tcPr>
          <w:p w14:paraId="6F415E78"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que emplea ecuaciones como estrategia para resolver situaciones problema</w:t>
            </w:r>
          </w:p>
        </w:tc>
      </w:tr>
    </w:tbl>
    <w:p w14:paraId="4D70008B" w14:textId="77777777" w:rsidR="00F27BF4" w:rsidRPr="003312BB" w:rsidRDefault="00F27BF4" w:rsidP="00F27BF4">
      <w:pPr>
        <w:spacing w:after="0"/>
        <w:rPr>
          <w:rFonts w:ascii="Times New Roman" w:hAnsi="Times New Roman" w:cs="Times New Roman"/>
          <w:color w:val="7030A0"/>
        </w:rPr>
      </w:pPr>
    </w:p>
    <w:p w14:paraId="5CD1AF75" w14:textId="77777777" w:rsidR="00F27BF4" w:rsidRDefault="00F27BF4" w:rsidP="00F27BF4">
      <w:pPr>
        <w:spacing w:after="0"/>
        <w:rPr>
          <w:rFonts w:ascii="Times" w:hAnsi="Times"/>
          <w:b/>
        </w:rPr>
      </w:pPr>
      <w:r w:rsidRPr="004E5E51">
        <w:rPr>
          <w:rFonts w:ascii="Times" w:hAnsi="Times"/>
          <w:highlight w:val="yellow"/>
        </w:rPr>
        <w:t xml:space="preserve"> [SECCIÓN 1]</w:t>
      </w:r>
      <w:r w:rsidRPr="00F30763">
        <w:rPr>
          <w:rFonts w:ascii="Times" w:hAnsi="Times"/>
          <w:b/>
        </w:rPr>
        <w:t>Fin de tema</w:t>
      </w:r>
    </w:p>
    <w:p w14:paraId="734508F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Change w:id="1280" w:author="Diana Velásquez Rojas" w:date="2015-09-22T10:34:00Z">
          <w:tblPr>
            <w:tblStyle w:val="Tablaconcuadrcula"/>
            <w:tblW w:w="0" w:type="auto"/>
            <w:tblLook w:val="04A0" w:firstRow="1" w:lastRow="0" w:firstColumn="1" w:lastColumn="0" w:noHBand="0" w:noVBand="1"/>
          </w:tblPr>
        </w:tblPrChange>
      </w:tblPr>
      <w:tblGrid>
        <w:gridCol w:w="2456"/>
        <w:gridCol w:w="6372"/>
        <w:tblGridChange w:id="1281">
          <w:tblGrid>
            <w:gridCol w:w="2518"/>
            <w:gridCol w:w="6515"/>
          </w:tblGrid>
        </w:tblGridChange>
      </w:tblGrid>
      <w:tr w:rsidR="00F27BF4" w:rsidRPr="005D1738" w14:paraId="60D38652" w14:textId="77777777" w:rsidTr="006B44B3">
        <w:tc>
          <w:tcPr>
            <w:tcW w:w="9033" w:type="dxa"/>
            <w:gridSpan w:val="2"/>
            <w:shd w:val="clear" w:color="auto" w:fill="000000" w:themeFill="text1"/>
            <w:tcPrChange w:id="1282" w:author="Diana Velásquez Rojas" w:date="2015-09-22T10:34:00Z">
              <w:tcPr>
                <w:tcW w:w="9033" w:type="dxa"/>
                <w:gridSpan w:val="2"/>
                <w:shd w:val="clear" w:color="auto" w:fill="000000" w:themeFill="text1"/>
              </w:tcPr>
            </w:tcPrChange>
          </w:tcPr>
          <w:p w14:paraId="3A7620C2"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F27BF4" w14:paraId="6AD830F5" w14:textId="77777777" w:rsidTr="006B44B3">
        <w:tc>
          <w:tcPr>
            <w:tcW w:w="2518" w:type="dxa"/>
            <w:tcPrChange w:id="1283" w:author="Diana Velásquez Rojas" w:date="2015-09-22T10:34:00Z">
              <w:tcPr>
                <w:tcW w:w="2518" w:type="dxa"/>
              </w:tcPr>
            </w:tcPrChange>
          </w:tcPr>
          <w:p w14:paraId="2DD4DB72"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1284" w:author="Diana Velásquez Rojas" w:date="2015-09-22T10:34:00Z">
              <w:tcPr>
                <w:tcW w:w="6515" w:type="dxa"/>
              </w:tcPr>
            </w:tcPrChange>
          </w:tcPr>
          <w:p w14:paraId="59F36E38" w14:textId="21DC9E96" w:rsidR="00F27BF4" w:rsidRPr="007D2C51" w:rsidRDefault="00F27BF4" w:rsidP="00533AD6">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w:t>
            </w:r>
            <w:r>
              <w:rPr>
                <w:rFonts w:ascii="Times New Roman" w:hAnsi="Times New Roman" w:cs="Times New Roman"/>
              </w:rPr>
              <w:t>2</w:t>
            </w:r>
            <w:r w:rsidR="007C0E3A">
              <w:rPr>
                <w:rFonts w:ascii="Times New Roman" w:hAnsi="Times New Roman" w:cs="Times New Roman"/>
              </w:rPr>
              <w:t>4</w:t>
            </w:r>
            <w:r>
              <w:rPr>
                <w:rFonts w:ascii="Times New Roman" w:hAnsi="Times New Roman" w:cs="Times New Roman"/>
              </w:rPr>
              <w:t>0</w:t>
            </w:r>
          </w:p>
        </w:tc>
      </w:tr>
      <w:tr w:rsidR="00F27BF4" w14:paraId="7E195FAB" w14:textId="77777777" w:rsidTr="006B44B3">
        <w:tc>
          <w:tcPr>
            <w:tcW w:w="2518" w:type="dxa"/>
            <w:tcPrChange w:id="1285" w:author="Diana Velásquez Rojas" w:date="2015-09-22T10:34:00Z">
              <w:tcPr>
                <w:tcW w:w="2518" w:type="dxa"/>
              </w:tcPr>
            </w:tcPrChange>
          </w:tcPr>
          <w:p w14:paraId="02DB2650"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1286" w:author="Diana Velásquez Rojas" w:date="2015-09-22T10:34:00Z">
              <w:tcPr>
                <w:tcW w:w="6515" w:type="dxa"/>
              </w:tcPr>
            </w:tcPrChange>
          </w:tcPr>
          <w:p w14:paraId="2C596F8E"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Mapa conceptual</w:t>
            </w:r>
          </w:p>
        </w:tc>
      </w:tr>
    </w:tbl>
    <w:p w14:paraId="2E782619"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Change w:id="1287" w:author="Diana Velásquez Rojas" w:date="2015-09-22T10:34:00Z">
          <w:tblPr>
            <w:tblStyle w:val="Tablaconcuadrcula"/>
            <w:tblW w:w="0" w:type="auto"/>
            <w:tblLook w:val="04A0" w:firstRow="1" w:lastRow="0" w:firstColumn="1" w:lastColumn="0" w:noHBand="0" w:noVBand="1"/>
          </w:tblPr>
        </w:tblPrChange>
      </w:tblPr>
      <w:tblGrid>
        <w:gridCol w:w="2465"/>
        <w:gridCol w:w="6363"/>
        <w:tblGridChange w:id="1288">
          <w:tblGrid>
            <w:gridCol w:w="2518"/>
            <w:gridCol w:w="6515"/>
          </w:tblGrid>
        </w:tblGridChange>
      </w:tblGrid>
      <w:tr w:rsidR="00F27BF4" w:rsidRPr="005D1738" w14:paraId="6E56DDFE" w14:textId="77777777" w:rsidTr="006B44B3">
        <w:tc>
          <w:tcPr>
            <w:tcW w:w="9033" w:type="dxa"/>
            <w:gridSpan w:val="2"/>
            <w:shd w:val="clear" w:color="auto" w:fill="000000" w:themeFill="text1"/>
            <w:tcPrChange w:id="1289" w:author="Diana Velásquez Rojas" w:date="2015-09-22T10:34:00Z">
              <w:tcPr>
                <w:tcW w:w="9033" w:type="dxa"/>
                <w:gridSpan w:val="2"/>
                <w:shd w:val="clear" w:color="auto" w:fill="000000" w:themeFill="text1"/>
              </w:tcPr>
            </w:tcPrChange>
          </w:tcPr>
          <w:p w14:paraId="525A540A"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F27BF4" w14:paraId="28BA2841" w14:textId="77777777" w:rsidTr="006B44B3">
        <w:tc>
          <w:tcPr>
            <w:tcW w:w="2518" w:type="dxa"/>
            <w:tcPrChange w:id="1290" w:author="Diana Velásquez Rojas" w:date="2015-09-22T10:34:00Z">
              <w:tcPr>
                <w:tcW w:w="2518" w:type="dxa"/>
              </w:tcPr>
            </w:tcPrChange>
          </w:tcPr>
          <w:p w14:paraId="158F5BBA"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Change w:id="1291" w:author="Diana Velásquez Rojas" w:date="2015-09-22T10:34:00Z">
              <w:tcPr>
                <w:tcW w:w="6515" w:type="dxa"/>
              </w:tcPr>
            </w:tcPrChange>
          </w:tcPr>
          <w:p w14:paraId="37BEAB30" w14:textId="0A4E6E35" w:rsidR="00F27BF4" w:rsidRPr="007D2C51" w:rsidRDefault="00F27BF4" w:rsidP="007C0E3A">
            <w:pPr>
              <w:rPr>
                <w:rFonts w:ascii="Times New Roman" w:hAnsi="Times New Roman" w:cs="Times New Roman"/>
                <w:b/>
                <w:color w:val="000000"/>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5</w:t>
            </w:r>
            <w:r w:rsidRPr="007D2C51">
              <w:rPr>
                <w:rFonts w:ascii="Times New Roman" w:hAnsi="Times New Roman" w:cs="Times New Roman"/>
              </w:rPr>
              <w:t>0</w:t>
            </w:r>
          </w:p>
        </w:tc>
      </w:tr>
      <w:tr w:rsidR="00F27BF4" w14:paraId="66501183" w14:textId="77777777" w:rsidTr="006B44B3">
        <w:tc>
          <w:tcPr>
            <w:tcW w:w="2518" w:type="dxa"/>
            <w:tcPrChange w:id="1292" w:author="Diana Velásquez Rojas" w:date="2015-09-22T10:34:00Z">
              <w:tcPr>
                <w:tcW w:w="2518" w:type="dxa"/>
              </w:tcPr>
            </w:tcPrChange>
          </w:tcPr>
          <w:p w14:paraId="08A71AF6"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Change w:id="1293" w:author="Diana Velásquez Rojas" w:date="2015-09-22T10:34:00Z">
              <w:tcPr>
                <w:tcW w:w="6515" w:type="dxa"/>
              </w:tcPr>
            </w:tcPrChange>
          </w:tcPr>
          <w:p w14:paraId="0DC1FE93"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Evaluación</w:t>
            </w:r>
          </w:p>
        </w:tc>
      </w:tr>
      <w:tr w:rsidR="00F27BF4" w14:paraId="780D9501" w14:textId="77777777" w:rsidTr="006B44B3">
        <w:tc>
          <w:tcPr>
            <w:tcW w:w="2518" w:type="dxa"/>
            <w:tcPrChange w:id="1294" w:author="Diana Velásquez Rojas" w:date="2015-09-22T10:34:00Z">
              <w:tcPr>
                <w:tcW w:w="2518" w:type="dxa"/>
              </w:tcPr>
            </w:tcPrChange>
          </w:tcPr>
          <w:p w14:paraId="28BCACB4" w14:textId="77777777" w:rsidR="00F27BF4" w:rsidRDefault="00F27BF4" w:rsidP="006B44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Change w:id="1295" w:author="Diana Velásquez Rojas" w:date="2015-09-22T10:34:00Z">
              <w:tcPr>
                <w:tcW w:w="6515" w:type="dxa"/>
              </w:tcPr>
            </w:tcPrChange>
          </w:tcPr>
          <w:p w14:paraId="693A2E42" w14:textId="77777777" w:rsidR="00F27BF4" w:rsidRDefault="00F27BF4" w:rsidP="006B44B3">
            <w:pPr>
              <w:rPr>
                <w:rFonts w:ascii="Times New Roman" w:hAnsi="Times New Roman" w:cs="Times New Roman"/>
                <w:color w:val="000000"/>
              </w:rPr>
            </w:pPr>
            <w:r>
              <w:rPr>
                <w:rFonts w:ascii="Times New Roman" w:hAnsi="Times New Roman" w:cs="Times New Roman"/>
                <w:color w:val="000000"/>
              </w:rPr>
              <w:t>Actividad para verificar la comprensión y el uso de los conceptos y procedimie</w:t>
            </w:r>
            <w:bookmarkStart w:id="1296" w:name="_GoBack"/>
            <w:bookmarkEnd w:id="1296"/>
            <w:r>
              <w:rPr>
                <w:rFonts w:ascii="Times New Roman" w:hAnsi="Times New Roman" w:cs="Times New Roman"/>
                <w:color w:val="000000"/>
              </w:rPr>
              <w:t>ntos sobre</w:t>
            </w:r>
            <w:r w:rsidRPr="00DF1882">
              <w:rPr>
                <w:rFonts w:ascii="Times New Roman" w:hAnsi="Times New Roman" w:cs="Times New Roman"/>
                <w:color w:val="000000"/>
                <w:lang w:val="es-CO"/>
              </w:rPr>
              <w:t xml:space="preserve"> </w:t>
            </w:r>
            <w:r>
              <w:rPr>
                <w:rFonts w:ascii="Times New Roman" w:hAnsi="Times New Roman" w:cs="Times New Roman"/>
                <w:color w:val="000000"/>
                <w:lang w:val="es-CO"/>
              </w:rPr>
              <w:t>ecuaciones con</w:t>
            </w:r>
            <w:r w:rsidRPr="00DF1882">
              <w:rPr>
                <w:rFonts w:ascii="Times New Roman" w:hAnsi="Times New Roman" w:cs="Times New Roman"/>
                <w:color w:val="000000"/>
                <w:lang w:val="es-CO"/>
              </w:rPr>
              <w:t xml:space="preserve"> números enteros</w:t>
            </w:r>
            <w:r>
              <w:rPr>
                <w:rFonts w:ascii="Times New Roman" w:hAnsi="Times New Roman" w:cs="Times New Roman"/>
                <w:color w:val="000000"/>
                <w:lang w:val="es-CO"/>
              </w:rPr>
              <w:t>.</w:t>
            </w:r>
          </w:p>
        </w:tc>
      </w:tr>
    </w:tbl>
    <w:p w14:paraId="3C1A514F" w14:textId="77777777" w:rsidR="00F27BF4" w:rsidRDefault="00F27BF4" w:rsidP="00F27BF4">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Change w:id="1297" w:author="Diana Velásquez Rojas" w:date="2015-09-22T10:34:00Z">
          <w:tblPr>
            <w:tblStyle w:val="Tablaconcuadrcula"/>
            <w:tblW w:w="0" w:type="auto"/>
            <w:tblLayout w:type="fixed"/>
            <w:tblLook w:val="04A0" w:firstRow="1" w:lastRow="0" w:firstColumn="1" w:lastColumn="0" w:noHBand="0" w:noVBand="1"/>
          </w:tblPr>
        </w:tblPrChange>
      </w:tblPr>
      <w:tblGrid>
        <w:gridCol w:w="846"/>
        <w:gridCol w:w="3657"/>
        <w:gridCol w:w="4325"/>
        <w:tblGridChange w:id="1298">
          <w:tblGrid>
            <w:gridCol w:w="846"/>
            <w:gridCol w:w="3657"/>
            <w:gridCol w:w="4325"/>
          </w:tblGrid>
        </w:tblGridChange>
      </w:tblGrid>
      <w:tr w:rsidR="00F27BF4" w:rsidRPr="005D1738" w14:paraId="27407061" w14:textId="77777777" w:rsidTr="006B44B3">
        <w:tc>
          <w:tcPr>
            <w:tcW w:w="8828" w:type="dxa"/>
            <w:gridSpan w:val="3"/>
            <w:shd w:val="clear" w:color="auto" w:fill="000000" w:themeFill="text1"/>
            <w:tcPrChange w:id="1299" w:author="Diana Velásquez Rojas" w:date="2015-09-22T10:34:00Z">
              <w:tcPr>
                <w:tcW w:w="8828" w:type="dxa"/>
                <w:gridSpan w:val="3"/>
                <w:shd w:val="clear" w:color="auto" w:fill="000000" w:themeFill="text1"/>
              </w:tcPr>
            </w:tcPrChange>
          </w:tcPr>
          <w:p w14:paraId="58AE069C" w14:textId="77777777" w:rsidR="00F27BF4" w:rsidRPr="005D1738" w:rsidRDefault="00F27BF4" w:rsidP="006B44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F27BF4" w14:paraId="0E5B839A" w14:textId="77777777" w:rsidTr="006B44B3">
        <w:tc>
          <w:tcPr>
            <w:tcW w:w="846" w:type="dxa"/>
            <w:tcPrChange w:id="1300" w:author="Diana Velásquez Rojas" w:date="2015-09-22T10:34:00Z">
              <w:tcPr>
                <w:tcW w:w="846" w:type="dxa"/>
              </w:tcPr>
            </w:tcPrChange>
          </w:tcPr>
          <w:p w14:paraId="6E240DAE"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Change w:id="1301" w:author="Diana Velásquez Rojas" w:date="2015-09-22T10:34:00Z">
              <w:tcPr>
                <w:tcW w:w="7982" w:type="dxa"/>
                <w:gridSpan w:val="2"/>
              </w:tcPr>
            </w:tcPrChange>
          </w:tcPr>
          <w:p w14:paraId="782DC13F" w14:textId="1243AFB0" w:rsidR="00F27BF4" w:rsidRPr="007D2C51" w:rsidRDefault="00F27BF4" w:rsidP="006B44B3">
            <w:pPr>
              <w:rPr>
                <w:rFonts w:ascii="Times New Roman" w:hAnsi="Times New Roman" w:cs="Times New Roman"/>
                <w:b/>
              </w:rPr>
            </w:pPr>
            <w:r w:rsidRPr="007D2C51">
              <w:rPr>
                <w:rFonts w:ascii="Times New Roman" w:hAnsi="Times New Roman" w:cs="Times New Roman"/>
              </w:rPr>
              <w:t>MA_07_0</w:t>
            </w:r>
            <w:r>
              <w:rPr>
                <w:rFonts w:ascii="Times New Roman" w:hAnsi="Times New Roman" w:cs="Times New Roman"/>
              </w:rPr>
              <w:t>4</w:t>
            </w:r>
            <w:r w:rsidRPr="007D2C51">
              <w:rPr>
                <w:rFonts w:ascii="Times New Roman" w:hAnsi="Times New Roman" w:cs="Times New Roman"/>
              </w:rPr>
              <w:t>_CO_REC2</w:t>
            </w:r>
            <w:r w:rsidR="007C0E3A">
              <w:rPr>
                <w:rFonts w:ascii="Times New Roman" w:hAnsi="Times New Roman" w:cs="Times New Roman"/>
              </w:rPr>
              <w:t>6</w:t>
            </w:r>
            <w:r w:rsidRPr="007D2C51">
              <w:rPr>
                <w:rFonts w:ascii="Times New Roman" w:hAnsi="Times New Roman" w:cs="Times New Roman"/>
              </w:rPr>
              <w:t>0</w:t>
            </w:r>
          </w:p>
        </w:tc>
      </w:tr>
      <w:tr w:rsidR="00F27BF4" w14:paraId="08F51906" w14:textId="77777777" w:rsidTr="006B44B3">
        <w:trPr>
          <w:trHeight w:val="878"/>
          <w:trPrChange w:id="1302" w:author="Diana Velásquez Rojas" w:date="2015-09-22T10:34:00Z">
            <w:trPr>
              <w:trHeight w:val="878"/>
            </w:trPr>
          </w:trPrChange>
        </w:trPr>
        <w:tc>
          <w:tcPr>
            <w:tcW w:w="846" w:type="dxa"/>
            <w:tcPrChange w:id="1303" w:author="Diana Velásquez Rojas" w:date="2015-09-22T10:34:00Z">
              <w:tcPr>
                <w:tcW w:w="846" w:type="dxa"/>
              </w:tcPr>
            </w:tcPrChange>
          </w:tcPr>
          <w:p w14:paraId="67D46C35"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657" w:type="dxa"/>
            <w:tcPrChange w:id="1304" w:author="Diana Velásquez Rojas" w:date="2015-09-22T10:34:00Z">
              <w:tcPr>
                <w:tcW w:w="3657" w:type="dxa"/>
              </w:tcPr>
            </w:tcPrChange>
          </w:tcPr>
          <w:p w14:paraId="5B480F1C" w14:textId="77777777" w:rsidR="00F27BF4" w:rsidRPr="00134A9E" w:rsidRDefault="00F27BF4" w:rsidP="006B44B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ejemplos y ejercicios relacionados con solución de ecuaciones de primer grado.</w:t>
            </w:r>
          </w:p>
        </w:tc>
        <w:tc>
          <w:tcPr>
            <w:tcW w:w="4325" w:type="dxa"/>
            <w:tcPrChange w:id="1305" w:author="Diana Velásquez Rojas" w:date="2015-09-22T10:34:00Z">
              <w:tcPr>
                <w:tcW w:w="4325" w:type="dxa"/>
              </w:tcPr>
            </w:tcPrChange>
          </w:tcPr>
          <w:p w14:paraId="7678878D" w14:textId="77777777" w:rsidR="00F27BF4" w:rsidRPr="00134A9E" w:rsidRDefault="00F27BF4" w:rsidP="006B44B3">
            <w:pPr>
              <w:jc w:val="center"/>
              <w:rPr>
                <w:rFonts w:ascii="Times New Roman" w:hAnsi="Times New Roman" w:cs="Times New Roman"/>
                <w:i/>
                <w:color w:val="BFBFBF" w:themeColor="background1" w:themeShade="BF"/>
              </w:rPr>
            </w:pPr>
            <w:r w:rsidRPr="00BB5471">
              <w:rPr>
                <w:rFonts w:ascii="Times New Roman" w:hAnsi="Times New Roman" w:cs="Times New Roman"/>
                <w:i/>
                <w:color w:val="BFBFBF" w:themeColor="background1" w:themeShade="BF"/>
              </w:rPr>
              <w:t>http://ww2.educarchile.cl/UserFiles/P0001/File/guia_basica_aritmetica/guia_basica_para_trabajar_ecuaciones8.pdf</w:t>
            </w:r>
          </w:p>
        </w:tc>
      </w:tr>
      <w:tr w:rsidR="00F27BF4" w14:paraId="5CC38A1D" w14:textId="77777777" w:rsidTr="006B44B3">
        <w:tc>
          <w:tcPr>
            <w:tcW w:w="846" w:type="dxa"/>
            <w:tcPrChange w:id="1306" w:author="Diana Velásquez Rojas" w:date="2015-09-22T10:34:00Z">
              <w:tcPr>
                <w:tcW w:w="846" w:type="dxa"/>
              </w:tcPr>
            </w:tcPrChange>
          </w:tcPr>
          <w:p w14:paraId="3DCDA4C4" w14:textId="77777777" w:rsidR="00F27BF4" w:rsidRDefault="00F27BF4" w:rsidP="006B44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657" w:type="dxa"/>
            <w:tcPrChange w:id="1307" w:author="Diana Velásquez Rojas" w:date="2015-09-22T10:34:00Z">
              <w:tcPr>
                <w:tcW w:w="3657" w:type="dxa"/>
              </w:tcPr>
            </w:tcPrChange>
          </w:tcPr>
          <w:p w14:paraId="1536C5C7" w14:textId="77777777" w:rsidR="00F27BF4" w:rsidRPr="00134A9E" w:rsidRDefault="00F27BF4" w:rsidP="006B44B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Interactivo para lograr un aprendizaje significativo del concepto de ecuación como igualdad.</w:t>
            </w:r>
          </w:p>
        </w:tc>
        <w:tc>
          <w:tcPr>
            <w:tcW w:w="4325" w:type="dxa"/>
            <w:tcPrChange w:id="1308" w:author="Diana Velásquez Rojas" w:date="2015-09-22T10:34:00Z">
              <w:tcPr>
                <w:tcW w:w="4325" w:type="dxa"/>
              </w:tcPr>
            </w:tcPrChange>
          </w:tcPr>
          <w:p w14:paraId="714E1D36" w14:textId="77777777" w:rsidR="00F27BF4" w:rsidRPr="00EC54EB" w:rsidRDefault="00F27BF4" w:rsidP="006B44B3">
            <w:pPr>
              <w:jc w:val="center"/>
              <w:rPr>
                <w:rFonts w:ascii="Times New Roman" w:hAnsi="Times New Roman" w:cs="Times New Roman"/>
                <w:i/>
                <w:color w:val="BFBFBF" w:themeColor="background1" w:themeShade="BF"/>
                <w:lang w:val="es-CO"/>
              </w:rPr>
            </w:pPr>
            <w:r>
              <w:rPr>
                <w:lang w:val="es-ES_tradnl"/>
              </w:rPr>
              <w:fldChar w:fldCharType="begin"/>
            </w:r>
            <w:r>
              <w:instrText xml:space="preserve"> HYPERLINK "http://web.educastur.princast.es/ies/pravia/carpetas/recursos/mates/recursos_2005/interactivos/balanza/balanza1.htm" </w:instrText>
            </w:r>
            <w:r>
              <w:rPr>
                <w:lang w:val="es-ES_tradnl"/>
              </w:rPr>
              <w:fldChar w:fldCharType="separate"/>
            </w:r>
            <w:r w:rsidRPr="00EC54EB">
              <w:rPr>
                <w:rStyle w:val="Hipervnculo"/>
                <w:rFonts w:ascii="Times New Roman" w:hAnsi="Times New Roman" w:cs="Times New Roman"/>
                <w:i/>
                <w:lang w:val="es-CO"/>
              </w:rPr>
              <w:t>http://web.educastur.princast.es/ies/pravia/carpetas/recursos/mates/recursos_2005/interactivos/balanza/balanza1.htm</w:t>
            </w:r>
            <w:r>
              <w:rPr>
                <w:rStyle w:val="Hipervnculo"/>
                <w:rFonts w:ascii="Times New Roman" w:hAnsi="Times New Roman" w:cs="Times New Roman"/>
                <w:i/>
                <w:lang w:val="es-CO"/>
              </w:rPr>
              <w:fldChar w:fldCharType="end"/>
            </w:r>
          </w:p>
        </w:tc>
      </w:tr>
      <w:tr w:rsidR="00F27BF4" w14:paraId="6CA02F56" w14:textId="77777777" w:rsidTr="006B44B3">
        <w:trPr>
          <w:trHeight w:val="534"/>
          <w:trPrChange w:id="1309" w:author="Diana Velásquez Rojas" w:date="2015-09-22T10:34:00Z">
            <w:trPr>
              <w:trHeight w:val="534"/>
            </w:trPr>
          </w:trPrChange>
        </w:trPr>
        <w:tc>
          <w:tcPr>
            <w:tcW w:w="846" w:type="dxa"/>
            <w:tcPrChange w:id="1310" w:author="Diana Velásquez Rojas" w:date="2015-09-22T10:34:00Z">
              <w:tcPr>
                <w:tcW w:w="846" w:type="dxa"/>
              </w:tcPr>
            </w:tcPrChange>
          </w:tcPr>
          <w:p w14:paraId="54967125" w14:textId="77777777" w:rsidR="00F27BF4" w:rsidRPr="0005374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3657" w:type="dxa"/>
            <w:tcPrChange w:id="1311" w:author="Diana Velásquez Rojas" w:date="2015-09-22T10:34:00Z">
              <w:tcPr>
                <w:tcW w:w="3657" w:type="dxa"/>
              </w:tcPr>
            </w:tcPrChange>
          </w:tcPr>
          <w:p w14:paraId="2A7F86E3" w14:textId="77777777" w:rsidR="00F27BF4" w:rsidRPr="00134A9E" w:rsidRDefault="00F27BF4" w:rsidP="006B44B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ecuaciones.</w:t>
            </w:r>
          </w:p>
        </w:tc>
        <w:tc>
          <w:tcPr>
            <w:tcW w:w="4325" w:type="dxa"/>
            <w:tcPrChange w:id="1312" w:author="Diana Velásquez Rojas" w:date="2015-09-22T10:34:00Z">
              <w:tcPr>
                <w:tcW w:w="4325" w:type="dxa"/>
              </w:tcPr>
            </w:tcPrChange>
          </w:tcPr>
          <w:p w14:paraId="79668243" w14:textId="77777777" w:rsidR="00F27BF4" w:rsidRPr="00134A9E" w:rsidRDefault="00F27BF4" w:rsidP="006B44B3">
            <w:pPr>
              <w:jc w:val="center"/>
              <w:rPr>
                <w:rFonts w:ascii="Times New Roman" w:hAnsi="Times New Roman" w:cs="Times New Roman"/>
                <w:i/>
                <w:color w:val="BFBFBF" w:themeColor="background1" w:themeShade="BF"/>
              </w:rPr>
            </w:pPr>
            <w:r w:rsidRPr="00EC54EB">
              <w:rPr>
                <w:rFonts w:ascii="Times New Roman" w:hAnsi="Times New Roman" w:cs="Times New Roman"/>
                <w:i/>
                <w:color w:val="BFBFBF" w:themeColor="background1" w:themeShade="BF"/>
              </w:rPr>
              <w:t>http://www.vitutor.com/ecuaciones/1/ecua_Contenidos.html</w:t>
            </w:r>
          </w:p>
        </w:tc>
      </w:tr>
      <w:tr w:rsidR="00F27BF4" w14:paraId="441885A5" w14:textId="77777777" w:rsidTr="006B44B3">
        <w:trPr>
          <w:trHeight w:val="689"/>
          <w:trPrChange w:id="1313" w:author="Diana Velásquez Rojas" w:date="2015-09-22T10:34:00Z">
            <w:trPr>
              <w:trHeight w:val="689"/>
            </w:trPr>
          </w:trPrChange>
        </w:trPr>
        <w:tc>
          <w:tcPr>
            <w:tcW w:w="846" w:type="dxa"/>
            <w:tcPrChange w:id="1314" w:author="Diana Velásquez Rojas" w:date="2015-09-22T10:34:00Z">
              <w:tcPr>
                <w:tcW w:w="846" w:type="dxa"/>
              </w:tcPr>
            </w:tcPrChange>
          </w:tcPr>
          <w:p w14:paraId="5844DEC4"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57" w:type="dxa"/>
            <w:tcPrChange w:id="1315" w:author="Diana Velásquez Rojas" w:date="2015-09-22T10:34:00Z">
              <w:tcPr>
                <w:tcW w:w="3657" w:type="dxa"/>
              </w:tcPr>
            </w:tcPrChange>
          </w:tcPr>
          <w:p w14:paraId="6522EE07" w14:textId="77777777" w:rsidR="00F27BF4" w:rsidRDefault="00F27BF4" w:rsidP="006B44B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Expresiones matemáticas y su correspondencia con expresiones verbales usadas en el texto de un problema.</w:t>
            </w:r>
          </w:p>
        </w:tc>
        <w:tc>
          <w:tcPr>
            <w:tcW w:w="4325" w:type="dxa"/>
            <w:tcPrChange w:id="1316" w:author="Diana Velásquez Rojas" w:date="2015-09-22T10:34:00Z">
              <w:tcPr>
                <w:tcW w:w="4325" w:type="dxa"/>
              </w:tcPr>
            </w:tcPrChange>
          </w:tcPr>
          <w:p w14:paraId="081260CE" w14:textId="77777777" w:rsidR="00F27BF4" w:rsidRPr="00D241FD" w:rsidRDefault="00F27BF4" w:rsidP="006B44B3">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http://www.vitutor.com/ecuaciones/1/ecua30_Contenidos.html</w:t>
            </w:r>
          </w:p>
        </w:tc>
      </w:tr>
      <w:tr w:rsidR="00F27BF4" w14:paraId="2E63BF15" w14:textId="77777777" w:rsidTr="006B44B3">
        <w:trPr>
          <w:trHeight w:val="689"/>
          <w:trPrChange w:id="1317" w:author="Diana Velásquez Rojas" w:date="2015-09-22T10:34:00Z">
            <w:trPr>
              <w:trHeight w:val="689"/>
            </w:trPr>
          </w:trPrChange>
        </w:trPr>
        <w:tc>
          <w:tcPr>
            <w:tcW w:w="846" w:type="dxa"/>
            <w:tcPrChange w:id="1318" w:author="Diana Velásquez Rojas" w:date="2015-09-22T10:34:00Z">
              <w:tcPr>
                <w:tcW w:w="846" w:type="dxa"/>
              </w:tcPr>
            </w:tcPrChange>
          </w:tcPr>
          <w:p w14:paraId="7BCBD75D" w14:textId="77777777" w:rsidR="00F27BF4" w:rsidRDefault="00F27BF4" w:rsidP="006B44B3">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57" w:type="dxa"/>
            <w:tcPrChange w:id="1319" w:author="Diana Velásquez Rojas" w:date="2015-09-22T10:34:00Z">
              <w:tcPr>
                <w:tcW w:w="3657" w:type="dxa"/>
              </w:tcPr>
            </w:tcPrChange>
          </w:tcPr>
          <w:p w14:paraId="5612157A" w14:textId="77777777" w:rsidR="00F27BF4" w:rsidRDefault="00F27BF4" w:rsidP="006B44B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Conceptos, vocabulario, ejemplos y problemas sobre ecuaciones</w:t>
            </w:r>
          </w:p>
        </w:tc>
        <w:tc>
          <w:tcPr>
            <w:tcW w:w="4325" w:type="dxa"/>
            <w:tcPrChange w:id="1320" w:author="Diana Velásquez Rojas" w:date="2015-09-22T10:34:00Z">
              <w:tcPr>
                <w:tcW w:w="4325" w:type="dxa"/>
              </w:tcPr>
            </w:tcPrChange>
          </w:tcPr>
          <w:p w14:paraId="0ECECB8E" w14:textId="77777777" w:rsidR="00F27BF4" w:rsidRPr="009D3A50" w:rsidRDefault="00F27BF4" w:rsidP="006B44B3">
            <w:pPr>
              <w:jc w:val="center"/>
              <w:rPr>
                <w:rFonts w:ascii="Times New Roman" w:hAnsi="Times New Roman" w:cs="Times New Roman"/>
                <w:i/>
                <w:color w:val="BFBFBF" w:themeColor="background1" w:themeShade="BF"/>
              </w:rPr>
            </w:pPr>
            <w:r w:rsidRPr="003A399C">
              <w:rPr>
                <w:rFonts w:ascii="Times New Roman" w:hAnsi="Times New Roman" w:cs="Times New Roman"/>
                <w:i/>
                <w:color w:val="BFBFBF" w:themeColor="background1" w:themeShade="BF"/>
              </w:rPr>
              <w:t>http://recursostic.educacion.es/descartes/web/materiales_didacticos/Resolucion_geometrica_ecuaciones/ecuacion.htm</w:t>
            </w:r>
          </w:p>
        </w:tc>
      </w:tr>
    </w:tbl>
    <w:p w14:paraId="43A660D2" w14:textId="77777777" w:rsidR="00F27BF4" w:rsidRDefault="00F27BF4" w:rsidP="00F27BF4">
      <w:pPr>
        <w:spacing w:after="0"/>
        <w:rPr>
          <w:rFonts w:ascii="Times New Roman" w:hAnsi="Times New Roman" w:cs="Times New Roman"/>
          <w:color w:val="7030A0"/>
          <w:lang w:val="es-CO"/>
        </w:rPr>
      </w:pPr>
    </w:p>
    <w:p w14:paraId="1AEA2F63" w14:textId="77777777" w:rsidR="00AB01C5" w:rsidRPr="00F27BF4" w:rsidRDefault="00AB01C5" w:rsidP="00F27BF4"/>
    <w:sectPr w:rsidR="00AB01C5" w:rsidRPr="00F27BF4"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01E70" w14:textId="77777777" w:rsidR="0008289F" w:rsidRDefault="0008289F">
      <w:pPr>
        <w:spacing w:after="0"/>
      </w:pPr>
      <w:r>
        <w:separator/>
      </w:r>
    </w:p>
  </w:endnote>
  <w:endnote w:type="continuationSeparator" w:id="0">
    <w:p w14:paraId="70BB6F7C" w14:textId="77777777" w:rsidR="0008289F" w:rsidRDefault="00082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96BB0" w14:textId="77777777" w:rsidR="0008289F" w:rsidRDefault="0008289F">
      <w:pPr>
        <w:spacing w:after="0"/>
      </w:pPr>
      <w:r>
        <w:separator/>
      </w:r>
    </w:p>
  </w:footnote>
  <w:footnote w:type="continuationSeparator" w:id="0">
    <w:p w14:paraId="570FD10B" w14:textId="77777777" w:rsidR="0008289F" w:rsidRDefault="000828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833603" w:rsidRDefault="0083360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833603" w:rsidRDefault="0083360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0E3A">
      <w:rPr>
        <w:rStyle w:val="Nmerodepgina"/>
        <w:noProof/>
      </w:rPr>
      <w:t>25</w:t>
    </w:r>
    <w:r>
      <w:rPr>
        <w:rStyle w:val="Nmerodepgina"/>
      </w:rPr>
      <w:fldChar w:fldCharType="end"/>
    </w:r>
  </w:p>
  <w:p w14:paraId="5F223E2B" w14:textId="3D57A157" w:rsidR="00833603" w:rsidRPr="00F16D37" w:rsidRDefault="00833603" w:rsidP="0004489C">
    <w:pPr>
      <w:pStyle w:val="Encabezado"/>
      <w:ind w:right="360"/>
      <w:rPr>
        <w:sz w:val="20"/>
        <w:szCs w:val="20"/>
      </w:rPr>
    </w:pPr>
    <w:r>
      <w:rPr>
        <w:rFonts w:ascii="Times" w:hAnsi="Times"/>
        <w:sz w:val="20"/>
        <w:szCs w:val="20"/>
        <w:highlight w:val="yellow"/>
        <w:lang w:val="es-CO"/>
      </w:rPr>
      <w:t>[GUION MA_07_04</w:t>
    </w:r>
    <w:r w:rsidRPr="007B32CB">
      <w:rPr>
        <w:rFonts w:ascii="Times" w:hAnsi="Times"/>
        <w:sz w:val="20"/>
        <w:szCs w:val="20"/>
        <w:highlight w:val="yellow"/>
        <w:lang w:val="es-CO"/>
      </w:rPr>
      <w:t>_CO]</w:t>
    </w:r>
    <w:r>
      <w:rPr>
        <w:rFonts w:ascii="Times" w:hAnsi="Times"/>
        <w:sz w:val="20"/>
        <w:szCs w:val="20"/>
        <w:lang w:val="es-CO"/>
      </w:rPr>
      <w:t xml:space="preserve"> Guion 4</w:t>
    </w:r>
    <w:r w:rsidRPr="007B32CB">
      <w:rPr>
        <w:rFonts w:ascii="Times" w:hAnsi="Times"/>
        <w:sz w:val="20"/>
        <w:szCs w:val="20"/>
        <w:lang w:val="es-CO"/>
      </w:rPr>
      <w:t xml:space="preserve">. </w:t>
    </w:r>
    <w:r w:rsidR="00EF0245">
      <w:rPr>
        <w:b/>
        <w:sz w:val="22"/>
        <w:szCs w:val="22"/>
      </w:rPr>
      <w:t>Las e</w:t>
    </w:r>
    <w:r>
      <w:rPr>
        <w:b/>
        <w:sz w:val="22"/>
        <w:szCs w:val="22"/>
      </w:rPr>
      <w:t>cuaciones con números enteros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C00"/>
    <w:multiLevelType w:val="hybridMultilevel"/>
    <w:tmpl w:val="D6FC20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42350DA"/>
    <w:multiLevelType w:val="hybridMultilevel"/>
    <w:tmpl w:val="B9E657C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B82DC2"/>
    <w:multiLevelType w:val="hybridMultilevel"/>
    <w:tmpl w:val="4178F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976CF8"/>
    <w:multiLevelType w:val="hybridMultilevel"/>
    <w:tmpl w:val="E1681276"/>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FBA3BEB"/>
    <w:multiLevelType w:val="multilevel"/>
    <w:tmpl w:val="DC0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943D38"/>
    <w:multiLevelType w:val="hybridMultilevel"/>
    <w:tmpl w:val="CC0A410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C555B70"/>
    <w:multiLevelType w:val="hybridMultilevel"/>
    <w:tmpl w:val="51160E04"/>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DA356B2"/>
    <w:multiLevelType w:val="hybridMultilevel"/>
    <w:tmpl w:val="A3B4A0B0"/>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41FE7E93"/>
    <w:multiLevelType w:val="hybridMultilevel"/>
    <w:tmpl w:val="2AAE9A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5179616F"/>
    <w:multiLevelType w:val="hybridMultilevel"/>
    <w:tmpl w:val="58E24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5747CCB"/>
    <w:multiLevelType w:val="hybridMultilevel"/>
    <w:tmpl w:val="4970A4CC"/>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563B57E9"/>
    <w:multiLevelType w:val="hybridMultilevel"/>
    <w:tmpl w:val="A6D49E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A3A2752"/>
    <w:multiLevelType w:val="hybridMultilevel"/>
    <w:tmpl w:val="266684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670CB6"/>
    <w:multiLevelType w:val="hybridMultilevel"/>
    <w:tmpl w:val="C604040A"/>
    <w:lvl w:ilvl="0" w:tplc="4470E90C">
      <w:start w:val="1"/>
      <w:numFmt w:val="decimal"/>
      <w:lvlText w:val="%1)"/>
      <w:lvlJc w:val="left"/>
      <w:pPr>
        <w:ind w:left="360" w:hanging="360"/>
      </w:pPr>
      <w:rPr>
        <w:rFonts w:ascii="Times" w:eastAsiaTheme="minorHAnsi" w:hAnsi="Times"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EFC0464"/>
    <w:multiLevelType w:val="hybridMultilevel"/>
    <w:tmpl w:val="4082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6877150"/>
    <w:multiLevelType w:val="hybridMultilevel"/>
    <w:tmpl w:val="5222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6"/>
  </w:num>
  <w:num w:numId="4">
    <w:abstractNumId w:val="0"/>
  </w:num>
  <w:num w:numId="5">
    <w:abstractNumId w:val="14"/>
  </w:num>
  <w:num w:numId="6">
    <w:abstractNumId w:val="13"/>
  </w:num>
  <w:num w:numId="7">
    <w:abstractNumId w:val="2"/>
  </w:num>
  <w:num w:numId="8">
    <w:abstractNumId w:val="9"/>
  </w:num>
  <w:num w:numId="9">
    <w:abstractNumId w:val="11"/>
  </w:num>
  <w:num w:numId="10">
    <w:abstractNumId w:val="1"/>
  </w:num>
  <w:num w:numId="11">
    <w:abstractNumId w:val="6"/>
  </w:num>
  <w:num w:numId="12">
    <w:abstractNumId w:val="5"/>
  </w:num>
  <w:num w:numId="13">
    <w:abstractNumId w:val="3"/>
  </w:num>
  <w:num w:numId="14">
    <w:abstractNumId w:val="7"/>
  </w:num>
  <w:num w:numId="15">
    <w:abstractNumId w:val="15"/>
  </w:num>
  <w:num w:numId="16">
    <w:abstractNumId w:val="8"/>
  </w:num>
  <w:num w:numId="17">
    <w:abstractNumId w:val="1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rson w15:author="Diana Velásquez Rojas">
    <w15:presenceInfo w15:providerId="Windows Live" w15:userId="ad0852a7d43ae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567"/>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2C1"/>
    <w:rsid w:val="000024C6"/>
    <w:rsid w:val="000032C5"/>
    <w:rsid w:val="000034EB"/>
    <w:rsid w:val="00003A91"/>
    <w:rsid w:val="000040E5"/>
    <w:rsid w:val="000044E0"/>
    <w:rsid w:val="000045EE"/>
    <w:rsid w:val="000049E5"/>
    <w:rsid w:val="000063E9"/>
    <w:rsid w:val="000064E2"/>
    <w:rsid w:val="00007755"/>
    <w:rsid w:val="00010C35"/>
    <w:rsid w:val="00010ED5"/>
    <w:rsid w:val="00012056"/>
    <w:rsid w:val="00012B22"/>
    <w:rsid w:val="00012CF9"/>
    <w:rsid w:val="00014867"/>
    <w:rsid w:val="00014ACB"/>
    <w:rsid w:val="00015034"/>
    <w:rsid w:val="00015A24"/>
    <w:rsid w:val="00015D57"/>
    <w:rsid w:val="000162F8"/>
    <w:rsid w:val="00016723"/>
    <w:rsid w:val="00016E72"/>
    <w:rsid w:val="000170D6"/>
    <w:rsid w:val="000177F1"/>
    <w:rsid w:val="00020405"/>
    <w:rsid w:val="00023C51"/>
    <w:rsid w:val="00024719"/>
    <w:rsid w:val="00024952"/>
    <w:rsid w:val="00025AC1"/>
    <w:rsid w:val="00026B9D"/>
    <w:rsid w:val="000277F7"/>
    <w:rsid w:val="000278CC"/>
    <w:rsid w:val="00030332"/>
    <w:rsid w:val="000304CF"/>
    <w:rsid w:val="00030C1F"/>
    <w:rsid w:val="00030E2D"/>
    <w:rsid w:val="00032245"/>
    <w:rsid w:val="00032CD6"/>
    <w:rsid w:val="00033394"/>
    <w:rsid w:val="00033A3A"/>
    <w:rsid w:val="000346E4"/>
    <w:rsid w:val="0003581C"/>
    <w:rsid w:val="00035DDC"/>
    <w:rsid w:val="00036F85"/>
    <w:rsid w:val="00037FDF"/>
    <w:rsid w:val="000400DF"/>
    <w:rsid w:val="000402DA"/>
    <w:rsid w:val="00040876"/>
    <w:rsid w:val="00040B51"/>
    <w:rsid w:val="00041C7B"/>
    <w:rsid w:val="0004273E"/>
    <w:rsid w:val="00042A94"/>
    <w:rsid w:val="00043067"/>
    <w:rsid w:val="0004489C"/>
    <w:rsid w:val="00045669"/>
    <w:rsid w:val="000468AD"/>
    <w:rsid w:val="00046EB5"/>
    <w:rsid w:val="00046F41"/>
    <w:rsid w:val="00047627"/>
    <w:rsid w:val="00047AB3"/>
    <w:rsid w:val="00050595"/>
    <w:rsid w:val="00052695"/>
    <w:rsid w:val="000528D2"/>
    <w:rsid w:val="000531CD"/>
    <w:rsid w:val="00053744"/>
    <w:rsid w:val="00054A93"/>
    <w:rsid w:val="00056020"/>
    <w:rsid w:val="0005679F"/>
    <w:rsid w:val="00056BFD"/>
    <w:rsid w:val="00056FCF"/>
    <w:rsid w:val="000573A2"/>
    <w:rsid w:val="00057679"/>
    <w:rsid w:val="0005769F"/>
    <w:rsid w:val="00060352"/>
    <w:rsid w:val="000608A2"/>
    <w:rsid w:val="000617CD"/>
    <w:rsid w:val="000629EA"/>
    <w:rsid w:val="00064F7F"/>
    <w:rsid w:val="00065BB8"/>
    <w:rsid w:val="00066573"/>
    <w:rsid w:val="00067FA2"/>
    <w:rsid w:val="000704EF"/>
    <w:rsid w:val="000716B5"/>
    <w:rsid w:val="0007415B"/>
    <w:rsid w:val="00074397"/>
    <w:rsid w:val="00076535"/>
    <w:rsid w:val="0007752C"/>
    <w:rsid w:val="0007792C"/>
    <w:rsid w:val="00080631"/>
    <w:rsid w:val="00081745"/>
    <w:rsid w:val="00081E63"/>
    <w:rsid w:val="0008289F"/>
    <w:rsid w:val="00083D4C"/>
    <w:rsid w:val="000844C0"/>
    <w:rsid w:val="0008475A"/>
    <w:rsid w:val="00085959"/>
    <w:rsid w:val="00085D52"/>
    <w:rsid w:val="00086775"/>
    <w:rsid w:val="0008711D"/>
    <w:rsid w:val="000871E0"/>
    <w:rsid w:val="000874F7"/>
    <w:rsid w:val="0009052D"/>
    <w:rsid w:val="00090EA6"/>
    <w:rsid w:val="00091B8C"/>
    <w:rsid w:val="000924E5"/>
    <w:rsid w:val="00092FCC"/>
    <w:rsid w:val="0009314C"/>
    <w:rsid w:val="0009379A"/>
    <w:rsid w:val="00093E98"/>
    <w:rsid w:val="00094447"/>
    <w:rsid w:val="000946C1"/>
    <w:rsid w:val="00096510"/>
    <w:rsid w:val="00097220"/>
    <w:rsid w:val="00097ACE"/>
    <w:rsid w:val="00097F50"/>
    <w:rsid w:val="000A020F"/>
    <w:rsid w:val="000A070F"/>
    <w:rsid w:val="000A089B"/>
    <w:rsid w:val="000A08D9"/>
    <w:rsid w:val="000A2ED2"/>
    <w:rsid w:val="000A3191"/>
    <w:rsid w:val="000A3959"/>
    <w:rsid w:val="000A3AC1"/>
    <w:rsid w:val="000A3DA9"/>
    <w:rsid w:val="000A3DE8"/>
    <w:rsid w:val="000A4D90"/>
    <w:rsid w:val="000A55E8"/>
    <w:rsid w:val="000A6192"/>
    <w:rsid w:val="000A742B"/>
    <w:rsid w:val="000A7E1A"/>
    <w:rsid w:val="000B005C"/>
    <w:rsid w:val="000B2012"/>
    <w:rsid w:val="000B23EF"/>
    <w:rsid w:val="000B26BA"/>
    <w:rsid w:val="000B2721"/>
    <w:rsid w:val="000B2724"/>
    <w:rsid w:val="000B2DD2"/>
    <w:rsid w:val="000B33A2"/>
    <w:rsid w:val="000B3CCA"/>
    <w:rsid w:val="000B4373"/>
    <w:rsid w:val="000B5A8D"/>
    <w:rsid w:val="000B7800"/>
    <w:rsid w:val="000B7B2B"/>
    <w:rsid w:val="000C01C7"/>
    <w:rsid w:val="000C0B3F"/>
    <w:rsid w:val="000C1C27"/>
    <w:rsid w:val="000C3B99"/>
    <w:rsid w:val="000C4045"/>
    <w:rsid w:val="000C4274"/>
    <w:rsid w:val="000C4BAB"/>
    <w:rsid w:val="000C5EC7"/>
    <w:rsid w:val="000C602F"/>
    <w:rsid w:val="000C60F4"/>
    <w:rsid w:val="000C65BC"/>
    <w:rsid w:val="000C7F0C"/>
    <w:rsid w:val="000D09B3"/>
    <w:rsid w:val="000D0E70"/>
    <w:rsid w:val="000D1626"/>
    <w:rsid w:val="000D1B7D"/>
    <w:rsid w:val="000D22B7"/>
    <w:rsid w:val="000D2CBF"/>
    <w:rsid w:val="000D3304"/>
    <w:rsid w:val="000D3AAA"/>
    <w:rsid w:val="000D48B1"/>
    <w:rsid w:val="000D4D75"/>
    <w:rsid w:val="000D650C"/>
    <w:rsid w:val="000D6A85"/>
    <w:rsid w:val="000D7226"/>
    <w:rsid w:val="000D76CE"/>
    <w:rsid w:val="000E115E"/>
    <w:rsid w:val="000E116F"/>
    <w:rsid w:val="000E1629"/>
    <w:rsid w:val="000E1E66"/>
    <w:rsid w:val="000E21DB"/>
    <w:rsid w:val="000E3602"/>
    <w:rsid w:val="000E50F5"/>
    <w:rsid w:val="000E56BF"/>
    <w:rsid w:val="000E5E39"/>
    <w:rsid w:val="000E650C"/>
    <w:rsid w:val="000E6961"/>
    <w:rsid w:val="000E7362"/>
    <w:rsid w:val="000E78A9"/>
    <w:rsid w:val="000E7B6F"/>
    <w:rsid w:val="000E7C12"/>
    <w:rsid w:val="000F085C"/>
    <w:rsid w:val="000F0C7A"/>
    <w:rsid w:val="000F0D52"/>
    <w:rsid w:val="000F3118"/>
    <w:rsid w:val="000F336B"/>
    <w:rsid w:val="000F3D2B"/>
    <w:rsid w:val="000F42CF"/>
    <w:rsid w:val="000F4AB2"/>
    <w:rsid w:val="000F53BB"/>
    <w:rsid w:val="000F6558"/>
    <w:rsid w:val="000F675F"/>
    <w:rsid w:val="000F6846"/>
    <w:rsid w:val="000F68A2"/>
    <w:rsid w:val="000F715C"/>
    <w:rsid w:val="000F72CF"/>
    <w:rsid w:val="000F7394"/>
    <w:rsid w:val="000F7B46"/>
    <w:rsid w:val="00100E66"/>
    <w:rsid w:val="00101188"/>
    <w:rsid w:val="001018A2"/>
    <w:rsid w:val="001018BE"/>
    <w:rsid w:val="00101D89"/>
    <w:rsid w:val="00103442"/>
    <w:rsid w:val="001038C2"/>
    <w:rsid w:val="00106361"/>
    <w:rsid w:val="0010789A"/>
    <w:rsid w:val="001121F8"/>
    <w:rsid w:val="0011245D"/>
    <w:rsid w:val="00112D37"/>
    <w:rsid w:val="00112EDC"/>
    <w:rsid w:val="00113BB9"/>
    <w:rsid w:val="001170FD"/>
    <w:rsid w:val="00117CFB"/>
    <w:rsid w:val="00120698"/>
    <w:rsid w:val="001206F5"/>
    <w:rsid w:val="00120CD2"/>
    <w:rsid w:val="00121317"/>
    <w:rsid w:val="00121322"/>
    <w:rsid w:val="00121972"/>
    <w:rsid w:val="0012269A"/>
    <w:rsid w:val="001234C4"/>
    <w:rsid w:val="001234F2"/>
    <w:rsid w:val="001239A8"/>
    <w:rsid w:val="00123A0A"/>
    <w:rsid w:val="001246F9"/>
    <w:rsid w:val="00124735"/>
    <w:rsid w:val="0012783F"/>
    <w:rsid w:val="001300C4"/>
    <w:rsid w:val="001316BE"/>
    <w:rsid w:val="00131CEC"/>
    <w:rsid w:val="00131FB6"/>
    <w:rsid w:val="0013385F"/>
    <w:rsid w:val="00134A9E"/>
    <w:rsid w:val="001354F3"/>
    <w:rsid w:val="00135E31"/>
    <w:rsid w:val="00136DF7"/>
    <w:rsid w:val="00137A17"/>
    <w:rsid w:val="00137F8A"/>
    <w:rsid w:val="00140B08"/>
    <w:rsid w:val="00140D65"/>
    <w:rsid w:val="0014207E"/>
    <w:rsid w:val="001423C2"/>
    <w:rsid w:val="00142D37"/>
    <w:rsid w:val="001435BE"/>
    <w:rsid w:val="00144264"/>
    <w:rsid w:val="00144815"/>
    <w:rsid w:val="00145271"/>
    <w:rsid w:val="0014685C"/>
    <w:rsid w:val="00146A6A"/>
    <w:rsid w:val="00147210"/>
    <w:rsid w:val="00147D40"/>
    <w:rsid w:val="001501A8"/>
    <w:rsid w:val="00150A19"/>
    <w:rsid w:val="001515E8"/>
    <w:rsid w:val="001516AC"/>
    <w:rsid w:val="00151C2E"/>
    <w:rsid w:val="00151CB8"/>
    <w:rsid w:val="00151F0E"/>
    <w:rsid w:val="00152DB8"/>
    <w:rsid w:val="00154690"/>
    <w:rsid w:val="00155283"/>
    <w:rsid w:val="001552FD"/>
    <w:rsid w:val="00155DDA"/>
    <w:rsid w:val="001560B3"/>
    <w:rsid w:val="001561C2"/>
    <w:rsid w:val="001573E0"/>
    <w:rsid w:val="00157A68"/>
    <w:rsid w:val="00160906"/>
    <w:rsid w:val="00161D0A"/>
    <w:rsid w:val="00162A0D"/>
    <w:rsid w:val="00163E0E"/>
    <w:rsid w:val="00164C58"/>
    <w:rsid w:val="00164E6F"/>
    <w:rsid w:val="001658C2"/>
    <w:rsid w:val="001667E8"/>
    <w:rsid w:val="00170B0C"/>
    <w:rsid w:val="00171A14"/>
    <w:rsid w:val="001720CD"/>
    <w:rsid w:val="00172E9A"/>
    <w:rsid w:val="001738BE"/>
    <w:rsid w:val="00174D1B"/>
    <w:rsid w:val="001753F8"/>
    <w:rsid w:val="00175A9C"/>
    <w:rsid w:val="00175AA8"/>
    <w:rsid w:val="00175BB9"/>
    <w:rsid w:val="00176C3F"/>
    <w:rsid w:val="00177A1F"/>
    <w:rsid w:val="001811FF"/>
    <w:rsid w:val="00181821"/>
    <w:rsid w:val="001826CA"/>
    <w:rsid w:val="00183EBC"/>
    <w:rsid w:val="0018426E"/>
    <w:rsid w:val="00184CF4"/>
    <w:rsid w:val="0018517B"/>
    <w:rsid w:val="0018784F"/>
    <w:rsid w:val="001913DE"/>
    <w:rsid w:val="00192137"/>
    <w:rsid w:val="00193B1C"/>
    <w:rsid w:val="0019469F"/>
    <w:rsid w:val="00194EB1"/>
    <w:rsid w:val="00195E54"/>
    <w:rsid w:val="0019650E"/>
    <w:rsid w:val="00197AAA"/>
    <w:rsid w:val="001A0787"/>
    <w:rsid w:val="001A0DCD"/>
    <w:rsid w:val="001A227D"/>
    <w:rsid w:val="001A244A"/>
    <w:rsid w:val="001A2504"/>
    <w:rsid w:val="001A2A08"/>
    <w:rsid w:val="001A2B3A"/>
    <w:rsid w:val="001A3078"/>
    <w:rsid w:val="001A3A1A"/>
    <w:rsid w:val="001A42BD"/>
    <w:rsid w:val="001A4664"/>
    <w:rsid w:val="001A54D1"/>
    <w:rsid w:val="001A58D4"/>
    <w:rsid w:val="001A5E30"/>
    <w:rsid w:val="001A7C01"/>
    <w:rsid w:val="001B08E3"/>
    <w:rsid w:val="001B1426"/>
    <w:rsid w:val="001B1F44"/>
    <w:rsid w:val="001B2293"/>
    <w:rsid w:val="001B2DF2"/>
    <w:rsid w:val="001B3088"/>
    <w:rsid w:val="001B37F8"/>
    <w:rsid w:val="001B3DAF"/>
    <w:rsid w:val="001B4360"/>
    <w:rsid w:val="001B4371"/>
    <w:rsid w:val="001B5604"/>
    <w:rsid w:val="001B721D"/>
    <w:rsid w:val="001C161B"/>
    <w:rsid w:val="001C2854"/>
    <w:rsid w:val="001C3C5C"/>
    <w:rsid w:val="001C6229"/>
    <w:rsid w:val="001C79EB"/>
    <w:rsid w:val="001D0EA6"/>
    <w:rsid w:val="001D42D1"/>
    <w:rsid w:val="001D49CD"/>
    <w:rsid w:val="001D54D1"/>
    <w:rsid w:val="001D62E2"/>
    <w:rsid w:val="001D6E31"/>
    <w:rsid w:val="001D7B2F"/>
    <w:rsid w:val="001E4C66"/>
    <w:rsid w:val="001E57F0"/>
    <w:rsid w:val="001E7219"/>
    <w:rsid w:val="001F0967"/>
    <w:rsid w:val="001F16AE"/>
    <w:rsid w:val="001F1D8F"/>
    <w:rsid w:val="001F1E56"/>
    <w:rsid w:val="001F26C5"/>
    <w:rsid w:val="001F2873"/>
    <w:rsid w:val="001F391D"/>
    <w:rsid w:val="001F3F7B"/>
    <w:rsid w:val="001F5E86"/>
    <w:rsid w:val="001F63BD"/>
    <w:rsid w:val="001F7390"/>
    <w:rsid w:val="002022A7"/>
    <w:rsid w:val="0020273B"/>
    <w:rsid w:val="0020303A"/>
    <w:rsid w:val="00203FDB"/>
    <w:rsid w:val="00204420"/>
    <w:rsid w:val="0020599A"/>
    <w:rsid w:val="00206134"/>
    <w:rsid w:val="00207D25"/>
    <w:rsid w:val="0021072A"/>
    <w:rsid w:val="00212435"/>
    <w:rsid w:val="00212459"/>
    <w:rsid w:val="002128F8"/>
    <w:rsid w:val="00212C6B"/>
    <w:rsid w:val="00214515"/>
    <w:rsid w:val="00214D2B"/>
    <w:rsid w:val="002201F6"/>
    <w:rsid w:val="002206AC"/>
    <w:rsid w:val="002209FB"/>
    <w:rsid w:val="002219D1"/>
    <w:rsid w:val="00221FE1"/>
    <w:rsid w:val="0022230A"/>
    <w:rsid w:val="002241C5"/>
    <w:rsid w:val="00224413"/>
    <w:rsid w:val="0023016E"/>
    <w:rsid w:val="00230B4F"/>
    <w:rsid w:val="00232291"/>
    <w:rsid w:val="00233026"/>
    <w:rsid w:val="002332F8"/>
    <w:rsid w:val="00233FB1"/>
    <w:rsid w:val="0023500F"/>
    <w:rsid w:val="0023765B"/>
    <w:rsid w:val="002406F9"/>
    <w:rsid w:val="00240D3E"/>
    <w:rsid w:val="00242AE6"/>
    <w:rsid w:val="00243875"/>
    <w:rsid w:val="00243DF1"/>
    <w:rsid w:val="0024421D"/>
    <w:rsid w:val="00244336"/>
    <w:rsid w:val="00244AF2"/>
    <w:rsid w:val="0024585D"/>
    <w:rsid w:val="00247102"/>
    <w:rsid w:val="00247C7B"/>
    <w:rsid w:val="002503D3"/>
    <w:rsid w:val="00250E5B"/>
    <w:rsid w:val="00250EC6"/>
    <w:rsid w:val="00250EEA"/>
    <w:rsid w:val="002511C4"/>
    <w:rsid w:val="002514C9"/>
    <w:rsid w:val="002516E0"/>
    <w:rsid w:val="00252A72"/>
    <w:rsid w:val="002540BB"/>
    <w:rsid w:val="00255D77"/>
    <w:rsid w:val="00257DDB"/>
    <w:rsid w:val="00260421"/>
    <w:rsid w:val="00260FC7"/>
    <w:rsid w:val="00261082"/>
    <w:rsid w:val="002632B2"/>
    <w:rsid w:val="00263951"/>
    <w:rsid w:val="00264B58"/>
    <w:rsid w:val="0026537E"/>
    <w:rsid w:val="002658FC"/>
    <w:rsid w:val="00266082"/>
    <w:rsid w:val="002660FB"/>
    <w:rsid w:val="00266CED"/>
    <w:rsid w:val="002678CB"/>
    <w:rsid w:val="00267D22"/>
    <w:rsid w:val="00270100"/>
    <w:rsid w:val="00270DC4"/>
    <w:rsid w:val="00270E28"/>
    <w:rsid w:val="00271254"/>
    <w:rsid w:val="00271F61"/>
    <w:rsid w:val="00272066"/>
    <w:rsid w:val="002722CC"/>
    <w:rsid w:val="00272441"/>
    <w:rsid w:val="00273007"/>
    <w:rsid w:val="0027386D"/>
    <w:rsid w:val="00275A7F"/>
    <w:rsid w:val="00276C9D"/>
    <w:rsid w:val="002827BE"/>
    <w:rsid w:val="002828D1"/>
    <w:rsid w:val="00282E10"/>
    <w:rsid w:val="00283A37"/>
    <w:rsid w:val="00285778"/>
    <w:rsid w:val="002857E4"/>
    <w:rsid w:val="00285811"/>
    <w:rsid w:val="00286799"/>
    <w:rsid w:val="0029070E"/>
    <w:rsid w:val="00291175"/>
    <w:rsid w:val="00292D1E"/>
    <w:rsid w:val="00293E17"/>
    <w:rsid w:val="00293EEB"/>
    <w:rsid w:val="00296060"/>
    <w:rsid w:val="00296431"/>
    <w:rsid w:val="00296C0D"/>
    <w:rsid w:val="002973CB"/>
    <w:rsid w:val="002A0243"/>
    <w:rsid w:val="002A07B3"/>
    <w:rsid w:val="002A0E2D"/>
    <w:rsid w:val="002A127D"/>
    <w:rsid w:val="002A1321"/>
    <w:rsid w:val="002A1E54"/>
    <w:rsid w:val="002A239D"/>
    <w:rsid w:val="002A239E"/>
    <w:rsid w:val="002A32B7"/>
    <w:rsid w:val="002A3736"/>
    <w:rsid w:val="002A3EC5"/>
    <w:rsid w:val="002A515E"/>
    <w:rsid w:val="002A626F"/>
    <w:rsid w:val="002A6897"/>
    <w:rsid w:val="002A6B17"/>
    <w:rsid w:val="002A6DB1"/>
    <w:rsid w:val="002A768B"/>
    <w:rsid w:val="002A770D"/>
    <w:rsid w:val="002A7B10"/>
    <w:rsid w:val="002A7C0A"/>
    <w:rsid w:val="002B0F59"/>
    <w:rsid w:val="002B101C"/>
    <w:rsid w:val="002B253B"/>
    <w:rsid w:val="002B3908"/>
    <w:rsid w:val="002B3E51"/>
    <w:rsid w:val="002B6B1A"/>
    <w:rsid w:val="002B7FCD"/>
    <w:rsid w:val="002C0DCE"/>
    <w:rsid w:val="002C16D5"/>
    <w:rsid w:val="002C194D"/>
    <w:rsid w:val="002C2770"/>
    <w:rsid w:val="002C5651"/>
    <w:rsid w:val="002C5ADE"/>
    <w:rsid w:val="002C7D17"/>
    <w:rsid w:val="002D01B6"/>
    <w:rsid w:val="002D158D"/>
    <w:rsid w:val="002D1656"/>
    <w:rsid w:val="002D2B46"/>
    <w:rsid w:val="002D2FE7"/>
    <w:rsid w:val="002D3DDD"/>
    <w:rsid w:val="002D57DC"/>
    <w:rsid w:val="002D63A8"/>
    <w:rsid w:val="002D65C7"/>
    <w:rsid w:val="002D6986"/>
    <w:rsid w:val="002D735E"/>
    <w:rsid w:val="002D7903"/>
    <w:rsid w:val="002E0767"/>
    <w:rsid w:val="002E0A3A"/>
    <w:rsid w:val="002E0C18"/>
    <w:rsid w:val="002E0E0F"/>
    <w:rsid w:val="002E34D4"/>
    <w:rsid w:val="002E40C5"/>
    <w:rsid w:val="002E4E3B"/>
    <w:rsid w:val="002E6084"/>
    <w:rsid w:val="002E67E0"/>
    <w:rsid w:val="002E7393"/>
    <w:rsid w:val="002E7F1C"/>
    <w:rsid w:val="002F05EF"/>
    <w:rsid w:val="002F0C41"/>
    <w:rsid w:val="002F251A"/>
    <w:rsid w:val="002F33F5"/>
    <w:rsid w:val="002F3FB5"/>
    <w:rsid w:val="002F56D2"/>
    <w:rsid w:val="002F6170"/>
    <w:rsid w:val="002F6275"/>
    <w:rsid w:val="002F6CBC"/>
    <w:rsid w:val="002F7B1A"/>
    <w:rsid w:val="003007F5"/>
    <w:rsid w:val="00301455"/>
    <w:rsid w:val="0030174D"/>
    <w:rsid w:val="003030CE"/>
    <w:rsid w:val="00304F3E"/>
    <w:rsid w:val="00305B03"/>
    <w:rsid w:val="00305F48"/>
    <w:rsid w:val="003066F8"/>
    <w:rsid w:val="00306941"/>
    <w:rsid w:val="0030709A"/>
    <w:rsid w:val="00307370"/>
    <w:rsid w:val="003101B8"/>
    <w:rsid w:val="00312A3B"/>
    <w:rsid w:val="00312F78"/>
    <w:rsid w:val="003139FA"/>
    <w:rsid w:val="0031440F"/>
    <w:rsid w:val="00314B2C"/>
    <w:rsid w:val="003150E5"/>
    <w:rsid w:val="00315ABA"/>
    <w:rsid w:val="0031756A"/>
    <w:rsid w:val="00317F68"/>
    <w:rsid w:val="00320D11"/>
    <w:rsid w:val="003218D3"/>
    <w:rsid w:val="0032206E"/>
    <w:rsid w:val="0032234E"/>
    <w:rsid w:val="00322D61"/>
    <w:rsid w:val="00323B2C"/>
    <w:rsid w:val="00324E6A"/>
    <w:rsid w:val="00325653"/>
    <w:rsid w:val="0032617F"/>
    <w:rsid w:val="00326FC9"/>
    <w:rsid w:val="00327549"/>
    <w:rsid w:val="003278B7"/>
    <w:rsid w:val="00327B5F"/>
    <w:rsid w:val="0033015E"/>
    <w:rsid w:val="003312BB"/>
    <w:rsid w:val="00331A1F"/>
    <w:rsid w:val="00331E66"/>
    <w:rsid w:val="00332709"/>
    <w:rsid w:val="003338F0"/>
    <w:rsid w:val="00333D4F"/>
    <w:rsid w:val="003345B0"/>
    <w:rsid w:val="00336230"/>
    <w:rsid w:val="0033725F"/>
    <w:rsid w:val="0033743D"/>
    <w:rsid w:val="0034055E"/>
    <w:rsid w:val="0034059D"/>
    <w:rsid w:val="00340782"/>
    <w:rsid w:val="0034112B"/>
    <w:rsid w:val="00342298"/>
    <w:rsid w:val="00344ED3"/>
    <w:rsid w:val="00344EEA"/>
    <w:rsid w:val="00346730"/>
    <w:rsid w:val="00347250"/>
    <w:rsid w:val="00347BA5"/>
    <w:rsid w:val="00350099"/>
    <w:rsid w:val="00350AB9"/>
    <w:rsid w:val="003521B0"/>
    <w:rsid w:val="003524CB"/>
    <w:rsid w:val="0035348F"/>
    <w:rsid w:val="003534B8"/>
    <w:rsid w:val="00353AC1"/>
    <w:rsid w:val="003556F1"/>
    <w:rsid w:val="0035621D"/>
    <w:rsid w:val="00356434"/>
    <w:rsid w:val="00357B63"/>
    <w:rsid w:val="00360564"/>
    <w:rsid w:val="00360693"/>
    <w:rsid w:val="00361965"/>
    <w:rsid w:val="00362BCE"/>
    <w:rsid w:val="0036393A"/>
    <w:rsid w:val="00365615"/>
    <w:rsid w:val="00365A47"/>
    <w:rsid w:val="00365DD9"/>
    <w:rsid w:val="0036644C"/>
    <w:rsid w:val="00366D31"/>
    <w:rsid w:val="00370856"/>
    <w:rsid w:val="00372A36"/>
    <w:rsid w:val="00376179"/>
    <w:rsid w:val="00376B66"/>
    <w:rsid w:val="0037702F"/>
    <w:rsid w:val="00377B84"/>
    <w:rsid w:val="0038047D"/>
    <w:rsid w:val="0038125D"/>
    <w:rsid w:val="003812EB"/>
    <w:rsid w:val="003814B0"/>
    <w:rsid w:val="00381A51"/>
    <w:rsid w:val="0038315B"/>
    <w:rsid w:val="00383C61"/>
    <w:rsid w:val="0038418A"/>
    <w:rsid w:val="0038448A"/>
    <w:rsid w:val="0038456F"/>
    <w:rsid w:val="00384C14"/>
    <w:rsid w:val="00384DB6"/>
    <w:rsid w:val="00384E65"/>
    <w:rsid w:val="00385AE1"/>
    <w:rsid w:val="00385C30"/>
    <w:rsid w:val="00385E3E"/>
    <w:rsid w:val="00387A5D"/>
    <w:rsid w:val="003904AE"/>
    <w:rsid w:val="00392126"/>
    <w:rsid w:val="00392678"/>
    <w:rsid w:val="003926E6"/>
    <w:rsid w:val="00394AE7"/>
    <w:rsid w:val="003953DA"/>
    <w:rsid w:val="00395F9D"/>
    <w:rsid w:val="00396E33"/>
    <w:rsid w:val="003A011B"/>
    <w:rsid w:val="003A0493"/>
    <w:rsid w:val="003A2014"/>
    <w:rsid w:val="003A2A39"/>
    <w:rsid w:val="003A3208"/>
    <w:rsid w:val="003A399C"/>
    <w:rsid w:val="003A5FBA"/>
    <w:rsid w:val="003A6163"/>
    <w:rsid w:val="003A63B5"/>
    <w:rsid w:val="003A63E0"/>
    <w:rsid w:val="003A784A"/>
    <w:rsid w:val="003B0407"/>
    <w:rsid w:val="003B1878"/>
    <w:rsid w:val="003B1999"/>
    <w:rsid w:val="003B2140"/>
    <w:rsid w:val="003B3193"/>
    <w:rsid w:val="003B32FD"/>
    <w:rsid w:val="003B4267"/>
    <w:rsid w:val="003B4E0A"/>
    <w:rsid w:val="003B50BA"/>
    <w:rsid w:val="003B6E27"/>
    <w:rsid w:val="003B6ECD"/>
    <w:rsid w:val="003B73AD"/>
    <w:rsid w:val="003B7E6A"/>
    <w:rsid w:val="003C0290"/>
    <w:rsid w:val="003C0E37"/>
    <w:rsid w:val="003C1100"/>
    <w:rsid w:val="003C1D02"/>
    <w:rsid w:val="003C20B8"/>
    <w:rsid w:val="003C24D2"/>
    <w:rsid w:val="003C2B9F"/>
    <w:rsid w:val="003C2BB4"/>
    <w:rsid w:val="003C2D6D"/>
    <w:rsid w:val="003C2F65"/>
    <w:rsid w:val="003C306F"/>
    <w:rsid w:val="003C4797"/>
    <w:rsid w:val="003C48F0"/>
    <w:rsid w:val="003C50CE"/>
    <w:rsid w:val="003C6570"/>
    <w:rsid w:val="003C6ADD"/>
    <w:rsid w:val="003C6C1F"/>
    <w:rsid w:val="003D099A"/>
    <w:rsid w:val="003D0B91"/>
    <w:rsid w:val="003D0D7B"/>
    <w:rsid w:val="003D362C"/>
    <w:rsid w:val="003D55FA"/>
    <w:rsid w:val="003D62E9"/>
    <w:rsid w:val="003D6742"/>
    <w:rsid w:val="003D68F2"/>
    <w:rsid w:val="003D7DBD"/>
    <w:rsid w:val="003E024E"/>
    <w:rsid w:val="003E036B"/>
    <w:rsid w:val="003E0892"/>
    <w:rsid w:val="003E1258"/>
    <w:rsid w:val="003E1651"/>
    <w:rsid w:val="003E1BE1"/>
    <w:rsid w:val="003E27AC"/>
    <w:rsid w:val="003E291D"/>
    <w:rsid w:val="003E2BB8"/>
    <w:rsid w:val="003E38FA"/>
    <w:rsid w:val="003E39CA"/>
    <w:rsid w:val="003E3DD9"/>
    <w:rsid w:val="003E4678"/>
    <w:rsid w:val="003E6C73"/>
    <w:rsid w:val="003F0279"/>
    <w:rsid w:val="003F069D"/>
    <w:rsid w:val="003F09A4"/>
    <w:rsid w:val="003F1B3A"/>
    <w:rsid w:val="003F2540"/>
    <w:rsid w:val="003F2984"/>
    <w:rsid w:val="003F2F74"/>
    <w:rsid w:val="003F3EE5"/>
    <w:rsid w:val="003F42C3"/>
    <w:rsid w:val="003F4949"/>
    <w:rsid w:val="003F5D81"/>
    <w:rsid w:val="003F6DC4"/>
    <w:rsid w:val="003F6E14"/>
    <w:rsid w:val="003F7179"/>
    <w:rsid w:val="00400D83"/>
    <w:rsid w:val="00401A2D"/>
    <w:rsid w:val="00403BB2"/>
    <w:rsid w:val="00404B21"/>
    <w:rsid w:val="00404C4A"/>
    <w:rsid w:val="00404CF7"/>
    <w:rsid w:val="004067D2"/>
    <w:rsid w:val="00407C56"/>
    <w:rsid w:val="00410F22"/>
    <w:rsid w:val="0041174A"/>
    <w:rsid w:val="004123FF"/>
    <w:rsid w:val="00414DBA"/>
    <w:rsid w:val="004159B8"/>
    <w:rsid w:val="0041646B"/>
    <w:rsid w:val="00416792"/>
    <w:rsid w:val="00416B09"/>
    <w:rsid w:val="0042165C"/>
    <w:rsid w:val="0042297B"/>
    <w:rsid w:val="004239FE"/>
    <w:rsid w:val="004247EA"/>
    <w:rsid w:val="00424BD2"/>
    <w:rsid w:val="0042512A"/>
    <w:rsid w:val="00425943"/>
    <w:rsid w:val="004260F3"/>
    <w:rsid w:val="004266B5"/>
    <w:rsid w:val="004274ED"/>
    <w:rsid w:val="004274FA"/>
    <w:rsid w:val="00430568"/>
    <w:rsid w:val="004307A8"/>
    <w:rsid w:val="004325F1"/>
    <w:rsid w:val="00433F38"/>
    <w:rsid w:val="00436120"/>
    <w:rsid w:val="00436E0A"/>
    <w:rsid w:val="00440AF7"/>
    <w:rsid w:val="0044174D"/>
    <w:rsid w:val="0044314A"/>
    <w:rsid w:val="004434F2"/>
    <w:rsid w:val="0044370B"/>
    <w:rsid w:val="00443713"/>
    <w:rsid w:val="004446D4"/>
    <w:rsid w:val="00446751"/>
    <w:rsid w:val="00446FBC"/>
    <w:rsid w:val="00447165"/>
    <w:rsid w:val="004506D7"/>
    <w:rsid w:val="00450EAA"/>
    <w:rsid w:val="004512B6"/>
    <w:rsid w:val="00452EF9"/>
    <w:rsid w:val="00453D0F"/>
    <w:rsid w:val="00453DA5"/>
    <w:rsid w:val="00455532"/>
    <w:rsid w:val="00455E58"/>
    <w:rsid w:val="00457267"/>
    <w:rsid w:val="0045760A"/>
    <w:rsid w:val="00457907"/>
    <w:rsid w:val="0046182F"/>
    <w:rsid w:val="00461BC5"/>
    <w:rsid w:val="0046251C"/>
    <w:rsid w:val="004630C0"/>
    <w:rsid w:val="0046336E"/>
    <w:rsid w:val="0046438A"/>
    <w:rsid w:val="00465C7D"/>
    <w:rsid w:val="00465FE0"/>
    <w:rsid w:val="0046708B"/>
    <w:rsid w:val="0047076D"/>
    <w:rsid w:val="00470F78"/>
    <w:rsid w:val="004725E5"/>
    <w:rsid w:val="00472CAC"/>
    <w:rsid w:val="004756AC"/>
    <w:rsid w:val="004761B9"/>
    <w:rsid w:val="0047645C"/>
    <w:rsid w:val="00480265"/>
    <w:rsid w:val="004802CB"/>
    <w:rsid w:val="0048119B"/>
    <w:rsid w:val="0048183B"/>
    <w:rsid w:val="00482535"/>
    <w:rsid w:val="00484884"/>
    <w:rsid w:val="00484A58"/>
    <w:rsid w:val="00484E6D"/>
    <w:rsid w:val="00486A95"/>
    <w:rsid w:val="00486C1F"/>
    <w:rsid w:val="00487699"/>
    <w:rsid w:val="0048783D"/>
    <w:rsid w:val="004905D5"/>
    <w:rsid w:val="0049178D"/>
    <w:rsid w:val="00491E50"/>
    <w:rsid w:val="00492075"/>
    <w:rsid w:val="00492DE8"/>
    <w:rsid w:val="004932FB"/>
    <w:rsid w:val="00493A29"/>
    <w:rsid w:val="00493EBC"/>
    <w:rsid w:val="00494824"/>
    <w:rsid w:val="00494E0A"/>
    <w:rsid w:val="004968B2"/>
    <w:rsid w:val="00497422"/>
    <w:rsid w:val="00497665"/>
    <w:rsid w:val="004A30D2"/>
    <w:rsid w:val="004A3952"/>
    <w:rsid w:val="004A3DAF"/>
    <w:rsid w:val="004A4334"/>
    <w:rsid w:val="004A6044"/>
    <w:rsid w:val="004A6908"/>
    <w:rsid w:val="004A6E6E"/>
    <w:rsid w:val="004B05D2"/>
    <w:rsid w:val="004B21D1"/>
    <w:rsid w:val="004B2E89"/>
    <w:rsid w:val="004B3939"/>
    <w:rsid w:val="004B47F2"/>
    <w:rsid w:val="004B6B94"/>
    <w:rsid w:val="004B7F8D"/>
    <w:rsid w:val="004B7FC5"/>
    <w:rsid w:val="004C2881"/>
    <w:rsid w:val="004C2A37"/>
    <w:rsid w:val="004C46B1"/>
    <w:rsid w:val="004C4869"/>
    <w:rsid w:val="004C712F"/>
    <w:rsid w:val="004C7811"/>
    <w:rsid w:val="004C7D0C"/>
    <w:rsid w:val="004D137B"/>
    <w:rsid w:val="004D261A"/>
    <w:rsid w:val="004D2848"/>
    <w:rsid w:val="004D3002"/>
    <w:rsid w:val="004D3BF9"/>
    <w:rsid w:val="004D3DEA"/>
    <w:rsid w:val="004D3ED0"/>
    <w:rsid w:val="004D65E8"/>
    <w:rsid w:val="004D7C1C"/>
    <w:rsid w:val="004E0C44"/>
    <w:rsid w:val="004E0D0E"/>
    <w:rsid w:val="004E11ED"/>
    <w:rsid w:val="004E16EE"/>
    <w:rsid w:val="004E1D3C"/>
    <w:rsid w:val="004E1E9B"/>
    <w:rsid w:val="004E3522"/>
    <w:rsid w:val="004E463A"/>
    <w:rsid w:val="004E50F2"/>
    <w:rsid w:val="004E5516"/>
    <w:rsid w:val="004E5E51"/>
    <w:rsid w:val="004E6459"/>
    <w:rsid w:val="004E742B"/>
    <w:rsid w:val="004E7F2C"/>
    <w:rsid w:val="004F08E2"/>
    <w:rsid w:val="004F0A00"/>
    <w:rsid w:val="004F0A24"/>
    <w:rsid w:val="004F1DCB"/>
    <w:rsid w:val="004F20E3"/>
    <w:rsid w:val="004F341B"/>
    <w:rsid w:val="004F6970"/>
    <w:rsid w:val="004F6AE7"/>
    <w:rsid w:val="004F7BF7"/>
    <w:rsid w:val="00500BDF"/>
    <w:rsid w:val="005028D7"/>
    <w:rsid w:val="00503061"/>
    <w:rsid w:val="00503AB4"/>
    <w:rsid w:val="00506975"/>
    <w:rsid w:val="00506F02"/>
    <w:rsid w:val="005077ED"/>
    <w:rsid w:val="005112B9"/>
    <w:rsid w:val="005113BC"/>
    <w:rsid w:val="00511FFE"/>
    <w:rsid w:val="00512FAD"/>
    <w:rsid w:val="005131C6"/>
    <w:rsid w:val="005132E7"/>
    <w:rsid w:val="00513378"/>
    <w:rsid w:val="005134BF"/>
    <w:rsid w:val="00513D1A"/>
    <w:rsid w:val="005141D9"/>
    <w:rsid w:val="00514C23"/>
    <w:rsid w:val="00515332"/>
    <w:rsid w:val="005158CD"/>
    <w:rsid w:val="00515E36"/>
    <w:rsid w:val="00515F7A"/>
    <w:rsid w:val="005167CF"/>
    <w:rsid w:val="00517426"/>
    <w:rsid w:val="00517ED2"/>
    <w:rsid w:val="005214CF"/>
    <w:rsid w:val="00521FFB"/>
    <w:rsid w:val="00522E49"/>
    <w:rsid w:val="00523EF5"/>
    <w:rsid w:val="005243F2"/>
    <w:rsid w:val="00525BD4"/>
    <w:rsid w:val="00526C27"/>
    <w:rsid w:val="005273B3"/>
    <w:rsid w:val="005279E2"/>
    <w:rsid w:val="00527C7A"/>
    <w:rsid w:val="005313DF"/>
    <w:rsid w:val="005319D0"/>
    <w:rsid w:val="00531CF8"/>
    <w:rsid w:val="00532247"/>
    <w:rsid w:val="0053295D"/>
    <w:rsid w:val="0053396A"/>
    <w:rsid w:val="00533AD6"/>
    <w:rsid w:val="00535BD1"/>
    <w:rsid w:val="00540463"/>
    <w:rsid w:val="005407D1"/>
    <w:rsid w:val="00541888"/>
    <w:rsid w:val="00541D80"/>
    <w:rsid w:val="00542BF6"/>
    <w:rsid w:val="0054300A"/>
    <w:rsid w:val="00543932"/>
    <w:rsid w:val="0054546C"/>
    <w:rsid w:val="00545BE9"/>
    <w:rsid w:val="00546240"/>
    <w:rsid w:val="00547CE6"/>
    <w:rsid w:val="00547FFE"/>
    <w:rsid w:val="00550059"/>
    <w:rsid w:val="0055044C"/>
    <w:rsid w:val="00550CBB"/>
    <w:rsid w:val="00554EF0"/>
    <w:rsid w:val="005556BA"/>
    <w:rsid w:val="005556E3"/>
    <w:rsid w:val="0055598D"/>
    <w:rsid w:val="00555D20"/>
    <w:rsid w:val="00556554"/>
    <w:rsid w:val="00556747"/>
    <w:rsid w:val="00557707"/>
    <w:rsid w:val="00557BDF"/>
    <w:rsid w:val="00557DB9"/>
    <w:rsid w:val="005605C5"/>
    <w:rsid w:val="00561243"/>
    <w:rsid w:val="00561431"/>
    <w:rsid w:val="0056372C"/>
    <w:rsid w:val="00564275"/>
    <w:rsid w:val="0056759D"/>
    <w:rsid w:val="005700AC"/>
    <w:rsid w:val="005711AF"/>
    <w:rsid w:val="00571AE9"/>
    <w:rsid w:val="00572014"/>
    <w:rsid w:val="005726E4"/>
    <w:rsid w:val="00572B35"/>
    <w:rsid w:val="00574A97"/>
    <w:rsid w:val="00576218"/>
    <w:rsid w:val="0057631C"/>
    <w:rsid w:val="0057634B"/>
    <w:rsid w:val="00577ABA"/>
    <w:rsid w:val="00577D57"/>
    <w:rsid w:val="00580AF4"/>
    <w:rsid w:val="00580C58"/>
    <w:rsid w:val="00581484"/>
    <w:rsid w:val="005824C4"/>
    <w:rsid w:val="00583447"/>
    <w:rsid w:val="005852AD"/>
    <w:rsid w:val="0058671B"/>
    <w:rsid w:val="00587381"/>
    <w:rsid w:val="005878B1"/>
    <w:rsid w:val="00591796"/>
    <w:rsid w:val="005919AA"/>
    <w:rsid w:val="00591C90"/>
    <w:rsid w:val="00591D61"/>
    <w:rsid w:val="005928A5"/>
    <w:rsid w:val="00592D51"/>
    <w:rsid w:val="005939BA"/>
    <w:rsid w:val="00593DFD"/>
    <w:rsid w:val="00593EAF"/>
    <w:rsid w:val="005945B6"/>
    <w:rsid w:val="0059589F"/>
    <w:rsid w:val="00597CA0"/>
    <w:rsid w:val="005A0478"/>
    <w:rsid w:val="005A09F2"/>
    <w:rsid w:val="005A11C7"/>
    <w:rsid w:val="005A2B64"/>
    <w:rsid w:val="005A2F87"/>
    <w:rsid w:val="005A3B16"/>
    <w:rsid w:val="005A40CA"/>
    <w:rsid w:val="005A4C1A"/>
    <w:rsid w:val="005A5CF7"/>
    <w:rsid w:val="005A67EB"/>
    <w:rsid w:val="005A6CAD"/>
    <w:rsid w:val="005A6DFE"/>
    <w:rsid w:val="005A7AAC"/>
    <w:rsid w:val="005A7BAA"/>
    <w:rsid w:val="005B200C"/>
    <w:rsid w:val="005B329F"/>
    <w:rsid w:val="005B35C1"/>
    <w:rsid w:val="005B415E"/>
    <w:rsid w:val="005B4973"/>
    <w:rsid w:val="005B61F4"/>
    <w:rsid w:val="005B648B"/>
    <w:rsid w:val="005B653B"/>
    <w:rsid w:val="005B6E01"/>
    <w:rsid w:val="005B7BA9"/>
    <w:rsid w:val="005C0101"/>
    <w:rsid w:val="005C0797"/>
    <w:rsid w:val="005C0CEF"/>
    <w:rsid w:val="005C2112"/>
    <w:rsid w:val="005C2681"/>
    <w:rsid w:val="005C2870"/>
    <w:rsid w:val="005C391E"/>
    <w:rsid w:val="005C40A1"/>
    <w:rsid w:val="005C759D"/>
    <w:rsid w:val="005D1738"/>
    <w:rsid w:val="005D1A82"/>
    <w:rsid w:val="005D2A5F"/>
    <w:rsid w:val="005D2A67"/>
    <w:rsid w:val="005D2EE4"/>
    <w:rsid w:val="005D3106"/>
    <w:rsid w:val="005D3558"/>
    <w:rsid w:val="005D3B7B"/>
    <w:rsid w:val="005D3C97"/>
    <w:rsid w:val="005D3FA9"/>
    <w:rsid w:val="005D4230"/>
    <w:rsid w:val="005D4960"/>
    <w:rsid w:val="005D4BD0"/>
    <w:rsid w:val="005D4F1B"/>
    <w:rsid w:val="005D6410"/>
    <w:rsid w:val="005D783D"/>
    <w:rsid w:val="005D7B6A"/>
    <w:rsid w:val="005E025B"/>
    <w:rsid w:val="005E227B"/>
    <w:rsid w:val="005E3322"/>
    <w:rsid w:val="005E40AA"/>
    <w:rsid w:val="005E437C"/>
    <w:rsid w:val="005E7385"/>
    <w:rsid w:val="005E7549"/>
    <w:rsid w:val="005E7C7A"/>
    <w:rsid w:val="005E7D0D"/>
    <w:rsid w:val="005F0CE0"/>
    <w:rsid w:val="005F118D"/>
    <w:rsid w:val="005F1582"/>
    <w:rsid w:val="005F1881"/>
    <w:rsid w:val="005F2191"/>
    <w:rsid w:val="005F226C"/>
    <w:rsid w:val="005F3515"/>
    <w:rsid w:val="005F38DE"/>
    <w:rsid w:val="005F4DA4"/>
    <w:rsid w:val="005F5483"/>
    <w:rsid w:val="005F69BD"/>
    <w:rsid w:val="0060033E"/>
    <w:rsid w:val="00601256"/>
    <w:rsid w:val="006015CB"/>
    <w:rsid w:val="006023B1"/>
    <w:rsid w:val="00604376"/>
    <w:rsid w:val="00605439"/>
    <w:rsid w:val="00605A4C"/>
    <w:rsid w:val="0060624C"/>
    <w:rsid w:val="006067A2"/>
    <w:rsid w:val="00610317"/>
    <w:rsid w:val="00610E1C"/>
    <w:rsid w:val="00610EBA"/>
    <w:rsid w:val="00612D36"/>
    <w:rsid w:val="00613862"/>
    <w:rsid w:val="00613FFC"/>
    <w:rsid w:val="006141AB"/>
    <w:rsid w:val="00614869"/>
    <w:rsid w:val="00614941"/>
    <w:rsid w:val="00615B53"/>
    <w:rsid w:val="00616DBC"/>
    <w:rsid w:val="0061799C"/>
    <w:rsid w:val="00620174"/>
    <w:rsid w:val="006206FC"/>
    <w:rsid w:val="0062097F"/>
    <w:rsid w:val="00620FE3"/>
    <w:rsid w:val="00621979"/>
    <w:rsid w:val="00622ADD"/>
    <w:rsid w:val="006242A7"/>
    <w:rsid w:val="0062484A"/>
    <w:rsid w:val="006250B3"/>
    <w:rsid w:val="00626C9A"/>
    <w:rsid w:val="00626DE7"/>
    <w:rsid w:val="00631AEB"/>
    <w:rsid w:val="00632E82"/>
    <w:rsid w:val="00633982"/>
    <w:rsid w:val="006346A2"/>
    <w:rsid w:val="00636196"/>
    <w:rsid w:val="006361BF"/>
    <w:rsid w:val="00637159"/>
    <w:rsid w:val="006378F3"/>
    <w:rsid w:val="00640BAD"/>
    <w:rsid w:val="00640D1F"/>
    <w:rsid w:val="00641C74"/>
    <w:rsid w:val="00641E4B"/>
    <w:rsid w:val="00642768"/>
    <w:rsid w:val="0064322B"/>
    <w:rsid w:val="00643D8E"/>
    <w:rsid w:val="0064500B"/>
    <w:rsid w:val="00645669"/>
    <w:rsid w:val="006475E1"/>
    <w:rsid w:val="0065038E"/>
    <w:rsid w:val="00650455"/>
    <w:rsid w:val="006517A8"/>
    <w:rsid w:val="00652701"/>
    <w:rsid w:val="00652854"/>
    <w:rsid w:val="0065459B"/>
    <w:rsid w:val="0065620E"/>
    <w:rsid w:val="00656718"/>
    <w:rsid w:val="00656C8A"/>
    <w:rsid w:val="006603DE"/>
    <w:rsid w:val="00661447"/>
    <w:rsid w:val="00664DDD"/>
    <w:rsid w:val="00664E9E"/>
    <w:rsid w:val="00665B62"/>
    <w:rsid w:val="00665CDF"/>
    <w:rsid w:val="00666371"/>
    <w:rsid w:val="006666C9"/>
    <w:rsid w:val="00666F90"/>
    <w:rsid w:val="00670091"/>
    <w:rsid w:val="00671781"/>
    <w:rsid w:val="00671DF3"/>
    <w:rsid w:val="00675C7F"/>
    <w:rsid w:val="006769B2"/>
    <w:rsid w:val="006770FD"/>
    <w:rsid w:val="006777A8"/>
    <w:rsid w:val="00677D2B"/>
    <w:rsid w:val="00680F21"/>
    <w:rsid w:val="00682970"/>
    <w:rsid w:val="0068378A"/>
    <w:rsid w:val="00683F11"/>
    <w:rsid w:val="0068404F"/>
    <w:rsid w:val="00685187"/>
    <w:rsid w:val="0068736B"/>
    <w:rsid w:val="00687578"/>
    <w:rsid w:val="00690A23"/>
    <w:rsid w:val="0069130B"/>
    <w:rsid w:val="006924A0"/>
    <w:rsid w:val="006926E2"/>
    <w:rsid w:val="00692844"/>
    <w:rsid w:val="00692C9F"/>
    <w:rsid w:val="0069498C"/>
    <w:rsid w:val="00694CF4"/>
    <w:rsid w:val="006959E5"/>
    <w:rsid w:val="00695B29"/>
    <w:rsid w:val="00695BBA"/>
    <w:rsid w:val="006962F2"/>
    <w:rsid w:val="0069639E"/>
    <w:rsid w:val="006A0494"/>
    <w:rsid w:val="006A0953"/>
    <w:rsid w:val="006A1381"/>
    <w:rsid w:val="006A2D60"/>
    <w:rsid w:val="006A353B"/>
    <w:rsid w:val="006A3559"/>
    <w:rsid w:val="006A422B"/>
    <w:rsid w:val="006A449D"/>
    <w:rsid w:val="006A493A"/>
    <w:rsid w:val="006A5363"/>
    <w:rsid w:val="006A5810"/>
    <w:rsid w:val="006A5BDC"/>
    <w:rsid w:val="006A7188"/>
    <w:rsid w:val="006B0124"/>
    <w:rsid w:val="006B0C6C"/>
    <w:rsid w:val="006B0FA4"/>
    <w:rsid w:val="006B1737"/>
    <w:rsid w:val="006B2192"/>
    <w:rsid w:val="006B2435"/>
    <w:rsid w:val="006B381B"/>
    <w:rsid w:val="006B3F83"/>
    <w:rsid w:val="006B4CD5"/>
    <w:rsid w:val="006B4D34"/>
    <w:rsid w:val="006B5B0D"/>
    <w:rsid w:val="006B5C2E"/>
    <w:rsid w:val="006B5EBA"/>
    <w:rsid w:val="006B635A"/>
    <w:rsid w:val="006C0391"/>
    <w:rsid w:val="006C075F"/>
    <w:rsid w:val="006C0D7B"/>
    <w:rsid w:val="006C17DF"/>
    <w:rsid w:val="006C1A02"/>
    <w:rsid w:val="006C1B4E"/>
    <w:rsid w:val="006C3FDB"/>
    <w:rsid w:val="006C43B4"/>
    <w:rsid w:val="006C46A1"/>
    <w:rsid w:val="006C573D"/>
    <w:rsid w:val="006C690F"/>
    <w:rsid w:val="006C7625"/>
    <w:rsid w:val="006D01E1"/>
    <w:rsid w:val="006D035D"/>
    <w:rsid w:val="006D1CB7"/>
    <w:rsid w:val="006D24A3"/>
    <w:rsid w:val="006D2DB9"/>
    <w:rsid w:val="006D34D8"/>
    <w:rsid w:val="006D3E7D"/>
    <w:rsid w:val="006D4074"/>
    <w:rsid w:val="006D524A"/>
    <w:rsid w:val="006E04FF"/>
    <w:rsid w:val="006E0BD2"/>
    <w:rsid w:val="006E3699"/>
    <w:rsid w:val="006E3953"/>
    <w:rsid w:val="006E3DFC"/>
    <w:rsid w:val="006E3FCB"/>
    <w:rsid w:val="006E614F"/>
    <w:rsid w:val="006E6C98"/>
    <w:rsid w:val="006E73F7"/>
    <w:rsid w:val="006E7704"/>
    <w:rsid w:val="006E7D8C"/>
    <w:rsid w:val="006F3F0A"/>
    <w:rsid w:val="006F4618"/>
    <w:rsid w:val="006F62B0"/>
    <w:rsid w:val="006F7D3C"/>
    <w:rsid w:val="0070244F"/>
    <w:rsid w:val="00702945"/>
    <w:rsid w:val="00702D33"/>
    <w:rsid w:val="0070330E"/>
    <w:rsid w:val="00704D28"/>
    <w:rsid w:val="0070585D"/>
    <w:rsid w:val="00706A0F"/>
    <w:rsid w:val="00706AB7"/>
    <w:rsid w:val="00706FEB"/>
    <w:rsid w:val="007070AC"/>
    <w:rsid w:val="007075E7"/>
    <w:rsid w:val="00707F8B"/>
    <w:rsid w:val="00710700"/>
    <w:rsid w:val="007109CF"/>
    <w:rsid w:val="007114E8"/>
    <w:rsid w:val="0071253E"/>
    <w:rsid w:val="0071707D"/>
    <w:rsid w:val="00717139"/>
    <w:rsid w:val="00720027"/>
    <w:rsid w:val="00722EB7"/>
    <w:rsid w:val="007232AE"/>
    <w:rsid w:val="00723E98"/>
    <w:rsid w:val="0072439A"/>
    <w:rsid w:val="00724705"/>
    <w:rsid w:val="00724CA8"/>
    <w:rsid w:val="00725D66"/>
    <w:rsid w:val="00726376"/>
    <w:rsid w:val="00727D65"/>
    <w:rsid w:val="007311BE"/>
    <w:rsid w:val="0073198E"/>
    <w:rsid w:val="00736490"/>
    <w:rsid w:val="00740376"/>
    <w:rsid w:val="00740CA1"/>
    <w:rsid w:val="007415A9"/>
    <w:rsid w:val="00741C41"/>
    <w:rsid w:val="00741E04"/>
    <w:rsid w:val="00742DFC"/>
    <w:rsid w:val="00744569"/>
    <w:rsid w:val="00744B97"/>
    <w:rsid w:val="007454E3"/>
    <w:rsid w:val="007456EE"/>
    <w:rsid w:val="007466A1"/>
    <w:rsid w:val="00747361"/>
    <w:rsid w:val="00747D61"/>
    <w:rsid w:val="00751C91"/>
    <w:rsid w:val="007530AF"/>
    <w:rsid w:val="0075379D"/>
    <w:rsid w:val="00753E7B"/>
    <w:rsid w:val="00755C81"/>
    <w:rsid w:val="007570E4"/>
    <w:rsid w:val="007574BF"/>
    <w:rsid w:val="00761F9D"/>
    <w:rsid w:val="0076232D"/>
    <w:rsid w:val="00762437"/>
    <w:rsid w:val="00762630"/>
    <w:rsid w:val="00762A71"/>
    <w:rsid w:val="00763E47"/>
    <w:rsid w:val="0076555D"/>
    <w:rsid w:val="0076694C"/>
    <w:rsid w:val="0076775F"/>
    <w:rsid w:val="0077084B"/>
    <w:rsid w:val="0077262F"/>
    <w:rsid w:val="007727F4"/>
    <w:rsid w:val="00772B97"/>
    <w:rsid w:val="00772E4E"/>
    <w:rsid w:val="00773DE0"/>
    <w:rsid w:val="007760A2"/>
    <w:rsid w:val="0077761D"/>
    <w:rsid w:val="00780218"/>
    <w:rsid w:val="007814A8"/>
    <w:rsid w:val="00781FB7"/>
    <w:rsid w:val="00782988"/>
    <w:rsid w:val="007829C9"/>
    <w:rsid w:val="00782D81"/>
    <w:rsid w:val="007831DB"/>
    <w:rsid w:val="00783621"/>
    <w:rsid w:val="007838F6"/>
    <w:rsid w:val="00783C10"/>
    <w:rsid w:val="00783EAE"/>
    <w:rsid w:val="0078432B"/>
    <w:rsid w:val="00785E93"/>
    <w:rsid w:val="00785F84"/>
    <w:rsid w:val="007864B8"/>
    <w:rsid w:val="007879DF"/>
    <w:rsid w:val="00787A56"/>
    <w:rsid w:val="007909FA"/>
    <w:rsid w:val="00790C0A"/>
    <w:rsid w:val="00791AD7"/>
    <w:rsid w:val="00792FE5"/>
    <w:rsid w:val="007938E0"/>
    <w:rsid w:val="00793B45"/>
    <w:rsid w:val="00794716"/>
    <w:rsid w:val="00794815"/>
    <w:rsid w:val="00794F9F"/>
    <w:rsid w:val="00796333"/>
    <w:rsid w:val="00797969"/>
    <w:rsid w:val="00797AF2"/>
    <w:rsid w:val="007A0EDA"/>
    <w:rsid w:val="007A3EFB"/>
    <w:rsid w:val="007A43F8"/>
    <w:rsid w:val="007A45A9"/>
    <w:rsid w:val="007A53CA"/>
    <w:rsid w:val="007A6FCA"/>
    <w:rsid w:val="007A7625"/>
    <w:rsid w:val="007B08A6"/>
    <w:rsid w:val="007B0BEE"/>
    <w:rsid w:val="007B1C0F"/>
    <w:rsid w:val="007B2236"/>
    <w:rsid w:val="007B3010"/>
    <w:rsid w:val="007B32B2"/>
    <w:rsid w:val="007B32CB"/>
    <w:rsid w:val="007B341F"/>
    <w:rsid w:val="007B5373"/>
    <w:rsid w:val="007B5BC7"/>
    <w:rsid w:val="007B61E1"/>
    <w:rsid w:val="007B6EF7"/>
    <w:rsid w:val="007B7D04"/>
    <w:rsid w:val="007C0E3A"/>
    <w:rsid w:val="007C192C"/>
    <w:rsid w:val="007C3303"/>
    <w:rsid w:val="007C3398"/>
    <w:rsid w:val="007C5226"/>
    <w:rsid w:val="007C6BC6"/>
    <w:rsid w:val="007C739E"/>
    <w:rsid w:val="007D19C9"/>
    <w:rsid w:val="007D2C51"/>
    <w:rsid w:val="007D2FCA"/>
    <w:rsid w:val="007D5853"/>
    <w:rsid w:val="007D5CDB"/>
    <w:rsid w:val="007D5D8D"/>
    <w:rsid w:val="007D644D"/>
    <w:rsid w:val="007D6841"/>
    <w:rsid w:val="007E12F2"/>
    <w:rsid w:val="007E1A63"/>
    <w:rsid w:val="007E23E9"/>
    <w:rsid w:val="007E24B0"/>
    <w:rsid w:val="007E6B4B"/>
    <w:rsid w:val="007F0867"/>
    <w:rsid w:val="007F1E72"/>
    <w:rsid w:val="007F1FDE"/>
    <w:rsid w:val="007F232B"/>
    <w:rsid w:val="007F251B"/>
    <w:rsid w:val="007F27B1"/>
    <w:rsid w:val="007F2B3E"/>
    <w:rsid w:val="007F2FB3"/>
    <w:rsid w:val="007F4768"/>
    <w:rsid w:val="007F4CA9"/>
    <w:rsid w:val="007F4F9F"/>
    <w:rsid w:val="007F50F9"/>
    <w:rsid w:val="007F511C"/>
    <w:rsid w:val="007F51B3"/>
    <w:rsid w:val="007F6A35"/>
    <w:rsid w:val="00800456"/>
    <w:rsid w:val="008008B3"/>
    <w:rsid w:val="00800ED8"/>
    <w:rsid w:val="008022E9"/>
    <w:rsid w:val="00803835"/>
    <w:rsid w:val="00804B8D"/>
    <w:rsid w:val="00806DFA"/>
    <w:rsid w:val="0081096C"/>
    <w:rsid w:val="00810A2B"/>
    <w:rsid w:val="00810A81"/>
    <w:rsid w:val="00810AC0"/>
    <w:rsid w:val="008119A3"/>
    <w:rsid w:val="00812894"/>
    <w:rsid w:val="00816516"/>
    <w:rsid w:val="0081772D"/>
    <w:rsid w:val="00820563"/>
    <w:rsid w:val="00820E89"/>
    <w:rsid w:val="00821289"/>
    <w:rsid w:val="00821A8B"/>
    <w:rsid w:val="00821CEC"/>
    <w:rsid w:val="00822770"/>
    <w:rsid w:val="00822E67"/>
    <w:rsid w:val="008230F5"/>
    <w:rsid w:val="0082620B"/>
    <w:rsid w:val="00826289"/>
    <w:rsid w:val="00826303"/>
    <w:rsid w:val="0082771A"/>
    <w:rsid w:val="008278AE"/>
    <w:rsid w:val="00827F9B"/>
    <w:rsid w:val="00830978"/>
    <w:rsid w:val="008328F9"/>
    <w:rsid w:val="0083324E"/>
    <w:rsid w:val="00833290"/>
    <w:rsid w:val="00833317"/>
    <w:rsid w:val="00833603"/>
    <w:rsid w:val="00834AF9"/>
    <w:rsid w:val="0083556E"/>
    <w:rsid w:val="008357A8"/>
    <w:rsid w:val="00835CAC"/>
    <w:rsid w:val="0083665B"/>
    <w:rsid w:val="00837F2D"/>
    <w:rsid w:val="0084133D"/>
    <w:rsid w:val="00841A84"/>
    <w:rsid w:val="008420C8"/>
    <w:rsid w:val="008421CC"/>
    <w:rsid w:val="00842252"/>
    <w:rsid w:val="00843130"/>
    <w:rsid w:val="0084380E"/>
    <w:rsid w:val="0084479D"/>
    <w:rsid w:val="00844BA1"/>
    <w:rsid w:val="00844E32"/>
    <w:rsid w:val="0084580F"/>
    <w:rsid w:val="00845E19"/>
    <w:rsid w:val="00845E3D"/>
    <w:rsid w:val="0084663A"/>
    <w:rsid w:val="008470C9"/>
    <w:rsid w:val="008476F6"/>
    <w:rsid w:val="00847E82"/>
    <w:rsid w:val="00847EA7"/>
    <w:rsid w:val="00850527"/>
    <w:rsid w:val="00850A49"/>
    <w:rsid w:val="0085101E"/>
    <w:rsid w:val="00851931"/>
    <w:rsid w:val="00851975"/>
    <w:rsid w:val="008530BF"/>
    <w:rsid w:val="008536A4"/>
    <w:rsid w:val="00854B41"/>
    <w:rsid w:val="008558C6"/>
    <w:rsid w:val="008571A9"/>
    <w:rsid w:val="00860E1A"/>
    <w:rsid w:val="008617F7"/>
    <w:rsid w:val="00861E32"/>
    <w:rsid w:val="008648CE"/>
    <w:rsid w:val="00864B03"/>
    <w:rsid w:val="00864FE2"/>
    <w:rsid w:val="0086569F"/>
    <w:rsid w:val="00866978"/>
    <w:rsid w:val="00867131"/>
    <w:rsid w:val="0086757C"/>
    <w:rsid w:val="008701B7"/>
    <w:rsid w:val="00871595"/>
    <w:rsid w:val="00871AAD"/>
    <w:rsid w:val="00871D79"/>
    <w:rsid w:val="00872527"/>
    <w:rsid w:val="008725C6"/>
    <w:rsid w:val="0087270D"/>
    <w:rsid w:val="00874747"/>
    <w:rsid w:val="00875449"/>
    <w:rsid w:val="008754B0"/>
    <w:rsid w:val="00875612"/>
    <w:rsid w:val="00875977"/>
    <w:rsid w:val="00877C72"/>
    <w:rsid w:val="00880956"/>
    <w:rsid w:val="008819B4"/>
    <w:rsid w:val="008825B3"/>
    <w:rsid w:val="0088291C"/>
    <w:rsid w:val="008837B0"/>
    <w:rsid w:val="00883E22"/>
    <w:rsid w:val="008840B6"/>
    <w:rsid w:val="00885B60"/>
    <w:rsid w:val="0089076B"/>
    <w:rsid w:val="00890E70"/>
    <w:rsid w:val="00891BF4"/>
    <w:rsid w:val="0089249E"/>
    <w:rsid w:val="0089265D"/>
    <w:rsid w:val="00893017"/>
    <w:rsid w:val="008969D0"/>
    <w:rsid w:val="008A00D9"/>
    <w:rsid w:val="008A0895"/>
    <w:rsid w:val="008A0D4A"/>
    <w:rsid w:val="008A1BD7"/>
    <w:rsid w:val="008A37BE"/>
    <w:rsid w:val="008A4568"/>
    <w:rsid w:val="008A4D14"/>
    <w:rsid w:val="008A51E7"/>
    <w:rsid w:val="008A6C4C"/>
    <w:rsid w:val="008B03F7"/>
    <w:rsid w:val="008B06A0"/>
    <w:rsid w:val="008B42F7"/>
    <w:rsid w:val="008B4C96"/>
    <w:rsid w:val="008B60F5"/>
    <w:rsid w:val="008B6F21"/>
    <w:rsid w:val="008B78B3"/>
    <w:rsid w:val="008C0183"/>
    <w:rsid w:val="008C0A04"/>
    <w:rsid w:val="008C0C33"/>
    <w:rsid w:val="008C173B"/>
    <w:rsid w:val="008C184A"/>
    <w:rsid w:val="008C1B5B"/>
    <w:rsid w:val="008C24E3"/>
    <w:rsid w:val="008C2F46"/>
    <w:rsid w:val="008C3C24"/>
    <w:rsid w:val="008C4647"/>
    <w:rsid w:val="008C6D7A"/>
    <w:rsid w:val="008D0123"/>
    <w:rsid w:val="008D2F2D"/>
    <w:rsid w:val="008D33C8"/>
    <w:rsid w:val="008D33F3"/>
    <w:rsid w:val="008D3EFF"/>
    <w:rsid w:val="008D4A75"/>
    <w:rsid w:val="008D4E2E"/>
    <w:rsid w:val="008D5541"/>
    <w:rsid w:val="008D56BB"/>
    <w:rsid w:val="008D6275"/>
    <w:rsid w:val="008D6FD5"/>
    <w:rsid w:val="008D78DB"/>
    <w:rsid w:val="008E15F4"/>
    <w:rsid w:val="008E18A9"/>
    <w:rsid w:val="008E1A74"/>
    <w:rsid w:val="008E43FD"/>
    <w:rsid w:val="008E5005"/>
    <w:rsid w:val="008E5A55"/>
    <w:rsid w:val="008E5D27"/>
    <w:rsid w:val="008E69D5"/>
    <w:rsid w:val="008E758A"/>
    <w:rsid w:val="008F04B5"/>
    <w:rsid w:val="008F1D85"/>
    <w:rsid w:val="008F1EEF"/>
    <w:rsid w:val="008F3066"/>
    <w:rsid w:val="008F3316"/>
    <w:rsid w:val="008F4B10"/>
    <w:rsid w:val="008F5BA5"/>
    <w:rsid w:val="009012EA"/>
    <w:rsid w:val="00901E79"/>
    <w:rsid w:val="009037BD"/>
    <w:rsid w:val="00903E77"/>
    <w:rsid w:val="00904664"/>
    <w:rsid w:val="00904A13"/>
    <w:rsid w:val="00904C55"/>
    <w:rsid w:val="00905F4B"/>
    <w:rsid w:val="00906CE6"/>
    <w:rsid w:val="009074D5"/>
    <w:rsid w:val="00907EC6"/>
    <w:rsid w:val="009105A5"/>
    <w:rsid w:val="00910EDB"/>
    <w:rsid w:val="009118C6"/>
    <w:rsid w:val="009126EB"/>
    <w:rsid w:val="009128C7"/>
    <w:rsid w:val="00912B4C"/>
    <w:rsid w:val="00912DFA"/>
    <w:rsid w:val="00912EB2"/>
    <w:rsid w:val="00913BE8"/>
    <w:rsid w:val="009153F5"/>
    <w:rsid w:val="0091589C"/>
    <w:rsid w:val="009160D7"/>
    <w:rsid w:val="00916F41"/>
    <w:rsid w:val="00923DAB"/>
    <w:rsid w:val="00924AA6"/>
    <w:rsid w:val="00925714"/>
    <w:rsid w:val="0092652C"/>
    <w:rsid w:val="00927A3F"/>
    <w:rsid w:val="00927CC1"/>
    <w:rsid w:val="00930B06"/>
    <w:rsid w:val="0093107F"/>
    <w:rsid w:val="009312D0"/>
    <w:rsid w:val="00931A9B"/>
    <w:rsid w:val="00931E11"/>
    <w:rsid w:val="0093207F"/>
    <w:rsid w:val="00932347"/>
    <w:rsid w:val="00933631"/>
    <w:rsid w:val="00934363"/>
    <w:rsid w:val="00934892"/>
    <w:rsid w:val="00935CE2"/>
    <w:rsid w:val="00936951"/>
    <w:rsid w:val="0093732D"/>
    <w:rsid w:val="00937DA9"/>
    <w:rsid w:val="00942131"/>
    <w:rsid w:val="00942AF2"/>
    <w:rsid w:val="00943A45"/>
    <w:rsid w:val="009446EE"/>
    <w:rsid w:val="00945604"/>
    <w:rsid w:val="009476BF"/>
    <w:rsid w:val="009500D6"/>
    <w:rsid w:val="00952817"/>
    <w:rsid w:val="00952A91"/>
    <w:rsid w:val="0095345F"/>
    <w:rsid w:val="0095355B"/>
    <w:rsid w:val="0095368A"/>
    <w:rsid w:val="00953BB8"/>
    <w:rsid w:val="00955009"/>
    <w:rsid w:val="009604C5"/>
    <w:rsid w:val="00960853"/>
    <w:rsid w:val="00960F90"/>
    <w:rsid w:val="009614D6"/>
    <w:rsid w:val="00961B7B"/>
    <w:rsid w:val="00961F4E"/>
    <w:rsid w:val="00962577"/>
    <w:rsid w:val="0096365A"/>
    <w:rsid w:val="00963B92"/>
    <w:rsid w:val="00963CC3"/>
    <w:rsid w:val="00964A07"/>
    <w:rsid w:val="009655BE"/>
    <w:rsid w:val="009657BC"/>
    <w:rsid w:val="009661D3"/>
    <w:rsid w:val="00966589"/>
    <w:rsid w:val="00967224"/>
    <w:rsid w:val="009707F0"/>
    <w:rsid w:val="00971E52"/>
    <w:rsid w:val="009734A9"/>
    <w:rsid w:val="00975AC0"/>
    <w:rsid w:val="00976A1A"/>
    <w:rsid w:val="0098031F"/>
    <w:rsid w:val="0098096B"/>
    <w:rsid w:val="00981AB7"/>
    <w:rsid w:val="00982B2A"/>
    <w:rsid w:val="00984C03"/>
    <w:rsid w:val="00986779"/>
    <w:rsid w:val="00986ED9"/>
    <w:rsid w:val="009873E2"/>
    <w:rsid w:val="0099027B"/>
    <w:rsid w:val="009904D9"/>
    <w:rsid w:val="00991737"/>
    <w:rsid w:val="00991B7E"/>
    <w:rsid w:val="00992D15"/>
    <w:rsid w:val="009930CF"/>
    <w:rsid w:val="00994885"/>
    <w:rsid w:val="0099565A"/>
    <w:rsid w:val="00995DB5"/>
    <w:rsid w:val="009962E8"/>
    <w:rsid w:val="009963B3"/>
    <w:rsid w:val="00996461"/>
    <w:rsid w:val="00996E63"/>
    <w:rsid w:val="00997881"/>
    <w:rsid w:val="009A00D6"/>
    <w:rsid w:val="009A078B"/>
    <w:rsid w:val="009A285F"/>
    <w:rsid w:val="009A29B1"/>
    <w:rsid w:val="009A5751"/>
    <w:rsid w:val="009A58B5"/>
    <w:rsid w:val="009A67C8"/>
    <w:rsid w:val="009A6BB5"/>
    <w:rsid w:val="009B12F9"/>
    <w:rsid w:val="009B1A2F"/>
    <w:rsid w:val="009B1F48"/>
    <w:rsid w:val="009B2287"/>
    <w:rsid w:val="009B3163"/>
    <w:rsid w:val="009B3AB4"/>
    <w:rsid w:val="009B783C"/>
    <w:rsid w:val="009B79A0"/>
    <w:rsid w:val="009C02A2"/>
    <w:rsid w:val="009C04CA"/>
    <w:rsid w:val="009C0D65"/>
    <w:rsid w:val="009C0D93"/>
    <w:rsid w:val="009C17CF"/>
    <w:rsid w:val="009C17E7"/>
    <w:rsid w:val="009C1A2F"/>
    <w:rsid w:val="009C2B9F"/>
    <w:rsid w:val="009C2BCA"/>
    <w:rsid w:val="009C3F8A"/>
    <w:rsid w:val="009C4CCD"/>
    <w:rsid w:val="009C4EA1"/>
    <w:rsid w:val="009C5A72"/>
    <w:rsid w:val="009D1C5D"/>
    <w:rsid w:val="009D31DB"/>
    <w:rsid w:val="009D3A50"/>
    <w:rsid w:val="009D3B9A"/>
    <w:rsid w:val="009D3CA7"/>
    <w:rsid w:val="009D5A2C"/>
    <w:rsid w:val="009D5E68"/>
    <w:rsid w:val="009D5F28"/>
    <w:rsid w:val="009D61BE"/>
    <w:rsid w:val="009D6A13"/>
    <w:rsid w:val="009D7E43"/>
    <w:rsid w:val="009E000B"/>
    <w:rsid w:val="009E0030"/>
    <w:rsid w:val="009E0A2C"/>
    <w:rsid w:val="009E2198"/>
    <w:rsid w:val="009E25A9"/>
    <w:rsid w:val="009E2A07"/>
    <w:rsid w:val="009E2DBE"/>
    <w:rsid w:val="009E38FF"/>
    <w:rsid w:val="009E3B06"/>
    <w:rsid w:val="009E485A"/>
    <w:rsid w:val="009E4E68"/>
    <w:rsid w:val="009E50BB"/>
    <w:rsid w:val="009E538E"/>
    <w:rsid w:val="009E540E"/>
    <w:rsid w:val="009E58FB"/>
    <w:rsid w:val="009E600C"/>
    <w:rsid w:val="009E601B"/>
    <w:rsid w:val="009E67F0"/>
    <w:rsid w:val="009F02B2"/>
    <w:rsid w:val="009F03B0"/>
    <w:rsid w:val="009F182C"/>
    <w:rsid w:val="009F182E"/>
    <w:rsid w:val="009F205C"/>
    <w:rsid w:val="009F25C1"/>
    <w:rsid w:val="009F34CF"/>
    <w:rsid w:val="009F38EC"/>
    <w:rsid w:val="009F3E7C"/>
    <w:rsid w:val="009F432E"/>
    <w:rsid w:val="009F51B5"/>
    <w:rsid w:val="009F6D47"/>
    <w:rsid w:val="009F7D08"/>
    <w:rsid w:val="00A002B4"/>
    <w:rsid w:val="00A00491"/>
    <w:rsid w:val="00A00751"/>
    <w:rsid w:val="00A00B50"/>
    <w:rsid w:val="00A016FB"/>
    <w:rsid w:val="00A0226C"/>
    <w:rsid w:val="00A02651"/>
    <w:rsid w:val="00A02B8B"/>
    <w:rsid w:val="00A03F95"/>
    <w:rsid w:val="00A04907"/>
    <w:rsid w:val="00A04DB1"/>
    <w:rsid w:val="00A05593"/>
    <w:rsid w:val="00A055A9"/>
    <w:rsid w:val="00A055BC"/>
    <w:rsid w:val="00A05739"/>
    <w:rsid w:val="00A0625C"/>
    <w:rsid w:val="00A069BE"/>
    <w:rsid w:val="00A06D2E"/>
    <w:rsid w:val="00A1083C"/>
    <w:rsid w:val="00A12324"/>
    <w:rsid w:val="00A12CE2"/>
    <w:rsid w:val="00A12FAE"/>
    <w:rsid w:val="00A133EC"/>
    <w:rsid w:val="00A1377B"/>
    <w:rsid w:val="00A15964"/>
    <w:rsid w:val="00A15AAE"/>
    <w:rsid w:val="00A15D9D"/>
    <w:rsid w:val="00A16E62"/>
    <w:rsid w:val="00A20AFF"/>
    <w:rsid w:val="00A21C89"/>
    <w:rsid w:val="00A22E77"/>
    <w:rsid w:val="00A2347E"/>
    <w:rsid w:val="00A25E2C"/>
    <w:rsid w:val="00A25ED0"/>
    <w:rsid w:val="00A2744D"/>
    <w:rsid w:val="00A31053"/>
    <w:rsid w:val="00A31F94"/>
    <w:rsid w:val="00A32137"/>
    <w:rsid w:val="00A3286A"/>
    <w:rsid w:val="00A330DC"/>
    <w:rsid w:val="00A33A33"/>
    <w:rsid w:val="00A34C17"/>
    <w:rsid w:val="00A34D5A"/>
    <w:rsid w:val="00A34F0F"/>
    <w:rsid w:val="00A355E8"/>
    <w:rsid w:val="00A360EA"/>
    <w:rsid w:val="00A362DA"/>
    <w:rsid w:val="00A3663B"/>
    <w:rsid w:val="00A373E5"/>
    <w:rsid w:val="00A401F0"/>
    <w:rsid w:val="00A409EB"/>
    <w:rsid w:val="00A41882"/>
    <w:rsid w:val="00A41C37"/>
    <w:rsid w:val="00A41D41"/>
    <w:rsid w:val="00A43806"/>
    <w:rsid w:val="00A44499"/>
    <w:rsid w:val="00A446BF"/>
    <w:rsid w:val="00A4571C"/>
    <w:rsid w:val="00A459FB"/>
    <w:rsid w:val="00A45D50"/>
    <w:rsid w:val="00A46B4A"/>
    <w:rsid w:val="00A478F0"/>
    <w:rsid w:val="00A47C0F"/>
    <w:rsid w:val="00A47C12"/>
    <w:rsid w:val="00A51BE5"/>
    <w:rsid w:val="00A52066"/>
    <w:rsid w:val="00A526D1"/>
    <w:rsid w:val="00A538C1"/>
    <w:rsid w:val="00A542A6"/>
    <w:rsid w:val="00A55F33"/>
    <w:rsid w:val="00A56F58"/>
    <w:rsid w:val="00A6198D"/>
    <w:rsid w:val="00A62CEE"/>
    <w:rsid w:val="00A63C60"/>
    <w:rsid w:val="00A63D3D"/>
    <w:rsid w:val="00A63DD1"/>
    <w:rsid w:val="00A64CD6"/>
    <w:rsid w:val="00A64DB6"/>
    <w:rsid w:val="00A65139"/>
    <w:rsid w:val="00A65831"/>
    <w:rsid w:val="00A65C19"/>
    <w:rsid w:val="00A65D5D"/>
    <w:rsid w:val="00A66E5A"/>
    <w:rsid w:val="00A67166"/>
    <w:rsid w:val="00A67B06"/>
    <w:rsid w:val="00A712EF"/>
    <w:rsid w:val="00A716D5"/>
    <w:rsid w:val="00A7297E"/>
    <w:rsid w:val="00A730DC"/>
    <w:rsid w:val="00A7402E"/>
    <w:rsid w:val="00A740AC"/>
    <w:rsid w:val="00A74A1C"/>
    <w:rsid w:val="00A76494"/>
    <w:rsid w:val="00A764C8"/>
    <w:rsid w:val="00A76EAC"/>
    <w:rsid w:val="00A8054D"/>
    <w:rsid w:val="00A81304"/>
    <w:rsid w:val="00A825A0"/>
    <w:rsid w:val="00A83830"/>
    <w:rsid w:val="00A83867"/>
    <w:rsid w:val="00A85F2A"/>
    <w:rsid w:val="00A87CEE"/>
    <w:rsid w:val="00A87D4E"/>
    <w:rsid w:val="00A90185"/>
    <w:rsid w:val="00A919EA"/>
    <w:rsid w:val="00A9249E"/>
    <w:rsid w:val="00A94A35"/>
    <w:rsid w:val="00A9584C"/>
    <w:rsid w:val="00A95DE7"/>
    <w:rsid w:val="00A97238"/>
    <w:rsid w:val="00AA1DC3"/>
    <w:rsid w:val="00AA4D27"/>
    <w:rsid w:val="00AA50BF"/>
    <w:rsid w:val="00AA58F3"/>
    <w:rsid w:val="00AA5CE7"/>
    <w:rsid w:val="00AA6F28"/>
    <w:rsid w:val="00AA7EA9"/>
    <w:rsid w:val="00AB01B3"/>
    <w:rsid w:val="00AB01C0"/>
    <w:rsid w:val="00AB01C5"/>
    <w:rsid w:val="00AB06F3"/>
    <w:rsid w:val="00AB1343"/>
    <w:rsid w:val="00AB1A5E"/>
    <w:rsid w:val="00AB1EE6"/>
    <w:rsid w:val="00AB264F"/>
    <w:rsid w:val="00AB3D2D"/>
    <w:rsid w:val="00AB4C58"/>
    <w:rsid w:val="00AB4EF9"/>
    <w:rsid w:val="00AB54D6"/>
    <w:rsid w:val="00AB5C6C"/>
    <w:rsid w:val="00AB5F35"/>
    <w:rsid w:val="00AB605B"/>
    <w:rsid w:val="00AC1B9B"/>
    <w:rsid w:val="00AC1D2D"/>
    <w:rsid w:val="00AC1DB8"/>
    <w:rsid w:val="00AC2D6D"/>
    <w:rsid w:val="00AC3685"/>
    <w:rsid w:val="00AC374A"/>
    <w:rsid w:val="00AC3DE2"/>
    <w:rsid w:val="00AC43BB"/>
    <w:rsid w:val="00AC575F"/>
    <w:rsid w:val="00AC58BD"/>
    <w:rsid w:val="00AC6178"/>
    <w:rsid w:val="00AD013B"/>
    <w:rsid w:val="00AD0488"/>
    <w:rsid w:val="00AD06A8"/>
    <w:rsid w:val="00AD0CE5"/>
    <w:rsid w:val="00AD4D74"/>
    <w:rsid w:val="00AD514E"/>
    <w:rsid w:val="00AD61DD"/>
    <w:rsid w:val="00AD7350"/>
    <w:rsid w:val="00AE0BBF"/>
    <w:rsid w:val="00AE1B2F"/>
    <w:rsid w:val="00AE1FC1"/>
    <w:rsid w:val="00AE24C4"/>
    <w:rsid w:val="00AE4988"/>
    <w:rsid w:val="00AE57A4"/>
    <w:rsid w:val="00AE6CCF"/>
    <w:rsid w:val="00AE708E"/>
    <w:rsid w:val="00AE77CF"/>
    <w:rsid w:val="00AE7C66"/>
    <w:rsid w:val="00AF11C0"/>
    <w:rsid w:val="00AF1B34"/>
    <w:rsid w:val="00AF3A26"/>
    <w:rsid w:val="00AF4302"/>
    <w:rsid w:val="00AF713C"/>
    <w:rsid w:val="00AF78AB"/>
    <w:rsid w:val="00AF7F27"/>
    <w:rsid w:val="00AF7F33"/>
    <w:rsid w:val="00B005C7"/>
    <w:rsid w:val="00B00A8D"/>
    <w:rsid w:val="00B04FA4"/>
    <w:rsid w:val="00B054B2"/>
    <w:rsid w:val="00B06769"/>
    <w:rsid w:val="00B07D32"/>
    <w:rsid w:val="00B10BF5"/>
    <w:rsid w:val="00B10D84"/>
    <w:rsid w:val="00B1127C"/>
    <w:rsid w:val="00B11370"/>
    <w:rsid w:val="00B114ED"/>
    <w:rsid w:val="00B11A7A"/>
    <w:rsid w:val="00B1309F"/>
    <w:rsid w:val="00B17C12"/>
    <w:rsid w:val="00B209BA"/>
    <w:rsid w:val="00B21185"/>
    <w:rsid w:val="00B21D02"/>
    <w:rsid w:val="00B22015"/>
    <w:rsid w:val="00B22168"/>
    <w:rsid w:val="00B2218B"/>
    <w:rsid w:val="00B225FF"/>
    <w:rsid w:val="00B22B6E"/>
    <w:rsid w:val="00B22F4B"/>
    <w:rsid w:val="00B22F56"/>
    <w:rsid w:val="00B23387"/>
    <w:rsid w:val="00B23E75"/>
    <w:rsid w:val="00B2419E"/>
    <w:rsid w:val="00B25962"/>
    <w:rsid w:val="00B2657A"/>
    <w:rsid w:val="00B26EA4"/>
    <w:rsid w:val="00B3006B"/>
    <w:rsid w:val="00B300F7"/>
    <w:rsid w:val="00B31CE7"/>
    <w:rsid w:val="00B32575"/>
    <w:rsid w:val="00B32A55"/>
    <w:rsid w:val="00B331A5"/>
    <w:rsid w:val="00B33768"/>
    <w:rsid w:val="00B33D57"/>
    <w:rsid w:val="00B3643D"/>
    <w:rsid w:val="00B36897"/>
    <w:rsid w:val="00B4050E"/>
    <w:rsid w:val="00B40A08"/>
    <w:rsid w:val="00B40E1B"/>
    <w:rsid w:val="00B42091"/>
    <w:rsid w:val="00B42634"/>
    <w:rsid w:val="00B42B92"/>
    <w:rsid w:val="00B42BD1"/>
    <w:rsid w:val="00B42C5C"/>
    <w:rsid w:val="00B42EB7"/>
    <w:rsid w:val="00B4437E"/>
    <w:rsid w:val="00B44D44"/>
    <w:rsid w:val="00B45813"/>
    <w:rsid w:val="00B45DE8"/>
    <w:rsid w:val="00B45F31"/>
    <w:rsid w:val="00B46499"/>
    <w:rsid w:val="00B468C6"/>
    <w:rsid w:val="00B46EF2"/>
    <w:rsid w:val="00B47DFA"/>
    <w:rsid w:val="00B51742"/>
    <w:rsid w:val="00B51D38"/>
    <w:rsid w:val="00B51EF8"/>
    <w:rsid w:val="00B52B58"/>
    <w:rsid w:val="00B53381"/>
    <w:rsid w:val="00B533AA"/>
    <w:rsid w:val="00B535BD"/>
    <w:rsid w:val="00B540D4"/>
    <w:rsid w:val="00B5568A"/>
    <w:rsid w:val="00B559C2"/>
    <w:rsid w:val="00B55DDA"/>
    <w:rsid w:val="00B57EBD"/>
    <w:rsid w:val="00B60128"/>
    <w:rsid w:val="00B627FF"/>
    <w:rsid w:val="00B628BD"/>
    <w:rsid w:val="00B62BED"/>
    <w:rsid w:val="00B62FB0"/>
    <w:rsid w:val="00B6365A"/>
    <w:rsid w:val="00B6416D"/>
    <w:rsid w:val="00B6440C"/>
    <w:rsid w:val="00B64A4A"/>
    <w:rsid w:val="00B65452"/>
    <w:rsid w:val="00B67222"/>
    <w:rsid w:val="00B70F20"/>
    <w:rsid w:val="00B73AAE"/>
    <w:rsid w:val="00B77F43"/>
    <w:rsid w:val="00B80479"/>
    <w:rsid w:val="00B80CF0"/>
    <w:rsid w:val="00B81238"/>
    <w:rsid w:val="00B812A8"/>
    <w:rsid w:val="00B8242F"/>
    <w:rsid w:val="00B826DC"/>
    <w:rsid w:val="00B83E62"/>
    <w:rsid w:val="00B85A4C"/>
    <w:rsid w:val="00B86549"/>
    <w:rsid w:val="00B879A3"/>
    <w:rsid w:val="00B87E0C"/>
    <w:rsid w:val="00B92117"/>
    <w:rsid w:val="00B9292E"/>
    <w:rsid w:val="00B932A2"/>
    <w:rsid w:val="00B93346"/>
    <w:rsid w:val="00B944A8"/>
    <w:rsid w:val="00B95566"/>
    <w:rsid w:val="00B9597D"/>
    <w:rsid w:val="00B95FDC"/>
    <w:rsid w:val="00B96803"/>
    <w:rsid w:val="00B96BEF"/>
    <w:rsid w:val="00BA05B7"/>
    <w:rsid w:val="00BA1128"/>
    <w:rsid w:val="00BA172B"/>
    <w:rsid w:val="00BA245F"/>
    <w:rsid w:val="00BA2C3D"/>
    <w:rsid w:val="00BA34FA"/>
    <w:rsid w:val="00BA4332"/>
    <w:rsid w:val="00BA5560"/>
    <w:rsid w:val="00BA567B"/>
    <w:rsid w:val="00BA7589"/>
    <w:rsid w:val="00BA762B"/>
    <w:rsid w:val="00BB065C"/>
    <w:rsid w:val="00BB0E5A"/>
    <w:rsid w:val="00BB2B0D"/>
    <w:rsid w:val="00BB48F9"/>
    <w:rsid w:val="00BB4A4B"/>
    <w:rsid w:val="00BB5471"/>
    <w:rsid w:val="00BB5AF3"/>
    <w:rsid w:val="00BB694B"/>
    <w:rsid w:val="00BB70A9"/>
    <w:rsid w:val="00BB7D96"/>
    <w:rsid w:val="00BB7E01"/>
    <w:rsid w:val="00BC0A75"/>
    <w:rsid w:val="00BC104A"/>
    <w:rsid w:val="00BC104C"/>
    <w:rsid w:val="00BC15A8"/>
    <w:rsid w:val="00BC1FD5"/>
    <w:rsid w:val="00BC2B5B"/>
    <w:rsid w:val="00BC3023"/>
    <w:rsid w:val="00BC48FC"/>
    <w:rsid w:val="00BC4C24"/>
    <w:rsid w:val="00BC4D24"/>
    <w:rsid w:val="00BC5353"/>
    <w:rsid w:val="00BC5B0F"/>
    <w:rsid w:val="00BC6438"/>
    <w:rsid w:val="00BC6525"/>
    <w:rsid w:val="00BD0CF4"/>
    <w:rsid w:val="00BD118D"/>
    <w:rsid w:val="00BD1F65"/>
    <w:rsid w:val="00BD2487"/>
    <w:rsid w:val="00BD2613"/>
    <w:rsid w:val="00BD281F"/>
    <w:rsid w:val="00BD2ED6"/>
    <w:rsid w:val="00BD4892"/>
    <w:rsid w:val="00BD4948"/>
    <w:rsid w:val="00BD4A6E"/>
    <w:rsid w:val="00BD548F"/>
    <w:rsid w:val="00BD5F6C"/>
    <w:rsid w:val="00BE0E7B"/>
    <w:rsid w:val="00BE0F08"/>
    <w:rsid w:val="00BE1884"/>
    <w:rsid w:val="00BE19C2"/>
    <w:rsid w:val="00BE1A17"/>
    <w:rsid w:val="00BE2A3D"/>
    <w:rsid w:val="00BE3022"/>
    <w:rsid w:val="00BE3FC6"/>
    <w:rsid w:val="00BE43A5"/>
    <w:rsid w:val="00BE52A1"/>
    <w:rsid w:val="00BE58D9"/>
    <w:rsid w:val="00BE5EA1"/>
    <w:rsid w:val="00BE5F09"/>
    <w:rsid w:val="00BE606E"/>
    <w:rsid w:val="00BE7621"/>
    <w:rsid w:val="00BF02EF"/>
    <w:rsid w:val="00BF0735"/>
    <w:rsid w:val="00BF12B2"/>
    <w:rsid w:val="00BF18D7"/>
    <w:rsid w:val="00BF45A2"/>
    <w:rsid w:val="00BF69A1"/>
    <w:rsid w:val="00BF7C30"/>
    <w:rsid w:val="00C0121C"/>
    <w:rsid w:val="00C01AB9"/>
    <w:rsid w:val="00C01DF0"/>
    <w:rsid w:val="00C01ED9"/>
    <w:rsid w:val="00C02B8F"/>
    <w:rsid w:val="00C02F42"/>
    <w:rsid w:val="00C03B74"/>
    <w:rsid w:val="00C04009"/>
    <w:rsid w:val="00C05AE0"/>
    <w:rsid w:val="00C0613E"/>
    <w:rsid w:val="00C06F6A"/>
    <w:rsid w:val="00C070C3"/>
    <w:rsid w:val="00C073CF"/>
    <w:rsid w:val="00C10363"/>
    <w:rsid w:val="00C10489"/>
    <w:rsid w:val="00C10F3D"/>
    <w:rsid w:val="00C1117A"/>
    <w:rsid w:val="00C11ACE"/>
    <w:rsid w:val="00C126F9"/>
    <w:rsid w:val="00C130EC"/>
    <w:rsid w:val="00C164CC"/>
    <w:rsid w:val="00C1707E"/>
    <w:rsid w:val="00C17BF4"/>
    <w:rsid w:val="00C208F0"/>
    <w:rsid w:val="00C21467"/>
    <w:rsid w:val="00C229C9"/>
    <w:rsid w:val="00C2521B"/>
    <w:rsid w:val="00C25727"/>
    <w:rsid w:val="00C273A7"/>
    <w:rsid w:val="00C278B1"/>
    <w:rsid w:val="00C320B9"/>
    <w:rsid w:val="00C321AA"/>
    <w:rsid w:val="00C321B7"/>
    <w:rsid w:val="00C32D3F"/>
    <w:rsid w:val="00C33136"/>
    <w:rsid w:val="00C34AE8"/>
    <w:rsid w:val="00C36B3D"/>
    <w:rsid w:val="00C36EC0"/>
    <w:rsid w:val="00C41840"/>
    <w:rsid w:val="00C42A35"/>
    <w:rsid w:val="00C42F71"/>
    <w:rsid w:val="00C43538"/>
    <w:rsid w:val="00C44F3B"/>
    <w:rsid w:val="00C453B1"/>
    <w:rsid w:val="00C459BD"/>
    <w:rsid w:val="00C47FBE"/>
    <w:rsid w:val="00C5051F"/>
    <w:rsid w:val="00C505D4"/>
    <w:rsid w:val="00C51292"/>
    <w:rsid w:val="00C53DBD"/>
    <w:rsid w:val="00C55466"/>
    <w:rsid w:val="00C55BAE"/>
    <w:rsid w:val="00C562DA"/>
    <w:rsid w:val="00C5698A"/>
    <w:rsid w:val="00C56EEF"/>
    <w:rsid w:val="00C62DA4"/>
    <w:rsid w:val="00C649D5"/>
    <w:rsid w:val="00C66522"/>
    <w:rsid w:val="00C66B92"/>
    <w:rsid w:val="00C66FCE"/>
    <w:rsid w:val="00C67D9D"/>
    <w:rsid w:val="00C70112"/>
    <w:rsid w:val="00C7074A"/>
    <w:rsid w:val="00C7167F"/>
    <w:rsid w:val="00C72974"/>
    <w:rsid w:val="00C73DCA"/>
    <w:rsid w:val="00C743F9"/>
    <w:rsid w:val="00C7482C"/>
    <w:rsid w:val="00C74E6C"/>
    <w:rsid w:val="00C751EA"/>
    <w:rsid w:val="00C75F4C"/>
    <w:rsid w:val="00C760B1"/>
    <w:rsid w:val="00C7646B"/>
    <w:rsid w:val="00C76EE8"/>
    <w:rsid w:val="00C77554"/>
    <w:rsid w:val="00C77894"/>
    <w:rsid w:val="00C77BF3"/>
    <w:rsid w:val="00C8328A"/>
    <w:rsid w:val="00C83728"/>
    <w:rsid w:val="00C83ED8"/>
    <w:rsid w:val="00C84CDD"/>
    <w:rsid w:val="00C8567B"/>
    <w:rsid w:val="00C85754"/>
    <w:rsid w:val="00C85916"/>
    <w:rsid w:val="00C859F4"/>
    <w:rsid w:val="00C87205"/>
    <w:rsid w:val="00C90045"/>
    <w:rsid w:val="00C903D6"/>
    <w:rsid w:val="00C9137C"/>
    <w:rsid w:val="00C91CF2"/>
    <w:rsid w:val="00C91D69"/>
    <w:rsid w:val="00C93693"/>
    <w:rsid w:val="00C9381A"/>
    <w:rsid w:val="00C944A4"/>
    <w:rsid w:val="00C9467B"/>
    <w:rsid w:val="00C94D1D"/>
    <w:rsid w:val="00C9659D"/>
    <w:rsid w:val="00CA047A"/>
    <w:rsid w:val="00CA0ED8"/>
    <w:rsid w:val="00CA1B29"/>
    <w:rsid w:val="00CA25F3"/>
    <w:rsid w:val="00CA26D2"/>
    <w:rsid w:val="00CA39BD"/>
    <w:rsid w:val="00CA3AD8"/>
    <w:rsid w:val="00CA4D75"/>
    <w:rsid w:val="00CA5055"/>
    <w:rsid w:val="00CA5183"/>
    <w:rsid w:val="00CA5431"/>
    <w:rsid w:val="00CA545D"/>
    <w:rsid w:val="00CA547F"/>
    <w:rsid w:val="00CA5CEA"/>
    <w:rsid w:val="00CA65CC"/>
    <w:rsid w:val="00CA6EDC"/>
    <w:rsid w:val="00CA7B46"/>
    <w:rsid w:val="00CB000C"/>
    <w:rsid w:val="00CB0642"/>
    <w:rsid w:val="00CB167C"/>
    <w:rsid w:val="00CB1917"/>
    <w:rsid w:val="00CB39C8"/>
    <w:rsid w:val="00CB58B4"/>
    <w:rsid w:val="00CB59F9"/>
    <w:rsid w:val="00CB5FAF"/>
    <w:rsid w:val="00CC0336"/>
    <w:rsid w:val="00CC209B"/>
    <w:rsid w:val="00CC238D"/>
    <w:rsid w:val="00CC3AE9"/>
    <w:rsid w:val="00CC41DE"/>
    <w:rsid w:val="00CC5C2E"/>
    <w:rsid w:val="00CC5D5A"/>
    <w:rsid w:val="00CC6EFC"/>
    <w:rsid w:val="00CC720D"/>
    <w:rsid w:val="00CD027F"/>
    <w:rsid w:val="00CD1130"/>
    <w:rsid w:val="00CD1228"/>
    <w:rsid w:val="00CD23CD"/>
    <w:rsid w:val="00CD24A6"/>
    <w:rsid w:val="00CD2926"/>
    <w:rsid w:val="00CD39D7"/>
    <w:rsid w:val="00CD3EF1"/>
    <w:rsid w:val="00CD42E1"/>
    <w:rsid w:val="00CD58C7"/>
    <w:rsid w:val="00CD6249"/>
    <w:rsid w:val="00CD63A5"/>
    <w:rsid w:val="00CD751A"/>
    <w:rsid w:val="00CE18B4"/>
    <w:rsid w:val="00CE19BB"/>
    <w:rsid w:val="00CE477F"/>
    <w:rsid w:val="00CE4830"/>
    <w:rsid w:val="00CE4B19"/>
    <w:rsid w:val="00CE5880"/>
    <w:rsid w:val="00CE665B"/>
    <w:rsid w:val="00CE78E2"/>
    <w:rsid w:val="00CF0B19"/>
    <w:rsid w:val="00CF1E55"/>
    <w:rsid w:val="00CF29BE"/>
    <w:rsid w:val="00CF2CCF"/>
    <w:rsid w:val="00CF2FF9"/>
    <w:rsid w:val="00CF347E"/>
    <w:rsid w:val="00CF4F24"/>
    <w:rsid w:val="00CF6C7D"/>
    <w:rsid w:val="00CF7FED"/>
    <w:rsid w:val="00D00C13"/>
    <w:rsid w:val="00D0155D"/>
    <w:rsid w:val="00D018E2"/>
    <w:rsid w:val="00D018E9"/>
    <w:rsid w:val="00D01B35"/>
    <w:rsid w:val="00D01FD9"/>
    <w:rsid w:val="00D02538"/>
    <w:rsid w:val="00D06001"/>
    <w:rsid w:val="00D068A3"/>
    <w:rsid w:val="00D07BC9"/>
    <w:rsid w:val="00D102E2"/>
    <w:rsid w:val="00D1063F"/>
    <w:rsid w:val="00D11B93"/>
    <w:rsid w:val="00D11D9F"/>
    <w:rsid w:val="00D137BF"/>
    <w:rsid w:val="00D13882"/>
    <w:rsid w:val="00D150D0"/>
    <w:rsid w:val="00D1522A"/>
    <w:rsid w:val="00D15622"/>
    <w:rsid w:val="00D1587E"/>
    <w:rsid w:val="00D16157"/>
    <w:rsid w:val="00D162A1"/>
    <w:rsid w:val="00D16467"/>
    <w:rsid w:val="00D16C53"/>
    <w:rsid w:val="00D172AF"/>
    <w:rsid w:val="00D17A68"/>
    <w:rsid w:val="00D20BFC"/>
    <w:rsid w:val="00D21D9B"/>
    <w:rsid w:val="00D21FB9"/>
    <w:rsid w:val="00D21FD3"/>
    <w:rsid w:val="00D22623"/>
    <w:rsid w:val="00D241FD"/>
    <w:rsid w:val="00D24A37"/>
    <w:rsid w:val="00D24AB1"/>
    <w:rsid w:val="00D251AF"/>
    <w:rsid w:val="00D25886"/>
    <w:rsid w:val="00D26B3D"/>
    <w:rsid w:val="00D279CF"/>
    <w:rsid w:val="00D27ED3"/>
    <w:rsid w:val="00D311A0"/>
    <w:rsid w:val="00D32640"/>
    <w:rsid w:val="00D32986"/>
    <w:rsid w:val="00D32CC9"/>
    <w:rsid w:val="00D33B2F"/>
    <w:rsid w:val="00D34D57"/>
    <w:rsid w:val="00D351DC"/>
    <w:rsid w:val="00D35F66"/>
    <w:rsid w:val="00D3601D"/>
    <w:rsid w:val="00D367DD"/>
    <w:rsid w:val="00D408F4"/>
    <w:rsid w:val="00D4141B"/>
    <w:rsid w:val="00D41AAB"/>
    <w:rsid w:val="00D4256B"/>
    <w:rsid w:val="00D42EDE"/>
    <w:rsid w:val="00D435C7"/>
    <w:rsid w:val="00D4374B"/>
    <w:rsid w:val="00D43A78"/>
    <w:rsid w:val="00D43DE1"/>
    <w:rsid w:val="00D4487E"/>
    <w:rsid w:val="00D45539"/>
    <w:rsid w:val="00D478FB"/>
    <w:rsid w:val="00D47B06"/>
    <w:rsid w:val="00D47D1F"/>
    <w:rsid w:val="00D50C59"/>
    <w:rsid w:val="00D5179F"/>
    <w:rsid w:val="00D51F9C"/>
    <w:rsid w:val="00D537ED"/>
    <w:rsid w:val="00D54233"/>
    <w:rsid w:val="00D55DB5"/>
    <w:rsid w:val="00D567E4"/>
    <w:rsid w:val="00D56EDD"/>
    <w:rsid w:val="00D57078"/>
    <w:rsid w:val="00D573AA"/>
    <w:rsid w:val="00D600A8"/>
    <w:rsid w:val="00D60DF6"/>
    <w:rsid w:val="00D64C26"/>
    <w:rsid w:val="00D6593F"/>
    <w:rsid w:val="00D65952"/>
    <w:rsid w:val="00D65A57"/>
    <w:rsid w:val="00D65AA4"/>
    <w:rsid w:val="00D66F24"/>
    <w:rsid w:val="00D6710F"/>
    <w:rsid w:val="00D67A4C"/>
    <w:rsid w:val="00D707C1"/>
    <w:rsid w:val="00D70A6E"/>
    <w:rsid w:val="00D71222"/>
    <w:rsid w:val="00D72969"/>
    <w:rsid w:val="00D72B86"/>
    <w:rsid w:val="00D72D81"/>
    <w:rsid w:val="00D73432"/>
    <w:rsid w:val="00D73498"/>
    <w:rsid w:val="00D73A7E"/>
    <w:rsid w:val="00D73B7B"/>
    <w:rsid w:val="00D73E2B"/>
    <w:rsid w:val="00D746E6"/>
    <w:rsid w:val="00D75024"/>
    <w:rsid w:val="00D75E5E"/>
    <w:rsid w:val="00D7664F"/>
    <w:rsid w:val="00D80AC4"/>
    <w:rsid w:val="00D81CC1"/>
    <w:rsid w:val="00D821FA"/>
    <w:rsid w:val="00D84133"/>
    <w:rsid w:val="00D8413A"/>
    <w:rsid w:val="00D844E0"/>
    <w:rsid w:val="00D84707"/>
    <w:rsid w:val="00D85F02"/>
    <w:rsid w:val="00D879CA"/>
    <w:rsid w:val="00D918DB"/>
    <w:rsid w:val="00D92AF4"/>
    <w:rsid w:val="00D92CBD"/>
    <w:rsid w:val="00D93AF5"/>
    <w:rsid w:val="00D96443"/>
    <w:rsid w:val="00DA3D31"/>
    <w:rsid w:val="00DA3FEB"/>
    <w:rsid w:val="00DA50DC"/>
    <w:rsid w:val="00DA57A8"/>
    <w:rsid w:val="00DA58B7"/>
    <w:rsid w:val="00DA5BD8"/>
    <w:rsid w:val="00DA5E0E"/>
    <w:rsid w:val="00DA7CC1"/>
    <w:rsid w:val="00DB0133"/>
    <w:rsid w:val="00DB200E"/>
    <w:rsid w:val="00DB2A3F"/>
    <w:rsid w:val="00DB4387"/>
    <w:rsid w:val="00DB4AFA"/>
    <w:rsid w:val="00DB4E81"/>
    <w:rsid w:val="00DB6CA6"/>
    <w:rsid w:val="00DB6FCF"/>
    <w:rsid w:val="00DB7D36"/>
    <w:rsid w:val="00DB7DDE"/>
    <w:rsid w:val="00DB7EC1"/>
    <w:rsid w:val="00DC3BF7"/>
    <w:rsid w:val="00DC3D35"/>
    <w:rsid w:val="00DC3F3C"/>
    <w:rsid w:val="00DC4381"/>
    <w:rsid w:val="00DC4601"/>
    <w:rsid w:val="00DC638C"/>
    <w:rsid w:val="00DC68BA"/>
    <w:rsid w:val="00DC71F8"/>
    <w:rsid w:val="00DC7BEC"/>
    <w:rsid w:val="00DD019F"/>
    <w:rsid w:val="00DD09E0"/>
    <w:rsid w:val="00DD2490"/>
    <w:rsid w:val="00DD2604"/>
    <w:rsid w:val="00DD45E2"/>
    <w:rsid w:val="00DD4B41"/>
    <w:rsid w:val="00DD4D9C"/>
    <w:rsid w:val="00DD534A"/>
    <w:rsid w:val="00DD740E"/>
    <w:rsid w:val="00DE1CEE"/>
    <w:rsid w:val="00DE38C8"/>
    <w:rsid w:val="00DE3AAE"/>
    <w:rsid w:val="00DE3EA2"/>
    <w:rsid w:val="00DE44C7"/>
    <w:rsid w:val="00DE4A10"/>
    <w:rsid w:val="00DE5AF7"/>
    <w:rsid w:val="00DE672D"/>
    <w:rsid w:val="00DE69EE"/>
    <w:rsid w:val="00DE6F1E"/>
    <w:rsid w:val="00DF0E78"/>
    <w:rsid w:val="00DF1AEC"/>
    <w:rsid w:val="00DF1C0A"/>
    <w:rsid w:val="00DF25AE"/>
    <w:rsid w:val="00DF28B1"/>
    <w:rsid w:val="00DF33F3"/>
    <w:rsid w:val="00DF38D2"/>
    <w:rsid w:val="00DF44F5"/>
    <w:rsid w:val="00DF4EAF"/>
    <w:rsid w:val="00DF521A"/>
    <w:rsid w:val="00DF7895"/>
    <w:rsid w:val="00E00B3F"/>
    <w:rsid w:val="00E00B89"/>
    <w:rsid w:val="00E01400"/>
    <w:rsid w:val="00E02085"/>
    <w:rsid w:val="00E0334C"/>
    <w:rsid w:val="00E033FC"/>
    <w:rsid w:val="00E03BA9"/>
    <w:rsid w:val="00E043E1"/>
    <w:rsid w:val="00E04646"/>
    <w:rsid w:val="00E05150"/>
    <w:rsid w:val="00E063AF"/>
    <w:rsid w:val="00E06BCD"/>
    <w:rsid w:val="00E07C9D"/>
    <w:rsid w:val="00E10DA6"/>
    <w:rsid w:val="00E10DD8"/>
    <w:rsid w:val="00E10F1D"/>
    <w:rsid w:val="00E11646"/>
    <w:rsid w:val="00E120BD"/>
    <w:rsid w:val="00E12A22"/>
    <w:rsid w:val="00E12DE3"/>
    <w:rsid w:val="00E1352F"/>
    <w:rsid w:val="00E135BE"/>
    <w:rsid w:val="00E13980"/>
    <w:rsid w:val="00E13EFB"/>
    <w:rsid w:val="00E14DC9"/>
    <w:rsid w:val="00E14F65"/>
    <w:rsid w:val="00E15CA3"/>
    <w:rsid w:val="00E16399"/>
    <w:rsid w:val="00E1668C"/>
    <w:rsid w:val="00E176B4"/>
    <w:rsid w:val="00E17B3F"/>
    <w:rsid w:val="00E212C9"/>
    <w:rsid w:val="00E214B8"/>
    <w:rsid w:val="00E218E2"/>
    <w:rsid w:val="00E21C78"/>
    <w:rsid w:val="00E2355C"/>
    <w:rsid w:val="00E235C8"/>
    <w:rsid w:val="00E2397E"/>
    <w:rsid w:val="00E241F1"/>
    <w:rsid w:val="00E24FDD"/>
    <w:rsid w:val="00E252EF"/>
    <w:rsid w:val="00E258C1"/>
    <w:rsid w:val="00E26237"/>
    <w:rsid w:val="00E26B0C"/>
    <w:rsid w:val="00E27C30"/>
    <w:rsid w:val="00E32690"/>
    <w:rsid w:val="00E328E7"/>
    <w:rsid w:val="00E33A32"/>
    <w:rsid w:val="00E33AEB"/>
    <w:rsid w:val="00E33FA2"/>
    <w:rsid w:val="00E33FC6"/>
    <w:rsid w:val="00E3450B"/>
    <w:rsid w:val="00E34958"/>
    <w:rsid w:val="00E3697A"/>
    <w:rsid w:val="00E36DD4"/>
    <w:rsid w:val="00E3728B"/>
    <w:rsid w:val="00E37FA2"/>
    <w:rsid w:val="00E42681"/>
    <w:rsid w:val="00E437F5"/>
    <w:rsid w:val="00E442E1"/>
    <w:rsid w:val="00E45564"/>
    <w:rsid w:val="00E456CD"/>
    <w:rsid w:val="00E45B8B"/>
    <w:rsid w:val="00E45FD0"/>
    <w:rsid w:val="00E4603C"/>
    <w:rsid w:val="00E47EC7"/>
    <w:rsid w:val="00E5121B"/>
    <w:rsid w:val="00E51516"/>
    <w:rsid w:val="00E51625"/>
    <w:rsid w:val="00E535A6"/>
    <w:rsid w:val="00E538CC"/>
    <w:rsid w:val="00E558F9"/>
    <w:rsid w:val="00E607B7"/>
    <w:rsid w:val="00E61214"/>
    <w:rsid w:val="00E623D5"/>
    <w:rsid w:val="00E623F0"/>
    <w:rsid w:val="00E63828"/>
    <w:rsid w:val="00E63BF5"/>
    <w:rsid w:val="00E65D38"/>
    <w:rsid w:val="00E669DB"/>
    <w:rsid w:val="00E66A0D"/>
    <w:rsid w:val="00E66A65"/>
    <w:rsid w:val="00E67395"/>
    <w:rsid w:val="00E67616"/>
    <w:rsid w:val="00E679E2"/>
    <w:rsid w:val="00E7120B"/>
    <w:rsid w:val="00E72CB9"/>
    <w:rsid w:val="00E7313F"/>
    <w:rsid w:val="00E73A58"/>
    <w:rsid w:val="00E73BCB"/>
    <w:rsid w:val="00E73D7C"/>
    <w:rsid w:val="00E74924"/>
    <w:rsid w:val="00E75ACB"/>
    <w:rsid w:val="00E75F25"/>
    <w:rsid w:val="00E76712"/>
    <w:rsid w:val="00E77483"/>
    <w:rsid w:val="00E80876"/>
    <w:rsid w:val="00E82559"/>
    <w:rsid w:val="00E829FF"/>
    <w:rsid w:val="00E832E1"/>
    <w:rsid w:val="00E832F6"/>
    <w:rsid w:val="00E85256"/>
    <w:rsid w:val="00E853EA"/>
    <w:rsid w:val="00E85BC9"/>
    <w:rsid w:val="00E85C68"/>
    <w:rsid w:val="00E87011"/>
    <w:rsid w:val="00E875A1"/>
    <w:rsid w:val="00E90F5C"/>
    <w:rsid w:val="00E9108F"/>
    <w:rsid w:val="00E91EEC"/>
    <w:rsid w:val="00E92581"/>
    <w:rsid w:val="00E92776"/>
    <w:rsid w:val="00E929FD"/>
    <w:rsid w:val="00E946FA"/>
    <w:rsid w:val="00E94901"/>
    <w:rsid w:val="00E954AF"/>
    <w:rsid w:val="00E96505"/>
    <w:rsid w:val="00EA0010"/>
    <w:rsid w:val="00EA48F8"/>
    <w:rsid w:val="00EA56FC"/>
    <w:rsid w:val="00EA5C62"/>
    <w:rsid w:val="00EA617C"/>
    <w:rsid w:val="00EA65DD"/>
    <w:rsid w:val="00EA6D64"/>
    <w:rsid w:val="00EA715F"/>
    <w:rsid w:val="00EA7ED5"/>
    <w:rsid w:val="00EB1AAE"/>
    <w:rsid w:val="00EB2472"/>
    <w:rsid w:val="00EB24AC"/>
    <w:rsid w:val="00EB3348"/>
    <w:rsid w:val="00EB364D"/>
    <w:rsid w:val="00EB3C67"/>
    <w:rsid w:val="00EB452E"/>
    <w:rsid w:val="00EB5165"/>
    <w:rsid w:val="00EB66D6"/>
    <w:rsid w:val="00EB68B5"/>
    <w:rsid w:val="00EB6C2C"/>
    <w:rsid w:val="00EC0083"/>
    <w:rsid w:val="00EC02F9"/>
    <w:rsid w:val="00EC1411"/>
    <w:rsid w:val="00EC17C3"/>
    <w:rsid w:val="00EC2846"/>
    <w:rsid w:val="00EC2ABE"/>
    <w:rsid w:val="00EC4690"/>
    <w:rsid w:val="00EC4C31"/>
    <w:rsid w:val="00EC54EB"/>
    <w:rsid w:val="00EC5847"/>
    <w:rsid w:val="00EC58EE"/>
    <w:rsid w:val="00ED0905"/>
    <w:rsid w:val="00ED0B81"/>
    <w:rsid w:val="00ED0FC0"/>
    <w:rsid w:val="00ED16A9"/>
    <w:rsid w:val="00ED22D9"/>
    <w:rsid w:val="00ED3445"/>
    <w:rsid w:val="00ED367E"/>
    <w:rsid w:val="00ED3937"/>
    <w:rsid w:val="00ED3C09"/>
    <w:rsid w:val="00ED4654"/>
    <w:rsid w:val="00ED49D1"/>
    <w:rsid w:val="00ED57F2"/>
    <w:rsid w:val="00ED5A85"/>
    <w:rsid w:val="00ED6B53"/>
    <w:rsid w:val="00ED6D23"/>
    <w:rsid w:val="00ED77EA"/>
    <w:rsid w:val="00EE180F"/>
    <w:rsid w:val="00EE30C2"/>
    <w:rsid w:val="00EE3536"/>
    <w:rsid w:val="00EE3B24"/>
    <w:rsid w:val="00EE503C"/>
    <w:rsid w:val="00EE54AB"/>
    <w:rsid w:val="00EE64F6"/>
    <w:rsid w:val="00EE6BD9"/>
    <w:rsid w:val="00EE70F6"/>
    <w:rsid w:val="00EE76AD"/>
    <w:rsid w:val="00EE7F0C"/>
    <w:rsid w:val="00EF0245"/>
    <w:rsid w:val="00EF15BF"/>
    <w:rsid w:val="00EF3F2A"/>
    <w:rsid w:val="00EF43EB"/>
    <w:rsid w:val="00EF5161"/>
    <w:rsid w:val="00EF5DED"/>
    <w:rsid w:val="00EF6084"/>
    <w:rsid w:val="00EF6D80"/>
    <w:rsid w:val="00F01EFC"/>
    <w:rsid w:val="00F02B6F"/>
    <w:rsid w:val="00F02F92"/>
    <w:rsid w:val="00F03F69"/>
    <w:rsid w:val="00F04148"/>
    <w:rsid w:val="00F05B2A"/>
    <w:rsid w:val="00F0694F"/>
    <w:rsid w:val="00F0773A"/>
    <w:rsid w:val="00F07E7C"/>
    <w:rsid w:val="00F10A22"/>
    <w:rsid w:val="00F11351"/>
    <w:rsid w:val="00F121EB"/>
    <w:rsid w:val="00F13256"/>
    <w:rsid w:val="00F1336F"/>
    <w:rsid w:val="00F14431"/>
    <w:rsid w:val="00F1586C"/>
    <w:rsid w:val="00F15BA4"/>
    <w:rsid w:val="00F164F4"/>
    <w:rsid w:val="00F16D37"/>
    <w:rsid w:val="00F17572"/>
    <w:rsid w:val="00F17BD9"/>
    <w:rsid w:val="00F20A41"/>
    <w:rsid w:val="00F20FD4"/>
    <w:rsid w:val="00F21560"/>
    <w:rsid w:val="00F21DA8"/>
    <w:rsid w:val="00F23646"/>
    <w:rsid w:val="00F23DBC"/>
    <w:rsid w:val="00F242B4"/>
    <w:rsid w:val="00F26188"/>
    <w:rsid w:val="00F2645F"/>
    <w:rsid w:val="00F2718F"/>
    <w:rsid w:val="00F27293"/>
    <w:rsid w:val="00F27BF4"/>
    <w:rsid w:val="00F30E80"/>
    <w:rsid w:val="00F3151B"/>
    <w:rsid w:val="00F317B2"/>
    <w:rsid w:val="00F31CC5"/>
    <w:rsid w:val="00F31ECC"/>
    <w:rsid w:val="00F326A9"/>
    <w:rsid w:val="00F32CDE"/>
    <w:rsid w:val="00F335B5"/>
    <w:rsid w:val="00F33C48"/>
    <w:rsid w:val="00F36937"/>
    <w:rsid w:val="00F36D47"/>
    <w:rsid w:val="00F36FF2"/>
    <w:rsid w:val="00F37AD4"/>
    <w:rsid w:val="00F40100"/>
    <w:rsid w:val="00F40E73"/>
    <w:rsid w:val="00F40FB0"/>
    <w:rsid w:val="00F42DEF"/>
    <w:rsid w:val="00F43BC4"/>
    <w:rsid w:val="00F43BE4"/>
    <w:rsid w:val="00F45208"/>
    <w:rsid w:val="00F45523"/>
    <w:rsid w:val="00F46AE4"/>
    <w:rsid w:val="00F506A1"/>
    <w:rsid w:val="00F50900"/>
    <w:rsid w:val="00F50EDF"/>
    <w:rsid w:val="00F517C7"/>
    <w:rsid w:val="00F51C55"/>
    <w:rsid w:val="00F528A6"/>
    <w:rsid w:val="00F52DC7"/>
    <w:rsid w:val="00F53972"/>
    <w:rsid w:val="00F53EC7"/>
    <w:rsid w:val="00F550E4"/>
    <w:rsid w:val="00F5566F"/>
    <w:rsid w:val="00F55A5A"/>
    <w:rsid w:val="00F55D29"/>
    <w:rsid w:val="00F55E68"/>
    <w:rsid w:val="00F56259"/>
    <w:rsid w:val="00F5638A"/>
    <w:rsid w:val="00F5645B"/>
    <w:rsid w:val="00F566A1"/>
    <w:rsid w:val="00F5734A"/>
    <w:rsid w:val="00F57632"/>
    <w:rsid w:val="00F576FB"/>
    <w:rsid w:val="00F57F92"/>
    <w:rsid w:val="00F60D90"/>
    <w:rsid w:val="00F611E3"/>
    <w:rsid w:val="00F616E4"/>
    <w:rsid w:val="00F61C8D"/>
    <w:rsid w:val="00F62088"/>
    <w:rsid w:val="00F6285B"/>
    <w:rsid w:val="00F62CD8"/>
    <w:rsid w:val="00F644E3"/>
    <w:rsid w:val="00F6653D"/>
    <w:rsid w:val="00F66658"/>
    <w:rsid w:val="00F66A8B"/>
    <w:rsid w:val="00F66BF7"/>
    <w:rsid w:val="00F70C32"/>
    <w:rsid w:val="00F7245B"/>
    <w:rsid w:val="00F72B79"/>
    <w:rsid w:val="00F7376D"/>
    <w:rsid w:val="00F77C0D"/>
    <w:rsid w:val="00F77CFE"/>
    <w:rsid w:val="00F77D60"/>
    <w:rsid w:val="00F77D63"/>
    <w:rsid w:val="00F800D3"/>
    <w:rsid w:val="00F80E69"/>
    <w:rsid w:val="00F814E6"/>
    <w:rsid w:val="00F81BC4"/>
    <w:rsid w:val="00F82789"/>
    <w:rsid w:val="00F830A0"/>
    <w:rsid w:val="00F83146"/>
    <w:rsid w:val="00F835EB"/>
    <w:rsid w:val="00F841B4"/>
    <w:rsid w:val="00F85CA2"/>
    <w:rsid w:val="00F87FC6"/>
    <w:rsid w:val="00F92F6A"/>
    <w:rsid w:val="00F93406"/>
    <w:rsid w:val="00F95D7B"/>
    <w:rsid w:val="00F9730F"/>
    <w:rsid w:val="00F97348"/>
    <w:rsid w:val="00F97469"/>
    <w:rsid w:val="00F974C1"/>
    <w:rsid w:val="00FA17B4"/>
    <w:rsid w:val="00FA2D4B"/>
    <w:rsid w:val="00FA3E01"/>
    <w:rsid w:val="00FA4496"/>
    <w:rsid w:val="00FA531D"/>
    <w:rsid w:val="00FA5916"/>
    <w:rsid w:val="00FA6A15"/>
    <w:rsid w:val="00FA7710"/>
    <w:rsid w:val="00FB0C75"/>
    <w:rsid w:val="00FB1D7D"/>
    <w:rsid w:val="00FB30B8"/>
    <w:rsid w:val="00FB35EA"/>
    <w:rsid w:val="00FB36BA"/>
    <w:rsid w:val="00FB3711"/>
    <w:rsid w:val="00FB3871"/>
    <w:rsid w:val="00FB3AD6"/>
    <w:rsid w:val="00FB587F"/>
    <w:rsid w:val="00FB5911"/>
    <w:rsid w:val="00FB74E8"/>
    <w:rsid w:val="00FB7B12"/>
    <w:rsid w:val="00FC0297"/>
    <w:rsid w:val="00FC0E17"/>
    <w:rsid w:val="00FC1288"/>
    <w:rsid w:val="00FC30C2"/>
    <w:rsid w:val="00FC5003"/>
    <w:rsid w:val="00FD00AF"/>
    <w:rsid w:val="00FD0569"/>
    <w:rsid w:val="00FD09C7"/>
    <w:rsid w:val="00FD0E31"/>
    <w:rsid w:val="00FD2625"/>
    <w:rsid w:val="00FD2949"/>
    <w:rsid w:val="00FD2B9B"/>
    <w:rsid w:val="00FD2EBB"/>
    <w:rsid w:val="00FD2F09"/>
    <w:rsid w:val="00FD37EF"/>
    <w:rsid w:val="00FD4B9F"/>
    <w:rsid w:val="00FD50B7"/>
    <w:rsid w:val="00FD562B"/>
    <w:rsid w:val="00FD5656"/>
    <w:rsid w:val="00FD67A5"/>
    <w:rsid w:val="00FD7274"/>
    <w:rsid w:val="00FD7A9D"/>
    <w:rsid w:val="00FE0BA9"/>
    <w:rsid w:val="00FE0E7B"/>
    <w:rsid w:val="00FE1586"/>
    <w:rsid w:val="00FE40AB"/>
    <w:rsid w:val="00FE40BF"/>
    <w:rsid w:val="00FE4300"/>
    <w:rsid w:val="00FE5683"/>
    <w:rsid w:val="00FE5D52"/>
    <w:rsid w:val="00FE7191"/>
    <w:rsid w:val="00FF12B8"/>
    <w:rsid w:val="00FF2252"/>
    <w:rsid w:val="00FF2A4B"/>
    <w:rsid w:val="00FF2D3C"/>
    <w:rsid w:val="00FF35F7"/>
    <w:rsid w:val="00FF3E4E"/>
    <w:rsid w:val="00FF602C"/>
    <w:rsid w:val="00FF79C5"/>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1D3EBD2-AC42-42BD-8AC2-746BB7B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591D61"/>
    <w:rPr>
      <w:color w:val="808080"/>
    </w:rPr>
  </w:style>
  <w:style w:type="character" w:customStyle="1" w:styleId="hvr">
    <w:name w:val="hvr"/>
    <w:basedOn w:val="Fuentedeprrafopredeter"/>
    <w:rsid w:val="007C739E"/>
  </w:style>
  <w:style w:type="paragraph" w:styleId="Revisin">
    <w:name w:val="Revision"/>
    <w:hidden/>
    <w:semiHidden/>
    <w:rsid w:val="00F27B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7920234">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80144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5165450">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8636210">
      <w:bodyDiv w:val="1"/>
      <w:marLeft w:val="0"/>
      <w:marRight w:val="0"/>
      <w:marTop w:val="0"/>
      <w:marBottom w:val="0"/>
      <w:divBdr>
        <w:top w:val="none" w:sz="0" w:space="0" w:color="auto"/>
        <w:left w:val="none" w:sz="0" w:space="0" w:color="auto"/>
        <w:bottom w:val="none" w:sz="0" w:space="0" w:color="auto"/>
        <w:right w:val="none" w:sz="0" w:space="0" w:color="auto"/>
      </w:divBdr>
    </w:div>
    <w:div w:id="348605429">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6974332">
      <w:bodyDiv w:val="1"/>
      <w:marLeft w:val="0"/>
      <w:marRight w:val="0"/>
      <w:marTop w:val="0"/>
      <w:marBottom w:val="0"/>
      <w:divBdr>
        <w:top w:val="none" w:sz="0" w:space="0" w:color="auto"/>
        <w:left w:val="none" w:sz="0" w:space="0" w:color="auto"/>
        <w:bottom w:val="none" w:sz="0" w:space="0" w:color="auto"/>
        <w:right w:val="none" w:sz="0" w:space="0" w:color="auto"/>
      </w:divBdr>
    </w:div>
    <w:div w:id="476385428">
      <w:bodyDiv w:val="1"/>
      <w:marLeft w:val="0"/>
      <w:marRight w:val="0"/>
      <w:marTop w:val="0"/>
      <w:marBottom w:val="0"/>
      <w:divBdr>
        <w:top w:val="none" w:sz="0" w:space="0" w:color="auto"/>
        <w:left w:val="none" w:sz="0" w:space="0" w:color="auto"/>
        <w:bottom w:val="none" w:sz="0" w:space="0" w:color="auto"/>
        <w:right w:val="none" w:sz="0" w:space="0" w:color="auto"/>
      </w:divBdr>
    </w:div>
    <w:div w:id="47653663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0508816">
      <w:bodyDiv w:val="1"/>
      <w:marLeft w:val="0"/>
      <w:marRight w:val="0"/>
      <w:marTop w:val="0"/>
      <w:marBottom w:val="0"/>
      <w:divBdr>
        <w:top w:val="none" w:sz="0" w:space="0" w:color="auto"/>
        <w:left w:val="none" w:sz="0" w:space="0" w:color="auto"/>
        <w:bottom w:val="none" w:sz="0" w:space="0" w:color="auto"/>
        <w:right w:val="none" w:sz="0" w:space="0" w:color="auto"/>
      </w:divBdr>
    </w:div>
    <w:div w:id="525675480">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sChild>
        <w:div w:id="1049764371">
          <w:marLeft w:val="150"/>
          <w:marRight w:val="0"/>
          <w:marTop w:val="225"/>
          <w:marBottom w:val="225"/>
          <w:divBdr>
            <w:top w:val="none" w:sz="0" w:space="0" w:color="auto"/>
            <w:left w:val="none" w:sz="0" w:space="0" w:color="auto"/>
            <w:bottom w:val="none" w:sz="0" w:space="0" w:color="auto"/>
            <w:right w:val="none" w:sz="0" w:space="0" w:color="auto"/>
          </w:divBdr>
          <w:divsChild>
            <w:div w:id="1230337854">
              <w:marLeft w:val="0"/>
              <w:marRight w:val="0"/>
              <w:marTop w:val="0"/>
              <w:marBottom w:val="0"/>
              <w:divBdr>
                <w:top w:val="none" w:sz="0" w:space="0" w:color="auto"/>
                <w:left w:val="none" w:sz="0" w:space="0" w:color="auto"/>
                <w:bottom w:val="none" w:sz="0" w:space="0" w:color="auto"/>
                <w:right w:val="none" w:sz="0" w:space="0" w:color="auto"/>
              </w:divBdr>
              <w:divsChild>
                <w:div w:id="13390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256">
          <w:marLeft w:val="150"/>
          <w:marRight w:val="0"/>
          <w:marTop w:val="150"/>
          <w:marBottom w:val="225"/>
          <w:divBdr>
            <w:top w:val="none" w:sz="0" w:space="0" w:color="auto"/>
            <w:left w:val="none" w:sz="0" w:space="0" w:color="auto"/>
            <w:bottom w:val="none" w:sz="0" w:space="0" w:color="auto"/>
            <w:right w:val="none" w:sz="0" w:space="0" w:color="auto"/>
          </w:divBdr>
          <w:divsChild>
            <w:div w:id="1472598229">
              <w:marLeft w:val="0"/>
              <w:marRight w:val="0"/>
              <w:marTop w:val="0"/>
              <w:marBottom w:val="0"/>
              <w:divBdr>
                <w:top w:val="none" w:sz="0" w:space="0" w:color="auto"/>
                <w:left w:val="none" w:sz="0" w:space="0" w:color="auto"/>
                <w:bottom w:val="none" w:sz="0" w:space="0" w:color="auto"/>
                <w:right w:val="none" w:sz="0" w:space="0" w:color="auto"/>
              </w:divBdr>
            </w:div>
            <w:div w:id="1113941214">
              <w:marLeft w:val="0"/>
              <w:marRight w:val="0"/>
              <w:marTop w:val="0"/>
              <w:marBottom w:val="0"/>
              <w:divBdr>
                <w:top w:val="none" w:sz="0" w:space="0" w:color="auto"/>
                <w:left w:val="none" w:sz="0" w:space="0" w:color="auto"/>
                <w:bottom w:val="none" w:sz="0" w:space="0" w:color="auto"/>
                <w:right w:val="none" w:sz="0" w:space="0" w:color="auto"/>
              </w:divBdr>
            </w:div>
            <w:div w:id="923759308">
              <w:marLeft w:val="0"/>
              <w:marRight w:val="0"/>
              <w:marTop w:val="0"/>
              <w:marBottom w:val="0"/>
              <w:divBdr>
                <w:top w:val="none" w:sz="0" w:space="0" w:color="auto"/>
                <w:left w:val="none" w:sz="0" w:space="0" w:color="auto"/>
                <w:bottom w:val="none" w:sz="0" w:space="0" w:color="auto"/>
                <w:right w:val="none" w:sz="0" w:space="0" w:color="auto"/>
              </w:divBdr>
            </w:div>
          </w:divsChild>
        </w:div>
        <w:div w:id="103665831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3627273">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8608">
      <w:bodyDiv w:val="1"/>
      <w:marLeft w:val="0"/>
      <w:marRight w:val="0"/>
      <w:marTop w:val="0"/>
      <w:marBottom w:val="0"/>
      <w:divBdr>
        <w:top w:val="none" w:sz="0" w:space="0" w:color="auto"/>
        <w:left w:val="none" w:sz="0" w:space="0" w:color="auto"/>
        <w:bottom w:val="none" w:sz="0" w:space="0" w:color="auto"/>
        <w:right w:val="none" w:sz="0" w:space="0" w:color="auto"/>
      </w:divBdr>
    </w:div>
    <w:div w:id="726417719">
      <w:bodyDiv w:val="1"/>
      <w:marLeft w:val="0"/>
      <w:marRight w:val="0"/>
      <w:marTop w:val="0"/>
      <w:marBottom w:val="0"/>
      <w:divBdr>
        <w:top w:val="none" w:sz="0" w:space="0" w:color="auto"/>
        <w:left w:val="none" w:sz="0" w:space="0" w:color="auto"/>
        <w:bottom w:val="none" w:sz="0" w:space="0" w:color="auto"/>
        <w:right w:val="none" w:sz="0" w:space="0" w:color="auto"/>
      </w:divBdr>
    </w:div>
    <w:div w:id="746028584">
      <w:bodyDiv w:val="1"/>
      <w:marLeft w:val="0"/>
      <w:marRight w:val="0"/>
      <w:marTop w:val="0"/>
      <w:marBottom w:val="0"/>
      <w:divBdr>
        <w:top w:val="none" w:sz="0" w:space="0" w:color="auto"/>
        <w:left w:val="none" w:sz="0" w:space="0" w:color="auto"/>
        <w:bottom w:val="none" w:sz="0" w:space="0" w:color="auto"/>
        <w:right w:val="none" w:sz="0" w:space="0" w:color="auto"/>
      </w:divBdr>
    </w:div>
    <w:div w:id="785318641">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628256">
      <w:bodyDiv w:val="1"/>
      <w:marLeft w:val="0"/>
      <w:marRight w:val="0"/>
      <w:marTop w:val="0"/>
      <w:marBottom w:val="0"/>
      <w:divBdr>
        <w:top w:val="none" w:sz="0" w:space="0" w:color="auto"/>
        <w:left w:val="none" w:sz="0" w:space="0" w:color="auto"/>
        <w:bottom w:val="none" w:sz="0" w:space="0" w:color="auto"/>
        <w:right w:val="none" w:sz="0" w:space="0" w:color="auto"/>
      </w:divBdr>
    </w:div>
    <w:div w:id="840971146">
      <w:bodyDiv w:val="1"/>
      <w:marLeft w:val="0"/>
      <w:marRight w:val="0"/>
      <w:marTop w:val="0"/>
      <w:marBottom w:val="0"/>
      <w:divBdr>
        <w:top w:val="none" w:sz="0" w:space="0" w:color="auto"/>
        <w:left w:val="none" w:sz="0" w:space="0" w:color="auto"/>
        <w:bottom w:val="none" w:sz="0" w:space="0" w:color="auto"/>
        <w:right w:val="none" w:sz="0" w:space="0" w:color="auto"/>
      </w:divBdr>
    </w:div>
    <w:div w:id="86089454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5062">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5354766">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2755797">
      <w:bodyDiv w:val="1"/>
      <w:marLeft w:val="0"/>
      <w:marRight w:val="0"/>
      <w:marTop w:val="0"/>
      <w:marBottom w:val="0"/>
      <w:divBdr>
        <w:top w:val="none" w:sz="0" w:space="0" w:color="auto"/>
        <w:left w:val="none" w:sz="0" w:space="0" w:color="auto"/>
        <w:bottom w:val="none" w:sz="0" w:space="0" w:color="auto"/>
        <w:right w:val="none" w:sz="0" w:space="0" w:color="auto"/>
      </w:divBdr>
    </w:div>
    <w:div w:id="985014809">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132919">
      <w:bodyDiv w:val="1"/>
      <w:marLeft w:val="0"/>
      <w:marRight w:val="0"/>
      <w:marTop w:val="0"/>
      <w:marBottom w:val="0"/>
      <w:divBdr>
        <w:top w:val="none" w:sz="0" w:space="0" w:color="auto"/>
        <w:left w:val="none" w:sz="0" w:space="0" w:color="auto"/>
        <w:bottom w:val="none" w:sz="0" w:space="0" w:color="auto"/>
        <w:right w:val="none" w:sz="0" w:space="0" w:color="auto"/>
      </w:divBdr>
    </w:div>
    <w:div w:id="104792162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0396663">
      <w:bodyDiv w:val="1"/>
      <w:marLeft w:val="0"/>
      <w:marRight w:val="0"/>
      <w:marTop w:val="0"/>
      <w:marBottom w:val="0"/>
      <w:divBdr>
        <w:top w:val="none" w:sz="0" w:space="0" w:color="auto"/>
        <w:left w:val="none" w:sz="0" w:space="0" w:color="auto"/>
        <w:bottom w:val="none" w:sz="0" w:space="0" w:color="auto"/>
        <w:right w:val="none" w:sz="0" w:space="0" w:color="auto"/>
      </w:divBdr>
    </w:div>
    <w:div w:id="1097017588">
      <w:bodyDiv w:val="1"/>
      <w:marLeft w:val="0"/>
      <w:marRight w:val="0"/>
      <w:marTop w:val="0"/>
      <w:marBottom w:val="0"/>
      <w:divBdr>
        <w:top w:val="none" w:sz="0" w:space="0" w:color="auto"/>
        <w:left w:val="none" w:sz="0" w:space="0" w:color="auto"/>
        <w:bottom w:val="none" w:sz="0" w:space="0" w:color="auto"/>
        <w:right w:val="none" w:sz="0" w:space="0" w:color="auto"/>
      </w:divBdr>
    </w:div>
    <w:div w:id="1098864633">
      <w:bodyDiv w:val="1"/>
      <w:marLeft w:val="0"/>
      <w:marRight w:val="0"/>
      <w:marTop w:val="0"/>
      <w:marBottom w:val="0"/>
      <w:divBdr>
        <w:top w:val="none" w:sz="0" w:space="0" w:color="auto"/>
        <w:left w:val="none" w:sz="0" w:space="0" w:color="auto"/>
        <w:bottom w:val="none" w:sz="0" w:space="0" w:color="auto"/>
        <w:right w:val="none" w:sz="0" w:space="0" w:color="auto"/>
      </w:divBdr>
    </w:div>
    <w:div w:id="1109543373">
      <w:bodyDiv w:val="1"/>
      <w:marLeft w:val="0"/>
      <w:marRight w:val="0"/>
      <w:marTop w:val="0"/>
      <w:marBottom w:val="0"/>
      <w:divBdr>
        <w:top w:val="none" w:sz="0" w:space="0" w:color="auto"/>
        <w:left w:val="none" w:sz="0" w:space="0" w:color="auto"/>
        <w:bottom w:val="none" w:sz="0" w:space="0" w:color="auto"/>
        <w:right w:val="none" w:sz="0" w:space="0" w:color="auto"/>
      </w:divBdr>
    </w:div>
    <w:div w:id="1115098986">
      <w:bodyDiv w:val="1"/>
      <w:marLeft w:val="0"/>
      <w:marRight w:val="0"/>
      <w:marTop w:val="0"/>
      <w:marBottom w:val="0"/>
      <w:divBdr>
        <w:top w:val="none" w:sz="0" w:space="0" w:color="auto"/>
        <w:left w:val="none" w:sz="0" w:space="0" w:color="auto"/>
        <w:bottom w:val="none" w:sz="0" w:space="0" w:color="auto"/>
        <w:right w:val="none" w:sz="0" w:space="0" w:color="auto"/>
      </w:divBdr>
    </w:div>
    <w:div w:id="1118987030">
      <w:bodyDiv w:val="1"/>
      <w:marLeft w:val="0"/>
      <w:marRight w:val="0"/>
      <w:marTop w:val="0"/>
      <w:marBottom w:val="0"/>
      <w:divBdr>
        <w:top w:val="none" w:sz="0" w:space="0" w:color="auto"/>
        <w:left w:val="none" w:sz="0" w:space="0" w:color="auto"/>
        <w:bottom w:val="none" w:sz="0" w:space="0" w:color="auto"/>
        <w:right w:val="none" w:sz="0" w:space="0" w:color="auto"/>
      </w:divBdr>
    </w:div>
    <w:div w:id="113614756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192496672">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80579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2144527">
      <w:bodyDiv w:val="1"/>
      <w:marLeft w:val="0"/>
      <w:marRight w:val="0"/>
      <w:marTop w:val="0"/>
      <w:marBottom w:val="0"/>
      <w:divBdr>
        <w:top w:val="none" w:sz="0" w:space="0" w:color="auto"/>
        <w:left w:val="none" w:sz="0" w:space="0" w:color="auto"/>
        <w:bottom w:val="none" w:sz="0" w:space="0" w:color="auto"/>
        <w:right w:val="none" w:sz="0" w:space="0" w:color="auto"/>
      </w:divBdr>
    </w:div>
    <w:div w:id="1380783338">
      <w:bodyDiv w:val="1"/>
      <w:marLeft w:val="0"/>
      <w:marRight w:val="0"/>
      <w:marTop w:val="0"/>
      <w:marBottom w:val="0"/>
      <w:divBdr>
        <w:top w:val="none" w:sz="0" w:space="0" w:color="auto"/>
        <w:left w:val="none" w:sz="0" w:space="0" w:color="auto"/>
        <w:bottom w:val="none" w:sz="0" w:space="0" w:color="auto"/>
        <w:right w:val="none" w:sz="0" w:space="0" w:color="auto"/>
      </w:divBdr>
    </w:div>
    <w:div w:id="138290219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0326169">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471828326">
      <w:bodyDiv w:val="1"/>
      <w:marLeft w:val="0"/>
      <w:marRight w:val="0"/>
      <w:marTop w:val="0"/>
      <w:marBottom w:val="0"/>
      <w:divBdr>
        <w:top w:val="none" w:sz="0" w:space="0" w:color="auto"/>
        <w:left w:val="none" w:sz="0" w:space="0" w:color="auto"/>
        <w:bottom w:val="none" w:sz="0" w:space="0" w:color="auto"/>
        <w:right w:val="none" w:sz="0" w:space="0" w:color="auto"/>
      </w:divBdr>
    </w:div>
    <w:div w:id="1492020346">
      <w:bodyDiv w:val="1"/>
      <w:marLeft w:val="0"/>
      <w:marRight w:val="0"/>
      <w:marTop w:val="0"/>
      <w:marBottom w:val="0"/>
      <w:divBdr>
        <w:top w:val="none" w:sz="0" w:space="0" w:color="auto"/>
        <w:left w:val="none" w:sz="0" w:space="0" w:color="auto"/>
        <w:bottom w:val="none" w:sz="0" w:space="0" w:color="auto"/>
        <w:right w:val="none" w:sz="0" w:space="0" w:color="auto"/>
      </w:divBdr>
    </w:div>
    <w:div w:id="149614128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268106">
      <w:bodyDiv w:val="1"/>
      <w:marLeft w:val="0"/>
      <w:marRight w:val="0"/>
      <w:marTop w:val="0"/>
      <w:marBottom w:val="0"/>
      <w:divBdr>
        <w:top w:val="none" w:sz="0" w:space="0" w:color="auto"/>
        <w:left w:val="none" w:sz="0" w:space="0" w:color="auto"/>
        <w:bottom w:val="none" w:sz="0" w:space="0" w:color="auto"/>
        <w:right w:val="none" w:sz="0" w:space="0" w:color="auto"/>
      </w:divBdr>
    </w:div>
    <w:div w:id="1582642930">
      <w:bodyDiv w:val="1"/>
      <w:marLeft w:val="0"/>
      <w:marRight w:val="0"/>
      <w:marTop w:val="0"/>
      <w:marBottom w:val="0"/>
      <w:divBdr>
        <w:top w:val="none" w:sz="0" w:space="0" w:color="auto"/>
        <w:left w:val="none" w:sz="0" w:space="0" w:color="auto"/>
        <w:bottom w:val="none" w:sz="0" w:space="0" w:color="auto"/>
        <w:right w:val="none" w:sz="0" w:space="0" w:color="auto"/>
      </w:divBdr>
      <w:divsChild>
        <w:div w:id="543830617">
          <w:marLeft w:val="150"/>
          <w:marRight w:val="0"/>
          <w:marTop w:val="225"/>
          <w:marBottom w:val="225"/>
          <w:divBdr>
            <w:top w:val="none" w:sz="0" w:space="0" w:color="auto"/>
            <w:left w:val="none" w:sz="0" w:space="0" w:color="auto"/>
            <w:bottom w:val="none" w:sz="0" w:space="0" w:color="auto"/>
            <w:right w:val="none" w:sz="0" w:space="0" w:color="auto"/>
          </w:divBdr>
          <w:divsChild>
            <w:div w:id="1744640149">
              <w:marLeft w:val="0"/>
              <w:marRight w:val="0"/>
              <w:marTop w:val="0"/>
              <w:marBottom w:val="0"/>
              <w:divBdr>
                <w:top w:val="none" w:sz="0" w:space="0" w:color="auto"/>
                <w:left w:val="none" w:sz="0" w:space="0" w:color="auto"/>
                <w:bottom w:val="none" w:sz="0" w:space="0" w:color="auto"/>
                <w:right w:val="none" w:sz="0" w:space="0" w:color="auto"/>
              </w:divBdr>
              <w:divsChild>
                <w:div w:id="5033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660">
          <w:marLeft w:val="150"/>
          <w:marRight w:val="0"/>
          <w:marTop w:val="150"/>
          <w:marBottom w:val="225"/>
          <w:divBdr>
            <w:top w:val="none" w:sz="0" w:space="0" w:color="auto"/>
            <w:left w:val="none" w:sz="0" w:space="0" w:color="auto"/>
            <w:bottom w:val="none" w:sz="0" w:space="0" w:color="auto"/>
            <w:right w:val="none" w:sz="0" w:space="0" w:color="auto"/>
          </w:divBdr>
          <w:divsChild>
            <w:div w:id="444233765">
              <w:marLeft w:val="0"/>
              <w:marRight w:val="0"/>
              <w:marTop w:val="0"/>
              <w:marBottom w:val="0"/>
              <w:divBdr>
                <w:top w:val="none" w:sz="0" w:space="0" w:color="auto"/>
                <w:left w:val="none" w:sz="0" w:space="0" w:color="auto"/>
                <w:bottom w:val="none" w:sz="0" w:space="0" w:color="auto"/>
                <w:right w:val="none" w:sz="0" w:space="0" w:color="auto"/>
              </w:divBdr>
            </w:div>
            <w:div w:id="1115489566">
              <w:marLeft w:val="0"/>
              <w:marRight w:val="0"/>
              <w:marTop w:val="0"/>
              <w:marBottom w:val="0"/>
              <w:divBdr>
                <w:top w:val="none" w:sz="0" w:space="0" w:color="auto"/>
                <w:left w:val="none" w:sz="0" w:space="0" w:color="auto"/>
                <w:bottom w:val="none" w:sz="0" w:space="0" w:color="auto"/>
                <w:right w:val="none" w:sz="0" w:space="0" w:color="auto"/>
              </w:divBdr>
            </w:div>
            <w:div w:id="1746410341">
              <w:marLeft w:val="0"/>
              <w:marRight w:val="0"/>
              <w:marTop w:val="0"/>
              <w:marBottom w:val="0"/>
              <w:divBdr>
                <w:top w:val="none" w:sz="0" w:space="0" w:color="auto"/>
                <w:left w:val="none" w:sz="0" w:space="0" w:color="auto"/>
                <w:bottom w:val="none" w:sz="0" w:space="0" w:color="auto"/>
                <w:right w:val="none" w:sz="0" w:space="0" w:color="auto"/>
              </w:divBdr>
            </w:div>
          </w:divsChild>
        </w:div>
        <w:div w:id="7027224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115392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73327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0079950">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869642746">
      <w:bodyDiv w:val="1"/>
      <w:marLeft w:val="0"/>
      <w:marRight w:val="0"/>
      <w:marTop w:val="0"/>
      <w:marBottom w:val="0"/>
      <w:divBdr>
        <w:top w:val="none" w:sz="0" w:space="0" w:color="auto"/>
        <w:left w:val="none" w:sz="0" w:space="0" w:color="auto"/>
        <w:bottom w:val="none" w:sz="0" w:space="0" w:color="auto"/>
        <w:right w:val="none" w:sz="0" w:space="0" w:color="auto"/>
      </w:divBdr>
    </w:div>
    <w:div w:id="187322259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086990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92098186">
      <w:bodyDiv w:val="1"/>
      <w:marLeft w:val="0"/>
      <w:marRight w:val="0"/>
      <w:marTop w:val="0"/>
      <w:marBottom w:val="0"/>
      <w:divBdr>
        <w:top w:val="none" w:sz="0" w:space="0" w:color="auto"/>
        <w:left w:val="none" w:sz="0" w:space="0" w:color="auto"/>
        <w:bottom w:val="none" w:sz="0" w:space="0" w:color="auto"/>
        <w:right w:val="none" w:sz="0" w:space="0" w:color="auto"/>
      </w:divBdr>
    </w:div>
    <w:div w:id="1997881094">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730016">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4998493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aprendematematicas.org.mx/notas/algebra/DGB1_2_1.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biografiasyvidas.com/biografia/k/khayyam.htm" TargetMode="External"/><Relationship Id="rId14" Type="http://schemas.openxmlformats.org/officeDocument/2006/relationships/image" Target="media/image4.jpe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DF8DC-C108-4F02-8629-24548B6C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6306</Words>
  <Characters>34684</Characters>
  <Application>Microsoft Office Word</Application>
  <DocSecurity>0</DocSecurity>
  <Lines>289</Lines>
  <Paragraphs>81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40909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Diana Velásquez Rojas</cp:lastModifiedBy>
  <cp:revision>15</cp:revision>
  <dcterms:created xsi:type="dcterms:W3CDTF">2015-09-20T03:42:00Z</dcterms:created>
  <dcterms:modified xsi:type="dcterms:W3CDTF">2015-09-22T16:12:00Z</dcterms:modified>
</cp:coreProperties>
</file>