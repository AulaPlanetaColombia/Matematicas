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43"/>
        <w:gridCol w:w="6885"/>
      </w:tblGrid>
      <w:tr w:rsidR="002234C0" w:rsidTr="00766E48">
        <w:trPr>
          <w:ins w:id="0" w:author="Johana Montejo Rozo" w:date="2016-02-03T09:44:00Z"/>
        </w:trPr>
        <w:tc>
          <w:tcPr>
            <w:tcW w:w="1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:rsidR="002234C0" w:rsidRDefault="002234C0" w:rsidP="00766E48">
            <w:pPr>
              <w:tabs>
                <w:tab w:val="right" w:pos="8498"/>
              </w:tabs>
              <w:rPr>
                <w:ins w:id="1" w:author="Johana Montejo Rozo" w:date="2016-02-03T09:44:00Z"/>
                <w:rFonts w:ascii="Times" w:hAnsi="Times"/>
              </w:rPr>
            </w:pPr>
            <w:bookmarkStart w:id="2" w:name="_GoBack"/>
            <w:bookmarkEnd w:id="2"/>
            <w:ins w:id="3" w:author="Johana Montejo Rozo" w:date="2016-02-03T09:44:00Z">
              <w:r>
                <w:rPr>
                  <w:rFonts w:ascii="Times" w:hAnsi="Times"/>
                </w:rPr>
                <w:t>Título del guion</w:t>
              </w:r>
            </w:ins>
          </w:p>
        </w:tc>
        <w:tc>
          <w:tcPr>
            <w:tcW w:w="68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34C0" w:rsidRPr="002234C0" w:rsidRDefault="002234C0" w:rsidP="00766E48">
            <w:pPr>
              <w:tabs>
                <w:tab w:val="right" w:pos="8498"/>
              </w:tabs>
              <w:rPr>
                <w:ins w:id="4" w:author="Johana Montejo Rozo" w:date="2016-02-03T09:44:00Z"/>
                <w:rFonts w:ascii="Times" w:hAnsi="Times"/>
                <w:rPrChange w:id="5" w:author="Johana Montejo Rozo" w:date="2016-02-03T09:47:00Z">
                  <w:rPr>
                    <w:ins w:id="6" w:author="Johana Montejo Rozo" w:date="2016-02-03T09:44:00Z"/>
                    <w:rFonts w:ascii="Times" w:hAnsi="Times"/>
                    <w:highlight w:val="yellow"/>
                  </w:rPr>
                </w:rPrChange>
              </w:rPr>
            </w:pPr>
            <w:ins w:id="7" w:author="Johana Montejo Rozo" w:date="2016-02-03T09:44:00Z">
              <w:r w:rsidRPr="002234C0">
                <w:rPr>
                  <w:rFonts w:ascii="Times" w:hAnsi="Times"/>
                  <w:rPrChange w:id="8" w:author="Johana Montejo Rozo" w:date="2016-02-03T09:47:00Z">
                    <w:rPr>
                      <w:rFonts w:ascii="Times" w:hAnsi="Times"/>
                      <w:highlight w:val="yellow"/>
                    </w:rPr>
                  </w:rPrChange>
                </w:rPr>
                <w:t>Las razones y las proporciones</w:t>
              </w:r>
            </w:ins>
          </w:p>
        </w:tc>
      </w:tr>
      <w:tr w:rsidR="002234C0" w:rsidTr="00766E48">
        <w:trPr>
          <w:ins w:id="9" w:author="Johana Montejo Rozo" w:date="2016-02-03T09:44:00Z"/>
        </w:trPr>
        <w:tc>
          <w:tcPr>
            <w:tcW w:w="1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:rsidR="002234C0" w:rsidRDefault="002234C0" w:rsidP="00766E48">
            <w:pPr>
              <w:tabs>
                <w:tab w:val="right" w:pos="8498"/>
              </w:tabs>
              <w:rPr>
                <w:ins w:id="10" w:author="Johana Montejo Rozo" w:date="2016-02-03T09:44:00Z"/>
                <w:rFonts w:ascii="Times" w:hAnsi="Times"/>
              </w:rPr>
            </w:pPr>
            <w:ins w:id="11" w:author="Johana Montejo Rozo" w:date="2016-02-03T09:44:00Z">
              <w:r>
                <w:rPr>
                  <w:rFonts w:ascii="Times" w:hAnsi="Times"/>
                </w:rPr>
                <w:t>Código del guion</w:t>
              </w:r>
            </w:ins>
          </w:p>
        </w:tc>
        <w:tc>
          <w:tcPr>
            <w:tcW w:w="68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34C0" w:rsidRPr="002234C0" w:rsidRDefault="002234C0" w:rsidP="00766E48">
            <w:pPr>
              <w:tabs>
                <w:tab w:val="right" w:pos="8498"/>
              </w:tabs>
              <w:rPr>
                <w:ins w:id="12" w:author="Johana Montejo Rozo" w:date="2016-02-03T09:44:00Z"/>
                <w:rFonts w:ascii="Times" w:hAnsi="Times"/>
                <w:rPrChange w:id="13" w:author="Johana Montejo Rozo" w:date="2016-02-03T09:47:00Z">
                  <w:rPr>
                    <w:ins w:id="14" w:author="Johana Montejo Rozo" w:date="2016-02-03T09:44:00Z"/>
                    <w:rFonts w:ascii="Times" w:hAnsi="Times"/>
                    <w:highlight w:val="yellow"/>
                  </w:rPr>
                </w:rPrChange>
              </w:rPr>
            </w:pPr>
            <w:ins w:id="15" w:author="Johana Montejo Rozo" w:date="2016-02-03T09:44:00Z">
              <w:r w:rsidRPr="002234C0">
                <w:rPr>
                  <w:rFonts w:ascii="Times" w:hAnsi="Times"/>
                  <w:sz w:val="20"/>
                  <w:szCs w:val="20"/>
                  <w:lang w:val="es-CO"/>
                  <w:rPrChange w:id="16" w:author="Johana Montejo Rozo" w:date="2016-02-03T09:47:00Z">
                    <w:rPr>
                      <w:rFonts w:ascii="Times" w:hAnsi="Times"/>
                      <w:sz w:val="20"/>
                      <w:szCs w:val="20"/>
                      <w:highlight w:val="yellow"/>
                      <w:lang w:val="es-CO"/>
                    </w:rPr>
                  </w:rPrChange>
                </w:rPr>
                <w:t>MA_07_07_CO</w:t>
              </w:r>
            </w:ins>
          </w:p>
        </w:tc>
      </w:tr>
      <w:tr w:rsidR="002234C0" w:rsidTr="00766E48">
        <w:trPr>
          <w:ins w:id="17" w:author="Johana Montejo Rozo" w:date="2016-02-03T09:44:00Z"/>
        </w:trPr>
        <w:tc>
          <w:tcPr>
            <w:tcW w:w="19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:rsidR="002234C0" w:rsidRDefault="002234C0" w:rsidP="00766E48">
            <w:pPr>
              <w:tabs>
                <w:tab w:val="right" w:pos="8498"/>
              </w:tabs>
              <w:rPr>
                <w:ins w:id="18" w:author="Johana Montejo Rozo" w:date="2016-02-03T09:44:00Z"/>
                <w:rFonts w:ascii="Times" w:hAnsi="Times"/>
              </w:rPr>
            </w:pPr>
            <w:ins w:id="19" w:author="Johana Montejo Rozo" w:date="2016-02-03T09:44:00Z">
              <w:r>
                <w:rPr>
                  <w:rFonts w:ascii="Times" w:hAnsi="Times"/>
                </w:rPr>
                <w:t>Descripción</w:t>
              </w:r>
            </w:ins>
          </w:p>
        </w:tc>
        <w:tc>
          <w:tcPr>
            <w:tcW w:w="68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234C0" w:rsidRPr="002234C0" w:rsidRDefault="002234C0" w:rsidP="00766E48">
            <w:pPr>
              <w:tabs>
                <w:tab w:val="right" w:pos="8498"/>
              </w:tabs>
              <w:rPr>
                <w:ins w:id="20" w:author="Johana Montejo Rozo" w:date="2016-02-03T09:44:00Z"/>
                <w:rFonts w:ascii="Times" w:hAnsi="Times"/>
                <w:rPrChange w:id="21" w:author="Johana Montejo Rozo" w:date="2016-02-03T09:47:00Z">
                  <w:rPr>
                    <w:ins w:id="22" w:author="Johana Montejo Rozo" w:date="2016-02-03T09:44:00Z"/>
                    <w:rFonts w:ascii="Times" w:hAnsi="Times"/>
                    <w:highlight w:val="yellow"/>
                  </w:rPr>
                </w:rPrChange>
              </w:rPr>
            </w:pPr>
            <w:ins w:id="23" w:author="Johana Montejo Rozo" w:date="2016-02-03T09:45:00Z">
              <w:r w:rsidRPr="002234C0">
                <w:rPr>
                  <w:rFonts w:ascii="Times" w:hAnsi="Times"/>
                  <w:rPrChange w:id="24" w:author="Johana Montejo Rozo" w:date="2016-02-03T09:47:00Z">
                    <w:rPr>
                      <w:rFonts w:ascii="Times" w:hAnsi="Times"/>
                      <w:highlight w:val="yellow"/>
                    </w:rPr>
                  </w:rPrChange>
                </w:rPr>
                <w:t>Para l</w:t>
              </w:r>
            </w:ins>
            <w:ins w:id="25" w:author="Johana Montejo Rozo" w:date="2016-02-03T09:44:00Z">
              <w:r w:rsidRPr="002234C0">
                <w:rPr>
                  <w:rFonts w:ascii="Times" w:hAnsi="Times"/>
                  <w:rPrChange w:id="26" w:author="Johana Montejo Rozo" w:date="2016-02-03T09:47:00Z">
                    <w:rPr>
                      <w:rFonts w:ascii="Times" w:hAnsi="Times"/>
                      <w:highlight w:val="yellow"/>
                    </w:rPr>
                  </w:rPrChange>
                </w:rPr>
                <w:t>a soluci</w:t>
              </w:r>
            </w:ins>
            <w:ins w:id="27" w:author="Johana Montejo Rozo" w:date="2016-02-03T09:46:00Z">
              <w:r w:rsidRPr="002234C0">
                <w:rPr>
                  <w:rFonts w:ascii="Times" w:hAnsi="Times"/>
                  <w:rPrChange w:id="28" w:author="Johana Montejo Rozo" w:date="2016-02-03T09:47:00Z">
                    <w:rPr>
                      <w:rFonts w:ascii="Times" w:hAnsi="Times"/>
                      <w:highlight w:val="yellow"/>
                    </w:rPr>
                  </w:rPrChange>
                </w:rPr>
                <w:t>ón de situaciones de la vida cotidiana, en las cuales los objetos guardan cierta proporción, se utilizan los conceptos de razón y de proporción con sus respectivas propiedades. En este guion se explican estos concepto</w:t>
              </w:r>
            </w:ins>
            <w:ins w:id="29" w:author="Johana Montejo Rozo" w:date="2016-02-03T09:47:00Z">
              <w:r w:rsidRPr="002234C0">
                <w:rPr>
                  <w:rFonts w:ascii="Times" w:hAnsi="Times"/>
                  <w:rPrChange w:id="30" w:author="Johana Montejo Rozo" w:date="2016-02-03T09:47:00Z">
                    <w:rPr>
                      <w:rFonts w:ascii="Times" w:hAnsi="Times"/>
                      <w:highlight w:val="yellow"/>
                    </w:rPr>
                  </w:rPrChange>
                </w:rPr>
                <w:t>s, además de algunos ejemplos con sus respectivas aplicaciones.</w:t>
              </w:r>
            </w:ins>
          </w:p>
        </w:tc>
      </w:tr>
    </w:tbl>
    <w:p w:rsidR="00403A08" w:rsidRDefault="00403A08" w:rsidP="00081745">
      <w:pPr>
        <w:tabs>
          <w:tab w:val="right" w:pos="8498"/>
        </w:tabs>
        <w:spacing w:after="0"/>
        <w:rPr>
          <w:rFonts w:ascii="Times" w:hAnsi="Times"/>
          <w:highlight w:val="yellow"/>
        </w:rPr>
      </w:pPr>
    </w:p>
    <w:p w:rsidR="002234C0" w:rsidRDefault="002234C0" w:rsidP="00081745">
      <w:pPr>
        <w:tabs>
          <w:tab w:val="right" w:pos="8498"/>
        </w:tabs>
        <w:spacing w:after="0"/>
        <w:rPr>
          <w:ins w:id="31" w:author="Johana Montejo Rozo" w:date="2016-02-03T09:44:00Z"/>
          <w:rFonts w:ascii="Times" w:hAnsi="Times"/>
          <w:highlight w:val="yellow"/>
        </w:rPr>
      </w:pPr>
    </w:p>
    <w:p w:rsidR="002973CB" w:rsidRPr="004E5E51" w:rsidRDefault="00081745" w:rsidP="00081745">
      <w:pPr>
        <w:tabs>
          <w:tab w:val="right" w:pos="8498"/>
        </w:tabs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1]</w:t>
      </w:r>
      <w:r w:rsidR="00616DBC">
        <w:rPr>
          <w:rFonts w:ascii="Times" w:hAnsi="Times"/>
        </w:rPr>
        <w:t xml:space="preserve"> </w:t>
      </w:r>
      <w:r w:rsidRPr="004E5E51">
        <w:rPr>
          <w:rFonts w:ascii="Times" w:hAnsi="Times"/>
          <w:b/>
        </w:rPr>
        <w:t>1</w:t>
      </w:r>
      <w:r w:rsidR="002973CB" w:rsidRPr="004E5E51">
        <w:rPr>
          <w:rFonts w:ascii="Times" w:hAnsi="Times"/>
          <w:b/>
        </w:rPr>
        <w:t xml:space="preserve"> </w:t>
      </w:r>
      <w:r w:rsidR="008E446E">
        <w:rPr>
          <w:rFonts w:ascii="Times" w:hAnsi="Times"/>
          <w:b/>
        </w:rPr>
        <w:t xml:space="preserve">Las </w:t>
      </w:r>
      <w:del w:id="32" w:author="mercyranjel" w:date="2016-01-25T12:11:00Z">
        <w:r w:rsidR="00EE2761" w:rsidDel="003278E3">
          <w:rPr>
            <w:rFonts w:ascii="Times" w:hAnsi="Times"/>
            <w:b/>
          </w:rPr>
          <w:delText>R</w:delText>
        </w:r>
      </w:del>
      <w:ins w:id="33" w:author="mercyranjel" w:date="2016-01-25T12:11:00Z">
        <w:r w:rsidR="003278E3">
          <w:rPr>
            <w:rFonts w:ascii="Times" w:hAnsi="Times"/>
            <w:b/>
          </w:rPr>
          <w:t>r</w:t>
        </w:r>
      </w:ins>
      <w:r w:rsidR="00EE2761">
        <w:rPr>
          <w:rFonts w:ascii="Times" w:hAnsi="Times"/>
          <w:b/>
        </w:rPr>
        <w:t xml:space="preserve">azones y </w:t>
      </w:r>
      <w:r w:rsidR="008E446E">
        <w:rPr>
          <w:rFonts w:ascii="Times" w:hAnsi="Times"/>
          <w:b/>
        </w:rPr>
        <w:t xml:space="preserve">las </w:t>
      </w:r>
      <w:r w:rsidR="00EE2761">
        <w:rPr>
          <w:rFonts w:ascii="Times" w:hAnsi="Times"/>
          <w:b/>
        </w:rPr>
        <w:t>proporciones</w:t>
      </w:r>
    </w:p>
    <w:p w:rsidR="00D408F4" w:rsidRPr="004E5E51" w:rsidRDefault="00D408F4" w:rsidP="00081745">
      <w:pPr>
        <w:spacing w:after="0"/>
        <w:rPr>
          <w:rFonts w:ascii="Times" w:hAnsi="Times"/>
        </w:rPr>
      </w:pPr>
    </w:p>
    <w:p w:rsidR="0092409C" w:rsidRDefault="00012D5B" w:rsidP="001C3C2C">
      <w:pPr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La siguiente tabla </w:t>
      </w:r>
      <w:r w:rsidR="00297C73">
        <w:rPr>
          <w:rFonts w:ascii="Times New Roman" w:hAnsi="Times New Roman" w:cs="Times New Roman"/>
          <w:color w:val="000000"/>
          <w:lang w:val="es-CO"/>
        </w:rPr>
        <w:t xml:space="preserve">muestra el resultado de algunos estudiantes en una prueba de </w:t>
      </w:r>
      <w:r w:rsidR="008E446E">
        <w:rPr>
          <w:rFonts w:ascii="Times New Roman" w:hAnsi="Times New Roman" w:cs="Times New Roman"/>
          <w:color w:val="000000"/>
          <w:lang w:val="es-CO"/>
        </w:rPr>
        <w:t>redacción con base en dos datos:</w:t>
      </w:r>
      <w:r w:rsidR="001A150F">
        <w:rPr>
          <w:rFonts w:ascii="Times New Roman" w:hAnsi="Times New Roman" w:cs="Times New Roman"/>
          <w:color w:val="000000"/>
          <w:lang w:val="es-CO"/>
        </w:rPr>
        <w:t xml:space="preserve"> el número de palabras que escribieron y el número de errores de ortografía que cometieron</w:t>
      </w:r>
      <w:del w:id="34" w:author="mercyranjel" w:date="2016-01-25T12:11:00Z">
        <w:r w:rsidR="001A150F" w:rsidDel="003278E3">
          <w:rPr>
            <w:rFonts w:ascii="Times New Roman" w:hAnsi="Times New Roman" w:cs="Times New Roman"/>
            <w:color w:val="000000"/>
            <w:lang w:val="es-CO"/>
          </w:rPr>
          <w:delText>:</w:delText>
        </w:r>
      </w:del>
      <w:ins w:id="35" w:author="mercyranjel" w:date="2016-01-25T12:11:00Z">
        <w:r w:rsidR="003278E3">
          <w:rPr>
            <w:rFonts w:ascii="Times New Roman" w:hAnsi="Times New Roman" w:cs="Times New Roman"/>
            <w:color w:val="000000"/>
            <w:lang w:val="es-CO"/>
          </w:rPr>
          <w:t>.</w:t>
        </w:r>
      </w:ins>
      <w:r w:rsidR="001A150F">
        <w:rPr>
          <w:rFonts w:ascii="Times New Roman" w:hAnsi="Times New Roman" w:cs="Times New Roman"/>
          <w:color w:val="000000"/>
          <w:lang w:val="es-CO"/>
        </w:rPr>
        <w:t xml:space="preserve"> </w:t>
      </w:r>
    </w:p>
    <w:p w:rsidR="00297C73" w:rsidRDefault="00297C73" w:rsidP="001C3C2C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1701"/>
        <w:gridCol w:w="1843"/>
      </w:tblGrid>
      <w:tr w:rsidR="00297C73" w:rsidTr="00297C73">
        <w:trPr>
          <w:jc w:val="center"/>
        </w:trPr>
        <w:tc>
          <w:tcPr>
            <w:tcW w:w="1951" w:type="dxa"/>
          </w:tcPr>
          <w:p w:rsidR="00297C73" w:rsidRDefault="00297C73" w:rsidP="001A150F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Alumno</w:t>
            </w:r>
          </w:p>
        </w:tc>
        <w:tc>
          <w:tcPr>
            <w:tcW w:w="1701" w:type="dxa"/>
          </w:tcPr>
          <w:p w:rsidR="00297C73" w:rsidRDefault="00297C73" w:rsidP="001A150F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Palabras escritas</w:t>
            </w:r>
          </w:p>
        </w:tc>
        <w:tc>
          <w:tcPr>
            <w:tcW w:w="1843" w:type="dxa"/>
          </w:tcPr>
          <w:p w:rsidR="00297C73" w:rsidRDefault="00297C73" w:rsidP="001A150F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Errores cometidos</w:t>
            </w:r>
          </w:p>
        </w:tc>
      </w:tr>
      <w:tr w:rsidR="00297C73" w:rsidTr="00297C73">
        <w:trPr>
          <w:jc w:val="center"/>
        </w:trPr>
        <w:tc>
          <w:tcPr>
            <w:tcW w:w="1951" w:type="dxa"/>
          </w:tcPr>
          <w:p w:rsidR="00297C73" w:rsidRDefault="00297C73" w:rsidP="001C3C2C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César Ávila</w:t>
            </w:r>
          </w:p>
        </w:tc>
        <w:tc>
          <w:tcPr>
            <w:tcW w:w="1701" w:type="dxa"/>
          </w:tcPr>
          <w:p w:rsidR="00297C73" w:rsidRDefault="00297C73" w:rsidP="00297C73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100</w:t>
            </w:r>
          </w:p>
        </w:tc>
        <w:tc>
          <w:tcPr>
            <w:tcW w:w="1843" w:type="dxa"/>
          </w:tcPr>
          <w:p w:rsidR="00297C73" w:rsidRDefault="00297C73" w:rsidP="00297C73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5</w:t>
            </w:r>
          </w:p>
        </w:tc>
      </w:tr>
      <w:tr w:rsidR="00297C73" w:rsidTr="00297C73">
        <w:trPr>
          <w:jc w:val="center"/>
        </w:trPr>
        <w:tc>
          <w:tcPr>
            <w:tcW w:w="1951" w:type="dxa"/>
          </w:tcPr>
          <w:p w:rsidR="00297C73" w:rsidRDefault="00297C73" w:rsidP="001C3C2C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Claudia Salamanca</w:t>
            </w:r>
          </w:p>
        </w:tc>
        <w:tc>
          <w:tcPr>
            <w:tcW w:w="1701" w:type="dxa"/>
          </w:tcPr>
          <w:p w:rsidR="00297C73" w:rsidRDefault="00297C73" w:rsidP="00297C73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120</w:t>
            </w:r>
          </w:p>
        </w:tc>
        <w:tc>
          <w:tcPr>
            <w:tcW w:w="1843" w:type="dxa"/>
          </w:tcPr>
          <w:p w:rsidR="00297C73" w:rsidRDefault="00297C73" w:rsidP="00297C73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12</w:t>
            </w:r>
          </w:p>
        </w:tc>
      </w:tr>
      <w:tr w:rsidR="00297C73" w:rsidTr="00297C73">
        <w:trPr>
          <w:jc w:val="center"/>
        </w:trPr>
        <w:tc>
          <w:tcPr>
            <w:tcW w:w="1951" w:type="dxa"/>
          </w:tcPr>
          <w:p w:rsidR="00297C73" w:rsidRDefault="00297C73" w:rsidP="001C3C2C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Jeisson  Orjuela</w:t>
            </w:r>
          </w:p>
        </w:tc>
        <w:tc>
          <w:tcPr>
            <w:tcW w:w="1701" w:type="dxa"/>
          </w:tcPr>
          <w:p w:rsidR="00297C73" w:rsidRDefault="00297C73" w:rsidP="00297C73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81</w:t>
            </w:r>
          </w:p>
        </w:tc>
        <w:tc>
          <w:tcPr>
            <w:tcW w:w="1843" w:type="dxa"/>
          </w:tcPr>
          <w:p w:rsidR="00297C73" w:rsidRDefault="00297C73" w:rsidP="00297C73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9</w:t>
            </w:r>
          </w:p>
        </w:tc>
      </w:tr>
    </w:tbl>
    <w:p w:rsidR="00297C73" w:rsidRDefault="00297C73" w:rsidP="001C3C2C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92409C" w:rsidRDefault="00012D5B" w:rsidP="001C3C2C">
      <w:pPr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Para comparar </w:t>
      </w:r>
      <w:r w:rsidR="001A150F">
        <w:rPr>
          <w:rFonts w:ascii="Times New Roman" w:hAnsi="Times New Roman" w:cs="Times New Roman"/>
          <w:color w:val="000000"/>
          <w:lang w:val="es-CO"/>
        </w:rPr>
        <w:t>los datos</w:t>
      </w:r>
      <w:r w:rsidR="00887EC3">
        <w:rPr>
          <w:rFonts w:ascii="Times New Roman" w:hAnsi="Times New Roman" w:cs="Times New Roman"/>
          <w:color w:val="000000"/>
          <w:lang w:val="es-CO"/>
        </w:rPr>
        <w:t xml:space="preserve"> de la tabla</w:t>
      </w:r>
      <w:r w:rsidR="001A150F">
        <w:rPr>
          <w:rFonts w:ascii="Times New Roman" w:hAnsi="Times New Roman" w:cs="Times New Roman"/>
          <w:color w:val="000000"/>
          <w:lang w:val="es-CO"/>
        </w:rPr>
        <w:t xml:space="preserve"> se pueden usar las relaciones de orden</w:t>
      </w:r>
      <w:r w:rsidR="00887EC3">
        <w:rPr>
          <w:rFonts w:ascii="Times New Roman" w:hAnsi="Times New Roman" w:cs="Times New Roman"/>
          <w:color w:val="000000"/>
          <w:lang w:val="es-CO"/>
        </w:rPr>
        <w:t xml:space="preserve"> y decir</w:t>
      </w:r>
      <w:ins w:id="36" w:author="mercyranjel" w:date="2016-01-25T12:12:00Z">
        <w:r w:rsidR="003278E3">
          <w:rPr>
            <w:rFonts w:ascii="Times New Roman" w:hAnsi="Times New Roman" w:cs="Times New Roman"/>
            <w:color w:val="000000"/>
            <w:lang w:val="es-CO"/>
          </w:rPr>
          <w:t>,</w:t>
        </w:r>
      </w:ins>
      <w:r w:rsidR="00887EC3">
        <w:rPr>
          <w:rFonts w:ascii="Times New Roman" w:hAnsi="Times New Roman" w:cs="Times New Roman"/>
          <w:color w:val="000000"/>
          <w:lang w:val="es-CO"/>
        </w:rPr>
        <w:t xml:space="preserve"> por ejemplo:</w:t>
      </w:r>
    </w:p>
    <w:p w:rsidR="00887EC3" w:rsidRDefault="00887EC3" w:rsidP="001C3C2C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887EC3" w:rsidRDefault="00887EC3" w:rsidP="00887EC3">
      <w:pPr>
        <w:pStyle w:val="Prrafodelista"/>
        <w:numPr>
          <w:ilvl w:val="0"/>
          <w:numId w:val="37"/>
        </w:numPr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Claudia escribió el mayor número de palabras </w:t>
      </w:r>
      <w:r w:rsidR="006846DD">
        <w:rPr>
          <w:rFonts w:ascii="Times New Roman" w:hAnsi="Times New Roman" w:cs="Times New Roman"/>
          <w:color w:val="000000"/>
          <w:lang w:val="es-CO"/>
        </w:rPr>
        <w:t>y cometió el mayor número de errores.</w:t>
      </w:r>
    </w:p>
    <w:p w:rsidR="006846DD" w:rsidRDefault="006846DD" w:rsidP="00887EC3">
      <w:pPr>
        <w:pStyle w:val="Prrafodelista"/>
        <w:numPr>
          <w:ilvl w:val="0"/>
          <w:numId w:val="37"/>
        </w:numPr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César cometió el menor número de errores.</w:t>
      </w:r>
    </w:p>
    <w:p w:rsidR="006846DD" w:rsidRDefault="006846DD" w:rsidP="00E32EDD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335636" w:rsidRDefault="0011218C" w:rsidP="00E32EDD">
      <w:pPr>
        <w:spacing w:after="0"/>
        <w:rPr>
          <w:rFonts w:ascii="Times New Roman" w:hAnsi="Times New Roman" w:cs="Times New Roman"/>
          <w:b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P</w:t>
      </w:r>
      <w:r w:rsidR="006300B3">
        <w:rPr>
          <w:rFonts w:ascii="Times New Roman" w:hAnsi="Times New Roman" w:cs="Times New Roman"/>
          <w:color w:val="000000"/>
          <w:lang w:val="es-CO"/>
        </w:rPr>
        <w:t xml:space="preserve">ara </w:t>
      </w:r>
      <w:r>
        <w:rPr>
          <w:rFonts w:ascii="Times New Roman" w:hAnsi="Times New Roman" w:cs="Times New Roman"/>
          <w:color w:val="000000"/>
          <w:lang w:val="es-CO"/>
        </w:rPr>
        <w:t>determinar</w:t>
      </w:r>
      <w:r w:rsidR="006300B3">
        <w:rPr>
          <w:rFonts w:ascii="Times New Roman" w:hAnsi="Times New Roman" w:cs="Times New Roman"/>
          <w:color w:val="000000"/>
          <w:lang w:val="es-CO"/>
        </w:rPr>
        <w:t xml:space="preserve"> a quién le fue mejor en la prueba es necesario </w:t>
      </w:r>
      <w:r w:rsidR="006300B3" w:rsidRPr="002234C0">
        <w:rPr>
          <w:rFonts w:ascii="Times New Roman" w:hAnsi="Times New Roman" w:cs="Times New Roman"/>
          <w:color w:val="000000"/>
          <w:lang w:val="es-CO"/>
          <w:rPrChange w:id="37" w:author="Johana Montejo Rozo" w:date="2016-02-03T09:48:00Z">
            <w:rPr>
              <w:rFonts w:ascii="Times New Roman" w:hAnsi="Times New Roman" w:cs="Times New Roman"/>
              <w:b/>
              <w:color w:val="000000"/>
              <w:lang w:val="es-CO"/>
            </w:rPr>
          </w:rPrChange>
        </w:rPr>
        <w:t>comparar los datos a partir de la razón entre el número de errores cometidos y el número de palabras escritas</w:t>
      </w:r>
      <w:r w:rsidR="00535E25" w:rsidRPr="002234C0">
        <w:rPr>
          <w:rFonts w:ascii="Times New Roman" w:hAnsi="Times New Roman" w:cs="Times New Roman"/>
          <w:color w:val="000000"/>
          <w:lang w:val="es-CO"/>
          <w:rPrChange w:id="38" w:author="Johana Montejo Rozo" w:date="2016-02-03T09:48:00Z">
            <w:rPr>
              <w:rFonts w:ascii="Times New Roman" w:hAnsi="Times New Roman" w:cs="Times New Roman"/>
              <w:b/>
              <w:color w:val="000000"/>
              <w:lang w:val="es-CO"/>
            </w:rPr>
          </w:rPrChange>
        </w:rPr>
        <w:t>.</w:t>
      </w:r>
    </w:p>
    <w:p w:rsidR="00335636" w:rsidRDefault="00335636" w:rsidP="00E32EDD">
      <w:pPr>
        <w:spacing w:after="0"/>
        <w:rPr>
          <w:rFonts w:ascii="Times New Roman" w:hAnsi="Times New Roman" w:cs="Times New Roman"/>
          <w:b/>
          <w:color w:val="000000"/>
          <w:lang w:val="es-CO"/>
        </w:rPr>
      </w:pPr>
    </w:p>
    <w:p w:rsidR="00E32EDD" w:rsidRPr="00E32EDD" w:rsidRDefault="0059620A" w:rsidP="0059620A">
      <w:pPr>
        <w:spacing w:after="0"/>
        <w:rPr>
          <w:rFonts w:ascii="Times New Roman" w:hAnsi="Times New Roman" w:cs="Times New Roman"/>
          <w:color w:val="000000"/>
          <w:lang w:val="es-CO"/>
        </w:rPr>
      </w:pPr>
      <w:r w:rsidRPr="004E5E51">
        <w:rPr>
          <w:rFonts w:ascii="Times" w:hAnsi="Times"/>
          <w:highlight w:val="yellow"/>
        </w:rPr>
        <w:t>[SECCIÓN 2]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1</w:t>
      </w:r>
      <w:r w:rsidRPr="004E5E51">
        <w:rPr>
          <w:rFonts w:ascii="Times" w:hAnsi="Times"/>
          <w:b/>
        </w:rPr>
        <w:t xml:space="preserve">.1 </w:t>
      </w:r>
      <w:r w:rsidR="008E446E">
        <w:rPr>
          <w:rFonts w:ascii="Times" w:hAnsi="Times"/>
          <w:b/>
        </w:rPr>
        <w:t xml:space="preserve">Las </w:t>
      </w:r>
      <w:del w:id="39" w:author="mercyranjel" w:date="2016-01-25T12:12:00Z">
        <w:r w:rsidDel="003278E3">
          <w:rPr>
            <w:rFonts w:ascii="Times" w:hAnsi="Times"/>
            <w:b/>
          </w:rPr>
          <w:delText>R</w:delText>
        </w:r>
      </w:del>
      <w:ins w:id="40" w:author="mercyranjel" w:date="2016-01-25T12:12:00Z">
        <w:r w:rsidR="003278E3">
          <w:rPr>
            <w:rFonts w:ascii="Times" w:hAnsi="Times"/>
            <w:b/>
          </w:rPr>
          <w:t>r</w:t>
        </w:r>
      </w:ins>
      <w:r>
        <w:rPr>
          <w:rFonts w:ascii="Times" w:hAnsi="Times"/>
          <w:b/>
        </w:rPr>
        <w:t>azones</w:t>
      </w:r>
    </w:p>
    <w:p w:rsidR="00E32EDD" w:rsidRPr="00887EC3" w:rsidRDefault="00E32EDD" w:rsidP="00E32EDD">
      <w:pPr>
        <w:pStyle w:val="Prrafodelista"/>
        <w:spacing w:after="0"/>
        <w:jc w:val="both"/>
        <w:rPr>
          <w:rFonts w:ascii="Times New Roman" w:hAnsi="Times New Roman" w:cs="Times New Roman"/>
          <w:color w:val="000000"/>
          <w:lang w:val="es-CO"/>
        </w:rPr>
      </w:pPr>
    </w:p>
    <w:p w:rsidR="00705122" w:rsidRPr="00313ED3" w:rsidRDefault="00705122" w:rsidP="001C3C2C">
      <w:pPr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La </w:t>
      </w:r>
      <w:r w:rsidRPr="00705122">
        <w:rPr>
          <w:rFonts w:ascii="Times New Roman" w:hAnsi="Times New Roman" w:cs="Times New Roman"/>
          <w:b/>
          <w:color w:val="000000"/>
          <w:lang w:val="es-CO"/>
        </w:rPr>
        <w:t>razón</w:t>
      </w:r>
      <w:r>
        <w:rPr>
          <w:rFonts w:ascii="Times New Roman" w:hAnsi="Times New Roman" w:cs="Times New Roman"/>
          <w:color w:val="000000"/>
          <w:lang w:val="es-CO"/>
        </w:rPr>
        <w:t xml:space="preserve"> entre dos cantidades </w:t>
      </w:r>
      <w:r w:rsidRPr="00705122">
        <w:rPr>
          <w:rFonts w:ascii="Times New Roman" w:hAnsi="Times New Roman" w:cs="Times New Roman"/>
          <w:i/>
          <w:color w:val="000000"/>
          <w:lang w:val="es-CO"/>
        </w:rPr>
        <w:t>a</w:t>
      </w:r>
      <w:r>
        <w:rPr>
          <w:rFonts w:ascii="Times New Roman" w:hAnsi="Times New Roman" w:cs="Times New Roman"/>
          <w:color w:val="000000"/>
          <w:lang w:val="es-CO"/>
        </w:rPr>
        <w:t xml:space="preserve"> y </w:t>
      </w:r>
      <w:r w:rsidRPr="00705122">
        <w:rPr>
          <w:rFonts w:ascii="Times New Roman" w:hAnsi="Times New Roman" w:cs="Times New Roman"/>
          <w:i/>
          <w:color w:val="000000"/>
          <w:lang w:val="es-CO"/>
        </w:rPr>
        <w:t>b</w:t>
      </w:r>
      <w:r>
        <w:rPr>
          <w:rFonts w:ascii="Times New Roman" w:hAnsi="Times New Roman" w:cs="Times New Roman"/>
          <w:color w:val="000000"/>
          <w:lang w:val="es-CO"/>
        </w:rPr>
        <w:t xml:space="preserve"> se puede escribir de dos formas</w:t>
      </w:r>
      <w:del w:id="41" w:author="mercyranjel" w:date="2016-01-25T12:12:00Z">
        <w:r w:rsidDel="003278E3">
          <w:rPr>
            <w:rFonts w:ascii="Times New Roman" w:hAnsi="Times New Roman" w:cs="Times New Roman"/>
            <w:color w:val="000000"/>
            <w:lang w:val="es-CO"/>
          </w:rPr>
          <w:delText>,</w:delText>
        </w:r>
      </w:del>
      <w:ins w:id="42" w:author="mercyranjel" w:date="2016-01-25T12:12:00Z">
        <w:r w:rsidR="003278E3">
          <w:rPr>
            <w:rFonts w:ascii="Times New Roman" w:hAnsi="Times New Roman" w:cs="Times New Roman"/>
            <w:color w:val="000000"/>
            <w:lang w:val="es-CO"/>
          </w:rPr>
          <w:t xml:space="preserve">: </w:t>
        </w:r>
      </w:ins>
      <w:del w:id="43" w:author="mercyranjel" w:date="2016-01-25T12:12:00Z">
        <w:r w:rsidDel="003278E3">
          <w:rPr>
            <w:rFonts w:ascii="Times New Roman" w:hAnsi="Times New Roman" w:cs="Times New Roman"/>
            <w:color w:val="000000"/>
            <w:lang w:val="es-CO"/>
          </w:rPr>
          <w:delText xml:space="preserve"> </w:delText>
        </w:r>
      </w:del>
      <w:r w:rsidRPr="008E446E">
        <w:rPr>
          <w:rFonts w:ascii="Times New Roman" w:hAnsi="Times New Roman" w:cs="Times New Roman"/>
          <w:i/>
          <w:color w:val="000000"/>
          <w:lang w:val="es-CO"/>
        </w:rPr>
        <w:t xml:space="preserve">a:b </w:t>
      </w:r>
      <w:r w:rsidRPr="008E446E">
        <w:rPr>
          <w:rFonts w:ascii="Times New Roman" w:hAnsi="Times New Roman" w:cs="Times New Roman"/>
          <w:color w:val="000000"/>
          <w:lang w:val="es-CO"/>
        </w:rPr>
        <w:t xml:space="preserve">o </w:t>
      </w:r>
      <w:r w:rsidRPr="008E446E">
        <w:rPr>
          <w:rFonts w:ascii="Times New Roman" w:hAnsi="Times New Roman" w:cs="Times New Roman"/>
          <w:i/>
          <w:color w:val="000000"/>
          <w:lang w:val="es-CO"/>
        </w:rPr>
        <w:t>a/b</w:t>
      </w:r>
      <w:r w:rsidRPr="00705122">
        <w:rPr>
          <w:rFonts w:ascii="Times New Roman" w:hAnsi="Times New Roman" w:cs="Times New Roman"/>
          <w:b/>
          <w:i/>
          <w:color w:val="000000"/>
          <w:lang w:val="es-CO"/>
        </w:rPr>
        <w:t xml:space="preserve"> </w:t>
      </w:r>
      <w:r w:rsidRPr="00705122">
        <w:rPr>
          <w:rFonts w:ascii="Times New Roman" w:hAnsi="Times New Roman" w:cs="Times New Roman"/>
          <w:color w:val="000000"/>
          <w:lang w:val="es-CO"/>
        </w:rPr>
        <w:t>y se lee</w:t>
      </w:r>
      <w:r w:rsidRPr="00705122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del w:id="44" w:author="mercyranjel" w:date="2016-01-25T12:13:00Z">
        <w:r w:rsidRPr="00705122" w:rsidDel="003278E3">
          <w:rPr>
            <w:rFonts w:ascii="Times New Roman" w:hAnsi="Times New Roman" w:cs="Times New Roman"/>
            <w:b/>
            <w:color w:val="000000"/>
            <w:lang w:val="es-CO"/>
          </w:rPr>
          <w:delText>“</w:delText>
        </w:r>
      </w:del>
      <w:r w:rsidRPr="00705122">
        <w:rPr>
          <w:rFonts w:ascii="Times New Roman" w:hAnsi="Times New Roman" w:cs="Times New Roman"/>
          <w:b/>
          <w:i/>
          <w:color w:val="000000"/>
          <w:lang w:val="es-CO"/>
        </w:rPr>
        <w:t xml:space="preserve">a </w:t>
      </w:r>
      <w:r w:rsidRPr="00705122">
        <w:rPr>
          <w:rFonts w:ascii="Times New Roman" w:hAnsi="Times New Roman" w:cs="Times New Roman"/>
          <w:b/>
          <w:color w:val="000000"/>
          <w:lang w:val="es-CO"/>
        </w:rPr>
        <w:t xml:space="preserve">es a </w:t>
      </w:r>
      <w:r w:rsidRPr="00705122">
        <w:rPr>
          <w:rFonts w:ascii="Times New Roman" w:hAnsi="Times New Roman" w:cs="Times New Roman"/>
          <w:b/>
          <w:i/>
          <w:color w:val="000000"/>
          <w:lang w:val="es-CO"/>
        </w:rPr>
        <w:t>b</w:t>
      </w:r>
      <w:del w:id="45" w:author="mercyranjel" w:date="2016-01-25T12:13:00Z">
        <w:r w:rsidRPr="00705122" w:rsidDel="003278E3">
          <w:rPr>
            <w:rFonts w:ascii="Times New Roman" w:hAnsi="Times New Roman" w:cs="Times New Roman"/>
            <w:b/>
            <w:i/>
            <w:color w:val="000000"/>
            <w:lang w:val="es-CO"/>
          </w:rPr>
          <w:delText>”</w:delText>
        </w:r>
      </w:del>
      <w:r w:rsidR="00535E25" w:rsidRPr="00535E25">
        <w:rPr>
          <w:rFonts w:ascii="Times New Roman" w:hAnsi="Times New Roman" w:cs="Times New Roman"/>
          <w:i/>
          <w:color w:val="000000"/>
          <w:lang w:val="es-CO"/>
          <w:rPrChange w:id="46" w:author="mercyranjel" w:date="2016-01-25T12:12:00Z">
            <w:rPr>
              <w:rFonts w:ascii="Times New Roman" w:hAnsi="Times New Roman" w:cs="Times New Roman"/>
              <w:b/>
              <w:i/>
              <w:color w:val="000000"/>
              <w:lang w:val="es-CO"/>
            </w:rPr>
          </w:rPrChange>
        </w:rPr>
        <w:t>.</w:t>
      </w:r>
      <w:r w:rsidR="00313ED3">
        <w:rPr>
          <w:rFonts w:ascii="Times New Roman" w:hAnsi="Times New Roman" w:cs="Times New Roman"/>
          <w:color w:val="000000"/>
          <w:lang w:val="es-CO"/>
        </w:rPr>
        <w:t xml:space="preserve"> Si </w:t>
      </w:r>
      <w:r w:rsidR="00313ED3" w:rsidRPr="00313ED3">
        <w:rPr>
          <w:rFonts w:ascii="Times New Roman" w:hAnsi="Times New Roman" w:cs="Times New Roman"/>
          <w:i/>
          <w:color w:val="000000"/>
          <w:lang w:val="es-CO"/>
        </w:rPr>
        <w:t>a</w:t>
      </w:r>
      <w:r w:rsidR="00313ED3">
        <w:rPr>
          <w:rFonts w:ascii="Times New Roman" w:hAnsi="Times New Roman" w:cs="Times New Roman"/>
          <w:color w:val="000000"/>
          <w:lang w:val="es-CO"/>
        </w:rPr>
        <w:t xml:space="preserve"> es </w:t>
      </w:r>
      <w:r w:rsidR="00313ED3" w:rsidRPr="00313ED3">
        <w:rPr>
          <w:rFonts w:ascii="Times New Roman" w:hAnsi="Times New Roman" w:cs="Times New Roman"/>
          <w:color w:val="000000"/>
          <w:lang w:val="es-CO"/>
        </w:rPr>
        <w:t xml:space="preserve">el número de errores cometidos y </w:t>
      </w:r>
      <w:r w:rsidR="00313ED3" w:rsidRPr="00313ED3">
        <w:rPr>
          <w:rFonts w:ascii="Times New Roman" w:hAnsi="Times New Roman" w:cs="Times New Roman"/>
          <w:i/>
          <w:color w:val="000000"/>
          <w:lang w:val="es-CO"/>
        </w:rPr>
        <w:t>b</w:t>
      </w:r>
      <w:r w:rsidR="00313ED3">
        <w:rPr>
          <w:rFonts w:ascii="Times New Roman" w:hAnsi="Times New Roman" w:cs="Times New Roman"/>
          <w:color w:val="000000"/>
          <w:lang w:val="es-CO"/>
        </w:rPr>
        <w:t xml:space="preserve"> es </w:t>
      </w:r>
      <w:r w:rsidR="00313ED3" w:rsidRPr="00313ED3">
        <w:rPr>
          <w:rFonts w:ascii="Times New Roman" w:hAnsi="Times New Roman" w:cs="Times New Roman"/>
          <w:color w:val="000000"/>
          <w:lang w:val="es-CO"/>
        </w:rPr>
        <w:t>el número de palabras escritas</w:t>
      </w:r>
      <w:r w:rsidR="00313ED3">
        <w:rPr>
          <w:rFonts w:ascii="Times New Roman" w:hAnsi="Times New Roman" w:cs="Times New Roman"/>
          <w:color w:val="000000"/>
          <w:lang w:val="es-CO"/>
        </w:rPr>
        <w:t>, se tiene que</w:t>
      </w:r>
      <w:del w:id="47" w:author="mercyranjel" w:date="2016-01-25T12:13:00Z">
        <w:r w:rsidR="00313ED3" w:rsidDel="003278E3">
          <w:rPr>
            <w:rFonts w:ascii="Times New Roman" w:hAnsi="Times New Roman" w:cs="Times New Roman"/>
            <w:color w:val="000000"/>
            <w:lang w:val="es-CO"/>
          </w:rPr>
          <w:delText>:</w:delText>
        </w:r>
      </w:del>
    </w:p>
    <w:p w:rsidR="001A150F" w:rsidRDefault="001A150F" w:rsidP="001C3C2C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1701"/>
        <w:gridCol w:w="1843"/>
        <w:gridCol w:w="1795"/>
      </w:tblGrid>
      <w:tr w:rsidR="00313ED3" w:rsidTr="00313ED3">
        <w:trPr>
          <w:jc w:val="center"/>
        </w:trPr>
        <w:tc>
          <w:tcPr>
            <w:tcW w:w="1951" w:type="dxa"/>
          </w:tcPr>
          <w:p w:rsidR="00313ED3" w:rsidRDefault="00313ED3" w:rsidP="00DB6CE9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Alumno</w:t>
            </w:r>
          </w:p>
        </w:tc>
        <w:tc>
          <w:tcPr>
            <w:tcW w:w="1701" w:type="dxa"/>
          </w:tcPr>
          <w:p w:rsidR="00313ED3" w:rsidRDefault="00313ED3" w:rsidP="00DB6CE9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Palabras escritas</w:t>
            </w:r>
          </w:p>
        </w:tc>
        <w:tc>
          <w:tcPr>
            <w:tcW w:w="1843" w:type="dxa"/>
          </w:tcPr>
          <w:p w:rsidR="00313ED3" w:rsidRDefault="00313ED3" w:rsidP="00DB6CE9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Errores cometidos</w:t>
            </w:r>
          </w:p>
        </w:tc>
        <w:tc>
          <w:tcPr>
            <w:tcW w:w="1795" w:type="dxa"/>
          </w:tcPr>
          <w:p w:rsidR="00313ED3" w:rsidRDefault="00313ED3" w:rsidP="00DB6CE9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 xml:space="preserve">Razón </w:t>
            </w:r>
            <w:r w:rsidRPr="00313ED3">
              <w:rPr>
                <w:rFonts w:ascii="Times New Roman" w:hAnsi="Times New Roman" w:cs="Times New Roman"/>
                <w:i/>
                <w:color w:val="000000"/>
                <w:lang w:val="es-CO"/>
              </w:rPr>
              <w:t>a:b</w:t>
            </w:r>
          </w:p>
        </w:tc>
      </w:tr>
      <w:tr w:rsidR="00313ED3" w:rsidTr="00313ED3">
        <w:trPr>
          <w:jc w:val="center"/>
        </w:trPr>
        <w:tc>
          <w:tcPr>
            <w:tcW w:w="1951" w:type="dxa"/>
          </w:tcPr>
          <w:p w:rsidR="00313ED3" w:rsidRDefault="00313ED3" w:rsidP="00DB6CE9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César Ávila</w:t>
            </w:r>
          </w:p>
        </w:tc>
        <w:tc>
          <w:tcPr>
            <w:tcW w:w="1701" w:type="dxa"/>
          </w:tcPr>
          <w:p w:rsidR="00313ED3" w:rsidRDefault="00313ED3" w:rsidP="00DB6CE9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100</w:t>
            </w:r>
          </w:p>
        </w:tc>
        <w:tc>
          <w:tcPr>
            <w:tcW w:w="1843" w:type="dxa"/>
          </w:tcPr>
          <w:p w:rsidR="00313ED3" w:rsidRDefault="00313ED3" w:rsidP="00DB6CE9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5</w:t>
            </w:r>
          </w:p>
        </w:tc>
        <w:tc>
          <w:tcPr>
            <w:tcW w:w="1795" w:type="dxa"/>
          </w:tcPr>
          <w:p w:rsidR="00313ED3" w:rsidRDefault="00313ED3" w:rsidP="00DB6CE9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5/100=1/20</w:t>
            </w:r>
          </w:p>
        </w:tc>
      </w:tr>
      <w:tr w:rsidR="00313ED3" w:rsidTr="00313ED3">
        <w:trPr>
          <w:jc w:val="center"/>
        </w:trPr>
        <w:tc>
          <w:tcPr>
            <w:tcW w:w="1951" w:type="dxa"/>
          </w:tcPr>
          <w:p w:rsidR="00313ED3" w:rsidRDefault="00313ED3" w:rsidP="00DB6CE9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Claudia Salamanca</w:t>
            </w:r>
          </w:p>
        </w:tc>
        <w:tc>
          <w:tcPr>
            <w:tcW w:w="1701" w:type="dxa"/>
          </w:tcPr>
          <w:p w:rsidR="00313ED3" w:rsidRDefault="00313ED3" w:rsidP="00DB6CE9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120</w:t>
            </w:r>
          </w:p>
        </w:tc>
        <w:tc>
          <w:tcPr>
            <w:tcW w:w="1843" w:type="dxa"/>
          </w:tcPr>
          <w:p w:rsidR="00313ED3" w:rsidRDefault="00313ED3" w:rsidP="00DB6CE9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12</w:t>
            </w:r>
          </w:p>
        </w:tc>
        <w:tc>
          <w:tcPr>
            <w:tcW w:w="1795" w:type="dxa"/>
          </w:tcPr>
          <w:p w:rsidR="00313ED3" w:rsidRDefault="00313ED3" w:rsidP="00313ED3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12/120=1/10</w:t>
            </w:r>
          </w:p>
        </w:tc>
      </w:tr>
      <w:tr w:rsidR="00313ED3" w:rsidTr="00313ED3">
        <w:trPr>
          <w:jc w:val="center"/>
        </w:trPr>
        <w:tc>
          <w:tcPr>
            <w:tcW w:w="1951" w:type="dxa"/>
          </w:tcPr>
          <w:p w:rsidR="00313ED3" w:rsidRDefault="00313ED3" w:rsidP="00DB6CE9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Jeisson  Orjuela</w:t>
            </w:r>
          </w:p>
        </w:tc>
        <w:tc>
          <w:tcPr>
            <w:tcW w:w="1701" w:type="dxa"/>
          </w:tcPr>
          <w:p w:rsidR="00313ED3" w:rsidRDefault="00313ED3" w:rsidP="00DB6CE9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81</w:t>
            </w:r>
          </w:p>
        </w:tc>
        <w:tc>
          <w:tcPr>
            <w:tcW w:w="1843" w:type="dxa"/>
          </w:tcPr>
          <w:p w:rsidR="00313ED3" w:rsidRDefault="00313ED3" w:rsidP="00DB6CE9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9</w:t>
            </w:r>
          </w:p>
        </w:tc>
        <w:tc>
          <w:tcPr>
            <w:tcW w:w="1795" w:type="dxa"/>
          </w:tcPr>
          <w:p w:rsidR="00313ED3" w:rsidRDefault="00313ED3" w:rsidP="00DB6CE9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9/81= 1/9</w:t>
            </w:r>
          </w:p>
        </w:tc>
      </w:tr>
    </w:tbl>
    <w:p w:rsidR="00313ED3" w:rsidRDefault="00313ED3" w:rsidP="001C3C2C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1A150F" w:rsidRDefault="00FF5773" w:rsidP="001C3C2C">
      <w:pPr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Esto significa que César tuvo 1 error por cada 20 palabras, Claudia tuvo 1 error por cada 10 palabras y Jeisson tuvo 1 error por cada 9 palabras</w:t>
      </w:r>
      <w:del w:id="48" w:author="mercyranjel" w:date="2016-01-25T12:13:00Z">
        <w:r w:rsidDel="003278E3">
          <w:rPr>
            <w:rFonts w:ascii="Times New Roman" w:hAnsi="Times New Roman" w:cs="Times New Roman"/>
            <w:color w:val="000000"/>
            <w:lang w:val="es-CO"/>
          </w:rPr>
          <w:delText>,</w:delText>
        </w:r>
      </w:del>
      <w:ins w:id="49" w:author="mercyranjel" w:date="2016-01-25T12:13:00Z">
        <w:r w:rsidR="003278E3">
          <w:rPr>
            <w:rFonts w:ascii="Times New Roman" w:hAnsi="Times New Roman" w:cs="Times New Roman"/>
            <w:color w:val="000000"/>
            <w:lang w:val="es-CO"/>
          </w:rPr>
          <w:t>;</w:t>
        </w:r>
      </w:ins>
      <w:r>
        <w:rPr>
          <w:rFonts w:ascii="Times New Roman" w:hAnsi="Times New Roman" w:cs="Times New Roman"/>
          <w:color w:val="000000"/>
          <w:lang w:val="es-CO"/>
        </w:rPr>
        <w:t xml:space="preserve"> por lo tanto</w:t>
      </w:r>
      <w:ins w:id="50" w:author="mercyranjel" w:date="2016-01-25T12:13:00Z">
        <w:r w:rsidR="003278E3">
          <w:rPr>
            <w:rFonts w:ascii="Times New Roman" w:hAnsi="Times New Roman" w:cs="Times New Roman"/>
            <w:color w:val="000000"/>
            <w:lang w:val="es-CO"/>
          </w:rPr>
          <w:t>,</w:t>
        </w:r>
      </w:ins>
      <w:r>
        <w:rPr>
          <w:rFonts w:ascii="Times New Roman" w:hAnsi="Times New Roman" w:cs="Times New Roman"/>
          <w:color w:val="000000"/>
          <w:lang w:val="es-CO"/>
        </w:rPr>
        <w:t xml:space="preserve"> César fue quien obtuvo el mejor resultado en la prueba de redacci</w:t>
      </w:r>
      <w:r w:rsidR="00D66B6D">
        <w:rPr>
          <w:rFonts w:ascii="Times New Roman" w:hAnsi="Times New Roman" w:cs="Times New Roman"/>
          <w:color w:val="000000"/>
          <w:lang w:val="es-CO"/>
        </w:rPr>
        <w:t>ón</w:t>
      </w:r>
      <w:ins w:id="51" w:author="mercyranjel" w:date="2016-01-25T12:14:00Z">
        <w:r w:rsidR="003278E3">
          <w:rPr>
            <w:rFonts w:ascii="Times New Roman" w:hAnsi="Times New Roman" w:cs="Times New Roman"/>
            <w:color w:val="000000"/>
            <w:lang w:val="es-CO"/>
          </w:rPr>
          <w:t>,</w:t>
        </w:r>
      </w:ins>
      <w:r w:rsidR="00D66B6D">
        <w:rPr>
          <w:rFonts w:ascii="Times New Roman" w:hAnsi="Times New Roman" w:cs="Times New Roman"/>
          <w:color w:val="000000"/>
          <w:lang w:val="es-CO"/>
        </w:rPr>
        <w:t xml:space="preserve"> </w:t>
      </w:r>
      <w:r w:rsidR="006E01C4">
        <w:rPr>
          <w:rFonts w:ascii="Times New Roman" w:hAnsi="Times New Roman" w:cs="Times New Roman"/>
          <w:color w:val="000000"/>
          <w:lang w:val="es-CO"/>
        </w:rPr>
        <w:t xml:space="preserve">porque su razón entre el </w:t>
      </w:r>
      <w:r w:rsidR="006E01C4" w:rsidRPr="00313ED3">
        <w:rPr>
          <w:rFonts w:ascii="Times New Roman" w:hAnsi="Times New Roman" w:cs="Times New Roman"/>
          <w:color w:val="000000"/>
          <w:lang w:val="es-CO"/>
        </w:rPr>
        <w:t>número de errores cometidos y el número de palabras escritas</w:t>
      </w:r>
      <w:r w:rsidR="006E01C4">
        <w:rPr>
          <w:rFonts w:ascii="Times New Roman" w:hAnsi="Times New Roman" w:cs="Times New Roman"/>
          <w:color w:val="000000"/>
          <w:lang w:val="es-CO"/>
        </w:rPr>
        <w:t xml:space="preserve"> es la menor </w:t>
      </w:r>
      <w:r w:rsidR="00D66B6D">
        <w:rPr>
          <w:rFonts w:ascii="Times New Roman" w:hAnsi="Times New Roman" w:cs="Times New Roman"/>
          <w:color w:val="000000"/>
          <w:lang w:val="es-CO"/>
        </w:rPr>
        <w:t>(1/20</w:t>
      </w:r>
      <w:r w:rsidR="008E446E">
        <w:rPr>
          <w:rFonts w:ascii="Times New Roman" w:hAnsi="Times New Roman" w:cs="Times New Roman"/>
          <w:color w:val="000000"/>
          <w:lang w:val="es-CO"/>
        </w:rPr>
        <w:t xml:space="preserve"> </w:t>
      </w:r>
      <w:r w:rsidR="00D66B6D">
        <w:rPr>
          <w:rFonts w:ascii="Times New Roman" w:hAnsi="Times New Roman" w:cs="Times New Roman"/>
          <w:color w:val="000000"/>
          <w:lang w:val="es-CO"/>
        </w:rPr>
        <w:t>&lt;</w:t>
      </w:r>
      <w:r w:rsidR="008E446E">
        <w:rPr>
          <w:rFonts w:ascii="Times New Roman" w:hAnsi="Times New Roman" w:cs="Times New Roman"/>
          <w:color w:val="000000"/>
          <w:lang w:val="es-CO"/>
        </w:rPr>
        <w:t xml:space="preserve"> </w:t>
      </w:r>
      <w:r w:rsidR="00D66B6D">
        <w:rPr>
          <w:rFonts w:ascii="Times New Roman" w:hAnsi="Times New Roman" w:cs="Times New Roman"/>
          <w:color w:val="000000"/>
          <w:lang w:val="es-CO"/>
        </w:rPr>
        <w:t>1/10</w:t>
      </w:r>
      <w:r w:rsidR="008E446E">
        <w:rPr>
          <w:rFonts w:ascii="Times New Roman" w:hAnsi="Times New Roman" w:cs="Times New Roman"/>
          <w:color w:val="000000"/>
          <w:lang w:val="es-CO"/>
        </w:rPr>
        <w:t xml:space="preserve"> </w:t>
      </w:r>
      <w:r w:rsidR="00D66B6D">
        <w:rPr>
          <w:rFonts w:ascii="Times New Roman" w:hAnsi="Times New Roman" w:cs="Times New Roman"/>
          <w:color w:val="000000"/>
          <w:lang w:val="es-CO"/>
        </w:rPr>
        <w:t>&lt;</w:t>
      </w:r>
      <w:r w:rsidR="008E446E">
        <w:rPr>
          <w:rFonts w:ascii="Times New Roman" w:hAnsi="Times New Roman" w:cs="Times New Roman"/>
          <w:color w:val="000000"/>
          <w:lang w:val="es-CO"/>
        </w:rPr>
        <w:t xml:space="preserve"> </w:t>
      </w:r>
      <w:r w:rsidR="006E01C4">
        <w:rPr>
          <w:rFonts w:ascii="Times New Roman" w:hAnsi="Times New Roman" w:cs="Times New Roman"/>
          <w:color w:val="000000"/>
          <w:lang w:val="es-CO"/>
        </w:rPr>
        <w:t>1/9).</w:t>
      </w:r>
    </w:p>
    <w:p w:rsidR="00FC3229" w:rsidRDefault="00FC3229" w:rsidP="001C3C2C">
      <w:pPr>
        <w:spacing w:after="0"/>
        <w:rPr>
          <w:ins w:id="52" w:author="Johana Montejo Rozo" w:date="2016-02-03T09:57:00Z"/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0"/>
        <w:gridCol w:w="6358"/>
      </w:tblGrid>
      <w:tr w:rsidR="00012E07" w:rsidRPr="005D1738" w:rsidTr="00012E07">
        <w:trPr>
          <w:ins w:id="53" w:author="Johana Montejo Rozo" w:date="2016-02-03T09:57:00Z"/>
        </w:trPr>
        <w:tc>
          <w:tcPr>
            <w:tcW w:w="8828" w:type="dxa"/>
            <w:gridSpan w:val="2"/>
            <w:shd w:val="clear" w:color="auto" w:fill="000000" w:themeFill="text1"/>
          </w:tcPr>
          <w:p w:rsidR="00012E07" w:rsidRPr="005D1738" w:rsidRDefault="00012E07" w:rsidP="00E75518">
            <w:pPr>
              <w:jc w:val="center"/>
              <w:rPr>
                <w:ins w:id="54" w:author="Johana Montejo Rozo" w:date="2016-02-03T09:57:00Z"/>
                <w:rFonts w:ascii="Times New Roman" w:hAnsi="Times New Roman" w:cs="Times New Roman"/>
                <w:b/>
                <w:color w:val="FFFFFF" w:themeColor="background1"/>
              </w:rPr>
            </w:pPr>
            <w:ins w:id="55" w:author="Johana Montejo Rozo" w:date="2016-02-03T09:57:00Z">
              <w:r w:rsidRPr="005D1738">
                <w:rPr>
                  <w:rFonts w:ascii="Times New Roman" w:hAnsi="Times New Roman" w:cs="Times New Roman"/>
                  <w:b/>
                  <w:color w:val="FFFFFF" w:themeColor="background1"/>
                </w:rPr>
                <w:t>Profundiza</w:t>
              </w:r>
              <w:r>
                <w:rPr>
                  <w:rFonts w:ascii="Times New Roman" w:hAnsi="Times New Roman" w:cs="Times New Roman"/>
                  <w:b/>
                  <w:color w:val="FFFFFF" w:themeColor="background1"/>
                </w:rPr>
                <w:t xml:space="preserve"> (recurso de exposición)</w:t>
              </w:r>
            </w:ins>
          </w:p>
        </w:tc>
      </w:tr>
      <w:tr w:rsidR="00012E07" w:rsidTr="00012E07">
        <w:trPr>
          <w:ins w:id="56" w:author="Johana Montejo Rozo" w:date="2016-02-03T09:57:00Z"/>
        </w:trPr>
        <w:tc>
          <w:tcPr>
            <w:tcW w:w="2470" w:type="dxa"/>
          </w:tcPr>
          <w:p w:rsidR="00012E07" w:rsidRPr="00053744" w:rsidRDefault="00012E07" w:rsidP="00E75518">
            <w:pPr>
              <w:rPr>
                <w:ins w:id="57" w:author="Johana Montejo Rozo" w:date="2016-02-03T09:57:00Z"/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ins w:id="58" w:author="Johana Montejo Rozo" w:date="2016-02-03T09:57:00Z">
              <w:r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Código</w:t>
              </w:r>
            </w:ins>
          </w:p>
        </w:tc>
        <w:tc>
          <w:tcPr>
            <w:tcW w:w="6358" w:type="dxa"/>
          </w:tcPr>
          <w:p w:rsidR="00012E07" w:rsidRPr="00012E07" w:rsidRDefault="00012E07" w:rsidP="00E75518">
            <w:pPr>
              <w:rPr>
                <w:ins w:id="59" w:author="Johana Montejo Rozo" w:date="2016-02-03T09:57:00Z"/>
                <w:rFonts w:ascii="Times New Roman" w:hAnsi="Times New Roman" w:cs="Times New Roman"/>
                <w:b/>
                <w:color w:val="000000"/>
                <w:rPrChange w:id="60" w:author="Johana Montejo Rozo" w:date="2016-02-03T09:57:00Z">
                  <w:rPr>
                    <w:ins w:id="61" w:author="Johana Montejo Rozo" w:date="2016-02-03T09:57:00Z"/>
                    <w:rFonts w:ascii="Times New Roman" w:hAnsi="Times New Roman" w:cs="Times New Roman"/>
                    <w:b/>
                    <w:color w:val="000000"/>
                    <w:sz w:val="18"/>
                    <w:szCs w:val="18"/>
                  </w:rPr>
                </w:rPrChange>
              </w:rPr>
            </w:pPr>
            <w:ins w:id="62" w:author="Johana Montejo Rozo" w:date="2016-02-03T09:57:00Z">
              <w:r w:rsidRPr="00012E07">
                <w:rPr>
                  <w:rFonts w:ascii="Times New Roman" w:hAnsi="Times New Roman" w:cs="Times New Roman"/>
                  <w:color w:val="000000"/>
                </w:rPr>
                <w:t>MA_07_07_</w:t>
              </w:r>
              <w:r>
                <w:rPr>
                  <w:rFonts w:ascii="Times New Roman" w:hAnsi="Times New Roman" w:cs="Times New Roman"/>
                  <w:color w:val="000000"/>
                </w:rPr>
                <w:t>CO_REC1</w:t>
              </w:r>
              <w:r w:rsidRPr="00012E07">
                <w:rPr>
                  <w:rFonts w:ascii="Times New Roman" w:hAnsi="Times New Roman" w:cs="Times New Roman"/>
                  <w:color w:val="000000"/>
                </w:rPr>
                <w:t xml:space="preserve">0 </w:t>
              </w:r>
            </w:ins>
          </w:p>
        </w:tc>
      </w:tr>
      <w:tr w:rsidR="00012E07" w:rsidTr="00012E07">
        <w:trPr>
          <w:ins w:id="63" w:author="Johana Montejo Rozo" w:date="2016-02-03T09:57:00Z"/>
        </w:trPr>
        <w:tc>
          <w:tcPr>
            <w:tcW w:w="2470" w:type="dxa"/>
          </w:tcPr>
          <w:p w:rsidR="00012E07" w:rsidRDefault="00012E07" w:rsidP="00012E07">
            <w:pPr>
              <w:rPr>
                <w:ins w:id="64" w:author="Johana Montejo Rozo" w:date="2016-02-03T09:57:00Z"/>
                <w:rFonts w:ascii="Times New Roman" w:hAnsi="Times New Roman" w:cs="Times New Roman"/>
                <w:color w:val="000000"/>
              </w:rPr>
            </w:pPr>
            <w:ins w:id="65" w:author="Johana Montejo Rozo" w:date="2016-02-03T09:57:00Z">
              <w:r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lastRenderedPageBreak/>
                <w:t>Título</w:t>
              </w:r>
            </w:ins>
          </w:p>
        </w:tc>
        <w:tc>
          <w:tcPr>
            <w:tcW w:w="6358" w:type="dxa"/>
          </w:tcPr>
          <w:p w:rsidR="00012E07" w:rsidRPr="00012E07" w:rsidRDefault="00012E07" w:rsidP="00012E07">
            <w:pPr>
              <w:rPr>
                <w:ins w:id="66" w:author="Johana Montejo Rozo" w:date="2016-02-03T09:57:00Z"/>
                <w:rFonts w:ascii="Times New Roman" w:hAnsi="Times New Roman" w:cs="Times New Roman"/>
                <w:color w:val="000000"/>
              </w:rPr>
            </w:pPr>
            <w:ins w:id="67" w:author="Johana Montejo Rozo" w:date="2016-02-03T09:57:00Z">
              <w:r w:rsidRPr="00012E07">
                <w:rPr>
                  <w:rFonts w:ascii="Times New Roman" w:hAnsi="Times New Roman" w:cs="Times New Roman"/>
                  <w:color w:val="000000"/>
                </w:rPr>
                <w:t>El concepto de razón</w:t>
              </w:r>
            </w:ins>
          </w:p>
        </w:tc>
      </w:tr>
      <w:tr w:rsidR="00012E07" w:rsidTr="00012E07">
        <w:trPr>
          <w:ins w:id="68" w:author="Johana Montejo Rozo" w:date="2016-02-03T09:57:00Z"/>
        </w:trPr>
        <w:tc>
          <w:tcPr>
            <w:tcW w:w="2470" w:type="dxa"/>
          </w:tcPr>
          <w:p w:rsidR="00012E07" w:rsidRDefault="00012E07" w:rsidP="00012E07">
            <w:pPr>
              <w:rPr>
                <w:ins w:id="69" w:author="Johana Montejo Rozo" w:date="2016-02-03T09:57:00Z"/>
                <w:rFonts w:ascii="Times New Roman" w:hAnsi="Times New Roman" w:cs="Times New Roman"/>
                <w:color w:val="000000"/>
              </w:rPr>
            </w:pPr>
            <w:ins w:id="70" w:author="Johana Montejo Rozo" w:date="2016-02-03T09:57:00Z">
              <w:r w:rsidRPr="00053744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Descripción</w:t>
              </w:r>
            </w:ins>
          </w:p>
        </w:tc>
        <w:tc>
          <w:tcPr>
            <w:tcW w:w="6358" w:type="dxa"/>
          </w:tcPr>
          <w:p w:rsidR="00012E07" w:rsidRPr="00012E07" w:rsidRDefault="00012E07" w:rsidP="00012E07">
            <w:pPr>
              <w:rPr>
                <w:ins w:id="71" w:author="Johana Montejo Rozo" w:date="2016-02-03T09:57:00Z"/>
                <w:rFonts w:ascii="Times New Roman" w:hAnsi="Times New Roman" w:cs="Times New Roman"/>
                <w:color w:val="000000"/>
              </w:rPr>
            </w:pPr>
            <w:ins w:id="72" w:author="Johana Montejo Rozo" w:date="2016-02-03T09:57:00Z">
              <w:r w:rsidRPr="00012E07">
                <w:rPr>
                  <w:rFonts w:ascii="Times New Roman" w:hAnsi="Times New Roman" w:cs="Times New Roman"/>
                </w:rPr>
                <w:t>Interactivo que muestra aplicaciones del concepto razón en contextos cotidianos</w:t>
              </w:r>
            </w:ins>
          </w:p>
        </w:tc>
      </w:tr>
    </w:tbl>
    <w:p w:rsidR="00012E07" w:rsidRDefault="00012E07" w:rsidP="001C3C2C">
      <w:pPr>
        <w:spacing w:after="0"/>
        <w:rPr>
          <w:ins w:id="73" w:author="Johana Montejo Rozo" w:date="2016-02-03T09:57:00Z"/>
          <w:rFonts w:ascii="Times New Roman" w:hAnsi="Times New Roman" w:cs="Times New Roman"/>
          <w:color w:val="000000"/>
          <w:lang w:val="es-CO"/>
        </w:rPr>
      </w:pPr>
    </w:p>
    <w:p w:rsidR="00012E07" w:rsidDel="00012E07" w:rsidRDefault="00012E07" w:rsidP="001C3C2C">
      <w:pPr>
        <w:spacing w:after="0"/>
        <w:rPr>
          <w:del w:id="74" w:author="Johana Montejo Rozo" w:date="2016-02-03T09:58:00Z"/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7"/>
        <w:gridCol w:w="6351"/>
      </w:tblGrid>
      <w:tr w:rsidR="00FC3229" w:rsidRPr="00FC3229" w:rsidDel="00012E07" w:rsidTr="003278E3">
        <w:trPr>
          <w:del w:id="75" w:author="Johana Montejo Rozo" w:date="2016-02-03T09:58:00Z"/>
        </w:trPr>
        <w:tc>
          <w:tcPr>
            <w:tcW w:w="9033" w:type="dxa"/>
            <w:gridSpan w:val="2"/>
            <w:shd w:val="clear" w:color="auto" w:fill="000000" w:themeFill="text1"/>
          </w:tcPr>
          <w:p w:rsidR="00FC3229" w:rsidRPr="00FC3229" w:rsidDel="00012E07" w:rsidRDefault="00FC3229" w:rsidP="003278E3">
            <w:pPr>
              <w:jc w:val="center"/>
              <w:rPr>
                <w:del w:id="76" w:author="Johana Montejo Rozo" w:date="2016-02-03T09:58:00Z"/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del w:id="77" w:author="Johana Montejo Rozo" w:date="2016-02-03T09:58:00Z">
              <w:r w:rsidRPr="00FC3229" w:rsidDel="00012E07">
                <w:rPr>
                  <w:rFonts w:ascii="Times New Roman" w:hAnsi="Times New Roman" w:cs="Times New Roman"/>
                  <w:b/>
                  <w:color w:val="FFFFFF" w:themeColor="background1"/>
                  <w:sz w:val="24"/>
                  <w:szCs w:val="24"/>
                </w:rPr>
                <w:delText>Profundiza: recurso nuevo</w:delText>
              </w:r>
            </w:del>
          </w:p>
        </w:tc>
      </w:tr>
      <w:tr w:rsidR="00FC3229" w:rsidRPr="00FC3229" w:rsidDel="00012E07" w:rsidTr="003278E3">
        <w:trPr>
          <w:del w:id="78" w:author="Johana Montejo Rozo" w:date="2016-02-03T09:58:00Z"/>
        </w:trPr>
        <w:tc>
          <w:tcPr>
            <w:tcW w:w="2518" w:type="dxa"/>
          </w:tcPr>
          <w:p w:rsidR="00FC3229" w:rsidRPr="00FC3229" w:rsidDel="00012E07" w:rsidRDefault="00FC3229" w:rsidP="003278E3">
            <w:pPr>
              <w:rPr>
                <w:del w:id="79" w:author="Johana Montejo Rozo" w:date="2016-02-03T09:58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del w:id="80" w:author="Johana Montejo Rozo" w:date="2016-02-03T09:58:00Z">
              <w:r w:rsidRPr="00FC3229" w:rsidDel="00012E07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Código</w:delText>
              </w:r>
            </w:del>
          </w:p>
        </w:tc>
        <w:tc>
          <w:tcPr>
            <w:tcW w:w="6515" w:type="dxa"/>
          </w:tcPr>
          <w:p w:rsidR="00FC3229" w:rsidRPr="00FC3229" w:rsidDel="00012E07" w:rsidRDefault="00FC3229" w:rsidP="003278E3">
            <w:pPr>
              <w:rPr>
                <w:del w:id="81" w:author="Johana Montejo Rozo" w:date="2016-02-03T09:58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del w:id="82" w:author="Johana Montejo Rozo" w:date="2016-02-03T09:58:00Z">
              <w:r w:rsidRPr="00FC3229" w:rsidDel="00012E07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MA_07_07_REC10</w:delText>
              </w:r>
            </w:del>
          </w:p>
        </w:tc>
      </w:tr>
      <w:tr w:rsidR="00FC3229" w:rsidRPr="00FC3229" w:rsidDel="00012E07" w:rsidTr="003278E3">
        <w:trPr>
          <w:del w:id="83" w:author="Johana Montejo Rozo" w:date="2016-02-03T09:58:00Z"/>
        </w:trPr>
        <w:tc>
          <w:tcPr>
            <w:tcW w:w="2518" w:type="dxa"/>
          </w:tcPr>
          <w:p w:rsidR="00FC3229" w:rsidRPr="00FC3229" w:rsidDel="00012E07" w:rsidRDefault="00FC3229" w:rsidP="003278E3">
            <w:pPr>
              <w:rPr>
                <w:del w:id="84" w:author="Johana Montejo Rozo" w:date="2016-02-03T09:58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85" w:author="Johana Montejo Rozo" w:date="2016-02-03T09:58:00Z">
              <w:r w:rsidRPr="00FC3229" w:rsidDel="00012E07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Título</w:delText>
              </w:r>
            </w:del>
          </w:p>
        </w:tc>
        <w:tc>
          <w:tcPr>
            <w:tcW w:w="6515" w:type="dxa"/>
          </w:tcPr>
          <w:p w:rsidR="00FC3229" w:rsidRPr="00FC3229" w:rsidDel="00012E07" w:rsidRDefault="00FC3229" w:rsidP="003278E3">
            <w:pPr>
              <w:rPr>
                <w:del w:id="86" w:author="Johana Montejo Rozo" w:date="2016-02-03T09:58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87" w:author="Johana Montejo Rozo" w:date="2016-02-03T09:58:00Z">
              <w:r w:rsidRPr="00FC3229" w:rsidDel="00012E07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El concepto de razón</w:delText>
              </w:r>
            </w:del>
          </w:p>
        </w:tc>
      </w:tr>
      <w:tr w:rsidR="00FC3229" w:rsidRPr="00FC3229" w:rsidDel="00012E07" w:rsidTr="003278E3">
        <w:trPr>
          <w:del w:id="88" w:author="Johana Montejo Rozo" w:date="2016-02-03T09:58:00Z"/>
        </w:trPr>
        <w:tc>
          <w:tcPr>
            <w:tcW w:w="2518" w:type="dxa"/>
          </w:tcPr>
          <w:p w:rsidR="00FC3229" w:rsidRPr="00FC3229" w:rsidDel="00012E07" w:rsidRDefault="00FC3229" w:rsidP="003278E3">
            <w:pPr>
              <w:rPr>
                <w:del w:id="89" w:author="Johana Montejo Rozo" w:date="2016-02-03T09:58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90" w:author="Johana Montejo Rozo" w:date="2016-02-03T09:58:00Z">
              <w:r w:rsidRPr="00FC3229" w:rsidDel="00012E07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Descripción</w:delText>
              </w:r>
            </w:del>
          </w:p>
        </w:tc>
        <w:tc>
          <w:tcPr>
            <w:tcW w:w="6515" w:type="dxa"/>
          </w:tcPr>
          <w:p w:rsidR="00FC3229" w:rsidRPr="00FC3229" w:rsidDel="00012E07" w:rsidRDefault="00FC3229" w:rsidP="003278E3">
            <w:pPr>
              <w:rPr>
                <w:del w:id="91" w:author="Johana Montejo Rozo" w:date="2016-02-03T09:58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92" w:author="Johana Montejo Rozo" w:date="2016-02-03T09:58:00Z">
              <w:r w:rsidRPr="00FC3229" w:rsidDel="00012E07">
                <w:rPr>
                  <w:rFonts w:ascii="Times New Roman" w:hAnsi="Times New Roman" w:cs="Times New Roman"/>
                  <w:sz w:val="24"/>
                  <w:szCs w:val="24"/>
                </w:rPr>
                <w:delText>Interactivo que muestra aplicaciones del concepto razón en contextos cotidianos</w:delText>
              </w:r>
            </w:del>
          </w:p>
        </w:tc>
      </w:tr>
    </w:tbl>
    <w:p w:rsidR="00FC3229" w:rsidDel="00012E07" w:rsidRDefault="00FC3229" w:rsidP="001C3C2C">
      <w:pPr>
        <w:spacing w:after="0"/>
        <w:rPr>
          <w:del w:id="93" w:author="Johana Montejo Rozo" w:date="2016-02-03T09:58:00Z"/>
          <w:rFonts w:ascii="Times New Roman" w:hAnsi="Times New Roman" w:cs="Times New Roman"/>
          <w:color w:val="000000"/>
          <w:lang w:val="es-CO"/>
        </w:rPr>
      </w:pPr>
    </w:p>
    <w:p w:rsidR="0095218E" w:rsidRDefault="0095218E" w:rsidP="001C3C2C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5"/>
        <w:gridCol w:w="6343"/>
      </w:tblGrid>
      <w:tr w:rsidR="00FB352E" w:rsidRPr="005D1738" w:rsidTr="00DB6CE9">
        <w:tc>
          <w:tcPr>
            <w:tcW w:w="8978" w:type="dxa"/>
            <w:gridSpan w:val="2"/>
            <w:shd w:val="clear" w:color="auto" w:fill="000000" w:themeFill="text1"/>
          </w:tcPr>
          <w:p w:rsidR="00FB352E" w:rsidRPr="005D1738" w:rsidRDefault="00FB352E" w:rsidP="00DB6CE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FB352E" w:rsidRPr="00726376" w:rsidTr="00DB6CE9">
        <w:tc>
          <w:tcPr>
            <w:tcW w:w="2518" w:type="dxa"/>
          </w:tcPr>
          <w:p w:rsidR="00FB352E" w:rsidRPr="00726376" w:rsidRDefault="00FB352E" w:rsidP="00DB6CE9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FB352E" w:rsidRPr="00726376" w:rsidRDefault="00FB352E" w:rsidP="00FB352E">
            <w:pPr>
              <w:jc w:val="both"/>
              <w:rPr>
                <w:rFonts w:ascii="Times" w:hAnsi="Times"/>
                <w:b/>
                <w:sz w:val="18"/>
                <w:szCs w:val="18"/>
              </w:rPr>
            </w:pPr>
            <w:r w:rsidRPr="00012E07">
              <w:rPr>
                <w:rFonts w:ascii="Times" w:hAnsi="Times"/>
                <w:sz w:val="18"/>
                <w:szCs w:val="18"/>
                <w:rPrChange w:id="94" w:author="Johana Montejo Rozo" w:date="2016-02-03T09:58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>La</w:t>
            </w:r>
            <w:r>
              <w:rPr>
                <w:rFonts w:ascii="Times" w:hAnsi="Times"/>
                <w:b/>
                <w:sz w:val="18"/>
                <w:szCs w:val="18"/>
              </w:rPr>
              <w:t xml:space="preserve"> razón entre dos cantidades </w:t>
            </w:r>
            <w:r w:rsidRPr="00012E07">
              <w:rPr>
                <w:rFonts w:ascii="Times" w:hAnsi="Times"/>
                <w:sz w:val="18"/>
                <w:szCs w:val="18"/>
                <w:rPrChange w:id="95" w:author="Johana Montejo Rozo" w:date="2016-02-03T09:58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>es el cociente indicado entre ellas. Corresponde a un número fraccionario y</w:t>
            </w:r>
            <w:ins w:id="96" w:author="mercyranjel" w:date="2016-01-25T12:14:00Z">
              <w:r w:rsidR="003278E3" w:rsidRPr="00012E07">
                <w:rPr>
                  <w:rFonts w:ascii="Times" w:hAnsi="Times"/>
                  <w:sz w:val="18"/>
                  <w:szCs w:val="18"/>
                  <w:rPrChange w:id="97" w:author="Johana Montejo Rozo" w:date="2016-02-03T09:58:00Z">
                    <w:rPr>
                      <w:rFonts w:ascii="Times" w:hAnsi="Times"/>
                      <w:b/>
                      <w:sz w:val="18"/>
                      <w:szCs w:val="18"/>
                    </w:rPr>
                  </w:rPrChange>
                </w:rPr>
                <w:t>,</w:t>
              </w:r>
            </w:ins>
            <w:r w:rsidRPr="00012E07">
              <w:rPr>
                <w:rFonts w:ascii="Times" w:hAnsi="Times"/>
                <w:sz w:val="18"/>
                <w:szCs w:val="18"/>
                <w:rPrChange w:id="98" w:author="Johana Montejo Rozo" w:date="2016-02-03T09:58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 xml:space="preserve"> por lo tanto</w:t>
            </w:r>
            <w:ins w:id="99" w:author="mercyranjel" w:date="2016-01-25T12:14:00Z">
              <w:r w:rsidR="003278E3" w:rsidRPr="00012E07">
                <w:rPr>
                  <w:rFonts w:ascii="Times" w:hAnsi="Times"/>
                  <w:sz w:val="18"/>
                  <w:szCs w:val="18"/>
                  <w:rPrChange w:id="100" w:author="Johana Montejo Rozo" w:date="2016-02-03T09:58:00Z">
                    <w:rPr>
                      <w:rFonts w:ascii="Times" w:hAnsi="Times"/>
                      <w:b/>
                      <w:sz w:val="18"/>
                      <w:szCs w:val="18"/>
                    </w:rPr>
                  </w:rPrChange>
                </w:rPr>
                <w:t>,</w:t>
              </w:r>
            </w:ins>
            <w:r w:rsidRPr="00012E07">
              <w:rPr>
                <w:rFonts w:ascii="Times" w:hAnsi="Times"/>
                <w:sz w:val="18"/>
                <w:szCs w:val="18"/>
                <w:rPrChange w:id="101" w:author="Johana Montejo Rozo" w:date="2016-02-03T09:58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 xml:space="preserve"> se puede simplificar o amplificar según sea necesario</w:t>
            </w:r>
            <w:r w:rsidR="00535E25" w:rsidRPr="00012E07">
              <w:rPr>
                <w:rFonts w:ascii="Times" w:hAnsi="Times"/>
                <w:sz w:val="18"/>
                <w:szCs w:val="18"/>
                <w:rPrChange w:id="102" w:author="Johana Montejo Rozo" w:date="2016-02-03T09:58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>.</w:t>
            </w:r>
          </w:p>
        </w:tc>
      </w:tr>
    </w:tbl>
    <w:p w:rsidR="0095218E" w:rsidRDefault="0095218E" w:rsidP="001C3C2C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FF5773" w:rsidRDefault="0097416A" w:rsidP="001C3C2C">
      <w:pPr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Ejemplo</w:t>
      </w:r>
      <w:del w:id="103" w:author="mercyranjel" w:date="2016-01-25T12:14:00Z">
        <w:r w:rsidDel="003278E3">
          <w:rPr>
            <w:rFonts w:ascii="Times New Roman" w:hAnsi="Times New Roman" w:cs="Times New Roman"/>
            <w:color w:val="000000"/>
            <w:lang w:val="es-CO"/>
          </w:rPr>
          <w:delText>:</w:delText>
        </w:r>
      </w:del>
    </w:p>
    <w:p w:rsidR="0097416A" w:rsidRDefault="0097416A" w:rsidP="001C3C2C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D76F74" w:rsidRPr="00D76F74" w:rsidRDefault="00FF0649" w:rsidP="00D76F74">
      <w:pPr>
        <w:spacing w:after="0"/>
        <w:rPr>
          <w:rFonts w:ascii="Times" w:hAnsi="Times"/>
          <w:b/>
          <w:color w:val="C00000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En los diarios del país se escuchan noticias deportivas </w:t>
      </w:r>
      <w:r w:rsidR="001C3C2C">
        <w:rPr>
          <w:rFonts w:ascii="Times New Roman" w:hAnsi="Times New Roman" w:cs="Times New Roman"/>
          <w:color w:val="000000"/>
          <w:lang w:val="es-CO"/>
        </w:rPr>
        <w:t>como la siguiente: “</w:t>
      </w:r>
      <w:r w:rsidRPr="001C3C2C">
        <w:rPr>
          <w:rFonts w:ascii="Times New Roman" w:hAnsi="Times New Roman" w:cs="Times New Roman"/>
          <w:color w:val="000000"/>
          <w:lang w:val="es-CO"/>
        </w:rPr>
        <w:t xml:space="preserve">Entre los máximos goleadores en los mundiales de fútbol se encuentran James Rodríguez de Colombia con 6 goles anotados en 5 partidos, Pedro Cea de Uruguay con 5 goles marcados en 5 partidos, Oleg Salenko de Rusia con 6 goles marcados durante 3 partidos y Ronaldo con 15 goles hechos </w:t>
      </w:r>
      <w:r w:rsidR="001C3C2C">
        <w:rPr>
          <w:rFonts w:ascii="Times New Roman" w:hAnsi="Times New Roman" w:cs="Times New Roman"/>
          <w:color w:val="000000"/>
          <w:lang w:val="es-CO"/>
        </w:rPr>
        <w:t>durante 19 partidos jugados”.</w:t>
      </w:r>
      <w:r w:rsidR="00842763">
        <w:rPr>
          <w:rFonts w:ascii="Times New Roman" w:hAnsi="Times New Roman" w:cs="Times New Roman"/>
          <w:color w:val="000000"/>
          <w:lang w:val="es-CO"/>
        </w:rPr>
        <w:t xml:space="preserve"> Esta noticia menciona </w:t>
      </w:r>
      <w:r w:rsidR="00842763" w:rsidRPr="00D76F74">
        <w:rPr>
          <w:rFonts w:ascii="Times New Roman" w:hAnsi="Times New Roman" w:cs="Times New Roman"/>
          <w:color w:val="000000"/>
          <w:lang w:val="es-CO"/>
        </w:rPr>
        <w:t>dos datos</w:t>
      </w:r>
      <w:r w:rsidR="008E446E">
        <w:rPr>
          <w:rFonts w:ascii="Times New Roman" w:hAnsi="Times New Roman" w:cs="Times New Roman"/>
          <w:color w:val="000000"/>
          <w:lang w:val="es-CO"/>
        </w:rPr>
        <w:t xml:space="preserve"> importantes para cada jugador:</w:t>
      </w:r>
      <w:r w:rsidR="00842763">
        <w:rPr>
          <w:rFonts w:ascii="Times New Roman" w:hAnsi="Times New Roman" w:cs="Times New Roman"/>
          <w:color w:val="000000"/>
          <w:lang w:val="es-CO"/>
        </w:rPr>
        <w:t xml:space="preserve"> </w:t>
      </w:r>
      <w:r w:rsidR="00842763" w:rsidRPr="00D76F74">
        <w:rPr>
          <w:rFonts w:ascii="Times New Roman" w:hAnsi="Times New Roman" w:cs="Times New Roman"/>
          <w:color w:val="000000"/>
          <w:lang w:val="es-CO"/>
        </w:rPr>
        <w:t>el número de goles anotados y el número de partidos jugados durante los mundiales de fútbol en los cuales han participado.</w:t>
      </w:r>
      <w:r w:rsidR="00522D04" w:rsidRPr="00D76F74">
        <w:rPr>
          <w:rFonts w:ascii="Times New Roman" w:hAnsi="Times New Roman" w:cs="Times New Roman"/>
          <w:color w:val="000000"/>
          <w:lang w:val="es-CO"/>
        </w:rPr>
        <w:t xml:space="preserve"> </w:t>
      </w:r>
      <w:r w:rsidR="004448FE" w:rsidRPr="00D76F74">
        <w:rPr>
          <w:rFonts w:ascii="Times New Roman" w:hAnsi="Times New Roman" w:cs="Times New Roman"/>
          <w:color w:val="000000"/>
          <w:lang w:val="es-CO"/>
        </w:rPr>
        <w:t xml:space="preserve">Al comparar estos datos </w:t>
      </w:r>
      <w:r w:rsidR="0097416A" w:rsidRPr="00D76F74">
        <w:rPr>
          <w:rFonts w:ascii="Times New Roman" w:hAnsi="Times New Roman" w:cs="Times New Roman"/>
          <w:color w:val="000000"/>
          <w:lang w:val="es-CO"/>
        </w:rPr>
        <w:t xml:space="preserve">mediante razones </w:t>
      </w:r>
      <w:r w:rsidR="004448FE" w:rsidRPr="00D76F74">
        <w:rPr>
          <w:rFonts w:ascii="Times New Roman" w:hAnsi="Times New Roman" w:cs="Times New Roman"/>
          <w:color w:val="000000"/>
          <w:lang w:val="es-CO"/>
        </w:rPr>
        <w:t xml:space="preserve">se puede saber cuál de los </w:t>
      </w:r>
      <w:del w:id="104" w:author="mercyranjel" w:date="2016-01-25T12:15:00Z">
        <w:r w:rsidR="004448FE" w:rsidRPr="00D76F74" w:rsidDel="003278E3">
          <w:rPr>
            <w:rFonts w:ascii="Times New Roman" w:hAnsi="Times New Roman" w:cs="Times New Roman"/>
            <w:color w:val="000000"/>
            <w:lang w:val="es-CO"/>
          </w:rPr>
          <w:delText xml:space="preserve">4 </w:delText>
        </w:r>
      </w:del>
      <w:ins w:id="105" w:author="mercyranjel" w:date="2016-01-25T12:15:00Z">
        <w:r w:rsidR="003278E3" w:rsidRPr="00D76F74">
          <w:rPr>
            <w:rFonts w:ascii="Times New Roman" w:hAnsi="Times New Roman" w:cs="Times New Roman"/>
            <w:color w:val="000000"/>
            <w:lang w:val="es-CO"/>
          </w:rPr>
          <w:t xml:space="preserve">cuatro </w:t>
        </w:r>
      </w:ins>
      <w:r w:rsidR="004448FE" w:rsidRPr="00D76F74">
        <w:rPr>
          <w:rFonts w:ascii="Times New Roman" w:hAnsi="Times New Roman" w:cs="Times New Roman"/>
          <w:color w:val="000000"/>
          <w:lang w:val="es-CO"/>
        </w:rPr>
        <w:t>jugadores es el m</w:t>
      </w:r>
      <w:r w:rsidR="002B353C" w:rsidRPr="00D76F74">
        <w:rPr>
          <w:rFonts w:ascii="Times New Roman" w:hAnsi="Times New Roman" w:cs="Times New Roman"/>
          <w:color w:val="000000"/>
          <w:lang w:val="es-CO"/>
        </w:rPr>
        <w:t>áximo golead</w:t>
      </w:r>
      <w:r w:rsidR="004448FE" w:rsidRPr="00D76F74">
        <w:rPr>
          <w:rFonts w:ascii="Times New Roman" w:hAnsi="Times New Roman" w:cs="Times New Roman"/>
          <w:color w:val="000000"/>
          <w:lang w:val="es-CO"/>
        </w:rPr>
        <w:t>or</w:t>
      </w:r>
      <w:r w:rsidR="00D77A9E" w:rsidRPr="00D76F74">
        <w:rPr>
          <w:rFonts w:ascii="Times New Roman" w:hAnsi="Times New Roman" w:cs="Times New Roman"/>
          <w:color w:val="000000"/>
          <w:lang w:val="es-CO"/>
        </w:rPr>
        <w:t>.</w:t>
      </w:r>
      <w:r w:rsidR="00D76F74">
        <w:rPr>
          <w:rFonts w:ascii="Times New Roman" w:hAnsi="Times New Roman" w:cs="Times New Roman"/>
          <w:color w:val="000000"/>
          <w:lang w:val="es-CO"/>
        </w:rPr>
        <w:t xml:space="preserve"> </w:t>
      </w:r>
      <w:del w:id="106" w:author="Johana Montejo Rozo" w:date="2016-01-27T09:18:00Z">
        <w:r w:rsidR="00D76F74" w:rsidDel="00D26644">
          <w:rPr>
            <w:rFonts w:ascii="Times" w:hAnsi="Times"/>
            <w:b/>
            <w:color w:val="C00000"/>
          </w:rPr>
          <w:delText xml:space="preserve">Nota: no sé por qué se están utilizando itálicas en </w:delText>
        </w:r>
        <w:r w:rsidR="00077C5E" w:rsidDel="00D26644">
          <w:rPr>
            <w:rFonts w:ascii="Times" w:hAnsi="Times"/>
            <w:b/>
            <w:color w:val="C00000"/>
          </w:rPr>
          <w:delText>estos párrafos</w:delText>
        </w:r>
        <w:r w:rsidR="00D76F74" w:rsidDel="00D26644">
          <w:rPr>
            <w:rFonts w:ascii="Times" w:hAnsi="Times"/>
            <w:b/>
            <w:color w:val="C00000"/>
          </w:rPr>
          <w:delText xml:space="preserve">. La indicación de AulaPlaneta </w:delText>
        </w:r>
        <w:r w:rsidR="00273615" w:rsidDel="00D26644">
          <w:rPr>
            <w:rFonts w:ascii="Times" w:hAnsi="Times"/>
            <w:b/>
            <w:color w:val="C00000"/>
          </w:rPr>
          <w:delText xml:space="preserve">para usar itálicas </w:delText>
        </w:r>
        <w:r w:rsidR="00D76F74" w:rsidDel="00D26644">
          <w:rPr>
            <w:rFonts w:ascii="Times" w:hAnsi="Times"/>
            <w:b/>
            <w:color w:val="C00000"/>
          </w:rPr>
          <w:delText xml:space="preserve">no incluye </w:delText>
        </w:r>
        <w:r w:rsidR="00077C5E" w:rsidDel="00D26644">
          <w:rPr>
            <w:rFonts w:ascii="Times" w:hAnsi="Times"/>
            <w:b/>
            <w:color w:val="C00000"/>
          </w:rPr>
          <w:delText>textos</w:delText>
        </w:r>
        <w:r w:rsidR="00D76F74" w:rsidDel="00D26644">
          <w:rPr>
            <w:rFonts w:ascii="Times" w:hAnsi="Times"/>
            <w:b/>
            <w:color w:val="C00000"/>
          </w:rPr>
          <w:delText xml:space="preserve"> como l</w:delText>
        </w:r>
        <w:r w:rsidR="00077C5E" w:rsidDel="00D26644">
          <w:rPr>
            <w:rFonts w:ascii="Times" w:hAnsi="Times"/>
            <w:b/>
            <w:color w:val="C00000"/>
          </w:rPr>
          <w:delText>o</w:delText>
        </w:r>
        <w:r w:rsidR="00D76F74" w:rsidDel="00D26644">
          <w:rPr>
            <w:rFonts w:ascii="Times" w:hAnsi="Times"/>
            <w:b/>
            <w:color w:val="C00000"/>
          </w:rPr>
          <w:delText>s que aparecen en este párrafo. Si hay alguna razón para ello, no tener en cuenta el cambio.</w:delText>
        </w:r>
        <w:r w:rsidR="00273615" w:rsidDel="00D26644">
          <w:rPr>
            <w:rFonts w:ascii="Times" w:hAnsi="Times"/>
            <w:b/>
            <w:color w:val="C00000"/>
          </w:rPr>
          <w:delText xml:space="preserve"> </w:delText>
        </w:r>
        <w:r w:rsidR="00FF7640" w:rsidDel="00D26644">
          <w:rPr>
            <w:rFonts w:ascii="Times" w:hAnsi="Times"/>
            <w:b/>
            <w:color w:val="C00000"/>
          </w:rPr>
          <w:delText xml:space="preserve">Si lo que se quiere es resaltar una palabra o una frase, por favor usar negritas. </w:delText>
        </w:r>
        <w:r w:rsidR="00077C5E" w:rsidDel="00D26644">
          <w:rPr>
            <w:rFonts w:ascii="Times" w:hAnsi="Times"/>
            <w:b/>
            <w:color w:val="C00000"/>
          </w:rPr>
          <w:delText xml:space="preserve">Las cambio </w:delText>
        </w:r>
        <w:r w:rsidR="00273615" w:rsidDel="00D26644">
          <w:rPr>
            <w:rFonts w:ascii="Times" w:hAnsi="Times"/>
            <w:b/>
            <w:color w:val="C00000"/>
          </w:rPr>
          <w:delText>en adelante</w:delText>
        </w:r>
        <w:r w:rsidR="00077C5E" w:rsidDel="00D26644">
          <w:rPr>
            <w:rFonts w:ascii="Times" w:hAnsi="Times"/>
            <w:b/>
            <w:color w:val="C00000"/>
          </w:rPr>
          <w:delText xml:space="preserve"> y lo indico</w:delText>
        </w:r>
        <w:r w:rsidR="00273615" w:rsidDel="00D26644">
          <w:rPr>
            <w:rFonts w:ascii="Times" w:hAnsi="Times"/>
            <w:b/>
            <w:color w:val="C00000"/>
          </w:rPr>
          <w:delText>. MR</w:delText>
        </w:r>
        <w:r w:rsidR="00D76F74" w:rsidDel="00D26644">
          <w:rPr>
            <w:rFonts w:ascii="Times" w:hAnsi="Times"/>
            <w:b/>
            <w:color w:val="C00000"/>
          </w:rPr>
          <w:delText xml:space="preserve">  </w:delText>
        </w:r>
      </w:del>
    </w:p>
    <w:p w:rsidR="00FF0649" w:rsidRPr="00D76F74" w:rsidRDefault="00FF0649" w:rsidP="001C3C2C">
      <w:pPr>
        <w:spacing w:after="0"/>
        <w:rPr>
          <w:rFonts w:ascii="Times New Roman" w:hAnsi="Times New Roman" w:cs="Times New Roman"/>
          <w:color w:val="000000"/>
        </w:rPr>
      </w:pPr>
    </w:p>
    <w:p w:rsidR="00522D04" w:rsidRDefault="00522D04" w:rsidP="001C3C2C">
      <w:pPr>
        <w:spacing w:after="0"/>
        <w:rPr>
          <w:rFonts w:ascii="Times New Roman" w:hAnsi="Times New Roman" w:cs="Times New Roman"/>
          <w:b/>
          <w:color w:val="000000"/>
          <w:lang w:val="es-CO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809"/>
        <w:gridCol w:w="5529"/>
      </w:tblGrid>
      <w:tr w:rsidR="00D773A7" w:rsidTr="0097416A">
        <w:trPr>
          <w:jc w:val="center"/>
        </w:trPr>
        <w:tc>
          <w:tcPr>
            <w:tcW w:w="1809" w:type="dxa"/>
          </w:tcPr>
          <w:p w:rsidR="00D773A7" w:rsidRDefault="00D773A7" w:rsidP="00D773A7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Jugador</w:t>
            </w:r>
          </w:p>
        </w:tc>
        <w:tc>
          <w:tcPr>
            <w:tcW w:w="5529" w:type="dxa"/>
          </w:tcPr>
          <w:p w:rsidR="00D773A7" w:rsidRDefault="00D773A7" w:rsidP="00D773A7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Razón entre el número de goles y el número de partidos</w:t>
            </w:r>
          </w:p>
        </w:tc>
      </w:tr>
      <w:tr w:rsidR="00D773A7" w:rsidTr="0097416A">
        <w:trPr>
          <w:jc w:val="center"/>
        </w:trPr>
        <w:tc>
          <w:tcPr>
            <w:tcW w:w="1809" w:type="dxa"/>
          </w:tcPr>
          <w:p w:rsidR="00D773A7" w:rsidRDefault="00D773A7" w:rsidP="001C3C2C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1C3C2C">
              <w:rPr>
                <w:rFonts w:ascii="Times New Roman" w:hAnsi="Times New Roman" w:cs="Times New Roman"/>
                <w:color w:val="000000"/>
                <w:lang w:val="es-CO"/>
              </w:rPr>
              <w:t>James Rodríguez</w:t>
            </w:r>
          </w:p>
        </w:tc>
        <w:tc>
          <w:tcPr>
            <w:tcW w:w="5529" w:type="dxa"/>
          </w:tcPr>
          <w:p w:rsidR="00D773A7" w:rsidRDefault="00D773A7" w:rsidP="0097416A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6 a 5</w:t>
            </w:r>
            <w:r w:rsidR="0097416A">
              <w:rPr>
                <w:rFonts w:ascii="Times New Roman" w:hAnsi="Times New Roman" w:cs="Times New Roman"/>
                <w:color w:val="000000"/>
                <w:lang w:val="es-CO"/>
              </w:rPr>
              <w:t>, 6/5</w:t>
            </w:r>
          </w:p>
        </w:tc>
      </w:tr>
      <w:tr w:rsidR="00D773A7" w:rsidTr="0097416A">
        <w:trPr>
          <w:jc w:val="center"/>
        </w:trPr>
        <w:tc>
          <w:tcPr>
            <w:tcW w:w="1809" w:type="dxa"/>
          </w:tcPr>
          <w:p w:rsidR="00D773A7" w:rsidRDefault="00D773A7" w:rsidP="001C3C2C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1C3C2C">
              <w:rPr>
                <w:rFonts w:ascii="Times New Roman" w:hAnsi="Times New Roman" w:cs="Times New Roman"/>
                <w:color w:val="000000"/>
                <w:lang w:val="es-CO"/>
              </w:rPr>
              <w:t>Pedro Cea</w:t>
            </w:r>
          </w:p>
        </w:tc>
        <w:tc>
          <w:tcPr>
            <w:tcW w:w="5529" w:type="dxa"/>
          </w:tcPr>
          <w:p w:rsidR="00D773A7" w:rsidRDefault="00D773A7" w:rsidP="0097416A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5 a 5</w:t>
            </w:r>
            <w:r w:rsidR="0097416A">
              <w:rPr>
                <w:rFonts w:ascii="Times New Roman" w:hAnsi="Times New Roman" w:cs="Times New Roman"/>
                <w:color w:val="000000"/>
                <w:lang w:val="es-CO"/>
              </w:rPr>
              <w:t>, 5/5 = 1</w:t>
            </w:r>
          </w:p>
        </w:tc>
      </w:tr>
      <w:tr w:rsidR="00D773A7" w:rsidTr="0097416A">
        <w:trPr>
          <w:jc w:val="center"/>
        </w:trPr>
        <w:tc>
          <w:tcPr>
            <w:tcW w:w="1809" w:type="dxa"/>
          </w:tcPr>
          <w:p w:rsidR="00D773A7" w:rsidRDefault="00D773A7" w:rsidP="001C3C2C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1C3C2C">
              <w:rPr>
                <w:rFonts w:ascii="Times New Roman" w:hAnsi="Times New Roman" w:cs="Times New Roman"/>
                <w:color w:val="000000"/>
                <w:lang w:val="es-CO"/>
              </w:rPr>
              <w:t>Oleg Salenko</w:t>
            </w:r>
          </w:p>
        </w:tc>
        <w:tc>
          <w:tcPr>
            <w:tcW w:w="5529" w:type="dxa"/>
          </w:tcPr>
          <w:p w:rsidR="00D773A7" w:rsidRDefault="00D773A7" w:rsidP="0097416A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6 a 3</w:t>
            </w:r>
            <w:r w:rsidR="0097416A">
              <w:rPr>
                <w:rFonts w:ascii="Times New Roman" w:hAnsi="Times New Roman" w:cs="Times New Roman"/>
                <w:color w:val="000000"/>
                <w:lang w:val="es-CO"/>
              </w:rPr>
              <w:t>, 6/3 = 2</w:t>
            </w:r>
          </w:p>
        </w:tc>
      </w:tr>
      <w:tr w:rsidR="00D773A7" w:rsidTr="0097416A">
        <w:trPr>
          <w:jc w:val="center"/>
        </w:trPr>
        <w:tc>
          <w:tcPr>
            <w:tcW w:w="1809" w:type="dxa"/>
          </w:tcPr>
          <w:p w:rsidR="00D773A7" w:rsidRDefault="00D773A7" w:rsidP="001C3C2C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1C3C2C">
              <w:rPr>
                <w:rFonts w:ascii="Times New Roman" w:hAnsi="Times New Roman" w:cs="Times New Roman"/>
                <w:color w:val="000000"/>
                <w:lang w:val="es-CO"/>
              </w:rPr>
              <w:t>Ronaldo</w:t>
            </w:r>
          </w:p>
        </w:tc>
        <w:tc>
          <w:tcPr>
            <w:tcW w:w="5529" w:type="dxa"/>
          </w:tcPr>
          <w:p w:rsidR="00D773A7" w:rsidRDefault="00D773A7" w:rsidP="0097416A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15 a 19</w:t>
            </w:r>
            <w:r w:rsidR="0097416A">
              <w:rPr>
                <w:rFonts w:ascii="Times New Roman" w:hAnsi="Times New Roman" w:cs="Times New Roman"/>
                <w:color w:val="000000"/>
                <w:lang w:val="es-CO"/>
              </w:rPr>
              <w:t>, 15/19</w:t>
            </w:r>
          </w:p>
        </w:tc>
      </w:tr>
    </w:tbl>
    <w:p w:rsidR="00522D04" w:rsidRDefault="00522D04" w:rsidP="001C3C2C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4F754E" w:rsidRDefault="000C3BAF" w:rsidP="000C3BAF">
      <w:pPr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El máximo goleador es </w:t>
      </w:r>
      <w:r w:rsidRPr="001C3C2C">
        <w:rPr>
          <w:rFonts w:ascii="Times New Roman" w:hAnsi="Times New Roman" w:cs="Times New Roman"/>
          <w:color w:val="000000"/>
          <w:lang w:val="es-CO"/>
        </w:rPr>
        <w:t>Oleg Salenko</w:t>
      </w:r>
      <w:r>
        <w:rPr>
          <w:rFonts w:ascii="Times New Roman" w:hAnsi="Times New Roman" w:cs="Times New Roman"/>
          <w:color w:val="000000"/>
          <w:lang w:val="es-CO"/>
        </w:rPr>
        <w:t xml:space="preserve"> </w:t>
      </w:r>
      <w:r w:rsidR="006E01C4">
        <w:rPr>
          <w:rFonts w:ascii="Times New Roman" w:hAnsi="Times New Roman" w:cs="Times New Roman"/>
          <w:color w:val="000000"/>
          <w:lang w:val="es-CO"/>
        </w:rPr>
        <w:t xml:space="preserve">porque </w:t>
      </w:r>
      <w:del w:id="107" w:author="mercyranjel" w:date="2016-01-25T12:15:00Z">
        <w:r w:rsidR="006E01C4" w:rsidDel="003278E3">
          <w:rPr>
            <w:rFonts w:ascii="Times New Roman" w:hAnsi="Times New Roman" w:cs="Times New Roman"/>
            <w:color w:val="000000"/>
            <w:lang w:val="es-CO"/>
          </w:rPr>
          <w:delText xml:space="preserve">su </w:delText>
        </w:r>
      </w:del>
      <w:ins w:id="108" w:author="mercyranjel" w:date="2016-01-25T12:15:00Z">
        <w:r w:rsidR="003278E3">
          <w:rPr>
            <w:rFonts w:ascii="Times New Roman" w:hAnsi="Times New Roman" w:cs="Times New Roman"/>
            <w:color w:val="000000"/>
            <w:lang w:val="es-CO"/>
          </w:rPr>
          <w:t xml:space="preserve">la </w:t>
        </w:r>
      </w:ins>
      <w:r w:rsidR="006E01C4">
        <w:rPr>
          <w:rFonts w:ascii="Times New Roman" w:hAnsi="Times New Roman" w:cs="Times New Roman"/>
          <w:color w:val="000000"/>
          <w:lang w:val="es-CO"/>
        </w:rPr>
        <w:t xml:space="preserve">razón entre </w:t>
      </w:r>
      <w:r w:rsidR="006E01C4" w:rsidRPr="006E01C4">
        <w:rPr>
          <w:rFonts w:ascii="Times New Roman" w:hAnsi="Times New Roman" w:cs="Times New Roman"/>
          <w:color w:val="000000"/>
          <w:lang w:val="es-CO"/>
        </w:rPr>
        <w:t xml:space="preserve">el número de goles anotados y el número de partidos jugados </w:t>
      </w:r>
      <w:r w:rsidR="006E01C4">
        <w:rPr>
          <w:rFonts w:ascii="Times New Roman" w:hAnsi="Times New Roman" w:cs="Times New Roman"/>
          <w:color w:val="000000"/>
          <w:lang w:val="es-CO"/>
        </w:rPr>
        <w:t>es la mayor (2&gt;</w:t>
      </w:r>
      <w:r w:rsidR="008E446E">
        <w:rPr>
          <w:rFonts w:ascii="Times New Roman" w:hAnsi="Times New Roman" w:cs="Times New Roman"/>
          <w:color w:val="000000"/>
          <w:lang w:val="es-CO"/>
        </w:rPr>
        <w:t xml:space="preserve"> </w:t>
      </w:r>
      <w:r w:rsidR="006E01C4">
        <w:rPr>
          <w:rFonts w:ascii="Times New Roman" w:hAnsi="Times New Roman" w:cs="Times New Roman"/>
          <w:color w:val="000000"/>
          <w:lang w:val="es-CO"/>
        </w:rPr>
        <w:t>6/5</w:t>
      </w:r>
      <w:r w:rsidR="008E446E">
        <w:rPr>
          <w:rFonts w:ascii="Times New Roman" w:hAnsi="Times New Roman" w:cs="Times New Roman"/>
          <w:color w:val="000000"/>
          <w:lang w:val="es-CO"/>
        </w:rPr>
        <w:t xml:space="preserve"> </w:t>
      </w:r>
      <w:r w:rsidR="006E01C4">
        <w:rPr>
          <w:rFonts w:ascii="Times New Roman" w:hAnsi="Times New Roman" w:cs="Times New Roman"/>
          <w:color w:val="000000"/>
          <w:lang w:val="es-CO"/>
        </w:rPr>
        <w:t>&gt;</w:t>
      </w:r>
      <w:r w:rsidR="008E446E">
        <w:rPr>
          <w:rFonts w:ascii="Times New Roman" w:hAnsi="Times New Roman" w:cs="Times New Roman"/>
          <w:color w:val="000000"/>
          <w:lang w:val="es-CO"/>
        </w:rPr>
        <w:t xml:space="preserve"> </w:t>
      </w:r>
      <w:r w:rsidR="006E01C4">
        <w:rPr>
          <w:rFonts w:ascii="Times New Roman" w:hAnsi="Times New Roman" w:cs="Times New Roman"/>
          <w:color w:val="000000"/>
          <w:lang w:val="es-CO"/>
        </w:rPr>
        <w:t>1</w:t>
      </w:r>
      <w:r w:rsidR="008E446E">
        <w:rPr>
          <w:rFonts w:ascii="Times New Roman" w:hAnsi="Times New Roman" w:cs="Times New Roman"/>
          <w:color w:val="000000"/>
          <w:lang w:val="es-CO"/>
        </w:rPr>
        <w:t xml:space="preserve"> </w:t>
      </w:r>
      <w:r w:rsidR="006E01C4">
        <w:rPr>
          <w:rFonts w:ascii="Times New Roman" w:hAnsi="Times New Roman" w:cs="Times New Roman"/>
          <w:color w:val="000000"/>
          <w:lang w:val="es-CO"/>
        </w:rPr>
        <w:t>&gt;</w:t>
      </w:r>
      <w:r w:rsidR="008E446E">
        <w:rPr>
          <w:rFonts w:ascii="Times New Roman" w:hAnsi="Times New Roman" w:cs="Times New Roman"/>
          <w:color w:val="000000"/>
          <w:lang w:val="es-CO"/>
        </w:rPr>
        <w:t xml:space="preserve"> </w:t>
      </w:r>
      <w:r w:rsidR="006E01C4">
        <w:rPr>
          <w:rFonts w:ascii="Times New Roman" w:hAnsi="Times New Roman" w:cs="Times New Roman"/>
          <w:color w:val="000000"/>
          <w:lang w:val="es-CO"/>
        </w:rPr>
        <w:t>15/19)</w:t>
      </w:r>
      <w:del w:id="109" w:author="mercyranjel" w:date="2016-01-25T12:15:00Z">
        <w:r w:rsidR="006E01C4" w:rsidDel="003278E3">
          <w:rPr>
            <w:rFonts w:ascii="Times New Roman" w:hAnsi="Times New Roman" w:cs="Times New Roman"/>
            <w:color w:val="000000"/>
            <w:lang w:val="es-CO"/>
          </w:rPr>
          <w:delText>,</w:delText>
        </w:r>
      </w:del>
      <w:ins w:id="110" w:author="mercyranjel" w:date="2016-01-25T12:15:00Z">
        <w:r w:rsidR="003278E3">
          <w:rPr>
            <w:rFonts w:ascii="Times New Roman" w:hAnsi="Times New Roman" w:cs="Times New Roman"/>
            <w:color w:val="000000"/>
            <w:lang w:val="es-CO"/>
          </w:rPr>
          <w:t>;</w:t>
        </w:r>
      </w:ins>
      <w:r w:rsidR="006E01C4">
        <w:rPr>
          <w:rFonts w:ascii="Times New Roman" w:hAnsi="Times New Roman" w:cs="Times New Roman"/>
          <w:color w:val="000000"/>
          <w:lang w:val="es-CO"/>
        </w:rPr>
        <w:t xml:space="preserve"> </w:t>
      </w:r>
      <w:ins w:id="111" w:author="mercyranjel" w:date="2016-01-25T12:15:00Z">
        <w:r w:rsidR="003278E3">
          <w:rPr>
            <w:rFonts w:ascii="Times New Roman" w:hAnsi="Times New Roman" w:cs="Times New Roman"/>
            <w:color w:val="000000"/>
            <w:lang w:val="es-CO"/>
          </w:rPr>
          <w:t>le sigue</w:t>
        </w:r>
      </w:ins>
      <w:del w:id="112" w:author="mercyranjel" w:date="2016-01-25T12:15:00Z">
        <w:r w:rsidDel="003278E3">
          <w:rPr>
            <w:rFonts w:ascii="Times New Roman" w:hAnsi="Times New Roman" w:cs="Times New Roman"/>
            <w:color w:val="000000"/>
            <w:lang w:val="es-CO"/>
          </w:rPr>
          <w:delText>seguido por</w:delText>
        </w:r>
      </w:del>
      <w:ins w:id="113" w:author="mercyranjel" w:date="2016-01-25T12:15:00Z">
        <w:r w:rsidR="003278E3">
          <w:rPr>
            <w:rFonts w:ascii="Times New Roman" w:hAnsi="Times New Roman" w:cs="Times New Roman"/>
            <w:color w:val="000000"/>
            <w:lang w:val="es-CO"/>
          </w:rPr>
          <w:t xml:space="preserve"> </w:t>
        </w:r>
      </w:ins>
      <w:del w:id="114" w:author="mercyranjel" w:date="2016-01-25T12:15:00Z">
        <w:r w:rsidDel="003278E3">
          <w:rPr>
            <w:rFonts w:ascii="Times New Roman" w:hAnsi="Times New Roman" w:cs="Times New Roman"/>
            <w:color w:val="000000"/>
            <w:lang w:val="es-CO"/>
          </w:rPr>
          <w:delText xml:space="preserve"> </w:delText>
        </w:r>
      </w:del>
      <w:r w:rsidRPr="001C3C2C">
        <w:rPr>
          <w:rFonts w:ascii="Times New Roman" w:hAnsi="Times New Roman" w:cs="Times New Roman"/>
          <w:color w:val="000000"/>
          <w:lang w:val="es-CO"/>
        </w:rPr>
        <w:t>James Rodríguez</w:t>
      </w:r>
      <w:r w:rsidR="006E01C4">
        <w:rPr>
          <w:rFonts w:ascii="Times New Roman" w:hAnsi="Times New Roman" w:cs="Times New Roman"/>
          <w:color w:val="000000"/>
          <w:lang w:val="es-CO"/>
        </w:rPr>
        <w:t>.</w:t>
      </w:r>
      <w:r w:rsidR="004F754E">
        <w:rPr>
          <w:rFonts w:ascii="Times New Roman" w:hAnsi="Times New Roman" w:cs="Times New Roman"/>
          <w:color w:val="000000"/>
          <w:lang w:val="es-CO"/>
        </w:rPr>
        <w:t xml:space="preserve"> </w:t>
      </w:r>
    </w:p>
    <w:p w:rsidR="00561379" w:rsidRDefault="00561379" w:rsidP="000C3BAF">
      <w:pPr>
        <w:rPr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F10E41" w:rsidRPr="005D1738" w:rsidTr="00DB6CE9">
        <w:tc>
          <w:tcPr>
            <w:tcW w:w="8978" w:type="dxa"/>
            <w:gridSpan w:val="2"/>
            <w:shd w:val="clear" w:color="auto" w:fill="000000" w:themeFill="text1"/>
          </w:tcPr>
          <w:p w:rsidR="00F10E41" w:rsidRPr="005D1738" w:rsidRDefault="00F10E41" w:rsidP="00DB6CE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F10E41" w:rsidRPr="00726376" w:rsidTr="00DB6CE9">
        <w:tc>
          <w:tcPr>
            <w:tcW w:w="2518" w:type="dxa"/>
          </w:tcPr>
          <w:p w:rsidR="00F10E41" w:rsidRPr="00726376" w:rsidRDefault="00F10E41" w:rsidP="00DB6CE9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:rsidR="00F10E41" w:rsidRPr="00726376" w:rsidRDefault="00F10E41" w:rsidP="00DB6CE9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Razones diferentes</w:t>
            </w:r>
          </w:p>
        </w:tc>
      </w:tr>
      <w:tr w:rsidR="00F10E41" w:rsidTr="00DB6CE9">
        <w:tc>
          <w:tcPr>
            <w:tcW w:w="2518" w:type="dxa"/>
          </w:tcPr>
          <w:p w:rsidR="00F10E41" w:rsidRDefault="00F10E41" w:rsidP="00DB6CE9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F10E41" w:rsidRDefault="00F10E41" w:rsidP="00DB6CE9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La razón entre </w:t>
            </w:r>
            <w:r w:rsidRPr="00F10E41">
              <w:rPr>
                <w:rFonts w:ascii="Times" w:hAnsi="Times"/>
                <w:i/>
              </w:rPr>
              <w:t>a</w:t>
            </w:r>
            <w:r>
              <w:rPr>
                <w:rFonts w:ascii="Times" w:hAnsi="Times"/>
              </w:rPr>
              <w:t xml:space="preserve"> y </w:t>
            </w:r>
            <w:r w:rsidRPr="00F10E41">
              <w:rPr>
                <w:rFonts w:ascii="Times" w:hAnsi="Times"/>
                <w:i/>
              </w:rPr>
              <w:t>b</w:t>
            </w:r>
            <w:r>
              <w:rPr>
                <w:rFonts w:ascii="Times" w:hAnsi="Times"/>
              </w:rPr>
              <w:t xml:space="preserve"> es diferente de la razón entre </w:t>
            </w:r>
            <w:r w:rsidRPr="00F10E41">
              <w:rPr>
                <w:rFonts w:ascii="Times" w:hAnsi="Times"/>
                <w:i/>
              </w:rPr>
              <w:t>b</w:t>
            </w:r>
            <w:r>
              <w:rPr>
                <w:rFonts w:ascii="Times" w:hAnsi="Times"/>
              </w:rPr>
              <w:t xml:space="preserve"> y </w:t>
            </w:r>
            <w:r w:rsidRPr="00F10E41">
              <w:rPr>
                <w:rFonts w:ascii="Times" w:hAnsi="Times"/>
                <w:i/>
              </w:rPr>
              <w:t>a</w:t>
            </w:r>
            <w:r>
              <w:rPr>
                <w:rFonts w:ascii="Times" w:hAnsi="Times"/>
              </w:rPr>
              <w:t>, porque:</w:t>
            </w:r>
          </w:p>
          <w:p w:rsidR="00F10E41" w:rsidRDefault="00F10E41" w:rsidP="00DB6CE9">
            <w:pPr>
              <w:rPr>
                <w:rFonts w:ascii="Times" w:hAnsi="Times"/>
              </w:rPr>
            </w:pPr>
          </w:p>
          <w:p w:rsidR="00F10E41" w:rsidRDefault="00F10E41" w:rsidP="00F10E41">
            <w:pPr>
              <w:pStyle w:val="Prrafodelista"/>
              <w:numPr>
                <w:ilvl w:val="0"/>
                <w:numId w:val="38"/>
              </w:numPr>
              <w:rPr>
                <w:rFonts w:ascii="Times" w:hAnsi="Times"/>
              </w:rPr>
            </w:pPr>
            <w:r w:rsidRPr="00F10E41">
              <w:rPr>
                <w:rFonts w:ascii="Times" w:hAnsi="Times"/>
              </w:rPr>
              <w:t xml:space="preserve">La razón entre </w:t>
            </w:r>
            <w:r w:rsidRPr="00F10E41">
              <w:rPr>
                <w:rFonts w:ascii="Times" w:hAnsi="Times"/>
                <w:i/>
              </w:rPr>
              <w:t>a</w:t>
            </w:r>
            <w:r w:rsidRPr="00F10E41">
              <w:rPr>
                <w:rFonts w:ascii="Times" w:hAnsi="Times"/>
              </w:rPr>
              <w:t xml:space="preserve"> y </w:t>
            </w:r>
            <w:r w:rsidRPr="00F10E41">
              <w:rPr>
                <w:rFonts w:ascii="Times" w:hAnsi="Times"/>
                <w:i/>
              </w:rPr>
              <w:t>b</w:t>
            </w:r>
            <w:r w:rsidRPr="00F10E41">
              <w:rPr>
                <w:rFonts w:ascii="Times" w:hAnsi="Times"/>
              </w:rPr>
              <w:t xml:space="preserve"> </w:t>
            </w:r>
            <w:r>
              <w:rPr>
                <w:rFonts w:ascii="Times" w:hAnsi="Times"/>
              </w:rPr>
              <w:t xml:space="preserve">se escribe </w:t>
            </w:r>
            <w:r w:rsidRPr="00F10E41">
              <w:rPr>
                <w:rFonts w:ascii="Times" w:hAnsi="Times"/>
                <w:i/>
              </w:rPr>
              <w:t>a:b</w:t>
            </w:r>
            <w:r>
              <w:rPr>
                <w:rFonts w:ascii="Times" w:hAnsi="Times"/>
              </w:rPr>
              <w:t>, y</w:t>
            </w:r>
            <w:r w:rsidRPr="00F10E41">
              <w:rPr>
                <w:rFonts w:ascii="Times" w:hAnsi="Times"/>
              </w:rPr>
              <w:t xml:space="preserve">  </w:t>
            </w:r>
            <w:r>
              <w:rPr>
                <w:rFonts w:ascii="Times" w:hAnsi="Times"/>
              </w:rPr>
              <w:t xml:space="preserve">corresponde a   </w:t>
            </w:r>
          </w:p>
          <w:p w:rsidR="00F10E41" w:rsidRDefault="00F10E41" w:rsidP="00F10E41">
            <w:pPr>
              <w:jc w:val="center"/>
              <w:rPr>
                <w:ins w:id="115" w:author="Johana Montejo Rozo" w:date="2016-02-03T09:48:00Z"/>
                <w:rFonts w:ascii="Times" w:hAnsi="Times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>
                  <wp:extent cx="302895" cy="925830"/>
                  <wp:effectExtent l="0" t="0" r="1905" b="7620"/>
                  <wp:docPr id="1" name="Imagen 1" descr="D:\Usuarios\Sandra\Descargas\CodeCogsEq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Usuarios\Sandra\Descargas\CodeCogsEq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895" cy="925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234C0" w:rsidRDefault="002234C0" w:rsidP="00F10E41">
            <w:pPr>
              <w:jc w:val="center"/>
              <w:rPr>
                <w:rFonts w:ascii="Times" w:hAnsi="Times"/>
              </w:rPr>
            </w:pPr>
            <w:ins w:id="116" w:author="Johana Montejo Rozo" w:date="2016-02-03T09:48:00Z">
              <w:r w:rsidRPr="002234C0">
                <w:rPr>
                  <w:rFonts w:ascii="Times" w:hAnsi="Times"/>
                  <w:highlight w:val="magenta"/>
                  <w:rPrChange w:id="117" w:author="Johana Montejo Rozo" w:date="2016-02-03T09:49:00Z">
                    <w:rPr>
                      <w:rFonts w:ascii="Times" w:hAnsi="Times"/>
                    </w:rPr>
                  </w:rPrChange>
                </w:rPr>
                <w:t>&lt;&lt;MA_07_07_CO_FORM001</w:t>
              </w:r>
            </w:ins>
            <w:ins w:id="118" w:author="Johana Montejo Rozo" w:date="2016-02-03T09:49:00Z">
              <w:r w:rsidR="00766E48">
                <w:rPr>
                  <w:rFonts w:ascii="Times" w:hAnsi="Times"/>
                  <w:highlight w:val="magenta"/>
                </w:rPr>
                <w:t>.gif</w:t>
              </w:r>
            </w:ins>
            <w:ins w:id="119" w:author="Johana Montejo Rozo" w:date="2016-02-03T09:48:00Z">
              <w:r w:rsidRPr="002234C0">
                <w:rPr>
                  <w:rFonts w:ascii="Times" w:hAnsi="Times"/>
                  <w:highlight w:val="magenta"/>
                  <w:rPrChange w:id="120" w:author="Johana Montejo Rozo" w:date="2016-02-03T09:49:00Z">
                    <w:rPr>
                      <w:rFonts w:ascii="Times" w:hAnsi="Times"/>
                    </w:rPr>
                  </w:rPrChange>
                </w:rPr>
                <w:t>&gt;&gt;</w:t>
              </w:r>
            </w:ins>
          </w:p>
          <w:p w:rsidR="00F10E41" w:rsidRDefault="00F10E41" w:rsidP="00F10E41">
            <w:pPr>
              <w:pStyle w:val="Prrafodelista"/>
              <w:numPr>
                <w:ilvl w:val="0"/>
                <w:numId w:val="38"/>
              </w:numPr>
              <w:rPr>
                <w:rFonts w:ascii="Times" w:hAnsi="Times"/>
              </w:rPr>
            </w:pPr>
            <w:r w:rsidRPr="00F10E41">
              <w:rPr>
                <w:rFonts w:ascii="Times" w:hAnsi="Times"/>
              </w:rPr>
              <w:t xml:space="preserve">La razón entre </w:t>
            </w:r>
            <w:r>
              <w:rPr>
                <w:rFonts w:ascii="Times" w:hAnsi="Times"/>
                <w:i/>
              </w:rPr>
              <w:t>b</w:t>
            </w:r>
            <w:r w:rsidRPr="00F10E41">
              <w:rPr>
                <w:rFonts w:ascii="Times" w:hAnsi="Times"/>
              </w:rPr>
              <w:t xml:space="preserve"> y </w:t>
            </w:r>
            <w:r w:rsidR="00535E25" w:rsidRPr="00535E25">
              <w:rPr>
                <w:rFonts w:ascii="Times" w:hAnsi="Times"/>
                <w:i/>
                <w:rPrChange w:id="121" w:author="mercyranjel" w:date="2016-01-25T12:16:00Z">
                  <w:rPr>
                    <w:rFonts w:ascii="Times" w:hAnsi="Times"/>
                  </w:rPr>
                </w:rPrChange>
              </w:rPr>
              <w:t>a</w:t>
            </w:r>
            <w:r w:rsidRPr="00F10E41">
              <w:rPr>
                <w:rFonts w:ascii="Times" w:hAnsi="Times"/>
              </w:rPr>
              <w:t xml:space="preserve"> </w:t>
            </w:r>
            <w:r>
              <w:rPr>
                <w:rFonts w:ascii="Times" w:hAnsi="Times"/>
              </w:rPr>
              <w:t xml:space="preserve">se escribe </w:t>
            </w:r>
            <w:r>
              <w:rPr>
                <w:rFonts w:ascii="Times" w:hAnsi="Times"/>
                <w:i/>
              </w:rPr>
              <w:t>b</w:t>
            </w:r>
            <w:r w:rsidRPr="00F10E41">
              <w:rPr>
                <w:rFonts w:ascii="Times" w:hAnsi="Times"/>
                <w:i/>
              </w:rPr>
              <w:t>:</w:t>
            </w:r>
            <w:r>
              <w:rPr>
                <w:rFonts w:ascii="Times" w:hAnsi="Times"/>
                <w:i/>
              </w:rPr>
              <w:t>a</w:t>
            </w:r>
            <w:r>
              <w:rPr>
                <w:rFonts w:ascii="Times" w:hAnsi="Times"/>
              </w:rPr>
              <w:t>, y</w:t>
            </w:r>
            <w:r w:rsidRPr="00F10E41">
              <w:rPr>
                <w:rFonts w:ascii="Times" w:hAnsi="Times"/>
              </w:rPr>
              <w:t xml:space="preserve">  </w:t>
            </w:r>
            <w:r>
              <w:rPr>
                <w:rFonts w:ascii="Times" w:hAnsi="Times"/>
              </w:rPr>
              <w:t xml:space="preserve">corresponde a   </w:t>
            </w:r>
          </w:p>
          <w:p w:rsidR="00F10E41" w:rsidRDefault="00F10E41" w:rsidP="00F10E41">
            <w:pPr>
              <w:jc w:val="center"/>
              <w:rPr>
                <w:ins w:id="122" w:author="Johana Montejo Rozo" w:date="2016-02-03T09:49:00Z"/>
                <w:rFonts w:ascii="Times" w:hAnsi="Times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>
                  <wp:extent cx="302895" cy="1019175"/>
                  <wp:effectExtent l="0" t="0" r="1905" b="9525"/>
                  <wp:docPr id="2" name="Imagen 2" descr="D:\Usuarios\Sandra\Descargas\CodeCogsEq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Usuarios\Sandra\Descargas\CodeCogsEq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895" cy="101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234C0" w:rsidRPr="00F10E41" w:rsidRDefault="002234C0" w:rsidP="00F10E41">
            <w:pPr>
              <w:jc w:val="center"/>
              <w:rPr>
                <w:rFonts w:ascii="Times" w:hAnsi="Times"/>
              </w:rPr>
            </w:pPr>
            <w:ins w:id="123" w:author="Johana Montejo Rozo" w:date="2016-02-03T09:49:00Z">
              <w:r w:rsidRPr="002234C0">
                <w:rPr>
                  <w:rFonts w:ascii="Times" w:hAnsi="Times"/>
                  <w:highlight w:val="magenta"/>
                  <w:rPrChange w:id="124" w:author="Johana Montejo Rozo" w:date="2016-02-03T09:49:00Z">
                    <w:rPr>
                      <w:rFonts w:ascii="Times" w:hAnsi="Times"/>
                    </w:rPr>
                  </w:rPrChange>
                </w:rPr>
                <w:t>&lt;&lt;MA_07_07_CO_FORM002</w:t>
              </w:r>
              <w:r w:rsidR="00766E48">
                <w:rPr>
                  <w:rFonts w:ascii="Times" w:hAnsi="Times"/>
                  <w:highlight w:val="magenta"/>
                </w:rPr>
                <w:t>.gif</w:t>
              </w:r>
              <w:r w:rsidRPr="002234C0">
                <w:rPr>
                  <w:rFonts w:ascii="Times" w:hAnsi="Times"/>
                  <w:highlight w:val="magenta"/>
                  <w:rPrChange w:id="125" w:author="Johana Montejo Rozo" w:date="2016-02-03T09:49:00Z">
                    <w:rPr>
                      <w:rFonts w:ascii="Times" w:hAnsi="Times"/>
                    </w:rPr>
                  </w:rPrChange>
                </w:rPr>
                <w:t>&gt;&gt;</w:t>
              </w:r>
            </w:ins>
          </w:p>
        </w:tc>
      </w:tr>
    </w:tbl>
    <w:p w:rsidR="001C3C2C" w:rsidRDefault="001C3C2C" w:rsidP="005F3E77">
      <w:pPr>
        <w:spacing w:after="0"/>
        <w:rPr>
          <w:ins w:id="126" w:author="Johana Montejo Rozo" w:date="2016-02-03T09:50:00Z"/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6"/>
        <w:gridCol w:w="6362"/>
      </w:tblGrid>
      <w:tr w:rsidR="00766E48" w:rsidRPr="00012E07" w:rsidTr="00766E48">
        <w:trPr>
          <w:ins w:id="127" w:author="Johana Montejo Rozo" w:date="2016-02-03T09:50:00Z"/>
        </w:trPr>
        <w:tc>
          <w:tcPr>
            <w:tcW w:w="9033" w:type="dxa"/>
            <w:gridSpan w:val="2"/>
            <w:shd w:val="clear" w:color="auto" w:fill="000000" w:themeFill="text1"/>
          </w:tcPr>
          <w:p w:rsidR="00766E48" w:rsidRPr="00012E07" w:rsidRDefault="00766E48" w:rsidP="00766E48">
            <w:pPr>
              <w:jc w:val="center"/>
              <w:rPr>
                <w:ins w:id="128" w:author="Johana Montejo Rozo" w:date="2016-02-03T09:50:00Z"/>
                <w:rFonts w:ascii="Times New Roman" w:hAnsi="Times New Roman" w:cs="Times New Roman"/>
                <w:b/>
                <w:color w:val="FFFFFF" w:themeColor="background1"/>
              </w:rPr>
            </w:pPr>
            <w:ins w:id="129" w:author="Johana Montejo Rozo" w:date="2016-02-03T09:50:00Z">
              <w:r w:rsidRPr="00012E07">
                <w:rPr>
                  <w:rFonts w:ascii="Times New Roman" w:hAnsi="Times New Roman" w:cs="Times New Roman"/>
                  <w:b/>
                  <w:color w:val="FFFFFF" w:themeColor="background1"/>
                </w:rPr>
                <w:t>Practica (recurso de ejercitación)</w:t>
              </w:r>
            </w:ins>
          </w:p>
        </w:tc>
      </w:tr>
      <w:tr w:rsidR="00766E48" w:rsidRPr="00012E07" w:rsidTr="00766E48">
        <w:trPr>
          <w:ins w:id="130" w:author="Johana Montejo Rozo" w:date="2016-02-03T09:50:00Z"/>
        </w:trPr>
        <w:tc>
          <w:tcPr>
            <w:tcW w:w="2518" w:type="dxa"/>
          </w:tcPr>
          <w:p w:rsidR="00766E48" w:rsidRPr="00012E07" w:rsidRDefault="00766E48" w:rsidP="00766E48">
            <w:pPr>
              <w:rPr>
                <w:ins w:id="131" w:author="Johana Montejo Rozo" w:date="2016-02-03T09:50:00Z"/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ins w:id="132" w:author="Johana Montejo Rozo" w:date="2016-02-03T09:50:00Z">
              <w:r w:rsidRPr="00012E07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Código</w:t>
              </w:r>
            </w:ins>
          </w:p>
        </w:tc>
        <w:tc>
          <w:tcPr>
            <w:tcW w:w="6515" w:type="dxa"/>
          </w:tcPr>
          <w:p w:rsidR="00766E48" w:rsidRPr="00012E07" w:rsidRDefault="00766E48" w:rsidP="00766E48">
            <w:pPr>
              <w:rPr>
                <w:ins w:id="133" w:author="Johana Montejo Rozo" w:date="2016-02-03T09:50:00Z"/>
                <w:rFonts w:ascii="Times New Roman" w:hAnsi="Times New Roman" w:cs="Times New Roman"/>
                <w:b/>
                <w:color w:val="000000"/>
                <w:rPrChange w:id="134" w:author="Johana Montejo Rozo" w:date="2016-02-03T09:56:00Z">
                  <w:rPr>
                    <w:ins w:id="135" w:author="Johana Montejo Rozo" w:date="2016-02-03T09:50:00Z"/>
                    <w:rFonts w:ascii="Times New Roman" w:hAnsi="Times New Roman" w:cs="Times New Roman"/>
                    <w:b/>
                    <w:color w:val="000000"/>
                    <w:sz w:val="18"/>
                    <w:szCs w:val="18"/>
                  </w:rPr>
                </w:rPrChange>
              </w:rPr>
            </w:pPr>
            <w:ins w:id="136" w:author="Johana Montejo Rozo" w:date="2016-02-03T09:50:00Z">
              <w:r w:rsidRPr="00012E07">
                <w:rPr>
                  <w:rFonts w:ascii="Times New Roman" w:hAnsi="Times New Roman" w:cs="Times New Roman"/>
                  <w:color w:val="000000"/>
                </w:rPr>
                <w:t>MA_07_07_CO_REC20</w:t>
              </w:r>
            </w:ins>
          </w:p>
        </w:tc>
      </w:tr>
      <w:tr w:rsidR="00766E48" w:rsidRPr="00012E07" w:rsidTr="00766E48">
        <w:trPr>
          <w:ins w:id="137" w:author="Johana Montejo Rozo" w:date="2016-02-03T09:50:00Z"/>
        </w:trPr>
        <w:tc>
          <w:tcPr>
            <w:tcW w:w="2518" w:type="dxa"/>
          </w:tcPr>
          <w:p w:rsidR="00766E48" w:rsidRPr="00012E07" w:rsidRDefault="00766E48" w:rsidP="00766E48">
            <w:pPr>
              <w:rPr>
                <w:ins w:id="138" w:author="Johana Montejo Rozo" w:date="2016-02-03T09:50:00Z"/>
                <w:rFonts w:ascii="Times New Roman" w:hAnsi="Times New Roman" w:cs="Times New Roman"/>
                <w:color w:val="000000"/>
                <w:sz w:val="18"/>
                <w:szCs w:val="18"/>
                <w:rPrChange w:id="139" w:author="Johana Montejo Rozo" w:date="2016-02-03T09:56:00Z">
                  <w:rPr>
                    <w:ins w:id="140" w:author="Johana Montejo Rozo" w:date="2016-02-03T09:50:00Z"/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141" w:author="Johana Montejo Rozo" w:date="2016-02-03T09:50:00Z">
              <w:r w:rsidRPr="00012E07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Título</w:t>
              </w:r>
            </w:ins>
          </w:p>
        </w:tc>
        <w:tc>
          <w:tcPr>
            <w:tcW w:w="6515" w:type="dxa"/>
          </w:tcPr>
          <w:p w:rsidR="00766E48" w:rsidRPr="00012E07" w:rsidRDefault="00766E48" w:rsidP="00766E48">
            <w:pPr>
              <w:rPr>
                <w:ins w:id="142" w:author="Johana Montejo Rozo" w:date="2016-02-03T09:50:00Z"/>
                <w:rFonts w:ascii="Times New Roman" w:hAnsi="Times New Roman" w:cs="Times New Roman"/>
                <w:color w:val="000000"/>
              </w:rPr>
            </w:pPr>
            <w:ins w:id="143" w:author="Johana Montejo Rozo" w:date="2016-02-03T09:51:00Z">
              <w:r w:rsidRPr="00012E07">
                <w:rPr>
                  <w:rFonts w:ascii="Times New Roman" w:hAnsi="Times New Roman" w:cs="Times New Roman"/>
                  <w:bCs/>
                  <w:color w:val="222222"/>
                </w:rPr>
                <w:t>Determina la razón</w:t>
              </w:r>
            </w:ins>
          </w:p>
        </w:tc>
      </w:tr>
      <w:tr w:rsidR="00766E48" w:rsidRPr="00012E07" w:rsidTr="00766E48">
        <w:trPr>
          <w:ins w:id="144" w:author="Johana Montejo Rozo" w:date="2016-02-03T09:50:00Z"/>
        </w:trPr>
        <w:tc>
          <w:tcPr>
            <w:tcW w:w="2518" w:type="dxa"/>
          </w:tcPr>
          <w:p w:rsidR="00766E48" w:rsidRPr="00012E07" w:rsidRDefault="00766E48" w:rsidP="00766E48">
            <w:pPr>
              <w:rPr>
                <w:ins w:id="145" w:author="Johana Montejo Rozo" w:date="2016-02-03T09:50:00Z"/>
                <w:rFonts w:ascii="Times New Roman" w:hAnsi="Times New Roman" w:cs="Times New Roman"/>
                <w:color w:val="000000"/>
                <w:sz w:val="18"/>
                <w:szCs w:val="18"/>
                <w:rPrChange w:id="146" w:author="Johana Montejo Rozo" w:date="2016-02-03T09:56:00Z">
                  <w:rPr>
                    <w:ins w:id="147" w:author="Johana Montejo Rozo" w:date="2016-02-03T09:50:00Z"/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148" w:author="Johana Montejo Rozo" w:date="2016-02-03T09:50:00Z">
              <w:r w:rsidRPr="00012E07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Descripción</w:t>
              </w:r>
            </w:ins>
          </w:p>
        </w:tc>
        <w:tc>
          <w:tcPr>
            <w:tcW w:w="6515" w:type="dxa"/>
          </w:tcPr>
          <w:p w:rsidR="00766E48" w:rsidRPr="00012E07" w:rsidRDefault="00B35B87" w:rsidP="00766E48">
            <w:pPr>
              <w:rPr>
                <w:ins w:id="149" w:author="Johana Montejo Rozo" w:date="2016-02-03T09:50:00Z"/>
                <w:rFonts w:ascii="Times New Roman" w:hAnsi="Times New Roman" w:cs="Times New Roman"/>
                <w:color w:val="000000"/>
              </w:rPr>
            </w:pPr>
            <w:ins w:id="150" w:author="Johana Montejo Rozo" w:date="2016-02-03T09:51:00Z">
              <w:r w:rsidRPr="00012E07">
                <w:rPr>
                  <w:rFonts w:ascii="Times New Roman" w:hAnsi="Times New Roman" w:cs="Times New Roman"/>
                  <w:color w:val="000000"/>
                </w:rPr>
                <w:t>Actividad para asociar razones a situaciones</w:t>
              </w:r>
            </w:ins>
          </w:p>
        </w:tc>
      </w:tr>
    </w:tbl>
    <w:p w:rsidR="00766E48" w:rsidRDefault="00766E48" w:rsidP="005F3E77">
      <w:pPr>
        <w:spacing w:after="0"/>
        <w:rPr>
          <w:ins w:id="151" w:author="Johana Montejo Rozo" w:date="2016-02-03T09:50:00Z"/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6"/>
        <w:gridCol w:w="6362"/>
      </w:tblGrid>
      <w:tr w:rsidR="00B35B87" w:rsidRPr="00B35B87" w:rsidTr="00E75518">
        <w:trPr>
          <w:ins w:id="152" w:author="Johana Montejo Rozo" w:date="2016-02-03T09:51:00Z"/>
        </w:trPr>
        <w:tc>
          <w:tcPr>
            <w:tcW w:w="9033" w:type="dxa"/>
            <w:gridSpan w:val="2"/>
            <w:shd w:val="clear" w:color="auto" w:fill="000000" w:themeFill="text1"/>
          </w:tcPr>
          <w:p w:rsidR="00B35B87" w:rsidRPr="00B35B87" w:rsidRDefault="00B35B87" w:rsidP="00E75518">
            <w:pPr>
              <w:jc w:val="center"/>
              <w:rPr>
                <w:ins w:id="153" w:author="Johana Montejo Rozo" w:date="2016-02-03T09:51:00Z"/>
                <w:rFonts w:ascii="Times New Roman" w:hAnsi="Times New Roman" w:cs="Times New Roman"/>
                <w:b/>
                <w:color w:val="FFFFFF" w:themeColor="background1"/>
              </w:rPr>
            </w:pPr>
            <w:ins w:id="154" w:author="Johana Montejo Rozo" w:date="2016-02-03T09:51:00Z">
              <w:r w:rsidRPr="00B35B87">
                <w:rPr>
                  <w:rFonts w:ascii="Times New Roman" w:hAnsi="Times New Roman" w:cs="Times New Roman"/>
                  <w:b/>
                  <w:color w:val="FFFFFF" w:themeColor="background1"/>
                </w:rPr>
                <w:t>Practica (recurso de ejercitación)</w:t>
              </w:r>
            </w:ins>
          </w:p>
        </w:tc>
      </w:tr>
      <w:tr w:rsidR="00B35B87" w:rsidRPr="00B35B87" w:rsidTr="00E75518">
        <w:trPr>
          <w:ins w:id="155" w:author="Johana Montejo Rozo" w:date="2016-02-03T09:51:00Z"/>
        </w:trPr>
        <w:tc>
          <w:tcPr>
            <w:tcW w:w="2518" w:type="dxa"/>
          </w:tcPr>
          <w:p w:rsidR="00B35B87" w:rsidRPr="00012E07" w:rsidRDefault="00B35B87" w:rsidP="00E75518">
            <w:pPr>
              <w:rPr>
                <w:ins w:id="156" w:author="Johana Montejo Rozo" w:date="2016-02-03T09:51:00Z"/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ins w:id="157" w:author="Johana Montejo Rozo" w:date="2016-02-03T09:51:00Z">
              <w:r w:rsidRPr="00012E07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Código</w:t>
              </w:r>
            </w:ins>
          </w:p>
        </w:tc>
        <w:tc>
          <w:tcPr>
            <w:tcW w:w="6515" w:type="dxa"/>
          </w:tcPr>
          <w:p w:rsidR="00B35B87" w:rsidRPr="00B35B87" w:rsidRDefault="00B35B87" w:rsidP="00E75518">
            <w:pPr>
              <w:rPr>
                <w:ins w:id="158" w:author="Johana Montejo Rozo" w:date="2016-02-03T09:51:00Z"/>
                <w:rFonts w:ascii="Times New Roman" w:hAnsi="Times New Roman" w:cs="Times New Roman"/>
                <w:b/>
                <w:color w:val="000000"/>
                <w:rPrChange w:id="159" w:author="Johana Montejo Rozo" w:date="2016-02-03T09:54:00Z">
                  <w:rPr>
                    <w:ins w:id="160" w:author="Johana Montejo Rozo" w:date="2016-02-03T09:51:00Z"/>
                    <w:rFonts w:ascii="Times New Roman" w:hAnsi="Times New Roman" w:cs="Times New Roman"/>
                    <w:b/>
                    <w:color w:val="000000"/>
                    <w:sz w:val="18"/>
                    <w:szCs w:val="18"/>
                  </w:rPr>
                </w:rPrChange>
              </w:rPr>
            </w:pPr>
            <w:ins w:id="161" w:author="Johana Montejo Rozo" w:date="2016-02-03T09:52:00Z">
              <w:r w:rsidRPr="00B35B87">
                <w:rPr>
                  <w:rFonts w:ascii="Times New Roman" w:hAnsi="Times New Roman" w:cs="Times New Roman"/>
                  <w:color w:val="000000"/>
                </w:rPr>
                <w:t>MA_07_07_</w:t>
              </w:r>
            </w:ins>
            <w:ins w:id="162" w:author="Johana Montejo Rozo" w:date="2016-02-03T09:55:00Z">
              <w:r>
                <w:rPr>
                  <w:rFonts w:ascii="Times New Roman" w:hAnsi="Times New Roman" w:cs="Times New Roman"/>
                  <w:color w:val="000000"/>
                </w:rPr>
                <w:t>CO_</w:t>
              </w:r>
            </w:ins>
            <w:ins w:id="163" w:author="Johana Montejo Rozo" w:date="2016-02-03T09:52:00Z">
              <w:r w:rsidRPr="00B35B87">
                <w:rPr>
                  <w:rFonts w:ascii="Times New Roman" w:hAnsi="Times New Roman" w:cs="Times New Roman"/>
                  <w:color w:val="000000"/>
                </w:rPr>
                <w:t>REC30</w:t>
              </w:r>
            </w:ins>
          </w:p>
        </w:tc>
      </w:tr>
      <w:tr w:rsidR="00B35B87" w:rsidRPr="00B35B87" w:rsidTr="00E75518">
        <w:trPr>
          <w:ins w:id="164" w:author="Johana Montejo Rozo" w:date="2016-02-03T09:51:00Z"/>
        </w:trPr>
        <w:tc>
          <w:tcPr>
            <w:tcW w:w="2518" w:type="dxa"/>
          </w:tcPr>
          <w:p w:rsidR="00B35B87" w:rsidRPr="00012E07" w:rsidRDefault="00B35B87" w:rsidP="00E75518">
            <w:pPr>
              <w:rPr>
                <w:ins w:id="165" w:author="Johana Montejo Rozo" w:date="2016-02-03T09:51:00Z"/>
                <w:rFonts w:ascii="Times New Roman" w:hAnsi="Times New Roman" w:cs="Times New Roman"/>
                <w:color w:val="000000"/>
                <w:sz w:val="18"/>
                <w:szCs w:val="18"/>
                <w:rPrChange w:id="166" w:author="Johana Montejo Rozo" w:date="2016-02-03T09:56:00Z">
                  <w:rPr>
                    <w:ins w:id="167" w:author="Johana Montejo Rozo" w:date="2016-02-03T09:51:00Z"/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168" w:author="Johana Montejo Rozo" w:date="2016-02-03T09:51:00Z">
              <w:r w:rsidRPr="00012E07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Título</w:t>
              </w:r>
            </w:ins>
          </w:p>
        </w:tc>
        <w:tc>
          <w:tcPr>
            <w:tcW w:w="6515" w:type="dxa"/>
          </w:tcPr>
          <w:p w:rsidR="00B35B87" w:rsidRPr="00B35B87" w:rsidRDefault="00B35B87" w:rsidP="00E75518">
            <w:pPr>
              <w:rPr>
                <w:ins w:id="169" w:author="Johana Montejo Rozo" w:date="2016-02-03T09:51:00Z"/>
                <w:rFonts w:ascii="Times New Roman" w:hAnsi="Times New Roman" w:cs="Times New Roman"/>
                <w:color w:val="000000"/>
              </w:rPr>
            </w:pPr>
            <w:ins w:id="170" w:author="Johana Montejo Rozo" w:date="2016-02-03T09:52:00Z">
              <w:r w:rsidRPr="00B35B87">
                <w:rPr>
                  <w:rFonts w:ascii="Times New Roman" w:hAnsi="Times New Roman" w:cs="Times New Roman"/>
                  <w:bCs/>
                  <w:color w:val="000000"/>
                </w:rPr>
                <w:t>Establece razones entre datos</w:t>
              </w:r>
            </w:ins>
          </w:p>
        </w:tc>
      </w:tr>
      <w:tr w:rsidR="00B35B87" w:rsidRPr="00B35B87" w:rsidTr="00E75518">
        <w:trPr>
          <w:ins w:id="171" w:author="Johana Montejo Rozo" w:date="2016-02-03T09:51:00Z"/>
        </w:trPr>
        <w:tc>
          <w:tcPr>
            <w:tcW w:w="2518" w:type="dxa"/>
          </w:tcPr>
          <w:p w:rsidR="00B35B87" w:rsidRPr="00012E07" w:rsidRDefault="00B35B87" w:rsidP="00E75518">
            <w:pPr>
              <w:rPr>
                <w:ins w:id="172" w:author="Johana Montejo Rozo" w:date="2016-02-03T09:51:00Z"/>
                <w:rFonts w:ascii="Times New Roman" w:hAnsi="Times New Roman" w:cs="Times New Roman"/>
                <w:color w:val="000000"/>
                <w:sz w:val="18"/>
                <w:szCs w:val="18"/>
                <w:rPrChange w:id="173" w:author="Johana Montejo Rozo" w:date="2016-02-03T09:56:00Z">
                  <w:rPr>
                    <w:ins w:id="174" w:author="Johana Montejo Rozo" w:date="2016-02-03T09:51:00Z"/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175" w:author="Johana Montejo Rozo" w:date="2016-02-03T09:51:00Z">
              <w:r w:rsidRPr="00012E07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Descripción</w:t>
              </w:r>
            </w:ins>
          </w:p>
        </w:tc>
        <w:tc>
          <w:tcPr>
            <w:tcW w:w="6515" w:type="dxa"/>
          </w:tcPr>
          <w:p w:rsidR="00B35B87" w:rsidRPr="00B35B87" w:rsidRDefault="00B35B87">
            <w:pPr>
              <w:rPr>
                <w:ins w:id="176" w:author="Johana Montejo Rozo" w:date="2016-02-03T09:51:00Z"/>
                <w:rFonts w:ascii="Times New Roman" w:hAnsi="Times New Roman" w:cs="Times New Roman"/>
                <w:color w:val="000000"/>
              </w:rPr>
            </w:pPr>
            <w:ins w:id="177" w:author="Johana Montejo Rozo" w:date="2016-02-03T09:52:00Z">
              <w:r w:rsidRPr="00B35B87">
                <w:rPr>
                  <w:rFonts w:ascii="Times New Roman" w:hAnsi="Times New Roman" w:cs="Times New Roman"/>
                  <w:color w:val="000000"/>
                </w:rPr>
                <w:t>Actividad para establecer razones entre los datos de una situación</w:t>
              </w:r>
            </w:ins>
          </w:p>
        </w:tc>
      </w:tr>
    </w:tbl>
    <w:p w:rsidR="00766E48" w:rsidRDefault="00766E48" w:rsidP="005F3E77">
      <w:pPr>
        <w:spacing w:after="0"/>
        <w:rPr>
          <w:ins w:id="178" w:author="Johana Montejo Rozo" w:date="2016-02-03T09:51:00Z"/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8"/>
        <w:gridCol w:w="6360"/>
      </w:tblGrid>
      <w:tr w:rsidR="00B35B87" w:rsidRPr="00B35B87" w:rsidTr="00B35B87">
        <w:trPr>
          <w:ins w:id="179" w:author="Johana Montejo Rozo" w:date="2016-02-03T09:53:00Z"/>
        </w:trPr>
        <w:tc>
          <w:tcPr>
            <w:tcW w:w="8828" w:type="dxa"/>
            <w:gridSpan w:val="2"/>
            <w:shd w:val="clear" w:color="auto" w:fill="000000" w:themeFill="text1"/>
          </w:tcPr>
          <w:p w:rsidR="00B35B87" w:rsidRPr="00B35B87" w:rsidRDefault="00B35B87" w:rsidP="00E75518">
            <w:pPr>
              <w:jc w:val="center"/>
              <w:rPr>
                <w:ins w:id="180" w:author="Johana Montejo Rozo" w:date="2016-02-03T09:53:00Z"/>
                <w:rFonts w:ascii="Times New Roman" w:hAnsi="Times New Roman" w:cs="Times New Roman"/>
                <w:b/>
                <w:color w:val="FFFFFF" w:themeColor="background1"/>
              </w:rPr>
            </w:pPr>
            <w:ins w:id="181" w:author="Johana Montejo Rozo" w:date="2016-02-03T09:53:00Z">
              <w:r w:rsidRPr="00B35B87">
                <w:rPr>
                  <w:rFonts w:ascii="Times New Roman" w:hAnsi="Times New Roman" w:cs="Times New Roman"/>
                  <w:b/>
                  <w:color w:val="FFFFFF" w:themeColor="background1"/>
                </w:rPr>
                <w:t>Practica (recurso de ejercitación)</w:t>
              </w:r>
            </w:ins>
          </w:p>
        </w:tc>
      </w:tr>
      <w:tr w:rsidR="00B35B87" w:rsidRPr="00B35B87" w:rsidTr="00B35B87">
        <w:trPr>
          <w:ins w:id="182" w:author="Johana Montejo Rozo" w:date="2016-02-03T09:53:00Z"/>
        </w:trPr>
        <w:tc>
          <w:tcPr>
            <w:tcW w:w="2468" w:type="dxa"/>
          </w:tcPr>
          <w:p w:rsidR="00B35B87" w:rsidRPr="00012E07" w:rsidRDefault="00B35B87" w:rsidP="00E75518">
            <w:pPr>
              <w:rPr>
                <w:ins w:id="183" w:author="Johana Montejo Rozo" w:date="2016-02-03T09:53:00Z"/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ins w:id="184" w:author="Johana Montejo Rozo" w:date="2016-02-03T09:53:00Z">
              <w:r w:rsidRPr="00012E07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Código</w:t>
              </w:r>
            </w:ins>
          </w:p>
        </w:tc>
        <w:tc>
          <w:tcPr>
            <w:tcW w:w="6360" w:type="dxa"/>
          </w:tcPr>
          <w:p w:rsidR="00B35B87" w:rsidRPr="00B35B87" w:rsidRDefault="00B35B87" w:rsidP="00E75518">
            <w:pPr>
              <w:rPr>
                <w:ins w:id="185" w:author="Johana Montejo Rozo" w:date="2016-02-03T09:53:00Z"/>
                <w:rFonts w:ascii="Times New Roman" w:hAnsi="Times New Roman" w:cs="Times New Roman"/>
                <w:b/>
                <w:color w:val="000000"/>
                <w:rPrChange w:id="186" w:author="Johana Montejo Rozo" w:date="2016-02-03T09:54:00Z">
                  <w:rPr>
                    <w:ins w:id="187" w:author="Johana Montejo Rozo" w:date="2016-02-03T09:53:00Z"/>
                    <w:rFonts w:ascii="Times New Roman" w:hAnsi="Times New Roman" w:cs="Times New Roman"/>
                    <w:b/>
                    <w:color w:val="000000"/>
                    <w:sz w:val="18"/>
                    <w:szCs w:val="18"/>
                  </w:rPr>
                </w:rPrChange>
              </w:rPr>
            </w:pPr>
            <w:ins w:id="188" w:author="Johana Montejo Rozo" w:date="2016-02-03T09:53:00Z">
              <w:r w:rsidRPr="00B35B87">
                <w:rPr>
                  <w:rFonts w:ascii="Times New Roman" w:hAnsi="Times New Roman" w:cs="Times New Roman"/>
                  <w:color w:val="000000"/>
                </w:rPr>
                <w:t>MA_07_07_</w:t>
              </w:r>
            </w:ins>
            <w:ins w:id="189" w:author="Johana Montejo Rozo" w:date="2016-02-03T09:55:00Z">
              <w:r>
                <w:rPr>
                  <w:rFonts w:ascii="Times New Roman" w:hAnsi="Times New Roman" w:cs="Times New Roman"/>
                  <w:color w:val="000000"/>
                </w:rPr>
                <w:t>CO_</w:t>
              </w:r>
            </w:ins>
            <w:ins w:id="190" w:author="Johana Montejo Rozo" w:date="2016-02-03T09:53:00Z">
              <w:r w:rsidRPr="00B35B87">
                <w:rPr>
                  <w:rFonts w:ascii="Times New Roman" w:hAnsi="Times New Roman" w:cs="Times New Roman"/>
                  <w:color w:val="000000"/>
                </w:rPr>
                <w:t>REC40</w:t>
              </w:r>
            </w:ins>
          </w:p>
        </w:tc>
      </w:tr>
      <w:tr w:rsidR="00B35B87" w:rsidRPr="00B35B87" w:rsidTr="00B35B87">
        <w:trPr>
          <w:ins w:id="191" w:author="Johana Montejo Rozo" w:date="2016-02-03T09:53:00Z"/>
        </w:trPr>
        <w:tc>
          <w:tcPr>
            <w:tcW w:w="2468" w:type="dxa"/>
          </w:tcPr>
          <w:p w:rsidR="00B35B87" w:rsidRPr="00012E07" w:rsidRDefault="00B35B87" w:rsidP="00B35B87">
            <w:pPr>
              <w:rPr>
                <w:ins w:id="192" w:author="Johana Montejo Rozo" w:date="2016-02-03T09:53:00Z"/>
                <w:rFonts w:ascii="Times New Roman" w:hAnsi="Times New Roman" w:cs="Times New Roman"/>
                <w:color w:val="000000"/>
                <w:sz w:val="18"/>
                <w:szCs w:val="18"/>
                <w:rPrChange w:id="193" w:author="Johana Montejo Rozo" w:date="2016-02-03T09:56:00Z">
                  <w:rPr>
                    <w:ins w:id="194" w:author="Johana Montejo Rozo" w:date="2016-02-03T09:53:00Z"/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195" w:author="Johana Montejo Rozo" w:date="2016-02-03T09:53:00Z">
              <w:r w:rsidRPr="00012E07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Título</w:t>
              </w:r>
            </w:ins>
          </w:p>
        </w:tc>
        <w:tc>
          <w:tcPr>
            <w:tcW w:w="6360" w:type="dxa"/>
          </w:tcPr>
          <w:p w:rsidR="00B35B87" w:rsidRPr="00B35B87" w:rsidRDefault="00B35B87" w:rsidP="00B35B87">
            <w:pPr>
              <w:rPr>
                <w:ins w:id="196" w:author="Johana Montejo Rozo" w:date="2016-02-03T09:53:00Z"/>
                <w:rFonts w:ascii="Times New Roman" w:hAnsi="Times New Roman" w:cs="Times New Roman"/>
                <w:color w:val="000000"/>
              </w:rPr>
            </w:pPr>
            <w:ins w:id="197" w:author="Johana Montejo Rozo" w:date="2016-02-03T09:53:00Z">
              <w:r w:rsidRPr="00B35B87">
                <w:rPr>
                  <w:rFonts w:ascii="Times New Roman" w:hAnsi="Times New Roman" w:cs="Times New Roman"/>
                  <w:bCs/>
                  <w:color w:val="000000"/>
                </w:rPr>
                <w:t>Completa las razones iguales</w:t>
              </w:r>
            </w:ins>
          </w:p>
        </w:tc>
      </w:tr>
      <w:tr w:rsidR="00B35B87" w:rsidRPr="00B35B87" w:rsidTr="00B35B87">
        <w:trPr>
          <w:ins w:id="198" w:author="Johana Montejo Rozo" w:date="2016-02-03T09:53:00Z"/>
        </w:trPr>
        <w:tc>
          <w:tcPr>
            <w:tcW w:w="2468" w:type="dxa"/>
          </w:tcPr>
          <w:p w:rsidR="00B35B87" w:rsidRPr="00012E07" w:rsidRDefault="00B35B87" w:rsidP="00B35B87">
            <w:pPr>
              <w:rPr>
                <w:ins w:id="199" w:author="Johana Montejo Rozo" w:date="2016-02-03T09:53:00Z"/>
                <w:rFonts w:ascii="Times New Roman" w:hAnsi="Times New Roman" w:cs="Times New Roman"/>
                <w:color w:val="000000"/>
                <w:sz w:val="18"/>
                <w:szCs w:val="18"/>
                <w:rPrChange w:id="200" w:author="Johana Montejo Rozo" w:date="2016-02-03T09:56:00Z">
                  <w:rPr>
                    <w:ins w:id="201" w:author="Johana Montejo Rozo" w:date="2016-02-03T09:53:00Z"/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202" w:author="Johana Montejo Rozo" w:date="2016-02-03T09:53:00Z">
              <w:r w:rsidRPr="00012E07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Descripción</w:t>
              </w:r>
            </w:ins>
          </w:p>
        </w:tc>
        <w:tc>
          <w:tcPr>
            <w:tcW w:w="6360" w:type="dxa"/>
          </w:tcPr>
          <w:p w:rsidR="00B35B87" w:rsidRPr="00B35B87" w:rsidRDefault="00B35B87" w:rsidP="00B35B87">
            <w:pPr>
              <w:rPr>
                <w:ins w:id="203" w:author="Johana Montejo Rozo" w:date="2016-02-03T09:53:00Z"/>
                <w:rFonts w:ascii="Times New Roman" w:hAnsi="Times New Roman" w:cs="Times New Roman"/>
                <w:color w:val="000000"/>
              </w:rPr>
            </w:pPr>
            <w:ins w:id="204" w:author="Johana Montejo Rozo" w:date="2016-02-03T09:53:00Z">
              <w:r w:rsidRPr="00B35B87">
                <w:rPr>
                  <w:rFonts w:ascii="Times New Roman" w:hAnsi="Times New Roman" w:cs="Times New Roman"/>
                  <w:color w:val="000000"/>
                </w:rPr>
                <w:t>Actividad para determinar los términos que faltan en razones iguales</w:t>
              </w:r>
            </w:ins>
          </w:p>
        </w:tc>
      </w:tr>
    </w:tbl>
    <w:p w:rsidR="00B35B87" w:rsidRDefault="00B35B87" w:rsidP="005F3E77">
      <w:pPr>
        <w:spacing w:after="0"/>
        <w:rPr>
          <w:ins w:id="205" w:author="Johana Montejo Rozo" w:date="2016-02-03T09:52:00Z"/>
          <w:rFonts w:ascii="Times New Roman" w:hAnsi="Times New Roman" w:cs="Times New Roman"/>
          <w:color w:val="000000"/>
          <w:lang w:val="es-CO"/>
        </w:rPr>
      </w:pPr>
    </w:p>
    <w:p w:rsidR="00B35B87" w:rsidDel="00B35B87" w:rsidRDefault="00B35B87" w:rsidP="005F3E77">
      <w:pPr>
        <w:spacing w:after="0"/>
        <w:rPr>
          <w:del w:id="206" w:author="Johana Montejo Rozo" w:date="2016-02-03T09:53:00Z"/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9033" w:type="dxa"/>
        <w:tblInd w:w="-113" w:type="dxa"/>
        <w:tblLook w:val="04A0" w:firstRow="1" w:lastRow="0" w:firstColumn="1" w:lastColumn="0" w:noHBand="0" w:noVBand="1"/>
      </w:tblPr>
      <w:tblGrid>
        <w:gridCol w:w="2530"/>
        <w:gridCol w:w="6503"/>
      </w:tblGrid>
      <w:tr w:rsidR="00FC3229" w:rsidRPr="0017136E" w:rsidDel="00B35B87" w:rsidTr="00B35B87">
        <w:trPr>
          <w:del w:id="207" w:author="Johana Montejo Rozo" w:date="2016-02-03T09:51:00Z"/>
        </w:trPr>
        <w:tc>
          <w:tcPr>
            <w:tcW w:w="8828" w:type="dxa"/>
            <w:gridSpan w:val="2"/>
            <w:shd w:val="clear" w:color="auto" w:fill="000000" w:themeFill="text1"/>
          </w:tcPr>
          <w:p w:rsidR="00FC3229" w:rsidRPr="0017136E" w:rsidDel="00B35B87" w:rsidRDefault="00FC3229" w:rsidP="003278E3">
            <w:pPr>
              <w:jc w:val="center"/>
              <w:rPr>
                <w:del w:id="208" w:author="Johana Montejo Rozo" w:date="2016-02-03T09:51:00Z"/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del w:id="209" w:author="Johana Montejo Rozo" w:date="2016-02-03T09:51:00Z">
              <w:r w:rsidRPr="0017136E" w:rsidDel="00B35B87">
                <w:rPr>
                  <w:rFonts w:ascii="Times New Roman" w:hAnsi="Times New Roman" w:cs="Times New Roman"/>
                  <w:b/>
                  <w:color w:val="FFFFFF" w:themeColor="background1"/>
                  <w:sz w:val="24"/>
                  <w:szCs w:val="24"/>
                </w:rPr>
                <w:delText>Practica: recurso nuevo</w:delText>
              </w:r>
            </w:del>
          </w:p>
        </w:tc>
      </w:tr>
      <w:tr w:rsidR="00FC3229" w:rsidRPr="0017136E" w:rsidDel="00B35B87" w:rsidTr="00B35B87">
        <w:trPr>
          <w:del w:id="210" w:author="Johana Montejo Rozo" w:date="2016-02-03T09:51:00Z"/>
        </w:trPr>
        <w:tc>
          <w:tcPr>
            <w:tcW w:w="2473" w:type="dxa"/>
          </w:tcPr>
          <w:p w:rsidR="00FC3229" w:rsidRPr="0017136E" w:rsidDel="00B35B87" w:rsidRDefault="00FC3229" w:rsidP="003278E3">
            <w:pPr>
              <w:rPr>
                <w:del w:id="211" w:author="Johana Montejo Rozo" w:date="2016-02-03T09:51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del w:id="212" w:author="Johana Montejo Rozo" w:date="2016-02-03T09:51:00Z">
              <w:r w:rsidRPr="0017136E" w:rsidDel="00B35B87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Código</w:delText>
              </w:r>
            </w:del>
          </w:p>
        </w:tc>
        <w:tc>
          <w:tcPr>
            <w:tcW w:w="6355" w:type="dxa"/>
          </w:tcPr>
          <w:p w:rsidR="00FC3229" w:rsidRPr="0017136E" w:rsidDel="00B35B87" w:rsidRDefault="00FC3229" w:rsidP="00FC3229">
            <w:pPr>
              <w:rPr>
                <w:del w:id="213" w:author="Johana Montejo Rozo" w:date="2016-02-03T09:51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214" w:author="Johana Montejo Rozo" w:date="2016-02-03T09:51:00Z">
              <w:r w:rsidRPr="0017136E" w:rsidDel="00B35B87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MA_07_07_REC20</w:delText>
              </w:r>
            </w:del>
          </w:p>
        </w:tc>
      </w:tr>
      <w:tr w:rsidR="00FC3229" w:rsidRPr="0017136E" w:rsidDel="00B35B87" w:rsidTr="00B35B87">
        <w:trPr>
          <w:del w:id="215" w:author="Johana Montejo Rozo" w:date="2016-02-03T09:51:00Z"/>
        </w:trPr>
        <w:tc>
          <w:tcPr>
            <w:tcW w:w="2473" w:type="dxa"/>
          </w:tcPr>
          <w:p w:rsidR="00FC3229" w:rsidRPr="0017136E" w:rsidDel="00B35B87" w:rsidRDefault="00FC3229" w:rsidP="003278E3">
            <w:pPr>
              <w:rPr>
                <w:del w:id="216" w:author="Johana Montejo Rozo" w:date="2016-02-03T09:51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217" w:author="Johana Montejo Rozo" w:date="2016-02-03T09:51:00Z">
              <w:r w:rsidRPr="0017136E" w:rsidDel="00B35B87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Título</w:delText>
              </w:r>
            </w:del>
          </w:p>
        </w:tc>
        <w:tc>
          <w:tcPr>
            <w:tcW w:w="6355" w:type="dxa"/>
          </w:tcPr>
          <w:p w:rsidR="00FC3229" w:rsidRPr="0017136E" w:rsidDel="00B35B87" w:rsidRDefault="00FC3229" w:rsidP="003278E3">
            <w:pPr>
              <w:rPr>
                <w:del w:id="218" w:author="Johana Montejo Rozo" w:date="2016-02-03T09:51:00Z"/>
                <w:rFonts w:ascii="Times New Roman" w:hAnsi="Times New Roman" w:cs="Times New Roman"/>
                <w:bCs/>
                <w:color w:val="222222"/>
                <w:sz w:val="24"/>
                <w:szCs w:val="24"/>
              </w:rPr>
            </w:pPr>
            <w:del w:id="219" w:author="Johana Montejo Rozo" w:date="2016-02-03T09:51:00Z">
              <w:r w:rsidRPr="0017136E" w:rsidDel="00766E48">
                <w:rPr>
                  <w:rFonts w:ascii="Times New Roman" w:hAnsi="Times New Roman" w:cs="Times New Roman"/>
                  <w:bCs/>
                  <w:color w:val="222222"/>
                  <w:sz w:val="24"/>
                  <w:szCs w:val="24"/>
                </w:rPr>
                <w:delText>Determina la razón</w:delText>
              </w:r>
            </w:del>
          </w:p>
        </w:tc>
      </w:tr>
      <w:tr w:rsidR="00FC3229" w:rsidRPr="0017136E" w:rsidDel="00B35B87" w:rsidTr="00B35B87">
        <w:trPr>
          <w:del w:id="220" w:author="Johana Montejo Rozo" w:date="2016-02-03T09:51:00Z"/>
        </w:trPr>
        <w:tc>
          <w:tcPr>
            <w:tcW w:w="2473" w:type="dxa"/>
          </w:tcPr>
          <w:p w:rsidR="00FC3229" w:rsidRPr="0017136E" w:rsidDel="00B35B87" w:rsidRDefault="00FC3229" w:rsidP="003278E3">
            <w:pPr>
              <w:rPr>
                <w:del w:id="221" w:author="Johana Montejo Rozo" w:date="2016-02-03T09:51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222" w:author="Johana Montejo Rozo" w:date="2016-02-03T09:51:00Z">
              <w:r w:rsidRPr="0017136E" w:rsidDel="00B35B87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Descripción</w:delText>
              </w:r>
            </w:del>
          </w:p>
        </w:tc>
        <w:tc>
          <w:tcPr>
            <w:tcW w:w="6355" w:type="dxa"/>
          </w:tcPr>
          <w:p w:rsidR="00FC3229" w:rsidRPr="0017136E" w:rsidDel="00766E48" w:rsidRDefault="00FC3229" w:rsidP="00FC3229">
            <w:pPr>
              <w:rPr>
                <w:del w:id="223" w:author="Johana Montejo Rozo" w:date="2016-02-03T09:51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224" w:author="Johana Montejo Rozo" w:date="2016-02-03T09:51:00Z">
              <w:r w:rsidRPr="0017136E" w:rsidDel="00766E4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Actividad para asociar razones a situaciones</w:delText>
              </w:r>
            </w:del>
          </w:p>
          <w:p w:rsidR="00FC3229" w:rsidRPr="0017136E" w:rsidDel="00B35B87" w:rsidRDefault="00FC3229">
            <w:pPr>
              <w:rPr>
                <w:del w:id="225" w:author="Johana Montejo Rozo" w:date="2016-02-03T09:51:00Z"/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tbl>
      <w:tblPr>
        <w:tblStyle w:val="Tablaconcuadrcula1"/>
        <w:tblW w:w="9033" w:type="dxa"/>
        <w:tblInd w:w="-113" w:type="dxa"/>
        <w:tblLook w:val="04A0" w:firstRow="1" w:lastRow="0" w:firstColumn="1" w:lastColumn="0" w:noHBand="0" w:noVBand="1"/>
      </w:tblPr>
      <w:tblGrid>
        <w:gridCol w:w="2518"/>
        <w:gridCol w:w="6515"/>
      </w:tblGrid>
      <w:tr w:rsidR="00B35B87" w:rsidRPr="00B35B87" w:rsidTr="00B35B87">
        <w:trPr>
          <w:ins w:id="226" w:author="Johana Montejo Rozo" w:date="2016-02-03T09:53:00Z"/>
        </w:trPr>
        <w:tc>
          <w:tcPr>
            <w:tcW w:w="9033" w:type="dxa"/>
            <w:gridSpan w:val="2"/>
            <w:shd w:val="clear" w:color="auto" w:fill="000000" w:themeFill="text1"/>
          </w:tcPr>
          <w:p w:rsidR="00B35B87" w:rsidRPr="00B35B87" w:rsidRDefault="00B35B87" w:rsidP="00E75518">
            <w:pPr>
              <w:jc w:val="center"/>
              <w:rPr>
                <w:ins w:id="227" w:author="Johana Montejo Rozo" w:date="2016-02-03T09:53:00Z"/>
                <w:rFonts w:ascii="Times New Roman" w:hAnsi="Times New Roman" w:cs="Times New Roman"/>
                <w:b/>
                <w:color w:val="FFFFFF" w:themeColor="background1"/>
              </w:rPr>
            </w:pPr>
            <w:ins w:id="228" w:author="Johana Montejo Rozo" w:date="2016-02-03T09:53:00Z">
              <w:r w:rsidRPr="00B35B87">
                <w:rPr>
                  <w:rFonts w:ascii="Times New Roman" w:hAnsi="Times New Roman" w:cs="Times New Roman"/>
                  <w:b/>
                  <w:color w:val="FFFFFF" w:themeColor="background1"/>
                </w:rPr>
                <w:t>Practica (recurso de ejercitación)</w:t>
              </w:r>
            </w:ins>
          </w:p>
        </w:tc>
      </w:tr>
      <w:tr w:rsidR="00B35B87" w:rsidRPr="00B35B87" w:rsidTr="00B35B87">
        <w:trPr>
          <w:ins w:id="229" w:author="Johana Montejo Rozo" w:date="2016-02-03T09:53:00Z"/>
        </w:trPr>
        <w:tc>
          <w:tcPr>
            <w:tcW w:w="2518" w:type="dxa"/>
          </w:tcPr>
          <w:p w:rsidR="00B35B87" w:rsidRPr="00012E07" w:rsidRDefault="00B35B87" w:rsidP="00E75518">
            <w:pPr>
              <w:rPr>
                <w:ins w:id="230" w:author="Johana Montejo Rozo" w:date="2016-02-03T09:53:00Z"/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ins w:id="231" w:author="Johana Montejo Rozo" w:date="2016-02-03T09:53:00Z">
              <w:r w:rsidRPr="00012E07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Código</w:t>
              </w:r>
            </w:ins>
          </w:p>
        </w:tc>
        <w:tc>
          <w:tcPr>
            <w:tcW w:w="6515" w:type="dxa"/>
          </w:tcPr>
          <w:p w:rsidR="00B35B87" w:rsidRPr="00B35B87" w:rsidRDefault="00B35B87" w:rsidP="00E75518">
            <w:pPr>
              <w:rPr>
                <w:ins w:id="232" w:author="Johana Montejo Rozo" w:date="2016-02-03T09:53:00Z"/>
                <w:rFonts w:ascii="Times New Roman" w:hAnsi="Times New Roman" w:cs="Times New Roman"/>
                <w:b/>
                <w:color w:val="000000"/>
                <w:rPrChange w:id="233" w:author="Johana Montejo Rozo" w:date="2016-02-03T09:54:00Z">
                  <w:rPr>
                    <w:ins w:id="234" w:author="Johana Montejo Rozo" w:date="2016-02-03T09:53:00Z"/>
                    <w:rFonts w:ascii="Times New Roman" w:hAnsi="Times New Roman" w:cs="Times New Roman"/>
                    <w:b/>
                    <w:color w:val="000000"/>
                    <w:sz w:val="18"/>
                    <w:szCs w:val="18"/>
                  </w:rPr>
                </w:rPrChange>
              </w:rPr>
            </w:pPr>
            <w:ins w:id="235" w:author="Johana Montejo Rozo" w:date="2016-02-03T09:53:00Z">
              <w:r w:rsidRPr="00B35B87">
                <w:rPr>
                  <w:rFonts w:ascii="Times New Roman" w:hAnsi="Times New Roman" w:cs="Times New Roman"/>
                  <w:color w:val="000000"/>
                </w:rPr>
                <w:t>MA_07_07_</w:t>
              </w:r>
            </w:ins>
            <w:ins w:id="236" w:author="Johana Montejo Rozo" w:date="2016-02-03T09:56:00Z">
              <w:r>
                <w:rPr>
                  <w:rFonts w:ascii="Times New Roman" w:hAnsi="Times New Roman" w:cs="Times New Roman"/>
                  <w:color w:val="000000"/>
                </w:rPr>
                <w:t>CO_</w:t>
              </w:r>
            </w:ins>
            <w:ins w:id="237" w:author="Johana Montejo Rozo" w:date="2016-02-03T09:53:00Z">
              <w:r w:rsidRPr="00B35B87">
                <w:rPr>
                  <w:rFonts w:ascii="Times New Roman" w:hAnsi="Times New Roman" w:cs="Times New Roman"/>
                  <w:color w:val="000000"/>
                </w:rPr>
                <w:t>REC50</w:t>
              </w:r>
            </w:ins>
          </w:p>
        </w:tc>
      </w:tr>
      <w:tr w:rsidR="00B35B87" w:rsidRPr="00B35B87" w:rsidTr="00B35B87">
        <w:trPr>
          <w:ins w:id="238" w:author="Johana Montejo Rozo" w:date="2016-02-03T09:53:00Z"/>
        </w:trPr>
        <w:tc>
          <w:tcPr>
            <w:tcW w:w="2518" w:type="dxa"/>
          </w:tcPr>
          <w:p w:rsidR="00B35B87" w:rsidRPr="00012E07" w:rsidRDefault="00B35B87" w:rsidP="00E75518">
            <w:pPr>
              <w:rPr>
                <w:ins w:id="239" w:author="Johana Montejo Rozo" w:date="2016-02-03T09:53:00Z"/>
                <w:rFonts w:ascii="Times New Roman" w:hAnsi="Times New Roman" w:cs="Times New Roman"/>
                <w:color w:val="000000"/>
                <w:sz w:val="18"/>
                <w:szCs w:val="18"/>
                <w:rPrChange w:id="240" w:author="Johana Montejo Rozo" w:date="2016-02-03T09:56:00Z">
                  <w:rPr>
                    <w:ins w:id="241" w:author="Johana Montejo Rozo" w:date="2016-02-03T09:53:00Z"/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242" w:author="Johana Montejo Rozo" w:date="2016-02-03T09:53:00Z">
              <w:r w:rsidRPr="00012E07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Título</w:t>
              </w:r>
            </w:ins>
          </w:p>
        </w:tc>
        <w:tc>
          <w:tcPr>
            <w:tcW w:w="6515" w:type="dxa"/>
          </w:tcPr>
          <w:p w:rsidR="00B35B87" w:rsidRPr="00B35B87" w:rsidRDefault="00B35B87" w:rsidP="00E75518">
            <w:pPr>
              <w:rPr>
                <w:ins w:id="243" w:author="Johana Montejo Rozo" w:date="2016-02-03T09:53:00Z"/>
                <w:rFonts w:ascii="Times New Roman" w:hAnsi="Times New Roman" w:cs="Times New Roman"/>
                <w:color w:val="000000"/>
              </w:rPr>
            </w:pPr>
            <w:ins w:id="244" w:author="Johana Montejo Rozo" w:date="2016-02-03T09:54:00Z">
              <w:r w:rsidRPr="00B35B87">
                <w:rPr>
                  <w:rFonts w:ascii="Times New Roman" w:hAnsi="Times New Roman" w:cs="Times New Roman"/>
                  <w:bCs/>
                  <w:color w:val="000000"/>
                </w:rPr>
                <w:t>Plantea razones mediante el análisis de datos gráficos</w:t>
              </w:r>
            </w:ins>
          </w:p>
        </w:tc>
      </w:tr>
      <w:tr w:rsidR="00B35B87" w:rsidRPr="00B35B87" w:rsidTr="00B35B87">
        <w:trPr>
          <w:ins w:id="245" w:author="Johana Montejo Rozo" w:date="2016-02-03T09:53:00Z"/>
        </w:trPr>
        <w:tc>
          <w:tcPr>
            <w:tcW w:w="2518" w:type="dxa"/>
          </w:tcPr>
          <w:p w:rsidR="00B35B87" w:rsidRPr="00012E07" w:rsidRDefault="00B35B87" w:rsidP="00E75518">
            <w:pPr>
              <w:rPr>
                <w:ins w:id="246" w:author="Johana Montejo Rozo" w:date="2016-02-03T09:53:00Z"/>
                <w:rFonts w:ascii="Times New Roman" w:hAnsi="Times New Roman" w:cs="Times New Roman"/>
                <w:color w:val="000000"/>
                <w:sz w:val="18"/>
                <w:szCs w:val="18"/>
                <w:rPrChange w:id="247" w:author="Johana Montejo Rozo" w:date="2016-02-03T09:56:00Z">
                  <w:rPr>
                    <w:ins w:id="248" w:author="Johana Montejo Rozo" w:date="2016-02-03T09:53:00Z"/>
                    <w:rFonts w:ascii="Times New Roman" w:hAnsi="Times New Roman" w:cs="Times New Roman"/>
                    <w:color w:val="000000"/>
                  </w:rPr>
                </w:rPrChange>
              </w:rPr>
            </w:pPr>
            <w:ins w:id="249" w:author="Johana Montejo Rozo" w:date="2016-02-03T09:53:00Z">
              <w:r w:rsidRPr="00012E07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Descripción</w:t>
              </w:r>
            </w:ins>
          </w:p>
        </w:tc>
        <w:tc>
          <w:tcPr>
            <w:tcW w:w="6515" w:type="dxa"/>
          </w:tcPr>
          <w:p w:rsidR="00B35B87" w:rsidRPr="00B35B87" w:rsidRDefault="00B35B87" w:rsidP="00E75518">
            <w:pPr>
              <w:rPr>
                <w:ins w:id="250" w:author="Johana Montejo Rozo" w:date="2016-02-03T09:53:00Z"/>
                <w:rFonts w:ascii="Times New Roman" w:hAnsi="Times New Roman" w:cs="Times New Roman"/>
                <w:color w:val="000000"/>
              </w:rPr>
            </w:pPr>
            <w:ins w:id="251" w:author="Johana Montejo Rozo" w:date="2016-02-03T09:54:00Z">
              <w:r w:rsidRPr="00B35B87">
                <w:rPr>
                  <w:rFonts w:ascii="Times New Roman" w:hAnsi="Times New Roman" w:cs="Times New Roman"/>
                  <w:color w:val="000000"/>
                </w:rPr>
                <w:t>Actividad para analizar datos representados gráficamente y establecer razones entre ellos</w:t>
              </w:r>
            </w:ins>
          </w:p>
        </w:tc>
      </w:tr>
    </w:tbl>
    <w:p w:rsidR="006E01C4" w:rsidRDefault="006E01C4" w:rsidP="005F3E77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7"/>
        <w:gridCol w:w="6351"/>
      </w:tblGrid>
      <w:tr w:rsidR="00FC3229" w:rsidRPr="0017136E" w:rsidDel="00B35B87" w:rsidTr="003278E3">
        <w:trPr>
          <w:del w:id="252" w:author="Johana Montejo Rozo" w:date="2016-02-03T09:52:00Z"/>
        </w:trPr>
        <w:tc>
          <w:tcPr>
            <w:tcW w:w="9033" w:type="dxa"/>
            <w:gridSpan w:val="2"/>
            <w:shd w:val="clear" w:color="auto" w:fill="000000" w:themeFill="text1"/>
          </w:tcPr>
          <w:p w:rsidR="00FC3229" w:rsidRPr="0017136E" w:rsidDel="00B35B87" w:rsidRDefault="00FC3229" w:rsidP="003278E3">
            <w:pPr>
              <w:jc w:val="center"/>
              <w:rPr>
                <w:del w:id="253" w:author="Johana Montejo Rozo" w:date="2016-02-03T09:52:00Z"/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del w:id="254" w:author="Johana Montejo Rozo" w:date="2016-02-03T09:52:00Z">
              <w:r w:rsidRPr="0017136E" w:rsidDel="00B35B87">
                <w:rPr>
                  <w:rFonts w:ascii="Times New Roman" w:hAnsi="Times New Roman" w:cs="Times New Roman"/>
                  <w:b/>
                  <w:color w:val="FFFFFF" w:themeColor="background1"/>
                  <w:sz w:val="24"/>
                  <w:szCs w:val="24"/>
                </w:rPr>
                <w:delText>Practica: recurso nuevo</w:delText>
              </w:r>
            </w:del>
          </w:p>
        </w:tc>
      </w:tr>
      <w:tr w:rsidR="00FC3229" w:rsidRPr="0017136E" w:rsidDel="00B35B87" w:rsidTr="003278E3">
        <w:trPr>
          <w:del w:id="255" w:author="Johana Montejo Rozo" w:date="2016-02-03T09:52:00Z"/>
        </w:trPr>
        <w:tc>
          <w:tcPr>
            <w:tcW w:w="2518" w:type="dxa"/>
          </w:tcPr>
          <w:p w:rsidR="00FC3229" w:rsidRPr="0017136E" w:rsidDel="00B35B87" w:rsidRDefault="00FC3229" w:rsidP="003278E3">
            <w:pPr>
              <w:rPr>
                <w:del w:id="256" w:author="Johana Montejo Rozo" w:date="2016-02-03T09:52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del w:id="257" w:author="Johana Montejo Rozo" w:date="2016-02-03T09:52:00Z">
              <w:r w:rsidRPr="0017136E" w:rsidDel="00B35B87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Código</w:delText>
              </w:r>
            </w:del>
          </w:p>
        </w:tc>
        <w:tc>
          <w:tcPr>
            <w:tcW w:w="6515" w:type="dxa"/>
          </w:tcPr>
          <w:p w:rsidR="00FC3229" w:rsidRPr="0017136E" w:rsidDel="00B35B87" w:rsidRDefault="00FC3229" w:rsidP="003278E3">
            <w:pPr>
              <w:rPr>
                <w:del w:id="258" w:author="Johana Montejo Rozo" w:date="2016-02-03T09:52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259" w:author="Johana Montejo Rozo" w:date="2016-02-03T09:52:00Z">
              <w:r w:rsidRPr="0017136E" w:rsidDel="00B35B87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MA_07_07_REC30</w:delText>
              </w:r>
            </w:del>
          </w:p>
        </w:tc>
      </w:tr>
      <w:tr w:rsidR="00FC3229" w:rsidRPr="0017136E" w:rsidDel="00B35B87" w:rsidTr="003278E3">
        <w:trPr>
          <w:del w:id="260" w:author="Johana Montejo Rozo" w:date="2016-02-03T09:52:00Z"/>
        </w:trPr>
        <w:tc>
          <w:tcPr>
            <w:tcW w:w="2518" w:type="dxa"/>
          </w:tcPr>
          <w:p w:rsidR="00FC3229" w:rsidRPr="0017136E" w:rsidDel="00B35B87" w:rsidRDefault="00FC3229" w:rsidP="003278E3">
            <w:pPr>
              <w:rPr>
                <w:del w:id="261" w:author="Johana Montejo Rozo" w:date="2016-02-03T09:52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262" w:author="Johana Montejo Rozo" w:date="2016-02-03T09:52:00Z">
              <w:r w:rsidRPr="0017136E" w:rsidDel="00B35B87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Título</w:delText>
              </w:r>
            </w:del>
          </w:p>
        </w:tc>
        <w:tc>
          <w:tcPr>
            <w:tcW w:w="6515" w:type="dxa"/>
          </w:tcPr>
          <w:p w:rsidR="00FC3229" w:rsidRPr="0017136E" w:rsidDel="00B35B87" w:rsidRDefault="00FC3229" w:rsidP="003278E3">
            <w:pPr>
              <w:rPr>
                <w:del w:id="263" w:author="Johana Montejo Rozo" w:date="2016-02-03T09:52:00Z"/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del w:id="264" w:author="Johana Montejo Rozo" w:date="2016-02-03T09:52:00Z">
              <w:r w:rsidRPr="0017136E" w:rsidDel="00B35B87">
                <w:rPr>
                  <w:rFonts w:ascii="Times New Roman" w:hAnsi="Times New Roman" w:cs="Times New Roman"/>
                  <w:bCs/>
                  <w:color w:val="000000"/>
                  <w:sz w:val="24"/>
                  <w:szCs w:val="24"/>
                </w:rPr>
                <w:delText>Establece razones entre datos</w:delText>
              </w:r>
            </w:del>
          </w:p>
        </w:tc>
      </w:tr>
      <w:tr w:rsidR="00FC3229" w:rsidRPr="0017136E" w:rsidDel="00B35B87" w:rsidTr="003278E3">
        <w:trPr>
          <w:del w:id="265" w:author="Johana Montejo Rozo" w:date="2016-02-03T09:52:00Z"/>
        </w:trPr>
        <w:tc>
          <w:tcPr>
            <w:tcW w:w="2518" w:type="dxa"/>
          </w:tcPr>
          <w:p w:rsidR="00FC3229" w:rsidRPr="0017136E" w:rsidDel="00B35B87" w:rsidRDefault="00FC3229" w:rsidP="003278E3">
            <w:pPr>
              <w:rPr>
                <w:del w:id="266" w:author="Johana Montejo Rozo" w:date="2016-02-03T09:52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267" w:author="Johana Montejo Rozo" w:date="2016-02-03T09:52:00Z">
              <w:r w:rsidRPr="0017136E" w:rsidDel="00B35B87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Descripción</w:delText>
              </w:r>
            </w:del>
          </w:p>
        </w:tc>
        <w:tc>
          <w:tcPr>
            <w:tcW w:w="6515" w:type="dxa"/>
          </w:tcPr>
          <w:p w:rsidR="00FC3229" w:rsidRPr="0017136E" w:rsidDel="00B35B87" w:rsidRDefault="00FC3229" w:rsidP="003278E3">
            <w:pPr>
              <w:rPr>
                <w:del w:id="268" w:author="Johana Montejo Rozo" w:date="2016-02-03T09:52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269" w:author="Johana Montejo Rozo" w:date="2016-02-03T09:52:00Z">
              <w:r w:rsidRPr="0017136E" w:rsidDel="00B35B87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Actividad que permite establecer razones entre los datos de una situación</w:delText>
              </w:r>
            </w:del>
          </w:p>
        </w:tc>
      </w:tr>
    </w:tbl>
    <w:p w:rsidR="00561379" w:rsidRDefault="00561379" w:rsidP="005F3E77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  <w:tblPrChange w:id="270" w:author="Johana Montejo Rozo" w:date="2016-02-03T09:54:00Z">
          <w:tblPr>
            <w:tblStyle w:val="Tablaconcuadrcula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477"/>
        <w:gridCol w:w="6351"/>
        <w:tblGridChange w:id="271">
          <w:tblGrid>
            <w:gridCol w:w="2477"/>
            <w:gridCol w:w="6351"/>
          </w:tblGrid>
        </w:tblGridChange>
      </w:tblGrid>
      <w:tr w:rsidR="00FC3229" w:rsidRPr="0017136E" w:rsidDel="00B35B87" w:rsidTr="00B35B87">
        <w:trPr>
          <w:del w:id="272" w:author="Johana Montejo Rozo" w:date="2016-02-03T09:53:00Z"/>
        </w:trPr>
        <w:tc>
          <w:tcPr>
            <w:tcW w:w="8828" w:type="dxa"/>
            <w:gridSpan w:val="2"/>
            <w:shd w:val="clear" w:color="auto" w:fill="000000" w:themeFill="text1"/>
            <w:tcPrChange w:id="273" w:author="Johana Montejo Rozo" w:date="2016-02-03T09:54:00Z">
              <w:tcPr>
                <w:tcW w:w="9033" w:type="dxa"/>
                <w:gridSpan w:val="2"/>
                <w:shd w:val="clear" w:color="auto" w:fill="000000" w:themeFill="text1"/>
              </w:tcPr>
            </w:tcPrChange>
          </w:tcPr>
          <w:p w:rsidR="00FC3229" w:rsidRPr="0017136E" w:rsidDel="00B35B87" w:rsidRDefault="00FC3229" w:rsidP="003278E3">
            <w:pPr>
              <w:jc w:val="center"/>
              <w:rPr>
                <w:del w:id="274" w:author="Johana Montejo Rozo" w:date="2016-02-03T09:53:00Z"/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del w:id="275" w:author="Johana Montejo Rozo" w:date="2016-02-03T09:53:00Z">
              <w:r w:rsidRPr="0017136E" w:rsidDel="00B35B87">
                <w:rPr>
                  <w:rFonts w:ascii="Times New Roman" w:hAnsi="Times New Roman" w:cs="Times New Roman"/>
                  <w:b/>
                  <w:color w:val="FFFFFF" w:themeColor="background1"/>
                  <w:sz w:val="24"/>
                  <w:szCs w:val="24"/>
                </w:rPr>
                <w:delText>Practica: recurso nuevo</w:delText>
              </w:r>
            </w:del>
          </w:p>
        </w:tc>
      </w:tr>
      <w:tr w:rsidR="00FC3229" w:rsidRPr="0017136E" w:rsidDel="00B35B87" w:rsidTr="00B35B87">
        <w:trPr>
          <w:del w:id="276" w:author="Johana Montejo Rozo" w:date="2016-02-03T09:53:00Z"/>
        </w:trPr>
        <w:tc>
          <w:tcPr>
            <w:tcW w:w="2477" w:type="dxa"/>
            <w:tcPrChange w:id="277" w:author="Johana Montejo Rozo" w:date="2016-02-03T09:54:00Z">
              <w:tcPr>
                <w:tcW w:w="2518" w:type="dxa"/>
              </w:tcPr>
            </w:tcPrChange>
          </w:tcPr>
          <w:p w:rsidR="00FC3229" w:rsidRPr="0017136E" w:rsidDel="00B35B87" w:rsidRDefault="00FC3229" w:rsidP="003278E3">
            <w:pPr>
              <w:rPr>
                <w:del w:id="278" w:author="Johana Montejo Rozo" w:date="2016-02-03T09:53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del w:id="279" w:author="Johana Montejo Rozo" w:date="2016-02-03T09:53:00Z">
              <w:r w:rsidRPr="0017136E" w:rsidDel="00B35B87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Código</w:delText>
              </w:r>
            </w:del>
          </w:p>
        </w:tc>
        <w:tc>
          <w:tcPr>
            <w:tcW w:w="6351" w:type="dxa"/>
            <w:tcPrChange w:id="280" w:author="Johana Montejo Rozo" w:date="2016-02-03T09:54:00Z">
              <w:tcPr>
                <w:tcW w:w="6515" w:type="dxa"/>
              </w:tcPr>
            </w:tcPrChange>
          </w:tcPr>
          <w:p w:rsidR="00FC3229" w:rsidRPr="0017136E" w:rsidDel="00B35B87" w:rsidRDefault="00FC3229" w:rsidP="003278E3">
            <w:pPr>
              <w:rPr>
                <w:del w:id="281" w:author="Johana Montejo Rozo" w:date="2016-02-03T09:53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282" w:author="Johana Montejo Rozo" w:date="2016-02-03T09:53:00Z">
              <w:r w:rsidRPr="0017136E" w:rsidDel="00B35B87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MA_07_07_REC40</w:delText>
              </w:r>
            </w:del>
          </w:p>
        </w:tc>
      </w:tr>
      <w:tr w:rsidR="00FC3229" w:rsidRPr="0017136E" w:rsidDel="00B35B87" w:rsidTr="00B35B87">
        <w:trPr>
          <w:del w:id="283" w:author="Johana Montejo Rozo" w:date="2016-02-03T09:53:00Z"/>
        </w:trPr>
        <w:tc>
          <w:tcPr>
            <w:tcW w:w="2477" w:type="dxa"/>
            <w:tcPrChange w:id="284" w:author="Johana Montejo Rozo" w:date="2016-02-03T09:54:00Z">
              <w:tcPr>
                <w:tcW w:w="2518" w:type="dxa"/>
              </w:tcPr>
            </w:tcPrChange>
          </w:tcPr>
          <w:p w:rsidR="00FC3229" w:rsidRPr="0017136E" w:rsidDel="00B35B87" w:rsidRDefault="00FC3229" w:rsidP="003278E3">
            <w:pPr>
              <w:rPr>
                <w:del w:id="285" w:author="Johana Montejo Rozo" w:date="2016-02-03T09:53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286" w:author="Johana Montejo Rozo" w:date="2016-02-03T09:53:00Z">
              <w:r w:rsidRPr="0017136E" w:rsidDel="00B35B87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Título</w:delText>
              </w:r>
            </w:del>
          </w:p>
        </w:tc>
        <w:tc>
          <w:tcPr>
            <w:tcW w:w="6351" w:type="dxa"/>
            <w:tcPrChange w:id="287" w:author="Johana Montejo Rozo" w:date="2016-02-03T09:54:00Z">
              <w:tcPr>
                <w:tcW w:w="6515" w:type="dxa"/>
              </w:tcPr>
            </w:tcPrChange>
          </w:tcPr>
          <w:p w:rsidR="00FC3229" w:rsidRPr="0017136E" w:rsidDel="00B35B87" w:rsidRDefault="00FC3229" w:rsidP="003278E3">
            <w:pPr>
              <w:rPr>
                <w:del w:id="288" w:author="Johana Montejo Rozo" w:date="2016-02-03T09:53:00Z"/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del w:id="289" w:author="Johana Montejo Rozo" w:date="2016-02-03T09:53:00Z">
              <w:r w:rsidRPr="0017136E" w:rsidDel="00B35B87">
                <w:rPr>
                  <w:rFonts w:ascii="Times New Roman" w:hAnsi="Times New Roman" w:cs="Times New Roman"/>
                  <w:bCs/>
                  <w:color w:val="000000"/>
                  <w:sz w:val="24"/>
                  <w:szCs w:val="24"/>
                </w:rPr>
                <w:delText>Completa las razones iguales</w:delText>
              </w:r>
            </w:del>
          </w:p>
        </w:tc>
      </w:tr>
      <w:tr w:rsidR="00FC3229" w:rsidRPr="0017136E" w:rsidDel="00B35B87" w:rsidTr="00B35B87">
        <w:trPr>
          <w:del w:id="290" w:author="Johana Montejo Rozo" w:date="2016-02-03T09:53:00Z"/>
        </w:trPr>
        <w:tc>
          <w:tcPr>
            <w:tcW w:w="2477" w:type="dxa"/>
            <w:tcPrChange w:id="291" w:author="Johana Montejo Rozo" w:date="2016-02-03T09:54:00Z">
              <w:tcPr>
                <w:tcW w:w="2518" w:type="dxa"/>
              </w:tcPr>
            </w:tcPrChange>
          </w:tcPr>
          <w:p w:rsidR="00FC3229" w:rsidRPr="0017136E" w:rsidDel="00B35B87" w:rsidRDefault="00FC3229" w:rsidP="003278E3">
            <w:pPr>
              <w:rPr>
                <w:del w:id="292" w:author="Johana Montejo Rozo" w:date="2016-02-03T09:53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293" w:author="Johana Montejo Rozo" w:date="2016-02-03T09:53:00Z">
              <w:r w:rsidRPr="0017136E" w:rsidDel="00B35B87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Descripción</w:delText>
              </w:r>
            </w:del>
          </w:p>
        </w:tc>
        <w:tc>
          <w:tcPr>
            <w:tcW w:w="6351" w:type="dxa"/>
            <w:tcPrChange w:id="294" w:author="Johana Montejo Rozo" w:date="2016-02-03T09:54:00Z">
              <w:tcPr>
                <w:tcW w:w="6515" w:type="dxa"/>
              </w:tcPr>
            </w:tcPrChange>
          </w:tcPr>
          <w:p w:rsidR="00FC3229" w:rsidRPr="0017136E" w:rsidDel="00B35B87" w:rsidRDefault="00FC3229" w:rsidP="003278E3">
            <w:pPr>
              <w:rPr>
                <w:del w:id="295" w:author="Johana Montejo Rozo" w:date="2016-02-03T09:53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296" w:author="Johana Montejo Rozo" w:date="2016-02-03T09:53:00Z">
              <w:r w:rsidRPr="0017136E" w:rsidDel="00B35B87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Actividad para determinar los términos que faltan en razones iguales</w:delText>
              </w:r>
            </w:del>
          </w:p>
        </w:tc>
      </w:tr>
    </w:tbl>
    <w:p w:rsidR="00FC3229" w:rsidDel="00B35B87" w:rsidRDefault="00FC3229" w:rsidP="005F3E77">
      <w:pPr>
        <w:spacing w:after="0"/>
        <w:rPr>
          <w:del w:id="297" w:author="Johana Montejo Rozo" w:date="2016-02-03T09:54:00Z"/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7"/>
        <w:gridCol w:w="6351"/>
      </w:tblGrid>
      <w:tr w:rsidR="00FC3229" w:rsidRPr="0017136E" w:rsidDel="00B35B87" w:rsidTr="003278E3">
        <w:trPr>
          <w:del w:id="298" w:author="Johana Montejo Rozo" w:date="2016-02-03T09:54:00Z"/>
        </w:trPr>
        <w:tc>
          <w:tcPr>
            <w:tcW w:w="9033" w:type="dxa"/>
            <w:gridSpan w:val="2"/>
            <w:shd w:val="clear" w:color="auto" w:fill="000000" w:themeFill="text1"/>
          </w:tcPr>
          <w:p w:rsidR="00FC3229" w:rsidRPr="0017136E" w:rsidDel="00B35B87" w:rsidRDefault="00FC3229" w:rsidP="003278E3">
            <w:pPr>
              <w:jc w:val="center"/>
              <w:rPr>
                <w:del w:id="299" w:author="Johana Montejo Rozo" w:date="2016-02-03T09:54:00Z"/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del w:id="300" w:author="Johana Montejo Rozo" w:date="2016-02-03T09:54:00Z">
              <w:r w:rsidRPr="0017136E" w:rsidDel="00B35B87">
                <w:rPr>
                  <w:rFonts w:ascii="Times New Roman" w:hAnsi="Times New Roman" w:cs="Times New Roman"/>
                  <w:b/>
                  <w:color w:val="FFFFFF" w:themeColor="background1"/>
                  <w:sz w:val="24"/>
                  <w:szCs w:val="24"/>
                </w:rPr>
                <w:delText>Practica: recurso nuevo</w:delText>
              </w:r>
            </w:del>
          </w:p>
        </w:tc>
      </w:tr>
      <w:tr w:rsidR="00FC3229" w:rsidRPr="0017136E" w:rsidDel="00B35B87" w:rsidTr="003278E3">
        <w:trPr>
          <w:del w:id="301" w:author="Johana Montejo Rozo" w:date="2016-02-03T09:54:00Z"/>
        </w:trPr>
        <w:tc>
          <w:tcPr>
            <w:tcW w:w="2518" w:type="dxa"/>
          </w:tcPr>
          <w:p w:rsidR="00FC3229" w:rsidRPr="0017136E" w:rsidDel="00B35B87" w:rsidRDefault="00FC3229" w:rsidP="003278E3">
            <w:pPr>
              <w:rPr>
                <w:del w:id="302" w:author="Johana Montejo Rozo" w:date="2016-02-03T09:54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del w:id="303" w:author="Johana Montejo Rozo" w:date="2016-02-03T09:54:00Z">
              <w:r w:rsidRPr="0017136E" w:rsidDel="00B35B87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Código</w:delText>
              </w:r>
            </w:del>
          </w:p>
        </w:tc>
        <w:tc>
          <w:tcPr>
            <w:tcW w:w="6515" w:type="dxa"/>
          </w:tcPr>
          <w:p w:rsidR="00FC3229" w:rsidRPr="0017136E" w:rsidDel="00B35B87" w:rsidRDefault="00FC3229" w:rsidP="003278E3">
            <w:pPr>
              <w:rPr>
                <w:del w:id="304" w:author="Johana Montejo Rozo" w:date="2016-02-03T09:54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305" w:author="Johana Montejo Rozo" w:date="2016-02-03T09:54:00Z">
              <w:r w:rsidRPr="0017136E" w:rsidDel="00B35B87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MA_07_07_REC50</w:delText>
              </w:r>
            </w:del>
          </w:p>
        </w:tc>
      </w:tr>
      <w:tr w:rsidR="00FC3229" w:rsidRPr="0017136E" w:rsidDel="00B35B87" w:rsidTr="003278E3">
        <w:trPr>
          <w:del w:id="306" w:author="Johana Montejo Rozo" w:date="2016-02-03T09:54:00Z"/>
        </w:trPr>
        <w:tc>
          <w:tcPr>
            <w:tcW w:w="2518" w:type="dxa"/>
          </w:tcPr>
          <w:p w:rsidR="00FC3229" w:rsidRPr="0017136E" w:rsidDel="00B35B87" w:rsidRDefault="00FC3229" w:rsidP="003278E3">
            <w:pPr>
              <w:rPr>
                <w:del w:id="307" w:author="Johana Montejo Rozo" w:date="2016-02-03T09:54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308" w:author="Johana Montejo Rozo" w:date="2016-02-03T09:54:00Z">
              <w:r w:rsidRPr="0017136E" w:rsidDel="00B35B87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Título</w:delText>
              </w:r>
            </w:del>
          </w:p>
        </w:tc>
        <w:tc>
          <w:tcPr>
            <w:tcW w:w="6515" w:type="dxa"/>
          </w:tcPr>
          <w:p w:rsidR="005931CB" w:rsidDel="00B35B87" w:rsidRDefault="00FC3229">
            <w:pPr>
              <w:rPr>
                <w:del w:id="309" w:author="Johana Montejo Rozo" w:date="2016-02-03T09:54:00Z"/>
                <w:rFonts w:ascii="Times New Roman" w:hAnsi="Times New Roman" w:cs="Times New Roman"/>
                <w:bCs/>
                <w:color w:val="000000"/>
                <w:sz w:val="24"/>
                <w:szCs w:val="24"/>
                <w:lang w:val="es-ES_tradnl"/>
              </w:rPr>
              <w:pPrChange w:id="310" w:author="mercyranjel" w:date="2016-01-25T12:17:00Z">
                <w:pPr>
                  <w:spacing w:after="200"/>
                </w:pPr>
              </w:pPrChange>
            </w:pPr>
            <w:del w:id="311" w:author="Johana Montejo Rozo" w:date="2016-02-03T09:54:00Z">
              <w:r w:rsidRPr="0017136E" w:rsidDel="00B35B87">
                <w:rPr>
                  <w:rFonts w:ascii="Times New Roman" w:hAnsi="Times New Roman" w:cs="Times New Roman"/>
                  <w:bCs/>
                  <w:color w:val="000000"/>
                  <w:sz w:val="24"/>
                  <w:szCs w:val="24"/>
                </w:rPr>
                <w:delText xml:space="preserve">Plantea razones analizando </w:delText>
              </w:r>
            </w:del>
            <w:ins w:id="312" w:author="mercyranjel" w:date="2016-01-25T12:17:00Z">
              <w:del w:id="313" w:author="Johana Montejo Rozo" w:date="2016-02-03T09:54:00Z">
                <w:r w:rsidR="003278E3" w:rsidDel="00B35B87">
                  <w:rPr>
                    <w:rFonts w:ascii="Times New Roman" w:hAnsi="Times New Roman" w:cs="Times New Roman"/>
                    <w:bCs/>
                    <w:color w:val="000000"/>
                    <w:sz w:val="24"/>
                    <w:szCs w:val="24"/>
                  </w:rPr>
                  <w:delText>mediante el análisis de</w:delText>
                </w:r>
                <w:r w:rsidR="003278E3" w:rsidRPr="0017136E" w:rsidDel="00B35B87">
                  <w:rPr>
                    <w:rFonts w:ascii="Times New Roman" w:hAnsi="Times New Roman" w:cs="Times New Roman"/>
                    <w:bCs/>
                    <w:color w:val="000000"/>
                    <w:sz w:val="24"/>
                    <w:szCs w:val="24"/>
                  </w:rPr>
                  <w:delText xml:space="preserve"> </w:delText>
                </w:r>
              </w:del>
            </w:ins>
            <w:del w:id="314" w:author="Johana Montejo Rozo" w:date="2016-02-03T09:54:00Z">
              <w:r w:rsidRPr="0017136E" w:rsidDel="00B35B87">
                <w:rPr>
                  <w:rFonts w:ascii="Times New Roman" w:hAnsi="Times New Roman" w:cs="Times New Roman"/>
                  <w:bCs/>
                  <w:color w:val="000000"/>
                  <w:sz w:val="24"/>
                  <w:szCs w:val="24"/>
                </w:rPr>
                <w:delText>datos gráficos</w:delText>
              </w:r>
            </w:del>
          </w:p>
        </w:tc>
      </w:tr>
      <w:tr w:rsidR="00FC3229" w:rsidRPr="0017136E" w:rsidDel="00B35B87" w:rsidTr="003278E3">
        <w:trPr>
          <w:del w:id="315" w:author="Johana Montejo Rozo" w:date="2016-02-03T09:54:00Z"/>
        </w:trPr>
        <w:tc>
          <w:tcPr>
            <w:tcW w:w="2518" w:type="dxa"/>
          </w:tcPr>
          <w:p w:rsidR="00FC3229" w:rsidRPr="0017136E" w:rsidDel="00B35B87" w:rsidRDefault="00FC3229" w:rsidP="003278E3">
            <w:pPr>
              <w:rPr>
                <w:del w:id="316" w:author="Johana Montejo Rozo" w:date="2016-02-03T09:54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317" w:author="Johana Montejo Rozo" w:date="2016-02-03T09:54:00Z">
              <w:r w:rsidRPr="0017136E" w:rsidDel="00B35B87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Descripción</w:delText>
              </w:r>
            </w:del>
          </w:p>
        </w:tc>
        <w:tc>
          <w:tcPr>
            <w:tcW w:w="6515" w:type="dxa"/>
          </w:tcPr>
          <w:p w:rsidR="00FC3229" w:rsidRPr="0017136E" w:rsidDel="00B35B87" w:rsidRDefault="00BD7672" w:rsidP="003278E3">
            <w:pPr>
              <w:rPr>
                <w:del w:id="318" w:author="Johana Montejo Rozo" w:date="2016-02-03T09:54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319" w:author="Johana Montejo Rozo" w:date="2016-02-03T09:54:00Z">
              <w:r w:rsidRPr="0017136E" w:rsidDel="00B35B87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Actividad para analizar datos representados gráficamente y establecer razones entre ellos</w:delText>
              </w:r>
            </w:del>
          </w:p>
        </w:tc>
      </w:tr>
    </w:tbl>
    <w:p w:rsidR="00FC3229" w:rsidDel="00B35B87" w:rsidRDefault="00FC3229" w:rsidP="005F3E77">
      <w:pPr>
        <w:spacing w:after="0"/>
        <w:rPr>
          <w:del w:id="320" w:author="Johana Montejo Rozo" w:date="2016-02-03T09:54:00Z"/>
          <w:rFonts w:ascii="Times New Roman" w:hAnsi="Times New Roman" w:cs="Times New Roman"/>
          <w:color w:val="000000"/>
          <w:lang w:val="es-CO"/>
        </w:rPr>
      </w:pPr>
    </w:p>
    <w:p w:rsidR="00FC3229" w:rsidRPr="001C3C2C" w:rsidRDefault="00FC3229" w:rsidP="005F3E77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750CCB" w:rsidRPr="00E32EDD" w:rsidRDefault="00750CCB" w:rsidP="00750CCB">
      <w:pPr>
        <w:spacing w:after="0"/>
        <w:rPr>
          <w:rFonts w:ascii="Times New Roman" w:hAnsi="Times New Roman" w:cs="Times New Roman"/>
          <w:color w:val="000000"/>
          <w:lang w:val="es-CO"/>
        </w:rPr>
      </w:pPr>
      <w:r w:rsidRPr="004E5E51">
        <w:rPr>
          <w:rFonts w:ascii="Times" w:hAnsi="Times"/>
          <w:highlight w:val="yellow"/>
        </w:rPr>
        <w:t>[SECCIÓN 2]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1</w:t>
      </w:r>
      <w:r w:rsidRPr="004E5E51">
        <w:rPr>
          <w:rFonts w:ascii="Times" w:hAnsi="Times"/>
          <w:b/>
        </w:rPr>
        <w:t>.</w:t>
      </w:r>
      <w:r>
        <w:rPr>
          <w:rFonts w:ascii="Times" w:hAnsi="Times"/>
          <w:b/>
        </w:rPr>
        <w:t>2</w:t>
      </w:r>
      <w:r w:rsidRPr="004E5E51">
        <w:rPr>
          <w:rFonts w:ascii="Times" w:hAnsi="Times"/>
          <w:b/>
        </w:rPr>
        <w:t xml:space="preserve"> </w:t>
      </w:r>
      <w:r w:rsidR="008E446E">
        <w:rPr>
          <w:rFonts w:ascii="Times" w:hAnsi="Times"/>
          <w:b/>
        </w:rPr>
        <w:t>Las p</w:t>
      </w:r>
      <w:r>
        <w:rPr>
          <w:rFonts w:ascii="Times" w:hAnsi="Times"/>
          <w:b/>
        </w:rPr>
        <w:t>roporciones</w:t>
      </w:r>
    </w:p>
    <w:p w:rsidR="00FB3711" w:rsidRDefault="00FB3711" w:rsidP="00081745">
      <w:pPr>
        <w:spacing w:after="0"/>
        <w:rPr>
          <w:rFonts w:ascii="Times New Roman" w:hAnsi="Times New Roman" w:cs="Times New Roman"/>
          <w:color w:val="000000"/>
        </w:rPr>
      </w:pPr>
    </w:p>
    <w:p w:rsidR="00F53DD4" w:rsidRDefault="00F53DD4" w:rsidP="00F53DD4">
      <w:pPr>
        <w:spacing w:after="0"/>
        <w:rPr>
          <w:rFonts w:ascii="Times New Roman" w:hAnsi="Times New Roman" w:cs="Times New Roman"/>
          <w:color w:val="000000"/>
          <w:lang w:val="es-CO"/>
        </w:rPr>
      </w:pPr>
      <w:r w:rsidRPr="00F53DD4">
        <w:rPr>
          <w:rFonts w:ascii="Times New Roman" w:hAnsi="Times New Roman" w:cs="Times New Roman"/>
          <w:color w:val="000000"/>
          <w:lang w:val="es-CO"/>
        </w:rPr>
        <w:t xml:space="preserve">Observa la </w:t>
      </w:r>
      <w:r>
        <w:rPr>
          <w:rFonts w:ascii="Times New Roman" w:hAnsi="Times New Roman" w:cs="Times New Roman"/>
          <w:color w:val="000000"/>
          <w:lang w:val="es-CO"/>
        </w:rPr>
        <w:t>tabla</w:t>
      </w:r>
      <w:r w:rsidRPr="00F53DD4">
        <w:rPr>
          <w:rFonts w:ascii="Times New Roman" w:hAnsi="Times New Roman" w:cs="Times New Roman"/>
          <w:color w:val="000000"/>
          <w:lang w:val="es-CO"/>
        </w:rPr>
        <w:t xml:space="preserve"> que indica el número de clientes y </w:t>
      </w:r>
      <w:r>
        <w:rPr>
          <w:rFonts w:ascii="Times New Roman" w:hAnsi="Times New Roman" w:cs="Times New Roman"/>
          <w:color w:val="000000"/>
          <w:lang w:val="es-CO"/>
        </w:rPr>
        <w:t xml:space="preserve">el </w:t>
      </w:r>
      <w:r w:rsidRPr="00F53DD4">
        <w:rPr>
          <w:rFonts w:ascii="Times New Roman" w:hAnsi="Times New Roman" w:cs="Times New Roman"/>
          <w:color w:val="000000"/>
          <w:lang w:val="es-CO"/>
        </w:rPr>
        <w:t>número de trabajadores en dos empresas</w:t>
      </w:r>
      <w:r>
        <w:rPr>
          <w:rFonts w:ascii="Times New Roman" w:hAnsi="Times New Roman" w:cs="Times New Roman"/>
          <w:color w:val="000000"/>
          <w:lang w:val="es-CO"/>
        </w:rPr>
        <w:t xml:space="preserve"> A y </w:t>
      </w:r>
      <w:r w:rsidRPr="00F53DD4">
        <w:rPr>
          <w:rFonts w:ascii="Times New Roman" w:hAnsi="Times New Roman" w:cs="Times New Roman"/>
          <w:color w:val="000000"/>
          <w:lang w:val="es-CO"/>
        </w:rPr>
        <w:t>B</w:t>
      </w:r>
      <w:del w:id="321" w:author="mercyranjel" w:date="2016-01-25T12:18:00Z">
        <w:r w:rsidRPr="00F53DD4" w:rsidDel="003278E3">
          <w:rPr>
            <w:rFonts w:ascii="Times New Roman" w:hAnsi="Times New Roman" w:cs="Times New Roman"/>
            <w:color w:val="000000"/>
            <w:lang w:val="es-CO"/>
          </w:rPr>
          <w:delText>:</w:delText>
        </w:r>
      </w:del>
      <w:ins w:id="322" w:author="mercyranjel" w:date="2016-01-25T12:18:00Z">
        <w:r w:rsidR="003278E3">
          <w:rPr>
            <w:rFonts w:ascii="Times New Roman" w:hAnsi="Times New Roman" w:cs="Times New Roman"/>
            <w:color w:val="000000"/>
            <w:lang w:val="es-CO"/>
          </w:rPr>
          <w:t>.</w:t>
        </w:r>
      </w:ins>
    </w:p>
    <w:p w:rsidR="00F53DD4" w:rsidRPr="00F53DD4" w:rsidRDefault="00F53DD4" w:rsidP="00F53DD4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3426" w:type="pct"/>
        <w:jc w:val="center"/>
        <w:tblLook w:val="04A0" w:firstRow="1" w:lastRow="0" w:firstColumn="1" w:lastColumn="0" w:noHBand="0" w:noVBand="1"/>
      </w:tblPr>
      <w:tblGrid>
        <w:gridCol w:w="1490"/>
        <w:gridCol w:w="2487"/>
        <w:gridCol w:w="2072"/>
      </w:tblGrid>
      <w:tr w:rsidR="00F53DD4" w:rsidRPr="00F53DD4" w:rsidTr="00F53DD4">
        <w:trPr>
          <w:jc w:val="center"/>
        </w:trPr>
        <w:tc>
          <w:tcPr>
            <w:tcW w:w="1231" w:type="pct"/>
            <w:hideMark/>
          </w:tcPr>
          <w:p w:rsidR="00F53DD4" w:rsidRPr="00F53DD4" w:rsidRDefault="00F53DD4" w:rsidP="00F53DD4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F53DD4">
              <w:rPr>
                <w:rFonts w:ascii="Times New Roman" w:hAnsi="Times New Roman" w:cs="Times New Roman"/>
                <w:color w:val="000000"/>
                <w:lang w:val="es-CO"/>
              </w:rPr>
              <w:t> </w:t>
            </w:r>
          </w:p>
        </w:tc>
        <w:tc>
          <w:tcPr>
            <w:tcW w:w="2056" w:type="pct"/>
            <w:hideMark/>
          </w:tcPr>
          <w:p w:rsidR="00F53DD4" w:rsidRPr="00F53DD4" w:rsidRDefault="00F53DD4" w:rsidP="00F53DD4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F53DD4"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Número de trabajadores</w:t>
            </w:r>
          </w:p>
        </w:tc>
        <w:tc>
          <w:tcPr>
            <w:tcW w:w="1713" w:type="pct"/>
            <w:hideMark/>
          </w:tcPr>
          <w:p w:rsidR="00F53DD4" w:rsidRPr="00F53DD4" w:rsidRDefault="00F53DD4" w:rsidP="00F53DD4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F53DD4">
              <w:rPr>
                <w:rFonts w:ascii="Times New Roman" w:hAnsi="Times New Roman" w:cs="Times New Roman"/>
                <w:b/>
                <w:bCs/>
                <w:color w:val="000000"/>
                <w:lang w:val="es-CO"/>
              </w:rPr>
              <w:t>Número de clientes</w:t>
            </w:r>
          </w:p>
        </w:tc>
      </w:tr>
      <w:tr w:rsidR="00F53DD4" w:rsidRPr="00F53DD4" w:rsidTr="00F53DD4">
        <w:trPr>
          <w:jc w:val="center"/>
        </w:trPr>
        <w:tc>
          <w:tcPr>
            <w:tcW w:w="1231" w:type="pct"/>
            <w:hideMark/>
          </w:tcPr>
          <w:p w:rsidR="00F53DD4" w:rsidRPr="00F53DD4" w:rsidRDefault="00F53DD4" w:rsidP="00F53DD4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F53DD4">
              <w:rPr>
                <w:rFonts w:ascii="Times New Roman" w:hAnsi="Times New Roman" w:cs="Times New Roman"/>
                <w:color w:val="000000"/>
                <w:lang w:val="es-CO"/>
              </w:rPr>
              <w:t>E</w:t>
            </w:r>
            <w:r w:rsidR="00C27F31" w:rsidRPr="00F53DD4">
              <w:rPr>
                <w:rFonts w:ascii="Times New Roman" w:hAnsi="Times New Roman" w:cs="Times New Roman"/>
                <w:color w:val="000000"/>
                <w:lang w:val="es-CO"/>
              </w:rPr>
              <w:t>mpresa</w:t>
            </w:r>
            <w:r w:rsidRPr="00F53DD4">
              <w:rPr>
                <w:rFonts w:ascii="Times New Roman" w:hAnsi="Times New Roman" w:cs="Times New Roman"/>
                <w:color w:val="000000"/>
                <w:lang w:val="es-CO"/>
              </w:rPr>
              <w:t xml:space="preserve"> A</w:t>
            </w:r>
          </w:p>
        </w:tc>
        <w:tc>
          <w:tcPr>
            <w:tcW w:w="2056" w:type="pct"/>
            <w:hideMark/>
          </w:tcPr>
          <w:p w:rsidR="00F53DD4" w:rsidRPr="00F53DD4" w:rsidRDefault="00F53DD4" w:rsidP="00F53DD4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F53DD4">
              <w:rPr>
                <w:rFonts w:ascii="Times New Roman" w:hAnsi="Times New Roman" w:cs="Times New Roman"/>
                <w:color w:val="000000"/>
                <w:lang w:val="es-CO"/>
              </w:rPr>
              <w:t>15</w:t>
            </w:r>
          </w:p>
        </w:tc>
        <w:tc>
          <w:tcPr>
            <w:tcW w:w="1713" w:type="pct"/>
            <w:hideMark/>
          </w:tcPr>
          <w:p w:rsidR="00F53DD4" w:rsidRPr="00F53DD4" w:rsidRDefault="00F53DD4" w:rsidP="00F53DD4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F53DD4">
              <w:rPr>
                <w:rFonts w:ascii="Times New Roman" w:hAnsi="Times New Roman" w:cs="Times New Roman"/>
                <w:color w:val="000000"/>
                <w:lang w:val="es-CO"/>
              </w:rPr>
              <w:t>180</w:t>
            </w:r>
          </w:p>
        </w:tc>
      </w:tr>
      <w:tr w:rsidR="00F53DD4" w:rsidRPr="00F53DD4" w:rsidTr="00F53DD4">
        <w:trPr>
          <w:jc w:val="center"/>
        </w:trPr>
        <w:tc>
          <w:tcPr>
            <w:tcW w:w="1231" w:type="pct"/>
            <w:hideMark/>
          </w:tcPr>
          <w:p w:rsidR="00F53DD4" w:rsidRPr="00F53DD4" w:rsidRDefault="00F53DD4" w:rsidP="00F53DD4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F53DD4">
              <w:rPr>
                <w:rFonts w:ascii="Times New Roman" w:hAnsi="Times New Roman" w:cs="Times New Roman"/>
                <w:color w:val="000000"/>
                <w:lang w:val="es-CO"/>
              </w:rPr>
              <w:t>E</w:t>
            </w:r>
            <w:r w:rsidR="00C27F31" w:rsidRPr="00F53DD4">
              <w:rPr>
                <w:rFonts w:ascii="Times New Roman" w:hAnsi="Times New Roman" w:cs="Times New Roman"/>
                <w:color w:val="000000"/>
                <w:lang w:val="es-CO"/>
              </w:rPr>
              <w:t>mpresa</w:t>
            </w:r>
            <w:r w:rsidRPr="00F53DD4">
              <w:rPr>
                <w:rFonts w:ascii="Times New Roman" w:hAnsi="Times New Roman" w:cs="Times New Roman"/>
                <w:color w:val="000000"/>
                <w:lang w:val="es-CO"/>
              </w:rPr>
              <w:t xml:space="preserve"> B</w:t>
            </w:r>
          </w:p>
        </w:tc>
        <w:tc>
          <w:tcPr>
            <w:tcW w:w="2056" w:type="pct"/>
            <w:hideMark/>
          </w:tcPr>
          <w:p w:rsidR="00F53DD4" w:rsidRPr="00F53DD4" w:rsidRDefault="00F53DD4" w:rsidP="00F53DD4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F53DD4">
              <w:rPr>
                <w:rFonts w:ascii="Times New Roman" w:hAnsi="Times New Roman" w:cs="Times New Roman"/>
                <w:color w:val="000000"/>
                <w:lang w:val="es-CO"/>
              </w:rPr>
              <w:t>5</w:t>
            </w:r>
          </w:p>
        </w:tc>
        <w:tc>
          <w:tcPr>
            <w:tcW w:w="1713" w:type="pct"/>
            <w:hideMark/>
          </w:tcPr>
          <w:p w:rsidR="00F53DD4" w:rsidRPr="00F53DD4" w:rsidRDefault="00F53DD4" w:rsidP="00F53DD4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F53DD4">
              <w:rPr>
                <w:rFonts w:ascii="Times New Roman" w:hAnsi="Times New Roman" w:cs="Times New Roman"/>
                <w:color w:val="000000"/>
                <w:lang w:val="es-CO"/>
              </w:rPr>
              <w:t>60</w:t>
            </w:r>
          </w:p>
        </w:tc>
      </w:tr>
    </w:tbl>
    <w:p w:rsidR="00F53DD4" w:rsidRDefault="00F53DD4" w:rsidP="00F53DD4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F53DD4" w:rsidRDefault="00F53DD4" w:rsidP="00F53DD4">
      <w:pPr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Se necesita</w:t>
      </w:r>
      <w:r w:rsidRPr="00F53DD4">
        <w:rPr>
          <w:rFonts w:ascii="Times New Roman" w:hAnsi="Times New Roman" w:cs="Times New Roman"/>
          <w:color w:val="000000"/>
          <w:lang w:val="es-CO"/>
        </w:rPr>
        <w:t xml:space="preserve"> </w:t>
      </w:r>
      <w:r w:rsidRPr="008E446E">
        <w:rPr>
          <w:rFonts w:ascii="Times New Roman" w:hAnsi="Times New Roman" w:cs="Times New Roman"/>
          <w:i/>
          <w:color w:val="000000"/>
          <w:lang w:val="es-CO"/>
        </w:rPr>
        <w:t>comparar las razones</w:t>
      </w:r>
      <w:r w:rsidRPr="00F53DD4">
        <w:rPr>
          <w:rFonts w:ascii="Times New Roman" w:hAnsi="Times New Roman" w:cs="Times New Roman"/>
          <w:color w:val="000000"/>
          <w:lang w:val="es-CO"/>
        </w:rPr>
        <w:t xml:space="preserve"> entre el número de clientes y el número </w:t>
      </w:r>
      <w:r>
        <w:rPr>
          <w:rFonts w:ascii="Times New Roman" w:hAnsi="Times New Roman" w:cs="Times New Roman"/>
          <w:color w:val="000000"/>
          <w:lang w:val="es-CO"/>
        </w:rPr>
        <w:t>de trabajadores de cada empresa.</w:t>
      </w:r>
    </w:p>
    <w:p w:rsidR="00F53DD4" w:rsidRDefault="00F53DD4" w:rsidP="00F53DD4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5"/>
        <w:gridCol w:w="7343"/>
      </w:tblGrid>
      <w:tr w:rsidR="00561379" w:rsidRPr="005D1738" w:rsidTr="00DB6CE9">
        <w:tc>
          <w:tcPr>
            <w:tcW w:w="9033" w:type="dxa"/>
            <w:gridSpan w:val="2"/>
            <w:shd w:val="clear" w:color="auto" w:fill="0D0D0D" w:themeFill="text1" w:themeFillTint="F2"/>
          </w:tcPr>
          <w:p w:rsidR="00561379" w:rsidRPr="005D1738" w:rsidRDefault="00561379" w:rsidP="00DB6CE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561379" w:rsidTr="00C1027E">
        <w:tc>
          <w:tcPr>
            <w:tcW w:w="1526" w:type="dxa"/>
          </w:tcPr>
          <w:p w:rsidR="00561379" w:rsidRPr="00053744" w:rsidRDefault="00561379" w:rsidP="00DB6CE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507" w:type="dxa"/>
          </w:tcPr>
          <w:p w:rsidR="00561379" w:rsidRPr="00053744" w:rsidRDefault="00561379" w:rsidP="0056137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MA_07_07_</w:t>
            </w:r>
            <w:ins w:id="323" w:author="Johana Montejo Rozo" w:date="2016-02-03T09:56:00Z">
              <w:r w:rsidR="00012E07">
                <w:rPr>
                  <w:rFonts w:ascii="Times New Roman" w:hAnsi="Times New Roman" w:cs="Times New Roman"/>
                  <w:color w:val="000000"/>
                </w:rPr>
                <w:t>CO_</w:t>
              </w:r>
            </w:ins>
            <w:r>
              <w:rPr>
                <w:rFonts w:ascii="Times New Roman" w:hAnsi="Times New Roman" w:cs="Times New Roman"/>
                <w:color w:val="000000"/>
              </w:rPr>
              <w:t>IMG01</w:t>
            </w:r>
          </w:p>
        </w:tc>
      </w:tr>
      <w:tr w:rsidR="00561379" w:rsidTr="00C1027E">
        <w:tc>
          <w:tcPr>
            <w:tcW w:w="1526" w:type="dxa"/>
          </w:tcPr>
          <w:p w:rsidR="00561379" w:rsidRDefault="00561379" w:rsidP="00DB6CE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507" w:type="dxa"/>
          </w:tcPr>
          <w:p w:rsidR="005931CB" w:rsidRDefault="002D1F9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pPrChange w:id="324" w:author="mercyranjel" w:date="2016-01-25T12:18:00Z">
                <w:pPr>
                  <w:spacing w:after="200"/>
                </w:pPr>
              </w:pPrChange>
            </w:pPr>
            <w:r>
              <w:rPr>
                <w:rFonts w:ascii="Times New Roman" w:hAnsi="Times New Roman" w:cs="Times New Roman"/>
                <w:color w:val="000000"/>
              </w:rPr>
              <w:t xml:space="preserve">Información </w:t>
            </w:r>
            <w:r w:rsidR="00561379">
              <w:rPr>
                <w:rFonts w:ascii="Times New Roman" w:hAnsi="Times New Roman" w:cs="Times New Roman"/>
                <w:color w:val="000000"/>
              </w:rPr>
              <w:t xml:space="preserve">de dos fracciones que </w:t>
            </w:r>
            <w:r>
              <w:rPr>
                <w:rFonts w:ascii="Times New Roman" w:hAnsi="Times New Roman" w:cs="Times New Roman"/>
                <w:color w:val="000000"/>
              </w:rPr>
              <w:t xml:space="preserve">simplificadas </w:t>
            </w:r>
            <w:r w:rsidR="00561379">
              <w:rPr>
                <w:rFonts w:ascii="Times New Roman" w:hAnsi="Times New Roman" w:cs="Times New Roman"/>
                <w:color w:val="000000"/>
              </w:rPr>
              <w:t>dan 12</w:t>
            </w:r>
            <w:del w:id="325" w:author="mercyranjel" w:date="2016-01-25T12:18:00Z">
              <w:r w:rsidR="00561379" w:rsidDel="003278E3">
                <w:rPr>
                  <w:rFonts w:ascii="Times New Roman" w:hAnsi="Times New Roman" w:cs="Times New Roman"/>
                  <w:color w:val="000000"/>
                </w:rPr>
                <w:delText>.</w:delText>
              </w:r>
            </w:del>
          </w:p>
        </w:tc>
      </w:tr>
      <w:tr w:rsidR="00561379" w:rsidTr="00C1027E">
        <w:tc>
          <w:tcPr>
            <w:tcW w:w="1526" w:type="dxa"/>
          </w:tcPr>
          <w:p w:rsidR="00561379" w:rsidRDefault="00561379" w:rsidP="00DB6CE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507" w:type="dxa"/>
          </w:tcPr>
          <w:p w:rsidR="00C1027E" w:rsidRDefault="00C1027E" w:rsidP="00C1027E">
            <w:pPr>
              <w:jc w:val="center"/>
              <w:rPr>
                <w:noProof/>
                <w:lang w:val="es-CO" w:eastAsia="es-CO"/>
              </w:rPr>
            </w:pPr>
          </w:p>
          <w:p w:rsidR="00C1027E" w:rsidRDefault="00C1027E" w:rsidP="00C1027E">
            <w:pPr>
              <w:jc w:val="center"/>
              <w:rPr>
                <w:rFonts w:ascii="Times" w:hAnsi="Times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>
                  <wp:extent cx="3866207" cy="1396667"/>
                  <wp:effectExtent l="0" t="0" r="1270" b="0"/>
                  <wp:docPr id="23" name="Imagen 23" descr="http://profesores.aulaplaneta.com/DNNPlayerPackages/Package14618/InfoGuion/cuadernoestudio/images_xml/MT_08_11_img4_zoo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profesores.aulaplaneta.com/DNNPlayerPackages/Package14618/InfoGuion/cuadernoestudio/images_xml/MT_08_11_img4_zoo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9262" cy="1401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1027E" w:rsidRDefault="00C1027E" w:rsidP="00561379">
            <w:pPr>
              <w:rPr>
                <w:rFonts w:ascii="Times" w:hAnsi="Times"/>
              </w:rPr>
            </w:pPr>
          </w:p>
          <w:p w:rsidR="00561379" w:rsidRDefault="00561379" w:rsidP="005613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" w:hAnsi="Times"/>
              </w:rPr>
              <w:t>2ºESO/Matemáticas/la proporcionalidad/Las razones y las proporciones/La razón de proporcionalidad</w:t>
            </w:r>
          </w:p>
        </w:tc>
      </w:tr>
      <w:tr w:rsidR="00561379" w:rsidTr="00C1027E">
        <w:tc>
          <w:tcPr>
            <w:tcW w:w="1526" w:type="dxa"/>
          </w:tcPr>
          <w:p w:rsidR="00561379" w:rsidRDefault="00561379" w:rsidP="00DB6CE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507" w:type="dxa"/>
          </w:tcPr>
          <w:p w:rsidR="00561379" w:rsidRDefault="00E072DE" w:rsidP="00DB6CE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Cambiar el existente por: </w:t>
            </w:r>
            <w:r w:rsidR="00C27F31">
              <w:rPr>
                <w:rFonts w:ascii="Times New Roman" w:hAnsi="Times New Roman" w:cs="Times New Roman"/>
                <w:color w:val="000000"/>
              </w:rPr>
              <w:t xml:space="preserve">Una razón es el cociente </w:t>
            </w:r>
            <w:r w:rsidR="00C27F31" w:rsidRPr="00C27F31">
              <w:rPr>
                <w:rFonts w:ascii="Times New Roman" w:hAnsi="Times New Roman" w:cs="Times New Roman"/>
                <w:i/>
                <w:color w:val="000000"/>
              </w:rPr>
              <w:t>a/b</w:t>
            </w:r>
            <w:r w:rsidR="00C27F31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:rsidR="00F53DD4" w:rsidRDefault="00F53DD4" w:rsidP="00081745">
      <w:pPr>
        <w:spacing w:after="0"/>
        <w:rPr>
          <w:rFonts w:ascii="Times New Roman" w:hAnsi="Times New Roman" w:cs="Times New Roman"/>
          <w:color w:val="000000"/>
        </w:rPr>
      </w:pPr>
    </w:p>
    <w:p w:rsidR="00F53DD4" w:rsidRPr="00077C5E" w:rsidRDefault="00656705" w:rsidP="00F53DD4">
      <w:pPr>
        <w:spacing w:after="0"/>
        <w:rPr>
          <w:rFonts w:ascii="Times New Roman" w:hAnsi="Times New Roman" w:cs="Times New Roman"/>
          <w:b/>
          <w:color w:val="C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Se concluye que </w:t>
      </w:r>
      <w:r w:rsidR="00822F8F">
        <w:rPr>
          <w:rFonts w:ascii="Times New Roman" w:hAnsi="Times New Roman" w:cs="Times New Roman"/>
          <w:color w:val="000000"/>
          <w:lang w:val="es-CO"/>
        </w:rPr>
        <w:t xml:space="preserve">aunque en las dos empresas el número de clientes es diferente y el número de trabajadores </w:t>
      </w:r>
      <w:ins w:id="326" w:author="mercyranjel" w:date="2016-01-25T12:19:00Z">
        <w:r w:rsidR="003278E3">
          <w:rPr>
            <w:rFonts w:ascii="Times New Roman" w:hAnsi="Times New Roman" w:cs="Times New Roman"/>
            <w:color w:val="000000"/>
            <w:lang w:val="es-CO"/>
          </w:rPr>
          <w:t xml:space="preserve">también </w:t>
        </w:r>
      </w:ins>
      <w:r w:rsidR="00822F8F">
        <w:rPr>
          <w:rFonts w:ascii="Times New Roman" w:hAnsi="Times New Roman" w:cs="Times New Roman"/>
          <w:color w:val="000000"/>
          <w:lang w:val="es-CO"/>
        </w:rPr>
        <w:t xml:space="preserve">es diferente, </w:t>
      </w:r>
      <w:r>
        <w:rPr>
          <w:rFonts w:ascii="Times New Roman" w:hAnsi="Times New Roman" w:cs="Times New Roman"/>
          <w:color w:val="000000"/>
          <w:lang w:val="es-CO"/>
        </w:rPr>
        <w:t>en l</w:t>
      </w:r>
      <w:r w:rsidR="00F53DD4" w:rsidRPr="00F53DD4">
        <w:rPr>
          <w:rFonts w:ascii="Times New Roman" w:hAnsi="Times New Roman" w:cs="Times New Roman"/>
          <w:color w:val="000000"/>
          <w:lang w:val="es-CO"/>
        </w:rPr>
        <w:t xml:space="preserve">as dos </w:t>
      </w:r>
      <w:r w:rsidR="00DF36B3">
        <w:rPr>
          <w:rFonts w:ascii="Times New Roman" w:hAnsi="Times New Roman" w:cs="Times New Roman"/>
          <w:color w:val="000000"/>
          <w:lang w:val="es-CO"/>
        </w:rPr>
        <w:t>hay</w:t>
      </w:r>
      <w:r w:rsidR="00F53DD4" w:rsidRPr="00F53DD4">
        <w:rPr>
          <w:rFonts w:ascii="Times New Roman" w:hAnsi="Times New Roman" w:cs="Times New Roman"/>
          <w:color w:val="000000"/>
          <w:lang w:val="es-CO"/>
        </w:rPr>
        <w:t xml:space="preserve"> 12 clientes</w:t>
      </w:r>
      <w:r w:rsidR="00822F8F">
        <w:rPr>
          <w:rFonts w:ascii="Times New Roman" w:hAnsi="Times New Roman" w:cs="Times New Roman"/>
          <w:color w:val="000000"/>
          <w:lang w:val="es-CO"/>
        </w:rPr>
        <w:t xml:space="preserve"> </w:t>
      </w:r>
      <w:r w:rsidR="00822F8F" w:rsidRPr="00F53DD4">
        <w:rPr>
          <w:rFonts w:ascii="Times New Roman" w:hAnsi="Times New Roman" w:cs="Times New Roman"/>
          <w:color w:val="000000"/>
          <w:lang w:val="es-CO"/>
        </w:rPr>
        <w:t>por cada</w:t>
      </w:r>
      <w:r w:rsidR="00822F8F">
        <w:rPr>
          <w:rFonts w:ascii="Times New Roman" w:hAnsi="Times New Roman" w:cs="Times New Roman"/>
          <w:color w:val="000000"/>
          <w:lang w:val="es-CO"/>
        </w:rPr>
        <w:t xml:space="preserve"> </w:t>
      </w:r>
      <w:r w:rsidR="00822F8F" w:rsidRPr="00F53DD4">
        <w:rPr>
          <w:rFonts w:ascii="Times New Roman" w:hAnsi="Times New Roman" w:cs="Times New Roman"/>
          <w:color w:val="000000"/>
          <w:lang w:val="es-CO"/>
        </w:rPr>
        <w:t>trabajador</w:t>
      </w:r>
      <w:r w:rsidR="00F53DD4" w:rsidRPr="00F53DD4">
        <w:rPr>
          <w:rFonts w:ascii="Times New Roman" w:hAnsi="Times New Roman" w:cs="Times New Roman"/>
          <w:color w:val="000000"/>
          <w:lang w:val="es-CO"/>
        </w:rPr>
        <w:t>.</w:t>
      </w:r>
      <w:r w:rsidR="00822F8F">
        <w:rPr>
          <w:rFonts w:ascii="Times New Roman" w:hAnsi="Times New Roman" w:cs="Times New Roman"/>
          <w:color w:val="000000"/>
          <w:lang w:val="es-CO"/>
        </w:rPr>
        <w:t xml:space="preserve"> En efecto, </w:t>
      </w:r>
      <w:r w:rsidR="00822F8F" w:rsidRPr="00077C5E">
        <w:rPr>
          <w:rFonts w:ascii="Times New Roman" w:hAnsi="Times New Roman" w:cs="Times New Roman"/>
          <w:color w:val="000000"/>
          <w:lang w:val="es-CO"/>
        </w:rPr>
        <w:t>l</w:t>
      </w:r>
      <w:r w:rsidR="00F53DD4" w:rsidRPr="00077C5E">
        <w:rPr>
          <w:rFonts w:ascii="Times New Roman" w:hAnsi="Times New Roman" w:cs="Times New Roman"/>
          <w:color w:val="000000"/>
          <w:lang w:val="es-CO"/>
        </w:rPr>
        <w:t>as razones obtenidas para ambas empresas son iguales</w:t>
      </w:r>
      <w:r w:rsidR="008E333E" w:rsidRPr="00077C5E">
        <w:rPr>
          <w:rFonts w:ascii="Times New Roman" w:hAnsi="Times New Roman" w:cs="Times New Roman"/>
          <w:color w:val="000000"/>
          <w:lang w:val="es-CO"/>
        </w:rPr>
        <w:t xml:space="preserve"> (12/1</w:t>
      </w:r>
      <w:r w:rsidR="00B31B48" w:rsidRPr="00077C5E">
        <w:rPr>
          <w:rFonts w:ascii="Times New Roman" w:hAnsi="Times New Roman" w:cs="Times New Roman"/>
          <w:color w:val="000000"/>
          <w:lang w:val="es-CO"/>
        </w:rPr>
        <w:t xml:space="preserve"> </w:t>
      </w:r>
      <w:r w:rsidR="008E333E" w:rsidRPr="00077C5E">
        <w:rPr>
          <w:rFonts w:ascii="Times New Roman" w:hAnsi="Times New Roman" w:cs="Times New Roman"/>
          <w:color w:val="000000"/>
          <w:lang w:val="es-CO"/>
        </w:rPr>
        <w:t>=</w:t>
      </w:r>
      <w:r w:rsidR="00B31B48" w:rsidRPr="00077C5E">
        <w:rPr>
          <w:rFonts w:ascii="Times New Roman" w:hAnsi="Times New Roman" w:cs="Times New Roman"/>
          <w:color w:val="000000"/>
          <w:lang w:val="es-CO"/>
        </w:rPr>
        <w:t xml:space="preserve"> </w:t>
      </w:r>
      <w:r w:rsidR="008E333E" w:rsidRPr="00077C5E">
        <w:rPr>
          <w:rFonts w:ascii="Times New Roman" w:hAnsi="Times New Roman" w:cs="Times New Roman"/>
          <w:color w:val="000000"/>
          <w:lang w:val="es-CO"/>
        </w:rPr>
        <w:t>12/1</w:t>
      </w:r>
      <w:r w:rsidR="00B31B48" w:rsidRPr="00077C5E">
        <w:rPr>
          <w:rFonts w:ascii="Times New Roman" w:hAnsi="Times New Roman" w:cs="Times New Roman"/>
          <w:color w:val="000000"/>
          <w:lang w:val="es-CO"/>
        </w:rPr>
        <w:t xml:space="preserve"> </w:t>
      </w:r>
      <w:r w:rsidR="008E333E" w:rsidRPr="00077C5E">
        <w:rPr>
          <w:rFonts w:ascii="Times New Roman" w:hAnsi="Times New Roman" w:cs="Times New Roman"/>
          <w:color w:val="000000"/>
          <w:lang w:val="es-CO"/>
        </w:rPr>
        <w:t>=</w:t>
      </w:r>
      <w:r w:rsidR="00B31B48" w:rsidRPr="00077C5E">
        <w:rPr>
          <w:rFonts w:ascii="Times New Roman" w:hAnsi="Times New Roman" w:cs="Times New Roman"/>
          <w:color w:val="000000"/>
          <w:lang w:val="es-CO"/>
        </w:rPr>
        <w:t xml:space="preserve"> </w:t>
      </w:r>
      <w:r w:rsidR="008E333E" w:rsidRPr="00077C5E">
        <w:rPr>
          <w:rFonts w:ascii="Times New Roman" w:hAnsi="Times New Roman" w:cs="Times New Roman"/>
          <w:color w:val="000000"/>
          <w:lang w:val="es-CO"/>
        </w:rPr>
        <w:t>12)</w:t>
      </w:r>
      <w:r w:rsidR="00F53DD4" w:rsidRPr="00077C5E">
        <w:rPr>
          <w:rFonts w:ascii="Times New Roman" w:hAnsi="Times New Roman" w:cs="Times New Roman"/>
          <w:color w:val="000000"/>
          <w:lang w:val="es-CO"/>
        </w:rPr>
        <w:t>. </w:t>
      </w:r>
      <w:r w:rsidR="00692D8F" w:rsidRPr="00077C5E">
        <w:rPr>
          <w:rFonts w:ascii="Times New Roman" w:hAnsi="Times New Roman" w:cs="Times New Roman"/>
          <w:color w:val="000000"/>
          <w:lang w:val="es-CO"/>
        </w:rPr>
        <w:t>Es decir, se obtiene la proporción:</w:t>
      </w:r>
      <w:r w:rsidR="00077C5E">
        <w:rPr>
          <w:rFonts w:ascii="Times New Roman" w:hAnsi="Times New Roman" w:cs="Times New Roman"/>
          <w:color w:val="000000"/>
          <w:lang w:val="es-CO"/>
        </w:rPr>
        <w:t xml:space="preserve"> </w:t>
      </w:r>
      <w:del w:id="327" w:author="Johana Montejo Rozo" w:date="2016-01-27T09:18:00Z">
        <w:r w:rsidR="00077C5E" w:rsidDel="00D26644">
          <w:rPr>
            <w:rFonts w:ascii="Times New Roman" w:hAnsi="Times New Roman" w:cs="Times New Roman"/>
            <w:b/>
            <w:color w:val="C00000"/>
            <w:lang w:val="es-CO"/>
          </w:rPr>
          <w:delText>Cambié itálicas. MR</w:delText>
        </w:r>
      </w:del>
    </w:p>
    <w:p w:rsidR="00692D8F" w:rsidRDefault="00692D8F" w:rsidP="00F53DD4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692D8F" w:rsidRPr="00F53DD4" w:rsidRDefault="00692D8F" w:rsidP="00692D8F">
      <w:pPr>
        <w:spacing w:after="0"/>
        <w:jc w:val="center"/>
        <w:rPr>
          <w:rFonts w:ascii="Times New Roman" w:hAnsi="Times New Roman" w:cs="Times New Roman"/>
          <w:color w:val="000000"/>
          <w:lang w:val="es-CO"/>
        </w:rPr>
      </w:pPr>
      <w:r>
        <w:rPr>
          <w:noProof/>
          <w:lang w:val="es-CO" w:eastAsia="es-CO"/>
        </w:rPr>
        <w:drawing>
          <wp:inline distT="0" distB="0" distL="0" distR="0">
            <wp:extent cx="2259965" cy="1007745"/>
            <wp:effectExtent l="0" t="0" r="6985" b="1905"/>
            <wp:docPr id="7" name="Imagen 7" descr="D:\Usuarios\Sandra\Descargas\CodeCogsEq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Usuarios\Sandra\Descargas\CodeCogsEqn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965" cy="100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D8F" w:rsidRDefault="00B35B87">
      <w:pPr>
        <w:spacing w:after="0"/>
        <w:jc w:val="center"/>
        <w:rPr>
          <w:ins w:id="328" w:author="Johana Montejo Rozo" w:date="2016-02-03T09:55:00Z"/>
          <w:rFonts w:ascii="Times New Roman" w:hAnsi="Times New Roman" w:cs="Times New Roman"/>
          <w:color w:val="000000"/>
          <w:lang w:val="es-CO"/>
        </w:rPr>
        <w:pPrChange w:id="329" w:author="Johana Montejo Rozo" w:date="2016-02-03T09:55:00Z">
          <w:pPr>
            <w:spacing w:after="0"/>
          </w:pPr>
        </w:pPrChange>
      </w:pPr>
      <w:ins w:id="330" w:author="Johana Montejo Rozo" w:date="2016-02-03T09:55:00Z">
        <w:r w:rsidRPr="00B35B87">
          <w:rPr>
            <w:rFonts w:ascii="Times New Roman" w:hAnsi="Times New Roman" w:cs="Times New Roman"/>
            <w:color w:val="000000"/>
            <w:highlight w:val="magenta"/>
            <w:lang w:val="es-CO"/>
            <w:rPrChange w:id="331" w:author="Johana Montejo Rozo" w:date="2016-02-03T09:55:00Z">
              <w:rPr>
                <w:rFonts w:ascii="Times New Roman" w:hAnsi="Times New Roman" w:cs="Times New Roman"/>
                <w:color w:val="000000"/>
                <w:lang w:val="es-CO"/>
              </w:rPr>
            </w:rPrChange>
          </w:rPr>
          <w:t>&lt;&lt;MA_07_07_CO_FORM003.gif&gt;&gt;</w:t>
        </w:r>
      </w:ins>
    </w:p>
    <w:p w:rsidR="00B35B87" w:rsidRDefault="00B35B87" w:rsidP="00F53DD4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F53DD4" w:rsidRDefault="00692D8F" w:rsidP="00F53DD4">
      <w:pPr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Y se lee</w:t>
      </w:r>
      <w:ins w:id="332" w:author="mercyranjel" w:date="2016-01-25T12:19:00Z">
        <w:r w:rsidR="003278E3">
          <w:rPr>
            <w:rFonts w:ascii="Times New Roman" w:hAnsi="Times New Roman" w:cs="Times New Roman"/>
            <w:color w:val="000000"/>
            <w:lang w:val="es-CO"/>
          </w:rPr>
          <w:t>:</w:t>
        </w:r>
      </w:ins>
      <w:r>
        <w:rPr>
          <w:rFonts w:ascii="Times New Roman" w:hAnsi="Times New Roman" w:cs="Times New Roman"/>
          <w:color w:val="000000"/>
          <w:lang w:val="es-CO"/>
        </w:rPr>
        <w:t xml:space="preserve"> </w:t>
      </w:r>
      <w:del w:id="333" w:author="mercyranjel" w:date="2016-01-25T12:19:00Z">
        <w:r w:rsidDel="003278E3">
          <w:rPr>
            <w:rFonts w:ascii="Times New Roman" w:hAnsi="Times New Roman" w:cs="Times New Roman"/>
            <w:color w:val="000000"/>
            <w:lang w:val="es-CO"/>
          </w:rPr>
          <w:delText>“</w:delText>
        </w:r>
      </w:del>
      <w:r>
        <w:rPr>
          <w:rFonts w:ascii="Times New Roman" w:hAnsi="Times New Roman" w:cs="Times New Roman"/>
          <w:color w:val="000000"/>
          <w:lang w:val="es-CO"/>
        </w:rPr>
        <w:t>180 es a 15</w:t>
      </w:r>
      <w:del w:id="334" w:author="mercyranjel" w:date="2016-01-25T12:19:00Z">
        <w:r w:rsidDel="003278E3">
          <w:rPr>
            <w:rFonts w:ascii="Times New Roman" w:hAnsi="Times New Roman" w:cs="Times New Roman"/>
            <w:color w:val="000000"/>
            <w:lang w:val="es-CO"/>
          </w:rPr>
          <w:delText>,</w:delText>
        </w:r>
      </w:del>
      <w:r>
        <w:rPr>
          <w:rFonts w:ascii="Times New Roman" w:hAnsi="Times New Roman" w:cs="Times New Roman"/>
          <w:color w:val="000000"/>
          <w:lang w:val="es-CO"/>
        </w:rPr>
        <w:t xml:space="preserve"> como 60 es a 5</w:t>
      </w:r>
      <w:del w:id="335" w:author="mercyranjel" w:date="2016-01-25T12:19:00Z">
        <w:r w:rsidDel="003278E3">
          <w:rPr>
            <w:rFonts w:ascii="Times New Roman" w:hAnsi="Times New Roman" w:cs="Times New Roman"/>
            <w:color w:val="000000"/>
            <w:lang w:val="es-CO"/>
          </w:rPr>
          <w:delText>”</w:delText>
        </w:r>
      </w:del>
      <w:r>
        <w:rPr>
          <w:rFonts w:ascii="Times New Roman" w:hAnsi="Times New Roman" w:cs="Times New Roman"/>
          <w:color w:val="000000"/>
          <w:lang w:val="es-CO"/>
        </w:rPr>
        <w:t>.</w:t>
      </w:r>
    </w:p>
    <w:p w:rsidR="00692D8F" w:rsidRDefault="00692D8F" w:rsidP="00F53DD4">
      <w:pPr>
        <w:spacing w:after="0"/>
        <w:rPr>
          <w:ins w:id="336" w:author="Johana Montejo Rozo" w:date="2016-02-03T09:59:00Z"/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6"/>
        <w:gridCol w:w="6362"/>
      </w:tblGrid>
      <w:tr w:rsidR="00103FAB" w:rsidRPr="005D1738" w:rsidTr="00E75518">
        <w:trPr>
          <w:ins w:id="337" w:author="Johana Montejo Rozo" w:date="2016-02-03T09:59:00Z"/>
        </w:trPr>
        <w:tc>
          <w:tcPr>
            <w:tcW w:w="9033" w:type="dxa"/>
            <w:gridSpan w:val="2"/>
            <w:shd w:val="clear" w:color="auto" w:fill="000000" w:themeFill="text1"/>
          </w:tcPr>
          <w:p w:rsidR="00103FAB" w:rsidRPr="005D1738" w:rsidRDefault="00103FAB" w:rsidP="00E75518">
            <w:pPr>
              <w:jc w:val="center"/>
              <w:rPr>
                <w:ins w:id="338" w:author="Johana Montejo Rozo" w:date="2016-02-03T09:59:00Z"/>
                <w:rFonts w:ascii="Times New Roman" w:hAnsi="Times New Roman" w:cs="Times New Roman"/>
                <w:b/>
                <w:color w:val="FFFFFF" w:themeColor="background1"/>
              </w:rPr>
            </w:pPr>
            <w:ins w:id="339" w:author="Johana Montejo Rozo" w:date="2016-02-03T09:59:00Z">
              <w:r w:rsidRPr="005D1738">
                <w:rPr>
                  <w:rFonts w:ascii="Times New Roman" w:hAnsi="Times New Roman" w:cs="Times New Roman"/>
                  <w:b/>
                  <w:color w:val="FFFFFF" w:themeColor="background1"/>
                </w:rPr>
                <w:t>Profundiza</w:t>
              </w:r>
              <w:r>
                <w:rPr>
                  <w:rFonts w:ascii="Times New Roman" w:hAnsi="Times New Roman" w:cs="Times New Roman"/>
                  <w:b/>
                  <w:color w:val="FFFFFF" w:themeColor="background1"/>
                </w:rPr>
                <w:t xml:space="preserve"> (recurso de exposición)</w:t>
              </w:r>
            </w:ins>
          </w:p>
        </w:tc>
      </w:tr>
      <w:tr w:rsidR="00103FAB" w:rsidTr="00E75518">
        <w:trPr>
          <w:ins w:id="340" w:author="Johana Montejo Rozo" w:date="2016-02-03T09:59:00Z"/>
        </w:trPr>
        <w:tc>
          <w:tcPr>
            <w:tcW w:w="2518" w:type="dxa"/>
          </w:tcPr>
          <w:p w:rsidR="00103FAB" w:rsidRPr="00053744" w:rsidRDefault="00103FAB" w:rsidP="00E75518">
            <w:pPr>
              <w:rPr>
                <w:ins w:id="341" w:author="Johana Montejo Rozo" w:date="2016-02-03T09:59:00Z"/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ins w:id="342" w:author="Johana Montejo Rozo" w:date="2016-02-03T09:59:00Z">
              <w:r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Código</w:t>
              </w:r>
            </w:ins>
          </w:p>
        </w:tc>
        <w:tc>
          <w:tcPr>
            <w:tcW w:w="6515" w:type="dxa"/>
          </w:tcPr>
          <w:p w:rsidR="00103FAB" w:rsidRPr="00053744" w:rsidRDefault="00103FAB" w:rsidP="00E75518">
            <w:pPr>
              <w:rPr>
                <w:ins w:id="343" w:author="Johana Montejo Rozo" w:date="2016-02-03T09:59:00Z"/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ins w:id="344" w:author="Johana Montejo Rozo" w:date="2016-02-03T09:59:00Z">
              <w:r>
                <w:rPr>
                  <w:rFonts w:ascii="Times New Roman" w:hAnsi="Times New Roman" w:cs="Times New Roman"/>
                  <w:color w:val="000000"/>
                </w:rPr>
                <w:t xml:space="preserve">MA_07_07_CO_REC60 </w:t>
              </w:r>
            </w:ins>
          </w:p>
        </w:tc>
      </w:tr>
      <w:tr w:rsidR="00103FAB" w:rsidTr="00E75518">
        <w:trPr>
          <w:ins w:id="345" w:author="Johana Montejo Rozo" w:date="2016-02-03T09:59:00Z"/>
        </w:trPr>
        <w:tc>
          <w:tcPr>
            <w:tcW w:w="2518" w:type="dxa"/>
          </w:tcPr>
          <w:p w:rsidR="00103FAB" w:rsidRDefault="00103FAB" w:rsidP="00E75518">
            <w:pPr>
              <w:rPr>
                <w:ins w:id="346" w:author="Johana Montejo Rozo" w:date="2016-02-03T09:59:00Z"/>
                <w:rFonts w:ascii="Times New Roman" w:hAnsi="Times New Roman" w:cs="Times New Roman"/>
                <w:color w:val="000000"/>
              </w:rPr>
            </w:pPr>
            <w:ins w:id="347" w:author="Johana Montejo Rozo" w:date="2016-02-03T09:59:00Z">
              <w:r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Título</w:t>
              </w:r>
            </w:ins>
          </w:p>
        </w:tc>
        <w:tc>
          <w:tcPr>
            <w:tcW w:w="6515" w:type="dxa"/>
          </w:tcPr>
          <w:p w:rsidR="00103FAB" w:rsidRDefault="00103FAB">
            <w:pPr>
              <w:rPr>
                <w:ins w:id="348" w:author="Johana Montejo Rozo" w:date="2016-02-03T09:59:00Z"/>
                <w:rFonts w:ascii="Times New Roman" w:hAnsi="Times New Roman" w:cs="Times New Roman"/>
                <w:color w:val="000000"/>
              </w:rPr>
            </w:pPr>
            <w:ins w:id="349" w:author="Johana Montejo Rozo" w:date="2016-02-03T09:59:00Z">
              <w:r w:rsidRPr="00103FAB">
                <w:rPr>
                  <w:rFonts w:ascii="Times New Roman" w:hAnsi="Times New Roman" w:cs="Times New Roman"/>
                  <w:color w:val="000000"/>
                </w:rPr>
                <w:t>Proporciones</w:t>
              </w:r>
            </w:ins>
          </w:p>
        </w:tc>
      </w:tr>
      <w:tr w:rsidR="00103FAB" w:rsidTr="00E75518">
        <w:trPr>
          <w:ins w:id="350" w:author="Johana Montejo Rozo" w:date="2016-02-03T09:59:00Z"/>
        </w:trPr>
        <w:tc>
          <w:tcPr>
            <w:tcW w:w="2518" w:type="dxa"/>
          </w:tcPr>
          <w:p w:rsidR="00103FAB" w:rsidRDefault="00103FAB" w:rsidP="00E75518">
            <w:pPr>
              <w:rPr>
                <w:ins w:id="351" w:author="Johana Montejo Rozo" w:date="2016-02-03T09:59:00Z"/>
                <w:rFonts w:ascii="Times New Roman" w:hAnsi="Times New Roman" w:cs="Times New Roman"/>
                <w:color w:val="000000"/>
              </w:rPr>
            </w:pPr>
            <w:ins w:id="352" w:author="Johana Montejo Rozo" w:date="2016-02-03T09:59:00Z">
              <w:r w:rsidRPr="00053744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Descripción</w:t>
              </w:r>
            </w:ins>
          </w:p>
        </w:tc>
        <w:tc>
          <w:tcPr>
            <w:tcW w:w="6515" w:type="dxa"/>
          </w:tcPr>
          <w:p w:rsidR="00103FAB" w:rsidRDefault="00103FAB" w:rsidP="00E75518">
            <w:pPr>
              <w:rPr>
                <w:ins w:id="353" w:author="Johana Montejo Rozo" w:date="2016-02-03T09:59:00Z"/>
                <w:rFonts w:ascii="Times New Roman" w:hAnsi="Times New Roman" w:cs="Times New Roman"/>
                <w:color w:val="000000"/>
              </w:rPr>
            </w:pPr>
            <w:ins w:id="354" w:author="Johana Montejo Rozo" w:date="2016-02-03T09:59:00Z">
              <w:r>
                <w:rPr>
                  <w:rFonts w:ascii="Times New Roman" w:hAnsi="Times New Roman" w:cs="Times New Roman"/>
                  <w:color w:val="000000"/>
                </w:rPr>
                <w:t>Interactivo para</w:t>
              </w:r>
              <w:r w:rsidRPr="00103FAB">
                <w:rPr>
                  <w:rFonts w:ascii="Times New Roman" w:hAnsi="Times New Roman" w:cs="Times New Roman"/>
                  <w:color w:val="000000"/>
                </w:rPr>
                <w:t xml:space="preserve"> presenta</w:t>
              </w:r>
              <w:r>
                <w:rPr>
                  <w:rFonts w:ascii="Times New Roman" w:hAnsi="Times New Roman" w:cs="Times New Roman"/>
                  <w:color w:val="000000"/>
                </w:rPr>
                <w:t>r</w:t>
              </w:r>
              <w:r w:rsidRPr="00103FAB">
                <w:rPr>
                  <w:rFonts w:ascii="Times New Roman" w:hAnsi="Times New Roman" w:cs="Times New Roman"/>
                  <w:color w:val="000000"/>
                </w:rPr>
                <w:t xml:space="preserve"> el concepto de proporción, las clases de proporciones y sus propiedades</w:t>
              </w:r>
            </w:ins>
          </w:p>
        </w:tc>
      </w:tr>
    </w:tbl>
    <w:p w:rsidR="00103FAB" w:rsidRDefault="00103FAB" w:rsidP="00F53DD4">
      <w:pPr>
        <w:spacing w:after="0"/>
        <w:rPr>
          <w:ins w:id="355" w:author="Johana Montejo Rozo" w:date="2016-02-03T09:59:00Z"/>
          <w:rFonts w:ascii="Times New Roman" w:hAnsi="Times New Roman" w:cs="Times New Roman"/>
          <w:color w:val="000000"/>
          <w:lang w:val="es-CO"/>
        </w:rPr>
      </w:pPr>
    </w:p>
    <w:p w:rsidR="00103FAB" w:rsidDel="00103FAB" w:rsidRDefault="00103FAB" w:rsidP="00F53DD4">
      <w:pPr>
        <w:spacing w:after="0"/>
        <w:rPr>
          <w:del w:id="356" w:author="Johana Montejo Rozo" w:date="2016-02-03T09:59:00Z"/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7"/>
        <w:gridCol w:w="6351"/>
      </w:tblGrid>
      <w:tr w:rsidR="00BD7672" w:rsidRPr="00FC3229" w:rsidDel="00103FAB" w:rsidTr="003278E3">
        <w:trPr>
          <w:del w:id="357" w:author="Johana Montejo Rozo" w:date="2016-02-03T09:59:00Z"/>
        </w:trPr>
        <w:tc>
          <w:tcPr>
            <w:tcW w:w="9033" w:type="dxa"/>
            <w:gridSpan w:val="2"/>
            <w:shd w:val="clear" w:color="auto" w:fill="000000" w:themeFill="text1"/>
          </w:tcPr>
          <w:p w:rsidR="00BD7672" w:rsidRPr="00FC3229" w:rsidDel="00103FAB" w:rsidRDefault="00BD7672" w:rsidP="003278E3">
            <w:pPr>
              <w:jc w:val="center"/>
              <w:rPr>
                <w:del w:id="358" w:author="Johana Montejo Rozo" w:date="2016-02-03T09:59:00Z"/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del w:id="359" w:author="Johana Montejo Rozo" w:date="2016-02-03T09:59:00Z">
              <w:r w:rsidRPr="00FC3229" w:rsidDel="00103FAB">
                <w:rPr>
                  <w:rFonts w:ascii="Times New Roman" w:hAnsi="Times New Roman" w:cs="Times New Roman"/>
                  <w:b/>
                  <w:color w:val="FFFFFF" w:themeColor="background1"/>
                  <w:sz w:val="24"/>
                  <w:szCs w:val="24"/>
                </w:rPr>
                <w:delText>Profundiza: recurso nuevo</w:delText>
              </w:r>
            </w:del>
          </w:p>
        </w:tc>
      </w:tr>
      <w:tr w:rsidR="00BD7672" w:rsidRPr="00FC3229" w:rsidDel="00103FAB" w:rsidTr="003278E3">
        <w:trPr>
          <w:del w:id="360" w:author="Johana Montejo Rozo" w:date="2016-02-03T09:59:00Z"/>
        </w:trPr>
        <w:tc>
          <w:tcPr>
            <w:tcW w:w="2518" w:type="dxa"/>
          </w:tcPr>
          <w:p w:rsidR="00BD7672" w:rsidRPr="00FC3229" w:rsidDel="00103FAB" w:rsidRDefault="00BD7672" w:rsidP="003278E3">
            <w:pPr>
              <w:rPr>
                <w:del w:id="361" w:author="Johana Montejo Rozo" w:date="2016-02-03T09:59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del w:id="362" w:author="Johana Montejo Rozo" w:date="2016-02-03T09:59:00Z">
              <w:r w:rsidRPr="00FC3229" w:rsidDel="00103FAB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Código</w:delText>
              </w:r>
            </w:del>
          </w:p>
        </w:tc>
        <w:tc>
          <w:tcPr>
            <w:tcW w:w="6515" w:type="dxa"/>
          </w:tcPr>
          <w:p w:rsidR="00BD7672" w:rsidRPr="00FC3229" w:rsidDel="00103FAB" w:rsidRDefault="00BD7672" w:rsidP="003278E3">
            <w:pPr>
              <w:rPr>
                <w:del w:id="363" w:author="Johana Montejo Rozo" w:date="2016-02-03T09:59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del w:id="364" w:author="Johana Montejo Rozo" w:date="2016-02-03T09:59:00Z">
              <w:r w:rsidRPr="00FC3229" w:rsidDel="00103FAB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MA_07_07</w:delText>
              </w:r>
              <w:r w:rsidDel="00103FAB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_REC6</w:delText>
              </w:r>
              <w:r w:rsidRPr="00FC3229" w:rsidDel="00103FAB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0</w:delText>
              </w:r>
            </w:del>
          </w:p>
        </w:tc>
      </w:tr>
      <w:tr w:rsidR="00BD7672" w:rsidRPr="00FC3229" w:rsidDel="00103FAB" w:rsidTr="003278E3">
        <w:trPr>
          <w:del w:id="365" w:author="Johana Montejo Rozo" w:date="2016-02-03T09:59:00Z"/>
        </w:trPr>
        <w:tc>
          <w:tcPr>
            <w:tcW w:w="2518" w:type="dxa"/>
          </w:tcPr>
          <w:p w:rsidR="00BD7672" w:rsidRPr="00FC3229" w:rsidDel="00103FAB" w:rsidRDefault="00BD7672" w:rsidP="003278E3">
            <w:pPr>
              <w:rPr>
                <w:del w:id="366" w:author="Johana Montejo Rozo" w:date="2016-02-03T09:59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367" w:author="Johana Montejo Rozo" w:date="2016-02-03T09:59:00Z">
              <w:r w:rsidRPr="00FC3229" w:rsidDel="00103FAB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Título</w:delText>
              </w:r>
            </w:del>
          </w:p>
        </w:tc>
        <w:tc>
          <w:tcPr>
            <w:tcW w:w="6515" w:type="dxa"/>
          </w:tcPr>
          <w:p w:rsidR="00BD7672" w:rsidRPr="00FC3229" w:rsidDel="00103FAB" w:rsidRDefault="00BD7672" w:rsidP="003278E3">
            <w:pPr>
              <w:rPr>
                <w:del w:id="368" w:author="Johana Montejo Rozo" w:date="2016-02-03T09:59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369" w:author="Johana Montejo Rozo" w:date="2016-02-03T09:59:00Z">
              <w:r w:rsidRPr="00BD7672" w:rsidDel="00103FAB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Proporciones</w:delText>
              </w:r>
            </w:del>
          </w:p>
        </w:tc>
      </w:tr>
      <w:tr w:rsidR="00BD7672" w:rsidRPr="00FC3229" w:rsidDel="00103FAB" w:rsidTr="003278E3">
        <w:trPr>
          <w:del w:id="370" w:author="Johana Montejo Rozo" w:date="2016-02-03T09:59:00Z"/>
        </w:trPr>
        <w:tc>
          <w:tcPr>
            <w:tcW w:w="2518" w:type="dxa"/>
          </w:tcPr>
          <w:p w:rsidR="00BD7672" w:rsidRPr="00FC3229" w:rsidDel="00103FAB" w:rsidRDefault="00BD7672" w:rsidP="003278E3">
            <w:pPr>
              <w:rPr>
                <w:del w:id="371" w:author="Johana Montejo Rozo" w:date="2016-02-03T09:59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372" w:author="Johana Montejo Rozo" w:date="2016-02-03T09:59:00Z">
              <w:r w:rsidRPr="00FC3229" w:rsidDel="00103FAB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Descripción</w:delText>
              </w:r>
            </w:del>
          </w:p>
        </w:tc>
        <w:tc>
          <w:tcPr>
            <w:tcW w:w="6515" w:type="dxa"/>
          </w:tcPr>
          <w:p w:rsidR="00BD7672" w:rsidRPr="00FC3229" w:rsidDel="00103FAB" w:rsidRDefault="00BD7672" w:rsidP="003278E3">
            <w:pPr>
              <w:rPr>
                <w:del w:id="373" w:author="Johana Montejo Rozo" w:date="2016-02-03T09:59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374" w:author="Johana Montejo Rozo" w:date="2016-02-03T09:59:00Z">
              <w:r w:rsidRPr="00BD7672" w:rsidDel="00103FAB">
                <w:rPr>
                  <w:rFonts w:ascii="Times New Roman" w:hAnsi="Times New Roman" w:cs="Times New Roman"/>
                  <w:sz w:val="24"/>
                  <w:szCs w:val="24"/>
                </w:rPr>
                <w:delText>Interactivo que presenta el concepto de proporción, las clases de proporciones y sus propiedades</w:delText>
              </w:r>
            </w:del>
          </w:p>
        </w:tc>
      </w:tr>
    </w:tbl>
    <w:p w:rsidR="009120A8" w:rsidDel="00103FAB" w:rsidRDefault="009120A8" w:rsidP="00F53DD4">
      <w:pPr>
        <w:spacing w:after="0"/>
        <w:rPr>
          <w:del w:id="375" w:author="Johana Montejo Rozo" w:date="2016-02-03T10:00:00Z"/>
          <w:rFonts w:ascii="Times New Roman" w:hAnsi="Times New Roman" w:cs="Times New Roman"/>
          <w:color w:val="000000"/>
          <w:lang w:val="es-CO"/>
        </w:rPr>
      </w:pPr>
    </w:p>
    <w:p w:rsidR="00BD7672" w:rsidRDefault="00BD7672" w:rsidP="00F53DD4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6"/>
        <w:gridCol w:w="6342"/>
      </w:tblGrid>
      <w:tr w:rsidR="000067AF" w:rsidRPr="005D1738" w:rsidTr="00DB6CE9">
        <w:tc>
          <w:tcPr>
            <w:tcW w:w="8978" w:type="dxa"/>
            <w:gridSpan w:val="2"/>
            <w:shd w:val="clear" w:color="auto" w:fill="000000" w:themeFill="text1"/>
          </w:tcPr>
          <w:p w:rsidR="000067AF" w:rsidRPr="005D1738" w:rsidRDefault="000067AF" w:rsidP="00DB6CE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0067AF" w:rsidRPr="00726376" w:rsidTr="00DB6CE9">
        <w:tc>
          <w:tcPr>
            <w:tcW w:w="2518" w:type="dxa"/>
          </w:tcPr>
          <w:p w:rsidR="000067AF" w:rsidRPr="00726376" w:rsidRDefault="000067AF" w:rsidP="00DB6CE9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0067AF" w:rsidRPr="00103FAB" w:rsidRDefault="001D2DEA" w:rsidP="001D2DEA">
            <w:pPr>
              <w:rPr>
                <w:rFonts w:ascii="Times" w:hAnsi="Times"/>
                <w:sz w:val="18"/>
                <w:szCs w:val="18"/>
                <w:rPrChange w:id="376" w:author="Johana Montejo Rozo" w:date="2016-02-03T10:00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</w:pPr>
            <w:r w:rsidRPr="00103FAB">
              <w:rPr>
                <w:rFonts w:ascii="Times" w:hAnsi="Times"/>
                <w:sz w:val="18"/>
                <w:szCs w:val="18"/>
                <w:rPrChange w:id="377" w:author="Johana Montejo Rozo" w:date="2016-02-03T10:00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>Una proporción es la igualdad entre dos razones</w:t>
            </w:r>
            <w:del w:id="378" w:author="mercyranjel" w:date="2016-01-25T12:19:00Z">
              <w:r w:rsidR="00387B07" w:rsidRPr="00103FAB" w:rsidDel="003278E3">
                <w:rPr>
                  <w:rFonts w:ascii="Times" w:hAnsi="Times"/>
                  <w:sz w:val="18"/>
                  <w:szCs w:val="18"/>
                  <w:rPrChange w:id="379" w:author="Johana Montejo Rozo" w:date="2016-02-03T10:00:00Z">
                    <w:rPr>
                      <w:rFonts w:ascii="Times" w:hAnsi="Times"/>
                      <w:b/>
                      <w:sz w:val="18"/>
                      <w:szCs w:val="18"/>
                    </w:rPr>
                  </w:rPrChange>
                </w:rPr>
                <w:delText>,</w:delText>
              </w:r>
            </w:del>
            <w:ins w:id="380" w:author="mercyranjel" w:date="2016-01-25T12:19:00Z">
              <w:r w:rsidR="003278E3" w:rsidRPr="00103FAB">
                <w:rPr>
                  <w:rFonts w:ascii="Times" w:hAnsi="Times"/>
                  <w:sz w:val="18"/>
                  <w:szCs w:val="18"/>
                  <w:rPrChange w:id="381" w:author="Johana Montejo Rozo" w:date="2016-02-03T10:00:00Z">
                    <w:rPr>
                      <w:rFonts w:ascii="Times" w:hAnsi="Times"/>
                      <w:b/>
                      <w:sz w:val="18"/>
                      <w:szCs w:val="18"/>
                    </w:rPr>
                  </w:rPrChange>
                </w:rPr>
                <w:t>;</w:t>
              </w:r>
            </w:ins>
            <w:r w:rsidR="00387B07" w:rsidRPr="00103FAB">
              <w:rPr>
                <w:rFonts w:ascii="Times" w:hAnsi="Times"/>
                <w:sz w:val="18"/>
                <w:szCs w:val="18"/>
                <w:rPrChange w:id="382" w:author="Johana Montejo Rozo" w:date="2016-02-03T10:00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 xml:space="preserve"> se puede escribir de dos formas:</w:t>
            </w:r>
          </w:p>
          <w:p w:rsidR="00387B07" w:rsidRPr="00103FAB" w:rsidRDefault="00387B07" w:rsidP="00387B07">
            <w:pPr>
              <w:jc w:val="center"/>
              <w:rPr>
                <w:rFonts w:ascii="Times" w:hAnsi="Times"/>
                <w:i/>
                <w:sz w:val="18"/>
                <w:szCs w:val="18"/>
                <w:rPrChange w:id="383" w:author="Johana Montejo Rozo" w:date="2016-02-03T10:00:00Z">
                  <w:rPr>
                    <w:rFonts w:ascii="Times" w:hAnsi="Times"/>
                    <w:b/>
                    <w:i/>
                    <w:sz w:val="18"/>
                    <w:szCs w:val="18"/>
                  </w:rPr>
                </w:rPrChange>
              </w:rPr>
            </w:pPr>
            <w:r w:rsidRPr="00103FAB">
              <w:rPr>
                <w:rFonts w:ascii="Times" w:hAnsi="Times"/>
                <w:i/>
                <w:sz w:val="18"/>
                <w:szCs w:val="18"/>
                <w:rPrChange w:id="384" w:author="Johana Montejo Rozo" w:date="2016-02-03T10:00:00Z">
                  <w:rPr>
                    <w:rFonts w:ascii="Times" w:hAnsi="Times"/>
                    <w:b/>
                    <w:i/>
                    <w:sz w:val="18"/>
                    <w:szCs w:val="18"/>
                  </w:rPr>
                </w:rPrChange>
              </w:rPr>
              <w:t>a:b</w:t>
            </w:r>
            <w:r w:rsidR="00B31B48" w:rsidRPr="00103FAB">
              <w:rPr>
                <w:rFonts w:ascii="Times" w:hAnsi="Times"/>
                <w:i/>
                <w:sz w:val="18"/>
                <w:szCs w:val="18"/>
                <w:rPrChange w:id="385" w:author="Johana Montejo Rozo" w:date="2016-02-03T10:00:00Z">
                  <w:rPr>
                    <w:rFonts w:ascii="Times" w:hAnsi="Times"/>
                    <w:b/>
                    <w:i/>
                    <w:sz w:val="18"/>
                    <w:szCs w:val="18"/>
                  </w:rPr>
                </w:rPrChange>
              </w:rPr>
              <w:t xml:space="preserve"> </w:t>
            </w:r>
            <w:r w:rsidRPr="00103FAB">
              <w:rPr>
                <w:rFonts w:ascii="Times" w:hAnsi="Times"/>
                <w:i/>
                <w:sz w:val="18"/>
                <w:szCs w:val="18"/>
                <w:rPrChange w:id="386" w:author="Johana Montejo Rozo" w:date="2016-02-03T10:00:00Z">
                  <w:rPr>
                    <w:rFonts w:ascii="Times" w:hAnsi="Times"/>
                    <w:b/>
                    <w:i/>
                    <w:sz w:val="18"/>
                    <w:szCs w:val="18"/>
                  </w:rPr>
                </w:rPrChange>
              </w:rPr>
              <w:t>=</w:t>
            </w:r>
            <w:r w:rsidR="00B31B48" w:rsidRPr="00103FAB">
              <w:rPr>
                <w:rFonts w:ascii="Times" w:hAnsi="Times"/>
                <w:i/>
                <w:sz w:val="18"/>
                <w:szCs w:val="18"/>
                <w:rPrChange w:id="387" w:author="Johana Montejo Rozo" w:date="2016-02-03T10:00:00Z">
                  <w:rPr>
                    <w:rFonts w:ascii="Times" w:hAnsi="Times"/>
                    <w:b/>
                    <w:i/>
                    <w:sz w:val="18"/>
                    <w:szCs w:val="18"/>
                  </w:rPr>
                </w:rPrChange>
              </w:rPr>
              <w:t xml:space="preserve"> </w:t>
            </w:r>
            <w:r w:rsidRPr="00103FAB">
              <w:rPr>
                <w:rFonts w:ascii="Times" w:hAnsi="Times"/>
                <w:i/>
                <w:sz w:val="18"/>
                <w:szCs w:val="18"/>
                <w:rPrChange w:id="388" w:author="Johana Montejo Rozo" w:date="2016-02-03T10:00:00Z">
                  <w:rPr>
                    <w:rFonts w:ascii="Times" w:hAnsi="Times"/>
                    <w:b/>
                    <w:i/>
                    <w:sz w:val="18"/>
                    <w:szCs w:val="18"/>
                  </w:rPr>
                </w:rPrChange>
              </w:rPr>
              <w:t xml:space="preserve">c:d </w:t>
            </w:r>
            <w:del w:id="389" w:author="mercyranjel" w:date="2016-01-25T12:20:00Z">
              <w:r w:rsidRPr="00103FAB" w:rsidDel="003278E3">
                <w:rPr>
                  <w:rFonts w:ascii="Times" w:hAnsi="Times"/>
                  <w:i/>
                  <w:sz w:val="18"/>
                  <w:szCs w:val="18"/>
                  <w:rPrChange w:id="390" w:author="Johana Montejo Rozo" w:date="2016-02-03T10:00:00Z">
                    <w:rPr>
                      <w:rFonts w:ascii="Times" w:hAnsi="Times"/>
                      <w:b/>
                      <w:i/>
                      <w:sz w:val="18"/>
                      <w:szCs w:val="18"/>
                    </w:rPr>
                  </w:rPrChange>
                </w:rPr>
                <w:delText>,</w:delText>
              </w:r>
            </w:del>
            <w:r w:rsidR="00535E25" w:rsidRPr="00103FAB">
              <w:rPr>
                <w:rFonts w:ascii="Times" w:hAnsi="Times"/>
                <w:sz w:val="18"/>
                <w:szCs w:val="18"/>
                <w:rPrChange w:id="391" w:author="Johana Montejo Rozo" w:date="2016-02-03T10:00:00Z">
                  <w:rPr>
                    <w:rFonts w:ascii="Times" w:hAnsi="Times"/>
                    <w:b/>
                    <w:i/>
                    <w:sz w:val="18"/>
                    <w:szCs w:val="18"/>
                  </w:rPr>
                </w:rPrChange>
              </w:rPr>
              <w:t>o</w:t>
            </w:r>
            <w:del w:id="392" w:author="mercyranjel" w:date="2016-01-25T12:20:00Z">
              <w:r w:rsidRPr="00103FAB" w:rsidDel="003278E3">
                <w:rPr>
                  <w:rFonts w:ascii="Times" w:hAnsi="Times"/>
                  <w:i/>
                  <w:sz w:val="18"/>
                  <w:szCs w:val="18"/>
                  <w:rPrChange w:id="393" w:author="Johana Montejo Rozo" w:date="2016-02-03T10:00:00Z">
                    <w:rPr>
                      <w:rFonts w:ascii="Times" w:hAnsi="Times"/>
                      <w:b/>
                      <w:i/>
                      <w:sz w:val="18"/>
                      <w:szCs w:val="18"/>
                    </w:rPr>
                  </w:rPrChange>
                </w:rPr>
                <w:delText>,</w:delText>
              </w:r>
            </w:del>
            <w:r w:rsidRPr="00103FAB">
              <w:rPr>
                <w:rFonts w:ascii="Times" w:hAnsi="Times"/>
                <w:i/>
                <w:sz w:val="18"/>
                <w:szCs w:val="18"/>
                <w:rPrChange w:id="394" w:author="Johana Montejo Rozo" w:date="2016-02-03T10:00:00Z">
                  <w:rPr>
                    <w:rFonts w:ascii="Times" w:hAnsi="Times"/>
                    <w:b/>
                    <w:i/>
                    <w:sz w:val="18"/>
                    <w:szCs w:val="18"/>
                  </w:rPr>
                </w:rPrChange>
              </w:rPr>
              <w:t xml:space="preserve"> a/b</w:t>
            </w:r>
            <w:r w:rsidR="00B31B48" w:rsidRPr="00103FAB">
              <w:rPr>
                <w:rFonts w:ascii="Times" w:hAnsi="Times"/>
                <w:i/>
                <w:sz w:val="18"/>
                <w:szCs w:val="18"/>
                <w:rPrChange w:id="395" w:author="Johana Montejo Rozo" w:date="2016-02-03T10:00:00Z">
                  <w:rPr>
                    <w:rFonts w:ascii="Times" w:hAnsi="Times"/>
                    <w:b/>
                    <w:i/>
                    <w:sz w:val="18"/>
                    <w:szCs w:val="18"/>
                  </w:rPr>
                </w:rPrChange>
              </w:rPr>
              <w:t xml:space="preserve"> </w:t>
            </w:r>
            <w:r w:rsidRPr="00103FAB">
              <w:rPr>
                <w:rFonts w:ascii="Times" w:hAnsi="Times"/>
                <w:i/>
                <w:sz w:val="18"/>
                <w:szCs w:val="18"/>
                <w:rPrChange w:id="396" w:author="Johana Montejo Rozo" w:date="2016-02-03T10:00:00Z">
                  <w:rPr>
                    <w:rFonts w:ascii="Times" w:hAnsi="Times"/>
                    <w:b/>
                    <w:i/>
                    <w:sz w:val="18"/>
                    <w:szCs w:val="18"/>
                  </w:rPr>
                </w:rPrChange>
              </w:rPr>
              <w:t>=</w:t>
            </w:r>
            <w:r w:rsidR="00B31B48" w:rsidRPr="00103FAB">
              <w:rPr>
                <w:rFonts w:ascii="Times" w:hAnsi="Times"/>
                <w:i/>
                <w:sz w:val="18"/>
                <w:szCs w:val="18"/>
                <w:rPrChange w:id="397" w:author="Johana Montejo Rozo" w:date="2016-02-03T10:00:00Z">
                  <w:rPr>
                    <w:rFonts w:ascii="Times" w:hAnsi="Times"/>
                    <w:b/>
                    <w:i/>
                    <w:sz w:val="18"/>
                    <w:szCs w:val="18"/>
                  </w:rPr>
                </w:rPrChange>
              </w:rPr>
              <w:t xml:space="preserve"> </w:t>
            </w:r>
            <w:r w:rsidRPr="00103FAB">
              <w:rPr>
                <w:rFonts w:ascii="Times" w:hAnsi="Times"/>
                <w:i/>
                <w:sz w:val="18"/>
                <w:szCs w:val="18"/>
                <w:rPrChange w:id="398" w:author="Johana Montejo Rozo" w:date="2016-02-03T10:00:00Z">
                  <w:rPr>
                    <w:rFonts w:ascii="Times" w:hAnsi="Times"/>
                    <w:b/>
                    <w:i/>
                    <w:sz w:val="18"/>
                    <w:szCs w:val="18"/>
                  </w:rPr>
                </w:rPrChange>
              </w:rPr>
              <w:t>c/d</w:t>
            </w:r>
          </w:p>
          <w:p w:rsidR="00885AD1" w:rsidRPr="00103FAB" w:rsidRDefault="00885AD1" w:rsidP="00885AD1">
            <w:pPr>
              <w:rPr>
                <w:rFonts w:ascii="Times" w:hAnsi="Times"/>
                <w:sz w:val="18"/>
                <w:szCs w:val="18"/>
                <w:rPrChange w:id="399" w:author="Johana Montejo Rozo" w:date="2016-02-03T10:00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</w:pPr>
            <w:r w:rsidRPr="00103FAB">
              <w:rPr>
                <w:rFonts w:ascii="Times" w:hAnsi="Times"/>
                <w:sz w:val="18"/>
                <w:szCs w:val="18"/>
                <w:rPrChange w:id="400" w:author="Johana Montejo Rozo" w:date="2016-02-03T10:00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>y se lee:</w:t>
            </w:r>
          </w:p>
          <w:p w:rsidR="005931CB" w:rsidRDefault="00885AD1">
            <w:pPr>
              <w:jc w:val="center"/>
              <w:rPr>
                <w:rFonts w:ascii="Times" w:hAnsi="Times"/>
                <w:b/>
                <w:sz w:val="18"/>
                <w:szCs w:val="18"/>
                <w:lang w:val="es-ES_tradnl"/>
              </w:rPr>
              <w:pPrChange w:id="401" w:author="mercyranjel" w:date="2016-01-25T12:20:00Z">
                <w:pPr>
                  <w:spacing w:after="200"/>
                  <w:jc w:val="center"/>
                </w:pPr>
              </w:pPrChange>
            </w:pPr>
            <w:del w:id="402" w:author="mercyranjel" w:date="2016-01-25T12:20:00Z">
              <w:r w:rsidRPr="00103FAB" w:rsidDel="003278E3">
                <w:rPr>
                  <w:rFonts w:ascii="Times" w:hAnsi="Times"/>
                  <w:sz w:val="18"/>
                  <w:szCs w:val="18"/>
                  <w:rPrChange w:id="403" w:author="Johana Montejo Rozo" w:date="2016-02-03T10:00:00Z">
                    <w:rPr>
                      <w:rFonts w:ascii="Times" w:hAnsi="Times"/>
                      <w:b/>
                      <w:sz w:val="18"/>
                      <w:szCs w:val="18"/>
                    </w:rPr>
                  </w:rPrChange>
                </w:rPr>
                <w:delText>“</w:delText>
              </w:r>
            </w:del>
            <w:r w:rsidRPr="00103FAB">
              <w:rPr>
                <w:rFonts w:ascii="Times" w:hAnsi="Times"/>
                <w:i/>
                <w:sz w:val="18"/>
                <w:szCs w:val="18"/>
                <w:rPrChange w:id="404" w:author="Johana Montejo Rozo" w:date="2016-02-03T10:00:00Z">
                  <w:rPr>
                    <w:rFonts w:ascii="Times" w:hAnsi="Times"/>
                    <w:b/>
                    <w:i/>
                    <w:sz w:val="18"/>
                    <w:szCs w:val="18"/>
                  </w:rPr>
                </w:rPrChange>
              </w:rPr>
              <w:t>a</w:t>
            </w:r>
            <w:r w:rsidRPr="00103FAB">
              <w:rPr>
                <w:rFonts w:ascii="Times" w:hAnsi="Times"/>
                <w:sz w:val="18"/>
                <w:szCs w:val="18"/>
                <w:rPrChange w:id="405" w:author="Johana Montejo Rozo" w:date="2016-02-03T10:00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 xml:space="preserve"> es a </w:t>
            </w:r>
            <w:r w:rsidRPr="00103FAB">
              <w:rPr>
                <w:rFonts w:ascii="Times" w:hAnsi="Times"/>
                <w:i/>
                <w:sz w:val="18"/>
                <w:szCs w:val="18"/>
                <w:rPrChange w:id="406" w:author="Johana Montejo Rozo" w:date="2016-02-03T10:00:00Z">
                  <w:rPr>
                    <w:rFonts w:ascii="Times" w:hAnsi="Times"/>
                    <w:b/>
                    <w:i/>
                    <w:sz w:val="18"/>
                    <w:szCs w:val="18"/>
                  </w:rPr>
                </w:rPrChange>
              </w:rPr>
              <w:t>b</w:t>
            </w:r>
            <w:del w:id="407" w:author="mercyranjel" w:date="2016-01-25T12:20:00Z">
              <w:r w:rsidRPr="00103FAB" w:rsidDel="003278E3">
                <w:rPr>
                  <w:rFonts w:ascii="Times" w:hAnsi="Times"/>
                  <w:sz w:val="18"/>
                  <w:szCs w:val="18"/>
                  <w:rPrChange w:id="408" w:author="Johana Montejo Rozo" w:date="2016-02-03T10:00:00Z">
                    <w:rPr>
                      <w:rFonts w:ascii="Times" w:hAnsi="Times"/>
                      <w:b/>
                      <w:sz w:val="18"/>
                      <w:szCs w:val="18"/>
                    </w:rPr>
                  </w:rPrChange>
                </w:rPr>
                <w:delText>,</w:delText>
              </w:r>
            </w:del>
            <w:r w:rsidRPr="00103FAB">
              <w:rPr>
                <w:rFonts w:ascii="Times" w:hAnsi="Times"/>
                <w:sz w:val="18"/>
                <w:szCs w:val="18"/>
                <w:rPrChange w:id="409" w:author="Johana Montejo Rozo" w:date="2016-02-03T10:00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 xml:space="preserve"> como</w:t>
            </w:r>
            <w:del w:id="410" w:author="mercyranjel" w:date="2016-01-25T12:20:00Z">
              <w:r w:rsidRPr="00103FAB" w:rsidDel="003278E3">
                <w:rPr>
                  <w:rFonts w:ascii="Times" w:hAnsi="Times"/>
                  <w:sz w:val="18"/>
                  <w:szCs w:val="18"/>
                  <w:rPrChange w:id="411" w:author="Johana Montejo Rozo" w:date="2016-02-03T10:00:00Z">
                    <w:rPr>
                      <w:rFonts w:ascii="Times" w:hAnsi="Times"/>
                      <w:b/>
                      <w:sz w:val="18"/>
                      <w:szCs w:val="18"/>
                    </w:rPr>
                  </w:rPrChange>
                </w:rPr>
                <w:delText>,</w:delText>
              </w:r>
            </w:del>
            <w:r w:rsidRPr="00103FAB">
              <w:rPr>
                <w:rFonts w:ascii="Times" w:hAnsi="Times"/>
                <w:sz w:val="18"/>
                <w:szCs w:val="18"/>
                <w:rPrChange w:id="412" w:author="Johana Montejo Rozo" w:date="2016-02-03T10:00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 xml:space="preserve"> </w:t>
            </w:r>
            <w:r w:rsidRPr="00103FAB">
              <w:rPr>
                <w:rFonts w:ascii="Times" w:hAnsi="Times"/>
                <w:i/>
                <w:sz w:val="18"/>
                <w:szCs w:val="18"/>
                <w:rPrChange w:id="413" w:author="Johana Montejo Rozo" w:date="2016-02-03T10:00:00Z">
                  <w:rPr>
                    <w:rFonts w:ascii="Times" w:hAnsi="Times"/>
                    <w:b/>
                    <w:i/>
                    <w:sz w:val="18"/>
                    <w:szCs w:val="18"/>
                  </w:rPr>
                </w:rPrChange>
              </w:rPr>
              <w:t xml:space="preserve">c </w:t>
            </w:r>
            <w:r w:rsidRPr="00103FAB">
              <w:rPr>
                <w:rFonts w:ascii="Times" w:hAnsi="Times"/>
                <w:sz w:val="18"/>
                <w:szCs w:val="18"/>
                <w:rPrChange w:id="414" w:author="Johana Montejo Rozo" w:date="2016-02-03T10:00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 xml:space="preserve">es a </w:t>
            </w:r>
            <w:r w:rsidRPr="00103FAB">
              <w:rPr>
                <w:rFonts w:ascii="Times" w:hAnsi="Times"/>
                <w:i/>
                <w:sz w:val="18"/>
                <w:szCs w:val="18"/>
                <w:rPrChange w:id="415" w:author="Johana Montejo Rozo" w:date="2016-02-03T10:00:00Z">
                  <w:rPr>
                    <w:rFonts w:ascii="Times" w:hAnsi="Times"/>
                    <w:b/>
                    <w:i/>
                    <w:sz w:val="18"/>
                    <w:szCs w:val="18"/>
                  </w:rPr>
                </w:rPrChange>
              </w:rPr>
              <w:t>d</w:t>
            </w:r>
            <w:del w:id="416" w:author="mercyranjel" w:date="2016-01-25T12:20:00Z">
              <w:r w:rsidDel="003278E3">
                <w:rPr>
                  <w:rFonts w:ascii="Times" w:hAnsi="Times"/>
                  <w:b/>
                  <w:sz w:val="18"/>
                  <w:szCs w:val="18"/>
                </w:rPr>
                <w:delText>”</w:delText>
              </w:r>
            </w:del>
          </w:p>
        </w:tc>
      </w:tr>
    </w:tbl>
    <w:p w:rsidR="00FA4A9D" w:rsidRDefault="00FA4A9D" w:rsidP="00F53DD4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5"/>
        <w:gridCol w:w="6343"/>
      </w:tblGrid>
      <w:tr w:rsidR="003E245B" w:rsidRPr="005D1738" w:rsidTr="00DB6CE9">
        <w:tc>
          <w:tcPr>
            <w:tcW w:w="8978" w:type="dxa"/>
            <w:gridSpan w:val="2"/>
            <w:shd w:val="clear" w:color="auto" w:fill="000000" w:themeFill="text1"/>
          </w:tcPr>
          <w:p w:rsidR="003E245B" w:rsidRPr="005D1738" w:rsidRDefault="003E245B" w:rsidP="00DB6CE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3E245B" w:rsidRPr="00726376" w:rsidTr="00DB6CE9">
        <w:tc>
          <w:tcPr>
            <w:tcW w:w="2518" w:type="dxa"/>
          </w:tcPr>
          <w:p w:rsidR="003E245B" w:rsidRPr="00726376" w:rsidRDefault="003E245B" w:rsidP="00DB6CE9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:rsidR="003E245B" w:rsidRPr="00726376" w:rsidRDefault="003E245B" w:rsidP="00DB6CE9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Elementos de una proporción</w:t>
            </w:r>
          </w:p>
        </w:tc>
      </w:tr>
      <w:tr w:rsidR="003E245B" w:rsidTr="00DB6CE9">
        <w:tc>
          <w:tcPr>
            <w:tcW w:w="2518" w:type="dxa"/>
          </w:tcPr>
          <w:p w:rsidR="003E245B" w:rsidRDefault="003E245B" w:rsidP="00DB6CE9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3E245B" w:rsidRPr="00EA603E" w:rsidRDefault="00EA603E" w:rsidP="00B31B4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En </w:t>
            </w:r>
            <w:r w:rsidR="00B31B48">
              <w:rPr>
                <w:rFonts w:ascii="Times" w:hAnsi="Times"/>
              </w:rPr>
              <w:t xml:space="preserve">la </w:t>
            </w:r>
            <w:r>
              <w:rPr>
                <w:rFonts w:ascii="Times" w:hAnsi="Times"/>
              </w:rPr>
              <w:t xml:space="preserve">proporción  </w:t>
            </w:r>
            <w:r w:rsidRPr="00311F5F">
              <w:rPr>
                <w:rFonts w:ascii="Times" w:hAnsi="Times"/>
                <w:b/>
                <w:i/>
                <w:color w:val="FF0000"/>
                <w:lang w:val="es-ES_tradnl"/>
              </w:rPr>
              <w:t>a</w:t>
            </w:r>
            <w:r w:rsidRPr="00EA603E">
              <w:rPr>
                <w:rFonts w:ascii="Times" w:hAnsi="Times"/>
                <w:b/>
                <w:i/>
                <w:lang w:val="es-ES_tradnl"/>
              </w:rPr>
              <w:t>:</w:t>
            </w:r>
            <w:r w:rsidRPr="00311F5F">
              <w:rPr>
                <w:rFonts w:ascii="Times" w:hAnsi="Times"/>
                <w:b/>
                <w:i/>
                <w:color w:val="548DD4" w:themeColor="text2" w:themeTint="99"/>
                <w:lang w:val="es-ES_tradnl"/>
              </w:rPr>
              <w:t>b</w:t>
            </w:r>
            <w:r w:rsidR="00B31B48">
              <w:rPr>
                <w:rFonts w:ascii="Times" w:hAnsi="Times"/>
                <w:b/>
                <w:i/>
                <w:color w:val="548DD4" w:themeColor="text2" w:themeTint="99"/>
                <w:lang w:val="es-ES_tradnl"/>
              </w:rPr>
              <w:t xml:space="preserve"> </w:t>
            </w:r>
            <w:r w:rsidRPr="00311F5F">
              <w:rPr>
                <w:rFonts w:ascii="Times" w:hAnsi="Times"/>
                <w:b/>
                <w:i/>
                <w:lang w:val="es-ES_tradnl"/>
              </w:rPr>
              <w:t>=</w:t>
            </w:r>
            <w:r w:rsidR="00B31B48">
              <w:rPr>
                <w:rFonts w:ascii="Times" w:hAnsi="Times"/>
                <w:b/>
                <w:i/>
                <w:lang w:val="es-ES_tradnl"/>
              </w:rPr>
              <w:t xml:space="preserve"> </w:t>
            </w:r>
            <w:r w:rsidRPr="00311F5F">
              <w:rPr>
                <w:rFonts w:ascii="Times" w:hAnsi="Times"/>
                <w:b/>
                <w:i/>
                <w:color w:val="548DD4" w:themeColor="text2" w:themeTint="99"/>
                <w:lang w:val="es-ES_tradnl"/>
              </w:rPr>
              <w:t>c</w:t>
            </w:r>
            <w:r w:rsidRPr="00EA603E">
              <w:rPr>
                <w:rFonts w:ascii="Times" w:hAnsi="Times"/>
                <w:b/>
                <w:i/>
                <w:lang w:val="es-ES_tradnl"/>
              </w:rPr>
              <w:t>:</w:t>
            </w:r>
            <w:r w:rsidRPr="00311F5F">
              <w:rPr>
                <w:rFonts w:ascii="Times" w:hAnsi="Times"/>
                <w:b/>
                <w:i/>
                <w:color w:val="FF0000"/>
                <w:lang w:val="es-ES_tradnl"/>
              </w:rPr>
              <w:t>d</w:t>
            </w:r>
            <w:r>
              <w:rPr>
                <w:rFonts w:ascii="Times" w:hAnsi="Times"/>
                <w:b/>
                <w:i/>
                <w:lang w:val="es-ES_tradnl"/>
              </w:rPr>
              <w:t xml:space="preserve">, </w:t>
            </w:r>
            <w:r w:rsidRPr="00311F5F">
              <w:rPr>
                <w:rFonts w:ascii="Times" w:hAnsi="Times"/>
                <w:b/>
                <w:i/>
                <w:color w:val="FF0000"/>
                <w:lang w:val="es-ES_tradnl"/>
              </w:rPr>
              <w:t>a</w:t>
            </w:r>
            <w:r>
              <w:rPr>
                <w:rFonts w:ascii="Times" w:hAnsi="Times"/>
                <w:b/>
                <w:i/>
                <w:lang w:val="es-ES_tradnl"/>
              </w:rPr>
              <w:t xml:space="preserve"> </w:t>
            </w:r>
            <w:r>
              <w:rPr>
                <w:rFonts w:ascii="Times" w:hAnsi="Times"/>
                <w:lang w:val="es-ES_tradnl"/>
              </w:rPr>
              <w:t xml:space="preserve">y </w:t>
            </w:r>
            <w:r w:rsidRPr="00311F5F">
              <w:rPr>
                <w:rFonts w:ascii="Times" w:hAnsi="Times"/>
                <w:b/>
                <w:i/>
                <w:color w:val="FF0000"/>
                <w:lang w:val="es-ES_tradnl"/>
              </w:rPr>
              <w:t>d</w:t>
            </w:r>
            <w:r>
              <w:rPr>
                <w:rFonts w:ascii="Times" w:hAnsi="Times"/>
                <w:b/>
                <w:i/>
                <w:lang w:val="es-ES_tradnl"/>
              </w:rPr>
              <w:t xml:space="preserve"> </w:t>
            </w:r>
            <w:r>
              <w:rPr>
                <w:rFonts w:ascii="Times" w:hAnsi="Times"/>
                <w:lang w:val="es-ES_tradnl"/>
              </w:rPr>
              <w:t xml:space="preserve">se llaman </w:t>
            </w:r>
            <w:r w:rsidRPr="00EA603E">
              <w:rPr>
                <w:rFonts w:ascii="Times" w:hAnsi="Times"/>
                <w:b/>
                <w:lang w:val="es-ES_tradnl"/>
              </w:rPr>
              <w:t>extremos</w:t>
            </w:r>
            <w:r>
              <w:rPr>
                <w:rFonts w:ascii="Times" w:hAnsi="Times"/>
                <w:lang w:val="es-ES_tradnl"/>
              </w:rPr>
              <w:t xml:space="preserve">, </w:t>
            </w:r>
            <w:r w:rsidRPr="00EA603E">
              <w:rPr>
                <w:rFonts w:ascii="Times" w:hAnsi="Times"/>
                <w:b/>
                <w:i/>
                <w:lang w:val="es-ES_tradnl"/>
              </w:rPr>
              <w:t>b</w:t>
            </w:r>
            <w:r>
              <w:rPr>
                <w:rFonts w:ascii="Times" w:hAnsi="Times"/>
                <w:b/>
                <w:i/>
                <w:lang w:val="es-ES_tradnl"/>
              </w:rPr>
              <w:t xml:space="preserve"> </w:t>
            </w:r>
            <w:r>
              <w:rPr>
                <w:rFonts w:ascii="Times" w:hAnsi="Times"/>
                <w:lang w:val="es-ES_tradnl"/>
              </w:rPr>
              <w:t xml:space="preserve">y </w:t>
            </w:r>
            <w:r w:rsidRPr="00EA603E">
              <w:rPr>
                <w:rFonts w:ascii="Times" w:hAnsi="Times"/>
                <w:b/>
                <w:i/>
                <w:lang w:val="es-ES_tradnl"/>
              </w:rPr>
              <w:t>c</w:t>
            </w:r>
            <w:r>
              <w:rPr>
                <w:rFonts w:ascii="Times" w:hAnsi="Times"/>
                <w:b/>
                <w:i/>
                <w:lang w:val="es-ES_tradnl"/>
              </w:rPr>
              <w:t xml:space="preserve"> </w:t>
            </w:r>
            <w:r>
              <w:rPr>
                <w:rFonts w:ascii="Times" w:hAnsi="Times"/>
                <w:lang w:val="es-ES_tradnl"/>
              </w:rPr>
              <w:t xml:space="preserve">se llaman </w:t>
            </w:r>
            <w:r w:rsidRPr="00EA603E">
              <w:rPr>
                <w:rFonts w:ascii="Times" w:hAnsi="Times"/>
                <w:b/>
                <w:lang w:val="es-ES_tradnl"/>
              </w:rPr>
              <w:t>medios</w:t>
            </w:r>
            <w:r>
              <w:rPr>
                <w:rFonts w:ascii="Times" w:hAnsi="Times"/>
                <w:lang w:val="es-ES_tradnl"/>
              </w:rPr>
              <w:t>.</w:t>
            </w:r>
          </w:p>
        </w:tc>
      </w:tr>
    </w:tbl>
    <w:p w:rsidR="009120A8" w:rsidRPr="00F53DD4" w:rsidRDefault="009120A8" w:rsidP="00F53DD4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F53DD4" w:rsidRDefault="00FB0CF6" w:rsidP="00081745">
      <w:pPr>
        <w:spacing w:after="0"/>
        <w:rPr>
          <w:ins w:id="417" w:author="Johana Montejo Rozo" w:date="2016-02-03T10:01:00Z"/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En la web [</w:t>
      </w:r>
      <w:hyperlink r:id="rId12" w:history="1">
        <w:r w:rsidRPr="00FB0CF6">
          <w:rPr>
            <w:rStyle w:val="Hipervnculo"/>
            <w:rFonts w:ascii="Times New Roman" w:hAnsi="Times New Roman" w:cs="Times New Roman"/>
            <w:lang w:val="es-CO"/>
          </w:rPr>
          <w:t>VER</w:t>
        </w:r>
      </w:hyperlink>
      <w:r>
        <w:rPr>
          <w:rFonts w:ascii="Times New Roman" w:hAnsi="Times New Roman" w:cs="Times New Roman"/>
          <w:color w:val="000000"/>
          <w:lang w:val="es-CO"/>
        </w:rPr>
        <w:t>] puedes leer m</w:t>
      </w:r>
      <w:r w:rsidR="00CC02FA">
        <w:rPr>
          <w:rFonts w:ascii="Times New Roman" w:hAnsi="Times New Roman" w:cs="Times New Roman"/>
          <w:color w:val="000000"/>
          <w:lang w:val="es-CO"/>
        </w:rPr>
        <w:t>ás sobre qué son las proporciones,</w:t>
      </w:r>
      <w:r>
        <w:rPr>
          <w:rFonts w:ascii="Times New Roman" w:hAnsi="Times New Roman" w:cs="Times New Roman"/>
          <w:color w:val="000000"/>
          <w:lang w:val="es-CO"/>
        </w:rPr>
        <w:t xml:space="preserve"> para qu</w:t>
      </w:r>
      <w:r w:rsidR="00CC02FA">
        <w:rPr>
          <w:rFonts w:ascii="Times New Roman" w:hAnsi="Times New Roman" w:cs="Times New Roman"/>
          <w:color w:val="000000"/>
          <w:lang w:val="es-CO"/>
        </w:rPr>
        <w:t>é sirven y cómo se escriben.</w:t>
      </w:r>
    </w:p>
    <w:tbl>
      <w:tblPr>
        <w:tblStyle w:val="Tablaconcuadrcula1"/>
        <w:tblW w:w="9033" w:type="dxa"/>
        <w:tblInd w:w="-113" w:type="dxa"/>
        <w:tblLook w:val="04A0" w:firstRow="1" w:lastRow="0" w:firstColumn="1" w:lastColumn="0" w:noHBand="0" w:noVBand="1"/>
      </w:tblPr>
      <w:tblGrid>
        <w:gridCol w:w="2518"/>
        <w:gridCol w:w="6515"/>
      </w:tblGrid>
      <w:tr w:rsidR="00103FAB" w:rsidRPr="0006455F" w:rsidTr="00E75518">
        <w:trPr>
          <w:ins w:id="418" w:author="Johana Montejo Rozo" w:date="2016-02-03T10:01:00Z"/>
        </w:trPr>
        <w:tc>
          <w:tcPr>
            <w:tcW w:w="9033" w:type="dxa"/>
            <w:gridSpan w:val="2"/>
            <w:shd w:val="clear" w:color="auto" w:fill="000000" w:themeFill="text1"/>
          </w:tcPr>
          <w:p w:rsidR="00103FAB" w:rsidRPr="0006455F" w:rsidRDefault="00103FAB" w:rsidP="00E75518">
            <w:pPr>
              <w:jc w:val="center"/>
              <w:rPr>
                <w:ins w:id="419" w:author="Johana Montejo Rozo" w:date="2016-02-03T10:01:00Z"/>
                <w:rFonts w:ascii="Times New Roman" w:hAnsi="Times New Roman" w:cs="Times New Roman"/>
                <w:b/>
                <w:color w:val="FFFFFF" w:themeColor="background1"/>
              </w:rPr>
            </w:pPr>
            <w:ins w:id="420" w:author="Johana Montejo Rozo" w:date="2016-02-03T10:01:00Z">
              <w:r w:rsidRPr="0006455F">
                <w:rPr>
                  <w:rFonts w:ascii="Times New Roman" w:hAnsi="Times New Roman" w:cs="Times New Roman"/>
                  <w:b/>
                  <w:color w:val="FFFFFF" w:themeColor="background1"/>
                </w:rPr>
                <w:t>Practica (recurso de ejercitación)</w:t>
              </w:r>
            </w:ins>
          </w:p>
        </w:tc>
      </w:tr>
      <w:tr w:rsidR="00103FAB" w:rsidRPr="0006455F" w:rsidTr="00E75518">
        <w:trPr>
          <w:ins w:id="421" w:author="Johana Montejo Rozo" w:date="2016-02-03T10:01:00Z"/>
        </w:trPr>
        <w:tc>
          <w:tcPr>
            <w:tcW w:w="2518" w:type="dxa"/>
          </w:tcPr>
          <w:p w:rsidR="00103FAB" w:rsidRPr="0006455F" w:rsidRDefault="00103FAB" w:rsidP="00E75518">
            <w:pPr>
              <w:rPr>
                <w:ins w:id="422" w:author="Johana Montejo Rozo" w:date="2016-02-03T10:01:00Z"/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ins w:id="423" w:author="Johana Montejo Rozo" w:date="2016-02-03T10:01:00Z">
              <w:r w:rsidRPr="0006455F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Código</w:t>
              </w:r>
            </w:ins>
          </w:p>
        </w:tc>
        <w:tc>
          <w:tcPr>
            <w:tcW w:w="6515" w:type="dxa"/>
          </w:tcPr>
          <w:p w:rsidR="00103FAB" w:rsidRPr="0006455F" w:rsidRDefault="00103FAB" w:rsidP="00E75518">
            <w:pPr>
              <w:rPr>
                <w:ins w:id="424" w:author="Johana Montejo Rozo" w:date="2016-02-03T10:01:00Z"/>
                <w:rFonts w:ascii="Times New Roman" w:hAnsi="Times New Roman" w:cs="Times New Roman"/>
                <w:b/>
                <w:color w:val="000000"/>
              </w:rPr>
            </w:pPr>
            <w:ins w:id="425" w:author="Johana Montejo Rozo" w:date="2016-02-03T10:01:00Z">
              <w:r w:rsidRPr="0006455F">
                <w:rPr>
                  <w:rFonts w:ascii="Times New Roman" w:hAnsi="Times New Roman" w:cs="Times New Roman"/>
                  <w:color w:val="000000"/>
                </w:rPr>
                <w:t>MA_07_07_</w:t>
              </w:r>
              <w:r>
                <w:rPr>
                  <w:rFonts w:ascii="Times New Roman" w:hAnsi="Times New Roman" w:cs="Times New Roman"/>
                  <w:color w:val="000000"/>
                </w:rPr>
                <w:t>CO_</w:t>
              </w:r>
              <w:r w:rsidR="002D4B80">
                <w:rPr>
                  <w:rFonts w:ascii="Times New Roman" w:hAnsi="Times New Roman" w:cs="Times New Roman"/>
                  <w:color w:val="000000"/>
                </w:rPr>
                <w:t>REC7</w:t>
              </w:r>
              <w:r w:rsidRPr="0006455F">
                <w:rPr>
                  <w:rFonts w:ascii="Times New Roman" w:hAnsi="Times New Roman" w:cs="Times New Roman"/>
                  <w:color w:val="000000"/>
                </w:rPr>
                <w:t>0</w:t>
              </w:r>
            </w:ins>
          </w:p>
        </w:tc>
      </w:tr>
      <w:tr w:rsidR="00103FAB" w:rsidRPr="0006455F" w:rsidTr="00E75518">
        <w:trPr>
          <w:ins w:id="426" w:author="Johana Montejo Rozo" w:date="2016-02-03T10:01:00Z"/>
        </w:trPr>
        <w:tc>
          <w:tcPr>
            <w:tcW w:w="2518" w:type="dxa"/>
          </w:tcPr>
          <w:p w:rsidR="00103FAB" w:rsidRPr="0006455F" w:rsidRDefault="00103FAB" w:rsidP="00E75518">
            <w:pPr>
              <w:rPr>
                <w:ins w:id="427" w:author="Johana Montejo Rozo" w:date="2016-02-03T10:01:00Z"/>
                <w:rFonts w:ascii="Times New Roman" w:hAnsi="Times New Roman" w:cs="Times New Roman"/>
                <w:color w:val="000000"/>
                <w:sz w:val="18"/>
                <w:szCs w:val="18"/>
              </w:rPr>
            </w:pPr>
            <w:ins w:id="428" w:author="Johana Montejo Rozo" w:date="2016-02-03T10:01:00Z">
              <w:r w:rsidRPr="0006455F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Título</w:t>
              </w:r>
            </w:ins>
          </w:p>
        </w:tc>
        <w:tc>
          <w:tcPr>
            <w:tcW w:w="6515" w:type="dxa"/>
          </w:tcPr>
          <w:p w:rsidR="00103FAB" w:rsidRPr="0006455F" w:rsidRDefault="003243E0" w:rsidP="00E75518">
            <w:pPr>
              <w:rPr>
                <w:ins w:id="429" w:author="Johana Montejo Rozo" w:date="2016-02-03T10:01:00Z"/>
                <w:rFonts w:ascii="Times New Roman" w:hAnsi="Times New Roman" w:cs="Times New Roman"/>
                <w:color w:val="000000"/>
              </w:rPr>
            </w:pPr>
            <w:ins w:id="430" w:author="Johana Montejo Rozo" w:date="2016-02-03T10:02:00Z">
              <w:r w:rsidRPr="003243E0">
                <w:rPr>
                  <w:rFonts w:ascii="Times New Roman" w:hAnsi="Times New Roman" w:cs="Times New Roman"/>
                  <w:bCs/>
                  <w:color w:val="000000"/>
                </w:rPr>
                <w:t>¿Qué sabes de las proporciones?</w:t>
              </w:r>
            </w:ins>
          </w:p>
        </w:tc>
      </w:tr>
      <w:tr w:rsidR="00103FAB" w:rsidRPr="0006455F" w:rsidTr="00E75518">
        <w:trPr>
          <w:ins w:id="431" w:author="Johana Montejo Rozo" w:date="2016-02-03T10:01:00Z"/>
        </w:trPr>
        <w:tc>
          <w:tcPr>
            <w:tcW w:w="2518" w:type="dxa"/>
          </w:tcPr>
          <w:p w:rsidR="00103FAB" w:rsidRPr="0006455F" w:rsidRDefault="00103FAB" w:rsidP="00E75518">
            <w:pPr>
              <w:rPr>
                <w:ins w:id="432" w:author="Johana Montejo Rozo" w:date="2016-02-03T10:01:00Z"/>
                <w:rFonts w:ascii="Times New Roman" w:hAnsi="Times New Roman" w:cs="Times New Roman"/>
                <w:color w:val="000000"/>
                <w:sz w:val="18"/>
                <w:szCs w:val="18"/>
              </w:rPr>
            </w:pPr>
            <w:ins w:id="433" w:author="Johana Montejo Rozo" w:date="2016-02-03T10:01:00Z">
              <w:r w:rsidRPr="0006455F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Descripción</w:t>
              </w:r>
            </w:ins>
          </w:p>
        </w:tc>
        <w:tc>
          <w:tcPr>
            <w:tcW w:w="6515" w:type="dxa"/>
          </w:tcPr>
          <w:p w:rsidR="00103FAB" w:rsidRPr="0006455F" w:rsidRDefault="003243E0" w:rsidP="00E75518">
            <w:pPr>
              <w:rPr>
                <w:ins w:id="434" w:author="Johana Montejo Rozo" w:date="2016-02-03T10:01:00Z"/>
                <w:rFonts w:ascii="Times New Roman" w:hAnsi="Times New Roman" w:cs="Times New Roman"/>
                <w:color w:val="000000"/>
              </w:rPr>
            </w:pPr>
            <w:ins w:id="435" w:author="Johana Montejo Rozo" w:date="2016-02-03T10:02:00Z">
              <w:r w:rsidRPr="003243E0">
                <w:rPr>
                  <w:rFonts w:ascii="Times New Roman" w:hAnsi="Times New Roman" w:cs="Times New Roman"/>
                  <w:color w:val="000000"/>
                </w:rPr>
                <w:t>Actividad para completar un texto con los principales conceptos de proporcionalidad</w:t>
              </w:r>
            </w:ins>
          </w:p>
        </w:tc>
      </w:tr>
    </w:tbl>
    <w:p w:rsidR="00103FAB" w:rsidRDefault="00103FAB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17136E" w:rsidRDefault="0017136E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9"/>
        <w:gridCol w:w="6359"/>
      </w:tblGrid>
      <w:tr w:rsidR="005B752C" w:rsidRPr="00E41FD7" w:rsidDel="003243E0" w:rsidTr="003278E3">
        <w:trPr>
          <w:del w:id="436" w:author="Johana Montejo Rozo" w:date="2016-02-03T10:02:00Z"/>
        </w:trPr>
        <w:tc>
          <w:tcPr>
            <w:tcW w:w="9054" w:type="dxa"/>
            <w:gridSpan w:val="2"/>
            <w:shd w:val="clear" w:color="auto" w:fill="000000" w:themeFill="text1"/>
          </w:tcPr>
          <w:p w:rsidR="005B752C" w:rsidRPr="00E41FD7" w:rsidDel="003243E0" w:rsidRDefault="005B752C" w:rsidP="003278E3">
            <w:pPr>
              <w:jc w:val="center"/>
              <w:rPr>
                <w:del w:id="437" w:author="Johana Montejo Rozo" w:date="2016-02-03T10:02:00Z"/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del w:id="438" w:author="Johana Montejo Rozo" w:date="2016-02-03T10:02:00Z">
              <w:r w:rsidRPr="00E41FD7" w:rsidDel="003243E0">
                <w:rPr>
                  <w:rFonts w:ascii="Times New Roman" w:hAnsi="Times New Roman" w:cs="Times New Roman"/>
                  <w:b/>
                  <w:color w:val="FFFFFF" w:themeColor="background1"/>
                  <w:sz w:val="24"/>
                  <w:szCs w:val="24"/>
                </w:rPr>
                <w:delText>Practica: recurso aprovechado</w:delText>
              </w:r>
            </w:del>
          </w:p>
        </w:tc>
      </w:tr>
      <w:tr w:rsidR="005B752C" w:rsidRPr="00E41FD7" w:rsidDel="003243E0" w:rsidTr="003278E3">
        <w:trPr>
          <w:del w:id="439" w:author="Johana Montejo Rozo" w:date="2016-02-03T10:02:00Z"/>
        </w:trPr>
        <w:tc>
          <w:tcPr>
            <w:tcW w:w="2518" w:type="dxa"/>
          </w:tcPr>
          <w:p w:rsidR="005B752C" w:rsidRPr="00E41FD7" w:rsidDel="003243E0" w:rsidRDefault="005B752C" w:rsidP="003278E3">
            <w:pPr>
              <w:rPr>
                <w:del w:id="440" w:author="Johana Montejo Rozo" w:date="2016-02-03T10:02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del w:id="441" w:author="Johana Montejo Rozo" w:date="2016-02-03T10:02:00Z">
              <w:r w:rsidRPr="00E41FD7" w:rsidDel="003243E0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Código</w:delText>
              </w:r>
            </w:del>
          </w:p>
        </w:tc>
        <w:tc>
          <w:tcPr>
            <w:tcW w:w="6536" w:type="dxa"/>
          </w:tcPr>
          <w:p w:rsidR="005B752C" w:rsidRPr="00E41FD7" w:rsidDel="003243E0" w:rsidRDefault="005B752C" w:rsidP="003278E3">
            <w:pPr>
              <w:rPr>
                <w:del w:id="442" w:author="Johana Montejo Rozo" w:date="2016-02-03T10:02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del w:id="443" w:author="Johana Montejo Rozo" w:date="2016-02-03T10:02:00Z">
              <w:r w:rsidRPr="00E41FD7" w:rsidDel="003243E0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MA_07_07_REC70</w:delText>
              </w:r>
            </w:del>
          </w:p>
        </w:tc>
      </w:tr>
      <w:tr w:rsidR="005B752C" w:rsidRPr="00E41FD7" w:rsidDel="003243E0" w:rsidTr="003278E3">
        <w:trPr>
          <w:del w:id="444" w:author="Johana Montejo Rozo" w:date="2016-02-03T10:02:00Z"/>
        </w:trPr>
        <w:tc>
          <w:tcPr>
            <w:tcW w:w="2518" w:type="dxa"/>
          </w:tcPr>
          <w:p w:rsidR="005B752C" w:rsidRPr="00E41FD7" w:rsidDel="003243E0" w:rsidRDefault="005B752C" w:rsidP="003278E3">
            <w:pPr>
              <w:rPr>
                <w:del w:id="445" w:author="Johana Montejo Rozo" w:date="2016-02-03T10:02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446" w:author="Johana Montejo Rozo" w:date="2016-02-03T10:02:00Z">
              <w:r w:rsidRPr="00E41FD7" w:rsidDel="003243E0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Ubicación en Aula Planeta</w:delText>
              </w:r>
            </w:del>
          </w:p>
        </w:tc>
        <w:tc>
          <w:tcPr>
            <w:tcW w:w="6536" w:type="dxa"/>
          </w:tcPr>
          <w:p w:rsidR="005B752C" w:rsidRPr="00E41FD7" w:rsidDel="003243E0" w:rsidRDefault="005B752C" w:rsidP="00E41FD7">
            <w:pPr>
              <w:rPr>
                <w:del w:id="447" w:author="Johana Montejo Rozo" w:date="2016-02-03T10:02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448" w:author="Johana Montejo Rozo" w:date="2016-02-03T10:02:00Z">
              <w:r w:rsidRPr="00E41FD7" w:rsidDel="003243E0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1°ESO/Matemáticas/La proporcionalidad</w:delText>
              </w:r>
              <w:r w:rsidR="00E41FD7" w:rsidRPr="00E41FD7" w:rsidDel="003243E0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/1</w:delText>
              </w:r>
              <w:r w:rsidRPr="00E41FD7" w:rsidDel="003243E0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 xml:space="preserve"> </w:delText>
              </w:r>
              <w:r w:rsidR="00E41FD7" w:rsidRPr="00E41FD7" w:rsidDel="003243E0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El concepto de proporcionalidad</w:delText>
              </w:r>
              <w:r w:rsidRPr="00E41FD7" w:rsidDel="003243E0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/Practica:</w:delText>
              </w:r>
              <w:r w:rsidR="00E41FD7" w:rsidRPr="00E41FD7" w:rsidDel="003243E0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 xml:space="preserve"> ¿qué sabes de la proporcionalidad?</w:delText>
              </w:r>
            </w:del>
          </w:p>
        </w:tc>
      </w:tr>
      <w:tr w:rsidR="005B752C" w:rsidRPr="00E41FD7" w:rsidDel="003243E0" w:rsidTr="003278E3">
        <w:trPr>
          <w:del w:id="449" w:author="Johana Montejo Rozo" w:date="2016-02-03T10:02:00Z"/>
        </w:trPr>
        <w:tc>
          <w:tcPr>
            <w:tcW w:w="2518" w:type="dxa"/>
          </w:tcPr>
          <w:p w:rsidR="005B752C" w:rsidRPr="00E41FD7" w:rsidDel="003243E0" w:rsidRDefault="005B752C" w:rsidP="003278E3">
            <w:pPr>
              <w:rPr>
                <w:del w:id="450" w:author="Johana Montejo Rozo" w:date="2016-02-03T10:02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451" w:author="Johana Montejo Rozo" w:date="2016-02-03T10:02:00Z">
              <w:r w:rsidRPr="00E41FD7" w:rsidDel="003243E0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Cambio (descripción o capturas de pantallas)</w:delText>
              </w:r>
            </w:del>
          </w:p>
        </w:tc>
        <w:tc>
          <w:tcPr>
            <w:tcW w:w="6536" w:type="dxa"/>
          </w:tcPr>
          <w:p w:rsidR="005B752C" w:rsidRPr="00E41FD7" w:rsidDel="003243E0" w:rsidRDefault="005B752C" w:rsidP="003278E3">
            <w:pPr>
              <w:rPr>
                <w:del w:id="452" w:author="Johana Montejo Rozo" w:date="2016-02-03T10:02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453" w:author="Johana Montejo Rozo" w:date="2016-02-03T10:02:00Z">
              <w:r w:rsidRPr="00E41FD7" w:rsidDel="003243E0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En la primera casilla para rellenar colocar la fracción en cambio del interrogante.</w:delText>
              </w:r>
            </w:del>
          </w:p>
        </w:tc>
      </w:tr>
      <w:tr w:rsidR="005B752C" w:rsidRPr="00E41FD7" w:rsidDel="003243E0" w:rsidTr="003278E3">
        <w:trPr>
          <w:del w:id="454" w:author="Johana Montejo Rozo" w:date="2016-02-03T10:02:00Z"/>
        </w:trPr>
        <w:tc>
          <w:tcPr>
            <w:tcW w:w="2518" w:type="dxa"/>
          </w:tcPr>
          <w:p w:rsidR="005B752C" w:rsidRPr="00E41FD7" w:rsidDel="003243E0" w:rsidRDefault="005B752C" w:rsidP="003278E3">
            <w:pPr>
              <w:rPr>
                <w:del w:id="455" w:author="Johana Montejo Rozo" w:date="2016-02-03T10:02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del w:id="456" w:author="Johana Montejo Rozo" w:date="2016-02-03T10:02:00Z">
              <w:r w:rsidRPr="00E41FD7" w:rsidDel="003243E0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Título</w:delText>
              </w:r>
            </w:del>
          </w:p>
        </w:tc>
        <w:tc>
          <w:tcPr>
            <w:tcW w:w="6536" w:type="dxa"/>
          </w:tcPr>
          <w:p w:rsidR="005B752C" w:rsidRPr="00E41FD7" w:rsidDel="003243E0" w:rsidRDefault="005B752C" w:rsidP="003278E3">
            <w:pPr>
              <w:rPr>
                <w:del w:id="457" w:author="Johana Montejo Rozo" w:date="2016-02-03T10:02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458" w:author="Johana Montejo Rozo" w:date="2016-02-03T10:02:00Z">
              <w:r w:rsidRPr="00E41FD7" w:rsidDel="003243E0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¿Qué sabes de las proporciones?</w:delText>
              </w:r>
            </w:del>
          </w:p>
        </w:tc>
      </w:tr>
      <w:tr w:rsidR="005B752C" w:rsidRPr="00E41FD7" w:rsidDel="003243E0" w:rsidTr="003278E3">
        <w:trPr>
          <w:del w:id="459" w:author="Johana Montejo Rozo" w:date="2016-02-03T10:02:00Z"/>
        </w:trPr>
        <w:tc>
          <w:tcPr>
            <w:tcW w:w="2518" w:type="dxa"/>
          </w:tcPr>
          <w:p w:rsidR="005B752C" w:rsidRPr="00E41FD7" w:rsidDel="003243E0" w:rsidRDefault="005B752C" w:rsidP="003278E3">
            <w:pPr>
              <w:rPr>
                <w:del w:id="460" w:author="Johana Montejo Rozo" w:date="2016-02-03T10:02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del w:id="461" w:author="Johana Montejo Rozo" w:date="2016-02-03T10:02:00Z">
              <w:r w:rsidRPr="00E41FD7" w:rsidDel="003243E0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Descripción</w:delText>
              </w:r>
            </w:del>
          </w:p>
        </w:tc>
        <w:tc>
          <w:tcPr>
            <w:tcW w:w="6536" w:type="dxa"/>
          </w:tcPr>
          <w:p w:rsidR="005B752C" w:rsidRPr="00E41FD7" w:rsidDel="003243E0" w:rsidRDefault="005B752C" w:rsidP="003278E3">
            <w:pPr>
              <w:rPr>
                <w:del w:id="462" w:author="Johana Montejo Rozo" w:date="2016-02-03T10:02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463" w:author="Johana Montejo Rozo" w:date="2016-02-03T10:02:00Z">
              <w:r w:rsidRPr="00E41FD7" w:rsidDel="003243E0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Actividad para completar un texto con los principales conceptos de proporcionalidad</w:delText>
              </w:r>
            </w:del>
          </w:p>
        </w:tc>
      </w:tr>
    </w:tbl>
    <w:p w:rsidR="0017136E" w:rsidDel="003243E0" w:rsidRDefault="0017136E" w:rsidP="00081745">
      <w:pPr>
        <w:spacing w:after="0"/>
        <w:rPr>
          <w:del w:id="464" w:author="Johana Montejo Rozo" w:date="2016-02-03T10:02:00Z"/>
          <w:rFonts w:ascii="Times New Roman" w:hAnsi="Times New Roman" w:cs="Times New Roman"/>
          <w:color w:val="000000"/>
          <w:lang w:val="es-CO"/>
        </w:rPr>
      </w:pPr>
    </w:p>
    <w:p w:rsidR="00FB0CF6" w:rsidDel="003243E0" w:rsidRDefault="00FB0CF6" w:rsidP="00081745">
      <w:pPr>
        <w:spacing w:after="0"/>
        <w:rPr>
          <w:del w:id="465" w:author="Johana Montejo Rozo" w:date="2016-02-03T10:02:00Z"/>
          <w:rFonts w:ascii="Times New Roman" w:hAnsi="Times New Roman" w:cs="Times New Roman"/>
          <w:color w:val="000000"/>
          <w:lang w:val="es-CO"/>
        </w:rPr>
      </w:pPr>
    </w:p>
    <w:p w:rsidR="00AA60E4" w:rsidRPr="004E5E51" w:rsidRDefault="00AA60E4" w:rsidP="00AA60E4">
      <w:pPr>
        <w:spacing w:after="0"/>
        <w:rPr>
          <w:rFonts w:ascii="Times" w:hAnsi="Times"/>
          <w:highlight w:val="yellow"/>
        </w:rPr>
      </w:pPr>
      <w:r w:rsidRPr="004E5E51">
        <w:rPr>
          <w:rFonts w:ascii="Times" w:hAnsi="Times"/>
          <w:highlight w:val="yellow"/>
        </w:rPr>
        <w:t>[SECCIÓN 2]</w:t>
      </w:r>
      <w:r>
        <w:rPr>
          <w:rFonts w:ascii="Times" w:hAnsi="Times"/>
        </w:rPr>
        <w:t xml:space="preserve"> </w:t>
      </w:r>
      <w:r w:rsidRPr="004E5E51">
        <w:rPr>
          <w:rFonts w:ascii="Times" w:hAnsi="Times"/>
          <w:b/>
        </w:rPr>
        <w:t>1.</w:t>
      </w:r>
      <w:r>
        <w:rPr>
          <w:rFonts w:ascii="Times" w:hAnsi="Times"/>
          <w:b/>
        </w:rPr>
        <w:t>3</w:t>
      </w:r>
      <w:r w:rsidRPr="004E5E51">
        <w:rPr>
          <w:rFonts w:ascii="Times" w:hAnsi="Times"/>
          <w:b/>
        </w:rPr>
        <w:t xml:space="preserve"> </w:t>
      </w:r>
      <w:r w:rsidR="00C1027E">
        <w:rPr>
          <w:rFonts w:ascii="Times" w:hAnsi="Times"/>
          <w:b/>
        </w:rPr>
        <w:t>La p</w:t>
      </w:r>
      <w:r>
        <w:rPr>
          <w:rFonts w:ascii="Times" w:hAnsi="Times"/>
          <w:b/>
        </w:rPr>
        <w:t>ropiedad fundamental de las proporciones</w:t>
      </w:r>
    </w:p>
    <w:p w:rsidR="00FB0CF6" w:rsidRDefault="00FB0CF6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5126F1" w:rsidRDefault="001257DF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Una razón se puede dar entre números o entre magnitudes</w:t>
      </w:r>
      <w:del w:id="466" w:author="mercyranjel" w:date="2016-01-25T12:21:00Z">
        <w:r w:rsidDel="00D76F74">
          <w:rPr>
            <w:rFonts w:ascii="Times New Roman" w:hAnsi="Times New Roman" w:cs="Times New Roman"/>
            <w:color w:val="000000"/>
            <w:lang w:val="es-CO"/>
          </w:rPr>
          <w:delText>,</w:delText>
        </w:r>
      </w:del>
      <w:ins w:id="467" w:author="mercyranjel" w:date="2016-01-25T12:21:00Z">
        <w:r w:rsidR="00D76F74">
          <w:rPr>
            <w:rFonts w:ascii="Times New Roman" w:hAnsi="Times New Roman" w:cs="Times New Roman"/>
            <w:color w:val="000000"/>
            <w:lang w:val="es-CO"/>
          </w:rPr>
          <w:t>.</w:t>
        </w:r>
      </w:ins>
      <w:r>
        <w:rPr>
          <w:rFonts w:ascii="Times New Roman" w:hAnsi="Times New Roman" w:cs="Times New Roman"/>
          <w:color w:val="000000"/>
          <w:lang w:val="es-CO"/>
        </w:rPr>
        <w:t xml:space="preserve"> </w:t>
      </w:r>
      <w:del w:id="468" w:author="mercyranjel" w:date="2016-01-25T12:21:00Z">
        <w:r w:rsidDel="00D76F74">
          <w:rPr>
            <w:rFonts w:ascii="Times New Roman" w:hAnsi="Times New Roman" w:cs="Times New Roman"/>
            <w:color w:val="000000"/>
            <w:lang w:val="es-CO"/>
          </w:rPr>
          <w:delText>u</w:delText>
        </w:r>
      </w:del>
      <w:ins w:id="469" w:author="mercyranjel" w:date="2016-01-25T12:21:00Z">
        <w:r w:rsidR="00D76F74">
          <w:rPr>
            <w:rFonts w:ascii="Times New Roman" w:hAnsi="Times New Roman" w:cs="Times New Roman"/>
            <w:color w:val="000000"/>
            <w:lang w:val="es-CO"/>
          </w:rPr>
          <w:t>U</w:t>
        </w:r>
      </w:ins>
      <w:r>
        <w:rPr>
          <w:rFonts w:ascii="Times New Roman" w:hAnsi="Times New Roman" w:cs="Times New Roman"/>
          <w:color w:val="000000"/>
          <w:lang w:val="es-CO"/>
        </w:rPr>
        <w:t xml:space="preserve">na </w:t>
      </w:r>
      <w:r w:rsidRPr="00077C5E">
        <w:rPr>
          <w:rFonts w:ascii="Times New Roman" w:hAnsi="Times New Roman" w:cs="Times New Roman"/>
          <w:color w:val="000000"/>
          <w:lang w:val="es-CO"/>
        </w:rPr>
        <w:t xml:space="preserve">magnitud </w:t>
      </w:r>
      <w:r>
        <w:rPr>
          <w:rFonts w:ascii="Times New Roman" w:hAnsi="Times New Roman" w:cs="Times New Roman"/>
          <w:color w:val="000000"/>
          <w:lang w:val="es-CO"/>
        </w:rPr>
        <w:t>es una característica que puede ser medida</w:t>
      </w:r>
      <w:ins w:id="470" w:author="mercyranjel" w:date="2016-01-25T12:21:00Z">
        <w:r w:rsidR="00D76F74">
          <w:rPr>
            <w:rFonts w:ascii="Times New Roman" w:hAnsi="Times New Roman" w:cs="Times New Roman"/>
            <w:color w:val="000000"/>
            <w:lang w:val="es-CO"/>
          </w:rPr>
          <w:t>,</w:t>
        </w:r>
      </w:ins>
      <w:r>
        <w:rPr>
          <w:rFonts w:ascii="Times New Roman" w:hAnsi="Times New Roman" w:cs="Times New Roman"/>
          <w:color w:val="000000"/>
          <w:lang w:val="es-CO"/>
        </w:rPr>
        <w:t xml:space="preserve"> como por ejemplo </w:t>
      </w:r>
      <w:del w:id="471" w:author="mercyranjel" w:date="2016-01-25T12:21:00Z">
        <w:r w:rsidDel="00D76F74">
          <w:rPr>
            <w:rFonts w:ascii="Times New Roman" w:hAnsi="Times New Roman" w:cs="Times New Roman"/>
            <w:color w:val="000000"/>
            <w:lang w:val="es-CO"/>
          </w:rPr>
          <w:delText xml:space="preserve">el </w:delText>
        </w:r>
      </w:del>
      <w:r>
        <w:rPr>
          <w:rFonts w:ascii="Times New Roman" w:hAnsi="Times New Roman" w:cs="Times New Roman"/>
          <w:color w:val="000000"/>
          <w:lang w:val="es-CO"/>
        </w:rPr>
        <w:t xml:space="preserve">número de palabras escritas, </w:t>
      </w:r>
      <w:del w:id="472" w:author="mercyranjel" w:date="2016-01-25T12:21:00Z">
        <w:r w:rsidDel="00D76F74">
          <w:rPr>
            <w:rFonts w:ascii="Times New Roman" w:hAnsi="Times New Roman" w:cs="Times New Roman"/>
            <w:color w:val="000000"/>
            <w:lang w:val="es-CO"/>
          </w:rPr>
          <w:delText xml:space="preserve">el </w:delText>
        </w:r>
      </w:del>
      <w:r>
        <w:rPr>
          <w:rFonts w:ascii="Times New Roman" w:hAnsi="Times New Roman" w:cs="Times New Roman"/>
          <w:color w:val="000000"/>
          <w:lang w:val="es-CO"/>
        </w:rPr>
        <w:t>número de errores cometidos, número de goles, número de partidos, cantidad de clientes, cantidad de trabajadores, longitud de un objeto, edad, etc.</w:t>
      </w:r>
      <w:r w:rsidR="00444F4A">
        <w:rPr>
          <w:rFonts w:ascii="Times New Roman" w:hAnsi="Times New Roman" w:cs="Times New Roman"/>
          <w:color w:val="000000"/>
          <w:lang w:val="es-CO"/>
        </w:rPr>
        <w:t xml:space="preserve"> </w:t>
      </w:r>
      <w:r w:rsidR="00957ABA">
        <w:rPr>
          <w:rFonts w:ascii="Times New Roman" w:hAnsi="Times New Roman" w:cs="Times New Roman"/>
          <w:color w:val="000000"/>
          <w:lang w:val="es-CO"/>
        </w:rPr>
        <w:t>Compara el proceso con las siguientes proporciones y concluye</w:t>
      </w:r>
      <w:del w:id="473" w:author="mercyranjel" w:date="2016-01-25T12:22:00Z">
        <w:r w:rsidR="00957ABA" w:rsidDel="00D76F74">
          <w:rPr>
            <w:rFonts w:ascii="Times New Roman" w:hAnsi="Times New Roman" w:cs="Times New Roman"/>
            <w:color w:val="000000"/>
            <w:lang w:val="es-CO"/>
          </w:rPr>
          <w:delText>:</w:delText>
        </w:r>
      </w:del>
      <w:ins w:id="474" w:author="mercyranjel" w:date="2016-01-25T12:22:00Z">
        <w:r w:rsidR="00D76F74">
          <w:rPr>
            <w:rFonts w:ascii="Times New Roman" w:hAnsi="Times New Roman" w:cs="Times New Roman"/>
            <w:color w:val="000000"/>
            <w:lang w:val="es-CO"/>
          </w:rPr>
          <w:t>.</w:t>
        </w:r>
      </w:ins>
      <w:ins w:id="475" w:author="mercyranjel" w:date="2016-01-25T12:35:00Z">
        <w:del w:id="476" w:author="Johana Montejo Rozo" w:date="2016-01-27T09:18:00Z">
          <w:r w:rsidR="00077C5E" w:rsidDel="00D26644">
            <w:rPr>
              <w:rFonts w:ascii="Times New Roman" w:hAnsi="Times New Roman" w:cs="Times New Roman"/>
              <w:color w:val="000000"/>
              <w:lang w:val="es-CO"/>
            </w:rPr>
            <w:delText xml:space="preserve"> </w:delText>
          </w:r>
        </w:del>
      </w:ins>
      <w:del w:id="477" w:author="Johana Montejo Rozo" w:date="2016-01-27T09:18:00Z">
        <w:r w:rsidR="00077C5E" w:rsidDel="00D26644">
          <w:rPr>
            <w:rFonts w:ascii="Times New Roman" w:hAnsi="Times New Roman" w:cs="Times New Roman"/>
            <w:b/>
            <w:color w:val="C00000"/>
            <w:lang w:val="es-CO"/>
          </w:rPr>
          <w:delText>Cambié itálicas. MR</w:delText>
        </w:r>
      </w:del>
    </w:p>
    <w:p w:rsidR="00957ABA" w:rsidRDefault="00957ABA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957ABA" w:rsidRDefault="00957ABA" w:rsidP="00957ABA">
      <w:pPr>
        <w:pStyle w:val="Prrafodelista"/>
        <w:numPr>
          <w:ilvl w:val="0"/>
          <w:numId w:val="38"/>
        </w:numPr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25 es a 7 como 250 es a 70.</w:t>
      </w:r>
    </w:p>
    <w:p w:rsidR="00277953" w:rsidRDefault="00277953" w:rsidP="00277953">
      <w:pPr>
        <w:pStyle w:val="Prrafodelista"/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957ABA" w:rsidRDefault="00957ABA" w:rsidP="00212726">
      <w:pPr>
        <w:pStyle w:val="Prrafodelista"/>
        <w:spacing w:after="0"/>
        <w:jc w:val="center"/>
        <w:rPr>
          <w:ins w:id="478" w:author="Johana Montejo Rozo" w:date="2016-02-03T10:02:00Z"/>
          <w:rFonts w:ascii="Times New Roman" w:hAnsi="Times New Roman" w:cs="Times New Roman"/>
          <w:color w:val="000000"/>
          <w:lang w:val="es-CO"/>
        </w:rPr>
      </w:pPr>
      <w:r>
        <w:rPr>
          <w:noProof/>
          <w:lang w:val="es-CO" w:eastAsia="es-CO"/>
        </w:rPr>
        <w:drawing>
          <wp:inline distT="0" distB="0" distL="0" distR="0">
            <wp:extent cx="2265680" cy="1007745"/>
            <wp:effectExtent l="0" t="0" r="1270" b="1905"/>
            <wp:docPr id="3" name="Imagen 3" descr="D:\Usuarios\Sandra\Descargas\CodeCogsEq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uarios\Sandra\Descargas\CodeCogsEqn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680" cy="100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3E0" w:rsidRPr="00957ABA" w:rsidRDefault="003243E0" w:rsidP="00212726">
      <w:pPr>
        <w:pStyle w:val="Prrafodelista"/>
        <w:spacing w:after="0"/>
        <w:jc w:val="center"/>
        <w:rPr>
          <w:rFonts w:ascii="Times New Roman" w:hAnsi="Times New Roman" w:cs="Times New Roman"/>
          <w:color w:val="000000"/>
          <w:lang w:val="es-CO"/>
        </w:rPr>
      </w:pPr>
      <w:ins w:id="479" w:author="Johana Montejo Rozo" w:date="2016-02-03T10:02:00Z">
        <w:r w:rsidRPr="003243E0">
          <w:rPr>
            <w:rFonts w:ascii="Times New Roman" w:hAnsi="Times New Roman" w:cs="Times New Roman"/>
            <w:color w:val="000000"/>
            <w:highlight w:val="magenta"/>
            <w:lang w:val="es-CO"/>
            <w:rPrChange w:id="480" w:author="Johana Montejo Rozo" w:date="2016-02-03T10:02:00Z">
              <w:rPr>
                <w:rFonts w:ascii="Times New Roman" w:hAnsi="Times New Roman" w:cs="Times New Roman"/>
                <w:color w:val="000000"/>
                <w:lang w:val="es-CO"/>
              </w:rPr>
            </w:rPrChange>
          </w:rPr>
          <w:t>&lt;&lt;MA_07_07_CO_FORM004.gif&gt;&gt;</w:t>
        </w:r>
      </w:ins>
    </w:p>
    <w:p w:rsidR="00212726" w:rsidRDefault="00212726" w:rsidP="00212726">
      <w:pPr>
        <w:spacing w:after="0"/>
        <w:jc w:val="both"/>
        <w:rPr>
          <w:rFonts w:ascii="Times New Roman" w:hAnsi="Times New Roman" w:cs="Times New Roman"/>
          <w:color w:val="000000"/>
          <w:lang w:val="es-CO"/>
        </w:rPr>
      </w:pPr>
    </w:p>
    <w:p w:rsidR="00957ABA" w:rsidRPr="00577776" w:rsidRDefault="00957ABA" w:rsidP="00212726">
      <w:pPr>
        <w:spacing w:after="0"/>
        <w:jc w:val="both"/>
        <w:rPr>
          <w:rFonts w:ascii="Times New Roman" w:hAnsi="Times New Roman" w:cs="Times New Roman"/>
        </w:rPr>
      </w:pPr>
      <w:r w:rsidRPr="00577776">
        <w:rPr>
          <w:rFonts w:ascii="Times New Roman" w:hAnsi="Times New Roman" w:cs="Times New Roman"/>
          <w:color w:val="000000"/>
          <w:lang w:val="es-CO"/>
        </w:rPr>
        <w:t>Al multiplicar los medios y los extremos</w:t>
      </w:r>
      <w:del w:id="481" w:author="mercyranjel" w:date="2016-01-25T12:22:00Z">
        <w:r w:rsidRPr="00577776" w:rsidDel="00D76F74">
          <w:rPr>
            <w:rFonts w:ascii="Times New Roman" w:hAnsi="Times New Roman" w:cs="Times New Roman"/>
            <w:color w:val="000000"/>
            <w:lang w:val="es-CO"/>
          </w:rPr>
          <w:delText>,</w:delText>
        </w:r>
      </w:del>
      <w:r w:rsidRPr="00577776">
        <w:rPr>
          <w:rFonts w:ascii="Times New Roman" w:hAnsi="Times New Roman" w:cs="Times New Roman"/>
          <w:color w:val="000000"/>
          <w:lang w:val="es-CO"/>
        </w:rPr>
        <w:t xml:space="preserve"> se obtiene: 25</w:t>
      </w:r>
      <w:ins w:id="482" w:author="Johana Montejo Rozo" w:date="2016-02-03T10:03:00Z">
        <w:r w:rsidR="003243E0">
          <w:rPr>
            <w:rFonts w:ascii="Times New Roman" w:hAnsi="Times New Roman" w:cs="Times New Roman"/>
            <w:color w:val="000000"/>
            <w:lang w:val="es-CO"/>
          </w:rPr>
          <w:t xml:space="preserve"> </w:t>
        </w:r>
      </w:ins>
      <w:r w:rsidRPr="00577776">
        <w:rPr>
          <w:rFonts w:ascii="Times New Roman" w:hAnsi="Times New Roman" w:cs="Times New Roman"/>
        </w:rPr>
        <w:t>×</w:t>
      </w:r>
      <w:ins w:id="483" w:author="Johana Montejo Rozo" w:date="2016-02-03T10:03:00Z">
        <w:r w:rsidR="003243E0">
          <w:rPr>
            <w:rFonts w:ascii="Times New Roman" w:hAnsi="Times New Roman" w:cs="Times New Roman"/>
          </w:rPr>
          <w:t xml:space="preserve"> </w:t>
        </w:r>
      </w:ins>
      <w:r w:rsidRPr="00577776">
        <w:rPr>
          <w:rFonts w:ascii="Times New Roman" w:hAnsi="Times New Roman" w:cs="Times New Roman"/>
        </w:rPr>
        <w:t>70 = 1750 y 7</w:t>
      </w:r>
      <w:ins w:id="484" w:author="Johana Montejo Rozo" w:date="2016-02-03T10:03:00Z">
        <w:r w:rsidR="003243E0">
          <w:rPr>
            <w:rFonts w:ascii="Times New Roman" w:hAnsi="Times New Roman" w:cs="Times New Roman"/>
          </w:rPr>
          <w:t xml:space="preserve"> </w:t>
        </w:r>
      </w:ins>
      <w:r w:rsidRPr="00577776">
        <w:rPr>
          <w:rFonts w:ascii="Times New Roman" w:hAnsi="Times New Roman" w:cs="Times New Roman"/>
        </w:rPr>
        <w:t>×</w:t>
      </w:r>
      <w:ins w:id="485" w:author="Johana Montejo Rozo" w:date="2016-02-03T10:03:00Z">
        <w:r w:rsidR="003243E0">
          <w:rPr>
            <w:rFonts w:ascii="Times New Roman" w:hAnsi="Times New Roman" w:cs="Times New Roman"/>
          </w:rPr>
          <w:t xml:space="preserve"> </w:t>
        </w:r>
      </w:ins>
      <w:r w:rsidRPr="00577776">
        <w:rPr>
          <w:rFonts w:ascii="Times New Roman" w:hAnsi="Times New Roman" w:cs="Times New Roman"/>
        </w:rPr>
        <w:t>250 = 1750.</w:t>
      </w:r>
    </w:p>
    <w:p w:rsidR="00957ABA" w:rsidRDefault="00957ABA" w:rsidP="00081745">
      <w:pPr>
        <w:spacing w:after="0"/>
      </w:pPr>
    </w:p>
    <w:p w:rsidR="00212726" w:rsidRPr="00277953" w:rsidRDefault="00957ABA" w:rsidP="00957ABA">
      <w:pPr>
        <w:pStyle w:val="Prrafodelista"/>
        <w:numPr>
          <w:ilvl w:val="0"/>
          <w:numId w:val="38"/>
        </w:numPr>
        <w:spacing w:after="0"/>
      </w:pPr>
      <w:r w:rsidRPr="00957ABA">
        <w:rPr>
          <w:rFonts w:ascii="Times New Roman" w:hAnsi="Times New Roman" w:cs="Times New Roman"/>
        </w:rPr>
        <w:t xml:space="preserve">En la clase </w:t>
      </w:r>
      <w:r>
        <w:rPr>
          <w:rFonts w:ascii="Times New Roman" w:hAnsi="Times New Roman" w:cs="Times New Roman"/>
        </w:rPr>
        <w:t xml:space="preserve">de 6º grado </w:t>
      </w:r>
      <w:r w:rsidRPr="00957ABA">
        <w:rPr>
          <w:rFonts w:ascii="Times New Roman" w:hAnsi="Times New Roman" w:cs="Times New Roman"/>
        </w:rPr>
        <w:t>hay 20 mujeres y 12 hombres</w:t>
      </w:r>
      <w:r>
        <w:rPr>
          <w:rFonts w:ascii="Times New Roman" w:hAnsi="Times New Roman" w:cs="Times New Roman"/>
        </w:rPr>
        <w:t xml:space="preserve">, </w:t>
      </w:r>
      <w:r w:rsidR="00212726">
        <w:rPr>
          <w:rFonts w:ascii="Times New Roman" w:hAnsi="Times New Roman" w:cs="Times New Roman"/>
        </w:rPr>
        <w:t>al igual que en 7º grado</w:t>
      </w:r>
      <w:ins w:id="486" w:author="mercyranjel" w:date="2016-01-25T12:23:00Z">
        <w:r w:rsidR="00D76F74">
          <w:rPr>
            <w:rFonts w:ascii="Times New Roman" w:hAnsi="Times New Roman" w:cs="Times New Roman"/>
          </w:rPr>
          <w:t>:</w:t>
        </w:r>
      </w:ins>
      <w:r w:rsidR="00212726">
        <w:rPr>
          <w:rFonts w:ascii="Times New Roman" w:hAnsi="Times New Roman" w:cs="Times New Roman"/>
        </w:rPr>
        <w:t xml:space="preserve"> por cada 5 mujeres hay 3 hombres.</w:t>
      </w:r>
    </w:p>
    <w:p w:rsidR="00277953" w:rsidRPr="00212726" w:rsidRDefault="00277953" w:rsidP="00277953">
      <w:pPr>
        <w:pStyle w:val="Prrafodelista"/>
        <w:spacing w:after="0"/>
      </w:pPr>
    </w:p>
    <w:p w:rsidR="00957ABA" w:rsidRDefault="00212726" w:rsidP="00212726">
      <w:pPr>
        <w:pStyle w:val="Prrafodelista"/>
        <w:spacing w:after="0"/>
        <w:jc w:val="center"/>
        <w:rPr>
          <w:ins w:id="487" w:author="Johana Montejo Rozo" w:date="2016-02-03T10:03:00Z"/>
        </w:rPr>
      </w:pPr>
      <w:r>
        <w:rPr>
          <w:noProof/>
          <w:lang w:val="es-CO" w:eastAsia="es-CO"/>
        </w:rPr>
        <w:drawing>
          <wp:inline distT="0" distB="0" distL="0" distR="0">
            <wp:extent cx="1654175" cy="1007745"/>
            <wp:effectExtent l="0" t="0" r="3175" b="1905"/>
            <wp:docPr id="4" name="Imagen 4" descr="D:\Usuarios\Sandra\Descargas\CodeCogsEq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uarios\Sandra\Descargas\CodeCogsEqn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175" cy="100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3E0" w:rsidRPr="003243E0" w:rsidRDefault="003243E0" w:rsidP="00212726">
      <w:pPr>
        <w:pStyle w:val="Prrafodelista"/>
        <w:spacing w:after="0"/>
        <w:jc w:val="center"/>
        <w:rPr>
          <w:rFonts w:ascii="Times New Roman" w:hAnsi="Times New Roman" w:cs="Times New Roman"/>
          <w:rPrChange w:id="488" w:author="Johana Montejo Rozo" w:date="2016-02-03T10:03:00Z">
            <w:rPr/>
          </w:rPrChange>
        </w:rPr>
      </w:pPr>
      <w:ins w:id="489" w:author="Johana Montejo Rozo" w:date="2016-02-03T10:03:00Z">
        <w:r w:rsidRPr="003243E0">
          <w:rPr>
            <w:rFonts w:ascii="Times New Roman" w:hAnsi="Times New Roman" w:cs="Times New Roman"/>
            <w:highlight w:val="magenta"/>
            <w:rPrChange w:id="490" w:author="Johana Montejo Rozo" w:date="2016-02-03T10:03:00Z">
              <w:rPr/>
            </w:rPrChange>
          </w:rPr>
          <w:t>&lt;&lt;MA_07_07_CO_FORM005.gif&gt;&gt;</w:t>
        </w:r>
      </w:ins>
    </w:p>
    <w:p w:rsidR="00212726" w:rsidRDefault="00212726" w:rsidP="00212726">
      <w:pPr>
        <w:pStyle w:val="Prrafodelista"/>
        <w:spacing w:after="0"/>
        <w:jc w:val="center"/>
      </w:pPr>
    </w:p>
    <w:p w:rsidR="00212726" w:rsidRDefault="00212726" w:rsidP="00212726">
      <w:pPr>
        <w:spacing w:after="0"/>
        <w:jc w:val="both"/>
        <w:rPr>
          <w:rFonts w:ascii="Times New Roman" w:hAnsi="Times New Roman" w:cs="Times New Roman"/>
        </w:rPr>
      </w:pPr>
      <w:r w:rsidRPr="00577776">
        <w:rPr>
          <w:rFonts w:ascii="Times New Roman" w:hAnsi="Times New Roman" w:cs="Times New Roman"/>
          <w:color w:val="000000"/>
          <w:lang w:val="es-CO"/>
        </w:rPr>
        <w:t>Al multiplicar los medios y los extremos, se obtiene: 20</w:t>
      </w:r>
      <w:r w:rsidRPr="00577776">
        <w:rPr>
          <w:rFonts w:ascii="Times New Roman" w:hAnsi="Times New Roman" w:cs="Times New Roman"/>
        </w:rPr>
        <w:t>×3 = 60 y 12×5 = 60.</w:t>
      </w:r>
    </w:p>
    <w:p w:rsidR="00577776" w:rsidRDefault="00577776" w:rsidP="00212726">
      <w:pPr>
        <w:spacing w:after="0"/>
        <w:jc w:val="both"/>
        <w:rPr>
          <w:rFonts w:ascii="Times New Roman" w:hAnsi="Times New Roman" w:cs="Times New Roman"/>
        </w:rPr>
      </w:pPr>
    </w:p>
    <w:p w:rsidR="00540D48" w:rsidRPr="00540D48" w:rsidRDefault="00540D48" w:rsidP="00540D48">
      <w:pPr>
        <w:pStyle w:val="Prrafodelista"/>
        <w:numPr>
          <w:ilvl w:val="0"/>
          <w:numId w:val="38"/>
        </w:numPr>
        <w:spacing w:after="0"/>
        <w:jc w:val="both"/>
        <w:rPr>
          <w:rFonts w:ascii="Times New Roman" w:hAnsi="Times New Roman" w:cs="Times New Roman"/>
        </w:rPr>
      </w:pPr>
      <w:r w:rsidRPr="00540D48">
        <w:rPr>
          <w:rFonts w:ascii="Times New Roman" w:hAnsi="Times New Roman" w:cs="Times New Roman"/>
        </w:rPr>
        <w:t>En la proporción 1:2 = 2:4</w:t>
      </w:r>
      <w:r>
        <w:rPr>
          <w:rFonts w:ascii="Times New Roman" w:hAnsi="Times New Roman" w:cs="Times New Roman"/>
        </w:rPr>
        <w:t xml:space="preserve"> si se </w:t>
      </w:r>
      <w:r w:rsidRPr="00540D48">
        <w:rPr>
          <w:rFonts w:ascii="Times New Roman" w:hAnsi="Times New Roman" w:cs="Times New Roman"/>
          <w:color w:val="000000"/>
          <w:lang w:val="es-CO"/>
        </w:rPr>
        <w:t>multiplica</w:t>
      </w:r>
      <w:r>
        <w:rPr>
          <w:rFonts w:ascii="Times New Roman" w:hAnsi="Times New Roman" w:cs="Times New Roman"/>
          <w:color w:val="000000"/>
          <w:lang w:val="es-CO"/>
        </w:rPr>
        <w:t>n</w:t>
      </w:r>
      <w:r w:rsidRPr="00540D48">
        <w:rPr>
          <w:rFonts w:ascii="Times New Roman" w:hAnsi="Times New Roman" w:cs="Times New Roman"/>
          <w:color w:val="000000"/>
          <w:lang w:val="es-CO"/>
        </w:rPr>
        <w:t xml:space="preserve"> los medios y los extremos</w:t>
      </w:r>
      <w:del w:id="491" w:author="mercyranjel" w:date="2016-01-25T12:23:00Z">
        <w:r w:rsidRPr="00540D48" w:rsidDel="00D76F74">
          <w:rPr>
            <w:rFonts w:ascii="Times New Roman" w:hAnsi="Times New Roman" w:cs="Times New Roman"/>
            <w:color w:val="000000"/>
            <w:lang w:val="es-CO"/>
          </w:rPr>
          <w:delText>,</w:delText>
        </w:r>
      </w:del>
      <w:r w:rsidRPr="00540D48">
        <w:rPr>
          <w:rFonts w:ascii="Times New Roman" w:hAnsi="Times New Roman" w:cs="Times New Roman"/>
          <w:color w:val="000000"/>
          <w:lang w:val="es-CO"/>
        </w:rPr>
        <w:t xml:space="preserve"> se obtiene: </w:t>
      </w:r>
      <w:r>
        <w:rPr>
          <w:rFonts w:ascii="Times New Roman" w:hAnsi="Times New Roman" w:cs="Times New Roman"/>
          <w:color w:val="000000"/>
          <w:lang w:val="es-CO"/>
        </w:rPr>
        <w:t>1</w:t>
      </w:r>
      <w:ins w:id="492" w:author="Johana Montejo Rozo" w:date="2016-02-03T10:03:00Z">
        <w:r w:rsidR="00CC1171">
          <w:rPr>
            <w:rFonts w:ascii="Times New Roman" w:hAnsi="Times New Roman" w:cs="Times New Roman"/>
            <w:color w:val="000000"/>
            <w:lang w:val="es-CO"/>
          </w:rPr>
          <w:t xml:space="preserve"> </w:t>
        </w:r>
      </w:ins>
      <w:r w:rsidRPr="00540D48">
        <w:rPr>
          <w:rFonts w:ascii="Times New Roman" w:hAnsi="Times New Roman" w:cs="Times New Roman"/>
        </w:rPr>
        <w:t>×</w:t>
      </w:r>
      <w:ins w:id="493" w:author="Johana Montejo Rozo" w:date="2016-02-03T10:03:00Z">
        <w:r w:rsidR="00CC1171">
          <w:rPr>
            <w:rFonts w:ascii="Times New Roman" w:hAnsi="Times New Roman" w:cs="Times New Roman"/>
          </w:rPr>
          <w:t xml:space="preserve"> </w:t>
        </w:r>
      </w:ins>
      <w:r>
        <w:rPr>
          <w:rFonts w:ascii="Times New Roman" w:hAnsi="Times New Roman" w:cs="Times New Roman"/>
        </w:rPr>
        <w:t>4</w:t>
      </w:r>
      <w:r w:rsidRPr="00540D48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4</w:t>
      </w:r>
      <w:r w:rsidRPr="00540D48">
        <w:rPr>
          <w:rFonts w:ascii="Times New Roman" w:hAnsi="Times New Roman" w:cs="Times New Roman"/>
        </w:rPr>
        <w:t xml:space="preserve"> y 2</w:t>
      </w:r>
      <w:ins w:id="494" w:author="Johana Montejo Rozo" w:date="2016-02-03T10:03:00Z">
        <w:r w:rsidR="00CC1171">
          <w:rPr>
            <w:rFonts w:ascii="Times New Roman" w:hAnsi="Times New Roman" w:cs="Times New Roman"/>
          </w:rPr>
          <w:t xml:space="preserve"> </w:t>
        </w:r>
      </w:ins>
      <w:r w:rsidRPr="00540D48">
        <w:rPr>
          <w:rFonts w:ascii="Times New Roman" w:hAnsi="Times New Roman" w:cs="Times New Roman"/>
        </w:rPr>
        <w:t>×</w:t>
      </w:r>
      <w:ins w:id="495" w:author="Johana Montejo Rozo" w:date="2016-02-03T10:03:00Z">
        <w:r w:rsidR="00CC1171">
          <w:rPr>
            <w:rFonts w:ascii="Times New Roman" w:hAnsi="Times New Roman" w:cs="Times New Roman"/>
          </w:rPr>
          <w:t xml:space="preserve"> </w:t>
        </w:r>
      </w:ins>
      <w:r>
        <w:rPr>
          <w:rFonts w:ascii="Times New Roman" w:hAnsi="Times New Roman" w:cs="Times New Roman"/>
        </w:rPr>
        <w:t>2</w:t>
      </w:r>
      <w:r w:rsidRPr="00540D48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4</w:t>
      </w:r>
      <w:r w:rsidRPr="00540D48">
        <w:rPr>
          <w:rFonts w:ascii="Times New Roman" w:hAnsi="Times New Roman" w:cs="Times New Roman"/>
        </w:rPr>
        <w:t>.</w:t>
      </w:r>
    </w:p>
    <w:p w:rsidR="00577776" w:rsidRDefault="00577776" w:rsidP="00540D48">
      <w:pPr>
        <w:pStyle w:val="Prrafodelista"/>
        <w:spacing w:after="0"/>
        <w:jc w:val="both"/>
        <w:rPr>
          <w:rFonts w:ascii="Times New Roman" w:hAnsi="Times New Roman" w:cs="Times New Roman"/>
        </w:rPr>
      </w:pPr>
    </w:p>
    <w:p w:rsidR="005B351F" w:rsidRDefault="002D2DA2" w:rsidP="005B351F">
      <w:pPr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</w:rPr>
        <w:t xml:space="preserve">En general, </w:t>
      </w:r>
      <w:r w:rsidR="00535E25" w:rsidRPr="00535E25">
        <w:rPr>
          <w:rFonts w:ascii="Times New Roman" w:hAnsi="Times New Roman" w:cs="Times New Roman"/>
          <w:rPrChange w:id="496" w:author="mercyranjel" w:date="2016-01-25T12:37:00Z">
            <w:rPr>
              <w:rFonts w:ascii="Times New Roman" w:hAnsi="Times New Roman" w:cs="Times New Roman"/>
              <w:i/>
            </w:rPr>
          </w:rPrChange>
        </w:rPr>
        <w:t>al multiplicar los medios de una proporción se obtiene el mismo resultado que al multiplicar los extremos.</w:t>
      </w:r>
      <w:ins w:id="497" w:author="mercyranjel" w:date="2016-01-25T12:37:00Z">
        <w:r w:rsidR="005B351F">
          <w:rPr>
            <w:rFonts w:ascii="Times New Roman" w:hAnsi="Times New Roman" w:cs="Times New Roman"/>
          </w:rPr>
          <w:t xml:space="preserve"> </w:t>
        </w:r>
      </w:ins>
      <w:del w:id="498" w:author="Johana Montejo Rozo" w:date="2016-01-27T09:19:00Z">
        <w:r w:rsidR="005B351F" w:rsidDel="00D26644">
          <w:rPr>
            <w:rFonts w:ascii="Times New Roman" w:hAnsi="Times New Roman" w:cs="Times New Roman"/>
            <w:b/>
            <w:color w:val="C00000"/>
            <w:lang w:val="es-CO"/>
          </w:rPr>
          <w:delText>Cambié itálicas. MR</w:delText>
        </w:r>
      </w:del>
    </w:p>
    <w:p w:rsidR="00165FDC" w:rsidRPr="005B351F" w:rsidRDefault="00165FDC" w:rsidP="002D2DA2">
      <w:pPr>
        <w:spacing w:after="0"/>
        <w:jc w:val="both"/>
        <w:rPr>
          <w:rFonts w:ascii="Times New Roman" w:hAnsi="Times New Roman" w:cs="Times New Roman"/>
          <w:rPrChange w:id="499" w:author="mercyranjel" w:date="2016-01-25T12:37:00Z">
            <w:rPr>
              <w:rFonts w:ascii="Times New Roman" w:hAnsi="Times New Roman" w:cs="Times New Roman"/>
              <w:i/>
            </w:rPr>
          </w:rPrChange>
        </w:rPr>
      </w:pPr>
    </w:p>
    <w:p w:rsidR="0017136E" w:rsidRDefault="0017136E" w:rsidP="002D2DA2">
      <w:pPr>
        <w:spacing w:after="0"/>
        <w:jc w:val="both"/>
        <w:rPr>
          <w:rFonts w:ascii="Times New Roman" w:hAnsi="Times New Roman" w:cs="Times New Roman"/>
          <w:i/>
        </w:rPr>
      </w:pPr>
    </w:p>
    <w:p w:rsidR="00212726" w:rsidRDefault="00212726" w:rsidP="00212726">
      <w:pPr>
        <w:pStyle w:val="Prrafodelista"/>
        <w:spacing w:after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1"/>
        <w:gridCol w:w="6347"/>
      </w:tblGrid>
      <w:tr w:rsidR="00BB21C2" w:rsidRPr="005D1738" w:rsidTr="00DB6CE9">
        <w:tc>
          <w:tcPr>
            <w:tcW w:w="8978" w:type="dxa"/>
            <w:gridSpan w:val="2"/>
            <w:shd w:val="clear" w:color="auto" w:fill="000000" w:themeFill="text1"/>
          </w:tcPr>
          <w:p w:rsidR="00BB21C2" w:rsidRPr="005D1738" w:rsidRDefault="00BB21C2" w:rsidP="00DB6CE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BB21C2" w:rsidRPr="00726376" w:rsidTr="00DB6CE9">
        <w:tc>
          <w:tcPr>
            <w:tcW w:w="2518" w:type="dxa"/>
          </w:tcPr>
          <w:p w:rsidR="00BB21C2" w:rsidRPr="00726376" w:rsidRDefault="00BB21C2" w:rsidP="00DB6CE9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BB21C2" w:rsidRPr="00277953" w:rsidRDefault="00BB21C2" w:rsidP="00BB21C2">
            <w:pPr>
              <w:rPr>
                <w:rFonts w:ascii="Times" w:hAnsi="Times"/>
                <w:sz w:val="18"/>
                <w:szCs w:val="18"/>
                <w:lang w:val="es-CO"/>
              </w:rPr>
            </w:pPr>
            <w:r w:rsidRPr="00277953">
              <w:rPr>
                <w:rFonts w:ascii="Times" w:hAnsi="Times"/>
                <w:sz w:val="18"/>
                <w:szCs w:val="18"/>
                <w:lang w:val="es-CO"/>
              </w:rPr>
              <w:t>La </w:t>
            </w:r>
            <w:r w:rsidRPr="00CC1171">
              <w:rPr>
                <w:rFonts w:ascii="Times" w:hAnsi="Times"/>
                <w:b/>
                <w:bCs/>
                <w:sz w:val="18"/>
                <w:szCs w:val="18"/>
                <w:lang w:val="es-CO"/>
                <w:rPrChange w:id="500" w:author="Johana Montejo Rozo" w:date="2016-02-03T10:03:00Z">
                  <w:rPr>
                    <w:rFonts w:ascii="Times" w:hAnsi="Times"/>
                    <w:bCs/>
                    <w:sz w:val="18"/>
                    <w:szCs w:val="18"/>
                    <w:lang w:val="es-CO"/>
                  </w:rPr>
                </w:rPrChange>
              </w:rPr>
              <w:t>propiedad fundamental de las proporciones</w:t>
            </w:r>
            <w:r w:rsidRPr="00277953">
              <w:rPr>
                <w:rFonts w:ascii="Times" w:hAnsi="Times"/>
                <w:sz w:val="18"/>
                <w:szCs w:val="18"/>
                <w:lang w:val="es-CO"/>
              </w:rPr>
              <w:t> establece que el </w:t>
            </w:r>
            <w:r w:rsidRPr="00277953">
              <w:rPr>
                <w:rFonts w:ascii="Times" w:hAnsi="Times"/>
                <w:bCs/>
                <w:sz w:val="18"/>
                <w:szCs w:val="18"/>
                <w:lang w:val="es-CO"/>
              </w:rPr>
              <w:t>producto de los medios</w:t>
            </w:r>
            <w:r w:rsidRPr="00277953">
              <w:rPr>
                <w:rFonts w:ascii="Times" w:hAnsi="Times"/>
                <w:sz w:val="18"/>
                <w:szCs w:val="18"/>
                <w:lang w:val="es-CO"/>
              </w:rPr>
              <w:t> es </w:t>
            </w:r>
            <w:r w:rsidRPr="00277953">
              <w:rPr>
                <w:rFonts w:ascii="Times" w:hAnsi="Times"/>
                <w:bCs/>
                <w:sz w:val="18"/>
                <w:szCs w:val="18"/>
                <w:lang w:val="es-CO"/>
              </w:rPr>
              <w:t>igual al producto de los extremos</w:t>
            </w:r>
            <w:r w:rsidRPr="00277953">
              <w:rPr>
                <w:rFonts w:ascii="Times" w:hAnsi="Times"/>
                <w:sz w:val="18"/>
                <w:szCs w:val="18"/>
                <w:lang w:val="es-CO"/>
              </w:rPr>
              <w:t>.</w:t>
            </w:r>
            <w:r w:rsidR="00B10172" w:rsidRPr="00277953">
              <w:rPr>
                <w:rFonts w:ascii="Times" w:hAnsi="Times"/>
                <w:sz w:val="18"/>
                <w:szCs w:val="18"/>
                <w:lang w:val="es-CO"/>
              </w:rPr>
              <w:t xml:space="preserve"> Es decir</w:t>
            </w:r>
            <w:del w:id="501" w:author="mercyranjel" w:date="2016-01-25T12:23:00Z">
              <w:r w:rsidR="00B10172" w:rsidRPr="00277953" w:rsidDel="00D76F74">
                <w:rPr>
                  <w:rFonts w:ascii="Times" w:hAnsi="Times"/>
                  <w:sz w:val="18"/>
                  <w:szCs w:val="18"/>
                  <w:lang w:val="es-CO"/>
                </w:rPr>
                <w:delText>:</w:delText>
              </w:r>
            </w:del>
            <w:ins w:id="502" w:author="mercyranjel" w:date="2016-01-25T12:23:00Z">
              <w:r w:rsidR="00D76F74">
                <w:rPr>
                  <w:rFonts w:ascii="Times" w:hAnsi="Times"/>
                  <w:sz w:val="18"/>
                  <w:szCs w:val="18"/>
                  <w:lang w:val="es-CO"/>
                </w:rPr>
                <w:t>,</w:t>
              </w:r>
            </w:ins>
          </w:p>
          <w:p w:rsidR="00B10172" w:rsidRPr="00277953" w:rsidRDefault="00B10172" w:rsidP="00BB21C2">
            <w:pPr>
              <w:rPr>
                <w:rFonts w:ascii="Times" w:hAnsi="Times"/>
                <w:sz w:val="18"/>
                <w:szCs w:val="18"/>
                <w:lang w:val="es-CO"/>
              </w:rPr>
            </w:pPr>
          </w:p>
          <w:p w:rsidR="00BB21C2" w:rsidRPr="002F3061" w:rsidRDefault="00B10172" w:rsidP="00BB21C2">
            <w:pPr>
              <w:rPr>
                <w:rFonts w:ascii="Times" w:hAnsi="Times"/>
                <w:b/>
                <w:sz w:val="18"/>
                <w:szCs w:val="18"/>
              </w:rPr>
            </w:pPr>
            <w:del w:id="503" w:author="mercyranjel" w:date="2016-01-25T12:23:00Z">
              <w:r w:rsidRPr="00277953" w:rsidDel="00D76F74">
                <w:rPr>
                  <w:rFonts w:ascii="Times" w:hAnsi="Times"/>
                  <w:sz w:val="18"/>
                  <w:szCs w:val="18"/>
                  <w:lang w:val="es-CO"/>
                </w:rPr>
                <w:delText>S</w:delText>
              </w:r>
            </w:del>
            <w:ins w:id="504" w:author="mercyranjel" w:date="2016-01-25T12:23:00Z">
              <w:r w:rsidR="00D76F74">
                <w:rPr>
                  <w:rFonts w:ascii="Times" w:hAnsi="Times"/>
                  <w:sz w:val="18"/>
                  <w:szCs w:val="18"/>
                  <w:lang w:val="es-CO"/>
                </w:rPr>
                <w:t>s</w:t>
              </w:r>
            </w:ins>
            <w:r w:rsidRPr="00277953">
              <w:rPr>
                <w:rFonts w:ascii="Times" w:hAnsi="Times"/>
                <w:sz w:val="18"/>
                <w:szCs w:val="18"/>
                <w:lang w:val="es-CO"/>
              </w:rPr>
              <w:t xml:space="preserve">i se tiene la proporción </w:t>
            </w:r>
            <w:r w:rsidRPr="00277953">
              <w:rPr>
                <w:rFonts w:ascii="Times" w:hAnsi="Times"/>
                <w:i/>
                <w:sz w:val="18"/>
                <w:szCs w:val="18"/>
              </w:rPr>
              <w:t>a:b</w:t>
            </w:r>
            <w:ins w:id="505" w:author="mercyranjel" w:date="2016-01-25T12:23:00Z">
              <w:r w:rsidR="00D76F74">
                <w:rPr>
                  <w:rFonts w:ascii="Times" w:hAnsi="Times"/>
                  <w:i/>
                  <w:sz w:val="18"/>
                  <w:szCs w:val="18"/>
                </w:rPr>
                <w:t xml:space="preserve"> </w:t>
              </w:r>
            </w:ins>
            <w:r w:rsidRPr="00277953">
              <w:rPr>
                <w:rFonts w:ascii="Times" w:hAnsi="Times"/>
                <w:i/>
                <w:sz w:val="18"/>
                <w:szCs w:val="18"/>
              </w:rPr>
              <w:t>=</w:t>
            </w:r>
            <w:ins w:id="506" w:author="mercyranjel" w:date="2016-01-25T12:23:00Z">
              <w:r w:rsidR="00D76F74">
                <w:rPr>
                  <w:rFonts w:ascii="Times" w:hAnsi="Times"/>
                  <w:i/>
                  <w:sz w:val="18"/>
                  <w:szCs w:val="18"/>
                </w:rPr>
                <w:t xml:space="preserve"> </w:t>
              </w:r>
            </w:ins>
            <w:r w:rsidRPr="00277953">
              <w:rPr>
                <w:rFonts w:ascii="Times" w:hAnsi="Times"/>
                <w:i/>
                <w:sz w:val="18"/>
                <w:szCs w:val="18"/>
              </w:rPr>
              <w:t xml:space="preserve">c:d  </w:t>
            </w:r>
            <w:r w:rsidRPr="00277953">
              <w:rPr>
                <w:rFonts w:ascii="Times" w:hAnsi="Times"/>
                <w:sz w:val="18"/>
                <w:szCs w:val="18"/>
              </w:rPr>
              <w:t xml:space="preserve">entonces se cumple que </w:t>
            </w:r>
            <w:r w:rsidRPr="00277953">
              <w:rPr>
                <w:rFonts w:ascii="Times" w:hAnsi="Times"/>
                <w:i/>
                <w:sz w:val="18"/>
                <w:szCs w:val="18"/>
              </w:rPr>
              <w:t>a.d = b.c</w:t>
            </w:r>
          </w:p>
        </w:tc>
      </w:tr>
    </w:tbl>
    <w:p w:rsidR="00BB21C2" w:rsidRDefault="00BB21C2" w:rsidP="00212726">
      <w:pPr>
        <w:pStyle w:val="Prrafodelista"/>
        <w:spacing w:after="0"/>
      </w:pPr>
    </w:p>
    <w:p w:rsidR="00E53FDE" w:rsidRDefault="005444C5" w:rsidP="00212726">
      <w:pPr>
        <w:pStyle w:val="Prrafodelista"/>
        <w:spacing w:after="0"/>
        <w:rPr>
          <w:rFonts w:ascii="Times New Roman" w:hAnsi="Times New Roman" w:cs="Times New Roman"/>
        </w:rPr>
      </w:pPr>
      <w:r w:rsidRPr="005444C5">
        <w:rPr>
          <w:rFonts w:ascii="Times New Roman" w:hAnsi="Times New Roman" w:cs="Times New Roman"/>
        </w:rPr>
        <w:t>Ejemplo</w:t>
      </w:r>
      <w:del w:id="507" w:author="mercyranjel" w:date="2016-01-25T12:24:00Z">
        <w:r w:rsidRPr="005444C5" w:rsidDel="00D76F74">
          <w:rPr>
            <w:rFonts w:ascii="Times New Roman" w:hAnsi="Times New Roman" w:cs="Times New Roman"/>
          </w:rPr>
          <w:delText>:</w:delText>
        </w:r>
      </w:del>
      <w:r>
        <w:rPr>
          <w:rFonts w:ascii="Times New Roman" w:hAnsi="Times New Roman" w:cs="Times New Roman"/>
        </w:rPr>
        <w:t xml:space="preserve"> </w:t>
      </w:r>
    </w:p>
    <w:p w:rsidR="006F1234" w:rsidRDefault="005444C5" w:rsidP="00212726">
      <w:pPr>
        <w:pStyle w:val="Prrafodelista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¿Las figuras A y B están coloreadas proporcionalmente?</w:t>
      </w:r>
    </w:p>
    <w:p w:rsidR="00277953" w:rsidRPr="005444C5" w:rsidRDefault="00277953" w:rsidP="00212726">
      <w:pPr>
        <w:pStyle w:val="Prrafodelista"/>
        <w:spacing w:after="0"/>
        <w:rPr>
          <w:rFonts w:ascii="Times New Roman" w:hAnsi="Times New Roman" w:cs="Times New Roman"/>
        </w:rPr>
      </w:pPr>
    </w:p>
    <w:p w:rsidR="00957ABA" w:rsidRDefault="00957ABA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E53FDE" w:rsidRPr="005D1738" w:rsidTr="00924BE6">
        <w:tc>
          <w:tcPr>
            <w:tcW w:w="9054" w:type="dxa"/>
            <w:gridSpan w:val="2"/>
            <w:shd w:val="clear" w:color="auto" w:fill="0D0D0D" w:themeFill="text1" w:themeFillTint="F2"/>
          </w:tcPr>
          <w:p w:rsidR="00E53FDE" w:rsidRPr="005D1738" w:rsidRDefault="00E53FDE" w:rsidP="00DB6CE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E53FDE" w:rsidTr="00D32848">
        <w:tc>
          <w:tcPr>
            <w:tcW w:w="2518" w:type="dxa"/>
          </w:tcPr>
          <w:p w:rsidR="00E53FDE" w:rsidRPr="00053744" w:rsidRDefault="00E53FDE" w:rsidP="00DB6CE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36" w:type="dxa"/>
          </w:tcPr>
          <w:p w:rsidR="00E53FDE" w:rsidRPr="00053744" w:rsidRDefault="00E53FDE" w:rsidP="00E53FD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MA_07_07_</w:t>
            </w:r>
            <w:ins w:id="508" w:author="Johana Montejo Rozo" w:date="2016-02-03T10:04:00Z">
              <w:r w:rsidR="00CC1171">
                <w:rPr>
                  <w:rFonts w:ascii="Times New Roman" w:hAnsi="Times New Roman" w:cs="Times New Roman"/>
                  <w:color w:val="000000"/>
                </w:rPr>
                <w:t>CO_</w:t>
              </w:r>
            </w:ins>
            <w:r>
              <w:rPr>
                <w:rFonts w:ascii="Times New Roman" w:hAnsi="Times New Roman" w:cs="Times New Roman"/>
                <w:color w:val="000000"/>
              </w:rPr>
              <w:t>IMG02</w:t>
            </w:r>
          </w:p>
        </w:tc>
      </w:tr>
      <w:tr w:rsidR="00E53FDE" w:rsidTr="00D32848">
        <w:tc>
          <w:tcPr>
            <w:tcW w:w="2518" w:type="dxa"/>
          </w:tcPr>
          <w:p w:rsidR="00E53FDE" w:rsidRDefault="00E53FDE" w:rsidP="00DB6CE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36" w:type="dxa"/>
          </w:tcPr>
          <w:tbl>
            <w:tblPr>
              <w:tblpPr w:leftFromText="141" w:rightFromText="141" w:vertAnchor="text" w:horzAnchor="margin" w:tblpXSpec="right" w:tblpY="42"/>
              <w:tblOverlap w:val="never"/>
              <w:tblW w:w="4573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19"/>
              <w:gridCol w:w="251"/>
              <w:gridCol w:w="251"/>
              <w:gridCol w:w="251"/>
              <w:gridCol w:w="251"/>
              <w:gridCol w:w="251"/>
              <w:gridCol w:w="251"/>
              <w:gridCol w:w="251"/>
              <w:gridCol w:w="2597"/>
            </w:tblGrid>
            <w:tr w:rsidR="00325F1F" w:rsidRPr="00777A92" w:rsidTr="00D32848">
              <w:trPr>
                <w:trHeight w:val="252"/>
              </w:trPr>
              <w:tc>
                <w:tcPr>
                  <w:tcW w:w="2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</w:p>
              </w:tc>
              <w:tc>
                <w:tcPr>
                  <w:tcW w:w="2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</w:p>
              </w:tc>
              <w:tc>
                <w:tcPr>
                  <w:tcW w:w="2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</w:p>
              </w:tc>
              <w:tc>
                <w:tcPr>
                  <w:tcW w:w="2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</w:p>
              </w:tc>
              <w:tc>
                <w:tcPr>
                  <w:tcW w:w="2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</w:p>
              </w:tc>
              <w:tc>
                <w:tcPr>
                  <w:tcW w:w="2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</w:p>
              </w:tc>
              <w:tc>
                <w:tcPr>
                  <w:tcW w:w="2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</w:p>
              </w:tc>
              <w:tc>
                <w:tcPr>
                  <w:tcW w:w="2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</w:p>
              </w:tc>
              <w:tc>
                <w:tcPr>
                  <w:tcW w:w="25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</w:p>
              </w:tc>
            </w:tr>
            <w:tr w:rsidR="00325F1F" w:rsidRPr="00777A92" w:rsidTr="00D32848">
              <w:trPr>
                <w:trHeight w:val="252"/>
              </w:trPr>
              <w:tc>
                <w:tcPr>
                  <w:tcW w:w="2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noWrap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FFC000"/>
                      <w:sz w:val="22"/>
                      <w:szCs w:val="22"/>
                      <w:lang w:val="es-CO" w:eastAsia="es-CO"/>
                    </w:rPr>
                  </w:pPr>
                  <w:r w:rsidRPr="00777A92">
                    <w:rPr>
                      <w:rFonts w:ascii="Calibri" w:eastAsia="Times New Roman" w:hAnsi="Calibri" w:cs="Calibri"/>
                      <w:color w:val="FFC000"/>
                      <w:sz w:val="22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2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noWrap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777A9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2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noWrap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777A9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2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noWrap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777A9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2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noWrap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777A9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2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noWrap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777A9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2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</w:p>
              </w:tc>
              <w:tc>
                <w:tcPr>
                  <w:tcW w:w="2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</w:p>
              </w:tc>
              <w:tc>
                <w:tcPr>
                  <w:tcW w:w="25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</w:p>
              </w:tc>
            </w:tr>
            <w:tr w:rsidR="00325F1F" w:rsidRPr="00777A92" w:rsidTr="00D32848">
              <w:trPr>
                <w:trHeight w:val="252"/>
              </w:trPr>
              <w:tc>
                <w:tcPr>
                  <w:tcW w:w="21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noWrap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FFC000"/>
                      <w:sz w:val="22"/>
                      <w:szCs w:val="22"/>
                      <w:lang w:val="es-CO" w:eastAsia="es-CO"/>
                    </w:rPr>
                  </w:pPr>
                  <w:r w:rsidRPr="00777A92">
                    <w:rPr>
                      <w:rFonts w:ascii="Calibri" w:eastAsia="Times New Roman" w:hAnsi="Calibri" w:cs="Calibri"/>
                      <w:color w:val="FFC000"/>
                      <w:sz w:val="22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2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2D050"/>
                  <w:noWrap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777A9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2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2D050"/>
                  <w:noWrap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777A9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2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noWrap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777A9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2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2D050"/>
                  <w:noWrap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777A9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2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noWrap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777A9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2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</w:p>
              </w:tc>
              <w:tc>
                <w:tcPr>
                  <w:tcW w:w="2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</w:p>
              </w:tc>
              <w:tc>
                <w:tcPr>
                  <w:tcW w:w="25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</w:p>
              </w:tc>
            </w:tr>
            <w:tr w:rsidR="00325F1F" w:rsidRPr="00777A92" w:rsidTr="00D32848">
              <w:trPr>
                <w:trHeight w:val="252"/>
              </w:trPr>
              <w:tc>
                <w:tcPr>
                  <w:tcW w:w="21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noWrap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FFC000"/>
                      <w:sz w:val="22"/>
                      <w:szCs w:val="22"/>
                      <w:lang w:val="es-CO" w:eastAsia="es-CO"/>
                    </w:rPr>
                  </w:pPr>
                  <w:r w:rsidRPr="00777A92">
                    <w:rPr>
                      <w:rFonts w:ascii="Calibri" w:eastAsia="Times New Roman" w:hAnsi="Calibri" w:cs="Calibri"/>
                      <w:color w:val="FFC000"/>
                      <w:sz w:val="22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2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noWrap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777A9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2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noWrap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777A9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2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noWrap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777A9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2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noWrap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777A9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2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noWrap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777A9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2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</w:p>
              </w:tc>
              <w:tc>
                <w:tcPr>
                  <w:tcW w:w="2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</w:p>
              </w:tc>
              <w:tc>
                <w:tcPr>
                  <w:tcW w:w="25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</w:p>
              </w:tc>
            </w:tr>
            <w:tr w:rsidR="00325F1F" w:rsidRPr="00777A92" w:rsidTr="00D32848">
              <w:trPr>
                <w:trHeight w:val="252"/>
              </w:trPr>
              <w:tc>
                <w:tcPr>
                  <w:tcW w:w="2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</w:p>
              </w:tc>
              <w:tc>
                <w:tcPr>
                  <w:tcW w:w="2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</w:p>
              </w:tc>
              <w:tc>
                <w:tcPr>
                  <w:tcW w:w="2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</w:p>
              </w:tc>
              <w:tc>
                <w:tcPr>
                  <w:tcW w:w="2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</w:p>
              </w:tc>
              <w:tc>
                <w:tcPr>
                  <w:tcW w:w="2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</w:p>
              </w:tc>
              <w:tc>
                <w:tcPr>
                  <w:tcW w:w="2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</w:p>
              </w:tc>
              <w:tc>
                <w:tcPr>
                  <w:tcW w:w="2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</w:p>
              </w:tc>
              <w:tc>
                <w:tcPr>
                  <w:tcW w:w="2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</w:p>
              </w:tc>
              <w:tc>
                <w:tcPr>
                  <w:tcW w:w="25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</w:p>
              </w:tc>
            </w:tr>
            <w:tr w:rsidR="00325F1F" w:rsidRPr="00777A92" w:rsidTr="00D32848">
              <w:trPr>
                <w:trHeight w:val="252"/>
              </w:trPr>
              <w:tc>
                <w:tcPr>
                  <w:tcW w:w="2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777A9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2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777A9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2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777A9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2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777A9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2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777A9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2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777A9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2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777A9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2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777A9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25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</w:p>
              </w:tc>
            </w:tr>
            <w:tr w:rsidR="00325F1F" w:rsidRPr="00777A92" w:rsidTr="00D32848">
              <w:trPr>
                <w:trHeight w:val="252"/>
              </w:trPr>
              <w:tc>
                <w:tcPr>
                  <w:tcW w:w="21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777A9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2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2D050"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777A9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2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2D050"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777A9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2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777A9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2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777A9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2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2D050"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777A9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2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92D050"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777A9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2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777A9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25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</w:p>
              </w:tc>
            </w:tr>
            <w:tr w:rsidR="00325F1F" w:rsidRPr="00777A92" w:rsidTr="00D32848">
              <w:trPr>
                <w:trHeight w:val="252"/>
              </w:trPr>
              <w:tc>
                <w:tcPr>
                  <w:tcW w:w="21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777A9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2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777A9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2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777A9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2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777A9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2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777A9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2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777A9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2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777A9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2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000"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  <w:r w:rsidRPr="00777A92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  <w:t> </w:t>
                  </w:r>
                </w:p>
              </w:tc>
              <w:tc>
                <w:tcPr>
                  <w:tcW w:w="25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</w:p>
              </w:tc>
            </w:tr>
            <w:tr w:rsidR="00325F1F" w:rsidRPr="00777A92" w:rsidTr="00D32848">
              <w:trPr>
                <w:trHeight w:val="252"/>
              </w:trPr>
              <w:tc>
                <w:tcPr>
                  <w:tcW w:w="2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</w:p>
              </w:tc>
              <w:tc>
                <w:tcPr>
                  <w:tcW w:w="2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</w:p>
              </w:tc>
              <w:tc>
                <w:tcPr>
                  <w:tcW w:w="2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</w:p>
              </w:tc>
              <w:tc>
                <w:tcPr>
                  <w:tcW w:w="2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</w:p>
              </w:tc>
              <w:tc>
                <w:tcPr>
                  <w:tcW w:w="2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</w:p>
              </w:tc>
              <w:tc>
                <w:tcPr>
                  <w:tcW w:w="2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</w:p>
              </w:tc>
              <w:tc>
                <w:tcPr>
                  <w:tcW w:w="2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</w:p>
              </w:tc>
              <w:tc>
                <w:tcPr>
                  <w:tcW w:w="2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</w:p>
              </w:tc>
              <w:tc>
                <w:tcPr>
                  <w:tcW w:w="25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</w:p>
              </w:tc>
            </w:tr>
            <w:tr w:rsidR="00325F1F" w:rsidRPr="00777A92" w:rsidTr="00D32848">
              <w:trPr>
                <w:trHeight w:val="252"/>
              </w:trPr>
              <w:tc>
                <w:tcPr>
                  <w:tcW w:w="2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</w:p>
              </w:tc>
              <w:tc>
                <w:tcPr>
                  <w:tcW w:w="2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</w:p>
              </w:tc>
              <w:tc>
                <w:tcPr>
                  <w:tcW w:w="2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</w:p>
              </w:tc>
              <w:tc>
                <w:tcPr>
                  <w:tcW w:w="2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</w:p>
              </w:tc>
              <w:tc>
                <w:tcPr>
                  <w:tcW w:w="2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</w:p>
              </w:tc>
              <w:tc>
                <w:tcPr>
                  <w:tcW w:w="2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</w:p>
              </w:tc>
              <w:tc>
                <w:tcPr>
                  <w:tcW w:w="2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</w:p>
              </w:tc>
              <w:tc>
                <w:tcPr>
                  <w:tcW w:w="2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</w:p>
              </w:tc>
              <w:tc>
                <w:tcPr>
                  <w:tcW w:w="25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</w:p>
              </w:tc>
            </w:tr>
            <w:tr w:rsidR="00325F1F" w:rsidRPr="00777A92" w:rsidTr="00D32848">
              <w:trPr>
                <w:trHeight w:val="252"/>
              </w:trPr>
              <w:tc>
                <w:tcPr>
                  <w:tcW w:w="2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</w:p>
              </w:tc>
              <w:tc>
                <w:tcPr>
                  <w:tcW w:w="2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</w:p>
              </w:tc>
              <w:tc>
                <w:tcPr>
                  <w:tcW w:w="2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</w:p>
              </w:tc>
              <w:tc>
                <w:tcPr>
                  <w:tcW w:w="2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</w:p>
              </w:tc>
              <w:tc>
                <w:tcPr>
                  <w:tcW w:w="2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</w:p>
              </w:tc>
              <w:tc>
                <w:tcPr>
                  <w:tcW w:w="2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</w:p>
              </w:tc>
              <w:tc>
                <w:tcPr>
                  <w:tcW w:w="2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</w:p>
              </w:tc>
              <w:tc>
                <w:tcPr>
                  <w:tcW w:w="2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</w:p>
              </w:tc>
              <w:tc>
                <w:tcPr>
                  <w:tcW w:w="25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5F1F" w:rsidRPr="00777A92" w:rsidRDefault="00325F1F" w:rsidP="00325F1F">
                  <w:pPr>
                    <w:spacing w:after="0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val="es-CO" w:eastAsia="es-CO"/>
                    </w:rPr>
                  </w:pPr>
                </w:p>
              </w:tc>
            </w:tr>
          </w:tbl>
          <w:p w:rsidR="00E53FDE" w:rsidRDefault="00E53FDE" w:rsidP="00DB6CE9">
            <w:pPr>
              <w:rPr>
                <w:rFonts w:ascii="Times New Roman" w:hAnsi="Times New Roman" w:cs="Times New Roman"/>
                <w:color w:val="000000"/>
              </w:rPr>
            </w:pPr>
          </w:p>
          <w:p w:rsidR="00777A92" w:rsidRDefault="00777A92" w:rsidP="00DB6CE9">
            <w:pPr>
              <w:rPr>
                <w:rFonts w:ascii="Times New Roman" w:hAnsi="Times New Roman" w:cs="Times New Roman"/>
                <w:color w:val="000000"/>
              </w:rPr>
            </w:pPr>
          </w:p>
          <w:p w:rsidR="00777A92" w:rsidRDefault="00777A92" w:rsidP="00DB6CE9">
            <w:pPr>
              <w:rPr>
                <w:rFonts w:ascii="Times New Roman" w:hAnsi="Times New Roman" w:cs="Times New Roman"/>
                <w:color w:val="000000"/>
              </w:rPr>
            </w:pPr>
          </w:p>
          <w:p w:rsidR="00777A92" w:rsidRDefault="00325F1F" w:rsidP="00DB6CE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Figura </w:t>
            </w:r>
            <w:r w:rsidR="00D32848">
              <w:rPr>
                <w:rFonts w:ascii="Times New Roman" w:hAnsi="Times New Roman" w:cs="Times New Roman"/>
                <w:color w:val="000000"/>
              </w:rPr>
              <w:t>A</w:t>
            </w:r>
          </w:p>
          <w:p w:rsidR="00777A92" w:rsidRDefault="00777A92" w:rsidP="00DB6CE9">
            <w:pPr>
              <w:rPr>
                <w:rFonts w:ascii="Times New Roman" w:hAnsi="Times New Roman" w:cs="Times New Roman"/>
                <w:color w:val="000000"/>
              </w:rPr>
            </w:pPr>
          </w:p>
          <w:p w:rsidR="00325F1F" w:rsidRDefault="00325F1F" w:rsidP="00DB6CE9">
            <w:pPr>
              <w:rPr>
                <w:rFonts w:ascii="Times New Roman" w:hAnsi="Times New Roman" w:cs="Times New Roman"/>
                <w:color w:val="000000"/>
              </w:rPr>
            </w:pPr>
          </w:p>
          <w:p w:rsidR="00325F1F" w:rsidRDefault="00325F1F" w:rsidP="00DB6CE9">
            <w:pPr>
              <w:rPr>
                <w:rFonts w:ascii="Times New Roman" w:hAnsi="Times New Roman" w:cs="Times New Roman"/>
                <w:color w:val="000000"/>
              </w:rPr>
            </w:pPr>
          </w:p>
          <w:p w:rsidR="00325F1F" w:rsidRDefault="00325F1F" w:rsidP="00D32848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Figura </w:t>
            </w:r>
            <w:r w:rsidR="00D32848">
              <w:rPr>
                <w:rFonts w:ascii="Times New Roman" w:hAnsi="Times New Roman" w:cs="Times New Roman"/>
                <w:color w:val="000000"/>
              </w:rPr>
              <w:t>B</w:t>
            </w:r>
          </w:p>
        </w:tc>
      </w:tr>
      <w:tr w:rsidR="00E53FDE" w:rsidTr="00D32848">
        <w:tc>
          <w:tcPr>
            <w:tcW w:w="2518" w:type="dxa"/>
          </w:tcPr>
          <w:p w:rsidR="00E53FDE" w:rsidRDefault="00E53FDE" w:rsidP="00DB6CE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36" w:type="dxa"/>
          </w:tcPr>
          <w:p w:rsidR="00E53FDE" w:rsidRDefault="00E53FDE" w:rsidP="00DB6CE9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E53FDE" w:rsidTr="00D32848">
        <w:tc>
          <w:tcPr>
            <w:tcW w:w="2518" w:type="dxa"/>
          </w:tcPr>
          <w:p w:rsidR="00E53FDE" w:rsidRDefault="00E53FDE" w:rsidP="00DB6CE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36" w:type="dxa"/>
          </w:tcPr>
          <w:p w:rsidR="00E53FDE" w:rsidRDefault="0058070A" w:rsidP="005807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Es necesario averiguar si las razones entre los colores en ambas figuras determinan una proporción.</w:t>
            </w:r>
          </w:p>
        </w:tc>
      </w:tr>
    </w:tbl>
    <w:p w:rsidR="00E53FDE" w:rsidRDefault="00E53FDE" w:rsidP="00081745">
      <w:pPr>
        <w:spacing w:after="0"/>
        <w:rPr>
          <w:rFonts w:ascii="Times New Roman" w:hAnsi="Times New Roman" w:cs="Times New Roman"/>
          <w:color w:val="000000"/>
        </w:rPr>
      </w:pPr>
    </w:p>
    <w:p w:rsidR="0058070A" w:rsidRDefault="0058070A" w:rsidP="00081745">
      <w:p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La razón entre el número de cuadrados verdes y el número de cuadrados amarillos en cada figura es:</w:t>
      </w:r>
    </w:p>
    <w:p w:rsidR="0058070A" w:rsidRDefault="0058070A" w:rsidP="00081745">
      <w:pPr>
        <w:spacing w:after="0"/>
        <w:rPr>
          <w:rFonts w:ascii="Times New Roman" w:hAnsi="Times New Roman" w:cs="Times New Roman"/>
          <w:color w:val="000000"/>
        </w:rPr>
      </w:pPr>
    </w:p>
    <w:p w:rsidR="0058070A" w:rsidRPr="00E53FDE" w:rsidRDefault="00EF0979" w:rsidP="00081745">
      <w:p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                                             </w:t>
      </w:r>
      <w:r w:rsidR="0058070A">
        <w:rPr>
          <w:rFonts w:ascii="Times New Roman" w:hAnsi="Times New Roman" w:cs="Times New Roman"/>
          <w:color w:val="000000"/>
        </w:rPr>
        <w:t>Figura A</w:t>
      </w:r>
      <w:r>
        <w:rPr>
          <w:rFonts w:ascii="Times New Roman" w:hAnsi="Times New Roman" w:cs="Times New Roman"/>
          <w:color w:val="000000"/>
        </w:rPr>
        <w:t xml:space="preserve">                            Figura B</w:t>
      </w:r>
    </w:p>
    <w:p w:rsidR="00E53FDE" w:rsidRDefault="00E53FDE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EF0979" w:rsidRDefault="00EF0979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noProof/>
          <w:lang w:val="es-CO" w:eastAsia="es-CO"/>
        </w:rPr>
        <w:t xml:space="preserve">                                                      </w:t>
      </w:r>
      <w:r>
        <w:rPr>
          <w:noProof/>
          <w:lang w:val="es-CO" w:eastAsia="es-CO"/>
        </w:rPr>
        <w:drawing>
          <wp:inline distT="0" distB="0" distL="0" distR="0">
            <wp:extent cx="609600" cy="1009650"/>
            <wp:effectExtent l="0" t="0" r="0" b="0"/>
            <wp:docPr id="5" name="Imagen 5" descr="D:\Usuarios\Sandra\Descargas\CodeCogsEq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suarios\Sandra\Descargas\CodeCogsEqn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CO" w:eastAsia="es-CO"/>
        </w:rPr>
        <w:t xml:space="preserve">                               </w:t>
      </w:r>
      <w:r>
        <w:rPr>
          <w:noProof/>
          <w:lang w:val="es-CO" w:eastAsia="es-CO"/>
        </w:rPr>
        <w:drawing>
          <wp:inline distT="0" distB="0" distL="0" distR="0">
            <wp:extent cx="611505" cy="1002030"/>
            <wp:effectExtent l="0" t="0" r="0" b="7620"/>
            <wp:docPr id="6" name="Imagen 6" descr="D:\Usuarios\Sandra\Descargas\CodeCogsEq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Usuarios\Sandra\Descargas\CodeCogsEqn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FDE" w:rsidRDefault="002E50B6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  <w:ins w:id="509" w:author="Johana Montejo Rozo" w:date="2016-02-03T10:04:00Z">
        <w:r>
          <w:rPr>
            <w:rFonts w:ascii="Times New Roman" w:hAnsi="Times New Roman" w:cs="Times New Roman"/>
            <w:color w:val="000000"/>
            <w:lang w:val="es-CO"/>
          </w:rPr>
          <w:t xml:space="preserve">                 </w:t>
        </w:r>
        <w:r w:rsidRPr="002E50B6">
          <w:rPr>
            <w:rFonts w:ascii="Times New Roman" w:hAnsi="Times New Roman" w:cs="Times New Roman"/>
            <w:color w:val="000000"/>
            <w:highlight w:val="magenta"/>
            <w:lang w:val="es-CO"/>
            <w:rPrChange w:id="510" w:author="Johana Montejo Rozo" w:date="2016-02-03T10:04:00Z">
              <w:rPr>
                <w:rFonts w:ascii="Times New Roman" w:hAnsi="Times New Roman" w:cs="Times New Roman"/>
                <w:color w:val="000000"/>
                <w:lang w:val="es-CO"/>
              </w:rPr>
            </w:rPrChange>
          </w:rPr>
          <w:t>&lt;&lt;MA_07_07_CO_FORM006.gif&gt;&gt;</w:t>
        </w:r>
        <w:r>
          <w:rPr>
            <w:rFonts w:ascii="Times New Roman" w:hAnsi="Times New Roman" w:cs="Times New Roman"/>
            <w:color w:val="000000"/>
            <w:lang w:val="es-CO"/>
          </w:rPr>
          <w:t xml:space="preserve">   </w:t>
        </w:r>
        <w:r w:rsidRPr="002E50B6">
          <w:rPr>
            <w:rFonts w:ascii="Times New Roman" w:hAnsi="Times New Roman" w:cs="Times New Roman"/>
            <w:color w:val="000000"/>
            <w:highlight w:val="magenta"/>
            <w:lang w:val="es-CO"/>
            <w:rPrChange w:id="511" w:author="Johana Montejo Rozo" w:date="2016-02-03T10:04:00Z">
              <w:rPr>
                <w:rFonts w:ascii="Times New Roman" w:hAnsi="Times New Roman" w:cs="Times New Roman"/>
                <w:color w:val="000000"/>
                <w:lang w:val="es-CO"/>
              </w:rPr>
            </w:rPrChange>
          </w:rPr>
          <w:t>&lt;&lt;MA_07_07_CO_FORM007&gt;&gt;</w:t>
        </w:r>
      </w:ins>
    </w:p>
    <w:p w:rsidR="00D62828" w:rsidRDefault="00D62828" w:rsidP="00081745">
      <w:pPr>
        <w:spacing w:after="0"/>
        <w:rPr>
          <w:ins w:id="512" w:author="Johana Montejo Rozo" w:date="2016-02-03T10:05:00Z"/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lang w:val="es-CO"/>
        </w:rPr>
        <w:t>Al multiplicar los medios resulta: 4</w:t>
      </w:r>
      <w:ins w:id="513" w:author="Johana Montejo Rozo" w:date="2016-02-03T10:05:00Z">
        <w:r w:rsidR="002E50B6">
          <w:rPr>
            <w:rFonts w:ascii="Times New Roman" w:hAnsi="Times New Roman" w:cs="Times New Roman"/>
            <w:color w:val="000000"/>
            <w:lang w:val="es-CO"/>
          </w:rPr>
          <w:t xml:space="preserve"> </w:t>
        </w:r>
      </w:ins>
      <w:r w:rsidRPr="00577776">
        <w:rPr>
          <w:rFonts w:ascii="Times New Roman" w:hAnsi="Times New Roman" w:cs="Times New Roman"/>
        </w:rPr>
        <w:t>×</w:t>
      </w:r>
      <w:ins w:id="514" w:author="Johana Montejo Rozo" w:date="2016-02-03T10:05:00Z">
        <w:r w:rsidR="002E50B6">
          <w:rPr>
            <w:rFonts w:ascii="Times New Roman" w:hAnsi="Times New Roman" w:cs="Times New Roman"/>
          </w:rPr>
          <w:t xml:space="preserve"> </w:t>
        </w:r>
      </w:ins>
      <w:r>
        <w:rPr>
          <w:rFonts w:ascii="Times New Roman" w:hAnsi="Times New Roman" w:cs="Times New Roman"/>
        </w:rPr>
        <w:t>15 =</w:t>
      </w:r>
      <w:ins w:id="515" w:author="Johana Montejo Rozo" w:date="2016-02-03T10:05:00Z">
        <w:r w:rsidR="002E50B6">
          <w:rPr>
            <w:rFonts w:ascii="Times New Roman" w:hAnsi="Times New Roman" w:cs="Times New Roman"/>
          </w:rPr>
          <w:t xml:space="preserve"> </w:t>
        </w:r>
      </w:ins>
      <w:r>
        <w:rPr>
          <w:rFonts w:ascii="Times New Roman" w:hAnsi="Times New Roman" w:cs="Times New Roman"/>
        </w:rPr>
        <w:t xml:space="preserve">60 y </w:t>
      </w:r>
      <w:r>
        <w:rPr>
          <w:rFonts w:ascii="Times New Roman" w:hAnsi="Times New Roman" w:cs="Times New Roman"/>
          <w:color w:val="000000"/>
          <w:lang w:val="es-CO"/>
        </w:rPr>
        <w:t>al multiplicar los extremos resulta: 3</w:t>
      </w:r>
      <w:ins w:id="516" w:author="Johana Montejo Rozo" w:date="2016-02-03T10:05:00Z">
        <w:r w:rsidR="002E50B6">
          <w:rPr>
            <w:rFonts w:ascii="Times New Roman" w:hAnsi="Times New Roman" w:cs="Times New Roman"/>
            <w:color w:val="000000"/>
            <w:lang w:val="es-CO"/>
          </w:rPr>
          <w:t xml:space="preserve"> </w:t>
        </w:r>
      </w:ins>
      <w:r w:rsidRPr="00577776">
        <w:rPr>
          <w:rFonts w:ascii="Times New Roman" w:hAnsi="Times New Roman" w:cs="Times New Roman"/>
        </w:rPr>
        <w:t>×</w:t>
      </w:r>
      <w:ins w:id="517" w:author="Johana Montejo Rozo" w:date="2016-02-03T10:05:00Z">
        <w:r w:rsidR="002E50B6">
          <w:rPr>
            <w:rFonts w:ascii="Times New Roman" w:hAnsi="Times New Roman" w:cs="Times New Roman"/>
          </w:rPr>
          <w:t xml:space="preserve"> </w:t>
        </w:r>
      </w:ins>
      <w:r>
        <w:rPr>
          <w:rFonts w:ascii="Times New Roman" w:hAnsi="Times New Roman" w:cs="Times New Roman"/>
        </w:rPr>
        <w:t>20 =</w:t>
      </w:r>
      <w:ins w:id="518" w:author="Johana Montejo Rozo" w:date="2016-02-03T10:05:00Z">
        <w:r w:rsidR="002E50B6">
          <w:rPr>
            <w:rFonts w:ascii="Times New Roman" w:hAnsi="Times New Roman" w:cs="Times New Roman"/>
          </w:rPr>
          <w:t xml:space="preserve"> </w:t>
        </w:r>
      </w:ins>
      <w:r>
        <w:rPr>
          <w:rFonts w:ascii="Times New Roman" w:hAnsi="Times New Roman" w:cs="Times New Roman"/>
        </w:rPr>
        <w:t>60</w:t>
      </w:r>
      <w:del w:id="519" w:author="mercyranjel" w:date="2016-01-25T12:24:00Z">
        <w:r w:rsidDel="00D76F74">
          <w:rPr>
            <w:rFonts w:ascii="Times New Roman" w:hAnsi="Times New Roman" w:cs="Times New Roman"/>
          </w:rPr>
          <w:delText>,</w:delText>
        </w:r>
      </w:del>
      <w:ins w:id="520" w:author="mercyranjel" w:date="2016-01-25T12:24:00Z">
        <w:r w:rsidR="00D76F74">
          <w:rPr>
            <w:rFonts w:ascii="Times New Roman" w:hAnsi="Times New Roman" w:cs="Times New Roman"/>
          </w:rPr>
          <w:t>;</w:t>
        </w:r>
      </w:ins>
      <w:r>
        <w:rPr>
          <w:rFonts w:ascii="Times New Roman" w:hAnsi="Times New Roman" w:cs="Times New Roman"/>
        </w:rPr>
        <w:t xml:space="preserve"> por consiguiente</w:t>
      </w:r>
      <w:ins w:id="521" w:author="mercyranjel" w:date="2016-01-25T12:24:00Z">
        <w:r w:rsidR="00D76F74">
          <w:rPr>
            <w:rFonts w:ascii="Times New Roman" w:hAnsi="Times New Roman" w:cs="Times New Roman"/>
          </w:rPr>
          <w:t>,</w:t>
        </w:r>
      </w:ins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color w:val="000000"/>
        </w:rPr>
        <w:t>las dos razones forman una proporción (3:15 = 4:20) y se puede afirmar que las figuras A y B están coloreadas proporcionalmente.</w:t>
      </w:r>
    </w:p>
    <w:p w:rsidR="002E50B6" w:rsidRDefault="002E50B6" w:rsidP="00081745">
      <w:pPr>
        <w:spacing w:after="0"/>
        <w:rPr>
          <w:ins w:id="522" w:author="Johana Montejo Rozo" w:date="2016-02-03T10:05:00Z"/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  <w:tblPrChange w:id="523" w:author="Johana Montejo Rozo" w:date="2016-02-03T10:06:00Z">
          <w:tblPr>
            <w:tblStyle w:val="Tablaconcuadrcula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405"/>
        <w:gridCol w:w="6423"/>
        <w:tblGridChange w:id="524">
          <w:tblGrid>
            <w:gridCol w:w="8066"/>
            <w:gridCol w:w="762"/>
          </w:tblGrid>
        </w:tblGridChange>
      </w:tblGrid>
      <w:tr w:rsidR="002E50B6" w:rsidRPr="005D1738" w:rsidTr="002E50B6">
        <w:trPr>
          <w:ins w:id="525" w:author="Johana Montejo Rozo" w:date="2016-02-03T10:05:00Z"/>
        </w:trPr>
        <w:tc>
          <w:tcPr>
            <w:tcW w:w="8828" w:type="dxa"/>
            <w:gridSpan w:val="2"/>
            <w:shd w:val="clear" w:color="auto" w:fill="000000" w:themeFill="text1"/>
            <w:tcPrChange w:id="526" w:author="Johana Montejo Rozo" w:date="2016-02-03T10:06:00Z">
              <w:tcPr>
                <w:tcW w:w="9033" w:type="dxa"/>
                <w:gridSpan w:val="2"/>
                <w:shd w:val="clear" w:color="auto" w:fill="000000" w:themeFill="text1"/>
              </w:tcPr>
            </w:tcPrChange>
          </w:tcPr>
          <w:p w:rsidR="002E50B6" w:rsidRPr="005D1738" w:rsidRDefault="002E50B6" w:rsidP="00E75518">
            <w:pPr>
              <w:jc w:val="center"/>
              <w:rPr>
                <w:ins w:id="527" w:author="Johana Montejo Rozo" w:date="2016-02-03T10:05:00Z"/>
                <w:rFonts w:ascii="Times New Roman" w:hAnsi="Times New Roman" w:cs="Times New Roman"/>
                <w:b/>
                <w:color w:val="FFFFFF" w:themeColor="background1"/>
              </w:rPr>
            </w:pPr>
            <w:ins w:id="528" w:author="Johana Montejo Rozo" w:date="2016-02-03T10:05:00Z">
              <w:r w:rsidRPr="005D1738">
                <w:rPr>
                  <w:rFonts w:ascii="Times New Roman" w:hAnsi="Times New Roman" w:cs="Times New Roman"/>
                  <w:b/>
                  <w:color w:val="FFFFFF" w:themeColor="background1"/>
                </w:rPr>
                <w:t>Profundiza</w:t>
              </w:r>
              <w:r>
                <w:rPr>
                  <w:rFonts w:ascii="Times New Roman" w:hAnsi="Times New Roman" w:cs="Times New Roman"/>
                  <w:b/>
                  <w:color w:val="FFFFFF" w:themeColor="background1"/>
                </w:rPr>
                <w:t xml:space="preserve"> (recurso de exposición)</w:t>
              </w:r>
            </w:ins>
          </w:p>
        </w:tc>
      </w:tr>
      <w:tr w:rsidR="002E50B6" w:rsidTr="002E50B6">
        <w:trPr>
          <w:ins w:id="529" w:author="Johana Montejo Rozo" w:date="2016-02-03T10:05:00Z"/>
        </w:trPr>
        <w:tc>
          <w:tcPr>
            <w:tcW w:w="2405" w:type="dxa"/>
            <w:tcPrChange w:id="530" w:author="Johana Montejo Rozo" w:date="2016-02-03T10:07:00Z">
              <w:tcPr>
                <w:tcW w:w="2518" w:type="dxa"/>
              </w:tcPr>
            </w:tcPrChange>
          </w:tcPr>
          <w:p w:rsidR="002E50B6" w:rsidRPr="00053744" w:rsidRDefault="002E50B6" w:rsidP="00E75518">
            <w:pPr>
              <w:rPr>
                <w:ins w:id="531" w:author="Johana Montejo Rozo" w:date="2016-02-03T10:05:00Z"/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ins w:id="532" w:author="Johana Montejo Rozo" w:date="2016-02-03T10:05:00Z">
              <w:r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Código</w:t>
              </w:r>
            </w:ins>
          </w:p>
        </w:tc>
        <w:tc>
          <w:tcPr>
            <w:tcW w:w="6423" w:type="dxa"/>
            <w:tcPrChange w:id="533" w:author="Johana Montejo Rozo" w:date="2016-02-03T10:07:00Z">
              <w:tcPr>
                <w:tcW w:w="6515" w:type="dxa"/>
              </w:tcPr>
            </w:tcPrChange>
          </w:tcPr>
          <w:p w:rsidR="002E50B6" w:rsidRPr="00053744" w:rsidRDefault="002E50B6" w:rsidP="00E75518">
            <w:pPr>
              <w:rPr>
                <w:ins w:id="534" w:author="Johana Montejo Rozo" w:date="2016-02-03T10:05:00Z"/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ins w:id="535" w:author="Johana Montejo Rozo" w:date="2016-02-03T10:05:00Z">
              <w:r>
                <w:rPr>
                  <w:rFonts w:ascii="Times New Roman" w:hAnsi="Times New Roman" w:cs="Times New Roman"/>
                  <w:color w:val="000000"/>
                </w:rPr>
                <w:t xml:space="preserve">MA_07_07_CO_REC80 </w:t>
              </w:r>
            </w:ins>
          </w:p>
        </w:tc>
      </w:tr>
      <w:tr w:rsidR="002E50B6" w:rsidTr="002E50B6">
        <w:trPr>
          <w:ins w:id="536" w:author="Johana Montejo Rozo" w:date="2016-02-03T10:05:00Z"/>
        </w:trPr>
        <w:tc>
          <w:tcPr>
            <w:tcW w:w="2405" w:type="dxa"/>
            <w:tcPrChange w:id="537" w:author="Johana Montejo Rozo" w:date="2016-02-03T10:07:00Z">
              <w:tcPr>
                <w:tcW w:w="2518" w:type="dxa"/>
              </w:tcPr>
            </w:tcPrChange>
          </w:tcPr>
          <w:p w:rsidR="002E50B6" w:rsidRDefault="002E50B6" w:rsidP="00E75518">
            <w:pPr>
              <w:rPr>
                <w:ins w:id="538" w:author="Johana Montejo Rozo" w:date="2016-02-03T10:05:00Z"/>
                <w:rFonts w:ascii="Times New Roman" w:hAnsi="Times New Roman" w:cs="Times New Roman"/>
                <w:color w:val="000000"/>
              </w:rPr>
            </w:pPr>
            <w:ins w:id="539" w:author="Johana Montejo Rozo" w:date="2016-02-03T10:05:00Z">
              <w:r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Título</w:t>
              </w:r>
            </w:ins>
          </w:p>
        </w:tc>
        <w:tc>
          <w:tcPr>
            <w:tcW w:w="6423" w:type="dxa"/>
            <w:tcPrChange w:id="540" w:author="Johana Montejo Rozo" w:date="2016-02-03T10:07:00Z">
              <w:tcPr>
                <w:tcW w:w="6515" w:type="dxa"/>
              </w:tcPr>
            </w:tcPrChange>
          </w:tcPr>
          <w:p w:rsidR="002E50B6" w:rsidRDefault="002E50B6" w:rsidP="00E75518">
            <w:pPr>
              <w:rPr>
                <w:ins w:id="541" w:author="Johana Montejo Rozo" w:date="2016-02-03T10:05:00Z"/>
                <w:rFonts w:ascii="Times New Roman" w:hAnsi="Times New Roman" w:cs="Times New Roman"/>
                <w:color w:val="000000"/>
              </w:rPr>
            </w:pPr>
            <w:ins w:id="542" w:author="Johana Montejo Rozo" w:date="2016-02-03T10:06:00Z">
              <w:r w:rsidRPr="002E50B6">
                <w:rPr>
                  <w:rFonts w:ascii="Times New Roman" w:hAnsi="Times New Roman" w:cs="Times New Roman"/>
                  <w:color w:val="000000"/>
                </w:rPr>
                <w:t>La propiedad fundamental de las proporciones</w:t>
              </w:r>
            </w:ins>
          </w:p>
        </w:tc>
      </w:tr>
      <w:tr w:rsidR="002E50B6" w:rsidTr="002E50B6">
        <w:trPr>
          <w:ins w:id="543" w:author="Johana Montejo Rozo" w:date="2016-02-03T10:05:00Z"/>
        </w:trPr>
        <w:tc>
          <w:tcPr>
            <w:tcW w:w="2405" w:type="dxa"/>
            <w:tcPrChange w:id="544" w:author="Johana Montejo Rozo" w:date="2016-02-03T10:07:00Z">
              <w:tcPr>
                <w:tcW w:w="2518" w:type="dxa"/>
              </w:tcPr>
            </w:tcPrChange>
          </w:tcPr>
          <w:p w:rsidR="002E50B6" w:rsidRDefault="002E50B6" w:rsidP="00E75518">
            <w:pPr>
              <w:rPr>
                <w:ins w:id="545" w:author="Johana Montejo Rozo" w:date="2016-02-03T10:05:00Z"/>
                <w:rFonts w:ascii="Times New Roman" w:hAnsi="Times New Roman" w:cs="Times New Roman"/>
                <w:color w:val="000000"/>
              </w:rPr>
            </w:pPr>
            <w:ins w:id="546" w:author="Johana Montejo Rozo" w:date="2016-02-03T10:05:00Z">
              <w:r w:rsidRPr="00053744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Descripción</w:t>
              </w:r>
            </w:ins>
          </w:p>
        </w:tc>
        <w:tc>
          <w:tcPr>
            <w:tcW w:w="6423" w:type="dxa"/>
            <w:tcPrChange w:id="547" w:author="Johana Montejo Rozo" w:date="2016-02-03T10:07:00Z">
              <w:tcPr>
                <w:tcW w:w="6515" w:type="dxa"/>
              </w:tcPr>
            </w:tcPrChange>
          </w:tcPr>
          <w:p w:rsidR="002E50B6" w:rsidRDefault="002E50B6">
            <w:pPr>
              <w:rPr>
                <w:ins w:id="548" w:author="Johana Montejo Rozo" w:date="2016-02-03T10:05:00Z"/>
                <w:rFonts w:ascii="Times New Roman" w:hAnsi="Times New Roman" w:cs="Times New Roman"/>
                <w:color w:val="000000"/>
              </w:rPr>
            </w:pPr>
            <w:ins w:id="549" w:author="Johana Montejo Rozo" w:date="2016-02-03T10:06:00Z">
              <w:r w:rsidRPr="002E50B6">
                <w:rPr>
                  <w:rFonts w:ascii="Times New Roman" w:hAnsi="Times New Roman" w:cs="Times New Roman"/>
                  <w:color w:val="000000"/>
                </w:rPr>
                <w:t>In</w:t>
              </w:r>
              <w:r>
                <w:rPr>
                  <w:rFonts w:ascii="Times New Roman" w:hAnsi="Times New Roman" w:cs="Times New Roman"/>
                  <w:color w:val="000000"/>
                </w:rPr>
                <w:t xml:space="preserve">teractivo para presentar </w:t>
              </w:r>
              <w:r w:rsidRPr="002E50B6">
                <w:rPr>
                  <w:rFonts w:ascii="Times New Roman" w:hAnsi="Times New Roman" w:cs="Times New Roman"/>
                  <w:color w:val="000000"/>
                </w:rPr>
                <w:t>la propiedad fundamental de las proporciones y sus aplicaciones</w:t>
              </w:r>
            </w:ins>
          </w:p>
        </w:tc>
      </w:tr>
    </w:tbl>
    <w:p w:rsidR="002E50B6" w:rsidRDefault="002E50B6" w:rsidP="00081745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1"/>
        <w:tblW w:w="9033" w:type="dxa"/>
        <w:tblInd w:w="-113" w:type="dxa"/>
        <w:tblLook w:val="04A0" w:firstRow="1" w:lastRow="0" w:firstColumn="1" w:lastColumn="0" w:noHBand="0" w:noVBand="1"/>
      </w:tblPr>
      <w:tblGrid>
        <w:gridCol w:w="2518"/>
        <w:gridCol w:w="6515"/>
      </w:tblGrid>
      <w:tr w:rsidR="002E50B6" w:rsidRPr="0006455F" w:rsidTr="00E75518">
        <w:trPr>
          <w:ins w:id="550" w:author="Johana Montejo Rozo" w:date="2016-02-03T10:07:00Z"/>
        </w:trPr>
        <w:tc>
          <w:tcPr>
            <w:tcW w:w="9033" w:type="dxa"/>
            <w:gridSpan w:val="2"/>
            <w:shd w:val="clear" w:color="auto" w:fill="000000" w:themeFill="text1"/>
          </w:tcPr>
          <w:p w:rsidR="002E50B6" w:rsidRPr="0006455F" w:rsidRDefault="002E50B6" w:rsidP="00E75518">
            <w:pPr>
              <w:jc w:val="center"/>
              <w:rPr>
                <w:ins w:id="551" w:author="Johana Montejo Rozo" w:date="2016-02-03T10:07:00Z"/>
                <w:rFonts w:ascii="Times New Roman" w:hAnsi="Times New Roman" w:cs="Times New Roman"/>
                <w:b/>
                <w:color w:val="FFFFFF" w:themeColor="background1"/>
              </w:rPr>
            </w:pPr>
            <w:ins w:id="552" w:author="Johana Montejo Rozo" w:date="2016-02-03T10:07:00Z">
              <w:r w:rsidRPr="0006455F">
                <w:rPr>
                  <w:rFonts w:ascii="Times New Roman" w:hAnsi="Times New Roman" w:cs="Times New Roman"/>
                  <w:b/>
                  <w:color w:val="FFFFFF" w:themeColor="background1"/>
                </w:rPr>
                <w:t>Practica (recurso de ejercitación)</w:t>
              </w:r>
            </w:ins>
          </w:p>
        </w:tc>
      </w:tr>
      <w:tr w:rsidR="002E50B6" w:rsidRPr="0006455F" w:rsidTr="00E75518">
        <w:trPr>
          <w:ins w:id="553" w:author="Johana Montejo Rozo" w:date="2016-02-03T10:07:00Z"/>
        </w:trPr>
        <w:tc>
          <w:tcPr>
            <w:tcW w:w="2518" w:type="dxa"/>
          </w:tcPr>
          <w:p w:rsidR="002E50B6" w:rsidRPr="0006455F" w:rsidRDefault="002E50B6" w:rsidP="00E75518">
            <w:pPr>
              <w:rPr>
                <w:ins w:id="554" w:author="Johana Montejo Rozo" w:date="2016-02-03T10:07:00Z"/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ins w:id="555" w:author="Johana Montejo Rozo" w:date="2016-02-03T10:07:00Z">
              <w:r w:rsidRPr="0006455F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Código</w:t>
              </w:r>
            </w:ins>
          </w:p>
        </w:tc>
        <w:tc>
          <w:tcPr>
            <w:tcW w:w="6515" w:type="dxa"/>
          </w:tcPr>
          <w:p w:rsidR="002E50B6" w:rsidRPr="0006455F" w:rsidRDefault="002E50B6">
            <w:pPr>
              <w:rPr>
                <w:ins w:id="556" w:author="Johana Montejo Rozo" w:date="2016-02-03T10:07:00Z"/>
                <w:rFonts w:ascii="Times New Roman" w:hAnsi="Times New Roman" w:cs="Times New Roman"/>
                <w:b/>
                <w:color w:val="000000"/>
              </w:rPr>
            </w:pPr>
            <w:ins w:id="557" w:author="Johana Montejo Rozo" w:date="2016-02-03T10:07:00Z">
              <w:r w:rsidRPr="0006455F">
                <w:rPr>
                  <w:rFonts w:ascii="Times New Roman" w:hAnsi="Times New Roman" w:cs="Times New Roman"/>
                  <w:color w:val="000000"/>
                </w:rPr>
                <w:t>MA_07_07_</w:t>
              </w:r>
              <w:r>
                <w:rPr>
                  <w:rFonts w:ascii="Times New Roman" w:hAnsi="Times New Roman" w:cs="Times New Roman"/>
                  <w:color w:val="000000"/>
                </w:rPr>
                <w:t>CO_REC9</w:t>
              </w:r>
              <w:r w:rsidRPr="0006455F">
                <w:rPr>
                  <w:rFonts w:ascii="Times New Roman" w:hAnsi="Times New Roman" w:cs="Times New Roman"/>
                  <w:color w:val="000000"/>
                </w:rPr>
                <w:t>0</w:t>
              </w:r>
            </w:ins>
          </w:p>
        </w:tc>
      </w:tr>
      <w:tr w:rsidR="002E50B6" w:rsidRPr="0006455F" w:rsidTr="00E75518">
        <w:trPr>
          <w:ins w:id="558" w:author="Johana Montejo Rozo" w:date="2016-02-03T10:07:00Z"/>
        </w:trPr>
        <w:tc>
          <w:tcPr>
            <w:tcW w:w="2518" w:type="dxa"/>
          </w:tcPr>
          <w:p w:rsidR="002E50B6" w:rsidRPr="0006455F" w:rsidRDefault="002E50B6" w:rsidP="00E75518">
            <w:pPr>
              <w:rPr>
                <w:ins w:id="559" w:author="Johana Montejo Rozo" w:date="2016-02-03T10:07:00Z"/>
                <w:rFonts w:ascii="Times New Roman" w:hAnsi="Times New Roman" w:cs="Times New Roman"/>
                <w:color w:val="000000"/>
                <w:sz w:val="18"/>
                <w:szCs w:val="18"/>
              </w:rPr>
            </w:pPr>
            <w:ins w:id="560" w:author="Johana Montejo Rozo" w:date="2016-02-03T10:07:00Z">
              <w:r w:rsidRPr="0006455F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Título</w:t>
              </w:r>
            </w:ins>
          </w:p>
        </w:tc>
        <w:tc>
          <w:tcPr>
            <w:tcW w:w="6515" w:type="dxa"/>
          </w:tcPr>
          <w:p w:rsidR="002E50B6" w:rsidRPr="0006455F" w:rsidRDefault="002E50B6" w:rsidP="00E75518">
            <w:pPr>
              <w:rPr>
                <w:ins w:id="561" w:author="Johana Montejo Rozo" w:date="2016-02-03T10:07:00Z"/>
                <w:rFonts w:ascii="Times New Roman" w:hAnsi="Times New Roman" w:cs="Times New Roman"/>
                <w:color w:val="000000"/>
              </w:rPr>
            </w:pPr>
            <w:ins w:id="562" w:author="Johana Montejo Rozo" w:date="2016-02-03T10:07:00Z">
              <w:r w:rsidRPr="002E50B6">
                <w:rPr>
                  <w:rFonts w:ascii="Times New Roman" w:hAnsi="Times New Roman" w:cs="Times New Roman"/>
                  <w:bCs/>
                  <w:color w:val="000000"/>
                </w:rPr>
                <w:t>Determina si pares de razones forman una proporción</w:t>
              </w:r>
            </w:ins>
          </w:p>
        </w:tc>
      </w:tr>
      <w:tr w:rsidR="002E50B6" w:rsidRPr="0006455F" w:rsidTr="00E75518">
        <w:trPr>
          <w:ins w:id="563" w:author="Johana Montejo Rozo" w:date="2016-02-03T10:07:00Z"/>
        </w:trPr>
        <w:tc>
          <w:tcPr>
            <w:tcW w:w="2518" w:type="dxa"/>
          </w:tcPr>
          <w:p w:rsidR="002E50B6" w:rsidRPr="0006455F" w:rsidRDefault="002E50B6" w:rsidP="00E75518">
            <w:pPr>
              <w:rPr>
                <w:ins w:id="564" w:author="Johana Montejo Rozo" w:date="2016-02-03T10:07:00Z"/>
                <w:rFonts w:ascii="Times New Roman" w:hAnsi="Times New Roman" w:cs="Times New Roman"/>
                <w:color w:val="000000"/>
                <w:sz w:val="18"/>
                <w:szCs w:val="18"/>
              </w:rPr>
            </w:pPr>
            <w:ins w:id="565" w:author="Johana Montejo Rozo" w:date="2016-02-03T10:07:00Z">
              <w:r w:rsidRPr="0006455F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Descripción</w:t>
              </w:r>
            </w:ins>
          </w:p>
        </w:tc>
        <w:tc>
          <w:tcPr>
            <w:tcW w:w="6515" w:type="dxa"/>
          </w:tcPr>
          <w:p w:rsidR="002E50B6" w:rsidRPr="0006455F" w:rsidRDefault="002E50B6" w:rsidP="00E75518">
            <w:pPr>
              <w:rPr>
                <w:ins w:id="566" w:author="Johana Montejo Rozo" w:date="2016-02-03T10:07:00Z"/>
                <w:rFonts w:ascii="Times New Roman" w:hAnsi="Times New Roman" w:cs="Times New Roman"/>
                <w:color w:val="000000"/>
              </w:rPr>
            </w:pPr>
            <w:ins w:id="567" w:author="Johana Montejo Rozo" w:date="2016-02-03T10:07:00Z">
              <w:r w:rsidRPr="002E50B6">
                <w:rPr>
                  <w:rFonts w:ascii="Times New Roman" w:hAnsi="Times New Roman" w:cs="Times New Roman"/>
                  <w:color w:val="000000"/>
                </w:rPr>
                <w:t>Actividad para determinar si con los pares de razones dadas se forma una proporción</w:t>
              </w:r>
            </w:ins>
          </w:p>
        </w:tc>
      </w:tr>
    </w:tbl>
    <w:p w:rsidR="002E50B6" w:rsidRDefault="002E50B6" w:rsidP="00081745">
      <w:pPr>
        <w:spacing w:after="0"/>
        <w:rPr>
          <w:ins w:id="568" w:author="Johana Montejo Rozo" w:date="2016-02-03T10:07:00Z"/>
          <w:rFonts w:ascii="Times New Roman" w:hAnsi="Times New Roman" w:cs="Times New Roman"/>
          <w:color w:val="000000"/>
        </w:rPr>
      </w:pPr>
    </w:p>
    <w:tbl>
      <w:tblPr>
        <w:tblStyle w:val="Tablaconcuadrcula1"/>
        <w:tblW w:w="9033" w:type="dxa"/>
        <w:tblInd w:w="-113" w:type="dxa"/>
        <w:tblLook w:val="04A0" w:firstRow="1" w:lastRow="0" w:firstColumn="1" w:lastColumn="0" w:noHBand="0" w:noVBand="1"/>
      </w:tblPr>
      <w:tblGrid>
        <w:gridCol w:w="2518"/>
        <w:gridCol w:w="6515"/>
      </w:tblGrid>
      <w:tr w:rsidR="002E50B6" w:rsidRPr="0006455F" w:rsidTr="00E75518">
        <w:trPr>
          <w:ins w:id="569" w:author="Johana Montejo Rozo" w:date="2016-02-03T10:07:00Z"/>
        </w:trPr>
        <w:tc>
          <w:tcPr>
            <w:tcW w:w="9033" w:type="dxa"/>
            <w:gridSpan w:val="2"/>
            <w:shd w:val="clear" w:color="auto" w:fill="000000" w:themeFill="text1"/>
          </w:tcPr>
          <w:p w:rsidR="002E50B6" w:rsidRPr="0006455F" w:rsidRDefault="002E50B6" w:rsidP="00E75518">
            <w:pPr>
              <w:jc w:val="center"/>
              <w:rPr>
                <w:ins w:id="570" w:author="Johana Montejo Rozo" w:date="2016-02-03T10:07:00Z"/>
                <w:rFonts w:ascii="Times New Roman" w:hAnsi="Times New Roman" w:cs="Times New Roman"/>
                <w:b/>
                <w:color w:val="FFFFFF" w:themeColor="background1"/>
              </w:rPr>
            </w:pPr>
            <w:ins w:id="571" w:author="Johana Montejo Rozo" w:date="2016-02-03T10:07:00Z">
              <w:r w:rsidRPr="0006455F">
                <w:rPr>
                  <w:rFonts w:ascii="Times New Roman" w:hAnsi="Times New Roman" w:cs="Times New Roman"/>
                  <w:b/>
                  <w:color w:val="FFFFFF" w:themeColor="background1"/>
                </w:rPr>
                <w:t>Practica (recurso de ejercitación)</w:t>
              </w:r>
            </w:ins>
          </w:p>
        </w:tc>
      </w:tr>
      <w:tr w:rsidR="002E50B6" w:rsidRPr="0006455F" w:rsidTr="00E75518">
        <w:trPr>
          <w:ins w:id="572" w:author="Johana Montejo Rozo" w:date="2016-02-03T10:07:00Z"/>
        </w:trPr>
        <w:tc>
          <w:tcPr>
            <w:tcW w:w="2518" w:type="dxa"/>
          </w:tcPr>
          <w:p w:rsidR="002E50B6" w:rsidRPr="0006455F" w:rsidRDefault="002E50B6" w:rsidP="00E75518">
            <w:pPr>
              <w:rPr>
                <w:ins w:id="573" w:author="Johana Montejo Rozo" w:date="2016-02-03T10:07:00Z"/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ins w:id="574" w:author="Johana Montejo Rozo" w:date="2016-02-03T10:07:00Z">
              <w:r w:rsidRPr="0006455F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Código</w:t>
              </w:r>
            </w:ins>
          </w:p>
        </w:tc>
        <w:tc>
          <w:tcPr>
            <w:tcW w:w="6515" w:type="dxa"/>
          </w:tcPr>
          <w:p w:rsidR="002E50B6" w:rsidRPr="0006455F" w:rsidRDefault="002E50B6" w:rsidP="00E75518">
            <w:pPr>
              <w:rPr>
                <w:ins w:id="575" w:author="Johana Montejo Rozo" w:date="2016-02-03T10:07:00Z"/>
                <w:rFonts w:ascii="Times New Roman" w:hAnsi="Times New Roman" w:cs="Times New Roman"/>
                <w:b/>
                <w:color w:val="000000"/>
              </w:rPr>
            </w:pPr>
            <w:ins w:id="576" w:author="Johana Montejo Rozo" w:date="2016-02-03T10:07:00Z">
              <w:r w:rsidRPr="0006455F">
                <w:rPr>
                  <w:rFonts w:ascii="Times New Roman" w:hAnsi="Times New Roman" w:cs="Times New Roman"/>
                  <w:color w:val="000000"/>
                </w:rPr>
                <w:t>MA_07_07_</w:t>
              </w:r>
              <w:r>
                <w:rPr>
                  <w:rFonts w:ascii="Times New Roman" w:hAnsi="Times New Roman" w:cs="Times New Roman"/>
                  <w:color w:val="000000"/>
                </w:rPr>
                <w:t>CO_REC100</w:t>
              </w:r>
            </w:ins>
          </w:p>
        </w:tc>
      </w:tr>
      <w:tr w:rsidR="002E50B6" w:rsidRPr="0006455F" w:rsidTr="00E75518">
        <w:trPr>
          <w:ins w:id="577" w:author="Johana Montejo Rozo" w:date="2016-02-03T10:07:00Z"/>
        </w:trPr>
        <w:tc>
          <w:tcPr>
            <w:tcW w:w="2518" w:type="dxa"/>
          </w:tcPr>
          <w:p w:rsidR="002E50B6" w:rsidRPr="0006455F" w:rsidRDefault="002E50B6" w:rsidP="00E75518">
            <w:pPr>
              <w:rPr>
                <w:ins w:id="578" w:author="Johana Montejo Rozo" w:date="2016-02-03T10:07:00Z"/>
                <w:rFonts w:ascii="Times New Roman" w:hAnsi="Times New Roman" w:cs="Times New Roman"/>
                <w:color w:val="000000"/>
                <w:sz w:val="18"/>
                <w:szCs w:val="18"/>
              </w:rPr>
            </w:pPr>
            <w:ins w:id="579" w:author="Johana Montejo Rozo" w:date="2016-02-03T10:07:00Z">
              <w:r w:rsidRPr="0006455F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Título</w:t>
              </w:r>
            </w:ins>
          </w:p>
        </w:tc>
        <w:tc>
          <w:tcPr>
            <w:tcW w:w="6515" w:type="dxa"/>
          </w:tcPr>
          <w:p w:rsidR="002E50B6" w:rsidRPr="0006455F" w:rsidRDefault="002E50B6" w:rsidP="00E75518">
            <w:pPr>
              <w:rPr>
                <w:ins w:id="580" w:author="Johana Montejo Rozo" w:date="2016-02-03T10:07:00Z"/>
                <w:rFonts w:ascii="Times New Roman" w:hAnsi="Times New Roman" w:cs="Times New Roman"/>
                <w:color w:val="000000"/>
              </w:rPr>
            </w:pPr>
            <w:ins w:id="581" w:author="Johana Montejo Rozo" w:date="2016-02-03T10:08:00Z">
              <w:r w:rsidRPr="002E50B6">
                <w:rPr>
                  <w:rFonts w:ascii="Times New Roman" w:hAnsi="Times New Roman" w:cs="Times New Roman"/>
                  <w:bCs/>
                  <w:color w:val="000000"/>
                </w:rPr>
                <w:t>Completa la proporción</w:t>
              </w:r>
            </w:ins>
          </w:p>
        </w:tc>
      </w:tr>
      <w:tr w:rsidR="002E50B6" w:rsidRPr="0006455F" w:rsidTr="00E75518">
        <w:trPr>
          <w:ins w:id="582" w:author="Johana Montejo Rozo" w:date="2016-02-03T10:07:00Z"/>
        </w:trPr>
        <w:tc>
          <w:tcPr>
            <w:tcW w:w="2518" w:type="dxa"/>
          </w:tcPr>
          <w:p w:rsidR="002E50B6" w:rsidRPr="0006455F" w:rsidRDefault="002E50B6" w:rsidP="00E75518">
            <w:pPr>
              <w:rPr>
                <w:ins w:id="583" w:author="Johana Montejo Rozo" w:date="2016-02-03T10:07:00Z"/>
                <w:rFonts w:ascii="Times New Roman" w:hAnsi="Times New Roman" w:cs="Times New Roman"/>
                <w:color w:val="000000"/>
                <w:sz w:val="18"/>
                <w:szCs w:val="18"/>
              </w:rPr>
            </w:pPr>
            <w:ins w:id="584" w:author="Johana Montejo Rozo" w:date="2016-02-03T10:07:00Z">
              <w:r w:rsidRPr="0006455F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Descripción</w:t>
              </w:r>
            </w:ins>
          </w:p>
        </w:tc>
        <w:tc>
          <w:tcPr>
            <w:tcW w:w="6515" w:type="dxa"/>
          </w:tcPr>
          <w:p w:rsidR="002E50B6" w:rsidRPr="0006455F" w:rsidRDefault="002E50B6" w:rsidP="00E75518">
            <w:pPr>
              <w:rPr>
                <w:ins w:id="585" w:author="Johana Montejo Rozo" w:date="2016-02-03T10:07:00Z"/>
                <w:rFonts w:ascii="Times New Roman" w:hAnsi="Times New Roman" w:cs="Times New Roman"/>
                <w:color w:val="000000"/>
              </w:rPr>
            </w:pPr>
            <w:ins w:id="586" w:author="Johana Montejo Rozo" w:date="2016-02-03T10:08:00Z">
              <w:r w:rsidRPr="002E50B6">
                <w:rPr>
                  <w:rFonts w:ascii="Times New Roman" w:hAnsi="Times New Roman" w:cs="Times New Roman"/>
                  <w:color w:val="000000"/>
                </w:rPr>
                <w:t>Actividad para calcular el término desconocido en una proporción</w:t>
              </w:r>
            </w:ins>
          </w:p>
        </w:tc>
      </w:tr>
    </w:tbl>
    <w:p w:rsidR="002E50B6" w:rsidRDefault="002E50B6" w:rsidP="00081745">
      <w:pPr>
        <w:spacing w:after="0"/>
        <w:rPr>
          <w:ins w:id="587" w:author="Johana Montejo Rozo" w:date="2016-02-03T10:07:00Z"/>
          <w:rFonts w:ascii="Times New Roman" w:hAnsi="Times New Roman" w:cs="Times New Roman"/>
          <w:color w:val="000000"/>
        </w:rPr>
      </w:pPr>
    </w:p>
    <w:p w:rsidR="002E50B6" w:rsidDel="002E50B6" w:rsidRDefault="002E50B6" w:rsidP="00081745">
      <w:pPr>
        <w:spacing w:after="0"/>
        <w:rPr>
          <w:del w:id="588" w:author="Johana Montejo Rozo" w:date="2016-02-03T10:08:00Z"/>
          <w:rFonts w:ascii="Times New Roman" w:hAnsi="Times New Roman" w:cs="Times New Roman"/>
          <w:color w:val="000000"/>
        </w:rPr>
      </w:pPr>
    </w:p>
    <w:tbl>
      <w:tblPr>
        <w:tblStyle w:val="Tablaconcuadrcula"/>
        <w:tblW w:w="9033" w:type="dxa"/>
        <w:tblInd w:w="-113" w:type="dxa"/>
        <w:tblLook w:val="04A0" w:firstRow="1" w:lastRow="0" w:firstColumn="1" w:lastColumn="0" w:noHBand="0" w:noVBand="1"/>
      </w:tblPr>
      <w:tblGrid>
        <w:gridCol w:w="2527"/>
        <w:gridCol w:w="6506"/>
      </w:tblGrid>
      <w:tr w:rsidR="0023185E" w:rsidRPr="00E41FD7" w:rsidDel="002E50B6" w:rsidTr="002E50B6">
        <w:trPr>
          <w:del w:id="589" w:author="Johana Montejo Rozo" w:date="2016-02-03T10:06:00Z"/>
        </w:trPr>
        <w:tc>
          <w:tcPr>
            <w:tcW w:w="8828" w:type="dxa"/>
            <w:gridSpan w:val="2"/>
            <w:shd w:val="clear" w:color="auto" w:fill="000000" w:themeFill="text1"/>
          </w:tcPr>
          <w:p w:rsidR="0023185E" w:rsidRPr="00E41FD7" w:rsidDel="002E50B6" w:rsidRDefault="0023185E" w:rsidP="003278E3">
            <w:pPr>
              <w:jc w:val="center"/>
              <w:rPr>
                <w:del w:id="590" w:author="Johana Montejo Rozo" w:date="2016-02-03T10:06:00Z"/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del w:id="591" w:author="Johana Montejo Rozo" w:date="2016-02-03T10:06:00Z">
              <w:r w:rsidRPr="00E41FD7" w:rsidDel="002E50B6">
                <w:rPr>
                  <w:rFonts w:ascii="Times New Roman" w:hAnsi="Times New Roman" w:cs="Times New Roman"/>
                  <w:b/>
                  <w:color w:val="FFFFFF" w:themeColor="background1"/>
                  <w:sz w:val="24"/>
                  <w:szCs w:val="24"/>
                </w:rPr>
                <w:delText>Profundiza: recurso aprovechado</w:delText>
              </w:r>
            </w:del>
          </w:p>
        </w:tc>
      </w:tr>
      <w:tr w:rsidR="0023185E" w:rsidRPr="00E41FD7" w:rsidDel="002E50B6" w:rsidTr="002E50B6">
        <w:trPr>
          <w:del w:id="592" w:author="Johana Montejo Rozo" w:date="2016-02-03T10:06:00Z"/>
        </w:trPr>
        <w:tc>
          <w:tcPr>
            <w:tcW w:w="2470" w:type="dxa"/>
          </w:tcPr>
          <w:p w:rsidR="0023185E" w:rsidRPr="00E41FD7" w:rsidDel="002E50B6" w:rsidRDefault="0023185E" w:rsidP="003278E3">
            <w:pPr>
              <w:rPr>
                <w:del w:id="593" w:author="Johana Montejo Rozo" w:date="2016-02-03T10:06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del w:id="594" w:author="Johana Montejo Rozo" w:date="2016-02-03T10:06:00Z">
              <w:r w:rsidRPr="00E41FD7" w:rsidDel="002E50B6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Código</w:delText>
              </w:r>
            </w:del>
          </w:p>
        </w:tc>
        <w:tc>
          <w:tcPr>
            <w:tcW w:w="6358" w:type="dxa"/>
          </w:tcPr>
          <w:p w:rsidR="0023185E" w:rsidRPr="00E41FD7" w:rsidDel="002E50B6" w:rsidRDefault="0023185E" w:rsidP="003278E3">
            <w:pPr>
              <w:rPr>
                <w:del w:id="595" w:author="Johana Montejo Rozo" w:date="2016-02-03T10:06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del w:id="596" w:author="Johana Montejo Rozo" w:date="2016-02-03T10:06:00Z">
              <w:r w:rsidRPr="00E41FD7" w:rsidDel="002E50B6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MA_07_07_REC80</w:delText>
              </w:r>
            </w:del>
          </w:p>
        </w:tc>
      </w:tr>
      <w:tr w:rsidR="0023185E" w:rsidRPr="00E41FD7" w:rsidDel="002E50B6" w:rsidTr="002E50B6">
        <w:trPr>
          <w:del w:id="597" w:author="Johana Montejo Rozo" w:date="2016-02-03T10:06:00Z"/>
        </w:trPr>
        <w:tc>
          <w:tcPr>
            <w:tcW w:w="2470" w:type="dxa"/>
          </w:tcPr>
          <w:p w:rsidR="0023185E" w:rsidRPr="00E41FD7" w:rsidDel="002E50B6" w:rsidRDefault="0023185E" w:rsidP="003278E3">
            <w:pPr>
              <w:rPr>
                <w:del w:id="598" w:author="Johana Montejo Rozo" w:date="2016-02-03T10:06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599" w:author="Johana Montejo Rozo" w:date="2016-02-03T10:06:00Z">
              <w:r w:rsidRPr="00E41FD7" w:rsidDel="002E50B6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Ubicación en Aula Planeta</w:delText>
              </w:r>
            </w:del>
          </w:p>
        </w:tc>
        <w:tc>
          <w:tcPr>
            <w:tcW w:w="6358" w:type="dxa"/>
          </w:tcPr>
          <w:p w:rsidR="0023185E" w:rsidRPr="00E41FD7" w:rsidDel="002E50B6" w:rsidRDefault="0023185E" w:rsidP="003278E3">
            <w:pPr>
              <w:rPr>
                <w:del w:id="600" w:author="Johana Montejo Rozo" w:date="2016-02-03T10:06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601" w:author="Johana Montejo Rozo" w:date="2016-02-03T10:06:00Z">
              <w:r w:rsidDel="002E50B6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2</w:delText>
              </w:r>
              <w:r w:rsidRPr="00E41FD7" w:rsidDel="002E50B6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°ESO/Matemáticas/</w:delText>
              </w:r>
              <w:r w:rsidDel="002E50B6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La proporcionalidad</w:delText>
              </w:r>
              <w:r w:rsidRPr="00E41FD7" w:rsidDel="002E50B6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 xml:space="preserve"> </w:delText>
              </w:r>
              <w:r w:rsidDel="002E50B6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/1</w:delText>
              </w:r>
              <w:r w:rsidRPr="00E41FD7" w:rsidDel="002E50B6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 xml:space="preserve"> </w:delText>
              </w:r>
              <w:r w:rsidDel="002E50B6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Las razones y proporciones</w:delText>
              </w:r>
              <w:r w:rsidRPr="00E41FD7" w:rsidDel="002E50B6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/</w:delText>
              </w:r>
              <w:r w:rsidDel="002E50B6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1.2 La propiedad fundamental de las proporciones/</w:delText>
              </w:r>
              <w:r w:rsidRPr="00E41FD7" w:rsidDel="002E50B6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 xml:space="preserve">Profundiza: </w:delText>
              </w:r>
              <w:r w:rsidDel="002E50B6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Aplicaciones de la propiedad fundamental de las proporciones</w:delText>
              </w:r>
            </w:del>
          </w:p>
        </w:tc>
      </w:tr>
      <w:tr w:rsidR="0023185E" w:rsidRPr="00E41FD7" w:rsidDel="002E50B6" w:rsidTr="002E50B6">
        <w:trPr>
          <w:del w:id="602" w:author="Johana Montejo Rozo" w:date="2016-02-03T10:06:00Z"/>
        </w:trPr>
        <w:tc>
          <w:tcPr>
            <w:tcW w:w="2470" w:type="dxa"/>
          </w:tcPr>
          <w:p w:rsidR="0023185E" w:rsidRPr="00E41FD7" w:rsidDel="002E50B6" w:rsidRDefault="0023185E" w:rsidP="00163CEB">
            <w:pPr>
              <w:rPr>
                <w:del w:id="603" w:author="Johana Montejo Rozo" w:date="2016-02-03T10:06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604" w:author="Johana Montejo Rozo" w:date="2016-02-03T10:06:00Z">
              <w:r w:rsidRPr="00E41FD7" w:rsidDel="002E50B6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Cambio (descripción o capturas de pantallas)</w:delText>
              </w:r>
            </w:del>
          </w:p>
        </w:tc>
        <w:tc>
          <w:tcPr>
            <w:tcW w:w="6358" w:type="dxa"/>
          </w:tcPr>
          <w:p w:rsidR="0023185E" w:rsidRPr="00E41FD7" w:rsidDel="002E50B6" w:rsidRDefault="0023185E" w:rsidP="00163CEB">
            <w:pPr>
              <w:shd w:val="clear" w:color="auto" w:fill="FFFFFF"/>
              <w:rPr>
                <w:del w:id="605" w:author="Johana Montejo Rozo" w:date="2016-02-03T10:06:00Z"/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s-CO" w:eastAsia="es-CO"/>
              </w:rPr>
            </w:pPr>
            <w:del w:id="606" w:author="Johana Montejo Rozo" w:date="2016-02-03T10:06:00Z">
              <w:r w:rsidDel="002E50B6">
                <w:rPr>
                  <w:rFonts w:ascii="Times New Roman" w:eastAsia="Times New Roman" w:hAnsi="Times New Roman" w:cs="Times New Roman"/>
                  <w:color w:val="333333"/>
                  <w:sz w:val="24"/>
                  <w:szCs w:val="24"/>
                  <w:lang w:val="es-CO" w:eastAsia="es-CO"/>
                </w:rPr>
                <w:delText>Sin cambios.</w:delText>
              </w:r>
            </w:del>
          </w:p>
        </w:tc>
      </w:tr>
      <w:tr w:rsidR="0023185E" w:rsidRPr="00E41FD7" w:rsidDel="002E50B6" w:rsidTr="002E50B6">
        <w:trPr>
          <w:del w:id="607" w:author="Johana Montejo Rozo" w:date="2016-02-03T10:06:00Z"/>
        </w:trPr>
        <w:tc>
          <w:tcPr>
            <w:tcW w:w="2470" w:type="dxa"/>
          </w:tcPr>
          <w:p w:rsidR="0023185E" w:rsidRPr="00E41FD7" w:rsidDel="002E50B6" w:rsidRDefault="0023185E" w:rsidP="003278E3">
            <w:pPr>
              <w:rPr>
                <w:del w:id="608" w:author="Johana Montejo Rozo" w:date="2016-02-03T10:06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del w:id="609" w:author="Johana Montejo Rozo" w:date="2016-02-03T10:06:00Z">
              <w:r w:rsidRPr="00E41FD7" w:rsidDel="002E50B6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Título</w:delText>
              </w:r>
            </w:del>
          </w:p>
        </w:tc>
        <w:tc>
          <w:tcPr>
            <w:tcW w:w="6358" w:type="dxa"/>
          </w:tcPr>
          <w:p w:rsidR="0023185E" w:rsidRPr="00E41FD7" w:rsidDel="002E50B6" w:rsidRDefault="0023185E" w:rsidP="003278E3">
            <w:pPr>
              <w:rPr>
                <w:del w:id="610" w:author="Johana Montejo Rozo" w:date="2016-02-03T10:06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611" w:author="Johana Montejo Rozo" w:date="2016-02-03T10:05:00Z">
              <w:r w:rsidRPr="00E41FD7" w:rsidDel="002E50B6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La propiedad fundamental de las proporciones</w:delText>
              </w:r>
            </w:del>
          </w:p>
        </w:tc>
      </w:tr>
      <w:tr w:rsidR="0023185E" w:rsidRPr="00E41FD7" w:rsidDel="002E50B6" w:rsidTr="002E50B6">
        <w:trPr>
          <w:del w:id="612" w:author="Johana Montejo Rozo" w:date="2016-02-03T10:06:00Z"/>
        </w:trPr>
        <w:tc>
          <w:tcPr>
            <w:tcW w:w="2470" w:type="dxa"/>
          </w:tcPr>
          <w:p w:rsidR="0023185E" w:rsidRPr="00E41FD7" w:rsidDel="002E50B6" w:rsidRDefault="0023185E" w:rsidP="003278E3">
            <w:pPr>
              <w:rPr>
                <w:del w:id="613" w:author="Johana Montejo Rozo" w:date="2016-02-03T10:06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del w:id="614" w:author="Johana Montejo Rozo" w:date="2016-02-03T10:06:00Z">
              <w:r w:rsidRPr="00E41FD7" w:rsidDel="002E50B6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Descripción</w:delText>
              </w:r>
            </w:del>
          </w:p>
        </w:tc>
        <w:tc>
          <w:tcPr>
            <w:tcW w:w="6358" w:type="dxa"/>
          </w:tcPr>
          <w:p w:rsidR="0023185E" w:rsidRPr="00E41FD7" w:rsidDel="002E50B6" w:rsidRDefault="0023185E" w:rsidP="003278E3">
            <w:pPr>
              <w:rPr>
                <w:del w:id="615" w:author="Johana Montejo Rozo" w:date="2016-02-03T10:06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616" w:author="Johana Montejo Rozo" w:date="2016-02-03T10:06:00Z">
              <w:r w:rsidRPr="00E41FD7" w:rsidDel="002E50B6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Interactivo sobre la propiedad fundamental de las proporciones y sus aplicaciones</w:delText>
              </w:r>
            </w:del>
          </w:p>
        </w:tc>
      </w:tr>
    </w:tbl>
    <w:tbl>
      <w:tblPr>
        <w:tblStyle w:val="Tablaconcuadrcula1"/>
        <w:tblW w:w="9033" w:type="dxa"/>
        <w:tblInd w:w="-113" w:type="dxa"/>
        <w:tblLook w:val="04A0" w:firstRow="1" w:lastRow="0" w:firstColumn="1" w:lastColumn="0" w:noHBand="0" w:noVBand="1"/>
      </w:tblPr>
      <w:tblGrid>
        <w:gridCol w:w="2518"/>
        <w:gridCol w:w="6515"/>
      </w:tblGrid>
      <w:tr w:rsidR="002E50B6" w:rsidRPr="0006455F" w:rsidTr="002E50B6">
        <w:trPr>
          <w:ins w:id="617" w:author="Johana Montejo Rozo" w:date="2016-02-03T10:08:00Z"/>
        </w:trPr>
        <w:tc>
          <w:tcPr>
            <w:tcW w:w="9033" w:type="dxa"/>
            <w:gridSpan w:val="2"/>
            <w:shd w:val="clear" w:color="auto" w:fill="000000" w:themeFill="text1"/>
          </w:tcPr>
          <w:p w:rsidR="002E50B6" w:rsidRPr="0006455F" w:rsidRDefault="002E50B6" w:rsidP="00E75518">
            <w:pPr>
              <w:jc w:val="center"/>
              <w:rPr>
                <w:ins w:id="618" w:author="Johana Montejo Rozo" w:date="2016-02-03T10:08:00Z"/>
                <w:rFonts w:ascii="Times New Roman" w:hAnsi="Times New Roman" w:cs="Times New Roman"/>
                <w:b/>
                <w:color w:val="FFFFFF" w:themeColor="background1"/>
              </w:rPr>
            </w:pPr>
            <w:ins w:id="619" w:author="Johana Montejo Rozo" w:date="2016-02-03T10:08:00Z">
              <w:r w:rsidRPr="0006455F">
                <w:rPr>
                  <w:rFonts w:ascii="Times New Roman" w:hAnsi="Times New Roman" w:cs="Times New Roman"/>
                  <w:b/>
                  <w:color w:val="FFFFFF" w:themeColor="background1"/>
                </w:rPr>
                <w:t>Practica (recurso de ejercitación)</w:t>
              </w:r>
            </w:ins>
          </w:p>
        </w:tc>
      </w:tr>
      <w:tr w:rsidR="002E50B6" w:rsidRPr="0006455F" w:rsidTr="002E50B6">
        <w:trPr>
          <w:ins w:id="620" w:author="Johana Montejo Rozo" w:date="2016-02-03T10:08:00Z"/>
        </w:trPr>
        <w:tc>
          <w:tcPr>
            <w:tcW w:w="2518" w:type="dxa"/>
          </w:tcPr>
          <w:p w:rsidR="002E50B6" w:rsidRPr="0006455F" w:rsidRDefault="002E50B6" w:rsidP="00E75518">
            <w:pPr>
              <w:rPr>
                <w:ins w:id="621" w:author="Johana Montejo Rozo" w:date="2016-02-03T10:08:00Z"/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ins w:id="622" w:author="Johana Montejo Rozo" w:date="2016-02-03T10:08:00Z">
              <w:r w:rsidRPr="0006455F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Código</w:t>
              </w:r>
            </w:ins>
          </w:p>
        </w:tc>
        <w:tc>
          <w:tcPr>
            <w:tcW w:w="6515" w:type="dxa"/>
          </w:tcPr>
          <w:p w:rsidR="002E50B6" w:rsidRPr="0006455F" w:rsidRDefault="002E50B6" w:rsidP="00E75518">
            <w:pPr>
              <w:rPr>
                <w:ins w:id="623" w:author="Johana Montejo Rozo" w:date="2016-02-03T10:08:00Z"/>
                <w:rFonts w:ascii="Times New Roman" w:hAnsi="Times New Roman" w:cs="Times New Roman"/>
                <w:b/>
                <w:color w:val="000000"/>
              </w:rPr>
            </w:pPr>
            <w:ins w:id="624" w:author="Johana Montejo Rozo" w:date="2016-02-03T10:08:00Z">
              <w:r w:rsidRPr="0006455F">
                <w:rPr>
                  <w:rFonts w:ascii="Times New Roman" w:hAnsi="Times New Roman" w:cs="Times New Roman"/>
                  <w:color w:val="000000"/>
                </w:rPr>
                <w:t>MA_07_07_</w:t>
              </w:r>
              <w:r>
                <w:rPr>
                  <w:rFonts w:ascii="Times New Roman" w:hAnsi="Times New Roman" w:cs="Times New Roman"/>
                  <w:color w:val="000000"/>
                </w:rPr>
                <w:t>CO_REC110</w:t>
              </w:r>
            </w:ins>
          </w:p>
        </w:tc>
      </w:tr>
      <w:tr w:rsidR="002E50B6" w:rsidRPr="0006455F" w:rsidTr="002E50B6">
        <w:trPr>
          <w:ins w:id="625" w:author="Johana Montejo Rozo" w:date="2016-02-03T10:08:00Z"/>
        </w:trPr>
        <w:tc>
          <w:tcPr>
            <w:tcW w:w="2518" w:type="dxa"/>
          </w:tcPr>
          <w:p w:rsidR="002E50B6" w:rsidRPr="0006455F" w:rsidRDefault="002E50B6" w:rsidP="00E75518">
            <w:pPr>
              <w:rPr>
                <w:ins w:id="626" w:author="Johana Montejo Rozo" w:date="2016-02-03T10:08:00Z"/>
                <w:rFonts w:ascii="Times New Roman" w:hAnsi="Times New Roman" w:cs="Times New Roman"/>
                <w:color w:val="000000"/>
                <w:sz w:val="18"/>
                <w:szCs w:val="18"/>
              </w:rPr>
            </w:pPr>
            <w:ins w:id="627" w:author="Johana Montejo Rozo" w:date="2016-02-03T10:08:00Z">
              <w:r w:rsidRPr="0006455F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Título</w:t>
              </w:r>
            </w:ins>
          </w:p>
        </w:tc>
        <w:tc>
          <w:tcPr>
            <w:tcW w:w="6515" w:type="dxa"/>
          </w:tcPr>
          <w:p w:rsidR="002E50B6" w:rsidRPr="0006455F" w:rsidRDefault="002E50B6" w:rsidP="00E75518">
            <w:pPr>
              <w:rPr>
                <w:ins w:id="628" w:author="Johana Montejo Rozo" w:date="2016-02-03T10:08:00Z"/>
                <w:rFonts w:ascii="Times New Roman" w:hAnsi="Times New Roman" w:cs="Times New Roman"/>
                <w:color w:val="000000"/>
              </w:rPr>
            </w:pPr>
            <w:ins w:id="629" w:author="Johana Montejo Rozo" w:date="2016-02-03T10:09:00Z">
              <w:r w:rsidRPr="002E50B6">
                <w:rPr>
                  <w:rFonts w:ascii="Times New Roman" w:hAnsi="Times New Roman" w:cs="Times New Roman"/>
                  <w:bCs/>
                  <w:color w:val="000000"/>
                </w:rPr>
                <w:t>Resuelve problemas con el planteo de proporciones</w:t>
              </w:r>
            </w:ins>
          </w:p>
        </w:tc>
      </w:tr>
      <w:tr w:rsidR="002E50B6" w:rsidRPr="0006455F" w:rsidTr="002E50B6">
        <w:trPr>
          <w:ins w:id="630" w:author="Johana Montejo Rozo" w:date="2016-02-03T10:08:00Z"/>
        </w:trPr>
        <w:tc>
          <w:tcPr>
            <w:tcW w:w="2518" w:type="dxa"/>
          </w:tcPr>
          <w:p w:rsidR="002E50B6" w:rsidRPr="0006455F" w:rsidRDefault="002E50B6" w:rsidP="00E75518">
            <w:pPr>
              <w:rPr>
                <w:ins w:id="631" w:author="Johana Montejo Rozo" w:date="2016-02-03T10:08:00Z"/>
                <w:rFonts w:ascii="Times New Roman" w:hAnsi="Times New Roman" w:cs="Times New Roman"/>
                <w:color w:val="000000"/>
                <w:sz w:val="18"/>
                <w:szCs w:val="18"/>
              </w:rPr>
            </w:pPr>
            <w:ins w:id="632" w:author="Johana Montejo Rozo" w:date="2016-02-03T10:08:00Z">
              <w:r w:rsidRPr="0006455F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Descripción</w:t>
              </w:r>
            </w:ins>
          </w:p>
        </w:tc>
        <w:tc>
          <w:tcPr>
            <w:tcW w:w="6515" w:type="dxa"/>
          </w:tcPr>
          <w:p w:rsidR="002E50B6" w:rsidRPr="0006455F" w:rsidRDefault="002E50B6" w:rsidP="00E75518">
            <w:pPr>
              <w:rPr>
                <w:ins w:id="633" w:author="Johana Montejo Rozo" w:date="2016-02-03T10:08:00Z"/>
                <w:rFonts w:ascii="Times New Roman" w:hAnsi="Times New Roman" w:cs="Times New Roman"/>
                <w:color w:val="000000"/>
              </w:rPr>
            </w:pPr>
            <w:ins w:id="634" w:author="Johana Montejo Rozo" w:date="2016-02-03T10:09:00Z">
              <w:r w:rsidRPr="002E50B6">
                <w:rPr>
                  <w:rFonts w:ascii="Times New Roman" w:hAnsi="Times New Roman" w:cs="Times New Roman"/>
                  <w:color w:val="000000"/>
                </w:rPr>
                <w:t>Actividad para modelar situaciones a través de las proporciones</w:t>
              </w:r>
            </w:ins>
          </w:p>
        </w:tc>
      </w:tr>
    </w:tbl>
    <w:p w:rsidR="0023185E" w:rsidRDefault="0023185E" w:rsidP="00081745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7"/>
        <w:gridCol w:w="6351"/>
      </w:tblGrid>
      <w:tr w:rsidR="0023185E" w:rsidRPr="0017136E" w:rsidDel="002E50B6" w:rsidTr="003278E3">
        <w:trPr>
          <w:del w:id="635" w:author="Johana Montejo Rozo" w:date="2016-02-03T10:07:00Z"/>
        </w:trPr>
        <w:tc>
          <w:tcPr>
            <w:tcW w:w="9033" w:type="dxa"/>
            <w:gridSpan w:val="2"/>
            <w:shd w:val="clear" w:color="auto" w:fill="000000" w:themeFill="text1"/>
          </w:tcPr>
          <w:p w:rsidR="0023185E" w:rsidRPr="0017136E" w:rsidDel="002E50B6" w:rsidRDefault="0023185E" w:rsidP="003278E3">
            <w:pPr>
              <w:jc w:val="center"/>
              <w:rPr>
                <w:del w:id="636" w:author="Johana Montejo Rozo" w:date="2016-02-03T10:07:00Z"/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del w:id="637" w:author="Johana Montejo Rozo" w:date="2016-02-03T10:07:00Z">
              <w:r w:rsidRPr="0017136E" w:rsidDel="002E50B6">
                <w:rPr>
                  <w:rFonts w:ascii="Times New Roman" w:hAnsi="Times New Roman" w:cs="Times New Roman"/>
                  <w:b/>
                  <w:color w:val="FFFFFF" w:themeColor="background1"/>
                  <w:sz w:val="24"/>
                  <w:szCs w:val="24"/>
                </w:rPr>
                <w:delText>Practica: recurso nuevo</w:delText>
              </w:r>
            </w:del>
          </w:p>
        </w:tc>
      </w:tr>
      <w:tr w:rsidR="0023185E" w:rsidRPr="0017136E" w:rsidDel="002E50B6" w:rsidTr="003278E3">
        <w:trPr>
          <w:del w:id="638" w:author="Johana Montejo Rozo" w:date="2016-02-03T10:07:00Z"/>
        </w:trPr>
        <w:tc>
          <w:tcPr>
            <w:tcW w:w="2518" w:type="dxa"/>
          </w:tcPr>
          <w:p w:rsidR="0023185E" w:rsidRPr="0017136E" w:rsidDel="002E50B6" w:rsidRDefault="0023185E" w:rsidP="003278E3">
            <w:pPr>
              <w:rPr>
                <w:del w:id="639" w:author="Johana Montejo Rozo" w:date="2016-02-03T10:07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del w:id="640" w:author="Johana Montejo Rozo" w:date="2016-02-03T10:07:00Z">
              <w:r w:rsidRPr="0017136E" w:rsidDel="002E50B6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Código</w:delText>
              </w:r>
            </w:del>
          </w:p>
        </w:tc>
        <w:tc>
          <w:tcPr>
            <w:tcW w:w="6515" w:type="dxa"/>
          </w:tcPr>
          <w:p w:rsidR="0023185E" w:rsidRPr="0017136E" w:rsidDel="002E50B6" w:rsidRDefault="0023185E" w:rsidP="0023185E">
            <w:pPr>
              <w:rPr>
                <w:del w:id="641" w:author="Johana Montejo Rozo" w:date="2016-02-03T10:07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642" w:author="Johana Montejo Rozo" w:date="2016-02-03T10:07:00Z">
              <w:r w:rsidRPr="0017136E" w:rsidDel="002E50B6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MA_07_07_REC</w:delText>
              </w:r>
              <w:r w:rsidDel="002E50B6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9</w:delText>
              </w:r>
              <w:r w:rsidRPr="0017136E" w:rsidDel="002E50B6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0</w:delText>
              </w:r>
            </w:del>
          </w:p>
        </w:tc>
      </w:tr>
      <w:tr w:rsidR="0023185E" w:rsidRPr="0017136E" w:rsidDel="002E50B6" w:rsidTr="003278E3">
        <w:trPr>
          <w:del w:id="643" w:author="Johana Montejo Rozo" w:date="2016-02-03T10:07:00Z"/>
        </w:trPr>
        <w:tc>
          <w:tcPr>
            <w:tcW w:w="2518" w:type="dxa"/>
          </w:tcPr>
          <w:p w:rsidR="0023185E" w:rsidRPr="0017136E" w:rsidDel="002E50B6" w:rsidRDefault="0023185E" w:rsidP="003278E3">
            <w:pPr>
              <w:rPr>
                <w:del w:id="644" w:author="Johana Montejo Rozo" w:date="2016-02-03T10:07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645" w:author="Johana Montejo Rozo" w:date="2016-02-03T10:07:00Z">
              <w:r w:rsidRPr="0017136E" w:rsidDel="002E50B6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Título</w:delText>
              </w:r>
            </w:del>
          </w:p>
        </w:tc>
        <w:tc>
          <w:tcPr>
            <w:tcW w:w="6515" w:type="dxa"/>
          </w:tcPr>
          <w:p w:rsidR="0023185E" w:rsidRPr="0017136E" w:rsidDel="002E50B6" w:rsidRDefault="0023185E" w:rsidP="003278E3">
            <w:pPr>
              <w:rPr>
                <w:del w:id="646" w:author="Johana Montejo Rozo" w:date="2016-02-03T10:07:00Z"/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del w:id="647" w:author="Johana Montejo Rozo" w:date="2016-02-03T10:07:00Z">
              <w:r w:rsidRPr="0023185E" w:rsidDel="002E50B6">
                <w:rPr>
                  <w:rFonts w:ascii="Times New Roman" w:hAnsi="Times New Roman" w:cs="Times New Roman"/>
                  <w:bCs/>
                  <w:color w:val="000000"/>
                  <w:sz w:val="24"/>
                  <w:szCs w:val="24"/>
                </w:rPr>
                <w:delText>Determina si pares de razones forman una proporción</w:delText>
              </w:r>
            </w:del>
          </w:p>
        </w:tc>
      </w:tr>
      <w:tr w:rsidR="0023185E" w:rsidRPr="0017136E" w:rsidDel="002E50B6" w:rsidTr="003278E3">
        <w:trPr>
          <w:del w:id="648" w:author="Johana Montejo Rozo" w:date="2016-02-03T10:07:00Z"/>
        </w:trPr>
        <w:tc>
          <w:tcPr>
            <w:tcW w:w="2518" w:type="dxa"/>
          </w:tcPr>
          <w:p w:rsidR="0023185E" w:rsidRPr="0017136E" w:rsidDel="002E50B6" w:rsidRDefault="0023185E" w:rsidP="003278E3">
            <w:pPr>
              <w:rPr>
                <w:del w:id="649" w:author="Johana Montejo Rozo" w:date="2016-02-03T10:07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650" w:author="Johana Montejo Rozo" w:date="2016-02-03T10:07:00Z">
              <w:r w:rsidRPr="0017136E" w:rsidDel="002E50B6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Descripción</w:delText>
              </w:r>
            </w:del>
          </w:p>
        </w:tc>
        <w:tc>
          <w:tcPr>
            <w:tcW w:w="6515" w:type="dxa"/>
          </w:tcPr>
          <w:p w:rsidR="0023185E" w:rsidRPr="0017136E" w:rsidDel="002E50B6" w:rsidRDefault="0023185E" w:rsidP="003278E3">
            <w:pPr>
              <w:rPr>
                <w:del w:id="651" w:author="Johana Montejo Rozo" w:date="2016-02-03T10:07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652" w:author="Johana Montejo Rozo" w:date="2016-02-03T10:07:00Z">
              <w:r w:rsidRPr="0023185E" w:rsidDel="002E50B6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Actividad para determinar si con los pares de razones dadas se forma una proporción</w:delText>
              </w:r>
            </w:del>
          </w:p>
        </w:tc>
      </w:tr>
    </w:tbl>
    <w:p w:rsidR="00897A3B" w:rsidRDefault="00897A3B" w:rsidP="00897A3B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  <w:tblPrChange w:id="653" w:author="Johana Montejo Rozo" w:date="2016-02-03T10:09:00Z">
          <w:tblPr>
            <w:tblStyle w:val="Tablaconcuadrcula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471"/>
        <w:gridCol w:w="6357"/>
        <w:tblGridChange w:id="654">
          <w:tblGrid>
            <w:gridCol w:w="2471"/>
            <w:gridCol w:w="6357"/>
          </w:tblGrid>
        </w:tblGridChange>
      </w:tblGrid>
      <w:tr w:rsidR="00163CEB" w:rsidRPr="00E41FD7" w:rsidDel="002E50B6" w:rsidTr="002E50B6">
        <w:trPr>
          <w:del w:id="655" w:author="Johana Montejo Rozo" w:date="2016-02-03T10:08:00Z"/>
        </w:trPr>
        <w:tc>
          <w:tcPr>
            <w:tcW w:w="8828" w:type="dxa"/>
            <w:gridSpan w:val="2"/>
            <w:shd w:val="clear" w:color="auto" w:fill="000000" w:themeFill="text1"/>
            <w:tcPrChange w:id="656" w:author="Johana Montejo Rozo" w:date="2016-02-03T10:09:00Z">
              <w:tcPr>
                <w:tcW w:w="9054" w:type="dxa"/>
                <w:gridSpan w:val="2"/>
                <w:shd w:val="clear" w:color="auto" w:fill="000000" w:themeFill="text1"/>
              </w:tcPr>
            </w:tcPrChange>
          </w:tcPr>
          <w:p w:rsidR="00163CEB" w:rsidRPr="00E41FD7" w:rsidDel="002E50B6" w:rsidRDefault="00163CEB" w:rsidP="003278E3">
            <w:pPr>
              <w:jc w:val="center"/>
              <w:rPr>
                <w:del w:id="657" w:author="Johana Montejo Rozo" w:date="2016-02-03T10:08:00Z"/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del w:id="658" w:author="Johana Montejo Rozo" w:date="2016-02-03T10:08:00Z">
              <w:r w:rsidRPr="00E41FD7" w:rsidDel="002E50B6">
                <w:rPr>
                  <w:rFonts w:ascii="Times New Roman" w:hAnsi="Times New Roman" w:cs="Times New Roman"/>
                  <w:b/>
                  <w:color w:val="FFFFFF" w:themeColor="background1"/>
                  <w:sz w:val="24"/>
                  <w:szCs w:val="24"/>
                </w:rPr>
                <w:delText>Practica: recurso aprovechado</w:delText>
              </w:r>
            </w:del>
          </w:p>
        </w:tc>
      </w:tr>
      <w:tr w:rsidR="00163CEB" w:rsidRPr="00E41FD7" w:rsidDel="002E50B6" w:rsidTr="002E50B6">
        <w:trPr>
          <w:del w:id="659" w:author="Johana Montejo Rozo" w:date="2016-02-03T10:08:00Z"/>
        </w:trPr>
        <w:tc>
          <w:tcPr>
            <w:tcW w:w="2471" w:type="dxa"/>
            <w:tcPrChange w:id="660" w:author="Johana Montejo Rozo" w:date="2016-02-03T10:09:00Z">
              <w:tcPr>
                <w:tcW w:w="2518" w:type="dxa"/>
              </w:tcPr>
            </w:tcPrChange>
          </w:tcPr>
          <w:p w:rsidR="00163CEB" w:rsidRPr="00E41FD7" w:rsidDel="002E50B6" w:rsidRDefault="00163CEB" w:rsidP="003278E3">
            <w:pPr>
              <w:rPr>
                <w:del w:id="661" w:author="Johana Montejo Rozo" w:date="2016-02-03T10:08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del w:id="662" w:author="Johana Montejo Rozo" w:date="2016-02-03T10:08:00Z">
              <w:r w:rsidRPr="00E41FD7" w:rsidDel="002E50B6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Código</w:delText>
              </w:r>
            </w:del>
          </w:p>
        </w:tc>
        <w:tc>
          <w:tcPr>
            <w:tcW w:w="6357" w:type="dxa"/>
            <w:tcPrChange w:id="663" w:author="Johana Montejo Rozo" w:date="2016-02-03T10:09:00Z">
              <w:tcPr>
                <w:tcW w:w="6536" w:type="dxa"/>
              </w:tcPr>
            </w:tcPrChange>
          </w:tcPr>
          <w:p w:rsidR="00163CEB" w:rsidRPr="00E41FD7" w:rsidDel="002E50B6" w:rsidRDefault="00163CEB" w:rsidP="003278E3">
            <w:pPr>
              <w:rPr>
                <w:del w:id="664" w:author="Johana Montejo Rozo" w:date="2016-02-03T10:08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del w:id="665" w:author="Johana Montejo Rozo" w:date="2016-02-03T10:08:00Z">
              <w:r w:rsidRPr="00E41FD7" w:rsidDel="002E50B6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MA_07_07_REC</w:delText>
              </w:r>
              <w:r w:rsidDel="002E50B6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100</w:delText>
              </w:r>
            </w:del>
          </w:p>
        </w:tc>
      </w:tr>
      <w:tr w:rsidR="00163CEB" w:rsidRPr="00E41FD7" w:rsidDel="002E50B6" w:rsidTr="002E50B6">
        <w:trPr>
          <w:del w:id="666" w:author="Johana Montejo Rozo" w:date="2016-02-03T10:08:00Z"/>
        </w:trPr>
        <w:tc>
          <w:tcPr>
            <w:tcW w:w="2471" w:type="dxa"/>
            <w:tcPrChange w:id="667" w:author="Johana Montejo Rozo" w:date="2016-02-03T10:09:00Z">
              <w:tcPr>
                <w:tcW w:w="2518" w:type="dxa"/>
              </w:tcPr>
            </w:tcPrChange>
          </w:tcPr>
          <w:p w:rsidR="00163CEB" w:rsidRPr="00E41FD7" w:rsidDel="002E50B6" w:rsidRDefault="00163CEB" w:rsidP="003278E3">
            <w:pPr>
              <w:rPr>
                <w:del w:id="668" w:author="Johana Montejo Rozo" w:date="2016-02-03T10:08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669" w:author="Johana Montejo Rozo" w:date="2016-02-03T10:08:00Z">
              <w:r w:rsidRPr="00E41FD7" w:rsidDel="002E50B6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Ubicación en Aula Planeta</w:delText>
              </w:r>
            </w:del>
          </w:p>
        </w:tc>
        <w:tc>
          <w:tcPr>
            <w:tcW w:w="6357" w:type="dxa"/>
            <w:tcPrChange w:id="670" w:author="Johana Montejo Rozo" w:date="2016-02-03T10:09:00Z">
              <w:tcPr>
                <w:tcW w:w="6536" w:type="dxa"/>
              </w:tcPr>
            </w:tcPrChange>
          </w:tcPr>
          <w:p w:rsidR="00163CEB" w:rsidRPr="00E41FD7" w:rsidDel="002E50B6" w:rsidRDefault="00163CEB" w:rsidP="00163CEB">
            <w:pPr>
              <w:rPr>
                <w:del w:id="671" w:author="Johana Montejo Rozo" w:date="2016-02-03T10:08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672" w:author="Johana Montejo Rozo" w:date="2016-02-03T10:08:00Z">
              <w:r w:rsidDel="002E50B6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2</w:delText>
              </w:r>
              <w:r w:rsidRPr="00E41FD7" w:rsidDel="002E50B6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°ESO/Matemáticas/</w:delText>
              </w:r>
              <w:r w:rsidDel="002E50B6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La proporcionalidad</w:delText>
              </w:r>
              <w:r w:rsidRPr="00E41FD7" w:rsidDel="002E50B6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 xml:space="preserve"> </w:delText>
              </w:r>
              <w:r w:rsidDel="002E50B6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/1</w:delText>
              </w:r>
              <w:r w:rsidRPr="00E41FD7" w:rsidDel="002E50B6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 xml:space="preserve"> </w:delText>
              </w:r>
              <w:r w:rsidDel="002E50B6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Las razones y proporciones</w:delText>
              </w:r>
              <w:r w:rsidRPr="00E41FD7" w:rsidDel="002E50B6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/</w:delText>
              </w:r>
              <w:r w:rsidDel="002E50B6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1.2 La propiedad fundamental de las proporciones/Practica: Completa la proporción</w:delText>
              </w:r>
            </w:del>
          </w:p>
        </w:tc>
      </w:tr>
      <w:tr w:rsidR="00163CEB" w:rsidRPr="00E41FD7" w:rsidDel="002E50B6" w:rsidTr="002E50B6">
        <w:trPr>
          <w:del w:id="673" w:author="Johana Montejo Rozo" w:date="2016-02-03T10:08:00Z"/>
        </w:trPr>
        <w:tc>
          <w:tcPr>
            <w:tcW w:w="2471" w:type="dxa"/>
            <w:tcPrChange w:id="674" w:author="Johana Montejo Rozo" w:date="2016-02-03T10:09:00Z">
              <w:tcPr>
                <w:tcW w:w="2518" w:type="dxa"/>
              </w:tcPr>
            </w:tcPrChange>
          </w:tcPr>
          <w:p w:rsidR="00163CEB" w:rsidRPr="00E41FD7" w:rsidDel="002E50B6" w:rsidRDefault="00163CEB" w:rsidP="003278E3">
            <w:pPr>
              <w:rPr>
                <w:del w:id="675" w:author="Johana Montejo Rozo" w:date="2016-02-03T10:08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676" w:author="Johana Montejo Rozo" w:date="2016-02-03T10:08:00Z">
              <w:r w:rsidRPr="00E41FD7" w:rsidDel="002E50B6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Cambio (descripción o capturas de pantallas)</w:delText>
              </w:r>
            </w:del>
          </w:p>
        </w:tc>
        <w:tc>
          <w:tcPr>
            <w:tcW w:w="6357" w:type="dxa"/>
            <w:tcPrChange w:id="677" w:author="Johana Montejo Rozo" w:date="2016-02-03T10:09:00Z">
              <w:tcPr>
                <w:tcW w:w="6536" w:type="dxa"/>
              </w:tcPr>
            </w:tcPrChange>
          </w:tcPr>
          <w:p w:rsidR="00163CEB" w:rsidRPr="00E41FD7" w:rsidDel="002E50B6" w:rsidRDefault="00163CEB" w:rsidP="003278E3">
            <w:pPr>
              <w:rPr>
                <w:del w:id="678" w:author="Johana Montejo Rozo" w:date="2016-02-03T10:08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679" w:author="Johana Montejo Rozo" w:date="2016-02-03T10:08:00Z">
              <w:r w:rsidDel="002E50B6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Sin cambios</w:delText>
              </w:r>
            </w:del>
          </w:p>
        </w:tc>
      </w:tr>
      <w:tr w:rsidR="00163CEB" w:rsidRPr="00E41FD7" w:rsidDel="002E50B6" w:rsidTr="002E50B6">
        <w:trPr>
          <w:del w:id="680" w:author="Johana Montejo Rozo" w:date="2016-02-03T10:08:00Z"/>
        </w:trPr>
        <w:tc>
          <w:tcPr>
            <w:tcW w:w="2471" w:type="dxa"/>
            <w:tcPrChange w:id="681" w:author="Johana Montejo Rozo" w:date="2016-02-03T10:09:00Z">
              <w:tcPr>
                <w:tcW w:w="2518" w:type="dxa"/>
              </w:tcPr>
            </w:tcPrChange>
          </w:tcPr>
          <w:p w:rsidR="00163CEB" w:rsidRPr="00E41FD7" w:rsidDel="002E50B6" w:rsidRDefault="00163CEB" w:rsidP="003278E3">
            <w:pPr>
              <w:rPr>
                <w:del w:id="682" w:author="Johana Montejo Rozo" w:date="2016-02-03T10:08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del w:id="683" w:author="Johana Montejo Rozo" w:date="2016-02-03T10:08:00Z">
              <w:r w:rsidRPr="00E41FD7" w:rsidDel="002E50B6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Título</w:delText>
              </w:r>
            </w:del>
          </w:p>
        </w:tc>
        <w:tc>
          <w:tcPr>
            <w:tcW w:w="6357" w:type="dxa"/>
            <w:tcPrChange w:id="684" w:author="Johana Montejo Rozo" w:date="2016-02-03T10:09:00Z">
              <w:tcPr>
                <w:tcW w:w="6536" w:type="dxa"/>
              </w:tcPr>
            </w:tcPrChange>
          </w:tcPr>
          <w:p w:rsidR="00163CEB" w:rsidRPr="00E41FD7" w:rsidDel="002E50B6" w:rsidRDefault="00163CEB" w:rsidP="003278E3">
            <w:pPr>
              <w:rPr>
                <w:del w:id="685" w:author="Johana Montejo Rozo" w:date="2016-02-03T10:08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686" w:author="Johana Montejo Rozo" w:date="2016-02-03T10:08:00Z">
              <w:r w:rsidRPr="00163CEB" w:rsidDel="002E50B6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Completa la proporción</w:delText>
              </w:r>
            </w:del>
          </w:p>
        </w:tc>
      </w:tr>
      <w:tr w:rsidR="00163CEB" w:rsidRPr="00E41FD7" w:rsidDel="002E50B6" w:rsidTr="002E50B6">
        <w:trPr>
          <w:del w:id="687" w:author="Johana Montejo Rozo" w:date="2016-02-03T10:08:00Z"/>
        </w:trPr>
        <w:tc>
          <w:tcPr>
            <w:tcW w:w="2471" w:type="dxa"/>
            <w:tcPrChange w:id="688" w:author="Johana Montejo Rozo" w:date="2016-02-03T10:09:00Z">
              <w:tcPr>
                <w:tcW w:w="2518" w:type="dxa"/>
              </w:tcPr>
            </w:tcPrChange>
          </w:tcPr>
          <w:p w:rsidR="00163CEB" w:rsidRPr="00E41FD7" w:rsidDel="002E50B6" w:rsidRDefault="00163CEB" w:rsidP="003278E3">
            <w:pPr>
              <w:rPr>
                <w:del w:id="689" w:author="Johana Montejo Rozo" w:date="2016-02-03T10:08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del w:id="690" w:author="Johana Montejo Rozo" w:date="2016-02-03T10:08:00Z">
              <w:r w:rsidRPr="00E41FD7" w:rsidDel="002E50B6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Descripción</w:delText>
              </w:r>
            </w:del>
          </w:p>
        </w:tc>
        <w:tc>
          <w:tcPr>
            <w:tcW w:w="6357" w:type="dxa"/>
            <w:tcPrChange w:id="691" w:author="Johana Montejo Rozo" w:date="2016-02-03T10:09:00Z">
              <w:tcPr>
                <w:tcW w:w="6536" w:type="dxa"/>
              </w:tcPr>
            </w:tcPrChange>
          </w:tcPr>
          <w:p w:rsidR="005931CB" w:rsidDel="002E50B6" w:rsidRDefault="00163CEB">
            <w:pPr>
              <w:rPr>
                <w:del w:id="692" w:author="Johana Montejo Rozo" w:date="2016-02-03T10:08:00Z"/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pPrChange w:id="693" w:author="mercyranjel" w:date="2016-01-25T12:25:00Z">
                <w:pPr>
                  <w:spacing w:after="200"/>
                </w:pPr>
              </w:pPrChange>
            </w:pPr>
            <w:del w:id="694" w:author="Johana Montejo Rozo" w:date="2016-02-03T10:08:00Z">
              <w:r w:rsidRPr="00163CEB" w:rsidDel="002E50B6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Actividad para calcular el te</w:delText>
              </w:r>
            </w:del>
            <w:ins w:id="695" w:author="mercyranjel" w:date="2016-01-25T12:25:00Z">
              <w:del w:id="696" w:author="Johana Montejo Rozo" w:date="2016-02-03T10:08:00Z">
                <w:r w:rsidR="00D76F74" w:rsidDel="002E50B6">
                  <w:rPr>
                    <w:rFonts w:ascii="Times New Roman" w:hAnsi="Times New Roman" w:cs="Times New Roman"/>
                    <w:color w:val="000000"/>
                    <w:sz w:val="24"/>
                    <w:szCs w:val="24"/>
                  </w:rPr>
                  <w:delText>é</w:delText>
                </w:r>
              </w:del>
            </w:ins>
            <w:del w:id="697" w:author="Johana Montejo Rozo" w:date="2016-02-03T10:08:00Z">
              <w:r w:rsidRPr="00163CEB" w:rsidDel="002E50B6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rmino desconocido en una proporción</w:delText>
              </w:r>
            </w:del>
          </w:p>
        </w:tc>
      </w:tr>
    </w:tbl>
    <w:p w:rsidR="00163CEB" w:rsidDel="002E50B6" w:rsidRDefault="00163CEB" w:rsidP="00897A3B">
      <w:pPr>
        <w:spacing w:after="0"/>
        <w:rPr>
          <w:del w:id="698" w:author="Johana Montejo Rozo" w:date="2016-02-03T10:09:00Z"/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163CEB" w:rsidRPr="0017136E" w:rsidDel="002E50B6" w:rsidTr="003278E3">
        <w:trPr>
          <w:del w:id="699" w:author="Johana Montejo Rozo" w:date="2016-02-03T10:09:00Z"/>
        </w:trPr>
        <w:tc>
          <w:tcPr>
            <w:tcW w:w="9033" w:type="dxa"/>
            <w:gridSpan w:val="2"/>
            <w:shd w:val="clear" w:color="auto" w:fill="000000" w:themeFill="text1"/>
          </w:tcPr>
          <w:p w:rsidR="00163CEB" w:rsidRPr="0017136E" w:rsidDel="002E50B6" w:rsidRDefault="00163CEB" w:rsidP="003278E3">
            <w:pPr>
              <w:jc w:val="center"/>
              <w:rPr>
                <w:del w:id="700" w:author="Johana Montejo Rozo" w:date="2016-02-03T10:09:00Z"/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del w:id="701" w:author="Johana Montejo Rozo" w:date="2016-02-03T10:09:00Z">
              <w:r w:rsidRPr="0017136E" w:rsidDel="002E50B6">
                <w:rPr>
                  <w:rFonts w:ascii="Times New Roman" w:hAnsi="Times New Roman" w:cs="Times New Roman"/>
                  <w:b/>
                  <w:color w:val="FFFFFF" w:themeColor="background1"/>
                  <w:sz w:val="24"/>
                  <w:szCs w:val="24"/>
                </w:rPr>
                <w:delText>Practica: recurso nuevo</w:delText>
              </w:r>
            </w:del>
          </w:p>
        </w:tc>
      </w:tr>
      <w:tr w:rsidR="00163CEB" w:rsidRPr="0017136E" w:rsidDel="002E50B6" w:rsidTr="003278E3">
        <w:trPr>
          <w:del w:id="702" w:author="Johana Montejo Rozo" w:date="2016-02-03T10:09:00Z"/>
        </w:trPr>
        <w:tc>
          <w:tcPr>
            <w:tcW w:w="2518" w:type="dxa"/>
          </w:tcPr>
          <w:p w:rsidR="00163CEB" w:rsidRPr="0017136E" w:rsidDel="002E50B6" w:rsidRDefault="00163CEB" w:rsidP="003278E3">
            <w:pPr>
              <w:rPr>
                <w:del w:id="703" w:author="Johana Montejo Rozo" w:date="2016-02-03T10:09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del w:id="704" w:author="Johana Montejo Rozo" w:date="2016-02-03T10:09:00Z">
              <w:r w:rsidRPr="0017136E" w:rsidDel="002E50B6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Código</w:delText>
              </w:r>
            </w:del>
          </w:p>
        </w:tc>
        <w:tc>
          <w:tcPr>
            <w:tcW w:w="6515" w:type="dxa"/>
          </w:tcPr>
          <w:p w:rsidR="00163CEB" w:rsidRPr="0017136E" w:rsidDel="002E50B6" w:rsidRDefault="00163CEB" w:rsidP="003278E3">
            <w:pPr>
              <w:rPr>
                <w:del w:id="705" w:author="Johana Montejo Rozo" w:date="2016-02-03T10:09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706" w:author="Johana Montejo Rozo" w:date="2016-02-03T10:09:00Z">
              <w:r w:rsidRPr="0017136E" w:rsidDel="002E50B6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MA_07_07_REC</w:delText>
              </w:r>
              <w:r w:rsidDel="002E50B6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110</w:delText>
              </w:r>
            </w:del>
          </w:p>
        </w:tc>
      </w:tr>
      <w:tr w:rsidR="00163CEB" w:rsidRPr="0017136E" w:rsidDel="002E50B6" w:rsidTr="003278E3">
        <w:trPr>
          <w:del w:id="707" w:author="Johana Montejo Rozo" w:date="2016-02-03T10:09:00Z"/>
        </w:trPr>
        <w:tc>
          <w:tcPr>
            <w:tcW w:w="2518" w:type="dxa"/>
          </w:tcPr>
          <w:p w:rsidR="00163CEB" w:rsidRPr="0017136E" w:rsidDel="002E50B6" w:rsidRDefault="00163CEB" w:rsidP="003278E3">
            <w:pPr>
              <w:rPr>
                <w:del w:id="708" w:author="Johana Montejo Rozo" w:date="2016-02-03T10:09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709" w:author="Johana Montejo Rozo" w:date="2016-02-03T10:09:00Z">
              <w:r w:rsidRPr="0017136E" w:rsidDel="002E50B6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Título</w:delText>
              </w:r>
            </w:del>
          </w:p>
        </w:tc>
        <w:tc>
          <w:tcPr>
            <w:tcW w:w="6515" w:type="dxa"/>
          </w:tcPr>
          <w:p w:rsidR="005931CB" w:rsidDel="002E50B6" w:rsidRDefault="00163CEB">
            <w:pPr>
              <w:rPr>
                <w:del w:id="710" w:author="Johana Montejo Rozo" w:date="2016-02-03T10:09:00Z"/>
                <w:rFonts w:ascii="Times New Roman" w:hAnsi="Times New Roman" w:cs="Times New Roman"/>
                <w:bCs/>
                <w:color w:val="000000"/>
                <w:sz w:val="24"/>
                <w:szCs w:val="24"/>
                <w:lang w:val="es-ES_tradnl"/>
              </w:rPr>
              <w:pPrChange w:id="711" w:author="mercyranjel" w:date="2016-01-25T12:26:00Z">
                <w:pPr>
                  <w:spacing w:after="200"/>
                </w:pPr>
              </w:pPrChange>
            </w:pPr>
            <w:del w:id="712" w:author="Johana Montejo Rozo" w:date="2016-02-03T10:09:00Z">
              <w:r w:rsidRPr="00163CEB" w:rsidDel="002E50B6">
                <w:rPr>
                  <w:rFonts w:ascii="Times New Roman" w:hAnsi="Times New Roman" w:cs="Times New Roman"/>
                  <w:bCs/>
                  <w:color w:val="000000"/>
                  <w:sz w:val="24"/>
                  <w:szCs w:val="24"/>
                </w:rPr>
                <w:delText xml:space="preserve">Resuelve problemas </w:delText>
              </w:r>
            </w:del>
            <w:ins w:id="713" w:author="mercyranjel" w:date="2016-01-25T12:25:00Z">
              <w:del w:id="714" w:author="Johana Montejo Rozo" w:date="2016-02-03T10:09:00Z">
                <w:r w:rsidR="00D76F74" w:rsidDel="002E50B6">
                  <w:rPr>
                    <w:rFonts w:ascii="Times New Roman" w:hAnsi="Times New Roman" w:cs="Times New Roman"/>
                    <w:bCs/>
                    <w:color w:val="000000"/>
                    <w:sz w:val="24"/>
                    <w:szCs w:val="24"/>
                  </w:rPr>
                  <w:delText xml:space="preserve">con el </w:delText>
                </w:r>
              </w:del>
            </w:ins>
            <w:del w:id="715" w:author="Johana Montejo Rozo" w:date="2016-02-03T10:09:00Z">
              <w:r w:rsidRPr="00163CEB" w:rsidDel="002E50B6">
                <w:rPr>
                  <w:rFonts w:ascii="Times New Roman" w:hAnsi="Times New Roman" w:cs="Times New Roman"/>
                  <w:bCs/>
                  <w:color w:val="000000"/>
                  <w:sz w:val="24"/>
                  <w:szCs w:val="24"/>
                </w:rPr>
                <w:delText>plante</w:delText>
              </w:r>
            </w:del>
            <w:ins w:id="716" w:author="mercyranjel" w:date="2016-01-25T12:26:00Z">
              <w:del w:id="717" w:author="Johana Montejo Rozo" w:date="2016-02-03T10:09:00Z">
                <w:r w:rsidR="00D76F74" w:rsidDel="002E50B6">
                  <w:rPr>
                    <w:rFonts w:ascii="Times New Roman" w:hAnsi="Times New Roman" w:cs="Times New Roman"/>
                    <w:bCs/>
                    <w:color w:val="000000"/>
                    <w:sz w:val="24"/>
                    <w:szCs w:val="24"/>
                  </w:rPr>
                  <w:delText>o</w:delText>
                </w:r>
              </w:del>
            </w:ins>
            <w:del w:id="718" w:author="Johana Montejo Rozo" w:date="2016-02-03T10:09:00Z">
              <w:r w:rsidRPr="00163CEB" w:rsidDel="002E50B6">
                <w:rPr>
                  <w:rFonts w:ascii="Times New Roman" w:hAnsi="Times New Roman" w:cs="Times New Roman"/>
                  <w:bCs/>
                  <w:color w:val="000000"/>
                  <w:sz w:val="24"/>
                  <w:szCs w:val="24"/>
                </w:rPr>
                <w:delText xml:space="preserve">ando </w:delText>
              </w:r>
            </w:del>
            <w:ins w:id="719" w:author="mercyranjel" w:date="2016-01-25T12:26:00Z">
              <w:del w:id="720" w:author="Johana Montejo Rozo" w:date="2016-02-03T10:09:00Z">
                <w:r w:rsidR="00D76F74" w:rsidDel="002E50B6">
                  <w:rPr>
                    <w:rFonts w:ascii="Times New Roman" w:hAnsi="Times New Roman" w:cs="Times New Roman"/>
                    <w:bCs/>
                    <w:color w:val="000000"/>
                    <w:sz w:val="24"/>
                    <w:szCs w:val="24"/>
                  </w:rPr>
                  <w:delText xml:space="preserve">de </w:delText>
                </w:r>
              </w:del>
            </w:ins>
            <w:del w:id="721" w:author="Johana Montejo Rozo" w:date="2016-02-03T10:09:00Z">
              <w:r w:rsidRPr="00163CEB" w:rsidDel="002E50B6">
                <w:rPr>
                  <w:rFonts w:ascii="Times New Roman" w:hAnsi="Times New Roman" w:cs="Times New Roman"/>
                  <w:bCs/>
                  <w:color w:val="000000"/>
                  <w:sz w:val="24"/>
                  <w:szCs w:val="24"/>
                </w:rPr>
                <w:delText>proporciones</w:delText>
              </w:r>
            </w:del>
          </w:p>
        </w:tc>
      </w:tr>
      <w:tr w:rsidR="00163CEB" w:rsidRPr="0017136E" w:rsidDel="002E50B6" w:rsidTr="003278E3">
        <w:trPr>
          <w:del w:id="722" w:author="Johana Montejo Rozo" w:date="2016-02-03T10:09:00Z"/>
        </w:trPr>
        <w:tc>
          <w:tcPr>
            <w:tcW w:w="2518" w:type="dxa"/>
          </w:tcPr>
          <w:p w:rsidR="00163CEB" w:rsidRPr="0017136E" w:rsidDel="002E50B6" w:rsidRDefault="00163CEB" w:rsidP="003278E3">
            <w:pPr>
              <w:rPr>
                <w:del w:id="723" w:author="Johana Montejo Rozo" w:date="2016-02-03T10:09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724" w:author="Johana Montejo Rozo" w:date="2016-02-03T10:09:00Z">
              <w:r w:rsidRPr="0017136E" w:rsidDel="002E50B6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Descripción</w:delText>
              </w:r>
            </w:del>
          </w:p>
        </w:tc>
        <w:tc>
          <w:tcPr>
            <w:tcW w:w="6515" w:type="dxa"/>
          </w:tcPr>
          <w:p w:rsidR="00163CEB" w:rsidRPr="0017136E" w:rsidDel="002E50B6" w:rsidRDefault="00163CEB" w:rsidP="003278E3">
            <w:pPr>
              <w:rPr>
                <w:del w:id="725" w:author="Johana Montejo Rozo" w:date="2016-02-03T10:09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726" w:author="Johana Montejo Rozo" w:date="2016-02-03T10:09:00Z">
              <w:r w:rsidRPr="00163CEB" w:rsidDel="002E50B6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Actividad para modelar situaciones a través de las proporciones</w:delText>
              </w:r>
            </w:del>
          </w:p>
        </w:tc>
      </w:tr>
    </w:tbl>
    <w:p w:rsidR="00163CEB" w:rsidDel="002E50B6" w:rsidRDefault="00163CEB" w:rsidP="00897A3B">
      <w:pPr>
        <w:spacing w:after="0"/>
        <w:rPr>
          <w:del w:id="727" w:author="Johana Montejo Rozo" w:date="2016-02-03T10:09:00Z"/>
          <w:rFonts w:ascii="Times" w:hAnsi="Times"/>
          <w:highlight w:val="yellow"/>
        </w:rPr>
      </w:pPr>
    </w:p>
    <w:p w:rsidR="00163CEB" w:rsidDel="002E50B6" w:rsidRDefault="00163CEB" w:rsidP="00897A3B">
      <w:pPr>
        <w:spacing w:after="0"/>
        <w:rPr>
          <w:del w:id="728" w:author="Johana Montejo Rozo" w:date="2016-02-03T10:09:00Z"/>
          <w:rFonts w:ascii="Times" w:hAnsi="Times"/>
          <w:highlight w:val="yellow"/>
        </w:rPr>
      </w:pPr>
    </w:p>
    <w:p w:rsidR="00897A3B" w:rsidRDefault="00897A3B" w:rsidP="00897A3B">
      <w:pPr>
        <w:spacing w:after="0"/>
        <w:rPr>
          <w:rFonts w:ascii="Times" w:hAnsi="Times"/>
          <w:highlight w:val="yellow"/>
        </w:rPr>
      </w:pPr>
      <w:r>
        <w:rPr>
          <w:rFonts w:ascii="Times" w:hAnsi="Times"/>
          <w:highlight w:val="yellow"/>
        </w:rPr>
        <w:t xml:space="preserve"> [SECCIÓN 2</w:t>
      </w:r>
      <w:r w:rsidRPr="004E5E51">
        <w:rPr>
          <w:rFonts w:ascii="Times" w:hAnsi="Times"/>
          <w:highlight w:val="yellow"/>
        </w:rPr>
        <w:t>]</w:t>
      </w:r>
      <w:r w:rsidRPr="00622B41">
        <w:rPr>
          <w:rFonts w:ascii="Times" w:hAnsi="Times"/>
          <w:b/>
        </w:rPr>
        <w:t>1.</w:t>
      </w:r>
      <w:r>
        <w:rPr>
          <w:rFonts w:ascii="Times" w:hAnsi="Times"/>
          <w:b/>
        </w:rPr>
        <w:t xml:space="preserve">4 </w:t>
      </w:r>
      <w:r w:rsidRPr="00622B41">
        <w:rPr>
          <w:rFonts w:ascii="Times" w:hAnsi="Times"/>
          <w:b/>
        </w:rPr>
        <w:t>Consolidación</w:t>
      </w:r>
      <w:r>
        <w:rPr>
          <w:rFonts w:ascii="Times" w:hAnsi="Times"/>
          <w:highlight w:val="yellow"/>
        </w:rPr>
        <w:t xml:space="preserve"> </w:t>
      </w:r>
    </w:p>
    <w:p w:rsidR="00897A3B" w:rsidRPr="004C19E7" w:rsidRDefault="00897A3B" w:rsidP="00897A3B">
      <w:pPr>
        <w:spacing w:after="0"/>
        <w:rPr>
          <w:rFonts w:ascii="Times" w:hAnsi="Times"/>
        </w:rPr>
      </w:pPr>
    </w:p>
    <w:p w:rsidR="00897A3B" w:rsidRPr="00FE53CA" w:rsidRDefault="00897A3B" w:rsidP="00897A3B">
      <w:pPr>
        <w:spacing w:after="0"/>
        <w:rPr>
          <w:rFonts w:ascii="Times New Roman" w:hAnsi="Times New Roman" w:cs="Times New Roman"/>
          <w:lang w:val="es-CO"/>
        </w:rPr>
      </w:pPr>
      <w:r w:rsidRPr="00FE53CA">
        <w:rPr>
          <w:rFonts w:ascii="Times New Roman" w:hAnsi="Times New Roman" w:cs="Times New Roman"/>
        </w:rPr>
        <w:t>Actividad</w:t>
      </w:r>
      <w:r w:rsidR="004B61CB">
        <w:rPr>
          <w:rFonts w:ascii="Times New Roman" w:hAnsi="Times New Roman" w:cs="Times New Roman"/>
        </w:rPr>
        <w:t>es</w:t>
      </w:r>
      <w:r w:rsidRPr="00FE53CA">
        <w:rPr>
          <w:rFonts w:ascii="Times New Roman" w:hAnsi="Times New Roman" w:cs="Times New Roman"/>
        </w:rPr>
        <w:t xml:space="preserve"> para </w:t>
      </w:r>
      <w:del w:id="729" w:author="mercyranjel" w:date="2016-01-25T12:27:00Z">
        <w:r w:rsidRPr="00FE53CA" w:rsidDel="00D76F74">
          <w:rPr>
            <w:rFonts w:ascii="Times New Roman" w:hAnsi="Times New Roman" w:cs="Times New Roman"/>
          </w:rPr>
          <w:delText xml:space="preserve">consolidar </w:delText>
        </w:r>
      </w:del>
      <w:ins w:id="730" w:author="mercyranjel" w:date="2016-01-25T12:27:00Z">
        <w:r w:rsidR="00D76F74">
          <w:rPr>
            <w:rFonts w:ascii="Times New Roman" w:hAnsi="Times New Roman" w:cs="Times New Roman"/>
          </w:rPr>
          <w:t>afianz</w:t>
        </w:r>
        <w:r w:rsidR="00D76F74" w:rsidRPr="00FE53CA">
          <w:rPr>
            <w:rFonts w:ascii="Times New Roman" w:hAnsi="Times New Roman" w:cs="Times New Roman"/>
          </w:rPr>
          <w:t xml:space="preserve">ar </w:t>
        </w:r>
      </w:ins>
      <w:r w:rsidRPr="00FE53CA">
        <w:rPr>
          <w:rFonts w:ascii="Times New Roman" w:hAnsi="Times New Roman" w:cs="Times New Roman"/>
        </w:rPr>
        <w:t>lo que has aprendido en esta sección.</w:t>
      </w:r>
    </w:p>
    <w:p w:rsidR="00897A3B" w:rsidRDefault="00897A3B" w:rsidP="00897A3B">
      <w:pPr>
        <w:spacing w:after="0"/>
        <w:rPr>
          <w:ins w:id="731" w:author="Johana Montejo Rozo" w:date="2016-02-03T10:09:00Z"/>
          <w:rFonts w:ascii="Times New Roman" w:hAnsi="Times New Roman" w:cs="Times New Roman"/>
          <w:sz w:val="32"/>
          <w:szCs w:val="32"/>
          <w:lang w:val="es-CO"/>
        </w:rPr>
      </w:pPr>
    </w:p>
    <w:tbl>
      <w:tblPr>
        <w:tblStyle w:val="Tablaconcuadrcula1"/>
        <w:tblW w:w="9033" w:type="dxa"/>
        <w:tblInd w:w="-113" w:type="dxa"/>
        <w:tblLook w:val="04A0" w:firstRow="1" w:lastRow="0" w:firstColumn="1" w:lastColumn="0" w:noHBand="0" w:noVBand="1"/>
      </w:tblPr>
      <w:tblGrid>
        <w:gridCol w:w="2518"/>
        <w:gridCol w:w="6515"/>
      </w:tblGrid>
      <w:tr w:rsidR="002E50B6" w:rsidRPr="0006455F" w:rsidTr="00E75518">
        <w:trPr>
          <w:ins w:id="732" w:author="Johana Montejo Rozo" w:date="2016-02-03T10:09:00Z"/>
        </w:trPr>
        <w:tc>
          <w:tcPr>
            <w:tcW w:w="9033" w:type="dxa"/>
            <w:gridSpan w:val="2"/>
            <w:shd w:val="clear" w:color="auto" w:fill="000000" w:themeFill="text1"/>
          </w:tcPr>
          <w:p w:rsidR="002E50B6" w:rsidRPr="0006455F" w:rsidRDefault="002E50B6" w:rsidP="00E75518">
            <w:pPr>
              <w:jc w:val="center"/>
              <w:rPr>
                <w:ins w:id="733" w:author="Johana Montejo Rozo" w:date="2016-02-03T10:09:00Z"/>
                <w:rFonts w:ascii="Times New Roman" w:hAnsi="Times New Roman" w:cs="Times New Roman"/>
                <w:b/>
                <w:color w:val="FFFFFF" w:themeColor="background1"/>
              </w:rPr>
            </w:pPr>
            <w:ins w:id="734" w:author="Johana Montejo Rozo" w:date="2016-02-03T10:09:00Z">
              <w:r w:rsidRPr="0006455F">
                <w:rPr>
                  <w:rFonts w:ascii="Times New Roman" w:hAnsi="Times New Roman" w:cs="Times New Roman"/>
                  <w:b/>
                  <w:color w:val="FFFFFF" w:themeColor="background1"/>
                </w:rPr>
                <w:t>Practica (recurso de ejercitación)</w:t>
              </w:r>
            </w:ins>
          </w:p>
        </w:tc>
      </w:tr>
      <w:tr w:rsidR="002E50B6" w:rsidRPr="0006455F" w:rsidTr="00E75518">
        <w:trPr>
          <w:ins w:id="735" w:author="Johana Montejo Rozo" w:date="2016-02-03T10:09:00Z"/>
        </w:trPr>
        <w:tc>
          <w:tcPr>
            <w:tcW w:w="2518" w:type="dxa"/>
          </w:tcPr>
          <w:p w:rsidR="002E50B6" w:rsidRPr="0006455F" w:rsidRDefault="002E50B6" w:rsidP="00E75518">
            <w:pPr>
              <w:rPr>
                <w:ins w:id="736" w:author="Johana Montejo Rozo" w:date="2016-02-03T10:09:00Z"/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ins w:id="737" w:author="Johana Montejo Rozo" w:date="2016-02-03T10:09:00Z">
              <w:r w:rsidRPr="0006455F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Código</w:t>
              </w:r>
            </w:ins>
          </w:p>
        </w:tc>
        <w:tc>
          <w:tcPr>
            <w:tcW w:w="6515" w:type="dxa"/>
          </w:tcPr>
          <w:p w:rsidR="002E50B6" w:rsidRPr="0006455F" w:rsidRDefault="002E50B6" w:rsidP="00E75518">
            <w:pPr>
              <w:rPr>
                <w:ins w:id="738" w:author="Johana Montejo Rozo" w:date="2016-02-03T10:09:00Z"/>
                <w:rFonts w:ascii="Times New Roman" w:hAnsi="Times New Roman" w:cs="Times New Roman"/>
                <w:b/>
                <w:color w:val="000000"/>
              </w:rPr>
            </w:pPr>
            <w:ins w:id="739" w:author="Johana Montejo Rozo" w:date="2016-02-03T10:09:00Z">
              <w:r w:rsidRPr="0006455F">
                <w:rPr>
                  <w:rFonts w:ascii="Times New Roman" w:hAnsi="Times New Roman" w:cs="Times New Roman"/>
                  <w:color w:val="000000"/>
                </w:rPr>
                <w:t>MA_07_07_</w:t>
              </w:r>
              <w:r>
                <w:rPr>
                  <w:rFonts w:ascii="Times New Roman" w:hAnsi="Times New Roman" w:cs="Times New Roman"/>
                  <w:color w:val="000000"/>
                </w:rPr>
                <w:t>CO_REC120</w:t>
              </w:r>
            </w:ins>
          </w:p>
        </w:tc>
      </w:tr>
      <w:tr w:rsidR="002E50B6" w:rsidRPr="0006455F" w:rsidTr="00E75518">
        <w:trPr>
          <w:ins w:id="740" w:author="Johana Montejo Rozo" w:date="2016-02-03T10:09:00Z"/>
        </w:trPr>
        <w:tc>
          <w:tcPr>
            <w:tcW w:w="2518" w:type="dxa"/>
          </w:tcPr>
          <w:p w:rsidR="002E50B6" w:rsidRPr="0006455F" w:rsidRDefault="002E50B6" w:rsidP="00E75518">
            <w:pPr>
              <w:rPr>
                <w:ins w:id="741" w:author="Johana Montejo Rozo" w:date="2016-02-03T10:09:00Z"/>
                <w:rFonts w:ascii="Times New Roman" w:hAnsi="Times New Roman" w:cs="Times New Roman"/>
                <w:color w:val="000000"/>
                <w:sz w:val="18"/>
                <w:szCs w:val="18"/>
              </w:rPr>
            </w:pPr>
            <w:ins w:id="742" w:author="Johana Montejo Rozo" w:date="2016-02-03T10:09:00Z">
              <w:r w:rsidRPr="0006455F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Título</w:t>
              </w:r>
            </w:ins>
          </w:p>
        </w:tc>
        <w:tc>
          <w:tcPr>
            <w:tcW w:w="6515" w:type="dxa"/>
          </w:tcPr>
          <w:p w:rsidR="002E50B6" w:rsidRPr="0006455F" w:rsidRDefault="002E50B6" w:rsidP="00E75518">
            <w:pPr>
              <w:rPr>
                <w:ins w:id="743" w:author="Johana Montejo Rozo" w:date="2016-02-03T10:09:00Z"/>
                <w:rFonts w:ascii="Times New Roman" w:hAnsi="Times New Roman" w:cs="Times New Roman"/>
                <w:color w:val="000000"/>
              </w:rPr>
            </w:pPr>
            <w:ins w:id="744" w:author="Johana Montejo Rozo" w:date="2016-02-03T10:09:00Z">
              <w:r w:rsidRPr="002E50B6">
                <w:rPr>
                  <w:rFonts w:ascii="Times New Roman" w:hAnsi="Times New Roman" w:cs="Times New Roman"/>
                  <w:bCs/>
                  <w:color w:val="000000"/>
                </w:rPr>
                <w:t>Refuerza tu aprendizaje: Las razones y las proporciones</w:t>
              </w:r>
            </w:ins>
          </w:p>
        </w:tc>
      </w:tr>
      <w:tr w:rsidR="002E50B6" w:rsidRPr="0006455F" w:rsidTr="00E75518">
        <w:trPr>
          <w:ins w:id="745" w:author="Johana Montejo Rozo" w:date="2016-02-03T10:09:00Z"/>
        </w:trPr>
        <w:tc>
          <w:tcPr>
            <w:tcW w:w="2518" w:type="dxa"/>
          </w:tcPr>
          <w:p w:rsidR="002E50B6" w:rsidRPr="0006455F" w:rsidRDefault="002E50B6" w:rsidP="00E75518">
            <w:pPr>
              <w:rPr>
                <w:ins w:id="746" w:author="Johana Montejo Rozo" w:date="2016-02-03T10:09:00Z"/>
                <w:rFonts w:ascii="Times New Roman" w:hAnsi="Times New Roman" w:cs="Times New Roman"/>
                <w:color w:val="000000"/>
                <w:sz w:val="18"/>
                <w:szCs w:val="18"/>
              </w:rPr>
            </w:pPr>
            <w:ins w:id="747" w:author="Johana Montejo Rozo" w:date="2016-02-03T10:09:00Z">
              <w:r w:rsidRPr="0006455F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Descripción</w:t>
              </w:r>
            </w:ins>
          </w:p>
        </w:tc>
        <w:tc>
          <w:tcPr>
            <w:tcW w:w="6515" w:type="dxa"/>
          </w:tcPr>
          <w:p w:rsidR="002E50B6" w:rsidRPr="0006455F" w:rsidRDefault="002E50B6" w:rsidP="00E75518">
            <w:pPr>
              <w:rPr>
                <w:ins w:id="748" w:author="Johana Montejo Rozo" w:date="2016-02-03T10:09:00Z"/>
                <w:rFonts w:ascii="Times New Roman" w:hAnsi="Times New Roman" w:cs="Times New Roman"/>
                <w:color w:val="000000"/>
              </w:rPr>
            </w:pPr>
            <w:ins w:id="749" w:author="Johana Montejo Rozo" w:date="2016-02-03T10:10:00Z">
              <w:r w:rsidRPr="002E50B6">
                <w:rPr>
                  <w:rFonts w:ascii="Times New Roman" w:hAnsi="Times New Roman" w:cs="Times New Roman"/>
                  <w:color w:val="000000"/>
                </w:rPr>
                <w:t>Actividades sobre las razones y las proporciones</w:t>
              </w:r>
            </w:ins>
          </w:p>
        </w:tc>
      </w:tr>
    </w:tbl>
    <w:p w:rsidR="002E50B6" w:rsidRDefault="002E50B6" w:rsidP="00897A3B">
      <w:pPr>
        <w:spacing w:after="0"/>
        <w:rPr>
          <w:ins w:id="750" w:author="Johana Montejo Rozo" w:date="2016-02-03T10:09:00Z"/>
          <w:rFonts w:ascii="Times New Roman" w:hAnsi="Times New Roman" w:cs="Times New Roman"/>
          <w:sz w:val="32"/>
          <w:szCs w:val="32"/>
          <w:lang w:val="es-CO"/>
        </w:rPr>
      </w:pPr>
    </w:p>
    <w:tbl>
      <w:tblPr>
        <w:tblStyle w:val="Tablaconcuadrcula"/>
        <w:tblW w:w="0" w:type="auto"/>
        <w:tblInd w:w="-147" w:type="dxa"/>
        <w:tblLayout w:type="fixed"/>
        <w:tblLook w:val="04A0" w:firstRow="1" w:lastRow="0" w:firstColumn="1" w:lastColumn="0" w:noHBand="0" w:noVBand="1"/>
        <w:tblPrChange w:id="751" w:author="Johana Montejo Rozo" w:date="2016-02-03T10:10:00Z">
          <w:tblPr>
            <w:tblStyle w:val="Tablaconcuadrcula"/>
            <w:tblW w:w="0" w:type="auto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2552"/>
        <w:gridCol w:w="6423"/>
        <w:tblGridChange w:id="752">
          <w:tblGrid>
            <w:gridCol w:w="2405"/>
            <w:gridCol w:w="6423"/>
          </w:tblGrid>
        </w:tblGridChange>
      </w:tblGrid>
      <w:tr w:rsidR="00C64CBA" w:rsidRPr="005D1738" w:rsidTr="00C64CBA">
        <w:trPr>
          <w:ins w:id="753" w:author="Johana Montejo Rozo" w:date="2016-02-03T10:10:00Z"/>
        </w:trPr>
        <w:tc>
          <w:tcPr>
            <w:tcW w:w="8975" w:type="dxa"/>
            <w:gridSpan w:val="2"/>
            <w:shd w:val="clear" w:color="auto" w:fill="000000" w:themeFill="text1"/>
            <w:tcPrChange w:id="754" w:author="Johana Montejo Rozo" w:date="2016-02-03T10:10:00Z">
              <w:tcPr>
                <w:tcW w:w="8828" w:type="dxa"/>
                <w:gridSpan w:val="2"/>
                <w:shd w:val="clear" w:color="auto" w:fill="000000" w:themeFill="text1"/>
              </w:tcPr>
            </w:tcPrChange>
          </w:tcPr>
          <w:p w:rsidR="00C64CBA" w:rsidRPr="005D1738" w:rsidRDefault="00C64CBA" w:rsidP="00E75518">
            <w:pPr>
              <w:jc w:val="center"/>
              <w:rPr>
                <w:ins w:id="755" w:author="Johana Montejo Rozo" w:date="2016-02-03T10:10:00Z"/>
                <w:rFonts w:ascii="Times New Roman" w:hAnsi="Times New Roman" w:cs="Times New Roman"/>
                <w:b/>
                <w:color w:val="FFFFFF" w:themeColor="background1"/>
              </w:rPr>
            </w:pPr>
            <w:ins w:id="756" w:author="Johana Montejo Rozo" w:date="2016-02-03T10:10:00Z">
              <w:r w:rsidRPr="005D1738">
                <w:rPr>
                  <w:rFonts w:ascii="Times New Roman" w:hAnsi="Times New Roman" w:cs="Times New Roman"/>
                  <w:b/>
                  <w:color w:val="FFFFFF" w:themeColor="background1"/>
                </w:rPr>
                <w:t>Profundiza</w:t>
              </w:r>
              <w:r>
                <w:rPr>
                  <w:rFonts w:ascii="Times New Roman" w:hAnsi="Times New Roman" w:cs="Times New Roman"/>
                  <w:b/>
                  <w:color w:val="FFFFFF" w:themeColor="background1"/>
                </w:rPr>
                <w:t xml:space="preserve"> (recurso de exposición)</w:t>
              </w:r>
            </w:ins>
          </w:p>
        </w:tc>
      </w:tr>
      <w:tr w:rsidR="00C64CBA" w:rsidTr="00C64CBA">
        <w:trPr>
          <w:ins w:id="757" w:author="Johana Montejo Rozo" w:date="2016-02-03T10:10:00Z"/>
        </w:trPr>
        <w:tc>
          <w:tcPr>
            <w:tcW w:w="2552" w:type="dxa"/>
            <w:tcPrChange w:id="758" w:author="Johana Montejo Rozo" w:date="2016-02-03T10:10:00Z">
              <w:tcPr>
                <w:tcW w:w="2405" w:type="dxa"/>
              </w:tcPr>
            </w:tcPrChange>
          </w:tcPr>
          <w:p w:rsidR="00C64CBA" w:rsidRPr="00053744" w:rsidRDefault="00C64CBA" w:rsidP="00E75518">
            <w:pPr>
              <w:rPr>
                <w:ins w:id="759" w:author="Johana Montejo Rozo" w:date="2016-02-03T10:10:00Z"/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ins w:id="760" w:author="Johana Montejo Rozo" w:date="2016-02-03T10:10:00Z">
              <w:r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Código</w:t>
              </w:r>
            </w:ins>
          </w:p>
        </w:tc>
        <w:tc>
          <w:tcPr>
            <w:tcW w:w="6423" w:type="dxa"/>
            <w:tcPrChange w:id="761" w:author="Johana Montejo Rozo" w:date="2016-02-03T10:10:00Z">
              <w:tcPr>
                <w:tcW w:w="6423" w:type="dxa"/>
              </w:tcPr>
            </w:tcPrChange>
          </w:tcPr>
          <w:p w:rsidR="00C64CBA" w:rsidRPr="00053744" w:rsidRDefault="00C64CBA" w:rsidP="00E75518">
            <w:pPr>
              <w:rPr>
                <w:ins w:id="762" w:author="Johana Montejo Rozo" w:date="2016-02-03T10:10:00Z"/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ins w:id="763" w:author="Johana Montejo Rozo" w:date="2016-02-03T10:10:00Z">
              <w:r>
                <w:rPr>
                  <w:rFonts w:ascii="Times New Roman" w:hAnsi="Times New Roman" w:cs="Times New Roman"/>
                  <w:color w:val="000000"/>
                </w:rPr>
                <w:t xml:space="preserve">MA_07_07_CO_REC130 </w:t>
              </w:r>
            </w:ins>
          </w:p>
        </w:tc>
      </w:tr>
      <w:tr w:rsidR="00C64CBA" w:rsidTr="00C64CBA">
        <w:trPr>
          <w:ins w:id="764" w:author="Johana Montejo Rozo" w:date="2016-02-03T10:10:00Z"/>
        </w:trPr>
        <w:tc>
          <w:tcPr>
            <w:tcW w:w="2552" w:type="dxa"/>
            <w:tcPrChange w:id="765" w:author="Johana Montejo Rozo" w:date="2016-02-03T10:10:00Z">
              <w:tcPr>
                <w:tcW w:w="2405" w:type="dxa"/>
              </w:tcPr>
            </w:tcPrChange>
          </w:tcPr>
          <w:p w:rsidR="00C64CBA" w:rsidRDefault="00C64CBA" w:rsidP="00E75518">
            <w:pPr>
              <w:rPr>
                <w:ins w:id="766" w:author="Johana Montejo Rozo" w:date="2016-02-03T10:10:00Z"/>
                <w:rFonts w:ascii="Times New Roman" w:hAnsi="Times New Roman" w:cs="Times New Roman"/>
                <w:color w:val="000000"/>
              </w:rPr>
            </w:pPr>
            <w:ins w:id="767" w:author="Johana Montejo Rozo" w:date="2016-02-03T10:10:00Z">
              <w:r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Título</w:t>
              </w:r>
            </w:ins>
          </w:p>
        </w:tc>
        <w:tc>
          <w:tcPr>
            <w:tcW w:w="6423" w:type="dxa"/>
            <w:tcPrChange w:id="768" w:author="Johana Montejo Rozo" w:date="2016-02-03T10:10:00Z">
              <w:tcPr>
                <w:tcW w:w="6423" w:type="dxa"/>
              </w:tcPr>
            </w:tcPrChange>
          </w:tcPr>
          <w:p w:rsidR="00C64CBA" w:rsidRDefault="00C64CBA" w:rsidP="00E75518">
            <w:pPr>
              <w:rPr>
                <w:ins w:id="769" w:author="Johana Montejo Rozo" w:date="2016-02-03T10:10:00Z"/>
                <w:rFonts w:ascii="Times New Roman" w:hAnsi="Times New Roman" w:cs="Times New Roman"/>
                <w:color w:val="000000"/>
              </w:rPr>
            </w:pPr>
            <w:ins w:id="770" w:author="Johana Montejo Rozo" w:date="2016-02-03T10:11:00Z">
              <w:r w:rsidRPr="00C64CBA">
                <w:rPr>
                  <w:rFonts w:ascii="Times New Roman" w:hAnsi="Times New Roman" w:cs="Times New Roman"/>
                  <w:color w:val="000000"/>
                </w:rPr>
                <w:t>La proporcionalidad</w:t>
              </w:r>
            </w:ins>
          </w:p>
        </w:tc>
      </w:tr>
      <w:tr w:rsidR="00C64CBA" w:rsidTr="00C64CBA">
        <w:trPr>
          <w:ins w:id="771" w:author="Johana Montejo Rozo" w:date="2016-02-03T10:10:00Z"/>
        </w:trPr>
        <w:tc>
          <w:tcPr>
            <w:tcW w:w="2552" w:type="dxa"/>
            <w:tcPrChange w:id="772" w:author="Johana Montejo Rozo" w:date="2016-02-03T10:10:00Z">
              <w:tcPr>
                <w:tcW w:w="2405" w:type="dxa"/>
              </w:tcPr>
            </w:tcPrChange>
          </w:tcPr>
          <w:p w:rsidR="00C64CBA" w:rsidRDefault="00C64CBA" w:rsidP="00E75518">
            <w:pPr>
              <w:rPr>
                <w:ins w:id="773" w:author="Johana Montejo Rozo" w:date="2016-02-03T10:10:00Z"/>
                <w:rFonts w:ascii="Times New Roman" w:hAnsi="Times New Roman" w:cs="Times New Roman"/>
                <w:color w:val="000000"/>
              </w:rPr>
            </w:pPr>
            <w:ins w:id="774" w:author="Johana Montejo Rozo" w:date="2016-02-03T10:10:00Z">
              <w:r w:rsidRPr="00053744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Descripción</w:t>
              </w:r>
            </w:ins>
          </w:p>
        </w:tc>
        <w:tc>
          <w:tcPr>
            <w:tcW w:w="6423" w:type="dxa"/>
            <w:tcPrChange w:id="775" w:author="Johana Montejo Rozo" w:date="2016-02-03T10:10:00Z">
              <w:tcPr>
                <w:tcW w:w="6423" w:type="dxa"/>
              </w:tcPr>
            </w:tcPrChange>
          </w:tcPr>
          <w:p w:rsidR="00C64CBA" w:rsidRDefault="00C64CBA" w:rsidP="00E75518">
            <w:pPr>
              <w:rPr>
                <w:ins w:id="776" w:author="Johana Montejo Rozo" w:date="2016-02-03T10:10:00Z"/>
                <w:rFonts w:ascii="Times New Roman" w:hAnsi="Times New Roman" w:cs="Times New Roman"/>
                <w:color w:val="000000"/>
              </w:rPr>
            </w:pPr>
            <w:ins w:id="777" w:author="Johana Montejo Rozo" w:date="2016-02-03T10:11:00Z">
              <w:r w:rsidRPr="00C64CBA">
                <w:rPr>
                  <w:rFonts w:ascii="Times New Roman" w:hAnsi="Times New Roman" w:cs="Times New Roman"/>
                  <w:color w:val="000000"/>
                </w:rPr>
                <w:t>Secuencia de imágenes que introduce los conceptos de proporcionalidad directa e inversa</w:t>
              </w:r>
            </w:ins>
          </w:p>
        </w:tc>
      </w:tr>
    </w:tbl>
    <w:p w:rsidR="002E50B6" w:rsidRDefault="002E50B6" w:rsidP="00897A3B">
      <w:pPr>
        <w:spacing w:after="0"/>
        <w:rPr>
          <w:ins w:id="778" w:author="Johana Montejo Rozo" w:date="2016-02-03T10:10:00Z"/>
          <w:rFonts w:ascii="Times New Roman" w:hAnsi="Times New Roman" w:cs="Times New Roman"/>
          <w:sz w:val="32"/>
          <w:szCs w:val="32"/>
          <w:lang w:val="es-CO"/>
        </w:rPr>
      </w:pPr>
    </w:p>
    <w:p w:rsidR="00C64CBA" w:rsidRPr="00FE53CA" w:rsidDel="00C64CBA" w:rsidRDefault="00C64CBA" w:rsidP="00897A3B">
      <w:pPr>
        <w:spacing w:after="0"/>
        <w:rPr>
          <w:del w:id="779" w:author="Johana Montejo Rozo" w:date="2016-02-03T10:11:00Z"/>
          <w:rFonts w:ascii="Times New Roman" w:hAnsi="Times New Roman" w:cs="Times New Roman"/>
          <w:sz w:val="32"/>
          <w:szCs w:val="32"/>
          <w:lang w:val="es-CO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470"/>
        <w:gridCol w:w="6359"/>
      </w:tblGrid>
      <w:tr w:rsidR="00897A3B" w:rsidRPr="00163CEB" w:rsidDel="00C64CBA" w:rsidTr="00DB6CE9">
        <w:trPr>
          <w:del w:id="780" w:author="Johana Montejo Rozo" w:date="2016-02-03T10:11:00Z"/>
        </w:trPr>
        <w:tc>
          <w:tcPr>
            <w:tcW w:w="8828" w:type="dxa"/>
            <w:gridSpan w:val="2"/>
            <w:shd w:val="clear" w:color="auto" w:fill="000000" w:themeFill="text1"/>
          </w:tcPr>
          <w:p w:rsidR="00897A3B" w:rsidRPr="00163CEB" w:rsidDel="00C64CBA" w:rsidRDefault="00897A3B" w:rsidP="00DB6CE9">
            <w:pPr>
              <w:jc w:val="center"/>
              <w:rPr>
                <w:del w:id="781" w:author="Johana Montejo Rozo" w:date="2016-02-03T10:11:00Z"/>
                <w:rFonts w:ascii="Times New Roman" w:hAnsi="Times New Roman" w:cs="Times New Roman"/>
                <w:b/>
                <w:sz w:val="24"/>
                <w:szCs w:val="24"/>
              </w:rPr>
            </w:pPr>
            <w:del w:id="782" w:author="Johana Montejo Rozo" w:date="2016-02-03T10:11:00Z">
              <w:r w:rsidRPr="00163CEB" w:rsidDel="00C64CBA">
                <w:rPr>
                  <w:rFonts w:ascii="Times New Roman" w:hAnsi="Times New Roman" w:cs="Times New Roman"/>
                  <w:b/>
                  <w:sz w:val="24"/>
                  <w:szCs w:val="24"/>
                </w:rPr>
                <w:delText>Practica: recurso nuevo</w:delText>
              </w:r>
            </w:del>
          </w:p>
        </w:tc>
      </w:tr>
      <w:tr w:rsidR="00897A3B" w:rsidRPr="00163CEB" w:rsidDel="00C64CBA" w:rsidTr="00DB6CE9">
        <w:trPr>
          <w:del w:id="783" w:author="Johana Montejo Rozo" w:date="2016-02-03T10:11:00Z"/>
        </w:trPr>
        <w:tc>
          <w:tcPr>
            <w:tcW w:w="2469" w:type="dxa"/>
          </w:tcPr>
          <w:p w:rsidR="00897A3B" w:rsidRPr="00163CEB" w:rsidDel="00C64CBA" w:rsidRDefault="00897A3B" w:rsidP="00DB6CE9">
            <w:pPr>
              <w:rPr>
                <w:del w:id="784" w:author="Johana Montejo Rozo" w:date="2016-02-03T10:11:00Z"/>
                <w:rFonts w:ascii="Times New Roman" w:hAnsi="Times New Roman" w:cs="Times New Roman"/>
                <w:b/>
                <w:sz w:val="24"/>
                <w:szCs w:val="24"/>
              </w:rPr>
            </w:pPr>
            <w:del w:id="785" w:author="Johana Montejo Rozo" w:date="2016-02-03T10:11:00Z">
              <w:r w:rsidRPr="00163CEB" w:rsidDel="00C64CBA">
                <w:rPr>
                  <w:rFonts w:ascii="Times New Roman" w:hAnsi="Times New Roman" w:cs="Times New Roman"/>
                  <w:b/>
                  <w:sz w:val="24"/>
                  <w:szCs w:val="24"/>
                </w:rPr>
                <w:delText>Código</w:delText>
              </w:r>
            </w:del>
          </w:p>
        </w:tc>
        <w:tc>
          <w:tcPr>
            <w:tcW w:w="6359" w:type="dxa"/>
          </w:tcPr>
          <w:p w:rsidR="00897A3B" w:rsidRPr="00163CEB" w:rsidDel="00C64CBA" w:rsidRDefault="00163CEB" w:rsidP="00DB6CE9">
            <w:pPr>
              <w:rPr>
                <w:del w:id="786" w:author="Johana Montejo Rozo" w:date="2016-02-03T10:11:00Z"/>
                <w:rFonts w:ascii="Times New Roman" w:hAnsi="Times New Roman" w:cs="Times New Roman"/>
                <w:sz w:val="24"/>
                <w:szCs w:val="24"/>
              </w:rPr>
            </w:pPr>
            <w:del w:id="787" w:author="Johana Montejo Rozo" w:date="2016-02-03T10:11:00Z">
              <w:r w:rsidRPr="00163CEB" w:rsidDel="00C64CBA">
                <w:rPr>
                  <w:rFonts w:ascii="Times New Roman" w:hAnsi="Times New Roman" w:cs="Times New Roman"/>
                  <w:sz w:val="24"/>
                  <w:szCs w:val="24"/>
                </w:rPr>
                <w:delText>MA_07_07_REC120</w:delText>
              </w:r>
            </w:del>
          </w:p>
        </w:tc>
      </w:tr>
      <w:tr w:rsidR="00897A3B" w:rsidRPr="00163CEB" w:rsidDel="00C64CBA" w:rsidTr="00DB6CE9">
        <w:trPr>
          <w:del w:id="788" w:author="Johana Montejo Rozo" w:date="2016-02-03T10:11:00Z"/>
        </w:trPr>
        <w:tc>
          <w:tcPr>
            <w:tcW w:w="2469" w:type="dxa"/>
          </w:tcPr>
          <w:p w:rsidR="00897A3B" w:rsidRPr="00163CEB" w:rsidDel="00C64CBA" w:rsidRDefault="00897A3B" w:rsidP="00DB6CE9">
            <w:pPr>
              <w:rPr>
                <w:del w:id="789" w:author="Johana Montejo Rozo" w:date="2016-02-03T10:11:00Z"/>
                <w:rFonts w:ascii="Times New Roman" w:hAnsi="Times New Roman" w:cs="Times New Roman"/>
                <w:sz w:val="24"/>
                <w:szCs w:val="24"/>
              </w:rPr>
            </w:pPr>
            <w:del w:id="790" w:author="Johana Montejo Rozo" w:date="2016-02-03T10:11:00Z">
              <w:r w:rsidRPr="00163CEB" w:rsidDel="00C64CBA">
                <w:rPr>
                  <w:rFonts w:ascii="Times New Roman" w:hAnsi="Times New Roman" w:cs="Times New Roman"/>
                  <w:b/>
                  <w:sz w:val="24"/>
                  <w:szCs w:val="24"/>
                </w:rPr>
                <w:delText>Título</w:delText>
              </w:r>
            </w:del>
          </w:p>
        </w:tc>
        <w:tc>
          <w:tcPr>
            <w:tcW w:w="6359" w:type="dxa"/>
          </w:tcPr>
          <w:p w:rsidR="00897A3B" w:rsidRPr="00163CEB" w:rsidDel="00C64CBA" w:rsidRDefault="00163CEB" w:rsidP="00DB6CE9">
            <w:pPr>
              <w:rPr>
                <w:del w:id="791" w:author="Johana Montejo Rozo" w:date="2016-02-03T10:11:00Z"/>
                <w:rFonts w:ascii="Times New Roman" w:hAnsi="Times New Roman" w:cs="Times New Roman"/>
                <w:sz w:val="24"/>
                <w:szCs w:val="24"/>
              </w:rPr>
            </w:pPr>
            <w:del w:id="792" w:author="Johana Montejo Rozo" w:date="2016-02-03T10:09:00Z">
              <w:r w:rsidRPr="00163CEB" w:rsidDel="002E50B6">
                <w:rPr>
                  <w:rFonts w:ascii="Times New Roman" w:hAnsi="Times New Roman" w:cs="Times New Roman"/>
                  <w:sz w:val="24"/>
                  <w:szCs w:val="24"/>
                </w:rPr>
                <w:delText>Refuerza tu aprendizaje: Las razones y las proporciones</w:delText>
              </w:r>
            </w:del>
          </w:p>
        </w:tc>
      </w:tr>
      <w:tr w:rsidR="00897A3B" w:rsidRPr="00163CEB" w:rsidDel="00C64CBA" w:rsidTr="00163CEB">
        <w:trPr>
          <w:trHeight w:val="70"/>
          <w:del w:id="793" w:author="Johana Montejo Rozo" w:date="2016-02-03T10:11:00Z"/>
        </w:trPr>
        <w:tc>
          <w:tcPr>
            <w:tcW w:w="2469" w:type="dxa"/>
          </w:tcPr>
          <w:p w:rsidR="00897A3B" w:rsidRPr="00163CEB" w:rsidDel="00C64CBA" w:rsidRDefault="00897A3B" w:rsidP="00DB6CE9">
            <w:pPr>
              <w:rPr>
                <w:del w:id="794" w:author="Johana Montejo Rozo" w:date="2016-02-03T10:11:00Z"/>
                <w:rFonts w:ascii="Times New Roman" w:hAnsi="Times New Roman" w:cs="Times New Roman"/>
                <w:sz w:val="24"/>
                <w:szCs w:val="24"/>
              </w:rPr>
            </w:pPr>
            <w:del w:id="795" w:author="Johana Montejo Rozo" w:date="2016-02-03T10:11:00Z">
              <w:r w:rsidRPr="00163CEB" w:rsidDel="00C64CBA">
                <w:rPr>
                  <w:rFonts w:ascii="Times New Roman" w:hAnsi="Times New Roman" w:cs="Times New Roman"/>
                  <w:b/>
                  <w:sz w:val="24"/>
                  <w:szCs w:val="24"/>
                </w:rPr>
                <w:delText>Descripción</w:delText>
              </w:r>
            </w:del>
          </w:p>
        </w:tc>
        <w:tc>
          <w:tcPr>
            <w:tcW w:w="6359" w:type="dxa"/>
          </w:tcPr>
          <w:p w:rsidR="00897A3B" w:rsidRPr="00163CEB" w:rsidDel="00C64CBA" w:rsidRDefault="0065456C" w:rsidP="00DB6CE9">
            <w:pPr>
              <w:rPr>
                <w:del w:id="796" w:author="Johana Montejo Rozo" w:date="2016-02-03T10:11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797" w:author="Johana Montejo Rozo" w:date="2016-02-03T10:10:00Z">
              <w:r w:rsidDel="002E50B6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Actividades sobre l</w:delText>
              </w:r>
              <w:r w:rsidR="00163CEB" w:rsidRPr="00163CEB" w:rsidDel="002E50B6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as razones y las proporciones</w:delText>
              </w:r>
            </w:del>
          </w:p>
        </w:tc>
      </w:tr>
      <w:tr w:rsidR="004B61CB" w:rsidRPr="00E41FD7" w:rsidDel="00C64CBA" w:rsidTr="004B61CB">
        <w:trPr>
          <w:del w:id="798" w:author="Johana Montejo Rozo" w:date="2016-02-03T10:11:00Z"/>
        </w:trPr>
        <w:tc>
          <w:tcPr>
            <w:tcW w:w="8828" w:type="dxa"/>
            <w:gridSpan w:val="2"/>
            <w:shd w:val="clear" w:color="auto" w:fill="000000" w:themeFill="text1"/>
          </w:tcPr>
          <w:p w:rsidR="004B61CB" w:rsidRPr="00E41FD7" w:rsidDel="00C64CBA" w:rsidRDefault="004B61CB" w:rsidP="003278E3">
            <w:pPr>
              <w:jc w:val="center"/>
              <w:rPr>
                <w:del w:id="799" w:author="Johana Montejo Rozo" w:date="2016-02-03T10:11:00Z"/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del w:id="800" w:author="Johana Montejo Rozo" w:date="2016-02-03T10:11:00Z">
              <w:r w:rsidRPr="00E41FD7" w:rsidDel="00C64CBA">
                <w:rPr>
                  <w:rFonts w:ascii="Times New Roman" w:hAnsi="Times New Roman" w:cs="Times New Roman"/>
                  <w:b/>
                  <w:color w:val="FFFFFF" w:themeColor="background1"/>
                  <w:sz w:val="24"/>
                  <w:szCs w:val="24"/>
                </w:rPr>
                <w:delText>Profundiza: recurso aprovechado</w:delText>
              </w:r>
            </w:del>
          </w:p>
        </w:tc>
      </w:tr>
      <w:tr w:rsidR="004B61CB" w:rsidRPr="00E41FD7" w:rsidDel="00C64CBA" w:rsidTr="004B61CB">
        <w:trPr>
          <w:del w:id="801" w:author="Johana Montejo Rozo" w:date="2016-02-03T10:11:00Z"/>
        </w:trPr>
        <w:tc>
          <w:tcPr>
            <w:tcW w:w="2470" w:type="dxa"/>
          </w:tcPr>
          <w:p w:rsidR="004B61CB" w:rsidRPr="00E41FD7" w:rsidDel="00C64CBA" w:rsidRDefault="004B61CB" w:rsidP="003278E3">
            <w:pPr>
              <w:rPr>
                <w:del w:id="802" w:author="Johana Montejo Rozo" w:date="2016-02-03T10:11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del w:id="803" w:author="Johana Montejo Rozo" w:date="2016-02-03T10:11:00Z">
              <w:r w:rsidRPr="00E41FD7" w:rsidDel="00C64CBA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Código</w:delText>
              </w:r>
            </w:del>
          </w:p>
        </w:tc>
        <w:tc>
          <w:tcPr>
            <w:tcW w:w="6358" w:type="dxa"/>
          </w:tcPr>
          <w:p w:rsidR="004B61CB" w:rsidRPr="00E41FD7" w:rsidDel="00C64CBA" w:rsidRDefault="004B61CB" w:rsidP="00E21B0B">
            <w:pPr>
              <w:rPr>
                <w:del w:id="804" w:author="Johana Montejo Rozo" w:date="2016-02-03T10:11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del w:id="805" w:author="Johana Montejo Rozo" w:date="2016-02-03T10:11:00Z">
              <w:r w:rsidRPr="00E41FD7" w:rsidDel="00C64CBA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MA_07_07_REC</w:delText>
              </w:r>
              <w:r w:rsidR="00E21B0B" w:rsidDel="00C64CBA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13</w:delText>
              </w:r>
              <w:r w:rsidRPr="00E41FD7" w:rsidDel="00C64CBA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0</w:delText>
              </w:r>
            </w:del>
          </w:p>
        </w:tc>
      </w:tr>
      <w:tr w:rsidR="004B61CB" w:rsidRPr="00E41FD7" w:rsidDel="00C64CBA" w:rsidTr="004B61CB">
        <w:trPr>
          <w:del w:id="806" w:author="Johana Montejo Rozo" w:date="2016-02-03T10:11:00Z"/>
        </w:trPr>
        <w:tc>
          <w:tcPr>
            <w:tcW w:w="2470" w:type="dxa"/>
          </w:tcPr>
          <w:p w:rsidR="004B61CB" w:rsidRPr="00E41FD7" w:rsidDel="00C64CBA" w:rsidRDefault="004B61CB" w:rsidP="003278E3">
            <w:pPr>
              <w:rPr>
                <w:del w:id="807" w:author="Johana Montejo Rozo" w:date="2016-02-03T10:11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808" w:author="Johana Montejo Rozo" w:date="2016-02-03T10:11:00Z">
              <w:r w:rsidRPr="00E41FD7" w:rsidDel="00C64CBA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Ubicación en Aula Planeta</w:delText>
              </w:r>
            </w:del>
          </w:p>
        </w:tc>
        <w:tc>
          <w:tcPr>
            <w:tcW w:w="6358" w:type="dxa"/>
          </w:tcPr>
          <w:p w:rsidR="004B61CB" w:rsidRPr="00E41FD7" w:rsidDel="00C64CBA" w:rsidRDefault="00E21B0B" w:rsidP="000D1835">
            <w:pPr>
              <w:rPr>
                <w:del w:id="809" w:author="Johana Montejo Rozo" w:date="2016-02-03T10:11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810" w:author="Johana Montejo Rozo" w:date="2016-02-03T10:11:00Z">
              <w:r w:rsidDel="00C64CBA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1</w:delText>
              </w:r>
              <w:r w:rsidR="004B61CB" w:rsidRPr="00E41FD7" w:rsidDel="00C64CBA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°ESO/Matemáticas/</w:delText>
              </w:r>
              <w:r w:rsidR="004B61CB" w:rsidDel="00C64CBA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La proporcionalidad</w:delText>
              </w:r>
              <w:r w:rsidR="004B61CB" w:rsidRPr="00E41FD7" w:rsidDel="00C64CBA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 xml:space="preserve"> </w:delText>
              </w:r>
              <w:r w:rsidDel="00C64CBA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/</w:delText>
              </w:r>
              <w:r w:rsidR="000D1835" w:rsidDel="00C64CBA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1 El concepto de proporcionalidad</w:delText>
              </w:r>
              <w:r w:rsidR="004B61CB" w:rsidDel="00C64CBA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/</w:delText>
              </w:r>
              <w:r w:rsidR="004B61CB" w:rsidRPr="00E41FD7" w:rsidDel="00C64CBA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 xml:space="preserve">Profundiza: </w:delText>
              </w:r>
              <w:r w:rsidDel="00C64CBA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 xml:space="preserve">La </w:delText>
              </w:r>
              <w:r w:rsidR="000D1835" w:rsidDel="00C64CBA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proporcionalidad</w:delText>
              </w:r>
            </w:del>
          </w:p>
        </w:tc>
      </w:tr>
      <w:tr w:rsidR="004B61CB" w:rsidRPr="00E41FD7" w:rsidDel="00C64CBA" w:rsidTr="004B61CB">
        <w:trPr>
          <w:del w:id="811" w:author="Johana Montejo Rozo" w:date="2016-02-03T10:11:00Z"/>
        </w:trPr>
        <w:tc>
          <w:tcPr>
            <w:tcW w:w="2470" w:type="dxa"/>
          </w:tcPr>
          <w:p w:rsidR="004B61CB" w:rsidRPr="00E41FD7" w:rsidDel="00C64CBA" w:rsidRDefault="004B61CB" w:rsidP="003278E3">
            <w:pPr>
              <w:rPr>
                <w:del w:id="812" w:author="Johana Montejo Rozo" w:date="2016-02-03T10:11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813" w:author="Johana Montejo Rozo" w:date="2016-02-03T10:11:00Z">
              <w:r w:rsidRPr="00E41FD7" w:rsidDel="00C64CBA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Cambio (descripción o capturas de pantallas)</w:delText>
              </w:r>
            </w:del>
          </w:p>
        </w:tc>
        <w:tc>
          <w:tcPr>
            <w:tcW w:w="6358" w:type="dxa"/>
          </w:tcPr>
          <w:p w:rsidR="004B61CB" w:rsidRPr="00E41FD7" w:rsidDel="00C64CBA" w:rsidRDefault="004B61CB" w:rsidP="003278E3">
            <w:pPr>
              <w:shd w:val="clear" w:color="auto" w:fill="FFFFFF"/>
              <w:rPr>
                <w:del w:id="814" w:author="Johana Montejo Rozo" w:date="2016-02-03T10:11:00Z"/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s-CO" w:eastAsia="es-CO"/>
              </w:rPr>
            </w:pPr>
            <w:del w:id="815" w:author="Johana Montejo Rozo" w:date="2016-02-03T10:11:00Z">
              <w:r w:rsidDel="00C64CBA">
                <w:rPr>
                  <w:rFonts w:ascii="Times New Roman" w:eastAsia="Times New Roman" w:hAnsi="Times New Roman" w:cs="Times New Roman"/>
                  <w:color w:val="333333"/>
                  <w:sz w:val="24"/>
                  <w:szCs w:val="24"/>
                  <w:lang w:val="es-CO" w:eastAsia="es-CO"/>
                </w:rPr>
                <w:delText>Sin cambios.</w:delText>
              </w:r>
            </w:del>
          </w:p>
        </w:tc>
      </w:tr>
      <w:tr w:rsidR="004B61CB" w:rsidRPr="00E41FD7" w:rsidDel="00C64CBA" w:rsidTr="004B61CB">
        <w:trPr>
          <w:del w:id="816" w:author="Johana Montejo Rozo" w:date="2016-02-03T10:11:00Z"/>
        </w:trPr>
        <w:tc>
          <w:tcPr>
            <w:tcW w:w="2470" w:type="dxa"/>
          </w:tcPr>
          <w:p w:rsidR="004B61CB" w:rsidRPr="00E41FD7" w:rsidDel="00C64CBA" w:rsidRDefault="004B61CB" w:rsidP="003278E3">
            <w:pPr>
              <w:rPr>
                <w:del w:id="817" w:author="Johana Montejo Rozo" w:date="2016-02-03T10:11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del w:id="818" w:author="Johana Montejo Rozo" w:date="2016-02-03T10:11:00Z">
              <w:r w:rsidRPr="00E41FD7" w:rsidDel="00C64CBA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Título</w:delText>
              </w:r>
            </w:del>
          </w:p>
        </w:tc>
        <w:tc>
          <w:tcPr>
            <w:tcW w:w="6358" w:type="dxa"/>
          </w:tcPr>
          <w:p w:rsidR="004B61CB" w:rsidRPr="00E41FD7" w:rsidDel="00C64CBA" w:rsidRDefault="00E21B0B" w:rsidP="003278E3">
            <w:pPr>
              <w:rPr>
                <w:del w:id="819" w:author="Johana Montejo Rozo" w:date="2016-02-03T10:11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820" w:author="Johana Montejo Rozo" w:date="2016-02-03T10:10:00Z">
              <w:r w:rsidRPr="00E21B0B" w:rsidDel="00C64CBA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La proporcionalidad</w:delText>
              </w:r>
            </w:del>
          </w:p>
        </w:tc>
      </w:tr>
      <w:tr w:rsidR="004B61CB" w:rsidRPr="00E41FD7" w:rsidDel="00C64CBA" w:rsidTr="004B61CB">
        <w:trPr>
          <w:del w:id="821" w:author="Johana Montejo Rozo" w:date="2016-02-03T10:11:00Z"/>
        </w:trPr>
        <w:tc>
          <w:tcPr>
            <w:tcW w:w="2470" w:type="dxa"/>
          </w:tcPr>
          <w:p w:rsidR="004B61CB" w:rsidRPr="00E41FD7" w:rsidDel="00C64CBA" w:rsidRDefault="004B61CB" w:rsidP="003278E3">
            <w:pPr>
              <w:rPr>
                <w:del w:id="822" w:author="Johana Montejo Rozo" w:date="2016-02-03T10:11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del w:id="823" w:author="Johana Montejo Rozo" w:date="2016-02-03T10:11:00Z">
              <w:r w:rsidRPr="00E41FD7" w:rsidDel="00C64CBA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Descripción</w:delText>
              </w:r>
            </w:del>
          </w:p>
        </w:tc>
        <w:tc>
          <w:tcPr>
            <w:tcW w:w="6358" w:type="dxa"/>
          </w:tcPr>
          <w:p w:rsidR="004B61CB" w:rsidRPr="00E41FD7" w:rsidDel="00C64CBA" w:rsidRDefault="00E21B0B" w:rsidP="003278E3">
            <w:pPr>
              <w:rPr>
                <w:del w:id="824" w:author="Johana Montejo Rozo" w:date="2016-02-03T10:11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825" w:author="Johana Montejo Rozo" w:date="2016-02-03T10:11:00Z">
              <w:r w:rsidRPr="00E21B0B" w:rsidDel="00C64CBA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Secuencia de imágenes que introduce los conceptos de proporcionalidad directa e inversa</w:delText>
              </w:r>
            </w:del>
          </w:p>
        </w:tc>
      </w:tr>
    </w:tbl>
    <w:p w:rsidR="00897A3B" w:rsidDel="00C64CBA" w:rsidRDefault="00897A3B" w:rsidP="00897A3B">
      <w:pPr>
        <w:rPr>
          <w:del w:id="826" w:author="Johana Montejo Rozo" w:date="2016-02-03T10:11:00Z"/>
          <w:rFonts w:ascii="Arial" w:eastAsia="Times New Roman" w:hAnsi="Arial" w:cs="Arial"/>
          <w:noProof/>
          <w:color w:val="FFFFFF"/>
          <w:sz w:val="18"/>
          <w:szCs w:val="18"/>
          <w:lang w:val="es-CO" w:eastAsia="es-CO"/>
        </w:rPr>
      </w:pPr>
    </w:p>
    <w:p w:rsidR="00897A3B" w:rsidRDefault="00897A3B" w:rsidP="00897A3B">
      <w:pPr>
        <w:rPr>
          <w:rFonts w:ascii="Arial" w:eastAsia="Times New Roman" w:hAnsi="Arial" w:cs="Arial"/>
          <w:noProof/>
          <w:color w:val="FFFFFF"/>
          <w:sz w:val="18"/>
          <w:szCs w:val="18"/>
          <w:lang w:val="es-CO" w:eastAsia="es-CO"/>
        </w:rPr>
      </w:pPr>
    </w:p>
    <w:p w:rsidR="00897A3B" w:rsidRDefault="00897A3B" w:rsidP="00897A3B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1]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2</w:t>
      </w:r>
      <w:r w:rsidRPr="004E5E51">
        <w:rPr>
          <w:rFonts w:ascii="Times" w:hAnsi="Times"/>
          <w:b/>
        </w:rPr>
        <w:t xml:space="preserve"> </w:t>
      </w:r>
      <w:r w:rsidR="00277953">
        <w:rPr>
          <w:rFonts w:ascii="Times" w:hAnsi="Times"/>
          <w:b/>
        </w:rPr>
        <w:t>La p</w:t>
      </w:r>
      <w:r>
        <w:rPr>
          <w:rFonts w:ascii="Times" w:hAnsi="Times"/>
          <w:b/>
        </w:rPr>
        <w:t>roporcionalidad directa</w:t>
      </w:r>
    </w:p>
    <w:p w:rsidR="00897A3B" w:rsidRDefault="00897A3B" w:rsidP="00897A3B">
      <w:pPr>
        <w:spacing w:after="0"/>
        <w:rPr>
          <w:rFonts w:ascii="Times" w:hAnsi="Times"/>
          <w:b/>
        </w:rPr>
      </w:pPr>
    </w:p>
    <w:p w:rsidR="005B351F" w:rsidRDefault="00CE3E68" w:rsidP="005B351F">
      <w:pPr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" w:hAnsi="Times"/>
        </w:rPr>
        <w:t xml:space="preserve">Establecer </w:t>
      </w:r>
      <w:r w:rsidRPr="00D76F74">
        <w:rPr>
          <w:rFonts w:ascii="Times" w:hAnsi="Times"/>
        </w:rPr>
        <w:t xml:space="preserve">razones entre magnitudes y proporciones con las razones permite comprender situaciones de variación cuando </w:t>
      </w:r>
      <w:r w:rsidR="00012D5B" w:rsidRPr="00D76F74">
        <w:rPr>
          <w:rFonts w:ascii="Times" w:hAnsi="Times"/>
        </w:rPr>
        <w:t xml:space="preserve">dos o más </w:t>
      </w:r>
      <w:r w:rsidRPr="00D76F74">
        <w:rPr>
          <w:rFonts w:ascii="Times" w:hAnsi="Times"/>
        </w:rPr>
        <w:t>de estas magnitudes están relacionadas.</w:t>
      </w:r>
      <w:r w:rsidRPr="00D76F74">
        <w:rPr>
          <w:rFonts w:ascii="Times" w:hAnsi="Times"/>
          <w:b/>
        </w:rPr>
        <w:t xml:space="preserve"> </w:t>
      </w:r>
      <w:r w:rsidRPr="00D76F74">
        <w:rPr>
          <w:rFonts w:ascii="Times" w:hAnsi="Times"/>
        </w:rPr>
        <w:t>La</w:t>
      </w:r>
      <w:r w:rsidRPr="00D76F74">
        <w:rPr>
          <w:rFonts w:ascii="Times" w:hAnsi="Times"/>
          <w:b/>
        </w:rPr>
        <w:t xml:space="preserve"> </w:t>
      </w:r>
      <w:r w:rsidRPr="00D76F74">
        <w:rPr>
          <w:rFonts w:ascii="Times" w:hAnsi="Times"/>
        </w:rPr>
        <w:t>relación</w:t>
      </w:r>
      <w:r w:rsidRPr="00D76F74">
        <w:rPr>
          <w:rFonts w:ascii="Times" w:hAnsi="Times"/>
          <w:b/>
        </w:rPr>
        <w:t xml:space="preserve"> </w:t>
      </w:r>
      <w:r w:rsidRPr="00D76F74">
        <w:rPr>
          <w:rFonts w:ascii="Times" w:hAnsi="Times"/>
        </w:rPr>
        <w:t>entre estas magnitudes</w:t>
      </w:r>
      <w:r w:rsidRPr="00D76F74">
        <w:rPr>
          <w:rFonts w:ascii="Times" w:hAnsi="Times"/>
          <w:b/>
        </w:rPr>
        <w:t xml:space="preserve"> </w:t>
      </w:r>
      <w:r w:rsidRPr="00D76F74">
        <w:rPr>
          <w:rFonts w:ascii="Times" w:hAnsi="Times"/>
        </w:rPr>
        <w:t>puede ser o no ser proporcional,</w:t>
      </w:r>
      <w:r w:rsidRPr="00D76F74">
        <w:rPr>
          <w:rFonts w:ascii="Times" w:hAnsi="Times"/>
          <w:b/>
        </w:rPr>
        <w:t xml:space="preserve"> </w:t>
      </w:r>
      <w:r w:rsidRPr="00D76F74">
        <w:rPr>
          <w:rFonts w:ascii="Times" w:hAnsi="Times"/>
        </w:rPr>
        <w:t>y</w:t>
      </w:r>
      <w:r w:rsidRPr="00D76F74">
        <w:rPr>
          <w:rFonts w:ascii="Times" w:hAnsi="Times"/>
          <w:b/>
        </w:rPr>
        <w:t xml:space="preserve"> </w:t>
      </w:r>
      <w:r w:rsidRPr="00D76F74">
        <w:rPr>
          <w:rFonts w:ascii="Times" w:hAnsi="Times"/>
        </w:rPr>
        <w:t>cuando la relación es de proporcionalidad</w:t>
      </w:r>
      <w:del w:id="827" w:author="mercyranjel" w:date="2016-01-25T12:28:00Z">
        <w:r w:rsidRPr="00D76F74" w:rsidDel="00D76F74">
          <w:rPr>
            <w:rFonts w:ascii="Times" w:hAnsi="Times"/>
          </w:rPr>
          <w:delText>,</w:delText>
        </w:r>
      </w:del>
      <w:r w:rsidRPr="00D76F74">
        <w:rPr>
          <w:rFonts w:ascii="Times" w:hAnsi="Times"/>
        </w:rPr>
        <w:t xml:space="preserve"> puede ser directa o inversa</w:t>
      </w:r>
      <w:r w:rsidRPr="00277953">
        <w:rPr>
          <w:rFonts w:ascii="Times" w:hAnsi="Times"/>
          <w:i/>
        </w:rPr>
        <w:t>.</w:t>
      </w:r>
      <w:ins w:id="828" w:author="mercyranjel" w:date="2016-01-25T12:29:00Z">
        <w:r w:rsidR="00D76F74">
          <w:rPr>
            <w:rFonts w:ascii="Times" w:hAnsi="Times"/>
            <w:i/>
          </w:rPr>
          <w:t xml:space="preserve"> </w:t>
        </w:r>
      </w:ins>
      <w:del w:id="829" w:author="Johana Montejo Rozo" w:date="2016-01-27T09:19:00Z">
        <w:r w:rsidR="005B351F" w:rsidDel="00D26644">
          <w:rPr>
            <w:rFonts w:ascii="Times New Roman" w:hAnsi="Times New Roman" w:cs="Times New Roman"/>
            <w:b/>
            <w:color w:val="C00000"/>
            <w:lang w:val="es-CO"/>
          </w:rPr>
          <w:delText>Cambié itálicas. MR</w:delText>
        </w:r>
      </w:del>
    </w:p>
    <w:p w:rsidR="00897A3B" w:rsidRPr="00D76F74" w:rsidRDefault="00D76F74" w:rsidP="00897A3B">
      <w:pPr>
        <w:spacing w:after="0"/>
        <w:rPr>
          <w:rFonts w:ascii="Times" w:hAnsi="Times"/>
          <w:b/>
          <w:color w:val="C00000"/>
        </w:rPr>
      </w:pPr>
      <w:r>
        <w:rPr>
          <w:rFonts w:ascii="Times" w:hAnsi="Times"/>
          <w:b/>
          <w:color w:val="C00000"/>
        </w:rPr>
        <w:t xml:space="preserve">  </w:t>
      </w:r>
    </w:p>
    <w:p w:rsidR="00897A3B" w:rsidRDefault="00897A3B" w:rsidP="00897A3B">
      <w:pPr>
        <w:rPr>
          <w:rFonts w:ascii="Arial" w:eastAsia="Times New Roman" w:hAnsi="Arial" w:cs="Arial"/>
          <w:noProof/>
          <w:color w:val="FFFFFF"/>
          <w:sz w:val="18"/>
          <w:szCs w:val="18"/>
          <w:lang w:val="es-CO" w:eastAsia="es-CO"/>
        </w:rPr>
      </w:pPr>
      <w:r>
        <w:rPr>
          <w:rFonts w:ascii="Arial" w:eastAsia="Times New Roman" w:hAnsi="Arial" w:cs="Arial"/>
          <w:noProof/>
          <w:color w:val="FFFFFF"/>
          <w:sz w:val="18"/>
          <w:szCs w:val="18"/>
          <w:lang w:val="es-CO" w:eastAsia="es-CO"/>
        </w:rPr>
        <w:t>Pppppp</w:t>
      </w:r>
    </w:p>
    <w:p w:rsidR="003A433E" w:rsidRDefault="003A433E" w:rsidP="003A433E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2]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2</w:t>
      </w:r>
      <w:r w:rsidRPr="004E5E51">
        <w:rPr>
          <w:rFonts w:ascii="Times" w:hAnsi="Times"/>
          <w:b/>
        </w:rPr>
        <w:t xml:space="preserve">.1 </w:t>
      </w:r>
      <w:r w:rsidR="00C65054">
        <w:rPr>
          <w:rFonts w:ascii="Times" w:hAnsi="Times"/>
          <w:b/>
        </w:rPr>
        <w:t>Las m</w:t>
      </w:r>
      <w:r>
        <w:rPr>
          <w:rFonts w:ascii="Times" w:hAnsi="Times"/>
          <w:b/>
        </w:rPr>
        <w:t>agnitudes directamente correlacionadas</w:t>
      </w:r>
    </w:p>
    <w:p w:rsidR="003A433E" w:rsidRDefault="003A433E" w:rsidP="003A433E">
      <w:pPr>
        <w:spacing w:after="0"/>
        <w:rPr>
          <w:rFonts w:ascii="Times" w:hAnsi="Times"/>
          <w:b/>
        </w:rPr>
      </w:pPr>
    </w:p>
    <w:p w:rsidR="002B026A" w:rsidRPr="002B026A" w:rsidRDefault="003557D5" w:rsidP="003A433E">
      <w:pPr>
        <w:spacing w:after="0"/>
        <w:rPr>
          <w:rFonts w:ascii="Times" w:hAnsi="Times"/>
        </w:rPr>
      </w:pPr>
      <w:r>
        <w:rPr>
          <w:rFonts w:ascii="Times" w:hAnsi="Times"/>
        </w:rPr>
        <w:t>Observa la tabla de precios que muestra la vitrina de legos</w:t>
      </w:r>
      <w:ins w:id="830" w:author="mercyranjel" w:date="2016-01-25T12:38:00Z">
        <w:r w:rsidR="005B351F">
          <w:rPr>
            <w:rFonts w:ascii="Times" w:hAnsi="Times"/>
          </w:rPr>
          <w:t>,</w:t>
        </w:r>
      </w:ins>
      <w:r w:rsidR="002B026A">
        <w:rPr>
          <w:rFonts w:ascii="Times" w:hAnsi="Times"/>
        </w:rPr>
        <w:t xml:space="preserve"> y luego analiza la siguiente pregunta: ¿</w:t>
      </w:r>
      <w:del w:id="831" w:author="mercyranjel" w:date="2016-01-25T12:38:00Z">
        <w:r w:rsidR="002B026A" w:rsidDel="005B351F">
          <w:rPr>
            <w:rFonts w:ascii="Times" w:hAnsi="Times"/>
          </w:rPr>
          <w:delText>E</w:delText>
        </w:r>
      </w:del>
      <w:ins w:id="832" w:author="mercyranjel" w:date="2016-01-25T12:38:00Z">
        <w:r w:rsidR="005B351F">
          <w:rPr>
            <w:rFonts w:ascii="Times" w:hAnsi="Times"/>
          </w:rPr>
          <w:t>e</w:t>
        </w:r>
      </w:ins>
      <w:r w:rsidR="002B026A">
        <w:rPr>
          <w:rFonts w:ascii="Times" w:hAnsi="Times"/>
        </w:rPr>
        <w:t>xiste alguna relación entre el número de fichas que trae cada lego y el precio del juego?</w:t>
      </w:r>
    </w:p>
    <w:p w:rsidR="00897A3B" w:rsidRPr="00D62828" w:rsidRDefault="00897A3B" w:rsidP="00081745">
      <w:pPr>
        <w:spacing w:after="0"/>
        <w:rPr>
          <w:rFonts w:ascii="Times New Roman" w:hAnsi="Times New Roman" w:cs="Times New Roman"/>
        </w:rPr>
      </w:pPr>
    </w:p>
    <w:p w:rsidR="0009181D" w:rsidRDefault="0009181D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2"/>
        <w:gridCol w:w="6356"/>
      </w:tblGrid>
      <w:tr w:rsidR="002B026A" w:rsidRPr="005D1738" w:rsidTr="00DB6CE9">
        <w:tc>
          <w:tcPr>
            <w:tcW w:w="9033" w:type="dxa"/>
            <w:gridSpan w:val="2"/>
            <w:shd w:val="clear" w:color="auto" w:fill="0D0D0D" w:themeFill="text1" w:themeFillTint="F2"/>
          </w:tcPr>
          <w:p w:rsidR="002B026A" w:rsidRPr="005D1738" w:rsidRDefault="002B026A" w:rsidP="00DB6CE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2B026A" w:rsidTr="00DB6CE9">
        <w:tc>
          <w:tcPr>
            <w:tcW w:w="2518" w:type="dxa"/>
          </w:tcPr>
          <w:p w:rsidR="002B026A" w:rsidRPr="00053744" w:rsidRDefault="002B026A" w:rsidP="00DB6CE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2B026A" w:rsidRPr="00053744" w:rsidRDefault="002B026A" w:rsidP="002B026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MA_07_07_IMG03</w:t>
            </w:r>
          </w:p>
        </w:tc>
      </w:tr>
      <w:tr w:rsidR="002B026A" w:rsidTr="00DB6CE9">
        <w:tc>
          <w:tcPr>
            <w:tcW w:w="2518" w:type="dxa"/>
          </w:tcPr>
          <w:p w:rsidR="002B026A" w:rsidRDefault="002B026A" w:rsidP="00DB6CE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2B026A" w:rsidRDefault="00CD5C39" w:rsidP="00CD5C3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 ve la vitrina de un almacén que vende juegos como rompecabezas y legos, en primer plano se observan algunas cajas con juegos de lego donde se puede leer que hay legos de 20 fichas, 40 fichas, 50 fichas, 80 fichas y 100 fichas</w:t>
            </w:r>
            <w:del w:id="833" w:author="mercyranjel" w:date="2016-01-25T12:38:00Z">
              <w:r w:rsidDel="005B351F">
                <w:rPr>
                  <w:rFonts w:ascii="Times New Roman" w:hAnsi="Times New Roman" w:cs="Times New Roman"/>
                  <w:color w:val="000000"/>
                </w:rPr>
                <w:delText>.</w:delText>
              </w:r>
            </w:del>
          </w:p>
          <w:p w:rsidR="00CD5C39" w:rsidRDefault="00CD5C39" w:rsidP="00CD5C39">
            <w:pPr>
              <w:rPr>
                <w:rFonts w:ascii="Times New Roman" w:hAnsi="Times New Roman" w:cs="Times New Roman"/>
                <w:color w:val="000000"/>
              </w:rPr>
            </w:pPr>
          </w:p>
          <w:p w:rsidR="00CD5C39" w:rsidRDefault="00CD5C39" w:rsidP="00CD5C3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Al lado hay una tabla de los precios de legos que </w:t>
            </w:r>
            <w:ins w:id="834" w:author="mercyranjel" w:date="2016-01-25T12:38:00Z">
              <w:r w:rsidR="005B351F">
                <w:rPr>
                  <w:rFonts w:ascii="Times New Roman" w:hAnsi="Times New Roman" w:cs="Times New Roman"/>
                  <w:color w:val="000000"/>
                </w:rPr>
                <w:t xml:space="preserve">se </w:t>
              </w:r>
            </w:ins>
            <w:r>
              <w:rPr>
                <w:rFonts w:ascii="Times New Roman" w:hAnsi="Times New Roman" w:cs="Times New Roman"/>
                <w:color w:val="000000"/>
              </w:rPr>
              <w:t>venden, así:</w:t>
            </w:r>
          </w:p>
          <w:p w:rsidR="00CD5C39" w:rsidRDefault="00CD5C39" w:rsidP="00CD5C39">
            <w:pPr>
              <w:rPr>
                <w:rFonts w:ascii="Times New Roman" w:hAnsi="Times New Roman" w:cs="Times New Roman"/>
                <w:color w:val="000000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588"/>
              <w:gridCol w:w="1559"/>
            </w:tblGrid>
            <w:tr w:rsidR="00CD5C39" w:rsidTr="00CD5C39">
              <w:tc>
                <w:tcPr>
                  <w:tcW w:w="1588" w:type="dxa"/>
                </w:tcPr>
                <w:p w:rsidR="00CD5C39" w:rsidRDefault="00CD5C39" w:rsidP="00CD5C39">
                  <w:pPr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Fichas del lego</w:t>
                  </w:r>
                </w:p>
              </w:tc>
              <w:tc>
                <w:tcPr>
                  <w:tcW w:w="1559" w:type="dxa"/>
                </w:tcPr>
                <w:p w:rsidR="00CD5C39" w:rsidRDefault="00CD5C39" w:rsidP="00CD5C39">
                  <w:pPr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Precio del lego</w:t>
                  </w:r>
                </w:p>
              </w:tc>
            </w:tr>
            <w:tr w:rsidR="00CD5C39" w:rsidTr="00CD5C39">
              <w:tc>
                <w:tcPr>
                  <w:tcW w:w="1588" w:type="dxa"/>
                </w:tcPr>
                <w:p w:rsidR="00CD5C39" w:rsidRDefault="00CD5C39" w:rsidP="00E70B76">
                  <w:pPr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20</w:t>
                  </w:r>
                </w:p>
              </w:tc>
              <w:tc>
                <w:tcPr>
                  <w:tcW w:w="1559" w:type="dxa"/>
                </w:tcPr>
                <w:p w:rsidR="00CD5C39" w:rsidRDefault="00CD5C39" w:rsidP="00E70B76">
                  <w:pPr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$ 25 000</w:t>
                  </w:r>
                </w:p>
              </w:tc>
            </w:tr>
            <w:tr w:rsidR="00CD5C39" w:rsidTr="00CD5C39">
              <w:tc>
                <w:tcPr>
                  <w:tcW w:w="1588" w:type="dxa"/>
                </w:tcPr>
                <w:p w:rsidR="00CD5C39" w:rsidRDefault="00CD5C39" w:rsidP="00E70B76">
                  <w:pPr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40</w:t>
                  </w:r>
                </w:p>
              </w:tc>
              <w:tc>
                <w:tcPr>
                  <w:tcW w:w="1559" w:type="dxa"/>
                </w:tcPr>
                <w:p w:rsidR="00CD5C39" w:rsidRDefault="00CD5C39" w:rsidP="00E70B76">
                  <w:pPr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$ 38 000</w:t>
                  </w:r>
                </w:p>
              </w:tc>
            </w:tr>
            <w:tr w:rsidR="00CD5C39" w:rsidTr="00CD5C39">
              <w:tc>
                <w:tcPr>
                  <w:tcW w:w="1588" w:type="dxa"/>
                </w:tcPr>
                <w:p w:rsidR="00CD5C39" w:rsidRDefault="00CD5C39" w:rsidP="00E70B76">
                  <w:pPr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50</w:t>
                  </w:r>
                </w:p>
              </w:tc>
              <w:tc>
                <w:tcPr>
                  <w:tcW w:w="1559" w:type="dxa"/>
                </w:tcPr>
                <w:p w:rsidR="00CD5C39" w:rsidRDefault="00CD5C39" w:rsidP="00E70B76">
                  <w:pPr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$ 40 000</w:t>
                  </w:r>
                </w:p>
              </w:tc>
            </w:tr>
            <w:tr w:rsidR="00CD5C39" w:rsidTr="00CD5C39">
              <w:tc>
                <w:tcPr>
                  <w:tcW w:w="1588" w:type="dxa"/>
                </w:tcPr>
                <w:p w:rsidR="00CD5C39" w:rsidRDefault="00CD5C39" w:rsidP="00E70B76">
                  <w:pPr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80</w:t>
                  </w:r>
                </w:p>
              </w:tc>
              <w:tc>
                <w:tcPr>
                  <w:tcW w:w="1559" w:type="dxa"/>
                </w:tcPr>
                <w:p w:rsidR="00CD5C39" w:rsidRDefault="00CD5C39" w:rsidP="00E70B76">
                  <w:pPr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$ 48 000</w:t>
                  </w:r>
                </w:p>
              </w:tc>
            </w:tr>
            <w:tr w:rsidR="00CD5C39" w:rsidTr="00CD5C39">
              <w:tc>
                <w:tcPr>
                  <w:tcW w:w="1588" w:type="dxa"/>
                </w:tcPr>
                <w:p w:rsidR="00CD5C39" w:rsidRDefault="00CD5C39" w:rsidP="00E70B76">
                  <w:pPr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100</w:t>
                  </w:r>
                </w:p>
              </w:tc>
              <w:tc>
                <w:tcPr>
                  <w:tcW w:w="1559" w:type="dxa"/>
                </w:tcPr>
                <w:p w:rsidR="00CD5C39" w:rsidRDefault="00CD5C39" w:rsidP="00E70B76">
                  <w:pPr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$ 90 000</w:t>
                  </w:r>
                </w:p>
              </w:tc>
            </w:tr>
          </w:tbl>
          <w:p w:rsidR="00CD5C39" w:rsidRDefault="00CD5C39" w:rsidP="00CD5C39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2B026A" w:rsidTr="00DB6CE9">
        <w:tc>
          <w:tcPr>
            <w:tcW w:w="2518" w:type="dxa"/>
          </w:tcPr>
          <w:p w:rsidR="002B026A" w:rsidRDefault="002B026A" w:rsidP="00DB6CE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:rsidR="002B026A" w:rsidRDefault="002B026A" w:rsidP="00DB6CE9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2B026A" w:rsidTr="00DB6CE9">
        <w:tc>
          <w:tcPr>
            <w:tcW w:w="2518" w:type="dxa"/>
          </w:tcPr>
          <w:p w:rsidR="002B026A" w:rsidRDefault="002B026A" w:rsidP="00DB6CE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5B351F" w:rsidRDefault="007936E7" w:rsidP="005B351F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Las magnitudes son: </w:t>
            </w:r>
            <w:r w:rsidR="00535E25" w:rsidRPr="00535E25">
              <w:rPr>
                <w:rFonts w:ascii="Times New Roman" w:hAnsi="Times New Roman" w:cs="Times New Roman"/>
                <w:color w:val="000000"/>
                <w:rPrChange w:id="835" w:author="mercyranjel" w:date="2016-01-25T12:39:00Z">
                  <w:rPr>
                    <w:rFonts w:ascii="Times New Roman" w:hAnsi="Times New Roman" w:cs="Times New Roman"/>
                    <w:i/>
                    <w:color w:val="000000"/>
                  </w:rPr>
                </w:rPrChange>
              </w:rPr>
              <w:t>número de fichas y precio del juego</w:t>
            </w:r>
            <w:del w:id="836" w:author="Johana Montejo Rozo" w:date="2016-01-27T09:19:00Z">
              <w:r w:rsidRPr="007A09BE" w:rsidDel="00D26644">
                <w:rPr>
                  <w:rFonts w:ascii="Times New Roman" w:hAnsi="Times New Roman" w:cs="Times New Roman"/>
                  <w:i/>
                  <w:color w:val="000000"/>
                </w:rPr>
                <w:delText>.</w:delText>
              </w:r>
              <w:r w:rsidR="005B351F" w:rsidDel="00D26644">
                <w:rPr>
                  <w:rFonts w:ascii="Times New Roman" w:hAnsi="Times New Roman" w:cs="Times New Roman"/>
                  <w:b/>
                  <w:color w:val="C00000"/>
                  <w:lang w:val="es-CO"/>
                </w:rPr>
                <w:delText xml:space="preserve"> Cambié itálicas. MR</w:delText>
              </w:r>
            </w:del>
            <w:ins w:id="837" w:author="Johana Montejo Rozo" w:date="2016-01-27T09:19:00Z">
              <w:r w:rsidR="00D26644">
                <w:rPr>
                  <w:rFonts w:ascii="Times New Roman" w:hAnsi="Times New Roman" w:cs="Times New Roman"/>
                  <w:i/>
                  <w:color w:val="000000"/>
                </w:rPr>
                <w:t>.</w:t>
              </w:r>
            </w:ins>
          </w:p>
          <w:p w:rsidR="002B026A" w:rsidRPr="005B351F" w:rsidRDefault="002B026A" w:rsidP="007936E7">
            <w:pPr>
              <w:spacing w:after="200"/>
              <w:rPr>
                <w:rFonts w:ascii="Times New Roman" w:hAnsi="Times New Roman" w:cs="Times New Roman"/>
                <w:color w:val="000000"/>
                <w:rPrChange w:id="838" w:author="mercyranjel" w:date="2016-01-25T12:39:00Z">
                  <w:rPr>
                    <w:rFonts w:ascii="Times New Roman" w:hAnsi="Times New Roman" w:cs="Times New Roman"/>
                    <w:color w:val="000000"/>
                    <w:sz w:val="24"/>
                    <w:szCs w:val="24"/>
                    <w:lang w:val="es-ES_tradnl"/>
                  </w:rPr>
                </w:rPrChange>
              </w:rPr>
            </w:pPr>
          </w:p>
        </w:tc>
      </w:tr>
    </w:tbl>
    <w:p w:rsidR="002B026A" w:rsidRDefault="002B026A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2B026A" w:rsidRPr="005B351F" w:rsidRDefault="00FE7817" w:rsidP="00081745">
      <w:pPr>
        <w:spacing w:after="0"/>
        <w:rPr>
          <w:rFonts w:ascii="Times" w:hAnsi="Times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Se puede observar que </w:t>
      </w:r>
      <w:r w:rsidRPr="005B351F">
        <w:rPr>
          <w:rFonts w:ascii="Times New Roman" w:hAnsi="Times New Roman" w:cs="Times New Roman"/>
          <w:color w:val="000000"/>
          <w:lang w:val="es-CO"/>
        </w:rPr>
        <w:t>a mayor número de fichas</w:t>
      </w:r>
      <w:del w:id="839" w:author="mercyranjel" w:date="2016-01-25T12:39:00Z">
        <w:r w:rsidRPr="005B351F" w:rsidDel="005B351F">
          <w:rPr>
            <w:rFonts w:ascii="Times New Roman" w:hAnsi="Times New Roman" w:cs="Times New Roman"/>
            <w:color w:val="000000"/>
            <w:lang w:val="es-CO"/>
          </w:rPr>
          <w:delText>,</w:delText>
        </w:r>
      </w:del>
      <w:r w:rsidRPr="005B351F">
        <w:rPr>
          <w:rFonts w:ascii="Times New Roman" w:hAnsi="Times New Roman" w:cs="Times New Roman"/>
          <w:color w:val="000000"/>
          <w:lang w:val="es-CO"/>
        </w:rPr>
        <w:t xml:space="preserve"> mayor es el precio del juego</w:t>
      </w:r>
      <w:del w:id="840" w:author="mercyranjel" w:date="2016-01-25T12:39:00Z">
        <w:r w:rsidR="00ED4285" w:rsidRPr="005B351F" w:rsidDel="005B351F">
          <w:rPr>
            <w:rFonts w:ascii="Times New Roman" w:hAnsi="Times New Roman" w:cs="Times New Roman"/>
            <w:color w:val="000000"/>
            <w:lang w:val="es-CO"/>
          </w:rPr>
          <w:delText>,</w:delText>
        </w:r>
      </w:del>
      <w:ins w:id="841" w:author="mercyranjel" w:date="2016-01-25T12:39:00Z">
        <w:r w:rsidR="005B351F">
          <w:rPr>
            <w:rFonts w:ascii="Times New Roman" w:hAnsi="Times New Roman" w:cs="Times New Roman"/>
            <w:color w:val="000000"/>
            <w:lang w:val="es-CO"/>
          </w:rPr>
          <w:t>;</w:t>
        </w:r>
      </w:ins>
      <w:r w:rsidR="00ED4285" w:rsidRPr="005B351F">
        <w:rPr>
          <w:rFonts w:ascii="Times New Roman" w:hAnsi="Times New Roman" w:cs="Times New Roman"/>
          <w:color w:val="000000"/>
          <w:lang w:val="es-CO"/>
        </w:rPr>
        <w:t xml:space="preserve"> entonces</w:t>
      </w:r>
      <w:ins w:id="842" w:author="mercyranjel" w:date="2016-01-25T12:39:00Z">
        <w:r w:rsidR="005B351F">
          <w:rPr>
            <w:rFonts w:ascii="Times New Roman" w:hAnsi="Times New Roman" w:cs="Times New Roman"/>
            <w:color w:val="000000"/>
            <w:lang w:val="es-CO"/>
          </w:rPr>
          <w:t>,</w:t>
        </w:r>
      </w:ins>
      <w:r w:rsidR="00ED4285" w:rsidRPr="005B351F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="00ED4285" w:rsidRPr="005B351F">
        <w:rPr>
          <w:rFonts w:ascii="Times New Roman" w:hAnsi="Times New Roman" w:cs="Times New Roman"/>
          <w:color w:val="000000"/>
          <w:lang w:val="es-CO"/>
        </w:rPr>
        <w:t xml:space="preserve">se dice que las magnitudes </w:t>
      </w:r>
      <w:r w:rsidR="00ED4285" w:rsidRPr="005B351F">
        <w:rPr>
          <w:rFonts w:ascii="Times New Roman" w:hAnsi="Times New Roman" w:cs="Times New Roman"/>
          <w:color w:val="000000"/>
        </w:rPr>
        <w:t>número de fichas y precio del juego</w:t>
      </w:r>
      <w:r w:rsidR="00ED4285" w:rsidRPr="005B351F">
        <w:rPr>
          <w:rFonts w:ascii="Times New Roman" w:hAnsi="Times New Roman" w:cs="Times New Roman"/>
          <w:b/>
          <w:color w:val="000000"/>
        </w:rPr>
        <w:t xml:space="preserve"> </w:t>
      </w:r>
      <w:r w:rsidR="00ED4285" w:rsidRPr="005B351F">
        <w:rPr>
          <w:rFonts w:ascii="Times New Roman" w:hAnsi="Times New Roman" w:cs="Times New Roman"/>
          <w:color w:val="000000"/>
        </w:rPr>
        <w:t xml:space="preserve">están </w:t>
      </w:r>
      <w:r w:rsidR="00ED4285" w:rsidRPr="005B351F">
        <w:rPr>
          <w:rFonts w:ascii="Times" w:hAnsi="Times"/>
        </w:rPr>
        <w:t>directamente correlacionadas.</w:t>
      </w:r>
    </w:p>
    <w:p w:rsidR="00DF3F6D" w:rsidRDefault="00DF3F6D" w:rsidP="00081745">
      <w:pPr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3"/>
        <w:gridCol w:w="6345"/>
      </w:tblGrid>
      <w:tr w:rsidR="00010645" w:rsidRPr="005D1738" w:rsidTr="00DB6CE9">
        <w:tc>
          <w:tcPr>
            <w:tcW w:w="8978" w:type="dxa"/>
            <w:gridSpan w:val="2"/>
            <w:shd w:val="clear" w:color="auto" w:fill="000000" w:themeFill="text1"/>
          </w:tcPr>
          <w:p w:rsidR="00010645" w:rsidRPr="005D1738" w:rsidRDefault="00010645" w:rsidP="00DB6CE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010645" w:rsidRPr="00726376" w:rsidTr="00DB6CE9">
        <w:tc>
          <w:tcPr>
            <w:tcW w:w="2518" w:type="dxa"/>
          </w:tcPr>
          <w:p w:rsidR="00010645" w:rsidRPr="00726376" w:rsidRDefault="00010645" w:rsidP="00DB6CE9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010645" w:rsidRPr="00726376" w:rsidRDefault="00010645" w:rsidP="00010645">
            <w:pPr>
              <w:rPr>
                <w:rFonts w:ascii="Times" w:hAnsi="Times"/>
                <w:b/>
                <w:sz w:val="18"/>
                <w:szCs w:val="18"/>
              </w:rPr>
            </w:pPr>
            <w:r w:rsidRPr="007A7CBB">
              <w:rPr>
                <w:rFonts w:ascii="Times" w:hAnsi="Times"/>
                <w:sz w:val="18"/>
                <w:szCs w:val="18"/>
                <w:rPrChange w:id="843" w:author="Johana Montejo Rozo" w:date="2016-02-03T10:11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 xml:space="preserve">Dos magnitudes están </w:t>
            </w:r>
            <w:r w:rsidRPr="00010645">
              <w:rPr>
                <w:rFonts w:ascii="Times" w:hAnsi="Times"/>
                <w:b/>
                <w:sz w:val="18"/>
                <w:szCs w:val="18"/>
                <w:lang w:val="es-ES_tradnl"/>
              </w:rPr>
              <w:t>directamente</w:t>
            </w:r>
            <w:r w:rsidRPr="007A7CBB">
              <w:rPr>
                <w:rFonts w:ascii="Times" w:hAnsi="Times"/>
                <w:b/>
                <w:sz w:val="18"/>
                <w:szCs w:val="18"/>
              </w:rPr>
              <w:t xml:space="preserve"> correlacionadas</w:t>
            </w:r>
            <w:r w:rsidR="00237EAA" w:rsidRPr="007A7CBB">
              <w:rPr>
                <w:rFonts w:ascii="Times" w:hAnsi="Times"/>
                <w:sz w:val="18"/>
                <w:szCs w:val="18"/>
                <w:rPrChange w:id="844" w:author="Johana Montejo Rozo" w:date="2016-02-03T10:11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 xml:space="preserve"> si al aumentar una, la otra también aumenta; o si al disminuir una la otra también disminuye.</w:t>
            </w:r>
          </w:p>
        </w:tc>
      </w:tr>
    </w:tbl>
    <w:p w:rsidR="00B7371D" w:rsidRDefault="00B7371D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534277" w:rsidRPr="005B351F" w:rsidRDefault="00535E25" w:rsidP="00081745">
      <w:pPr>
        <w:spacing w:after="0"/>
        <w:rPr>
          <w:rFonts w:ascii="Times New Roman" w:hAnsi="Times New Roman" w:cs="Times New Roman"/>
          <w:color w:val="000000"/>
          <w:lang w:val="es-CO"/>
          <w:rPrChange w:id="845" w:author="mercyranjel" w:date="2016-01-25T12:40:00Z">
            <w:rPr>
              <w:rFonts w:ascii="Times New Roman" w:hAnsi="Times New Roman" w:cs="Times New Roman"/>
              <w:b/>
              <w:color w:val="000000"/>
              <w:lang w:val="es-CO"/>
            </w:rPr>
          </w:rPrChange>
        </w:rPr>
      </w:pPr>
      <w:r w:rsidRPr="00535E25">
        <w:rPr>
          <w:rFonts w:ascii="Times New Roman" w:hAnsi="Times New Roman" w:cs="Times New Roman"/>
          <w:color w:val="000000"/>
          <w:lang w:val="es-CO"/>
          <w:rPrChange w:id="846" w:author="mercyranjel" w:date="2016-01-25T12:40:00Z">
            <w:rPr>
              <w:rFonts w:ascii="Times New Roman" w:hAnsi="Times New Roman" w:cs="Times New Roman"/>
              <w:b/>
              <w:color w:val="000000"/>
              <w:lang w:val="es-CO"/>
            </w:rPr>
          </w:rPrChange>
        </w:rPr>
        <w:t>Ejemplo</w:t>
      </w:r>
      <w:del w:id="847" w:author="mercyranjel" w:date="2016-01-25T12:40:00Z">
        <w:r w:rsidRPr="00535E25">
          <w:rPr>
            <w:rFonts w:ascii="Times New Roman" w:hAnsi="Times New Roman" w:cs="Times New Roman"/>
            <w:color w:val="000000"/>
            <w:lang w:val="es-CO"/>
            <w:rPrChange w:id="848" w:author="mercyranjel" w:date="2016-01-25T12:40:00Z">
              <w:rPr>
                <w:rFonts w:ascii="Times New Roman" w:hAnsi="Times New Roman" w:cs="Times New Roman"/>
                <w:b/>
                <w:color w:val="000000"/>
                <w:lang w:val="es-CO"/>
              </w:rPr>
            </w:rPrChange>
          </w:rPr>
          <w:delText>:</w:delText>
        </w:r>
      </w:del>
    </w:p>
    <w:p w:rsidR="00A14B5B" w:rsidRDefault="00A14B5B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010645" w:rsidRDefault="00BB7BEE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En la papelería del barrio venden </w:t>
      </w:r>
      <w:r w:rsidR="00036579">
        <w:rPr>
          <w:rFonts w:ascii="Times New Roman" w:hAnsi="Times New Roman" w:cs="Times New Roman"/>
          <w:color w:val="000000"/>
          <w:lang w:val="es-CO"/>
        </w:rPr>
        <w:t>hojas blancas tamaño carta</w:t>
      </w:r>
      <w:ins w:id="849" w:author="mercyranjel" w:date="2016-01-25T12:40:00Z">
        <w:r w:rsidR="005B351F">
          <w:rPr>
            <w:rFonts w:ascii="Times New Roman" w:hAnsi="Times New Roman" w:cs="Times New Roman"/>
            <w:color w:val="000000"/>
            <w:lang w:val="es-CO"/>
          </w:rPr>
          <w:t>;</w:t>
        </w:r>
      </w:ins>
      <w:r w:rsidR="00036579">
        <w:rPr>
          <w:rFonts w:ascii="Times New Roman" w:hAnsi="Times New Roman" w:cs="Times New Roman"/>
          <w:color w:val="000000"/>
          <w:lang w:val="es-CO"/>
        </w:rPr>
        <w:t xml:space="preserve"> </w:t>
      </w:r>
      <w:del w:id="850" w:author="mercyranjel" w:date="2016-01-25T12:40:00Z">
        <w:r w:rsidR="00036579" w:rsidDel="005B351F">
          <w:rPr>
            <w:rFonts w:ascii="Times New Roman" w:hAnsi="Times New Roman" w:cs="Times New Roman"/>
            <w:color w:val="000000"/>
            <w:lang w:val="es-CO"/>
          </w:rPr>
          <w:delText xml:space="preserve">y </w:delText>
        </w:r>
      </w:del>
      <w:r w:rsidR="00036579">
        <w:rPr>
          <w:rFonts w:ascii="Times New Roman" w:hAnsi="Times New Roman" w:cs="Times New Roman"/>
          <w:color w:val="000000"/>
          <w:lang w:val="es-CO"/>
        </w:rPr>
        <w:t>su p</w:t>
      </w:r>
      <w:r w:rsidR="00012D5B">
        <w:rPr>
          <w:rFonts w:ascii="Times New Roman" w:hAnsi="Times New Roman" w:cs="Times New Roman"/>
          <w:color w:val="000000"/>
          <w:lang w:val="es-CO"/>
        </w:rPr>
        <w:t xml:space="preserve">recio cambia según la cantidad </w:t>
      </w:r>
      <w:r w:rsidR="00036579">
        <w:rPr>
          <w:rFonts w:ascii="Times New Roman" w:hAnsi="Times New Roman" w:cs="Times New Roman"/>
          <w:color w:val="000000"/>
          <w:lang w:val="es-CO"/>
        </w:rPr>
        <w:t>de hojas compradas. Los precios son:</w:t>
      </w:r>
    </w:p>
    <w:p w:rsidR="00036579" w:rsidRDefault="00036579" w:rsidP="00036579">
      <w:pPr>
        <w:spacing w:after="0"/>
        <w:jc w:val="center"/>
        <w:rPr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01"/>
        <w:gridCol w:w="2268"/>
        <w:gridCol w:w="2126"/>
      </w:tblGrid>
      <w:tr w:rsidR="00036579" w:rsidTr="00036579">
        <w:trPr>
          <w:jc w:val="center"/>
        </w:trPr>
        <w:tc>
          <w:tcPr>
            <w:tcW w:w="1101" w:type="dxa"/>
          </w:tcPr>
          <w:p w:rsidR="00036579" w:rsidRDefault="00036579" w:rsidP="00036579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Producto</w:t>
            </w:r>
          </w:p>
        </w:tc>
        <w:tc>
          <w:tcPr>
            <w:tcW w:w="2268" w:type="dxa"/>
          </w:tcPr>
          <w:p w:rsidR="00036579" w:rsidRDefault="00036579" w:rsidP="00036579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Cantidad de hojas</w:t>
            </w:r>
          </w:p>
        </w:tc>
        <w:tc>
          <w:tcPr>
            <w:tcW w:w="2126" w:type="dxa"/>
          </w:tcPr>
          <w:p w:rsidR="00036579" w:rsidRDefault="00036579" w:rsidP="00036579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Precio del producto</w:t>
            </w:r>
          </w:p>
        </w:tc>
      </w:tr>
      <w:tr w:rsidR="00036579" w:rsidTr="00036579">
        <w:trPr>
          <w:jc w:val="center"/>
        </w:trPr>
        <w:tc>
          <w:tcPr>
            <w:tcW w:w="1101" w:type="dxa"/>
          </w:tcPr>
          <w:p w:rsidR="00036579" w:rsidRDefault="00036579" w:rsidP="00081745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Resma</w:t>
            </w:r>
          </w:p>
        </w:tc>
        <w:tc>
          <w:tcPr>
            <w:tcW w:w="2268" w:type="dxa"/>
          </w:tcPr>
          <w:p w:rsidR="00036579" w:rsidRDefault="00036579" w:rsidP="00036579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500</w:t>
            </w:r>
          </w:p>
        </w:tc>
        <w:tc>
          <w:tcPr>
            <w:tcW w:w="2126" w:type="dxa"/>
          </w:tcPr>
          <w:p w:rsidR="005931CB" w:rsidRDefault="00036579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CO"/>
              </w:rPr>
              <w:pPrChange w:id="851" w:author="mercyranjel" w:date="2016-01-25T12:40:00Z">
                <w:pPr>
                  <w:spacing w:after="200"/>
                  <w:jc w:val="center"/>
                </w:pPr>
              </w:pPrChange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$</w:t>
            </w:r>
            <w:del w:id="852" w:author="mercyranjel" w:date="2016-01-25T12:40:00Z">
              <w:r w:rsidDel="005B351F">
                <w:rPr>
                  <w:rFonts w:ascii="Times New Roman" w:hAnsi="Times New Roman" w:cs="Times New Roman"/>
                  <w:color w:val="000000"/>
                  <w:lang w:val="es-CO"/>
                </w:rPr>
                <w:delText xml:space="preserve"> </w:delText>
              </w:r>
            </w:del>
            <w:r>
              <w:rPr>
                <w:rFonts w:ascii="Times New Roman" w:hAnsi="Times New Roman" w:cs="Times New Roman"/>
                <w:color w:val="000000"/>
                <w:lang w:val="es-CO"/>
              </w:rPr>
              <w:t xml:space="preserve">12 </w:t>
            </w:r>
            <w:r w:rsidR="00DC28E0">
              <w:rPr>
                <w:rFonts w:ascii="Times New Roman" w:hAnsi="Times New Roman" w:cs="Times New Roman"/>
                <w:color w:val="000000"/>
                <w:lang w:val="es-CO"/>
              </w:rPr>
              <w:t>5</w:t>
            </w:r>
            <w:r>
              <w:rPr>
                <w:rFonts w:ascii="Times New Roman" w:hAnsi="Times New Roman" w:cs="Times New Roman"/>
                <w:color w:val="000000"/>
                <w:lang w:val="es-CO"/>
              </w:rPr>
              <w:t>00</w:t>
            </w:r>
          </w:p>
        </w:tc>
      </w:tr>
      <w:tr w:rsidR="00036579" w:rsidTr="00036579">
        <w:trPr>
          <w:jc w:val="center"/>
        </w:trPr>
        <w:tc>
          <w:tcPr>
            <w:tcW w:w="1101" w:type="dxa"/>
          </w:tcPr>
          <w:p w:rsidR="00036579" w:rsidRDefault="00036579" w:rsidP="00081745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Block</w:t>
            </w:r>
          </w:p>
        </w:tc>
        <w:tc>
          <w:tcPr>
            <w:tcW w:w="2268" w:type="dxa"/>
          </w:tcPr>
          <w:p w:rsidR="00036579" w:rsidRDefault="00036579" w:rsidP="00036579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80</w:t>
            </w:r>
          </w:p>
        </w:tc>
        <w:tc>
          <w:tcPr>
            <w:tcW w:w="2126" w:type="dxa"/>
          </w:tcPr>
          <w:p w:rsidR="00036579" w:rsidRDefault="00036579" w:rsidP="00036579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$2 500</w:t>
            </w:r>
          </w:p>
        </w:tc>
      </w:tr>
      <w:tr w:rsidR="00036579" w:rsidTr="00036579">
        <w:trPr>
          <w:jc w:val="center"/>
        </w:trPr>
        <w:tc>
          <w:tcPr>
            <w:tcW w:w="1101" w:type="dxa"/>
          </w:tcPr>
          <w:p w:rsidR="00036579" w:rsidRDefault="00036579" w:rsidP="00081745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Unidad</w:t>
            </w:r>
          </w:p>
        </w:tc>
        <w:tc>
          <w:tcPr>
            <w:tcW w:w="2268" w:type="dxa"/>
          </w:tcPr>
          <w:p w:rsidR="00036579" w:rsidRDefault="00036579" w:rsidP="00036579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1</w:t>
            </w:r>
          </w:p>
        </w:tc>
        <w:tc>
          <w:tcPr>
            <w:tcW w:w="2126" w:type="dxa"/>
          </w:tcPr>
          <w:p w:rsidR="00036579" w:rsidRDefault="00036579" w:rsidP="00036579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$50</w:t>
            </w:r>
          </w:p>
        </w:tc>
      </w:tr>
    </w:tbl>
    <w:p w:rsidR="00036579" w:rsidRDefault="00036579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5B351F" w:rsidRDefault="00185BAB" w:rsidP="005B351F">
      <w:pPr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Las magnitudes </w:t>
      </w:r>
      <w:r w:rsidR="00535E25" w:rsidRPr="00535E25">
        <w:rPr>
          <w:rFonts w:ascii="Times New Roman" w:hAnsi="Times New Roman" w:cs="Times New Roman"/>
          <w:color w:val="000000"/>
          <w:lang w:val="es-CO"/>
          <w:rPrChange w:id="853" w:author="mercyranjel" w:date="2016-01-25T12:40:00Z">
            <w:rPr>
              <w:rFonts w:ascii="Times New Roman" w:hAnsi="Times New Roman" w:cs="Times New Roman"/>
              <w:i/>
              <w:color w:val="000000"/>
              <w:lang w:val="es-CO"/>
            </w:rPr>
          </w:rPrChange>
        </w:rPr>
        <w:t xml:space="preserve">cantidad de hojas y precio están </w:t>
      </w:r>
      <w:r w:rsidR="00535E25" w:rsidRPr="00535E25">
        <w:rPr>
          <w:rFonts w:ascii="Times" w:hAnsi="Times"/>
          <w:rPrChange w:id="854" w:author="mercyranjel" w:date="2016-01-25T12:40:00Z">
            <w:rPr>
              <w:rFonts w:ascii="Times" w:hAnsi="Times"/>
              <w:i/>
            </w:rPr>
          </w:rPrChange>
        </w:rPr>
        <w:t>directamente correlacionadas porque al</w:t>
      </w:r>
      <w:r>
        <w:rPr>
          <w:rFonts w:ascii="Times" w:hAnsi="Times"/>
        </w:rPr>
        <w:t xml:space="preserve"> disminuir una</w:t>
      </w:r>
      <w:del w:id="855" w:author="mercyranjel" w:date="2016-01-25T12:40:00Z">
        <w:r w:rsidDel="005B351F">
          <w:rPr>
            <w:rFonts w:ascii="Times" w:hAnsi="Times"/>
          </w:rPr>
          <w:delText>,</w:delText>
        </w:r>
      </w:del>
      <w:r>
        <w:rPr>
          <w:rFonts w:ascii="Times" w:hAnsi="Times"/>
        </w:rPr>
        <w:t xml:space="preserve"> la otra también disminuye.</w:t>
      </w:r>
      <w:r w:rsidR="00DC28E0">
        <w:rPr>
          <w:rFonts w:ascii="Times" w:hAnsi="Times"/>
        </w:rPr>
        <w:t xml:space="preserve"> </w:t>
      </w:r>
      <w:del w:id="856" w:author="Johana Montejo Rozo" w:date="2016-01-27T09:19:00Z">
        <w:r w:rsidR="005B351F" w:rsidDel="00D26644">
          <w:rPr>
            <w:rFonts w:ascii="Times New Roman" w:hAnsi="Times New Roman" w:cs="Times New Roman"/>
            <w:b/>
            <w:color w:val="C00000"/>
            <w:lang w:val="es-CO"/>
          </w:rPr>
          <w:delText>Cambié itálicas. MR</w:delText>
        </w:r>
      </w:del>
    </w:p>
    <w:p w:rsidR="00DC28E0" w:rsidRPr="00A656FD" w:rsidRDefault="00DC28E0" w:rsidP="00A14B5B">
      <w:pPr>
        <w:spacing w:after="0"/>
        <w:rPr>
          <w:noProof/>
          <w:lang w:val="es-CO" w:eastAsia="es-CO"/>
        </w:rPr>
      </w:pPr>
    </w:p>
    <w:p w:rsidR="00DC28E0" w:rsidRDefault="00DC28E0" w:rsidP="00DC28E0">
      <w:pPr>
        <w:spacing w:after="0"/>
        <w:jc w:val="center"/>
        <w:rPr>
          <w:rFonts w:ascii="Times" w:hAnsi="Times"/>
        </w:rPr>
      </w:pPr>
    </w:p>
    <w:p w:rsidR="00DC28E0" w:rsidRDefault="00DC28E0" w:rsidP="00DC28E0">
      <w:pPr>
        <w:spacing w:after="0"/>
        <w:jc w:val="center"/>
        <w:rPr>
          <w:rFonts w:ascii="Times" w:hAnsi="Times"/>
        </w:rPr>
      </w:pPr>
    </w:p>
    <w:p w:rsidR="00DC28E0" w:rsidRPr="00185BAB" w:rsidRDefault="00DC28E0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460CB1" w:rsidRDefault="00460CB1" w:rsidP="00460CB1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2]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2</w:t>
      </w:r>
      <w:r w:rsidRPr="004E5E51">
        <w:rPr>
          <w:rFonts w:ascii="Times" w:hAnsi="Times"/>
          <w:b/>
        </w:rPr>
        <w:t>.</w:t>
      </w:r>
      <w:r w:rsidR="00875D97">
        <w:rPr>
          <w:rFonts w:ascii="Times" w:hAnsi="Times"/>
          <w:b/>
        </w:rPr>
        <w:t>2</w:t>
      </w:r>
      <w:r w:rsidRPr="004E5E51">
        <w:rPr>
          <w:rFonts w:ascii="Times" w:hAnsi="Times"/>
          <w:b/>
        </w:rPr>
        <w:t xml:space="preserve"> </w:t>
      </w:r>
      <w:r w:rsidR="00857F74">
        <w:rPr>
          <w:rFonts w:ascii="Times" w:hAnsi="Times"/>
          <w:b/>
        </w:rPr>
        <w:t>Las m</w:t>
      </w:r>
      <w:r>
        <w:rPr>
          <w:rFonts w:ascii="Times" w:hAnsi="Times"/>
          <w:b/>
        </w:rPr>
        <w:t>agnitudes directamente proporcionales</w:t>
      </w:r>
    </w:p>
    <w:p w:rsidR="00185BAB" w:rsidRPr="00460CB1" w:rsidRDefault="00185BAB" w:rsidP="00081745">
      <w:pPr>
        <w:spacing w:after="0"/>
        <w:rPr>
          <w:rFonts w:ascii="Times New Roman" w:hAnsi="Times New Roman" w:cs="Times New Roman"/>
          <w:color w:val="000000"/>
        </w:rPr>
      </w:pPr>
    </w:p>
    <w:p w:rsidR="009E29AE" w:rsidRDefault="009E29AE" w:rsidP="009E29AE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DB6CE9" w:rsidRDefault="00A14B5B" w:rsidP="009E29AE">
      <w:pPr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Compara </w:t>
      </w:r>
      <w:r w:rsidR="00535E25">
        <w:rPr>
          <w:rFonts w:ascii="Times New Roman" w:hAnsi="Times New Roman" w:cs="Times New Roman"/>
          <w:color w:val="000000"/>
          <w:lang w:val="es-CO"/>
        </w:rPr>
        <w:t>la cantidad de mandarinas vendidas y el precio total</w:t>
      </w:r>
      <w:r w:rsidR="00DB6CE9" w:rsidRPr="009E29AE">
        <w:rPr>
          <w:rFonts w:ascii="Times New Roman" w:hAnsi="Times New Roman" w:cs="Times New Roman"/>
          <w:color w:val="000000"/>
          <w:lang w:val="es-CO"/>
        </w:rPr>
        <w:t xml:space="preserve"> de venta </w:t>
      </w:r>
      <w:r>
        <w:rPr>
          <w:rFonts w:ascii="Times New Roman" w:hAnsi="Times New Roman" w:cs="Times New Roman"/>
          <w:color w:val="000000"/>
          <w:lang w:val="es-CO"/>
        </w:rPr>
        <w:t>de la siguiente tabla</w:t>
      </w:r>
      <w:del w:id="857" w:author="mercyranjel" w:date="2016-01-25T12:41:00Z">
        <w:r w:rsidDel="005B351F">
          <w:rPr>
            <w:rFonts w:ascii="Times New Roman" w:hAnsi="Times New Roman" w:cs="Times New Roman"/>
            <w:color w:val="000000"/>
            <w:lang w:val="es-CO"/>
          </w:rPr>
          <w:delText>:</w:delText>
        </w:r>
      </w:del>
      <w:ins w:id="858" w:author="mercyranjel" w:date="2016-01-25T12:41:00Z">
        <w:r w:rsidR="005B351F">
          <w:rPr>
            <w:rFonts w:ascii="Times New Roman" w:hAnsi="Times New Roman" w:cs="Times New Roman"/>
            <w:color w:val="000000"/>
            <w:lang w:val="es-CO"/>
          </w:rPr>
          <w:t>.</w:t>
        </w:r>
      </w:ins>
    </w:p>
    <w:p w:rsidR="001B3EF5" w:rsidRDefault="001B3EF5" w:rsidP="001B3EF5">
      <w:pPr>
        <w:pStyle w:val="Prrafodelista"/>
        <w:spacing w:after="0"/>
        <w:rPr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12"/>
        <w:gridCol w:w="1220"/>
        <w:gridCol w:w="1375"/>
        <w:gridCol w:w="1375"/>
        <w:gridCol w:w="1376"/>
        <w:gridCol w:w="1376"/>
      </w:tblGrid>
      <w:tr w:rsidR="00F84A49" w:rsidTr="003B075D">
        <w:trPr>
          <w:jc w:val="center"/>
        </w:trPr>
        <w:tc>
          <w:tcPr>
            <w:tcW w:w="1612" w:type="dxa"/>
          </w:tcPr>
          <w:p w:rsidR="00F84A49" w:rsidRDefault="00F84A49" w:rsidP="00DB6CE9">
            <w:pPr>
              <w:pStyle w:val="Prrafodelista"/>
              <w:ind w:left="0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Cantidad de mandarinas</w:t>
            </w:r>
          </w:p>
        </w:tc>
        <w:tc>
          <w:tcPr>
            <w:tcW w:w="1220" w:type="dxa"/>
          </w:tcPr>
          <w:p w:rsidR="00F84A49" w:rsidRPr="00D26644" w:rsidRDefault="00F84A49" w:rsidP="001B3EF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lang w:val="es-CO"/>
                <w:rPrChange w:id="859" w:author="Johana Montejo Rozo" w:date="2016-01-27T09:19:00Z">
                  <w:rPr>
                    <w:rFonts w:ascii="Times New Roman" w:hAnsi="Times New Roman" w:cs="Times New Roman"/>
                    <w:color w:val="FF0000"/>
                    <w:lang w:val="es-CO"/>
                  </w:rPr>
                </w:rPrChange>
              </w:rPr>
            </w:pPr>
            <w:r w:rsidRPr="00D26644">
              <w:rPr>
                <w:rFonts w:ascii="Times New Roman" w:hAnsi="Times New Roman" w:cs="Times New Roman"/>
                <w:b/>
                <w:lang w:val="es-CO"/>
                <w:rPrChange w:id="860" w:author="Johana Montejo Rozo" w:date="2016-01-27T09:19:00Z">
                  <w:rPr>
                    <w:rFonts w:ascii="Times New Roman" w:hAnsi="Times New Roman" w:cs="Times New Roman"/>
                    <w:color w:val="FF0000"/>
                    <w:lang w:val="es-CO"/>
                  </w:rPr>
                </w:rPrChange>
              </w:rPr>
              <w:t>12</w:t>
            </w:r>
          </w:p>
        </w:tc>
        <w:tc>
          <w:tcPr>
            <w:tcW w:w="1375" w:type="dxa"/>
          </w:tcPr>
          <w:p w:rsidR="00F84A49" w:rsidRDefault="00F84A49" w:rsidP="001B3EF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18</w:t>
            </w:r>
          </w:p>
        </w:tc>
        <w:tc>
          <w:tcPr>
            <w:tcW w:w="1375" w:type="dxa"/>
          </w:tcPr>
          <w:p w:rsidR="00F84A49" w:rsidRPr="00D26644" w:rsidRDefault="00F84A49" w:rsidP="001B3EF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lang w:val="es-CO"/>
                <w:rPrChange w:id="861" w:author="Johana Montejo Rozo" w:date="2016-01-27T09:19:00Z">
                  <w:rPr>
                    <w:rFonts w:ascii="Times New Roman" w:hAnsi="Times New Roman" w:cs="Times New Roman"/>
                    <w:color w:val="FF0000"/>
                    <w:lang w:val="es-CO"/>
                  </w:rPr>
                </w:rPrChange>
              </w:rPr>
            </w:pPr>
            <w:r w:rsidRPr="00D26644">
              <w:rPr>
                <w:rFonts w:ascii="Times New Roman" w:hAnsi="Times New Roman" w:cs="Times New Roman"/>
                <w:b/>
                <w:lang w:val="es-CO"/>
                <w:rPrChange w:id="862" w:author="Johana Montejo Rozo" w:date="2016-01-27T09:19:00Z">
                  <w:rPr>
                    <w:rFonts w:ascii="Times New Roman" w:hAnsi="Times New Roman" w:cs="Times New Roman"/>
                    <w:color w:val="FF0000"/>
                    <w:lang w:val="es-CO"/>
                  </w:rPr>
                </w:rPrChange>
              </w:rPr>
              <w:t>24</w:t>
            </w:r>
          </w:p>
        </w:tc>
        <w:tc>
          <w:tcPr>
            <w:tcW w:w="1376" w:type="dxa"/>
          </w:tcPr>
          <w:p w:rsidR="00F84A49" w:rsidRDefault="00F84A49" w:rsidP="009E29A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30</w:t>
            </w:r>
          </w:p>
        </w:tc>
        <w:tc>
          <w:tcPr>
            <w:tcW w:w="1376" w:type="dxa"/>
          </w:tcPr>
          <w:p w:rsidR="00F84A49" w:rsidRDefault="00F84A49" w:rsidP="009E29A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36</w:t>
            </w:r>
          </w:p>
        </w:tc>
      </w:tr>
      <w:tr w:rsidR="00F84A49" w:rsidTr="003B075D">
        <w:trPr>
          <w:jc w:val="center"/>
        </w:trPr>
        <w:tc>
          <w:tcPr>
            <w:tcW w:w="1612" w:type="dxa"/>
          </w:tcPr>
          <w:p w:rsidR="00F84A49" w:rsidRDefault="00F84A49" w:rsidP="00DB6CE9">
            <w:pPr>
              <w:pStyle w:val="Prrafodelista"/>
              <w:ind w:left="0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Precio total($)</w:t>
            </w:r>
          </w:p>
        </w:tc>
        <w:tc>
          <w:tcPr>
            <w:tcW w:w="1220" w:type="dxa"/>
          </w:tcPr>
          <w:p w:rsidR="00F84A49" w:rsidRPr="00D26644" w:rsidRDefault="00F84A49" w:rsidP="001B3EF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lang w:val="es-CO"/>
                <w:rPrChange w:id="863" w:author="Johana Montejo Rozo" w:date="2016-01-27T09:19:00Z">
                  <w:rPr>
                    <w:rFonts w:ascii="Times New Roman" w:hAnsi="Times New Roman" w:cs="Times New Roman"/>
                    <w:color w:val="FF0000"/>
                    <w:lang w:val="es-CO"/>
                  </w:rPr>
                </w:rPrChange>
              </w:rPr>
            </w:pPr>
            <w:r w:rsidRPr="00D26644">
              <w:rPr>
                <w:rFonts w:ascii="Times New Roman" w:hAnsi="Times New Roman" w:cs="Times New Roman"/>
                <w:b/>
                <w:lang w:val="es-CO"/>
                <w:rPrChange w:id="864" w:author="Johana Montejo Rozo" w:date="2016-01-27T09:19:00Z">
                  <w:rPr>
                    <w:rFonts w:ascii="Times New Roman" w:hAnsi="Times New Roman" w:cs="Times New Roman"/>
                    <w:color w:val="FF0000"/>
                    <w:lang w:val="es-CO"/>
                  </w:rPr>
                </w:rPrChange>
              </w:rPr>
              <w:t>2400</w:t>
            </w:r>
          </w:p>
        </w:tc>
        <w:tc>
          <w:tcPr>
            <w:tcW w:w="1375" w:type="dxa"/>
          </w:tcPr>
          <w:p w:rsidR="00F84A49" w:rsidRDefault="00F84A49" w:rsidP="001B3EF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3600</w:t>
            </w:r>
          </w:p>
        </w:tc>
        <w:tc>
          <w:tcPr>
            <w:tcW w:w="1375" w:type="dxa"/>
          </w:tcPr>
          <w:p w:rsidR="00F84A49" w:rsidRPr="00D26644" w:rsidRDefault="00F84A49" w:rsidP="001B3EF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lang w:val="es-CO"/>
                <w:rPrChange w:id="865" w:author="Johana Montejo Rozo" w:date="2016-01-27T09:19:00Z">
                  <w:rPr>
                    <w:rFonts w:ascii="Times New Roman" w:hAnsi="Times New Roman" w:cs="Times New Roman"/>
                    <w:color w:val="FF0000"/>
                    <w:lang w:val="es-CO"/>
                  </w:rPr>
                </w:rPrChange>
              </w:rPr>
            </w:pPr>
            <w:r w:rsidRPr="00D26644">
              <w:rPr>
                <w:rFonts w:ascii="Times New Roman" w:hAnsi="Times New Roman" w:cs="Times New Roman"/>
                <w:b/>
                <w:lang w:val="es-CO"/>
                <w:rPrChange w:id="866" w:author="Johana Montejo Rozo" w:date="2016-01-27T09:19:00Z">
                  <w:rPr>
                    <w:rFonts w:ascii="Times New Roman" w:hAnsi="Times New Roman" w:cs="Times New Roman"/>
                    <w:color w:val="FF0000"/>
                    <w:lang w:val="es-CO"/>
                  </w:rPr>
                </w:rPrChange>
              </w:rPr>
              <w:t>4800</w:t>
            </w:r>
          </w:p>
        </w:tc>
        <w:tc>
          <w:tcPr>
            <w:tcW w:w="1376" w:type="dxa"/>
          </w:tcPr>
          <w:p w:rsidR="00F84A49" w:rsidRDefault="00F84A49" w:rsidP="001B3EF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6000</w:t>
            </w:r>
          </w:p>
        </w:tc>
        <w:tc>
          <w:tcPr>
            <w:tcW w:w="1376" w:type="dxa"/>
          </w:tcPr>
          <w:p w:rsidR="00F84A49" w:rsidRDefault="00F84A49" w:rsidP="001B3EF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7200</w:t>
            </w:r>
          </w:p>
        </w:tc>
      </w:tr>
    </w:tbl>
    <w:p w:rsidR="009E29AE" w:rsidRDefault="009E29AE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DB6CE9" w:rsidRDefault="009E29AE" w:rsidP="009E29AE">
      <w:pPr>
        <w:pStyle w:val="Prrafodelista"/>
        <w:numPr>
          <w:ilvl w:val="0"/>
          <w:numId w:val="38"/>
        </w:numPr>
        <w:spacing w:after="0"/>
        <w:rPr>
          <w:rFonts w:ascii="Times New Roman" w:hAnsi="Times New Roman" w:cs="Times New Roman"/>
          <w:color w:val="000000"/>
          <w:lang w:val="es-CO"/>
        </w:rPr>
      </w:pPr>
      <w:r w:rsidRPr="009E29AE">
        <w:rPr>
          <w:rFonts w:ascii="Times New Roman" w:hAnsi="Times New Roman" w:cs="Times New Roman"/>
          <w:color w:val="000000"/>
          <w:lang w:val="es-CO"/>
        </w:rPr>
        <w:t xml:space="preserve">Son </w:t>
      </w:r>
      <w:r w:rsidR="00535E25" w:rsidRPr="00535E25">
        <w:rPr>
          <w:rFonts w:ascii="Times New Roman" w:hAnsi="Times New Roman" w:cs="Times New Roman"/>
          <w:color w:val="000000"/>
          <w:lang w:val="es-CO"/>
          <w:rPrChange w:id="867" w:author="mercyranjel" w:date="2016-01-25T12:41:00Z">
            <w:rPr>
              <w:rFonts w:ascii="Times New Roman" w:hAnsi="Times New Roman" w:cs="Times New Roman"/>
              <w:i/>
              <w:color w:val="000000"/>
              <w:lang w:val="es-CO"/>
            </w:rPr>
          </w:rPrChange>
        </w:rPr>
        <w:t>magnitudes directamente correlacionadas</w:t>
      </w:r>
      <w:r w:rsidRPr="009E29AE">
        <w:rPr>
          <w:rFonts w:ascii="Times New Roman" w:hAnsi="Times New Roman" w:cs="Times New Roman"/>
          <w:color w:val="000000"/>
          <w:lang w:val="es-CO"/>
        </w:rPr>
        <w:t xml:space="preserve"> porque ambas aumentan.</w:t>
      </w:r>
    </w:p>
    <w:p w:rsidR="00A14B5B" w:rsidRPr="005B351F" w:rsidRDefault="00A14B5B" w:rsidP="009E29AE">
      <w:pPr>
        <w:pStyle w:val="Prrafodelista"/>
        <w:numPr>
          <w:ilvl w:val="0"/>
          <w:numId w:val="38"/>
        </w:numPr>
        <w:spacing w:after="0"/>
        <w:rPr>
          <w:rFonts w:ascii="Times New Roman" w:hAnsi="Times New Roman" w:cs="Times New Roman"/>
          <w:color w:val="000000"/>
          <w:lang w:val="es-CO"/>
          <w:rPrChange w:id="868" w:author="mercyranjel" w:date="2016-01-25T12:41:00Z">
            <w:rPr>
              <w:rFonts w:ascii="Times New Roman" w:hAnsi="Times New Roman" w:cs="Times New Roman"/>
              <w:i/>
              <w:color w:val="000000"/>
              <w:lang w:val="es-CO"/>
            </w:rPr>
          </w:rPrChange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Al </w:t>
      </w:r>
      <w:r w:rsidR="00535E25" w:rsidRPr="00535E25">
        <w:rPr>
          <w:rFonts w:ascii="Times New Roman" w:hAnsi="Times New Roman" w:cs="Times New Roman"/>
          <w:color w:val="000000"/>
          <w:lang w:val="es-CO"/>
          <w:rPrChange w:id="869" w:author="mercyranjel" w:date="2016-01-25T12:41:00Z">
            <w:rPr>
              <w:rFonts w:ascii="Times New Roman" w:hAnsi="Times New Roman" w:cs="Times New Roman"/>
              <w:i/>
              <w:color w:val="000000"/>
              <w:lang w:val="es-CO"/>
            </w:rPr>
          </w:rPrChange>
        </w:rPr>
        <w:t>duplicar el número de mandarinas vendidas, el precio total también se duplica.</w:t>
      </w:r>
    </w:p>
    <w:p w:rsidR="00F84A49" w:rsidRPr="005B351F" w:rsidRDefault="00535E25" w:rsidP="00F84A49">
      <w:pPr>
        <w:pStyle w:val="Prrafodelista"/>
        <w:numPr>
          <w:ilvl w:val="0"/>
          <w:numId w:val="38"/>
        </w:numPr>
        <w:spacing w:after="0"/>
        <w:rPr>
          <w:rFonts w:ascii="Times New Roman" w:hAnsi="Times New Roman" w:cs="Times New Roman"/>
          <w:color w:val="000000"/>
          <w:lang w:val="es-CO"/>
          <w:rPrChange w:id="870" w:author="mercyranjel" w:date="2016-01-25T12:41:00Z">
            <w:rPr>
              <w:rFonts w:ascii="Times New Roman" w:hAnsi="Times New Roman" w:cs="Times New Roman"/>
              <w:i/>
              <w:color w:val="000000"/>
              <w:lang w:val="es-CO"/>
            </w:rPr>
          </w:rPrChange>
        </w:rPr>
      </w:pPr>
      <w:r>
        <w:rPr>
          <w:rFonts w:ascii="Times New Roman" w:hAnsi="Times New Roman" w:cs="Times New Roman"/>
          <w:color w:val="000000"/>
          <w:lang w:val="es-CO"/>
        </w:rPr>
        <w:t>Si se triplica el número de mandarinas vendidas, el precio total también se triplica.</w:t>
      </w:r>
    </w:p>
    <w:p w:rsidR="00F36068" w:rsidRPr="005B351F" w:rsidRDefault="00535E25" w:rsidP="009E29AE">
      <w:pPr>
        <w:pStyle w:val="Prrafodelista"/>
        <w:numPr>
          <w:ilvl w:val="0"/>
          <w:numId w:val="38"/>
        </w:numPr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La</w:t>
      </w:r>
      <w:del w:id="871" w:author="Johana Montejo Rozo" w:date="2016-02-03T10:13:00Z">
        <w:r w:rsidDel="007A7CBB">
          <w:rPr>
            <w:rFonts w:ascii="Times New Roman" w:hAnsi="Times New Roman" w:cs="Times New Roman"/>
            <w:color w:val="000000"/>
            <w:lang w:val="es-CO"/>
          </w:rPr>
          <w:delText xml:space="preserve"> </w:delText>
        </w:r>
      </w:del>
      <w:r>
        <w:rPr>
          <w:rFonts w:ascii="Times New Roman" w:hAnsi="Times New Roman" w:cs="Times New Roman"/>
          <w:color w:val="000000"/>
          <w:lang w:val="es-CO"/>
        </w:rPr>
        <w:t xml:space="preserve"> razón entre la cantidad de mandarinas</w:t>
      </w:r>
      <w:r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Pr="00535E25">
        <w:rPr>
          <w:rFonts w:ascii="Times New Roman" w:hAnsi="Times New Roman" w:cs="Times New Roman"/>
          <w:color w:val="000000"/>
          <w:lang w:val="es-CO"/>
          <w:rPrChange w:id="872" w:author="mercyranjel" w:date="2016-01-25T12:41:00Z">
            <w:rPr>
              <w:rFonts w:ascii="Times New Roman" w:hAnsi="Times New Roman" w:cs="Times New Roman"/>
              <w:i/>
              <w:color w:val="000000"/>
              <w:lang w:val="es-CO"/>
            </w:rPr>
          </w:rPrChange>
        </w:rPr>
        <w:t>vendidas y el precio total</w:t>
      </w:r>
      <w:r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Pr="00535E25">
        <w:rPr>
          <w:rFonts w:ascii="Times New Roman" w:hAnsi="Times New Roman" w:cs="Times New Roman"/>
          <w:color w:val="000000"/>
          <w:lang w:val="es-CO"/>
          <w:rPrChange w:id="873" w:author="mercyranjel" w:date="2016-01-25T12:41:00Z">
            <w:rPr>
              <w:rFonts w:ascii="Times New Roman" w:hAnsi="Times New Roman" w:cs="Times New Roman"/>
              <w:i/>
              <w:color w:val="000000"/>
              <w:lang w:val="es-CO"/>
            </w:rPr>
          </w:rPrChange>
        </w:rPr>
        <w:t>correspondiente</w:t>
      </w:r>
      <w:r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>
        <w:rPr>
          <w:rFonts w:ascii="Times New Roman" w:hAnsi="Times New Roman" w:cs="Times New Roman"/>
          <w:color w:val="000000"/>
          <w:lang w:val="es-CO"/>
        </w:rPr>
        <w:t>forma</w:t>
      </w:r>
      <w:r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Pr="00535E25">
        <w:rPr>
          <w:rFonts w:ascii="Times New Roman" w:hAnsi="Times New Roman" w:cs="Times New Roman"/>
          <w:color w:val="000000"/>
          <w:lang w:val="es-CO"/>
          <w:rPrChange w:id="874" w:author="mercyranjel" w:date="2016-01-25T12:41:00Z">
            <w:rPr>
              <w:rFonts w:ascii="Times New Roman" w:hAnsi="Times New Roman" w:cs="Times New Roman"/>
              <w:i/>
              <w:color w:val="000000"/>
              <w:lang w:val="es-CO"/>
            </w:rPr>
          </w:rPrChange>
        </w:rPr>
        <w:t>una proporción</w:t>
      </w:r>
      <w:r>
        <w:rPr>
          <w:rFonts w:ascii="Times New Roman" w:hAnsi="Times New Roman" w:cs="Times New Roman"/>
          <w:color w:val="000000"/>
          <w:lang w:val="es-CO"/>
        </w:rPr>
        <w:t xml:space="preserve"> con otra razón de valores correspondientes. </w:t>
      </w:r>
    </w:p>
    <w:p w:rsidR="00F84A49" w:rsidRDefault="00F84A49" w:rsidP="00F84A49">
      <w:pPr>
        <w:pStyle w:val="Prrafodelista"/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9C625F" w:rsidRDefault="009C625F" w:rsidP="009C625F">
      <w:pPr>
        <w:pStyle w:val="Prrafodelista"/>
        <w:spacing w:after="0"/>
        <w:jc w:val="center"/>
        <w:rPr>
          <w:ins w:id="875" w:author="Johana Montejo Rozo" w:date="2016-02-03T10:12:00Z"/>
          <w:rFonts w:ascii="Times New Roman" w:hAnsi="Times New Roman" w:cs="Times New Roman"/>
          <w:color w:val="000000"/>
          <w:lang w:val="es-CO"/>
        </w:rPr>
      </w:pPr>
      <w:r>
        <w:rPr>
          <w:noProof/>
          <w:lang w:val="es-CO" w:eastAsia="es-CO"/>
        </w:rPr>
        <w:drawing>
          <wp:inline distT="0" distB="0" distL="0" distR="0">
            <wp:extent cx="2819517" cy="901521"/>
            <wp:effectExtent l="0" t="0" r="0" b="0"/>
            <wp:docPr id="25" name="Imagen 25" descr="D:\Usuarios\Sandra\Descargas\CodeCogsEq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uarios\Sandra\Descargas\CodeCogsEqn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29" cy="901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CBB" w:rsidRDefault="007A7CBB" w:rsidP="009C625F">
      <w:pPr>
        <w:pStyle w:val="Prrafodelista"/>
        <w:spacing w:after="0"/>
        <w:jc w:val="center"/>
        <w:rPr>
          <w:rFonts w:ascii="Times New Roman" w:hAnsi="Times New Roman" w:cs="Times New Roman"/>
          <w:color w:val="000000"/>
          <w:lang w:val="es-CO"/>
        </w:rPr>
      </w:pPr>
      <w:ins w:id="876" w:author="Johana Montejo Rozo" w:date="2016-02-03T10:12:00Z">
        <w:r w:rsidRPr="007A7CBB">
          <w:rPr>
            <w:rFonts w:ascii="Times New Roman" w:hAnsi="Times New Roman" w:cs="Times New Roman"/>
            <w:color w:val="000000"/>
            <w:highlight w:val="magenta"/>
            <w:lang w:val="es-CO"/>
            <w:rPrChange w:id="877" w:author="Johana Montejo Rozo" w:date="2016-02-03T10:12:00Z">
              <w:rPr>
                <w:rFonts w:ascii="Times New Roman" w:hAnsi="Times New Roman" w:cs="Times New Roman"/>
                <w:color w:val="000000"/>
                <w:lang w:val="es-CO"/>
              </w:rPr>
            </w:rPrChange>
          </w:rPr>
          <w:t>&lt;&lt;MA_07_07_CO_FORM008.gif&gt;&gt;</w:t>
        </w:r>
      </w:ins>
    </w:p>
    <w:p w:rsidR="009C625F" w:rsidRDefault="009C625F" w:rsidP="009C625F">
      <w:pPr>
        <w:pStyle w:val="Prrafodelista"/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9C625F" w:rsidRDefault="009C625F" w:rsidP="009C625F">
      <w:pPr>
        <w:pStyle w:val="Prrafodelista"/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Porque  </w:t>
      </w:r>
      <w:r w:rsidRPr="007A7CBB">
        <w:rPr>
          <w:rFonts w:ascii="Times New Roman" w:hAnsi="Times New Roman" w:cs="Times New Roman"/>
          <w:color w:val="000000"/>
          <w:lang w:val="es-CO"/>
        </w:rPr>
        <w:t xml:space="preserve">12 </w:t>
      </w:r>
      <w:r w:rsidRPr="007A7CBB">
        <w:rPr>
          <w:rFonts w:ascii="Times New Roman" w:hAnsi="Times New Roman" w:cs="Times New Roman"/>
          <w:rPrChange w:id="878" w:author="Johana Montejo Rozo" w:date="2016-02-03T10:13:00Z">
            <w:rPr/>
          </w:rPrChange>
        </w:rPr>
        <w:t>× 4800 = 24 × 2400</w:t>
      </w:r>
    </w:p>
    <w:p w:rsidR="00F84A49" w:rsidRDefault="00F84A49" w:rsidP="009C625F">
      <w:pPr>
        <w:pStyle w:val="Prrafodelista"/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9C625F" w:rsidRDefault="009C625F">
      <w:pPr>
        <w:pStyle w:val="Prrafodelista"/>
        <w:spacing w:after="0"/>
        <w:jc w:val="center"/>
        <w:rPr>
          <w:rFonts w:ascii="Times New Roman" w:hAnsi="Times New Roman" w:cs="Times New Roman"/>
          <w:color w:val="000000"/>
          <w:lang w:val="es-CO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708416" behindDoc="0" locked="0" layoutInCell="1" allowOverlap="1" wp14:anchorId="3A5503EE" wp14:editId="6A84A317">
            <wp:simplePos x="0" y="0"/>
            <wp:positionH relativeFrom="column">
              <wp:posOffset>1546860</wp:posOffset>
            </wp:positionH>
            <wp:positionV relativeFrom="paragraph">
              <wp:posOffset>9525</wp:posOffset>
            </wp:positionV>
            <wp:extent cx="3161665" cy="1010920"/>
            <wp:effectExtent l="0" t="0" r="635" b="0"/>
            <wp:wrapSquare wrapText="bothSides"/>
            <wp:docPr id="26" name="Imagen 26" descr="D:\Usuarios\Sandra\Descargas\CodeCogsEq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uarios\Sandra\Descargas\CodeCogsEqn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665" cy="101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ins w:id="879" w:author="Johana Montejo Rozo" w:date="2016-02-03T10:12:00Z">
        <w:r w:rsidR="007A7CBB">
          <w:rPr>
            <w:rFonts w:ascii="Times New Roman" w:hAnsi="Times New Roman" w:cs="Times New Roman"/>
            <w:color w:val="000000"/>
            <w:lang w:val="es-CO"/>
          </w:rPr>
          <w:br w:type="textWrapping" w:clear="all"/>
        </w:r>
        <w:r w:rsidR="007A7CBB" w:rsidRPr="007A7CBB">
          <w:rPr>
            <w:rFonts w:ascii="Times New Roman" w:hAnsi="Times New Roman" w:cs="Times New Roman"/>
            <w:color w:val="000000"/>
            <w:highlight w:val="magenta"/>
            <w:lang w:val="es-CO"/>
            <w:rPrChange w:id="880" w:author="Johana Montejo Rozo" w:date="2016-02-03T10:13:00Z">
              <w:rPr>
                <w:rFonts w:ascii="Times New Roman" w:hAnsi="Times New Roman" w:cs="Times New Roman"/>
                <w:color w:val="000000"/>
                <w:lang w:val="es-CO"/>
              </w:rPr>
            </w:rPrChange>
          </w:rPr>
          <w:t>&lt;&lt;MA_07_07_CO_FORM009.gif&gt;&gt;</w:t>
        </w:r>
      </w:ins>
    </w:p>
    <w:p w:rsidR="00F71A31" w:rsidRPr="00F71A31" w:rsidRDefault="00F71A31" w:rsidP="00F71A31">
      <w:pPr>
        <w:pStyle w:val="Prrafodelista"/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9C625F" w:rsidRDefault="009C625F" w:rsidP="009C625F">
      <w:pPr>
        <w:pStyle w:val="Prrafodelista"/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Porque  </w:t>
      </w:r>
      <w:r w:rsidRPr="007A7CBB">
        <w:rPr>
          <w:rFonts w:ascii="Times New Roman" w:hAnsi="Times New Roman" w:cs="Times New Roman"/>
          <w:color w:val="000000"/>
          <w:lang w:val="es-CO"/>
        </w:rPr>
        <w:t xml:space="preserve">12 </w:t>
      </w:r>
      <w:r w:rsidRPr="007A7CBB">
        <w:rPr>
          <w:rFonts w:ascii="Times New Roman" w:hAnsi="Times New Roman" w:cs="Times New Roman"/>
          <w:rPrChange w:id="881" w:author="Johana Montejo Rozo" w:date="2016-02-03T10:13:00Z">
            <w:rPr/>
          </w:rPrChange>
        </w:rPr>
        <w:t>× 3600 = 18 × 2400</w:t>
      </w:r>
    </w:p>
    <w:p w:rsidR="009E29AE" w:rsidRDefault="009E29AE" w:rsidP="009E29AE">
      <w:pPr>
        <w:pStyle w:val="Prrafodelista"/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837D6A" w:rsidRDefault="007F1377" w:rsidP="00837D6A">
      <w:pPr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Por lo tanto</w:t>
      </w:r>
      <w:ins w:id="882" w:author="mercyranjel" w:date="2016-01-25T12:42:00Z">
        <w:r w:rsidR="00837D6A">
          <w:rPr>
            <w:rFonts w:ascii="Times New Roman" w:hAnsi="Times New Roman" w:cs="Times New Roman"/>
            <w:color w:val="000000"/>
            <w:lang w:val="es-CO"/>
          </w:rPr>
          <w:t>,</w:t>
        </w:r>
      </w:ins>
      <w:r>
        <w:rPr>
          <w:rFonts w:ascii="Times New Roman" w:hAnsi="Times New Roman" w:cs="Times New Roman"/>
          <w:color w:val="000000"/>
          <w:lang w:val="es-CO"/>
        </w:rPr>
        <w:t xml:space="preserve"> l</w:t>
      </w:r>
      <w:r w:rsidRPr="009E29AE">
        <w:rPr>
          <w:rFonts w:ascii="Times New Roman" w:hAnsi="Times New Roman" w:cs="Times New Roman"/>
          <w:color w:val="000000"/>
          <w:lang w:val="es-CO"/>
        </w:rPr>
        <w:t>a</w:t>
      </w:r>
      <w:r>
        <w:rPr>
          <w:rFonts w:ascii="Times New Roman" w:hAnsi="Times New Roman" w:cs="Times New Roman"/>
          <w:color w:val="000000"/>
          <w:lang w:val="es-CO"/>
        </w:rPr>
        <w:t>s magnitudes</w:t>
      </w:r>
      <w:r w:rsidRPr="009E29AE">
        <w:rPr>
          <w:rFonts w:ascii="Times New Roman" w:hAnsi="Times New Roman" w:cs="Times New Roman"/>
          <w:color w:val="000000"/>
          <w:lang w:val="es-CO"/>
        </w:rPr>
        <w:t xml:space="preserve"> </w:t>
      </w:r>
      <w:r w:rsidR="00535E25" w:rsidRPr="00535E25">
        <w:rPr>
          <w:rFonts w:ascii="Times New Roman" w:hAnsi="Times New Roman" w:cs="Times New Roman"/>
          <w:color w:val="000000"/>
          <w:lang w:val="es-CO"/>
          <w:rPrChange w:id="883" w:author="mercyranjel" w:date="2016-01-25T12:42:00Z">
            <w:rPr>
              <w:rFonts w:ascii="Times New Roman" w:hAnsi="Times New Roman" w:cs="Times New Roman"/>
              <w:i/>
              <w:color w:val="000000"/>
              <w:lang w:val="es-CO"/>
            </w:rPr>
          </w:rPrChange>
        </w:rPr>
        <w:t>cantidad de mandarinas vendidas</w:t>
      </w:r>
      <w:r w:rsidR="00535E25">
        <w:rPr>
          <w:rFonts w:ascii="Times New Roman" w:hAnsi="Times New Roman" w:cs="Times New Roman"/>
          <w:color w:val="000000"/>
          <w:lang w:val="es-CO"/>
        </w:rPr>
        <w:t xml:space="preserve"> y precio total de venta</w:t>
      </w:r>
      <w:r w:rsidR="00535E25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="00535E25">
        <w:rPr>
          <w:rFonts w:ascii="Times New Roman" w:hAnsi="Times New Roman" w:cs="Times New Roman"/>
          <w:color w:val="000000"/>
          <w:lang w:val="es-CO"/>
        </w:rPr>
        <w:t xml:space="preserve">son </w:t>
      </w:r>
      <w:r w:rsidR="00535E25" w:rsidRPr="00535E25">
        <w:rPr>
          <w:rFonts w:ascii="Times" w:hAnsi="Times"/>
          <w:rPrChange w:id="884" w:author="mercyranjel" w:date="2016-01-25T12:42:00Z">
            <w:rPr>
              <w:rFonts w:ascii="Times" w:hAnsi="Times"/>
              <w:i/>
            </w:rPr>
          </w:rPrChange>
        </w:rPr>
        <w:t>directamente proporcionales porque</w:t>
      </w:r>
      <w:r w:rsidR="00535E25">
        <w:rPr>
          <w:rFonts w:ascii="Times" w:hAnsi="Times"/>
          <w:b/>
        </w:rPr>
        <w:t xml:space="preserve"> </w:t>
      </w:r>
      <w:r w:rsidR="00535E25">
        <w:rPr>
          <w:rFonts w:ascii="Times" w:hAnsi="Times"/>
        </w:rPr>
        <w:t>están</w:t>
      </w:r>
      <w:r w:rsidR="00535E25">
        <w:rPr>
          <w:rFonts w:ascii="Times" w:hAnsi="Times"/>
          <w:b/>
        </w:rPr>
        <w:t xml:space="preserve"> </w:t>
      </w:r>
      <w:r w:rsidR="00535E25" w:rsidRPr="00535E25">
        <w:rPr>
          <w:rFonts w:ascii="Times New Roman" w:hAnsi="Times New Roman" w:cs="Times New Roman"/>
          <w:color w:val="000000"/>
          <w:lang w:val="es-CO"/>
          <w:rPrChange w:id="885" w:author="mercyranjel" w:date="2016-01-25T12:42:00Z">
            <w:rPr>
              <w:rFonts w:ascii="Times New Roman" w:hAnsi="Times New Roman" w:cs="Times New Roman"/>
              <w:i/>
              <w:color w:val="000000"/>
              <w:lang w:val="es-CO"/>
            </w:rPr>
          </w:rPrChange>
        </w:rPr>
        <w:t>directamente correlacionadas</w:t>
      </w:r>
      <w:r w:rsidR="00535E25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="00535E25" w:rsidRPr="00535E25">
        <w:rPr>
          <w:rFonts w:ascii="Times New Roman" w:hAnsi="Times New Roman" w:cs="Times New Roman"/>
          <w:color w:val="000000"/>
          <w:lang w:val="es-CO"/>
          <w:rPrChange w:id="886" w:author="mercyranjel" w:date="2016-01-25T12:42:00Z">
            <w:rPr>
              <w:rFonts w:ascii="Times New Roman" w:hAnsi="Times New Roman" w:cs="Times New Roman"/>
              <w:i/>
              <w:color w:val="000000"/>
              <w:lang w:val="es-CO"/>
            </w:rPr>
          </w:rPrChange>
        </w:rPr>
        <w:t>y</w:t>
      </w:r>
      <w:ins w:id="887" w:author="mercyranjel" w:date="2016-01-25T12:42:00Z">
        <w:r w:rsidR="00837D6A">
          <w:rPr>
            <w:rFonts w:ascii="Times New Roman" w:hAnsi="Times New Roman" w:cs="Times New Roman"/>
            <w:color w:val="000000"/>
            <w:lang w:val="es-CO"/>
          </w:rPr>
          <w:t>,</w:t>
        </w:r>
      </w:ins>
      <w:r w:rsidR="00535E25" w:rsidRPr="00535E25">
        <w:rPr>
          <w:rFonts w:ascii="Times New Roman" w:hAnsi="Times New Roman" w:cs="Times New Roman"/>
          <w:color w:val="000000"/>
          <w:lang w:val="es-CO"/>
          <w:rPrChange w:id="888" w:author="mercyranjel" w:date="2016-01-25T12:42:00Z">
            <w:rPr>
              <w:rFonts w:ascii="Times New Roman" w:hAnsi="Times New Roman" w:cs="Times New Roman"/>
              <w:i/>
              <w:color w:val="000000"/>
              <w:lang w:val="es-CO"/>
            </w:rPr>
          </w:rPrChange>
        </w:rPr>
        <w:t xml:space="preserve"> además</w:t>
      </w:r>
      <w:ins w:id="889" w:author="mercyranjel" w:date="2016-01-25T12:42:00Z">
        <w:r w:rsidR="00837D6A">
          <w:rPr>
            <w:rFonts w:ascii="Times New Roman" w:hAnsi="Times New Roman" w:cs="Times New Roman"/>
            <w:color w:val="000000"/>
            <w:lang w:val="es-CO"/>
          </w:rPr>
          <w:t xml:space="preserve">, </w:t>
        </w:r>
      </w:ins>
      <w:del w:id="890" w:author="mercyranjel" w:date="2016-01-25T12:42:00Z">
        <w:r w:rsidR="00535E25" w:rsidRPr="00535E25">
          <w:rPr>
            <w:rFonts w:ascii="Times New Roman" w:hAnsi="Times New Roman" w:cs="Times New Roman"/>
            <w:color w:val="000000"/>
            <w:lang w:val="es-CO"/>
            <w:rPrChange w:id="891" w:author="mercyranjel" w:date="2016-01-25T12:42:00Z">
              <w:rPr>
                <w:rFonts w:ascii="Times New Roman" w:hAnsi="Times New Roman" w:cs="Times New Roman"/>
                <w:i/>
                <w:color w:val="000000"/>
                <w:lang w:val="es-CO"/>
              </w:rPr>
            </w:rPrChange>
          </w:rPr>
          <w:delText xml:space="preserve"> </w:delText>
        </w:r>
      </w:del>
      <w:r w:rsidR="00535E25" w:rsidRPr="00535E25">
        <w:rPr>
          <w:rFonts w:ascii="Times New Roman" w:hAnsi="Times New Roman" w:cs="Times New Roman"/>
          <w:color w:val="000000"/>
          <w:lang w:val="es-CO"/>
          <w:rPrChange w:id="892" w:author="mercyranjel" w:date="2016-01-25T12:42:00Z">
            <w:rPr>
              <w:rFonts w:ascii="Times New Roman" w:hAnsi="Times New Roman" w:cs="Times New Roman"/>
              <w:i/>
              <w:color w:val="000000"/>
              <w:lang w:val="es-CO"/>
            </w:rPr>
          </w:rPrChange>
        </w:rPr>
        <w:t>aumentan proporcionalmente.</w:t>
      </w:r>
      <w:r w:rsidR="00F71A31" w:rsidRPr="007A09BE">
        <w:rPr>
          <w:rFonts w:ascii="Times New Roman" w:hAnsi="Times New Roman" w:cs="Times New Roman"/>
          <w:i/>
          <w:color w:val="000000"/>
          <w:lang w:val="es-CO"/>
        </w:rPr>
        <w:t xml:space="preserve"> </w:t>
      </w:r>
      <w:del w:id="893" w:author="Johana Montejo Rozo" w:date="2016-01-27T09:19:00Z">
        <w:r w:rsidR="00837D6A" w:rsidDel="00D26644">
          <w:rPr>
            <w:rFonts w:ascii="Times New Roman" w:hAnsi="Times New Roman" w:cs="Times New Roman"/>
            <w:b/>
            <w:color w:val="C00000"/>
            <w:lang w:val="es-CO"/>
          </w:rPr>
          <w:delText>Cambié itálicas. MR</w:delText>
        </w:r>
      </w:del>
    </w:p>
    <w:p w:rsidR="00F71A31" w:rsidRPr="00837D6A" w:rsidRDefault="00F71A31" w:rsidP="00F71A31">
      <w:pPr>
        <w:spacing w:after="0"/>
        <w:rPr>
          <w:rFonts w:ascii="Times" w:hAnsi="Times"/>
          <w:rPrChange w:id="894" w:author="mercyranjel" w:date="2016-01-25T12:42:00Z">
            <w:rPr>
              <w:rFonts w:ascii="Times" w:hAnsi="Times"/>
              <w:i/>
            </w:rPr>
          </w:rPrChange>
        </w:rPr>
      </w:pPr>
    </w:p>
    <w:p w:rsidR="00F71A31" w:rsidRDefault="00F71A31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8"/>
        <w:gridCol w:w="6350"/>
      </w:tblGrid>
      <w:tr w:rsidR="00D20E6D" w:rsidRPr="005D1738" w:rsidTr="003B075D">
        <w:tc>
          <w:tcPr>
            <w:tcW w:w="8978" w:type="dxa"/>
            <w:gridSpan w:val="2"/>
            <w:shd w:val="clear" w:color="auto" w:fill="000000" w:themeFill="text1"/>
          </w:tcPr>
          <w:p w:rsidR="00D20E6D" w:rsidRPr="005D1738" w:rsidRDefault="00D20E6D" w:rsidP="003B075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D20E6D" w:rsidRPr="00726376" w:rsidTr="003B075D">
        <w:tc>
          <w:tcPr>
            <w:tcW w:w="2518" w:type="dxa"/>
          </w:tcPr>
          <w:p w:rsidR="00D20E6D" w:rsidRPr="00726376" w:rsidRDefault="00D20E6D" w:rsidP="003B075D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D20E6D" w:rsidRDefault="00D20E6D" w:rsidP="00D20E6D">
            <w:pPr>
              <w:rPr>
                <w:rFonts w:ascii="Times" w:hAnsi="Times"/>
                <w:b/>
                <w:sz w:val="18"/>
                <w:szCs w:val="18"/>
                <w:lang w:val="es-ES_tradnl"/>
              </w:rPr>
            </w:pPr>
            <w:r w:rsidRPr="007A7CBB">
              <w:rPr>
                <w:rFonts w:ascii="Times" w:hAnsi="Times"/>
                <w:sz w:val="18"/>
                <w:szCs w:val="18"/>
                <w:rPrChange w:id="895" w:author="Johana Montejo Rozo" w:date="2016-02-03T10:13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>Dos magnitudes son</w:t>
            </w:r>
            <w:r>
              <w:rPr>
                <w:rFonts w:ascii="Times" w:hAnsi="Times"/>
                <w:b/>
                <w:sz w:val="18"/>
                <w:szCs w:val="18"/>
              </w:rPr>
              <w:t xml:space="preserve"> </w:t>
            </w:r>
            <w:r w:rsidRPr="00EF4677">
              <w:rPr>
                <w:rFonts w:ascii="Times" w:hAnsi="Times"/>
                <w:b/>
                <w:sz w:val="18"/>
                <w:szCs w:val="18"/>
                <w:lang w:val="es-ES_tradnl"/>
              </w:rPr>
              <w:t>directamente proporcionales</w:t>
            </w:r>
            <w:r>
              <w:rPr>
                <w:rFonts w:ascii="Times" w:hAnsi="Times"/>
                <w:b/>
                <w:sz w:val="18"/>
                <w:szCs w:val="18"/>
                <w:lang w:val="es-ES_tradnl"/>
              </w:rPr>
              <w:t xml:space="preserve"> </w:t>
            </w:r>
            <w:r w:rsidRPr="007A7CBB">
              <w:rPr>
                <w:rFonts w:ascii="Times" w:hAnsi="Times"/>
                <w:sz w:val="18"/>
                <w:szCs w:val="18"/>
                <w:rPrChange w:id="896" w:author="Johana Montejo Rozo" w:date="2016-02-03T10:13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>cuando:</w:t>
            </w:r>
          </w:p>
          <w:p w:rsidR="00D20E6D" w:rsidRPr="007A7CBB" w:rsidRDefault="00D20E6D" w:rsidP="00D20E6D">
            <w:pPr>
              <w:pStyle w:val="Prrafodelista"/>
              <w:numPr>
                <w:ilvl w:val="0"/>
                <w:numId w:val="42"/>
              </w:numPr>
              <w:rPr>
                <w:rFonts w:ascii="Times" w:hAnsi="Times"/>
                <w:i/>
                <w:sz w:val="18"/>
                <w:szCs w:val="18"/>
              </w:rPr>
            </w:pPr>
            <w:del w:id="897" w:author="mercyranjel" w:date="2016-01-25T12:42:00Z">
              <w:r w:rsidRPr="007A7CBB" w:rsidDel="00837D6A">
                <w:rPr>
                  <w:rFonts w:ascii="Times" w:hAnsi="Times"/>
                  <w:sz w:val="18"/>
                  <w:szCs w:val="18"/>
                  <w:rPrChange w:id="898" w:author="Johana Montejo Rozo" w:date="2016-02-03T10:13:00Z">
                    <w:rPr>
                      <w:rFonts w:ascii="Times" w:hAnsi="Times"/>
                      <w:b/>
                      <w:sz w:val="18"/>
                      <w:szCs w:val="18"/>
                    </w:rPr>
                  </w:rPrChange>
                </w:rPr>
                <w:delText>A</w:delText>
              </w:r>
            </w:del>
            <w:ins w:id="899" w:author="mercyranjel" w:date="2016-01-25T12:42:00Z">
              <w:r w:rsidR="00837D6A" w:rsidRPr="007A7CBB">
                <w:rPr>
                  <w:rFonts w:ascii="Times" w:hAnsi="Times"/>
                  <w:sz w:val="18"/>
                  <w:szCs w:val="18"/>
                  <w:rPrChange w:id="900" w:author="Johana Montejo Rozo" w:date="2016-02-03T10:13:00Z">
                    <w:rPr>
                      <w:rFonts w:ascii="Times" w:hAnsi="Times"/>
                      <w:b/>
                      <w:sz w:val="18"/>
                      <w:szCs w:val="18"/>
                    </w:rPr>
                  </w:rPrChange>
                </w:rPr>
                <w:t>a</w:t>
              </w:r>
            </w:ins>
            <w:r w:rsidRPr="007A7CBB">
              <w:rPr>
                <w:rFonts w:ascii="Times" w:hAnsi="Times"/>
                <w:sz w:val="18"/>
                <w:szCs w:val="18"/>
                <w:rPrChange w:id="901" w:author="Johana Montejo Rozo" w:date="2016-02-03T10:13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>l aumentar una, la otra también aumenta proporcionalmente</w:t>
            </w:r>
            <w:r w:rsidR="00535E25" w:rsidRPr="007A7CBB">
              <w:rPr>
                <w:rFonts w:ascii="Times" w:hAnsi="Times"/>
                <w:sz w:val="18"/>
                <w:szCs w:val="18"/>
                <w:rPrChange w:id="902" w:author="Johana Montejo Rozo" w:date="2016-02-03T10:13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>.</w:t>
            </w:r>
          </w:p>
          <w:p w:rsidR="00D20E6D" w:rsidRPr="007A7CBB" w:rsidRDefault="00D20E6D" w:rsidP="00D20E6D">
            <w:pPr>
              <w:pStyle w:val="Prrafodelista"/>
              <w:numPr>
                <w:ilvl w:val="0"/>
                <w:numId w:val="42"/>
              </w:numPr>
              <w:rPr>
                <w:rFonts w:ascii="Times" w:hAnsi="Times"/>
                <w:i/>
                <w:sz w:val="18"/>
                <w:szCs w:val="18"/>
              </w:rPr>
            </w:pPr>
            <w:del w:id="903" w:author="mercyranjel" w:date="2016-01-25T12:42:00Z">
              <w:r w:rsidRPr="007A7CBB" w:rsidDel="00837D6A">
                <w:rPr>
                  <w:rFonts w:ascii="Times" w:hAnsi="Times"/>
                  <w:sz w:val="18"/>
                  <w:szCs w:val="18"/>
                  <w:rPrChange w:id="904" w:author="Johana Montejo Rozo" w:date="2016-02-03T10:13:00Z">
                    <w:rPr>
                      <w:rFonts w:ascii="Times" w:hAnsi="Times"/>
                      <w:b/>
                      <w:sz w:val="18"/>
                      <w:szCs w:val="18"/>
                    </w:rPr>
                  </w:rPrChange>
                </w:rPr>
                <w:delText>A</w:delText>
              </w:r>
            </w:del>
            <w:ins w:id="905" w:author="mercyranjel" w:date="2016-01-25T12:42:00Z">
              <w:r w:rsidR="00837D6A" w:rsidRPr="007A7CBB">
                <w:rPr>
                  <w:rFonts w:ascii="Times" w:hAnsi="Times"/>
                  <w:sz w:val="18"/>
                  <w:szCs w:val="18"/>
                  <w:rPrChange w:id="906" w:author="Johana Montejo Rozo" w:date="2016-02-03T10:13:00Z">
                    <w:rPr>
                      <w:rFonts w:ascii="Times" w:hAnsi="Times"/>
                      <w:b/>
                      <w:sz w:val="18"/>
                      <w:szCs w:val="18"/>
                    </w:rPr>
                  </w:rPrChange>
                </w:rPr>
                <w:t>a</w:t>
              </w:r>
            </w:ins>
            <w:r w:rsidRPr="007A7CBB">
              <w:rPr>
                <w:rFonts w:ascii="Times" w:hAnsi="Times"/>
                <w:sz w:val="18"/>
                <w:szCs w:val="18"/>
                <w:rPrChange w:id="907" w:author="Johana Montejo Rozo" w:date="2016-02-03T10:13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>l disminuir una, la otra también disminuye proporcionalmente</w:t>
            </w:r>
            <w:ins w:id="908" w:author="mercyranjel" w:date="2016-01-25T12:43:00Z">
              <w:r w:rsidR="00535E25" w:rsidRPr="007A7CBB">
                <w:rPr>
                  <w:rFonts w:ascii="Times" w:hAnsi="Times"/>
                  <w:sz w:val="18"/>
                  <w:szCs w:val="18"/>
                  <w:rPrChange w:id="909" w:author="Johana Montejo Rozo" w:date="2016-02-03T10:13:00Z">
                    <w:rPr>
                      <w:rFonts w:ascii="Times" w:hAnsi="Times"/>
                      <w:b/>
                      <w:sz w:val="18"/>
                      <w:szCs w:val="18"/>
                    </w:rPr>
                  </w:rPrChange>
                </w:rPr>
                <w:t>.</w:t>
              </w:r>
            </w:ins>
          </w:p>
          <w:p w:rsidR="00D20E6D" w:rsidRPr="00727F39" w:rsidRDefault="00D20E6D" w:rsidP="003B075D">
            <w:pPr>
              <w:jc w:val="center"/>
              <w:rPr>
                <w:rFonts w:ascii="Times" w:hAnsi="Times"/>
                <w:i/>
                <w:sz w:val="18"/>
                <w:szCs w:val="18"/>
              </w:rPr>
            </w:pPr>
          </w:p>
        </w:tc>
      </w:tr>
    </w:tbl>
    <w:p w:rsidR="00F36068" w:rsidRDefault="00F36068" w:rsidP="00081745">
      <w:pPr>
        <w:spacing w:after="0"/>
        <w:rPr>
          <w:rFonts w:ascii="Times" w:hAnsi="Times"/>
          <w:b/>
        </w:rPr>
      </w:pPr>
    </w:p>
    <w:p w:rsidR="00F36068" w:rsidRPr="00837D6A" w:rsidRDefault="00535E25" w:rsidP="00F36068">
      <w:pPr>
        <w:spacing w:after="0"/>
        <w:rPr>
          <w:rFonts w:ascii="Times New Roman" w:hAnsi="Times New Roman" w:cs="Times New Roman"/>
          <w:color w:val="000000"/>
          <w:lang w:val="es-CO"/>
        </w:rPr>
      </w:pPr>
      <w:r w:rsidRPr="00535E25">
        <w:rPr>
          <w:rFonts w:ascii="Times New Roman" w:hAnsi="Times New Roman" w:cs="Times New Roman"/>
          <w:color w:val="000000"/>
          <w:lang w:val="es-CO"/>
          <w:rPrChange w:id="910" w:author="mercyranjel" w:date="2016-01-25T12:43:00Z">
            <w:rPr>
              <w:rFonts w:ascii="Times New Roman" w:hAnsi="Times New Roman" w:cs="Times New Roman"/>
              <w:b/>
              <w:color w:val="000000"/>
              <w:lang w:val="es-CO"/>
            </w:rPr>
          </w:rPrChange>
        </w:rPr>
        <w:t>Ejemplo</w:t>
      </w:r>
      <w:del w:id="911" w:author="mercyranjel" w:date="2016-01-25T12:43:00Z">
        <w:r>
          <w:rPr>
            <w:rFonts w:ascii="Times New Roman" w:hAnsi="Times New Roman" w:cs="Times New Roman"/>
            <w:color w:val="000000"/>
            <w:lang w:val="es-CO"/>
          </w:rPr>
          <w:delText>:</w:delText>
        </w:r>
      </w:del>
    </w:p>
    <w:p w:rsidR="00F36068" w:rsidRDefault="00F36068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837D6A" w:rsidRDefault="00535E25" w:rsidP="00837D6A">
      <w:pPr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La cantidad de pintura y la superficie que se puede pintar con ella son magnitudes directamente proporcionales</w:t>
      </w:r>
      <w:del w:id="912" w:author="mercyranjel" w:date="2016-01-25T12:43:00Z">
        <w:r>
          <w:rPr>
            <w:rFonts w:ascii="Times New Roman" w:hAnsi="Times New Roman" w:cs="Times New Roman"/>
            <w:b/>
            <w:color w:val="000000"/>
            <w:lang w:val="es-CO"/>
          </w:rPr>
          <w:delText>,</w:delText>
        </w:r>
      </w:del>
      <w:r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>
        <w:rPr>
          <w:rFonts w:ascii="Times New Roman" w:hAnsi="Times New Roman" w:cs="Times New Roman"/>
          <w:color w:val="000000"/>
          <w:lang w:val="es-CO"/>
        </w:rPr>
        <w:t xml:space="preserve">porque entre más pintura se tiene mayor superficie </w:t>
      </w:r>
      <w:ins w:id="913" w:author="mercyranjel" w:date="2016-01-25T12:43:00Z">
        <w:r w:rsidR="00837D6A">
          <w:rPr>
            <w:rFonts w:ascii="Times New Roman" w:hAnsi="Times New Roman" w:cs="Times New Roman"/>
            <w:color w:val="000000"/>
            <w:lang w:val="es-CO"/>
          </w:rPr>
          <w:t xml:space="preserve">que </w:t>
        </w:r>
      </w:ins>
      <w:r>
        <w:rPr>
          <w:rFonts w:ascii="Times New Roman" w:hAnsi="Times New Roman" w:cs="Times New Roman"/>
          <w:color w:val="000000"/>
          <w:lang w:val="es-CO"/>
        </w:rPr>
        <w:t>se puede pintar y</w:t>
      </w:r>
      <w:ins w:id="914" w:author="mercyranjel" w:date="2016-01-25T12:43:00Z">
        <w:r w:rsidR="00837D6A">
          <w:rPr>
            <w:rFonts w:ascii="Times New Roman" w:hAnsi="Times New Roman" w:cs="Times New Roman"/>
            <w:color w:val="000000"/>
            <w:lang w:val="es-CO"/>
          </w:rPr>
          <w:t>, además,</w:t>
        </w:r>
      </w:ins>
      <w:r>
        <w:rPr>
          <w:rFonts w:ascii="Times New Roman" w:hAnsi="Times New Roman" w:cs="Times New Roman"/>
          <w:color w:val="000000"/>
          <w:lang w:val="es-CO"/>
        </w:rPr>
        <w:t xml:space="preserve"> hay proporción entre cualquier pareja de valores correspondientes. Observa</w:t>
      </w:r>
      <w:del w:id="915" w:author="mercyranjel" w:date="2016-01-25T12:43:00Z">
        <w:r>
          <w:rPr>
            <w:rFonts w:ascii="Times New Roman" w:hAnsi="Times New Roman" w:cs="Times New Roman"/>
            <w:color w:val="000000"/>
            <w:lang w:val="es-CO"/>
          </w:rPr>
          <w:delText>:</w:delText>
        </w:r>
      </w:del>
      <w:ins w:id="916" w:author="mercyranjel" w:date="2016-01-25T12:43:00Z">
        <w:r w:rsidR="00837D6A">
          <w:rPr>
            <w:rFonts w:ascii="Times New Roman" w:hAnsi="Times New Roman" w:cs="Times New Roman"/>
            <w:color w:val="000000"/>
            <w:lang w:val="es-CO"/>
          </w:rPr>
          <w:t xml:space="preserve">.  </w:t>
        </w:r>
      </w:ins>
      <w:del w:id="917" w:author="Johana Montejo Rozo" w:date="2016-01-27T09:19:00Z">
        <w:r w:rsidR="00837D6A" w:rsidDel="00D26644">
          <w:rPr>
            <w:rFonts w:ascii="Times New Roman" w:hAnsi="Times New Roman" w:cs="Times New Roman"/>
            <w:b/>
            <w:color w:val="C00000"/>
            <w:lang w:val="es-CO"/>
          </w:rPr>
          <w:delText>Cambié itálicas. MR</w:delText>
        </w:r>
      </w:del>
    </w:p>
    <w:p w:rsidR="00F36068" w:rsidRPr="00837D6A" w:rsidRDefault="00F36068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F36068" w:rsidRDefault="00F36068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93"/>
        <w:gridCol w:w="899"/>
        <w:gridCol w:w="944"/>
        <w:gridCol w:w="992"/>
        <w:gridCol w:w="850"/>
        <w:gridCol w:w="709"/>
      </w:tblGrid>
      <w:tr w:rsidR="00F36068" w:rsidTr="00F36068">
        <w:trPr>
          <w:jc w:val="center"/>
        </w:trPr>
        <w:tc>
          <w:tcPr>
            <w:tcW w:w="2093" w:type="dxa"/>
          </w:tcPr>
          <w:p w:rsidR="005931CB" w:rsidRDefault="00F3606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s-CO"/>
              </w:rPr>
              <w:pPrChange w:id="918" w:author="mercyranjel" w:date="2016-01-25T12:44:00Z">
                <w:pPr>
                  <w:spacing w:after="200"/>
                </w:pPr>
              </w:pPrChange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Cantidad de pintura</w:t>
            </w:r>
            <w:del w:id="919" w:author="mercyranjel" w:date="2016-01-25T12:44:00Z">
              <w:r w:rsidDel="002E0CE3">
                <w:rPr>
                  <w:rFonts w:ascii="Times New Roman" w:hAnsi="Times New Roman" w:cs="Times New Roman"/>
                  <w:color w:val="000000"/>
                  <w:lang w:val="es-CO"/>
                </w:rPr>
                <w:delText>,</w:delText>
              </w:r>
            </w:del>
            <w:ins w:id="920" w:author="mercyranjel" w:date="2016-01-25T15:50:00Z">
              <w:r w:rsidR="00C42CAF">
                <w:rPr>
                  <w:rFonts w:ascii="Times New Roman" w:hAnsi="Times New Roman" w:cs="Times New Roman"/>
                  <w:color w:val="000000"/>
                  <w:lang w:val="es-CO"/>
                </w:rPr>
                <w:t xml:space="preserve"> </w:t>
              </w:r>
            </w:ins>
            <w:del w:id="921" w:author="mercyranjel" w:date="2016-01-25T12:44:00Z">
              <w:r w:rsidDel="002E0CE3">
                <w:rPr>
                  <w:rFonts w:ascii="Times New Roman" w:hAnsi="Times New Roman" w:cs="Times New Roman"/>
                  <w:color w:val="000000"/>
                  <w:lang w:val="es-CO"/>
                </w:rPr>
                <w:delText xml:space="preserve"> </w:delText>
              </w:r>
            </w:del>
            <w:r>
              <w:rPr>
                <w:rFonts w:ascii="Times New Roman" w:hAnsi="Times New Roman" w:cs="Times New Roman"/>
                <w:color w:val="000000"/>
                <w:lang w:val="es-CO"/>
              </w:rPr>
              <w:t>medida en litros</w:t>
            </w:r>
            <w:del w:id="922" w:author="mercyranjel" w:date="2016-01-25T12:44:00Z">
              <w:r w:rsidDel="002E0CE3">
                <w:rPr>
                  <w:rFonts w:ascii="Times New Roman" w:hAnsi="Times New Roman" w:cs="Times New Roman"/>
                  <w:color w:val="000000"/>
                  <w:lang w:val="es-CO"/>
                </w:rPr>
                <w:delText>.</w:delText>
              </w:r>
            </w:del>
          </w:p>
        </w:tc>
        <w:tc>
          <w:tcPr>
            <w:tcW w:w="899" w:type="dxa"/>
          </w:tcPr>
          <w:p w:rsidR="00F36068" w:rsidRDefault="00F36068" w:rsidP="00F36068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1</w:t>
            </w:r>
          </w:p>
        </w:tc>
        <w:tc>
          <w:tcPr>
            <w:tcW w:w="944" w:type="dxa"/>
          </w:tcPr>
          <w:p w:rsidR="00F36068" w:rsidRDefault="00F36068" w:rsidP="00F36068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2</w:t>
            </w:r>
          </w:p>
        </w:tc>
        <w:tc>
          <w:tcPr>
            <w:tcW w:w="992" w:type="dxa"/>
          </w:tcPr>
          <w:p w:rsidR="00F36068" w:rsidRDefault="00F36068" w:rsidP="00F36068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3</w:t>
            </w:r>
          </w:p>
        </w:tc>
        <w:tc>
          <w:tcPr>
            <w:tcW w:w="850" w:type="dxa"/>
          </w:tcPr>
          <w:p w:rsidR="00F36068" w:rsidRDefault="00F36068" w:rsidP="00F36068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4</w:t>
            </w:r>
          </w:p>
        </w:tc>
        <w:tc>
          <w:tcPr>
            <w:tcW w:w="709" w:type="dxa"/>
          </w:tcPr>
          <w:p w:rsidR="00F36068" w:rsidRDefault="00F36068" w:rsidP="00F36068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5</w:t>
            </w:r>
          </w:p>
        </w:tc>
      </w:tr>
      <w:tr w:rsidR="00F36068" w:rsidTr="00F36068">
        <w:trPr>
          <w:jc w:val="center"/>
        </w:trPr>
        <w:tc>
          <w:tcPr>
            <w:tcW w:w="2093" w:type="dxa"/>
          </w:tcPr>
          <w:p w:rsidR="005931CB" w:rsidRDefault="00F36068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s-CO"/>
              </w:rPr>
              <w:pPrChange w:id="923" w:author="mercyranjel" w:date="2016-01-25T12:44:00Z">
                <w:pPr>
                  <w:spacing w:after="200"/>
                </w:pPr>
              </w:pPrChange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Superficie pintada, medida en m</w:t>
            </w:r>
            <w:r>
              <w:rPr>
                <w:rFonts w:ascii="Times New Roman" w:hAnsi="Times New Roman" w:cs="Times New Roman"/>
                <w:color w:val="000000"/>
                <w:vertAlign w:val="superscript"/>
                <w:lang w:val="es-CO"/>
              </w:rPr>
              <w:t>2</w:t>
            </w:r>
            <w:del w:id="924" w:author="mercyranjel" w:date="2016-01-25T12:44:00Z">
              <w:r w:rsidDel="002E0CE3">
                <w:rPr>
                  <w:rFonts w:ascii="Times New Roman" w:hAnsi="Times New Roman" w:cs="Times New Roman"/>
                  <w:color w:val="000000"/>
                  <w:lang w:val="es-CO"/>
                </w:rPr>
                <w:delText>.</w:delText>
              </w:r>
            </w:del>
          </w:p>
        </w:tc>
        <w:tc>
          <w:tcPr>
            <w:tcW w:w="899" w:type="dxa"/>
          </w:tcPr>
          <w:p w:rsidR="00F36068" w:rsidRDefault="00F36068" w:rsidP="00F36068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8</w:t>
            </w:r>
          </w:p>
        </w:tc>
        <w:tc>
          <w:tcPr>
            <w:tcW w:w="944" w:type="dxa"/>
          </w:tcPr>
          <w:p w:rsidR="00F36068" w:rsidRDefault="00F36068" w:rsidP="00F36068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16</w:t>
            </w:r>
          </w:p>
        </w:tc>
        <w:tc>
          <w:tcPr>
            <w:tcW w:w="992" w:type="dxa"/>
          </w:tcPr>
          <w:p w:rsidR="00F36068" w:rsidRDefault="00F36068" w:rsidP="00F36068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24</w:t>
            </w:r>
          </w:p>
        </w:tc>
        <w:tc>
          <w:tcPr>
            <w:tcW w:w="850" w:type="dxa"/>
          </w:tcPr>
          <w:p w:rsidR="00F36068" w:rsidRDefault="00F36068" w:rsidP="00F36068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32</w:t>
            </w:r>
          </w:p>
        </w:tc>
        <w:tc>
          <w:tcPr>
            <w:tcW w:w="709" w:type="dxa"/>
          </w:tcPr>
          <w:p w:rsidR="00F36068" w:rsidRDefault="00F36068" w:rsidP="00F36068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40</w:t>
            </w:r>
          </w:p>
        </w:tc>
      </w:tr>
    </w:tbl>
    <w:p w:rsidR="00F36068" w:rsidRDefault="00F36068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 </w:t>
      </w:r>
    </w:p>
    <w:p w:rsidR="00D20E6D" w:rsidRDefault="00596FE5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Si se multiplica por un número la cantidad de pintura, la superficie pintada queda multiplicada por el mismo número</w:t>
      </w:r>
      <w:del w:id="925" w:author="mercyranjel" w:date="2016-01-25T12:44:00Z">
        <w:r w:rsidDel="002E0CE3">
          <w:rPr>
            <w:rFonts w:ascii="Times New Roman" w:hAnsi="Times New Roman" w:cs="Times New Roman"/>
            <w:color w:val="000000"/>
            <w:lang w:val="es-CO"/>
          </w:rPr>
          <w:delText>:</w:delText>
        </w:r>
      </w:del>
      <w:ins w:id="926" w:author="mercyranjel" w:date="2016-01-25T12:44:00Z">
        <w:r w:rsidR="002E0CE3">
          <w:rPr>
            <w:rFonts w:ascii="Times New Roman" w:hAnsi="Times New Roman" w:cs="Times New Roman"/>
            <w:color w:val="000000"/>
            <w:lang w:val="es-CO"/>
          </w:rPr>
          <w:t>.</w:t>
        </w:r>
      </w:ins>
    </w:p>
    <w:p w:rsidR="00596FE5" w:rsidRDefault="00D26644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noProof/>
          <w:color w:val="000000"/>
          <w:lang w:val="es-CO" w:eastAsia="es-C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3721100</wp:posOffset>
                </wp:positionH>
                <wp:positionV relativeFrom="paragraph">
                  <wp:posOffset>147955</wp:posOffset>
                </wp:positionV>
                <wp:extent cx="521335" cy="1702435"/>
                <wp:effectExtent l="57150" t="38100" r="69215" b="69215"/>
                <wp:wrapNone/>
                <wp:docPr id="40" name="40 Abrir llav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5400000">
                          <a:off x="0" y="0"/>
                          <a:ext cx="521335" cy="1702435"/>
                        </a:xfrm>
                        <a:prstGeom prst="leftBrace">
                          <a:avLst>
                            <a:gd name="adj1" fmla="val 163358"/>
                            <a:gd name="adj2" fmla="val 48898"/>
                          </a:avLst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E27671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40 Abrir llave" o:spid="_x0000_s1026" type="#_x0000_t87" style="position:absolute;margin-left:293pt;margin-top:11.65pt;width:41.05pt;height:134.05pt;rotation: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" adj="10805,10562" strokecolor="#00b050" strokeweight="2pt">
                <v:shadow on="t" color="black" opacity="24903f" origin=",.5" offset="0,.55556mm"/>
              </v:shape>
            </w:pict>
          </mc:Fallback>
        </mc:AlternateConten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58"/>
        <w:gridCol w:w="6370"/>
      </w:tblGrid>
      <w:tr w:rsidR="00BD6DC6" w:rsidRPr="005D1738" w:rsidTr="003B075D">
        <w:tc>
          <w:tcPr>
            <w:tcW w:w="9033" w:type="dxa"/>
            <w:gridSpan w:val="2"/>
            <w:shd w:val="clear" w:color="auto" w:fill="0D0D0D" w:themeFill="text1" w:themeFillTint="F2"/>
          </w:tcPr>
          <w:p w:rsidR="00BD6DC6" w:rsidRPr="005D1738" w:rsidRDefault="00BD6DC6" w:rsidP="003B075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BD6DC6" w:rsidTr="003B075D">
        <w:tc>
          <w:tcPr>
            <w:tcW w:w="2518" w:type="dxa"/>
          </w:tcPr>
          <w:p w:rsidR="00BD6DC6" w:rsidRPr="00053744" w:rsidRDefault="00BD6DC6" w:rsidP="003B075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BD6DC6" w:rsidRPr="00053744" w:rsidRDefault="00BD6DC6" w:rsidP="003B075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MA_07_07_</w:t>
            </w:r>
            <w:ins w:id="927" w:author="Johana Montejo Rozo" w:date="2016-02-03T10:13:00Z">
              <w:r w:rsidR="00D25CD0">
                <w:rPr>
                  <w:rFonts w:ascii="Times New Roman" w:hAnsi="Times New Roman" w:cs="Times New Roman"/>
                  <w:color w:val="000000"/>
                </w:rPr>
                <w:t>CO_</w:t>
              </w:r>
            </w:ins>
            <w:r>
              <w:rPr>
                <w:rFonts w:ascii="Times New Roman" w:hAnsi="Times New Roman" w:cs="Times New Roman"/>
                <w:color w:val="000000"/>
              </w:rPr>
              <w:t>IMG04</w:t>
            </w:r>
          </w:p>
        </w:tc>
      </w:tr>
      <w:tr w:rsidR="00BD6DC6" w:rsidTr="003B075D">
        <w:tc>
          <w:tcPr>
            <w:tcW w:w="2518" w:type="dxa"/>
          </w:tcPr>
          <w:p w:rsidR="00BD6DC6" w:rsidRDefault="00BD6DC6" w:rsidP="003B075D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D359EF" w:rsidRDefault="00D359EF" w:rsidP="00D359E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                                                           </w:t>
            </w:r>
            <w:r>
              <w:t>× 4</w:t>
            </w:r>
          </w:p>
          <w:p w:rsidR="00BD6DC6" w:rsidRDefault="00D359EF" w:rsidP="003B075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   </w:t>
            </w:r>
          </w:p>
          <w:p w:rsidR="00BD6DC6" w:rsidRDefault="00D26644" w:rsidP="003B075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2085340</wp:posOffset>
                      </wp:positionH>
                      <wp:positionV relativeFrom="paragraph">
                        <wp:posOffset>68580</wp:posOffset>
                      </wp:positionV>
                      <wp:extent cx="241300" cy="1168400"/>
                      <wp:effectExtent l="50800" t="44450" r="76200" b="76200"/>
                      <wp:wrapNone/>
                      <wp:docPr id="38" name="38 Abrir llav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rot="5400000">
                                <a:off x="0" y="0"/>
                                <a:ext cx="241300" cy="1168400"/>
                              </a:xfrm>
                              <a:prstGeom prst="leftBrace">
                                <a:avLst>
                                  <a:gd name="adj1" fmla="val 8333"/>
                                  <a:gd name="adj2" fmla="val 48898"/>
                                </a:avLst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43974F" id="38 Abrir llave" o:spid="_x0000_s1026" type="#_x0000_t87" style="position:absolute;margin-left:164.2pt;margin-top:5.4pt;width:19pt;height:92pt;rotation: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" adj="372,10562" strokecolor="#4f81bd [3204]" strokeweight="2pt">
                      <v:shadow on="t" color="black" opacity="24903f" origin=",.5" offset="0,.55556mm"/>
                    </v:shape>
                  </w:pict>
                </mc:Fallback>
              </mc:AlternateContent>
            </w:r>
          </w:p>
          <w:p w:rsidR="00D359EF" w:rsidRDefault="00D359EF" w:rsidP="003B075D">
            <w:pPr>
              <w:rPr>
                <w:rFonts w:ascii="Times New Roman" w:hAnsi="Times New Roman" w:cs="Times New Roman"/>
                <w:color w:val="000000"/>
              </w:rPr>
            </w:pPr>
          </w:p>
          <w:p w:rsidR="00D359EF" w:rsidRDefault="00D359EF" w:rsidP="00D359E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                                                       </w:t>
            </w:r>
            <w:r>
              <w:t>× 3</w:t>
            </w:r>
          </w:p>
          <w:p w:rsidR="00D359EF" w:rsidRDefault="00D359EF" w:rsidP="003B075D">
            <w:pPr>
              <w:rPr>
                <w:rFonts w:ascii="Times New Roman" w:hAnsi="Times New Roman" w:cs="Times New Roman"/>
                <w:color w:val="000000"/>
              </w:rPr>
            </w:pPr>
          </w:p>
          <w:p w:rsidR="00BD6DC6" w:rsidRDefault="00D26644" w:rsidP="003B075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2089785</wp:posOffset>
                      </wp:positionH>
                      <wp:positionV relativeFrom="paragraph">
                        <wp:posOffset>553085</wp:posOffset>
                      </wp:positionV>
                      <wp:extent cx="241300" cy="1168400"/>
                      <wp:effectExtent l="31750" t="25400" r="57150" b="95250"/>
                      <wp:wrapNone/>
                      <wp:docPr id="39" name="39 Abrir llav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rot="16200000">
                                <a:off x="0" y="0"/>
                                <a:ext cx="241300" cy="1168400"/>
                              </a:xfrm>
                              <a:prstGeom prst="leftBrace">
                                <a:avLst>
                                  <a:gd name="adj1" fmla="val 8333"/>
                                  <a:gd name="adj2" fmla="val 48898"/>
                                </a:avLst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FEA787" id="39 Abrir llave" o:spid="_x0000_s1026" type="#_x0000_t87" style="position:absolute;margin-left:164.55pt;margin-top:43.55pt;width:19pt;height:92pt;rotation:-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" adj="372,10562" strokecolor="#4f81bd [3204]" strokeweight="2pt"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color w:val="00000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2096135</wp:posOffset>
                      </wp:positionH>
                      <wp:positionV relativeFrom="paragraph">
                        <wp:posOffset>553720</wp:posOffset>
                      </wp:positionV>
                      <wp:extent cx="521335" cy="1702435"/>
                      <wp:effectExtent l="38100" t="19050" r="50165" b="88265"/>
                      <wp:wrapNone/>
                      <wp:docPr id="41" name="41 Abrir llav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rot="16200000">
                                <a:off x="0" y="0"/>
                                <a:ext cx="521335" cy="1702435"/>
                              </a:xfrm>
                              <a:prstGeom prst="leftBrace">
                                <a:avLst>
                                  <a:gd name="adj1" fmla="val 163358"/>
                                  <a:gd name="adj2" fmla="val 48898"/>
                                </a:avLst>
                              </a:prstGeom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47C650" id="41 Abrir llave" o:spid="_x0000_s1026" type="#_x0000_t87" style="position:absolute;margin-left:165.05pt;margin-top:43.6pt;width:41.05pt;height:134.05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" adj="10805,10562" strokecolor="#00b050" strokeweight="2pt">
                      <v:shadow on="t" color="black" opacity="24903f" origin=",.5" offset="0,.55556mm"/>
                    </v:shape>
                  </w:pict>
                </mc:Fallback>
              </mc:AlternateContent>
            </w: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992"/>
              <w:gridCol w:w="839"/>
              <w:gridCol w:w="891"/>
              <w:gridCol w:w="934"/>
              <w:gridCol w:w="807"/>
              <w:gridCol w:w="681"/>
            </w:tblGrid>
            <w:tr w:rsidR="00D359EF" w:rsidTr="003B075D">
              <w:trPr>
                <w:jc w:val="center"/>
              </w:trPr>
              <w:tc>
                <w:tcPr>
                  <w:tcW w:w="2093" w:type="dxa"/>
                </w:tcPr>
                <w:p w:rsidR="005931CB" w:rsidRDefault="00D359EF">
                  <w:pP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s-CO"/>
                    </w:rPr>
                    <w:pPrChange w:id="928" w:author="mercyranjel" w:date="2016-01-25T12:45:00Z">
                      <w:pPr>
                        <w:spacing w:after="200"/>
                      </w:pPr>
                    </w:pPrChange>
                  </w:pPr>
                  <w:r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  <w:t>Cantidad de pintura</w:t>
                  </w:r>
                  <w:del w:id="929" w:author="mercyranjel" w:date="2016-01-25T12:45:00Z">
                    <w:r w:rsidDel="002E0CE3">
                      <w:rPr>
                        <w:rFonts w:ascii="Times New Roman" w:hAnsi="Times New Roman" w:cs="Times New Roman"/>
                        <w:color w:val="000000"/>
                        <w:lang w:val="es-CO"/>
                      </w:rPr>
                      <w:delText>,</w:delText>
                    </w:r>
                  </w:del>
                  <w:r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  <w:t xml:space="preserve"> medida en litros</w:t>
                  </w:r>
                  <w:del w:id="930" w:author="mercyranjel" w:date="2016-01-25T12:44:00Z">
                    <w:r w:rsidDel="002E0CE3">
                      <w:rPr>
                        <w:rFonts w:ascii="Times New Roman" w:hAnsi="Times New Roman" w:cs="Times New Roman"/>
                        <w:color w:val="000000"/>
                        <w:lang w:val="es-CO"/>
                      </w:rPr>
                      <w:delText>.</w:delText>
                    </w:r>
                  </w:del>
                </w:p>
              </w:tc>
              <w:tc>
                <w:tcPr>
                  <w:tcW w:w="899" w:type="dxa"/>
                </w:tcPr>
                <w:p w:rsidR="00D359EF" w:rsidRDefault="00D359EF" w:rsidP="003B075D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  <w:t>1</w:t>
                  </w:r>
                </w:p>
              </w:tc>
              <w:tc>
                <w:tcPr>
                  <w:tcW w:w="944" w:type="dxa"/>
                </w:tcPr>
                <w:p w:rsidR="00D359EF" w:rsidRDefault="00D359EF" w:rsidP="003B075D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  <w:t>2</w:t>
                  </w:r>
                </w:p>
              </w:tc>
              <w:tc>
                <w:tcPr>
                  <w:tcW w:w="992" w:type="dxa"/>
                </w:tcPr>
                <w:p w:rsidR="00D359EF" w:rsidRDefault="00D359EF" w:rsidP="003B075D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  <w:t>3</w:t>
                  </w:r>
                </w:p>
              </w:tc>
              <w:tc>
                <w:tcPr>
                  <w:tcW w:w="850" w:type="dxa"/>
                </w:tcPr>
                <w:p w:rsidR="00D359EF" w:rsidRDefault="00D359EF" w:rsidP="003B075D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  <w:t>4</w:t>
                  </w:r>
                </w:p>
              </w:tc>
              <w:tc>
                <w:tcPr>
                  <w:tcW w:w="709" w:type="dxa"/>
                </w:tcPr>
                <w:p w:rsidR="00D359EF" w:rsidRDefault="00D359EF" w:rsidP="003B075D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  <w:t>5</w:t>
                  </w:r>
                </w:p>
              </w:tc>
            </w:tr>
            <w:tr w:rsidR="00D359EF" w:rsidTr="003B075D">
              <w:trPr>
                <w:jc w:val="center"/>
              </w:trPr>
              <w:tc>
                <w:tcPr>
                  <w:tcW w:w="2093" w:type="dxa"/>
                </w:tcPr>
                <w:p w:rsidR="005931CB" w:rsidRDefault="00D359EF">
                  <w:pP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s-CO"/>
                    </w:rPr>
                    <w:pPrChange w:id="931" w:author="mercyranjel" w:date="2016-01-25T12:44:00Z">
                      <w:pPr>
                        <w:spacing w:after="200"/>
                      </w:pPr>
                    </w:pPrChange>
                  </w:pPr>
                  <w:r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  <w:t>Superficie pintada</w:t>
                  </w:r>
                  <w:del w:id="932" w:author="mercyranjel" w:date="2016-01-25T12:44:00Z">
                    <w:r w:rsidDel="002E0CE3">
                      <w:rPr>
                        <w:rFonts w:ascii="Times New Roman" w:hAnsi="Times New Roman" w:cs="Times New Roman"/>
                        <w:color w:val="000000"/>
                        <w:lang w:val="es-CO"/>
                      </w:rPr>
                      <w:delText>,</w:delText>
                    </w:r>
                  </w:del>
                  <w:r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  <w:t xml:space="preserve"> medida en m</w:t>
                  </w:r>
                  <w:r>
                    <w:rPr>
                      <w:rFonts w:ascii="Times New Roman" w:hAnsi="Times New Roman" w:cs="Times New Roman"/>
                      <w:color w:val="000000"/>
                      <w:vertAlign w:val="superscript"/>
                      <w:lang w:val="es-CO"/>
                    </w:rPr>
                    <w:t>2</w:t>
                  </w:r>
                  <w:del w:id="933" w:author="mercyranjel" w:date="2016-01-25T12:44:00Z">
                    <w:r w:rsidDel="002E0CE3">
                      <w:rPr>
                        <w:rFonts w:ascii="Times New Roman" w:hAnsi="Times New Roman" w:cs="Times New Roman"/>
                        <w:color w:val="000000"/>
                        <w:lang w:val="es-CO"/>
                      </w:rPr>
                      <w:delText>.</w:delText>
                    </w:r>
                  </w:del>
                </w:p>
              </w:tc>
              <w:tc>
                <w:tcPr>
                  <w:tcW w:w="899" w:type="dxa"/>
                </w:tcPr>
                <w:p w:rsidR="00D359EF" w:rsidRDefault="00D359EF" w:rsidP="003B075D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  <w:t>8</w:t>
                  </w:r>
                </w:p>
              </w:tc>
              <w:tc>
                <w:tcPr>
                  <w:tcW w:w="944" w:type="dxa"/>
                </w:tcPr>
                <w:p w:rsidR="00D359EF" w:rsidRDefault="00D359EF" w:rsidP="003B075D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  <w:t>16</w:t>
                  </w:r>
                </w:p>
              </w:tc>
              <w:tc>
                <w:tcPr>
                  <w:tcW w:w="992" w:type="dxa"/>
                </w:tcPr>
                <w:p w:rsidR="00D359EF" w:rsidRDefault="00D359EF" w:rsidP="003B075D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  <w:t>24</w:t>
                  </w:r>
                </w:p>
              </w:tc>
              <w:tc>
                <w:tcPr>
                  <w:tcW w:w="850" w:type="dxa"/>
                </w:tcPr>
                <w:p w:rsidR="00D359EF" w:rsidRDefault="00D359EF" w:rsidP="003B075D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  <w:t>32</w:t>
                  </w:r>
                </w:p>
              </w:tc>
              <w:tc>
                <w:tcPr>
                  <w:tcW w:w="709" w:type="dxa"/>
                </w:tcPr>
                <w:p w:rsidR="00D359EF" w:rsidRDefault="00D359EF" w:rsidP="003B075D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  <w:t>40</w:t>
                  </w:r>
                </w:p>
              </w:tc>
            </w:tr>
          </w:tbl>
          <w:p w:rsidR="00D359EF" w:rsidRDefault="00D359EF" w:rsidP="003B075D">
            <w:pPr>
              <w:rPr>
                <w:rFonts w:ascii="Times New Roman" w:hAnsi="Times New Roman" w:cs="Times New Roman"/>
                <w:color w:val="000000"/>
              </w:rPr>
            </w:pPr>
          </w:p>
          <w:p w:rsidR="00BD6DC6" w:rsidRDefault="00BD6DC6" w:rsidP="003B075D">
            <w:pPr>
              <w:rPr>
                <w:rFonts w:ascii="Times New Roman" w:hAnsi="Times New Roman" w:cs="Times New Roman"/>
                <w:color w:val="000000"/>
              </w:rPr>
            </w:pPr>
          </w:p>
          <w:p w:rsidR="00D359EF" w:rsidRDefault="00D359EF" w:rsidP="00D359E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                                                      </w:t>
            </w:r>
            <w:r>
              <w:t>× 3</w:t>
            </w:r>
          </w:p>
          <w:p w:rsidR="00BD6DC6" w:rsidRDefault="00BD6DC6" w:rsidP="003B075D">
            <w:pPr>
              <w:rPr>
                <w:rFonts w:ascii="Times New Roman" w:hAnsi="Times New Roman" w:cs="Times New Roman"/>
                <w:color w:val="000000"/>
              </w:rPr>
            </w:pPr>
          </w:p>
          <w:p w:rsidR="00BD6DC6" w:rsidRDefault="00BD6DC6" w:rsidP="003B075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  <w:p w:rsidR="00BD6DC6" w:rsidRDefault="00BD6DC6" w:rsidP="00D359EF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                                                            </w:t>
            </w:r>
            <w:r w:rsidR="00D359EF">
              <w:rPr>
                <w:rFonts w:ascii="Times New Roman" w:hAnsi="Times New Roman" w:cs="Times New Roman"/>
                <w:color w:val="000000"/>
              </w:rPr>
              <w:t xml:space="preserve">                   </w:t>
            </w:r>
            <w:r w:rsidR="00D359EF">
              <w:t>× 4</w:t>
            </w:r>
          </w:p>
        </w:tc>
      </w:tr>
      <w:tr w:rsidR="00BD6DC6" w:rsidTr="003B075D">
        <w:tc>
          <w:tcPr>
            <w:tcW w:w="2518" w:type="dxa"/>
          </w:tcPr>
          <w:p w:rsidR="00BD6DC6" w:rsidRDefault="00BD6DC6" w:rsidP="003B075D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:rsidR="00BD6DC6" w:rsidRDefault="00BD6DC6" w:rsidP="003B075D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BD6DC6" w:rsidTr="003B075D">
        <w:tc>
          <w:tcPr>
            <w:tcW w:w="2518" w:type="dxa"/>
          </w:tcPr>
          <w:p w:rsidR="00BD6DC6" w:rsidRDefault="00BD6DC6" w:rsidP="003B075D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BD6DC6" w:rsidRDefault="00B42439" w:rsidP="003B075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Las dos magnitudes aumentan proporcionalmente.</w:t>
            </w:r>
          </w:p>
        </w:tc>
      </w:tr>
    </w:tbl>
    <w:p w:rsidR="00596FE5" w:rsidRPr="00BD6DC6" w:rsidRDefault="00596FE5" w:rsidP="00081745">
      <w:pPr>
        <w:spacing w:after="0"/>
        <w:rPr>
          <w:rFonts w:ascii="Times New Roman" w:hAnsi="Times New Roman" w:cs="Times New Roman"/>
          <w:color w:val="000000"/>
        </w:rPr>
      </w:pPr>
    </w:p>
    <w:p w:rsidR="00596FE5" w:rsidRDefault="00AF4744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Además</w:t>
      </w:r>
      <w:r w:rsidR="007A09BE">
        <w:rPr>
          <w:rFonts w:ascii="Times New Roman" w:hAnsi="Times New Roman" w:cs="Times New Roman"/>
          <w:color w:val="000000"/>
          <w:lang w:val="es-CO"/>
        </w:rPr>
        <w:t>, es posible armar una</w:t>
      </w:r>
      <w:r>
        <w:rPr>
          <w:rFonts w:ascii="Times New Roman" w:hAnsi="Times New Roman" w:cs="Times New Roman"/>
          <w:color w:val="000000"/>
          <w:lang w:val="es-CO"/>
        </w:rPr>
        <w:t xml:space="preserve"> proporción entre cualquier pareja de valores correspondien</w:t>
      </w:r>
      <w:r w:rsidR="006B0566">
        <w:rPr>
          <w:rFonts w:ascii="Times New Roman" w:hAnsi="Times New Roman" w:cs="Times New Roman"/>
          <w:color w:val="000000"/>
          <w:lang w:val="es-CO"/>
        </w:rPr>
        <w:t>tes</w:t>
      </w:r>
      <w:del w:id="934" w:author="mercyranjel" w:date="2016-01-25T12:45:00Z">
        <w:r w:rsidR="006B0566" w:rsidDel="002E0CE3">
          <w:rPr>
            <w:rFonts w:ascii="Times New Roman" w:hAnsi="Times New Roman" w:cs="Times New Roman"/>
            <w:color w:val="000000"/>
            <w:lang w:val="es-CO"/>
          </w:rPr>
          <w:delText>,</w:delText>
        </w:r>
      </w:del>
      <w:ins w:id="935" w:author="mercyranjel" w:date="2016-01-25T12:45:00Z">
        <w:r w:rsidR="002E0CE3">
          <w:rPr>
            <w:rFonts w:ascii="Times New Roman" w:hAnsi="Times New Roman" w:cs="Times New Roman"/>
            <w:color w:val="000000"/>
            <w:lang w:val="es-CO"/>
          </w:rPr>
          <w:t>;</w:t>
        </w:r>
      </w:ins>
      <w:r w:rsidR="006B0566">
        <w:rPr>
          <w:rFonts w:ascii="Times New Roman" w:hAnsi="Times New Roman" w:cs="Times New Roman"/>
          <w:color w:val="000000"/>
          <w:lang w:val="es-CO"/>
        </w:rPr>
        <w:t xml:space="preserve"> por ejemplo:</w:t>
      </w:r>
    </w:p>
    <w:p w:rsidR="00AF4744" w:rsidRDefault="00AF4744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D25CD0" w:rsidRDefault="006B0566">
      <w:pPr>
        <w:spacing w:after="0"/>
        <w:jc w:val="center"/>
        <w:rPr>
          <w:ins w:id="936" w:author="Johana Montejo Rozo" w:date="2016-02-03T10:14:00Z"/>
          <w:rFonts w:ascii="Times New Roman" w:hAnsi="Times New Roman" w:cs="Times New Roman"/>
          <w:color w:val="000000"/>
          <w:lang w:val="es-CO"/>
        </w:rPr>
        <w:pPrChange w:id="937" w:author="Johana Montejo Rozo" w:date="2016-02-03T10:14:00Z">
          <w:pPr>
            <w:spacing w:after="0"/>
          </w:pPr>
        </w:pPrChange>
      </w:pPr>
      <w:r>
        <w:rPr>
          <w:noProof/>
          <w:lang w:val="es-CO" w:eastAsia="es-CO"/>
        </w:rPr>
        <w:drawing>
          <wp:inline distT="0" distB="0" distL="0" distR="0">
            <wp:extent cx="1654810" cy="1010920"/>
            <wp:effectExtent l="0" t="0" r="2540" b="0"/>
            <wp:docPr id="42" name="Imagen 42" descr="D:\Usuarios\Sandra\Descargas\CodeCogsEq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suarios\Sandra\Descargas\CodeCogsEqn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810" cy="101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CD0" w:rsidRDefault="00D25CD0">
      <w:pPr>
        <w:spacing w:after="0"/>
        <w:jc w:val="center"/>
        <w:rPr>
          <w:ins w:id="938" w:author="Johana Montejo Rozo" w:date="2016-02-03T10:14:00Z"/>
          <w:rFonts w:ascii="Times New Roman" w:hAnsi="Times New Roman" w:cs="Times New Roman"/>
          <w:color w:val="000000"/>
          <w:lang w:val="es-CO"/>
        </w:rPr>
        <w:pPrChange w:id="939" w:author="Johana Montejo Rozo" w:date="2016-02-03T10:14:00Z">
          <w:pPr>
            <w:spacing w:after="0"/>
          </w:pPr>
        </w:pPrChange>
      </w:pPr>
      <w:ins w:id="940" w:author="Johana Montejo Rozo" w:date="2016-02-03T10:14:00Z">
        <w:r w:rsidRPr="00D25CD0">
          <w:rPr>
            <w:rFonts w:ascii="Times New Roman" w:hAnsi="Times New Roman" w:cs="Times New Roman"/>
            <w:color w:val="000000"/>
            <w:highlight w:val="magenta"/>
            <w:lang w:val="es-CO"/>
            <w:rPrChange w:id="941" w:author="Johana Montejo Rozo" w:date="2016-02-03T10:14:00Z">
              <w:rPr>
                <w:rFonts w:ascii="Times New Roman" w:hAnsi="Times New Roman" w:cs="Times New Roman"/>
                <w:color w:val="000000"/>
                <w:lang w:val="es-CO"/>
              </w:rPr>
            </w:rPrChange>
          </w:rPr>
          <w:t>&lt;&lt;MA_07_07_CO_FORM010.gif&gt;&gt;</w:t>
        </w:r>
      </w:ins>
    </w:p>
    <w:p w:rsidR="00D25CD0" w:rsidRDefault="00D25CD0" w:rsidP="00951F1A">
      <w:pPr>
        <w:spacing w:after="0"/>
        <w:rPr>
          <w:ins w:id="942" w:author="Johana Montejo Rozo" w:date="2016-02-03T10:14:00Z"/>
          <w:rFonts w:ascii="Times New Roman" w:hAnsi="Times New Roman" w:cs="Times New Roman"/>
          <w:color w:val="000000"/>
          <w:lang w:val="es-CO"/>
        </w:rPr>
      </w:pPr>
    </w:p>
    <w:p w:rsidR="004E623A" w:rsidRPr="00951F1A" w:rsidRDefault="006B0566" w:rsidP="00951F1A">
      <w:pPr>
        <w:spacing w:after="0"/>
        <w:rPr>
          <w:rFonts w:ascii="Times New Roman" w:hAnsi="Times New Roman" w:cs="Times New Roman"/>
          <w:color w:val="000000"/>
          <w:lang w:val="es-CO"/>
        </w:rPr>
      </w:pPr>
      <w:del w:id="943" w:author="Johana Montejo Rozo" w:date="2016-02-03T10:14:00Z">
        <w:r w:rsidRPr="00951F1A" w:rsidDel="00D25CD0">
          <w:rPr>
            <w:rFonts w:ascii="Times New Roman" w:hAnsi="Times New Roman" w:cs="Times New Roman"/>
            <w:color w:val="000000"/>
            <w:lang w:val="es-CO"/>
          </w:rPr>
          <w:delText>p</w:delText>
        </w:r>
      </w:del>
      <w:ins w:id="944" w:author="Johana Montejo Rozo" w:date="2016-02-03T10:14:00Z">
        <w:r w:rsidR="00D25CD0">
          <w:rPr>
            <w:rFonts w:ascii="Times New Roman" w:hAnsi="Times New Roman" w:cs="Times New Roman"/>
            <w:color w:val="000000"/>
            <w:lang w:val="es-CO"/>
          </w:rPr>
          <w:t>P</w:t>
        </w:r>
      </w:ins>
      <w:r w:rsidRPr="00951F1A">
        <w:rPr>
          <w:rFonts w:ascii="Times New Roman" w:hAnsi="Times New Roman" w:cs="Times New Roman"/>
          <w:color w:val="000000"/>
          <w:lang w:val="es-CO"/>
        </w:rPr>
        <w:t xml:space="preserve">orque </w:t>
      </w:r>
      <w:r w:rsidR="004E623A" w:rsidRPr="00951F1A">
        <w:rPr>
          <w:rFonts w:ascii="Times New Roman" w:hAnsi="Times New Roman" w:cs="Times New Roman"/>
          <w:color w:val="000000"/>
          <w:lang w:val="es-CO"/>
        </w:rPr>
        <w:t xml:space="preserve">  </w:t>
      </w:r>
      <w:r w:rsidR="004E623A" w:rsidRPr="00D25CD0">
        <w:rPr>
          <w:rFonts w:ascii="Times New Roman" w:hAnsi="Times New Roman" w:cs="Times New Roman"/>
          <w:color w:val="000000"/>
          <w:lang w:val="es-CO"/>
        </w:rPr>
        <w:t>1</w:t>
      </w:r>
      <w:ins w:id="945" w:author="mercyranjel" w:date="2016-01-25T12:45:00Z">
        <w:r w:rsidR="002E0CE3" w:rsidRPr="00D25CD0">
          <w:rPr>
            <w:rFonts w:ascii="Times New Roman" w:hAnsi="Times New Roman" w:cs="Times New Roman"/>
            <w:color w:val="000000"/>
            <w:lang w:val="es-CO"/>
          </w:rPr>
          <w:t xml:space="preserve"> </w:t>
        </w:r>
      </w:ins>
      <w:r w:rsidR="004E623A" w:rsidRPr="00D25CD0">
        <w:rPr>
          <w:rFonts w:ascii="Times New Roman" w:hAnsi="Times New Roman" w:cs="Times New Roman"/>
          <w:rPrChange w:id="946" w:author="Johana Montejo Rozo" w:date="2016-02-03T10:14:00Z">
            <w:rPr/>
          </w:rPrChange>
        </w:rPr>
        <w:t>× 16 = 8 × 2</w:t>
      </w:r>
    </w:p>
    <w:p w:rsidR="00AF4744" w:rsidRDefault="00AF4744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596FE5" w:rsidRPr="00F36068" w:rsidRDefault="00596FE5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460CB1" w:rsidRDefault="00460CB1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D25CD0" w:rsidRDefault="006B0566">
      <w:pPr>
        <w:spacing w:after="0"/>
        <w:jc w:val="center"/>
        <w:rPr>
          <w:ins w:id="947" w:author="Johana Montejo Rozo" w:date="2016-02-03T10:14:00Z"/>
          <w:rFonts w:ascii="Times New Roman" w:hAnsi="Times New Roman" w:cs="Times New Roman"/>
          <w:color w:val="000000"/>
          <w:lang w:val="es-CO"/>
        </w:rPr>
        <w:pPrChange w:id="948" w:author="Johana Montejo Rozo" w:date="2016-02-03T10:14:00Z">
          <w:pPr>
            <w:spacing w:after="0"/>
          </w:pPr>
        </w:pPrChange>
      </w:pPr>
      <w:r>
        <w:rPr>
          <w:noProof/>
          <w:lang w:val="es-CO" w:eastAsia="es-CO"/>
        </w:rPr>
        <w:drawing>
          <wp:inline distT="0" distB="0" distL="0" distR="0">
            <wp:extent cx="1964055" cy="1010920"/>
            <wp:effectExtent l="0" t="0" r="0" b="0"/>
            <wp:docPr id="43" name="Imagen 43" descr="D:\Usuarios\Sandra\Descargas\CodeCogsEq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Usuarios\Sandra\Descargas\CodeCogsEqn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055" cy="101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CD0" w:rsidRDefault="00D25CD0">
      <w:pPr>
        <w:spacing w:after="0"/>
        <w:jc w:val="center"/>
        <w:rPr>
          <w:ins w:id="949" w:author="Johana Montejo Rozo" w:date="2016-02-03T10:15:00Z"/>
          <w:rFonts w:ascii="Times New Roman" w:hAnsi="Times New Roman" w:cs="Times New Roman"/>
          <w:color w:val="000000"/>
          <w:lang w:val="es-CO"/>
        </w:rPr>
        <w:pPrChange w:id="950" w:author="Johana Montejo Rozo" w:date="2016-02-03T10:15:00Z">
          <w:pPr>
            <w:spacing w:after="0"/>
          </w:pPr>
        </w:pPrChange>
      </w:pPr>
      <w:ins w:id="951" w:author="Johana Montejo Rozo" w:date="2016-02-03T10:15:00Z">
        <w:r w:rsidRPr="00D25CD0">
          <w:rPr>
            <w:rFonts w:ascii="Times New Roman" w:hAnsi="Times New Roman" w:cs="Times New Roman"/>
            <w:color w:val="000000"/>
            <w:highlight w:val="magenta"/>
            <w:lang w:val="es-CO"/>
            <w:rPrChange w:id="952" w:author="Johana Montejo Rozo" w:date="2016-02-03T10:15:00Z">
              <w:rPr>
                <w:rFonts w:ascii="Times New Roman" w:hAnsi="Times New Roman" w:cs="Times New Roman"/>
                <w:color w:val="000000"/>
                <w:lang w:val="es-CO"/>
              </w:rPr>
            </w:rPrChange>
          </w:rPr>
          <w:t>&lt;&lt;MA_07_07_CO_FORM011.gif&gt;&gt;</w:t>
        </w:r>
      </w:ins>
    </w:p>
    <w:p w:rsidR="00D25CD0" w:rsidRDefault="00D25CD0">
      <w:pPr>
        <w:spacing w:after="0"/>
        <w:jc w:val="center"/>
        <w:rPr>
          <w:ins w:id="953" w:author="Johana Montejo Rozo" w:date="2016-02-03T10:14:00Z"/>
          <w:rFonts w:ascii="Times New Roman" w:hAnsi="Times New Roman" w:cs="Times New Roman"/>
          <w:color w:val="000000"/>
          <w:lang w:val="es-CO"/>
        </w:rPr>
        <w:pPrChange w:id="954" w:author="Johana Montejo Rozo" w:date="2016-02-03T10:15:00Z">
          <w:pPr>
            <w:spacing w:after="0"/>
          </w:pPr>
        </w:pPrChange>
      </w:pPr>
    </w:p>
    <w:p w:rsidR="004E623A" w:rsidRDefault="00D25CD0" w:rsidP="00951F1A">
      <w:pPr>
        <w:spacing w:after="0"/>
      </w:pPr>
      <w:ins w:id="955" w:author="Johana Montejo Rozo" w:date="2016-02-03T10:14:00Z">
        <w:r>
          <w:rPr>
            <w:rFonts w:ascii="Times New Roman" w:hAnsi="Times New Roman" w:cs="Times New Roman"/>
            <w:color w:val="000000"/>
            <w:lang w:val="es-CO"/>
          </w:rPr>
          <w:t>P</w:t>
        </w:r>
      </w:ins>
      <w:del w:id="956" w:author="Johana Montejo Rozo" w:date="2016-02-03T10:14:00Z">
        <w:r w:rsidR="004E623A" w:rsidRPr="00951F1A" w:rsidDel="00D25CD0">
          <w:rPr>
            <w:rFonts w:ascii="Times New Roman" w:hAnsi="Times New Roman" w:cs="Times New Roman"/>
            <w:color w:val="000000"/>
            <w:lang w:val="es-CO"/>
          </w:rPr>
          <w:delText>p</w:delText>
        </w:r>
      </w:del>
      <w:r w:rsidR="004E623A" w:rsidRPr="00951F1A">
        <w:rPr>
          <w:rFonts w:ascii="Times New Roman" w:hAnsi="Times New Roman" w:cs="Times New Roman"/>
          <w:color w:val="000000"/>
          <w:lang w:val="es-CO"/>
        </w:rPr>
        <w:t xml:space="preserve">orque   </w:t>
      </w:r>
      <w:r w:rsidR="004E623A" w:rsidRPr="00D25CD0">
        <w:rPr>
          <w:rFonts w:ascii="Times New Roman" w:hAnsi="Times New Roman" w:cs="Times New Roman"/>
          <w:color w:val="000000"/>
          <w:lang w:val="es-CO"/>
        </w:rPr>
        <w:t xml:space="preserve">2 </w:t>
      </w:r>
      <w:r w:rsidR="004E623A" w:rsidRPr="00D25CD0">
        <w:rPr>
          <w:rFonts w:ascii="Times New Roman" w:hAnsi="Times New Roman" w:cs="Times New Roman"/>
          <w:rPrChange w:id="957" w:author="Johana Montejo Rozo" w:date="2016-02-03T10:15:00Z">
            <w:rPr/>
          </w:rPrChange>
        </w:rPr>
        <w:t>× 40 = 5 × 16</w:t>
      </w:r>
    </w:p>
    <w:p w:rsidR="007151EA" w:rsidRDefault="007151EA" w:rsidP="00951F1A">
      <w:pPr>
        <w:spacing w:after="0"/>
      </w:pPr>
    </w:p>
    <w:tbl>
      <w:tblPr>
        <w:tblStyle w:val="Tablaconcuadrcula1"/>
        <w:tblW w:w="9033" w:type="dxa"/>
        <w:tblInd w:w="-113" w:type="dxa"/>
        <w:tblLook w:val="04A0" w:firstRow="1" w:lastRow="0" w:firstColumn="1" w:lastColumn="0" w:noHBand="0" w:noVBand="1"/>
      </w:tblPr>
      <w:tblGrid>
        <w:gridCol w:w="2518"/>
        <w:gridCol w:w="6515"/>
      </w:tblGrid>
      <w:tr w:rsidR="00D25CD0" w:rsidRPr="0006455F" w:rsidTr="00E75518">
        <w:trPr>
          <w:ins w:id="958" w:author="Johana Montejo Rozo" w:date="2016-02-03T10:15:00Z"/>
        </w:trPr>
        <w:tc>
          <w:tcPr>
            <w:tcW w:w="9033" w:type="dxa"/>
            <w:gridSpan w:val="2"/>
            <w:shd w:val="clear" w:color="auto" w:fill="000000" w:themeFill="text1"/>
          </w:tcPr>
          <w:p w:rsidR="00D25CD0" w:rsidRPr="0006455F" w:rsidRDefault="00D25CD0" w:rsidP="00E75518">
            <w:pPr>
              <w:jc w:val="center"/>
              <w:rPr>
                <w:ins w:id="959" w:author="Johana Montejo Rozo" w:date="2016-02-03T10:15:00Z"/>
                <w:rFonts w:ascii="Times New Roman" w:hAnsi="Times New Roman" w:cs="Times New Roman"/>
                <w:b/>
                <w:color w:val="FFFFFF" w:themeColor="background1"/>
              </w:rPr>
            </w:pPr>
            <w:ins w:id="960" w:author="Johana Montejo Rozo" w:date="2016-02-03T10:15:00Z">
              <w:r w:rsidRPr="0006455F">
                <w:rPr>
                  <w:rFonts w:ascii="Times New Roman" w:hAnsi="Times New Roman" w:cs="Times New Roman"/>
                  <w:b/>
                  <w:color w:val="FFFFFF" w:themeColor="background1"/>
                </w:rPr>
                <w:t>Practica (recurso de ejercitación)</w:t>
              </w:r>
            </w:ins>
          </w:p>
        </w:tc>
      </w:tr>
      <w:tr w:rsidR="00D25CD0" w:rsidRPr="0006455F" w:rsidTr="00E75518">
        <w:trPr>
          <w:ins w:id="961" w:author="Johana Montejo Rozo" w:date="2016-02-03T10:15:00Z"/>
        </w:trPr>
        <w:tc>
          <w:tcPr>
            <w:tcW w:w="2518" w:type="dxa"/>
          </w:tcPr>
          <w:p w:rsidR="00D25CD0" w:rsidRPr="0006455F" w:rsidRDefault="00D25CD0" w:rsidP="00E75518">
            <w:pPr>
              <w:rPr>
                <w:ins w:id="962" w:author="Johana Montejo Rozo" w:date="2016-02-03T10:15:00Z"/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ins w:id="963" w:author="Johana Montejo Rozo" w:date="2016-02-03T10:15:00Z">
              <w:r w:rsidRPr="0006455F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Código</w:t>
              </w:r>
            </w:ins>
          </w:p>
        </w:tc>
        <w:tc>
          <w:tcPr>
            <w:tcW w:w="6515" w:type="dxa"/>
          </w:tcPr>
          <w:p w:rsidR="00D25CD0" w:rsidRPr="0006455F" w:rsidRDefault="00D25CD0" w:rsidP="00E75518">
            <w:pPr>
              <w:rPr>
                <w:ins w:id="964" w:author="Johana Montejo Rozo" w:date="2016-02-03T10:15:00Z"/>
                <w:rFonts w:ascii="Times New Roman" w:hAnsi="Times New Roman" w:cs="Times New Roman"/>
                <w:b/>
                <w:color w:val="000000"/>
              </w:rPr>
            </w:pPr>
            <w:ins w:id="965" w:author="Johana Montejo Rozo" w:date="2016-02-03T10:15:00Z">
              <w:r w:rsidRPr="0006455F">
                <w:rPr>
                  <w:rFonts w:ascii="Times New Roman" w:hAnsi="Times New Roman" w:cs="Times New Roman"/>
                  <w:color w:val="000000"/>
                </w:rPr>
                <w:t>MA_07_07_</w:t>
              </w:r>
              <w:r>
                <w:rPr>
                  <w:rFonts w:ascii="Times New Roman" w:hAnsi="Times New Roman" w:cs="Times New Roman"/>
                  <w:color w:val="000000"/>
                </w:rPr>
                <w:t>CO_REC150</w:t>
              </w:r>
            </w:ins>
          </w:p>
        </w:tc>
      </w:tr>
      <w:tr w:rsidR="00D25CD0" w:rsidRPr="0006455F" w:rsidTr="00E75518">
        <w:trPr>
          <w:ins w:id="966" w:author="Johana Montejo Rozo" w:date="2016-02-03T10:15:00Z"/>
        </w:trPr>
        <w:tc>
          <w:tcPr>
            <w:tcW w:w="2518" w:type="dxa"/>
          </w:tcPr>
          <w:p w:rsidR="00D25CD0" w:rsidRPr="0006455F" w:rsidRDefault="00D25CD0" w:rsidP="00E75518">
            <w:pPr>
              <w:rPr>
                <w:ins w:id="967" w:author="Johana Montejo Rozo" w:date="2016-02-03T10:15:00Z"/>
                <w:rFonts w:ascii="Times New Roman" w:hAnsi="Times New Roman" w:cs="Times New Roman"/>
                <w:color w:val="000000"/>
                <w:sz w:val="18"/>
                <w:szCs w:val="18"/>
              </w:rPr>
            </w:pPr>
            <w:ins w:id="968" w:author="Johana Montejo Rozo" w:date="2016-02-03T10:15:00Z">
              <w:r w:rsidRPr="0006455F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Título</w:t>
              </w:r>
            </w:ins>
          </w:p>
        </w:tc>
        <w:tc>
          <w:tcPr>
            <w:tcW w:w="6515" w:type="dxa"/>
          </w:tcPr>
          <w:p w:rsidR="00D25CD0" w:rsidRPr="0006455F" w:rsidRDefault="00D25CD0" w:rsidP="00E75518">
            <w:pPr>
              <w:rPr>
                <w:ins w:id="969" w:author="Johana Montejo Rozo" w:date="2016-02-03T10:15:00Z"/>
                <w:rFonts w:ascii="Times New Roman" w:hAnsi="Times New Roman" w:cs="Times New Roman"/>
                <w:color w:val="000000"/>
              </w:rPr>
            </w:pPr>
            <w:ins w:id="970" w:author="Johana Montejo Rozo" w:date="2016-02-03T10:16:00Z">
              <w:r>
                <w:rPr>
                  <w:rFonts w:ascii="Times New Roman" w:hAnsi="Times New Roman" w:cs="Times New Roman"/>
                  <w:bCs/>
                  <w:color w:val="000000"/>
                </w:rPr>
                <w:t>Practica la razón de proporcionalidad</w:t>
              </w:r>
            </w:ins>
          </w:p>
        </w:tc>
      </w:tr>
      <w:tr w:rsidR="00D25CD0" w:rsidRPr="0006455F" w:rsidTr="00E75518">
        <w:trPr>
          <w:ins w:id="971" w:author="Johana Montejo Rozo" w:date="2016-02-03T10:15:00Z"/>
        </w:trPr>
        <w:tc>
          <w:tcPr>
            <w:tcW w:w="2518" w:type="dxa"/>
          </w:tcPr>
          <w:p w:rsidR="00D25CD0" w:rsidRPr="0006455F" w:rsidRDefault="00D25CD0" w:rsidP="00E75518">
            <w:pPr>
              <w:rPr>
                <w:ins w:id="972" w:author="Johana Montejo Rozo" w:date="2016-02-03T10:15:00Z"/>
                <w:rFonts w:ascii="Times New Roman" w:hAnsi="Times New Roman" w:cs="Times New Roman"/>
                <w:color w:val="000000"/>
                <w:sz w:val="18"/>
                <w:szCs w:val="18"/>
              </w:rPr>
            </w:pPr>
            <w:ins w:id="973" w:author="Johana Montejo Rozo" w:date="2016-02-03T10:15:00Z">
              <w:r w:rsidRPr="0006455F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Descripción</w:t>
              </w:r>
            </w:ins>
          </w:p>
        </w:tc>
        <w:tc>
          <w:tcPr>
            <w:tcW w:w="6515" w:type="dxa"/>
          </w:tcPr>
          <w:p w:rsidR="00D25CD0" w:rsidRPr="0006455F" w:rsidRDefault="00D25CD0" w:rsidP="00E75518">
            <w:pPr>
              <w:rPr>
                <w:ins w:id="974" w:author="Johana Montejo Rozo" w:date="2016-02-03T10:15:00Z"/>
                <w:rFonts w:ascii="Times New Roman" w:hAnsi="Times New Roman" w:cs="Times New Roman"/>
                <w:color w:val="000000"/>
              </w:rPr>
            </w:pPr>
            <w:ins w:id="975" w:author="Johana Montejo Rozo" w:date="2016-02-03T10:16:00Z">
              <w:r w:rsidRPr="00D25CD0">
                <w:rPr>
                  <w:rFonts w:ascii="Times New Roman" w:hAnsi="Times New Roman" w:cs="Times New Roman"/>
                  <w:color w:val="000000"/>
                </w:rPr>
                <w:t>Actividad para calcular valores de una proporción y la razón de proporcionalidad</w:t>
              </w:r>
            </w:ins>
          </w:p>
        </w:tc>
      </w:tr>
    </w:tbl>
    <w:p w:rsidR="007151EA" w:rsidRDefault="007151EA" w:rsidP="00951F1A">
      <w:pPr>
        <w:spacing w:after="0"/>
        <w:rPr>
          <w:ins w:id="976" w:author="Johana Montejo Rozo" w:date="2016-02-03T10:15:00Z"/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1"/>
        <w:tblW w:w="9033" w:type="dxa"/>
        <w:tblInd w:w="-113" w:type="dxa"/>
        <w:tblLook w:val="04A0" w:firstRow="1" w:lastRow="0" w:firstColumn="1" w:lastColumn="0" w:noHBand="0" w:noVBand="1"/>
      </w:tblPr>
      <w:tblGrid>
        <w:gridCol w:w="2518"/>
        <w:gridCol w:w="6515"/>
      </w:tblGrid>
      <w:tr w:rsidR="00D25CD0" w:rsidRPr="0006455F" w:rsidTr="00E75518">
        <w:trPr>
          <w:ins w:id="977" w:author="Johana Montejo Rozo" w:date="2016-02-03T10:16:00Z"/>
        </w:trPr>
        <w:tc>
          <w:tcPr>
            <w:tcW w:w="9033" w:type="dxa"/>
            <w:gridSpan w:val="2"/>
            <w:shd w:val="clear" w:color="auto" w:fill="000000" w:themeFill="text1"/>
          </w:tcPr>
          <w:p w:rsidR="00D25CD0" w:rsidRPr="0006455F" w:rsidRDefault="00D25CD0" w:rsidP="00E75518">
            <w:pPr>
              <w:jc w:val="center"/>
              <w:rPr>
                <w:ins w:id="978" w:author="Johana Montejo Rozo" w:date="2016-02-03T10:16:00Z"/>
                <w:rFonts w:ascii="Times New Roman" w:hAnsi="Times New Roman" w:cs="Times New Roman"/>
                <w:b/>
                <w:color w:val="FFFFFF" w:themeColor="background1"/>
              </w:rPr>
            </w:pPr>
            <w:ins w:id="979" w:author="Johana Montejo Rozo" w:date="2016-02-03T10:16:00Z">
              <w:r w:rsidRPr="0006455F">
                <w:rPr>
                  <w:rFonts w:ascii="Times New Roman" w:hAnsi="Times New Roman" w:cs="Times New Roman"/>
                  <w:b/>
                  <w:color w:val="FFFFFF" w:themeColor="background1"/>
                </w:rPr>
                <w:t>Practica (recurso de ejercitación)</w:t>
              </w:r>
            </w:ins>
          </w:p>
        </w:tc>
      </w:tr>
      <w:tr w:rsidR="00D25CD0" w:rsidRPr="0006455F" w:rsidTr="00E75518">
        <w:trPr>
          <w:ins w:id="980" w:author="Johana Montejo Rozo" w:date="2016-02-03T10:16:00Z"/>
        </w:trPr>
        <w:tc>
          <w:tcPr>
            <w:tcW w:w="2518" w:type="dxa"/>
          </w:tcPr>
          <w:p w:rsidR="00D25CD0" w:rsidRPr="0006455F" w:rsidRDefault="00D25CD0" w:rsidP="00E75518">
            <w:pPr>
              <w:rPr>
                <w:ins w:id="981" w:author="Johana Montejo Rozo" w:date="2016-02-03T10:16:00Z"/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ins w:id="982" w:author="Johana Montejo Rozo" w:date="2016-02-03T10:16:00Z">
              <w:r w:rsidRPr="0006455F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Código</w:t>
              </w:r>
            </w:ins>
          </w:p>
        </w:tc>
        <w:tc>
          <w:tcPr>
            <w:tcW w:w="6515" w:type="dxa"/>
          </w:tcPr>
          <w:p w:rsidR="00D25CD0" w:rsidRPr="0006455F" w:rsidRDefault="00D25CD0" w:rsidP="00E75518">
            <w:pPr>
              <w:rPr>
                <w:ins w:id="983" w:author="Johana Montejo Rozo" w:date="2016-02-03T10:16:00Z"/>
                <w:rFonts w:ascii="Times New Roman" w:hAnsi="Times New Roman" w:cs="Times New Roman"/>
                <w:b/>
                <w:color w:val="000000"/>
              </w:rPr>
            </w:pPr>
            <w:ins w:id="984" w:author="Johana Montejo Rozo" w:date="2016-02-03T10:16:00Z">
              <w:r w:rsidRPr="0006455F">
                <w:rPr>
                  <w:rFonts w:ascii="Times New Roman" w:hAnsi="Times New Roman" w:cs="Times New Roman"/>
                  <w:color w:val="000000"/>
                </w:rPr>
                <w:t>MA_07_07_</w:t>
              </w:r>
              <w:r>
                <w:rPr>
                  <w:rFonts w:ascii="Times New Roman" w:hAnsi="Times New Roman" w:cs="Times New Roman"/>
                  <w:color w:val="000000"/>
                </w:rPr>
                <w:t>CO_REC160</w:t>
              </w:r>
            </w:ins>
          </w:p>
        </w:tc>
      </w:tr>
      <w:tr w:rsidR="00D25CD0" w:rsidRPr="0006455F" w:rsidTr="00E75518">
        <w:trPr>
          <w:ins w:id="985" w:author="Johana Montejo Rozo" w:date="2016-02-03T10:16:00Z"/>
        </w:trPr>
        <w:tc>
          <w:tcPr>
            <w:tcW w:w="2518" w:type="dxa"/>
          </w:tcPr>
          <w:p w:rsidR="00D25CD0" w:rsidRPr="0006455F" w:rsidRDefault="00D25CD0" w:rsidP="00E75518">
            <w:pPr>
              <w:rPr>
                <w:ins w:id="986" w:author="Johana Montejo Rozo" w:date="2016-02-03T10:16:00Z"/>
                <w:rFonts w:ascii="Times New Roman" w:hAnsi="Times New Roman" w:cs="Times New Roman"/>
                <w:color w:val="000000"/>
                <w:sz w:val="18"/>
                <w:szCs w:val="18"/>
              </w:rPr>
            </w:pPr>
            <w:ins w:id="987" w:author="Johana Montejo Rozo" w:date="2016-02-03T10:16:00Z">
              <w:r w:rsidRPr="0006455F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Título</w:t>
              </w:r>
            </w:ins>
          </w:p>
        </w:tc>
        <w:tc>
          <w:tcPr>
            <w:tcW w:w="6515" w:type="dxa"/>
          </w:tcPr>
          <w:p w:rsidR="00D25CD0" w:rsidRPr="0006455F" w:rsidRDefault="00D25CD0" w:rsidP="00E75518">
            <w:pPr>
              <w:rPr>
                <w:ins w:id="988" w:author="Johana Montejo Rozo" w:date="2016-02-03T10:16:00Z"/>
                <w:rFonts w:ascii="Times New Roman" w:hAnsi="Times New Roman" w:cs="Times New Roman"/>
                <w:color w:val="000000"/>
              </w:rPr>
            </w:pPr>
            <w:ins w:id="989" w:author="Johana Montejo Rozo" w:date="2016-02-03T10:17:00Z">
              <w:r w:rsidRPr="00D25CD0">
                <w:rPr>
                  <w:rFonts w:ascii="Times New Roman" w:hAnsi="Times New Roman" w:cs="Times New Roman"/>
                  <w:bCs/>
                  <w:color w:val="000000"/>
                </w:rPr>
                <w:t>Completa las tablas de proporcionalidad</w:t>
              </w:r>
            </w:ins>
          </w:p>
        </w:tc>
      </w:tr>
      <w:tr w:rsidR="00D25CD0" w:rsidRPr="0006455F" w:rsidTr="00E75518">
        <w:trPr>
          <w:ins w:id="990" w:author="Johana Montejo Rozo" w:date="2016-02-03T10:16:00Z"/>
        </w:trPr>
        <w:tc>
          <w:tcPr>
            <w:tcW w:w="2518" w:type="dxa"/>
          </w:tcPr>
          <w:p w:rsidR="00D25CD0" w:rsidRPr="0006455F" w:rsidRDefault="00D25CD0" w:rsidP="00E75518">
            <w:pPr>
              <w:rPr>
                <w:ins w:id="991" w:author="Johana Montejo Rozo" w:date="2016-02-03T10:16:00Z"/>
                <w:rFonts w:ascii="Times New Roman" w:hAnsi="Times New Roman" w:cs="Times New Roman"/>
                <w:color w:val="000000"/>
                <w:sz w:val="18"/>
                <w:szCs w:val="18"/>
              </w:rPr>
            </w:pPr>
            <w:ins w:id="992" w:author="Johana Montejo Rozo" w:date="2016-02-03T10:16:00Z">
              <w:r w:rsidRPr="0006455F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Descripción</w:t>
              </w:r>
            </w:ins>
          </w:p>
        </w:tc>
        <w:tc>
          <w:tcPr>
            <w:tcW w:w="6515" w:type="dxa"/>
          </w:tcPr>
          <w:p w:rsidR="00D25CD0" w:rsidRPr="0006455F" w:rsidRDefault="00D25CD0" w:rsidP="00E75518">
            <w:pPr>
              <w:rPr>
                <w:ins w:id="993" w:author="Johana Montejo Rozo" w:date="2016-02-03T10:16:00Z"/>
                <w:rFonts w:ascii="Times New Roman" w:hAnsi="Times New Roman" w:cs="Times New Roman"/>
                <w:color w:val="000000"/>
              </w:rPr>
            </w:pPr>
            <w:ins w:id="994" w:author="Johana Montejo Rozo" w:date="2016-02-03T10:17:00Z">
              <w:r w:rsidRPr="00D25CD0">
                <w:rPr>
                  <w:rFonts w:ascii="Times New Roman" w:hAnsi="Times New Roman" w:cs="Times New Roman"/>
                  <w:color w:val="000000"/>
                </w:rPr>
                <w:t>Ejercicios para establecer proporciones entre los datos de una tabla</w:t>
              </w:r>
            </w:ins>
          </w:p>
        </w:tc>
      </w:tr>
    </w:tbl>
    <w:p w:rsidR="00D25CD0" w:rsidRDefault="00D25CD0" w:rsidP="00951F1A">
      <w:pPr>
        <w:spacing w:after="0"/>
        <w:rPr>
          <w:ins w:id="995" w:author="Johana Montejo Rozo" w:date="2016-02-03T10:15:00Z"/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2552"/>
        <w:gridCol w:w="6423"/>
      </w:tblGrid>
      <w:tr w:rsidR="00D25CD0" w:rsidRPr="005D1738" w:rsidTr="00E75518">
        <w:trPr>
          <w:ins w:id="996" w:author="Johana Montejo Rozo" w:date="2016-02-03T10:18:00Z"/>
        </w:trPr>
        <w:tc>
          <w:tcPr>
            <w:tcW w:w="8975" w:type="dxa"/>
            <w:gridSpan w:val="2"/>
            <w:shd w:val="clear" w:color="auto" w:fill="000000" w:themeFill="text1"/>
          </w:tcPr>
          <w:p w:rsidR="00D25CD0" w:rsidRPr="005D1738" w:rsidRDefault="00D25CD0" w:rsidP="00E75518">
            <w:pPr>
              <w:jc w:val="center"/>
              <w:rPr>
                <w:ins w:id="997" w:author="Johana Montejo Rozo" w:date="2016-02-03T10:18:00Z"/>
                <w:rFonts w:ascii="Times New Roman" w:hAnsi="Times New Roman" w:cs="Times New Roman"/>
                <w:b/>
                <w:color w:val="FFFFFF" w:themeColor="background1"/>
              </w:rPr>
            </w:pPr>
            <w:ins w:id="998" w:author="Johana Montejo Rozo" w:date="2016-02-03T10:18:00Z">
              <w:r w:rsidRPr="005D1738">
                <w:rPr>
                  <w:rFonts w:ascii="Times New Roman" w:hAnsi="Times New Roman" w:cs="Times New Roman"/>
                  <w:b/>
                  <w:color w:val="FFFFFF" w:themeColor="background1"/>
                </w:rPr>
                <w:t>Profundiza</w:t>
              </w:r>
              <w:r>
                <w:rPr>
                  <w:rFonts w:ascii="Times New Roman" w:hAnsi="Times New Roman" w:cs="Times New Roman"/>
                  <w:b/>
                  <w:color w:val="FFFFFF" w:themeColor="background1"/>
                </w:rPr>
                <w:t xml:space="preserve"> (recurso de exposición)</w:t>
              </w:r>
            </w:ins>
          </w:p>
        </w:tc>
      </w:tr>
      <w:tr w:rsidR="00D25CD0" w:rsidTr="00E75518">
        <w:trPr>
          <w:ins w:id="999" w:author="Johana Montejo Rozo" w:date="2016-02-03T10:18:00Z"/>
        </w:trPr>
        <w:tc>
          <w:tcPr>
            <w:tcW w:w="2552" w:type="dxa"/>
          </w:tcPr>
          <w:p w:rsidR="00D25CD0" w:rsidRPr="00053744" w:rsidRDefault="00D25CD0" w:rsidP="00E75518">
            <w:pPr>
              <w:rPr>
                <w:ins w:id="1000" w:author="Johana Montejo Rozo" w:date="2016-02-03T10:18:00Z"/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ins w:id="1001" w:author="Johana Montejo Rozo" w:date="2016-02-03T10:18:00Z">
              <w:r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Código</w:t>
              </w:r>
            </w:ins>
          </w:p>
        </w:tc>
        <w:tc>
          <w:tcPr>
            <w:tcW w:w="6423" w:type="dxa"/>
          </w:tcPr>
          <w:p w:rsidR="00D25CD0" w:rsidRPr="00053744" w:rsidRDefault="00D25CD0" w:rsidP="00E75518">
            <w:pPr>
              <w:rPr>
                <w:ins w:id="1002" w:author="Johana Montejo Rozo" w:date="2016-02-03T10:18:00Z"/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ins w:id="1003" w:author="Johana Montejo Rozo" w:date="2016-02-03T10:18:00Z">
              <w:r>
                <w:rPr>
                  <w:rFonts w:ascii="Times New Roman" w:hAnsi="Times New Roman" w:cs="Times New Roman"/>
                  <w:color w:val="000000"/>
                </w:rPr>
                <w:t xml:space="preserve">MA_07_07_CO_REC170 </w:t>
              </w:r>
            </w:ins>
          </w:p>
        </w:tc>
      </w:tr>
      <w:tr w:rsidR="00D25CD0" w:rsidTr="00E75518">
        <w:trPr>
          <w:ins w:id="1004" w:author="Johana Montejo Rozo" w:date="2016-02-03T10:18:00Z"/>
        </w:trPr>
        <w:tc>
          <w:tcPr>
            <w:tcW w:w="2552" w:type="dxa"/>
          </w:tcPr>
          <w:p w:rsidR="00D25CD0" w:rsidRDefault="00D25CD0" w:rsidP="00E75518">
            <w:pPr>
              <w:rPr>
                <w:ins w:id="1005" w:author="Johana Montejo Rozo" w:date="2016-02-03T10:18:00Z"/>
                <w:rFonts w:ascii="Times New Roman" w:hAnsi="Times New Roman" w:cs="Times New Roman"/>
                <w:color w:val="000000"/>
              </w:rPr>
            </w:pPr>
            <w:ins w:id="1006" w:author="Johana Montejo Rozo" w:date="2016-02-03T10:18:00Z">
              <w:r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Título</w:t>
              </w:r>
            </w:ins>
          </w:p>
        </w:tc>
        <w:tc>
          <w:tcPr>
            <w:tcW w:w="6423" w:type="dxa"/>
          </w:tcPr>
          <w:p w:rsidR="00D25CD0" w:rsidRDefault="00D25CD0" w:rsidP="00E75518">
            <w:pPr>
              <w:rPr>
                <w:ins w:id="1007" w:author="Johana Montejo Rozo" w:date="2016-02-03T10:18:00Z"/>
                <w:rFonts w:ascii="Times New Roman" w:hAnsi="Times New Roman" w:cs="Times New Roman"/>
                <w:color w:val="000000"/>
              </w:rPr>
            </w:pPr>
            <w:ins w:id="1008" w:author="Johana Montejo Rozo" w:date="2016-02-03T10:18:00Z">
              <w:r w:rsidRPr="00D25CD0">
                <w:rPr>
                  <w:rFonts w:ascii="Times New Roman" w:hAnsi="Times New Roman" w:cs="Times New Roman"/>
                  <w:color w:val="000000"/>
                </w:rPr>
                <w:t>Procedimientos para resolver problemas de proporcionalidad</w:t>
              </w:r>
            </w:ins>
          </w:p>
        </w:tc>
      </w:tr>
      <w:tr w:rsidR="00D25CD0" w:rsidTr="00E75518">
        <w:trPr>
          <w:ins w:id="1009" w:author="Johana Montejo Rozo" w:date="2016-02-03T10:18:00Z"/>
        </w:trPr>
        <w:tc>
          <w:tcPr>
            <w:tcW w:w="2552" w:type="dxa"/>
          </w:tcPr>
          <w:p w:rsidR="00D25CD0" w:rsidRDefault="00D25CD0" w:rsidP="00E75518">
            <w:pPr>
              <w:rPr>
                <w:ins w:id="1010" w:author="Johana Montejo Rozo" w:date="2016-02-03T10:18:00Z"/>
                <w:rFonts w:ascii="Times New Roman" w:hAnsi="Times New Roman" w:cs="Times New Roman"/>
                <w:color w:val="000000"/>
              </w:rPr>
            </w:pPr>
            <w:ins w:id="1011" w:author="Johana Montejo Rozo" w:date="2016-02-03T10:18:00Z">
              <w:r w:rsidRPr="00053744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Descripción</w:t>
              </w:r>
            </w:ins>
          </w:p>
        </w:tc>
        <w:tc>
          <w:tcPr>
            <w:tcW w:w="6423" w:type="dxa"/>
          </w:tcPr>
          <w:p w:rsidR="00D25CD0" w:rsidRDefault="00D25CD0">
            <w:pPr>
              <w:rPr>
                <w:ins w:id="1012" w:author="Johana Montejo Rozo" w:date="2016-02-03T10:18:00Z"/>
                <w:rFonts w:ascii="Times New Roman" w:hAnsi="Times New Roman" w:cs="Times New Roman"/>
                <w:color w:val="000000"/>
              </w:rPr>
            </w:pPr>
            <w:ins w:id="1013" w:author="Johana Montejo Rozo" w:date="2016-02-03T10:18:00Z">
              <w:r w:rsidRPr="00D25CD0">
                <w:rPr>
                  <w:rFonts w:ascii="Times New Roman" w:hAnsi="Times New Roman" w:cs="Times New Roman"/>
                  <w:color w:val="000000"/>
                </w:rPr>
                <w:t xml:space="preserve">Interactivo </w:t>
              </w:r>
              <w:r>
                <w:rPr>
                  <w:rFonts w:ascii="Times New Roman" w:hAnsi="Times New Roman" w:cs="Times New Roman"/>
                  <w:color w:val="000000"/>
                </w:rPr>
                <w:t>para presentar</w:t>
              </w:r>
              <w:r w:rsidRPr="00D25CD0">
                <w:rPr>
                  <w:rFonts w:ascii="Times New Roman" w:hAnsi="Times New Roman" w:cs="Times New Roman"/>
                  <w:color w:val="000000"/>
                </w:rPr>
                <w:t xml:space="preserve"> los métodos de resolución de problemas de proporcionalidad directa e inversa</w:t>
              </w:r>
            </w:ins>
          </w:p>
        </w:tc>
      </w:tr>
    </w:tbl>
    <w:p w:rsidR="00D25CD0" w:rsidRDefault="00D25CD0" w:rsidP="00951F1A">
      <w:pPr>
        <w:spacing w:after="0"/>
        <w:rPr>
          <w:ins w:id="1014" w:author="Johana Montejo Rozo" w:date="2016-02-03T10:17:00Z"/>
          <w:rFonts w:ascii="Times New Roman" w:hAnsi="Times New Roman" w:cs="Times New Roman"/>
          <w:color w:val="000000"/>
          <w:lang w:val="es-CO"/>
        </w:rPr>
      </w:pPr>
    </w:p>
    <w:p w:rsidR="00D25CD0" w:rsidDel="00D25CD0" w:rsidRDefault="00D25CD0" w:rsidP="00951F1A">
      <w:pPr>
        <w:spacing w:after="0"/>
        <w:rPr>
          <w:del w:id="1015" w:author="Johana Montejo Rozo" w:date="2016-02-03T10:19:00Z"/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9033" w:type="dxa"/>
        <w:tblInd w:w="-113" w:type="dxa"/>
        <w:tblLook w:val="04A0" w:firstRow="1" w:lastRow="0" w:firstColumn="1" w:lastColumn="0" w:noHBand="0" w:noVBand="1"/>
      </w:tblPr>
      <w:tblGrid>
        <w:gridCol w:w="2528"/>
        <w:gridCol w:w="6505"/>
      </w:tblGrid>
      <w:tr w:rsidR="00B41B14" w:rsidRPr="00E41FD7" w:rsidDel="00D25CD0" w:rsidTr="00D25CD0">
        <w:trPr>
          <w:del w:id="1016" w:author="Johana Montejo Rozo" w:date="2016-02-03T10:16:00Z"/>
        </w:trPr>
        <w:tc>
          <w:tcPr>
            <w:tcW w:w="8828" w:type="dxa"/>
            <w:gridSpan w:val="2"/>
            <w:shd w:val="clear" w:color="auto" w:fill="000000" w:themeFill="text1"/>
          </w:tcPr>
          <w:p w:rsidR="00B41B14" w:rsidRPr="00E41FD7" w:rsidDel="00D25CD0" w:rsidRDefault="00B41B14" w:rsidP="003278E3">
            <w:pPr>
              <w:jc w:val="center"/>
              <w:rPr>
                <w:del w:id="1017" w:author="Johana Montejo Rozo" w:date="2016-02-03T10:16:00Z"/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del w:id="1018" w:author="Johana Montejo Rozo" w:date="2016-02-03T10:16:00Z">
              <w:r w:rsidRPr="00E41FD7" w:rsidDel="00D25CD0">
                <w:rPr>
                  <w:rFonts w:ascii="Times New Roman" w:hAnsi="Times New Roman" w:cs="Times New Roman"/>
                  <w:b/>
                  <w:color w:val="FFFFFF" w:themeColor="background1"/>
                  <w:sz w:val="24"/>
                  <w:szCs w:val="24"/>
                </w:rPr>
                <w:delText>Practica: recurso aprovechado</w:delText>
              </w:r>
            </w:del>
          </w:p>
        </w:tc>
      </w:tr>
      <w:tr w:rsidR="00B41B14" w:rsidRPr="00E41FD7" w:rsidDel="00D25CD0" w:rsidTr="00D25CD0">
        <w:trPr>
          <w:del w:id="1019" w:author="Johana Montejo Rozo" w:date="2016-02-03T10:16:00Z"/>
        </w:trPr>
        <w:tc>
          <w:tcPr>
            <w:tcW w:w="2471" w:type="dxa"/>
          </w:tcPr>
          <w:p w:rsidR="00B41B14" w:rsidRPr="00E41FD7" w:rsidDel="00D25CD0" w:rsidRDefault="00B41B14" w:rsidP="003278E3">
            <w:pPr>
              <w:rPr>
                <w:del w:id="1020" w:author="Johana Montejo Rozo" w:date="2016-02-03T10:16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del w:id="1021" w:author="Johana Montejo Rozo" w:date="2016-02-03T10:16:00Z">
              <w:r w:rsidRPr="00E41FD7" w:rsidDel="00D25CD0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Código</w:delText>
              </w:r>
            </w:del>
          </w:p>
        </w:tc>
        <w:tc>
          <w:tcPr>
            <w:tcW w:w="6357" w:type="dxa"/>
          </w:tcPr>
          <w:p w:rsidR="00B41B14" w:rsidRPr="00E41FD7" w:rsidDel="00D25CD0" w:rsidRDefault="00B41B14" w:rsidP="003278E3">
            <w:pPr>
              <w:rPr>
                <w:del w:id="1022" w:author="Johana Montejo Rozo" w:date="2016-02-03T10:16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del w:id="1023" w:author="Johana Montejo Rozo" w:date="2016-02-03T10:16:00Z">
              <w:r w:rsidRPr="00E41FD7" w:rsidDel="00D25CD0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MA_07_07_REC</w:delText>
              </w:r>
              <w:r w:rsidDel="00D25CD0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150</w:delText>
              </w:r>
            </w:del>
          </w:p>
        </w:tc>
      </w:tr>
      <w:tr w:rsidR="00B41B14" w:rsidRPr="00E41FD7" w:rsidDel="00D25CD0" w:rsidTr="00D25CD0">
        <w:trPr>
          <w:del w:id="1024" w:author="Johana Montejo Rozo" w:date="2016-02-03T10:16:00Z"/>
        </w:trPr>
        <w:tc>
          <w:tcPr>
            <w:tcW w:w="2471" w:type="dxa"/>
          </w:tcPr>
          <w:p w:rsidR="00B41B14" w:rsidRPr="00E41FD7" w:rsidDel="00D25CD0" w:rsidRDefault="00B41B14" w:rsidP="00B41B14">
            <w:pPr>
              <w:rPr>
                <w:del w:id="1025" w:author="Johana Montejo Rozo" w:date="2016-02-03T10:16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1026" w:author="Johana Montejo Rozo" w:date="2016-02-03T10:16:00Z">
              <w:r w:rsidRPr="00E41FD7" w:rsidDel="00D25CD0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Ubicación en Aula Planeta</w:delText>
              </w:r>
            </w:del>
          </w:p>
        </w:tc>
        <w:tc>
          <w:tcPr>
            <w:tcW w:w="6357" w:type="dxa"/>
          </w:tcPr>
          <w:p w:rsidR="00B41B14" w:rsidRPr="00E41FD7" w:rsidDel="00D25CD0" w:rsidRDefault="007679EB" w:rsidP="00F34D22">
            <w:pPr>
              <w:rPr>
                <w:del w:id="1027" w:author="Johana Montejo Rozo" w:date="2016-02-03T10:16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1028" w:author="Johana Montejo Rozo" w:date="2016-02-03T10:16:00Z">
              <w:r w:rsidDel="00D25CD0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2</w:delText>
              </w:r>
              <w:r w:rsidR="00B41B14" w:rsidRPr="00E41FD7" w:rsidDel="00D25CD0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°ESO/Matemáticas/</w:delText>
              </w:r>
              <w:r w:rsidR="00B41B14" w:rsidDel="00D25CD0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La proporcionalidad</w:delText>
              </w:r>
              <w:r w:rsidR="00B41B14" w:rsidRPr="00E41FD7" w:rsidDel="00D25CD0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 xml:space="preserve"> </w:delText>
              </w:r>
              <w:r w:rsidR="00F34D22" w:rsidDel="00D25CD0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/1</w:delText>
              </w:r>
              <w:r w:rsidR="00B41B14" w:rsidRPr="00E41FD7" w:rsidDel="00D25CD0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 xml:space="preserve"> </w:delText>
              </w:r>
              <w:r w:rsidR="00F34D22" w:rsidDel="00D25CD0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Las razones y las proporciones</w:delText>
              </w:r>
              <w:r w:rsidR="00B41B14" w:rsidRPr="00E41FD7" w:rsidDel="00D25CD0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/</w:delText>
              </w:r>
              <w:r w:rsidR="00F34D22" w:rsidDel="00D25CD0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 xml:space="preserve">1.1 </w:delText>
              </w:r>
              <w:r w:rsidR="00B41B14" w:rsidDel="00D25CD0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 xml:space="preserve">La </w:delText>
              </w:r>
              <w:r w:rsidR="00F34D22" w:rsidDel="00D25CD0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razón de proporcionalidad</w:delText>
              </w:r>
              <w:r w:rsidR="00B41B14" w:rsidDel="00D25CD0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/</w:delText>
              </w:r>
              <w:r w:rsidR="00B41B14" w:rsidRPr="00E41FD7" w:rsidDel="00D25CD0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Pr</w:delText>
              </w:r>
              <w:r w:rsidR="00B41B14" w:rsidDel="00D25CD0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actica</w:delText>
              </w:r>
              <w:r w:rsidR="00B41B14" w:rsidRPr="00E41FD7" w:rsidDel="00D25CD0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 xml:space="preserve">: </w:delText>
              </w:r>
              <w:r w:rsidR="00B41B14" w:rsidDel="00D25CD0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Identifica la razón de proporcionalidad</w:delText>
              </w:r>
            </w:del>
          </w:p>
        </w:tc>
      </w:tr>
      <w:tr w:rsidR="00B41B14" w:rsidRPr="00E41FD7" w:rsidDel="00D25CD0" w:rsidTr="00D25CD0">
        <w:trPr>
          <w:del w:id="1029" w:author="Johana Montejo Rozo" w:date="2016-02-03T10:16:00Z"/>
        </w:trPr>
        <w:tc>
          <w:tcPr>
            <w:tcW w:w="2471" w:type="dxa"/>
          </w:tcPr>
          <w:p w:rsidR="00B41B14" w:rsidRPr="00E41FD7" w:rsidDel="00D25CD0" w:rsidRDefault="00B41B14" w:rsidP="00B41B14">
            <w:pPr>
              <w:rPr>
                <w:del w:id="1030" w:author="Johana Montejo Rozo" w:date="2016-02-03T10:16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1031" w:author="Johana Montejo Rozo" w:date="2016-02-03T10:16:00Z">
              <w:r w:rsidRPr="00E41FD7" w:rsidDel="00D25CD0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Cambio (descripción o capturas de pantallas)</w:delText>
              </w:r>
            </w:del>
          </w:p>
        </w:tc>
        <w:tc>
          <w:tcPr>
            <w:tcW w:w="6357" w:type="dxa"/>
          </w:tcPr>
          <w:p w:rsidR="00B41B14" w:rsidRPr="00E41FD7" w:rsidDel="00D25CD0" w:rsidRDefault="00B41B14" w:rsidP="00B41B14">
            <w:pPr>
              <w:rPr>
                <w:del w:id="1032" w:author="Johana Montejo Rozo" w:date="2016-02-03T10:16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1033" w:author="Johana Montejo Rozo" w:date="2016-02-03T10:16:00Z">
              <w:r w:rsidRPr="00B41B14" w:rsidDel="00D25CD0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Cambiar el orden de las fichas donde están las respuestas dado que no es aleatorio.</w:delText>
              </w:r>
            </w:del>
          </w:p>
        </w:tc>
      </w:tr>
      <w:tr w:rsidR="00B41B14" w:rsidRPr="00E41FD7" w:rsidDel="00D25CD0" w:rsidTr="00D25CD0">
        <w:trPr>
          <w:del w:id="1034" w:author="Johana Montejo Rozo" w:date="2016-02-03T10:16:00Z"/>
        </w:trPr>
        <w:tc>
          <w:tcPr>
            <w:tcW w:w="2471" w:type="dxa"/>
          </w:tcPr>
          <w:p w:rsidR="00B41B14" w:rsidRPr="00E41FD7" w:rsidDel="00D25CD0" w:rsidRDefault="00B41B14" w:rsidP="00B41B14">
            <w:pPr>
              <w:rPr>
                <w:del w:id="1035" w:author="Johana Montejo Rozo" w:date="2016-02-03T10:16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del w:id="1036" w:author="Johana Montejo Rozo" w:date="2016-02-03T10:16:00Z">
              <w:r w:rsidRPr="00E41FD7" w:rsidDel="00D25CD0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Título</w:delText>
              </w:r>
            </w:del>
          </w:p>
        </w:tc>
        <w:tc>
          <w:tcPr>
            <w:tcW w:w="6357" w:type="dxa"/>
          </w:tcPr>
          <w:p w:rsidR="00B41B14" w:rsidRPr="00E41FD7" w:rsidDel="00D25CD0" w:rsidRDefault="00B41B14" w:rsidP="00B41B14">
            <w:pPr>
              <w:rPr>
                <w:del w:id="1037" w:author="Johana Montejo Rozo" w:date="2016-02-03T10:16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1038" w:author="Johana Montejo Rozo" w:date="2016-02-03T10:16:00Z">
              <w:r w:rsidRPr="00B41B14" w:rsidDel="00D25CD0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Practica la razón de proporcionalidad</w:delText>
              </w:r>
            </w:del>
          </w:p>
        </w:tc>
      </w:tr>
      <w:tr w:rsidR="00B41B14" w:rsidRPr="00E41FD7" w:rsidDel="00D25CD0" w:rsidTr="00D25CD0">
        <w:trPr>
          <w:del w:id="1039" w:author="Johana Montejo Rozo" w:date="2016-02-03T10:16:00Z"/>
        </w:trPr>
        <w:tc>
          <w:tcPr>
            <w:tcW w:w="2471" w:type="dxa"/>
          </w:tcPr>
          <w:p w:rsidR="00B41B14" w:rsidRPr="00E41FD7" w:rsidDel="00D25CD0" w:rsidRDefault="00B41B14" w:rsidP="00B41B14">
            <w:pPr>
              <w:rPr>
                <w:del w:id="1040" w:author="Johana Montejo Rozo" w:date="2016-02-03T10:16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del w:id="1041" w:author="Johana Montejo Rozo" w:date="2016-02-03T10:16:00Z">
              <w:r w:rsidRPr="00E41FD7" w:rsidDel="00D25CD0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Descripción</w:delText>
              </w:r>
            </w:del>
          </w:p>
        </w:tc>
        <w:tc>
          <w:tcPr>
            <w:tcW w:w="6357" w:type="dxa"/>
          </w:tcPr>
          <w:p w:rsidR="00B41B14" w:rsidRPr="00E41FD7" w:rsidDel="00D25CD0" w:rsidRDefault="00B41B14" w:rsidP="00B41B14">
            <w:pPr>
              <w:rPr>
                <w:del w:id="1042" w:author="Johana Montejo Rozo" w:date="2016-02-03T10:16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1043" w:author="Johana Montejo Rozo" w:date="2016-02-03T10:16:00Z">
              <w:r w:rsidRPr="00B41B14" w:rsidDel="00D25CD0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Actividad para calcular valores de una proporción y la razón de proporcionalidad</w:delText>
              </w:r>
            </w:del>
          </w:p>
        </w:tc>
      </w:tr>
    </w:tbl>
    <w:tbl>
      <w:tblPr>
        <w:tblStyle w:val="Tablaconcuadrcula1"/>
        <w:tblW w:w="9033" w:type="dxa"/>
        <w:tblInd w:w="-113" w:type="dxa"/>
        <w:tblLook w:val="04A0" w:firstRow="1" w:lastRow="0" w:firstColumn="1" w:lastColumn="0" w:noHBand="0" w:noVBand="1"/>
      </w:tblPr>
      <w:tblGrid>
        <w:gridCol w:w="2518"/>
        <w:gridCol w:w="6515"/>
      </w:tblGrid>
      <w:tr w:rsidR="00D25CD0" w:rsidRPr="0006455F" w:rsidTr="00D25CD0">
        <w:trPr>
          <w:ins w:id="1044" w:author="Johana Montejo Rozo" w:date="2016-02-03T10:19:00Z"/>
        </w:trPr>
        <w:tc>
          <w:tcPr>
            <w:tcW w:w="9033" w:type="dxa"/>
            <w:gridSpan w:val="2"/>
            <w:shd w:val="clear" w:color="auto" w:fill="000000" w:themeFill="text1"/>
          </w:tcPr>
          <w:p w:rsidR="00D25CD0" w:rsidRPr="0006455F" w:rsidRDefault="00D25CD0" w:rsidP="00E75518">
            <w:pPr>
              <w:jc w:val="center"/>
              <w:rPr>
                <w:ins w:id="1045" w:author="Johana Montejo Rozo" w:date="2016-02-03T10:19:00Z"/>
                <w:rFonts w:ascii="Times New Roman" w:hAnsi="Times New Roman" w:cs="Times New Roman"/>
                <w:b/>
                <w:color w:val="FFFFFF" w:themeColor="background1"/>
              </w:rPr>
            </w:pPr>
            <w:ins w:id="1046" w:author="Johana Montejo Rozo" w:date="2016-02-03T10:19:00Z">
              <w:r w:rsidRPr="0006455F">
                <w:rPr>
                  <w:rFonts w:ascii="Times New Roman" w:hAnsi="Times New Roman" w:cs="Times New Roman"/>
                  <w:b/>
                  <w:color w:val="FFFFFF" w:themeColor="background1"/>
                </w:rPr>
                <w:t>Practica (recurso de ejercitación)</w:t>
              </w:r>
            </w:ins>
          </w:p>
        </w:tc>
      </w:tr>
      <w:tr w:rsidR="00D25CD0" w:rsidRPr="0006455F" w:rsidTr="00D25CD0">
        <w:trPr>
          <w:ins w:id="1047" w:author="Johana Montejo Rozo" w:date="2016-02-03T10:19:00Z"/>
        </w:trPr>
        <w:tc>
          <w:tcPr>
            <w:tcW w:w="2518" w:type="dxa"/>
          </w:tcPr>
          <w:p w:rsidR="00D25CD0" w:rsidRPr="0006455F" w:rsidRDefault="00D25CD0" w:rsidP="00E75518">
            <w:pPr>
              <w:rPr>
                <w:ins w:id="1048" w:author="Johana Montejo Rozo" w:date="2016-02-03T10:19:00Z"/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ins w:id="1049" w:author="Johana Montejo Rozo" w:date="2016-02-03T10:19:00Z">
              <w:r w:rsidRPr="0006455F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Código</w:t>
              </w:r>
            </w:ins>
          </w:p>
        </w:tc>
        <w:tc>
          <w:tcPr>
            <w:tcW w:w="6515" w:type="dxa"/>
          </w:tcPr>
          <w:p w:rsidR="00D25CD0" w:rsidRPr="0006455F" w:rsidRDefault="00D25CD0">
            <w:pPr>
              <w:rPr>
                <w:ins w:id="1050" w:author="Johana Montejo Rozo" w:date="2016-02-03T10:19:00Z"/>
                <w:rFonts w:ascii="Times New Roman" w:hAnsi="Times New Roman" w:cs="Times New Roman"/>
                <w:b/>
                <w:color w:val="000000"/>
              </w:rPr>
            </w:pPr>
            <w:ins w:id="1051" w:author="Johana Montejo Rozo" w:date="2016-02-03T10:19:00Z">
              <w:r w:rsidRPr="0006455F">
                <w:rPr>
                  <w:rFonts w:ascii="Times New Roman" w:hAnsi="Times New Roman" w:cs="Times New Roman"/>
                  <w:color w:val="000000"/>
                </w:rPr>
                <w:t>MA_07_07_</w:t>
              </w:r>
              <w:r>
                <w:rPr>
                  <w:rFonts w:ascii="Times New Roman" w:hAnsi="Times New Roman" w:cs="Times New Roman"/>
                  <w:color w:val="000000"/>
                </w:rPr>
                <w:t>CO_REC180</w:t>
              </w:r>
            </w:ins>
          </w:p>
        </w:tc>
      </w:tr>
      <w:tr w:rsidR="00D25CD0" w:rsidRPr="0006455F" w:rsidTr="00D25CD0">
        <w:trPr>
          <w:ins w:id="1052" w:author="Johana Montejo Rozo" w:date="2016-02-03T10:19:00Z"/>
        </w:trPr>
        <w:tc>
          <w:tcPr>
            <w:tcW w:w="2518" w:type="dxa"/>
          </w:tcPr>
          <w:p w:rsidR="00D25CD0" w:rsidRPr="0006455F" w:rsidRDefault="00D25CD0" w:rsidP="00E75518">
            <w:pPr>
              <w:rPr>
                <w:ins w:id="1053" w:author="Johana Montejo Rozo" w:date="2016-02-03T10:19:00Z"/>
                <w:rFonts w:ascii="Times New Roman" w:hAnsi="Times New Roman" w:cs="Times New Roman"/>
                <w:color w:val="000000"/>
                <w:sz w:val="18"/>
                <w:szCs w:val="18"/>
              </w:rPr>
            </w:pPr>
            <w:ins w:id="1054" w:author="Johana Montejo Rozo" w:date="2016-02-03T10:19:00Z">
              <w:r w:rsidRPr="0006455F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Título</w:t>
              </w:r>
            </w:ins>
          </w:p>
        </w:tc>
        <w:tc>
          <w:tcPr>
            <w:tcW w:w="6515" w:type="dxa"/>
          </w:tcPr>
          <w:p w:rsidR="00D25CD0" w:rsidRPr="0006455F" w:rsidRDefault="00D25CD0" w:rsidP="00E75518">
            <w:pPr>
              <w:rPr>
                <w:ins w:id="1055" w:author="Johana Montejo Rozo" w:date="2016-02-03T10:19:00Z"/>
                <w:rFonts w:ascii="Times New Roman" w:hAnsi="Times New Roman" w:cs="Times New Roman"/>
                <w:color w:val="000000"/>
              </w:rPr>
            </w:pPr>
            <w:ins w:id="1056" w:author="Johana Montejo Rozo" w:date="2016-02-03T10:19:00Z">
              <w:r w:rsidRPr="00D25CD0">
                <w:rPr>
                  <w:rFonts w:ascii="Times New Roman" w:hAnsi="Times New Roman" w:cs="Times New Roman"/>
                  <w:bCs/>
                  <w:color w:val="000000"/>
                </w:rPr>
                <w:t>Resuelve problemas de proporcionalidad directa</w:t>
              </w:r>
            </w:ins>
          </w:p>
        </w:tc>
      </w:tr>
      <w:tr w:rsidR="00D25CD0" w:rsidRPr="0006455F" w:rsidTr="00D25CD0">
        <w:trPr>
          <w:ins w:id="1057" w:author="Johana Montejo Rozo" w:date="2016-02-03T10:19:00Z"/>
        </w:trPr>
        <w:tc>
          <w:tcPr>
            <w:tcW w:w="2518" w:type="dxa"/>
          </w:tcPr>
          <w:p w:rsidR="00D25CD0" w:rsidRPr="0006455F" w:rsidRDefault="00D25CD0" w:rsidP="00E75518">
            <w:pPr>
              <w:rPr>
                <w:ins w:id="1058" w:author="Johana Montejo Rozo" w:date="2016-02-03T10:19:00Z"/>
                <w:rFonts w:ascii="Times New Roman" w:hAnsi="Times New Roman" w:cs="Times New Roman"/>
                <w:color w:val="000000"/>
                <w:sz w:val="18"/>
                <w:szCs w:val="18"/>
              </w:rPr>
            </w:pPr>
            <w:ins w:id="1059" w:author="Johana Montejo Rozo" w:date="2016-02-03T10:19:00Z">
              <w:r w:rsidRPr="0006455F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Descripción</w:t>
              </w:r>
            </w:ins>
          </w:p>
        </w:tc>
        <w:tc>
          <w:tcPr>
            <w:tcW w:w="6515" w:type="dxa"/>
          </w:tcPr>
          <w:p w:rsidR="00D25CD0" w:rsidRPr="0006455F" w:rsidRDefault="00D25CD0" w:rsidP="00E75518">
            <w:pPr>
              <w:rPr>
                <w:ins w:id="1060" w:author="Johana Montejo Rozo" w:date="2016-02-03T10:19:00Z"/>
                <w:rFonts w:ascii="Times New Roman" w:hAnsi="Times New Roman" w:cs="Times New Roman"/>
                <w:color w:val="000000"/>
              </w:rPr>
            </w:pPr>
            <w:ins w:id="1061" w:author="Johana Montejo Rozo" w:date="2016-02-03T10:19:00Z">
              <w:r w:rsidRPr="00D25CD0">
                <w:rPr>
                  <w:rFonts w:ascii="Times New Roman" w:hAnsi="Times New Roman" w:cs="Times New Roman"/>
                  <w:color w:val="000000"/>
                </w:rPr>
                <w:t>Actividad para solucionar problemas que involucran magnitudes directamente proporcionales</w:t>
              </w:r>
            </w:ins>
          </w:p>
        </w:tc>
      </w:tr>
    </w:tbl>
    <w:p w:rsidR="00B41B14" w:rsidRDefault="00B41B14" w:rsidP="00951F1A">
      <w:pPr>
        <w:spacing w:after="0"/>
        <w:rPr>
          <w:ins w:id="1062" w:author="Johana Montejo Rozo" w:date="2016-02-03T10:19:00Z"/>
          <w:rFonts w:ascii="Times New Roman" w:hAnsi="Times New Roman" w:cs="Times New Roman"/>
          <w:color w:val="000000"/>
          <w:lang w:val="es-CO"/>
        </w:rPr>
      </w:pPr>
    </w:p>
    <w:p w:rsidR="00D25CD0" w:rsidDel="00D25CD0" w:rsidRDefault="00D25CD0" w:rsidP="00951F1A">
      <w:pPr>
        <w:spacing w:after="0"/>
        <w:rPr>
          <w:del w:id="1063" w:author="Johana Montejo Rozo" w:date="2016-02-03T10:19:00Z"/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  <w:tblPrChange w:id="1064" w:author="Johana Montejo Rozo" w:date="2016-02-03T10:19:00Z">
          <w:tblPr>
            <w:tblStyle w:val="Tablaconcuadrcula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476"/>
        <w:gridCol w:w="6352"/>
        <w:tblGridChange w:id="1065">
          <w:tblGrid>
            <w:gridCol w:w="2476"/>
            <w:gridCol w:w="6352"/>
          </w:tblGrid>
        </w:tblGridChange>
      </w:tblGrid>
      <w:tr w:rsidR="00CA7AAD" w:rsidRPr="0017136E" w:rsidDel="00D25CD0" w:rsidTr="00D25CD0">
        <w:trPr>
          <w:del w:id="1066" w:author="Johana Montejo Rozo" w:date="2016-02-03T10:17:00Z"/>
        </w:trPr>
        <w:tc>
          <w:tcPr>
            <w:tcW w:w="8828" w:type="dxa"/>
            <w:gridSpan w:val="2"/>
            <w:shd w:val="clear" w:color="auto" w:fill="000000" w:themeFill="text1"/>
            <w:tcPrChange w:id="1067" w:author="Johana Montejo Rozo" w:date="2016-02-03T10:19:00Z">
              <w:tcPr>
                <w:tcW w:w="9033" w:type="dxa"/>
                <w:gridSpan w:val="2"/>
                <w:shd w:val="clear" w:color="auto" w:fill="000000" w:themeFill="text1"/>
              </w:tcPr>
            </w:tcPrChange>
          </w:tcPr>
          <w:p w:rsidR="00CA7AAD" w:rsidRPr="0017136E" w:rsidDel="00D25CD0" w:rsidRDefault="00CA7AAD" w:rsidP="003278E3">
            <w:pPr>
              <w:jc w:val="center"/>
              <w:rPr>
                <w:del w:id="1068" w:author="Johana Montejo Rozo" w:date="2016-02-03T10:17:00Z"/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del w:id="1069" w:author="Johana Montejo Rozo" w:date="2016-02-03T10:17:00Z">
              <w:r w:rsidRPr="0017136E" w:rsidDel="00D25CD0">
                <w:rPr>
                  <w:rFonts w:ascii="Times New Roman" w:hAnsi="Times New Roman" w:cs="Times New Roman"/>
                  <w:b/>
                  <w:color w:val="FFFFFF" w:themeColor="background1"/>
                  <w:sz w:val="24"/>
                  <w:szCs w:val="24"/>
                </w:rPr>
                <w:delText>Practica: recurso nuevo</w:delText>
              </w:r>
            </w:del>
          </w:p>
        </w:tc>
      </w:tr>
      <w:tr w:rsidR="00CA7AAD" w:rsidRPr="0017136E" w:rsidDel="00D25CD0" w:rsidTr="00D25CD0">
        <w:trPr>
          <w:del w:id="1070" w:author="Johana Montejo Rozo" w:date="2016-02-03T10:17:00Z"/>
        </w:trPr>
        <w:tc>
          <w:tcPr>
            <w:tcW w:w="2476" w:type="dxa"/>
            <w:tcPrChange w:id="1071" w:author="Johana Montejo Rozo" w:date="2016-02-03T10:19:00Z">
              <w:tcPr>
                <w:tcW w:w="2518" w:type="dxa"/>
              </w:tcPr>
            </w:tcPrChange>
          </w:tcPr>
          <w:p w:rsidR="00CA7AAD" w:rsidRPr="0017136E" w:rsidDel="00D25CD0" w:rsidRDefault="00CA7AAD" w:rsidP="003278E3">
            <w:pPr>
              <w:rPr>
                <w:del w:id="1072" w:author="Johana Montejo Rozo" w:date="2016-02-03T10:17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del w:id="1073" w:author="Johana Montejo Rozo" w:date="2016-02-03T10:17:00Z">
              <w:r w:rsidRPr="0017136E" w:rsidDel="00D25CD0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Código</w:delText>
              </w:r>
            </w:del>
          </w:p>
        </w:tc>
        <w:tc>
          <w:tcPr>
            <w:tcW w:w="6352" w:type="dxa"/>
            <w:tcPrChange w:id="1074" w:author="Johana Montejo Rozo" w:date="2016-02-03T10:19:00Z">
              <w:tcPr>
                <w:tcW w:w="6515" w:type="dxa"/>
              </w:tcPr>
            </w:tcPrChange>
          </w:tcPr>
          <w:p w:rsidR="00CA7AAD" w:rsidRPr="0017136E" w:rsidDel="00D25CD0" w:rsidRDefault="00CA7AAD" w:rsidP="003278E3">
            <w:pPr>
              <w:rPr>
                <w:del w:id="1075" w:author="Johana Montejo Rozo" w:date="2016-02-03T10:17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1076" w:author="Johana Montejo Rozo" w:date="2016-02-03T10:17:00Z">
              <w:r w:rsidRPr="0017136E" w:rsidDel="00D25CD0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MA_07_07_REC</w:delText>
              </w:r>
              <w:r w:rsidDel="00D25CD0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160</w:delText>
              </w:r>
            </w:del>
          </w:p>
        </w:tc>
      </w:tr>
      <w:tr w:rsidR="00CA7AAD" w:rsidRPr="0017136E" w:rsidDel="00D25CD0" w:rsidTr="00D25CD0">
        <w:trPr>
          <w:del w:id="1077" w:author="Johana Montejo Rozo" w:date="2016-02-03T10:17:00Z"/>
        </w:trPr>
        <w:tc>
          <w:tcPr>
            <w:tcW w:w="2476" w:type="dxa"/>
            <w:tcPrChange w:id="1078" w:author="Johana Montejo Rozo" w:date="2016-02-03T10:19:00Z">
              <w:tcPr>
                <w:tcW w:w="2518" w:type="dxa"/>
              </w:tcPr>
            </w:tcPrChange>
          </w:tcPr>
          <w:p w:rsidR="00CA7AAD" w:rsidRPr="0017136E" w:rsidDel="00D25CD0" w:rsidRDefault="00CA7AAD" w:rsidP="003278E3">
            <w:pPr>
              <w:rPr>
                <w:del w:id="1079" w:author="Johana Montejo Rozo" w:date="2016-02-03T10:17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1080" w:author="Johana Montejo Rozo" w:date="2016-02-03T10:17:00Z">
              <w:r w:rsidRPr="0017136E" w:rsidDel="00D25CD0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Título</w:delText>
              </w:r>
            </w:del>
          </w:p>
        </w:tc>
        <w:tc>
          <w:tcPr>
            <w:tcW w:w="6352" w:type="dxa"/>
            <w:tcPrChange w:id="1081" w:author="Johana Montejo Rozo" w:date="2016-02-03T10:19:00Z">
              <w:tcPr>
                <w:tcW w:w="6515" w:type="dxa"/>
              </w:tcPr>
            </w:tcPrChange>
          </w:tcPr>
          <w:p w:rsidR="00CA7AAD" w:rsidRPr="0017136E" w:rsidDel="00D25CD0" w:rsidRDefault="00CA7AAD" w:rsidP="003278E3">
            <w:pPr>
              <w:rPr>
                <w:del w:id="1082" w:author="Johana Montejo Rozo" w:date="2016-02-03T10:17:00Z"/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del w:id="1083" w:author="Johana Montejo Rozo" w:date="2016-02-03T10:17:00Z">
              <w:r w:rsidRPr="00CA7AAD" w:rsidDel="00D25CD0">
                <w:rPr>
                  <w:rFonts w:ascii="Times New Roman" w:hAnsi="Times New Roman" w:cs="Times New Roman"/>
                  <w:bCs/>
                  <w:color w:val="000000"/>
                  <w:sz w:val="24"/>
                  <w:szCs w:val="24"/>
                </w:rPr>
                <w:delText>Completa las tablas de proporcionalidad</w:delText>
              </w:r>
            </w:del>
          </w:p>
        </w:tc>
      </w:tr>
      <w:tr w:rsidR="00CA7AAD" w:rsidRPr="0017136E" w:rsidDel="00D25CD0" w:rsidTr="00D25CD0">
        <w:trPr>
          <w:del w:id="1084" w:author="Johana Montejo Rozo" w:date="2016-02-03T10:17:00Z"/>
        </w:trPr>
        <w:tc>
          <w:tcPr>
            <w:tcW w:w="2476" w:type="dxa"/>
            <w:tcPrChange w:id="1085" w:author="Johana Montejo Rozo" w:date="2016-02-03T10:19:00Z">
              <w:tcPr>
                <w:tcW w:w="2518" w:type="dxa"/>
              </w:tcPr>
            </w:tcPrChange>
          </w:tcPr>
          <w:p w:rsidR="00CA7AAD" w:rsidRPr="0017136E" w:rsidDel="00D25CD0" w:rsidRDefault="00CA7AAD" w:rsidP="003278E3">
            <w:pPr>
              <w:rPr>
                <w:del w:id="1086" w:author="Johana Montejo Rozo" w:date="2016-02-03T10:17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1087" w:author="Johana Montejo Rozo" w:date="2016-02-03T10:17:00Z">
              <w:r w:rsidRPr="0017136E" w:rsidDel="00D25CD0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Descripción</w:delText>
              </w:r>
            </w:del>
          </w:p>
        </w:tc>
        <w:tc>
          <w:tcPr>
            <w:tcW w:w="6352" w:type="dxa"/>
            <w:tcPrChange w:id="1088" w:author="Johana Montejo Rozo" w:date="2016-02-03T10:19:00Z">
              <w:tcPr>
                <w:tcW w:w="6515" w:type="dxa"/>
              </w:tcPr>
            </w:tcPrChange>
          </w:tcPr>
          <w:p w:rsidR="00CA7AAD" w:rsidRPr="0017136E" w:rsidDel="00D25CD0" w:rsidRDefault="00CA7AAD" w:rsidP="003278E3">
            <w:pPr>
              <w:rPr>
                <w:del w:id="1089" w:author="Johana Montejo Rozo" w:date="2016-02-03T10:17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1090" w:author="Johana Montejo Rozo" w:date="2016-02-03T10:17:00Z">
              <w:r w:rsidRPr="00CA7AAD" w:rsidDel="00D25CD0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Ejercicios para establecer proporciones entre los datos de una tabla</w:delText>
              </w:r>
            </w:del>
          </w:p>
        </w:tc>
      </w:tr>
    </w:tbl>
    <w:p w:rsidR="00CA7AAD" w:rsidRPr="00951F1A" w:rsidDel="00D25CD0" w:rsidRDefault="00CA7AAD" w:rsidP="00951F1A">
      <w:pPr>
        <w:spacing w:after="0"/>
        <w:rPr>
          <w:del w:id="1091" w:author="Johana Montejo Rozo" w:date="2016-02-03T10:19:00Z"/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470"/>
        <w:gridCol w:w="6358"/>
      </w:tblGrid>
      <w:tr w:rsidR="00CA7AAD" w:rsidRPr="00E41FD7" w:rsidDel="00D25CD0" w:rsidTr="003278E3">
        <w:trPr>
          <w:del w:id="1092" w:author="Johana Montejo Rozo" w:date="2016-02-03T10:18:00Z"/>
        </w:trPr>
        <w:tc>
          <w:tcPr>
            <w:tcW w:w="8828" w:type="dxa"/>
            <w:gridSpan w:val="2"/>
            <w:shd w:val="clear" w:color="auto" w:fill="000000" w:themeFill="text1"/>
          </w:tcPr>
          <w:p w:rsidR="00CA7AAD" w:rsidRPr="00E41FD7" w:rsidDel="00D25CD0" w:rsidRDefault="00CA7AAD" w:rsidP="003278E3">
            <w:pPr>
              <w:jc w:val="center"/>
              <w:rPr>
                <w:del w:id="1093" w:author="Johana Montejo Rozo" w:date="2016-02-03T10:18:00Z"/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del w:id="1094" w:author="Johana Montejo Rozo" w:date="2016-02-03T10:18:00Z">
              <w:r w:rsidRPr="00E41FD7" w:rsidDel="00D25CD0">
                <w:rPr>
                  <w:rFonts w:ascii="Times New Roman" w:hAnsi="Times New Roman" w:cs="Times New Roman"/>
                  <w:b/>
                  <w:color w:val="FFFFFF" w:themeColor="background1"/>
                  <w:sz w:val="24"/>
                  <w:szCs w:val="24"/>
                </w:rPr>
                <w:delText>Profundiza: recurso aprovechado</w:delText>
              </w:r>
            </w:del>
          </w:p>
        </w:tc>
      </w:tr>
      <w:tr w:rsidR="00CA7AAD" w:rsidRPr="00E41FD7" w:rsidDel="00D25CD0" w:rsidTr="003278E3">
        <w:trPr>
          <w:del w:id="1095" w:author="Johana Montejo Rozo" w:date="2016-02-03T10:18:00Z"/>
        </w:trPr>
        <w:tc>
          <w:tcPr>
            <w:tcW w:w="2470" w:type="dxa"/>
          </w:tcPr>
          <w:p w:rsidR="00CA7AAD" w:rsidRPr="00D26644" w:rsidDel="00D25CD0" w:rsidRDefault="00CA7AAD" w:rsidP="003278E3">
            <w:pPr>
              <w:rPr>
                <w:del w:id="1096" w:author="Johana Montejo Rozo" w:date="2016-02-03T10:18:00Z"/>
                <w:rFonts w:ascii="Times New Roman" w:hAnsi="Times New Roman" w:cs="Times New Roman"/>
                <w:b/>
                <w:color w:val="000000"/>
                <w:sz w:val="24"/>
                <w:szCs w:val="24"/>
                <w:rPrChange w:id="1097" w:author="Johana Montejo Rozo" w:date="2016-01-27T09:20:00Z">
                  <w:rPr>
                    <w:del w:id="1098" w:author="Johana Montejo Rozo" w:date="2016-02-03T10:18:00Z"/>
                    <w:rFonts w:ascii="Times New Roman" w:hAnsi="Times New Roman" w:cs="Times New Roman"/>
                    <w:b/>
                    <w:color w:val="000000"/>
                    <w:sz w:val="24"/>
                    <w:szCs w:val="24"/>
                    <w:highlight w:val="yellow"/>
                  </w:rPr>
                </w:rPrChange>
              </w:rPr>
            </w:pPr>
            <w:del w:id="1099" w:author="Johana Montejo Rozo" w:date="2016-02-03T10:18:00Z">
              <w:r w:rsidRPr="00D26644" w:rsidDel="00D25CD0">
                <w:rPr>
                  <w:rFonts w:ascii="Times New Roman" w:hAnsi="Times New Roman" w:cs="Times New Roman"/>
                  <w:b/>
                  <w:color w:val="000000"/>
                  <w:rPrChange w:id="1100" w:author="Johana Montejo Rozo" w:date="2016-01-27T09:20:00Z">
                    <w:rPr>
                      <w:rFonts w:ascii="Times New Roman" w:hAnsi="Times New Roman" w:cs="Times New Roman"/>
                      <w:b/>
                      <w:color w:val="000000"/>
                      <w:highlight w:val="yellow"/>
                    </w:rPr>
                  </w:rPrChange>
                </w:rPr>
                <w:delText>Código</w:delText>
              </w:r>
            </w:del>
          </w:p>
        </w:tc>
        <w:tc>
          <w:tcPr>
            <w:tcW w:w="6358" w:type="dxa"/>
          </w:tcPr>
          <w:p w:rsidR="00CA7AAD" w:rsidRPr="00E41FD7" w:rsidDel="00D25CD0" w:rsidRDefault="00CA7AAD" w:rsidP="003278E3">
            <w:pPr>
              <w:rPr>
                <w:del w:id="1101" w:author="Johana Montejo Rozo" w:date="2016-02-03T10:18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del w:id="1102" w:author="Johana Montejo Rozo" w:date="2016-02-03T10:18:00Z">
              <w:r w:rsidRPr="00D26644" w:rsidDel="00D25CD0">
                <w:rPr>
                  <w:rFonts w:ascii="Times New Roman" w:hAnsi="Times New Roman" w:cs="Times New Roman"/>
                  <w:color w:val="000000"/>
                  <w:rPrChange w:id="1103" w:author="Johana Montejo Rozo" w:date="2016-01-27T09:20:00Z">
                    <w:rPr>
                      <w:rFonts w:ascii="Times New Roman" w:hAnsi="Times New Roman" w:cs="Times New Roman"/>
                      <w:color w:val="000000"/>
                      <w:highlight w:val="yellow"/>
                    </w:rPr>
                  </w:rPrChange>
                </w:rPr>
                <w:delText>MA_07_07_REC170</w:delText>
              </w:r>
            </w:del>
          </w:p>
        </w:tc>
      </w:tr>
      <w:tr w:rsidR="00CA7AAD" w:rsidRPr="00E41FD7" w:rsidDel="00D25CD0" w:rsidTr="003278E3">
        <w:trPr>
          <w:del w:id="1104" w:author="Johana Montejo Rozo" w:date="2016-02-03T10:18:00Z"/>
        </w:trPr>
        <w:tc>
          <w:tcPr>
            <w:tcW w:w="2470" w:type="dxa"/>
          </w:tcPr>
          <w:p w:rsidR="00CA7AAD" w:rsidRPr="00E41FD7" w:rsidDel="00D25CD0" w:rsidRDefault="00CA7AAD" w:rsidP="003278E3">
            <w:pPr>
              <w:rPr>
                <w:del w:id="1105" w:author="Johana Montejo Rozo" w:date="2016-02-03T10:18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1106" w:author="Johana Montejo Rozo" w:date="2016-02-03T10:18:00Z">
              <w:r w:rsidRPr="00E41FD7" w:rsidDel="00D25CD0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Ubicación en Aula Planeta</w:delText>
              </w:r>
            </w:del>
          </w:p>
        </w:tc>
        <w:tc>
          <w:tcPr>
            <w:tcW w:w="6358" w:type="dxa"/>
          </w:tcPr>
          <w:p w:rsidR="00CA7AAD" w:rsidRPr="00E41FD7" w:rsidDel="00D25CD0" w:rsidRDefault="00CA7AAD" w:rsidP="00E31243">
            <w:pPr>
              <w:rPr>
                <w:del w:id="1107" w:author="Johana Montejo Rozo" w:date="2016-02-03T10:18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1108" w:author="Johana Montejo Rozo" w:date="2016-02-03T10:18:00Z">
              <w:r w:rsidDel="00D25CD0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1</w:delText>
              </w:r>
              <w:r w:rsidRPr="00E41FD7" w:rsidDel="00D25CD0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°ESO/Matemáticas/</w:delText>
              </w:r>
              <w:r w:rsidDel="00D25CD0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La proporcionalidad</w:delText>
              </w:r>
              <w:r w:rsidRPr="00E41FD7" w:rsidDel="00D25CD0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 xml:space="preserve"> </w:delText>
              </w:r>
              <w:r w:rsidDel="00D25CD0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/3</w:delText>
              </w:r>
              <w:r w:rsidRPr="00E41FD7" w:rsidDel="00D25CD0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 xml:space="preserve"> </w:delText>
              </w:r>
              <w:r w:rsidDel="00D25CD0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La relación de proporcionalidad entre magnitudes</w:delText>
              </w:r>
              <w:r w:rsidRPr="00E41FD7" w:rsidDel="00D25CD0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/</w:delText>
              </w:r>
              <w:r w:rsidDel="00D25CD0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 xml:space="preserve">3.2 La proporcionalidad inversa/3.2.1 La resolución de problemas de proporcionalidad inversa/ </w:delText>
              </w:r>
              <w:r w:rsidRPr="00E41FD7" w:rsidDel="00D25CD0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 xml:space="preserve">Profundiza: </w:delText>
              </w:r>
              <w:r w:rsidR="00E31243" w:rsidDel="00D25CD0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Los procedimientos de resolución de proporcionalidad</w:delText>
              </w:r>
            </w:del>
          </w:p>
        </w:tc>
      </w:tr>
      <w:tr w:rsidR="00CA7AAD" w:rsidRPr="00E41FD7" w:rsidDel="00D25CD0" w:rsidTr="003278E3">
        <w:trPr>
          <w:del w:id="1109" w:author="Johana Montejo Rozo" w:date="2016-02-03T10:18:00Z"/>
        </w:trPr>
        <w:tc>
          <w:tcPr>
            <w:tcW w:w="2470" w:type="dxa"/>
          </w:tcPr>
          <w:p w:rsidR="00CA7AAD" w:rsidRPr="00E41FD7" w:rsidDel="00D25CD0" w:rsidRDefault="00CA7AAD" w:rsidP="003278E3">
            <w:pPr>
              <w:rPr>
                <w:del w:id="1110" w:author="Johana Montejo Rozo" w:date="2016-02-03T10:18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1111" w:author="Johana Montejo Rozo" w:date="2016-02-03T10:18:00Z">
              <w:r w:rsidRPr="00E41FD7" w:rsidDel="00D25CD0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Cambio (descripción o capturas de pantallas)</w:delText>
              </w:r>
            </w:del>
          </w:p>
        </w:tc>
        <w:tc>
          <w:tcPr>
            <w:tcW w:w="6358" w:type="dxa"/>
          </w:tcPr>
          <w:p w:rsidR="00CA7AAD" w:rsidRPr="00E41FD7" w:rsidDel="00D25CD0" w:rsidRDefault="00CA7AAD" w:rsidP="003278E3">
            <w:pPr>
              <w:shd w:val="clear" w:color="auto" w:fill="FFFFFF"/>
              <w:rPr>
                <w:del w:id="1112" w:author="Johana Montejo Rozo" w:date="2016-02-03T10:18:00Z"/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s-CO" w:eastAsia="es-CO"/>
              </w:rPr>
            </w:pPr>
            <w:del w:id="1113" w:author="Johana Montejo Rozo" w:date="2016-02-03T10:18:00Z">
              <w:r w:rsidDel="00D25CD0">
                <w:rPr>
                  <w:rFonts w:ascii="Times New Roman" w:eastAsia="Times New Roman" w:hAnsi="Times New Roman" w:cs="Times New Roman"/>
                  <w:color w:val="333333"/>
                  <w:sz w:val="24"/>
                  <w:szCs w:val="24"/>
                  <w:lang w:val="es-CO" w:eastAsia="es-CO"/>
                </w:rPr>
                <w:delText>Sin cambios.</w:delText>
              </w:r>
            </w:del>
          </w:p>
        </w:tc>
      </w:tr>
      <w:tr w:rsidR="00CA7AAD" w:rsidRPr="00E41FD7" w:rsidDel="00D25CD0" w:rsidTr="003278E3">
        <w:trPr>
          <w:del w:id="1114" w:author="Johana Montejo Rozo" w:date="2016-02-03T10:18:00Z"/>
        </w:trPr>
        <w:tc>
          <w:tcPr>
            <w:tcW w:w="2470" w:type="dxa"/>
          </w:tcPr>
          <w:p w:rsidR="00CA7AAD" w:rsidRPr="00E41FD7" w:rsidDel="00D25CD0" w:rsidRDefault="00CA7AAD" w:rsidP="003278E3">
            <w:pPr>
              <w:rPr>
                <w:del w:id="1115" w:author="Johana Montejo Rozo" w:date="2016-02-03T10:18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del w:id="1116" w:author="Johana Montejo Rozo" w:date="2016-02-03T10:18:00Z">
              <w:r w:rsidRPr="00E41FD7" w:rsidDel="00D25CD0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Título</w:delText>
              </w:r>
            </w:del>
          </w:p>
        </w:tc>
        <w:tc>
          <w:tcPr>
            <w:tcW w:w="6358" w:type="dxa"/>
          </w:tcPr>
          <w:p w:rsidR="00CA7AAD" w:rsidRPr="00E41FD7" w:rsidDel="00D25CD0" w:rsidRDefault="00CA7AAD" w:rsidP="003278E3">
            <w:pPr>
              <w:rPr>
                <w:del w:id="1117" w:author="Johana Montejo Rozo" w:date="2016-02-03T10:18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1118" w:author="Johana Montejo Rozo" w:date="2016-02-03T10:18:00Z">
              <w:r w:rsidRPr="00CA7AAD" w:rsidDel="00D25CD0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Procedimientos para resolver problemas de proporcionalidad</w:delText>
              </w:r>
            </w:del>
          </w:p>
        </w:tc>
      </w:tr>
      <w:tr w:rsidR="00CA7AAD" w:rsidRPr="00E41FD7" w:rsidDel="00D25CD0" w:rsidTr="003278E3">
        <w:trPr>
          <w:del w:id="1119" w:author="Johana Montejo Rozo" w:date="2016-02-03T10:18:00Z"/>
        </w:trPr>
        <w:tc>
          <w:tcPr>
            <w:tcW w:w="2470" w:type="dxa"/>
          </w:tcPr>
          <w:p w:rsidR="00CA7AAD" w:rsidRPr="00E41FD7" w:rsidDel="00D25CD0" w:rsidRDefault="00CA7AAD" w:rsidP="003278E3">
            <w:pPr>
              <w:rPr>
                <w:del w:id="1120" w:author="Johana Montejo Rozo" w:date="2016-02-03T10:18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del w:id="1121" w:author="Johana Montejo Rozo" w:date="2016-02-03T10:18:00Z">
              <w:r w:rsidRPr="00E41FD7" w:rsidDel="00D25CD0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Descripción</w:delText>
              </w:r>
            </w:del>
          </w:p>
        </w:tc>
        <w:tc>
          <w:tcPr>
            <w:tcW w:w="6358" w:type="dxa"/>
          </w:tcPr>
          <w:p w:rsidR="00CA7AAD" w:rsidRPr="00E41FD7" w:rsidDel="00D25CD0" w:rsidRDefault="00CA7AAD" w:rsidP="003278E3">
            <w:pPr>
              <w:rPr>
                <w:del w:id="1122" w:author="Johana Montejo Rozo" w:date="2016-02-03T10:18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1123" w:author="Johana Montejo Rozo" w:date="2016-02-03T10:18:00Z">
              <w:r w:rsidRPr="00CA7AAD" w:rsidDel="00D25CD0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Interactivo que presenta los métodos de resolución de problemas de pro</w:delText>
              </w:r>
              <w:r w:rsidR="000D1835" w:rsidDel="00D25CD0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porcionalidad directa e inversa</w:delText>
              </w:r>
            </w:del>
          </w:p>
        </w:tc>
      </w:tr>
    </w:tbl>
    <w:p w:rsidR="00D20E6D" w:rsidDel="00D25CD0" w:rsidRDefault="00D20E6D" w:rsidP="00875D97">
      <w:pPr>
        <w:spacing w:after="0"/>
        <w:rPr>
          <w:del w:id="1124" w:author="Johana Montejo Rozo" w:date="2016-02-03T10:19:00Z"/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1"/>
        <w:gridCol w:w="6357"/>
      </w:tblGrid>
      <w:tr w:rsidR="0083144B" w:rsidRPr="00E41FD7" w:rsidDel="00D25CD0" w:rsidTr="003278E3">
        <w:trPr>
          <w:del w:id="1125" w:author="Johana Montejo Rozo" w:date="2016-02-03T10:19:00Z"/>
        </w:trPr>
        <w:tc>
          <w:tcPr>
            <w:tcW w:w="8828" w:type="dxa"/>
            <w:gridSpan w:val="2"/>
            <w:shd w:val="clear" w:color="auto" w:fill="000000" w:themeFill="text1"/>
          </w:tcPr>
          <w:p w:rsidR="0083144B" w:rsidRPr="00E41FD7" w:rsidDel="00D25CD0" w:rsidRDefault="0083144B" w:rsidP="003278E3">
            <w:pPr>
              <w:jc w:val="center"/>
              <w:rPr>
                <w:del w:id="1126" w:author="Johana Montejo Rozo" w:date="2016-02-03T10:19:00Z"/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del w:id="1127" w:author="Johana Montejo Rozo" w:date="2016-02-03T10:19:00Z">
              <w:r w:rsidRPr="00E41FD7" w:rsidDel="00D25CD0">
                <w:rPr>
                  <w:rFonts w:ascii="Times New Roman" w:hAnsi="Times New Roman" w:cs="Times New Roman"/>
                  <w:b/>
                  <w:color w:val="FFFFFF" w:themeColor="background1"/>
                  <w:sz w:val="24"/>
                  <w:szCs w:val="24"/>
                </w:rPr>
                <w:delText>Practica: recurso aprovechado</w:delText>
              </w:r>
            </w:del>
          </w:p>
        </w:tc>
      </w:tr>
      <w:tr w:rsidR="0083144B" w:rsidRPr="00E41FD7" w:rsidDel="00D25CD0" w:rsidTr="003278E3">
        <w:trPr>
          <w:del w:id="1128" w:author="Johana Montejo Rozo" w:date="2016-02-03T10:19:00Z"/>
        </w:trPr>
        <w:tc>
          <w:tcPr>
            <w:tcW w:w="2471" w:type="dxa"/>
          </w:tcPr>
          <w:p w:rsidR="0083144B" w:rsidRPr="00E41FD7" w:rsidDel="00D25CD0" w:rsidRDefault="0083144B" w:rsidP="003278E3">
            <w:pPr>
              <w:rPr>
                <w:del w:id="1129" w:author="Johana Montejo Rozo" w:date="2016-02-03T10:19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del w:id="1130" w:author="Johana Montejo Rozo" w:date="2016-02-03T10:19:00Z">
              <w:r w:rsidRPr="00E41FD7" w:rsidDel="00D25CD0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Código</w:delText>
              </w:r>
            </w:del>
          </w:p>
        </w:tc>
        <w:tc>
          <w:tcPr>
            <w:tcW w:w="6357" w:type="dxa"/>
          </w:tcPr>
          <w:p w:rsidR="0083144B" w:rsidRPr="00E41FD7" w:rsidDel="00D25CD0" w:rsidRDefault="0083144B" w:rsidP="003278E3">
            <w:pPr>
              <w:rPr>
                <w:del w:id="1131" w:author="Johana Montejo Rozo" w:date="2016-02-03T10:19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del w:id="1132" w:author="Johana Montejo Rozo" w:date="2016-02-03T10:19:00Z">
              <w:r w:rsidRPr="00E41FD7" w:rsidDel="00D25CD0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MA_07_07_REC</w:delText>
              </w:r>
              <w:r w:rsidDel="00D25CD0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180</w:delText>
              </w:r>
            </w:del>
          </w:p>
        </w:tc>
      </w:tr>
      <w:tr w:rsidR="0083144B" w:rsidRPr="00E41FD7" w:rsidDel="00D25CD0" w:rsidTr="003278E3">
        <w:trPr>
          <w:del w:id="1133" w:author="Johana Montejo Rozo" w:date="2016-02-03T10:19:00Z"/>
        </w:trPr>
        <w:tc>
          <w:tcPr>
            <w:tcW w:w="2471" w:type="dxa"/>
          </w:tcPr>
          <w:p w:rsidR="0083144B" w:rsidRPr="00E41FD7" w:rsidDel="00D25CD0" w:rsidRDefault="0083144B" w:rsidP="003278E3">
            <w:pPr>
              <w:rPr>
                <w:del w:id="1134" w:author="Johana Montejo Rozo" w:date="2016-02-03T10:19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1135" w:author="Johana Montejo Rozo" w:date="2016-02-03T10:19:00Z">
              <w:r w:rsidRPr="00E41FD7" w:rsidDel="00D25CD0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Ubicación en Aula Planeta</w:delText>
              </w:r>
            </w:del>
          </w:p>
        </w:tc>
        <w:tc>
          <w:tcPr>
            <w:tcW w:w="6357" w:type="dxa"/>
          </w:tcPr>
          <w:p w:rsidR="0083144B" w:rsidRPr="00E41FD7" w:rsidDel="00D25CD0" w:rsidRDefault="0083144B" w:rsidP="0083144B">
            <w:pPr>
              <w:rPr>
                <w:del w:id="1136" w:author="Johana Montejo Rozo" w:date="2016-02-03T10:19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1137" w:author="Johana Montejo Rozo" w:date="2016-02-03T10:19:00Z">
              <w:r w:rsidDel="00D25CD0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1</w:delText>
              </w:r>
              <w:r w:rsidRPr="00E41FD7" w:rsidDel="00D25CD0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°ESO/Matemáticas/</w:delText>
              </w:r>
              <w:r w:rsidDel="00D25CD0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La proporcionalidad</w:delText>
              </w:r>
              <w:r w:rsidRPr="00E41FD7" w:rsidDel="00D25CD0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 xml:space="preserve"> </w:delText>
              </w:r>
              <w:r w:rsidDel="00D25CD0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/3</w:delText>
              </w:r>
              <w:r w:rsidRPr="00E41FD7" w:rsidDel="00D25CD0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 xml:space="preserve"> </w:delText>
              </w:r>
              <w:r w:rsidDel="00D25CD0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La relación de proporcionalidad entre magnitudes</w:delText>
              </w:r>
              <w:r w:rsidRPr="00E41FD7" w:rsidDel="00D25CD0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/</w:delText>
              </w:r>
              <w:r w:rsidDel="00D25CD0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3.1 La proporcionalidad directa/3.1.1 La resolución de problemas de proporcionalidad directa/</w:delText>
              </w:r>
              <w:r w:rsidRPr="00E41FD7" w:rsidDel="00D25CD0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Pr</w:delText>
              </w:r>
              <w:r w:rsidDel="00D25CD0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actica</w:delText>
              </w:r>
              <w:r w:rsidRPr="00E41FD7" w:rsidDel="00D25CD0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 xml:space="preserve">: </w:delText>
              </w:r>
              <w:r w:rsidRPr="0083144B" w:rsidDel="00D25CD0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Resuelve problemas de proporcionalidad directa entre magnitudes</w:delText>
              </w:r>
            </w:del>
          </w:p>
        </w:tc>
      </w:tr>
      <w:tr w:rsidR="0083144B" w:rsidRPr="00E41FD7" w:rsidDel="00D25CD0" w:rsidTr="003278E3">
        <w:trPr>
          <w:del w:id="1138" w:author="Johana Montejo Rozo" w:date="2016-02-03T10:19:00Z"/>
        </w:trPr>
        <w:tc>
          <w:tcPr>
            <w:tcW w:w="2471" w:type="dxa"/>
          </w:tcPr>
          <w:p w:rsidR="0083144B" w:rsidRPr="00E41FD7" w:rsidDel="00D25CD0" w:rsidRDefault="0083144B" w:rsidP="003278E3">
            <w:pPr>
              <w:rPr>
                <w:del w:id="1139" w:author="Johana Montejo Rozo" w:date="2016-02-03T10:19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1140" w:author="Johana Montejo Rozo" w:date="2016-02-03T10:19:00Z">
              <w:r w:rsidRPr="00E41FD7" w:rsidDel="00D25CD0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Cambio (descripción o capturas de pantallas)</w:delText>
              </w:r>
            </w:del>
          </w:p>
        </w:tc>
        <w:tc>
          <w:tcPr>
            <w:tcW w:w="6357" w:type="dxa"/>
          </w:tcPr>
          <w:p w:rsidR="0083144B" w:rsidRPr="00E41FD7" w:rsidDel="00D25CD0" w:rsidRDefault="00691723" w:rsidP="003278E3">
            <w:pPr>
              <w:rPr>
                <w:del w:id="1141" w:author="Johana Montejo Rozo" w:date="2016-02-03T10:19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1142" w:author="Johana Montejo Rozo" w:date="2016-02-03T10:19:00Z">
              <w:r w:rsidRPr="00691723" w:rsidDel="00D25CD0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Cambiar los contextos que involucran dinero a moneda lo</w:delText>
              </w:r>
              <w:r w:rsidDel="00D25CD0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cal. Proponer contextos con triá</w:delText>
              </w:r>
              <w:r w:rsidRPr="00691723" w:rsidDel="00D25CD0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ngulos semejantes</w:delText>
              </w:r>
            </w:del>
          </w:p>
        </w:tc>
      </w:tr>
      <w:tr w:rsidR="0083144B" w:rsidRPr="00E41FD7" w:rsidDel="00D25CD0" w:rsidTr="003278E3">
        <w:trPr>
          <w:del w:id="1143" w:author="Johana Montejo Rozo" w:date="2016-02-03T10:19:00Z"/>
        </w:trPr>
        <w:tc>
          <w:tcPr>
            <w:tcW w:w="2471" w:type="dxa"/>
          </w:tcPr>
          <w:p w:rsidR="0083144B" w:rsidRPr="00E41FD7" w:rsidDel="00D25CD0" w:rsidRDefault="0083144B" w:rsidP="003278E3">
            <w:pPr>
              <w:rPr>
                <w:del w:id="1144" w:author="Johana Montejo Rozo" w:date="2016-02-03T10:19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del w:id="1145" w:author="Johana Montejo Rozo" w:date="2016-02-03T10:19:00Z">
              <w:r w:rsidRPr="00E41FD7" w:rsidDel="00D25CD0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Título</w:delText>
              </w:r>
            </w:del>
          </w:p>
        </w:tc>
        <w:tc>
          <w:tcPr>
            <w:tcW w:w="6357" w:type="dxa"/>
          </w:tcPr>
          <w:p w:rsidR="0083144B" w:rsidRPr="00E41FD7" w:rsidDel="00D25CD0" w:rsidRDefault="009B7C17" w:rsidP="003278E3">
            <w:pPr>
              <w:rPr>
                <w:del w:id="1146" w:author="Johana Montejo Rozo" w:date="2016-02-03T10:19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1147" w:author="Johana Montejo Rozo" w:date="2016-02-03T10:19:00Z">
              <w:r w:rsidRPr="009B7C17" w:rsidDel="00D25CD0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Resuelve problemas de proporcionalidad directa</w:delText>
              </w:r>
            </w:del>
          </w:p>
        </w:tc>
      </w:tr>
      <w:tr w:rsidR="0083144B" w:rsidRPr="00E41FD7" w:rsidDel="00D25CD0" w:rsidTr="003278E3">
        <w:trPr>
          <w:del w:id="1148" w:author="Johana Montejo Rozo" w:date="2016-02-03T10:19:00Z"/>
        </w:trPr>
        <w:tc>
          <w:tcPr>
            <w:tcW w:w="2471" w:type="dxa"/>
          </w:tcPr>
          <w:p w:rsidR="0083144B" w:rsidRPr="00E41FD7" w:rsidDel="00D25CD0" w:rsidRDefault="0083144B" w:rsidP="003278E3">
            <w:pPr>
              <w:rPr>
                <w:del w:id="1149" w:author="Johana Montejo Rozo" w:date="2016-02-03T10:19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del w:id="1150" w:author="Johana Montejo Rozo" w:date="2016-02-03T10:19:00Z">
              <w:r w:rsidRPr="00E41FD7" w:rsidDel="00D25CD0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Descripción</w:delText>
              </w:r>
            </w:del>
          </w:p>
        </w:tc>
        <w:tc>
          <w:tcPr>
            <w:tcW w:w="6357" w:type="dxa"/>
          </w:tcPr>
          <w:p w:rsidR="0083144B" w:rsidRPr="00E41FD7" w:rsidDel="00D25CD0" w:rsidRDefault="009B7C17" w:rsidP="003278E3">
            <w:pPr>
              <w:rPr>
                <w:del w:id="1151" w:author="Johana Montejo Rozo" w:date="2016-02-03T10:19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1152" w:author="Johana Montejo Rozo" w:date="2016-02-03T10:19:00Z">
              <w:r w:rsidRPr="009B7C17" w:rsidDel="00D25CD0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Actividad para solucionar problemas que involucran magnitudes directamente proporcionales</w:delText>
              </w:r>
            </w:del>
          </w:p>
        </w:tc>
      </w:tr>
    </w:tbl>
    <w:p w:rsidR="00CA7AAD" w:rsidDel="00D25CD0" w:rsidRDefault="00CA7AAD" w:rsidP="00875D97">
      <w:pPr>
        <w:spacing w:after="0"/>
        <w:rPr>
          <w:del w:id="1153" w:author="Johana Montejo Rozo" w:date="2016-02-03T10:19:00Z"/>
          <w:rFonts w:ascii="Times" w:hAnsi="Times"/>
          <w:highlight w:val="yellow"/>
        </w:rPr>
      </w:pPr>
    </w:p>
    <w:p w:rsidR="00CA7AAD" w:rsidRDefault="00CA7AAD" w:rsidP="00875D97">
      <w:pPr>
        <w:spacing w:after="0"/>
        <w:rPr>
          <w:rFonts w:ascii="Times" w:hAnsi="Times"/>
          <w:highlight w:val="yellow"/>
        </w:rPr>
      </w:pPr>
    </w:p>
    <w:p w:rsidR="00875D97" w:rsidRDefault="00875D97" w:rsidP="00875D97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3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2</w:t>
      </w:r>
      <w:r w:rsidRPr="004E5E51">
        <w:rPr>
          <w:rFonts w:ascii="Times" w:hAnsi="Times"/>
          <w:b/>
        </w:rPr>
        <w:t>.</w:t>
      </w:r>
      <w:r>
        <w:rPr>
          <w:rFonts w:ascii="Times" w:hAnsi="Times"/>
          <w:b/>
        </w:rPr>
        <w:t>2.1</w:t>
      </w:r>
      <w:r w:rsidRPr="004E5E51">
        <w:rPr>
          <w:rFonts w:ascii="Times" w:hAnsi="Times"/>
          <w:b/>
        </w:rPr>
        <w:t xml:space="preserve"> </w:t>
      </w:r>
      <w:r w:rsidR="007A09BE">
        <w:rPr>
          <w:rFonts w:ascii="Times" w:hAnsi="Times"/>
          <w:b/>
        </w:rPr>
        <w:t>La p</w:t>
      </w:r>
      <w:r>
        <w:rPr>
          <w:rFonts w:ascii="Times" w:hAnsi="Times"/>
          <w:b/>
        </w:rPr>
        <w:t>ropiedad de las magnitudes directamente proporcionales</w:t>
      </w:r>
    </w:p>
    <w:p w:rsidR="00875D97" w:rsidRDefault="00875D97" w:rsidP="00875D97">
      <w:pPr>
        <w:spacing w:after="0"/>
        <w:rPr>
          <w:rFonts w:ascii="Times" w:hAnsi="Times"/>
          <w:b/>
        </w:rPr>
      </w:pPr>
    </w:p>
    <w:p w:rsidR="008B4748" w:rsidRDefault="008B4748" w:rsidP="008B4748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Observa las tablas que muestran los valores de magnitudes que son </w:t>
      </w:r>
      <w:r w:rsidRPr="008B4748">
        <w:rPr>
          <w:rFonts w:ascii="Times" w:hAnsi="Times"/>
        </w:rPr>
        <w:t>directamente proporcionales</w:t>
      </w:r>
      <w:r>
        <w:rPr>
          <w:rFonts w:ascii="Times" w:hAnsi="Times"/>
        </w:rPr>
        <w:t xml:space="preserve"> y el resultado que se obtiene al dividir cada pareja de valores.</w:t>
      </w:r>
    </w:p>
    <w:p w:rsidR="008B4748" w:rsidRDefault="008B4748" w:rsidP="008B4748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75"/>
        <w:gridCol w:w="6653"/>
      </w:tblGrid>
      <w:tr w:rsidR="008B4748" w:rsidRPr="005D1738" w:rsidTr="005A161F">
        <w:tc>
          <w:tcPr>
            <w:tcW w:w="9033" w:type="dxa"/>
            <w:gridSpan w:val="2"/>
            <w:shd w:val="clear" w:color="auto" w:fill="0D0D0D" w:themeFill="text1" w:themeFillTint="F2"/>
          </w:tcPr>
          <w:p w:rsidR="008B4748" w:rsidRPr="005D1738" w:rsidRDefault="008B4748" w:rsidP="005A161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8B4748" w:rsidTr="005A161F">
        <w:tc>
          <w:tcPr>
            <w:tcW w:w="2518" w:type="dxa"/>
          </w:tcPr>
          <w:p w:rsidR="008B4748" w:rsidRPr="00053744" w:rsidRDefault="008B4748" w:rsidP="005A161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8B4748" w:rsidRPr="00053744" w:rsidRDefault="008B4748" w:rsidP="00B5281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MA_07_07_</w:t>
            </w:r>
            <w:ins w:id="1154" w:author="Johana Montejo Rozo" w:date="2016-02-03T10:20:00Z">
              <w:r w:rsidR="00D25CD0">
                <w:rPr>
                  <w:rFonts w:ascii="Times New Roman" w:hAnsi="Times New Roman" w:cs="Times New Roman"/>
                  <w:color w:val="000000"/>
                </w:rPr>
                <w:t>CO_</w:t>
              </w:r>
            </w:ins>
            <w:r>
              <w:rPr>
                <w:rFonts w:ascii="Times New Roman" w:hAnsi="Times New Roman" w:cs="Times New Roman"/>
                <w:color w:val="000000"/>
              </w:rPr>
              <w:t>IMG0</w:t>
            </w:r>
            <w:r w:rsidR="00B52819">
              <w:rPr>
                <w:rFonts w:ascii="Times New Roman" w:hAnsi="Times New Roman" w:cs="Times New Roman"/>
                <w:color w:val="000000"/>
              </w:rPr>
              <w:t>5</w:t>
            </w:r>
          </w:p>
        </w:tc>
      </w:tr>
      <w:tr w:rsidR="008B4748" w:rsidTr="005A161F">
        <w:tc>
          <w:tcPr>
            <w:tcW w:w="2518" w:type="dxa"/>
          </w:tcPr>
          <w:p w:rsidR="008B4748" w:rsidRDefault="008B4748" w:rsidP="005A161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8B4748" w:rsidRDefault="008B4748" w:rsidP="005A161F">
            <w:pPr>
              <w:rPr>
                <w:rFonts w:ascii="Times New Roman" w:hAnsi="Times New Roman" w:cs="Times New Roman"/>
                <w:color w:val="000000"/>
              </w:rPr>
            </w:pPr>
          </w:p>
          <w:tbl>
            <w:tblPr>
              <w:tblStyle w:val="Tablaconcuadrcula"/>
              <w:tblW w:w="6427" w:type="dxa"/>
              <w:jc w:val="center"/>
              <w:tblLook w:val="04A0" w:firstRow="1" w:lastRow="0" w:firstColumn="1" w:lastColumn="0" w:noHBand="0" w:noVBand="1"/>
            </w:tblPr>
            <w:tblGrid>
              <w:gridCol w:w="1717"/>
              <w:gridCol w:w="1118"/>
              <w:gridCol w:w="1134"/>
              <w:gridCol w:w="1215"/>
              <w:gridCol w:w="1243"/>
            </w:tblGrid>
            <w:tr w:rsidR="008B4748" w:rsidTr="008811B9">
              <w:trPr>
                <w:jc w:val="center"/>
              </w:trPr>
              <w:tc>
                <w:tcPr>
                  <w:tcW w:w="1717" w:type="dxa"/>
                </w:tcPr>
                <w:p w:rsidR="008B4748" w:rsidRDefault="008B4748" w:rsidP="005A161F">
                  <w:pPr>
                    <w:pStyle w:val="Prrafodelista"/>
                    <w:ind w:left="0"/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  <w:t>Cantidad de mandarinas</w:t>
                  </w:r>
                </w:p>
              </w:tc>
              <w:tc>
                <w:tcPr>
                  <w:tcW w:w="1118" w:type="dxa"/>
                </w:tcPr>
                <w:p w:rsidR="008B4748" w:rsidRDefault="008B4748" w:rsidP="005A161F">
                  <w:pPr>
                    <w:pStyle w:val="Prrafodelista"/>
                    <w:ind w:left="0"/>
                    <w:jc w:val="center"/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  <w:t>12</w:t>
                  </w:r>
                </w:p>
              </w:tc>
              <w:tc>
                <w:tcPr>
                  <w:tcW w:w="1134" w:type="dxa"/>
                </w:tcPr>
                <w:p w:rsidR="008B4748" w:rsidRDefault="008B4748" w:rsidP="005A161F">
                  <w:pPr>
                    <w:pStyle w:val="Prrafodelista"/>
                    <w:ind w:left="0"/>
                    <w:jc w:val="center"/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  <w:t>18</w:t>
                  </w:r>
                </w:p>
              </w:tc>
              <w:tc>
                <w:tcPr>
                  <w:tcW w:w="1215" w:type="dxa"/>
                </w:tcPr>
                <w:p w:rsidR="008B4748" w:rsidRDefault="008B4748" w:rsidP="005A161F">
                  <w:pPr>
                    <w:pStyle w:val="Prrafodelista"/>
                    <w:ind w:left="0"/>
                    <w:jc w:val="center"/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  <w:t>24</w:t>
                  </w:r>
                </w:p>
              </w:tc>
              <w:tc>
                <w:tcPr>
                  <w:tcW w:w="1243" w:type="dxa"/>
                </w:tcPr>
                <w:p w:rsidR="008B4748" w:rsidRDefault="008B4748" w:rsidP="005A161F">
                  <w:pPr>
                    <w:pStyle w:val="Prrafodelista"/>
                    <w:ind w:left="0"/>
                    <w:jc w:val="center"/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  <w:t>30</w:t>
                  </w:r>
                </w:p>
              </w:tc>
            </w:tr>
            <w:tr w:rsidR="008B4748" w:rsidTr="008811B9">
              <w:trPr>
                <w:jc w:val="center"/>
              </w:trPr>
              <w:tc>
                <w:tcPr>
                  <w:tcW w:w="1717" w:type="dxa"/>
                </w:tcPr>
                <w:p w:rsidR="008B4748" w:rsidRDefault="008B4748" w:rsidP="005A161F">
                  <w:pPr>
                    <w:pStyle w:val="Prrafodelista"/>
                    <w:ind w:left="0"/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  <w:t>Precio total</w:t>
                  </w:r>
                  <w:ins w:id="1155" w:author="mercyranjel" w:date="2016-01-25T12:46:00Z">
                    <w:r w:rsidR="00B967E2">
                      <w:rPr>
                        <w:rFonts w:ascii="Times New Roman" w:hAnsi="Times New Roman" w:cs="Times New Roman"/>
                        <w:color w:val="000000"/>
                        <w:lang w:val="es-CO"/>
                      </w:rPr>
                      <w:t xml:space="preserve"> </w:t>
                    </w:r>
                  </w:ins>
                  <w:r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  <w:t>($)</w:t>
                  </w:r>
                </w:p>
              </w:tc>
              <w:tc>
                <w:tcPr>
                  <w:tcW w:w="1118" w:type="dxa"/>
                </w:tcPr>
                <w:p w:rsidR="008B4748" w:rsidRDefault="008B4748" w:rsidP="005A161F">
                  <w:pPr>
                    <w:pStyle w:val="Prrafodelista"/>
                    <w:ind w:left="0"/>
                    <w:jc w:val="center"/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  <w:t>2400</w:t>
                  </w:r>
                </w:p>
              </w:tc>
              <w:tc>
                <w:tcPr>
                  <w:tcW w:w="1134" w:type="dxa"/>
                </w:tcPr>
                <w:p w:rsidR="008B4748" w:rsidRDefault="008B4748" w:rsidP="005A161F">
                  <w:pPr>
                    <w:pStyle w:val="Prrafodelista"/>
                    <w:ind w:left="0"/>
                    <w:jc w:val="center"/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  <w:t>3600</w:t>
                  </w:r>
                </w:p>
              </w:tc>
              <w:tc>
                <w:tcPr>
                  <w:tcW w:w="1215" w:type="dxa"/>
                </w:tcPr>
                <w:p w:rsidR="008B4748" w:rsidRDefault="008B4748" w:rsidP="005A161F">
                  <w:pPr>
                    <w:pStyle w:val="Prrafodelista"/>
                    <w:ind w:left="0"/>
                    <w:jc w:val="center"/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  <w:t>4800</w:t>
                  </w:r>
                </w:p>
              </w:tc>
              <w:tc>
                <w:tcPr>
                  <w:tcW w:w="1243" w:type="dxa"/>
                </w:tcPr>
                <w:p w:rsidR="008B4748" w:rsidRDefault="008B4748" w:rsidP="005A161F">
                  <w:pPr>
                    <w:pStyle w:val="Prrafodelista"/>
                    <w:ind w:left="0"/>
                    <w:jc w:val="center"/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  <w:t>6000</w:t>
                  </w:r>
                </w:p>
              </w:tc>
            </w:tr>
          </w:tbl>
          <w:p w:rsidR="008B4748" w:rsidRDefault="00D26644" w:rsidP="005A161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3017520</wp:posOffset>
                      </wp:positionH>
                      <wp:positionV relativeFrom="paragraph">
                        <wp:posOffset>42545</wp:posOffset>
                      </wp:positionV>
                      <wp:extent cx="120650" cy="226695"/>
                      <wp:effectExtent l="57150" t="19050" r="31750" b="97155"/>
                      <wp:wrapNone/>
                      <wp:docPr id="16" name="16 Flecha abaj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0650" cy="22669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DB5DDD4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16 Flecha abajo" o:spid="_x0000_s1026" type="#_x0000_t67" style="position:absolute;margin-left:237.6pt;margin-top:3.35pt;width:9.5pt;height:17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" adj="15852" fillcolor="#4f81bd [3204]" strokecolor="#4579b8 [3044]">
                      <v:fill color2="#a7bfde [1620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  <v:path arrowok="t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color w:val="00000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3768725</wp:posOffset>
                      </wp:positionH>
                      <wp:positionV relativeFrom="paragraph">
                        <wp:posOffset>43180</wp:posOffset>
                      </wp:positionV>
                      <wp:extent cx="120650" cy="226695"/>
                      <wp:effectExtent l="57150" t="19050" r="31750" b="97155"/>
                      <wp:wrapNone/>
                      <wp:docPr id="17" name="17 Flecha abaj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0650" cy="22669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98D3F2" id="17 Flecha abajo" o:spid="_x0000_s1026" type="#_x0000_t67" style="position:absolute;margin-left:296.75pt;margin-top:3.4pt;width:9.5pt;height:17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" adj="15852" fillcolor="#4f81bd [3204]" strokecolor="#4579b8 [3044]">
                      <v:fill color2="#a7bfde [1620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  <v:path arrowok="t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color w:val="00000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2230755</wp:posOffset>
                      </wp:positionH>
                      <wp:positionV relativeFrom="paragraph">
                        <wp:posOffset>70485</wp:posOffset>
                      </wp:positionV>
                      <wp:extent cx="120650" cy="226695"/>
                      <wp:effectExtent l="57150" t="19050" r="31750" b="97155"/>
                      <wp:wrapNone/>
                      <wp:docPr id="15" name="15 Flecha abaj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0650" cy="22669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DFF18A" id="15 Flecha abajo" o:spid="_x0000_s1026" type="#_x0000_t67" style="position:absolute;margin-left:175.65pt;margin-top:5.55pt;width:9.5pt;height:1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" adj="15852" fillcolor="#4f81bd [3204]" strokecolor="#4579b8 [3044]">
                      <v:fill color2="#a7bfde [1620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  <v:path arrowok="t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color w:val="00000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1520190</wp:posOffset>
                      </wp:positionH>
                      <wp:positionV relativeFrom="paragraph">
                        <wp:posOffset>69850</wp:posOffset>
                      </wp:positionV>
                      <wp:extent cx="120650" cy="227330"/>
                      <wp:effectExtent l="57150" t="19050" r="31750" b="96520"/>
                      <wp:wrapNone/>
                      <wp:docPr id="14" name="14 Flecha abaj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0650" cy="22733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D80F68" id="14 Flecha abajo" o:spid="_x0000_s1026" type="#_x0000_t67" style="position:absolute;margin-left:119.7pt;margin-top:5.5pt;width:9.5pt;height:1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" adj="15868" fillcolor="#4f81bd [3204]" strokecolor="#4579b8 [3044]">
                      <v:fill color2="#a7bfde [1620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  <v:path arrowok="t"/>
                    </v:shape>
                  </w:pict>
                </mc:Fallback>
              </mc:AlternateContent>
            </w:r>
          </w:p>
          <w:p w:rsidR="008B4748" w:rsidRDefault="008811B9" w:rsidP="005A161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  <w:p w:rsidR="008B4748" w:rsidRPr="008811B9" w:rsidRDefault="008811B9" w:rsidP="005A161F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                                 </w:t>
            </w:r>
            <w:r w:rsidRPr="008811B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2400</w:t>
            </w:r>
            <w:r w:rsidRPr="008811B9">
              <w:rPr>
                <w:sz w:val="16"/>
                <w:szCs w:val="16"/>
              </w:rPr>
              <w:t>÷12=200</w:t>
            </w:r>
            <w:r>
              <w:rPr>
                <w:sz w:val="16"/>
                <w:szCs w:val="16"/>
              </w:rPr>
              <w:t xml:space="preserve">     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36</w:t>
            </w:r>
            <w:r w:rsidRPr="008811B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00</w:t>
            </w:r>
            <w:r w:rsidRPr="008811B9">
              <w:rPr>
                <w:sz w:val="16"/>
                <w:szCs w:val="16"/>
              </w:rPr>
              <w:t>÷12=200</w:t>
            </w:r>
            <w:r>
              <w:rPr>
                <w:sz w:val="16"/>
                <w:szCs w:val="16"/>
              </w:rPr>
              <w:t xml:space="preserve">     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48</w:t>
            </w:r>
            <w:r w:rsidRPr="008811B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00</w:t>
            </w:r>
            <w:r w:rsidRPr="008811B9">
              <w:rPr>
                <w:sz w:val="16"/>
                <w:szCs w:val="16"/>
              </w:rPr>
              <w:t>÷12=200</w:t>
            </w:r>
            <w:r w:rsidR="00012D5B">
              <w:rPr>
                <w:sz w:val="16"/>
                <w:szCs w:val="16"/>
              </w:rPr>
              <w:t xml:space="preserve">    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60</w:t>
            </w:r>
            <w:r w:rsidRPr="008811B9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00</w:t>
            </w:r>
            <w:r w:rsidRPr="008811B9">
              <w:rPr>
                <w:sz w:val="16"/>
                <w:szCs w:val="16"/>
              </w:rPr>
              <w:t>÷12=200</w:t>
            </w:r>
          </w:p>
          <w:p w:rsidR="00FA36DA" w:rsidRDefault="00FA36DA" w:rsidP="005A161F">
            <w:pPr>
              <w:rPr>
                <w:rFonts w:ascii="Times New Roman" w:hAnsi="Times New Roman" w:cs="Times New Roman"/>
                <w:color w:val="000000"/>
              </w:rPr>
            </w:pPr>
          </w:p>
          <w:p w:rsidR="002D437F" w:rsidRDefault="002D437F" w:rsidP="005A161F">
            <w:pPr>
              <w:rPr>
                <w:rFonts w:ascii="Times New Roman" w:hAnsi="Times New Roman" w:cs="Times New Roman"/>
                <w:color w:val="000000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081"/>
              <w:gridCol w:w="883"/>
              <w:gridCol w:w="935"/>
              <w:gridCol w:w="982"/>
              <w:gridCol w:w="842"/>
              <w:gridCol w:w="704"/>
            </w:tblGrid>
            <w:tr w:rsidR="002D437F" w:rsidTr="002D437F">
              <w:trPr>
                <w:jc w:val="center"/>
              </w:trPr>
              <w:tc>
                <w:tcPr>
                  <w:tcW w:w="2099" w:type="dxa"/>
                </w:tcPr>
                <w:p w:rsidR="005931CB" w:rsidRDefault="008B4748">
                  <w:pP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s-CO"/>
                    </w:rPr>
                    <w:pPrChange w:id="1156" w:author="mercyranjel" w:date="2016-01-25T12:46:00Z">
                      <w:pPr>
                        <w:spacing w:after="200"/>
                      </w:pPr>
                    </w:pPrChange>
                  </w:pPr>
                  <w:r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  <w:t>Cantidad de pintura</w:t>
                  </w:r>
                  <w:del w:id="1157" w:author="mercyranjel" w:date="2016-01-25T12:46:00Z">
                    <w:r w:rsidDel="00B967E2">
                      <w:rPr>
                        <w:rFonts w:ascii="Times New Roman" w:hAnsi="Times New Roman" w:cs="Times New Roman"/>
                        <w:color w:val="000000"/>
                        <w:lang w:val="es-CO"/>
                      </w:rPr>
                      <w:delText>,</w:delText>
                    </w:r>
                  </w:del>
                  <w:r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  <w:t xml:space="preserve"> medida en litros</w:t>
                  </w:r>
                  <w:del w:id="1158" w:author="mercyranjel" w:date="2016-01-25T12:46:00Z">
                    <w:r w:rsidDel="00B967E2">
                      <w:rPr>
                        <w:rFonts w:ascii="Times New Roman" w:hAnsi="Times New Roman" w:cs="Times New Roman"/>
                        <w:color w:val="000000"/>
                        <w:lang w:val="es-CO"/>
                      </w:rPr>
                      <w:delText>.</w:delText>
                    </w:r>
                  </w:del>
                </w:p>
              </w:tc>
              <w:tc>
                <w:tcPr>
                  <w:tcW w:w="893" w:type="dxa"/>
                </w:tcPr>
                <w:p w:rsidR="008B4748" w:rsidRDefault="008B4748" w:rsidP="005A161F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  <w:t>1</w:t>
                  </w:r>
                </w:p>
              </w:tc>
              <w:tc>
                <w:tcPr>
                  <w:tcW w:w="944" w:type="dxa"/>
                </w:tcPr>
                <w:p w:rsidR="008B4748" w:rsidRDefault="008B4748" w:rsidP="005A161F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  <w:t>2</w:t>
                  </w:r>
                </w:p>
              </w:tc>
              <w:tc>
                <w:tcPr>
                  <w:tcW w:w="992" w:type="dxa"/>
                </w:tcPr>
                <w:p w:rsidR="008B4748" w:rsidRDefault="008B4748" w:rsidP="005A161F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  <w:t>3</w:t>
                  </w:r>
                </w:p>
              </w:tc>
              <w:tc>
                <w:tcPr>
                  <w:tcW w:w="850" w:type="dxa"/>
                </w:tcPr>
                <w:p w:rsidR="008B4748" w:rsidRDefault="008B4748" w:rsidP="005A161F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  <w:t>4</w:t>
                  </w:r>
                </w:p>
              </w:tc>
              <w:tc>
                <w:tcPr>
                  <w:tcW w:w="709" w:type="dxa"/>
                </w:tcPr>
                <w:p w:rsidR="008B4748" w:rsidRDefault="008B4748" w:rsidP="005A161F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  <w:t>5</w:t>
                  </w:r>
                </w:p>
              </w:tc>
            </w:tr>
            <w:tr w:rsidR="002D437F" w:rsidTr="002D437F">
              <w:trPr>
                <w:jc w:val="center"/>
              </w:trPr>
              <w:tc>
                <w:tcPr>
                  <w:tcW w:w="2099" w:type="dxa"/>
                </w:tcPr>
                <w:p w:rsidR="005931CB" w:rsidRDefault="008B4748">
                  <w:pP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s-CO"/>
                    </w:rPr>
                    <w:pPrChange w:id="1159" w:author="mercyranjel" w:date="2016-01-25T12:46:00Z">
                      <w:pPr>
                        <w:spacing w:after="200"/>
                      </w:pPr>
                    </w:pPrChange>
                  </w:pPr>
                  <w:r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  <w:t>Superficie pintada</w:t>
                  </w:r>
                  <w:del w:id="1160" w:author="mercyranjel" w:date="2016-01-25T12:46:00Z">
                    <w:r w:rsidDel="00B967E2">
                      <w:rPr>
                        <w:rFonts w:ascii="Times New Roman" w:hAnsi="Times New Roman" w:cs="Times New Roman"/>
                        <w:color w:val="000000"/>
                        <w:lang w:val="es-CO"/>
                      </w:rPr>
                      <w:delText>,</w:delText>
                    </w:r>
                  </w:del>
                  <w:r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  <w:t xml:space="preserve"> medida en m</w:t>
                  </w:r>
                  <w:r>
                    <w:rPr>
                      <w:rFonts w:ascii="Times New Roman" w:hAnsi="Times New Roman" w:cs="Times New Roman"/>
                      <w:color w:val="000000"/>
                      <w:vertAlign w:val="superscript"/>
                      <w:lang w:val="es-CO"/>
                    </w:rPr>
                    <w:t>2</w:t>
                  </w:r>
                  <w:del w:id="1161" w:author="mercyranjel" w:date="2016-01-25T12:46:00Z">
                    <w:r w:rsidDel="00B967E2">
                      <w:rPr>
                        <w:rFonts w:ascii="Times New Roman" w:hAnsi="Times New Roman" w:cs="Times New Roman"/>
                        <w:color w:val="000000"/>
                        <w:lang w:val="es-CO"/>
                      </w:rPr>
                      <w:delText>.</w:delText>
                    </w:r>
                  </w:del>
                </w:p>
              </w:tc>
              <w:tc>
                <w:tcPr>
                  <w:tcW w:w="893" w:type="dxa"/>
                </w:tcPr>
                <w:p w:rsidR="008B4748" w:rsidRDefault="008B4748" w:rsidP="005A161F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  <w:t>8</w:t>
                  </w:r>
                </w:p>
              </w:tc>
              <w:tc>
                <w:tcPr>
                  <w:tcW w:w="944" w:type="dxa"/>
                </w:tcPr>
                <w:p w:rsidR="008B4748" w:rsidRDefault="008B4748" w:rsidP="005A161F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  <w:t>16</w:t>
                  </w:r>
                </w:p>
              </w:tc>
              <w:tc>
                <w:tcPr>
                  <w:tcW w:w="992" w:type="dxa"/>
                </w:tcPr>
                <w:p w:rsidR="008B4748" w:rsidRDefault="008B4748" w:rsidP="005A161F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  <w:t>24</w:t>
                  </w:r>
                </w:p>
              </w:tc>
              <w:tc>
                <w:tcPr>
                  <w:tcW w:w="850" w:type="dxa"/>
                </w:tcPr>
                <w:p w:rsidR="008B4748" w:rsidRDefault="008B4748" w:rsidP="005A161F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  <w:t>32</w:t>
                  </w:r>
                </w:p>
              </w:tc>
              <w:tc>
                <w:tcPr>
                  <w:tcW w:w="709" w:type="dxa"/>
                </w:tcPr>
                <w:p w:rsidR="008B4748" w:rsidRDefault="008B4748" w:rsidP="005A161F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  <w:t>40</w:t>
                  </w:r>
                </w:p>
              </w:tc>
            </w:tr>
          </w:tbl>
          <w:p w:rsidR="008B4748" w:rsidRDefault="00D26644" w:rsidP="005A161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3941445</wp:posOffset>
                      </wp:positionH>
                      <wp:positionV relativeFrom="paragraph">
                        <wp:posOffset>36830</wp:posOffset>
                      </wp:positionV>
                      <wp:extent cx="120650" cy="226695"/>
                      <wp:effectExtent l="19050" t="0" r="31750" b="40005"/>
                      <wp:wrapNone/>
                      <wp:docPr id="22" name="22 Flecha abaj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0650" cy="22669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solidFill>
                                  <a:srgbClr val="7030A0"/>
                                </a:solidFill>
                              </a:ln>
                              <a:effectLst>
                                <a:innerShdw blurRad="63500" dist="50800" dir="5400000">
                                  <a:prstClr val="black">
                                    <a:alpha val="50000"/>
                                  </a:prstClr>
                                </a:innerShdw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FB6966" id="22 Flecha abajo" o:spid="_x0000_s1026" type="#_x0000_t67" style="position:absolute;margin-left:310.35pt;margin-top:2.9pt;width:9.5pt;height:17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" adj="15852" fillcolor="#7030a0" strokecolor="#7030a0">
                      <v:path arrowok="t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color w:val="00000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3491865</wp:posOffset>
                      </wp:positionH>
                      <wp:positionV relativeFrom="paragraph">
                        <wp:posOffset>36195</wp:posOffset>
                      </wp:positionV>
                      <wp:extent cx="120650" cy="226695"/>
                      <wp:effectExtent l="19050" t="0" r="31750" b="40005"/>
                      <wp:wrapNone/>
                      <wp:docPr id="21" name="21 Flecha abaj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0650" cy="22669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solidFill>
                                  <a:srgbClr val="7030A0"/>
                                </a:solidFill>
                              </a:ln>
                              <a:effectLst>
                                <a:innerShdw blurRad="63500" dist="50800" dir="5400000">
                                  <a:prstClr val="black">
                                    <a:alpha val="50000"/>
                                  </a:prstClr>
                                </a:innerShdw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C93997" id="21 Flecha abajo" o:spid="_x0000_s1026" type="#_x0000_t67" style="position:absolute;margin-left:274.95pt;margin-top:2.85pt;width:9.5pt;height:17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" adj="15852" fillcolor="#7030a0" strokecolor="#7030a0">
                      <v:path arrowok="t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color w:val="00000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2898140</wp:posOffset>
                      </wp:positionH>
                      <wp:positionV relativeFrom="paragraph">
                        <wp:posOffset>41275</wp:posOffset>
                      </wp:positionV>
                      <wp:extent cx="120650" cy="226695"/>
                      <wp:effectExtent l="19050" t="0" r="31750" b="40005"/>
                      <wp:wrapNone/>
                      <wp:docPr id="20" name="20 Flecha abaj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0650" cy="22669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solidFill>
                                  <a:srgbClr val="7030A0"/>
                                </a:solidFill>
                              </a:ln>
                              <a:effectLst>
                                <a:innerShdw blurRad="63500" dist="50800" dir="5400000">
                                  <a:prstClr val="black">
                                    <a:alpha val="50000"/>
                                  </a:prstClr>
                                </a:innerShdw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AE4542" id="20 Flecha abajo" o:spid="_x0000_s1026" type="#_x0000_t67" style="position:absolute;margin-left:228.2pt;margin-top:3.25pt;width:9.5pt;height:17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" adj="15852" fillcolor="#7030a0" strokecolor="#7030a0">
                      <v:path arrowok="t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color w:val="00000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2278380</wp:posOffset>
                      </wp:positionH>
                      <wp:positionV relativeFrom="paragraph">
                        <wp:posOffset>40005</wp:posOffset>
                      </wp:positionV>
                      <wp:extent cx="120650" cy="226695"/>
                      <wp:effectExtent l="19050" t="0" r="31750" b="40005"/>
                      <wp:wrapNone/>
                      <wp:docPr id="19" name="19 Flecha abaj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0650" cy="22669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solidFill>
                                  <a:srgbClr val="7030A0"/>
                                </a:solidFill>
                              </a:ln>
                              <a:effectLst>
                                <a:innerShdw blurRad="63500" dist="50800" dir="5400000">
                                  <a:prstClr val="black">
                                    <a:alpha val="50000"/>
                                  </a:prstClr>
                                </a:innerShdw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AE5E5C" id="19 Flecha abajo" o:spid="_x0000_s1026" type="#_x0000_t67" style="position:absolute;margin-left:179.4pt;margin-top:3.15pt;width:9.5pt;height:17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" adj="15852" fillcolor="#7030a0" strokecolor="#7030a0">
                      <v:path arrowok="t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color w:val="00000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1671955</wp:posOffset>
                      </wp:positionH>
                      <wp:positionV relativeFrom="paragraph">
                        <wp:posOffset>39370</wp:posOffset>
                      </wp:positionV>
                      <wp:extent cx="120650" cy="226695"/>
                      <wp:effectExtent l="19050" t="0" r="31750" b="40005"/>
                      <wp:wrapNone/>
                      <wp:docPr id="18" name="18 Flecha abaj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0650" cy="22669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solidFill>
                                  <a:srgbClr val="7030A0"/>
                                </a:solidFill>
                              </a:ln>
                              <a:effectLst>
                                <a:innerShdw blurRad="63500" dist="50800" dir="5400000">
                                  <a:prstClr val="black">
                                    <a:alpha val="50000"/>
                                  </a:prstClr>
                                </a:innerShdw>
                              </a:effec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8AB0EF" id="18 Flecha abajo" o:spid="_x0000_s1026" type="#_x0000_t67" style="position:absolute;margin-left:131.65pt;margin-top:3.1pt;width:9.5pt;height:17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" adj="15852" fillcolor="#7030a0" strokecolor="#7030a0">
                      <v:path arrowok="t"/>
                    </v:shape>
                  </w:pict>
                </mc:Fallback>
              </mc:AlternateContent>
            </w:r>
          </w:p>
          <w:p w:rsidR="008B4748" w:rsidRDefault="008B4748" w:rsidP="005A161F">
            <w:pPr>
              <w:rPr>
                <w:rFonts w:ascii="Times New Roman" w:hAnsi="Times New Roman" w:cs="Times New Roman"/>
                <w:color w:val="000000"/>
              </w:rPr>
            </w:pPr>
          </w:p>
          <w:p w:rsidR="002D437F" w:rsidRPr="002D437F" w:rsidRDefault="002D437F" w:rsidP="002D437F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                                                             </w:t>
            </w:r>
            <w:r w:rsidRPr="002D43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</w:t>
            </w:r>
            <w:r w:rsidRPr="002D437F">
              <w:rPr>
                <w:sz w:val="16"/>
                <w:szCs w:val="16"/>
              </w:rPr>
              <w:t>÷</w:t>
            </w:r>
            <w:r>
              <w:rPr>
                <w:sz w:val="16"/>
                <w:szCs w:val="16"/>
              </w:rPr>
              <w:t>1=</w:t>
            </w:r>
            <w:r w:rsidRPr="002D437F">
              <w:rPr>
                <w:sz w:val="16"/>
                <w:szCs w:val="16"/>
              </w:rPr>
              <w:t>8</w:t>
            </w:r>
            <w:r>
              <w:rPr>
                <w:sz w:val="16"/>
                <w:szCs w:val="16"/>
              </w:rPr>
              <w:t xml:space="preserve">              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16</w:t>
            </w:r>
            <w:r w:rsidRPr="002D437F">
              <w:rPr>
                <w:sz w:val="16"/>
                <w:szCs w:val="16"/>
              </w:rPr>
              <w:t>÷</w:t>
            </w:r>
            <w:r>
              <w:rPr>
                <w:sz w:val="16"/>
                <w:szCs w:val="16"/>
              </w:rPr>
              <w:t>2=</w:t>
            </w:r>
            <w:r w:rsidRPr="002D437F">
              <w:rPr>
                <w:sz w:val="16"/>
                <w:szCs w:val="16"/>
              </w:rPr>
              <w:t>8</w:t>
            </w:r>
            <w:r>
              <w:rPr>
                <w:sz w:val="16"/>
                <w:szCs w:val="16"/>
              </w:rPr>
              <w:t xml:space="preserve">           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24</w:t>
            </w:r>
            <w:r w:rsidRPr="002D437F">
              <w:rPr>
                <w:sz w:val="16"/>
                <w:szCs w:val="16"/>
              </w:rPr>
              <w:t>÷</w:t>
            </w:r>
            <w:r>
              <w:rPr>
                <w:sz w:val="16"/>
                <w:szCs w:val="16"/>
              </w:rPr>
              <w:t>3=</w:t>
            </w:r>
            <w:r w:rsidRPr="002D437F">
              <w:rPr>
                <w:sz w:val="16"/>
                <w:szCs w:val="16"/>
              </w:rPr>
              <w:t>8</w:t>
            </w:r>
            <w:r>
              <w:rPr>
                <w:sz w:val="16"/>
                <w:szCs w:val="16"/>
              </w:rPr>
              <w:t xml:space="preserve">          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32</w:t>
            </w:r>
            <w:r w:rsidRPr="002D437F">
              <w:rPr>
                <w:sz w:val="16"/>
                <w:szCs w:val="16"/>
              </w:rPr>
              <w:t>÷</w:t>
            </w:r>
            <w:r>
              <w:rPr>
                <w:sz w:val="16"/>
                <w:szCs w:val="16"/>
              </w:rPr>
              <w:t>4=</w:t>
            </w:r>
            <w:r w:rsidRPr="002D437F">
              <w:rPr>
                <w:sz w:val="16"/>
                <w:szCs w:val="16"/>
              </w:rPr>
              <w:t>8</w:t>
            </w:r>
            <w:r w:rsidR="00012D5B">
              <w:rPr>
                <w:sz w:val="16"/>
                <w:szCs w:val="16"/>
              </w:rPr>
              <w:t xml:space="preserve">   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40</w:t>
            </w:r>
            <w:r w:rsidRPr="002D437F">
              <w:rPr>
                <w:sz w:val="16"/>
                <w:szCs w:val="16"/>
              </w:rPr>
              <w:t>÷</w:t>
            </w:r>
            <w:r>
              <w:rPr>
                <w:sz w:val="16"/>
                <w:szCs w:val="16"/>
              </w:rPr>
              <w:t>5=</w:t>
            </w:r>
            <w:r w:rsidRPr="002D437F">
              <w:rPr>
                <w:sz w:val="16"/>
                <w:szCs w:val="16"/>
              </w:rPr>
              <w:t>8</w:t>
            </w:r>
          </w:p>
          <w:p w:rsidR="008B4748" w:rsidRDefault="008B4748" w:rsidP="005A161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B4748" w:rsidTr="005A161F">
        <w:tc>
          <w:tcPr>
            <w:tcW w:w="2518" w:type="dxa"/>
          </w:tcPr>
          <w:p w:rsidR="008B4748" w:rsidRDefault="008B4748" w:rsidP="005A161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:rsidR="008B4748" w:rsidRDefault="008B4748" w:rsidP="005A161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B4748" w:rsidTr="005A161F">
        <w:tc>
          <w:tcPr>
            <w:tcW w:w="2518" w:type="dxa"/>
          </w:tcPr>
          <w:p w:rsidR="008B4748" w:rsidRDefault="008B4748" w:rsidP="005A161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B967E2" w:rsidRDefault="00803D15" w:rsidP="00B967E2">
            <w:pPr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El </w:t>
            </w:r>
            <w:r w:rsidR="00535E25" w:rsidRPr="00535E25">
              <w:rPr>
                <w:rFonts w:ascii="Times New Roman" w:hAnsi="Times New Roman" w:cs="Times New Roman"/>
                <w:color w:val="000000"/>
                <w:rPrChange w:id="1162" w:author="mercyranjel" w:date="2016-01-25T12:47:00Z">
                  <w:rPr>
                    <w:rFonts w:ascii="Times New Roman" w:hAnsi="Times New Roman" w:cs="Times New Roman"/>
                    <w:i/>
                    <w:color w:val="000000"/>
                  </w:rPr>
                </w:rPrChange>
              </w:rPr>
              <w:t xml:space="preserve">cociente de los valores de dos magnitudes que son </w:t>
            </w:r>
            <w:r w:rsidR="00535E25" w:rsidRPr="00535E25">
              <w:rPr>
                <w:rFonts w:ascii="Times" w:hAnsi="Times"/>
                <w:rPrChange w:id="1163" w:author="mercyranjel" w:date="2016-01-25T12:47:00Z">
                  <w:rPr>
                    <w:rFonts w:ascii="Times" w:hAnsi="Times"/>
                    <w:i/>
                  </w:rPr>
                </w:rPrChange>
              </w:rPr>
              <w:t>directamente proporcionales es constante.</w:t>
            </w:r>
            <w:r w:rsidR="00BA2DFF">
              <w:rPr>
                <w:rFonts w:ascii="Times" w:hAnsi="Times"/>
                <w:b/>
              </w:rPr>
              <w:t xml:space="preserve"> </w:t>
            </w:r>
            <w:del w:id="1164" w:author="Johana Montejo Rozo" w:date="2016-01-27T09:20:00Z">
              <w:r w:rsidR="00B967E2" w:rsidDel="00D26644">
                <w:rPr>
                  <w:rFonts w:ascii="Times New Roman" w:hAnsi="Times New Roman" w:cs="Times New Roman"/>
                  <w:b/>
                  <w:color w:val="C00000"/>
                  <w:lang w:val="es-CO"/>
                </w:rPr>
                <w:delText>Cambié itálicas. MR</w:delText>
              </w:r>
            </w:del>
          </w:p>
          <w:p w:rsidR="008B4748" w:rsidRDefault="008B4748" w:rsidP="005A161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8B4748" w:rsidRDefault="008B4748" w:rsidP="008B4748">
      <w:pPr>
        <w:spacing w:after="0"/>
        <w:rPr>
          <w:rFonts w:ascii="Times" w:hAnsi="Times"/>
        </w:rPr>
      </w:pPr>
    </w:p>
    <w:p w:rsidR="00274580" w:rsidRDefault="00274580" w:rsidP="008B4748">
      <w:pPr>
        <w:spacing w:after="0"/>
        <w:rPr>
          <w:rFonts w:ascii="Times" w:hAnsi="Times"/>
        </w:rPr>
      </w:pPr>
    </w:p>
    <w:p w:rsidR="00B967E2" w:rsidRDefault="00BA2DFF" w:rsidP="00B967E2">
      <w:pPr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" w:hAnsi="Times"/>
        </w:rPr>
        <w:t xml:space="preserve">El </w:t>
      </w:r>
      <w:r w:rsidR="00535E25" w:rsidRPr="00535E25">
        <w:rPr>
          <w:rFonts w:ascii="Times" w:hAnsi="Times"/>
          <w:rPrChange w:id="1165" w:author="mercyranjel" w:date="2016-01-25T12:47:00Z">
            <w:rPr>
              <w:rFonts w:ascii="Times" w:hAnsi="Times"/>
              <w:i/>
            </w:rPr>
          </w:rPrChange>
        </w:rPr>
        <w:t>resultado de la división de los valores de dos magnitudes que son directamente proporcionales se llama constante de proporcionalidad directa.</w:t>
      </w:r>
      <w:r w:rsidR="00B967E2">
        <w:rPr>
          <w:rFonts w:ascii="Times" w:hAnsi="Times"/>
        </w:rPr>
        <w:t xml:space="preserve"> </w:t>
      </w:r>
      <w:del w:id="1166" w:author="Johana Montejo Rozo" w:date="2016-01-27T09:20:00Z">
        <w:r w:rsidR="00B967E2" w:rsidDel="00D26644">
          <w:rPr>
            <w:rFonts w:ascii="Times New Roman" w:hAnsi="Times New Roman" w:cs="Times New Roman"/>
            <w:b/>
            <w:color w:val="C00000"/>
            <w:lang w:val="es-CO"/>
          </w:rPr>
          <w:delText>Cambié itálicas. MR</w:delText>
        </w:r>
      </w:del>
    </w:p>
    <w:p w:rsidR="00BA2DFF" w:rsidRPr="00B967E2" w:rsidDel="00B967E2" w:rsidRDefault="00BA2DFF" w:rsidP="008B4748">
      <w:pPr>
        <w:spacing w:after="0"/>
        <w:rPr>
          <w:del w:id="1167" w:author="mercyranjel" w:date="2016-01-25T12:47:00Z"/>
          <w:rFonts w:ascii="Times" w:hAnsi="Times"/>
          <w:rPrChange w:id="1168" w:author="mercyranjel" w:date="2016-01-25T12:47:00Z">
            <w:rPr>
              <w:del w:id="1169" w:author="mercyranjel" w:date="2016-01-25T12:47:00Z"/>
              <w:rFonts w:ascii="Times" w:hAnsi="Times"/>
              <w:i/>
            </w:rPr>
          </w:rPrChange>
        </w:rPr>
      </w:pPr>
    </w:p>
    <w:p w:rsidR="00274580" w:rsidRPr="008B4748" w:rsidRDefault="00274580" w:rsidP="008B4748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3"/>
        <w:gridCol w:w="6345"/>
      </w:tblGrid>
      <w:tr w:rsidR="001E59C1" w:rsidRPr="005D1738" w:rsidTr="005A161F">
        <w:tc>
          <w:tcPr>
            <w:tcW w:w="8978" w:type="dxa"/>
            <w:gridSpan w:val="2"/>
            <w:shd w:val="clear" w:color="auto" w:fill="000000" w:themeFill="text1"/>
          </w:tcPr>
          <w:p w:rsidR="001E59C1" w:rsidRPr="005D1738" w:rsidRDefault="001E59C1" w:rsidP="005A161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1E59C1" w:rsidRPr="00726376" w:rsidTr="005A161F">
        <w:tc>
          <w:tcPr>
            <w:tcW w:w="2518" w:type="dxa"/>
          </w:tcPr>
          <w:p w:rsidR="001E59C1" w:rsidRPr="00726376" w:rsidRDefault="001E59C1" w:rsidP="005A161F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727F39" w:rsidRPr="00D25CD0" w:rsidRDefault="00EF4677" w:rsidP="00EF4677">
            <w:pPr>
              <w:rPr>
                <w:rFonts w:ascii="Times" w:hAnsi="Times"/>
                <w:sz w:val="18"/>
                <w:szCs w:val="18"/>
                <w:lang w:val="es-ES_tradnl"/>
                <w:rPrChange w:id="1170" w:author="Johana Montejo Rozo" w:date="2016-02-03T10:20:00Z">
                  <w:rPr>
                    <w:rFonts w:ascii="Times" w:hAnsi="Times"/>
                    <w:b/>
                    <w:sz w:val="18"/>
                    <w:szCs w:val="18"/>
                    <w:lang w:val="es-ES_tradnl"/>
                  </w:rPr>
                </w:rPrChange>
              </w:rPr>
            </w:pPr>
            <w:r w:rsidRPr="00D25CD0">
              <w:rPr>
                <w:rFonts w:ascii="Times" w:hAnsi="Times"/>
                <w:sz w:val="18"/>
                <w:szCs w:val="18"/>
                <w:rPrChange w:id="1171" w:author="Johana Montejo Rozo" w:date="2016-02-03T10:20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>Cuando dos magnitudes son</w:t>
            </w:r>
            <w:r>
              <w:rPr>
                <w:rFonts w:ascii="Times" w:hAnsi="Times"/>
                <w:b/>
                <w:sz w:val="18"/>
                <w:szCs w:val="18"/>
              </w:rPr>
              <w:t xml:space="preserve"> </w:t>
            </w:r>
            <w:r w:rsidRPr="00EF4677">
              <w:rPr>
                <w:rFonts w:ascii="Times" w:hAnsi="Times"/>
                <w:b/>
                <w:sz w:val="18"/>
                <w:szCs w:val="18"/>
                <w:lang w:val="es-ES_tradnl"/>
              </w:rPr>
              <w:t>directamente proporcionales</w:t>
            </w:r>
            <w:r w:rsidRPr="00D25CD0">
              <w:rPr>
                <w:rFonts w:ascii="Times" w:hAnsi="Times"/>
                <w:sz w:val="18"/>
                <w:szCs w:val="18"/>
                <w:rPrChange w:id="1172" w:author="Johana Montejo Rozo" w:date="2016-02-03T10:20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>,</w:t>
            </w:r>
            <w:r>
              <w:rPr>
                <w:rFonts w:ascii="Times" w:hAnsi="Times"/>
                <w:b/>
                <w:sz w:val="18"/>
                <w:szCs w:val="18"/>
                <w:lang w:val="es-ES_tradnl"/>
              </w:rPr>
              <w:t xml:space="preserve"> </w:t>
            </w:r>
            <w:r w:rsidRPr="00D25CD0">
              <w:rPr>
                <w:rFonts w:ascii="Times" w:hAnsi="Times"/>
                <w:sz w:val="18"/>
                <w:szCs w:val="18"/>
                <w:rPrChange w:id="1173" w:author="Johana Montejo Rozo" w:date="2016-02-03T10:20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>el cociente entre los valores de dichas magnitudes es igual y se llama constante de proporcionalidad directa.</w:t>
            </w:r>
            <w:r w:rsidR="00727F39" w:rsidRPr="00D25CD0">
              <w:rPr>
                <w:rFonts w:ascii="Times" w:hAnsi="Times"/>
                <w:sz w:val="18"/>
                <w:szCs w:val="18"/>
                <w:rPrChange w:id="1174" w:author="Johana Montejo Rozo" w:date="2016-02-03T10:20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 xml:space="preserve"> </w:t>
            </w:r>
          </w:p>
          <w:p w:rsidR="00727F39" w:rsidRPr="00D25CD0" w:rsidRDefault="00727F39" w:rsidP="00EF4677">
            <w:pPr>
              <w:rPr>
                <w:rFonts w:ascii="Times" w:hAnsi="Times"/>
                <w:sz w:val="18"/>
                <w:szCs w:val="18"/>
                <w:lang w:val="es-ES_tradnl"/>
                <w:rPrChange w:id="1175" w:author="Johana Montejo Rozo" w:date="2016-02-03T10:20:00Z">
                  <w:rPr>
                    <w:rFonts w:ascii="Times" w:hAnsi="Times"/>
                    <w:b/>
                    <w:sz w:val="18"/>
                    <w:szCs w:val="18"/>
                    <w:lang w:val="es-ES_tradnl"/>
                  </w:rPr>
                </w:rPrChange>
              </w:rPr>
            </w:pPr>
          </w:p>
          <w:p w:rsidR="001E59C1" w:rsidRPr="00D25CD0" w:rsidRDefault="00727F39" w:rsidP="00EF4677">
            <w:pPr>
              <w:rPr>
                <w:rFonts w:ascii="Times" w:hAnsi="Times"/>
                <w:sz w:val="18"/>
                <w:szCs w:val="18"/>
                <w:lang w:val="es-ES_tradnl"/>
                <w:rPrChange w:id="1176" w:author="Johana Montejo Rozo" w:date="2016-02-03T10:20:00Z">
                  <w:rPr>
                    <w:rFonts w:ascii="Times" w:hAnsi="Times"/>
                    <w:b/>
                    <w:sz w:val="18"/>
                    <w:szCs w:val="18"/>
                    <w:lang w:val="es-ES_tradnl"/>
                  </w:rPr>
                </w:rPrChange>
              </w:rPr>
            </w:pPr>
            <w:r w:rsidRPr="00D25CD0">
              <w:rPr>
                <w:rFonts w:ascii="Times" w:hAnsi="Times"/>
                <w:sz w:val="18"/>
                <w:szCs w:val="18"/>
                <w:rPrChange w:id="1177" w:author="Johana Montejo Rozo" w:date="2016-02-03T10:20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 xml:space="preserve">La constante de proporcionalidad se simboliza con la letra </w:t>
            </w:r>
            <w:r w:rsidRPr="00D25CD0">
              <w:rPr>
                <w:rFonts w:ascii="Times" w:hAnsi="Times"/>
                <w:i/>
                <w:sz w:val="18"/>
                <w:szCs w:val="18"/>
                <w:rPrChange w:id="1178" w:author="Johana Montejo Rozo" w:date="2016-02-03T10:20:00Z">
                  <w:rPr>
                    <w:rFonts w:ascii="Times" w:hAnsi="Times"/>
                    <w:b/>
                    <w:i/>
                    <w:sz w:val="18"/>
                    <w:szCs w:val="18"/>
                  </w:rPr>
                </w:rPrChange>
              </w:rPr>
              <w:t>k.</w:t>
            </w:r>
            <w:r w:rsidRPr="00D25CD0">
              <w:rPr>
                <w:rFonts w:ascii="Times" w:hAnsi="Times"/>
                <w:sz w:val="18"/>
                <w:szCs w:val="18"/>
              </w:rPr>
              <w:t xml:space="preserve"> Entonces</w:t>
            </w:r>
            <w:r w:rsidR="00B967E2" w:rsidRPr="00D25CD0">
              <w:rPr>
                <w:rFonts w:ascii="Times" w:hAnsi="Times"/>
                <w:sz w:val="18"/>
                <w:szCs w:val="18"/>
                <w:rPrChange w:id="1179" w:author="Johana Montejo Rozo" w:date="2016-02-03T10:20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>,</w:t>
            </w:r>
            <w:r w:rsidRPr="00D25CD0">
              <w:rPr>
                <w:rFonts w:ascii="Times" w:hAnsi="Times"/>
                <w:sz w:val="18"/>
                <w:szCs w:val="18"/>
                <w:rPrChange w:id="1180" w:author="Johana Montejo Rozo" w:date="2016-02-03T10:20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 xml:space="preserve"> para dos magnitudes </w:t>
            </w:r>
            <w:r w:rsidRPr="00D25CD0">
              <w:rPr>
                <w:rFonts w:ascii="Times" w:hAnsi="Times"/>
                <w:i/>
                <w:sz w:val="18"/>
                <w:szCs w:val="18"/>
                <w:rPrChange w:id="1181" w:author="Johana Montejo Rozo" w:date="2016-02-03T10:20:00Z">
                  <w:rPr>
                    <w:rFonts w:ascii="Times" w:hAnsi="Times"/>
                    <w:b/>
                    <w:i/>
                    <w:sz w:val="18"/>
                    <w:szCs w:val="18"/>
                  </w:rPr>
                </w:rPrChange>
              </w:rPr>
              <w:t>m</w:t>
            </w:r>
            <w:r w:rsidRPr="00D25CD0">
              <w:rPr>
                <w:rFonts w:ascii="Times" w:hAnsi="Times"/>
                <w:sz w:val="18"/>
                <w:szCs w:val="18"/>
                <w:rPrChange w:id="1182" w:author="Johana Montejo Rozo" w:date="2016-02-03T10:20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 xml:space="preserve"> y </w:t>
            </w:r>
            <w:r w:rsidRPr="00D25CD0">
              <w:rPr>
                <w:rFonts w:ascii="Times" w:hAnsi="Times"/>
                <w:i/>
                <w:sz w:val="18"/>
                <w:szCs w:val="18"/>
                <w:rPrChange w:id="1183" w:author="Johana Montejo Rozo" w:date="2016-02-03T10:20:00Z">
                  <w:rPr>
                    <w:rFonts w:ascii="Times" w:hAnsi="Times"/>
                    <w:b/>
                    <w:i/>
                    <w:sz w:val="18"/>
                    <w:szCs w:val="18"/>
                  </w:rPr>
                </w:rPrChange>
              </w:rPr>
              <w:t>n</w:t>
            </w:r>
            <w:r w:rsidRPr="00D25CD0">
              <w:rPr>
                <w:rFonts w:ascii="Times" w:hAnsi="Times"/>
                <w:sz w:val="18"/>
                <w:szCs w:val="18"/>
                <w:rPrChange w:id="1184" w:author="Johana Montejo Rozo" w:date="2016-02-03T10:20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 xml:space="preserve"> que son directamente proporcionales se cumple</w:t>
            </w:r>
            <w:del w:id="1185" w:author="mercyranjel" w:date="2016-01-25T12:48:00Z">
              <w:r w:rsidRPr="00D25CD0" w:rsidDel="00B967E2">
                <w:rPr>
                  <w:rFonts w:ascii="Times" w:hAnsi="Times"/>
                  <w:sz w:val="18"/>
                  <w:szCs w:val="18"/>
                  <w:rPrChange w:id="1186" w:author="Johana Montejo Rozo" w:date="2016-02-03T10:20:00Z">
                    <w:rPr>
                      <w:rFonts w:ascii="Times" w:hAnsi="Times"/>
                      <w:b/>
                      <w:sz w:val="18"/>
                      <w:szCs w:val="18"/>
                    </w:rPr>
                  </w:rPrChange>
                </w:rPr>
                <w:delText>:</w:delText>
              </w:r>
            </w:del>
            <w:ins w:id="1187" w:author="mercyranjel" w:date="2016-01-25T12:48:00Z">
              <w:r w:rsidR="00B967E2" w:rsidRPr="00D25CD0">
                <w:rPr>
                  <w:rFonts w:ascii="Times" w:hAnsi="Times"/>
                  <w:sz w:val="18"/>
                  <w:szCs w:val="18"/>
                  <w:rPrChange w:id="1188" w:author="Johana Montejo Rozo" w:date="2016-02-03T10:20:00Z">
                    <w:rPr>
                      <w:rFonts w:ascii="Times" w:hAnsi="Times"/>
                      <w:b/>
                      <w:sz w:val="18"/>
                      <w:szCs w:val="18"/>
                    </w:rPr>
                  </w:rPrChange>
                </w:rPr>
                <w:t xml:space="preserve"> que</w:t>
              </w:r>
            </w:ins>
          </w:p>
          <w:p w:rsidR="00727F39" w:rsidRPr="00727F39" w:rsidRDefault="00727F39" w:rsidP="00727F39">
            <w:pPr>
              <w:jc w:val="center"/>
              <w:rPr>
                <w:rFonts w:ascii="Times" w:hAnsi="Times"/>
                <w:i/>
                <w:sz w:val="18"/>
                <w:szCs w:val="18"/>
              </w:rPr>
            </w:pPr>
            <w:r w:rsidRPr="00D25CD0">
              <w:rPr>
                <w:rFonts w:ascii="Times" w:hAnsi="Times"/>
                <w:i/>
                <w:sz w:val="18"/>
                <w:szCs w:val="18"/>
                <w:rPrChange w:id="1189" w:author="Johana Montejo Rozo" w:date="2016-02-03T10:20:00Z">
                  <w:rPr>
                    <w:rFonts w:ascii="Times" w:hAnsi="Times"/>
                    <w:b/>
                    <w:i/>
                    <w:sz w:val="18"/>
                    <w:szCs w:val="18"/>
                  </w:rPr>
                </w:rPrChange>
              </w:rPr>
              <w:t>m ÷ n = k</w:t>
            </w:r>
          </w:p>
        </w:tc>
      </w:tr>
    </w:tbl>
    <w:p w:rsidR="00875D97" w:rsidRDefault="00EF4677" w:rsidP="00875D97">
      <w:pPr>
        <w:spacing w:after="0"/>
        <w:rPr>
          <w:rFonts w:ascii="Times" w:hAnsi="Times"/>
          <w:highlight w:val="yellow"/>
        </w:rPr>
      </w:pPr>
      <w:r>
        <w:rPr>
          <w:rFonts w:ascii="Times" w:hAnsi="Times"/>
          <w:highlight w:val="yellow"/>
        </w:rPr>
        <w:t xml:space="preserve"> </w:t>
      </w:r>
    </w:p>
    <w:p w:rsidR="00274580" w:rsidRPr="00875D97" w:rsidRDefault="00274580" w:rsidP="00875D97">
      <w:pPr>
        <w:spacing w:after="0"/>
        <w:rPr>
          <w:rFonts w:ascii="Times" w:hAnsi="Times"/>
          <w:highlight w:val="yellow"/>
        </w:rPr>
      </w:pPr>
    </w:p>
    <w:p w:rsidR="00F36068" w:rsidRDefault="00B61119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Ejemplo</w:t>
      </w:r>
      <w:del w:id="1190" w:author="mercyranjel" w:date="2016-01-25T12:48:00Z">
        <w:r w:rsidDel="00B967E2">
          <w:rPr>
            <w:rFonts w:ascii="Times New Roman" w:hAnsi="Times New Roman" w:cs="Times New Roman"/>
            <w:color w:val="000000"/>
            <w:lang w:val="es-CO"/>
          </w:rPr>
          <w:delText>:</w:delText>
        </w:r>
      </w:del>
    </w:p>
    <w:p w:rsidR="00B61119" w:rsidRDefault="00B61119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274580" w:rsidRDefault="0021714D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La señora Silvia debe empezar a caminar diariamente en las mañanas por razones de salud</w:t>
      </w:r>
      <w:r w:rsidR="00F60EEE">
        <w:rPr>
          <w:rFonts w:ascii="Times New Roman" w:hAnsi="Times New Roman" w:cs="Times New Roman"/>
          <w:color w:val="000000"/>
          <w:lang w:val="es-CO"/>
        </w:rPr>
        <w:t>. El primer día</w:t>
      </w:r>
      <w:ins w:id="1191" w:author="mercyranjel" w:date="2016-01-25T12:48:00Z">
        <w:r w:rsidR="00B967E2">
          <w:rPr>
            <w:rFonts w:ascii="Times New Roman" w:hAnsi="Times New Roman" w:cs="Times New Roman"/>
            <w:color w:val="000000"/>
            <w:lang w:val="es-CO"/>
          </w:rPr>
          <w:t>,</w:t>
        </w:r>
      </w:ins>
      <w:r w:rsidR="00F60EEE">
        <w:rPr>
          <w:rFonts w:ascii="Times New Roman" w:hAnsi="Times New Roman" w:cs="Times New Roman"/>
          <w:color w:val="000000"/>
          <w:lang w:val="es-CO"/>
        </w:rPr>
        <w:t xml:space="preserve"> Silvia caminó 900 m</w:t>
      </w:r>
      <w:r w:rsidR="00274580">
        <w:rPr>
          <w:rFonts w:ascii="Times New Roman" w:hAnsi="Times New Roman" w:cs="Times New Roman"/>
          <w:color w:val="000000"/>
          <w:lang w:val="es-CO"/>
        </w:rPr>
        <w:t>etros</w:t>
      </w:r>
      <w:r w:rsidR="00F60EEE">
        <w:rPr>
          <w:rFonts w:ascii="Times New Roman" w:hAnsi="Times New Roman" w:cs="Times New Roman"/>
          <w:color w:val="000000"/>
          <w:lang w:val="es-CO"/>
        </w:rPr>
        <w:t xml:space="preserve"> en 15 minutos y necesita aumentar proporcionalmente su </w:t>
      </w:r>
      <w:r w:rsidR="00C00521">
        <w:rPr>
          <w:rFonts w:ascii="Times New Roman" w:hAnsi="Times New Roman" w:cs="Times New Roman"/>
          <w:color w:val="000000"/>
          <w:lang w:val="es-CO"/>
        </w:rPr>
        <w:t>actividad física</w:t>
      </w:r>
      <w:r w:rsidR="00F60EEE">
        <w:rPr>
          <w:rFonts w:ascii="Times New Roman" w:hAnsi="Times New Roman" w:cs="Times New Roman"/>
          <w:color w:val="000000"/>
          <w:lang w:val="es-CO"/>
        </w:rPr>
        <w:t xml:space="preserve"> durante tres días.</w:t>
      </w:r>
      <w:r w:rsidR="00274580">
        <w:rPr>
          <w:rFonts w:ascii="Times New Roman" w:hAnsi="Times New Roman" w:cs="Times New Roman"/>
          <w:color w:val="000000"/>
          <w:lang w:val="es-CO"/>
        </w:rPr>
        <w:t xml:space="preserve"> Completa la tabla que establece la distancia que Silvia debe caminar en los tiempos </w:t>
      </w:r>
      <w:ins w:id="1192" w:author="mercyranjel" w:date="2016-01-25T12:48:00Z">
        <w:r w:rsidR="00B967E2">
          <w:rPr>
            <w:rFonts w:ascii="Times New Roman" w:hAnsi="Times New Roman" w:cs="Times New Roman"/>
            <w:color w:val="000000"/>
            <w:lang w:val="es-CO"/>
          </w:rPr>
          <w:t xml:space="preserve">que se </w:t>
        </w:r>
      </w:ins>
      <w:r w:rsidR="00274580">
        <w:rPr>
          <w:rFonts w:ascii="Times New Roman" w:hAnsi="Times New Roman" w:cs="Times New Roman"/>
          <w:color w:val="000000"/>
          <w:lang w:val="es-CO"/>
        </w:rPr>
        <w:t>indica</w:t>
      </w:r>
      <w:ins w:id="1193" w:author="mercyranjel" w:date="2016-01-25T12:48:00Z">
        <w:r w:rsidR="00B967E2">
          <w:rPr>
            <w:rFonts w:ascii="Times New Roman" w:hAnsi="Times New Roman" w:cs="Times New Roman"/>
            <w:color w:val="000000"/>
            <w:lang w:val="es-CO"/>
          </w:rPr>
          <w:t>n</w:t>
        </w:r>
      </w:ins>
      <w:del w:id="1194" w:author="mercyranjel" w:date="2016-01-25T12:48:00Z">
        <w:r w:rsidR="00274580" w:rsidDel="00B967E2">
          <w:rPr>
            <w:rFonts w:ascii="Times New Roman" w:hAnsi="Times New Roman" w:cs="Times New Roman"/>
            <w:color w:val="000000"/>
            <w:lang w:val="es-CO"/>
          </w:rPr>
          <w:delText>dos</w:delText>
        </w:r>
      </w:del>
      <w:r w:rsidR="00274580">
        <w:rPr>
          <w:rFonts w:ascii="Times New Roman" w:hAnsi="Times New Roman" w:cs="Times New Roman"/>
          <w:color w:val="000000"/>
          <w:lang w:val="es-CO"/>
        </w:rPr>
        <w:t>.</w:t>
      </w:r>
    </w:p>
    <w:p w:rsidR="00DC4868" w:rsidRDefault="00DC4868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244"/>
        <w:gridCol w:w="699"/>
        <w:gridCol w:w="709"/>
        <w:gridCol w:w="709"/>
      </w:tblGrid>
      <w:tr w:rsidR="00274580" w:rsidTr="00274580">
        <w:trPr>
          <w:jc w:val="center"/>
        </w:trPr>
        <w:tc>
          <w:tcPr>
            <w:tcW w:w="2244" w:type="dxa"/>
          </w:tcPr>
          <w:p w:rsidR="005931CB" w:rsidRDefault="0027458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s-CO"/>
              </w:rPr>
              <w:pPrChange w:id="1195" w:author="mercyranjel" w:date="2016-01-25T12:48:00Z">
                <w:pPr>
                  <w:spacing w:after="200"/>
                </w:pPr>
              </w:pPrChange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Distancia por caminar</w:t>
            </w:r>
            <w:del w:id="1196" w:author="mercyranjel" w:date="2016-01-25T12:48:00Z">
              <w:r w:rsidDel="00B967E2">
                <w:rPr>
                  <w:rFonts w:ascii="Times New Roman" w:hAnsi="Times New Roman" w:cs="Times New Roman"/>
                  <w:color w:val="000000"/>
                  <w:lang w:val="es-CO"/>
                </w:rPr>
                <w:delText>,</w:delText>
              </w:r>
            </w:del>
            <w:r>
              <w:rPr>
                <w:rFonts w:ascii="Times New Roman" w:hAnsi="Times New Roman" w:cs="Times New Roman"/>
                <w:color w:val="000000"/>
                <w:lang w:val="es-CO"/>
              </w:rPr>
              <w:t xml:space="preserve"> medida en metros</w:t>
            </w:r>
            <w:del w:id="1197" w:author="mercyranjel" w:date="2016-01-25T12:48:00Z">
              <w:r w:rsidDel="00B967E2">
                <w:rPr>
                  <w:rFonts w:ascii="Times New Roman" w:hAnsi="Times New Roman" w:cs="Times New Roman"/>
                  <w:color w:val="000000"/>
                  <w:lang w:val="es-CO"/>
                </w:rPr>
                <w:delText>.</w:delText>
              </w:r>
            </w:del>
          </w:p>
        </w:tc>
        <w:tc>
          <w:tcPr>
            <w:tcW w:w="699" w:type="dxa"/>
          </w:tcPr>
          <w:p w:rsidR="00274580" w:rsidRDefault="00274580" w:rsidP="00274580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900</w:t>
            </w:r>
          </w:p>
        </w:tc>
        <w:tc>
          <w:tcPr>
            <w:tcW w:w="709" w:type="dxa"/>
          </w:tcPr>
          <w:p w:rsidR="00274580" w:rsidRDefault="000D4EAF" w:rsidP="00274580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?</w:t>
            </w:r>
          </w:p>
        </w:tc>
        <w:tc>
          <w:tcPr>
            <w:tcW w:w="709" w:type="dxa"/>
          </w:tcPr>
          <w:p w:rsidR="00274580" w:rsidRDefault="000D4EAF" w:rsidP="00274580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?</w:t>
            </w:r>
          </w:p>
        </w:tc>
      </w:tr>
      <w:tr w:rsidR="00274580" w:rsidTr="00274580">
        <w:trPr>
          <w:jc w:val="center"/>
        </w:trPr>
        <w:tc>
          <w:tcPr>
            <w:tcW w:w="2244" w:type="dxa"/>
          </w:tcPr>
          <w:p w:rsidR="005931CB" w:rsidRDefault="0027458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s-CO"/>
              </w:rPr>
              <w:pPrChange w:id="1198" w:author="mercyranjel" w:date="2016-01-25T12:48:00Z">
                <w:pPr>
                  <w:spacing w:after="200"/>
                </w:pPr>
              </w:pPrChange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Tiempo invertido</w:t>
            </w:r>
            <w:del w:id="1199" w:author="mercyranjel" w:date="2016-01-25T12:48:00Z">
              <w:r w:rsidDel="00B967E2">
                <w:rPr>
                  <w:rFonts w:ascii="Times New Roman" w:hAnsi="Times New Roman" w:cs="Times New Roman"/>
                  <w:color w:val="000000"/>
                  <w:lang w:val="es-CO"/>
                </w:rPr>
                <w:delText>,</w:delText>
              </w:r>
            </w:del>
            <w:r>
              <w:rPr>
                <w:rFonts w:ascii="Times New Roman" w:hAnsi="Times New Roman" w:cs="Times New Roman"/>
                <w:color w:val="000000"/>
                <w:lang w:val="es-CO"/>
              </w:rPr>
              <w:t xml:space="preserve"> medido en minutos</w:t>
            </w:r>
            <w:del w:id="1200" w:author="mercyranjel" w:date="2016-01-25T12:48:00Z">
              <w:r w:rsidDel="00B967E2">
                <w:rPr>
                  <w:rFonts w:ascii="Times New Roman" w:hAnsi="Times New Roman" w:cs="Times New Roman"/>
                  <w:color w:val="000000"/>
                  <w:lang w:val="es-CO"/>
                </w:rPr>
                <w:delText>.</w:delText>
              </w:r>
            </w:del>
          </w:p>
        </w:tc>
        <w:tc>
          <w:tcPr>
            <w:tcW w:w="699" w:type="dxa"/>
          </w:tcPr>
          <w:p w:rsidR="00274580" w:rsidRDefault="00274580" w:rsidP="00274580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15</w:t>
            </w:r>
          </w:p>
        </w:tc>
        <w:tc>
          <w:tcPr>
            <w:tcW w:w="709" w:type="dxa"/>
          </w:tcPr>
          <w:p w:rsidR="00274580" w:rsidRDefault="00274580" w:rsidP="00274580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20</w:t>
            </w:r>
          </w:p>
        </w:tc>
        <w:tc>
          <w:tcPr>
            <w:tcW w:w="709" w:type="dxa"/>
          </w:tcPr>
          <w:p w:rsidR="00274580" w:rsidRDefault="00274580" w:rsidP="00274580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30</w:t>
            </w:r>
          </w:p>
        </w:tc>
      </w:tr>
    </w:tbl>
    <w:p w:rsidR="00274580" w:rsidRDefault="00274580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B967E2" w:rsidRDefault="0030117E" w:rsidP="00081745">
      <w:pPr>
        <w:spacing w:after="0"/>
        <w:rPr>
          <w:ins w:id="1201" w:author="mercyranjel" w:date="2016-01-25T12:49:00Z"/>
          <w:rFonts w:ascii="Times" w:hAnsi="Times"/>
          <w:i/>
        </w:rPr>
      </w:pPr>
      <w:r>
        <w:rPr>
          <w:rFonts w:ascii="Times New Roman" w:hAnsi="Times New Roman" w:cs="Times New Roman"/>
          <w:color w:val="000000"/>
          <w:lang w:val="es-CO"/>
        </w:rPr>
        <w:t>Como</w:t>
      </w:r>
      <w:r w:rsidR="00F105EC">
        <w:rPr>
          <w:rFonts w:ascii="Times New Roman" w:hAnsi="Times New Roman" w:cs="Times New Roman"/>
          <w:color w:val="000000"/>
          <w:lang w:val="es-CO"/>
        </w:rPr>
        <w:t xml:space="preserve"> la distancia y el tiempo s</w:t>
      </w:r>
      <w:r>
        <w:rPr>
          <w:rFonts w:ascii="Times New Roman" w:hAnsi="Times New Roman" w:cs="Times New Roman"/>
          <w:color w:val="000000"/>
          <w:lang w:val="es-CO"/>
        </w:rPr>
        <w:t>o</w:t>
      </w:r>
      <w:r w:rsidR="00F105EC">
        <w:rPr>
          <w:rFonts w:ascii="Times New Roman" w:hAnsi="Times New Roman" w:cs="Times New Roman"/>
          <w:color w:val="000000"/>
          <w:lang w:val="es-CO"/>
        </w:rPr>
        <w:t xml:space="preserve">n </w:t>
      </w:r>
      <w:r w:rsidR="00F105EC">
        <w:rPr>
          <w:rFonts w:ascii="Times New Roman" w:hAnsi="Times New Roman" w:cs="Times New Roman"/>
          <w:color w:val="000000"/>
        </w:rPr>
        <w:t xml:space="preserve">magnitudes </w:t>
      </w:r>
      <w:r w:rsidR="00F105EC" w:rsidRPr="00F105EC">
        <w:rPr>
          <w:rFonts w:ascii="Times" w:hAnsi="Times"/>
        </w:rPr>
        <w:t>directamente proporcionales</w:t>
      </w:r>
      <w:r>
        <w:rPr>
          <w:rFonts w:ascii="Times" w:hAnsi="Times"/>
        </w:rPr>
        <w:t>, se halla la constante de proporcionalidad directa con los primeros valores de la tabla</w:t>
      </w:r>
      <w:del w:id="1202" w:author="mercyranjel" w:date="2016-01-25T12:49:00Z">
        <w:r w:rsidDel="00B967E2">
          <w:rPr>
            <w:rFonts w:ascii="Times" w:hAnsi="Times"/>
          </w:rPr>
          <w:delText>,</w:delText>
        </w:r>
      </w:del>
      <w:ins w:id="1203" w:author="mercyranjel" w:date="2016-01-25T12:49:00Z">
        <w:r w:rsidR="00B967E2">
          <w:rPr>
            <w:rFonts w:ascii="Times" w:hAnsi="Times"/>
          </w:rPr>
          <w:t>.</w:t>
        </w:r>
      </w:ins>
      <w:r w:rsidRPr="002B4711">
        <w:rPr>
          <w:rFonts w:ascii="Times" w:hAnsi="Times"/>
          <w:i/>
        </w:rPr>
        <w:t xml:space="preserve"> </w:t>
      </w:r>
    </w:p>
    <w:p w:rsidR="005931CB" w:rsidRDefault="002B4711">
      <w:pPr>
        <w:spacing w:after="0"/>
        <w:ind w:left="2124" w:firstLine="708"/>
        <w:rPr>
          <w:rFonts w:ascii="Times" w:hAnsi="Times"/>
        </w:rPr>
        <w:pPrChange w:id="1204" w:author="mercyranjel" w:date="2016-01-25T12:49:00Z">
          <w:pPr>
            <w:spacing w:after="0"/>
          </w:pPr>
        </w:pPrChange>
      </w:pPr>
      <w:r w:rsidRPr="002B4711">
        <w:rPr>
          <w:rFonts w:ascii="Times" w:hAnsi="Times"/>
          <w:i/>
        </w:rPr>
        <w:t>k</w:t>
      </w:r>
      <w:r>
        <w:rPr>
          <w:rFonts w:ascii="Times" w:hAnsi="Times"/>
        </w:rPr>
        <w:t xml:space="preserve"> = </w:t>
      </w:r>
      <w:r w:rsidR="0030117E">
        <w:rPr>
          <w:rFonts w:ascii="Times" w:hAnsi="Times"/>
        </w:rPr>
        <w:t>900</w:t>
      </w:r>
      <w:r w:rsidR="00DC4868">
        <w:rPr>
          <w:rFonts w:ascii="Times" w:hAnsi="Times"/>
        </w:rPr>
        <w:t xml:space="preserve"> </w:t>
      </w:r>
      <w:r w:rsidR="0030117E" w:rsidRPr="0030117E">
        <w:rPr>
          <w:rFonts w:ascii="Times" w:hAnsi="Times"/>
          <w:b/>
          <w:i/>
        </w:rPr>
        <w:t>÷</w:t>
      </w:r>
      <w:r w:rsidR="00DC4868">
        <w:rPr>
          <w:rFonts w:ascii="Times" w:hAnsi="Times"/>
          <w:b/>
          <w:i/>
        </w:rPr>
        <w:t xml:space="preserve"> </w:t>
      </w:r>
      <w:r w:rsidR="0030117E">
        <w:rPr>
          <w:rFonts w:ascii="Times" w:hAnsi="Times"/>
        </w:rPr>
        <w:t>15</w:t>
      </w:r>
      <w:r w:rsidR="00DC4868">
        <w:rPr>
          <w:rFonts w:ascii="Times" w:hAnsi="Times"/>
        </w:rPr>
        <w:t xml:space="preserve"> </w:t>
      </w:r>
      <w:r w:rsidR="0030117E">
        <w:rPr>
          <w:rFonts w:ascii="Times" w:hAnsi="Times"/>
        </w:rPr>
        <w:t>=</w:t>
      </w:r>
      <w:r w:rsidR="00DC4868">
        <w:rPr>
          <w:rFonts w:ascii="Times" w:hAnsi="Times"/>
        </w:rPr>
        <w:t xml:space="preserve"> </w:t>
      </w:r>
      <w:r w:rsidR="0030117E">
        <w:rPr>
          <w:rFonts w:ascii="Times" w:hAnsi="Times"/>
        </w:rPr>
        <w:t>60</w:t>
      </w:r>
      <w:del w:id="1205" w:author="mercyranjel" w:date="2016-01-25T12:49:00Z">
        <w:r w:rsidR="0030117E" w:rsidDel="00B967E2">
          <w:rPr>
            <w:rFonts w:ascii="Times" w:hAnsi="Times"/>
          </w:rPr>
          <w:delText>.</w:delText>
        </w:r>
      </w:del>
    </w:p>
    <w:p w:rsidR="006836CF" w:rsidRDefault="004D5369" w:rsidP="004D5369">
      <w:pPr>
        <w:spacing w:after="0"/>
        <w:rPr>
          <w:rFonts w:ascii="Times" w:hAnsi="Times"/>
        </w:rPr>
      </w:pPr>
      <w:r>
        <w:rPr>
          <w:rFonts w:ascii="Times New Roman" w:hAnsi="Times New Roman" w:cs="Times New Roman"/>
          <w:color w:val="000000"/>
          <w:lang w:val="es-CO"/>
        </w:rPr>
        <w:t>Con este dato se pueden comp</w:t>
      </w:r>
      <w:r w:rsidR="00DC4868">
        <w:rPr>
          <w:rFonts w:ascii="Times New Roman" w:hAnsi="Times New Roman" w:cs="Times New Roman"/>
          <w:color w:val="000000"/>
          <w:lang w:val="es-CO"/>
        </w:rPr>
        <w:t xml:space="preserve">letar las distancias que faltan, puesto </w:t>
      </w:r>
      <w:r>
        <w:rPr>
          <w:rFonts w:ascii="Times New Roman" w:hAnsi="Times New Roman" w:cs="Times New Roman"/>
          <w:color w:val="000000"/>
          <w:lang w:val="es-CO"/>
        </w:rPr>
        <w:t xml:space="preserve">que el cociente entre cada pareja de valores debe ser </w:t>
      </w:r>
      <w:r w:rsidRPr="002B4711">
        <w:rPr>
          <w:rFonts w:ascii="Times" w:hAnsi="Times"/>
          <w:i/>
        </w:rPr>
        <w:t>k</w:t>
      </w:r>
      <w:r>
        <w:rPr>
          <w:rFonts w:ascii="Times" w:hAnsi="Times"/>
        </w:rPr>
        <w:t xml:space="preserve"> = 60</w:t>
      </w:r>
      <w:ins w:id="1206" w:author="mercyranjel" w:date="2016-01-25T12:49:00Z">
        <w:r w:rsidR="00B967E2">
          <w:rPr>
            <w:rFonts w:ascii="Times" w:hAnsi="Times"/>
          </w:rPr>
          <w:t>,</w:t>
        </w:r>
      </w:ins>
      <w:r w:rsidR="00845EC6">
        <w:rPr>
          <w:rFonts w:ascii="Times" w:hAnsi="Times"/>
        </w:rPr>
        <w:t xml:space="preserve"> y con el número desconocido en la tabla se puede plantear una ecuación</w:t>
      </w:r>
      <w:del w:id="1207" w:author="mercyranjel" w:date="2016-01-25T12:49:00Z">
        <w:r w:rsidR="00845EC6" w:rsidDel="00B967E2">
          <w:rPr>
            <w:rFonts w:ascii="Times" w:hAnsi="Times"/>
          </w:rPr>
          <w:delText>:</w:delText>
        </w:r>
      </w:del>
      <w:ins w:id="1208" w:author="mercyranjel" w:date="2016-01-25T12:49:00Z">
        <w:r w:rsidR="00B967E2">
          <w:rPr>
            <w:rFonts w:ascii="Times" w:hAnsi="Times"/>
          </w:rPr>
          <w:t>.</w:t>
        </w:r>
      </w:ins>
    </w:p>
    <w:p w:rsidR="004D5369" w:rsidRDefault="004D5369" w:rsidP="004D5369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9"/>
        <w:gridCol w:w="6359"/>
      </w:tblGrid>
      <w:tr w:rsidR="00665D42" w:rsidRPr="005D1738" w:rsidTr="005A161F">
        <w:tc>
          <w:tcPr>
            <w:tcW w:w="9033" w:type="dxa"/>
            <w:gridSpan w:val="2"/>
            <w:shd w:val="clear" w:color="auto" w:fill="0D0D0D" w:themeFill="text1" w:themeFillTint="F2"/>
          </w:tcPr>
          <w:p w:rsidR="00665D42" w:rsidRPr="005D1738" w:rsidRDefault="00665D42" w:rsidP="005A161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665D42" w:rsidTr="005A161F">
        <w:tc>
          <w:tcPr>
            <w:tcW w:w="2518" w:type="dxa"/>
          </w:tcPr>
          <w:p w:rsidR="00665D42" w:rsidRPr="003517B9" w:rsidRDefault="00665D42" w:rsidP="005A161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rPrChange w:id="1209" w:author="Johana Montejo Rozo" w:date="2016-02-03T10:21:00Z">
                  <w:rPr>
                    <w:rFonts w:ascii="Times New Roman" w:hAnsi="Times New Roman" w:cs="Times New Roman"/>
                    <w:b/>
                    <w:color w:val="000000"/>
                    <w:sz w:val="18"/>
                    <w:szCs w:val="18"/>
                    <w:highlight w:val="yellow"/>
                  </w:rPr>
                </w:rPrChange>
              </w:rPr>
            </w:pPr>
            <w:r w:rsidRPr="003517B9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rPrChange w:id="1210" w:author="Johana Montejo Rozo" w:date="2016-02-03T10:21:00Z">
                  <w:rPr>
                    <w:rFonts w:ascii="Times New Roman" w:hAnsi="Times New Roman" w:cs="Times New Roman"/>
                    <w:b/>
                    <w:color w:val="000000"/>
                    <w:sz w:val="18"/>
                    <w:szCs w:val="18"/>
                    <w:highlight w:val="yellow"/>
                  </w:rPr>
                </w:rPrChange>
              </w:rPr>
              <w:t>Código</w:t>
            </w:r>
          </w:p>
        </w:tc>
        <w:tc>
          <w:tcPr>
            <w:tcW w:w="6515" w:type="dxa"/>
          </w:tcPr>
          <w:p w:rsidR="00665D42" w:rsidRPr="003517B9" w:rsidRDefault="00665D42" w:rsidP="00B5281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3517B9">
              <w:rPr>
                <w:rFonts w:ascii="Times New Roman" w:hAnsi="Times New Roman" w:cs="Times New Roman"/>
                <w:color w:val="000000"/>
                <w:rPrChange w:id="1211" w:author="Johana Montejo Rozo" w:date="2016-02-03T10:21:00Z">
                  <w:rPr>
                    <w:rFonts w:ascii="Times New Roman" w:hAnsi="Times New Roman" w:cs="Times New Roman"/>
                    <w:color w:val="000000"/>
                    <w:highlight w:val="yellow"/>
                  </w:rPr>
                </w:rPrChange>
              </w:rPr>
              <w:t>MA_07_07_</w:t>
            </w:r>
            <w:ins w:id="1212" w:author="Johana Montejo Rozo" w:date="2016-02-03T10:20:00Z">
              <w:r w:rsidR="00D25CD0" w:rsidRPr="003517B9">
                <w:rPr>
                  <w:rFonts w:ascii="Times New Roman" w:hAnsi="Times New Roman" w:cs="Times New Roman"/>
                  <w:color w:val="000000"/>
                  <w:rPrChange w:id="1213" w:author="Johana Montejo Rozo" w:date="2016-02-03T10:21:00Z">
                    <w:rPr>
                      <w:rFonts w:ascii="Times New Roman" w:hAnsi="Times New Roman" w:cs="Times New Roman"/>
                      <w:color w:val="000000"/>
                      <w:highlight w:val="yellow"/>
                    </w:rPr>
                  </w:rPrChange>
                </w:rPr>
                <w:t>CO_</w:t>
              </w:r>
            </w:ins>
            <w:r w:rsidRPr="003517B9">
              <w:rPr>
                <w:rFonts w:ascii="Times New Roman" w:hAnsi="Times New Roman" w:cs="Times New Roman"/>
                <w:color w:val="000000"/>
                <w:rPrChange w:id="1214" w:author="Johana Montejo Rozo" w:date="2016-02-03T10:21:00Z">
                  <w:rPr>
                    <w:rFonts w:ascii="Times New Roman" w:hAnsi="Times New Roman" w:cs="Times New Roman"/>
                    <w:color w:val="000000"/>
                    <w:highlight w:val="yellow"/>
                  </w:rPr>
                </w:rPrChange>
              </w:rPr>
              <w:t>IMG0</w:t>
            </w:r>
            <w:r w:rsidR="00B52819" w:rsidRPr="003517B9">
              <w:rPr>
                <w:rFonts w:ascii="Times New Roman" w:hAnsi="Times New Roman" w:cs="Times New Roman"/>
                <w:color w:val="000000"/>
                <w:rPrChange w:id="1215" w:author="Johana Montejo Rozo" w:date="2016-02-03T10:21:00Z">
                  <w:rPr>
                    <w:rFonts w:ascii="Times New Roman" w:hAnsi="Times New Roman" w:cs="Times New Roman"/>
                    <w:color w:val="000000"/>
                    <w:highlight w:val="yellow"/>
                  </w:rPr>
                </w:rPrChange>
              </w:rPr>
              <w:t>6</w:t>
            </w:r>
          </w:p>
        </w:tc>
      </w:tr>
      <w:tr w:rsidR="00665D42" w:rsidTr="005A161F">
        <w:tc>
          <w:tcPr>
            <w:tcW w:w="2518" w:type="dxa"/>
          </w:tcPr>
          <w:p w:rsidR="00665D42" w:rsidRDefault="00665D42" w:rsidP="005A161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744E69" w:rsidRPr="00744E69" w:rsidRDefault="00744E69" w:rsidP="00665D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Ecuación 1:</w:t>
            </w:r>
          </w:p>
          <w:p w:rsidR="00665D42" w:rsidRDefault="00845EC6" w:rsidP="00665D42">
            <w:pPr>
              <w:rPr>
                <w:rFonts w:ascii="Times New Roman" w:hAnsi="Times New Roman" w:cs="Times New Roman"/>
                <w:color w:val="000000"/>
              </w:rPr>
            </w:pPr>
            <w:r w:rsidRPr="00845EC6">
              <w:rPr>
                <w:rFonts w:ascii="Times New Roman" w:hAnsi="Times New Roman" w:cs="Times New Roman"/>
                <w:i/>
                <w:color w:val="000000"/>
              </w:rPr>
              <w:t>d</w:t>
            </w:r>
            <w:r w:rsidR="00B83E57">
              <w:rPr>
                <w:rFonts w:ascii="Times New Roman" w:hAnsi="Times New Roman" w:cs="Times New Roman"/>
                <w:color w:val="000000"/>
              </w:rPr>
              <w:t xml:space="preserve">/20 </w:t>
            </w:r>
            <w:del w:id="1216" w:author="mercyranjel" w:date="2016-01-25T12:50:00Z">
              <w:r w:rsidDel="00B967E2">
                <w:rPr>
                  <w:rFonts w:ascii="Times New Roman" w:hAnsi="Times New Roman" w:cs="Times New Roman"/>
                  <w:color w:val="000000"/>
                </w:rPr>
                <w:delText xml:space="preserve"> </w:delText>
              </w:r>
            </w:del>
            <w:r>
              <w:rPr>
                <w:rFonts w:ascii="Times New Roman" w:hAnsi="Times New Roman" w:cs="Times New Roman"/>
                <w:color w:val="000000"/>
              </w:rPr>
              <w:t xml:space="preserve">= 60    </w:t>
            </w:r>
            <w:del w:id="1217" w:author="mercyranjel" w:date="2016-01-25T12:50:00Z">
              <w:r w:rsidDel="00B967E2">
                <w:rPr>
                  <w:rFonts w:ascii="Times New Roman" w:hAnsi="Times New Roman" w:cs="Times New Roman"/>
                  <w:color w:val="000000"/>
                </w:rPr>
                <w:delText>e</w:delText>
              </w:r>
            </w:del>
            <w:ins w:id="1218" w:author="mercyranjel" w:date="2016-01-25T12:50:00Z">
              <w:r w:rsidR="00B967E2">
                <w:rPr>
                  <w:rFonts w:ascii="Times New Roman" w:hAnsi="Times New Roman" w:cs="Times New Roman"/>
                  <w:color w:val="000000"/>
                </w:rPr>
                <w:t>E</w:t>
              </w:r>
            </w:ins>
            <w:r>
              <w:rPr>
                <w:rFonts w:ascii="Times New Roman" w:hAnsi="Times New Roman" w:cs="Times New Roman"/>
                <w:color w:val="000000"/>
              </w:rPr>
              <w:t xml:space="preserve">ntonces  </w:t>
            </w:r>
            <w:r w:rsidRPr="00845EC6">
              <w:rPr>
                <w:rFonts w:ascii="Times New Roman" w:hAnsi="Times New Roman" w:cs="Times New Roman"/>
                <w:i/>
                <w:color w:val="000000"/>
              </w:rPr>
              <w:t>d</w:t>
            </w:r>
            <w:r w:rsidR="00DC4868">
              <w:rPr>
                <w:rFonts w:ascii="Times New Roman" w:hAnsi="Times New Roman" w:cs="Times New Roman"/>
                <w:i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=</w:t>
            </w:r>
            <w:r w:rsidR="00DC4868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1200</w:t>
            </w:r>
          </w:p>
          <w:p w:rsidR="00665D42" w:rsidRDefault="00665D42" w:rsidP="00665D42">
            <w:pPr>
              <w:rPr>
                <w:rFonts w:ascii="Times New Roman" w:hAnsi="Times New Roman" w:cs="Times New Roman"/>
                <w:color w:val="000000"/>
              </w:rPr>
            </w:pPr>
          </w:p>
          <w:p w:rsidR="00665D42" w:rsidRDefault="00744E69" w:rsidP="00665D4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Ecuación 2:</w:t>
            </w:r>
          </w:p>
          <w:p w:rsidR="00845EC6" w:rsidRDefault="00845EC6" w:rsidP="00845EC6">
            <w:pPr>
              <w:rPr>
                <w:rFonts w:ascii="Times New Roman" w:hAnsi="Times New Roman" w:cs="Times New Roman"/>
                <w:color w:val="000000"/>
              </w:rPr>
            </w:pPr>
            <w:r w:rsidRPr="00845EC6">
              <w:rPr>
                <w:rFonts w:ascii="Times New Roman" w:hAnsi="Times New Roman" w:cs="Times New Roman"/>
                <w:i/>
                <w:color w:val="000000"/>
              </w:rPr>
              <w:t>d</w:t>
            </w:r>
            <w:r w:rsidR="00B83E57">
              <w:rPr>
                <w:rFonts w:ascii="Times New Roman" w:hAnsi="Times New Roman" w:cs="Times New Roman"/>
                <w:i/>
                <w:color w:val="000000"/>
              </w:rPr>
              <w:t>/30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del w:id="1219" w:author="mercyranjel" w:date="2016-01-25T12:50:00Z">
              <w:r w:rsidDel="00B967E2">
                <w:rPr>
                  <w:rFonts w:ascii="Times New Roman" w:hAnsi="Times New Roman" w:cs="Times New Roman"/>
                  <w:color w:val="000000"/>
                </w:rPr>
                <w:delText xml:space="preserve"> </w:delText>
              </w:r>
            </w:del>
            <w:r>
              <w:rPr>
                <w:rFonts w:ascii="Times New Roman" w:hAnsi="Times New Roman" w:cs="Times New Roman"/>
                <w:color w:val="000000"/>
              </w:rPr>
              <w:t xml:space="preserve">= 60    </w:t>
            </w:r>
            <w:del w:id="1220" w:author="mercyranjel" w:date="2016-01-25T12:50:00Z">
              <w:r w:rsidDel="00B967E2">
                <w:rPr>
                  <w:rFonts w:ascii="Times New Roman" w:hAnsi="Times New Roman" w:cs="Times New Roman"/>
                  <w:color w:val="000000"/>
                </w:rPr>
                <w:delText>e</w:delText>
              </w:r>
            </w:del>
            <w:ins w:id="1221" w:author="mercyranjel" w:date="2016-01-25T12:50:00Z">
              <w:r w:rsidR="00B967E2">
                <w:rPr>
                  <w:rFonts w:ascii="Times New Roman" w:hAnsi="Times New Roman" w:cs="Times New Roman"/>
                  <w:color w:val="000000"/>
                </w:rPr>
                <w:t>E</w:t>
              </w:r>
            </w:ins>
            <w:r>
              <w:rPr>
                <w:rFonts w:ascii="Times New Roman" w:hAnsi="Times New Roman" w:cs="Times New Roman"/>
                <w:color w:val="000000"/>
              </w:rPr>
              <w:t xml:space="preserve">ntonces  </w:t>
            </w:r>
            <w:r w:rsidRPr="00845EC6">
              <w:rPr>
                <w:rFonts w:ascii="Times New Roman" w:hAnsi="Times New Roman" w:cs="Times New Roman"/>
                <w:i/>
                <w:color w:val="000000"/>
              </w:rPr>
              <w:t>d</w:t>
            </w:r>
            <w:r w:rsidR="00B83E57">
              <w:rPr>
                <w:rFonts w:ascii="Times New Roman" w:hAnsi="Times New Roman" w:cs="Times New Roman"/>
                <w:i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=</w:t>
            </w:r>
            <w:r w:rsidR="00B83E57">
              <w:rPr>
                <w:rFonts w:ascii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1800</w:t>
            </w:r>
          </w:p>
          <w:p w:rsidR="00845EC6" w:rsidRDefault="00845EC6" w:rsidP="00665D42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665D42" w:rsidTr="005A161F">
        <w:tc>
          <w:tcPr>
            <w:tcW w:w="2518" w:type="dxa"/>
          </w:tcPr>
          <w:p w:rsidR="00665D42" w:rsidRDefault="00665D42" w:rsidP="005A161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:rsidR="00665D42" w:rsidRDefault="00665D42" w:rsidP="005A161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665D42" w:rsidTr="005A161F">
        <w:tc>
          <w:tcPr>
            <w:tcW w:w="2518" w:type="dxa"/>
          </w:tcPr>
          <w:p w:rsidR="00665D42" w:rsidRDefault="00665D42" w:rsidP="005A161F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665D42" w:rsidRDefault="00744E69" w:rsidP="005A161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El segundo día Silvia debe caminar 1200 metros</w:t>
            </w:r>
            <w:ins w:id="1222" w:author="mercyranjel" w:date="2016-01-25T12:50:00Z">
              <w:r w:rsidR="00B967E2">
                <w:rPr>
                  <w:rFonts w:ascii="Times New Roman" w:hAnsi="Times New Roman" w:cs="Times New Roman"/>
                  <w:color w:val="000000"/>
                </w:rPr>
                <w:t>,</w:t>
              </w:r>
            </w:ins>
            <w:r>
              <w:rPr>
                <w:rFonts w:ascii="Times New Roman" w:hAnsi="Times New Roman" w:cs="Times New Roman"/>
                <w:color w:val="000000"/>
              </w:rPr>
              <w:t xml:space="preserve"> y el tercer día 1800 metros. </w:t>
            </w:r>
          </w:p>
        </w:tc>
      </w:tr>
    </w:tbl>
    <w:p w:rsidR="004D5369" w:rsidRDefault="004D5369" w:rsidP="004D5369">
      <w:pPr>
        <w:spacing w:after="0"/>
        <w:rPr>
          <w:rFonts w:ascii="Times New Roman" w:hAnsi="Times New Roman" w:cs="Times New Roman"/>
          <w:color w:val="000000"/>
        </w:rPr>
      </w:pPr>
    </w:p>
    <w:p w:rsidR="007D421E" w:rsidRPr="00665D42" w:rsidRDefault="007D421E" w:rsidP="004D5369">
      <w:p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Estudia otro caso para hallar la </w:t>
      </w:r>
      <w:r w:rsidRPr="007D421E">
        <w:rPr>
          <w:rFonts w:ascii="Times" w:hAnsi="Times"/>
        </w:rPr>
        <w:t>constante de proporcionalidad directa</w:t>
      </w:r>
      <w:r>
        <w:rPr>
          <w:rFonts w:ascii="Times" w:hAnsi="Times"/>
        </w:rPr>
        <w:t xml:space="preserve"> en la web [</w:t>
      </w:r>
      <w:hyperlink r:id="rId21" w:history="1">
        <w:r w:rsidRPr="007D421E">
          <w:rPr>
            <w:rStyle w:val="Hipervnculo"/>
            <w:rFonts w:ascii="Times" w:hAnsi="Times"/>
          </w:rPr>
          <w:t>VER</w:t>
        </w:r>
      </w:hyperlink>
      <w:r>
        <w:rPr>
          <w:rFonts w:ascii="Times" w:hAnsi="Times"/>
        </w:rPr>
        <w:t>].</w:t>
      </w:r>
    </w:p>
    <w:p w:rsidR="00875D97" w:rsidRDefault="00875D97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7D421E" w:rsidRDefault="007D421E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7D421E" w:rsidRPr="007D421E" w:rsidRDefault="00C9793E" w:rsidP="007D421E">
      <w:pPr>
        <w:spacing w:after="0"/>
        <w:rPr>
          <w:rFonts w:ascii="Times" w:hAnsi="Times"/>
          <w:b/>
          <w:lang w:val="es-CO"/>
        </w:rPr>
      </w:pPr>
      <w:r w:rsidRPr="004E5E51">
        <w:rPr>
          <w:rFonts w:ascii="Times" w:hAnsi="Times"/>
          <w:highlight w:val="yellow"/>
        </w:rPr>
        <w:t>[SECCIÓN 2]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2</w:t>
      </w:r>
      <w:r w:rsidRPr="004E5E51">
        <w:rPr>
          <w:rFonts w:ascii="Times" w:hAnsi="Times"/>
          <w:b/>
        </w:rPr>
        <w:t>.</w:t>
      </w:r>
      <w:r>
        <w:rPr>
          <w:rFonts w:ascii="Times" w:hAnsi="Times"/>
          <w:b/>
        </w:rPr>
        <w:t>3</w:t>
      </w:r>
      <w:r w:rsidRPr="004E5E51">
        <w:rPr>
          <w:rFonts w:ascii="Times" w:hAnsi="Times"/>
          <w:b/>
        </w:rPr>
        <w:t xml:space="preserve"> </w:t>
      </w:r>
      <w:r w:rsidR="00DC4868">
        <w:rPr>
          <w:rFonts w:ascii="Times" w:hAnsi="Times"/>
          <w:b/>
        </w:rPr>
        <w:t xml:space="preserve">La </w:t>
      </w:r>
      <w:r w:rsidR="00691723">
        <w:rPr>
          <w:rFonts w:ascii="Times" w:hAnsi="Times"/>
          <w:b/>
        </w:rPr>
        <w:t>r</w:t>
      </w:r>
      <w:r w:rsidR="007D421E" w:rsidRPr="007D421E">
        <w:rPr>
          <w:rFonts w:ascii="Times" w:hAnsi="Times"/>
          <w:b/>
          <w:lang w:val="es-CO"/>
        </w:rPr>
        <w:t>epresentación de las magnitudes directamente proporcionales</w:t>
      </w:r>
    </w:p>
    <w:p w:rsidR="00C9793E" w:rsidRPr="00C9793E" w:rsidRDefault="00C9793E" w:rsidP="00C9793E">
      <w:pPr>
        <w:spacing w:after="0"/>
        <w:rPr>
          <w:rFonts w:ascii="Times" w:hAnsi="Times"/>
          <w:highlight w:val="yellow"/>
          <w:lang w:val="es-CO"/>
        </w:rPr>
      </w:pPr>
    </w:p>
    <w:p w:rsidR="00294302" w:rsidRDefault="00D35443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Las máquinas especializadas en poner tapas en las empresas que requieren procesos de embotellado y tapado de líquidos trabajan a razón de 500 tapas por minuto. </w:t>
      </w:r>
    </w:p>
    <w:p w:rsidR="00294302" w:rsidRDefault="00294302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2"/>
        <w:gridCol w:w="6356"/>
      </w:tblGrid>
      <w:tr w:rsidR="00D35443" w:rsidRPr="005D1738" w:rsidTr="00D35443">
        <w:tc>
          <w:tcPr>
            <w:tcW w:w="8828" w:type="dxa"/>
            <w:gridSpan w:val="2"/>
            <w:shd w:val="clear" w:color="auto" w:fill="0D0D0D" w:themeFill="text1" w:themeFillTint="F2"/>
          </w:tcPr>
          <w:p w:rsidR="00D35443" w:rsidRPr="005D1738" w:rsidRDefault="00D35443" w:rsidP="00F56DD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D35443" w:rsidTr="00D35443">
        <w:tc>
          <w:tcPr>
            <w:tcW w:w="2472" w:type="dxa"/>
          </w:tcPr>
          <w:p w:rsidR="00D35443" w:rsidRPr="00053744" w:rsidRDefault="00D35443" w:rsidP="00F56DD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56" w:type="dxa"/>
          </w:tcPr>
          <w:p w:rsidR="00D35443" w:rsidRPr="00053744" w:rsidRDefault="00D35443" w:rsidP="00B5281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MA_07_07_</w:t>
            </w:r>
            <w:ins w:id="1223" w:author="Johana Montejo Rozo" w:date="2016-02-03T10:21:00Z">
              <w:r w:rsidR="003517B9">
                <w:rPr>
                  <w:rFonts w:ascii="Times New Roman" w:hAnsi="Times New Roman" w:cs="Times New Roman"/>
                  <w:color w:val="000000"/>
                </w:rPr>
                <w:t>CO_</w:t>
              </w:r>
            </w:ins>
            <w:r>
              <w:rPr>
                <w:rFonts w:ascii="Times New Roman" w:hAnsi="Times New Roman" w:cs="Times New Roman"/>
                <w:color w:val="000000"/>
              </w:rPr>
              <w:t>IMG0</w:t>
            </w:r>
            <w:r w:rsidR="00B52819">
              <w:rPr>
                <w:rFonts w:ascii="Times New Roman" w:hAnsi="Times New Roman" w:cs="Times New Roman"/>
                <w:color w:val="000000"/>
              </w:rPr>
              <w:t>7</w:t>
            </w:r>
          </w:p>
        </w:tc>
      </w:tr>
      <w:tr w:rsidR="00D35443" w:rsidTr="00D35443">
        <w:tc>
          <w:tcPr>
            <w:tcW w:w="2472" w:type="dxa"/>
          </w:tcPr>
          <w:p w:rsidR="00D35443" w:rsidRDefault="00D35443" w:rsidP="00F56DD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  <w:p w:rsidR="00285F04" w:rsidRDefault="00285F04" w:rsidP="00F56DD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285F04" w:rsidRDefault="00285F04" w:rsidP="00F56DD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285F04" w:rsidRDefault="00285F04" w:rsidP="00F56DD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285F04" w:rsidRDefault="00285F04" w:rsidP="00F56DD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285F04" w:rsidRDefault="00285F04" w:rsidP="00F56DD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285F04" w:rsidRDefault="00285F04" w:rsidP="00F56DD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285F04" w:rsidRDefault="00285F04" w:rsidP="00F56DD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285F04" w:rsidRDefault="00285F04" w:rsidP="00F56DD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285F04" w:rsidRDefault="00285F04" w:rsidP="00F56DD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285F04" w:rsidRDefault="00285F04" w:rsidP="00F56DD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356" w:type="dxa"/>
          </w:tcPr>
          <w:p w:rsidR="00F46102" w:rsidRDefault="00F46102" w:rsidP="00F4610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Fotografía de una máquina que pone tapas </w:t>
            </w:r>
            <w:del w:id="1224" w:author="mercyranjel" w:date="2016-01-25T12:51:00Z">
              <w:r w:rsidDel="00B967E2">
                <w:rPr>
                  <w:rFonts w:ascii="Times New Roman" w:hAnsi="Times New Roman" w:cs="Times New Roman"/>
                  <w:color w:val="000000"/>
                </w:rPr>
                <w:delText xml:space="preserve">a nivel </w:delText>
              </w:r>
            </w:del>
            <w:ins w:id="1225" w:author="mercyranjel" w:date="2016-01-25T12:51:00Z">
              <w:r w:rsidR="00B967E2">
                <w:rPr>
                  <w:rFonts w:ascii="Times New Roman" w:hAnsi="Times New Roman" w:cs="Times New Roman"/>
                  <w:color w:val="000000"/>
                </w:rPr>
                <w:t xml:space="preserve">en la </w:t>
              </w:r>
            </w:ins>
            <w:r>
              <w:rPr>
                <w:rFonts w:ascii="Times New Roman" w:hAnsi="Times New Roman" w:cs="Times New Roman"/>
                <w:color w:val="000000"/>
              </w:rPr>
              <w:t>industria</w:t>
            </w:r>
            <w:del w:id="1226" w:author="mercyranjel" w:date="2016-01-25T12:51:00Z">
              <w:r w:rsidDel="00B967E2">
                <w:rPr>
                  <w:rFonts w:ascii="Times New Roman" w:hAnsi="Times New Roman" w:cs="Times New Roman"/>
                  <w:color w:val="000000"/>
                </w:rPr>
                <w:delText>l</w:delText>
              </w:r>
            </w:del>
            <w:r>
              <w:rPr>
                <w:rFonts w:ascii="Times New Roman" w:hAnsi="Times New Roman" w:cs="Times New Roman"/>
                <w:color w:val="000000"/>
              </w:rPr>
              <w:t>, después de embotellado un líquido. En la parte inferior de la fotografía aparece la siguiente tabla:</w:t>
            </w:r>
          </w:p>
          <w:p w:rsidR="00F46102" w:rsidRDefault="00F46102" w:rsidP="00F46102">
            <w:pPr>
              <w:rPr>
                <w:rFonts w:ascii="Times New Roman" w:hAnsi="Times New Roman" w:cs="Times New Roman"/>
                <w:color w:val="000000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521"/>
              <w:gridCol w:w="709"/>
              <w:gridCol w:w="688"/>
              <w:gridCol w:w="850"/>
              <w:gridCol w:w="851"/>
              <w:gridCol w:w="709"/>
            </w:tblGrid>
            <w:tr w:rsidR="00F46102" w:rsidTr="00103CDB">
              <w:tc>
                <w:tcPr>
                  <w:tcW w:w="1521" w:type="dxa"/>
                </w:tcPr>
                <w:p w:rsidR="00103CDB" w:rsidRDefault="00F46102" w:rsidP="00F46102">
                  <w:pPr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Tiempo</w:t>
                  </w:r>
                </w:p>
                <w:p w:rsidR="00F46102" w:rsidRDefault="00103CDB" w:rsidP="00F46102">
                  <w:pPr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(en minutos)</w:t>
                  </w:r>
                </w:p>
              </w:tc>
              <w:tc>
                <w:tcPr>
                  <w:tcW w:w="709" w:type="dxa"/>
                </w:tcPr>
                <w:p w:rsidR="00F46102" w:rsidRDefault="00F46102" w:rsidP="00F46102">
                  <w:pPr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1</w:t>
                  </w:r>
                </w:p>
              </w:tc>
              <w:tc>
                <w:tcPr>
                  <w:tcW w:w="688" w:type="dxa"/>
                </w:tcPr>
                <w:p w:rsidR="00F46102" w:rsidRDefault="00F46102" w:rsidP="00F46102">
                  <w:pPr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2</w:t>
                  </w:r>
                </w:p>
              </w:tc>
              <w:tc>
                <w:tcPr>
                  <w:tcW w:w="850" w:type="dxa"/>
                </w:tcPr>
                <w:p w:rsidR="00F46102" w:rsidRDefault="00F46102" w:rsidP="00F46102">
                  <w:pPr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3</w:t>
                  </w:r>
                </w:p>
              </w:tc>
              <w:tc>
                <w:tcPr>
                  <w:tcW w:w="851" w:type="dxa"/>
                </w:tcPr>
                <w:p w:rsidR="00F46102" w:rsidRDefault="00F46102" w:rsidP="00F46102">
                  <w:pPr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4</w:t>
                  </w:r>
                </w:p>
              </w:tc>
              <w:tc>
                <w:tcPr>
                  <w:tcW w:w="709" w:type="dxa"/>
                </w:tcPr>
                <w:p w:rsidR="00F46102" w:rsidRDefault="00F46102" w:rsidP="00F46102">
                  <w:pPr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5</w:t>
                  </w:r>
                </w:p>
              </w:tc>
            </w:tr>
            <w:tr w:rsidR="00F46102" w:rsidTr="00103CDB">
              <w:tc>
                <w:tcPr>
                  <w:tcW w:w="1521" w:type="dxa"/>
                </w:tcPr>
                <w:p w:rsidR="00F46102" w:rsidRDefault="00F46102" w:rsidP="00F46102">
                  <w:pPr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Número de tapas</w:t>
                  </w:r>
                </w:p>
              </w:tc>
              <w:tc>
                <w:tcPr>
                  <w:tcW w:w="709" w:type="dxa"/>
                </w:tcPr>
                <w:p w:rsidR="00F46102" w:rsidRDefault="00F46102" w:rsidP="00F46102">
                  <w:pPr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500</w:t>
                  </w:r>
                </w:p>
              </w:tc>
              <w:tc>
                <w:tcPr>
                  <w:tcW w:w="688" w:type="dxa"/>
                </w:tcPr>
                <w:p w:rsidR="00F46102" w:rsidRDefault="00F46102" w:rsidP="00F46102">
                  <w:pPr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1000</w:t>
                  </w:r>
                </w:p>
              </w:tc>
              <w:tc>
                <w:tcPr>
                  <w:tcW w:w="850" w:type="dxa"/>
                </w:tcPr>
                <w:p w:rsidR="00F46102" w:rsidRDefault="00F46102" w:rsidP="00F46102">
                  <w:pPr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1500</w:t>
                  </w:r>
                </w:p>
              </w:tc>
              <w:tc>
                <w:tcPr>
                  <w:tcW w:w="851" w:type="dxa"/>
                </w:tcPr>
                <w:p w:rsidR="00F46102" w:rsidRDefault="00F46102" w:rsidP="00F46102">
                  <w:pPr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2000</w:t>
                  </w:r>
                </w:p>
              </w:tc>
              <w:tc>
                <w:tcPr>
                  <w:tcW w:w="709" w:type="dxa"/>
                </w:tcPr>
                <w:p w:rsidR="00F46102" w:rsidRDefault="00F46102" w:rsidP="00F46102">
                  <w:pPr>
                    <w:jc w:val="center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2500</w:t>
                  </w:r>
                </w:p>
              </w:tc>
            </w:tr>
          </w:tbl>
          <w:p w:rsidR="00D35443" w:rsidRDefault="00D35443" w:rsidP="00F46102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35443" w:rsidTr="00D35443">
        <w:tc>
          <w:tcPr>
            <w:tcW w:w="2472" w:type="dxa"/>
          </w:tcPr>
          <w:p w:rsidR="00D35443" w:rsidRDefault="00D35443" w:rsidP="00F56DD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356" w:type="dxa"/>
          </w:tcPr>
          <w:p w:rsidR="00D35443" w:rsidRDefault="00D35443" w:rsidP="00F56DD1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BB5C09" w:rsidTr="00D35443">
        <w:tc>
          <w:tcPr>
            <w:tcW w:w="2472" w:type="dxa"/>
          </w:tcPr>
          <w:p w:rsidR="00BB5C09" w:rsidRPr="00053744" w:rsidRDefault="00BB5C09" w:rsidP="00F56DD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356" w:type="dxa"/>
          </w:tcPr>
          <w:p w:rsidR="00BB5C09" w:rsidRDefault="00BB5C0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El </w:t>
            </w:r>
            <w:r w:rsidR="00535E25" w:rsidRPr="00535E25">
              <w:rPr>
                <w:rFonts w:ascii="Times New Roman" w:hAnsi="Times New Roman" w:cs="Times New Roman"/>
                <w:color w:val="000000"/>
                <w:rPrChange w:id="1227" w:author="mercyranjel" w:date="2016-01-25T12:51:00Z">
                  <w:rPr>
                    <w:rFonts w:ascii="Times New Roman" w:hAnsi="Times New Roman" w:cs="Times New Roman"/>
                    <w:i/>
                    <w:color w:val="000000"/>
                  </w:rPr>
                </w:rPrChange>
              </w:rPr>
              <w:t>tiempo invertido y el número de tapas puestas son magnitudes directamente proporcionales.</w:t>
            </w:r>
            <w:ins w:id="1228" w:author="mercyranjel" w:date="2016-01-25T12:51:00Z">
              <w:r w:rsidR="00B967E2">
                <w:rPr>
                  <w:rFonts w:ascii="Times New Roman" w:hAnsi="Times New Roman" w:cs="Times New Roman"/>
                  <w:color w:val="000000"/>
                </w:rPr>
                <w:t xml:space="preserve">  </w:t>
              </w:r>
            </w:ins>
            <w:del w:id="1229" w:author="Johana Montejo Rozo" w:date="2016-02-03T10:21:00Z">
              <w:r w:rsidR="00B967E2" w:rsidDel="00F86A35">
                <w:rPr>
                  <w:rFonts w:ascii="Times New Roman" w:hAnsi="Times New Roman" w:cs="Times New Roman"/>
                  <w:b/>
                  <w:color w:val="C00000"/>
                  <w:lang w:val="es-CO"/>
                </w:rPr>
                <w:delText>Cambié itálicas. MR</w:delText>
              </w:r>
            </w:del>
          </w:p>
        </w:tc>
      </w:tr>
    </w:tbl>
    <w:p w:rsidR="00875D97" w:rsidRDefault="00875D97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742695" w:rsidRDefault="00E05ECA" w:rsidP="00742695">
      <w:pPr>
        <w:spacing w:after="0"/>
        <w:rPr>
          <w:rFonts w:ascii="Times New Roman" w:hAnsi="Times New Roman" w:cs="Times New Roman"/>
          <w:color w:val="000000"/>
          <w:lang w:val="es-CO"/>
        </w:rPr>
      </w:pPr>
      <w:r w:rsidRPr="00B967E2">
        <w:rPr>
          <w:rFonts w:ascii="Times New Roman" w:hAnsi="Times New Roman" w:cs="Times New Roman"/>
          <w:color w:val="000000"/>
          <w:lang w:val="es-CO"/>
        </w:rPr>
        <w:t>Los valores de dos magnitudes se pueden representar en un plano cartesiano</w:t>
      </w:r>
      <w:ins w:id="1230" w:author="mercyranjel" w:date="2016-01-25T12:52:00Z">
        <w:r w:rsidR="00742695">
          <w:rPr>
            <w:rFonts w:ascii="Times New Roman" w:hAnsi="Times New Roman" w:cs="Times New Roman"/>
            <w:color w:val="000000"/>
            <w:lang w:val="es-CO"/>
          </w:rPr>
          <w:t xml:space="preserve"> así: se </w:t>
        </w:r>
      </w:ins>
      <w:del w:id="1231" w:author="mercyranjel" w:date="2016-01-25T12:52:00Z">
        <w:r w:rsidR="00571DE7" w:rsidRPr="00B967E2" w:rsidDel="00742695">
          <w:rPr>
            <w:rFonts w:ascii="Times New Roman" w:hAnsi="Times New Roman" w:cs="Times New Roman"/>
            <w:color w:val="000000"/>
            <w:lang w:val="es-CO"/>
          </w:rPr>
          <w:delText xml:space="preserve"> </w:delText>
        </w:r>
      </w:del>
      <w:r w:rsidR="00571DE7" w:rsidRPr="00B967E2">
        <w:rPr>
          <w:rFonts w:ascii="Times New Roman" w:hAnsi="Times New Roman" w:cs="Times New Roman"/>
          <w:color w:val="000000"/>
          <w:lang w:val="es-CO"/>
        </w:rPr>
        <w:t>asigna</w:t>
      </w:r>
      <w:del w:id="1232" w:author="mercyranjel" w:date="2016-01-25T12:52:00Z">
        <w:r w:rsidR="00571DE7" w:rsidRPr="00B967E2" w:rsidDel="00742695">
          <w:rPr>
            <w:rFonts w:ascii="Times New Roman" w:hAnsi="Times New Roman" w:cs="Times New Roman"/>
            <w:color w:val="000000"/>
            <w:lang w:val="es-CO"/>
          </w:rPr>
          <w:delText>ndo</w:delText>
        </w:r>
      </w:del>
      <w:r w:rsidR="00571DE7" w:rsidRPr="00B967E2">
        <w:rPr>
          <w:rFonts w:ascii="Times New Roman" w:hAnsi="Times New Roman" w:cs="Times New Roman"/>
          <w:color w:val="000000"/>
          <w:lang w:val="es-CO"/>
        </w:rPr>
        <w:t xml:space="preserve"> a cada uno de los ejes una de las magnitudes</w:t>
      </w:r>
      <w:del w:id="1233" w:author="mercyranjel" w:date="2016-01-25T12:52:00Z">
        <w:r w:rsidR="00571DE7" w:rsidRPr="00FF7640" w:rsidDel="00742695">
          <w:rPr>
            <w:rFonts w:ascii="Times New Roman" w:hAnsi="Times New Roman" w:cs="Times New Roman"/>
            <w:color w:val="000000"/>
            <w:lang w:val="es-CO"/>
            <w:rPrChange w:id="1234" w:author="mercyranjel" w:date="2016-01-25T15:10:00Z">
              <w:rPr>
                <w:rFonts w:ascii="Times New Roman" w:hAnsi="Times New Roman" w:cs="Times New Roman"/>
                <w:b/>
                <w:color w:val="000000"/>
                <w:lang w:val="es-CO"/>
              </w:rPr>
            </w:rPrChange>
          </w:rPr>
          <w:delText>,</w:delText>
        </w:r>
      </w:del>
      <w:r w:rsidR="00571DE7" w:rsidRPr="00FF7640">
        <w:rPr>
          <w:rFonts w:ascii="Times New Roman" w:hAnsi="Times New Roman" w:cs="Times New Roman"/>
          <w:color w:val="000000"/>
          <w:lang w:val="es-CO"/>
          <w:rPrChange w:id="1235" w:author="mercyranjel" w:date="2016-01-25T15:10:00Z">
            <w:rPr>
              <w:rFonts w:ascii="Times New Roman" w:hAnsi="Times New Roman" w:cs="Times New Roman"/>
              <w:b/>
              <w:color w:val="000000"/>
              <w:lang w:val="es-CO"/>
            </w:rPr>
          </w:rPrChange>
        </w:rPr>
        <w:t xml:space="preserve"> </w:t>
      </w:r>
      <w:ins w:id="1236" w:author="mercyranjel" w:date="2016-01-25T12:52:00Z">
        <w:r w:rsidR="00742695" w:rsidRPr="00FF7640">
          <w:rPr>
            <w:rFonts w:ascii="Times New Roman" w:hAnsi="Times New Roman" w:cs="Times New Roman"/>
            <w:color w:val="000000"/>
            <w:lang w:val="es-CO"/>
            <w:rPrChange w:id="1237" w:author="mercyranjel" w:date="2016-01-25T15:10:00Z">
              <w:rPr>
                <w:rFonts w:ascii="Times New Roman" w:hAnsi="Times New Roman" w:cs="Times New Roman"/>
                <w:b/>
                <w:color w:val="000000"/>
                <w:lang w:val="es-CO"/>
              </w:rPr>
            </w:rPrChange>
          </w:rPr>
          <w:t>y</w:t>
        </w:r>
        <w:r w:rsidR="00742695">
          <w:rPr>
            <w:rFonts w:ascii="Times New Roman" w:hAnsi="Times New Roman" w:cs="Times New Roman"/>
            <w:b/>
            <w:color w:val="000000"/>
            <w:lang w:val="es-CO"/>
          </w:rPr>
          <w:t xml:space="preserve"> </w:t>
        </w:r>
      </w:ins>
      <w:r w:rsidR="00571DE7" w:rsidRPr="00B967E2">
        <w:rPr>
          <w:rFonts w:ascii="Times New Roman" w:hAnsi="Times New Roman" w:cs="Times New Roman"/>
          <w:color w:val="000000"/>
          <w:lang w:val="es-CO"/>
        </w:rPr>
        <w:t>de esta manera</w:t>
      </w:r>
      <w:ins w:id="1238" w:author="mercyranjel" w:date="2016-01-25T12:53:00Z">
        <w:r w:rsidR="00742695">
          <w:rPr>
            <w:rFonts w:ascii="Times New Roman" w:hAnsi="Times New Roman" w:cs="Times New Roman"/>
            <w:color w:val="000000"/>
            <w:lang w:val="es-CO"/>
          </w:rPr>
          <w:t>,</w:t>
        </w:r>
      </w:ins>
      <w:r w:rsidR="00571DE7" w:rsidRPr="00B967E2">
        <w:rPr>
          <w:rFonts w:ascii="Times New Roman" w:hAnsi="Times New Roman" w:cs="Times New Roman"/>
          <w:color w:val="000000"/>
          <w:lang w:val="es-CO"/>
        </w:rPr>
        <w:t xml:space="preserve"> cada pareja de valores </w:t>
      </w:r>
      <w:r w:rsidR="00BB5C09" w:rsidRPr="00B967E2">
        <w:rPr>
          <w:rFonts w:ascii="Times New Roman" w:hAnsi="Times New Roman" w:cs="Times New Roman"/>
          <w:color w:val="000000"/>
          <w:lang w:val="es-CO"/>
        </w:rPr>
        <w:t>que forma</w:t>
      </w:r>
      <w:ins w:id="1239" w:author="mercyranjel" w:date="2016-01-25T12:53:00Z">
        <w:r w:rsidR="00742695">
          <w:rPr>
            <w:rFonts w:ascii="Times New Roman" w:hAnsi="Times New Roman" w:cs="Times New Roman"/>
            <w:color w:val="000000"/>
            <w:lang w:val="es-CO"/>
          </w:rPr>
          <w:t>n</w:t>
        </w:r>
      </w:ins>
      <w:r w:rsidR="00BB5C09" w:rsidRPr="00B967E2">
        <w:rPr>
          <w:rFonts w:ascii="Times New Roman" w:hAnsi="Times New Roman" w:cs="Times New Roman"/>
          <w:color w:val="000000"/>
          <w:lang w:val="es-CO"/>
        </w:rPr>
        <w:t xml:space="preserve"> una razón será</w:t>
      </w:r>
      <w:del w:id="1240" w:author="mercyranjel" w:date="2016-01-25T12:53:00Z">
        <w:r w:rsidR="00BB5C09" w:rsidRPr="00B967E2" w:rsidDel="00742695">
          <w:rPr>
            <w:rFonts w:ascii="Times New Roman" w:hAnsi="Times New Roman" w:cs="Times New Roman"/>
            <w:color w:val="000000"/>
            <w:lang w:val="es-CO"/>
          </w:rPr>
          <w:delText>n</w:delText>
        </w:r>
      </w:del>
      <w:r w:rsidR="00BB5C09" w:rsidRPr="00B967E2">
        <w:rPr>
          <w:rFonts w:ascii="Times New Roman" w:hAnsi="Times New Roman" w:cs="Times New Roman"/>
          <w:color w:val="000000"/>
          <w:lang w:val="es-CO"/>
        </w:rPr>
        <w:t xml:space="preserve"> las coordenadas de </w:t>
      </w:r>
      <w:r w:rsidR="00571DE7" w:rsidRPr="00B967E2">
        <w:rPr>
          <w:rFonts w:ascii="Times New Roman" w:hAnsi="Times New Roman" w:cs="Times New Roman"/>
          <w:color w:val="000000"/>
          <w:lang w:val="es-CO"/>
        </w:rPr>
        <w:t>un punto en el plano cartesiano. Observa</w:t>
      </w:r>
      <w:del w:id="1241" w:author="mercyranjel" w:date="2016-01-25T12:53:00Z">
        <w:r w:rsidR="00571DE7" w:rsidRPr="00B967E2" w:rsidDel="00742695">
          <w:rPr>
            <w:rFonts w:ascii="Times New Roman" w:hAnsi="Times New Roman" w:cs="Times New Roman"/>
            <w:color w:val="000000"/>
            <w:lang w:val="es-CO"/>
          </w:rPr>
          <w:delText>:</w:delText>
        </w:r>
      </w:del>
      <w:ins w:id="1242" w:author="mercyranjel" w:date="2016-01-25T12:53:00Z">
        <w:r w:rsidR="00742695">
          <w:rPr>
            <w:rFonts w:ascii="Times New Roman" w:hAnsi="Times New Roman" w:cs="Times New Roman"/>
            <w:color w:val="000000"/>
            <w:lang w:val="es-CO"/>
          </w:rPr>
          <w:t>.</w:t>
        </w:r>
      </w:ins>
      <w:r w:rsidR="00742695">
        <w:rPr>
          <w:rFonts w:ascii="Times New Roman" w:hAnsi="Times New Roman" w:cs="Times New Roman"/>
          <w:color w:val="000000"/>
          <w:lang w:val="es-CO"/>
        </w:rPr>
        <w:t xml:space="preserve"> </w:t>
      </w:r>
      <w:del w:id="1243" w:author="Johana Montejo Rozo" w:date="2016-02-03T10:21:00Z">
        <w:r w:rsidR="00742695" w:rsidDel="00F86A35">
          <w:rPr>
            <w:rFonts w:ascii="Times New Roman" w:hAnsi="Times New Roman" w:cs="Times New Roman"/>
            <w:b/>
            <w:color w:val="C00000"/>
            <w:lang w:val="es-CO"/>
          </w:rPr>
          <w:delText>Cambié itálicas. MR</w:delText>
        </w:r>
      </w:del>
    </w:p>
    <w:p w:rsidR="00E05ECA" w:rsidRPr="00B967E2" w:rsidRDefault="00E05ECA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571DE7" w:rsidRDefault="00571DE7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2"/>
        <w:gridCol w:w="6356"/>
      </w:tblGrid>
      <w:tr w:rsidR="00571DE7" w:rsidRPr="005D1738" w:rsidTr="00F56DD1">
        <w:tc>
          <w:tcPr>
            <w:tcW w:w="8828" w:type="dxa"/>
            <w:gridSpan w:val="2"/>
            <w:shd w:val="clear" w:color="auto" w:fill="0D0D0D" w:themeFill="text1" w:themeFillTint="F2"/>
          </w:tcPr>
          <w:p w:rsidR="00571DE7" w:rsidRPr="005D1738" w:rsidRDefault="00571DE7" w:rsidP="00F56DD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571DE7" w:rsidTr="00F56DD1">
        <w:tc>
          <w:tcPr>
            <w:tcW w:w="2472" w:type="dxa"/>
          </w:tcPr>
          <w:p w:rsidR="00571DE7" w:rsidRPr="00053744" w:rsidRDefault="00571DE7" w:rsidP="00F56DD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56" w:type="dxa"/>
          </w:tcPr>
          <w:p w:rsidR="00571DE7" w:rsidRPr="00053744" w:rsidRDefault="00571DE7" w:rsidP="00B5281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MA_07_07_</w:t>
            </w:r>
            <w:ins w:id="1244" w:author="Johana Montejo Rozo" w:date="2016-02-03T10:21:00Z">
              <w:r w:rsidR="00F86A35">
                <w:rPr>
                  <w:rFonts w:ascii="Times New Roman" w:hAnsi="Times New Roman" w:cs="Times New Roman"/>
                  <w:color w:val="000000"/>
                </w:rPr>
                <w:t>CO_</w:t>
              </w:r>
            </w:ins>
            <w:r>
              <w:rPr>
                <w:rFonts w:ascii="Times New Roman" w:hAnsi="Times New Roman" w:cs="Times New Roman"/>
                <w:color w:val="000000"/>
              </w:rPr>
              <w:t>IMG0</w:t>
            </w:r>
            <w:r w:rsidR="00B52819">
              <w:rPr>
                <w:rFonts w:ascii="Times New Roman" w:hAnsi="Times New Roman" w:cs="Times New Roman"/>
                <w:color w:val="000000"/>
              </w:rPr>
              <w:t>8</w:t>
            </w:r>
          </w:p>
        </w:tc>
      </w:tr>
      <w:tr w:rsidR="00571DE7" w:rsidTr="00F56DD1">
        <w:tc>
          <w:tcPr>
            <w:tcW w:w="2472" w:type="dxa"/>
          </w:tcPr>
          <w:p w:rsidR="00571DE7" w:rsidRDefault="00571DE7" w:rsidP="00F56DD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  <w:p w:rsidR="00571DE7" w:rsidRDefault="00571DE7" w:rsidP="00F56DD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571DE7" w:rsidRDefault="00571DE7" w:rsidP="00F56DD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571DE7" w:rsidRDefault="00571DE7" w:rsidP="00F56DD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571DE7" w:rsidRDefault="00571DE7" w:rsidP="00F56DD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571DE7" w:rsidRDefault="00571DE7" w:rsidP="00F56DD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571DE7" w:rsidRDefault="00571DE7" w:rsidP="00F56DD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571DE7" w:rsidRDefault="00571DE7" w:rsidP="00F56DD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571DE7" w:rsidRDefault="00571DE7" w:rsidP="00F56DD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571DE7" w:rsidRDefault="00571DE7" w:rsidP="00F56DD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571DE7" w:rsidRDefault="00571DE7" w:rsidP="00F56DD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356" w:type="dxa"/>
          </w:tcPr>
          <w:p w:rsidR="00571DE7" w:rsidRDefault="00C77CBC" w:rsidP="00F56DD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Un plano cartesia</w:t>
            </w:r>
            <w:r w:rsidR="000064F1">
              <w:rPr>
                <w:rFonts w:ascii="Times New Roman" w:hAnsi="Times New Roman" w:cs="Times New Roman"/>
                <w:color w:val="000000"/>
              </w:rPr>
              <w:t>no</w:t>
            </w:r>
            <w:del w:id="1245" w:author="mercyranjel" w:date="2016-01-25T12:53:00Z">
              <w:r w:rsidDel="00742695">
                <w:rPr>
                  <w:rFonts w:ascii="Times New Roman" w:hAnsi="Times New Roman" w:cs="Times New Roman"/>
                  <w:color w:val="000000"/>
                </w:rPr>
                <w:delText>,</w:delText>
              </w:r>
            </w:del>
            <w:r>
              <w:rPr>
                <w:rFonts w:ascii="Times New Roman" w:hAnsi="Times New Roman" w:cs="Times New Roman"/>
                <w:color w:val="000000"/>
              </w:rPr>
              <w:t xml:space="preserve"> con el</w:t>
            </w:r>
            <w:r w:rsidR="00BB5C09">
              <w:rPr>
                <w:rFonts w:ascii="Times New Roman" w:hAnsi="Times New Roman" w:cs="Times New Roman"/>
                <w:color w:val="000000"/>
              </w:rPr>
              <w:t xml:space="preserve"> eje </w:t>
            </w:r>
            <w:r w:rsidR="00535E25" w:rsidRPr="00535E25">
              <w:rPr>
                <w:rFonts w:ascii="Times New Roman" w:hAnsi="Times New Roman" w:cs="Times New Roman"/>
                <w:i/>
                <w:color w:val="000000"/>
                <w:rPrChange w:id="1246" w:author="mercyranjel" w:date="2016-01-25T12:54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t>x</w:t>
            </w:r>
            <w:r w:rsidR="00BB5C09">
              <w:rPr>
                <w:rFonts w:ascii="Times New Roman" w:hAnsi="Times New Roman" w:cs="Times New Roman"/>
                <w:color w:val="000000"/>
              </w:rPr>
              <w:t xml:space="preserve"> en escala de 1 en 1, y el eje </w:t>
            </w:r>
            <w:r w:rsidR="00535E25" w:rsidRPr="00535E25">
              <w:rPr>
                <w:rFonts w:ascii="Times New Roman" w:hAnsi="Times New Roman" w:cs="Times New Roman"/>
                <w:i/>
                <w:color w:val="000000"/>
                <w:rPrChange w:id="1247" w:author="mercyranjel" w:date="2016-01-25T12:55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t>y</w:t>
            </w:r>
            <w:r w:rsidR="00BB5C09">
              <w:rPr>
                <w:rFonts w:ascii="Times New Roman" w:hAnsi="Times New Roman" w:cs="Times New Roman"/>
                <w:color w:val="000000"/>
              </w:rPr>
              <w:t xml:space="preserve"> en escala de 500 en 500. Están ubicados en el plano cartesiano los puntos  de coordenadas:</w:t>
            </w:r>
          </w:p>
          <w:p w:rsidR="00BB5C09" w:rsidRDefault="00BB5C09" w:rsidP="00F56DD1">
            <w:pPr>
              <w:rPr>
                <w:rFonts w:ascii="Times New Roman" w:hAnsi="Times New Roman" w:cs="Times New Roman"/>
                <w:color w:val="000000"/>
              </w:rPr>
            </w:pPr>
          </w:p>
          <w:p w:rsidR="00BB5C09" w:rsidRDefault="00BB5C09" w:rsidP="00F56DD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(1,</w:t>
            </w:r>
            <w:ins w:id="1248" w:author="mercyranjel" w:date="2016-01-25T12:54:00Z">
              <w:r w:rsidR="00742695">
                <w:rPr>
                  <w:rFonts w:ascii="Times New Roman" w:hAnsi="Times New Roman" w:cs="Times New Roman"/>
                  <w:color w:val="000000"/>
                </w:rPr>
                <w:t xml:space="preserve"> </w:t>
              </w:r>
            </w:ins>
            <w:r>
              <w:rPr>
                <w:rFonts w:ascii="Times New Roman" w:hAnsi="Times New Roman" w:cs="Times New Roman"/>
                <w:color w:val="000000"/>
              </w:rPr>
              <w:t>500)</w:t>
            </w:r>
          </w:p>
          <w:p w:rsidR="00BB5C09" w:rsidRDefault="00BB5C09" w:rsidP="00F56DD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(2,</w:t>
            </w:r>
            <w:ins w:id="1249" w:author="mercyranjel" w:date="2016-01-25T12:54:00Z">
              <w:r w:rsidR="00742695">
                <w:rPr>
                  <w:rFonts w:ascii="Times New Roman" w:hAnsi="Times New Roman" w:cs="Times New Roman"/>
                  <w:color w:val="000000"/>
                </w:rPr>
                <w:t xml:space="preserve"> </w:t>
              </w:r>
            </w:ins>
            <w:r>
              <w:rPr>
                <w:rFonts w:ascii="Times New Roman" w:hAnsi="Times New Roman" w:cs="Times New Roman"/>
                <w:color w:val="000000"/>
              </w:rPr>
              <w:t>1000)</w:t>
            </w:r>
          </w:p>
          <w:p w:rsidR="00BB5C09" w:rsidRDefault="00BB5C09" w:rsidP="00F56DD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(3,</w:t>
            </w:r>
            <w:ins w:id="1250" w:author="mercyranjel" w:date="2016-01-25T12:54:00Z">
              <w:r w:rsidR="00742695">
                <w:rPr>
                  <w:rFonts w:ascii="Times New Roman" w:hAnsi="Times New Roman" w:cs="Times New Roman"/>
                  <w:color w:val="000000"/>
                </w:rPr>
                <w:t xml:space="preserve"> </w:t>
              </w:r>
            </w:ins>
            <w:r>
              <w:rPr>
                <w:rFonts w:ascii="Times New Roman" w:hAnsi="Times New Roman" w:cs="Times New Roman"/>
                <w:color w:val="000000"/>
              </w:rPr>
              <w:t>1500)</w:t>
            </w:r>
          </w:p>
          <w:p w:rsidR="00BB5C09" w:rsidRDefault="00BB5C09" w:rsidP="00F56DD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(4,</w:t>
            </w:r>
            <w:ins w:id="1251" w:author="mercyranjel" w:date="2016-01-25T12:54:00Z">
              <w:r w:rsidR="00742695">
                <w:rPr>
                  <w:rFonts w:ascii="Times New Roman" w:hAnsi="Times New Roman" w:cs="Times New Roman"/>
                  <w:color w:val="000000"/>
                </w:rPr>
                <w:t xml:space="preserve"> </w:t>
              </w:r>
            </w:ins>
            <w:r>
              <w:rPr>
                <w:rFonts w:ascii="Times New Roman" w:hAnsi="Times New Roman" w:cs="Times New Roman"/>
                <w:color w:val="000000"/>
              </w:rPr>
              <w:t>2000)</w:t>
            </w:r>
          </w:p>
          <w:p w:rsidR="00BB5C09" w:rsidRDefault="00BB5C09" w:rsidP="00F56DD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(5,</w:t>
            </w:r>
            <w:ins w:id="1252" w:author="mercyranjel" w:date="2016-01-25T12:54:00Z">
              <w:r w:rsidR="00742695">
                <w:rPr>
                  <w:rFonts w:ascii="Times New Roman" w:hAnsi="Times New Roman" w:cs="Times New Roman"/>
                  <w:color w:val="000000"/>
                </w:rPr>
                <w:t xml:space="preserve"> </w:t>
              </w:r>
            </w:ins>
            <w:r>
              <w:rPr>
                <w:rFonts w:ascii="Times New Roman" w:hAnsi="Times New Roman" w:cs="Times New Roman"/>
                <w:color w:val="000000"/>
              </w:rPr>
              <w:t>2500)</w:t>
            </w:r>
          </w:p>
          <w:p w:rsidR="00BB5C09" w:rsidRDefault="00BB5C09" w:rsidP="00F56DD1">
            <w:pPr>
              <w:rPr>
                <w:rFonts w:ascii="Times New Roman" w:hAnsi="Times New Roman" w:cs="Times New Roman"/>
                <w:color w:val="000000"/>
              </w:rPr>
            </w:pPr>
          </w:p>
          <w:p w:rsidR="00BB5C09" w:rsidRDefault="00BB5C09" w:rsidP="00F56DD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Las coordenadas deben estar escritas al lado del punto que les corresponde.</w:t>
            </w:r>
          </w:p>
          <w:p w:rsidR="00BB5C09" w:rsidRDefault="00BB5C09" w:rsidP="00F56DD1">
            <w:pPr>
              <w:rPr>
                <w:rFonts w:ascii="Times New Roman" w:hAnsi="Times New Roman" w:cs="Times New Roman"/>
                <w:color w:val="000000"/>
              </w:rPr>
            </w:pPr>
          </w:p>
          <w:p w:rsidR="005931CB" w:rsidRDefault="00BB5C0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pPrChange w:id="1253" w:author="mercyranjel" w:date="2016-01-25T12:54:00Z">
                <w:pPr>
                  <w:spacing w:after="200"/>
                </w:pPr>
              </w:pPrChange>
            </w:pPr>
            <w:r>
              <w:rPr>
                <w:rFonts w:ascii="Times New Roman" w:hAnsi="Times New Roman" w:cs="Times New Roman"/>
                <w:color w:val="000000"/>
              </w:rPr>
              <w:t xml:space="preserve">Sobre el extremo derecho del eje </w:t>
            </w:r>
            <w:r w:rsidR="00535E25" w:rsidRPr="00535E25">
              <w:rPr>
                <w:rFonts w:ascii="Times New Roman" w:hAnsi="Times New Roman" w:cs="Times New Roman"/>
                <w:i/>
                <w:color w:val="000000"/>
                <w:rPrChange w:id="1254" w:author="mercyranjel" w:date="2016-01-25T12:55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t>x</w:t>
            </w:r>
            <w:r>
              <w:rPr>
                <w:rFonts w:ascii="Times New Roman" w:hAnsi="Times New Roman" w:cs="Times New Roman"/>
                <w:color w:val="000000"/>
              </w:rPr>
              <w:t xml:space="preserve"> aparece el texto </w:t>
            </w:r>
            <w:del w:id="1255" w:author="mercyranjel" w:date="2016-01-25T12:54:00Z">
              <w:r w:rsidDel="00742695">
                <w:rPr>
                  <w:rFonts w:ascii="Times New Roman" w:hAnsi="Times New Roman" w:cs="Times New Roman"/>
                  <w:color w:val="000000"/>
                </w:rPr>
                <w:delText>“</w:delText>
              </w:r>
            </w:del>
            <w:r>
              <w:rPr>
                <w:rFonts w:ascii="Times New Roman" w:hAnsi="Times New Roman" w:cs="Times New Roman"/>
                <w:color w:val="000000"/>
              </w:rPr>
              <w:t>Tiempo (m)</w:t>
            </w:r>
            <w:del w:id="1256" w:author="mercyranjel" w:date="2016-01-25T12:54:00Z">
              <w:r w:rsidDel="00742695">
                <w:rPr>
                  <w:rFonts w:ascii="Times New Roman" w:hAnsi="Times New Roman" w:cs="Times New Roman"/>
                  <w:color w:val="000000"/>
                </w:rPr>
                <w:delText>”</w:delText>
              </w:r>
            </w:del>
            <w:ins w:id="1257" w:author="mercyranjel" w:date="2016-01-25T12:54:00Z">
              <w:r w:rsidR="00742695">
                <w:rPr>
                  <w:rFonts w:ascii="Times New Roman" w:hAnsi="Times New Roman" w:cs="Times New Roman"/>
                  <w:color w:val="000000"/>
                </w:rPr>
                <w:t xml:space="preserve"> </w:t>
              </w:r>
            </w:ins>
            <w:r>
              <w:rPr>
                <w:rFonts w:ascii="Times New Roman" w:hAnsi="Times New Roman" w:cs="Times New Roman"/>
                <w:color w:val="000000"/>
              </w:rPr>
              <w:t xml:space="preserve"> y sobre el extremo superior del eje </w:t>
            </w:r>
            <w:r w:rsidR="00535E25" w:rsidRPr="00535E25">
              <w:rPr>
                <w:rFonts w:ascii="Times New Roman" w:hAnsi="Times New Roman" w:cs="Times New Roman"/>
                <w:i/>
                <w:color w:val="000000"/>
                <w:rPrChange w:id="1258" w:author="mercyranjel" w:date="2016-01-25T12:55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t>y</w:t>
            </w:r>
            <w:r>
              <w:rPr>
                <w:rFonts w:ascii="Times New Roman" w:hAnsi="Times New Roman" w:cs="Times New Roman"/>
                <w:color w:val="000000"/>
              </w:rPr>
              <w:t xml:space="preserve"> aparece el texto </w:t>
            </w:r>
            <w:del w:id="1259" w:author="mercyranjel" w:date="2016-01-25T12:54:00Z">
              <w:r w:rsidDel="00742695">
                <w:rPr>
                  <w:rFonts w:ascii="Times New Roman" w:hAnsi="Times New Roman" w:cs="Times New Roman"/>
                  <w:color w:val="000000"/>
                </w:rPr>
                <w:delText>“</w:delText>
              </w:r>
            </w:del>
            <w:r>
              <w:rPr>
                <w:rFonts w:ascii="Times New Roman" w:hAnsi="Times New Roman" w:cs="Times New Roman"/>
                <w:color w:val="000000"/>
              </w:rPr>
              <w:t>Número de tapas</w:t>
            </w:r>
            <w:del w:id="1260" w:author="mercyranjel" w:date="2016-01-25T12:54:00Z">
              <w:r w:rsidDel="00742695">
                <w:rPr>
                  <w:rFonts w:ascii="Times New Roman" w:hAnsi="Times New Roman" w:cs="Times New Roman"/>
                  <w:color w:val="000000"/>
                </w:rPr>
                <w:delText>”.</w:delText>
              </w:r>
            </w:del>
          </w:p>
        </w:tc>
      </w:tr>
      <w:tr w:rsidR="00571DE7" w:rsidTr="00F56DD1">
        <w:tc>
          <w:tcPr>
            <w:tcW w:w="2472" w:type="dxa"/>
          </w:tcPr>
          <w:p w:rsidR="00571DE7" w:rsidRDefault="00571DE7" w:rsidP="00F56DD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356" w:type="dxa"/>
          </w:tcPr>
          <w:p w:rsidR="00571DE7" w:rsidRDefault="00571DE7" w:rsidP="00F56DD1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BB5C09" w:rsidTr="00F56DD1">
        <w:tc>
          <w:tcPr>
            <w:tcW w:w="2472" w:type="dxa"/>
          </w:tcPr>
          <w:p w:rsidR="00BB5C09" w:rsidRPr="00053744" w:rsidRDefault="00BB5C09" w:rsidP="00F56DD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356" w:type="dxa"/>
          </w:tcPr>
          <w:p w:rsidR="005931CB" w:rsidRDefault="0052473E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pPrChange w:id="1261" w:author="mercyranjel" w:date="2016-01-25T12:55:00Z">
                <w:pPr>
                  <w:spacing w:after="200"/>
                </w:pPr>
              </w:pPrChange>
            </w:pPr>
            <w:r>
              <w:rPr>
                <w:rFonts w:ascii="Times New Roman" w:hAnsi="Times New Roman" w:cs="Times New Roman"/>
                <w:color w:val="000000"/>
              </w:rPr>
              <w:t xml:space="preserve">El eje </w:t>
            </w:r>
            <w:r w:rsidRPr="0052473E">
              <w:rPr>
                <w:rFonts w:ascii="Times New Roman" w:hAnsi="Times New Roman" w:cs="Times New Roman"/>
                <w:i/>
                <w:color w:val="000000"/>
              </w:rPr>
              <w:t>x</w:t>
            </w:r>
            <w:r>
              <w:rPr>
                <w:rFonts w:ascii="Times New Roman" w:hAnsi="Times New Roman" w:cs="Times New Roman"/>
                <w:color w:val="000000"/>
              </w:rPr>
              <w:t xml:space="preserve"> corresponde a la magnitud </w:t>
            </w:r>
            <w:del w:id="1262" w:author="mercyranjel" w:date="2016-01-25T12:55:00Z">
              <w:r w:rsidDel="00742695">
                <w:rPr>
                  <w:rFonts w:ascii="Times New Roman" w:hAnsi="Times New Roman" w:cs="Times New Roman"/>
                  <w:color w:val="000000"/>
                </w:rPr>
                <w:delText>“</w:delText>
              </w:r>
            </w:del>
            <w:r>
              <w:rPr>
                <w:rFonts w:ascii="Times New Roman" w:hAnsi="Times New Roman" w:cs="Times New Roman"/>
                <w:color w:val="000000"/>
              </w:rPr>
              <w:t>tiempo invertido</w:t>
            </w:r>
            <w:del w:id="1263" w:author="mercyranjel" w:date="2016-01-25T12:55:00Z">
              <w:r w:rsidDel="00742695">
                <w:rPr>
                  <w:rFonts w:ascii="Times New Roman" w:hAnsi="Times New Roman" w:cs="Times New Roman"/>
                  <w:color w:val="000000"/>
                </w:rPr>
                <w:delText>”</w:delText>
              </w:r>
            </w:del>
            <w:r>
              <w:rPr>
                <w:rFonts w:ascii="Times New Roman" w:hAnsi="Times New Roman" w:cs="Times New Roman"/>
                <w:color w:val="000000"/>
              </w:rPr>
              <w:t xml:space="preserve"> y el eje </w:t>
            </w:r>
            <w:r w:rsidRPr="0052473E">
              <w:rPr>
                <w:rFonts w:ascii="Times New Roman" w:hAnsi="Times New Roman" w:cs="Times New Roman"/>
                <w:i/>
                <w:color w:val="000000"/>
              </w:rPr>
              <w:t>y</w:t>
            </w:r>
            <w:r>
              <w:rPr>
                <w:rFonts w:ascii="Times New Roman" w:hAnsi="Times New Roman" w:cs="Times New Roman"/>
                <w:i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 xml:space="preserve">a la magnitud </w:t>
            </w:r>
            <w:del w:id="1264" w:author="mercyranjel" w:date="2016-01-25T12:55:00Z">
              <w:r w:rsidDel="00742695">
                <w:rPr>
                  <w:rFonts w:ascii="Times New Roman" w:hAnsi="Times New Roman" w:cs="Times New Roman"/>
                  <w:color w:val="000000"/>
                </w:rPr>
                <w:delText>“</w:delText>
              </w:r>
            </w:del>
            <w:r>
              <w:rPr>
                <w:rFonts w:ascii="Times New Roman" w:hAnsi="Times New Roman" w:cs="Times New Roman"/>
                <w:color w:val="000000"/>
              </w:rPr>
              <w:t>número de tapas</w:t>
            </w:r>
            <w:del w:id="1265" w:author="mercyranjel" w:date="2016-01-25T12:55:00Z">
              <w:r w:rsidDel="00742695">
                <w:rPr>
                  <w:rFonts w:ascii="Times New Roman" w:hAnsi="Times New Roman" w:cs="Times New Roman"/>
                  <w:color w:val="000000"/>
                </w:rPr>
                <w:delText>”</w:delText>
              </w:r>
            </w:del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:rsidR="00571DE7" w:rsidRDefault="00571DE7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747140" w:rsidRDefault="00747140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742695" w:rsidRDefault="00535E25" w:rsidP="00742695">
      <w:pPr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Los puntos que se obtuvieron en el plano cartesiano son colineales</w:t>
      </w:r>
      <w:del w:id="1266" w:author="mercyranjel" w:date="2016-01-25T12:56:00Z">
        <w:r>
          <w:rPr>
            <w:rFonts w:ascii="Times New Roman" w:hAnsi="Times New Roman" w:cs="Times New Roman"/>
            <w:color w:val="000000"/>
            <w:lang w:val="es-CO"/>
          </w:rPr>
          <w:delText>,</w:delText>
        </w:r>
      </w:del>
      <w:ins w:id="1267" w:author="mercyranjel" w:date="2016-01-25T12:56:00Z">
        <w:r w:rsidR="00742695">
          <w:rPr>
            <w:rFonts w:ascii="Times New Roman" w:hAnsi="Times New Roman" w:cs="Times New Roman"/>
            <w:color w:val="000000"/>
            <w:lang w:val="es-CO"/>
          </w:rPr>
          <w:t>;</w:t>
        </w:r>
      </w:ins>
      <w:r>
        <w:rPr>
          <w:rFonts w:ascii="Times New Roman" w:hAnsi="Times New Roman" w:cs="Times New Roman"/>
          <w:color w:val="000000"/>
          <w:lang w:val="es-CO"/>
        </w:rPr>
        <w:t xml:space="preserve"> esto significa que </w:t>
      </w:r>
      <w:r w:rsidRPr="00535E25">
        <w:rPr>
          <w:rFonts w:ascii="Times New Roman" w:hAnsi="Times New Roman" w:cs="Times New Roman"/>
          <w:color w:val="000000"/>
          <w:lang w:val="es-CO"/>
          <w:rPrChange w:id="1268" w:author="mercyranjel" w:date="2016-01-25T12:56:00Z">
            <w:rPr>
              <w:rFonts w:ascii="Times New Roman" w:hAnsi="Times New Roman" w:cs="Times New Roman"/>
              <w:b/>
              <w:color w:val="000000"/>
              <w:lang w:val="es-CO"/>
            </w:rPr>
          </w:rPrChange>
        </w:rPr>
        <w:t xml:space="preserve">se </w:t>
      </w:r>
      <w:r w:rsidRPr="00535E25">
        <w:rPr>
          <w:rFonts w:ascii="Times New Roman" w:hAnsi="Times New Roman" w:cs="Times New Roman"/>
          <w:color w:val="000000"/>
          <w:lang w:val="es-CO"/>
          <w:rPrChange w:id="1269" w:author="mercyranjel" w:date="2016-01-25T12:55:00Z">
            <w:rPr>
              <w:rFonts w:ascii="Times New Roman" w:hAnsi="Times New Roman" w:cs="Times New Roman"/>
              <w:i/>
              <w:color w:val="000000"/>
              <w:lang w:val="es-CO"/>
            </w:rPr>
          </w:rPrChange>
        </w:rPr>
        <w:t>pueden unir con una sola línea recta.</w:t>
      </w:r>
      <w:ins w:id="1270" w:author="mercyranjel" w:date="2016-01-25T12:55:00Z">
        <w:r w:rsidR="00742695">
          <w:rPr>
            <w:rFonts w:ascii="Times New Roman" w:hAnsi="Times New Roman" w:cs="Times New Roman"/>
            <w:color w:val="000000"/>
            <w:lang w:val="es-CO"/>
          </w:rPr>
          <w:t xml:space="preserve"> </w:t>
        </w:r>
      </w:ins>
      <w:del w:id="1271" w:author="Johana Montejo Rozo" w:date="2016-01-27T09:20:00Z">
        <w:r w:rsidR="00742695" w:rsidDel="00D26644">
          <w:rPr>
            <w:rFonts w:ascii="Times New Roman" w:hAnsi="Times New Roman" w:cs="Times New Roman"/>
            <w:b/>
            <w:color w:val="C00000"/>
            <w:lang w:val="es-CO"/>
          </w:rPr>
          <w:delText>Cambié itálicas. MR</w:delText>
        </w:r>
      </w:del>
    </w:p>
    <w:p w:rsidR="00BB5C09" w:rsidRPr="00742695" w:rsidRDefault="00BB5C09" w:rsidP="00081745">
      <w:pPr>
        <w:spacing w:after="0"/>
        <w:rPr>
          <w:rFonts w:ascii="Times New Roman" w:hAnsi="Times New Roman" w:cs="Times New Roman"/>
          <w:b/>
          <w:color w:val="000000"/>
          <w:lang w:val="es-CO"/>
        </w:rPr>
      </w:pPr>
    </w:p>
    <w:p w:rsidR="00A46C29" w:rsidRDefault="00A46C29" w:rsidP="00081745">
      <w:pPr>
        <w:spacing w:after="0"/>
        <w:rPr>
          <w:rFonts w:ascii="Times New Roman" w:hAnsi="Times New Roman" w:cs="Times New Roman"/>
          <w:b/>
          <w:color w:val="000000"/>
          <w:lang w:val="es-CO"/>
        </w:rPr>
      </w:pPr>
    </w:p>
    <w:p w:rsidR="00747140" w:rsidRDefault="00747140" w:rsidP="00081745">
      <w:pPr>
        <w:spacing w:after="0"/>
        <w:rPr>
          <w:rFonts w:ascii="Times New Roman" w:hAnsi="Times New Roman" w:cs="Times New Roman"/>
          <w:b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2"/>
        <w:gridCol w:w="6356"/>
      </w:tblGrid>
      <w:tr w:rsidR="00A46C29" w:rsidRPr="005D1738" w:rsidTr="00F56DD1">
        <w:tc>
          <w:tcPr>
            <w:tcW w:w="8828" w:type="dxa"/>
            <w:gridSpan w:val="2"/>
            <w:shd w:val="clear" w:color="auto" w:fill="0D0D0D" w:themeFill="text1" w:themeFillTint="F2"/>
          </w:tcPr>
          <w:p w:rsidR="00A46C29" w:rsidRPr="005D1738" w:rsidRDefault="00A46C29" w:rsidP="00F56DD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A46C29" w:rsidTr="00F56DD1">
        <w:tc>
          <w:tcPr>
            <w:tcW w:w="2472" w:type="dxa"/>
          </w:tcPr>
          <w:p w:rsidR="00A46C29" w:rsidRPr="00053744" w:rsidRDefault="00A46C29" w:rsidP="00F56DD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56" w:type="dxa"/>
          </w:tcPr>
          <w:p w:rsidR="00A46C29" w:rsidRPr="00053744" w:rsidRDefault="00A46C29" w:rsidP="00B5281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MA_07_07</w:t>
            </w:r>
            <w:ins w:id="1272" w:author="Johana Montejo Rozo" w:date="2016-02-03T10:21:00Z">
              <w:r w:rsidR="00F86A35">
                <w:rPr>
                  <w:rFonts w:ascii="Times New Roman" w:hAnsi="Times New Roman" w:cs="Times New Roman"/>
                  <w:color w:val="000000"/>
                </w:rPr>
                <w:t>_CO</w:t>
              </w:r>
            </w:ins>
            <w:r>
              <w:rPr>
                <w:rFonts w:ascii="Times New Roman" w:hAnsi="Times New Roman" w:cs="Times New Roman"/>
                <w:color w:val="000000"/>
              </w:rPr>
              <w:t>_IMG0</w:t>
            </w:r>
            <w:r w:rsidR="00B52819">
              <w:rPr>
                <w:rFonts w:ascii="Times New Roman" w:hAnsi="Times New Roman" w:cs="Times New Roman"/>
                <w:color w:val="000000"/>
              </w:rPr>
              <w:t>9</w:t>
            </w:r>
          </w:p>
        </w:tc>
      </w:tr>
      <w:tr w:rsidR="00A46C29" w:rsidTr="00A46C29">
        <w:trPr>
          <w:trHeight w:val="1935"/>
        </w:trPr>
        <w:tc>
          <w:tcPr>
            <w:tcW w:w="2472" w:type="dxa"/>
          </w:tcPr>
          <w:p w:rsidR="00A46C29" w:rsidRDefault="00A46C29" w:rsidP="00F56DD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  <w:p w:rsidR="00A46C29" w:rsidRDefault="00A46C29" w:rsidP="00F56DD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A46C29" w:rsidRDefault="00A46C29" w:rsidP="00F56DD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A46C29" w:rsidRDefault="00A46C29" w:rsidP="00F56DD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A46C29" w:rsidRDefault="00A46C29" w:rsidP="00F56DD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A46C29" w:rsidRDefault="00A46C29" w:rsidP="00F56DD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A46C29" w:rsidRDefault="00A46C29" w:rsidP="00F56DD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A46C29" w:rsidRDefault="00A46C29" w:rsidP="00F56DD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356" w:type="dxa"/>
          </w:tcPr>
          <w:p w:rsidR="00A46C29" w:rsidRDefault="00A46C29" w:rsidP="00F56DD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Se observa la misma imagen de código MA_07_07_IMG07, pero se le debe anexar una línea recta que una los puntos:</w:t>
            </w:r>
          </w:p>
          <w:p w:rsidR="00A46C29" w:rsidRDefault="00A46C29" w:rsidP="00F56DD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(1,</w:t>
            </w:r>
            <w:ins w:id="1273" w:author="mercyranjel" w:date="2016-01-25T12:56:00Z">
              <w:r w:rsidR="00742695">
                <w:rPr>
                  <w:rFonts w:ascii="Times New Roman" w:hAnsi="Times New Roman" w:cs="Times New Roman"/>
                  <w:color w:val="000000"/>
                </w:rPr>
                <w:t xml:space="preserve"> </w:t>
              </w:r>
            </w:ins>
            <w:r>
              <w:rPr>
                <w:rFonts w:ascii="Times New Roman" w:hAnsi="Times New Roman" w:cs="Times New Roman"/>
                <w:color w:val="000000"/>
              </w:rPr>
              <w:t>500)</w:t>
            </w:r>
          </w:p>
          <w:p w:rsidR="00A46C29" w:rsidRDefault="00A46C29" w:rsidP="00F56DD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(2,</w:t>
            </w:r>
            <w:ins w:id="1274" w:author="mercyranjel" w:date="2016-01-25T12:56:00Z">
              <w:r w:rsidR="00742695">
                <w:rPr>
                  <w:rFonts w:ascii="Times New Roman" w:hAnsi="Times New Roman" w:cs="Times New Roman"/>
                  <w:color w:val="000000"/>
                </w:rPr>
                <w:t xml:space="preserve"> </w:t>
              </w:r>
            </w:ins>
            <w:r>
              <w:rPr>
                <w:rFonts w:ascii="Times New Roman" w:hAnsi="Times New Roman" w:cs="Times New Roman"/>
                <w:color w:val="000000"/>
              </w:rPr>
              <w:t>1000)</w:t>
            </w:r>
          </w:p>
          <w:p w:rsidR="00A46C29" w:rsidRDefault="00A46C29" w:rsidP="00F56DD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(3,</w:t>
            </w:r>
            <w:ins w:id="1275" w:author="mercyranjel" w:date="2016-01-25T12:56:00Z">
              <w:r w:rsidR="00742695">
                <w:rPr>
                  <w:rFonts w:ascii="Times New Roman" w:hAnsi="Times New Roman" w:cs="Times New Roman"/>
                  <w:color w:val="000000"/>
                </w:rPr>
                <w:t xml:space="preserve"> </w:t>
              </w:r>
            </w:ins>
            <w:r>
              <w:rPr>
                <w:rFonts w:ascii="Times New Roman" w:hAnsi="Times New Roman" w:cs="Times New Roman"/>
                <w:color w:val="000000"/>
              </w:rPr>
              <w:t>1500)</w:t>
            </w:r>
          </w:p>
          <w:p w:rsidR="00A46C29" w:rsidRDefault="00A46C29" w:rsidP="00F56DD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(4,</w:t>
            </w:r>
            <w:ins w:id="1276" w:author="mercyranjel" w:date="2016-01-25T12:56:00Z">
              <w:r w:rsidR="00742695">
                <w:rPr>
                  <w:rFonts w:ascii="Times New Roman" w:hAnsi="Times New Roman" w:cs="Times New Roman"/>
                  <w:color w:val="000000"/>
                </w:rPr>
                <w:t xml:space="preserve"> </w:t>
              </w:r>
            </w:ins>
            <w:r>
              <w:rPr>
                <w:rFonts w:ascii="Times New Roman" w:hAnsi="Times New Roman" w:cs="Times New Roman"/>
                <w:color w:val="000000"/>
              </w:rPr>
              <w:t>2000)</w:t>
            </w:r>
          </w:p>
          <w:p w:rsidR="00A46C29" w:rsidRDefault="00A46C29" w:rsidP="00F56DD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(5,</w:t>
            </w:r>
            <w:ins w:id="1277" w:author="mercyranjel" w:date="2016-01-25T12:56:00Z">
              <w:r w:rsidR="00742695">
                <w:rPr>
                  <w:rFonts w:ascii="Times New Roman" w:hAnsi="Times New Roman" w:cs="Times New Roman"/>
                  <w:color w:val="000000"/>
                </w:rPr>
                <w:t xml:space="preserve"> </w:t>
              </w:r>
            </w:ins>
            <w:r>
              <w:rPr>
                <w:rFonts w:ascii="Times New Roman" w:hAnsi="Times New Roman" w:cs="Times New Roman"/>
                <w:color w:val="000000"/>
              </w:rPr>
              <w:t>2500)</w:t>
            </w:r>
          </w:p>
        </w:tc>
      </w:tr>
      <w:tr w:rsidR="00A46C29" w:rsidTr="00F56DD1">
        <w:tc>
          <w:tcPr>
            <w:tcW w:w="2472" w:type="dxa"/>
          </w:tcPr>
          <w:p w:rsidR="00A46C29" w:rsidRDefault="00A46C29" w:rsidP="00F56DD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356" w:type="dxa"/>
          </w:tcPr>
          <w:p w:rsidR="00A46C29" w:rsidRDefault="00A46C29" w:rsidP="00F56DD1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46C29" w:rsidTr="00F56DD1">
        <w:tc>
          <w:tcPr>
            <w:tcW w:w="2472" w:type="dxa"/>
          </w:tcPr>
          <w:p w:rsidR="00A46C29" w:rsidRPr="00053744" w:rsidRDefault="00A46C29" w:rsidP="00F56DD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356" w:type="dxa"/>
          </w:tcPr>
          <w:p w:rsidR="00A46C29" w:rsidRPr="00742695" w:rsidRDefault="00240CCA">
            <w:pPr>
              <w:spacing w:after="200"/>
              <w:rPr>
                <w:rFonts w:ascii="Times New Roman" w:hAnsi="Times New Roman" w:cs="Times New Roman"/>
                <w:color w:val="000000"/>
                <w:rPrChange w:id="1278" w:author="mercyranjel" w:date="2016-01-25T12:56:00Z">
                  <w:rPr>
                    <w:rFonts w:ascii="Times New Roman" w:hAnsi="Times New Roman" w:cs="Times New Roman"/>
                    <w:color w:val="000000"/>
                    <w:sz w:val="24"/>
                    <w:szCs w:val="24"/>
                    <w:lang w:val="es-ES_tradnl"/>
                  </w:rPr>
                </w:rPrChange>
              </w:rPr>
            </w:pPr>
            <w:r w:rsidRPr="00C424B5">
              <w:rPr>
                <w:rFonts w:ascii="Times New Roman" w:hAnsi="Times New Roman" w:cs="Times New Roman"/>
                <w:color w:val="000000"/>
              </w:rPr>
              <w:t xml:space="preserve">La representación </w:t>
            </w:r>
            <w:r w:rsidR="00DF72A3" w:rsidRPr="00C424B5">
              <w:rPr>
                <w:rFonts w:ascii="Times New Roman" w:hAnsi="Times New Roman" w:cs="Times New Roman"/>
                <w:color w:val="000000"/>
              </w:rPr>
              <w:t xml:space="preserve">en el plano cartesiano </w:t>
            </w:r>
            <w:r w:rsidRPr="00C424B5">
              <w:rPr>
                <w:rFonts w:ascii="Times New Roman" w:hAnsi="Times New Roman" w:cs="Times New Roman"/>
                <w:color w:val="000000"/>
              </w:rPr>
              <w:t xml:space="preserve">de dos magnitudes que son directamente proporcionales </w:t>
            </w:r>
            <w:r w:rsidR="00535E25">
              <w:rPr>
                <w:rFonts w:ascii="Times New Roman" w:hAnsi="Times New Roman" w:cs="Times New Roman"/>
                <w:color w:val="000000"/>
              </w:rPr>
              <w:t>es una línea recta</w:t>
            </w:r>
            <w:r w:rsidRPr="00C424B5">
              <w:rPr>
                <w:rFonts w:ascii="Times New Roman" w:hAnsi="Times New Roman" w:cs="Times New Roman"/>
                <w:i/>
                <w:color w:val="000000"/>
              </w:rPr>
              <w:t>.</w:t>
            </w:r>
            <w:ins w:id="1279" w:author="mercyranjel" w:date="2016-01-25T12:56:00Z">
              <w:r w:rsidR="00742695">
                <w:rPr>
                  <w:rFonts w:ascii="Times New Roman" w:hAnsi="Times New Roman" w:cs="Times New Roman"/>
                  <w:color w:val="000000"/>
                </w:rPr>
                <w:t xml:space="preserve"> </w:t>
              </w:r>
            </w:ins>
            <w:del w:id="1280" w:author="Johana Montejo Rozo" w:date="2016-02-03T10:21:00Z">
              <w:r w:rsidR="00742695" w:rsidDel="00F86A35">
                <w:rPr>
                  <w:rFonts w:ascii="Times New Roman" w:hAnsi="Times New Roman" w:cs="Times New Roman"/>
                  <w:b/>
                  <w:color w:val="C00000"/>
                  <w:lang w:val="es-CO"/>
                </w:rPr>
                <w:delText>Cambié itálicas. MR</w:delText>
              </w:r>
            </w:del>
          </w:p>
        </w:tc>
      </w:tr>
    </w:tbl>
    <w:p w:rsidR="00A46C29" w:rsidRDefault="00A46C29" w:rsidP="00081745">
      <w:pPr>
        <w:spacing w:after="0"/>
        <w:rPr>
          <w:rFonts w:ascii="Times New Roman" w:hAnsi="Times New Roman" w:cs="Times New Roman"/>
          <w:b/>
          <w:color w:val="000000"/>
        </w:rPr>
      </w:pPr>
    </w:p>
    <w:p w:rsidR="00747140" w:rsidRDefault="00747140" w:rsidP="00081745">
      <w:pPr>
        <w:spacing w:after="0"/>
        <w:rPr>
          <w:rFonts w:ascii="Times New Roman" w:hAnsi="Times New Roman" w:cs="Times New Roman"/>
          <w:b/>
          <w:color w:val="000000"/>
        </w:rPr>
      </w:pPr>
    </w:p>
    <w:p w:rsidR="00747140" w:rsidRPr="00A46C29" w:rsidRDefault="00747140" w:rsidP="00081745">
      <w:pPr>
        <w:spacing w:after="0"/>
        <w:rPr>
          <w:rFonts w:ascii="Times New Roman" w:hAnsi="Times New Roman" w:cs="Times New Roman"/>
          <w:b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4"/>
        <w:gridCol w:w="6344"/>
      </w:tblGrid>
      <w:tr w:rsidR="00DF72A3" w:rsidRPr="005D1738" w:rsidTr="00F56DD1">
        <w:tc>
          <w:tcPr>
            <w:tcW w:w="8978" w:type="dxa"/>
            <w:gridSpan w:val="2"/>
            <w:shd w:val="clear" w:color="auto" w:fill="000000" w:themeFill="text1"/>
          </w:tcPr>
          <w:p w:rsidR="00DF72A3" w:rsidRPr="005D1738" w:rsidRDefault="00DF72A3" w:rsidP="00F56DD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DF72A3" w:rsidRPr="00726376" w:rsidTr="00F56DD1">
        <w:tc>
          <w:tcPr>
            <w:tcW w:w="2518" w:type="dxa"/>
          </w:tcPr>
          <w:p w:rsidR="00DF72A3" w:rsidRPr="00726376" w:rsidRDefault="00DF72A3" w:rsidP="00F56DD1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DF72A3" w:rsidRPr="00801FC2" w:rsidRDefault="00747140" w:rsidP="00747140">
            <w:pPr>
              <w:rPr>
                <w:rFonts w:ascii="Times" w:hAnsi="Times"/>
                <w:sz w:val="18"/>
                <w:szCs w:val="18"/>
                <w:rPrChange w:id="1281" w:author="Johana Montejo Rozo" w:date="2016-02-03T10:21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</w:pPr>
            <w:r w:rsidRPr="00801FC2">
              <w:rPr>
                <w:rFonts w:ascii="Times" w:hAnsi="Times"/>
                <w:sz w:val="18"/>
                <w:szCs w:val="18"/>
                <w:rPrChange w:id="1282" w:author="Johana Montejo Rozo" w:date="2016-02-03T10:21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>Para representar</w:t>
            </w:r>
            <w:r>
              <w:rPr>
                <w:rFonts w:ascii="Times" w:hAnsi="Times"/>
                <w:b/>
                <w:sz w:val="18"/>
                <w:szCs w:val="18"/>
              </w:rPr>
              <w:t xml:space="preserve"> dos magnitudes directamente proporcionales</w:t>
            </w:r>
            <w:r w:rsidRPr="00801FC2">
              <w:rPr>
                <w:rFonts w:ascii="Times" w:hAnsi="Times"/>
                <w:sz w:val="18"/>
                <w:szCs w:val="18"/>
                <w:rPrChange w:id="1283" w:author="Johana Montejo Rozo" w:date="2016-02-03T10:22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 xml:space="preserve">, </w:t>
            </w:r>
            <w:r w:rsidRPr="00801FC2">
              <w:rPr>
                <w:rFonts w:ascii="Times" w:hAnsi="Times"/>
                <w:sz w:val="18"/>
                <w:szCs w:val="18"/>
                <w:rPrChange w:id="1284" w:author="Johana Montejo Rozo" w:date="2016-02-03T10:21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>se asignan los valores de cada magnitud a cada eje del plano cartesiano y luego se representan los puntos que forman cada pareja de valores que hacen una razón.</w:t>
            </w:r>
          </w:p>
          <w:p w:rsidR="00747140" w:rsidRPr="00801FC2" w:rsidRDefault="00747140" w:rsidP="00747140">
            <w:pPr>
              <w:rPr>
                <w:rFonts w:ascii="Times" w:hAnsi="Times"/>
                <w:sz w:val="18"/>
                <w:szCs w:val="18"/>
                <w:rPrChange w:id="1285" w:author="Johana Montejo Rozo" w:date="2016-02-03T10:21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</w:pPr>
          </w:p>
          <w:p w:rsidR="00747140" w:rsidRPr="00726376" w:rsidRDefault="00747140" w:rsidP="00747140">
            <w:pPr>
              <w:rPr>
                <w:rFonts w:ascii="Times" w:hAnsi="Times"/>
                <w:b/>
                <w:sz w:val="18"/>
                <w:szCs w:val="18"/>
              </w:rPr>
            </w:pPr>
            <w:r w:rsidRPr="00801FC2">
              <w:rPr>
                <w:rFonts w:ascii="Times" w:hAnsi="Times"/>
                <w:sz w:val="18"/>
                <w:szCs w:val="18"/>
                <w:rPrChange w:id="1286" w:author="Johana Montejo Rozo" w:date="2016-02-03T10:21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>La representación de las magnitudes es la línea recta que une estos puntos</w:t>
            </w:r>
            <w:r w:rsidR="00535E25" w:rsidRPr="00535E25">
              <w:rPr>
                <w:rFonts w:ascii="Times" w:hAnsi="Times"/>
                <w:sz w:val="18"/>
                <w:szCs w:val="18"/>
                <w:rPrChange w:id="1287" w:author="mercyranjel" w:date="2016-01-25T12:57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>.</w:t>
            </w:r>
          </w:p>
        </w:tc>
      </w:tr>
    </w:tbl>
    <w:p w:rsidR="00BB5C09" w:rsidRPr="00571DE7" w:rsidRDefault="00BB5C09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D35443" w:rsidRDefault="00F56DD1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Revisa otros ejemplos de </w:t>
      </w:r>
      <w:r w:rsidR="004A02A7">
        <w:rPr>
          <w:rFonts w:ascii="Times New Roman" w:hAnsi="Times New Roman" w:cs="Times New Roman"/>
          <w:color w:val="000000"/>
          <w:lang w:val="es-CO"/>
        </w:rPr>
        <w:t xml:space="preserve">representación de </w:t>
      </w:r>
      <w:r>
        <w:rPr>
          <w:rFonts w:ascii="Times New Roman" w:hAnsi="Times New Roman" w:cs="Times New Roman"/>
          <w:color w:val="000000"/>
          <w:lang w:val="es-CO"/>
        </w:rPr>
        <w:t xml:space="preserve">magnitudes directamente </w:t>
      </w:r>
      <w:r w:rsidR="004A02A7">
        <w:rPr>
          <w:rFonts w:ascii="Times New Roman" w:hAnsi="Times New Roman" w:cs="Times New Roman"/>
          <w:color w:val="000000"/>
          <w:lang w:val="es-CO"/>
        </w:rPr>
        <w:t xml:space="preserve">proporcionales </w:t>
      </w:r>
      <w:r>
        <w:rPr>
          <w:rFonts w:ascii="Times New Roman" w:hAnsi="Times New Roman" w:cs="Times New Roman"/>
          <w:color w:val="000000"/>
          <w:lang w:val="es-CO"/>
        </w:rPr>
        <w:t xml:space="preserve"> en [</w:t>
      </w:r>
      <w:hyperlink r:id="rId22" w:history="1">
        <w:r w:rsidRPr="00F56DD1">
          <w:rPr>
            <w:rStyle w:val="Hipervnculo"/>
            <w:rFonts w:ascii="Times New Roman" w:hAnsi="Times New Roman" w:cs="Times New Roman"/>
            <w:lang w:val="es-CO"/>
          </w:rPr>
          <w:t>VER</w:t>
        </w:r>
      </w:hyperlink>
      <w:r>
        <w:rPr>
          <w:rFonts w:ascii="Times New Roman" w:hAnsi="Times New Roman" w:cs="Times New Roman"/>
          <w:color w:val="000000"/>
          <w:lang w:val="es-CO"/>
        </w:rPr>
        <w:t>]</w:t>
      </w:r>
      <w:r w:rsidR="004A02A7">
        <w:rPr>
          <w:rFonts w:ascii="Times New Roman" w:hAnsi="Times New Roman" w:cs="Times New Roman"/>
          <w:color w:val="000000"/>
          <w:lang w:val="es-CO"/>
        </w:rPr>
        <w:t xml:space="preserve"> y [</w:t>
      </w:r>
      <w:hyperlink r:id="rId23" w:history="1">
        <w:r w:rsidR="004A02A7" w:rsidRPr="004A02A7">
          <w:rPr>
            <w:rStyle w:val="Hipervnculo"/>
            <w:rFonts w:ascii="Times New Roman" w:hAnsi="Times New Roman" w:cs="Times New Roman"/>
            <w:lang w:val="es-CO"/>
          </w:rPr>
          <w:t>VER</w:t>
        </w:r>
      </w:hyperlink>
      <w:r w:rsidR="004A02A7">
        <w:rPr>
          <w:rFonts w:ascii="Times New Roman" w:hAnsi="Times New Roman" w:cs="Times New Roman"/>
          <w:color w:val="000000"/>
          <w:lang w:val="es-CO"/>
        </w:rPr>
        <w:t>].</w:t>
      </w:r>
    </w:p>
    <w:p w:rsidR="00F56DD1" w:rsidRDefault="00F56DD1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B87BF4" w:rsidRPr="007D421E" w:rsidRDefault="00B87BF4" w:rsidP="00B87BF4">
      <w:pPr>
        <w:spacing w:after="0"/>
        <w:rPr>
          <w:rFonts w:ascii="Times" w:hAnsi="Times"/>
          <w:b/>
          <w:lang w:val="es-CO"/>
        </w:rPr>
      </w:pPr>
      <w:r w:rsidRPr="004E5E51">
        <w:rPr>
          <w:rFonts w:ascii="Times" w:hAnsi="Times"/>
          <w:highlight w:val="yellow"/>
        </w:rPr>
        <w:t>[SECCIÓN 2]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2</w:t>
      </w:r>
      <w:r w:rsidRPr="004E5E51">
        <w:rPr>
          <w:rFonts w:ascii="Times" w:hAnsi="Times"/>
          <w:b/>
        </w:rPr>
        <w:t>.</w:t>
      </w:r>
      <w:r>
        <w:rPr>
          <w:rFonts w:ascii="Times" w:hAnsi="Times"/>
          <w:b/>
        </w:rPr>
        <w:t>4</w:t>
      </w:r>
      <w:r w:rsidRPr="004E5E5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La escala</w:t>
      </w:r>
    </w:p>
    <w:p w:rsidR="00B87BF4" w:rsidRDefault="00B87BF4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B87BF4" w:rsidRDefault="00B87BF4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En muchas ocasiones</w:t>
      </w:r>
      <w:del w:id="1288" w:author="mercyranjel" w:date="2016-01-25T12:57:00Z">
        <w:r w:rsidDel="00742695">
          <w:rPr>
            <w:rFonts w:ascii="Times New Roman" w:hAnsi="Times New Roman" w:cs="Times New Roman"/>
            <w:color w:val="000000"/>
            <w:lang w:val="es-CO"/>
          </w:rPr>
          <w:delText>,</w:delText>
        </w:r>
      </w:del>
      <w:r>
        <w:rPr>
          <w:rFonts w:ascii="Times New Roman" w:hAnsi="Times New Roman" w:cs="Times New Roman"/>
          <w:color w:val="000000"/>
          <w:lang w:val="es-CO"/>
        </w:rPr>
        <w:t xml:space="preserve"> se hace necesario elaborar dibujos que representen la realidad. Pero esta</w:t>
      </w:r>
      <w:ins w:id="1289" w:author="mercyranjel" w:date="2016-01-25T15:11:00Z">
        <w:r w:rsidR="00FF7640">
          <w:rPr>
            <w:rFonts w:ascii="Times New Roman" w:hAnsi="Times New Roman" w:cs="Times New Roman"/>
            <w:color w:val="000000"/>
            <w:lang w:val="es-CO"/>
          </w:rPr>
          <w:t>s</w:t>
        </w:r>
      </w:ins>
      <w:r>
        <w:rPr>
          <w:rFonts w:ascii="Times New Roman" w:hAnsi="Times New Roman" w:cs="Times New Roman"/>
          <w:color w:val="000000"/>
          <w:lang w:val="es-CO"/>
        </w:rPr>
        <w:t xml:space="preserve"> representaci</w:t>
      </w:r>
      <w:ins w:id="1290" w:author="mercyranjel" w:date="2016-01-25T15:11:00Z">
        <w:r w:rsidR="00FF7640">
          <w:rPr>
            <w:rFonts w:ascii="Times New Roman" w:hAnsi="Times New Roman" w:cs="Times New Roman"/>
            <w:color w:val="000000"/>
            <w:lang w:val="es-CO"/>
          </w:rPr>
          <w:t>ones</w:t>
        </w:r>
      </w:ins>
      <w:del w:id="1291" w:author="mercyranjel" w:date="2016-01-25T15:11:00Z">
        <w:r w:rsidDel="00FF7640">
          <w:rPr>
            <w:rFonts w:ascii="Times New Roman" w:hAnsi="Times New Roman" w:cs="Times New Roman"/>
            <w:color w:val="000000"/>
            <w:lang w:val="es-CO"/>
          </w:rPr>
          <w:delText>ón</w:delText>
        </w:r>
      </w:del>
      <w:r>
        <w:rPr>
          <w:rFonts w:ascii="Times New Roman" w:hAnsi="Times New Roman" w:cs="Times New Roman"/>
          <w:color w:val="000000"/>
          <w:lang w:val="es-CO"/>
        </w:rPr>
        <w:t xml:space="preserve"> debe</w:t>
      </w:r>
      <w:ins w:id="1292" w:author="mercyranjel" w:date="2016-01-25T15:11:00Z">
        <w:r w:rsidR="00FF7640">
          <w:rPr>
            <w:rFonts w:ascii="Times New Roman" w:hAnsi="Times New Roman" w:cs="Times New Roman"/>
            <w:color w:val="000000"/>
            <w:lang w:val="es-CO"/>
          </w:rPr>
          <w:t>n</w:t>
        </w:r>
      </w:ins>
      <w:r>
        <w:rPr>
          <w:rFonts w:ascii="Times New Roman" w:hAnsi="Times New Roman" w:cs="Times New Roman"/>
          <w:color w:val="000000"/>
          <w:lang w:val="es-CO"/>
        </w:rPr>
        <w:t xml:space="preserve"> </w:t>
      </w:r>
      <w:del w:id="1293" w:author="mercyranjel" w:date="2016-01-25T15:11:00Z">
        <w:r w:rsidDel="00FF7640">
          <w:rPr>
            <w:rFonts w:ascii="Times New Roman" w:hAnsi="Times New Roman" w:cs="Times New Roman"/>
            <w:color w:val="000000"/>
            <w:lang w:val="es-CO"/>
          </w:rPr>
          <w:delText xml:space="preserve">ser </w:delText>
        </w:r>
      </w:del>
      <w:ins w:id="1294" w:author="mercyranjel" w:date="2016-01-25T15:11:00Z">
        <w:r w:rsidR="00FF7640">
          <w:rPr>
            <w:rFonts w:ascii="Times New Roman" w:hAnsi="Times New Roman" w:cs="Times New Roman"/>
            <w:color w:val="000000"/>
            <w:lang w:val="es-CO"/>
          </w:rPr>
          <w:t xml:space="preserve">estar </w:t>
        </w:r>
      </w:ins>
      <w:r>
        <w:rPr>
          <w:rFonts w:ascii="Times New Roman" w:hAnsi="Times New Roman" w:cs="Times New Roman"/>
          <w:color w:val="000000"/>
          <w:lang w:val="es-CO"/>
        </w:rPr>
        <w:t>acorde</w:t>
      </w:r>
      <w:ins w:id="1295" w:author="mercyranjel" w:date="2016-01-25T15:11:00Z">
        <w:r w:rsidR="00FF7640">
          <w:rPr>
            <w:rFonts w:ascii="Times New Roman" w:hAnsi="Times New Roman" w:cs="Times New Roman"/>
            <w:color w:val="000000"/>
            <w:lang w:val="es-CO"/>
          </w:rPr>
          <w:t>s</w:t>
        </w:r>
      </w:ins>
      <w:r>
        <w:rPr>
          <w:rFonts w:ascii="Times New Roman" w:hAnsi="Times New Roman" w:cs="Times New Roman"/>
          <w:color w:val="000000"/>
          <w:lang w:val="es-CO"/>
        </w:rPr>
        <w:t xml:space="preserve"> con la medida real de los objetos</w:t>
      </w:r>
      <w:del w:id="1296" w:author="mercyranjel" w:date="2016-01-25T15:11:00Z">
        <w:r w:rsidDel="00FF7640">
          <w:rPr>
            <w:rFonts w:ascii="Times New Roman" w:hAnsi="Times New Roman" w:cs="Times New Roman"/>
            <w:color w:val="000000"/>
            <w:lang w:val="es-CO"/>
          </w:rPr>
          <w:delText>,</w:delText>
        </w:r>
      </w:del>
      <w:ins w:id="1297" w:author="mercyranjel" w:date="2016-01-25T15:11:00Z">
        <w:r w:rsidR="00FF7640">
          <w:rPr>
            <w:rFonts w:ascii="Times New Roman" w:hAnsi="Times New Roman" w:cs="Times New Roman"/>
            <w:color w:val="000000"/>
            <w:lang w:val="es-CO"/>
          </w:rPr>
          <w:t>;</w:t>
        </w:r>
      </w:ins>
      <w:r>
        <w:rPr>
          <w:rFonts w:ascii="Times New Roman" w:hAnsi="Times New Roman" w:cs="Times New Roman"/>
          <w:color w:val="000000"/>
          <w:lang w:val="es-CO"/>
        </w:rPr>
        <w:t xml:space="preserve"> </w:t>
      </w:r>
      <w:del w:id="1298" w:author="mercyranjel" w:date="2016-01-25T15:11:00Z">
        <w:r w:rsidDel="00FF7640">
          <w:rPr>
            <w:rFonts w:ascii="Times New Roman" w:hAnsi="Times New Roman" w:cs="Times New Roman"/>
            <w:color w:val="000000"/>
            <w:lang w:val="es-CO"/>
          </w:rPr>
          <w:delText xml:space="preserve">por </w:delText>
        </w:r>
      </w:del>
      <w:ins w:id="1299" w:author="mercyranjel" w:date="2016-01-25T15:11:00Z">
        <w:r w:rsidR="00FF7640">
          <w:rPr>
            <w:rFonts w:ascii="Times New Roman" w:hAnsi="Times New Roman" w:cs="Times New Roman"/>
            <w:color w:val="000000"/>
            <w:lang w:val="es-CO"/>
          </w:rPr>
          <w:t>para el</w:t>
        </w:r>
      </w:ins>
      <w:r>
        <w:rPr>
          <w:rFonts w:ascii="Times New Roman" w:hAnsi="Times New Roman" w:cs="Times New Roman"/>
          <w:color w:val="000000"/>
          <w:lang w:val="es-CO"/>
        </w:rPr>
        <w:t xml:space="preserve">lo </w:t>
      </w:r>
      <w:del w:id="1300" w:author="mercyranjel" w:date="2016-01-25T15:12:00Z">
        <w:r w:rsidDel="00FF7640">
          <w:rPr>
            <w:rFonts w:ascii="Times New Roman" w:hAnsi="Times New Roman" w:cs="Times New Roman"/>
            <w:color w:val="000000"/>
            <w:lang w:val="es-CO"/>
          </w:rPr>
          <w:delText xml:space="preserve">que </w:delText>
        </w:r>
      </w:del>
      <w:r>
        <w:rPr>
          <w:rFonts w:ascii="Times New Roman" w:hAnsi="Times New Roman" w:cs="Times New Roman"/>
          <w:color w:val="000000"/>
          <w:lang w:val="es-CO"/>
        </w:rPr>
        <w:t>se utiliza la escala.</w:t>
      </w:r>
    </w:p>
    <w:p w:rsidR="00B87BF4" w:rsidRDefault="00B87BF4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B87BF4" w:rsidRDefault="00B87BF4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La </w:t>
      </w:r>
      <w:r w:rsidRPr="00FF7640">
        <w:rPr>
          <w:rFonts w:ascii="Times New Roman" w:hAnsi="Times New Roman" w:cs="Times New Roman"/>
          <w:color w:val="000000"/>
          <w:lang w:val="es-CO"/>
          <w:rPrChange w:id="1301" w:author="mercyranjel" w:date="2016-01-25T15:13:00Z">
            <w:rPr>
              <w:rFonts w:ascii="Times New Roman" w:hAnsi="Times New Roman" w:cs="Times New Roman"/>
              <w:i/>
              <w:color w:val="000000"/>
              <w:lang w:val="es-CO"/>
            </w:rPr>
          </w:rPrChange>
        </w:rPr>
        <w:t xml:space="preserve">escala </w:t>
      </w:r>
      <w:r>
        <w:rPr>
          <w:rFonts w:ascii="Times New Roman" w:hAnsi="Times New Roman" w:cs="Times New Roman"/>
          <w:color w:val="000000"/>
          <w:lang w:val="es-CO"/>
        </w:rPr>
        <w:t xml:space="preserve">es una aplicación de la </w:t>
      </w:r>
      <w:r w:rsidRPr="00FF7640">
        <w:rPr>
          <w:rFonts w:ascii="Times New Roman" w:hAnsi="Times New Roman" w:cs="Times New Roman"/>
          <w:color w:val="000000"/>
          <w:lang w:val="es-CO"/>
          <w:rPrChange w:id="1302" w:author="mercyranjel" w:date="2016-01-25T15:13:00Z">
            <w:rPr>
              <w:rFonts w:ascii="Times New Roman" w:hAnsi="Times New Roman" w:cs="Times New Roman"/>
              <w:i/>
              <w:color w:val="000000"/>
              <w:lang w:val="es-CO"/>
            </w:rPr>
          </w:rPrChange>
        </w:rPr>
        <w:t>proporcionalidad directa</w:t>
      </w:r>
      <w:r>
        <w:rPr>
          <w:rFonts w:ascii="Times New Roman" w:hAnsi="Times New Roman" w:cs="Times New Roman"/>
          <w:color w:val="000000"/>
          <w:lang w:val="es-CO"/>
        </w:rPr>
        <w:t xml:space="preserve">, en la cual se establece una </w:t>
      </w:r>
      <w:r w:rsidR="00F60720">
        <w:rPr>
          <w:rFonts w:ascii="Times New Roman" w:hAnsi="Times New Roman" w:cs="Times New Roman"/>
          <w:color w:val="000000"/>
          <w:lang w:val="es-CO"/>
        </w:rPr>
        <w:t>razón de proporcionalidad</w:t>
      </w:r>
      <w:r>
        <w:rPr>
          <w:rFonts w:ascii="Times New Roman" w:hAnsi="Times New Roman" w:cs="Times New Roman"/>
          <w:color w:val="000000"/>
          <w:lang w:val="es-CO"/>
        </w:rPr>
        <w:t xml:space="preserve"> a partir de las medidas del objeto</w:t>
      </w:r>
      <w:r w:rsidR="00F60720">
        <w:rPr>
          <w:rFonts w:ascii="Times New Roman" w:hAnsi="Times New Roman" w:cs="Times New Roman"/>
          <w:color w:val="000000"/>
          <w:lang w:val="es-CO"/>
        </w:rPr>
        <w:t xml:space="preserve"> en la realidad y las medidas en el</w:t>
      </w:r>
      <w:r>
        <w:rPr>
          <w:rFonts w:ascii="Times New Roman" w:hAnsi="Times New Roman" w:cs="Times New Roman"/>
          <w:color w:val="000000"/>
          <w:lang w:val="es-CO"/>
        </w:rPr>
        <w:t xml:space="preserve"> dibujo.</w:t>
      </w:r>
      <w:ins w:id="1303" w:author="mercyranjel" w:date="2016-01-25T15:13:00Z">
        <w:r w:rsidR="00FF7640">
          <w:rPr>
            <w:rFonts w:ascii="Times New Roman" w:hAnsi="Times New Roman" w:cs="Times New Roman"/>
            <w:color w:val="000000"/>
            <w:lang w:val="es-CO"/>
          </w:rPr>
          <w:t xml:space="preserve"> </w:t>
        </w:r>
      </w:ins>
      <w:del w:id="1304" w:author="Johana Montejo Rozo" w:date="2016-01-27T09:20:00Z">
        <w:r w:rsidR="00FF7640" w:rsidDel="00D26644">
          <w:rPr>
            <w:rFonts w:ascii="Times New Roman" w:hAnsi="Times New Roman" w:cs="Times New Roman"/>
            <w:b/>
            <w:color w:val="C00000"/>
            <w:lang w:val="es-CO"/>
          </w:rPr>
          <w:delText>Cambié itálicas. MR</w:delText>
        </w:r>
      </w:del>
    </w:p>
    <w:p w:rsidR="00FF7640" w:rsidRDefault="00FF7640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B87BF4" w:rsidRDefault="00B87BF4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Un ejemplo de aplicación de </w:t>
      </w:r>
      <w:del w:id="1305" w:author="mercyranjel" w:date="2016-01-25T15:13:00Z">
        <w:r w:rsidDel="00FF7640">
          <w:rPr>
            <w:rFonts w:ascii="Times New Roman" w:hAnsi="Times New Roman" w:cs="Times New Roman"/>
            <w:color w:val="000000"/>
            <w:lang w:val="es-CO"/>
          </w:rPr>
          <w:delText xml:space="preserve">la </w:delText>
        </w:r>
      </w:del>
      <w:r>
        <w:rPr>
          <w:rFonts w:ascii="Times New Roman" w:hAnsi="Times New Roman" w:cs="Times New Roman"/>
          <w:color w:val="000000"/>
          <w:lang w:val="es-CO"/>
        </w:rPr>
        <w:t xml:space="preserve">escala es la elaboración de mapas, pues existe una relación de proporcionalidad directa entre las distancias </w:t>
      </w:r>
      <w:del w:id="1306" w:author="mercyranjel" w:date="2016-01-25T15:14:00Z">
        <w:r w:rsidDel="00FF7640">
          <w:rPr>
            <w:rFonts w:ascii="Times New Roman" w:hAnsi="Times New Roman" w:cs="Times New Roman"/>
            <w:color w:val="000000"/>
            <w:lang w:val="es-CO"/>
          </w:rPr>
          <w:delText xml:space="preserve">representadas </w:delText>
        </w:r>
      </w:del>
      <w:r>
        <w:rPr>
          <w:rFonts w:ascii="Times New Roman" w:hAnsi="Times New Roman" w:cs="Times New Roman"/>
          <w:color w:val="000000"/>
          <w:lang w:val="es-CO"/>
        </w:rPr>
        <w:t xml:space="preserve">en la realidad y los trazos </w:t>
      </w:r>
      <w:ins w:id="1307" w:author="mercyranjel" w:date="2016-01-25T15:14:00Z">
        <w:r w:rsidR="00FF7640">
          <w:rPr>
            <w:rFonts w:ascii="Times New Roman" w:hAnsi="Times New Roman" w:cs="Times New Roman"/>
            <w:color w:val="000000"/>
            <w:lang w:val="es-CO"/>
          </w:rPr>
          <w:t xml:space="preserve">representados </w:t>
        </w:r>
      </w:ins>
      <w:del w:id="1308" w:author="mercyranjel" w:date="2016-01-25T15:14:00Z">
        <w:r w:rsidDel="00FF7640">
          <w:rPr>
            <w:rFonts w:ascii="Times New Roman" w:hAnsi="Times New Roman" w:cs="Times New Roman"/>
            <w:color w:val="000000"/>
            <w:lang w:val="es-CO"/>
          </w:rPr>
          <w:delText xml:space="preserve">de </w:delText>
        </w:r>
      </w:del>
      <w:ins w:id="1309" w:author="mercyranjel" w:date="2016-01-25T15:14:00Z">
        <w:r w:rsidR="00FF7640">
          <w:rPr>
            <w:rFonts w:ascii="Times New Roman" w:hAnsi="Times New Roman" w:cs="Times New Roman"/>
            <w:color w:val="000000"/>
            <w:lang w:val="es-CO"/>
          </w:rPr>
          <w:t xml:space="preserve">en </w:t>
        </w:r>
      </w:ins>
      <w:r>
        <w:rPr>
          <w:rFonts w:ascii="Times New Roman" w:hAnsi="Times New Roman" w:cs="Times New Roman"/>
          <w:color w:val="000000"/>
          <w:lang w:val="es-CO"/>
        </w:rPr>
        <w:t>los mapas.</w:t>
      </w:r>
    </w:p>
    <w:p w:rsidR="00B87BF4" w:rsidRDefault="00B87BF4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B87BF4" w:rsidRDefault="00B87BF4" w:rsidP="00081745">
      <w:pPr>
        <w:spacing w:after="0"/>
        <w:rPr>
          <w:ins w:id="1310" w:author="Johana Montejo Rozo" w:date="2016-02-03T10:22:00Z"/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Observa con atención </w:t>
      </w:r>
      <w:r w:rsidR="00F60720">
        <w:rPr>
          <w:rFonts w:ascii="Times New Roman" w:hAnsi="Times New Roman" w:cs="Times New Roman"/>
          <w:color w:val="000000"/>
          <w:lang w:val="es-CO"/>
        </w:rPr>
        <w:t>el siguiente</w:t>
      </w:r>
      <w:r>
        <w:rPr>
          <w:rFonts w:ascii="Times New Roman" w:hAnsi="Times New Roman" w:cs="Times New Roman"/>
          <w:color w:val="000000"/>
          <w:lang w:val="es-CO"/>
        </w:rPr>
        <w:t xml:space="preserve"> recurso para comprender cómo funciona la escala.</w:t>
      </w:r>
    </w:p>
    <w:p w:rsidR="00E75518" w:rsidRDefault="00E75518" w:rsidP="00081745">
      <w:pPr>
        <w:spacing w:after="0"/>
        <w:rPr>
          <w:ins w:id="1311" w:author="Johana Montejo Rozo" w:date="2016-02-03T10:22:00Z"/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2552"/>
        <w:gridCol w:w="6423"/>
      </w:tblGrid>
      <w:tr w:rsidR="00E75518" w:rsidRPr="005D1738" w:rsidTr="00E75518">
        <w:trPr>
          <w:ins w:id="1312" w:author="Johana Montejo Rozo" w:date="2016-02-03T10:22:00Z"/>
        </w:trPr>
        <w:tc>
          <w:tcPr>
            <w:tcW w:w="8975" w:type="dxa"/>
            <w:gridSpan w:val="2"/>
            <w:shd w:val="clear" w:color="auto" w:fill="000000" w:themeFill="text1"/>
          </w:tcPr>
          <w:p w:rsidR="00E75518" w:rsidRPr="005D1738" w:rsidRDefault="00E75518" w:rsidP="00E75518">
            <w:pPr>
              <w:jc w:val="center"/>
              <w:rPr>
                <w:ins w:id="1313" w:author="Johana Montejo Rozo" w:date="2016-02-03T10:22:00Z"/>
                <w:rFonts w:ascii="Times New Roman" w:hAnsi="Times New Roman" w:cs="Times New Roman"/>
                <w:b/>
                <w:color w:val="FFFFFF" w:themeColor="background1"/>
              </w:rPr>
            </w:pPr>
            <w:ins w:id="1314" w:author="Johana Montejo Rozo" w:date="2016-02-03T10:22:00Z">
              <w:r w:rsidRPr="005D1738">
                <w:rPr>
                  <w:rFonts w:ascii="Times New Roman" w:hAnsi="Times New Roman" w:cs="Times New Roman"/>
                  <w:b/>
                  <w:color w:val="FFFFFF" w:themeColor="background1"/>
                </w:rPr>
                <w:t>Profundiza</w:t>
              </w:r>
              <w:r>
                <w:rPr>
                  <w:rFonts w:ascii="Times New Roman" w:hAnsi="Times New Roman" w:cs="Times New Roman"/>
                  <w:b/>
                  <w:color w:val="FFFFFF" w:themeColor="background1"/>
                </w:rPr>
                <w:t xml:space="preserve"> (recurso de exposición)</w:t>
              </w:r>
            </w:ins>
          </w:p>
        </w:tc>
      </w:tr>
      <w:tr w:rsidR="00E75518" w:rsidTr="00E75518">
        <w:trPr>
          <w:ins w:id="1315" w:author="Johana Montejo Rozo" w:date="2016-02-03T10:22:00Z"/>
        </w:trPr>
        <w:tc>
          <w:tcPr>
            <w:tcW w:w="2552" w:type="dxa"/>
          </w:tcPr>
          <w:p w:rsidR="00E75518" w:rsidRPr="00053744" w:rsidRDefault="00E75518" w:rsidP="00E75518">
            <w:pPr>
              <w:rPr>
                <w:ins w:id="1316" w:author="Johana Montejo Rozo" w:date="2016-02-03T10:22:00Z"/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ins w:id="1317" w:author="Johana Montejo Rozo" w:date="2016-02-03T10:22:00Z">
              <w:r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Código</w:t>
              </w:r>
            </w:ins>
          </w:p>
        </w:tc>
        <w:tc>
          <w:tcPr>
            <w:tcW w:w="6423" w:type="dxa"/>
          </w:tcPr>
          <w:p w:rsidR="00E75518" w:rsidRPr="00053744" w:rsidRDefault="00E75518" w:rsidP="00E75518">
            <w:pPr>
              <w:rPr>
                <w:ins w:id="1318" w:author="Johana Montejo Rozo" w:date="2016-02-03T10:22:00Z"/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ins w:id="1319" w:author="Johana Montejo Rozo" w:date="2016-02-03T10:22:00Z">
              <w:r>
                <w:rPr>
                  <w:rFonts w:ascii="Times New Roman" w:hAnsi="Times New Roman" w:cs="Times New Roman"/>
                  <w:color w:val="000000"/>
                </w:rPr>
                <w:t xml:space="preserve">MA_07_07_CO_REC200 </w:t>
              </w:r>
            </w:ins>
          </w:p>
        </w:tc>
      </w:tr>
      <w:tr w:rsidR="00E75518" w:rsidTr="00E75518">
        <w:trPr>
          <w:ins w:id="1320" w:author="Johana Montejo Rozo" w:date="2016-02-03T10:22:00Z"/>
        </w:trPr>
        <w:tc>
          <w:tcPr>
            <w:tcW w:w="2552" w:type="dxa"/>
          </w:tcPr>
          <w:p w:rsidR="00E75518" w:rsidRDefault="00E75518" w:rsidP="00E75518">
            <w:pPr>
              <w:rPr>
                <w:ins w:id="1321" w:author="Johana Montejo Rozo" w:date="2016-02-03T10:22:00Z"/>
                <w:rFonts w:ascii="Times New Roman" w:hAnsi="Times New Roman" w:cs="Times New Roman"/>
                <w:color w:val="000000"/>
              </w:rPr>
            </w:pPr>
            <w:ins w:id="1322" w:author="Johana Montejo Rozo" w:date="2016-02-03T10:22:00Z">
              <w:r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Título</w:t>
              </w:r>
            </w:ins>
          </w:p>
        </w:tc>
        <w:tc>
          <w:tcPr>
            <w:tcW w:w="6423" w:type="dxa"/>
          </w:tcPr>
          <w:p w:rsidR="00E75518" w:rsidRDefault="00E75518" w:rsidP="00E75518">
            <w:pPr>
              <w:rPr>
                <w:ins w:id="1323" w:author="Johana Montejo Rozo" w:date="2016-02-03T10:22:00Z"/>
                <w:rFonts w:ascii="Times New Roman" w:hAnsi="Times New Roman" w:cs="Times New Roman"/>
                <w:color w:val="000000"/>
              </w:rPr>
            </w:pPr>
            <w:ins w:id="1324" w:author="Johana Montejo Rozo" w:date="2016-02-03T10:22:00Z">
              <w:r>
                <w:rPr>
                  <w:rFonts w:ascii="Times New Roman" w:hAnsi="Times New Roman" w:cs="Times New Roman"/>
                  <w:color w:val="000000"/>
                </w:rPr>
                <w:t>La escala</w:t>
              </w:r>
            </w:ins>
          </w:p>
        </w:tc>
      </w:tr>
      <w:tr w:rsidR="00E75518" w:rsidTr="00E75518">
        <w:trPr>
          <w:ins w:id="1325" w:author="Johana Montejo Rozo" w:date="2016-02-03T10:22:00Z"/>
        </w:trPr>
        <w:tc>
          <w:tcPr>
            <w:tcW w:w="2552" w:type="dxa"/>
          </w:tcPr>
          <w:p w:rsidR="00E75518" w:rsidRDefault="00E75518" w:rsidP="00E75518">
            <w:pPr>
              <w:rPr>
                <w:ins w:id="1326" w:author="Johana Montejo Rozo" w:date="2016-02-03T10:22:00Z"/>
                <w:rFonts w:ascii="Times New Roman" w:hAnsi="Times New Roman" w:cs="Times New Roman"/>
                <w:color w:val="000000"/>
              </w:rPr>
            </w:pPr>
            <w:ins w:id="1327" w:author="Johana Montejo Rozo" w:date="2016-02-03T10:22:00Z">
              <w:r w:rsidRPr="00053744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Descripción</w:t>
              </w:r>
            </w:ins>
          </w:p>
        </w:tc>
        <w:tc>
          <w:tcPr>
            <w:tcW w:w="6423" w:type="dxa"/>
          </w:tcPr>
          <w:p w:rsidR="00E75518" w:rsidRDefault="00E75518">
            <w:pPr>
              <w:rPr>
                <w:ins w:id="1328" w:author="Johana Montejo Rozo" w:date="2016-02-03T10:22:00Z"/>
                <w:rFonts w:ascii="Times New Roman" w:hAnsi="Times New Roman" w:cs="Times New Roman"/>
                <w:color w:val="000000"/>
              </w:rPr>
            </w:pPr>
            <w:ins w:id="1329" w:author="Johana Montejo Rozo" w:date="2016-02-03T10:22:00Z">
              <w:r>
                <w:rPr>
                  <w:rFonts w:ascii="Times New Roman" w:hAnsi="Times New Roman" w:cs="Times New Roman"/>
                  <w:color w:val="000000"/>
                </w:rPr>
                <w:t>Interactivo para mostrar</w:t>
              </w:r>
              <w:r w:rsidRPr="00E75518">
                <w:rPr>
                  <w:rFonts w:ascii="Times New Roman" w:hAnsi="Times New Roman" w:cs="Times New Roman"/>
                  <w:color w:val="000000"/>
                </w:rPr>
                <w:t xml:space="preserve"> aplicaciones de escalas en diferentes contextos</w:t>
              </w:r>
            </w:ins>
          </w:p>
        </w:tc>
      </w:tr>
    </w:tbl>
    <w:p w:rsidR="00E75518" w:rsidRDefault="00E75518" w:rsidP="00081745">
      <w:pPr>
        <w:spacing w:after="0"/>
        <w:rPr>
          <w:ins w:id="1330" w:author="Johana Montejo Rozo" w:date="2016-02-03T10:23:00Z"/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1"/>
        <w:tblW w:w="9033" w:type="dxa"/>
        <w:tblInd w:w="-113" w:type="dxa"/>
        <w:tblLook w:val="04A0" w:firstRow="1" w:lastRow="0" w:firstColumn="1" w:lastColumn="0" w:noHBand="0" w:noVBand="1"/>
      </w:tblPr>
      <w:tblGrid>
        <w:gridCol w:w="2518"/>
        <w:gridCol w:w="6515"/>
      </w:tblGrid>
      <w:tr w:rsidR="00E75518" w:rsidRPr="0006455F" w:rsidTr="00E75518">
        <w:trPr>
          <w:ins w:id="1331" w:author="Johana Montejo Rozo" w:date="2016-02-03T10:23:00Z"/>
        </w:trPr>
        <w:tc>
          <w:tcPr>
            <w:tcW w:w="9033" w:type="dxa"/>
            <w:gridSpan w:val="2"/>
            <w:shd w:val="clear" w:color="auto" w:fill="000000" w:themeFill="text1"/>
          </w:tcPr>
          <w:p w:rsidR="00E75518" w:rsidRPr="0006455F" w:rsidRDefault="00E75518" w:rsidP="00E75518">
            <w:pPr>
              <w:jc w:val="center"/>
              <w:rPr>
                <w:ins w:id="1332" w:author="Johana Montejo Rozo" w:date="2016-02-03T10:23:00Z"/>
                <w:rFonts w:ascii="Times New Roman" w:hAnsi="Times New Roman" w:cs="Times New Roman"/>
                <w:b/>
                <w:color w:val="FFFFFF" w:themeColor="background1"/>
              </w:rPr>
            </w:pPr>
            <w:ins w:id="1333" w:author="Johana Montejo Rozo" w:date="2016-02-03T10:23:00Z">
              <w:r w:rsidRPr="0006455F">
                <w:rPr>
                  <w:rFonts w:ascii="Times New Roman" w:hAnsi="Times New Roman" w:cs="Times New Roman"/>
                  <w:b/>
                  <w:color w:val="FFFFFF" w:themeColor="background1"/>
                </w:rPr>
                <w:t>Practica (recurso de ejercitación)</w:t>
              </w:r>
            </w:ins>
          </w:p>
        </w:tc>
      </w:tr>
      <w:tr w:rsidR="00E75518" w:rsidRPr="0006455F" w:rsidTr="00E75518">
        <w:trPr>
          <w:ins w:id="1334" w:author="Johana Montejo Rozo" w:date="2016-02-03T10:23:00Z"/>
        </w:trPr>
        <w:tc>
          <w:tcPr>
            <w:tcW w:w="2518" w:type="dxa"/>
          </w:tcPr>
          <w:p w:rsidR="00E75518" w:rsidRPr="0006455F" w:rsidRDefault="00E75518" w:rsidP="00E75518">
            <w:pPr>
              <w:rPr>
                <w:ins w:id="1335" w:author="Johana Montejo Rozo" w:date="2016-02-03T10:23:00Z"/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ins w:id="1336" w:author="Johana Montejo Rozo" w:date="2016-02-03T10:23:00Z">
              <w:r w:rsidRPr="0006455F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Código</w:t>
              </w:r>
            </w:ins>
          </w:p>
        </w:tc>
        <w:tc>
          <w:tcPr>
            <w:tcW w:w="6515" w:type="dxa"/>
          </w:tcPr>
          <w:p w:rsidR="00E75518" w:rsidRPr="0006455F" w:rsidRDefault="00E75518" w:rsidP="00E75518">
            <w:pPr>
              <w:rPr>
                <w:ins w:id="1337" w:author="Johana Montejo Rozo" w:date="2016-02-03T10:23:00Z"/>
                <w:rFonts w:ascii="Times New Roman" w:hAnsi="Times New Roman" w:cs="Times New Roman"/>
                <w:b/>
                <w:color w:val="000000"/>
              </w:rPr>
            </w:pPr>
            <w:ins w:id="1338" w:author="Johana Montejo Rozo" w:date="2016-02-03T10:23:00Z">
              <w:r w:rsidRPr="0006455F">
                <w:rPr>
                  <w:rFonts w:ascii="Times New Roman" w:hAnsi="Times New Roman" w:cs="Times New Roman"/>
                  <w:color w:val="000000"/>
                </w:rPr>
                <w:t>MA_07_07_</w:t>
              </w:r>
              <w:r>
                <w:rPr>
                  <w:rFonts w:ascii="Times New Roman" w:hAnsi="Times New Roman" w:cs="Times New Roman"/>
                  <w:color w:val="000000"/>
                </w:rPr>
                <w:t>CO_REC210</w:t>
              </w:r>
            </w:ins>
          </w:p>
        </w:tc>
      </w:tr>
      <w:tr w:rsidR="00E75518" w:rsidRPr="0006455F" w:rsidTr="00E75518">
        <w:trPr>
          <w:ins w:id="1339" w:author="Johana Montejo Rozo" w:date="2016-02-03T10:23:00Z"/>
        </w:trPr>
        <w:tc>
          <w:tcPr>
            <w:tcW w:w="2518" w:type="dxa"/>
          </w:tcPr>
          <w:p w:rsidR="00E75518" w:rsidRPr="0006455F" w:rsidRDefault="00E75518" w:rsidP="00E75518">
            <w:pPr>
              <w:rPr>
                <w:ins w:id="1340" w:author="Johana Montejo Rozo" w:date="2016-02-03T10:23:00Z"/>
                <w:rFonts w:ascii="Times New Roman" w:hAnsi="Times New Roman" w:cs="Times New Roman"/>
                <w:color w:val="000000"/>
                <w:sz w:val="18"/>
                <w:szCs w:val="18"/>
              </w:rPr>
            </w:pPr>
            <w:ins w:id="1341" w:author="Johana Montejo Rozo" w:date="2016-02-03T10:23:00Z">
              <w:r w:rsidRPr="0006455F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Título</w:t>
              </w:r>
            </w:ins>
          </w:p>
        </w:tc>
        <w:tc>
          <w:tcPr>
            <w:tcW w:w="6515" w:type="dxa"/>
          </w:tcPr>
          <w:p w:rsidR="00E75518" w:rsidRPr="0006455F" w:rsidRDefault="00E75518" w:rsidP="00E75518">
            <w:pPr>
              <w:rPr>
                <w:ins w:id="1342" w:author="Johana Montejo Rozo" w:date="2016-02-03T10:23:00Z"/>
                <w:rFonts w:ascii="Times New Roman" w:hAnsi="Times New Roman" w:cs="Times New Roman"/>
                <w:color w:val="000000"/>
              </w:rPr>
            </w:pPr>
            <w:ins w:id="1343" w:author="Johana Montejo Rozo" w:date="2016-02-03T10:23:00Z">
              <w:r w:rsidRPr="00E75518">
                <w:rPr>
                  <w:rFonts w:ascii="Times New Roman" w:hAnsi="Times New Roman" w:cs="Times New Roman"/>
                  <w:bCs/>
                  <w:color w:val="000000"/>
                </w:rPr>
                <w:t>Aplica proporciones para calcular la escala</w:t>
              </w:r>
            </w:ins>
          </w:p>
        </w:tc>
      </w:tr>
      <w:tr w:rsidR="00E75518" w:rsidRPr="0006455F" w:rsidTr="00E75518">
        <w:trPr>
          <w:ins w:id="1344" w:author="Johana Montejo Rozo" w:date="2016-02-03T10:23:00Z"/>
        </w:trPr>
        <w:tc>
          <w:tcPr>
            <w:tcW w:w="2518" w:type="dxa"/>
          </w:tcPr>
          <w:p w:rsidR="00E75518" w:rsidRPr="0006455F" w:rsidRDefault="00E75518" w:rsidP="00E75518">
            <w:pPr>
              <w:rPr>
                <w:ins w:id="1345" w:author="Johana Montejo Rozo" w:date="2016-02-03T10:23:00Z"/>
                <w:rFonts w:ascii="Times New Roman" w:hAnsi="Times New Roman" w:cs="Times New Roman"/>
                <w:color w:val="000000"/>
                <w:sz w:val="18"/>
                <w:szCs w:val="18"/>
              </w:rPr>
            </w:pPr>
            <w:ins w:id="1346" w:author="Johana Montejo Rozo" w:date="2016-02-03T10:23:00Z">
              <w:r w:rsidRPr="0006455F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Descripción</w:t>
              </w:r>
            </w:ins>
          </w:p>
        </w:tc>
        <w:tc>
          <w:tcPr>
            <w:tcW w:w="6515" w:type="dxa"/>
          </w:tcPr>
          <w:p w:rsidR="00E75518" w:rsidRPr="0006455F" w:rsidRDefault="00E75518" w:rsidP="00E75518">
            <w:pPr>
              <w:rPr>
                <w:ins w:id="1347" w:author="Johana Montejo Rozo" w:date="2016-02-03T10:23:00Z"/>
                <w:rFonts w:ascii="Times New Roman" w:hAnsi="Times New Roman" w:cs="Times New Roman"/>
                <w:color w:val="000000"/>
              </w:rPr>
            </w:pPr>
            <w:ins w:id="1348" w:author="Johana Montejo Rozo" w:date="2016-02-03T10:23:00Z">
              <w:r w:rsidRPr="00E75518">
                <w:rPr>
                  <w:rFonts w:ascii="Times New Roman" w:hAnsi="Times New Roman" w:cs="Times New Roman"/>
                  <w:color w:val="000000"/>
                </w:rPr>
                <w:t>Actividad para reconocer la escala en situaciones cotidianas</w:t>
              </w:r>
            </w:ins>
          </w:p>
        </w:tc>
      </w:tr>
    </w:tbl>
    <w:p w:rsidR="00E75518" w:rsidRDefault="00E75518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1"/>
        <w:tblW w:w="9033" w:type="dxa"/>
        <w:tblInd w:w="-113" w:type="dxa"/>
        <w:tblLook w:val="04A0" w:firstRow="1" w:lastRow="0" w:firstColumn="1" w:lastColumn="0" w:noHBand="0" w:noVBand="1"/>
      </w:tblPr>
      <w:tblGrid>
        <w:gridCol w:w="2518"/>
        <w:gridCol w:w="6515"/>
      </w:tblGrid>
      <w:tr w:rsidR="00E75518" w:rsidRPr="0006455F" w:rsidTr="00E75518">
        <w:trPr>
          <w:ins w:id="1349" w:author="Johana Montejo Rozo" w:date="2016-02-03T10:23:00Z"/>
        </w:trPr>
        <w:tc>
          <w:tcPr>
            <w:tcW w:w="9033" w:type="dxa"/>
            <w:gridSpan w:val="2"/>
            <w:shd w:val="clear" w:color="auto" w:fill="000000" w:themeFill="text1"/>
          </w:tcPr>
          <w:p w:rsidR="00E75518" w:rsidRPr="0006455F" w:rsidRDefault="00E75518" w:rsidP="00E75518">
            <w:pPr>
              <w:jc w:val="center"/>
              <w:rPr>
                <w:ins w:id="1350" w:author="Johana Montejo Rozo" w:date="2016-02-03T10:23:00Z"/>
                <w:rFonts w:ascii="Times New Roman" w:hAnsi="Times New Roman" w:cs="Times New Roman"/>
                <w:b/>
                <w:color w:val="FFFFFF" w:themeColor="background1"/>
              </w:rPr>
            </w:pPr>
            <w:ins w:id="1351" w:author="Johana Montejo Rozo" w:date="2016-02-03T10:23:00Z">
              <w:r w:rsidRPr="0006455F">
                <w:rPr>
                  <w:rFonts w:ascii="Times New Roman" w:hAnsi="Times New Roman" w:cs="Times New Roman"/>
                  <w:b/>
                  <w:color w:val="FFFFFF" w:themeColor="background1"/>
                </w:rPr>
                <w:t>Practica (recurso de ejercitación)</w:t>
              </w:r>
            </w:ins>
          </w:p>
        </w:tc>
      </w:tr>
      <w:tr w:rsidR="00E75518" w:rsidRPr="0006455F" w:rsidTr="00E75518">
        <w:trPr>
          <w:ins w:id="1352" w:author="Johana Montejo Rozo" w:date="2016-02-03T10:23:00Z"/>
        </w:trPr>
        <w:tc>
          <w:tcPr>
            <w:tcW w:w="2518" w:type="dxa"/>
          </w:tcPr>
          <w:p w:rsidR="00E75518" w:rsidRPr="0006455F" w:rsidRDefault="00E75518" w:rsidP="00E75518">
            <w:pPr>
              <w:rPr>
                <w:ins w:id="1353" w:author="Johana Montejo Rozo" w:date="2016-02-03T10:23:00Z"/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ins w:id="1354" w:author="Johana Montejo Rozo" w:date="2016-02-03T10:23:00Z">
              <w:r w:rsidRPr="0006455F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Código</w:t>
              </w:r>
            </w:ins>
          </w:p>
        </w:tc>
        <w:tc>
          <w:tcPr>
            <w:tcW w:w="6515" w:type="dxa"/>
          </w:tcPr>
          <w:p w:rsidR="00E75518" w:rsidRPr="0006455F" w:rsidRDefault="00E75518" w:rsidP="00E75518">
            <w:pPr>
              <w:rPr>
                <w:ins w:id="1355" w:author="Johana Montejo Rozo" w:date="2016-02-03T10:23:00Z"/>
                <w:rFonts w:ascii="Times New Roman" w:hAnsi="Times New Roman" w:cs="Times New Roman"/>
                <w:b/>
                <w:color w:val="000000"/>
              </w:rPr>
            </w:pPr>
            <w:ins w:id="1356" w:author="Johana Montejo Rozo" w:date="2016-02-03T10:23:00Z">
              <w:r w:rsidRPr="0006455F">
                <w:rPr>
                  <w:rFonts w:ascii="Times New Roman" w:hAnsi="Times New Roman" w:cs="Times New Roman"/>
                  <w:color w:val="000000"/>
                </w:rPr>
                <w:t>MA_07_07_</w:t>
              </w:r>
              <w:r>
                <w:rPr>
                  <w:rFonts w:ascii="Times New Roman" w:hAnsi="Times New Roman" w:cs="Times New Roman"/>
                  <w:color w:val="000000"/>
                </w:rPr>
                <w:t>CO_REC220</w:t>
              </w:r>
            </w:ins>
          </w:p>
        </w:tc>
      </w:tr>
      <w:tr w:rsidR="00E75518" w:rsidRPr="0006455F" w:rsidTr="00E75518">
        <w:trPr>
          <w:ins w:id="1357" w:author="Johana Montejo Rozo" w:date="2016-02-03T10:23:00Z"/>
        </w:trPr>
        <w:tc>
          <w:tcPr>
            <w:tcW w:w="2518" w:type="dxa"/>
          </w:tcPr>
          <w:p w:rsidR="00E75518" w:rsidRPr="0006455F" w:rsidRDefault="00E75518" w:rsidP="00E75518">
            <w:pPr>
              <w:rPr>
                <w:ins w:id="1358" w:author="Johana Montejo Rozo" w:date="2016-02-03T10:23:00Z"/>
                <w:rFonts w:ascii="Times New Roman" w:hAnsi="Times New Roman" w:cs="Times New Roman"/>
                <w:color w:val="000000"/>
                <w:sz w:val="18"/>
                <w:szCs w:val="18"/>
              </w:rPr>
            </w:pPr>
            <w:ins w:id="1359" w:author="Johana Montejo Rozo" w:date="2016-02-03T10:23:00Z">
              <w:r w:rsidRPr="0006455F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Título</w:t>
              </w:r>
            </w:ins>
          </w:p>
        </w:tc>
        <w:tc>
          <w:tcPr>
            <w:tcW w:w="6515" w:type="dxa"/>
          </w:tcPr>
          <w:p w:rsidR="00E75518" w:rsidRPr="0006455F" w:rsidRDefault="00E75518" w:rsidP="00E75518">
            <w:pPr>
              <w:rPr>
                <w:ins w:id="1360" w:author="Johana Montejo Rozo" w:date="2016-02-03T10:23:00Z"/>
                <w:rFonts w:ascii="Times New Roman" w:hAnsi="Times New Roman" w:cs="Times New Roman"/>
                <w:color w:val="000000"/>
              </w:rPr>
            </w:pPr>
            <w:ins w:id="1361" w:author="Johana Montejo Rozo" w:date="2016-02-03T10:24:00Z">
              <w:r>
                <w:rPr>
                  <w:rFonts w:ascii="Times New Roman" w:hAnsi="Times New Roman" w:cs="Times New Roman"/>
                  <w:bCs/>
                  <w:color w:val="000000"/>
                </w:rPr>
                <w:t>Determina el concepto de proporcionalidad</w:t>
              </w:r>
            </w:ins>
          </w:p>
        </w:tc>
      </w:tr>
      <w:tr w:rsidR="00E75518" w:rsidRPr="0006455F" w:rsidTr="00E75518">
        <w:trPr>
          <w:ins w:id="1362" w:author="Johana Montejo Rozo" w:date="2016-02-03T10:23:00Z"/>
        </w:trPr>
        <w:tc>
          <w:tcPr>
            <w:tcW w:w="2518" w:type="dxa"/>
          </w:tcPr>
          <w:p w:rsidR="00E75518" w:rsidRPr="0006455F" w:rsidRDefault="00E75518" w:rsidP="00E75518">
            <w:pPr>
              <w:rPr>
                <w:ins w:id="1363" w:author="Johana Montejo Rozo" w:date="2016-02-03T10:23:00Z"/>
                <w:rFonts w:ascii="Times New Roman" w:hAnsi="Times New Roman" w:cs="Times New Roman"/>
                <w:color w:val="000000"/>
                <w:sz w:val="18"/>
                <w:szCs w:val="18"/>
              </w:rPr>
            </w:pPr>
            <w:ins w:id="1364" w:author="Johana Montejo Rozo" w:date="2016-02-03T10:23:00Z">
              <w:r w:rsidRPr="0006455F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Descripción</w:t>
              </w:r>
            </w:ins>
          </w:p>
        </w:tc>
        <w:tc>
          <w:tcPr>
            <w:tcW w:w="6515" w:type="dxa"/>
          </w:tcPr>
          <w:p w:rsidR="00E75518" w:rsidRPr="0006455F" w:rsidRDefault="00E75518">
            <w:pPr>
              <w:rPr>
                <w:ins w:id="1365" w:author="Johana Montejo Rozo" w:date="2016-02-03T10:23:00Z"/>
                <w:rFonts w:ascii="Times New Roman" w:hAnsi="Times New Roman" w:cs="Times New Roman"/>
                <w:color w:val="000000"/>
              </w:rPr>
            </w:pPr>
            <w:ins w:id="1366" w:author="Johana Montejo Rozo" w:date="2016-02-03T10:24:00Z">
              <w:r w:rsidRPr="00E75518">
                <w:rPr>
                  <w:rFonts w:ascii="Times New Roman" w:hAnsi="Times New Roman" w:cs="Times New Roman"/>
                  <w:color w:val="000000"/>
                </w:rPr>
                <w:t xml:space="preserve">Actividad para recordar conceptos de la proporcionalidad por medio del juego </w:t>
              </w:r>
              <w:r>
                <w:rPr>
                  <w:rFonts w:ascii="Times New Roman" w:hAnsi="Times New Roman" w:cs="Times New Roman"/>
                  <w:color w:val="000000"/>
                </w:rPr>
                <w:t>de la sopa de letras</w:t>
              </w:r>
            </w:ins>
          </w:p>
        </w:tc>
      </w:tr>
    </w:tbl>
    <w:p w:rsidR="00E75518" w:rsidRDefault="00E75518" w:rsidP="00081745">
      <w:pPr>
        <w:spacing w:after="0"/>
        <w:rPr>
          <w:ins w:id="1367" w:author="Johana Montejo Rozo" w:date="2016-02-03T10:23:00Z"/>
          <w:rFonts w:ascii="Times New Roman" w:hAnsi="Times New Roman" w:cs="Times New Roman"/>
          <w:color w:val="000000"/>
          <w:lang w:val="es-CO"/>
        </w:rPr>
      </w:pPr>
    </w:p>
    <w:p w:rsidR="00E75518" w:rsidDel="00E75518" w:rsidRDefault="00E75518" w:rsidP="00081745">
      <w:pPr>
        <w:spacing w:after="0"/>
        <w:rPr>
          <w:del w:id="1368" w:author="Johana Montejo Rozo" w:date="2016-02-03T10:24:00Z"/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  <w:tblPrChange w:id="1369" w:author="Johana Montejo Rozo" w:date="2016-02-03T10:24:00Z">
          <w:tblPr>
            <w:tblStyle w:val="Tablaconcuadrcula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476"/>
        <w:gridCol w:w="6352"/>
        <w:tblGridChange w:id="1370">
          <w:tblGrid>
            <w:gridCol w:w="2476"/>
            <w:gridCol w:w="6352"/>
          </w:tblGrid>
        </w:tblGridChange>
      </w:tblGrid>
      <w:tr w:rsidR="00691723" w:rsidRPr="00FC3229" w:rsidDel="00E75518" w:rsidTr="00E75518">
        <w:trPr>
          <w:del w:id="1371" w:author="Johana Montejo Rozo" w:date="2016-02-03T10:23:00Z"/>
        </w:trPr>
        <w:tc>
          <w:tcPr>
            <w:tcW w:w="8828" w:type="dxa"/>
            <w:gridSpan w:val="2"/>
            <w:shd w:val="clear" w:color="auto" w:fill="000000" w:themeFill="text1"/>
            <w:tcPrChange w:id="1372" w:author="Johana Montejo Rozo" w:date="2016-02-03T10:24:00Z">
              <w:tcPr>
                <w:tcW w:w="9033" w:type="dxa"/>
                <w:gridSpan w:val="2"/>
                <w:shd w:val="clear" w:color="auto" w:fill="000000" w:themeFill="text1"/>
              </w:tcPr>
            </w:tcPrChange>
          </w:tcPr>
          <w:p w:rsidR="00691723" w:rsidRPr="00FC3229" w:rsidDel="00E75518" w:rsidRDefault="00691723" w:rsidP="003278E3">
            <w:pPr>
              <w:jc w:val="center"/>
              <w:rPr>
                <w:del w:id="1373" w:author="Johana Montejo Rozo" w:date="2016-02-03T10:23:00Z"/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del w:id="1374" w:author="Johana Montejo Rozo" w:date="2016-02-03T10:23:00Z">
              <w:r w:rsidRPr="00FC3229" w:rsidDel="00E75518">
                <w:rPr>
                  <w:rFonts w:ascii="Times New Roman" w:hAnsi="Times New Roman" w:cs="Times New Roman"/>
                  <w:b/>
                  <w:color w:val="FFFFFF" w:themeColor="background1"/>
                  <w:sz w:val="24"/>
                  <w:szCs w:val="24"/>
                </w:rPr>
                <w:delText>Profundiza: recurso nuevo</w:delText>
              </w:r>
            </w:del>
          </w:p>
        </w:tc>
      </w:tr>
      <w:tr w:rsidR="00691723" w:rsidRPr="00FC3229" w:rsidDel="00E75518" w:rsidTr="00E75518">
        <w:trPr>
          <w:del w:id="1375" w:author="Johana Montejo Rozo" w:date="2016-02-03T10:23:00Z"/>
        </w:trPr>
        <w:tc>
          <w:tcPr>
            <w:tcW w:w="2476" w:type="dxa"/>
            <w:tcPrChange w:id="1376" w:author="Johana Montejo Rozo" w:date="2016-02-03T10:24:00Z">
              <w:tcPr>
                <w:tcW w:w="2518" w:type="dxa"/>
              </w:tcPr>
            </w:tcPrChange>
          </w:tcPr>
          <w:p w:rsidR="00691723" w:rsidRPr="00FC3229" w:rsidDel="00E75518" w:rsidRDefault="00691723" w:rsidP="003278E3">
            <w:pPr>
              <w:rPr>
                <w:del w:id="1377" w:author="Johana Montejo Rozo" w:date="2016-02-03T10:23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del w:id="1378" w:author="Johana Montejo Rozo" w:date="2016-02-03T10:23:00Z">
              <w:r w:rsidRPr="00FC3229" w:rsidDel="00E7551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Código</w:delText>
              </w:r>
            </w:del>
          </w:p>
        </w:tc>
        <w:tc>
          <w:tcPr>
            <w:tcW w:w="6352" w:type="dxa"/>
            <w:tcPrChange w:id="1379" w:author="Johana Montejo Rozo" w:date="2016-02-03T10:24:00Z">
              <w:tcPr>
                <w:tcW w:w="6515" w:type="dxa"/>
              </w:tcPr>
            </w:tcPrChange>
          </w:tcPr>
          <w:p w:rsidR="00691723" w:rsidRPr="00FC3229" w:rsidDel="00E75518" w:rsidRDefault="00691723" w:rsidP="003278E3">
            <w:pPr>
              <w:rPr>
                <w:del w:id="1380" w:author="Johana Montejo Rozo" w:date="2016-02-03T10:23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del w:id="1381" w:author="Johana Montejo Rozo" w:date="2016-02-03T10:23:00Z">
              <w:r w:rsidRPr="00FC3229" w:rsidDel="00E7551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MA_07_07</w:delText>
              </w:r>
              <w:r w:rsidDel="00E7551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_REC200</w:delText>
              </w:r>
            </w:del>
          </w:p>
        </w:tc>
      </w:tr>
      <w:tr w:rsidR="00691723" w:rsidRPr="00FC3229" w:rsidDel="00E75518" w:rsidTr="00E75518">
        <w:trPr>
          <w:del w:id="1382" w:author="Johana Montejo Rozo" w:date="2016-02-03T10:23:00Z"/>
        </w:trPr>
        <w:tc>
          <w:tcPr>
            <w:tcW w:w="2476" w:type="dxa"/>
            <w:tcPrChange w:id="1383" w:author="Johana Montejo Rozo" w:date="2016-02-03T10:24:00Z">
              <w:tcPr>
                <w:tcW w:w="2518" w:type="dxa"/>
              </w:tcPr>
            </w:tcPrChange>
          </w:tcPr>
          <w:p w:rsidR="00691723" w:rsidRPr="00FC3229" w:rsidDel="00E75518" w:rsidRDefault="00691723" w:rsidP="003278E3">
            <w:pPr>
              <w:rPr>
                <w:del w:id="1384" w:author="Johana Montejo Rozo" w:date="2016-02-03T10:23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1385" w:author="Johana Montejo Rozo" w:date="2016-02-03T10:23:00Z">
              <w:r w:rsidRPr="00FC3229" w:rsidDel="00E7551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Título</w:delText>
              </w:r>
            </w:del>
          </w:p>
        </w:tc>
        <w:tc>
          <w:tcPr>
            <w:tcW w:w="6352" w:type="dxa"/>
            <w:tcPrChange w:id="1386" w:author="Johana Montejo Rozo" w:date="2016-02-03T10:24:00Z">
              <w:tcPr>
                <w:tcW w:w="6515" w:type="dxa"/>
              </w:tcPr>
            </w:tcPrChange>
          </w:tcPr>
          <w:p w:rsidR="00691723" w:rsidRPr="00FC3229" w:rsidDel="00E75518" w:rsidRDefault="00691723" w:rsidP="003278E3">
            <w:pPr>
              <w:rPr>
                <w:del w:id="1387" w:author="Johana Montejo Rozo" w:date="2016-02-03T10:23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1388" w:author="Johana Montejo Rozo" w:date="2016-02-03T10:23:00Z">
              <w:r w:rsidDel="00E7551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La escala</w:delText>
              </w:r>
            </w:del>
          </w:p>
        </w:tc>
      </w:tr>
      <w:tr w:rsidR="00691723" w:rsidRPr="00FC3229" w:rsidDel="00E75518" w:rsidTr="00E75518">
        <w:trPr>
          <w:del w:id="1389" w:author="Johana Montejo Rozo" w:date="2016-02-03T10:23:00Z"/>
        </w:trPr>
        <w:tc>
          <w:tcPr>
            <w:tcW w:w="2476" w:type="dxa"/>
            <w:tcPrChange w:id="1390" w:author="Johana Montejo Rozo" w:date="2016-02-03T10:24:00Z">
              <w:tcPr>
                <w:tcW w:w="2518" w:type="dxa"/>
              </w:tcPr>
            </w:tcPrChange>
          </w:tcPr>
          <w:p w:rsidR="00691723" w:rsidRPr="00FC3229" w:rsidDel="00E75518" w:rsidRDefault="00691723" w:rsidP="003278E3">
            <w:pPr>
              <w:rPr>
                <w:del w:id="1391" w:author="Johana Montejo Rozo" w:date="2016-02-03T10:23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1392" w:author="Johana Montejo Rozo" w:date="2016-02-03T10:23:00Z">
              <w:r w:rsidRPr="00FC3229" w:rsidDel="00E7551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Descripción</w:delText>
              </w:r>
            </w:del>
          </w:p>
        </w:tc>
        <w:tc>
          <w:tcPr>
            <w:tcW w:w="6352" w:type="dxa"/>
            <w:tcPrChange w:id="1393" w:author="Johana Montejo Rozo" w:date="2016-02-03T10:24:00Z">
              <w:tcPr>
                <w:tcW w:w="6515" w:type="dxa"/>
              </w:tcPr>
            </w:tcPrChange>
          </w:tcPr>
          <w:p w:rsidR="00691723" w:rsidRPr="00FC3229" w:rsidDel="00E75518" w:rsidRDefault="00691723" w:rsidP="003278E3">
            <w:pPr>
              <w:rPr>
                <w:del w:id="1394" w:author="Johana Montejo Rozo" w:date="2016-02-03T10:23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1395" w:author="Johana Montejo Rozo" w:date="2016-02-03T10:23:00Z">
              <w:r w:rsidRPr="00691723" w:rsidDel="00E75518">
                <w:rPr>
                  <w:rFonts w:ascii="Times New Roman" w:hAnsi="Times New Roman" w:cs="Times New Roman"/>
                  <w:sz w:val="24"/>
                  <w:szCs w:val="24"/>
                </w:rPr>
                <w:delText>Interactivo que muestra aplicaciones de escalas en diferentes contextos</w:delText>
              </w:r>
            </w:del>
          </w:p>
        </w:tc>
      </w:tr>
    </w:tbl>
    <w:p w:rsidR="00691723" w:rsidDel="00E75518" w:rsidRDefault="00691723" w:rsidP="00081745">
      <w:pPr>
        <w:spacing w:after="0"/>
        <w:rPr>
          <w:del w:id="1396" w:author="Johana Montejo Rozo" w:date="2016-02-03T10:24:00Z"/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691723" w:rsidRPr="0017136E" w:rsidDel="00E75518" w:rsidTr="003278E3">
        <w:trPr>
          <w:del w:id="1397" w:author="Johana Montejo Rozo" w:date="2016-02-03T10:23:00Z"/>
        </w:trPr>
        <w:tc>
          <w:tcPr>
            <w:tcW w:w="9033" w:type="dxa"/>
            <w:gridSpan w:val="2"/>
            <w:shd w:val="clear" w:color="auto" w:fill="000000" w:themeFill="text1"/>
          </w:tcPr>
          <w:p w:rsidR="00691723" w:rsidRPr="0017136E" w:rsidDel="00E75518" w:rsidRDefault="00691723" w:rsidP="003278E3">
            <w:pPr>
              <w:jc w:val="center"/>
              <w:rPr>
                <w:del w:id="1398" w:author="Johana Montejo Rozo" w:date="2016-02-03T10:23:00Z"/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del w:id="1399" w:author="Johana Montejo Rozo" w:date="2016-02-03T10:23:00Z">
              <w:r w:rsidRPr="0017136E" w:rsidDel="00E75518">
                <w:rPr>
                  <w:rFonts w:ascii="Times New Roman" w:hAnsi="Times New Roman" w:cs="Times New Roman"/>
                  <w:b/>
                  <w:color w:val="FFFFFF" w:themeColor="background1"/>
                  <w:sz w:val="24"/>
                  <w:szCs w:val="24"/>
                </w:rPr>
                <w:delText>Practica: recurso nuevo</w:delText>
              </w:r>
            </w:del>
          </w:p>
        </w:tc>
      </w:tr>
      <w:tr w:rsidR="00691723" w:rsidRPr="0017136E" w:rsidDel="00E75518" w:rsidTr="003278E3">
        <w:trPr>
          <w:del w:id="1400" w:author="Johana Montejo Rozo" w:date="2016-02-03T10:23:00Z"/>
        </w:trPr>
        <w:tc>
          <w:tcPr>
            <w:tcW w:w="2518" w:type="dxa"/>
          </w:tcPr>
          <w:p w:rsidR="00691723" w:rsidRPr="0017136E" w:rsidDel="00E75518" w:rsidRDefault="00691723" w:rsidP="003278E3">
            <w:pPr>
              <w:rPr>
                <w:del w:id="1401" w:author="Johana Montejo Rozo" w:date="2016-02-03T10:23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del w:id="1402" w:author="Johana Montejo Rozo" w:date="2016-02-03T10:23:00Z">
              <w:r w:rsidRPr="0017136E" w:rsidDel="00E7551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Código</w:delText>
              </w:r>
            </w:del>
          </w:p>
        </w:tc>
        <w:tc>
          <w:tcPr>
            <w:tcW w:w="6515" w:type="dxa"/>
          </w:tcPr>
          <w:p w:rsidR="00691723" w:rsidRPr="0017136E" w:rsidDel="00E75518" w:rsidRDefault="00691723" w:rsidP="003278E3">
            <w:pPr>
              <w:rPr>
                <w:del w:id="1403" w:author="Johana Montejo Rozo" w:date="2016-02-03T10:23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1404" w:author="Johana Montejo Rozo" w:date="2016-02-03T10:23:00Z">
              <w:r w:rsidRPr="0017136E" w:rsidDel="00E7551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MA_07_07_REC</w:delText>
              </w:r>
              <w:r w:rsidDel="00E7551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210</w:delText>
              </w:r>
            </w:del>
          </w:p>
        </w:tc>
      </w:tr>
      <w:tr w:rsidR="00691723" w:rsidRPr="0017136E" w:rsidDel="00E75518" w:rsidTr="003278E3">
        <w:trPr>
          <w:del w:id="1405" w:author="Johana Montejo Rozo" w:date="2016-02-03T10:23:00Z"/>
        </w:trPr>
        <w:tc>
          <w:tcPr>
            <w:tcW w:w="2518" w:type="dxa"/>
          </w:tcPr>
          <w:p w:rsidR="00691723" w:rsidRPr="0017136E" w:rsidDel="00E75518" w:rsidRDefault="00691723" w:rsidP="003278E3">
            <w:pPr>
              <w:rPr>
                <w:del w:id="1406" w:author="Johana Montejo Rozo" w:date="2016-02-03T10:23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1407" w:author="Johana Montejo Rozo" w:date="2016-02-03T10:23:00Z">
              <w:r w:rsidRPr="0017136E" w:rsidDel="00E7551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Título</w:delText>
              </w:r>
            </w:del>
          </w:p>
        </w:tc>
        <w:tc>
          <w:tcPr>
            <w:tcW w:w="6515" w:type="dxa"/>
          </w:tcPr>
          <w:p w:rsidR="00691723" w:rsidRPr="0017136E" w:rsidDel="00E75518" w:rsidRDefault="00691723" w:rsidP="003278E3">
            <w:pPr>
              <w:rPr>
                <w:del w:id="1408" w:author="Johana Montejo Rozo" w:date="2016-02-03T10:23:00Z"/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del w:id="1409" w:author="Johana Montejo Rozo" w:date="2016-02-03T10:23:00Z">
              <w:r w:rsidRPr="00691723" w:rsidDel="00E75518">
                <w:rPr>
                  <w:rFonts w:ascii="Times New Roman" w:hAnsi="Times New Roman" w:cs="Times New Roman"/>
                  <w:bCs/>
                  <w:color w:val="000000"/>
                  <w:sz w:val="24"/>
                  <w:szCs w:val="24"/>
                </w:rPr>
                <w:delText>Aplica proporciones para calcular la escala</w:delText>
              </w:r>
            </w:del>
          </w:p>
        </w:tc>
      </w:tr>
      <w:tr w:rsidR="00691723" w:rsidRPr="0017136E" w:rsidDel="00E75518" w:rsidTr="003278E3">
        <w:trPr>
          <w:del w:id="1410" w:author="Johana Montejo Rozo" w:date="2016-02-03T10:23:00Z"/>
        </w:trPr>
        <w:tc>
          <w:tcPr>
            <w:tcW w:w="2518" w:type="dxa"/>
          </w:tcPr>
          <w:p w:rsidR="00691723" w:rsidRPr="0017136E" w:rsidDel="00E75518" w:rsidRDefault="00691723" w:rsidP="003278E3">
            <w:pPr>
              <w:rPr>
                <w:del w:id="1411" w:author="Johana Montejo Rozo" w:date="2016-02-03T10:23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1412" w:author="Johana Montejo Rozo" w:date="2016-02-03T10:23:00Z">
              <w:r w:rsidRPr="0017136E" w:rsidDel="00E7551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Descripción</w:delText>
              </w:r>
            </w:del>
          </w:p>
        </w:tc>
        <w:tc>
          <w:tcPr>
            <w:tcW w:w="6515" w:type="dxa"/>
          </w:tcPr>
          <w:p w:rsidR="00691723" w:rsidRPr="0017136E" w:rsidDel="00E75518" w:rsidRDefault="00691723" w:rsidP="003278E3">
            <w:pPr>
              <w:rPr>
                <w:del w:id="1413" w:author="Johana Montejo Rozo" w:date="2016-02-03T10:23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1414" w:author="Johana Montejo Rozo" w:date="2016-02-03T10:23:00Z">
              <w:r w:rsidRPr="00691723" w:rsidDel="00E7551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Actividad para reconocer la escala en situaciones cotidianas</w:delText>
              </w:r>
            </w:del>
          </w:p>
        </w:tc>
      </w:tr>
    </w:tbl>
    <w:p w:rsidR="00747CFB" w:rsidRDefault="00747CFB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691723" w:rsidRPr="0017136E" w:rsidDel="00E75518" w:rsidTr="003278E3">
        <w:trPr>
          <w:del w:id="1415" w:author="Johana Montejo Rozo" w:date="2016-02-03T10:24:00Z"/>
        </w:trPr>
        <w:tc>
          <w:tcPr>
            <w:tcW w:w="9033" w:type="dxa"/>
            <w:gridSpan w:val="2"/>
            <w:shd w:val="clear" w:color="auto" w:fill="000000" w:themeFill="text1"/>
          </w:tcPr>
          <w:p w:rsidR="00691723" w:rsidRPr="0017136E" w:rsidDel="00E75518" w:rsidRDefault="00691723" w:rsidP="003278E3">
            <w:pPr>
              <w:jc w:val="center"/>
              <w:rPr>
                <w:del w:id="1416" w:author="Johana Montejo Rozo" w:date="2016-02-03T10:24:00Z"/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del w:id="1417" w:author="Johana Montejo Rozo" w:date="2016-02-03T10:24:00Z">
              <w:r w:rsidRPr="0017136E" w:rsidDel="00E75518">
                <w:rPr>
                  <w:rFonts w:ascii="Times New Roman" w:hAnsi="Times New Roman" w:cs="Times New Roman"/>
                  <w:b/>
                  <w:color w:val="FFFFFF" w:themeColor="background1"/>
                  <w:sz w:val="24"/>
                  <w:szCs w:val="24"/>
                </w:rPr>
                <w:delText>Practica: recurso nuevo</w:delText>
              </w:r>
            </w:del>
          </w:p>
        </w:tc>
      </w:tr>
      <w:tr w:rsidR="00691723" w:rsidRPr="0017136E" w:rsidDel="00E75518" w:rsidTr="003278E3">
        <w:trPr>
          <w:del w:id="1418" w:author="Johana Montejo Rozo" w:date="2016-02-03T10:24:00Z"/>
        </w:trPr>
        <w:tc>
          <w:tcPr>
            <w:tcW w:w="2518" w:type="dxa"/>
          </w:tcPr>
          <w:p w:rsidR="00691723" w:rsidRPr="0017136E" w:rsidDel="00E75518" w:rsidRDefault="00691723" w:rsidP="003278E3">
            <w:pPr>
              <w:rPr>
                <w:del w:id="1419" w:author="Johana Montejo Rozo" w:date="2016-02-03T10:24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del w:id="1420" w:author="Johana Montejo Rozo" w:date="2016-02-03T10:24:00Z">
              <w:r w:rsidRPr="0017136E" w:rsidDel="00E7551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Código</w:delText>
              </w:r>
            </w:del>
          </w:p>
        </w:tc>
        <w:tc>
          <w:tcPr>
            <w:tcW w:w="6515" w:type="dxa"/>
          </w:tcPr>
          <w:p w:rsidR="00691723" w:rsidRPr="0017136E" w:rsidDel="00E75518" w:rsidRDefault="00691723" w:rsidP="003278E3">
            <w:pPr>
              <w:rPr>
                <w:del w:id="1421" w:author="Johana Montejo Rozo" w:date="2016-02-03T10:24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1422" w:author="Johana Montejo Rozo" w:date="2016-02-03T10:24:00Z">
              <w:r w:rsidRPr="0017136E" w:rsidDel="00E7551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MA_07_07_REC</w:delText>
              </w:r>
              <w:r w:rsidDel="00E7551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220</w:delText>
              </w:r>
            </w:del>
          </w:p>
        </w:tc>
      </w:tr>
      <w:tr w:rsidR="00691723" w:rsidRPr="0017136E" w:rsidDel="00E75518" w:rsidTr="003278E3">
        <w:trPr>
          <w:del w:id="1423" w:author="Johana Montejo Rozo" w:date="2016-02-03T10:24:00Z"/>
        </w:trPr>
        <w:tc>
          <w:tcPr>
            <w:tcW w:w="2518" w:type="dxa"/>
          </w:tcPr>
          <w:p w:rsidR="00691723" w:rsidRPr="0017136E" w:rsidDel="00E75518" w:rsidRDefault="00691723" w:rsidP="003278E3">
            <w:pPr>
              <w:rPr>
                <w:del w:id="1424" w:author="Johana Montejo Rozo" w:date="2016-02-03T10:24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1425" w:author="Johana Montejo Rozo" w:date="2016-02-03T10:24:00Z">
              <w:r w:rsidRPr="0017136E" w:rsidDel="00E7551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Título</w:delText>
              </w:r>
            </w:del>
          </w:p>
        </w:tc>
        <w:tc>
          <w:tcPr>
            <w:tcW w:w="6515" w:type="dxa"/>
          </w:tcPr>
          <w:p w:rsidR="00691723" w:rsidRPr="0017136E" w:rsidDel="00E75518" w:rsidRDefault="00691723" w:rsidP="003278E3">
            <w:pPr>
              <w:rPr>
                <w:del w:id="1426" w:author="Johana Montejo Rozo" w:date="2016-02-03T10:24:00Z"/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del w:id="1427" w:author="Johana Montejo Rozo" w:date="2016-02-03T10:24:00Z">
              <w:r w:rsidRPr="00691723" w:rsidDel="00E75518">
                <w:rPr>
                  <w:rFonts w:ascii="Times New Roman" w:hAnsi="Times New Roman" w:cs="Times New Roman"/>
                  <w:bCs/>
                  <w:color w:val="000000"/>
                  <w:sz w:val="24"/>
                  <w:szCs w:val="24"/>
                </w:rPr>
                <w:delText>Determina el concepto de proporcionalidad</w:delText>
              </w:r>
            </w:del>
          </w:p>
        </w:tc>
      </w:tr>
      <w:tr w:rsidR="00691723" w:rsidRPr="0017136E" w:rsidDel="00E75518" w:rsidTr="003278E3">
        <w:trPr>
          <w:del w:id="1428" w:author="Johana Montejo Rozo" w:date="2016-02-03T10:24:00Z"/>
        </w:trPr>
        <w:tc>
          <w:tcPr>
            <w:tcW w:w="2518" w:type="dxa"/>
          </w:tcPr>
          <w:p w:rsidR="00691723" w:rsidRPr="0017136E" w:rsidDel="00E75518" w:rsidRDefault="00691723" w:rsidP="003278E3">
            <w:pPr>
              <w:rPr>
                <w:del w:id="1429" w:author="Johana Montejo Rozo" w:date="2016-02-03T10:24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1430" w:author="Johana Montejo Rozo" w:date="2016-02-03T10:24:00Z">
              <w:r w:rsidRPr="0017136E" w:rsidDel="00E7551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Descripción</w:delText>
              </w:r>
            </w:del>
          </w:p>
        </w:tc>
        <w:tc>
          <w:tcPr>
            <w:tcW w:w="6515" w:type="dxa"/>
          </w:tcPr>
          <w:p w:rsidR="00691723" w:rsidRPr="0017136E" w:rsidDel="00E75518" w:rsidRDefault="00691723" w:rsidP="003278E3">
            <w:pPr>
              <w:rPr>
                <w:del w:id="1431" w:author="Johana Montejo Rozo" w:date="2016-02-03T10:24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1432" w:author="Johana Montejo Rozo" w:date="2016-02-03T10:24:00Z">
              <w:r w:rsidRPr="00691723" w:rsidDel="00E7551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Actividad para recordar conceptos de la proporcionalidad por medio del juego del ahorcado</w:delText>
              </w:r>
            </w:del>
          </w:p>
        </w:tc>
      </w:tr>
    </w:tbl>
    <w:p w:rsidR="00691723" w:rsidDel="00E75518" w:rsidRDefault="00691723" w:rsidP="00081745">
      <w:pPr>
        <w:spacing w:after="0"/>
        <w:rPr>
          <w:del w:id="1433" w:author="Johana Montejo Rozo" w:date="2016-02-03T10:24:00Z"/>
          <w:rFonts w:ascii="Times New Roman" w:hAnsi="Times New Roman" w:cs="Times New Roman"/>
          <w:color w:val="000000"/>
          <w:lang w:val="es-CO"/>
        </w:rPr>
      </w:pPr>
    </w:p>
    <w:p w:rsidR="00691723" w:rsidDel="00E75518" w:rsidRDefault="00691723" w:rsidP="00081745">
      <w:pPr>
        <w:spacing w:after="0"/>
        <w:rPr>
          <w:del w:id="1434" w:author="Johana Montejo Rozo" w:date="2016-02-03T10:24:00Z"/>
          <w:rFonts w:ascii="Times New Roman" w:hAnsi="Times New Roman" w:cs="Times New Roman"/>
          <w:color w:val="000000"/>
          <w:lang w:val="es-CO"/>
        </w:rPr>
      </w:pPr>
    </w:p>
    <w:p w:rsidR="0048244C" w:rsidRPr="004E5E51" w:rsidRDefault="0048244C" w:rsidP="0048244C">
      <w:pPr>
        <w:spacing w:after="0"/>
        <w:rPr>
          <w:rFonts w:ascii="Times" w:hAnsi="Times"/>
          <w:highlight w:val="yellow"/>
        </w:rPr>
      </w:pPr>
      <w:r w:rsidRPr="004E5E51">
        <w:rPr>
          <w:rFonts w:ascii="Times" w:hAnsi="Times"/>
          <w:highlight w:val="yellow"/>
        </w:rPr>
        <w:t>[SECCIÓN 2]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2</w:t>
      </w:r>
      <w:r w:rsidRPr="004E5E51">
        <w:rPr>
          <w:rFonts w:ascii="Times" w:hAnsi="Times"/>
          <w:b/>
        </w:rPr>
        <w:t>.</w:t>
      </w:r>
      <w:r w:rsidR="00B87BF4">
        <w:rPr>
          <w:rFonts w:ascii="Times" w:hAnsi="Times"/>
          <w:b/>
        </w:rPr>
        <w:t>5</w:t>
      </w:r>
      <w:r w:rsidRPr="004E5E51">
        <w:rPr>
          <w:rFonts w:ascii="Times" w:hAnsi="Times"/>
          <w:b/>
        </w:rPr>
        <w:t xml:space="preserve"> </w:t>
      </w:r>
      <w:r w:rsidR="00D1660A">
        <w:rPr>
          <w:rFonts w:ascii="Times" w:hAnsi="Times"/>
          <w:b/>
        </w:rPr>
        <w:t>Consolidación</w:t>
      </w:r>
    </w:p>
    <w:p w:rsidR="00C96813" w:rsidRDefault="00C96813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D1660A" w:rsidRPr="00FE53CA" w:rsidRDefault="00D1660A" w:rsidP="00D1660A">
      <w:pPr>
        <w:spacing w:after="0"/>
        <w:rPr>
          <w:rFonts w:ascii="Times New Roman" w:hAnsi="Times New Roman" w:cs="Times New Roman"/>
          <w:lang w:val="es-CO"/>
        </w:rPr>
      </w:pPr>
      <w:r w:rsidRPr="00FE53CA">
        <w:rPr>
          <w:rFonts w:ascii="Times New Roman" w:hAnsi="Times New Roman" w:cs="Times New Roman"/>
        </w:rPr>
        <w:t xml:space="preserve">Actividad para </w:t>
      </w:r>
      <w:del w:id="1435" w:author="mercyranjel" w:date="2016-01-25T15:16:00Z">
        <w:r w:rsidRPr="00FE53CA" w:rsidDel="00DE4ACC">
          <w:rPr>
            <w:rFonts w:ascii="Times New Roman" w:hAnsi="Times New Roman" w:cs="Times New Roman"/>
          </w:rPr>
          <w:delText xml:space="preserve">consolidar </w:delText>
        </w:r>
      </w:del>
      <w:ins w:id="1436" w:author="mercyranjel" w:date="2016-01-25T15:16:00Z">
        <w:r w:rsidR="00DE4ACC">
          <w:rPr>
            <w:rFonts w:ascii="Times New Roman" w:hAnsi="Times New Roman" w:cs="Times New Roman"/>
          </w:rPr>
          <w:t>afianz</w:t>
        </w:r>
        <w:r w:rsidR="00DE4ACC" w:rsidRPr="00FE53CA">
          <w:rPr>
            <w:rFonts w:ascii="Times New Roman" w:hAnsi="Times New Roman" w:cs="Times New Roman"/>
          </w:rPr>
          <w:t xml:space="preserve">ar </w:t>
        </w:r>
      </w:ins>
      <w:r w:rsidRPr="00FE53CA">
        <w:rPr>
          <w:rFonts w:ascii="Times New Roman" w:hAnsi="Times New Roman" w:cs="Times New Roman"/>
        </w:rPr>
        <w:t>lo</w:t>
      </w:r>
      <w:ins w:id="1437" w:author="Johana Montejo Rozo" w:date="2016-02-03T10:24:00Z">
        <w:r w:rsidR="00E75518">
          <w:rPr>
            <w:rFonts w:ascii="Times New Roman" w:hAnsi="Times New Roman" w:cs="Times New Roman"/>
          </w:rPr>
          <w:t xml:space="preserve">s </w:t>
        </w:r>
      </w:ins>
      <w:del w:id="1438" w:author="Johana Montejo Rozo" w:date="2016-02-03T10:24:00Z">
        <w:r w:rsidRPr="00FE53CA" w:rsidDel="00E75518">
          <w:rPr>
            <w:rFonts w:ascii="Times New Roman" w:hAnsi="Times New Roman" w:cs="Times New Roman"/>
          </w:rPr>
          <w:delText xml:space="preserve"> que has </w:delText>
        </w:r>
      </w:del>
      <w:r w:rsidRPr="00FE53CA">
        <w:rPr>
          <w:rFonts w:ascii="Times New Roman" w:hAnsi="Times New Roman" w:cs="Times New Roman"/>
        </w:rPr>
        <w:t>aprendi</w:t>
      </w:r>
      <w:ins w:id="1439" w:author="Johana Montejo Rozo" w:date="2016-02-03T10:25:00Z">
        <w:r w:rsidR="00E75518">
          <w:rPr>
            <w:rFonts w:ascii="Times New Roman" w:hAnsi="Times New Roman" w:cs="Times New Roman"/>
          </w:rPr>
          <w:t>zajes</w:t>
        </w:r>
      </w:ins>
      <w:del w:id="1440" w:author="Johana Montejo Rozo" w:date="2016-02-03T10:25:00Z">
        <w:r w:rsidRPr="00FE53CA" w:rsidDel="00E75518">
          <w:rPr>
            <w:rFonts w:ascii="Times New Roman" w:hAnsi="Times New Roman" w:cs="Times New Roman"/>
          </w:rPr>
          <w:delText>do</w:delText>
        </w:r>
      </w:del>
      <w:r w:rsidRPr="00FE53CA">
        <w:rPr>
          <w:rFonts w:ascii="Times New Roman" w:hAnsi="Times New Roman" w:cs="Times New Roman"/>
        </w:rPr>
        <w:t xml:space="preserve"> en esta sección.</w:t>
      </w:r>
    </w:p>
    <w:p w:rsidR="00D1660A" w:rsidRDefault="00D1660A" w:rsidP="00D1660A">
      <w:pPr>
        <w:spacing w:after="0"/>
        <w:rPr>
          <w:ins w:id="1441" w:author="Johana Montejo Rozo" w:date="2016-02-03T10:25:00Z"/>
          <w:rFonts w:ascii="Times New Roman" w:hAnsi="Times New Roman" w:cs="Times New Roman"/>
          <w:sz w:val="32"/>
          <w:szCs w:val="32"/>
          <w:lang w:val="es-CO"/>
        </w:rPr>
      </w:pPr>
    </w:p>
    <w:tbl>
      <w:tblPr>
        <w:tblStyle w:val="Tablaconcuadrcula1"/>
        <w:tblW w:w="9033" w:type="dxa"/>
        <w:tblInd w:w="-113" w:type="dxa"/>
        <w:tblLook w:val="04A0" w:firstRow="1" w:lastRow="0" w:firstColumn="1" w:lastColumn="0" w:noHBand="0" w:noVBand="1"/>
      </w:tblPr>
      <w:tblGrid>
        <w:gridCol w:w="2518"/>
        <w:gridCol w:w="6515"/>
      </w:tblGrid>
      <w:tr w:rsidR="00E75518" w:rsidRPr="0006455F" w:rsidTr="00E75518">
        <w:trPr>
          <w:ins w:id="1442" w:author="Johana Montejo Rozo" w:date="2016-02-03T10:25:00Z"/>
        </w:trPr>
        <w:tc>
          <w:tcPr>
            <w:tcW w:w="9033" w:type="dxa"/>
            <w:gridSpan w:val="2"/>
            <w:shd w:val="clear" w:color="auto" w:fill="000000" w:themeFill="text1"/>
          </w:tcPr>
          <w:p w:rsidR="00E75518" w:rsidRPr="0006455F" w:rsidRDefault="00E75518" w:rsidP="00E75518">
            <w:pPr>
              <w:jc w:val="center"/>
              <w:rPr>
                <w:ins w:id="1443" w:author="Johana Montejo Rozo" w:date="2016-02-03T10:25:00Z"/>
                <w:rFonts w:ascii="Times New Roman" w:hAnsi="Times New Roman" w:cs="Times New Roman"/>
                <w:b/>
                <w:color w:val="FFFFFF" w:themeColor="background1"/>
              </w:rPr>
            </w:pPr>
            <w:ins w:id="1444" w:author="Johana Montejo Rozo" w:date="2016-02-03T10:25:00Z">
              <w:r w:rsidRPr="0006455F">
                <w:rPr>
                  <w:rFonts w:ascii="Times New Roman" w:hAnsi="Times New Roman" w:cs="Times New Roman"/>
                  <w:b/>
                  <w:color w:val="FFFFFF" w:themeColor="background1"/>
                </w:rPr>
                <w:t>Practica (recurso de ejercitación)</w:t>
              </w:r>
            </w:ins>
          </w:p>
        </w:tc>
      </w:tr>
      <w:tr w:rsidR="00E75518" w:rsidRPr="0006455F" w:rsidTr="00E75518">
        <w:trPr>
          <w:ins w:id="1445" w:author="Johana Montejo Rozo" w:date="2016-02-03T10:25:00Z"/>
        </w:trPr>
        <w:tc>
          <w:tcPr>
            <w:tcW w:w="2518" w:type="dxa"/>
          </w:tcPr>
          <w:p w:rsidR="00E75518" w:rsidRPr="0006455F" w:rsidRDefault="00E75518" w:rsidP="00E75518">
            <w:pPr>
              <w:rPr>
                <w:ins w:id="1446" w:author="Johana Montejo Rozo" w:date="2016-02-03T10:25:00Z"/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ins w:id="1447" w:author="Johana Montejo Rozo" w:date="2016-02-03T10:25:00Z">
              <w:r w:rsidRPr="0006455F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Código</w:t>
              </w:r>
            </w:ins>
          </w:p>
        </w:tc>
        <w:tc>
          <w:tcPr>
            <w:tcW w:w="6515" w:type="dxa"/>
          </w:tcPr>
          <w:p w:rsidR="00E75518" w:rsidRPr="0006455F" w:rsidRDefault="00E75518" w:rsidP="00E75518">
            <w:pPr>
              <w:rPr>
                <w:ins w:id="1448" w:author="Johana Montejo Rozo" w:date="2016-02-03T10:25:00Z"/>
                <w:rFonts w:ascii="Times New Roman" w:hAnsi="Times New Roman" w:cs="Times New Roman"/>
                <w:b/>
                <w:color w:val="000000"/>
              </w:rPr>
            </w:pPr>
            <w:ins w:id="1449" w:author="Johana Montejo Rozo" w:date="2016-02-03T10:25:00Z">
              <w:r w:rsidRPr="0006455F">
                <w:rPr>
                  <w:rFonts w:ascii="Times New Roman" w:hAnsi="Times New Roman" w:cs="Times New Roman"/>
                  <w:color w:val="000000"/>
                </w:rPr>
                <w:t>MA_07_07_</w:t>
              </w:r>
              <w:r>
                <w:rPr>
                  <w:rFonts w:ascii="Times New Roman" w:hAnsi="Times New Roman" w:cs="Times New Roman"/>
                  <w:color w:val="000000"/>
                </w:rPr>
                <w:t>CO_REC230</w:t>
              </w:r>
            </w:ins>
          </w:p>
        </w:tc>
      </w:tr>
      <w:tr w:rsidR="00E75518" w:rsidRPr="0006455F" w:rsidTr="00E75518">
        <w:trPr>
          <w:ins w:id="1450" w:author="Johana Montejo Rozo" w:date="2016-02-03T10:25:00Z"/>
        </w:trPr>
        <w:tc>
          <w:tcPr>
            <w:tcW w:w="2518" w:type="dxa"/>
          </w:tcPr>
          <w:p w:rsidR="00E75518" w:rsidRPr="0006455F" w:rsidRDefault="00E75518" w:rsidP="00E75518">
            <w:pPr>
              <w:rPr>
                <w:ins w:id="1451" w:author="Johana Montejo Rozo" w:date="2016-02-03T10:25:00Z"/>
                <w:rFonts w:ascii="Times New Roman" w:hAnsi="Times New Roman" w:cs="Times New Roman"/>
                <w:color w:val="000000"/>
                <w:sz w:val="18"/>
                <w:szCs w:val="18"/>
              </w:rPr>
            </w:pPr>
            <w:ins w:id="1452" w:author="Johana Montejo Rozo" w:date="2016-02-03T10:25:00Z">
              <w:r w:rsidRPr="0006455F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Título</w:t>
              </w:r>
            </w:ins>
          </w:p>
        </w:tc>
        <w:tc>
          <w:tcPr>
            <w:tcW w:w="6515" w:type="dxa"/>
          </w:tcPr>
          <w:p w:rsidR="00E75518" w:rsidRPr="0006455F" w:rsidRDefault="00E75518" w:rsidP="00E75518">
            <w:pPr>
              <w:rPr>
                <w:ins w:id="1453" w:author="Johana Montejo Rozo" w:date="2016-02-03T10:25:00Z"/>
                <w:rFonts w:ascii="Times New Roman" w:hAnsi="Times New Roman" w:cs="Times New Roman"/>
                <w:color w:val="000000"/>
              </w:rPr>
            </w:pPr>
            <w:ins w:id="1454" w:author="Johana Montejo Rozo" w:date="2016-02-03T10:25:00Z">
              <w:r w:rsidRPr="00F60720">
                <w:rPr>
                  <w:rFonts w:ascii="Times New Roman" w:hAnsi="Times New Roman" w:cs="Times New Roman"/>
                </w:rPr>
                <w:t>Refuerza tu aprendizaje: La proporcionalidad directa</w:t>
              </w:r>
            </w:ins>
          </w:p>
        </w:tc>
      </w:tr>
      <w:tr w:rsidR="00E75518" w:rsidRPr="0006455F" w:rsidTr="00E75518">
        <w:trPr>
          <w:ins w:id="1455" w:author="Johana Montejo Rozo" w:date="2016-02-03T10:25:00Z"/>
        </w:trPr>
        <w:tc>
          <w:tcPr>
            <w:tcW w:w="2518" w:type="dxa"/>
          </w:tcPr>
          <w:p w:rsidR="00E75518" w:rsidRPr="0006455F" w:rsidRDefault="00E75518" w:rsidP="00E75518">
            <w:pPr>
              <w:rPr>
                <w:ins w:id="1456" w:author="Johana Montejo Rozo" w:date="2016-02-03T10:25:00Z"/>
                <w:rFonts w:ascii="Times New Roman" w:hAnsi="Times New Roman" w:cs="Times New Roman"/>
                <w:color w:val="000000"/>
                <w:sz w:val="18"/>
                <w:szCs w:val="18"/>
              </w:rPr>
            </w:pPr>
            <w:ins w:id="1457" w:author="Johana Montejo Rozo" w:date="2016-02-03T10:25:00Z">
              <w:r w:rsidRPr="0006455F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Descripción</w:t>
              </w:r>
            </w:ins>
          </w:p>
        </w:tc>
        <w:tc>
          <w:tcPr>
            <w:tcW w:w="6515" w:type="dxa"/>
          </w:tcPr>
          <w:p w:rsidR="00E75518" w:rsidRPr="0006455F" w:rsidRDefault="00E75518" w:rsidP="00E75518">
            <w:pPr>
              <w:rPr>
                <w:ins w:id="1458" w:author="Johana Montejo Rozo" w:date="2016-02-03T10:25:00Z"/>
                <w:rFonts w:ascii="Times New Roman" w:hAnsi="Times New Roman" w:cs="Times New Roman"/>
                <w:color w:val="000000"/>
              </w:rPr>
            </w:pPr>
            <w:ins w:id="1459" w:author="Johana Montejo Rozo" w:date="2016-02-03T10:25:00Z">
              <w:r w:rsidRPr="00F60720">
                <w:rPr>
                  <w:rFonts w:ascii="Times New Roman" w:hAnsi="Times New Roman" w:cs="Times New Roman"/>
                </w:rPr>
                <w:t>Actividad para reforzar lo aprendido sobre proporcionalidad directa</w:t>
              </w:r>
            </w:ins>
          </w:p>
        </w:tc>
      </w:tr>
    </w:tbl>
    <w:p w:rsidR="00E75518" w:rsidRDefault="00E75518" w:rsidP="00D1660A">
      <w:pPr>
        <w:spacing w:after="0"/>
        <w:rPr>
          <w:ins w:id="1460" w:author="Johana Montejo Rozo" w:date="2016-02-03T10:25:00Z"/>
          <w:rFonts w:ascii="Times New Roman" w:hAnsi="Times New Roman" w:cs="Times New Roman"/>
          <w:sz w:val="32"/>
          <w:szCs w:val="32"/>
          <w:lang w:val="es-CO"/>
        </w:rPr>
      </w:pPr>
    </w:p>
    <w:p w:rsidR="00E75518" w:rsidRPr="00FE53CA" w:rsidDel="00E75518" w:rsidRDefault="00E75518" w:rsidP="00D1660A">
      <w:pPr>
        <w:spacing w:after="0"/>
        <w:rPr>
          <w:del w:id="1461" w:author="Johana Montejo Rozo" w:date="2016-02-03T10:25:00Z"/>
          <w:rFonts w:ascii="Times New Roman" w:hAnsi="Times New Roman" w:cs="Times New Roman"/>
          <w:sz w:val="32"/>
          <w:szCs w:val="32"/>
          <w:lang w:val="es-CO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469"/>
        <w:gridCol w:w="6359"/>
      </w:tblGrid>
      <w:tr w:rsidR="00D1660A" w:rsidRPr="00FE53CA" w:rsidDel="00E75518" w:rsidTr="006B6369">
        <w:trPr>
          <w:del w:id="1462" w:author="Johana Montejo Rozo" w:date="2016-02-03T10:25:00Z"/>
        </w:trPr>
        <w:tc>
          <w:tcPr>
            <w:tcW w:w="8828" w:type="dxa"/>
            <w:gridSpan w:val="2"/>
            <w:shd w:val="clear" w:color="auto" w:fill="000000" w:themeFill="text1"/>
          </w:tcPr>
          <w:p w:rsidR="00D1660A" w:rsidRPr="00FE53CA" w:rsidDel="00E75518" w:rsidRDefault="00D1660A" w:rsidP="006B6369">
            <w:pPr>
              <w:jc w:val="center"/>
              <w:rPr>
                <w:del w:id="1463" w:author="Johana Montejo Rozo" w:date="2016-02-03T10:25:00Z"/>
                <w:rFonts w:ascii="Times New Roman" w:hAnsi="Times New Roman" w:cs="Times New Roman"/>
                <w:b/>
              </w:rPr>
            </w:pPr>
            <w:del w:id="1464" w:author="Johana Montejo Rozo" w:date="2016-02-03T10:25:00Z">
              <w:r w:rsidRPr="00FE53CA" w:rsidDel="00E75518">
                <w:rPr>
                  <w:rFonts w:ascii="Times New Roman" w:hAnsi="Times New Roman" w:cs="Times New Roman"/>
                  <w:b/>
                </w:rPr>
                <w:delText>Practica: recurso nuevo</w:delText>
              </w:r>
            </w:del>
          </w:p>
        </w:tc>
      </w:tr>
      <w:tr w:rsidR="00D1660A" w:rsidRPr="00FE53CA" w:rsidDel="00E75518" w:rsidTr="006B6369">
        <w:trPr>
          <w:del w:id="1465" w:author="Johana Montejo Rozo" w:date="2016-02-03T10:25:00Z"/>
        </w:trPr>
        <w:tc>
          <w:tcPr>
            <w:tcW w:w="2469" w:type="dxa"/>
          </w:tcPr>
          <w:p w:rsidR="00D1660A" w:rsidRPr="00FE53CA" w:rsidDel="00E75518" w:rsidRDefault="00D1660A" w:rsidP="006B6369">
            <w:pPr>
              <w:rPr>
                <w:del w:id="1466" w:author="Johana Montejo Rozo" w:date="2016-02-03T10:25:00Z"/>
                <w:rFonts w:ascii="Times New Roman" w:hAnsi="Times New Roman" w:cs="Times New Roman"/>
                <w:b/>
                <w:sz w:val="18"/>
                <w:szCs w:val="18"/>
              </w:rPr>
            </w:pPr>
            <w:del w:id="1467" w:author="Johana Montejo Rozo" w:date="2016-02-03T10:25:00Z">
              <w:r w:rsidRPr="00FE53CA" w:rsidDel="00E75518">
                <w:rPr>
                  <w:rFonts w:ascii="Times New Roman" w:hAnsi="Times New Roman" w:cs="Times New Roman"/>
                  <w:b/>
                  <w:sz w:val="18"/>
                  <w:szCs w:val="18"/>
                </w:rPr>
                <w:delText>Código</w:delText>
              </w:r>
            </w:del>
          </w:p>
        </w:tc>
        <w:tc>
          <w:tcPr>
            <w:tcW w:w="6359" w:type="dxa"/>
          </w:tcPr>
          <w:p w:rsidR="00D1660A" w:rsidRPr="00FE53CA" w:rsidDel="00E75518" w:rsidRDefault="00F60720" w:rsidP="006B6369">
            <w:pPr>
              <w:rPr>
                <w:del w:id="1468" w:author="Johana Montejo Rozo" w:date="2016-02-03T10:25:00Z"/>
                <w:rFonts w:ascii="Times New Roman" w:hAnsi="Times New Roman" w:cs="Times New Roman"/>
                <w:b/>
              </w:rPr>
            </w:pPr>
            <w:del w:id="1469" w:author="Johana Montejo Rozo" w:date="2016-02-03T10:25:00Z">
              <w:r w:rsidRPr="0017136E" w:rsidDel="00E7551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MA_07_07_REC</w:delText>
              </w:r>
              <w:r w:rsidDel="00E7551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230</w:delText>
              </w:r>
            </w:del>
          </w:p>
        </w:tc>
      </w:tr>
      <w:tr w:rsidR="00D1660A" w:rsidRPr="00FE53CA" w:rsidDel="00E75518" w:rsidTr="006B6369">
        <w:trPr>
          <w:del w:id="1470" w:author="Johana Montejo Rozo" w:date="2016-02-03T10:25:00Z"/>
        </w:trPr>
        <w:tc>
          <w:tcPr>
            <w:tcW w:w="2469" w:type="dxa"/>
          </w:tcPr>
          <w:p w:rsidR="00D1660A" w:rsidRPr="00FE53CA" w:rsidDel="00E75518" w:rsidRDefault="00D1660A" w:rsidP="006B6369">
            <w:pPr>
              <w:rPr>
                <w:del w:id="1471" w:author="Johana Montejo Rozo" w:date="2016-02-03T10:25:00Z"/>
                <w:rFonts w:ascii="Times New Roman" w:hAnsi="Times New Roman" w:cs="Times New Roman"/>
              </w:rPr>
            </w:pPr>
            <w:del w:id="1472" w:author="Johana Montejo Rozo" w:date="2016-02-03T10:25:00Z">
              <w:r w:rsidRPr="00FE53CA" w:rsidDel="00E75518">
                <w:rPr>
                  <w:rFonts w:ascii="Times New Roman" w:hAnsi="Times New Roman" w:cs="Times New Roman"/>
                  <w:b/>
                  <w:sz w:val="18"/>
                  <w:szCs w:val="18"/>
                </w:rPr>
                <w:delText>Título</w:delText>
              </w:r>
            </w:del>
          </w:p>
        </w:tc>
        <w:tc>
          <w:tcPr>
            <w:tcW w:w="6359" w:type="dxa"/>
          </w:tcPr>
          <w:p w:rsidR="00D1660A" w:rsidRPr="00FE53CA" w:rsidDel="00E75518" w:rsidRDefault="00F60720" w:rsidP="006B6369">
            <w:pPr>
              <w:rPr>
                <w:del w:id="1473" w:author="Johana Montejo Rozo" w:date="2016-02-03T10:25:00Z"/>
                <w:rFonts w:ascii="Times New Roman" w:hAnsi="Times New Roman" w:cs="Times New Roman"/>
              </w:rPr>
            </w:pPr>
            <w:del w:id="1474" w:author="Johana Montejo Rozo" w:date="2016-02-03T10:25:00Z">
              <w:r w:rsidRPr="00F60720" w:rsidDel="00E75518">
                <w:rPr>
                  <w:rFonts w:ascii="Times New Roman" w:hAnsi="Times New Roman" w:cs="Times New Roman"/>
                </w:rPr>
                <w:delText>Refuerza tu aprendizaje: La proporcionalidad directa</w:delText>
              </w:r>
            </w:del>
          </w:p>
        </w:tc>
      </w:tr>
      <w:tr w:rsidR="00D1660A" w:rsidRPr="00FE53CA" w:rsidDel="00E75518" w:rsidTr="006B6369">
        <w:trPr>
          <w:del w:id="1475" w:author="Johana Montejo Rozo" w:date="2016-02-03T10:25:00Z"/>
        </w:trPr>
        <w:tc>
          <w:tcPr>
            <w:tcW w:w="2469" w:type="dxa"/>
          </w:tcPr>
          <w:p w:rsidR="00D1660A" w:rsidRPr="00FE53CA" w:rsidDel="00E75518" w:rsidRDefault="00D1660A" w:rsidP="006B6369">
            <w:pPr>
              <w:rPr>
                <w:del w:id="1476" w:author="Johana Montejo Rozo" w:date="2016-02-03T10:25:00Z"/>
                <w:rFonts w:ascii="Times New Roman" w:hAnsi="Times New Roman" w:cs="Times New Roman"/>
              </w:rPr>
            </w:pPr>
            <w:del w:id="1477" w:author="Johana Montejo Rozo" w:date="2016-02-03T10:25:00Z">
              <w:r w:rsidRPr="00FE53CA" w:rsidDel="00E75518">
                <w:rPr>
                  <w:rFonts w:ascii="Times New Roman" w:hAnsi="Times New Roman" w:cs="Times New Roman"/>
                  <w:b/>
                  <w:sz w:val="18"/>
                  <w:szCs w:val="18"/>
                </w:rPr>
                <w:delText>Descripción</w:delText>
              </w:r>
            </w:del>
          </w:p>
        </w:tc>
        <w:tc>
          <w:tcPr>
            <w:tcW w:w="6359" w:type="dxa"/>
          </w:tcPr>
          <w:p w:rsidR="00D1660A" w:rsidRPr="00FE53CA" w:rsidDel="00E75518" w:rsidRDefault="00F60720" w:rsidP="006B6369">
            <w:pPr>
              <w:rPr>
                <w:del w:id="1478" w:author="Johana Montejo Rozo" w:date="2016-02-03T10:25:00Z"/>
                <w:rFonts w:ascii="Times New Roman" w:hAnsi="Times New Roman" w:cs="Times New Roman"/>
              </w:rPr>
            </w:pPr>
            <w:del w:id="1479" w:author="Johana Montejo Rozo" w:date="2016-02-03T10:25:00Z">
              <w:r w:rsidRPr="00F60720" w:rsidDel="00E75518">
                <w:rPr>
                  <w:rFonts w:ascii="Times New Roman" w:hAnsi="Times New Roman" w:cs="Times New Roman"/>
                </w:rPr>
                <w:delText>Actividad para reforzar lo aprendido sobre proporcionalidad directa</w:delText>
              </w:r>
            </w:del>
          </w:p>
        </w:tc>
      </w:tr>
    </w:tbl>
    <w:p w:rsidR="00D1660A" w:rsidDel="00E75518" w:rsidRDefault="00D1660A" w:rsidP="00D1660A">
      <w:pPr>
        <w:rPr>
          <w:del w:id="1480" w:author="Johana Montejo Rozo" w:date="2016-02-03T10:25:00Z"/>
          <w:rFonts w:ascii="Arial" w:eastAsia="Times New Roman" w:hAnsi="Arial" w:cs="Arial"/>
          <w:noProof/>
          <w:color w:val="FFFFFF"/>
          <w:sz w:val="18"/>
          <w:szCs w:val="18"/>
          <w:lang w:val="es-CO" w:eastAsia="es-CO"/>
        </w:rPr>
      </w:pPr>
    </w:p>
    <w:p w:rsidR="0067150C" w:rsidRDefault="0067150C" w:rsidP="00D1660A">
      <w:pPr>
        <w:rPr>
          <w:rFonts w:ascii="Arial" w:eastAsia="Times New Roman" w:hAnsi="Arial" w:cs="Arial"/>
          <w:noProof/>
          <w:color w:val="FFFFFF"/>
          <w:sz w:val="18"/>
          <w:szCs w:val="18"/>
          <w:lang w:val="es-CO" w:eastAsia="es-CO"/>
        </w:rPr>
      </w:pPr>
    </w:p>
    <w:p w:rsidR="00D1660A" w:rsidRDefault="00D1660A" w:rsidP="00D1660A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1]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3</w:t>
      </w:r>
      <w:r w:rsidRPr="004E5E51">
        <w:rPr>
          <w:rFonts w:ascii="Times" w:hAnsi="Times"/>
          <w:b/>
        </w:rPr>
        <w:t xml:space="preserve"> </w:t>
      </w:r>
      <w:r w:rsidR="00C424B5">
        <w:rPr>
          <w:rFonts w:ascii="Times" w:hAnsi="Times"/>
          <w:b/>
        </w:rPr>
        <w:t>La p</w:t>
      </w:r>
      <w:r>
        <w:rPr>
          <w:rFonts w:ascii="Times" w:hAnsi="Times"/>
          <w:b/>
        </w:rPr>
        <w:t>roporcionalidad inversa</w:t>
      </w:r>
    </w:p>
    <w:p w:rsidR="006B6369" w:rsidRDefault="006B6369" w:rsidP="00D1660A">
      <w:pPr>
        <w:spacing w:after="0"/>
        <w:rPr>
          <w:rFonts w:ascii="Times" w:hAnsi="Times"/>
          <w:b/>
        </w:rPr>
      </w:pPr>
    </w:p>
    <w:p w:rsidR="006B6369" w:rsidRDefault="00081259" w:rsidP="006B6369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Al comparar </w:t>
      </w:r>
      <w:r w:rsidR="006B6369" w:rsidRPr="006B6369">
        <w:rPr>
          <w:rFonts w:ascii="Times" w:hAnsi="Times"/>
        </w:rPr>
        <w:t xml:space="preserve">dos magnitudes </w:t>
      </w:r>
      <w:del w:id="1481" w:author="mercyranjel" w:date="2016-01-25T15:17:00Z">
        <w:r w:rsidR="006B6369" w:rsidRPr="006B6369" w:rsidDel="00DE4ACC">
          <w:rPr>
            <w:rFonts w:ascii="Times" w:hAnsi="Times"/>
          </w:rPr>
          <w:delText xml:space="preserve"> </w:delText>
        </w:r>
      </w:del>
      <w:r w:rsidR="006B6369" w:rsidRPr="006B6369">
        <w:rPr>
          <w:rFonts w:ascii="Times" w:hAnsi="Times"/>
        </w:rPr>
        <w:t>directamente proporcionales se pueden hacer las siguientes afirmaciones</w:t>
      </w:r>
      <w:del w:id="1482" w:author="mercyranjel" w:date="2016-01-25T15:17:00Z">
        <w:r w:rsidR="006B6369" w:rsidRPr="006B6369" w:rsidDel="00DE4ACC">
          <w:rPr>
            <w:rFonts w:ascii="Times" w:hAnsi="Times"/>
          </w:rPr>
          <w:delText>:</w:delText>
        </w:r>
      </w:del>
      <w:ins w:id="1483" w:author="mercyranjel" w:date="2016-01-25T15:17:00Z">
        <w:r w:rsidR="00DE4ACC">
          <w:rPr>
            <w:rFonts w:ascii="Times" w:hAnsi="Times"/>
          </w:rPr>
          <w:t>.</w:t>
        </w:r>
      </w:ins>
    </w:p>
    <w:p w:rsidR="006B6369" w:rsidRDefault="006B6369" w:rsidP="006B6369">
      <w:pPr>
        <w:spacing w:after="0"/>
        <w:rPr>
          <w:rFonts w:ascii="Times" w:hAnsi="Times"/>
        </w:rPr>
      </w:pPr>
    </w:p>
    <w:p w:rsidR="006B6369" w:rsidRDefault="006B6369" w:rsidP="006B6369">
      <w:pPr>
        <w:pStyle w:val="Prrafodelista"/>
        <w:numPr>
          <w:ilvl w:val="0"/>
          <w:numId w:val="41"/>
        </w:numPr>
        <w:spacing w:after="0"/>
        <w:rPr>
          <w:rFonts w:ascii="Times" w:hAnsi="Times"/>
        </w:rPr>
      </w:pPr>
      <w:r>
        <w:rPr>
          <w:rFonts w:ascii="Times" w:hAnsi="Times"/>
        </w:rPr>
        <w:t>Están directamente correlacionadas.</w:t>
      </w:r>
    </w:p>
    <w:p w:rsidR="006B6369" w:rsidRDefault="006B6369" w:rsidP="006B6369">
      <w:pPr>
        <w:pStyle w:val="Prrafodelista"/>
        <w:numPr>
          <w:ilvl w:val="0"/>
          <w:numId w:val="41"/>
        </w:numPr>
        <w:spacing w:after="0"/>
        <w:rPr>
          <w:rFonts w:ascii="Times" w:hAnsi="Times"/>
        </w:rPr>
      </w:pPr>
      <w:r>
        <w:rPr>
          <w:rFonts w:ascii="Times" w:hAnsi="Times"/>
        </w:rPr>
        <w:t xml:space="preserve">Al aumentar o disminuir el valor de una de ellas, </w:t>
      </w:r>
      <w:r w:rsidR="00544A89">
        <w:rPr>
          <w:rFonts w:ascii="Times" w:hAnsi="Times"/>
        </w:rPr>
        <w:t>la otra también aumenta o disminuye proporcionalmente.</w:t>
      </w:r>
    </w:p>
    <w:p w:rsidR="00544A89" w:rsidRDefault="00544A89" w:rsidP="006B6369">
      <w:pPr>
        <w:pStyle w:val="Prrafodelista"/>
        <w:numPr>
          <w:ilvl w:val="0"/>
          <w:numId w:val="41"/>
        </w:numPr>
        <w:spacing w:after="0"/>
        <w:rPr>
          <w:rFonts w:ascii="Times" w:hAnsi="Times"/>
        </w:rPr>
      </w:pPr>
      <w:r>
        <w:rPr>
          <w:rFonts w:ascii="Times" w:hAnsi="Times"/>
        </w:rPr>
        <w:t>El cociente de sus valores es constante.</w:t>
      </w:r>
    </w:p>
    <w:p w:rsidR="00544A89" w:rsidRDefault="00544A89" w:rsidP="00544A89">
      <w:pPr>
        <w:spacing w:after="0"/>
        <w:rPr>
          <w:rFonts w:ascii="Times" w:hAnsi="Times"/>
        </w:rPr>
      </w:pPr>
    </w:p>
    <w:p w:rsidR="00544A89" w:rsidRDefault="00081259" w:rsidP="00544A89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Ahora se va a analizar </w:t>
      </w:r>
      <w:r w:rsidR="00544A89">
        <w:rPr>
          <w:rFonts w:ascii="Times" w:hAnsi="Times"/>
        </w:rPr>
        <w:t xml:space="preserve">otro tipo de relación entre magnitudes, </w:t>
      </w:r>
      <w:r w:rsidR="00544A89" w:rsidRPr="005931CB">
        <w:rPr>
          <w:rFonts w:ascii="Times" w:hAnsi="Times"/>
          <w:rPrChange w:id="1484" w:author="mercyranjel" w:date="2016-01-25T15:17:00Z">
            <w:rPr>
              <w:rFonts w:ascii="Times" w:hAnsi="Times"/>
              <w:b/>
            </w:rPr>
          </w:rPrChange>
        </w:rPr>
        <w:t>la</w:t>
      </w:r>
      <w:r w:rsidR="00544A89" w:rsidRPr="00544A89">
        <w:rPr>
          <w:rFonts w:ascii="Times" w:hAnsi="Times"/>
          <w:b/>
        </w:rPr>
        <w:t xml:space="preserve"> proporcionalidad inversa</w:t>
      </w:r>
      <w:r w:rsidR="00544A89">
        <w:rPr>
          <w:rFonts w:ascii="Times" w:hAnsi="Times"/>
        </w:rPr>
        <w:t xml:space="preserve">. </w:t>
      </w:r>
    </w:p>
    <w:p w:rsidR="00544A89" w:rsidRDefault="00544A89" w:rsidP="00544A89">
      <w:pPr>
        <w:spacing w:after="0"/>
        <w:rPr>
          <w:rFonts w:ascii="Times" w:hAnsi="Times"/>
        </w:rPr>
      </w:pPr>
    </w:p>
    <w:p w:rsidR="00544A89" w:rsidRDefault="00544A89" w:rsidP="00544A89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2]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3</w:t>
      </w:r>
      <w:r w:rsidRPr="004E5E51">
        <w:rPr>
          <w:rFonts w:ascii="Times" w:hAnsi="Times"/>
          <w:b/>
        </w:rPr>
        <w:t xml:space="preserve">.1 </w:t>
      </w:r>
      <w:r w:rsidR="000C10BD">
        <w:rPr>
          <w:rFonts w:ascii="Times" w:hAnsi="Times"/>
          <w:b/>
        </w:rPr>
        <w:t>Las m</w:t>
      </w:r>
      <w:r>
        <w:rPr>
          <w:rFonts w:ascii="Times" w:hAnsi="Times"/>
          <w:b/>
        </w:rPr>
        <w:t>agnitudes inversamente correlacionadas</w:t>
      </w:r>
    </w:p>
    <w:p w:rsidR="00544A89" w:rsidRDefault="00544A89" w:rsidP="00544A89">
      <w:pPr>
        <w:spacing w:after="0"/>
        <w:rPr>
          <w:rFonts w:ascii="Times" w:hAnsi="Times"/>
          <w:b/>
        </w:rPr>
      </w:pPr>
    </w:p>
    <w:p w:rsidR="00544A89" w:rsidRDefault="0067150C" w:rsidP="00544A89">
      <w:pPr>
        <w:spacing w:after="0"/>
        <w:rPr>
          <w:rFonts w:ascii="Times" w:hAnsi="Times"/>
        </w:rPr>
      </w:pPr>
      <w:r>
        <w:rPr>
          <w:rFonts w:ascii="Times" w:hAnsi="Times"/>
        </w:rPr>
        <w:t>Compara las siguientes tablas de datos y concluye qué ocurre con los valores que toman las magnitudes presentes</w:t>
      </w:r>
      <w:del w:id="1485" w:author="mercyranjel" w:date="2016-01-25T15:18:00Z">
        <w:r w:rsidDel="00950CB4">
          <w:rPr>
            <w:rFonts w:ascii="Times" w:hAnsi="Times"/>
          </w:rPr>
          <w:delText>:</w:delText>
        </w:r>
      </w:del>
      <w:ins w:id="1486" w:author="mercyranjel" w:date="2016-01-25T15:18:00Z">
        <w:r w:rsidR="00950CB4">
          <w:rPr>
            <w:rFonts w:ascii="Times" w:hAnsi="Times"/>
          </w:rPr>
          <w:t>.</w:t>
        </w:r>
      </w:ins>
    </w:p>
    <w:p w:rsidR="0067150C" w:rsidRDefault="0067150C" w:rsidP="00544A89">
      <w:pPr>
        <w:spacing w:after="0"/>
        <w:rPr>
          <w:rFonts w:ascii="Times" w:hAnsi="Times"/>
        </w:rPr>
      </w:pPr>
    </w:p>
    <w:p w:rsidR="00AF5AA7" w:rsidRPr="00AF5AA7" w:rsidRDefault="00AF5AA7" w:rsidP="00544A89">
      <w:pPr>
        <w:spacing w:after="0"/>
        <w:rPr>
          <w:rFonts w:ascii="Times" w:hAnsi="Times"/>
          <w:b/>
        </w:rPr>
      </w:pPr>
      <w:r w:rsidRPr="00AF5AA7">
        <w:rPr>
          <w:rFonts w:ascii="Times" w:hAnsi="Times"/>
          <w:b/>
        </w:rPr>
        <w:t>Tabla 1</w:t>
      </w:r>
      <w:del w:id="1487" w:author="mercyranjel" w:date="2016-01-25T15:19:00Z">
        <w:r w:rsidRPr="00AF5AA7" w:rsidDel="00950CB4">
          <w:rPr>
            <w:rFonts w:ascii="Times" w:hAnsi="Times"/>
            <w:b/>
          </w:rPr>
          <w:delText>:</w:delText>
        </w:r>
      </w:del>
    </w:p>
    <w:p w:rsidR="0067150C" w:rsidRDefault="00AF5AA7" w:rsidP="00544A89">
      <w:pPr>
        <w:spacing w:after="0"/>
        <w:rPr>
          <w:rFonts w:ascii="Times" w:hAnsi="Times"/>
        </w:rPr>
      </w:pPr>
      <w:r>
        <w:rPr>
          <w:rFonts w:ascii="Times" w:hAnsi="Times"/>
        </w:rPr>
        <w:t>Al transpo</w:t>
      </w:r>
      <w:r w:rsidR="00081259">
        <w:rPr>
          <w:rFonts w:ascii="Times" w:hAnsi="Times"/>
        </w:rPr>
        <w:t xml:space="preserve">rtar </w:t>
      </w:r>
      <w:r>
        <w:rPr>
          <w:rFonts w:ascii="Times" w:hAnsi="Times"/>
        </w:rPr>
        <w:t xml:space="preserve">en un solo viaje </w:t>
      </w:r>
      <w:r w:rsidR="008530FF">
        <w:rPr>
          <w:rFonts w:ascii="Times" w:hAnsi="Times"/>
        </w:rPr>
        <w:t>1800</w:t>
      </w:r>
      <w:r>
        <w:rPr>
          <w:rFonts w:ascii="Times" w:hAnsi="Times"/>
        </w:rPr>
        <w:t xml:space="preserve"> troncos desde de un cultivo de eucalipto</w:t>
      </w:r>
      <w:del w:id="1488" w:author="mercyranjel" w:date="2016-01-25T15:18:00Z">
        <w:r w:rsidDel="00950CB4">
          <w:rPr>
            <w:rFonts w:ascii="Times" w:hAnsi="Times"/>
          </w:rPr>
          <w:delText>s</w:delText>
        </w:r>
      </w:del>
      <w:r>
        <w:rPr>
          <w:rFonts w:ascii="Times" w:hAnsi="Times"/>
        </w:rPr>
        <w:t xml:space="preserve"> hacia la empresa distribuidora</w:t>
      </w:r>
      <w:del w:id="1489" w:author="mercyranjel" w:date="2016-01-25T15:18:00Z">
        <w:r w:rsidDel="00950CB4">
          <w:rPr>
            <w:rFonts w:ascii="Times" w:hAnsi="Times"/>
          </w:rPr>
          <w:delText xml:space="preserve"> de ventas</w:delText>
        </w:r>
      </w:del>
      <w:r>
        <w:rPr>
          <w:rFonts w:ascii="Times" w:hAnsi="Times"/>
        </w:rPr>
        <w:t>, se pueden usar camiones con diferente capacidad de carga.</w:t>
      </w:r>
    </w:p>
    <w:p w:rsidR="00AF5AA7" w:rsidRDefault="00AF5AA7" w:rsidP="00544A89">
      <w:pPr>
        <w:spacing w:after="0"/>
        <w:rPr>
          <w:rFonts w:ascii="Times" w:hAnsi="Times"/>
        </w:rPr>
      </w:pPr>
    </w:p>
    <w:p w:rsidR="00AF5AA7" w:rsidRDefault="00AF5AA7" w:rsidP="00544A89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235"/>
        <w:gridCol w:w="708"/>
        <w:gridCol w:w="709"/>
        <w:gridCol w:w="709"/>
        <w:gridCol w:w="709"/>
        <w:gridCol w:w="708"/>
      </w:tblGrid>
      <w:tr w:rsidR="00AF5AA7" w:rsidTr="00AF5AA7">
        <w:trPr>
          <w:jc w:val="center"/>
        </w:trPr>
        <w:tc>
          <w:tcPr>
            <w:tcW w:w="2235" w:type="dxa"/>
          </w:tcPr>
          <w:p w:rsidR="00AF5AA7" w:rsidRPr="002D45BC" w:rsidRDefault="00AF5AA7">
            <w:pPr>
              <w:rPr>
                <w:rFonts w:ascii="Times" w:hAnsi="Times"/>
              </w:rPr>
            </w:pPr>
            <w:r w:rsidRPr="00950CB4">
              <w:rPr>
                <w:rFonts w:ascii="Times" w:hAnsi="Times"/>
                <w:b/>
                <w:rPrChange w:id="1490" w:author="mercyranjel" w:date="2016-01-25T15:21:00Z">
                  <w:rPr>
                    <w:rFonts w:ascii="Times" w:hAnsi="Times"/>
                  </w:rPr>
                </w:rPrChange>
              </w:rPr>
              <w:t>Capacidad de carga</w:t>
            </w:r>
            <w:r w:rsidRPr="002D45BC">
              <w:rPr>
                <w:rFonts w:ascii="Times" w:hAnsi="Times"/>
              </w:rPr>
              <w:t xml:space="preserve"> </w:t>
            </w:r>
            <w:r w:rsidRPr="00950CB4">
              <w:rPr>
                <w:rFonts w:ascii="Times" w:hAnsi="Times"/>
                <w:b/>
                <w:rPrChange w:id="1491" w:author="mercyranjel" w:date="2016-01-25T15:22:00Z">
                  <w:rPr>
                    <w:rFonts w:ascii="Times" w:hAnsi="Times"/>
                  </w:rPr>
                </w:rPrChange>
              </w:rPr>
              <w:t>del camión</w:t>
            </w:r>
            <w:r w:rsidRPr="002D45BC">
              <w:rPr>
                <w:rFonts w:ascii="Times" w:hAnsi="Times"/>
              </w:rPr>
              <w:t xml:space="preserve"> (número de troncos)</w:t>
            </w:r>
            <w:del w:id="1492" w:author="mercyranjel" w:date="2016-01-25T15:18:00Z">
              <w:r w:rsidRPr="002D45BC" w:rsidDel="00950CB4">
                <w:rPr>
                  <w:rFonts w:ascii="Times" w:hAnsi="Times"/>
                </w:rPr>
                <w:delText>.</w:delText>
              </w:r>
            </w:del>
          </w:p>
        </w:tc>
        <w:tc>
          <w:tcPr>
            <w:tcW w:w="708" w:type="dxa"/>
          </w:tcPr>
          <w:p w:rsidR="00AF5AA7" w:rsidRDefault="00AF5AA7" w:rsidP="00AF5AA7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40</w:t>
            </w:r>
          </w:p>
        </w:tc>
        <w:tc>
          <w:tcPr>
            <w:tcW w:w="709" w:type="dxa"/>
          </w:tcPr>
          <w:p w:rsidR="00AF5AA7" w:rsidRDefault="00AF5AA7" w:rsidP="00AF5AA7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90</w:t>
            </w:r>
          </w:p>
        </w:tc>
        <w:tc>
          <w:tcPr>
            <w:tcW w:w="709" w:type="dxa"/>
          </w:tcPr>
          <w:p w:rsidR="00AF5AA7" w:rsidRDefault="00AF5AA7" w:rsidP="00AF5AA7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120</w:t>
            </w:r>
          </w:p>
        </w:tc>
        <w:tc>
          <w:tcPr>
            <w:tcW w:w="709" w:type="dxa"/>
          </w:tcPr>
          <w:p w:rsidR="00AF5AA7" w:rsidRDefault="00133EF1" w:rsidP="00AF5AA7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200</w:t>
            </w:r>
          </w:p>
        </w:tc>
        <w:tc>
          <w:tcPr>
            <w:tcW w:w="708" w:type="dxa"/>
          </w:tcPr>
          <w:p w:rsidR="00AF5AA7" w:rsidRDefault="00AF5AA7" w:rsidP="00AF5AA7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300</w:t>
            </w:r>
          </w:p>
        </w:tc>
      </w:tr>
      <w:tr w:rsidR="00AF5AA7" w:rsidTr="002D45BC">
        <w:trPr>
          <w:trHeight w:val="70"/>
          <w:jc w:val="center"/>
        </w:trPr>
        <w:tc>
          <w:tcPr>
            <w:tcW w:w="2235" w:type="dxa"/>
          </w:tcPr>
          <w:p w:rsidR="00AF5AA7" w:rsidRPr="002D45BC" w:rsidRDefault="00AF5AA7">
            <w:pPr>
              <w:rPr>
                <w:rFonts w:ascii="Times" w:hAnsi="Times"/>
                <w:lang w:val="es-ES_tradnl"/>
              </w:rPr>
            </w:pPr>
            <w:r w:rsidRPr="00950CB4">
              <w:rPr>
                <w:rFonts w:ascii="Times" w:hAnsi="Times"/>
                <w:b/>
                <w:rPrChange w:id="1493" w:author="mercyranjel" w:date="2016-01-25T15:21:00Z">
                  <w:rPr>
                    <w:rFonts w:ascii="Times" w:hAnsi="Times"/>
                  </w:rPr>
                </w:rPrChange>
              </w:rPr>
              <w:t>Número</w:t>
            </w:r>
            <w:r w:rsidRPr="002D45BC">
              <w:rPr>
                <w:rFonts w:ascii="Times" w:hAnsi="Times"/>
                <w:lang w:val="es-ES_tradnl"/>
              </w:rPr>
              <w:t xml:space="preserve"> de camiones necesarios</w:t>
            </w:r>
            <w:del w:id="1494" w:author="mercyranjel" w:date="2016-01-25T15:18:00Z">
              <w:r w:rsidRPr="002D45BC" w:rsidDel="00950CB4">
                <w:rPr>
                  <w:rFonts w:ascii="Times" w:hAnsi="Times"/>
                  <w:lang w:val="es-ES_tradnl"/>
                </w:rPr>
                <w:delText>.</w:delText>
              </w:r>
            </w:del>
          </w:p>
        </w:tc>
        <w:tc>
          <w:tcPr>
            <w:tcW w:w="708" w:type="dxa"/>
          </w:tcPr>
          <w:p w:rsidR="00AF5AA7" w:rsidRDefault="00AF5AA7" w:rsidP="00AF5AA7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45</w:t>
            </w:r>
          </w:p>
        </w:tc>
        <w:tc>
          <w:tcPr>
            <w:tcW w:w="709" w:type="dxa"/>
          </w:tcPr>
          <w:p w:rsidR="00AF5AA7" w:rsidRDefault="00AF5AA7" w:rsidP="00AF5AA7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20</w:t>
            </w:r>
          </w:p>
        </w:tc>
        <w:tc>
          <w:tcPr>
            <w:tcW w:w="709" w:type="dxa"/>
          </w:tcPr>
          <w:p w:rsidR="00AF5AA7" w:rsidRDefault="00AF5AA7" w:rsidP="00AF5AA7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15</w:t>
            </w:r>
          </w:p>
        </w:tc>
        <w:tc>
          <w:tcPr>
            <w:tcW w:w="709" w:type="dxa"/>
          </w:tcPr>
          <w:p w:rsidR="00AF5AA7" w:rsidRDefault="00133EF1" w:rsidP="00AF5AA7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9</w:t>
            </w:r>
          </w:p>
        </w:tc>
        <w:tc>
          <w:tcPr>
            <w:tcW w:w="708" w:type="dxa"/>
          </w:tcPr>
          <w:p w:rsidR="00AF5AA7" w:rsidRDefault="00AF5AA7" w:rsidP="00AF5AA7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6</w:t>
            </w:r>
          </w:p>
        </w:tc>
      </w:tr>
    </w:tbl>
    <w:p w:rsidR="00AF5AA7" w:rsidRPr="002B026A" w:rsidRDefault="00AF5AA7" w:rsidP="00544A89">
      <w:pPr>
        <w:spacing w:after="0"/>
        <w:rPr>
          <w:rFonts w:ascii="Times" w:hAnsi="Times"/>
        </w:rPr>
      </w:pPr>
    </w:p>
    <w:p w:rsidR="00544A89" w:rsidRPr="00950CB4" w:rsidRDefault="00AF5AA7" w:rsidP="00544A89">
      <w:pPr>
        <w:spacing w:after="0"/>
        <w:rPr>
          <w:rFonts w:ascii="Times New Roman" w:hAnsi="Times New Roman" w:cs="Times New Roman"/>
        </w:rPr>
      </w:pPr>
      <w:r w:rsidRPr="00AF5AA7">
        <w:rPr>
          <w:rFonts w:ascii="Times New Roman" w:hAnsi="Times New Roman" w:cs="Times New Roman"/>
          <w:b/>
        </w:rPr>
        <w:t>Conclusión</w:t>
      </w:r>
      <w:r>
        <w:rPr>
          <w:rFonts w:ascii="Times New Roman" w:hAnsi="Times New Roman" w:cs="Times New Roman"/>
        </w:rPr>
        <w:t xml:space="preserve">: entre </w:t>
      </w:r>
      <w:r w:rsidRPr="00950CB4">
        <w:rPr>
          <w:rFonts w:ascii="Times New Roman" w:hAnsi="Times New Roman" w:cs="Times New Roman"/>
          <w:rPrChange w:id="1495" w:author="mercyranjel" w:date="2016-01-25T15:19:00Z">
            <w:rPr>
              <w:rFonts w:ascii="Times New Roman" w:hAnsi="Times New Roman" w:cs="Times New Roman"/>
              <w:i/>
            </w:rPr>
          </w:rPrChange>
        </w:rPr>
        <w:t>mayor es la capacidad de los</w:t>
      </w:r>
      <w:r>
        <w:rPr>
          <w:rFonts w:ascii="Times New Roman" w:hAnsi="Times New Roman" w:cs="Times New Roman"/>
        </w:rPr>
        <w:t xml:space="preserve"> camiones usados, </w:t>
      </w:r>
      <w:r w:rsidRPr="00950CB4">
        <w:rPr>
          <w:rFonts w:ascii="Times New Roman" w:hAnsi="Times New Roman" w:cs="Times New Roman"/>
          <w:rPrChange w:id="1496" w:author="mercyranjel" w:date="2016-01-25T15:18:00Z">
            <w:rPr>
              <w:rFonts w:ascii="Times New Roman" w:hAnsi="Times New Roman" w:cs="Times New Roman"/>
              <w:i/>
            </w:rPr>
          </w:rPrChange>
        </w:rPr>
        <w:t>menor es la cantidad de camiones que se necesitan.</w:t>
      </w:r>
    </w:p>
    <w:p w:rsidR="00AF5AA7" w:rsidRPr="00950CB4" w:rsidRDefault="00AF5AA7" w:rsidP="00544A89">
      <w:pPr>
        <w:spacing w:after="0"/>
        <w:rPr>
          <w:rFonts w:ascii="Times New Roman" w:hAnsi="Times New Roman" w:cs="Times New Roman"/>
        </w:rPr>
      </w:pPr>
    </w:p>
    <w:p w:rsidR="00544A89" w:rsidRDefault="00E374E7" w:rsidP="00544A89">
      <w:pPr>
        <w:spacing w:after="0"/>
        <w:rPr>
          <w:rFonts w:ascii="Times New Roman" w:hAnsi="Times New Roman" w:cs="Times New Roman"/>
          <w:b/>
        </w:rPr>
      </w:pPr>
      <w:r w:rsidRPr="00E374E7">
        <w:rPr>
          <w:rFonts w:ascii="Times New Roman" w:hAnsi="Times New Roman" w:cs="Times New Roman"/>
          <w:b/>
        </w:rPr>
        <w:t>Tabla 2</w:t>
      </w:r>
      <w:del w:id="1497" w:author="mercyranjel" w:date="2016-01-25T15:19:00Z">
        <w:r w:rsidRPr="00E374E7" w:rsidDel="00950CB4">
          <w:rPr>
            <w:rFonts w:ascii="Times New Roman" w:hAnsi="Times New Roman" w:cs="Times New Roman"/>
            <w:b/>
          </w:rPr>
          <w:delText>:</w:delText>
        </w:r>
      </w:del>
    </w:p>
    <w:p w:rsidR="00E374E7" w:rsidRDefault="00E374E7" w:rsidP="00544A8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una tienda de tecnología</w:t>
      </w:r>
      <w:ins w:id="1498" w:author="mercyranjel" w:date="2016-01-25T15:19:00Z">
        <w:r w:rsidR="00950CB4">
          <w:rPr>
            <w:rFonts w:ascii="Times New Roman" w:hAnsi="Times New Roman" w:cs="Times New Roman"/>
          </w:rPr>
          <w:t>,</w:t>
        </w:r>
      </w:ins>
      <w:r>
        <w:rPr>
          <w:rFonts w:ascii="Times New Roman" w:hAnsi="Times New Roman" w:cs="Times New Roman"/>
        </w:rPr>
        <w:t xml:space="preserve"> el precio por unidad de </w:t>
      </w:r>
      <w:del w:id="1499" w:author="mercyranjel" w:date="2016-01-25T15:19:00Z">
        <w:r w:rsidDel="00950CB4">
          <w:rPr>
            <w:rFonts w:ascii="Times New Roman" w:hAnsi="Times New Roman" w:cs="Times New Roman"/>
          </w:rPr>
          <w:delText xml:space="preserve">las </w:delText>
        </w:r>
      </w:del>
      <w:r>
        <w:rPr>
          <w:rFonts w:ascii="Times New Roman" w:hAnsi="Times New Roman" w:cs="Times New Roman"/>
        </w:rPr>
        <w:t xml:space="preserve">calculadoras científicas varía </w:t>
      </w:r>
      <w:del w:id="1500" w:author="mercyranjel" w:date="2016-01-25T15:19:00Z">
        <w:r w:rsidDel="00950CB4">
          <w:rPr>
            <w:rFonts w:ascii="Times New Roman" w:hAnsi="Times New Roman" w:cs="Times New Roman"/>
          </w:rPr>
          <w:delText xml:space="preserve">con </w:delText>
        </w:r>
      </w:del>
      <w:r>
        <w:rPr>
          <w:rFonts w:ascii="Times New Roman" w:hAnsi="Times New Roman" w:cs="Times New Roman"/>
        </w:rPr>
        <w:t>respecto a la cantidad de calculadoras que se compran.</w:t>
      </w:r>
    </w:p>
    <w:p w:rsidR="00E374E7" w:rsidRDefault="00E374E7" w:rsidP="00544A89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29"/>
        <w:gridCol w:w="993"/>
        <w:gridCol w:w="1134"/>
        <w:gridCol w:w="1134"/>
        <w:gridCol w:w="992"/>
      </w:tblGrid>
      <w:tr w:rsidR="00E374E7" w:rsidTr="00AA0079">
        <w:trPr>
          <w:jc w:val="center"/>
        </w:trPr>
        <w:tc>
          <w:tcPr>
            <w:tcW w:w="2629" w:type="dxa"/>
          </w:tcPr>
          <w:p w:rsidR="00E374E7" w:rsidRDefault="00E374E7">
            <w:pPr>
              <w:rPr>
                <w:rFonts w:ascii="Times New Roman" w:hAnsi="Times New Roman" w:cs="Times New Roman"/>
              </w:rPr>
            </w:pPr>
            <w:r w:rsidRPr="00E374E7">
              <w:rPr>
                <w:rFonts w:ascii="Times New Roman" w:hAnsi="Times New Roman" w:cs="Times New Roman"/>
                <w:b/>
              </w:rPr>
              <w:t>Número de calculadoras</w:t>
            </w:r>
            <w:del w:id="1501" w:author="mercyranjel" w:date="2016-01-25T15:19:00Z">
              <w:r w:rsidDel="00950CB4">
                <w:rPr>
                  <w:rFonts w:ascii="Times New Roman" w:hAnsi="Times New Roman" w:cs="Times New Roman"/>
                </w:rPr>
                <w:delText>.</w:delText>
              </w:r>
            </w:del>
          </w:p>
        </w:tc>
        <w:tc>
          <w:tcPr>
            <w:tcW w:w="993" w:type="dxa"/>
          </w:tcPr>
          <w:p w:rsidR="00E374E7" w:rsidRDefault="00E374E7" w:rsidP="00E374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</w:tcPr>
          <w:p w:rsidR="00E374E7" w:rsidRDefault="00E374E7" w:rsidP="00E374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34" w:type="dxa"/>
          </w:tcPr>
          <w:p w:rsidR="00E374E7" w:rsidRDefault="00E374E7" w:rsidP="00E374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92" w:type="dxa"/>
          </w:tcPr>
          <w:p w:rsidR="00E374E7" w:rsidRDefault="00E374E7" w:rsidP="00E374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</w:tr>
      <w:tr w:rsidR="00E374E7" w:rsidTr="00AA0079">
        <w:trPr>
          <w:jc w:val="center"/>
        </w:trPr>
        <w:tc>
          <w:tcPr>
            <w:tcW w:w="2629" w:type="dxa"/>
          </w:tcPr>
          <w:p w:rsidR="00E374E7" w:rsidRDefault="00E374E7">
            <w:pPr>
              <w:rPr>
                <w:rFonts w:ascii="Times New Roman" w:hAnsi="Times New Roman" w:cs="Times New Roman"/>
              </w:rPr>
            </w:pPr>
            <w:r w:rsidRPr="00950CB4">
              <w:rPr>
                <w:rFonts w:ascii="Times New Roman" w:hAnsi="Times New Roman" w:cs="Times New Roman"/>
                <w:b/>
              </w:rPr>
              <w:t>Precio</w:t>
            </w:r>
            <w:r w:rsidRPr="00950CB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por unidad</w:t>
            </w:r>
            <w:r w:rsidR="006F7AC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($)</w:t>
            </w:r>
            <w:del w:id="1502" w:author="mercyranjel" w:date="2016-01-25T15:19:00Z">
              <w:r w:rsidDel="00950CB4">
                <w:rPr>
                  <w:rFonts w:ascii="Times New Roman" w:hAnsi="Times New Roman" w:cs="Times New Roman"/>
                </w:rPr>
                <w:delText>.</w:delText>
              </w:r>
            </w:del>
          </w:p>
        </w:tc>
        <w:tc>
          <w:tcPr>
            <w:tcW w:w="993" w:type="dxa"/>
          </w:tcPr>
          <w:p w:rsidR="00E374E7" w:rsidRDefault="00E374E7" w:rsidP="00E374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57 000</w:t>
            </w:r>
          </w:p>
        </w:tc>
        <w:tc>
          <w:tcPr>
            <w:tcW w:w="1134" w:type="dxa"/>
          </w:tcPr>
          <w:p w:rsidR="00E374E7" w:rsidRDefault="00E374E7" w:rsidP="00E374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52 000</w:t>
            </w:r>
          </w:p>
        </w:tc>
        <w:tc>
          <w:tcPr>
            <w:tcW w:w="1134" w:type="dxa"/>
          </w:tcPr>
          <w:p w:rsidR="00E374E7" w:rsidRDefault="00E374E7" w:rsidP="00E374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45 000</w:t>
            </w:r>
          </w:p>
        </w:tc>
        <w:tc>
          <w:tcPr>
            <w:tcW w:w="992" w:type="dxa"/>
          </w:tcPr>
          <w:p w:rsidR="00E374E7" w:rsidRDefault="00E374E7" w:rsidP="006F7AC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6F7ACA">
              <w:rPr>
                <w:rFonts w:ascii="Times New Roman" w:hAnsi="Times New Roman" w:cs="Times New Roman"/>
              </w:rPr>
              <w:t xml:space="preserve">6 </w:t>
            </w:r>
            <w:r>
              <w:rPr>
                <w:rFonts w:ascii="Times New Roman" w:hAnsi="Times New Roman" w:cs="Times New Roman"/>
              </w:rPr>
              <w:t>500</w:t>
            </w:r>
          </w:p>
        </w:tc>
      </w:tr>
    </w:tbl>
    <w:p w:rsidR="00E374E7" w:rsidRPr="00E374E7" w:rsidRDefault="00E374E7" w:rsidP="00544A89">
      <w:pPr>
        <w:spacing w:after="0"/>
        <w:rPr>
          <w:rFonts w:ascii="Times New Roman" w:hAnsi="Times New Roman" w:cs="Times New Roman"/>
        </w:rPr>
      </w:pPr>
    </w:p>
    <w:p w:rsidR="006F7ACA" w:rsidRPr="00950CB4" w:rsidRDefault="006F7ACA" w:rsidP="00544A8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Conclusión: </w:t>
      </w:r>
      <w:r>
        <w:rPr>
          <w:rFonts w:ascii="Times New Roman" w:hAnsi="Times New Roman" w:cs="Times New Roman"/>
        </w:rPr>
        <w:t xml:space="preserve">al comprar </w:t>
      </w:r>
      <w:r w:rsidRPr="00950CB4">
        <w:rPr>
          <w:rFonts w:ascii="Times New Roman" w:hAnsi="Times New Roman" w:cs="Times New Roman"/>
          <w:rPrChange w:id="1503" w:author="mercyranjel" w:date="2016-01-25T15:20:00Z">
            <w:rPr>
              <w:rFonts w:ascii="Times New Roman" w:hAnsi="Times New Roman" w:cs="Times New Roman"/>
              <w:i/>
            </w:rPr>
          </w:rPrChange>
        </w:rPr>
        <w:t>mayor cantidad de calculadoras</w:t>
      </w:r>
      <w:ins w:id="1504" w:author="mercyranjel" w:date="2016-01-25T15:20:00Z">
        <w:r w:rsidR="00950CB4">
          <w:rPr>
            <w:rFonts w:ascii="Times New Roman" w:hAnsi="Times New Roman" w:cs="Times New Roman"/>
          </w:rPr>
          <w:t>,</w:t>
        </w:r>
      </w:ins>
      <w:r w:rsidRPr="00950CB4">
        <w:rPr>
          <w:rFonts w:ascii="Times New Roman" w:hAnsi="Times New Roman" w:cs="Times New Roman"/>
        </w:rPr>
        <w:t xml:space="preserve"> el precio </w:t>
      </w:r>
      <w:del w:id="1505" w:author="mercyranjel" w:date="2016-01-25T15:20:00Z">
        <w:r w:rsidRPr="00950CB4" w:rsidDel="00950CB4">
          <w:rPr>
            <w:rFonts w:ascii="Times New Roman" w:hAnsi="Times New Roman" w:cs="Times New Roman"/>
            <w:rPrChange w:id="1506" w:author="mercyranjel" w:date="2016-01-25T15:20:00Z">
              <w:rPr>
                <w:rFonts w:ascii="Times New Roman" w:hAnsi="Times New Roman" w:cs="Times New Roman"/>
                <w:i/>
              </w:rPr>
            </w:rPrChange>
          </w:rPr>
          <w:delText>de cada una</w:delText>
        </w:r>
      </w:del>
      <w:ins w:id="1507" w:author="mercyranjel" w:date="2016-01-25T15:20:00Z">
        <w:r w:rsidR="00950CB4">
          <w:rPr>
            <w:rFonts w:ascii="Times New Roman" w:hAnsi="Times New Roman" w:cs="Times New Roman"/>
          </w:rPr>
          <w:t xml:space="preserve">por unidad </w:t>
        </w:r>
      </w:ins>
      <w:del w:id="1508" w:author="mercyranjel" w:date="2016-01-25T15:20:00Z">
        <w:r w:rsidRPr="00950CB4" w:rsidDel="00950CB4">
          <w:rPr>
            <w:rFonts w:ascii="Times New Roman" w:hAnsi="Times New Roman" w:cs="Times New Roman"/>
            <w:rPrChange w:id="1509" w:author="mercyranjel" w:date="2016-01-25T15:20:00Z">
              <w:rPr>
                <w:rFonts w:ascii="Times New Roman" w:hAnsi="Times New Roman" w:cs="Times New Roman"/>
                <w:i/>
              </w:rPr>
            </w:rPrChange>
          </w:rPr>
          <w:delText xml:space="preserve"> </w:delText>
        </w:r>
      </w:del>
      <w:r w:rsidRPr="00950CB4">
        <w:rPr>
          <w:rFonts w:ascii="Times New Roman" w:hAnsi="Times New Roman" w:cs="Times New Roman"/>
          <w:rPrChange w:id="1510" w:author="mercyranjel" w:date="2016-01-25T15:20:00Z">
            <w:rPr>
              <w:rFonts w:ascii="Times New Roman" w:hAnsi="Times New Roman" w:cs="Times New Roman"/>
              <w:i/>
            </w:rPr>
          </w:rPrChange>
        </w:rPr>
        <w:t xml:space="preserve">disminuye notablemente. </w:t>
      </w:r>
      <w:del w:id="1511" w:author="Johana Montejo Rozo" w:date="2016-01-27T09:20:00Z">
        <w:r w:rsidR="00950CB4" w:rsidDel="00D26644">
          <w:rPr>
            <w:rFonts w:ascii="Times New Roman" w:hAnsi="Times New Roman" w:cs="Times New Roman"/>
            <w:b/>
            <w:color w:val="C00000"/>
            <w:lang w:val="es-CO"/>
          </w:rPr>
          <w:delText>Cambié itálicas. MR</w:delText>
        </w:r>
      </w:del>
    </w:p>
    <w:p w:rsidR="00E374E7" w:rsidRDefault="00E374E7" w:rsidP="00544A89">
      <w:pPr>
        <w:spacing w:after="0"/>
        <w:rPr>
          <w:rFonts w:ascii="Times New Roman" w:hAnsi="Times New Roman" w:cs="Times New Roman"/>
          <w:b/>
        </w:rPr>
      </w:pPr>
    </w:p>
    <w:p w:rsidR="006F7ACA" w:rsidRDefault="006F7ACA" w:rsidP="00544A89">
      <w:pPr>
        <w:spacing w:after="0"/>
        <w:rPr>
          <w:rFonts w:ascii="Times New Roman" w:hAnsi="Times New Roman" w:cs="Times New Roman"/>
          <w:b/>
        </w:rPr>
      </w:pPr>
      <w:r w:rsidRPr="00E374E7">
        <w:rPr>
          <w:rFonts w:ascii="Times New Roman" w:hAnsi="Times New Roman" w:cs="Times New Roman"/>
          <w:b/>
        </w:rPr>
        <w:t xml:space="preserve">Tabla </w:t>
      </w:r>
      <w:r>
        <w:rPr>
          <w:rFonts w:ascii="Times New Roman" w:hAnsi="Times New Roman" w:cs="Times New Roman"/>
          <w:b/>
        </w:rPr>
        <w:t>3</w:t>
      </w:r>
      <w:del w:id="1512" w:author="mercyranjel" w:date="2016-01-25T15:20:00Z">
        <w:r w:rsidRPr="00E374E7" w:rsidDel="00950CB4">
          <w:rPr>
            <w:rFonts w:ascii="Times New Roman" w:hAnsi="Times New Roman" w:cs="Times New Roman"/>
            <w:b/>
          </w:rPr>
          <w:delText>:</w:delText>
        </w:r>
      </w:del>
    </w:p>
    <w:p w:rsidR="006F7ACA" w:rsidRDefault="006F7ACA" w:rsidP="00544A8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época de invierno es necesario desocupar las represas </w:t>
      </w:r>
      <w:r w:rsidR="00583F88">
        <w:rPr>
          <w:rFonts w:ascii="Times New Roman" w:hAnsi="Times New Roman" w:cs="Times New Roman"/>
        </w:rPr>
        <w:t xml:space="preserve">hasta cierto nivel </w:t>
      </w:r>
      <w:del w:id="1513" w:author="mercyranjel" w:date="2016-01-25T15:21:00Z">
        <w:r w:rsidDel="00950CB4">
          <w:rPr>
            <w:rFonts w:ascii="Times New Roman" w:hAnsi="Times New Roman" w:cs="Times New Roman"/>
          </w:rPr>
          <w:delText>y</w:delText>
        </w:r>
      </w:del>
      <w:ins w:id="1514" w:author="mercyranjel" w:date="2016-01-25T15:21:00Z">
        <w:r w:rsidR="00950CB4">
          <w:rPr>
            <w:rFonts w:ascii="Times New Roman" w:hAnsi="Times New Roman" w:cs="Times New Roman"/>
          </w:rPr>
          <w:t>para</w:t>
        </w:r>
      </w:ins>
      <w:r>
        <w:rPr>
          <w:rFonts w:ascii="Times New Roman" w:hAnsi="Times New Roman" w:cs="Times New Roman"/>
        </w:rPr>
        <w:t xml:space="preserve"> así evitar desbordamientos. El tiempo que se necesita para llegar a este nivel depende del número de compuertas que se abran para que el agua salga.</w:t>
      </w:r>
    </w:p>
    <w:p w:rsidR="00583F88" w:rsidRDefault="00583F88" w:rsidP="00544A89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jc w:val="center"/>
        <w:tblLook w:val="06A0" w:firstRow="1" w:lastRow="0" w:firstColumn="1" w:lastColumn="0" w:noHBand="1" w:noVBand="1"/>
      </w:tblPr>
      <w:tblGrid>
        <w:gridCol w:w="2235"/>
        <w:gridCol w:w="757"/>
        <w:gridCol w:w="802"/>
        <w:gridCol w:w="992"/>
        <w:gridCol w:w="851"/>
        <w:gridCol w:w="850"/>
      </w:tblGrid>
      <w:tr w:rsidR="00583F88" w:rsidTr="00D2749D">
        <w:trPr>
          <w:jc w:val="center"/>
        </w:trPr>
        <w:tc>
          <w:tcPr>
            <w:tcW w:w="2235" w:type="dxa"/>
          </w:tcPr>
          <w:p w:rsidR="00583F88" w:rsidRDefault="00AA0079">
            <w:pPr>
              <w:rPr>
                <w:rFonts w:ascii="Times New Roman" w:hAnsi="Times New Roman" w:cs="Times New Roman"/>
              </w:rPr>
            </w:pPr>
            <w:r w:rsidRPr="00AA0079">
              <w:rPr>
                <w:rFonts w:ascii="Times New Roman" w:hAnsi="Times New Roman" w:cs="Times New Roman"/>
                <w:b/>
              </w:rPr>
              <w:t>Número de compuertas</w:t>
            </w:r>
            <w:r>
              <w:rPr>
                <w:rFonts w:ascii="Times New Roman" w:hAnsi="Times New Roman" w:cs="Times New Roman"/>
              </w:rPr>
              <w:t xml:space="preserve"> abiertas</w:t>
            </w:r>
            <w:del w:id="1515" w:author="mercyranjel" w:date="2016-01-25T15:22:00Z">
              <w:r w:rsidDel="00950CB4">
                <w:rPr>
                  <w:rFonts w:ascii="Times New Roman" w:hAnsi="Times New Roman" w:cs="Times New Roman"/>
                </w:rPr>
                <w:delText>.</w:delText>
              </w:r>
            </w:del>
          </w:p>
        </w:tc>
        <w:tc>
          <w:tcPr>
            <w:tcW w:w="757" w:type="dxa"/>
          </w:tcPr>
          <w:p w:rsidR="00583F88" w:rsidRDefault="00AA0079" w:rsidP="00AA00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02" w:type="dxa"/>
          </w:tcPr>
          <w:p w:rsidR="00583F88" w:rsidRDefault="00530F24" w:rsidP="00AA00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92" w:type="dxa"/>
          </w:tcPr>
          <w:p w:rsidR="00583F88" w:rsidRDefault="00AA0079" w:rsidP="00AA00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51" w:type="dxa"/>
          </w:tcPr>
          <w:p w:rsidR="00583F88" w:rsidRDefault="00AA0079" w:rsidP="00AA00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0" w:type="dxa"/>
          </w:tcPr>
          <w:p w:rsidR="00583F88" w:rsidRDefault="00AA0079" w:rsidP="00AA00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AA0079" w:rsidTr="00D2749D">
        <w:trPr>
          <w:jc w:val="center"/>
        </w:trPr>
        <w:tc>
          <w:tcPr>
            <w:tcW w:w="2235" w:type="dxa"/>
          </w:tcPr>
          <w:p w:rsidR="00AA0079" w:rsidRDefault="00AA0079" w:rsidP="00544A89">
            <w:pPr>
              <w:rPr>
                <w:rFonts w:ascii="Times New Roman" w:hAnsi="Times New Roman" w:cs="Times New Roman"/>
              </w:rPr>
            </w:pPr>
            <w:r w:rsidRPr="00AA0079">
              <w:rPr>
                <w:rFonts w:ascii="Times New Roman" w:hAnsi="Times New Roman" w:cs="Times New Roman"/>
                <w:b/>
              </w:rPr>
              <w:t>Tiempo</w:t>
            </w:r>
            <w:r w:rsidR="00530F24">
              <w:rPr>
                <w:rFonts w:ascii="Times New Roman" w:hAnsi="Times New Roman" w:cs="Times New Roman"/>
              </w:rPr>
              <w:t xml:space="preserve"> de vaciado (horas)</w:t>
            </w:r>
            <w:del w:id="1516" w:author="mercyranjel" w:date="2016-01-25T15:22:00Z">
              <w:r w:rsidR="00530F24" w:rsidDel="00950CB4">
                <w:rPr>
                  <w:rFonts w:ascii="Times New Roman" w:hAnsi="Times New Roman" w:cs="Times New Roman"/>
                </w:rPr>
                <w:delText>.</w:delText>
              </w:r>
            </w:del>
          </w:p>
        </w:tc>
        <w:tc>
          <w:tcPr>
            <w:tcW w:w="757" w:type="dxa"/>
          </w:tcPr>
          <w:p w:rsidR="00AA0079" w:rsidRDefault="00530F24" w:rsidP="00AA00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½ </w:t>
            </w:r>
          </w:p>
        </w:tc>
        <w:tc>
          <w:tcPr>
            <w:tcW w:w="802" w:type="dxa"/>
          </w:tcPr>
          <w:p w:rsidR="00AA0079" w:rsidRDefault="00530F24" w:rsidP="00AA00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2" w:type="dxa"/>
          </w:tcPr>
          <w:p w:rsidR="00AA0079" w:rsidRDefault="00530F24" w:rsidP="00AA00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51" w:type="dxa"/>
          </w:tcPr>
          <w:p w:rsidR="00AA0079" w:rsidRDefault="00530F24" w:rsidP="00AA007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7 ½ </w:t>
            </w:r>
          </w:p>
        </w:tc>
        <w:tc>
          <w:tcPr>
            <w:tcW w:w="850" w:type="dxa"/>
          </w:tcPr>
          <w:p w:rsidR="00AA0079" w:rsidRDefault="00530F24" w:rsidP="00530F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</w:tbl>
    <w:p w:rsidR="00583F88" w:rsidRDefault="00583F88" w:rsidP="00544A89">
      <w:pPr>
        <w:spacing w:after="0"/>
        <w:rPr>
          <w:rFonts w:ascii="Times New Roman" w:hAnsi="Times New Roman" w:cs="Times New Roman"/>
        </w:rPr>
      </w:pPr>
    </w:p>
    <w:p w:rsidR="00583F88" w:rsidRPr="00950CB4" w:rsidRDefault="00CA2411" w:rsidP="00544A8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Conclusión:</w:t>
      </w:r>
      <w:r w:rsidR="00D76A76">
        <w:rPr>
          <w:rFonts w:ascii="Times New Roman" w:hAnsi="Times New Roman" w:cs="Times New Roman"/>
          <w:b/>
        </w:rPr>
        <w:t xml:space="preserve"> </w:t>
      </w:r>
      <w:r w:rsidR="00D76A76" w:rsidRPr="00950CB4">
        <w:rPr>
          <w:rFonts w:ascii="Times New Roman" w:hAnsi="Times New Roman" w:cs="Times New Roman"/>
        </w:rPr>
        <w:t>al abrir menor número de compuertas, mayor es el tiempo necesario para desocupar la represa.</w:t>
      </w:r>
      <w:ins w:id="1517" w:author="mercyranjel" w:date="2016-01-25T15:22:00Z">
        <w:r w:rsidR="00950CB4">
          <w:rPr>
            <w:rFonts w:ascii="Times New Roman" w:hAnsi="Times New Roman" w:cs="Times New Roman"/>
          </w:rPr>
          <w:t xml:space="preserve"> </w:t>
        </w:r>
      </w:ins>
      <w:del w:id="1518" w:author="Johana Montejo Rozo" w:date="2016-01-27T09:21:00Z">
        <w:r w:rsidR="00950CB4" w:rsidDel="00D26644">
          <w:rPr>
            <w:rFonts w:ascii="Times New Roman" w:hAnsi="Times New Roman" w:cs="Times New Roman"/>
            <w:b/>
            <w:color w:val="C00000"/>
            <w:lang w:val="es-CO"/>
          </w:rPr>
          <w:delText>Cambié itálicas. MR</w:delText>
        </w:r>
      </w:del>
    </w:p>
    <w:p w:rsidR="00E374E7" w:rsidRPr="00950CB4" w:rsidRDefault="00E374E7" w:rsidP="00544A89">
      <w:pPr>
        <w:spacing w:after="0"/>
        <w:rPr>
          <w:rFonts w:ascii="Times New Roman" w:hAnsi="Times New Roman" w:cs="Times New Roman"/>
          <w:b/>
        </w:rPr>
      </w:pPr>
    </w:p>
    <w:p w:rsidR="00F1547A" w:rsidRPr="00C70111" w:rsidRDefault="00F1547A" w:rsidP="00544A89">
      <w:pPr>
        <w:spacing w:after="0"/>
        <w:rPr>
          <w:rFonts w:ascii="Times New Roman" w:hAnsi="Times New Roman" w:cs="Times New Roman"/>
          <w:rPrChange w:id="1519" w:author="mercyranjel" w:date="2016-01-25T15:23:00Z">
            <w:rPr>
              <w:rFonts w:ascii="Times New Roman" w:hAnsi="Times New Roman" w:cs="Times New Roman"/>
              <w:i/>
            </w:rPr>
          </w:rPrChange>
        </w:rPr>
      </w:pPr>
      <w:r>
        <w:rPr>
          <w:rFonts w:ascii="Times New Roman" w:hAnsi="Times New Roman" w:cs="Times New Roman"/>
        </w:rPr>
        <w:t>En las tablas 1 y 2</w:t>
      </w:r>
      <w:del w:id="1520" w:author="mercyranjel" w:date="2016-01-25T15:23:00Z">
        <w:r w:rsidDel="00C70111">
          <w:rPr>
            <w:rFonts w:ascii="Times New Roman" w:hAnsi="Times New Roman" w:cs="Times New Roman"/>
          </w:rPr>
          <w:delText>,</w:delText>
        </w:r>
      </w:del>
      <w:r>
        <w:rPr>
          <w:rFonts w:ascii="Times New Roman" w:hAnsi="Times New Roman" w:cs="Times New Roman"/>
        </w:rPr>
        <w:t xml:space="preserve"> ocurre que </w:t>
      </w:r>
      <w:r w:rsidRPr="00C70111">
        <w:rPr>
          <w:rFonts w:ascii="Times New Roman" w:hAnsi="Times New Roman" w:cs="Times New Roman"/>
          <w:rPrChange w:id="1521" w:author="mercyranjel" w:date="2016-01-25T15:23:00Z">
            <w:rPr>
              <w:rFonts w:ascii="Times New Roman" w:hAnsi="Times New Roman" w:cs="Times New Roman"/>
              <w:i/>
            </w:rPr>
          </w:rPrChange>
        </w:rPr>
        <w:t>al aumentar el valor de la primera magnitud</w:t>
      </w:r>
      <w:ins w:id="1522" w:author="mercyranjel" w:date="2016-01-25T15:23:00Z">
        <w:r w:rsidR="00C70111">
          <w:rPr>
            <w:rFonts w:ascii="Times New Roman" w:hAnsi="Times New Roman" w:cs="Times New Roman"/>
          </w:rPr>
          <w:t>,</w:t>
        </w:r>
      </w:ins>
      <w:r w:rsidRPr="00C70111">
        <w:rPr>
          <w:rFonts w:ascii="Times New Roman" w:hAnsi="Times New Roman" w:cs="Times New Roman"/>
          <w:rPrChange w:id="1523" w:author="mercyranjel" w:date="2016-01-25T15:23:00Z">
            <w:rPr>
              <w:rFonts w:ascii="Times New Roman" w:hAnsi="Times New Roman" w:cs="Times New Roman"/>
              <w:i/>
            </w:rPr>
          </w:rPrChange>
        </w:rPr>
        <w:t xml:space="preserve"> la otra disminuye;</w:t>
      </w:r>
      <w:r w:rsidRPr="00C70111">
        <w:rPr>
          <w:rFonts w:ascii="Times New Roman" w:hAnsi="Times New Roman" w:cs="Times New Roman"/>
          <w:b/>
        </w:rPr>
        <w:t xml:space="preserve"> </w:t>
      </w:r>
      <w:r w:rsidRPr="00C70111">
        <w:rPr>
          <w:rFonts w:ascii="Times New Roman" w:hAnsi="Times New Roman" w:cs="Times New Roman"/>
        </w:rPr>
        <w:t>en la tabla 3</w:t>
      </w:r>
      <w:ins w:id="1524" w:author="mercyranjel" w:date="2016-01-25T15:23:00Z">
        <w:r w:rsidR="00C70111">
          <w:rPr>
            <w:rFonts w:ascii="Times New Roman" w:hAnsi="Times New Roman" w:cs="Times New Roman"/>
          </w:rPr>
          <w:t>,</w:t>
        </w:r>
      </w:ins>
      <w:r w:rsidRPr="00C70111">
        <w:rPr>
          <w:rFonts w:ascii="Times New Roman" w:hAnsi="Times New Roman" w:cs="Times New Roman"/>
          <w:b/>
        </w:rPr>
        <w:t xml:space="preserve"> </w:t>
      </w:r>
      <w:r w:rsidRPr="00C70111">
        <w:rPr>
          <w:rFonts w:ascii="Times New Roman" w:hAnsi="Times New Roman" w:cs="Times New Roman"/>
          <w:rPrChange w:id="1525" w:author="mercyranjel" w:date="2016-01-25T15:23:00Z">
            <w:rPr>
              <w:rFonts w:ascii="Times New Roman" w:hAnsi="Times New Roman" w:cs="Times New Roman"/>
              <w:i/>
            </w:rPr>
          </w:rPrChange>
        </w:rPr>
        <w:t>al disminuir el valor de la primera magnitud, el valor de la segunda magnitud aumenta.</w:t>
      </w:r>
      <w:r w:rsidR="00D2749D" w:rsidRPr="00C70111">
        <w:rPr>
          <w:rFonts w:ascii="Times New Roman" w:hAnsi="Times New Roman" w:cs="Times New Roman"/>
          <w:b/>
        </w:rPr>
        <w:t xml:space="preserve"> </w:t>
      </w:r>
      <w:r w:rsidR="00D2749D" w:rsidRPr="00C70111">
        <w:rPr>
          <w:rFonts w:ascii="Times New Roman" w:hAnsi="Times New Roman" w:cs="Times New Roman"/>
        </w:rPr>
        <w:t>Cuando esto pasa, se dice que las dos magnitudes están inversamente correlacionadas.</w:t>
      </w:r>
    </w:p>
    <w:p w:rsidR="00544A89" w:rsidRDefault="00544A89" w:rsidP="00544A89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544A89" w:rsidRDefault="00544A89" w:rsidP="00544A89">
      <w:pPr>
        <w:spacing w:after="0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3"/>
        <w:gridCol w:w="6345"/>
      </w:tblGrid>
      <w:tr w:rsidR="00544A89" w:rsidRPr="005D1738" w:rsidTr="003B075D">
        <w:tc>
          <w:tcPr>
            <w:tcW w:w="8978" w:type="dxa"/>
            <w:gridSpan w:val="2"/>
            <w:shd w:val="clear" w:color="auto" w:fill="000000" w:themeFill="text1"/>
          </w:tcPr>
          <w:p w:rsidR="00544A89" w:rsidRPr="005D1738" w:rsidRDefault="00544A89" w:rsidP="003B075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544A89" w:rsidRPr="00726376" w:rsidTr="003B075D">
        <w:tc>
          <w:tcPr>
            <w:tcW w:w="2518" w:type="dxa"/>
          </w:tcPr>
          <w:p w:rsidR="00544A89" w:rsidRPr="00726376" w:rsidRDefault="00544A89" w:rsidP="003B075D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544A89" w:rsidRPr="00726376" w:rsidRDefault="00544A89">
            <w:pPr>
              <w:rPr>
                <w:rFonts w:ascii="Times" w:hAnsi="Times"/>
                <w:b/>
                <w:sz w:val="18"/>
                <w:szCs w:val="18"/>
              </w:rPr>
            </w:pPr>
            <w:r w:rsidRPr="00E75518">
              <w:rPr>
                <w:rFonts w:ascii="Times" w:hAnsi="Times"/>
                <w:sz w:val="18"/>
                <w:szCs w:val="18"/>
                <w:rPrChange w:id="1526" w:author="Johana Montejo Rozo" w:date="2016-02-03T10:26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>Dos magnitudes están</w:t>
            </w:r>
            <w:r>
              <w:rPr>
                <w:rFonts w:ascii="Times" w:hAnsi="Times"/>
                <w:b/>
                <w:sz w:val="18"/>
                <w:szCs w:val="18"/>
                <w:lang w:val="es-ES_tradnl"/>
              </w:rPr>
              <w:t xml:space="preserve"> </w:t>
            </w:r>
            <w:r w:rsidR="00D2749D">
              <w:rPr>
                <w:rFonts w:ascii="Times" w:hAnsi="Times"/>
                <w:b/>
                <w:sz w:val="18"/>
                <w:szCs w:val="18"/>
                <w:lang w:val="es-ES_tradnl"/>
              </w:rPr>
              <w:t>inversamente</w:t>
            </w:r>
            <w:r w:rsidRPr="00010645">
              <w:rPr>
                <w:rFonts w:ascii="Times" w:hAnsi="Times"/>
                <w:b/>
                <w:sz w:val="18"/>
                <w:szCs w:val="18"/>
                <w:lang w:val="es-ES_tradnl"/>
              </w:rPr>
              <w:t xml:space="preserve"> correlacionadas</w:t>
            </w:r>
            <w:r>
              <w:rPr>
                <w:rFonts w:ascii="Times" w:hAnsi="Times"/>
                <w:b/>
                <w:sz w:val="18"/>
                <w:szCs w:val="18"/>
                <w:lang w:val="es-ES_tradnl"/>
              </w:rPr>
              <w:t xml:space="preserve"> </w:t>
            </w:r>
            <w:r w:rsidRPr="00E75518">
              <w:rPr>
                <w:rFonts w:ascii="Times" w:hAnsi="Times"/>
                <w:sz w:val="18"/>
                <w:szCs w:val="18"/>
                <w:rPrChange w:id="1527" w:author="Johana Montejo Rozo" w:date="2016-02-03T10:26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>si al aumentar una</w:t>
            </w:r>
            <w:del w:id="1528" w:author="mercyranjel" w:date="2016-01-25T15:23:00Z">
              <w:r w:rsidRPr="00E75518" w:rsidDel="00C70111">
                <w:rPr>
                  <w:rFonts w:ascii="Times" w:hAnsi="Times"/>
                  <w:sz w:val="18"/>
                  <w:szCs w:val="18"/>
                  <w:rPrChange w:id="1529" w:author="Johana Montejo Rozo" w:date="2016-02-03T10:26:00Z">
                    <w:rPr>
                      <w:rFonts w:ascii="Times" w:hAnsi="Times"/>
                      <w:b/>
                      <w:sz w:val="18"/>
                      <w:szCs w:val="18"/>
                    </w:rPr>
                  </w:rPrChange>
                </w:rPr>
                <w:delText>,</w:delText>
              </w:r>
            </w:del>
            <w:r w:rsidRPr="00E75518">
              <w:rPr>
                <w:rFonts w:ascii="Times" w:hAnsi="Times"/>
                <w:sz w:val="18"/>
                <w:szCs w:val="18"/>
                <w:rPrChange w:id="1530" w:author="Johana Montejo Rozo" w:date="2016-02-03T10:26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 xml:space="preserve"> la otra </w:t>
            </w:r>
            <w:r w:rsidR="00D2749D" w:rsidRPr="00E75518">
              <w:rPr>
                <w:rFonts w:ascii="Times" w:hAnsi="Times"/>
                <w:sz w:val="18"/>
                <w:szCs w:val="18"/>
                <w:rPrChange w:id="1531" w:author="Johana Montejo Rozo" w:date="2016-02-03T10:26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>disminuye</w:t>
            </w:r>
            <w:r w:rsidRPr="00E75518">
              <w:rPr>
                <w:rFonts w:ascii="Times" w:hAnsi="Times"/>
                <w:sz w:val="18"/>
                <w:szCs w:val="18"/>
                <w:rPrChange w:id="1532" w:author="Johana Montejo Rozo" w:date="2016-02-03T10:26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 xml:space="preserve">; o si al disminuir una la otra </w:t>
            </w:r>
            <w:r w:rsidR="00D2749D" w:rsidRPr="00E75518">
              <w:rPr>
                <w:rFonts w:ascii="Times" w:hAnsi="Times"/>
                <w:sz w:val="18"/>
                <w:szCs w:val="18"/>
                <w:rPrChange w:id="1533" w:author="Johana Montejo Rozo" w:date="2016-02-03T10:26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>aumenta</w:t>
            </w:r>
            <w:r w:rsidRPr="00E75518">
              <w:rPr>
                <w:rFonts w:ascii="Times" w:hAnsi="Times"/>
                <w:sz w:val="18"/>
                <w:szCs w:val="18"/>
                <w:rPrChange w:id="1534" w:author="Johana Montejo Rozo" w:date="2016-02-03T10:26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>.</w:t>
            </w:r>
          </w:p>
        </w:tc>
      </w:tr>
    </w:tbl>
    <w:p w:rsidR="00544A89" w:rsidRDefault="00544A89" w:rsidP="00544A89">
      <w:pPr>
        <w:spacing w:after="0"/>
        <w:rPr>
          <w:ins w:id="1535" w:author="Johana Montejo Rozo" w:date="2016-02-03T10:26:00Z"/>
          <w:rFonts w:ascii="Times New Roman" w:hAnsi="Times New Roman" w:cs="Times New Roman"/>
          <w:color w:val="000000"/>
          <w:lang w:val="es-CO"/>
        </w:rPr>
      </w:pPr>
    </w:p>
    <w:p w:rsidR="00E75518" w:rsidRDefault="00E75518" w:rsidP="00544A89">
      <w:pPr>
        <w:spacing w:after="0"/>
        <w:rPr>
          <w:ins w:id="1536" w:author="Johana Montejo Rozo" w:date="2016-02-03T10:26:00Z"/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2552"/>
        <w:gridCol w:w="6423"/>
      </w:tblGrid>
      <w:tr w:rsidR="00E75518" w:rsidRPr="005D1738" w:rsidTr="00E75518">
        <w:trPr>
          <w:ins w:id="1537" w:author="Johana Montejo Rozo" w:date="2016-02-03T10:26:00Z"/>
        </w:trPr>
        <w:tc>
          <w:tcPr>
            <w:tcW w:w="8975" w:type="dxa"/>
            <w:gridSpan w:val="2"/>
            <w:shd w:val="clear" w:color="auto" w:fill="000000" w:themeFill="text1"/>
          </w:tcPr>
          <w:p w:rsidR="00E75518" w:rsidRPr="005D1738" w:rsidRDefault="00E75518" w:rsidP="00E75518">
            <w:pPr>
              <w:jc w:val="center"/>
              <w:rPr>
                <w:ins w:id="1538" w:author="Johana Montejo Rozo" w:date="2016-02-03T10:26:00Z"/>
                <w:rFonts w:ascii="Times New Roman" w:hAnsi="Times New Roman" w:cs="Times New Roman"/>
                <w:b/>
                <w:color w:val="FFFFFF" w:themeColor="background1"/>
              </w:rPr>
            </w:pPr>
            <w:ins w:id="1539" w:author="Johana Montejo Rozo" w:date="2016-02-03T10:26:00Z">
              <w:r w:rsidRPr="005D1738">
                <w:rPr>
                  <w:rFonts w:ascii="Times New Roman" w:hAnsi="Times New Roman" w:cs="Times New Roman"/>
                  <w:b/>
                  <w:color w:val="FFFFFF" w:themeColor="background1"/>
                </w:rPr>
                <w:t>Profundiza</w:t>
              </w:r>
              <w:r>
                <w:rPr>
                  <w:rFonts w:ascii="Times New Roman" w:hAnsi="Times New Roman" w:cs="Times New Roman"/>
                  <w:b/>
                  <w:color w:val="FFFFFF" w:themeColor="background1"/>
                </w:rPr>
                <w:t xml:space="preserve"> (recurso de exposición)</w:t>
              </w:r>
            </w:ins>
          </w:p>
        </w:tc>
      </w:tr>
      <w:tr w:rsidR="00E75518" w:rsidTr="00E75518">
        <w:trPr>
          <w:ins w:id="1540" w:author="Johana Montejo Rozo" w:date="2016-02-03T10:26:00Z"/>
        </w:trPr>
        <w:tc>
          <w:tcPr>
            <w:tcW w:w="2552" w:type="dxa"/>
          </w:tcPr>
          <w:p w:rsidR="00E75518" w:rsidRPr="00053744" w:rsidRDefault="00E75518" w:rsidP="00E75518">
            <w:pPr>
              <w:rPr>
                <w:ins w:id="1541" w:author="Johana Montejo Rozo" w:date="2016-02-03T10:26:00Z"/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ins w:id="1542" w:author="Johana Montejo Rozo" w:date="2016-02-03T10:26:00Z">
              <w:r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Código</w:t>
              </w:r>
            </w:ins>
          </w:p>
        </w:tc>
        <w:tc>
          <w:tcPr>
            <w:tcW w:w="6423" w:type="dxa"/>
          </w:tcPr>
          <w:p w:rsidR="00E75518" w:rsidRPr="00053744" w:rsidRDefault="00E75518" w:rsidP="00E75518">
            <w:pPr>
              <w:rPr>
                <w:ins w:id="1543" w:author="Johana Montejo Rozo" w:date="2016-02-03T10:26:00Z"/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ins w:id="1544" w:author="Johana Montejo Rozo" w:date="2016-02-03T10:26:00Z">
              <w:r>
                <w:rPr>
                  <w:rFonts w:ascii="Times New Roman" w:hAnsi="Times New Roman" w:cs="Times New Roman"/>
                  <w:color w:val="000000"/>
                </w:rPr>
                <w:t xml:space="preserve">MA_07_07_CO_REC240 </w:t>
              </w:r>
            </w:ins>
          </w:p>
        </w:tc>
      </w:tr>
      <w:tr w:rsidR="00E75518" w:rsidTr="00E75518">
        <w:trPr>
          <w:ins w:id="1545" w:author="Johana Montejo Rozo" w:date="2016-02-03T10:26:00Z"/>
        </w:trPr>
        <w:tc>
          <w:tcPr>
            <w:tcW w:w="2552" w:type="dxa"/>
          </w:tcPr>
          <w:p w:rsidR="00E75518" w:rsidRDefault="00E75518" w:rsidP="00E75518">
            <w:pPr>
              <w:rPr>
                <w:ins w:id="1546" w:author="Johana Montejo Rozo" w:date="2016-02-03T10:26:00Z"/>
                <w:rFonts w:ascii="Times New Roman" w:hAnsi="Times New Roman" w:cs="Times New Roman"/>
                <w:color w:val="000000"/>
              </w:rPr>
            </w:pPr>
            <w:ins w:id="1547" w:author="Johana Montejo Rozo" w:date="2016-02-03T10:26:00Z">
              <w:r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Título</w:t>
              </w:r>
            </w:ins>
          </w:p>
        </w:tc>
        <w:tc>
          <w:tcPr>
            <w:tcW w:w="6423" w:type="dxa"/>
          </w:tcPr>
          <w:p w:rsidR="00E75518" w:rsidRDefault="00E75518" w:rsidP="00E75518">
            <w:pPr>
              <w:rPr>
                <w:ins w:id="1548" w:author="Johana Montejo Rozo" w:date="2016-02-03T10:26:00Z"/>
                <w:rFonts w:ascii="Times New Roman" w:hAnsi="Times New Roman" w:cs="Times New Roman"/>
                <w:color w:val="000000"/>
              </w:rPr>
            </w:pPr>
            <w:ins w:id="1549" w:author="Johana Montejo Rozo" w:date="2016-02-03T10:26:00Z">
              <w:r w:rsidRPr="00E75518">
                <w:rPr>
                  <w:rFonts w:ascii="Times New Roman" w:hAnsi="Times New Roman" w:cs="Times New Roman"/>
                  <w:color w:val="000000"/>
                </w:rPr>
                <w:t>La relación de proporcionalidad entre magnitudes</w:t>
              </w:r>
            </w:ins>
          </w:p>
        </w:tc>
      </w:tr>
      <w:tr w:rsidR="00E75518" w:rsidTr="00E75518">
        <w:trPr>
          <w:ins w:id="1550" w:author="Johana Montejo Rozo" w:date="2016-02-03T10:26:00Z"/>
        </w:trPr>
        <w:tc>
          <w:tcPr>
            <w:tcW w:w="2552" w:type="dxa"/>
          </w:tcPr>
          <w:p w:rsidR="00E75518" w:rsidRDefault="00E75518" w:rsidP="00E75518">
            <w:pPr>
              <w:rPr>
                <w:ins w:id="1551" w:author="Johana Montejo Rozo" w:date="2016-02-03T10:26:00Z"/>
                <w:rFonts w:ascii="Times New Roman" w:hAnsi="Times New Roman" w:cs="Times New Roman"/>
                <w:color w:val="000000"/>
              </w:rPr>
            </w:pPr>
            <w:ins w:id="1552" w:author="Johana Montejo Rozo" w:date="2016-02-03T10:26:00Z">
              <w:r w:rsidRPr="00053744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Descripción</w:t>
              </w:r>
            </w:ins>
          </w:p>
        </w:tc>
        <w:tc>
          <w:tcPr>
            <w:tcW w:w="6423" w:type="dxa"/>
          </w:tcPr>
          <w:p w:rsidR="00E75518" w:rsidRDefault="00E75518">
            <w:pPr>
              <w:rPr>
                <w:ins w:id="1553" w:author="Johana Montejo Rozo" w:date="2016-02-03T10:26:00Z"/>
                <w:rFonts w:ascii="Times New Roman" w:hAnsi="Times New Roman" w:cs="Times New Roman"/>
                <w:color w:val="000000"/>
              </w:rPr>
            </w:pPr>
            <w:ins w:id="1554" w:author="Johana Montejo Rozo" w:date="2016-02-03T10:26:00Z">
              <w:r>
                <w:rPr>
                  <w:rFonts w:ascii="Times New Roman" w:hAnsi="Times New Roman" w:cs="Times New Roman"/>
                  <w:color w:val="000000"/>
                </w:rPr>
                <w:t xml:space="preserve">Interactivo para </w:t>
              </w:r>
              <w:r w:rsidRPr="00E75518">
                <w:rPr>
                  <w:rFonts w:ascii="Times New Roman" w:hAnsi="Times New Roman" w:cs="Times New Roman"/>
                  <w:color w:val="000000"/>
                </w:rPr>
                <w:t>explica</w:t>
              </w:r>
              <w:r>
                <w:rPr>
                  <w:rFonts w:ascii="Times New Roman" w:hAnsi="Times New Roman" w:cs="Times New Roman"/>
                  <w:color w:val="000000"/>
                </w:rPr>
                <w:t>r</w:t>
              </w:r>
              <w:r w:rsidRPr="00E75518">
                <w:rPr>
                  <w:rFonts w:ascii="Times New Roman" w:hAnsi="Times New Roman" w:cs="Times New Roman"/>
                  <w:color w:val="000000"/>
                </w:rPr>
                <w:t xml:space="preserve"> la relación directa e inversa entre magnitudes</w:t>
              </w:r>
            </w:ins>
          </w:p>
        </w:tc>
      </w:tr>
    </w:tbl>
    <w:p w:rsidR="00E75518" w:rsidDel="00E75518" w:rsidRDefault="00E75518" w:rsidP="00544A89">
      <w:pPr>
        <w:spacing w:after="0"/>
        <w:rPr>
          <w:del w:id="1555" w:author="Johana Montejo Rozo" w:date="2016-02-03T10:27:00Z"/>
          <w:rFonts w:ascii="Times New Roman" w:hAnsi="Times New Roman" w:cs="Times New Roman"/>
          <w:color w:val="000000"/>
          <w:lang w:val="es-CO"/>
        </w:rPr>
      </w:pPr>
    </w:p>
    <w:p w:rsidR="00FC0960" w:rsidRDefault="00FC0960" w:rsidP="00FC0960">
      <w:pPr>
        <w:spacing w:after="0"/>
        <w:rPr>
          <w:ins w:id="1556" w:author="Johana Montejo Rozo" w:date="2016-02-03T10:27:00Z"/>
          <w:rFonts w:ascii="Times New Roman" w:hAnsi="Times New Roman" w:cs="Times New Roman"/>
          <w:color w:val="000000"/>
        </w:rPr>
      </w:pPr>
    </w:p>
    <w:p w:rsidR="00E75518" w:rsidRDefault="00E75518" w:rsidP="00FC0960">
      <w:pPr>
        <w:spacing w:after="0"/>
        <w:rPr>
          <w:ins w:id="1557" w:author="Johana Montejo Rozo" w:date="2016-02-03T10:27:00Z"/>
          <w:rFonts w:ascii="Times New Roman" w:hAnsi="Times New Roman" w:cs="Times New Roman"/>
          <w:color w:val="000000"/>
        </w:rPr>
      </w:pPr>
    </w:p>
    <w:tbl>
      <w:tblPr>
        <w:tblStyle w:val="Tablaconcuadrcula1"/>
        <w:tblW w:w="9033" w:type="dxa"/>
        <w:tblInd w:w="-113" w:type="dxa"/>
        <w:tblLook w:val="04A0" w:firstRow="1" w:lastRow="0" w:firstColumn="1" w:lastColumn="0" w:noHBand="0" w:noVBand="1"/>
      </w:tblPr>
      <w:tblGrid>
        <w:gridCol w:w="2518"/>
        <w:gridCol w:w="6515"/>
      </w:tblGrid>
      <w:tr w:rsidR="00E75518" w:rsidRPr="0006455F" w:rsidTr="00E75518">
        <w:trPr>
          <w:ins w:id="1558" w:author="Johana Montejo Rozo" w:date="2016-02-03T10:27:00Z"/>
        </w:trPr>
        <w:tc>
          <w:tcPr>
            <w:tcW w:w="9033" w:type="dxa"/>
            <w:gridSpan w:val="2"/>
            <w:shd w:val="clear" w:color="auto" w:fill="000000" w:themeFill="text1"/>
          </w:tcPr>
          <w:p w:rsidR="00E75518" w:rsidRPr="0006455F" w:rsidRDefault="00E75518" w:rsidP="00E75518">
            <w:pPr>
              <w:jc w:val="center"/>
              <w:rPr>
                <w:ins w:id="1559" w:author="Johana Montejo Rozo" w:date="2016-02-03T10:27:00Z"/>
                <w:rFonts w:ascii="Times New Roman" w:hAnsi="Times New Roman" w:cs="Times New Roman"/>
                <w:b/>
                <w:color w:val="FFFFFF" w:themeColor="background1"/>
              </w:rPr>
            </w:pPr>
            <w:ins w:id="1560" w:author="Johana Montejo Rozo" w:date="2016-02-03T10:27:00Z">
              <w:r w:rsidRPr="0006455F">
                <w:rPr>
                  <w:rFonts w:ascii="Times New Roman" w:hAnsi="Times New Roman" w:cs="Times New Roman"/>
                  <w:b/>
                  <w:color w:val="FFFFFF" w:themeColor="background1"/>
                </w:rPr>
                <w:t>Practica (recurso de ejercitación)</w:t>
              </w:r>
            </w:ins>
          </w:p>
        </w:tc>
      </w:tr>
      <w:tr w:rsidR="00E75518" w:rsidRPr="0006455F" w:rsidTr="00E75518">
        <w:trPr>
          <w:ins w:id="1561" w:author="Johana Montejo Rozo" w:date="2016-02-03T10:27:00Z"/>
        </w:trPr>
        <w:tc>
          <w:tcPr>
            <w:tcW w:w="2518" w:type="dxa"/>
          </w:tcPr>
          <w:p w:rsidR="00E75518" w:rsidRPr="0006455F" w:rsidRDefault="00E75518" w:rsidP="00E75518">
            <w:pPr>
              <w:rPr>
                <w:ins w:id="1562" w:author="Johana Montejo Rozo" w:date="2016-02-03T10:27:00Z"/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ins w:id="1563" w:author="Johana Montejo Rozo" w:date="2016-02-03T10:27:00Z">
              <w:r w:rsidRPr="0006455F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Código</w:t>
              </w:r>
            </w:ins>
          </w:p>
        </w:tc>
        <w:tc>
          <w:tcPr>
            <w:tcW w:w="6515" w:type="dxa"/>
          </w:tcPr>
          <w:p w:rsidR="00E75518" w:rsidRPr="0006455F" w:rsidRDefault="00E75518">
            <w:pPr>
              <w:rPr>
                <w:ins w:id="1564" w:author="Johana Montejo Rozo" w:date="2016-02-03T10:27:00Z"/>
                <w:rFonts w:ascii="Times New Roman" w:hAnsi="Times New Roman" w:cs="Times New Roman"/>
                <w:b/>
                <w:color w:val="000000"/>
              </w:rPr>
            </w:pPr>
            <w:ins w:id="1565" w:author="Johana Montejo Rozo" w:date="2016-02-03T10:27:00Z">
              <w:r w:rsidRPr="0006455F">
                <w:rPr>
                  <w:rFonts w:ascii="Times New Roman" w:hAnsi="Times New Roman" w:cs="Times New Roman"/>
                  <w:color w:val="000000"/>
                </w:rPr>
                <w:t>MA_07_07_</w:t>
              </w:r>
              <w:r>
                <w:rPr>
                  <w:rFonts w:ascii="Times New Roman" w:hAnsi="Times New Roman" w:cs="Times New Roman"/>
                  <w:color w:val="000000"/>
                </w:rPr>
                <w:t>CO_REC250</w:t>
              </w:r>
            </w:ins>
          </w:p>
        </w:tc>
      </w:tr>
      <w:tr w:rsidR="00E75518" w:rsidRPr="0006455F" w:rsidTr="00E75518">
        <w:trPr>
          <w:ins w:id="1566" w:author="Johana Montejo Rozo" w:date="2016-02-03T10:27:00Z"/>
        </w:trPr>
        <w:tc>
          <w:tcPr>
            <w:tcW w:w="2518" w:type="dxa"/>
          </w:tcPr>
          <w:p w:rsidR="00E75518" w:rsidRPr="0006455F" w:rsidRDefault="00E75518" w:rsidP="00E75518">
            <w:pPr>
              <w:rPr>
                <w:ins w:id="1567" w:author="Johana Montejo Rozo" w:date="2016-02-03T10:27:00Z"/>
                <w:rFonts w:ascii="Times New Roman" w:hAnsi="Times New Roman" w:cs="Times New Roman"/>
                <w:color w:val="000000"/>
                <w:sz w:val="18"/>
                <w:szCs w:val="18"/>
              </w:rPr>
            </w:pPr>
            <w:ins w:id="1568" w:author="Johana Montejo Rozo" w:date="2016-02-03T10:27:00Z">
              <w:r w:rsidRPr="0006455F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Título</w:t>
              </w:r>
            </w:ins>
          </w:p>
        </w:tc>
        <w:tc>
          <w:tcPr>
            <w:tcW w:w="6515" w:type="dxa"/>
          </w:tcPr>
          <w:p w:rsidR="00E75518" w:rsidRPr="0006455F" w:rsidRDefault="00E75518" w:rsidP="00E75518">
            <w:pPr>
              <w:rPr>
                <w:ins w:id="1569" w:author="Johana Montejo Rozo" w:date="2016-02-03T10:27:00Z"/>
                <w:rFonts w:ascii="Times New Roman" w:hAnsi="Times New Roman" w:cs="Times New Roman"/>
                <w:color w:val="000000"/>
              </w:rPr>
            </w:pPr>
            <w:ins w:id="1570" w:author="Johana Montejo Rozo" w:date="2016-02-03T10:27:00Z">
              <w:r w:rsidRPr="00E75518">
                <w:rPr>
                  <w:rFonts w:ascii="Times New Roman" w:hAnsi="Times New Roman" w:cs="Times New Roman"/>
                </w:rPr>
                <w:t>Completa frases de magnitudes correlacionadas</w:t>
              </w:r>
            </w:ins>
          </w:p>
        </w:tc>
      </w:tr>
      <w:tr w:rsidR="00E75518" w:rsidRPr="0006455F" w:rsidTr="00E75518">
        <w:trPr>
          <w:ins w:id="1571" w:author="Johana Montejo Rozo" w:date="2016-02-03T10:27:00Z"/>
        </w:trPr>
        <w:tc>
          <w:tcPr>
            <w:tcW w:w="2518" w:type="dxa"/>
          </w:tcPr>
          <w:p w:rsidR="00E75518" w:rsidRPr="0006455F" w:rsidRDefault="00E75518" w:rsidP="00E75518">
            <w:pPr>
              <w:rPr>
                <w:ins w:id="1572" w:author="Johana Montejo Rozo" w:date="2016-02-03T10:27:00Z"/>
                <w:rFonts w:ascii="Times New Roman" w:hAnsi="Times New Roman" w:cs="Times New Roman"/>
                <w:color w:val="000000"/>
                <w:sz w:val="18"/>
                <w:szCs w:val="18"/>
              </w:rPr>
            </w:pPr>
            <w:ins w:id="1573" w:author="Johana Montejo Rozo" w:date="2016-02-03T10:27:00Z">
              <w:r w:rsidRPr="0006455F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Descripción</w:t>
              </w:r>
            </w:ins>
          </w:p>
        </w:tc>
        <w:tc>
          <w:tcPr>
            <w:tcW w:w="6515" w:type="dxa"/>
          </w:tcPr>
          <w:p w:rsidR="00E75518" w:rsidRPr="0006455F" w:rsidRDefault="00E75518" w:rsidP="00E75518">
            <w:pPr>
              <w:rPr>
                <w:ins w:id="1574" w:author="Johana Montejo Rozo" w:date="2016-02-03T10:27:00Z"/>
                <w:rFonts w:ascii="Times New Roman" w:hAnsi="Times New Roman" w:cs="Times New Roman"/>
                <w:color w:val="000000"/>
              </w:rPr>
            </w:pPr>
            <w:ins w:id="1575" w:author="Johana Montejo Rozo" w:date="2016-02-03T10:27:00Z">
              <w:r w:rsidRPr="00E75518">
                <w:rPr>
                  <w:rFonts w:ascii="Times New Roman" w:hAnsi="Times New Roman" w:cs="Times New Roman"/>
                </w:rPr>
                <w:t>Actividad para recordar el concepto de magnitudes correlacionadas</w:t>
              </w:r>
            </w:ins>
          </w:p>
        </w:tc>
      </w:tr>
    </w:tbl>
    <w:p w:rsidR="00E75518" w:rsidRDefault="00E75518" w:rsidP="00FC0960">
      <w:pPr>
        <w:spacing w:after="0"/>
        <w:rPr>
          <w:ins w:id="1576" w:author="Johana Montejo Rozo" w:date="2016-02-03T10:27:00Z"/>
          <w:rFonts w:ascii="Times New Roman" w:hAnsi="Times New Roman" w:cs="Times New Roman"/>
          <w:color w:val="000000"/>
        </w:rPr>
      </w:pPr>
    </w:p>
    <w:p w:rsidR="00E75518" w:rsidDel="00E75518" w:rsidRDefault="00E75518" w:rsidP="00FC0960">
      <w:pPr>
        <w:spacing w:after="0"/>
        <w:rPr>
          <w:del w:id="1577" w:author="Johana Montejo Rozo" w:date="2016-02-03T10:27:00Z"/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470"/>
        <w:gridCol w:w="6358"/>
      </w:tblGrid>
      <w:tr w:rsidR="00FC0960" w:rsidRPr="00E41FD7" w:rsidDel="00E75518" w:rsidTr="003278E3">
        <w:trPr>
          <w:del w:id="1578" w:author="Johana Montejo Rozo" w:date="2016-02-03T10:26:00Z"/>
        </w:trPr>
        <w:tc>
          <w:tcPr>
            <w:tcW w:w="8828" w:type="dxa"/>
            <w:gridSpan w:val="2"/>
            <w:shd w:val="clear" w:color="auto" w:fill="000000" w:themeFill="text1"/>
          </w:tcPr>
          <w:p w:rsidR="00FC0960" w:rsidRPr="00E41FD7" w:rsidDel="00E75518" w:rsidRDefault="00FC0960" w:rsidP="003278E3">
            <w:pPr>
              <w:jc w:val="center"/>
              <w:rPr>
                <w:del w:id="1579" w:author="Johana Montejo Rozo" w:date="2016-02-03T10:26:00Z"/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del w:id="1580" w:author="Johana Montejo Rozo" w:date="2016-02-03T10:26:00Z">
              <w:r w:rsidRPr="00E41FD7" w:rsidDel="00E75518">
                <w:rPr>
                  <w:rFonts w:ascii="Times New Roman" w:hAnsi="Times New Roman" w:cs="Times New Roman"/>
                  <w:b/>
                  <w:color w:val="FFFFFF" w:themeColor="background1"/>
                  <w:sz w:val="24"/>
                  <w:szCs w:val="24"/>
                </w:rPr>
                <w:delText>Profundiza: recurso aprovechado</w:delText>
              </w:r>
            </w:del>
          </w:p>
        </w:tc>
      </w:tr>
      <w:tr w:rsidR="00FC0960" w:rsidRPr="00E41FD7" w:rsidDel="00E75518" w:rsidTr="003278E3">
        <w:trPr>
          <w:del w:id="1581" w:author="Johana Montejo Rozo" w:date="2016-02-03T10:26:00Z"/>
        </w:trPr>
        <w:tc>
          <w:tcPr>
            <w:tcW w:w="2470" w:type="dxa"/>
            <w:shd w:val="clear" w:color="auto" w:fill="auto"/>
          </w:tcPr>
          <w:p w:rsidR="00FC0960" w:rsidRPr="00DE77D6" w:rsidDel="00E75518" w:rsidRDefault="00FC0960" w:rsidP="003278E3">
            <w:pPr>
              <w:rPr>
                <w:del w:id="1582" w:author="Johana Montejo Rozo" w:date="2016-02-03T10:26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del w:id="1583" w:author="Johana Montejo Rozo" w:date="2016-02-03T10:26:00Z">
              <w:r w:rsidRPr="00DE77D6" w:rsidDel="00E7551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Código</w:delText>
              </w:r>
            </w:del>
          </w:p>
        </w:tc>
        <w:tc>
          <w:tcPr>
            <w:tcW w:w="6358" w:type="dxa"/>
            <w:shd w:val="clear" w:color="auto" w:fill="auto"/>
          </w:tcPr>
          <w:p w:rsidR="00FC0960" w:rsidRPr="00E41FD7" w:rsidDel="00E75518" w:rsidRDefault="00FC0960" w:rsidP="003278E3">
            <w:pPr>
              <w:rPr>
                <w:del w:id="1584" w:author="Johana Montejo Rozo" w:date="2016-02-03T10:26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del w:id="1585" w:author="Johana Montejo Rozo" w:date="2016-02-03T10:26:00Z">
              <w:r w:rsidRPr="00DE77D6" w:rsidDel="00E7551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MA_07_07_REC240</w:delText>
              </w:r>
            </w:del>
          </w:p>
        </w:tc>
      </w:tr>
      <w:tr w:rsidR="00FC0960" w:rsidRPr="00E41FD7" w:rsidDel="00E75518" w:rsidTr="003278E3">
        <w:trPr>
          <w:del w:id="1586" w:author="Johana Montejo Rozo" w:date="2016-02-03T10:26:00Z"/>
        </w:trPr>
        <w:tc>
          <w:tcPr>
            <w:tcW w:w="2470" w:type="dxa"/>
          </w:tcPr>
          <w:p w:rsidR="00FC0960" w:rsidRPr="00E41FD7" w:rsidDel="00E75518" w:rsidRDefault="00FC0960" w:rsidP="003278E3">
            <w:pPr>
              <w:rPr>
                <w:del w:id="1587" w:author="Johana Montejo Rozo" w:date="2016-02-03T10:26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1588" w:author="Johana Montejo Rozo" w:date="2016-02-03T10:26:00Z">
              <w:r w:rsidRPr="00E41FD7" w:rsidDel="00E7551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Ubicación en Aula Planeta</w:delText>
              </w:r>
            </w:del>
          </w:p>
        </w:tc>
        <w:tc>
          <w:tcPr>
            <w:tcW w:w="6358" w:type="dxa"/>
          </w:tcPr>
          <w:p w:rsidR="00FC0960" w:rsidRPr="00E41FD7" w:rsidDel="00E75518" w:rsidRDefault="00FC0960" w:rsidP="003278E3">
            <w:pPr>
              <w:rPr>
                <w:del w:id="1589" w:author="Johana Montejo Rozo" w:date="2016-02-03T10:26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1590" w:author="Johana Montejo Rozo" w:date="2016-02-03T10:26:00Z">
              <w:r w:rsidDel="00E7551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1</w:delText>
              </w:r>
              <w:r w:rsidRPr="00E41FD7" w:rsidDel="00E7551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°ESO/Matemáticas/</w:delText>
              </w:r>
              <w:r w:rsidDel="00E7551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La proporcionalidad</w:delText>
              </w:r>
              <w:r w:rsidRPr="00E41FD7" w:rsidDel="00E7551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 xml:space="preserve"> </w:delText>
              </w:r>
              <w:r w:rsidDel="00E7551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/3</w:delText>
              </w:r>
              <w:r w:rsidRPr="00E41FD7" w:rsidDel="00E7551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 xml:space="preserve"> </w:delText>
              </w:r>
              <w:r w:rsidDel="00E7551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La relación de proporcionalidad entre magnitudes</w:delText>
              </w:r>
              <w:r w:rsidRPr="00E41FD7" w:rsidDel="00E7551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/</w:delText>
              </w:r>
              <w:r w:rsidDel="00E7551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3.2 La proporcionalidad inversa/</w:delText>
              </w:r>
              <w:r w:rsidRPr="00E41FD7" w:rsidDel="00E7551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 xml:space="preserve">Profundiza: </w:delText>
              </w:r>
              <w:r w:rsidDel="00E7551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La relación de proporcionalidad entre magnitudes</w:delText>
              </w:r>
            </w:del>
          </w:p>
        </w:tc>
      </w:tr>
      <w:tr w:rsidR="00FC0960" w:rsidRPr="00E41FD7" w:rsidDel="00E75518" w:rsidTr="003278E3">
        <w:trPr>
          <w:del w:id="1591" w:author="Johana Montejo Rozo" w:date="2016-02-03T10:26:00Z"/>
        </w:trPr>
        <w:tc>
          <w:tcPr>
            <w:tcW w:w="2470" w:type="dxa"/>
          </w:tcPr>
          <w:p w:rsidR="00FC0960" w:rsidRPr="00E41FD7" w:rsidDel="00E75518" w:rsidRDefault="00FC0960" w:rsidP="003278E3">
            <w:pPr>
              <w:rPr>
                <w:del w:id="1592" w:author="Johana Montejo Rozo" w:date="2016-02-03T10:26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1593" w:author="Johana Montejo Rozo" w:date="2016-02-03T10:26:00Z">
              <w:r w:rsidRPr="00E41FD7" w:rsidDel="00E7551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Cambio (descripción o capturas de pantallas)</w:delText>
              </w:r>
            </w:del>
          </w:p>
        </w:tc>
        <w:tc>
          <w:tcPr>
            <w:tcW w:w="6358" w:type="dxa"/>
          </w:tcPr>
          <w:p w:rsidR="00FC0960" w:rsidRPr="00E41FD7" w:rsidDel="00E75518" w:rsidRDefault="00FC0960" w:rsidP="003278E3">
            <w:pPr>
              <w:shd w:val="clear" w:color="auto" w:fill="FFFFFF"/>
              <w:rPr>
                <w:del w:id="1594" w:author="Johana Montejo Rozo" w:date="2016-02-03T10:26:00Z"/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s-CO" w:eastAsia="es-CO"/>
              </w:rPr>
            </w:pPr>
            <w:del w:id="1595" w:author="Johana Montejo Rozo" w:date="2016-02-03T10:26:00Z">
              <w:r w:rsidDel="00E75518">
                <w:rPr>
                  <w:rFonts w:ascii="Times New Roman" w:eastAsia="Times New Roman" w:hAnsi="Times New Roman" w:cs="Times New Roman"/>
                  <w:color w:val="333333"/>
                  <w:sz w:val="24"/>
                  <w:szCs w:val="24"/>
                  <w:lang w:val="es-CO" w:eastAsia="es-CO"/>
                </w:rPr>
                <w:delText>Sin cambios.</w:delText>
              </w:r>
            </w:del>
          </w:p>
        </w:tc>
      </w:tr>
      <w:tr w:rsidR="00FC0960" w:rsidRPr="00E41FD7" w:rsidDel="00E75518" w:rsidTr="003278E3">
        <w:trPr>
          <w:del w:id="1596" w:author="Johana Montejo Rozo" w:date="2016-02-03T10:26:00Z"/>
        </w:trPr>
        <w:tc>
          <w:tcPr>
            <w:tcW w:w="2470" w:type="dxa"/>
          </w:tcPr>
          <w:p w:rsidR="00FC0960" w:rsidRPr="00E41FD7" w:rsidDel="00E75518" w:rsidRDefault="00FC0960" w:rsidP="003278E3">
            <w:pPr>
              <w:rPr>
                <w:del w:id="1597" w:author="Johana Montejo Rozo" w:date="2016-02-03T10:26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del w:id="1598" w:author="Johana Montejo Rozo" w:date="2016-02-03T10:26:00Z">
              <w:r w:rsidRPr="00E41FD7" w:rsidDel="00E7551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Título</w:delText>
              </w:r>
            </w:del>
          </w:p>
        </w:tc>
        <w:tc>
          <w:tcPr>
            <w:tcW w:w="6358" w:type="dxa"/>
          </w:tcPr>
          <w:p w:rsidR="00FC0960" w:rsidRPr="00E41FD7" w:rsidDel="00E75518" w:rsidRDefault="00FC0960" w:rsidP="003278E3">
            <w:pPr>
              <w:rPr>
                <w:del w:id="1599" w:author="Johana Montejo Rozo" w:date="2016-02-03T10:26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1600" w:author="Johana Montejo Rozo" w:date="2016-02-03T10:26:00Z">
              <w:r w:rsidRPr="000D1835" w:rsidDel="00E7551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La relación de proporcionalidad entre magnitudes</w:delText>
              </w:r>
            </w:del>
          </w:p>
        </w:tc>
      </w:tr>
      <w:tr w:rsidR="00FC0960" w:rsidRPr="00E41FD7" w:rsidDel="00E75518" w:rsidTr="003278E3">
        <w:trPr>
          <w:del w:id="1601" w:author="Johana Montejo Rozo" w:date="2016-02-03T10:26:00Z"/>
        </w:trPr>
        <w:tc>
          <w:tcPr>
            <w:tcW w:w="2470" w:type="dxa"/>
          </w:tcPr>
          <w:p w:rsidR="00FC0960" w:rsidRPr="00E41FD7" w:rsidDel="00E75518" w:rsidRDefault="00FC0960" w:rsidP="003278E3">
            <w:pPr>
              <w:rPr>
                <w:del w:id="1602" w:author="Johana Montejo Rozo" w:date="2016-02-03T10:26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del w:id="1603" w:author="Johana Montejo Rozo" w:date="2016-02-03T10:26:00Z">
              <w:r w:rsidRPr="00E41FD7" w:rsidDel="00E7551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Descripción</w:delText>
              </w:r>
            </w:del>
          </w:p>
        </w:tc>
        <w:tc>
          <w:tcPr>
            <w:tcW w:w="6358" w:type="dxa"/>
          </w:tcPr>
          <w:p w:rsidR="00FC0960" w:rsidRPr="00E41FD7" w:rsidDel="00E75518" w:rsidRDefault="00FC0960" w:rsidP="003278E3">
            <w:pPr>
              <w:rPr>
                <w:del w:id="1604" w:author="Johana Montejo Rozo" w:date="2016-02-03T10:26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1605" w:author="Johana Montejo Rozo" w:date="2016-02-03T10:26:00Z">
              <w:r w:rsidRPr="000D1835" w:rsidDel="00E7551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Interactivo que explica la relación directa e inversa entre magnitudes</w:delText>
              </w:r>
            </w:del>
          </w:p>
        </w:tc>
      </w:tr>
    </w:tbl>
    <w:p w:rsidR="00FC0960" w:rsidDel="00E75518" w:rsidRDefault="00FC0960" w:rsidP="00FC0960">
      <w:pPr>
        <w:spacing w:after="0"/>
        <w:rPr>
          <w:del w:id="1606" w:author="Johana Montejo Rozo" w:date="2016-02-03T10:27:00Z"/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FC0960" w:rsidRPr="0017136E" w:rsidDel="00E75518" w:rsidTr="003278E3">
        <w:trPr>
          <w:del w:id="1607" w:author="Johana Montejo Rozo" w:date="2016-02-03T10:27:00Z"/>
        </w:trPr>
        <w:tc>
          <w:tcPr>
            <w:tcW w:w="9033" w:type="dxa"/>
            <w:gridSpan w:val="2"/>
            <w:shd w:val="clear" w:color="auto" w:fill="000000" w:themeFill="text1"/>
          </w:tcPr>
          <w:p w:rsidR="00FC0960" w:rsidRPr="0017136E" w:rsidDel="00E75518" w:rsidRDefault="00FC0960" w:rsidP="003278E3">
            <w:pPr>
              <w:jc w:val="center"/>
              <w:rPr>
                <w:del w:id="1608" w:author="Johana Montejo Rozo" w:date="2016-02-03T10:27:00Z"/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del w:id="1609" w:author="Johana Montejo Rozo" w:date="2016-02-03T10:27:00Z">
              <w:r w:rsidRPr="0017136E" w:rsidDel="00E75518">
                <w:rPr>
                  <w:rFonts w:ascii="Times New Roman" w:hAnsi="Times New Roman" w:cs="Times New Roman"/>
                  <w:b/>
                  <w:color w:val="FFFFFF" w:themeColor="background1"/>
                  <w:sz w:val="24"/>
                  <w:szCs w:val="24"/>
                </w:rPr>
                <w:delText>Practica: recurso nuevo</w:delText>
              </w:r>
            </w:del>
          </w:p>
        </w:tc>
      </w:tr>
      <w:tr w:rsidR="00FC0960" w:rsidRPr="0017136E" w:rsidDel="00E75518" w:rsidTr="003278E3">
        <w:trPr>
          <w:del w:id="1610" w:author="Johana Montejo Rozo" w:date="2016-02-03T10:27:00Z"/>
        </w:trPr>
        <w:tc>
          <w:tcPr>
            <w:tcW w:w="2518" w:type="dxa"/>
          </w:tcPr>
          <w:p w:rsidR="00FC0960" w:rsidRPr="0017136E" w:rsidDel="00E75518" w:rsidRDefault="00FC0960" w:rsidP="003278E3">
            <w:pPr>
              <w:rPr>
                <w:del w:id="1611" w:author="Johana Montejo Rozo" w:date="2016-02-03T10:27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del w:id="1612" w:author="Johana Montejo Rozo" w:date="2016-02-03T10:27:00Z">
              <w:r w:rsidRPr="0017136E" w:rsidDel="00E7551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Código</w:delText>
              </w:r>
            </w:del>
          </w:p>
        </w:tc>
        <w:tc>
          <w:tcPr>
            <w:tcW w:w="6515" w:type="dxa"/>
          </w:tcPr>
          <w:p w:rsidR="00FC0960" w:rsidRPr="0017136E" w:rsidDel="00E75518" w:rsidRDefault="00FC0960" w:rsidP="003278E3">
            <w:pPr>
              <w:rPr>
                <w:del w:id="1613" w:author="Johana Montejo Rozo" w:date="2016-02-03T10:27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1614" w:author="Johana Montejo Rozo" w:date="2016-02-03T10:27:00Z">
              <w:r w:rsidRPr="0017136E" w:rsidDel="00E7551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MA_07_07_REC</w:delText>
              </w:r>
              <w:r w:rsidDel="00E7551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250</w:delText>
              </w:r>
            </w:del>
          </w:p>
        </w:tc>
      </w:tr>
      <w:tr w:rsidR="00FC0960" w:rsidRPr="0017136E" w:rsidDel="00E75518" w:rsidTr="003278E3">
        <w:trPr>
          <w:del w:id="1615" w:author="Johana Montejo Rozo" w:date="2016-02-03T10:27:00Z"/>
        </w:trPr>
        <w:tc>
          <w:tcPr>
            <w:tcW w:w="2518" w:type="dxa"/>
          </w:tcPr>
          <w:p w:rsidR="00FC0960" w:rsidRPr="0017136E" w:rsidDel="00E75518" w:rsidRDefault="00FC0960" w:rsidP="003278E3">
            <w:pPr>
              <w:rPr>
                <w:del w:id="1616" w:author="Johana Montejo Rozo" w:date="2016-02-03T10:27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1617" w:author="Johana Montejo Rozo" w:date="2016-02-03T10:27:00Z">
              <w:r w:rsidRPr="0017136E" w:rsidDel="00E7551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Título</w:delText>
              </w:r>
            </w:del>
          </w:p>
        </w:tc>
        <w:tc>
          <w:tcPr>
            <w:tcW w:w="6515" w:type="dxa"/>
          </w:tcPr>
          <w:p w:rsidR="00FC0960" w:rsidRPr="0017136E" w:rsidDel="00E75518" w:rsidRDefault="00FC0960" w:rsidP="003278E3">
            <w:pPr>
              <w:rPr>
                <w:del w:id="1618" w:author="Johana Montejo Rozo" w:date="2016-02-03T10:27:00Z"/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del w:id="1619" w:author="Johana Montejo Rozo" w:date="2016-02-03T10:27:00Z">
              <w:r w:rsidRPr="00FC0960" w:rsidDel="00E75518">
                <w:rPr>
                  <w:rFonts w:ascii="Times New Roman" w:hAnsi="Times New Roman" w:cs="Times New Roman"/>
                  <w:bCs/>
                  <w:color w:val="000000"/>
                  <w:sz w:val="24"/>
                  <w:szCs w:val="24"/>
                </w:rPr>
                <w:delText>Completa frases de magnitudes correlacionadas</w:delText>
              </w:r>
            </w:del>
          </w:p>
        </w:tc>
      </w:tr>
      <w:tr w:rsidR="00FC0960" w:rsidRPr="0017136E" w:rsidDel="00E75518" w:rsidTr="003278E3">
        <w:trPr>
          <w:del w:id="1620" w:author="Johana Montejo Rozo" w:date="2016-02-03T10:27:00Z"/>
        </w:trPr>
        <w:tc>
          <w:tcPr>
            <w:tcW w:w="2518" w:type="dxa"/>
          </w:tcPr>
          <w:p w:rsidR="00FC0960" w:rsidRPr="0017136E" w:rsidDel="00E75518" w:rsidRDefault="00FC0960" w:rsidP="003278E3">
            <w:pPr>
              <w:rPr>
                <w:del w:id="1621" w:author="Johana Montejo Rozo" w:date="2016-02-03T10:27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1622" w:author="Johana Montejo Rozo" w:date="2016-02-03T10:27:00Z">
              <w:r w:rsidRPr="0017136E" w:rsidDel="00E7551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Descripción</w:delText>
              </w:r>
            </w:del>
          </w:p>
        </w:tc>
        <w:tc>
          <w:tcPr>
            <w:tcW w:w="6515" w:type="dxa"/>
          </w:tcPr>
          <w:p w:rsidR="00FC0960" w:rsidRPr="0017136E" w:rsidDel="00E75518" w:rsidRDefault="00FC0960" w:rsidP="003278E3">
            <w:pPr>
              <w:rPr>
                <w:del w:id="1623" w:author="Johana Montejo Rozo" w:date="2016-02-03T10:27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1624" w:author="Johana Montejo Rozo" w:date="2016-02-03T10:27:00Z">
              <w:r w:rsidRPr="00FC0960" w:rsidDel="00E7551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Actividad para recordar el concepto de magnitudes correlacionadas</w:delText>
              </w:r>
            </w:del>
          </w:p>
        </w:tc>
      </w:tr>
    </w:tbl>
    <w:p w:rsidR="00FC0960" w:rsidRPr="00EC201D" w:rsidDel="00E75518" w:rsidRDefault="00FC0960" w:rsidP="00FC0960">
      <w:pPr>
        <w:spacing w:after="0"/>
        <w:rPr>
          <w:del w:id="1625" w:author="Johana Montejo Rozo" w:date="2016-02-03T10:27:00Z"/>
          <w:rFonts w:ascii="Times New Roman" w:hAnsi="Times New Roman" w:cs="Times New Roman"/>
          <w:color w:val="000000"/>
          <w:lang w:val="es-CO"/>
        </w:rPr>
      </w:pPr>
    </w:p>
    <w:p w:rsidR="00FC0960" w:rsidDel="00E75518" w:rsidRDefault="00FC0960" w:rsidP="00544A89">
      <w:pPr>
        <w:spacing w:after="0"/>
        <w:rPr>
          <w:del w:id="1626" w:author="Johana Montejo Rozo" w:date="2016-02-03T10:27:00Z"/>
          <w:rFonts w:ascii="Times New Roman" w:hAnsi="Times New Roman" w:cs="Times New Roman"/>
          <w:color w:val="000000"/>
          <w:lang w:val="es-CO"/>
        </w:rPr>
      </w:pPr>
    </w:p>
    <w:p w:rsidR="00FC0960" w:rsidDel="00E75518" w:rsidRDefault="00FC0960" w:rsidP="00544A89">
      <w:pPr>
        <w:spacing w:after="0"/>
        <w:rPr>
          <w:del w:id="1627" w:author="Johana Montejo Rozo" w:date="2016-02-03T10:27:00Z"/>
          <w:rFonts w:ascii="Times New Roman" w:hAnsi="Times New Roman" w:cs="Times New Roman"/>
          <w:color w:val="000000"/>
          <w:lang w:val="es-CO"/>
        </w:rPr>
      </w:pPr>
    </w:p>
    <w:p w:rsidR="00544A89" w:rsidDel="00E75518" w:rsidRDefault="00544A89" w:rsidP="00544A89">
      <w:pPr>
        <w:spacing w:after="0"/>
        <w:jc w:val="center"/>
        <w:rPr>
          <w:del w:id="1628" w:author="Johana Montejo Rozo" w:date="2016-02-03T10:27:00Z"/>
          <w:rFonts w:ascii="Times New Roman" w:hAnsi="Times New Roman" w:cs="Times New Roman"/>
          <w:color w:val="000000"/>
          <w:lang w:val="es-CO"/>
        </w:rPr>
      </w:pPr>
    </w:p>
    <w:p w:rsidR="00E75518" w:rsidRDefault="00E75518" w:rsidP="00A10806">
      <w:pPr>
        <w:spacing w:after="0"/>
        <w:rPr>
          <w:ins w:id="1629" w:author="Johana Montejo Rozo" w:date="2016-02-03T10:27:00Z"/>
          <w:rFonts w:ascii="Times" w:hAnsi="Times"/>
          <w:highlight w:val="yellow"/>
        </w:rPr>
      </w:pPr>
    </w:p>
    <w:p w:rsidR="00A10806" w:rsidRDefault="00A10806" w:rsidP="00A10806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2]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3</w:t>
      </w:r>
      <w:r w:rsidRPr="004E5E51">
        <w:rPr>
          <w:rFonts w:ascii="Times" w:hAnsi="Times"/>
          <w:b/>
        </w:rPr>
        <w:t>.</w:t>
      </w:r>
      <w:r>
        <w:rPr>
          <w:rFonts w:ascii="Times" w:hAnsi="Times"/>
          <w:b/>
        </w:rPr>
        <w:t>2</w:t>
      </w:r>
      <w:r w:rsidRPr="004E5E51">
        <w:rPr>
          <w:rFonts w:ascii="Times" w:hAnsi="Times"/>
          <w:b/>
        </w:rPr>
        <w:t xml:space="preserve"> </w:t>
      </w:r>
      <w:r w:rsidR="00FD2C87">
        <w:rPr>
          <w:rFonts w:ascii="Times" w:hAnsi="Times"/>
          <w:b/>
        </w:rPr>
        <w:t>Las m</w:t>
      </w:r>
      <w:r>
        <w:rPr>
          <w:rFonts w:ascii="Times" w:hAnsi="Times"/>
          <w:b/>
        </w:rPr>
        <w:t>agnitudes inversamente proporcionales</w:t>
      </w:r>
    </w:p>
    <w:p w:rsidR="00A10806" w:rsidRPr="00460CB1" w:rsidDel="00E75518" w:rsidRDefault="00A10806" w:rsidP="00A10806">
      <w:pPr>
        <w:spacing w:after="0"/>
        <w:rPr>
          <w:del w:id="1630" w:author="Johana Montejo Rozo" w:date="2016-02-03T10:27:00Z"/>
          <w:rFonts w:ascii="Times New Roman" w:hAnsi="Times New Roman" w:cs="Times New Roman"/>
          <w:color w:val="000000"/>
        </w:rPr>
      </w:pPr>
    </w:p>
    <w:p w:rsidR="00887A25" w:rsidRDefault="00887A25" w:rsidP="00A10806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887A25" w:rsidRPr="00A0050F" w:rsidRDefault="00FD2C87" w:rsidP="0033154A">
      <w:pPr>
        <w:rPr>
          <w:rFonts w:ascii="Times" w:hAnsi="Times"/>
        </w:rPr>
      </w:pPr>
      <w:r w:rsidRPr="00A0050F">
        <w:rPr>
          <w:rFonts w:ascii="Times New Roman" w:hAnsi="Times New Roman" w:cs="Times New Roman"/>
          <w:color w:val="000000"/>
          <w:lang w:val="es-CO"/>
        </w:rPr>
        <w:t xml:space="preserve">Las magnitudes </w:t>
      </w:r>
      <w:r w:rsidR="0033154A" w:rsidRPr="00A0050F">
        <w:rPr>
          <w:rFonts w:ascii="Times" w:hAnsi="Times"/>
          <w:rPrChange w:id="1631" w:author="mercyranjel" w:date="2016-01-25T15:25:00Z">
            <w:rPr>
              <w:rFonts w:ascii="Times" w:hAnsi="Times"/>
              <w:i/>
            </w:rPr>
          </w:rPrChange>
        </w:rPr>
        <w:t>capacidad de carga de un camión y número de camiones necesarios</w:t>
      </w:r>
      <w:r w:rsidRPr="00A0050F">
        <w:rPr>
          <w:rFonts w:ascii="Times" w:hAnsi="Times"/>
          <w:b/>
        </w:rPr>
        <w:t xml:space="preserve"> </w:t>
      </w:r>
      <w:r w:rsidR="0033154A" w:rsidRPr="00A0050F">
        <w:rPr>
          <w:rFonts w:ascii="Times" w:hAnsi="Times"/>
        </w:rPr>
        <w:t>para transportar 1800 troncos están inversamente correlacionadas.</w:t>
      </w:r>
      <w:ins w:id="1632" w:author="mercyranjel" w:date="2016-01-25T15:25:00Z">
        <w:r w:rsidR="00A0050F">
          <w:rPr>
            <w:rFonts w:ascii="Times" w:hAnsi="Times"/>
          </w:rPr>
          <w:t xml:space="preserve"> </w:t>
        </w:r>
      </w:ins>
      <w:del w:id="1633" w:author="Johana Montejo Rozo" w:date="2016-01-27T09:21:00Z">
        <w:r w:rsidR="00A0050F" w:rsidDel="00D26644">
          <w:rPr>
            <w:rFonts w:ascii="Times New Roman" w:hAnsi="Times New Roman" w:cs="Times New Roman"/>
            <w:b/>
            <w:color w:val="C00000"/>
            <w:lang w:val="es-CO"/>
          </w:rPr>
          <w:delText>Cambié itálicas. MR</w:delText>
        </w:r>
      </w:del>
    </w:p>
    <w:p w:rsidR="00A10806" w:rsidRPr="00A0050F" w:rsidDel="00E75518" w:rsidRDefault="00A10806" w:rsidP="00A10806">
      <w:pPr>
        <w:spacing w:after="0"/>
        <w:rPr>
          <w:del w:id="1634" w:author="Johana Montejo Rozo" w:date="2016-02-03T10:27:00Z"/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8"/>
        <w:gridCol w:w="6360"/>
      </w:tblGrid>
      <w:tr w:rsidR="00F73422" w:rsidRPr="005D1738" w:rsidTr="003B075D">
        <w:tc>
          <w:tcPr>
            <w:tcW w:w="9033" w:type="dxa"/>
            <w:gridSpan w:val="2"/>
            <w:shd w:val="clear" w:color="auto" w:fill="0D0D0D" w:themeFill="text1" w:themeFillTint="F2"/>
          </w:tcPr>
          <w:p w:rsidR="00F73422" w:rsidRPr="005D1738" w:rsidRDefault="00F73422" w:rsidP="003B075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F73422" w:rsidTr="003B075D">
        <w:tc>
          <w:tcPr>
            <w:tcW w:w="2518" w:type="dxa"/>
          </w:tcPr>
          <w:p w:rsidR="00F73422" w:rsidRPr="00053744" w:rsidRDefault="00F73422" w:rsidP="003B075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F73422" w:rsidRPr="00053744" w:rsidRDefault="00F73422" w:rsidP="0000264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MA_07_07_</w:t>
            </w:r>
            <w:ins w:id="1635" w:author="Johana Montejo Rozo" w:date="2016-02-03T10:27:00Z">
              <w:r w:rsidR="00E75518">
                <w:rPr>
                  <w:rFonts w:ascii="Times New Roman" w:hAnsi="Times New Roman" w:cs="Times New Roman"/>
                  <w:color w:val="000000"/>
                </w:rPr>
                <w:t>CO_</w:t>
              </w:r>
            </w:ins>
            <w:r>
              <w:rPr>
                <w:rFonts w:ascii="Times New Roman" w:hAnsi="Times New Roman" w:cs="Times New Roman"/>
                <w:color w:val="000000"/>
              </w:rPr>
              <w:t>IMG0</w:t>
            </w:r>
            <w:r w:rsidR="00002646">
              <w:rPr>
                <w:rFonts w:ascii="Times New Roman" w:hAnsi="Times New Roman" w:cs="Times New Roman"/>
                <w:color w:val="000000"/>
              </w:rPr>
              <w:t>10</w:t>
            </w:r>
          </w:p>
        </w:tc>
      </w:tr>
      <w:tr w:rsidR="00F73422" w:rsidTr="003B075D">
        <w:tc>
          <w:tcPr>
            <w:tcW w:w="2518" w:type="dxa"/>
          </w:tcPr>
          <w:p w:rsidR="00F73422" w:rsidRDefault="00F73422" w:rsidP="003B075D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F73422" w:rsidRDefault="00F73422" w:rsidP="003B075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Varios montones de troncos de madera</w:t>
            </w:r>
            <w:del w:id="1636" w:author="mercyranjel" w:date="2016-01-25T15:26:00Z">
              <w:r w:rsidDel="00A0050F">
                <w:rPr>
                  <w:rFonts w:ascii="Times New Roman" w:hAnsi="Times New Roman" w:cs="Times New Roman"/>
                  <w:color w:val="000000"/>
                </w:rPr>
                <w:delText>,</w:delText>
              </w:r>
            </w:del>
            <w:r>
              <w:rPr>
                <w:rFonts w:ascii="Times New Roman" w:hAnsi="Times New Roman" w:cs="Times New Roman"/>
                <w:color w:val="000000"/>
              </w:rPr>
              <w:t xml:space="preserve"> con un cultivo de eucalipto</w:t>
            </w:r>
            <w:del w:id="1637" w:author="mercyranjel" w:date="2016-01-25T15:26:00Z">
              <w:r w:rsidDel="00A0050F">
                <w:rPr>
                  <w:rFonts w:ascii="Times New Roman" w:hAnsi="Times New Roman" w:cs="Times New Roman"/>
                  <w:color w:val="000000"/>
                </w:rPr>
                <w:delText>s</w:delText>
              </w:r>
            </w:del>
            <w:r>
              <w:rPr>
                <w:rFonts w:ascii="Times New Roman" w:hAnsi="Times New Roman" w:cs="Times New Roman"/>
                <w:color w:val="000000"/>
              </w:rPr>
              <w:t xml:space="preserve"> al fondo. Se observa un camión muy grande y uno muy pequeño al lado, ambos con capacidad a lo largo </w:t>
            </w:r>
            <w:del w:id="1638" w:author="mercyranjel" w:date="2016-01-25T15:26:00Z">
              <w:r w:rsidDel="00A0050F">
                <w:rPr>
                  <w:rFonts w:ascii="Times New Roman" w:hAnsi="Times New Roman" w:cs="Times New Roman"/>
                  <w:color w:val="000000"/>
                </w:rPr>
                <w:delText xml:space="preserve">de </w:delText>
              </w:r>
            </w:del>
            <w:ins w:id="1639" w:author="mercyranjel" w:date="2016-01-25T15:26:00Z">
              <w:r w:rsidR="00A0050F">
                <w:rPr>
                  <w:rFonts w:ascii="Times New Roman" w:hAnsi="Times New Roman" w:cs="Times New Roman"/>
                  <w:color w:val="000000"/>
                </w:rPr>
                <w:t xml:space="preserve">para </w:t>
              </w:r>
            </w:ins>
            <w:r>
              <w:rPr>
                <w:rFonts w:ascii="Times New Roman" w:hAnsi="Times New Roman" w:cs="Times New Roman"/>
                <w:color w:val="000000"/>
              </w:rPr>
              <w:t>guardar los troncos.</w:t>
            </w:r>
          </w:p>
          <w:p w:rsidR="0033154A" w:rsidRDefault="0033154A" w:rsidP="003B075D">
            <w:pPr>
              <w:rPr>
                <w:rFonts w:ascii="Times New Roman" w:hAnsi="Times New Roman" w:cs="Times New Roman"/>
                <w:color w:val="000000"/>
              </w:rPr>
            </w:pPr>
          </w:p>
          <w:p w:rsidR="0033154A" w:rsidRDefault="0033154A" w:rsidP="003B075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Al lado del camión grande dice</w:t>
            </w:r>
            <w:ins w:id="1640" w:author="mercyranjel" w:date="2016-01-25T15:27:00Z">
              <w:r w:rsidR="00A0050F">
                <w:rPr>
                  <w:rFonts w:ascii="Times New Roman" w:hAnsi="Times New Roman" w:cs="Times New Roman"/>
                  <w:color w:val="000000"/>
                </w:rPr>
                <w:t>:</w:t>
              </w:r>
            </w:ins>
            <w:r>
              <w:rPr>
                <w:rFonts w:ascii="Times New Roman" w:hAnsi="Times New Roman" w:cs="Times New Roman"/>
                <w:color w:val="000000"/>
              </w:rPr>
              <w:t xml:space="preserve"> “Se necesitan 6 cam</w:t>
            </w:r>
            <w:r w:rsidR="00CA29C1">
              <w:rPr>
                <w:rFonts w:ascii="Times New Roman" w:hAnsi="Times New Roman" w:cs="Times New Roman"/>
                <w:color w:val="000000"/>
              </w:rPr>
              <w:t xml:space="preserve">iones grandes para transportar </w:t>
            </w:r>
            <w:r>
              <w:rPr>
                <w:rFonts w:ascii="Times New Roman" w:hAnsi="Times New Roman" w:cs="Times New Roman"/>
                <w:color w:val="000000"/>
              </w:rPr>
              <w:t>los 1800 troncos, porque tienen capacidad para 300 troncos</w:t>
            </w:r>
            <w:ins w:id="1641" w:author="mercyranjel" w:date="2016-01-25T15:27:00Z">
              <w:r w:rsidR="00A0050F">
                <w:rPr>
                  <w:rFonts w:ascii="Times New Roman" w:hAnsi="Times New Roman" w:cs="Times New Roman"/>
                  <w:color w:val="000000"/>
                </w:rPr>
                <w:t>.</w:t>
              </w:r>
            </w:ins>
            <w:r>
              <w:rPr>
                <w:rFonts w:ascii="Times New Roman" w:hAnsi="Times New Roman" w:cs="Times New Roman"/>
                <w:color w:val="000000"/>
              </w:rPr>
              <w:t>”</w:t>
            </w:r>
            <w:del w:id="1642" w:author="mercyranjel" w:date="2016-01-25T15:27:00Z">
              <w:r w:rsidDel="00A0050F">
                <w:rPr>
                  <w:rFonts w:ascii="Times New Roman" w:hAnsi="Times New Roman" w:cs="Times New Roman"/>
                  <w:color w:val="000000"/>
                </w:rPr>
                <w:delText>.</w:delText>
              </w:r>
            </w:del>
          </w:p>
          <w:p w:rsidR="0033154A" w:rsidRDefault="0033154A" w:rsidP="003B075D">
            <w:pPr>
              <w:rPr>
                <w:rFonts w:ascii="Times New Roman" w:hAnsi="Times New Roman" w:cs="Times New Roman"/>
                <w:color w:val="000000"/>
              </w:rPr>
            </w:pPr>
          </w:p>
          <w:p w:rsidR="00F73422" w:rsidRDefault="003315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Al lado del camión pequeño dice</w:t>
            </w:r>
            <w:ins w:id="1643" w:author="mercyranjel" w:date="2016-01-25T15:27:00Z">
              <w:r w:rsidR="00A0050F">
                <w:rPr>
                  <w:rFonts w:ascii="Times New Roman" w:hAnsi="Times New Roman" w:cs="Times New Roman"/>
                  <w:color w:val="000000"/>
                </w:rPr>
                <w:t>:</w:t>
              </w:r>
            </w:ins>
            <w:r>
              <w:rPr>
                <w:rFonts w:ascii="Times New Roman" w:hAnsi="Times New Roman" w:cs="Times New Roman"/>
                <w:color w:val="000000"/>
              </w:rPr>
              <w:t xml:space="preserve"> “Se necesitan 45 cami</w:t>
            </w:r>
            <w:r w:rsidR="00CA29C1">
              <w:rPr>
                <w:rFonts w:ascii="Times New Roman" w:hAnsi="Times New Roman" w:cs="Times New Roman"/>
                <w:color w:val="000000"/>
              </w:rPr>
              <w:t xml:space="preserve">ones pequeños para transportar </w:t>
            </w:r>
            <w:r>
              <w:rPr>
                <w:rFonts w:ascii="Times New Roman" w:hAnsi="Times New Roman" w:cs="Times New Roman"/>
                <w:color w:val="000000"/>
              </w:rPr>
              <w:t>los 1800 troncos, porque solo tienen capacidad para 40 troncos</w:t>
            </w:r>
            <w:ins w:id="1644" w:author="mercyranjel" w:date="2016-01-25T15:27:00Z">
              <w:r w:rsidR="00A0050F">
                <w:rPr>
                  <w:rFonts w:ascii="Times New Roman" w:hAnsi="Times New Roman" w:cs="Times New Roman"/>
                  <w:color w:val="000000"/>
                </w:rPr>
                <w:t>.</w:t>
              </w:r>
            </w:ins>
            <w:r>
              <w:rPr>
                <w:rFonts w:ascii="Times New Roman" w:hAnsi="Times New Roman" w:cs="Times New Roman"/>
                <w:color w:val="000000"/>
              </w:rPr>
              <w:t>”</w:t>
            </w:r>
            <w:del w:id="1645" w:author="mercyranjel" w:date="2016-01-25T15:27:00Z">
              <w:r w:rsidDel="00A0050F">
                <w:rPr>
                  <w:rFonts w:ascii="Times New Roman" w:hAnsi="Times New Roman" w:cs="Times New Roman"/>
                  <w:color w:val="000000"/>
                </w:rPr>
                <w:delText>.</w:delText>
              </w:r>
            </w:del>
          </w:p>
        </w:tc>
      </w:tr>
      <w:tr w:rsidR="00F73422" w:rsidTr="003B075D">
        <w:tc>
          <w:tcPr>
            <w:tcW w:w="2518" w:type="dxa"/>
          </w:tcPr>
          <w:p w:rsidR="00F73422" w:rsidRDefault="00F73422" w:rsidP="003B075D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:rsidR="00F73422" w:rsidRDefault="00F73422" w:rsidP="003B075D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F73422" w:rsidTr="003B075D">
        <w:tc>
          <w:tcPr>
            <w:tcW w:w="2518" w:type="dxa"/>
          </w:tcPr>
          <w:p w:rsidR="00F73422" w:rsidRDefault="00F73422" w:rsidP="003B075D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:rsidR="00F73422" w:rsidRDefault="007946D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Al </w:t>
            </w:r>
            <w:r w:rsidRPr="00A0050F">
              <w:rPr>
                <w:rFonts w:ascii="Times New Roman" w:hAnsi="Times New Roman" w:cs="Times New Roman"/>
                <w:color w:val="000000"/>
                <w:rPrChange w:id="1646" w:author="mercyranjel" w:date="2016-01-25T15:27:00Z">
                  <w:rPr>
                    <w:rFonts w:ascii="Times New Roman" w:hAnsi="Times New Roman" w:cs="Times New Roman"/>
                    <w:i/>
                    <w:color w:val="000000"/>
                  </w:rPr>
                </w:rPrChange>
              </w:rPr>
              <w:t>disminuir</w:t>
            </w:r>
            <w:r w:rsidRPr="00A0050F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</w:rPr>
              <w:t>la capacidad de</w:t>
            </w:r>
            <w:ins w:id="1647" w:author="mercyranjel" w:date="2016-01-25T15:28:00Z">
              <w:r w:rsidR="003612EE">
                <w:rPr>
                  <w:rFonts w:ascii="Times New Roman" w:hAnsi="Times New Roman" w:cs="Times New Roman"/>
                  <w:color w:val="000000"/>
                </w:rPr>
                <w:t xml:space="preserve"> </w:t>
              </w:r>
            </w:ins>
            <w:r>
              <w:rPr>
                <w:rFonts w:ascii="Times New Roman" w:hAnsi="Times New Roman" w:cs="Times New Roman"/>
                <w:color w:val="000000"/>
              </w:rPr>
              <w:t>l</w:t>
            </w:r>
            <w:ins w:id="1648" w:author="mercyranjel" w:date="2016-01-25T15:28:00Z">
              <w:r w:rsidR="003612EE">
                <w:rPr>
                  <w:rFonts w:ascii="Times New Roman" w:hAnsi="Times New Roman" w:cs="Times New Roman"/>
                  <w:color w:val="000000"/>
                </w:rPr>
                <w:t>os</w:t>
              </w:r>
            </w:ins>
            <w:r>
              <w:rPr>
                <w:rFonts w:ascii="Times New Roman" w:hAnsi="Times New Roman" w:cs="Times New Roman"/>
                <w:color w:val="000000"/>
              </w:rPr>
              <w:t xml:space="preserve"> cami</w:t>
            </w:r>
            <w:ins w:id="1649" w:author="mercyranjel" w:date="2016-01-25T15:28:00Z">
              <w:r w:rsidR="003612EE">
                <w:rPr>
                  <w:rFonts w:ascii="Times New Roman" w:hAnsi="Times New Roman" w:cs="Times New Roman"/>
                  <w:color w:val="000000"/>
                </w:rPr>
                <w:t>ones</w:t>
              </w:r>
            </w:ins>
            <w:del w:id="1650" w:author="mercyranjel" w:date="2016-01-25T15:28:00Z">
              <w:r w:rsidDel="003612EE">
                <w:rPr>
                  <w:rFonts w:ascii="Times New Roman" w:hAnsi="Times New Roman" w:cs="Times New Roman"/>
                  <w:color w:val="000000"/>
                </w:rPr>
                <w:delText>ón</w:delText>
              </w:r>
            </w:del>
            <w:r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Pr="00A0050F">
              <w:rPr>
                <w:rFonts w:ascii="Times New Roman" w:hAnsi="Times New Roman" w:cs="Times New Roman"/>
                <w:color w:val="000000"/>
                <w:rPrChange w:id="1651" w:author="mercyranjel" w:date="2016-01-25T15:27:00Z">
                  <w:rPr>
                    <w:rFonts w:ascii="Times New Roman" w:hAnsi="Times New Roman" w:cs="Times New Roman"/>
                    <w:i/>
                    <w:color w:val="000000"/>
                  </w:rPr>
                </w:rPrChange>
              </w:rPr>
              <w:t xml:space="preserve">aumenta </w:t>
            </w:r>
            <w:r>
              <w:rPr>
                <w:rFonts w:ascii="Times New Roman" w:hAnsi="Times New Roman" w:cs="Times New Roman"/>
                <w:color w:val="000000"/>
              </w:rPr>
              <w:t>el número de camiones necesarios.</w:t>
            </w:r>
            <w:ins w:id="1652" w:author="mercyranjel" w:date="2016-01-25T15:27:00Z">
              <w:r w:rsidR="00A0050F">
                <w:rPr>
                  <w:rFonts w:ascii="Times New Roman" w:hAnsi="Times New Roman" w:cs="Times New Roman"/>
                  <w:color w:val="000000"/>
                </w:rPr>
                <w:t xml:space="preserve"> </w:t>
              </w:r>
            </w:ins>
            <w:del w:id="1653" w:author="Johana Montejo Rozo" w:date="2016-01-27T09:21:00Z">
              <w:r w:rsidR="00A0050F" w:rsidDel="00D26644">
                <w:rPr>
                  <w:rFonts w:ascii="Times New Roman" w:hAnsi="Times New Roman" w:cs="Times New Roman"/>
                  <w:b/>
                  <w:color w:val="C00000"/>
                  <w:lang w:val="es-CO"/>
                </w:rPr>
                <w:delText>Cambié itálicas. MR</w:delText>
              </w:r>
            </w:del>
          </w:p>
        </w:tc>
      </w:tr>
    </w:tbl>
    <w:p w:rsidR="00F73422" w:rsidRDefault="00F73422" w:rsidP="001E7C70">
      <w:pPr>
        <w:spacing w:after="0"/>
        <w:rPr>
          <w:rFonts w:ascii="Times" w:hAnsi="Times"/>
        </w:rPr>
      </w:pPr>
    </w:p>
    <w:p w:rsidR="006E36E0" w:rsidRDefault="006E36E0" w:rsidP="001E7C70">
      <w:pPr>
        <w:spacing w:after="0"/>
        <w:rPr>
          <w:rFonts w:ascii="Times" w:hAnsi="Times"/>
        </w:rPr>
      </w:pPr>
      <w:r>
        <w:rPr>
          <w:rFonts w:ascii="Times" w:hAnsi="Times"/>
        </w:rPr>
        <w:t xml:space="preserve">Compara </w:t>
      </w:r>
      <w:r w:rsidR="00725FBC">
        <w:rPr>
          <w:rFonts w:ascii="Times" w:hAnsi="Times"/>
        </w:rPr>
        <w:t xml:space="preserve">en detalle </w:t>
      </w:r>
      <w:r>
        <w:rPr>
          <w:rFonts w:ascii="Times" w:hAnsi="Times"/>
        </w:rPr>
        <w:t>los valores de estas dos magnitudes en la siguiente tabla</w:t>
      </w:r>
      <w:del w:id="1654" w:author="mercyranjel" w:date="2016-01-25T15:28:00Z">
        <w:r w:rsidDel="003612EE">
          <w:rPr>
            <w:rFonts w:ascii="Times" w:hAnsi="Times"/>
          </w:rPr>
          <w:delText>:</w:delText>
        </w:r>
      </w:del>
      <w:ins w:id="1655" w:author="mercyranjel" w:date="2016-01-25T15:28:00Z">
        <w:r w:rsidR="003612EE">
          <w:rPr>
            <w:rFonts w:ascii="Times" w:hAnsi="Times"/>
          </w:rPr>
          <w:t>.</w:t>
        </w:r>
      </w:ins>
    </w:p>
    <w:p w:rsidR="006E36E0" w:rsidRDefault="006E36E0" w:rsidP="001E7C70">
      <w:pPr>
        <w:spacing w:after="0"/>
        <w:rPr>
          <w:rFonts w:ascii="Times" w:hAnsi="Times"/>
        </w:rPr>
      </w:pPr>
    </w:p>
    <w:p w:rsidR="006E36E0" w:rsidRDefault="006E36E0" w:rsidP="001E7C70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15"/>
        <w:gridCol w:w="6513"/>
      </w:tblGrid>
      <w:tr w:rsidR="006E36E0" w:rsidRPr="005D1738" w:rsidTr="003B075D">
        <w:tc>
          <w:tcPr>
            <w:tcW w:w="9033" w:type="dxa"/>
            <w:gridSpan w:val="2"/>
            <w:shd w:val="clear" w:color="auto" w:fill="0D0D0D" w:themeFill="text1" w:themeFillTint="F2"/>
          </w:tcPr>
          <w:p w:rsidR="006E36E0" w:rsidRPr="005D1738" w:rsidRDefault="006E36E0" w:rsidP="003B075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6E36E0" w:rsidTr="00CD1F56">
        <w:tc>
          <w:tcPr>
            <w:tcW w:w="2376" w:type="dxa"/>
          </w:tcPr>
          <w:p w:rsidR="006E36E0" w:rsidRPr="00053744" w:rsidRDefault="006E36E0" w:rsidP="003B075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657" w:type="dxa"/>
          </w:tcPr>
          <w:p w:rsidR="006E36E0" w:rsidRPr="00053744" w:rsidRDefault="006E36E0" w:rsidP="006E36E0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MA_07_07_</w:t>
            </w:r>
            <w:ins w:id="1656" w:author="Johana Montejo Rozo" w:date="2016-02-03T10:28:00Z">
              <w:r w:rsidR="00E75518">
                <w:rPr>
                  <w:rFonts w:ascii="Times New Roman" w:hAnsi="Times New Roman" w:cs="Times New Roman"/>
                  <w:color w:val="000000"/>
                </w:rPr>
                <w:t>CO_</w:t>
              </w:r>
            </w:ins>
            <w:r>
              <w:rPr>
                <w:rFonts w:ascii="Times New Roman" w:hAnsi="Times New Roman" w:cs="Times New Roman"/>
                <w:color w:val="000000"/>
              </w:rPr>
              <w:t>IMG011</w:t>
            </w:r>
          </w:p>
        </w:tc>
      </w:tr>
      <w:tr w:rsidR="006E36E0" w:rsidTr="00CD1F56">
        <w:tc>
          <w:tcPr>
            <w:tcW w:w="2376" w:type="dxa"/>
          </w:tcPr>
          <w:p w:rsidR="006E36E0" w:rsidRDefault="006E36E0" w:rsidP="003B075D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657" w:type="dxa"/>
          </w:tcPr>
          <w:p w:rsidR="006E36E0" w:rsidRDefault="006E36E0" w:rsidP="003B075D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6E36E0" w:rsidTr="00CD1F56">
        <w:tc>
          <w:tcPr>
            <w:tcW w:w="2376" w:type="dxa"/>
          </w:tcPr>
          <w:p w:rsidR="006E36E0" w:rsidRDefault="006E36E0" w:rsidP="003B075D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657" w:type="dxa"/>
          </w:tcPr>
          <w:p w:rsidR="006E36E0" w:rsidRDefault="00D26644" w:rsidP="003B075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2221865</wp:posOffset>
                      </wp:positionH>
                      <wp:positionV relativeFrom="paragraph">
                        <wp:posOffset>-1905</wp:posOffset>
                      </wp:positionV>
                      <wp:extent cx="452120" cy="1386205"/>
                      <wp:effectExtent l="66357" t="28893" r="71438" b="71437"/>
                      <wp:wrapNone/>
                      <wp:docPr id="47" name="47 Abrir llav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rot="5400000">
                                <a:off x="0" y="0"/>
                                <a:ext cx="452120" cy="1386205"/>
                              </a:xfrm>
                              <a:prstGeom prst="leftBrace">
                                <a:avLst>
                                  <a:gd name="adj1" fmla="val 76650"/>
                                  <a:gd name="adj2" fmla="val 50000"/>
                                </a:avLst>
                              </a:prstGeom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196754" id="47 Abrir llave" o:spid="_x0000_s1026" type="#_x0000_t87" style="position:absolute;margin-left:174.95pt;margin-top:-.15pt;width:35.6pt;height:109.15pt;rotation: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" adj="5400" strokecolor="#00b050" strokeweight="2pt">
                      <v:shadow on="t" color="black" opacity="24903f" origin=",.5" offset="0,.55556mm"/>
                    </v:shape>
                  </w:pict>
                </mc:Fallback>
              </mc:AlternateContent>
            </w:r>
          </w:p>
          <w:p w:rsidR="00725FBC" w:rsidRDefault="00725FBC" w:rsidP="003B075D">
            <w:pPr>
              <w:rPr>
                <w:rFonts w:ascii="Times New Roman" w:hAnsi="Times New Roman" w:cs="Times New Roman"/>
                <w:color w:val="000000"/>
              </w:rPr>
            </w:pPr>
          </w:p>
          <w:p w:rsidR="00725FBC" w:rsidRDefault="00133EF1" w:rsidP="003B075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                                                            </w:t>
            </w:r>
            <w:r>
              <w:t>×  5</w:t>
            </w:r>
          </w:p>
          <w:p w:rsidR="00725FBC" w:rsidRDefault="00D26644" w:rsidP="003B075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2117725</wp:posOffset>
                      </wp:positionH>
                      <wp:positionV relativeFrom="paragraph">
                        <wp:posOffset>29845</wp:posOffset>
                      </wp:positionV>
                      <wp:extent cx="276860" cy="894715"/>
                      <wp:effectExtent l="53022" t="42228" r="80963" b="80962"/>
                      <wp:wrapNone/>
                      <wp:docPr id="44" name="44 Abrir llav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rot="5400000">
                                <a:off x="0" y="0"/>
                                <a:ext cx="276860" cy="894715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9112CE" id="44 Abrir llave" o:spid="_x0000_s1026" type="#_x0000_t87" style="position:absolute;margin-left:166.75pt;margin-top:2.35pt;width:21.8pt;height:70.45pt;rotation:9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" adj="557" strokecolor="#4f81bd [3204]" strokeweight="2pt">
                      <v:shadow on="t" color="black" opacity="24903f" origin=",.5" offset="0,.55556mm"/>
                    </v:shape>
                  </w:pict>
                </mc:Fallback>
              </mc:AlternateContent>
            </w:r>
          </w:p>
          <w:p w:rsidR="00725FBC" w:rsidRDefault="00C412A0" w:rsidP="003B075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                                                       </w:t>
            </w:r>
            <w:r>
              <w:t>× 3</w:t>
            </w:r>
          </w:p>
          <w:p w:rsidR="00725FBC" w:rsidRDefault="00725FBC" w:rsidP="003B075D">
            <w:pPr>
              <w:rPr>
                <w:rFonts w:ascii="Times New Roman" w:hAnsi="Times New Roman" w:cs="Times New Roman"/>
                <w:color w:val="000000"/>
              </w:rPr>
            </w:pPr>
          </w:p>
          <w:p w:rsidR="00725FBC" w:rsidRDefault="00725FBC" w:rsidP="003B075D">
            <w:pPr>
              <w:rPr>
                <w:rFonts w:ascii="Times New Roman" w:hAnsi="Times New Roman" w:cs="Times New Roman"/>
                <w:color w:val="000000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235"/>
              <w:gridCol w:w="708"/>
              <w:gridCol w:w="709"/>
              <w:gridCol w:w="709"/>
              <w:gridCol w:w="709"/>
              <w:gridCol w:w="708"/>
            </w:tblGrid>
            <w:tr w:rsidR="00725FBC" w:rsidTr="003B075D">
              <w:trPr>
                <w:jc w:val="center"/>
              </w:trPr>
              <w:tc>
                <w:tcPr>
                  <w:tcW w:w="2235" w:type="dxa"/>
                </w:tcPr>
                <w:p w:rsidR="00725FBC" w:rsidRDefault="00725FBC">
                  <w:pPr>
                    <w:rPr>
                      <w:rFonts w:ascii="Times" w:hAnsi="Times"/>
                    </w:rPr>
                  </w:pPr>
                  <w:r>
                    <w:rPr>
                      <w:rFonts w:ascii="Times" w:hAnsi="Times"/>
                    </w:rPr>
                    <w:t>Capacidad de carga del camión (</w:t>
                  </w:r>
                  <w:r w:rsidRPr="00AF5AA7">
                    <w:rPr>
                      <w:rFonts w:ascii="Times" w:hAnsi="Times"/>
                      <w:b/>
                    </w:rPr>
                    <w:t>número de troncos</w:t>
                  </w:r>
                  <w:r>
                    <w:rPr>
                      <w:rFonts w:ascii="Times" w:hAnsi="Times"/>
                    </w:rPr>
                    <w:t>)</w:t>
                  </w:r>
                  <w:del w:id="1657" w:author="mercyranjel" w:date="2016-01-25T15:28:00Z">
                    <w:r w:rsidDel="003612EE">
                      <w:rPr>
                        <w:rFonts w:ascii="Times" w:hAnsi="Times"/>
                      </w:rPr>
                      <w:delText>.</w:delText>
                    </w:r>
                  </w:del>
                </w:p>
              </w:tc>
              <w:tc>
                <w:tcPr>
                  <w:tcW w:w="708" w:type="dxa"/>
                </w:tcPr>
                <w:p w:rsidR="00725FBC" w:rsidRDefault="00725FBC" w:rsidP="003B075D">
                  <w:pPr>
                    <w:jc w:val="center"/>
                    <w:rPr>
                      <w:rFonts w:ascii="Times" w:hAnsi="Times"/>
                    </w:rPr>
                  </w:pPr>
                  <w:r>
                    <w:rPr>
                      <w:rFonts w:ascii="Times" w:hAnsi="Times"/>
                    </w:rPr>
                    <w:t>40</w:t>
                  </w:r>
                </w:p>
              </w:tc>
              <w:tc>
                <w:tcPr>
                  <w:tcW w:w="709" w:type="dxa"/>
                </w:tcPr>
                <w:p w:rsidR="00725FBC" w:rsidRDefault="00725FBC" w:rsidP="003B075D">
                  <w:pPr>
                    <w:jc w:val="center"/>
                    <w:rPr>
                      <w:rFonts w:ascii="Times" w:hAnsi="Times"/>
                    </w:rPr>
                  </w:pPr>
                  <w:r>
                    <w:rPr>
                      <w:rFonts w:ascii="Times" w:hAnsi="Times"/>
                    </w:rPr>
                    <w:t>90</w:t>
                  </w:r>
                </w:p>
              </w:tc>
              <w:tc>
                <w:tcPr>
                  <w:tcW w:w="709" w:type="dxa"/>
                </w:tcPr>
                <w:p w:rsidR="00725FBC" w:rsidRDefault="00725FBC" w:rsidP="003B075D">
                  <w:pPr>
                    <w:jc w:val="center"/>
                    <w:rPr>
                      <w:rFonts w:ascii="Times" w:hAnsi="Times"/>
                    </w:rPr>
                  </w:pPr>
                  <w:r>
                    <w:rPr>
                      <w:rFonts w:ascii="Times" w:hAnsi="Times"/>
                    </w:rPr>
                    <w:t>120</w:t>
                  </w:r>
                </w:p>
              </w:tc>
              <w:tc>
                <w:tcPr>
                  <w:tcW w:w="709" w:type="dxa"/>
                </w:tcPr>
                <w:p w:rsidR="00725FBC" w:rsidRDefault="00133EF1" w:rsidP="003B075D">
                  <w:pPr>
                    <w:jc w:val="center"/>
                    <w:rPr>
                      <w:rFonts w:ascii="Times" w:hAnsi="Times"/>
                    </w:rPr>
                  </w:pPr>
                  <w:r>
                    <w:rPr>
                      <w:rFonts w:ascii="Times" w:hAnsi="Times"/>
                    </w:rPr>
                    <w:t>200</w:t>
                  </w:r>
                </w:p>
              </w:tc>
              <w:tc>
                <w:tcPr>
                  <w:tcW w:w="708" w:type="dxa"/>
                </w:tcPr>
                <w:p w:rsidR="00725FBC" w:rsidRDefault="00725FBC" w:rsidP="003B075D">
                  <w:pPr>
                    <w:jc w:val="center"/>
                    <w:rPr>
                      <w:rFonts w:ascii="Times" w:hAnsi="Times"/>
                    </w:rPr>
                  </w:pPr>
                  <w:r>
                    <w:rPr>
                      <w:rFonts w:ascii="Times" w:hAnsi="Times"/>
                    </w:rPr>
                    <w:t>300</w:t>
                  </w:r>
                </w:p>
              </w:tc>
            </w:tr>
            <w:tr w:rsidR="00725FBC" w:rsidTr="003B075D">
              <w:trPr>
                <w:jc w:val="center"/>
              </w:trPr>
              <w:tc>
                <w:tcPr>
                  <w:tcW w:w="2235" w:type="dxa"/>
                </w:tcPr>
                <w:p w:rsidR="00725FBC" w:rsidRPr="00AF5AA7" w:rsidRDefault="00725FBC">
                  <w:pPr>
                    <w:rPr>
                      <w:rFonts w:ascii="Times" w:hAnsi="Times"/>
                      <w:b/>
                      <w:lang w:val="es-ES_tradnl"/>
                    </w:rPr>
                  </w:pPr>
                  <w:r w:rsidRPr="00AF5AA7">
                    <w:rPr>
                      <w:rFonts w:ascii="Times" w:hAnsi="Times"/>
                      <w:b/>
                      <w:lang w:val="es-ES_tradnl"/>
                    </w:rPr>
                    <w:t>Número de camiones necesarios</w:t>
                  </w:r>
                  <w:del w:id="1658" w:author="mercyranjel" w:date="2016-01-25T15:28:00Z">
                    <w:r w:rsidRPr="00AF5AA7" w:rsidDel="003612EE">
                      <w:rPr>
                        <w:rFonts w:ascii="Times" w:hAnsi="Times"/>
                        <w:b/>
                        <w:lang w:val="es-ES_tradnl"/>
                      </w:rPr>
                      <w:delText>.</w:delText>
                    </w:r>
                  </w:del>
                </w:p>
              </w:tc>
              <w:tc>
                <w:tcPr>
                  <w:tcW w:w="708" w:type="dxa"/>
                </w:tcPr>
                <w:p w:rsidR="00725FBC" w:rsidRDefault="00725FBC" w:rsidP="003B075D">
                  <w:pPr>
                    <w:jc w:val="center"/>
                    <w:rPr>
                      <w:rFonts w:ascii="Times" w:hAnsi="Times"/>
                    </w:rPr>
                  </w:pPr>
                  <w:r>
                    <w:rPr>
                      <w:rFonts w:ascii="Times" w:hAnsi="Times"/>
                    </w:rPr>
                    <w:t>45</w:t>
                  </w:r>
                </w:p>
              </w:tc>
              <w:tc>
                <w:tcPr>
                  <w:tcW w:w="709" w:type="dxa"/>
                </w:tcPr>
                <w:p w:rsidR="00725FBC" w:rsidRDefault="00D26644" w:rsidP="003B075D">
                  <w:pPr>
                    <w:jc w:val="center"/>
                    <w:rPr>
                      <w:rFonts w:ascii="Times" w:hAnsi="Times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color w:val="000000"/>
                      <w:lang w:val="es-CO" w:eastAsia="es-CO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1008" behindDoc="0" locked="0" layoutInCell="1" allowOverlap="1">
                            <wp:simplePos x="0" y="0"/>
                            <wp:positionH relativeFrom="column">
                              <wp:posOffset>184150</wp:posOffset>
                            </wp:positionH>
                            <wp:positionV relativeFrom="paragraph">
                              <wp:posOffset>-6350</wp:posOffset>
                            </wp:positionV>
                            <wp:extent cx="452120" cy="1551305"/>
                            <wp:effectExtent l="40957" t="16193" r="65088" b="103187"/>
                            <wp:wrapNone/>
                            <wp:docPr id="46" name="46 Abrir llave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>
                                    <a:xfrm rot="16200000">
                                      <a:off x="0" y="0"/>
                                      <a:ext cx="452120" cy="1551305"/>
                                    </a:xfrm>
                                    <a:prstGeom prst="leftBrace">
                                      <a:avLst>
                                        <a:gd name="adj1" fmla="val 81506"/>
                                        <a:gd name="adj2" fmla="val 50000"/>
                                      </a:avLst>
                                    </a:prstGeom>
                                    <a:ln>
                                      <a:solidFill>
                                        <a:srgbClr val="00B05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0470ADE" id="46 Abrir llave" o:spid="_x0000_s1026" type="#_x0000_t87" style="position:absolute;margin-left:14.5pt;margin-top:-.5pt;width:35.6pt;height:122.15pt;rotation:-9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" adj="5131" strokecolor="#00b050" strokeweight="2pt">
                            <v:shadow on="t" color="black" opacity="24903f" origin=",.5" offset="0,.55556mm"/>
                          </v:shape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color w:val="000000"/>
                      <w:lang w:val="es-CO" w:eastAsia="es-CO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8960" behindDoc="0" locked="0" layoutInCell="1" allowOverlap="1">
                            <wp:simplePos x="0" y="0"/>
                            <wp:positionH relativeFrom="column">
                              <wp:posOffset>67310</wp:posOffset>
                            </wp:positionH>
                            <wp:positionV relativeFrom="paragraph">
                              <wp:posOffset>16510</wp:posOffset>
                            </wp:positionV>
                            <wp:extent cx="276860" cy="894715"/>
                            <wp:effectExtent l="33972" t="23178" r="61913" b="100012"/>
                            <wp:wrapNone/>
                            <wp:docPr id="45" name="45 Abrir llave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>
                                    <a:xfrm rot="16200000">
                                      <a:off x="0" y="0"/>
                                      <a:ext cx="276860" cy="894715"/>
                                    </a:xfrm>
                                    <a:prstGeom prst="leftBrac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173008B" id="45 Abrir llave" o:spid="_x0000_s1026" type="#_x0000_t87" style="position:absolute;margin-left:5.3pt;margin-top:1.3pt;width:21.8pt;height:70.45pt;rotation:-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" adj="557" strokecolor="#4f81bd [3204]" strokeweight="2pt">
                            <v:shadow on="t" color="black" opacity="24903f" origin=",.5" offset="0,.55556mm"/>
                          </v:shape>
                        </w:pict>
                      </mc:Fallback>
                    </mc:AlternateContent>
                  </w:r>
                  <w:r w:rsidR="00725FBC">
                    <w:rPr>
                      <w:rFonts w:ascii="Times" w:hAnsi="Times"/>
                    </w:rPr>
                    <w:t>20</w:t>
                  </w:r>
                </w:p>
              </w:tc>
              <w:tc>
                <w:tcPr>
                  <w:tcW w:w="709" w:type="dxa"/>
                </w:tcPr>
                <w:p w:rsidR="00725FBC" w:rsidRDefault="00725FBC" w:rsidP="003B075D">
                  <w:pPr>
                    <w:jc w:val="center"/>
                    <w:rPr>
                      <w:rFonts w:ascii="Times" w:hAnsi="Times"/>
                    </w:rPr>
                  </w:pPr>
                  <w:r>
                    <w:rPr>
                      <w:rFonts w:ascii="Times" w:hAnsi="Times"/>
                    </w:rPr>
                    <w:t>15</w:t>
                  </w:r>
                </w:p>
              </w:tc>
              <w:tc>
                <w:tcPr>
                  <w:tcW w:w="709" w:type="dxa"/>
                </w:tcPr>
                <w:p w:rsidR="00725FBC" w:rsidRDefault="00133EF1" w:rsidP="003B075D">
                  <w:pPr>
                    <w:jc w:val="center"/>
                    <w:rPr>
                      <w:rFonts w:ascii="Times" w:hAnsi="Times"/>
                    </w:rPr>
                  </w:pPr>
                  <w:r>
                    <w:rPr>
                      <w:rFonts w:ascii="Times" w:hAnsi="Times"/>
                    </w:rPr>
                    <w:t>9</w:t>
                  </w:r>
                </w:p>
              </w:tc>
              <w:tc>
                <w:tcPr>
                  <w:tcW w:w="708" w:type="dxa"/>
                </w:tcPr>
                <w:p w:rsidR="00725FBC" w:rsidRDefault="00725FBC" w:rsidP="003B075D">
                  <w:pPr>
                    <w:jc w:val="center"/>
                    <w:rPr>
                      <w:rFonts w:ascii="Times" w:hAnsi="Times"/>
                    </w:rPr>
                  </w:pPr>
                  <w:r>
                    <w:rPr>
                      <w:rFonts w:ascii="Times" w:hAnsi="Times"/>
                    </w:rPr>
                    <w:t>6</w:t>
                  </w:r>
                </w:p>
              </w:tc>
            </w:tr>
          </w:tbl>
          <w:p w:rsidR="00725FBC" w:rsidRDefault="00725FBC" w:rsidP="003B075D">
            <w:pPr>
              <w:rPr>
                <w:rFonts w:ascii="Times New Roman" w:hAnsi="Times New Roman" w:cs="Times New Roman"/>
                <w:color w:val="000000"/>
              </w:rPr>
            </w:pPr>
          </w:p>
          <w:p w:rsidR="00725FBC" w:rsidRDefault="00725FBC" w:rsidP="003B075D">
            <w:pPr>
              <w:rPr>
                <w:rFonts w:ascii="Times New Roman" w:hAnsi="Times New Roman" w:cs="Times New Roman"/>
                <w:color w:val="000000"/>
              </w:rPr>
            </w:pPr>
          </w:p>
          <w:p w:rsidR="00725FBC" w:rsidRDefault="00C412A0" w:rsidP="003B075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                                                         </w:t>
            </w:r>
            <w:r>
              <w:t>÷ 3</w:t>
            </w:r>
          </w:p>
          <w:p w:rsidR="00725FBC" w:rsidRDefault="00725FBC" w:rsidP="003B075D">
            <w:pPr>
              <w:rPr>
                <w:rFonts w:ascii="Times New Roman" w:hAnsi="Times New Roman" w:cs="Times New Roman"/>
                <w:color w:val="000000"/>
              </w:rPr>
            </w:pPr>
          </w:p>
          <w:p w:rsidR="00725FBC" w:rsidRDefault="00725FBC" w:rsidP="003B075D">
            <w:pPr>
              <w:rPr>
                <w:rFonts w:ascii="Times New Roman" w:hAnsi="Times New Roman" w:cs="Times New Roman"/>
                <w:color w:val="000000"/>
              </w:rPr>
            </w:pPr>
          </w:p>
          <w:p w:rsidR="00133EF1" w:rsidRDefault="00133EF1" w:rsidP="003B075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                                                              </w:t>
            </w:r>
            <w:r>
              <w:t>÷ 5</w:t>
            </w:r>
          </w:p>
          <w:p w:rsidR="00725FBC" w:rsidRDefault="00725FBC" w:rsidP="003B075D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6E36E0" w:rsidTr="00CD1F56">
        <w:tc>
          <w:tcPr>
            <w:tcW w:w="2376" w:type="dxa"/>
          </w:tcPr>
          <w:p w:rsidR="006E36E0" w:rsidRDefault="006E36E0" w:rsidP="003B075D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657" w:type="dxa"/>
          </w:tcPr>
          <w:p w:rsidR="006E36E0" w:rsidRPr="002573FA" w:rsidRDefault="00CA29C1">
            <w:pPr>
              <w:rPr>
                <w:rFonts w:ascii="Times" w:hAnsi="Times"/>
                <w:b/>
              </w:rPr>
            </w:pPr>
            <w:r>
              <w:rPr>
                <w:rFonts w:ascii="Times" w:hAnsi="Times"/>
              </w:rPr>
              <w:t xml:space="preserve">Las magnitudes </w:t>
            </w:r>
            <w:r w:rsidR="002573FA" w:rsidRPr="003612EE">
              <w:rPr>
                <w:rFonts w:ascii="Times" w:hAnsi="Times"/>
                <w:rPrChange w:id="1659" w:author="mercyranjel" w:date="2016-01-25T15:28:00Z">
                  <w:rPr>
                    <w:rFonts w:ascii="Times" w:hAnsi="Times"/>
                    <w:i/>
                  </w:rPr>
                </w:rPrChange>
              </w:rPr>
              <w:t xml:space="preserve">capacidad de carga de un camión y </w:t>
            </w:r>
            <w:r w:rsidRPr="003612EE">
              <w:rPr>
                <w:rFonts w:ascii="Times" w:hAnsi="Times"/>
                <w:rPrChange w:id="1660" w:author="mercyranjel" w:date="2016-01-25T15:28:00Z">
                  <w:rPr>
                    <w:rFonts w:ascii="Times" w:hAnsi="Times"/>
                    <w:i/>
                  </w:rPr>
                </w:rPrChange>
              </w:rPr>
              <w:t>número</w:t>
            </w:r>
            <w:r w:rsidR="002573FA" w:rsidRPr="003612EE">
              <w:rPr>
                <w:rFonts w:ascii="Times" w:hAnsi="Times"/>
                <w:rPrChange w:id="1661" w:author="mercyranjel" w:date="2016-01-25T15:28:00Z">
                  <w:rPr>
                    <w:rFonts w:ascii="Times" w:hAnsi="Times"/>
                    <w:i/>
                  </w:rPr>
                </w:rPrChange>
              </w:rPr>
              <w:t xml:space="preserve"> de camiones necesario</w:t>
            </w:r>
            <w:r w:rsidR="002573FA" w:rsidRPr="003612EE">
              <w:rPr>
                <w:rFonts w:ascii="Times" w:hAnsi="Times"/>
                <w:b/>
              </w:rPr>
              <w:t>s</w:t>
            </w:r>
            <w:r w:rsidR="002573FA">
              <w:rPr>
                <w:rFonts w:ascii="Times" w:hAnsi="Times"/>
                <w:b/>
              </w:rPr>
              <w:t xml:space="preserve"> son inversamente proporcionales</w:t>
            </w:r>
            <w:r w:rsidR="002573FA" w:rsidRPr="003612EE">
              <w:rPr>
                <w:rFonts w:ascii="Times" w:hAnsi="Times"/>
                <w:rPrChange w:id="1662" w:author="mercyranjel" w:date="2016-01-25T15:28:00Z">
                  <w:rPr>
                    <w:rFonts w:ascii="Times" w:hAnsi="Times"/>
                    <w:b/>
                  </w:rPr>
                </w:rPrChange>
              </w:rPr>
              <w:t>.</w:t>
            </w:r>
            <w:ins w:id="1663" w:author="mercyranjel" w:date="2016-01-25T15:28:00Z">
              <w:r w:rsidR="003612EE">
                <w:rPr>
                  <w:rFonts w:ascii="Times" w:hAnsi="Times"/>
                </w:rPr>
                <w:t xml:space="preserve">  </w:t>
              </w:r>
            </w:ins>
            <w:del w:id="1664" w:author="Johana Montejo Rozo" w:date="2016-01-27T09:21:00Z">
              <w:r w:rsidR="003612EE" w:rsidDel="00D26644">
                <w:rPr>
                  <w:rFonts w:ascii="Times New Roman" w:hAnsi="Times New Roman" w:cs="Times New Roman"/>
                  <w:b/>
                  <w:color w:val="C00000"/>
                  <w:lang w:val="es-CO"/>
                </w:rPr>
                <w:delText>Cambié itálicas. MR</w:delText>
              </w:r>
            </w:del>
          </w:p>
        </w:tc>
      </w:tr>
    </w:tbl>
    <w:p w:rsidR="006E36E0" w:rsidRDefault="006E36E0" w:rsidP="001E7C70">
      <w:pPr>
        <w:spacing w:after="0"/>
        <w:rPr>
          <w:rFonts w:ascii="Times" w:hAnsi="Times"/>
        </w:rPr>
      </w:pPr>
    </w:p>
    <w:p w:rsidR="0033154A" w:rsidRPr="003612EE" w:rsidRDefault="008C5227" w:rsidP="001E7C70">
      <w:pPr>
        <w:spacing w:after="0"/>
        <w:rPr>
          <w:rFonts w:ascii="Times New Roman" w:hAnsi="Times New Roman" w:cs="Times New Roman"/>
          <w:color w:val="000000"/>
        </w:rPr>
      </w:pPr>
      <w:r w:rsidRPr="003612EE">
        <w:rPr>
          <w:rFonts w:ascii="Times New Roman" w:hAnsi="Times New Roman" w:cs="Times New Roman"/>
          <w:color w:val="000000"/>
        </w:rPr>
        <w:t>Efectivamente, a</w:t>
      </w:r>
      <w:r w:rsidR="002573FA" w:rsidRPr="003612EE">
        <w:rPr>
          <w:rFonts w:ascii="Times New Roman" w:hAnsi="Times New Roman" w:cs="Times New Roman"/>
          <w:color w:val="000000"/>
        </w:rPr>
        <w:t>l multiplicar el valor de la primera magnitud por 5, la segunda magnitud queda dividida por 5</w:t>
      </w:r>
      <w:ins w:id="1665" w:author="mercyranjel" w:date="2016-01-25T15:29:00Z">
        <w:r w:rsidR="003612EE">
          <w:rPr>
            <w:rFonts w:ascii="Times New Roman" w:hAnsi="Times New Roman" w:cs="Times New Roman"/>
            <w:color w:val="000000"/>
          </w:rPr>
          <w:t>;</w:t>
        </w:r>
      </w:ins>
      <w:r w:rsidR="002573FA" w:rsidRPr="003612EE">
        <w:rPr>
          <w:rFonts w:ascii="Times New Roman" w:hAnsi="Times New Roman" w:cs="Times New Roman"/>
          <w:color w:val="000000"/>
        </w:rPr>
        <w:t xml:space="preserve"> y al multiplicar el valor de la primera magnitud</w:t>
      </w:r>
      <w:r w:rsidR="002573FA" w:rsidRPr="003612EE">
        <w:rPr>
          <w:rFonts w:ascii="Times New Roman" w:hAnsi="Times New Roman" w:cs="Times New Roman"/>
          <w:b/>
          <w:color w:val="000000"/>
        </w:rPr>
        <w:t xml:space="preserve"> </w:t>
      </w:r>
      <w:r w:rsidR="002573FA" w:rsidRPr="003612EE">
        <w:rPr>
          <w:rFonts w:ascii="Times New Roman" w:hAnsi="Times New Roman" w:cs="Times New Roman"/>
          <w:color w:val="000000"/>
        </w:rPr>
        <w:t>por 3, la segunda magnitud queda dividida por 3.</w:t>
      </w:r>
      <w:r w:rsidRPr="003612EE">
        <w:rPr>
          <w:rFonts w:ascii="Times New Roman" w:hAnsi="Times New Roman" w:cs="Times New Roman"/>
          <w:color w:val="000000"/>
        </w:rPr>
        <w:t xml:space="preserve"> </w:t>
      </w:r>
      <w:r w:rsidR="000A41A8" w:rsidRPr="003612EE">
        <w:rPr>
          <w:rFonts w:ascii="Times New Roman" w:hAnsi="Times New Roman" w:cs="Times New Roman"/>
          <w:color w:val="000000"/>
        </w:rPr>
        <w:t>La proporcionalidad es inversa.</w:t>
      </w:r>
      <w:ins w:id="1666" w:author="mercyranjel" w:date="2016-01-25T15:29:00Z">
        <w:r w:rsidR="003612EE">
          <w:rPr>
            <w:rFonts w:ascii="Times New Roman" w:hAnsi="Times New Roman" w:cs="Times New Roman"/>
            <w:color w:val="000000"/>
          </w:rPr>
          <w:t xml:space="preserve"> </w:t>
        </w:r>
      </w:ins>
      <w:del w:id="1667" w:author="Johana Montejo Rozo" w:date="2016-01-27T09:21:00Z">
        <w:r w:rsidR="003612EE" w:rsidDel="00D26644">
          <w:rPr>
            <w:rFonts w:ascii="Times New Roman" w:hAnsi="Times New Roman" w:cs="Times New Roman"/>
            <w:b/>
            <w:color w:val="C00000"/>
            <w:lang w:val="es-CO"/>
          </w:rPr>
          <w:delText>Cambié itálicas. MR</w:delText>
        </w:r>
      </w:del>
    </w:p>
    <w:p w:rsidR="00CA29C1" w:rsidRDefault="00CA29C1" w:rsidP="001E7C70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1"/>
        <w:gridCol w:w="6347"/>
      </w:tblGrid>
      <w:tr w:rsidR="000A41A8" w:rsidRPr="005D1738" w:rsidTr="003B075D">
        <w:tc>
          <w:tcPr>
            <w:tcW w:w="8978" w:type="dxa"/>
            <w:gridSpan w:val="2"/>
            <w:shd w:val="clear" w:color="auto" w:fill="000000" w:themeFill="text1"/>
          </w:tcPr>
          <w:p w:rsidR="000A41A8" w:rsidRPr="005D1738" w:rsidRDefault="000A41A8" w:rsidP="003B075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0A41A8" w:rsidRPr="00726376" w:rsidTr="003B075D">
        <w:tc>
          <w:tcPr>
            <w:tcW w:w="2518" w:type="dxa"/>
          </w:tcPr>
          <w:p w:rsidR="000A41A8" w:rsidRPr="00726376" w:rsidRDefault="000A41A8" w:rsidP="003B075D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:rsidR="000A41A8" w:rsidRPr="00726376" w:rsidRDefault="000A41A8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  <w:lang w:val="es-ES_tradnl"/>
              </w:rPr>
              <w:t xml:space="preserve">Magnitudes </w:t>
            </w:r>
            <w:r w:rsidRPr="000A41A8">
              <w:rPr>
                <w:rFonts w:ascii="Times" w:hAnsi="Times"/>
                <w:b/>
                <w:sz w:val="18"/>
                <w:szCs w:val="18"/>
                <w:lang w:val="es-ES_tradnl"/>
              </w:rPr>
              <w:t>inversamente proporcionales</w:t>
            </w:r>
          </w:p>
        </w:tc>
      </w:tr>
      <w:tr w:rsidR="000A41A8" w:rsidTr="003B075D">
        <w:tc>
          <w:tcPr>
            <w:tcW w:w="2518" w:type="dxa"/>
          </w:tcPr>
          <w:p w:rsidR="000A41A8" w:rsidRDefault="000A41A8" w:rsidP="003B075D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0A41A8" w:rsidRPr="000A41A8" w:rsidRDefault="000A41A8" w:rsidP="003B075D">
            <w:pPr>
              <w:rPr>
                <w:rFonts w:ascii="Times" w:hAnsi="Times"/>
                <w:lang w:val="es-CO"/>
              </w:rPr>
            </w:pPr>
            <w:r w:rsidRPr="000A41A8">
              <w:rPr>
                <w:rFonts w:ascii="Times" w:hAnsi="Times"/>
                <w:lang w:val="es-CO"/>
              </w:rPr>
              <w:t xml:space="preserve">Dos magnitudes </w:t>
            </w:r>
            <w:r>
              <w:rPr>
                <w:rFonts w:ascii="Times" w:hAnsi="Times"/>
                <w:lang w:val="es-CO"/>
              </w:rPr>
              <w:t xml:space="preserve">inversamente correlacionadas son </w:t>
            </w:r>
            <w:r w:rsidRPr="000A41A8">
              <w:rPr>
                <w:rFonts w:ascii="Times" w:hAnsi="Times"/>
                <w:b/>
                <w:bCs/>
                <w:lang w:val="es-CO"/>
              </w:rPr>
              <w:t>inversamente proporcionales</w:t>
            </w:r>
            <w:r w:rsidRPr="000A41A8">
              <w:rPr>
                <w:rFonts w:ascii="Times" w:hAnsi="Times"/>
                <w:lang w:val="es-CO"/>
              </w:rPr>
              <w:t> si al multiplicar (o dividir) una de ellas por un número, la otra queda dividida (o multiplicada) por el mismo número.</w:t>
            </w:r>
          </w:p>
        </w:tc>
      </w:tr>
    </w:tbl>
    <w:p w:rsidR="008C5227" w:rsidRDefault="008C5227" w:rsidP="001E7C70">
      <w:pPr>
        <w:spacing w:after="0"/>
        <w:rPr>
          <w:rFonts w:ascii="Times New Roman" w:hAnsi="Times New Roman" w:cs="Times New Roman"/>
          <w:color w:val="000000"/>
        </w:rPr>
      </w:pPr>
    </w:p>
    <w:p w:rsidR="00CA29C1" w:rsidRDefault="00CA29C1" w:rsidP="001E7C70">
      <w:pPr>
        <w:spacing w:after="0"/>
        <w:rPr>
          <w:rFonts w:ascii="Times New Roman" w:hAnsi="Times New Roman" w:cs="Times New Roman"/>
          <w:color w:val="000000"/>
        </w:rPr>
      </w:pPr>
    </w:p>
    <w:p w:rsidR="00E8665B" w:rsidRPr="003612EE" w:rsidRDefault="00E8665B" w:rsidP="001E7C70">
      <w:pPr>
        <w:spacing w:after="0"/>
        <w:rPr>
          <w:rFonts w:ascii="Times New Roman" w:hAnsi="Times New Roman" w:cs="Times New Roman"/>
          <w:color w:val="000000"/>
          <w:rPrChange w:id="1668" w:author="mercyranjel" w:date="2016-01-25T15:29:00Z">
            <w:rPr>
              <w:rFonts w:ascii="Times New Roman" w:hAnsi="Times New Roman" w:cs="Times New Roman"/>
              <w:b/>
              <w:color w:val="000000"/>
            </w:rPr>
          </w:rPrChange>
        </w:rPr>
      </w:pPr>
      <w:r w:rsidRPr="003612EE">
        <w:rPr>
          <w:rFonts w:ascii="Times New Roman" w:hAnsi="Times New Roman" w:cs="Times New Roman"/>
          <w:color w:val="000000"/>
          <w:rPrChange w:id="1669" w:author="mercyranjel" w:date="2016-01-25T15:29:00Z">
            <w:rPr>
              <w:rFonts w:ascii="Times New Roman" w:hAnsi="Times New Roman" w:cs="Times New Roman"/>
              <w:b/>
              <w:color w:val="000000"/>
            </w:rPr>
          </w:rPrChange>
        </w:rPr>
        <w:t>Ejemplo</w:t>
      </w:r>
      <w:r w:rsidR="00EC201D" w:rsidRPr="003612EE">
        <w:rPr>
          <w:rFonts w:ascii="Times New Roman" w:hAnsi="Times New Roman" w:cs="Times New Roman"/>
          <w:color w:val="000000"/>
          <w:rPrChange w:id="1670" w:author="mercyranjel" w:date="2016-01-25T15:29:00Z">
            <w:rPr>
              <w:rFonts w:ascii="Times New Roman" w:hAnsi="Times New Roman" w:cs="Times New Roman"/>
              <w:b/>
              <w:color w:val="000000"/>
            </w:rPr>
          </w:rPrChange>
        </w:rPr>
        <w:t xml:space="preserve"> </w:t>
      </w:r>
      <w:r w:rsidR="007B694B" w:rsidRPr="003612EE">
        <w:rPr>
          <w:rFonts w:ascii="Times New Roman" w:hAnsi="Times New Roman" w:cs="Times New Roman"/>
          <w:color w:val="000000"/>
          <w:rPrChange w:id="1671" w:author="mercyranjel" w:date="2016-01-25T15:29:00Z">
            <w:rPr>
              <w:rFonts w:ascii="Times New Roman" w:hAnsi="Times New Roman" w:cs="Times New Roman"/>
              <w:b/>
              <w:color w:val="000000"/>
            </w:rPr>
          </w:rPrChange>
        </w:rPr>
        <w:t>1</w:t>
      </w:r>
      <w:del w:id="1672" w:author="mercyranjel" w:date="2016-01-25T15:29:00Z">
        <w:r w:rsidR="007B694B" w:rsidRPr="003612EE" w:rsidDel="003612EE">
          <w:rPr>
            <w:rFonts w:ascii="Times New Roman" w:hAnsi="Times New Roman" w:cs="Times New Roman"/>
            <w:color w:val="000000"/>
            <w:rPrChange w:id="1673" w:author="mercyranjel" w:date="2016-01-25T15:29:00Z">
              <w:rPr>
                <w:rFonts w:ascii="Times New Roman" w:hAnsi="Times New Roman" w:cs="Times New Roman"/>
                <w:b/>
                <w:color w:val="000000"/>
              </w:rPr>
            </w:rPrChange>
          </w:rPr>
          <w:delText>:</w:delText>
        </w:r>
      </w:del>
    </w:p>
    <w:p w:rsidR="00EC201D" w:rsidRDefault="00EC201D" w:rsidP="001E7C70">
      <w:pPr>
        <w:spacing w:after="0"/>
        <w:rPr>
          <w:rFonts w:ascii="Times New Roman" w:hAnsi="Times New Roman" w:cs="Times New Roman"/>
          <w:b/>
          <w:color w:val="000000"/>
        </w:rPr>
      </w:pPr>
    </w:p>
    <w:p w:rsidR="00EC201D" w:rsidRDefault="00EC201D" w:rsidP="001E7C70">
      <w:p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Son magnitudes inversamente proporcionales el </w:t>
      </w:r>
      <w:r w:rsidRPr="00EC201D">
        <w:rPr>
          <w:rFonts w:ascii="Times New Roman" w:hAnsi="Times New Roman" w:cs="Times New Roman"/>
          <w:b/>
          <w:color w:val="000000"/>
        </w:rPr>
        <w:t>número de personas que hacen un trasteo</w:t>
      </w:r>
      <w:r>
        <w:rPr>
          <w:rFonts w:ascii="Times New Roman" w:hAnsi="Times New Roman" w:cs="Times New Roman"/>
          <w:color w:val="000000"/>
        </w:rPr>
        <w:t xml:space="preserve"> y el </w:t>
      </w:r>
      <w:r w:rsidRPr="00EC201D">
        <w:rPr>
          <w:rFonts w:ascii="Times New Roman" w:hAnsi="Times New Roman" w:cs="Times New Roman"/>
          <w:b/>
          <w:color w:val="000000"/>
        </w:rPr>
        <w:t>tiempo</w:t>
      </w:r>
      <w:r>
        <w:rPr>
          <w:rFonts w:ascii="Times New Roman" w:hAnsi="Times New Roman" w:cs="Times New Roman"/>
          <w:color w:val="000000"/>
        </w:rPr>
        <w:t xml:space="preserve"> que tardan en realizarlo. Observa</w:t>
      </w:r>
      <w:del w:id="1674" w:author="mercyranjel" w:date="2016-01-25T15:30:00Z">
        <w:r w:rsidDel="003612EE">
          <w:rPr>
            <w:rFonts w:ascii="Times New Roman" w:hAnsi="Times New Roman" w:cs="Times New Roman"/>
            <w:color w:val="000000"/>
          </w:rPr>
          <w:delText>:</w:delText>
        </w:r>
      </w:del>
      <w:ins w:id="1675" w:author="mercyranjel" w:date="2016-01-25T15:30:00Z">
        <w:r w:rsidR="003612EE">
          <w:rPr>
            <w:rFonts w:ascii="Times New Roman" w:hAnsi="Times New Roman" w:cs="Times New Roman"/>
            <w:color w:val="000000"/>
          </w:rPr>
          <w:t>.</w:t>
        </w:r>
      </w:ins>
    </w:p>
    <w:p w:rsidR="00EC201D" w:rsidRDefault="00EC201D" w:rsidP="001E7C70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21"/>
        <w:gridCol w:w="6507"/>
      </w:tblGrid>
      <w:tr w:rsidR="00EC201D" w:rsidRPr="005D1738" w:rsidTr="003B075D">
        <w:tc>
          <w:tcPr>
            <w:tcW w:w="9033" w:type="dxa"/>
            <w:gridSpan w:val="2"/>
            <w:shd w:val="clear" w:color="auto" w:fill="0D0D0D" w:themeFill="text1" w:themeFillTint="F2"/>
          </w:tcPr>
          <w:p w:rsidR="00EC201D" w:rsidRPr="005D1738" w:rsidRDefault="00EC201D" w:rsidP="003B075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EC201D" w:rsidTr="003B075D">
        <w:tc>
          <w:tcPr>
            <w:tcW w:w="2376" w:type="dxa"/>
          </w:tcPr>
          <w:p w:rsidR="00EC201D" w:rsidRPr="00053744" w:rsidRDefault="00EC201D" w:rsidP="003B075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657" w:type="dxa"/>
          </w:tcPr>
          <w:p w:rsidR="00EC201D" w:rsidRPr="00053744" w:rsidRDefault="00EC201D" w:rsidP="00EC201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MA_07_07_</w:t>
            </w:r>
            <w:ins w:id="1676" w:author="Johana Montejo Rozo" w:date="2016-02-03T10:28:00Z">
              <w:r w:rsidR="00E75518">
                <w:rPr>
                  <w:rFonts w:ascii="Times New Roman" w:hAnsi="Times New Roman" w:cs="Times New Roman"/>
                  <w:color w:val="000000"/>
                </w:rPr>
                <w:t>CO_</w:t>
              </w:r>
            </w:ins>
            <w:r>
              <w:rPr>
                <w:rFonts w:ascii="Times New Roman" w:hAnsi="Times New Roman" w:cs="Times New Roman"/>
                <w:color w:val="000000"/>
              </w:rPr>
              <w:t>IMG012</w:t>
            </w:r>
          </w:p>
        </w:tc>
      </w:tr>
      <w:tr w:rsidR="00EC201D" w:rsidTr="003B075D">
        <w:tc>
          <w:tcPr>
            <w:tcW w:w="2376" w:type="dxa"/>
          </w:tcPr>
          <w:p w:rsidR="00EC201D" w:rsidRDefault="00731305" w:rsidP="003B075D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657" w:type="dxa"/>
          </w:tcPr>
          <w:p w:rsidR="00EC201D" w:rsidRDefault="00D26644" w:rsidP="003B075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2221230</wp:posOffset>
                      </wp:positionH>
                      <wp:positionV relativeFrom="paragraph">
                        <wp:posOffset>16510</wp:posOffset>
                      </wp:positionV>
                      <wp:extent cx="452120" cy="1386205"/>
                      <wp:effectExtent l="66357" t="28893" r="71438" b="71437"/>
                      <wp:wrapNone/>
                      <wp:docPr id="50" name="50 Abrir llav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rot="5400000">
                                <a:off x="0" y="0"/>
                                <a:ext cx="452120" cy="1386205"/>
                              </a:xfrm>
                              <a:prstGeom prst="leftBrace">
                                <a:avLst>
                                  <a:gd name="adj1" fmla="val 76650"/>
                                  <a:gd name="adj2" fmla="val 50000"/>
                                </a:avLst>
                              </a:prstGeom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EEC9B2" id="50 Abrir llave" o:spid="_x0000_s1026" type="#_x0000_t87" style="position:absolute;margin-left:174.9pt;margin-top:1.3pt;width:35.6pt;height:109.15pt;rotation:9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" adj="5400" strokecolor="#00b050" strokeweight="2pt">
                      <v:shadow on="t" color="black" opacity="24903f" origin=",.5" offset="0,.55556mm"/>
                    </v:shape>
                  </w:pict>
                </mc:Fallback>
              </mc:AlternateContent>
            </w:r>
          </w:p>
          <w:p w:rsidR="00EC201D" w:rsidRDefault="00EC201D" w:rsidP="003B075D">
            <w:pPr>
              <w:rPr>
                <w:rFonts w:ascii="Times New Roman" w:hAnsi="Times New Roman" w:cs="Times New Roman"/>
                <w:color w:val="000000"/>
              </w:rPr>
            </w:pPr>
          </w:p>
          <w:p w:rsidR="00EC201D" w:rsidRDefault="00EC201D" w:rsidP="003B075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                                                            </w:t>
            </w:r>
            <w:r>
              <w:t>×  4</w:t>
            </w:r>
          </w:p>
          <w:p w:rsidR="00EC201D" w:rsidRDefault="00D26644" w:rsidP="003B075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2117725</wp:posOffset>
                      </wp:positionH>
                      <wp:positionV relativeFrom="paragraph">
                        <wp:posOffset>29845</wp:posOffset>
                      </wp:positionV>
                      <wp:extent cx="276860" cy="894715"/>
                      <wp:effectExtent l="53022" t="42228" r="80963" b="80962"/>
                      <wp:wrapNone/>
                      <wp:docPr id="51" name="51 Abrir llav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rot="5400000">
                                <a:off x="0" y="0"/>
                                <a:ext cx="276860" cy="894715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6CCADE" id="51 Abrir llave" o:spid="_x0000_s1026" type="#_x0000_t87" style="position:absolute;margin-left:166.75pt;margin-top:2.35pt;width:21.8pt;height:70.45pt;rotation:9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" adj="557" strokecolor="#4f81bd [3204]" strokeweight="2pt">
                      <v:shadow on="t" color="black" opacity="24903f" origin=",.5" offset="0,.55556mm"/>
                    </v:shape>
                  </w:pict>
                </mc:Fallback>
              </mc:AlternateContent>
            </w:r>
          </w:p>
          <w:p w:rsidR="00EC201D" w:rsidRDefault="00EC201D" w:rsidP="003B075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                                                        </w:t>
            </w:r>
            <w:r>
              <w:t>× 3</w:t>
            </w:r>
          </w:p>
          <w:p w:rsidR="00EC201D" w:rsidRDefault="00EC201D" w:rsidP="003B075D">
            <w:pPr>
              <w:rPr>
                <w:rFonts w:ascii="Times New Roman" w:hAnsi="Times New Roman" w:cs="Times New Roman"/>
                <w:color w:val="000000"/>
              </w:rPr>
            </w:pPr>
          </w:p>
          <w:p w:rsidR="00EC201D" w:rsidRDefault="00EC201D" w:rsidP="003B075D">
            <w:pPr>
              <w:rPr>
                <w:rFonts w:ascii="Times New Roman" w:hAnsi="Times New Roman" w:cs="Times New Roman"/>
                <w:color w:val="000000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235"/>
              <w:gridCol w:w="708"/>
              <w:gridCol w:w="709"/>
              <w:gridCol w:w="709"/>
              <w:gridCol w:w="709"/>
              <w:gridCol w:w="708"/>
            </w:tblGrid>
            <w:tr w:rsidR="00EC201D" w:rsidTr="003B075D">
              <w:trPr>
                <w:jc w:val="center"/>
              </w:trPr>
              <w:tc>
                <w:tcPr>
                  <w:tcW w:w="2235" w:type="dxa"/>
                </w:tcPr>
                <w:p w:rsidR="00EC201D" w:rsidRPr="00EC201D" w:rsidRDefault="00EC201D" w:rsidP="003B075D">
                  <w:pPr>
                    <w:rPr>
                      <w:rFonts w:ascii="Times" w:hAnsi="Times"/>
                      <w:b/>
                    </w:rPr>
                  </w:pPr>
                  <w:r w:rsidRPr="00EC201D">
                    <w:rPr>
                      <w:rFonts w:ascii="Times" w:hAnsi="Times"/>
                      <w:b/>
                    </w:rPr>
                    <w:t>Número de personas</w:t>
                  </w:r>
                </w:p>
              </w:tc>
              <w:tc>
                <w:tcPr>
                  <w:tcW w:w="708" w:type="dxa"/>
                </w:tcPr>
                <w:p w:rsidR="00EC201D" w:rsidRDefault="00EC201D" w:rsidP="003B075D">
                  <w:pPr>
                    <w:jc w:val="center"/>
                    <w:rPr>
                      <w:rFonts w:ascii="Times" w:hAnsi="Times"/>
                    </w:rPr>
                  </w:pPr>
                  <w:r>
                    <w:rPr>
                      <w:rFonts w:ascii="Times" w:hAnsi="Times"/>
                    </w:rPr>
                    <w:t>1</w:t>
                  </w:r>
                </w:p>
              </w:tc>
              <w:tc>
                <w:tcPr>
                  <w:tcW w:w="709" w:type="dxa"/>
                </w:tcPr>
                <w:p w:rsidR="00EC201D" w:rsidRDefault="00D26644" w:rsidP="003B075D">
                  <w:pPr>
                    <w:jc w:val="center"/>
                    <w:rPr>
                      <w:rFonts w:ascii="Times" w:hAnsi="Times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color w:val="000000"/>
                      <w:lang w:val="es-CO" w:eastAsia="es-CO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6128" behindDoc="0" locked="0" layoutInCell="1" allowOverlap="1">
                            <wp:simplePos x="0" y="0"/>
                            <wp:positionH relativeFrom="column">
                              <wp:posOffset>28575</wp:posOffset>
                            </wp:positionH>
                            <wp:positionV relativeFrom="paragraph">
                              <wp:posOffset>47625</wp:posOffset>
                            </wp:positionV>
                            <wp:extent cx="276860" cy="894715"/>
                            <wp:effectExtent l="33972" t="23178" r="61913" b="100012"/>
                            <wp:wrapNone/>
                            <wp:docPr id="53" name="53 Abrir llave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>
                                    <a:xfrm rot="16200000">
                                      <a:off x="0" y="0"/>
                                      <a:ext cx="276860" cy="894715"/>
                                    </a:xfrm>
                                    <a:prstGeom prst="leftBrac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A7D597B" id="53 Abrir llave" o:spid="_x0000_s1026" type="#_x0000_t87" style="position:absolute;margin-left:2.25pt;margin-top:3.75pt;width:21.8pt;height:70.45pt;rotation:-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" adj="557" strokecolor="#4f81bd [3204]" strokeweight="2pt">
                            <v:shadow on="t" color="black" opacity="24903f" origin=",.5" offset="0,.55556mm"/>
                          </v:shape>
                        </w:pict>
                      </mc:Fallback>
                    </mc:AlternateContent>
                  </w:r>
                  <w:r w:rsidR="00EC201D">
                    <w:rPr>
                      <w:rFonts w:ascii="Times" w:hAnsi="Times"/>
                    </w:rPr>
                    <w:t>2</w:t>
                  </w:r>
                </w:p>
              </w:tc>
              <w:tc>
                <w:tcPr>
                  <w:tcW w:w="709" w:type="dxa"/>
                </w:tcPr>
                <w:p w:rsidR="00EC201D" w:rsidRDefault="00EC201D" w:rsidP="003B075D">
                  <w:pPr>
                    <w:jc w:val="center"/>
                    <w:rPr>
                      <w:rFonts w:ascii="Times" w:hAnsi="Times"/>
                    </w:rPr>
                  </w:pPr>
                  <w:r>
                    <w:rPr>
                      <w:rFonts w:ascii="Times" w:hAnsi="Times"/>
                    </w:rPr>
                    <w:t>3</w:t>
                  </w:r>
                </w:p>
              </w:tc>
              <w:tc>
                <w:tcPr>
                  <w:tcW w:w="709" w:type="dxa"/>
                </w:tcPr>
                <w:p w:rsidR="00EC201D" w:rsidRDefault="00EC201D" w:rsidP="003B075D">
                  <w:pPr>
                    <w:jc w:val="center"/>
                    <w:rPr>
                      <w:rFonts w:ascii="Times" w:hAnsi="Times"/>
                    </w:rPr>
                  </w:pPr>
                  <w:r>
                    <w:rPr>
                      <w:rFonts w:ascii="Times" w:hAnsi="Times"/>
                    </w:rPr>
                    <w:t>4</w:t>
                  </w:r>
                </w:p>
              </w:tc>
              <w:tc>
                <w:tcPr>
                  <w:tcW w:w="708" w:type="dxa"/>
                </w:tcPr>
                <w:p w:rsidR="00EC201D" w:rsidRDefault="00EC201D" w:rsidP="003B075D">
                  <w:pPr>
                    <w:jc w:val="center"/>
                    <w:rPr>
                      <w:rFonts w:ascii="Times" w:hAnsi="Times"/>
                    </w:rPr>
                  </w:pPr>
                  <w:r>
                    <w:rPr>
                      <w:rFonts w:ascii="Times" w:hAnsi="Times"/>
                    </w:rPr>
                    <w:t>…</w:t>
                  </w:r>
                </w:p>
              </w:tc>
            </w:tr>
            <w:tr w:rsidR="00EC201D" w:rsidTr="003B075D">
              <w:trPr>
                <w:jc w:val="center"/>
              </w:trPr>
              <w:tc>
                <w:tcPr>
                  <w:tcW w:w="2235" w:type="dxa"/>
                </w:tcPr>
                <w:p w:rsidR="00EC201D" w:rsidRPr="00AF5AA7" w:rsidRDefault="00EC201D" w:rsidP="003B075D">
                  <w:pPr>
                    <w:rPr>
                      <w:rFonts w:ascii="Times" w:hAnsi="Times"/>
                      <w:b/>
                      <w:lang w:val="es-ES_tradnl"/>
                    </w:rPr>
                  </w:pPr>
                  <w:r>
                    <w:rPr>
                      <w:rFonts w:ascii="Times" w:hAnsi="Times"/>
                      <w:b/>
                      <w:lang w:val="es-ES_tradnl"/>
                    </w:rPr>
                    <w:t>Tiempo (horas)</w:t>
                  </w:r>
                </w:p>
              </w:tc>
              <w:tc>
                <w:tcPr>
                  <w:tcW w:w="708" w:type="dxa"/>
                </w:tcPr>
                <w:p w:rsidR="00EC201D" w:rsidRDefault="00EC201D" w:rsidP="00EC201D">
                  <w:pPr>
                    <w:jc w:val="center"/>
                    <w:rPr>
                      <w:rFonts w:ascii="Times" w:hAnsi="Times"/>
                    </w:rPr>
                  </w:pPr>
                  <w:r>
                    <w:rPr>
                      <w:rFonts w:ascii="Times" w:hAnsi="Times"/>
                    </w:rPr>
                    <w:t>4</w:t>
                  </w:r>
                </w:p>
              </w:tc>
              <w:tc>
                <w:tcPr>
                  <w:tcW w:w="709" w:type="dxa"/>
                </w:tcPr>
                <w:p w:rsidR="00EC201D" w:rsidRDefault="00D26644" w:rsidP="00EC201D">
                  <w:pPr>
                    <w:jc w:val="center"/>
                    <w:rPr>
                      <w:rFonts w:ascii="Times" w:hAnsi="Times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color w:val="000000"/>
                      <w:lang w:val="es-CO" w:eastAsia="es-CO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7152" behindDoc="0" locked="0" layoutInCell="1" allowOverlap="1">
                            <wp:simplePos x="0" y="0"/>
                            <wp:positionH relativeFrom="column">
                              <wp:posOffset>184150</wp:posOffset>
                            </wp:positionH>
                            <wp:positionV relativeFrom="paragraph">
                              <wp:posOffset>-6350</wp:posOffset>
                            </wp:positionV>
                            <wp:extent cx="452120" cy="1551305"/>
                            <wp:effectExtent l="40957" t="16193" r="65088" b="103187"/>
                            <wp:wrapNone/>
                            <wp:docPr id="52" name="52 Abrir llave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>
                                    <a:xfrm rot="16200000">
                                      <a:off x="0" y="0"/>
                                      <a:ext cx="452120" cy="1551305"/>
                                    </a:xfrm>
                                    <a:prstGeom prst="leftBrace">
                                      <a:avLst>
                                        <a:gd name="adj1" fmla="val 81506"/>
                                        <a:gd name="adj2" fmla="val 50000"/>
                                      </a:avLst>
                                    </a:prstGeom>
                                    <a:ln>
                                      <a:solidFill>
                                        <a:srgbClr val="00B05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901695A" id="52 Abrir llave" o:spid="_x0000_s1026" type="#_x0000_t87" style="position:absolute;margin-left:14.5pt;margin-top:-.5pt;width:35.6pt;height:122.15pt;rotation:-9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" adj="5131" strokecolor="#00b050" strokeweight="2pt">
                            <v:shadow on="t" color="black" opacity="24903f" origin=",.5" offset="0,.55556mm"/>
                          </v:shape>
                        </w:pict>
                      </mc:Fallback>
                    </mc:AlternateContent>
                  </w:r>
                  <w:r w:rsidR="00EC201D">
                    <w:rPr>
                      <w:rFonts w:ascii="Times" w:hAnsi="Times"/>
                    </w:rPr>
                    <w:t>2</w:t>
                  </w:r>
                </w:p>
              </w:tc>
              <w:tc>
                <w:tcPr>
                  <w:tcW w:w="709" w:type="dxa"/>
                </w:tcPr>
                <w:p w:rsidR="00EC201D" w:rsidRDefault="00EC201D" w:rsidP="00EC201D">
                  <w:pPr>
                    <w:jc w:val="center"/>
                    <w:rPr>
                      <w:rFonts w:ascii="Times" w:hAnsi="Times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1.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acc>
                    </m:oMath>
                  </m:oMathPara>
                </w:p>
              </w:tc>
              <w:tc>
                <w:tcPr>
                  <w:tcW w:w="709" w:type="dxa"/>
                </w:tcPr>
                <w:p w:rsidR="00EC201D" w:rsidRDefault="00EC201D" w:rsidP="003B075D">
                  <w:pPr>
                    <w:jc w:val="center"/>
                    <w:rPr>
                      <w:rFonts w:ascii="Times" w:hAnsi="Times"/>
                    </w:rPr>
                  </w:pPr>
                  <w:r>
                    <w:rPr>
                      <w:rFonts w:ascii="Times" w:hAnsi="Times"/>
                    </w:rPr>
                    <w:t>1</w:t>
                  </w:r>
                </w:p>
              </w:tc>
              <w:tc>
                <w:tcPr>
                  <w:tcW w:w="708" w:type="dxa"/>
                </w:tcPr>
                <w:p w:rsidR="00EC201D" w:rsidRDefault="00EC201D" w:rsidP="003B075D">
                  <w:pPr>
                    <w:jc w:val="center"/>
                    <w:rPr>
                      <w:rFonts w:ascii="Times" w:hAnsi="Times"/>
                    </w:rPr>
                  </w:pPr>
                </w:p>
              </w:tc>
            </w:tr>
          </w:tbl>
          <w:p w:rsidR="00EC201D" w:rsidRDefault="00EC201D" w:rsidP="003B075D">
            <w:pPr>
              <w:rPr>
                <w:rFonts w:ascii="Times New Roman" w:hAnsi="Times New Roman" w:cs="Times New Roman"/>
                <w:color w:val="000000"/>
              </w:rPr>
            </w:pPr>
          </w:p>
          <w:p w:rsidR="00EC201D" w:rsidRDefault="00EC201D" w:rsidP="003B075D">
            <w:pPr>
              <w:rPr>
                <w:rFonts w:ascii="Times New Roman" w:hAnsi="Times New Roman" w:cs="Times New Roman"/>
                <w:color w:val="000000"/>
              </w:rPr>
            </w:pPr>
          </w:p>
          <w:p w:rsidR="00EC201D" w:rsidRDefault="00EC201D" w:rsidP="003B075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                                                         </w:t>
            </w:r>
            <w:r>
              <w:t>÷ 3</w:t>
            </w:r>
          </w:p>
          <w:p w:rsidR="00EC201D" w:rsidRDefault="00EC201D" w:rsidP="003B075D">
            <w:pPr>
              <w:rPr>
                <w:rFonts w:ascii="Times New Roman" w:hAnsi="Times New Roman" w:cs="Times New Roman"/>
                <w:color w:val="000000"/>
              </w:rPr>
            </w:pPr>
          </w:p>
          <w:p w:rsidR="00EC201D" w:rsidRDefault="00EC201D" w:rsidP="003B075D">
            <w:pPr>
              <w:rPr>
                <w:rFonts w:ascii="Times New Roman" w:hAnsi="Times New Roman" w:cs="Times New Roman"/>
                <w:color w:val="000000"/>
              </w:rPr>
            </w:pPr>
          </w:p>
          <w:p w:rsidR="00EC201D" w:rsidRDefault="00EC201D" w:rsidP="003B075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                                                              </w:t>
            </w:r>
            <w:r>
              <w:t>÷ 4</w:t>
            </w:r>
          </w:p>
          <w:p w:rsidR="00EC201D" w:rsidRDefault="00EC201D" w:rsidP="003B075D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EC201D" w:rsidTr="003B075D">
        <w:tc>
          <w:tcPr>
            <w:tcW w:w="2376" w:type="dxa"/>
          </w:tcPr>
          <w:p w:rsidR="00EC201D" w:rsidRDefault="00EC201D" w:rsidP="003B075D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657" w:type="dxa"/>
          </w:tcPr>
          <w:p w:rsidR="00EC201D" w:rsidRPr="00EC201D" w:rsidRDefault="00EC201D" w:rsidP="00DA4D50">
            <w:pPr>
              <w:rPr>
                <w:rFonts w:ascii="Times" w:hAnsi="Times"/>
              </w:rPr>
            </w:pPr>
            <w:del w:id="1677" w:author="mercyranjel" w:date="2016-01-25T15:30:00Z">
              <w:r w:rsidDel="003612EE">
                <w:rPr>
                  <w:rFonts w:ascii="Times" w:hAnsi="Times"/>
                </w:rPr>
                <w:delText>1</w:delText>
              </w:r>
            </w:del>
            <w:ins w:id="1678" w:author="mercyranjel" w:date="2016-01-25T15:30:00Z">
              <w:r w:rsidR="003612EE">
                <w:rPr>
                  <w:rFonts w:ascii="Times" w:hAnsi="Times"/>
                </w:rPr>
                <w:t>Una</w:t>
              </w:r>
            </w:ins>
            <w:r w:rsidRPr="00EC201D">
              <w:rPr>
                <w:rFonts w:ascii="Times" w:hAnsi="Times"/>
              </w:rPr>
              <w:t xml:space="preserve"> persona </w:t>
            </w:r>
            <w:r>
              <w:rPr>
                <w:rFonts w:ascii="Times" w:hAnsi="Times"/>
              </w:rPr>
              <w:t>invierte</w:t>
            </w:r>
            <w:r w:rsidRPr="00EC201D">
              <w:rPr>
                <w:rFonts w:ascii="Times" w:hAnsi="Times"/>
              </w:rPr>
              <w:t xml:space="preserve"> 4 horas, </w:t>
            </w:r>
            <w:r w:rsidR="00F250A3">
              <w:rPr>
                <w:rFonts w:ascii="Times" w:hAnsi="Times"/>
              </w:rPr>
              <w:t>2</w:t>
            </w:r>
            <w:r w:rsidR="00F250A3" w:rsidRPr="00EC201D">
              <w:rPr>
                <w:rFonts w:ascii="Times" w:hAnsi="Times"/>
              </w:rPr>
              <w:t xml:space="preserve"> persona</w:t>
            </w:r>
            <w:r w:rsidR="00F250A3">
              <w:rPr>
                <w:rFonts w:ascii="Times" w:hAnsi="Times"/>
              </w:rPr>
              <w:t>s</w:t>
            </w:r>
            <w:r w:rsidR="00F250A3" w:rsidRPr="00EC201D">
              <w:rPr>
                <w:rFonts w:ascii="Times" w:hAnsi="Times"/>
              </w:rPr>
              <w:t xml:space="preserve"> </w:t>
            </w:r>
            <w:r w:rsidR="00F250A3">
              <w:rPr>
                <w:rFonts w:ascii="Times" w:hAnsi="Times"/>
              </w:rPr>
              <w:t>invierten</w:t>
            </w:r>
            <w:r w:rsidR="00F250A3" w:rsidRPr="00EC201D">
              <w:rPr>
                <w:rFonts w:ascii="Times" w:hAnsi="Times"/>
              </w:rPr>
              <w:t xml:space="preserve"> </w:t>
            </w:r>
            <w:r w:rsidR="00F250A3">
              <w:rPr>
                <w:rFonts w:ascii="Times" w:hAnsi="Times"/>
              </w:rPr>
              <w:t>2</w:t>
            </w:r>
            <w:r w:rsidR="00F250A3" w:rsidRPr="00EC201D">
              <w:rPr>
                <w:rFonts w:ascii="Times" w:hAnsi="Times"/>
              </w:rPr>
              <w:t xml:space="preserve"> horas</w:t>
            </w:r>
            <w:r w:rsidR="00F250A3">
              <w:rPr>
                <w:rFonts w:ascii="Times" w:hAnsi="Times"/>
              </w:rPr>
              <w:t>, 3</w:t>
            </w:r>
            <w:r w:rsidR="00F250A3" w:rsidRPr="00EC201D">
              <w:rPr>
                <w:rFonts w:ascii="Times" w:hAnsi="Times"/>
              </w:rPr>
              <w:t xml:space="preserve"> persona</w:t>
            </w:r>
            <w:r w:rsidR="00F250A3">
              <w:rPr>
                <w:rFonts w:ascii="Times" w:hAnsi="Times"/>
              </w:rPr>
              <w:t>s</w:t>
            </w:r>
            <w:r w:rsidR="00F250A3" w:rsidRPr="00EC201D">
              <w:rPr>
                <w:rFonts w:ascii="Times" w:hAnsi="Times"/>
              </w:rPr>
              <w:t xml:space="preserve"> </w:t>
            </w:r>
            <w:r w:rsidR="00F250A3">
              <w:rPr>
                <w:rFonts w:ascii="Times" w:hAnsi="Times"/>
              </w:rPr>
              <w:t>invierten</w:t>
            </w:r>
            <w:r w:rsidR="00F250A3" w:rsidRPr="00EC201D">
              <w:rPr>
                <w:rFonts w:ascii="Times" w:hAnsi="Times"/>
              </w:rPr>
              <w:t xml:space="preserve"> </w:t>
            </w:r>
            <w:r w:rsidR="00F250A3">
              <w:rPr>
                <w:rFonts w:ascii="Times" w:hAnsi="Times"/>
              </w:rPr>
              <w:t>aproximadamente 1.3</w:t>
            </w:r>
            <w:r w:rsidR="00F250A3" w:rsidRPr="00EC201D">
              <w:rPr>
                <w:rFonts w:ascii="Times" w:hAnsi="Times"/>
              </w:rPr>
              <w:t xml:space="preserve"> horas</w:t>
            </w:r>
            <w:r w:rsidR="00F250A3">
              <w:rPr>
                <w:rFonts w:ascii="Times" w:hAnsi="Times"/>
              </w:rPr>
              <w:t>, 4</w:t>
            </w:r>
            <w:r w:rsidR="00F250A3" w:rsidRPr="00EC201D">
              <w:rPr>
                <w:rFonts w:ascii="Times" w:hAnsi="Times"/>
              </w:rPr>
              <w:t xml:space="preserve"> persona</w:t>
            </w:r>
            <w:r w:rsidR="00F250A3">
              <w:rPr>
                <w:rFonts w:ascii="Times" w:hAnsi="Times"/>
              </w:rPr>
              <w:t>s</w:t>
            </w:r>
            <w:r w:rsidR="00F250A3" w:rsidRPr="00EC201D">
              <w:rPr>
                <w:rFonts w:ascii="Times" w:hAnsi="Times"/>
              </w:rPr>
              <w:t xml:space="preserve"> </w:t>
            </w:r>
            <w:r w:rsidR="00F250A3">
              <w:rPr>
                <w:rFonts w:ascii="Times" w:hAnsi="Times"/>
              </w:rPr>
              <w:t>invierten</w:t>
            </w:r>
            <w:r w:rsidR="00F250A3" w:rsidRPr="00EC201D">
              <w:rPr>
                <w:rFonts w:ascii="Times" w:hAnsi="Times"/>
              </w:rPr>
              <w:t xml:space="preserve"> </w:t>
            </w:r>
            <w:r w:rsidR="00F250A3">
              <w:rPr>
                <w:rFonts w:ascii="Times" w:hAnsi="Times"/>
              </w:rPr>
              <w:t>1</w:t>
            </w:r>
            <w:r w:rsidR="00F250A3" w:rsidRPr="00EC201D">
              <w:rPr>
                <w:rFonts w:ascii="Times" w:hAnsi="Times"/>
              </w:rPr>
              <w:t xml:space="preserve"> hora</w:t>
            </w:r>
            <w:r w:rsidR="00F250A3">
              <w:rPr>
                <w:rFonts w:ascii="Times" w:hAnsi="Times"/>
              </w:rPr>
              <w:t>, etc.</w:t>
            </w:r>
          </w:p>
        </w:tc>
      </w:tr>
    </w:tbl>
    <w:p w:rsidR="00EC201D" w:rsidRPr="00EC201D" w:rsidRDefault="00EC201D" w:rsidP="001E7C70">
      <w:pPr>
        <w:spacing w:after="0"/>
        <w:rPr>
          <w:rFonts w:ascii="Times New Roman" w:hAnsi="Times New Roman" w:cs="Times New Roman"/>
          <w:color w:val="000000"/>
        </w:rPr>
      </w:pPr>
    </w:p>
    <w:p w:rsidR="00E8665B" w:rsidRDefault="00E8665B" w:rsidP="001E7C70">
      <w:pPr>
        <w:spacing w:after="0"/>
        <w:rPr>
          <w:rFonts w:ascii="Times New Roman" w:hAnsi="Times New Roman" w:cs="Times New Roman"/>
          <w:color w:val="000000"/>
        </w:rPr>
      </w:pPr>
    </w:p>
    <w:p w:rsidR="007B694B" w:rsidRPr="003612EE" w:rsidRDefault="007B694B" w:rsidP="007B694B">
      <w:pPr>
        <w:spacing w:after="0"/>
        <w:rPr>
          <w:rFonts w:ascii="Times New Roman" w:hAnsi="Times New Roman" w:cs="Times New Roman"/>
          <w:color w:val="000000"/>
          <w:rPrChange w:id="1679" w:author="mercyranjel" w:date="2016-01-25T15:30:00Z">
            <w:rPr>
              <w:rFonts w:ascii="Times New Roman" w:hAnsi="Times New Roman" w:cs="Times New Roman"/>
              <w:b/>
              <w:color w:val="000000"/>
            </w:rPr>
          </w:rPrChange>
        </w:rPr>
      </w:pPr>
      <w:r w:rsidRPr="003612EE">
        <w:rPr>
          <w:rFonts w:ascii="Times New Roman" w:hAnsi="Times New Roman" w:cs="Times New Roman"/>
          <w:color w:val="000000"/>
          <w:rPrChange w:id="1680" w:author="mercyranjel" w:date="2016-01-25T15:30:00Z">
            <w:rPr>
              <w:rFonts w:ascii="Times New Roman" w:hAnsi="Times New Roman" w:cs="Times New Roman"/>
              <w:b/>
              <w:color w:val="000000"/>
            </w:rPr>
          </w:rPrChange>
        </w:rPr>
        <w:t>Ejemplo 2</w:t>
      </w:r>
      <w:del w:id="1681" w:author="mercyranjel" w:date="2016-01-25T15:30:00Z">
        <w:r w:rsidRPr="003612EE" w:rsidDel="003612EE">
          <w:rPr>
            <w:rFonts w:ascii="Times New Roman" w:hAnsi="Times New Roman" w:cs="Times New Roman"/>
            <w:color w:val="000000"/>
            <w:rPrChange w:id="1682" w:author="mercyranjel" w:date="2016-01-25T15:30:00Z">
              <w:rPr>
                <w:rFonts w:ascii="Times New Roman" w:hAnsi="Times New Roman" w:cs="Times New Roman"/>
                <w:b/>
                <w:color w:val="000000"/>
              </w:rPr>
            </w:rPrChange>
          </w:rPr>
          <w:delText>:</w:delText>
        </w:r>
      </w:del>
    </w:p>
    <w:p w:rsidR="006254DD" w:rsidRDefault="006254DD" w:rsidP="007B694B">
      <w:pPr>
        <w:spacing w:after="0"/>
        <w:rPr>
          <w:rFonts w:ascii="Times New Roman" w:hAnsi="Times New Roman" w:cs="Times New Roman"/>
          <w:b/>
          <w:color w:val="000000"/>
        </w:rPr>
      </w:pPr>
    </w:p>
    <w:p w:rsidR="006254DD" w:rsidRPr="003612EE" w:rsidRDefault="006254DD" w:rsidP="007B694B">
      <w:pPr>
        <w:spacing w:after="0"/>
        <w:rPr>
          <w:rFonts w:ascii="Times New Roman" w:hAnsi="Times New Roman" w:cs="Times New Roman"/>
          <w:color w:val="000000"/>
          <w:rPrChange w:id="1683" w:author="mercyranjel" w:date="2016-01-25T15:30:00Z">
            <w:rPr>
              <w:rFonts w:ascii="Times New Roman" w:hAnsi="Times New Roman" w:cs="Times New Roman"/>
              <w:i/>
              <w:color w:val="000000"/>
            </w:rPr>
          </w:rPrChange>
        </w:rPr>
      </w:pPr>
      <w:r w:rsidRPr="006254DD">
        <w:rPr>
          <w:rFonts w:ascii="Times New Roman" w:hAnsi="Times New Roman" w:cs="Times New Roman"/>
          <w:color w:val="000000"/>
        </w:rPr>
        <w:t>E</w:t>
      </w:r>
      <w:r w:rsidRPr="006254DD">
        <w:rPr>
          <w:rFonts w:ascii="Times New Roman" w:hAnsi="Times New Roman" w:cs="Times New Roman"/>
          <w:color w:val="000000"/>
          <w:lang w:val="es-CO"/>
        </w:rPr>
        <w:t>l</w:t>
      </w:r>
      <w:r w:rsidRPr="006254DD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Pr="003612EE">
        <w:rPr>
          <w:rFonts w:ascii="Times New Roman" w:hAnsi="Times New Roman" w:cs="Times New Roman"/>
          <w:color w:val="000000"/>
          <w:lang w:val="es-CO"/>
          <w:rPrChange w:id="1684" w:author="mercyranjel" w:date="2016-01-25T15:30:00Z">
            <w:rPr>
              <w:rFonts w:ascii="Times New Roman" w:hAnsi="Times New Roman" w:cs="Times New Roman"/>
              <w:i/>
              <w:color w:val="000000"/>
              <w:lang w:val="es-CO"/>
            </w:rPr>
          </w:rPrChange>
        </w:rPr>
        <w:t>número de empresas</w:t>
      </w:r>
      <w:r w:rsidRPr="003612EE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Pr="003612EE">
        <w:rPr>
          <w:rFonts w:ascii="Times New Roman" w:hAnsi="Times New Roman" w:cs="Times New Roman"/>
          <w:color w:val="000000"/>
          <w:lang w:val="es-CO"/>
        </w:rPr>
        <w:t>que contratan para hacer una encuesta</w:t>
      </w:r>
      <w:r w:rsidRPr="003612EE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Pr="003612EE">
        <w:rPr>
          <w:rFonts w:ascii="Times New Roman" w:hAnsi="Times New Roman" w:cs="Times New Roman"/>
          <w:color w:val="000000"/>
          <w:lang w:val="es-CO"/>
        </w:rPr>
        <w:t>y el</w:t>
      </w:r>
      <w:r w:rsidRPr="003612EE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Pr="003612EE">
        <w:rPr>
          <w:rFonts w:ascii="Times New Roman" w:hAnsi="Times New Roman" w:cs="Times New Roman"/>
          <w:color w:val="000000"/>
          <w:lang w:val="es-CO"/>
          <w:rPrChange w:id="1685" w:author="mercyranjel" w:date="2016-01-25T15:30:00Z">
            <w:rPr>
              <w:rFonts w:ascii="Times New Roman" w:hAnsi="Times New Roman" w:cs="Times New Roman"/>
              <w:i/>
              <w:color w:val="000000"/>
              <w:lang w:val="es-CO"/>
            </w:rPr>
          </w:rPrChange>
        </w:rPr>
        <w:t>costo</w:t>
      </w:r>
      <w:r w:rsidRPr="003612EE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Pr="003612EE">
        <w:rPr>
          <w:rFonts w:ascii="Times New Roman" w:hAnsi="Times New Roman" w:cs="Times New Roman"/>
          <w:color w:val="000000"/>
          <w:lang w:val="es-CO"/>
          <w:rPrChange w:id="1686" w:author="mercyranjel" w:date="2016-01-25T15:30:00Z">
            <w:rPr>
              <w:rFonts w:ascii="Times New Roman" w:hAnsi="Times New Roman" w:cs="Times New Roman"/>
              <w:i/>
              <w:color w:val="000000"/>
              <w:lang w:val="es-CO"/>
            </w:rPr>
          </w:rPrChange>
        </w:rPr>
        <w:t>que cada empresa debe pagar,</w:t>
      </w:r>
      <w:r w:rsidRPr="003612EE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Pr="003612EE">
        <w:rPr>
          <w:rFonts w:ascii="Times New Roman" w:hAnsi="Times New Roman" w:cs="Times New Roman"/>
          <w:color w:val="000000"/>
          <w:lang w:val="es-CO"/>
        </w:rPr>
        <w:t>teniendo en cuenta que el valor del contrato</w:t>
      </w:r>
      <w:ins w:id="1687" w:author="mercyranjel" w:date="2016-01-25T15:31:00Z">
        <w:r w:rsidR="003612EE">
          <w:rPr>
            <w:rFonts w:ascii="Times New Roman" w:hAnsi="Times New Roman" w:cs="Times New Roman"/>
            <w:color w:val="000000"/>
            <w:lang w:val="es-CO"/>
          </w:rPr>
          <w:t>,</w:t>
        </w:r>
      </w:ins>
      <w:r w:rsidRPr="003612EE">
        <w:rPr>
          <w:rFonts w:ascii="Times New Roman" w:hAnsi="Times New Roman" w:cs="Times New Roman"/>
          <w:color w:val="000000"/>
          <w:lang w:val="es-CO"/>
        </w:rPr>
        <w:t xml:space="preserve"> es 3000 dólares</w:t>
      </w:r>
      <w:del w:id="1688" w:author="mercyranjel" w:date="2016-01-25T15:31:00Z">
        <w:r w:rsidRPr="003612EE" w:rsidDel="003612EE">
          <w:rPr>
            <w:rFonts w:ascii="Times New Roman" w:hAnsi="Times New Roman" w:cs="Times New Roman"/>
            <w:color w:val="000000"/>
            <w:lang w:val="es-CO"/>
          </w:rPr>
          <w:delText>,</w:delText>
        </w:r>
      </w:del>
      <w:ins w:id="1689" w:author="mercyranjel" w:date="2016-01-25T15:31:00Z">
        <w:r w:rsidR="003612EE">
          <w:rPr>
            <w:rFonts w:ascii="Times New Roman" w:hAnsi="Times New Roman" w:cs="Times New Roman"/>
            <w:color w:val="000000"/>
            <w:lang w:val="es-CO"/>
          </w:rPr>
          <w:t>;</w:t>
        </w:r>
      </w:ins>
      <w:r w:rsidRPr="003612EE">
        <w:rPr>
          <w:rFonts w:ascii="Times New Roman" w:hAnsi="Times New Roman" w:cs="Times New Roman"/>
          <w:color w:val="000000"/>
          <w:lang w:val="es-CO"/>
        </w:rPr>
        <w:t xml:space="preserve"> </w:t>
      </w:r>
      <w:ins w:id="1690" w:author="mercyranjel" w:date="2016-01-25T15:31:00Z">
        <w:r w:rsidR="003612EE">
          <w:rPr>
            <w:rFonts w:ascii="Times New Roman" w:hAnsi="Times New Roman" w:cs="Times New Roman"/>
            <w:color w:val="000000"/>
            <w:lang w:val="es-CO"/>
          </w:rPr>
          <w:t xml:space="preserve">estas </w:t>
        </w:r>
      </w:ins>
      <w:r w:rsidRPr="003612EE">
        <w:rPr>
          <w:rFonts w:ascii="Times New Roman" w:hAnsi="Times New Roman" w:cs="Times New Roman"/>
          <w:color w:val="000000"/>
          <w:lang w:val="es-CO"/>
          <w:rPrChange w:id="1691" w:author="mercyranjel" w:date="2016-01-25T15:30:00Z">
            <w:rPr>
              <w:rFonts w:ascii="Times New Roman" w:hAnsi="Times New Roman" w:cs="Times New Roman"/>
              <w:i/>
              <w:color w:val="000000"/>
              <w:lang w:val="es-CO"/>
            </w:rPr>
          </w:rPrChange>
        </w:rPr>
        <w:t xml:space="preserve">son magnitudes </w:t>
      </w:r>
      <w:r w:rsidRPr="003612EE">
        <w:rPr>
          <w:rFonts w:ascii="Times New Roman" w:hAnsi="Times New Roman" w:cs="Times New Roman"/>
          <w:color w:val="000000"/>
          <w:rPrChange w:id="1692" w:author="mercyranjel" w:date="2016-01-25T15:30:00Z">
            <w:rPr>
              <w:rFonts w:ascii="Times New Roman" w:hAnsi="Times New Roman" w:cs="Times New Roman"/>
              <w:i/>
              <w:color w:val="000000"/>
            </w:rPr>
          </w:rPrChange>
        </w:rPr>
        <w:t>inversamente proporcionales.</w:t>
      </w:r>
    </w:p>
    <w:p w:rsidR="00CA29C1" w:rsidRDefault="00CA29C1" w:rsidP="007B694B">
      <w:pPr>
        <w:spacing w:after="0"/>
        <w:rPr>
          <w:rFonts w:ascii="Times New Roman" w:hAnsi="Times New Roman" w:cs="Times New Roman"/>
          <w:b/>
          <w:color w:val="00000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1560"/>
      </w:tblGrid>
      <w:tr w:rsidR="003B075D" w:rsidTr="00EA3041">
        <w:trPr>
          <w:jc w:val="center"/>
        </w:trPr>
        <w:tc>
          <w:tcPr>
            <w:tcW w:w="1417" w:type="dxa"/>
          </w:tcPr>
          <w:p w:rsidR="003B075D" w:rsidRDefault="003B075D" w:rsidP="003B075D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Número de empresas</w:t>
            </w:r>
          </w:p>
        </w:tc>
        <w:tc>
          <w:tcPr>
            <w:tcW w:w="1560" w:type="dxa"/>
          </w:tcPr>
          <w:p w:rsidR="003B075D" w:rsidRPr="003B075D" w:rsidRDefault="003B075D" w:rsidP="003B075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Valor por pagar(</w:t>
            </w:r>
            <w:r>
              <w:rPr>
                <w:rFonts w:ascii="Times New Roman" w:hAnsi="Times New Roman" w:cs="Times New Roman"/>
                <w:color w:val="000000"/>
              </w:rPr>
              <w:t>dólares)</w:t>
            </w:r>
          </w:p>
        </w:tc>
      </w:tr>
      <w:tr w:rsidR="003B075D" w:rsidTr="00EA3041">
        <w:trPr>
          <w:jc w:val="center"/>
        </w:trPr>
        <w:tc>
          <w:tcPr>
            <w:tcW w:w="1417" w:type="dxa"/>
          </w:tcPr>
          <w:p w:rsidR="003B075D" w:rsidRPr="003B075D" w:rsidRDefault="003B075D" w:rsidP="003B075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B075D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560" w:type="dxa"/>
          </w:tcPr>
          <w:p w:rsidR="003B075D" w:rsidRPr="003B075D" w:rsidRDefault="003B075D" w:rsidP="003B075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254DD">
              <w:rPr>
                <w:rFonts w:ascii="Times New Roman" w:hAnsi="Times New Roman" w:cs="Times New Roman"/>
                <w:color w:val="000000"/>
                <w:lang w:val="es-CO"/>
              </w:rPr>
              <w:t>3000</w:t>
            </w:r>
          </w:p>
        </w:tc>
      </w:tr>
      <w:tr w:rsidR="003B075D" w:rsidTr="00EA3041">
        <w:trPr>
          <w:jc w:val="center"/>
        </w:trPr>
        <w:tc>
          <w:tcPr>
            <w:tcW w:w="1417" w:type="dxa"/>
          </w:tcPr>
          <w:p w:rsidR="003B075D" w:rsidRPr="003B075D" w:rsidRDefault="003B075D" w:rsidP="003B075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B075D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560" w:type="dxa"/>
          </w:tcPr>
          <w:p w:rsidR="003B075D" w:rsidRPr="003B075D" w:rsidRDefault="003B075D" w:rsidP="003B075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1500</w:t>
            </w:r>
          </w:p>
        </w:tc>
      </w:tr>
      <w:tr w:rsidR="003B075D" w:rsidTr="00EA3041">
        <w:trPr>
          <w:jc w:val="center"/>
        </w:trPr>
        <w:tc>
          <w:tcPr>
            <w:tcW w:w="1417" w:type="dxa"/>
          </w:tcPr>
          <w:p w:rsidR="003B075D" w:rsidRPr="003B075D" w:rsidRDefault="003B075D" w:rsidP="003B075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B075D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560" w:type="dxa"/>
          </w:tcPr>
          <w:p w:rsidR="003B075D" w:rsidRPr="003B075D" w:rsidRDefault="003B075D" w:rsidP="003B075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1000</w:t>
            </w:r>
          </w:p>
        </w:tc>
      </w:tr>
      <w:tr w:rsidR="003B075D" w:rsidTr="00EA3041">
        <w:trPr>
          <w:jc w:val="center"/>
        </w:trPr>
        <w:tc>
          <w:tcPr>
            <w:tcW w:w="1417" w:type="dxa"/>
          </w:tcPr>
          <w:p w:rsidR="003B075D" w:rsidRPr="003B075D" w:rsidRDefault="003B075D" w:rsidP="003B075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B075D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560" w:type="dxa"/>
          </w:tcPr>
          <w:p w:rsidR="003B075D" w:rsidRPr="003B075D" w:rsidRDefault="003B075D" w:rsidP="003B075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750</w:t>
            </w:r>
          </w:p>
        </w:tc>
      </w:tr>
      <w:tr w:rsidR="003B075D" w:rsidTr="00EA3041">
        <w:trPr>
          <w:jc w:val="center"/>
        </w:trPr>
        <w:tc>
          <w:tcPr>
            <w:tcW w:w="1417" w:type="dxa"/>
          </w:tcPr>
          <w:p w:rsidR="003B075D" w:rsidRPr="003B075D" w:rsidRDefault="003B075D" w:rsidP="003B075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B075D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560" w:type="dxa"/>
          </w:tcPr>
          <w:p w:rsidR="003B075D" w:rsidRPr="003B075D" w:rsidRDefault="003B075D" w:rsidP="003B075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600</w:t>
            </w:r>
          </w:p>
        </w:tc>
      </w:tr>
    </w:tbl>
    <w:p w:rsidR="006254DD" w:rsidRPr="006254DD" w:rsidRDefault="006254DD" w:rsidP="007B694B">
      <w:pPr>
        <w:spacing w:after="0"/>
        <w:rPr>
          <w:rFonts w:ascii="Times New Roman" w:hAnsi="Times New Roman" w:cs="Times New Roman"/>
          <w:b/>
          <w:color w:val="000000"/>
        </w:rPr>
      </w:pPr>
    </w:p>
    <w:p w:rsidR="007B694B" w:rsidRDefault="007B694B" w:rsidP="001E7C70">
      <w:pPr>
        <w:spacing w:after="0"/>
        <w:rPr>
          <w:rFonts w:ascii="Times New Roman" w:hAnsi="Times New Roman" w:cs="Times New Roman"/>
          <w:color w:val="000000"/>
        </w:rPr>
      </w:pPr>
    </w:p>
    <w:p w:rsidR="007B694B" w:rsidRDefault="00FD2C87" w:rsidP="001E7C70">
      <w:pPr>
        <w:spacing w:after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Si una</w:t>
      </w:r>
      <w:r w:rsidR="00476152">
        <w:rPr>
          <w:rFonts w:ascii="Times New Roman" w:hAnsi="Times New Roman" w:cs="Times New Roman"/>
          <w:color w:val="000000"/>
        </w:rPr>
        <w:t xml:space="preserve"> sola empresa hace el contrato debe p</w:t>
      </w:r>
      <w:r>
        <w:rPr>
          <w:rFonts w:ascii="Times New Roman" w:hAnsi="Times New Roman" w:cs="Times New Roman"/>
          <w:color w:val="000000"/>
        </w:rPr>
        <w:t>agar 3000 dólares</w:t>
      </w:r>
      <w:del w:id="1693" w:author="mercyranjel" w:date="2016-01-25T15:31:00Z">
        <w:r w:rsidDel="003612EE">
          <w:rPr>
            <w:rFonts w:ascii="Times New Roman" w:hAnsi="Times New Roman" w:cs="Times New Roman"/>
            <w:color w:val="000000"/>
          </w:rPr>
          <w:delText>,</w:delText>
        </w:r>
      </w:del>
      <w:ins w:id="1694" w:author="mercyranjel" w:date="2016-01-25T15:31:00Z">
        <w:r w:rsidR="003612EE">
          <w:rPr>
            <w:rFonts w:ascii="Times New Roman" w:hAnsi="Times New Roman" w:cs="Times New Roman"/>
            <w:color w:val="000000"/>
          </w:rPr>
          <w:t>;</w:t>
        </w:r>
      </w:ins>
      <w:r>
        <w:rPr>
          <w:rFonts w:ascii="Times New Roman" w:hAnsi="Times New Roman" w:cs="Times New Roman"/>
          <w:color w:val="000000"/>
        </w:rPr>
        <w:t xml:space="preserve"> pero si son dos</w:t>
      </w:r>
      <w:r w:rsidR="00476152">
        <w:rPr>
          <w:rFonts w:ascii="Times New Roman" w:hAnsi="Times New Roman" w:cs="Times New Roman"/>
          <w:color w:val="000000"/>
        </w:rPr>
        <w:t xml:space="preserve"> las empresas</w:t>
      </w:r>
      <w:ins w:id="1695" w:author="mercyranjel" w:date="2016-01-25T15:31:00Z">
        <w:r w:rsidR="003612EE">
          <w:rPr>
            <w:rFonts w:ascii="Times New Roman" w:hAnsi="Times New Roman" w:cs="Times New Roman"/>
            <w:color w:val="000000"/>
          </w:rPr>
          <w:t>,</w:t>
        </w:r>
      </w:ins>
      <w:r w:rsidR="00476152">
        <w:rPr>
          <w:rFonts w:ascii="Times New Roman" w:hAnsi="Times New Roman" w:cs="Times New Roman"/>
          <w:color w:val="000000"/>
        </w:rPr>
        <w:t xml:space="preserve"> cada una paga 1500 dólares</w:t>
      </w:r>
      <w:del w:id="1696" w:author="mercyranjel" w:date="2016-01-25T15:32:00Z">
        <w:r w:rsidR="00476152" w:rsidDel="003612EE">
          <w:rPr>
            <w:rFonts w:ascii="Times New Roman" w:hAnsi="Times New Roman" w:cs="Times New Roman"/>
            <w:color w:val="000000"/>
          </w:rPr>
          <w:delText>,</w:delText>
        </w:r>
      </w:del>
      <w:ins w:id="1697" w:author="mercyranjel" w:date="2016-01-25T15:32:00Z">
        <w:r w:rsidR="003612EE">
          <w:rPr>
            <w:rFonts w:ascii="Times New Roman" w:hAnsi="Times New Roman" w:cs="Times New Roman"/>
            <w:color w:val="000000"/>
          </w:rPr>
          <w:t>;</w:t>
        </w:r>
      </w:ins>
      <w:r w:rsidR="00476152">
        <w:rPr>
          <w:rFonts w:ascii="Times New Roman" w:hAnsi="Times New Roman" w:cs="Times New Roman"/>
          <w:color w:val="000000"/>
        </w:rPr>
        <w:t xml:space="preserve"> si son </w:t>
      </w:r>
      <w:r>
        <w:rPr>
          <w:rFonts w:ascii="Times New Roman" w:hAnsi="Times New Roman" w:cs="Times New Roman"/>
          <w:color w:val="000000"/>
        </w:rPr>
        <w:t>tres</w:t>
      </w:r>
      <w:r w:rsidR="00476152">
        <w:rPr>
          <w:rFonts w:ascii="Times New Roman" w:hAnsi="Times New Roman" w:cs="Times New Roman"/>
          <w:color w:val="000000"/>
        </w:rPr>
        <w:t xml:space="preserve"> empresas</w:t>
      </w:r>
      <w:ins w:id="1698" w:author="mercyranjel" w:date="2016-01-25T15:32:00Z">
        <w:r w:rsidR="003612EE">
          <w:rPr>
            <w:rFonts w:ascii="Times New Roman" w:hAnsi="Times New Roman" w:cs="Times New Roman"/>
            <w:color w:val="000000"/>
          </w:rPr>
          <w:t>,</w:t>
        </w:r>
      </w:ins>
      <w:r w:rsidR="00476152">
        <w:rPr>
          <w:rFonts w:ascii="Times New Roman" w:hAnsi="Times New Roman" w:cs="Times New Roman"/>
          <w:color w:val="000000"/>
        </w:rPr>
        <w:t xml:space="preserve"> el valor que cada una debe pagar es 1000 dólares</w:t>
      </w:r>
      <w:ins w:id="1699" w:author="mercyranjel" w:date="2016-01-25T15:32:00Z">
        <w:r w:rsidR="003612EE">
          <w:rPr>
            <w:rFonts w:ascii="Times New Roman" w:hAnsi="Times New Roman" w:cs="Times New Roman"/>
            <w:color w:val="000000"/>
          </w:rPr>
          <w:t>,</w:t>
        </w:r>
      </w:ins>
      <w:r w:rsidR="00476152">
        <w:rPr>
          <w:rFonts w:ascii="Times New Roman" w:hAnsi="Times New Roman" w:cs="Times New Roman"/>
          <w:color w:val="000000"/>
        </w:rPr>
        <w:t xml:space="preserve"> y así sucesivamente.</w:t>
      </w:r>
    </w:p>
    <w:p w:rsidR="00FC0960" w:rsidDel="00E75518" w:rsidRDefault="00FC0960" w:rsidP="001E7C70">
      <w:pPr>
        <w:spacing w:after="0"/>
        <w:rPr>
          <w:del w:id="1700" w:author="Johana Montejo Rozo" w:date="2016-02-03T10:28:00Z"/>
          <w:rFonts w:ascii="Times New Roman" w:hAnsi="Times New Roman" w:cs="Times New Roman"/>
          <w:color w:val="000000"/>
        </w:rPr>
      </w:pPr>
    </w:p>
    <w:p w:rsidR="00FC0960" w:rsidRDefault="00FC0960" w:rsidP="00FC0960">
      <w:pPr>
        <w:spacing w:after="0"/>
        <w:rPr>
          <w:ins w:id="1701" w:author="Johana Montejo Rozo" w:date="2016-02-03T10:28:00Z"/>
          <w:rFonts w:ascii="Times New Roman" w:hAnsi="Times New Roman" w:cs="Times New Roman"/>
          <w:color w:val="000000"/>
        </w:rPr>
      </w:pPr>
    </w:p>
    <w:tbl>
      <w:tblPr>
        <w:tblStyle w:val="Tablaconcuadrcula1"/>
        <w:tblW w:w="9033" w:type="dxa"/>
        <w:tblInd w:w="-113" w:type="dxa"/>
        <w:tblLook w:val="04A0" w:firstRow="1" w:lastRow="0" w:firstColumn="1" w:lastColumn="0" w:noHBand="0" w:noVBand="1"/>
      </w:tblPr>
      <w:tblGrid>
        <w:gridCol w:w="2518"/>
        <w:gridCol w:w="6515"/>
      </w:tblGrid>
      <w:tr w:rsidR="00E75518" w:rsidRPr="0006455F" w:rsidTr="00E75518">
        <w:trPr>
          <w:ins w:id="1702" w:author="Johana Montejo Rozo" w:date="2016-02-03T10:28:00Z"/>
        </w:trPr>
        <w:tc>
          <w:tcPr>
            <w:tcW w:w="9033" w:type="dxa"/>
            <w:gridSpan w:val="2"/>
            <w:shd w:val="clear" w:color="auto" w:fill="000000" w:themeFill="text1"/>
          </w:tcPr>
          <w:p w:rsidR="00E75518" w:rsidRPr="0006455F" w:rsidRDefault="00E75518" w:rsidP="00E75518">
            <w:pPr>
              <w:jc w:val="center"/>
              <w:rPr>
                <w:ins w:id="1703" w:author="Johana Montejo Rozo" w:date="2016-02-03T10:28:00Z"/>
                <w:rFonts w:ascii="Times New Roman" w:hAnsi="Times New Roman" w:cs="Times New Roman"/>
                <w:b/>
                <w:color w:val="FFFFFF" w:themeColor="background1"/>
              </w:rPr>
            </w:pPr>
            <w:ins w:id="1704" w:author="Johana Montejo Rozo" w:date="2016-02-03T10:28:00Z">
              <w:r w:rsidRPr="0006455F">
                <w:rPr>
                  <w:rFonts w:ascii="Times New Roman" w:hAnsi="Times New Roman" w:cs="Times New Roman"/>
                  <w:b/>
                  <w:color w:val="FFFFFF" w:themeColor="background1"/>
                </w:rPr>
                <w:t>Practica (recurso de ejercitación)</w:t>
              </w:r>
            </w:ins>
          </w:p>
        </w:tc>
      </w:tr>
      <w:tr w:rsidR="00E75518" w:rsidRPr="0006455F" w:rsidTr="00E75518">
        <w:trPr>
          <w:ins w:id="1705" w:author="Johana Montejo Rozo" w:date="2016-02-03T10:28:00Z"/>
        </w:trPr>
        <w:tc>
          <w:tcPr>
            <w:tcW w:w="2518" w:type="dxa"/>
          </w:tcPr>
          <w:p w:rsidR="00E75518" w:rsidRPr="0006455F" w:rsidRDefault="00E75518" w:rsidP="00E75518">
            <w:pPr>
              <w:rPr>
                <w:ins w:id="1706" w:author="Johana Montejo Rozo" w:date="2016-02-03T10:28:00Z"/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ins w:id="1707" w:author="Johana Montejo Rozo" w:date="2016-02-03T10:28:00Z">
              <w:r w:rsidRPr="0006455F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Código</w:t>
              </w:r>
            </w:ins>
          </w:p>
        </w:tc>
        <w:tc>
          <w:tcPr>
            <w:tcW w:w="6515" w:type="dxa"/>
          </w:tcPr>
          <w:p w:rsidR="00E75518" w:rsidRPr="0006455F" w:rsidRDefault="00E75518" w:rsidP="00E75518">
            <w:pPr>
              <w:rPr>
                <w:ins w:id="1708" w:author="Johana Montejo Rozo" w:date="2016-02-03T10:28:00Z"/>
                <w:rFonts w:ascii="Times New Roman" w:hAnsi="Times New Roman" w:cs="Times New Roman"/>
                <w:b/>
                <w:color w:val="000000"/>
              </w:rPr>
            </w:pPr>
            <w:ins w:id="1709" w:author="Johana Montejo Rozo" w:date="2016-02-03T10:28:00Z">
              <w:r w:rsidRPr="0006455F">
                <w:rPr>
                  <w:rFonts w:ascii="Times New Roman" w:hAnsi="Times New Roman" w:cs="Times New Roman"/>
                  <w:color w:val="000000"/>
                </w:rPr>
                <w:t>MA_07_07_</w:t>
              </w:r>
              <w:r>
                <w:rPr>
                  <w:rFonts w:ascii="Times New Roman" w:hAnsi="Times New Roman" w:cs="Times New Roman"/>
                  <w:color w:val="000000"/>
                </w:rPr>
                <w:t>CO_REC260</w:t>
              </w:r>
            </w:ins>
          </w:p>
        </w:tc>
      </w:tr>
      <w:tr w:rsidR="00E75518" w:rsidRPr="0006455F" w:rsidTr="00E75518">
        <w:trPr>
          <w:ins w:id="1710" w:author="Johana Montejo Rozo" w:date="2016-02-03T10:28:00Z"/>
        </w:trPr>
        <w:tc>
          <w:tcPr>
            <w:tcW w:w="2518" w:type="dxa"/>
          </w:tcPr>
          <w:p w:rsidR="00E75518" w:rsidRPr="0006455F" w:rsidRDefault="00E75518" w:rsidP="00E75518">
            <w:pPr>
              <w:rPr>
                <w:ins w:id="1711" w:author="Johana Montejo Rozo" w:date="2016-02-03T10:28:00Z"/>
                <w:rFonts w:ascii="Times New Roman" w:hAnsi="Times New Roman" w:cs="Times New Roman"/>
                <w:color w:val="000000"/>
                <w:sz w:val="18"/>
                <w:szCs w:val="18"/>
              </w:rPr>
            </w:pPr>
            <w:ins w:id="1712" w:author="Johana Montejo Rozo" w:date="2016-02-03T10:28:00Z">
              <w:r w:rsidRPr="0006455F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Título</w:t>
              </w:r>
            </w:ins>
          </w:p>
        </w:tc>
        <w:tc>
          <w:tcPr>
            <w:tcW w:w="6515" w:type="dxa"/>
          </w:tcPr>
          <w:p w:rsidR="00E75518" w:rsidRPr="0006455F" w:rsidRDefault="00E75518" w:rsidP="00E75518">
            <w:pPr>
              <w:rPr>
                <w:ins w:id="1713" w:author="Johana Montejo Rozo" w:date="2016-02-03T10:28:00Z"/>
                <w:rFonts w:ascii="Times New Roman" w:hAnsi="Times New Roman" w:cs="Times New Roman"/>
                <w:color w:val="000000"/>
              </w:rPr>
            </w:pPr>
            <w:ins w:id="1714" w:author="Johana Montejo Rozo" w:date="2016-02-03T10:29:00Z">
              <w:r w:rsidRPr="00E75518">
                <w:rPr>
                  <w:rFonts w:ascii="Times New Roman" w:hAnsi="Times New Roman" w:cs="Times New Roman"/>
                </w:rPr>
                <w:t>Halla la ecuación que relaciona magnitudes inversamente proporcionales</w:t>
              </w:r>
            </w:ins>
          </w:p>
        </w:tc>
      </w:tr>
      <w:tr w:rsidR="00E75518" w:rsidRPr="0006455F" w:rsidTr="00E75518">
        <w:trPr>
          <w:ins w:id="1715" w:author="Johana Montejo Rozo" w:date="2016-02-03T10:28:00Z"/>
        </w:trPr>
        <w:tc>
          <w:tcPr>
            <w:tcW w:w="2518" w:type="dxa"/>
          </w:tcPr>
          <w:p w:rsidR="00E75518" w:rsidRPr="0006455F" w:rsidRDefault="00E75518" w:rsidP="00E75518">
            <w:pPr>
              <w:rPr>
                <w:ins w:id="1716" w:author="Johana Montejo Rozo" w:date="2016-02-03T10:28:00Z"/>
                <w:rFonts w:ascii="Times New Roman" w:hAnsi="Times New Roman" w:cs="Times New Roman"/>
                <w:color w:val="000000"/>
                <w:sz w:val="18"/>
                <w:szCs w:val="18"/>
              </w:rPr>
            </w:pPr>
            <w:ins w:id="1717" w:author="Johana Montejo Rozo" w:date="2016-02-03T10:28:00Z">
              <w:r w:rsidRPr="0006455F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Descripción</w:t>
              </w:r>
            </w:ins>
          </w:p>
        </w:tc>
        <w:tc>
          <w:tcPr>
            <w:tcW w:w="6515" w:type="dxa"/>
          </w:tcPr>
          <w:p w:rsidR="00E75518" w:rsidRPr="0006455F" w:rsidRDefault="00E75518" w:rsidP="00E75518">
            <w:pPr>
              <w:rPr>
                <w:ins w:id="1718" w:author="Johana Montejo Rozo" w:date="2016-02-03T10:28:00Z"/>
                <w:rFonts w:ascii="Times New Roman" w:hAnsi="Times New Roman" w:cs="Times New Roman"/>
                <w:color w:val="000000"/>
              </w:rPr>
            </w:pPr>
            <w:ins w:id="1719" w:author="Johana Montejo Rozo" w:date="2016-02-03T10:29:00Z">
              <w:r w:rsidRPr="00E75518">
                <w:rPr>
                  <w:rFonts w:ascii="Times New Roman" w:hAnsi="Times New Roman" w:cs="Times New Roman"/>
                </w:rPr>
                <w:t>Ejercicios para establecer la ecuación que relaciona dos magnitudes inversamente proporcionales</w:t>
              </w:r>
            </w:ins>
          </w:p>
        </w:tc>
      </w:tr>
    </w:tbl>
    <w:p w:rsidR="00E75518" w:rsidRDefault="00E75518" w:rsidP="00FC0960">
      <w:pPr>
        <w:spacing w:after="0"/>
        <w:rPr>
          <w:ins w:id="1720" w:author="Johana Montejo Rozo" w:date="2016-02-03T10:28:00Z"/>
          <w:rFonts w:ascii="Times New Roman" w:hAnsi="Times New Roman" w:cs="Times New Roman"/>
          <w:color w:val="000000"/>
        </w:rPr>
      </w:pPr>
    </w:p>
    <w:tbl>
      <w:tblPr>
        <w:tblStyle w:val="Tablaconcuadrcula1"/>
        <w:tblW w:w="9033" w:type="dxa"/>
        <w:tblInd w:w="-113" w:type="dxa"/>
        <w:tblLook w:val="04A0" w:firstRow="1" w:lastRow="0" w:firstColumn="1" w:lastColumn="0" w:noHBand="0" w:noVBand="1"/>
      </w:tblPr>
      <w:tblGrid>
        <w:gridCol w:w="2518"/>
        <w:gridCol w:w="6515"/>
      </w:tblGrid>
      <w:tr w:rsidR="00E75518" w:rsidRPr="0006455F" w:rsidTr="00E75518">
        <w:trPr>
          <w:ins w:id="1721" w:author="Johana Montejo Rozo" w:date="2016-02-03T10:29:00Z"/>
        </w:trPr>
        <w:tc>
          <w:tcPr>
            <w:tcW w:w="9033" w:type="dxa"/>
            <w:gridSpan w:val="2"/>
            <w:shd w:val="clear" w:color="auto" w:fill="000000" w:themeFill="text1"/>
          </w:tcPr>
          <w:p w:rsidR="00E75518" w:rsidRPr="0006455F" w:rsidRDefault="00E75518" w:rsidP="00E75518">
            <w:pPr>
              <w:jc w:val="center"/>
              <w:rPr>
                <w:ins w:id="1722" w:author="Johana Montejo Rozo" w:date="2016-02-03T10:29:00Z"/>
                <w:rFonts w:ascii="Times New Roman" w:hAnsi="Times New Roman" w:cs="Times New Roman"/>
                <w:b/>
                <w:color w:val="FFFFFF" w:themeColor="background1"/>
              </w:rPr>
            </w:pPr>
            <w:ins w:id="1723" w:author="Johana Montejo Rozo" w:date="2016-02-03T10:29:00Z">
              <w:r w:rsidRPr="0006455F">
                <w:rPr>
                  <w:rFonts w:ascii="Times New Roman" w:hAnsi="Times New Roman" w:cs="Times New Roman"/>
                  <w:b/>
                  <w:color w:val="FFFFFF" w:themeColor="background1"/>
                </w:rPr>
                <w:t>Practica (recurso de ejercitación)</w:t>
              </w:r>
            </w:ins>
          </w:p>
        </w:tc>
      </w:tr>
      <w:tr w:rsidR="00E75518" w:rsidRPr="0006455F" w:rsidTr="00E75518">
        <w:trPr>
          <w:ins w:id="1724" w:author="Johana Montejo Rozo" w:date="2016-02-03T10:29:00Z"/>
        </w:trPr>
        <w:tc>
          <w:tcPr>
            <w:tcW w:w="2518" w:type="dxa"/>
          </w:tcPr>
          <w:p w:rsidR="00E75518" w:rsidRPr="0006455F" w:rsidRDefault="00E75518" w:rsidP="00E75518">
            <w:pPr>
              <w:rPr>
                <w:ins w:id="1725" w:author="Johana Montejo Rozo" w:date="2016-02-03T10:29:00Z"/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ins w:id="1726" w:author="Johana Montejo Rozo" w:date="2016-02-03T10:29:00Z">
              <w:r w:rsidRPr="0006455F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Código</w:t>
              </w:r>
            </w:ins>
          </w:p>
        </w:tc>
        <w:tc>
          <w:tcPr>
            <w:tcW w:w="6515" w:type="dxa"/>
          </w:tcPr>
          <w:p w:rsidR="00E75518" w:rsidRPr="0006455F" w:rsidRDefault="00E75518">
            <w:pPr>
              <w:rPr>
                <w:ins w:id="1727" w:author="Johana Montejo Rozo" w:date="2016-02-03T10:29:00Z"/>
                <w:rFonts w:ascii="Times New Roman" w:hAnsi="Times New Roman" w:cs="Times New Roman"/>
                <w:b/>
                <w:color w:val="000000"/>
              </w:rPr>
            </w:pPr>
            <w:ins w:id="1728" w:author="Johana Montejo Rozo" w:date="2016-02-03T10:29:00Z">
              <w:r w:rsidRPr="0006455F">
                <w:rPr>
                  <w:rFonts w:ascii="Times New Roman" w:hAnsi="Times New Roman" w:cs="Times New Roman"/>
                  <w:color w:val="000000"/>
                </w:rPr>
                <w:t>MA_07_07_</w:t>
              </w:r>
              <w:r>
                <w:rPr>
                  <w:rFonts w:ascii="Times New Roman" w:hAnsi="Times New Roman" w:cs="Times New Roman"/>
                  <w:color w:val="000000"/>
                </w:rPr>
                <w:t>CO_REC280</w:t>
              </w:r>
            </w:ins>
          </w:p>
        </w:tc>
      </w:tr>
      <w:tr w:rsidR="00E75518" w:rsidRPr="0006455F" w:rsidTr="00E75518">
        <w:trPr>
          <w:ins w:id="1729" w:author="Johana Montejo Rozo" w:date="2016-02-03T10:29:00Z"/>
        </w:trPr>
        <w:tc>
          <w:tcPr>
            <w:tcW w:w="2518" w:type="dxa"/>
          </w:tcPr>
          <w:p w:rsidR="00E75518" w:rsidRPr="0006455F" w:rsidRDefault="00E75518" w:rsidP="00E75518">
            <w:pPr>
              <w:rPr>
                <w:ins w:id="1730" w:author="Johana Montejo Rozo" w:date="2016-02-03T10:29:00Z"/>
                <w:rFonts w:ascii="Times New Roman" w:hAnsi="Times New Roman" w:cs="Times New Roman"/>
                <w:color w:val="000000"/>
                <w:sz w:val="18"/>
                <w:szCs w:val="18"/>
              </w:rPr>
            </w:pPr>
            <w:ins w:id="1731" w:author="Johana Montejo Rozo" w:date="2016-02-03T10:29:00Z">
              <w:r w:rsidRPr="0006455F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Título</w:t>
              </w:r>
            </w:ins>
          </w:p>
        </w:tc>
        <w:tc>
          <w:tcPr>
            <w:tcW w:w="6515" w:type="dxa"/>
          </w:tcPr>
          <w:p w:rsidR="00E75518" w:rsidRPr="0006455F" w:rsidRDefault="00E75518" w:rsidP="00E75518">
            <w:pPr>
              <w:rPr>
                <w:ins w:id="1732" w:author="Johana Montejo Rozo" w:date="2016-02-03T10:29:00Z"/>
                <w:rFonts w:ascii="Times New Roman" w:hAnsi="Times New Roman" w:cs="Times New Roman"/>
                <w:color w:val="000000"/>
              </w:rPr>
            </w:pPr>
            <w:ins w:id="1733" w:author="Johana Montejo Rozo" w:date="2016-02-03T10:29:00Z">
              <w:r w:rsidRPr="00E75518">
                <w:rPr>
                  <w:rFonts w:ascii="Times New Roman" w:hAnsi="Times New Roman" w:cs="Times New Roman"/>
                </w:rPr>
                <w:t>Identifica la relación de proporcionalidad</w:t>
              </w:r>
            </w:ins>
          </w:p>
        </w:tc>
      </w:tr>
      <w:tr w:rsidR="00E75518" w:rsidRPr="0006455F" w:rsidTr="00E75518">
        <w:trPr>
          <w:ins w:id="1734" w:author="Johana Montejo Rozo" w:date="2016-02-03T10:29:00Z"/>
        </w:trPr>
        <w:tc>
          <w:tcPr>
            <w:tcW w:w="2518" w:type="dxa"/>
          </w:tcPr>
          <w:p w:rsidR="00E75518" w:rsidRPr="0006455F" w:rsidRDefault="00E75518" w:rsidP="00E75518">
            <w:pPr>
              <w:rPr>
                <w:ins w:id="1735" w:author="Johana Montejo Rozo" w:date="2016-02-03T10:29:00Z"/>
                <w:rFonts w:ascii="Times New Roman" w:hAnsi="Times New Roman" w:cs="Times New Roman"/>
                <w:color w:val="000000"/>
                <w:sz w:val="18"/>
                <w:szCs w:val="18"/>
              </w:rPr>
            </w:pPr>
            <w:ins w:id="1736" w:author="Johana Montejo Rozo" w:date="2016-02-03T10:29:00Z">
              <w:r w:rsidRPr="0006455F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Descripción</w:t>
              </w:r>
            </w:ins>
          </w:p>
        </w:tc>
        <w:tc>
          <w:tcPr>
            <w:tcW w:w="6515" w:type="dxa"/>
          </w:tcPr>
          <w:p w:rsidR="00E75518" w:rsidRPr="0006455F" w:rsidRDefault="00E75518" w:rsidP="00E75518">
            <w:pPr>
              <w:rPr>
                <w:ins w:id="1737" w:author="Johana Montejo Rozo" w:date="2016-02-03T10:29:00Z"/>
                <w:rFonts w:ascii="Times New Roman" w:hAnsi="Times New Roman" w:cs="Times New Roman"/>
                <w:color w:val="000000"/>
              </w:rPr>
            </w:pPr>
            <w:ins w:id="1738" w:author="Johana Montejo Rozo" w:date="2016-02-03T10:29:00Z">
              <w:r w:rsidRPr="00E75518">
                <w:rPr>
                  <w:rFonts w:ascii="Times New Roman" w:hAnsi="Times New Roman" w:cs="Times New Roman"/>
                </w:rPr>
                <w:t>Actividad para relacionar magnitudes según su relación de proporcionalidad</w:t>
              </w:r>
            </w:ins>
          </w:p>
        </w:tc>
      </w:tr>
    </w:tbl>
    <w:p w:rsidR="00E75518" w:rsidRDefault="00E75518" w:rsidP="00FC0960">
      <w:pPr>
        <w:spacing w:after="0"/>
        <w:rPr>
          <w:ins w:id="1739" w:author="Johana Montejo Rozo" w:date="2016-02-03T10:28:00Z"/>
          <w:rFonts w:ascii="Times New Roman" w:hAnsi="Times New Roman" w:cs="Times New Roman"/>
          <w:color w:val="000000"/>
        </w:rPr>
      </w:pPr>
    </w:p>
    <w:p w:rsidR="00E75518" w:rsidDel="00E75518" w:rsidRDefault="00E75518" w:rsidP="00FC0960">
      <w:pPr>
        <w:spacing w:after="0"/>
        <w:rPr>
          <w:del w:id="1740" w:author="Johana Montejo Rozo" w:date="2016-02-03T10:30:00Z"/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  <w:tblPrChange w:id="1741" w:author="Johana Montejo Rozo" w:date="2016-02-03T10:30:00Z">
          <w:tblPr>
            <w:tblStyle w:val="Tablaconcuadrcula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476"/>
        <w:gridCol w:w="6352"/>
        <w:tblGridChange w:id="1742">
          <w:tblGrid>
            <w:gridCol w:w="2476"/>
            <w:gridCol w:w="6352"/>
          </w:tblGrid>
        </w:tblGridChange>
      </w:tblGrid>
      <w:tr w:rsidR="00FC0960" w:rsidRPr="0017136E" w:rsidDel="00E75518" w:rsidTr="00E75518">
        <w:trPr>
          <w:del w:id="1743" w:author="Johana Montejo Rozo" w:date="2016-02-03T10:29:00Z"/>
        </w:trPr>
        <w:tc>
          <w:tcPr>
            <w:tcW w:w="8828" w:type="dxa"/>
            <w:gridSpan w:val="2"/>
            <w:shd w:val="clear" w:color="auto" w:fill="000000" w:themeFill="text1"/>
            <w:tcPrChange w:id="1744" w:author="Johana Montejo Rozo" w:date="2016-02-03T10:30:00Z">
              <w:tcPr>
                <w:tcW w:w="9033" w:type="dxa"/>
                <w:gridSpan w:val="2"/>
                <w:shd w:val="clear" w:color="auto" w:fill="000000" w:themeFill="text1"/>
              </w:tcPr>
            </w:tcPrChange>
          </w:tcPr>
          <w:p w:rsidR="00FC0960" w:rsidRPr="0017136E" w:rsidDel="00E75518" w:rsidRDefault="00FC0960" w:rsidP="003278E3">
            <w:pPr>
              <w:jc w:val="center"/>
              <w:rPr>
                <w:del w:id="1745" w:author="Johana Montejo Rozo" w:date="2016-02-03T10:29:00Z"/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del w:id="1746" w:author="Johana Montejo Rozo" w:date="2016-02-03T10:29:00Z">
              <w:r w:rsidRPr="0017136E" w:rsidDel="00E75518">
                <w:rPr>
                  <w:rFonts w:ascii="Times New Roman" w:hAnsi="Times New Roman" w:cs="Times New Roman"/>
                  <w:b/>
                  <w:color w:val="FFFFFF" w:themeColor="background1"/>
                  <w:sz w:val="24"/>
                  <w:szCs w:val="24"/>
                </w:rPr>
                <w:delText>Practica: recurso nuevo</w:delText>
              </w:r>
            </w:del>
          </w:p>
        </w:tc>
      </w:tr>
      <w:tr w:rsidR="00FC0960" w:rsidRPr="0017136E" w:rsidDel="00E75518" w:rsidTr="00E75518">
        <w:trPr>
          <w:del w:id="1747" w:author="Johana Montejo Rozo" w:date="2016-02-03T10:29:00Z"/>
        </w:trPr>
        <w:tc>
          <w:tcPr>
            <w:tcW w:w="2476" w:type="dxa"/>
            <w:tcPrChange w:id="1748" w:author="Johana Montejo Rozo" w:date="2016-02-03T10:30:00Z">
              <w:tcPr>
                <w:tcW w:w="2518" w:type="dxa"/>
              </w:tcPr>
            </w:tcPrChange>
          </w:tcPr>
          <w:p w:rsidR="00FC0960" w:rsidRPr="0017136E" w:rsidDel="00E75518" w:rsidRDefault="00FC0960" w:rsidP="003278E3">
            <w:pPr>
              <w:rPr>
                <w:del w:id="1749" w:author="Johana Montejo Rozo" w:date="2016-02-03T10:29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del w:id="1750" w:author="Johana Montejo Rozo" w:date="2016-02-03T10:29:00Z">
              <w:r w:rsidRPr="0017136E" w:rsidDel="00E7551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Código</w:delText>
              </w:r>
            </w:del>
          </w:p>
        </w:tc>
        <w:tc>
          <w:tcPr>
            <w:tcW w:w="6352" w:type="dxa"/>
            <w:tcPrChange w:id="1751" w:author="Johana Montejo Rozo" w:date="2016-02-03T10:30:00Z">
              <w:tcPr>
                <w:tcW w:w="6515" w:type="dxa"/>
              </w:tcPr>
            </w:tcPrChange>
          </w:tcPr>
          <w:p w:rsidR="00FC0960" w:rsidRPr="0017136E" w:rsidDel="00E75518" w:rsidRDefault="00FC0960" w:rsidP="003278E3">
            <w:pPr>
              <w:rPr>
                <w:del w:id="1752" w:author="Johana Montejo Rozo" w:date="2016-02-03T10:29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1753" w:author="Johana Montejo Rozo" w:date="2016-02-03T10:29:00Z">
              <w:r w:rsidRPr="0017136E" w:rsidDel="00E7551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MA_07_07_REC</w:delText>
              </w:r>
              <w:r w:rsidDel="00E7551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260</w:delText>
              </w:r>
            </w:del>
          </w:p>
        </w:tc>
      </w:tr>
      <w:tr w:rsidR="00FC0960" w:rsidRPr="0017136E" w:rsidDel="00E75518" w:rsidTr="00E75518">
        <w:trPr>
          <w:del w:id="1754" w:author="Johana Montejo Rozo" w:date="2016-02-03T10:29:00Z"/>
        </w:trPr>
        <w:tc>
          <w:tcPr>
            <w:tcW w:w="2476" w:type="dxa"/>
            <w:tcPrChange w:id="1755" w:author="Johana Montejo Rozo" w:date="2016-02-03T10:30:00Z">
              <w:tcPr>
                <w:tcW w:w="2518" w:type="dxa"/>
              </w:tcPr>
            </w:tcPrChange>
          </w:tcPr>
          <w:p w:rsidR="00FC0960" w:rsidRPr="0017136E" w:rsidDel="00E75518" w:rsidRDefault="00FC0960" w:rsidP="003278E3">
            <w:pPr>
              <w:rPr>
                <w:del w:id="1756" w:author="Johana Montejo Rozo" w:date="2016-02-03T10:29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1757" w:author="Johana Montejo Rozo" w:date="2016-02-03T10:29:00Z">
              <w:r w:rsidRPr="0017136E" w:rsidDel="00E7551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Título</w:delText>
              </w:r>
            </w:del>
          </w:p>
        </w:tc>
        <w:tc>
          <w:tcPr>
            <w:tcW w:w="6352" w:type="dxa"/>
            <w:tcPrChange w:id="1758" w:author="Johana Montejo Rozo" w:date="2016-02-03T10:30:00Z">
              <w:tcPr>
                <w:tcW w:w="6515" w:type="dxa"/>
              </w:tcPr>
            </w:tcPrChange>
          </w:tcPr>
          <w:p w:rsidR="00FC0960" w:rsidRPr="0017136E" w:rsidDel="00E75518" w:rsidRDefault="00FC0960" w:rsidP="003278E3">
            <w:pPr>
              <w:rPr>
                <w:del w:id="1759" w:author="Johana Montejo Rozo" w:date="2016-02-03T10:29:00Z"/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del w:id="1760" w:author="Johana Montejo Rozo" w:date="2016-02-03T10:29:00Z">
              <w:r w:rsidRPr="00FC0960" w:rsidDel="00E75518">
                <w:rPr>
                  <w:rFonts w:ascii="Times New Roman" w:hAnsi="Times New Roman" w:cs="Times New Roman"/>
                  <w:bCs/>
                  <w:color w:val="000000"/>
                  <w:sz w:val="24"/>
                  <w:szCs w:val="24"/>
                </w:rPr>
                <w:delText>Halla la ecuación que relaciona magnitudes inversamente proporcionales</w:delText>
              </w:r>
            </w:del>
          </w:p>
        </w:tc>
      </w:tr>
      <w:tr w:rsidR="00FC0960" w:rsidRPr="0017136E" w:rsidDel="00E75518" w:rsidTr="00E75518">
        <w:trPr>
          <w:trHeight w:val="601"/>
          <w:del w:id="1761" w:author="Johana Montejo Rozo" w:date="2016-02-03T10:29:00Z"/>
          <w:trPrChange w:id="1762" w:author="Johana Montejo Rozo" w:date="2016-02-03T10:30:00Z">
            <w:trPr>
              <w:trHeight w:val="601"/>
            </w:trPr>
          </w:trPrChange>
        </w:trPr>
        <w:tc>
          <w:tcPr>
            <w:tcW w:w="2476" w:type="dxa"/>
            <w:tcPrChange w:id="1763" w:author="Johana Montejo Rozo" w:date="2016-02-03T10:30:00Z">
              <w:tcPr>
                <w:tcW w:w="2518" w:type="dxa"/>
              </w:tcPr>
            </w:tcPrChange>
          </w:tcPr>
          <w:p w:rsidR="00FC0960" w:rsidRPr="0017136E" w:rsidDel="00E75518" w:rsidRDefault="00FC0960" w:rsidP="003278E3">
            <w:pPr>
              <w:rPr>
                <w:del w:id="1764" w:author="Johana Montejo Rozo" w:date="2016-02-03T10:29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1765" w:author="Johana Montejo Rozo" w:date="2016-02-03T10:29:00Z">
              <w:r w:rsidRPr="0017136E" w:rsidDel="00E7551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Descripción</w:delText>
              </w:r>
            </w:del>
          </w:p>
        </w:tc>
        <w:tc>
          <w:tcPr>
            <w:tcW w:w="6352" w:type="dxa"/>
            <w:tcPrChange w:id="1766" w:author="Johana Montejo Rozo" w:date="2016-02-03T10:30:00Z">
              <w:tcPr>
                <w:tcW w:w="6515" w:type="dxa"/>
              </w:tcPr>
            </w:tcPrChange>
          </w:tcPr>
          <w:p w:rsidR="00FC0960" w:rsidRPr="0017136E" w:rsidDel="00E75518" w:rsidRDefault="00FC0960" w:rsidP="003278E3">
            <w:pPr>
              <w:rPr>
                <w:del w:id="1767" w:author="Johana Montejo Rozo" w:date="2016-02-03T10:29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1768" w:author="Johana Montejo Rozo" w:date="2016-02-03T10:29:00Z">
              <w:r w:rsidRPr="00FC0960" w:rsidDel="00E7551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Ejercicios para establecer la ecuación que relaciona dos magnitudes inversamente proporcionales</w:delText>
              </w:r>
            </w:del>
          </w:p>
        </w:tc>
      </w:tr>
    </w:tbl>
    <w:p w:rsidR="00FC0960" w:rsidRPr="00EC201D" w:rsidDel="00E75518" w:rsidRDefault="00FC0960" w:rsidP="00FC0960">
      <w:pPr>
        <w:spacing w:after="0"/>
        <w:rPr>
          <w:del w:id="1769" w:author="Johana Montejo Rozo" w:date="2016-02-03T10:30:00Z"/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1"/>
        <w:gridCol w:w="6357"/>
      </w:tblGrid>
      <w:tr w:rsidR="00487DDC" w:rsidRPr="00E41FD7" w:rsidDel="00E75518" w:rsidTr="003278E3">
        <w:trPr>
          <w:del w:id="1770" w:author="Johana Montejo Rozo" w:date="2016-02-03T10:30:00Z"/>
        </w:trPr>
        <w:tc>
          <w:tcPr>
            <w:tcW w:w="8828" w:type="dxa"/>
            <w:gridSpan w:val="2"/>
            <w:shd w:val="clear" w:color="auto" w:fill="000000" w:themeFill="text1"/>
          </w:tcPr>
          <w:p w:rsidR="00487DDC" w:rsidRPr="00E41FD7" w:rsidDel="00E75518" w:rsidRDefault="00487DDC" w:rsidP="003278E3">
            <w:pPr>
              <w:jc w:val="center"/>
              <w:rPr>
                <w:del w:id="1771" w:author="Johana Montejo Rozo" w:date="2016-02-03T10:30:00Z"/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del w:id="1772" w:author="Johana Montejo Rozo" w:date="2016-02-03T10:30:00Z">
              <w:r w:rsidRPr="00E41FD7" w:rsidDel="00E75518">
                <w:rPr>
                  <w:rFonts w:ascii="Times New Roman" w:hAnsi="Times New Roman" w:cs="Times New Roman"/>
                  <w:b/>
                  <w:color w:val="FFFFFF" w:themeColor="background1"/>
                  <w:sz w:val="24"/>
                  <w:szCs w:val="24"/>
                </w:rPr>
                <w:delText>Practica: recurso aprovechado</w:delText>
              </w:r>
            </w:del>
          </w:p>
        </w:tc>
      </w:tr>
      <w:tr w:rsidR="00487DDC" w:rsidRPr="00E41FD7" w:rsidDel="00E75518" w:rsidTr="003278E3">
        <w:trPr>
          <w:del w:id="1773" w:author="Johana Montejo Rozo" w:date="2016-02-03T10:30:00Z"/>
        </w:trPr>
        <w:tc>
          <w:tcPr>
            <w:tcW w:w="2471" w:type="dxa"/>
          </w:tcPr>
          <w:p w:rsidR="00487DDC" w:rsidRPr="00E41FD7" w:rsidDel="00E75518" w:rsidRDefault="00487DDC" w:rsidP="003278E3">
            <w:pPr>
              <w:rPr>
                <w:del w:id="1774" w:author="Johana Montejo Rozo" w:date="2016-02-03T10:30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del w:id="1775" w:author="Johana Montejo Rozo" w:date="2016-02-03T10:30:00Z">
              <w:r w:rsidRPr="00E41FD7" w:rsidDel="00E7551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Código</w:delText>
              </w:r>
            </w:del>
          </w:p>
        </w:tc>
        <w:tc>
          <w:tcPr>
            <w:tcW w:w="6357" w:type="dxa"/>
          </w:tcPr>
          <w:p w:rsidR="00487DDC" w:rsidRPr="00E41FD7" w:rsidDel="00E75518" w:rsidRDefault="00487DDC" w:rsidP="003278E3">
            <w:pPr>
              <w:rPr>
                <w:del w:id="1776" w:author="Johana Montejo Rozo" w:date="2016-02-03T10:30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del w:id="1777" w:author="Johana Montejo Rozo" w:date="2016-02-03T10:30:00Z">
              <w:r w:rsidRPr="00E41FD7" w:rsidDel="00E7551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MA_07_07_REC</w:delText>
              </w:r>
              <w:r w:rsidDel="00E7551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280</w:delText>
              </w:r>
            </w:del>
          </w:p>
        </w:tc>
      </w:tr>
      <w:tr w:rsidR="00487DDC" w:rsidRPr="00E41FD7" w:rsidDel="00E75518" w:rsidTr="003278E3">
        <w:trPr>
          <w:del w:id="1778" w:author="Johana Montejo Rozo" w:date="2016-02-03T10:30:00Z"/>
        </w:trPr>
        <w:tc>
          <w:tcPr>
            <w:tcW w:w="2471" w:type="dxa"/>
          </w:tcPr>
          <w:p w:rsidR="00487DDC" w:rsidRPr="00E41FD7" w:rsidDel="00E75518" w:rsidRDefault="00487DDC" w:rsidP="003278E3">
            <w:pPr>
              <w:rPr>
                <w:del w:id="1779" w:author="Johana Montejo Rozo" w:date="2016-02-03T10:30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1780" w:author="Johana Montejo Rozo" w:date="2016-02-03T10:30:00Z">
              <w:r w:rsidRPr="00E41FD7" w:rsidDel="00E7551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Ubicación en Aula Planeta</w:delText>
              </w:r>
            </w:del>
          </w:p>
        </w:tc>
        <w:tc>
          <w:tcPr>
            <w:tcW w:w="6357" w:type="dxa"/>
          </w:tcPr>
          <w:p w:rsidR="00487DDC" w:rsidRPr="00E41FD7" w:rsidDel="00E75518" w:rsidRDefault="00C85D5E" w:rsidP="00487DDC">
            <w:pPr>
              <w:rPr>
                <w:del w:id="1781" w:author="Johana Montejo Rozo" w:date="2016-02-03T10:30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1782" w:author="Johana Montejo Rozo" w:date="2016-02-03T10:30:00Z">
              <w:r w:rsidDel="00E7551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1</w:delText>
              </w:r>
              <w:r w:rsidR="00487DDC" w:rsidRPr="00E41FD7" w:rsidDel="00E7551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°ESO/Matemáticas/</w:delText>
              </w:r>
              <w:r w:rsidR="00487DDC" w:rsidDel="00E7551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La proporcionalidad</w:delText>
              </w:r>
              <w:r w:rsidR="00487DDC" w:rsidRPr="00E41FD7" w:rsidDel="00E7551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 xml:space="preserve"> </w:delText>
              </w:r>
              <w:r w:rsidR="00487DDC" w:rsidDel="00E7551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/3</w:delText>
              </w:r>
              <w:r w:rsidR="00487DDC" w:rsidRPr="00E41FD7" w:rsidDel="00E7551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 xml:space="preserve"> </w:delText>
              </w:r>
              <w:r w:rsidR="00487DDC" w:rsidDel="00E7551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La relación de proporcionalidad entre magnitudes</w:delText>
              </w:r>
              <w:r w:rsidR="00487DDC" w:rsidRPr="00E41FD7" w:rsidDel="00E7551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/</w:delText>
              </w:r>
              <w:r w:rsidR="00487DDC" w:rsidDel="00E7551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3.2 La proporcionalidad inversa /</w:delText>
              </w:r>
              <w:r w:rsidR="00487DDC" w:rsidRPr="00E41FD7" w:rsidDel="00E7551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Pr</w:delText>
              </w:r>
              <w:r w:rsidR="00487DDC" w:rsidDel="00E7551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actica</w:delText>
              </w:r>
              <w:r w:rsidR="00487DDC" w:rsidRPr="00E41FD7" w:rsidDel="00E7551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 xml:space="preserve">: </w:delText>
              </w:r>
              <w:r w:rsidR="00487DDC" w:rsidRPr="00487DDC" w:rsidDel="00E7551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Reconoce la relación de proporcionalidad</w:delText>
              </w:r>
            </w:del>
          </w:p>
        </w:tc>
      </w:tr>
      <w:tr w:rsidR="00487DDC" w:rsidRPr="00E41FD7" w:rsidDel="00E75518" w:rsidTr="003278E3">
        <w:trPr>
          <w:del w:id="1783" w:author="Johana Montejo Rozo" w:date="2016-02-03T10:30:00Z"/>
        </w:trPr>
        <w:tc>
          <w:tcPr>
            <w:tcW w:w="2471" w:type="dxa"/>
          </w:tcPr>
          <w:p w:rsidR="00487DDC" w:rsidRPr="00E41FD7" w:rsidDel="00E75518" w:rsidRDefault="00487DDC" w:rsidP="003278E3">
            <w:pPr>
              <w:rPr>
                <w:del w:id="1784" w:author="Johana Montejo Rozo" w:date="2016-02-03T10:30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1785" w:author="Johana Montejo Rozo" w:date="2016-02-03T10:30:00Z">
              <w:r w:rsidRPr="00E41FD7" w:rsidDel="00E7551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Cambio (descripción o capturas de pantallas)</w:delText>
              </w:r>
            </w:del>
          </w:p>
        </w:tc>
        <w:tc>
          <w:tcPr>
            <w:tcW w:w="6357" w:type="dxa"/>
          </w:tcPr>
          <w:p w:rsidR="00487DDC" w:rsidRPr="00E41FD7" w:rsidDel="00E75518" w:rsidRDefault="00487DDC" w:rsidP="003278E3">
            <w:pPr>
              <w:rPr>
                <w:del w:id="1786" w:author="Johana Montejo Rozo" w:date="2016-02-03T10:30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1787" w:author="Johana Montejo Rozo" w:date="2016-02-03T10:30:00Z">
              <w:r w:rsidDel="00E7551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Sin cambios</w:delText>
              </w:r>
            </w:del>
          </w:p>
        </w:tc>
      </w:tr>
      <w:tr w:rsidR="00487DDC" w:rsidRPr="00E41FD7" w:rsidDel="00E75518" w:rsidTr="003278E3">
        <w:trPr>
          <w:del w:id="1788" w:author="Johana Montejo Rozo" w:date="2016-02-03T10:30:00Z"/>
        </w:trPr>
        <w:tc>
          <w:tcPr>
            <w:tcW w:w="2471" w:type="dxa"/>
          </w:tcPr>
          <w:p w:rsidR="00487DDC" w:rsidRPr="00E41FD7" w:rsidDel="00E75518" w:rsidRDefault="00487DDC" w:rsidP="003278E3">
            <w:pPr>
              <w:rPr>
                <w:del w:id="1789" w:author="Johana Montejo Rozo" w:date="2016-02-03T10:30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del w:id="1790" w:author="Johana Montejo Rozo" w:date="2016-02-03T10:30:00Z">
              <w:r w:rsidRPr="00E41FD7" w:rsidDel="00E7551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Título</w:delText>
              </w:r>
            </w:del>
          </w:p>
        </w:tc>
        <w:tc>
          <w:tcPr>
            <w:tcW w:w="6357" w:type="dxa"/>
          </w:tcPr>
          <w:p w:rsidR="00487DDC" w:rsidRPr="00E41FD7" w:rsidDel="00E75518" w:rsidRDefault="00487DDC" w:rsidP="003278E3">
            <w:pPr>
              <w:rPr>
                <w:del w:id="1791" w:author="Johana Montejo Rozo" w:date="2016-02-03T10:30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1792" w:author="Johana Montejo Rozo" w:date="2016-02-03T10:30:00Z">
              <w:r w:rsidRPr="00487DDC" w:rsidDel="00E7551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Identifica la relación de proporcionalidad</w:delText>
              </w:r>
            </w:del>
          </w:p>
        </w:tc>
      </w:tr>
      <w:tr w:rsidR="00487DDC" w:rsidRPr="00E41FD7" w:rsidDel="00E75518" w:rsidTr="003278E3">
        <w:trPr>
          <w:del w:id="1793" w:author="Johana Montejo Rozo" w:date="2016-02-03T10:30:00Z"/>
        </w:trPr>
        <w:tc>
          <w:tcPr>
            <w:tcW w:w="2471" w:type="dxa"/>
          </w:tcPr>
          <w:p w:rsidR="00487DDC" w:rsidRPr="00E41FD7" w:rsidDel="00E75518" w:rsidRDefault="00487DDC" w:rsidP="003278E3">
            <w:pPr>
              <w:rPr>
                <w:del w:id="1794" w:author="Johana Montejo Rozo" w:date="2016-02-03T10:30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del w:id="1795" w:author="Johana Montejo Rozo" w:date="2016-02-03T10:30:00Z">
              <w:r w:rsidRPr="00E41FD7" w:rsidDel="00E7551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Descripción</w:delText>
              </w:r>
            </w:del>
          </w:p>
        </w:tc>
        <w:tc>
          <w:tcPr>
            <w:tcW w:w="6357" w:type="dxa"/>
          </w:tcPr>
          <w:p w:rsidR="00487DDC" w:rsidRPr="00E41FD7" w:rsidDel="00E75518" w:rsidRDefault="00487DDC" w:rsidP="003278E3">
            <w:pPr>
              <w:rPr>
                <w:del w:id="1796" w:author="Johana Montejo Rozo" w:date="2016-02-03T10:30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1797" w:author="Johana Montejo Rozo" w:date="2016-02-03T10:30:00Z">
              <w:r w:rsidRPr="00487DDC" w:rsidDel="00E7551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Actividad para relacionar magnitudes según su relación de proporcionalidad</w:delText>
              </w:r>
            </w:del>
          </w:p>
        </w:tc>
      </w:tr>
    </w:tbl>
    <w:p w:rsidR="00FC0960" w:rsidDel="00E75518" w:rsidRDefault="00FC0960" w:rsidP="001E7C70">
      <w:pPr>
        <w:spacing w:after="0"/>
        <w:rPr>
          <w:del w:id="1798" w:author="Johana Montejo Rozo" w:date="2016-02-03T10:30:00Z"/>
          <w:rFonts w:ascii="Times New Roman" w:hAnsi="Times New Roman" w:cs="Times New Roman"/>
          <w:color w:val="000000"/>
        </w:rPr>
      </w:pPr>
    </w:p>
    <w:p w:rsidR="00FC0960" w:rsidDel="00E75518" w:rsidRDefault="00FC0960" w:rsidP="001E7C70">
      <w:pPr>
        <w:spacing w:after="0"/>
        <w:rPr>
          <w:del w:id="1799" w:author="Johana Montejo Rozo" w:date="2016-02-03T10:30:00Z"/>
          <w:rFonts w:ascii="Times New Roman" w:hAnsi="Times New Roman" w:cs="Times New Roman"/>
          <w:color w:val="000000"/>
        </w:rPr>
      </w:pPr>
    </w:p>
    <w:p w:rsidR="00FE14A5" w:rsidRPr="00FE14A5" w:rsidRDefault="00FC0960" w:rsidP="00FE14A5">
      <w:pPr>
        <w:spacing w:after="0"/>
        <w:rPr>
          <w:rFonts w:ascii="Times" w:hAnsi="Times"/>
          <w:b/>
        </w:rPr>
      </w:pPr>
      <w:r w:rsidRPr="00FE14A5">
        <w:rPr>
          <w:rFonts w:ascii="Times" w:hAnsi="Times"/>
          <w:highlight w:val="yellow"/>
        </w:rPr>
        <w:t xml:space="preserve"> </w:t>
      </w:r>
      <w:r w:rsidR="00FE14A5" w:rsidRPr="00FE14A5">
        <w:rPr>
          <w:rFonts w:ascii="Times" w:hAnsi="Times"/>
          <w:highlight w:val="yellow"/>
        </w:rPr>
        <w:t>[SECCIÓN 3]</w:t>
      </w:r>
      <w:r w:rsidR="00FE14A5" w:rsidRPr="00FE14A5">
        <w:rPr>
          <w:rFonts w:ascii="Times" w:hAnsi="Times"/>
        </w:rPr>
        <w:t xml:space="preserve"> </w:t>
      </w:r>
      <w:r w:rsidR="00FE14A5">
        <w:rPr>
          <w:rFonts w:ascii="Times" w:hAnsi="Times"/>
          <w:b/>
        </w:rPr>
        <w:t>3</w:t>
      </w:r>
      <w:r w:rsidR="00FE14A5" w:rsidRPr="00FE14A5">
        <w:rPr>
          <w:rFonts w:ascii="Times" w:hAnsi="Times"/>
          <w:b/>
        </w:rPr>
        <w:t xml:space="preserve">.2.1 </w:t>
      </w:r>
      <w:r w:rsidR="00FD2C87">
        <w:rPr>
          <w:rFonts w:ascii="Times" w:hAnsi="Times"/>
          <w:b/>
        </w:rPr>
        <w:t>La p</w:t>
      </w:r>
      <w:r w:rsidR="00FE14A5" w:rsidRPr="00FE14A5">
        <w:rPr>
          <w:rFonts w:ascii="Times" w:hAnsi="Times"/>
          <w:b/>
        </w:rPr>
        <w:t xml:space="preserve">ropiedad de las magnitudes </w:t>
      </w:r>
      <w:r w:rsidR="00FE14A5">
        <w:rPr>
          <w:rFonts w:ascii="Times" w:hAnsi="Times"/>
          <w:b/>
        </w:rPr>
        <w:t>inversamente</w:t>
      </w:r>
      <w:r w:rsidR="00FE14A5" w:rsidRPr="00FE14A5">
        <w:rPr>
          <w:rFonts w:ascii="Times" w:hAnsi="Times"/>
          <w:b/>
        </w:rPr>
        <w:t xml:space="preserve"> proporcionales</w:t>
      </w:r>
    </w:p>
    <w:p w:rsidR="00916FF7" w:rsidRDefault="00916FF7" w:rsidP="00916FF7">
      <w:pPr>
        <w:spacing w:after="0"/>
        <w:rPr>
          <w:rFonts w:ascii="Times" w:hAnsi="Times"/>
          <w:b/>
        </w:rPr>
      </w:pPr>
    </w:p>
    <w:p w:rsidR="00916FF7" w:rsidRPr="003612EE" w:rsidRDefault="00916FF7" w:rsidP="00916FF7">
      <w:pPr>
        <w:spacing w:after="0"/>
        <w:rPr>
          <w:rFonts w:ascii="Times" w:hAnsi="Times"/>
        </w:rPr>
      </w:pPr>
      <w:r w:rsidRPr="003612EE">
        <w:rPr>
          <w:rFonts w:ascii="Times" w:hAnsi="Times"/>
        </w:rPr>
        <w:t>Cuando dos magnitudes son inversamente</w:t>
      </w:r>
      <w:r w:rsidRPr="003612EE">
        <w:rPr>
          <w:rFonts w:ascii="Times" w:hAnsi="Times"/>
          <w:b/>
        </w:rPr>
        <w:t xml:space="preserve"> </w:t>
      </w:r>
      <w:r w:rsidRPr="003612EE">
        <w:rPr>
          <w:rFonts w:ascii="Times" w:hAnsi="Times"/>
          <w:rPrChange w:id="1800" w:author="mercyranjel" w:date="2016-01-25T15:33:00Z">
            <w:rPr>
              <w:rFonts w:ascii="Times" w:hAnsi="Times"/>
              <w:i/>
            </w:rPr>
          </w:rPrChange>
        </w:rPr>
        <w:t>proporcionales</w:t>
      </w:r>
      <w:ins w:id="1801" w:author="mercyranjel" w:date="2016-01-25T15:33:00Z">
        <w:r w:rsidR="003612EE">
          <w:rPr>
            <w:rFonts w:ascii="Times" w:hAnsi="Times"/>
          </w:rPr>
          <w:t>,</w:t>
        </w:r>
      </w:ins>
      <w:r w:rsidRPr="003612EE">
        <w:rPr>
          <w:rFonts w:ascii="Times" w:hAnsi="Times"/>
        </w:rPr>
        <w:t xml:space="preserve"> se cumple que </w:t>
      </w:r>
      <w:r w:rsidR="000035B0" w:rsidRPr="003612EE">
        <w:rPr>
          <w:rFonts w:ascii="Times" w:hAnsi="Times"/>
          <w:rPrChange w:id="1802" w:author="mercyranjel" w:date="2016-01-25T15:33:00Z">
            <w:rPr>
              <w:rFonts w:ascii="Times" w:hAnsi="Times"/>
              <w:i/>
            </w:rPr>
          </w:rPrChange>
        </w:rPr>
        <w:t>el producto de dos valores correspondiente</w:t>
      </w:r>
      <w:ins w:id="1803" w:author="mercyranjel" w:date="2016-01-25T15:33:00Z">
        <w:r w:rsidR="003612EE">
          <w:rPr>
            <w:rFonts w:ascii="Times" w:hAnsi="Times"/>
          </w:rPr>
          <w:t>s</w:t>
        </w:r>
      </w:ins>
      <w:r w:rsidR="000035B0" w:rsidRPr="003612EE">
        <w:rPr>
          <w:rFonts w:ascii="Times" w:hAnsi="Times"/>
          <w:rPrChange w:id="1804" w:author="mercyranjel" w:date="2016-01-25T15:33:00Z">
            <w:rPr>
              <w:rFonts w:ascii="Times" w:hAnsi="Times"/>
              <w:i/>
            </w:rPr>
          </w:rPrChange>
        </w:rPr>
        <w:t xml:space="preserve"> es el mismo</w:t>
      </w:r>
      <w:r w:rsidR="00D721BA" w:rsidRPr="003612EE">
        <w:rPr>
          <w:rFonts w:ascii="Times" w:hAnsi="Times"/>
          <w:rPrChange w:id="1805" w:author="mercyranjel" w:date="2016-01-25T15:33:00Z">
            <w:rPr>
              <w:rFonts w:ascii="Times" w:hAnsi="Times"/>
              <w:i/>
            </w:rPr>
          </w:rPrChange>
        </w:rPr>
        <w:t xml:space="preserve"> </w:t>
      </w:r>
      <w:r w:rsidR="00D721BA" w:rsidRPr="003612EE">
        <w:rPr>
          <w:rFonts w:ascii="Times" w:hAnsi="Times"/>
          <w:rPrChange w:id="1806" w:author="mercyranjel" w:date="2016-01-25T15:34:00Z">
            <w:rPr>
              <w:rFonts w:ascii="Times" w:hAnsi="Times"/>
              <w:b/>
            </w:rPr>
          </w:rPrChange>
        </w:rPr>
        <w:t>y</w:t>
      </w:r>
      <w:r w:rsidR="00D721BA" w:rsidRPr="003612EE">
        <w:rPr>
          <w:rFonts w:ascii="Times" w:hAnsi="Times"/>
          <w:b/>
        </w:rPr>
        <w:t xml:space="preserve"> </w:t>
      </w:r>
      <w:r w:rsidR="00D721BA" w:rsidRPr="003612EE">
        <w:rPr>
          <w:rFonts w:ascii="Times" w:hAnsi="Times"/>
        </w:rPr>
        <w:t>se llama constante de proporcionalidad inversa</w:t>
      </w:r>
      <w:r w:rsidR="000035B0" w:rsidRPr="003612EE">
        <w:rPr>
          <w:rFonts w:ascii="Times" w:hAnsi="Times"/>
        </w:rPr>
        <w:t>.</w:t>
      </w:r>
      <w:r w:rsidR="00CA29C1" w:rsidRPr="003612EE">
        <w:rPr>
          <w:rFonts w:ascii="Times" w:hAnsi="Times"/>
        </w:rPr>
        <w:t xml:space="preserve"> Verifica esta afirmación </w:t>
      </w:r>
      <w:r w:rsidR="00794B53" w:rsidRPr="003612EE">
        <w:rPr>
          <w:rFonts w:ascii="Times" w:hAnsi="Times"/>
        </w:rPr>
        <w:t xml:space="preserve">en las </w:t>
      </w:r>
      <w:r w:rsidR="001E2CAF" w:rsidRPr="003612EE">
        <w:rPr>
          <w:rFonts w:ascii="Times" w:hAnsi="Times"/>
        </w:rPr>
        <w:t xml:space="preserve">siguientes tablas que muestran valores </w:t>
      </w:r>
      <w:r w:rsidR="00794B53" w:rsidRPr="003612EE">
        <w:rPr>
          <w:rFonts w:ascii="Times" w:hAnsi="Times"/>
        </w:rPr>
        <w:t>con proporcionalidad inversa.</w:t>
      </w:r>
      <w:ins w:id="1807" w:author="mercyranjel" w:date="2016-01-25T15:33:00Z">
        <w:r w:rsidR="003612EE">
          <w:rPr>
            <w:rFonts w:ascii="Times" w:hAnsi="Times"/>
          </w:rPr>
          <w:t xml:space="preserve"> </w:t>
        </w:r>
      </w:ins>
      <w:del w:id="1808" w:author="Johana Montejo Rozo" w:date="2016-01-27T09:21:00Z">
        <w:r w:rsidR="003612EE" w:rsidDel="00D26644">
          <w:rPr>
            <w:rFonts w:ascii="Times New Roman" w:hAnsi="Times New Roman" w:cs="Times New Roman"/>
            <w:b/>
            <w:color w:val="C00000"/>
            <w:lang w:val="es-CO"/>
          </w:rPr>
          <w:delText>Cambié itálicas. MR</w:delText>
        </w:r>
      </w:del>
    </w:p>
    <w:p w:rsidR="00D37728" w:rsidRDefault="00D37728" w:rsidP="00916FF7">
      <w:pPr>
        <w:spacing w:after="0"/>
        <w:rPr>
          <w:rFonts w:ascii="Times" w:hAnsi="Times"/>
        </w:rPr>
      </w:pPr>
    </w:p>
    <w:p w:rsidR="00D37728" w:rsidRPr="00916FF7" w:rsidRDefault="00D37728" w:rsidP="00916FF7">
      <w:pPr>
        <w:spacing w:after="0"/>
        <w:rPr>
          <w:rFonts w:ascii="Times" w:hAnsi="Times"/>
        </w:rPr>
      </w:pPr>
      <w:r w:rsidRPr="003612EE">
        <w:rPr>
          <w:rFonts w:ascii="Times" w:hAnsi="Times"/>
          <w:b/>
          <w:rPrChange w:id="1809" w:author="mercyranjel" w:date="2016-01-25T15:34:00Z">
            <w:rPr>
              <w:rFonts w:ascii="Times" w:hAnsi="Times"/>
            </w:rPr>
          </w:rPrChange>
        </w:rPr>
        <w:t>Tabla 1</w:t>
      </w:r>
      <w:del w:id="1810" w:author="mercyranjel" w:date="2016-01-25T15:34:00Z">
        <w:r w:rsidDel="003612EE">
          <w:rPr>
            <w:rFonts w:ascii="Times" w:hAnsi="Times"/>
          </w:rPr>
          <w:delText>:</w:delText>
        </w:r>
      </w:del>
    </w:p>
    <w:p w:rsidR="002E1143" w:rsidRPr="00D37728" w:rsidRDefault="00CA29C1" w:rsidP="00D37728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Al transportar </w:t>
      </w:r>
      <w:r w:rsidR="00920664">
        <w:rPr>
          <w:rFonts w:ascii="Times New Roman" w:hAnsi="Times New Roman" w:cs="Times New Roman"/>
          <w:color w:val="000000"/>
        </w:rPr>
        <w:t>1800 troncos.</w:t>
      </w:r>
    </w:p>
    <w:p w:rsidR="00D37728" w:rsidRDefault="00D37728" w:rsidP="002E1143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297"/>
        <w:gridCol w:w="850"/>
        <w:gridCol w:w="884"/>
        <w:gridCol w:w="817"/>
        <w:gridCol w:w="709"/>
        <w:gridCol w:w="732"/>
      </w:tblGrid>
      <w:tr w:rsidR="00D37728" w:rsidTr="00CA29C1">
        <w:trPr>
          <w:jc w:val="center"/>
        </w:trPr>
        <w:tc>
          <w:tcPr>
            <w:tcW w:w="2297" w:type="dxa"/>
          </w:tcPr>
          <w:p w:rsidR="00D37728" w:rsidRDefault="00D3772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Capacidad de carga de un camión (</w:t>
            </w:r>
            <w:r w:rsidRPr="00AF5AA7">
              <w:rPr>
                <w:rFonts w:ascii="Times" w:hAnsi="Times"/>
                <w:b/>
              </w:rPr>
              <w:t>número de troncos</w:t>
            </w:r>
            <w:r>
              <w:rPr>
                <w:rFonts w:ascii="Times" w:hAnsi="Times"/>
              </w:rPr>
              <w:t>)</w:t>
            </w:r>
            <w:del w:id="1811" w:author="mercyranjel" w:date="2016-01-25T15:34:00Z">
              <w:r w:rsidDel="003612EE">
                <w:rPr>
                  <w:rFonts w:ascii="Times" w:hAnsi="Times"/>
                </w:rPr>
                <w:delText>.</w:delText>
              </w:r>
            </w:del>
          </w:p>
        </w:tc>
        <w:tc>
          <w:tcPr>
            <w:tcW w:w="850" w:type="dxa"/>
          </w:tcPr>
          <w:p w:rsidR="00D37728" w:rsidRDefault="00D37728" w:rsidP="00CA29C1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40</w:t>
            </w:r>
          </w:p>
        </w:tc>
        <w:tc>
          <w:tcPr>
            <w:tcW w:w="884" w:type="dxa"/>
          </w:tcPr>
          <w:p w:rsidR="00D37728" w:rsidRDefault="00D37728" w:rsidP="00CA29C1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90</w:t>
            </w:r>
          </w:p>
        </w:tc>
        <w:tc>
          <w:tcPr>
            <w:tcW w:w="817" w:type="dxa"/>
          </w:tcPr>
          <w:p w:rsidR="00D37728" w:rsidRDefault="00D37728" w:rsidP="00CA29C1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120</w:t>
            </w:r>
          </w:p>
        </w:tc>
        <w:tc>
          <w:tcPr>
            <w:tcW w:w="709" w:type="dxa"/>
          </w:tcPr>
          <w:p w:rsidR="00D37728" w:rsidRDefault="00D37728" w:rsidP="00CA29C1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200</w:t>
            </w:r>
          </w:p>
        </w:tc>
        <w:tc>
          <w:tcPr>
            <w:tcW w:w="732" w:type="dxa"/>
          </w:tcPr>
          <w:p w:rsidR="00D37728" w:rsidRDefault="00D37728" w:rsidP="00CA29C1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300</w:t>
            </w:r>
          </w:p>
        </w:tc>
      </w:tr>
      <w:tr w:rsidR="00D37728" w:rsidTr="00CA29C1">
        <w:trPr>
          <w:jc w:val="center"/>
        </w:trPr>
        <w:tc>
          <w:tcPr>
            <w:tcW w:w="2297" w:type="dxa"/>
          </w:tcPr>
          <w:p w:rsidR="00D37728" w:rsidRPr="00AF5AA7" w:rsidRDefault="00D37728">
            <w:pPr>
              <w:rPr>
                <w:rFonts w:ascii="Times" w:hAnsi="Times"/>
                <w:b/>
                <w:lang w:val="es-ES_tradnl"/>
              </w:rPr>
            </w:pPr>
            <w:r w:rsidRPr="00AF5AA7">
              <w:rPr>
                <w:rFonts w:ascii="Times" w:hAnsi="Times"/>
                <w:b/>
                <w:lang w:val="es-ES_tradnl"/>
              </w:rPr>
              <w:t>Número de camiones necesarios</w:t>
            </w:r>
            <w:del w:id="1812" w:author="mercyranjel" w:date="2016-01-25T15:34:00Z">
              <w:r w:rsidRPr="00AF5AA7" w:rsidDel="003612EE">
                <w:rPr>
                  <w:rFonts w:ascii="Times" w:hAnsi="Times"/>
                  <w:b/>
                  <w:lang w:val="es-ES_tradnl"/>
                </w:rPr>
                <w:delText>.</w:delText>
              </w:r>
            </w:del>
          </w:p>
        </w:tc>
        <w:tc>
          <w:tcPr>
            <w:tcW w:w="850" w:type="dxa"/>
          </w:tcPr>
          <w:p w:rsidR="00D37728" w:rsidRDefault="00D37728" w:rsidP="00CA29C1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45</w:t>
            </w:r>
          </w:p>
        </w:tc>
        <w:tc>
          <w:tcPr>
            <w:tcW w:w="884" w:type="dxa"/>
          </w:tcPr>
          <w:p w:rsidR="00D37728" w:rsidRDefault="00D37728" w:rsidP="00CA29C1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20</w:t>
            </w:r>
          </w:p>
        </w:tc>
        <w:tc>
          <w:tcPr>
            <w:tcW w:w="817" w:type="dxa"/>
          </w:tcPr>
          <w:p w:rsidR="00D37728" w:rsidRDefault="00D37728" w:rsidP="00CA29C1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15</w:t>
            </w:r>
          </w:p>
        </w:tc>
        <w:tc>
          <w:tcPr>
            <w:tcW w:w="709" w:type="dxa"/>
          </w:tcPr>
          <w:p w:rsidR="00D37728" w:rsidRDefault="00D37728" w:rsidP="00CA29C1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9</w:t>
            </w:r>
          </w:p>
        </w:tc>
        <w:tc>
          <w:tcPr>
            <w:tcW w:w="732" w:type="dxa"/>
          </w:tcPr>
          <w:p w:rsidR="00D37728" w:rsidRDefault="00D37728" w:rsidP="00CA29C1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6</w:t>
            </w:r>
          </w:p>
        </w:tc>
      </w:tr>
      <w:tr w:rsidR="00D37728" w:rsidTr="00CA29C1">
        <w:trPr>
          <w:jc w:val="center"/>
        </w:trPr>
        <w:tc>
          <w:tcPr>
            <w:tcW w:w="2297" w:type="dxa"/>
            <w:shd w:val="clear" w:color="auto" w:fill="CCC0D9" w:themeFill="accent4" w:themeFillTint="66"/>
          </w:tcPr>
          <w:p w:rsidR="00D37728" w:rsidRPr="00AF5AA7" w:rsidRDefault="00D37728" w:rsidP="00CA29C1">
            <w:pPr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Producto</w:t>
            </w:r>
          </w:p>
        </w:tc>
        <w:tc>
          <w:tcPr>
            <w:tcW w:w="850" w:type="dxa"/>
            <w:shd w:val="clear" w:color="auto" w:fill="CCC0D9" w:themeFill="accent4" w:themeFillTint="66"/>
          </w:tcPr>
          <w:p w:rsidR="00D37728" w:rsidRPr="00D27CBF" w:rsidRDefault="00D37728" w:rsidP="00CA29C1">
            <w:pPr>
              <w:jc w:val="center"/>
              <w:rPr>
                <w:rFonts w:ascii="Times" w:hAnsi="Times"/>
                <w:sz w:val="16"/>
                <w:szCs w:val="16"/>
              </w:rPr>
            </w:pPr>
            <w:r w:rsidRPr="00D27CBF">
              <w:rPr>
                <w:rFonts w:ascii="Times" w:hAnsi="Times"/>
                <w:sz w:val="16"/>
                <w:szCs w:val="16"/>
              </w:rPr>
              <w:t xml:space="preserve">40 </w:t>
            </w:r>
            <w:r w:rsidRPr="00D27CBF">
              <w:rPr>
                <w:sz w:val="16"/>
                <w:szCs w:val="16"/>
              </w:rPr>
              <w:t>× 45 = 1800</w:t>
            </w:r>
          </w:p>
        </w:tc>
        <w:tc>
          <w:tcPr>
            <w:tcW w:w="884" w:type="dxa"/>
            <w:shd w:val="clear" w:color="auto" w:fill="CCC0D9" w:themeFill="accent4" w:themeFillTint="66"/>
          </w:tcPr>
          <w:p w:rsidR="00D37728" w:rsidRPr="00D27CBF" w:rsidRDefault="00D37728" w:rsidP="00CA29C1">
            <w:pPr>
              <w:jc w:val="center"/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6"/>
                <w:szCs w:val="16"/>
              </w:rPr>
              <w:t>9</w:t>
            </w:r>
            <w:r w:rsidRPr="00D27CBF">
              <w:rPr>
                <w:rFonts w:ascii="Times" w:hAnsi="Times"/>
                <w:sz w:val="16"/>
                <w:szCs w:val="16"/>
              </w:rPr>
              <w:t xml:space="preserve">0 </w:t>
            </w:r>
            <w:r w:rsidRPr="00D27CBF">
              <w:rPr>
                <w:sz w:val="16"/>
                <w:szCs w:val="16"/>
              </w:rPr>
              <w:t xml:space="preserve">× </w:t>
            </w:r>
            <w:r>
              <w:rPr>
                <w:sz w:val="16"/>
                <w:szCs w:val="16"/>
              </w:rPr>
              <w:t>20</w:t>
            </w:r>
            <w:r w:rsidRPr="00D27CBF">
              <w:rPr>
                <w:sz w:val="16"/>
                <w:szCs w:val="16"/>
              </w:rPr>
              <w:t xml:space="preserve"> = 1800</w:t>
            </w:r>
          </w:p>
        </w:tc>
        <w:tc>
          <w:tcPr>
            <w:tcW w:w="817" w:type="dxa"/>
            <w:shd w:val="clear" w:color="auto" w:fill="CCC0D9" w:themeFill="accent4" w:themeFillTint="66"/>
          </w:tcPr>
          <w:p w:rsidR="00D37728" w:rsidRPr="00D27CBF" w:rsidRDefault="00D37728" w:rsidP="00CA29C1">
            <w:pPr>
              <w:jc w:val="center"/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6"/>
                <w:szCs w:val="16"/>
              </w:rPr>
              <w:t>12</w:t>
            </w:r>
            <w:r w:rsidRPr="00D27CBF">
              <w:rPr>
                <w:rFonts w:ascii="Times" w:hAnsi="Times"/>
                <w:sz w:val="16"/>
                <w:szCs w:val="16"/>
              </w:rPr>
              <w:t xml:space="preserve">0 </w:t>
            </w:r>
            <w:r w:rsidRPr="00D27CBF">
              <w:rPr>
                <w:sz w:val="16"/>
                <w:szCs w:val="16"/>
              </w:rPr>
              <w:t xml:space="preserve">× </w:t>
            </w:r>
            <w:r>
              <w:rPr>
                <w:sz w:val="16"/>
                <w:szCs w:val="16"/>
              </w:rPr>
              <w:t>1</w:t>
            </w:r>
            <w:r w:rsidRPr="00D27CBF">
              <w:rPr>
                <w:sz w:val="16"/>
                <w:szCs w:val="16"/>
              </w:rPr>
              <w:t>5 = 1800</w:t>
            </w:r>
          </w:p>
        </w:tc>
        <w:tc>
          <w:tcPr>
            <w:tcW w:w="709" w:type="dxa"/>
            <w:shd w:val="clear" w:color="auto" w:fill="CCC0D9" w:themeFill="accent4" w:themeFillTint="66"/>
          </w:tcPr>
          <w:p w:rsidR="00D37728" w:rsidRPr="00D27CBF" w:rsidRDefault="00D37728" w:rsidP="00CA29C1">
            <w:pPr>
              <w:jc w:val="center"/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6"/>
                <w:szCs w:val="16"/>
              </w:rPr>
              <w:t>20</w:t>
            </w:r>
            <w:r w:rsidRPr="00D27CBF">
              <w:rPr>
                <w:rFonts w:ascii="Times" w:hAnsi="Times"/>
                <w:sz w:val="16"/>
                <w:szCs w:val="16"/>
              </w:rPr>
              <w:t xml:space="preserve">0 </w:t>
            </w:r>
            <w:r w:rsidRPr="00D27CBF">
              <w:rPr>
                <w:sz w:val="16"/>
                <w:szCs w:val="16"/>
              </w:rPr>
              <w:t xml:space="preserve">× </w:t>
            </w:r>
            <w:r>
              <w:rPr>
                <w:sz w:val="16"/>
                <w:szCs w:val="16"/>
              </w:rPr>
              <w:t>9</w:t>
            </w:r>
            <w:r w:rsidRPr="00D27CBF">
              <w:rPr>
                <w:sz w:val="16"/>
                <w:szCs w:val="16"/>
              </w:rPr>
              <w:t xml:space="preserve"> = 1800</w:t>
            </w:r>
          </w:p>
        </w:tc>
        <w:tc>
          <w:tcPr>
            <w:tcW w:w="732" w:type="dxa"/>
            <w:shd w:val="clear" w:color="auto" w:fill="CCC0D9" w:themeFill="accent4" w:themeFillTint="66"/>
          </w:tcPr>
          <w:p w:rsidR="00D37728" w:rsidRPr="00D27CBF" w:rsidRDefault="00D37728" w:rsidP="00CA29C1">
            <w:pPr>
              <w:jc w:val="center"/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6"/>
                <w:szCs w:val="16"/>
              </w:rPr>
              <w:t>30</w:t>
            </w:r>
            <w:r w:rsidRPr="00D27CBF">
              <w:rPr>
                <w:rFonts w:ascii="Times" w:hAnsi="Times"/>
                <w:sz w:val="16"/>
                <w:szCs w:val="16"/>
              </w:rPr>
              <w:t xml:space="preserve">0 </w:t>
            </w:r>
            <w:r w:rsidRPr="00D27CBF">
              <w:rPr>
                <w:sz w:val="16"/>
                <w:szCs w:val="16"/>
              </w:rPr>
              <w:t xml:space="preserve">× </w:t>
            </w:r>
            <w:r>
              <w:rPr>
                <w:sz w:val="16"/>
                <w:szCs w:val="16"/>
              </w:rPr>
              <w:t>6</w:t>
            </w:r>
            <w:r w:rsidRPr="00D27CBF">
              <w:rPr>
                <w:sz w:val="16"/>
                <w:szCs w:val="16"/>
              </w:rPr>
              <w:t xml:space="preserve"> = 1800</w:t>
            </w:r>
          </w:p>
        </w:tc>
      </w:tr>
    </w:tbl>
    <w:p w:rsidR="00D37728" w:rsidRDefault="00D37728" w:rsidP="002E1143">
      <w:pPr>
        <w:spacing w:after="0"/>
        <w:rPr>
          <w:rFonts w:ascii="Times" w:hAnsi="Times"/>
        </w:rPr>
      </w:pPr>
    </w:p>
    <w:p w:rsidR="005B7DF7" w:rsidRDefault="005B7DF7" w:rsidP="002E1143">
      <w:pPr>
        <w:spacing w:after="0"/>
        <w:rPr>
          <w:rFonts w:ascii="Times" w:hAnsi="Times"/>
        </w:rPr>
      </w:pPr>
      <w:r>
        <w:rPr>
          <w:rFonts w:ascii="Times" w:hAnsi="Times"/>
        </w:rPr>
        <w:t>La constante de proporcionalidad inversa es 1800.</w:t>
      </w:r>
    </w:p>
    <w:p w:rsidR="00D37728" w:rsidRDefault="00D37728" w:rsidP="002E1143">
      <w:pPr>
        <w:spacing w:after="0"/>
        <w:rPr>
          <w:rFonts w:ascii="Times" w:hAnsi="Times"/>
        </w:rPr>
      </w:pPr>
    </w:p>
    <w:p w:rsidR="00D37728" w:rsidRPr="00916FF7" w:rsidRDefault="00D37728" w:rsidP="00D37728">
      <w:pPr>
        <w:spacing w:after="0"/>
        <w:rPr>
          <w:rFonts w:ascii="Times" w:hAnsi="Times"/>
        </w:rPr>
      </w:pPr>
      <w:r w:rsidRPr="003612EE">
        <w:rPr>
          <w:rFonts w:ascii="Times" w:hAnsi="Times"/>
          <w:b/>
          <w:rPrChange w:id="1813" w:author="mercyranjel" w:date="2016-01-25T15:34:00Z">
            <w:rPr>
              <w:rFonts w:ascii="Times" w:hAnsi="Times"/>
            </w:rPr>
          </w:rPrChange>
        </w:rPr>
        <w:t>Tabla 2</w:t>
      </w:r>
      <w:del w:id="1814" w:author="mercyranjel" w:date="2016-01-25T15:34:00Z">
        <w:r w:rsidDel="003612EE">
          <w:rPr>
            <w:rFonts w:ascii="Times" w:hAnsi="Times"/>
          </w:rPr>
          <w:delText>:</w:delText>
        </w:r>
      </w:del>
    </w:p>
    <w:p w:rsidR="00D37728" w:rsidRDefault="00920664" w:rsidP="002E1143">
      <w:pPr>
        <w:spacing w:after="0"/>
        <w:rPr>
          <w:rFonts w:ascii="Times" w:hAnsi="Times"/>
        </w:rPr>
      </w:pPr>
      <w:r>
        <w:rPr>
          <w:rFonts w:ascii="Times" w:hAnsi="Times"/>
        </w:rPr>
        <w:t>Al contratar una encuesta por 3000 dólares.</w:t>
      </w:r>
    </w:p>
    <w:p w:rsidR="00D37728" w:rsidRPr="002E1143" w:rsidRDefault="00D37728" w:rsidP="002E1143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1560"/>
        <w:gridCol w:w="1560"/>
      </w:tblGrid>
      <w:tr w:rsidR="00920664" w:rsidTr="00920664">
        <w:trPr>
          <w:jc w:val="center"/>
        </w:trPr>
        <w:tc>
          <w:tcPr>
            <w:tcW w:w="1417" w:type="dxa"/>
          </w:tcPr>
          <w:p w:rsidR="00920664" w:rsidRDefault="00920664" w:rsidP="00CA29C1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Número de empresas</w:t>
            </w:r>
          </w:p>
        </w:tc>
        <w:tc>
          <w:tcPr>
            <w:tcW w:w="1560" w:type="dxa"/>
          </w:tcPr>
          <w:p w:rsidR="00920664" w:rsidRPr="003B075D" w:rsidRDefault="00920664" w:rsidP="00CA29C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Valor por pagar(</w:t>
            </w:r>
            <w:r>
              <w:rPr>
                <w:rFonts w:ascii="Times New Roman" w:hAnsi="Times New Roman" w:cs="Times New Roman"/>
                <w:color w:val="000000"/>
              </w:rPr>
              <w:t>dólares)</w:t>
            </w:r>
          </w:p>
        </w:tc>
        <w:tc>
          <w:tcPr>
            <w:tcW w:w="1560" w:type="dxa"/>
            <w:shd w:val="clear" w:color="auto" w:fill="CCC0D9" w:themeFill="accent4" w:themeFillTint="66"/>
          </w:tcPr>
          <w:p w:rsidR="00920664" w:rsidRDefault="00920664" w:rsidP="00CA29C1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" w:hAnsi="Times"/>
                <w:b/>
              </w:rPr>
              <w:t>Producto</w:t>
            </w:r>
          </w:p>
        </w:tc>
      </w:tr>
      <w:tr w:rsidR="00920664" w:rsidTr="00920664">
        <w:trPr>
          <w:jc w:val="center"/>
        </w:trPr>
        <w:tc>
          <w:tcPr>
            <w:tcW w:w="1417" w:type="dxa"/>
          </w:tcPr>
          <w:p w:rsidR="00920664" w:rsidRPr="003B075D" w:rsidRDefault="00920664" w:rsidP="00CA29C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B075D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560" w:type="dxa"/>
          </w:tcPr>
          <w:p w:rsidR="00920664" w:rsidRPr="003B075D" w:rsidRDefault="00920664" w:rsidP="00CA29C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254DD">
              <w:rPr>
                <w:rFonts w:ascii="Times New Roman" w:hAnsi="Times New Roman" w:cs="Times New Roman"/>
                <w:color w:val="000000"/>
                <w:lang w:val="es-CO"/>
              </w:rPr>
              <w:t>3000</w:t>
            </w:r>
          </w:p>
        </w:tc>
        <w:tc>
          <w:tcPr>
            <w:tcW w:w="1560" w:type="dxa"/>
            <w:shd w:val="clear" w:color="auto" w:fill="CCC0D9" w:themeFill="accent4" w:themeFillTint="66"/>
          </w:tcPr>
          <w:p w:rsidR="00920664" w:rsidRPr="006254DD" w:rsidRDefault="00920664" w:rsidP="00920664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" w:hAnsi="Times"/>
                <w:sz w:val="16"/>
                <w:szCs w:val="16"/>
              </w:rPr>
              <w:t>1</w:t>
            </w:r>
            <w:r w:rsidRPr="00D27CBF">
              <w:rPr>
                <w:rFonts w:ascii="Times" w:hAnsi="Times"/>
                <w:sz w:val="16"/>
                <w:szCs w:val="16"/>
              </w:rPr>
              <w:t xml:space="preserve"> </w:t>
            </w:r>
            <w:r w:rsidRPr="00D27CBF">
              <w:rPr>
                <w:sz w:val="16"/>
                <w:szCs w:val="16"/>
              </w:rPr>
              <w:t xml:space="preserve">× </w:t>
            </w:r>
            <w:r>
              <w:rPr>
                <w:sz w:val="16"/>
                <w:szCs w:val="16"/>
              </w:rPr>
              <w:t>3000</w:t>
            </w:r>
            <w:r w:rsidRPr="00D27CBF">
              <w:rPr>
                <w:sz w:val="16"/>
                <w:szCs w:val="16"/>
              </w:rPr>
              <w:t xml:space="preserve"> = </w:t>
            </w:r>
            <w:r>
              <w:rPr>
                <w:sz w:val="16"/>
                <w:szCs w:val="16"/>
              </w:rPr>
              <w:t>3000</w:t>
            </w:r>
          </w:p>
        </w:tc>
      </w:tr>
      <w:tr w:rsidR="00920664" w:rsidTr="00920664">
        <w:trPr>
          <w:jc w:val="center"/>
        </w:trPr>
        <w:tc>
          <w:tcPr>
            <w:tcW w:w="1417" w:type="dxa"/>
          </w:tcPr>
          <w:p w:rsidR="00920664" w:rsidRPr="003B075D" w:rsidRDefault="00920664" w:rsidP="00CA29C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B075D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560" w:type="dxa"/>
          </w:tcPr>
          <w:p w:rsidR="00920664" w:rsidRPr="003B075D" w:rsidRDefault="00920664" w:rsidP="00CA29C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1500</w:t>
            </w:r>
          </w:p>
        </w:tc>
        <w:tc>
          <w:tcPr>
            <w:tcW w:w="1560" w:type="dxa"/>
            <w:shd w:val="clear" w:color="auto" w:fill="CCC0D9" w:themeFill="accent4" w:themeFillTint="66"/>
          </w:tcPr>
          <w:p w:rsidR="00920664" w:rsidRDefault="00920664" w:rsidP="0092066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" w:hAnsi="Times"/>
                <w:sz w:val="16"/>
                <w:szCs w:val="16"/>
              </w:rPr>
              <w:t>2</w:t>
            </w:r>
            <w:r w:rsidRPr="00D27CBF">
              <w:rPr>
                <w:rFonts w:ascii="Times" w:hAnsi="Times"/>
                <w:sz w:val="16"/>
                <w:szCs w:val="16"/>
              </w:rPr>
              <w:t xml:space="preserve"> </w:t>
            </w:r>
            <w:r w:rsidRPr="00D27CBF">
              <w:rPr>
                <w:sz w:val="16"/>
                <w:szCs w:val="16"/>
              </w:rPr>
              <w:t xml:space="preserve">× </w:t>
            </w:r>
            <w:r>
              <w:rPr>
                <w:sz w:val="16"/>
                <w:szCs w:val="16"/>
              </w:rPr>
              <w:t>1500</w:t>
            </w:r>
            <w:r w:rsidRPr="00D27CBF">
              <w:rPr>
                <w:sz w:val="16"/>
                <w:szCs w:val="16"/>
              </w:rPr>
              <w:t xml:space="preserve"> = </w:t>
            </w:r>
            <w:r>
              <w:rPr>
                <w:sz w:val="16"/>
                <w:szCs w:val="16"/>
              </w:rPr>
              <w:t>3000</w:t>
            </w:r>
          </w:p>
        </w:tc>
      </w:tr>
      <w:tr w:rsidR="00920664" w:rsidTr="00920664">
        <w:trPr>
          <w:jc w:val="center"/>
        </w:trPr>
        <w:tc>
          <w:tcPr>
            <w:tcW w:w="1417" w:type="dxa"/>
          </w:tcPr>
          <w:p w:rsidR="00920664" w:rsidRPr="003B075D" w:rsidRDefault="00920664" w:rsidP="00CA29C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B075D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560" w:type="dxa"/>
          </w:tcPr>
          <w:p w:rsidR="00920664" w:rsidRPr="003B075D" w:rsidRDefault="00920664" w:rsidP="00CA29C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1000</w:t>
            </w:r>
          </w:p>
        </w:tc>
        <w:tc>
          <w:tcPr>
            <w:tcW w:w="1560" w:type="dxa"/>
            <w:shd w:val="clear" w:color="auto" w:fill="CCC0D9" w:themeFill="accent4" w:themeFillTint="66"/>
          </w:tcPr>
          <w:p w:rsidR="00920664" w:rsidRDefault="00920664" w:rsidP="0092066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" w:hAnsi="Times"/>
                <w:sz w:val="16"/>
                <w:szCs w:val="16"/>
              </w:rPr>
              <w:t>3</w:t>
            </w:r>
            <w:r w:rsidRPr="00D27CBF">
              <w:rPr>
                <w:rFonts w:ascii="Times" w:hAnsi="Times"/>
                <w:sz w:val="16"/>
                <w:szCs w:val="16"/>
              </w:rPr>
              <w:t xml:space="preserve"> </w:t>
            </w:r>
            <w:r w:rsidRPr="00D27CBF">
              <w:rPr>
                <w:sz w:val="16"/>
                <w:szCs w:val="16"/>
              </w:rPr>
              <w:t xml:space="preserve">× </w:t>
            </w:r>
            <w:r>
              <w:rPr>
                <w:sz w:val="16"/>
                <w:szCs w:val="16"/>
              </w:rPr>
              <w:t>1000</w:t>
            </w:r>
            <w:r w:rsidRPr="00D27CBF">
              <w:rPr>
                <w:sz w:val="16"/>
                <w:szCs w:val="16"/>
              </w:rPr>
              <w:t xml:space="preserve"> = </w:t>
            </w:r>
            <w:r>
              <w:rPr>
                <w:sz w:val="16"/>
                <w:szCs w:val="16"/>
              </w:rPr>
              <w:t>3000</w:t>
            </w:r>
          </w:p>
        </w:tc>
      </w:tr>
      <w:tr w:rsidR="00920664" w:rsidTr="00920664">
        <w:trPr>
          <w:jc w:val="center"/>
        </w:trPr>
        <w:tc>
          <w:tcPr>
            <w:tcW w:w="1417" w:type="dxa"/>
          </w:tcPr>
          <w:p w:rsidR="00920664" w:rsidRPr="003B075D" w:rsidRDefault="00920664" w:rsidP="00CA29C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B075D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560" w:type="dxa"/>
          </w:tcPr>
          <w:p w:rsidR="00920664" w:rsidRPr="003B075D" w:rsidRDefault="00920664" w:rsidP="00CA29C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750</w:t>
            </w:r>
          </w:p>
        </w:tc>
        <w:tc>
          <w:tcPr>
            <w:tcW w:w="1560" w:type="dxa"/>
            <w:shd w:val="clear" w:color="auto" w:fill="CCC0D9" w:themeFill="accent4" w:themeFillTint="66"/>
          </w:tcPr>
          <w:p w:rsidR="00920664" w:rsidRDefault="00920664" w:rsidP="0092066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" w:hAnsi="Times"/>
                <w:sz w:val="16"/>
                <w:szCs w:val="16"/>
              </w:rPr>
              <w:t>4</w:t>
            </w:r>
            <w:r w:rsidRPr="00D27CBF">
              <w:rPr>
                <w:rFonts w:ascii="Times" w:hAnsi="Times"/>
                <w:sz w:val="16"/>
                <w:szCs w:val="16"/>
              </w:rPr>
              <w:t xml:space="preserve"> </w:t>
            </w:r>
            <w:r w:rsidRPr="00D27CBF">
              <w:rPr>
                <w:sz w:val="16"/>
                <w:szCs w:val="16"/>
              </w:rPr>
              <w:t xml:space="preserve">× </w:t>
            </w:r>
            <w:r>
              <w:rPr>
                <w:sz w:val="16"/>
                <w:szCs w:val="16"/>
              </w:rPr>
              <w:t>750</w:t>
            </w:r>
            <w:r w:rsidRPr="00D27CBF">
              <w:rPr>
                <w:sz w:val="16"/>
                <w:szCs w:val="16"/>
              </w:rPr>
              <w:t xml:space="preserve"> = </w:t>
            </w:r>
            <w:r>
              <w:rPr>
                <w:sz w:val="16"/>
                <w:szCs w:val="16"/>
              </w:rPr>
              <w:t>3000</w:t>
            </w:r>
          </w:p>
        </w:tc>
      </w:tr>
      <w:tr w:rsidR="00920664" w:rsidTr="00920664">
        <w:trPr>
          <w:jc w:val="center"/>
        </w:trPr>
        <w:tc>
          <w:tcPr>
            <w:tcW w:w="1417" w:type="dxa"/>
          </w:tcPr>
          <w:p w:rsidR="00920664" w:rsidRPr="003B075D" w:rsidRDefault="00920664" w:rsidP="00CA29C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B075D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560" w:type="dxa"/>
          </w:tcPr>
          <w:p w:rsidR="00920664" w:rsidRPr="003B075D" w:rsidRDefault="00920664" w:rsidP="00CA29C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600</w:t>
            </w:r>
          </w:p>
        </w:tc>
        <w:tc>
          <w:tcPr>
            <w:tcW w:w="1560" w:type="dxa"/>
            <w:shd w:val="clear" w:color="auto" w:fill="CCC0D9" w:themeFill="accent4" w:themeFillTint="66"/>
          </w:tcPr>
          <w:p w:rsidR="00920664" w:rsidRDefault="00920664" w:rsidP="0092066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" w:hAnsi="Times"/>
                <w:sz w:val="16"/>
                <w:szCs w:val="16"/>
              </w:rPr>
              <w:t>5</w:t>
            </w:r>
            <w:r w:rsidRPr="00D27CBF">
              <w:rPr>
                <w:rFonts w:ascii="Times" w:hAnsi="Times"/>
                <w:sz w:val="16"/>
                <w:szCs w:val="16"/>
              </w:rPr>
              <w:t xml:space="preserve"> </w:t>
            </w:r>
            <w:r w:rsidRPr="00D27CBF">
              <w:rPr>
                <w:sz w:val="16"/>
                <w:szCs w:val="16"/>
              </w:rPr>
              <w:t xml:space="preserve">× </w:t>
            </w:r>
            <w:r>
              <w:rPr>
                <w:sz w:val="16"/>
                <w:szCs w:val="16"/>
              </w:rPr>
              <w:t>600</w:t>
            </w:r>
            <w:r w:rsidRPr="00D27CBF">
              <w:rPr>
                <w:sz w:val="16"/>
                <w:szCs w:val="16"/>
              </w:rPr>
              <w:t xml:space="preserve"> = </w:t>
            </w:r>
            <w:r>
              <w:rPr>
                <w:sz w:val="16"/>
                <w:szCs w:val="16"/>
              </w:rPr>
              <w:t>3000</w:t>
            </w:r>
          </w:p>
        </w:tc>
      </w:tr>
    </w:tbl>
    <w:p w:rsidR="00D37728" w:rsidRDefault="00D37728" w:rsidP="00D37728">
      <w:pPr>
        <w:spacing w:after="0"/>
        <w:rPr>
          <w:rFonts w:ascii="Times New Roman" w:hAnsi="Times New Roman" w:cs="Times New Roman"/>
          <w:b/>
          <w:color w:val="000000"/>
        </w:rPr>
      </w:pPr>
    </w:p>
    <w:p w:rsidR="005B7DF7" w:rsidRDefault="005B7DF7" w:rsidP="005B7DF7">
      <w:pPr>
        <w:spacing w:after="0"/>
        <w:rPr>
          <w:rFonts w:ascii="Times" w:hAnsi="Times"/>
        </w:rPr>
      </w:pPr>
      <w:r>
        <w:rPr>
          <w:rFonts w:ascii="Times" w:hAnsi="Times"/>
        </w:rPr>
        <w:t>La constante de proporcionalidad inversa es 3000.</w:t>
      </w:r>
    </w:p>
    <w:p w:rsidR="00FE14A5" w:rsidRDefault="00FE14A5" w:rsidP="00722E2B">
      <w:pPr>
        <w:pStyle w:val="Prrafodelista"/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3"/>
        <w:gridCol w:w="6345"/>
      </w:tblGrid>
      <w:tr w:rsidR="003B22DD" w:rsidRPr="005D1738" w:rsidTr="00CA29C1">
        <w:tc>
          <w:tcPr>
            <w:tcW w:w="8978" w:type="dxa"/>
            <w:gridSpan w:val="2"/>
            <w:shd w:val="clear" w:color="auto" w:fill="000000" w:themeFill="text1"/>
          </w:tcPr>
          <w:p w:rsidR="003B22DD" w:rsidRPr="005D1738" w:rsidRDefault="003B22DD" w:rsidP="00CA29C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3B22DD" w:rsidRPr="00726376" w:rsidTr="00CA29C1">
        <w:tc>
          <w:tcPr>
            <w:tcW w:w="2518" w:type="dxa"/>
          </w:tcPr>
          <w:p w:rsidR="003B22DD" w:rsidRPr="00726376" w:rsidRDefault="003B22DD" w:rsidP="00CA29C1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3B22DD" w:rsidRPr="00E75518" w:rsidRDefault="00FE14A5" w:rsidP="005B7DF7">
            <w:pPr>
              <w:rPr>
                <w:rFonts w:ascii="Times" w:hAnsi="Times"/>
                <w:sz w:val="18"/>
                <w:szCs w:val="18"/>
                <w:rPrChange w:id="1815" w:author="Johana Montejo Rozo" w:date="2016-02-03T10:30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</w:pPr>
            <w:r w:rsidRPr="00E75518">
              <w:rPr>
                <w:rFonts w:ascii="Times" w:hAnsi="Times"/>
                <w:sz w:val="18"/>
                <w:szCs w:val="18"/>
                <w:rPrChange w:id="1816" w:author="Johana Montejo Rozo" w:date="2016-02-03T10:30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 xml:space="preserve">El resultado de la </w:t>
            </w:r>
            <w:r w:rsidR="005B7DF7" w:rsidRPr="00E75518">
              <w:rPr>
                <w:rFonts w:ascii="Times" w:hAnsi="Times"/>
                <w:sz w:val="18"/>
                <w:szCs w:val="18"/>
                <w:rPrChange w:id="1817" w:author="Johana Montejo Rozo" w:date="2016-02-03T10:30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>multiplicación</w:t>
            </w:r>
            <w:r w:rsidRPr="00E75518">
              <w:rPr>
                <w:rFonts w:ascii="Times" w:hAnsi="Times"/>
                <w:sz w:val="18"/>
                <w:szCs w:val="18"/>
                <w:rPrChange w:id="1818" w:author="Johana Montejo Rozo" w:date="2016-02-03T10:30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 xml:space="preserve"> de los valores </w:t>
            </w:r>
            <w:r w:rsidR="005B7DF7" w:rsidRPr="00E75518">
              <w:rPr>
                <w:rFonts w:ascii="Times" w:hAnsi="Times"/>
                <w:sz w:val="18"/>
                <w:szCs w:val="18"/>
                <w:rPrChange w:id="1819" w:author="Johana Montejo Rozo" w:date="2016-02-03T10:30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 xml:space="preserve">correspondientes </w:t>
            </w:r>
            <w:r w:rsidRPr="00E75518">
              <w:rPr>
                <w:rFonts w:ascii="Times" w:hAnsi="Times"/>
                <w:sz w:val="18"/>
                <w:szCs w:val="18"/>
                <w:rPrChange w:id="1820" w:author="Johana Montejo Rozo" w:date="2016-02-03T10:30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 xml:space="preserve">de dos magnitudes </w:t>
            </w:r>
            <w:r w:rsidR="005B7DF7" w:rsidRPr="00E75518">
              <w:rPr>
                <w:rFonts w:ascii="Times" w:hAnsi="Times"/>
                <w:sz w:val="18"/>
                <w:szCs w:val="18"/>
                <w:rPrChange w:id="1821" w:author="Johana Montejo Rozo" w:date="2016-02-03T10:30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>inversamente</w:t>
            </w:r>
            <w:r w:rsidRPr="00E75518">
              <w:rPr>
                <w:rFonts w:ascii="Times" w:hAnsi="Times"/>
                <w:sz w:val="18"/>
                <w:szCs w:val="18"/>
                <w:rPrChange w:id="1822" w:author="Johana Montejo Rozo" w:date="2016-02-03T10:30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 xml:space="preserve"> proporcionales se llama constante de proporcionalidad </w:t>
            </w:r>
            <w:r w:rsidR="005B7DF7" w:rsidRPr="00E75518">
              <w:rPr>
                <w:rFonts w:ascii="Times" w:hAnsi="Times"/>
                <w:sz w:val="18"/>
                <w:szCs w:val="18"/>
                <w:rPrChange w:id="1823" w:author="Johana Montejo Rozo" w:date="2016-02-03T10:30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>inversa</w:t>
            </w:r>
            <w:r w:rsidRPr="00E75518">
              <w:rPr>
                <w:rFonts w:ascii="Times" w:hAnsi="Times"/>
                <w:sz w:val="18"/>
                <w:szCs w:val="18"/>
                <w:rPrChange w:id="1824" w:author="Johana Montejo Rozo" w:date="2016-02-03T10:30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>.</w:t>
            </w:r>
          </w:p>
        </w:tc>
      </w:tr>
    </w:tbl>
    <w:p w:rsidR="00D37728" w:rsidRPr="003B22DD" w:rsidRDefault="00D37728" w:rsidP="003B22DD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3"/>
        <w:gridCol w:w="6345"/>
      </w:tblGrid>
      <w:tr w:rsidR="005B7DF7" w:rsidRPr="005D1738" w:rsidTr="00CA29C1">
        <w:tc>
          <w:tcPr>
            <w:tcW w:w="8978" w:type="dxa"/>
            <w:gridSpan w:val="2"/>
            <w:shd w:val="clear" w:color="auto" w:fill="000000" w:themeFill="text1"/>
          </w:tcPr>
          <w:p w:rsidR="005B7DF7" w:rsidRPr="005D1738" w:rsidRDefault="005B7DF7" w:rsidP="00CA29C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5B7DF7" w:rsidRPr="00726376" w:rsidTr="00CA29C1">
        <w:tc>
          <w:tcPr>
            <w:tcW w:w="2518" w:type="dxa"/>
          </w:tcPr>
          <w:p w:rsidR="005B7DF7" w:rsidRPr="00726376" w:rsidRDefault="005B7DF7" w:rsidP="00CA29C1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:rsidR="005B7DF7" w:rsidRPr="00726376" w:rsidRDefault="005B7DF7" w:rsidP="00CA29C1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C</w:t>
            </w:r>
            <w:r w:rsidRPr="005B7DF7">
              <w:rPr>
                <w:rFonts w:ascii="Times" w:hAnsi="Times"/>
                <w:b/>
                <w:sz w:val="18"/>
                <w:szCs w:val="18"/>
              </w:rPr>
              <w:t xml:space="preserve">onstante de proporcionalidad </w:t>
            </w:r>
            <w:r>
              <w:rPr>
                <w:rFonts w:ascii="Times" w:hAnsi="Times"/>
                <w:b/>
                <w:sz w:val="18"/>
                <w:szCs w:val="18"/>
              </w:rPr>
              <w:t>inversa</w:t>
            </w:r>
          </w:p>
        </w:tc>
      </w:tr>
      <w:tr w:rsidR="005B7DF7" w:rsidTr="00CA29C1">
        <w:tc>
          <w:tcPr>
            <w:tcW w:w="2518" w:type="dxa"/>
          </w:tcPr>
          <w:p w:rsidR="005B7DF7" w:rsidRDefault="005B7DF7" w:rsidP="00CA29C1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:rsidR="005B7DF7" w:rsidRPr="00E75518" w:rsidRDefault="00FF1C57" w:rsidP="005B7DF7">
            <w:pPr>
              <w:rPr>
                <w:rFonts w:ascii="Times" w:hAnsi="Times"/>
                <w:i/>
                <w:sz w:val="18"/>
                <w:szCs w:val="18"/>
                <w:rPrChange w:id="1825" w:author="Johana Montejo Rozo" w:date="2016-02-03T10:30:00Z">
                  <w:rPr>
                    <w:rFonts w:ascii="Times" w:hAnsi="Times"/>
                    <w:b/>
                    <w:i/>
                    <w:sz w:val="18"/>
                    <w:szCs w:val="18"/>
                  </w:rPr>
                </w:rPrChange>
              </w:rPr>
            </w:pPr>
            <w:r w:rsidRPr="00E75518">
              <w:rPr>
                <w:rFonts w:ascii="Times" w:hAnsi="Times"/>
                <w:sz w:val="18"/>
                <w:szCs w:val="18"/>
                <w:rPrChange w:id="1826" w:author="Johana Montejo Rozo" w:date="2016-02-03T10:30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 xml:space="preserve">Si </w:t>
            </w:r>
            <w:r w:rsidRPr="00E75518">
              <w:rPr>
                <w:rFonts w:ascii="Times" w:hAnsi="Times"/>
                <w:i/>
                <w:sz w:val="18"/>
                <w:szCs w:val="18"/>
                <w:rPrChange w:id="1827" w:author="Johana Montejo Rozo" w:date="2016-02-03T10:30:00Z">
                  <w:rPr>
                    <w:rFonts w:ascii="Times" w:hAnsi="Times"/>
                    <w:b/>
                    <w:i/>
                    <w:sz w:val="18"/>
                    <w:szCs w:val="18"/>
                  </w:rPr>
                </w:rPrChange>
              </w:rPr>
              <w:t>m</w:t>
            </w:r>
            <w:r w:rsidRPr="00E75518">
              <w:rPr>
                <w:rFonts w:ascii="Times" w:hAnsi="Times"/>
                <w:sz w:val="18"/>
                <w:szCs w:val="18"/>
                <w:rPrChange w:id="1828" w:author="Johana Montejo Rozo" w:date="2016-02-03T10:30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 xml:space="preserve"> y </w:t>
            </w:r>
            <w:r w:rsidRPr="00E75518">
              <w:rPr>
                <w:rFonts w:ascii="Times" w:hAnsi="Times"/>
                <w:i/>
                <w:sz w:val="18"/>
                <w:szCs w:val="18"/>
                <w:rPrChange w:id="1829" w:author="Johana Montejo Rozo" w:date="2016-02-03T10:30:00Z">
                  <w:rPr>
                    <w:rFonts w:ascii="Times" w:hAnsi="Times"/>
                    <w:b/>
                    <w:i/>
                    <w:sz w:val="18"/>
                    <w:szCs w:val="18"/>
                  </w:rPr>
                </w:rPrChange>
              </w:rPr>
              <w:t xml:space="preserve">n </w:t>
            </w:r>
            <w:r w:rsidRPr="00E75518">
              <w:rPr>
                <w:rFonts w:ascii="Times" w:hAnsi="Times"/>
                <w:sz w:val="18"/>
                <w:szCs w:val="18"/>
                <w:rPrChange w:id="1830" w:author="Johana Montejo Rozo" w:date="2016-02-03T10:30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>son</w:t>
            </w:r>
            <w:r w:rsidRPr="00E75518">
              <w:rPr>
                <w:rFonts w:ascii="Times" w:hAnsi="Times"/>
                <w:i/>
                <w:sz w:val="18"/>
                <w:szCs w:val="18"/>
                <w:rPrChange w:id="1831" w:author="Johana Montejo Rozo" w:date="2016-02-03T10:30:00Z">
                  <w:rPr>
                    <w:rFonts w:ascii="Times" w:hAnsi="Times"/>
                    <w:b/>
                    <w:i/>
                    <w:sz w:val="18"/>
                    <w:szCs w:val="18"/>
                  </w:rPr>
                </w:rPrChange>
              </w:rPr>
              <w:t xml:space="preserve"> </w:t>
            </w:r>
            <w:r w:rsidR="005B7DF7" w:rsidRPr="00E75518">
              <w:rPr>
                <w:rFonts w:ascii="Times" w:hAnsi="Times"/>
                <w:sz w:val="18"/>
                <w:szCs w:val="18"/>
                <w:rPrChange w:id="1832" w:author="Johana Montejo Rozo" w:date="2016-02-03T10:30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 xml:space="preserve">magnitudes </w:t>
            </w:r>
            <w:r w:rsidRPr="00E75518">
              <w:rPr>
                <w:rFonts w:ascii="Times" w:hAnsi="Times"/>
                <w:sz w:val="18"/>
                <w:szCs w:val="18"/>
                <w:rPrChange w:id="1833" w:author="Johana Montejo Rozo" w:date="2016-02-03T10:30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>inversamente</w:t>
            </w:r>
            <w:r w:rsidR="005B7DF7" w:rsidRPr="00E75518">
              <w:rPr>
                <w:rFonts w:ascii="Times" w:hAnsi="Times"/>
                <w:sz w:val="18"/>
                <w:szCs w:val="18"/>
                <w:rPrChange w:id="1834" w:author="Johana Montejo Rozo" w:date="2016-02-03T10:30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 xml:space="preserve"> proporcionales, el </w:t>
            </w:r>
            <w:r w:rsidRPr="00E75518">
              <w:rPr>
                <w:rFonts w:ascii="Times" w:hAnsi="Times"/>
                <w:sz w:val="18"/>
                <w:szCs w:val="18"/>
                <w:rPrChange w:id="1835" w:author="Johana Montejo Rozo" w:date="2016-02-03T10:30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>producto</w:t>
            </w:r>
            <w:r w:rsidR="005B7DF7" w:rsidRPr="00E75518">
              <w:rPr>
                <w:rFonts w:ascii="Times" w:hAnsi="Times"/>
                <w:sz w:val="18"/>
                <w:szCs w:val="18"/>
                <w:rPrChange w:id="1836" w:author="Johana Montejo Rozo" w:date="2016-02-03T10:30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 xml:space="preserve"> </w:t>
            </w:r>
            <w:r w:rsidRPr="00E75518">
              <w:rPr>
                <w:rFonts w:ascii="Times" w:hAnsi="Times"/>
                <w:sz w:val="18"/>
                <w:szCs w:val="18"/>
                <w:rPrChange w:id="1837" w:author="Johana Montejo Rozo" w:date="2016-02-03T10:30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>de</w:t>
            </w:r>
            <w:r w:rsidR="005B7DF7" w:rsidRPr="00E75518">
              <w:rPr>
                <w:rFonts w:ascii="Times" w:hAnsi="Times"/>
                <w:sz w:val="18"/>
                <w:szCs w:val="18"/>
                <w:rPrChange w:id="1838" w:author="Johana Montejo Rozo" w:date="2016-02-03T10:30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 xml:space="preserve"> los valores de </w:t>
            </w:r>
            <w:r w:rsidRPr="00E75518">
              <w:rPr>
                <w:rFonts w:ascii="Times" w:hAnsi="Times"/>
                <w:sz w:val="18"/>
                <w:szCs w:val="18"/>
                <w:rPrChange w:id="1839" w:author="Johana Montejo Rozo" w:date="2016-02-03T10:30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>estas</w:t>
            </w:r>
            <w:r w:rsidR="005B7DF7" w:rsidRPr="00E75518">
              <w:rPr>
                <w:rFonts w:ascii="Times" w:hAnsi="Times"/>
                <w:sz w:val="18"/>
                <w:szCs w:val="18"/>
                <w:rPrChange w:id="1840" w:author="Johana Montejo Rozo" w:date="2016-02-03T10:30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 xml:space="preserve"> magnitudes </w:t>
            </w:r>
            <w:r w:rsidRPr="00E75518">
              <w:rPr>
                <w:rFonts w:ascii="Times" w:hAnsi="Times"/>
                <w:sz w:val="18"/>
                <w:szCs w:val="18"/>
                <w:rPrChange w:id="1841" w:author="Johana Montejo Rozo" w:date="2016-02-03T10:30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 xml:space="preserve">es una </w:t>
            </w:r>
            <w:r w:rsidR="005B7DF7" w:rsidRPr="00E75518">
              <w:rPr>
                <w:rFonts w:ascii="Times" w:hAnsi="Times"/>
                <w:sz w:val="18"/>
                <w:szCs w:val="18"/>
                <w:rPrChange w:id="1842" w:author="Johana Montejo Rozo" w:date="2016-02-03T10:30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>c</w:t>
            </w:r>
            <w:r w:rsidRPr="00E75518">
              <w:rPr>
                <w:rFonts w:ascii="Times" w:hAnsi="Times"/>
                <w:sz w:val="18"/>
                <w:szCs w:val="18"/>
                <w:rPrChange w:id="1843" w:author="Johana Montejo Rozo" w:date="2016-02-03T10:30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>onstante (</w:t>
            </w:r>
            <w:r w:rsidRPr="00E75518">
              <w:rPr>
                <w:rFonts w:ascii="Times" w:hAnsi="Times"/>
                <w:i/>
                <w:sz w:val="18"/>
                <w:szCs w:val="18"/>
                <w:rPrChange w:id="1844" w:author="Johana Montejo Rozo" w:date="2016-02-03T10:30:00Z">
                  <w:rPr>
                    <w:rFonts w:ascii="Times" w:hAnsi="Times"/>
                    <w:b/>
                    <w:i/>
                    <w:sz w:val="18"/>
                    <w:szCs w:val="18"/>
                  </w:rPr>
                </w:rPrChange>
              </w:rPr>
              <w:t>k</w:t>
            </w:r>
            <w:r w:rsidRPr="00E75518">
              <w:rPr>
                <w:rFonts w:ascii="Times" w:hAnsi="Times"/>
                <w:sz w:val="18"/>
                <w:szCs w:val="18"/>
                <w:rPrChange w:id="1845" w:author="Johana Montejo Rozo" w:date="2016-02-03T10:30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>)</w:t>
            </w:r>
            <w:del w:id="1846" w:author="mercyranjel" w:date="2016-01-25T15:35:00Z">
              <w:r w:rsidRPr="00E75518" w:rsidDel="003612EE">
                <w:rPr>
                  <w:rFonts w:ascii="Times" w:hAnsi="Times"/>
                  <w:sz w:val="18"/>
                  <w:szCs w:val="18"/>
                  <w:rPrChange w:id="1847" w:author="Johana Montejo Rozo" w:date="2016-02-03T10:30:00Z">
                    <w:rPr>
                      <w:rFonts w:ascii="Times" w:hAnsi="Times"/>
                      <w:b/>
                      <w:sz w:val="18"/>
                      <w:szCs w:val="18"/>
                    </w:rPr>
                  </w:rPrChange>
                </w:rPr>
                <w:delText>.</w:delText>
              </w:r>
            </w:del>
            <w:ins w:id="1848" w:author="mercyranjel" w:date="2016-01-25T15:35:00Z">
              <w:r w:rsidR="003612EE" w:rsidRPr="00E75518">
                <w:rPr>
                  <w:rFonts w:ascii="Times" w:hAnsi="Times"/>
                  <w:sz w:val="18"/>
                  <w:szCs w:val="18"/>
                  <w:rPrChange w:id="1849" w:author="Johana Montejo Rozo" w:date="2016-02-03T10:30:00Z">
                    <w:rPr>
                      <w:rFonts w:ascii="Times" w:hAnsi="Times"/>
                      <w:b/>
                      <w:sz w:val="18"/>
                      <w:szCs w:val="18"/>
                    </w:rPr>
                  </w:rPrChange>
                </w:rPr>
                <w:t>,</w:t>
              </w:r>
            </w:ins>
            <w:r w:rsidRPr="00E75518">
              <w:rPr>
                <w:rFonts w:ascii="Times" w:hAnsi="Times"/>
                <w:sz w:val="18"/>
                <w:szCs w:val="18"/>
                <w:rPrChange w:id="1850" w:author="Johana Montejo Rozo" w:date="2016-02-03T10:30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 xml:space="preserve"> </w:t>
            </w:r>
            <w:del w:id="1851" w:author="mercyranjel" w:date="2016-01-25T15:35:00Z">
              <w:r w:rsidR="005B7DF7" w:rsidRPr="00E75518" w:rsidDel="003612EE">
                <w:rPr>
                  <w:rFonts w:ascii="Times" w:hAnsi="Times"/>
                  <w:sz w:val="18"/>
                  <w:szCs w:val="18"/>
                  <w:rPrChange w:id="1852" w:author="Johana Montejo Rozo" w:date="2016-02-03T10:30:00Z">
                    <w:rPr>
                      <w:rFonts w:ascii="Times" w:hAnsi="Times"/>
                      <w:b/>
                      <w:sz w:val="18"/>
                      <w:szCs w:val="18"/>
                    </w:rPr>
                  </w:rPrChange>
                </w:rPr>
                <w:delText>E</w:delText>
              </w:r>
            </w:del>
            <w:ins w:id="1853" w:author="mercyranjel" w:date="2016-01-25T15:35:00Z">
              <w:r w:rsidR="003612EE" w:rsidRPr="00E75518">
                <w:rPr>
                  <w:rFonts w:ascii="Times" w:hAnsi="Times"/>
                  <w:sz w:val="18"/>
                  <w:szCs w:val="18"/>
                  <w:rPrChange w:id="1854" w:author="Johana Montejo Rozo" w:date="2016-02-03T10:30:00Z">
                    <w:rPr>
                      <w:rFonts w:ascii="Times" w:hAnsi="Times"/>
                      <w:b/>
                      <w:sz w:val="18"/>
                      <w:szCs w:val="18"/>
                    </w:rPr>
                  </w:rPrChange>
                </w:rPr>
                <w:t>e</w:t>
              </w:r>
            </w:ins>
            <w:r w:rsidRPr="00E75518">
              <w:rPr>
                <w:rFonts w:ascii="Times" w:hAnsi="Times"/>
                <w:sz w:val="18"/>
                <w:szCs w:val="18"/>
                <w:rPrChange w:id="1855" w:author="Johana Montejo Rozo" w:date="2016-02-03T10:30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 xml:space="preserve">s decir, se </w:t>
            </w:r>
            <w:r w:rsidR="005B7DF7" w:rsidRPr="00E75518">
              <w:rPr>
                <w:rFonts w:ascii="Times" w:hAnsi="Times"/>
                <w:sz w:val="18"/>
                <w:szCs w:val="18"/>
                <w:rPrChange w:id="1856" w:author="Johana Montejo Rozo" w:date="2016-02-03T10:30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>cumple:</w:t>
            </w:r>
          </w:p>
          <w:p w:rsidR="005B7DF7" w:rsidRDefault="005B7DF7" w:rsidP="00A11B07">
            <w:pPr>
              <w:jc w:val="center"/>
              <w:rPr>
                <w:rFonts w:ascii="Times" w:hAnsi="Times"/>
              </w:rPr>
            </w:pPr>
            <w:r w:rsidRPr="00E75518">
              <w:rPr>
                <w:rFonts w:ascii="Times" w:hAnsi="Times"/>
                <w:i/>
                <w:sz w:val="18"/>
                <w:szCs w:val="18"/>
                <w:rPrChange w:id="1857" w:author="Johana Montejo Rozo" w:date="2016-02-03T10:30:00Z">
                  <w:rPr>
                    <w:rFonts w:ascii="Times" w:hAnsi="Times"/>
                    <w:b/>
                    <w:i/>
                    <w:sz w:val="18"/>
                    <w:szCs w:val="18"/>
                  </w:rPr>
                </w:rPrChange>
              </w:rPr>
              <w:t xml:space="preserve">m </w:t>
            </w:r>
            <w:r w:rsidR="00A11B07" w:rsidRPr="00E75518">
              <w:t>.</w:t>
            </w:r>
            <w:r w:rsidRPr="00E75518">
              <w:rPr>
                <w:rFonts w:ascii="Times" w:hAnsi="Times"/>
                <w:i/>
                <w:sz w:val="18"/>
                <w:szCs w:val="18"/>
                <w:rPrChange w:id="1858" w:author="Johana Montejo Rozo" w:date="2016-02-03T10:30:00Z">
                  <w:rPr>
                    <w:rFonts w:ascii="Times" w:hAnsi="Times"/>
                    <w:b/>
                    <w:i/>
                    <w:sz w:val="18"/>
                    <w:szCs w:val="18"/>
                  </w:rPr>
                </w:rPrChange>
              </w:rPr>
              <w:t xml:space="preserve"> n = k</w:t>
            </w:r>
          </w:p>
        </w:tc>
      </w:tr>
    </w:tbl>
    <w:p w:rsidR="003B22DD" w:rsidRDefault="003B22DD" w:rsidP="005B7DF7">
      <w:pPr>
        <w:spacing w:after="0"/>
        <w:rPr>
          <w:rFonts w:ascii="Times" w:hAnsi="Times"/>
        </w:rPr>
      </w:pPr>
    </w:p>
    <w:p w:rsidR="00720875" w:rsidRPr="005B7DF7" w:rsidRDefault="00720875" w:rsidP="005B7DF7">
      <w:pPr>
        <w:spacing w:after="0"/>
        <w:rPr>
          <w:rFonts w:ascii="Times" w:hAnsi="Times"/>
        </w:rPr>
      </w:pPr>
      <w:r>
        <w:rPr>
          <w:rFonts w:ascii="Times" w:hAnsi="Times"/>
        </w:rPr>
        <w:t>Ejemplo</w:t>
      </w:r>
      <w:del w:id="1859" w:author="mercyranjel" w:date="2016-01-25T15:35:00Z">
        <w:r w:rsidDel="003612EE">
          <w:rPr>
            <w:rFonts w:ascii="Times" w:hAnsi="Times"/>
          </w:rPr>
          <w:delText>:</w:delText>
        </w:r>
      </w:del>
    </w:p>
    <w:p w:rsidR="003B22DD" w:rsidRDefault="003B22DD" w:rsidP="00722E2B">
      <w:pPr>
        <w:pStyle w:val="Prrafodelista"/>
        <w:spacing w:after="0"/>
        <w:rPr>
          <w:rFonts w:ascii="Times" w:hAnsi="Times"/>
        </w:rPr>
      </w:pPr>
    </w:p>
    <w:p w:rsidR="00D1660A" w:rsidRDefault="00FC7DF1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A partir de la siguiente tabla</w:t>
      </w:r>
      <w:ins w:id="1860" w:author="mercyranjel" w:date="2016-01-25T15:35:00Z">
        <w:r w:rsidR="003612EE">
          <w:rPr>
            <w:rFonts w:ascii="Times New Roman" w:hAnsi="Times New Roman" w:cs="Times New Roman"/>
            <w:color w:val="000000"/>
            <w:lang w:val="es-CO"/>
          </w:rPr>
          <w:t>,</w:t>
        </w:r>
      </w:ins>
      <w:r>
        <w:rPr>
          <w:rFonts w:ascii="Times New Roman" w:hAnsi="Times New Roman" w:cs="Times New Roman"/>
          <w:color w:val="000000"/>
          <w:lang w:val="es-CO"/>
        </w:rPr>
        <w:t xml:space="preserve"> analiza si las magnitudes son inversamente proporcionales.</w:t>
      </w:r>
    </w:p>
    <w:p w:rsidR="00FC7DF1" w:rsidRDefault="00FC7DF1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809"/>
        <w:gridCol w:w="1701"/>
      </w:tblGrid>
      <w:tr w:rsidR="00B37AF2" w:rsidTr="00B37AF2">
        <w:trPr>
          <w:jc w:val="center"/>
        </w:trPr>
        <w:tc>
          <w:tcPr>
            <w:tcW w:w="1809" w:type="dxa"/>
          </w:tcPr>
          <w:p w:rsidR="00B37AF2" w:rsidRPr="00285A8D" w:rsidRDefault="00B37AF2" w:rsidP="00B37AF2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es-CO"/>
              </w:rPr>
            </w:pPr>
            <w:r w:rsidRPr="00285A8D">
              <w:rPr>
                <w:rFonts w:ascii="Times New Roman" w:hAnsi="Times New Roman" w:cs="Times New Roman"/>
                <w:b/>
                <w:color w:val="000000"/>
                <w:lang w:val="es-CO"/>
              </w:rPr>
              <w:t>Temperatura en cierto lugar</w:t>
            </w:r>
            <w:ins w:id="1861" w:author="mercyranjel" w:date="2016-01-25T15:35:00Z">
              <w:r w:rsidR="003612EE">
                <w:rPr>
                  <w:rFonts w:ascii="Times New Roman" w:hAnsi="Times New Roman" w:cs="Times New Roman"/>
                  <w:b/>
                  <w:color w:val="000000"/>
                  <w:lang w:val="es-CO"/>
                </w:rPr>
                <w:t xml:space="preserve"> </w:t>
              </w:r>
            </w:ins>
            <w:r w:rsidR="00433289">
              <w:rPr>
                <w:rFonts w:ascii="Times New Roman" w:hAnsi="Times New Roman" w:cs="Times New Roman"/>
                <w:b/>
                <w:color w:val="000000"/>
                <w:lang w:val="es-CO"/>
              </w:rPr>
              <w:t>(ºC)</w:t>
            </w:r>
          </w:p>
        </w:tc>
        <w:tc>
          <w:tcPr>
            <w:tcW w:w="1701" w:type="dxa"/>
          </w:tcPr>
          <w:p w:rsidR="00B37AF2" w:rsidRPr="00285A8D" w:rsidRDefault="00B37AF2" w:rsidP="00B37AF2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es-CO"/>
              </w:rPr>
            </w:pPr>
            <w:r w:rsidRPr="00285A8D">
              <w:rPr>
                <w:rFonts w:ascii="Times New Roman" w:hAnsi="Times New Roman" w:cs="Times New Roman"/>
                <w:b/>
                <w:color w:val="000000"/>
                <w:lang w:val="es-CO"/>
              </w:rPr>
              <w:t>Altitud del lugar</w:t>
            </w:r>
            <w:ins w:id="1862" w:author="mercyranjel" w:date="2016-01-25T15:35:00Z">
              <w:r w:rsidR="003612EE">
                <w:rPr>
                  <w:rFonts w:ascii="Times New Roman" w:hAnsi="Times New Roman" w:cs="Times New Roman"/>
                  <w:b/>
                  <w:color w:val="000000"/>
                  <w:lang w:val="es-CO"/>
                </w:rPr>
                <w:t xml:space="preserve"> </w:t>
              </w:r>
            </w:ins>
            <w:r w:rsidR="00433289">
              <w:rPr>
                <w:rFonts w:ascii="Times New Roman" w:hAnsi="Times New Roman" w:cs="Times New Roman"/>
                <w:b/>
                <w:color w:val="000000"/>
                <w:lang w:val="es-CO"/>
              </w:rPr>
              <w:t>(m)</w:t>
            </w:r>
          </w:p>
        </w:tc>
      </w:tr>
      <w:tr w:rsidR="00B37AF2" w:rsidTr="00B37AF2">
        <w:trPr>
          <w:jc w:val="center"/>
        </w:trPr>
        <w:tc>
          <w:tcPr>
            <w:tcW w:w="1809" w:type="dxa"/>
          </w:tcPr>
          <w:p w:rsidR="00B37AF2" w:rsidRDefault="00433289" w:rsidP="00B37AF2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30</w:t>
            </w:r>
          </w:p>
        </w:tc>
        <w:tc>
          <w:tcPr>
            <w:tcW w:w="1701" w:type="dxa"/>
          </w:tcPr>
          <w:p w:rsidR="00B37AF2" w:rsidRDefault="00285A8D" w:rsidP="00433289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 xml:space="preserve">250 </w:t>
            </w:r>
          </w:p>
        </w:tc>
      </w:tr>
      <w:tr w:rsidR="00B37AF2" w:rsidTr="00B37AF2">
        <w:trPr>
          <w:jc w:val="center"/>
        </w:trPr>
        <w:tc>
          <w:tcPr>
            <w:tcW w:w="1809" w:type="dxa"/>
          </w:tcPr>
          <w:p w:rsidR="00B37AF2" w:rsidRDefault="00433289" w:rsidP="00B37AF2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25</w:t>
            </w:r>
          </w:p>
        </w:tc>
        <w:tc>
          <w:tcPr>
            <w:tcW w:w="1701" w:type="dxa"/>
          </w:tcPr>
          <w:p w:rsidR="00B37AF2" w:rsidRDefault="00C011F9" w:rsidP="00433289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300</w:t>
            </w:r>
          </w:p>
        </w:tc>
      </w:tr>
      <w:tr w:rsidR="00B37AF2" w:rsidTr="00B37AF2">
        <w:trPr>
          <w:jc w:val="center"/>
        </w:trPr>
        <w:tc>
          <w:tcPr>
            <w:tcW w:w="1809" w:type="dxa"/>
          </w:tcPr>
          <w:p w:rsidR="00B37AF2" w:rsidRDefault="00433289" w:rsidP="00B37AF2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15</w:t>
            </w:r>
          </w:p>
        </w:tc>
        <w:tc>
          <w:tcPr>
            <w:tcW w:w="1701" w:type="dxa"/>
          </w:tcPr>
          <w:p w:rsidR="00B37AF2" w:rsidRDefault="00285A8D" w:rsidP="00433289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 xml:space="preserve">2500 </w:t>
            </w:r>
          </w:p>
        </w:tc>
      </w:tr>
      <w:tr w:rsidR="00B37AF2" w:rsidTr="00B37AF2">
        <w:trPr>
          <w:jc w:val="center"/>
        </w:trPr>
        <w:tc>
          <w:tcPr>
            <w:tcW w:w="1809" w:type="dxa"/>
          </w:tcPr>
          <w:p w:rsidR="00B37AF2" w:rsidRDefault="00433289" w:rsidP="00B37AF2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-2</w:t>
            </w:r>
          </w:p>
        </w:tc>
        <w:tc>
          <w:tcPr>
            <w:tcW w:w="1701" w:type="dxa"/>
          </w:tcPr>
          <w:p w:rsidR="00B37AF2" w:rsidRDefault="00285A8D" w:rsidP="00433289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 xml:space="preserve">4500 </w:t>
            </w:r>
          </w:p>
        </w:tc>
      </w:tr>
    </w:tbl>
    <w:p w:rsidR="0048244C" w:rsidRDefault="0048244C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4927AE" w:rsidRDefault="004927AE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Las magnitudes están inversamente correlacionadas</w:t>
      </w:r>
      <w:del w:id="1863" w:author="mercyranjel" w:date="2016-01-25T15:35:00Z">
        <w:r w:rsidDel="003612EE">
          <w:rPr>
            <w:rFonts w:ascii="Times New Roman" w:hAnsi="Times New Roman" w:cs="Times New Roman"/>
            <w:color w:val="000000"/>
            <w:lang w:val="es-CO"/>
          </w:rPr>
          <w:delText>,</w:delText>
        </w:r>
      </w:del>
      <w:ins w:id="1864" w:author="mercyranjel" w:date="2016-01-25T15:35:00Z">
        <w:r w:rsidR="003612EE">
          <w:rPr>
            <w:rFonts w:ascii="Times New Roman" w:hAnsi="Times New Roman" w:cs="Times New Roman"/>
            <w:color w:val="000000"/>
            <w:lang w:val="es-CO"/>
          </w:rPr>
          <w:t>.</w:t>
        </w:r>
      </w:ins>
      <w:r>
        <w:rPr>
          <w:rFonts w:ascii="Times New Roman" w:hAnsi="Times New Roman" w:cs="Times New Roman"/>
          <w:color w:val="000000"/>
          <w:lang w:val="es-CO"/>
        </w:rPr>
        <w:t xml:space="preserve"> </w:t>
      </w:r>
      <w:del w:id="1865" w:author="mercyranjel" w:date="2016-01-25T15:35:00Z">
        <w:r w:rsidDel="003612EE">
          <w:rPr>
            <w:rFonts w:ascii="Times New Roman" w:hAnsi="Times New Roman" w:cs="Times New Roman"/>
            <w:color w:val="000000"/>
            <w:lang w:val="es-CO"/>
          </w:rPr>
          <w:delText>a</w:delText>
        </w:r>
      </w:del>
      <w:ins w:id="1866" w:author="mercyranjel" w:date="2016-01-25T15:35:00Z">
        <w:r w:rsidR="003612EE">
          <w:rPr>
            <w:rFonts w:ascii="Times New Roman" w:hAnsi="Times New Roman" w:cs="Times New Roman"/>
            <w:color w:val="000000"/>
            <w:lang w:val="es-CO"/>
          </w:rPr>
          <w:t>A</w:t>
        </w:r>
      </w:ins>
      <w:r>
        <w:rPr>
          <w:rFonts w:ascii="Times New Roman" w:hAnsi="Times New Roman" w:cs="Times New Roman"/>
          <w:color w:val="000000"/>
          <w:lang w:val="es-CO"/>
        </w:rPr>
        <w:t>hora es necesario comprobar si hay proporcionalidad inversa. Para esto</w:t>
      </w:r>
      <w:ins w:id="1867" w:author="mercyranjel" w:date="2016-01-25T15:35:00Z">
        <w:r w:rsidR="003612EE">
          <w:rPr>
            <w:rFonts w:ascii="Times New Roman" w:hAnsi="Times New Roman" w:cs="Times New Roman"/>
            <w:color w:val="000000"/>
            <w:lang w:val="es-CO"/>
          </w:rPr>
          <w:t>,</w:t>
        </w:r>
      </w:ins>
      <w:r>
        <w:rPr>
          <w:rFonts w:ascii="Times New Roman" w:hAnsi="Times New Roman" w:cs="Times New Roman"/>
          <w:color w:val="000000"/>
          <w:lang w:val="es-CO"/>
        </w:rPr>
        <w:t xml:space="preserve"> se debe hacer el producto entre sus valores</w:t>
      </w:r>
      <w:del w:id="1868" w:author="mercyranjel" w:date="2016-01-25T15:36:00Z">
        <w:r w:rsidDel="003612EE">
          <w:rPr>
            <w:rFonts w:ascii="Times New Roman" w:hAnsi="Times New Roman" w:cs="Times New Roman"/>
            <w:color w:val="000000"/>
            <w:lang w:val="es-CO"/>
          </w:rPr>
          <w:delText>:</w:delText>
        </w:r>
      </w:del>
      <w:ins w:id="1869" w:author="mercyranjel" w:date="2016-01-25T15:36:00Z">
        <w:r w:rsidR="003612EE">
          <w:rPr>
            <w:rFonts w:ascii="Times New Roman" w:hAnsi="Times New Roman" w:cs="Times New Roman"/>
            <w:color w:val="000000"/>
            <w:lang w:val="es-CO"/>
          </w:rPr>
          <w:t>.</w:t>
        </w:r>
      </w:ins>
    </w:p>
    <w:p w:rsidR="004927AE" w:rsidRDefault="004927AE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809"/>
        <w:gridCol w:w="1701"/>
        <w:gridCol w:w="2048"/>
      </w:tblGrid>
      <w:tr w:rsidR="004927AE" w:rsidTr="008A57F9">
        <w:trPr>
          <w:jc w:val="center"/>
        </w:trPr>
        <w:tc>
          <w:tcPr>
            <w:tcW w:w="1809" w:type="dxa"/>
          </w:tcPr>
          <w:p w:rsidR="004927AE" w:rsidRPr="00285A8D" w:rsidRDefault="004927AE" w:rsidP="00CA29C1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es-CO"/>
              </w:rPr>
            </w:pPr>
            <w:r w:rsidRPr="00285A8D">
              <w:rPr>
                <w:rFonts w:ascii="Times New Roman" w:hAnsi="Times New Roman" w:cs="Times New Roman"/>
                <w:b/>
                <w:color w:val="000000"/>
                <w:lang w:val="es-CO"/>
              </w:rPr>
              <w:t>Temperatura en cierto lugar</w:t>
            </w:r>
            <w:ins w:id="1870" w:author="mercyranjel" w:date="2016-01-25T15:36:00Z">
              <w:r w:rsidR="003612EE">
                <w:rPr>
                  <w:rFonts w:ascii="Times New Roman" w:hAnsi="Times New Roman" w:cs="Times New Roman"/>
                  <w:b/>
                  <w:color w:val="000000"/>
                  <w:lang w:val="es-CO"/>
                </w:rPr>
                <w:t xml:space="preserve"> </w:t>
              </w:r>
            </w:ins>
            <w:r>
              <w:rPr>
                <w:rFonts w:ascii="Times New Roman" w:hAnsi="Times New Roman" w:cs="Times New Roman"/>
                <w:b/>
                <w:color w:val="000000"/>
                <w:lang w:val="es-CO"/>
              </w:rPr>
              <w:t>(ºC)</w:t>
            </w:r>
          </w:p>
        </w:tc>
        <w:tc>
          <w:tcPr>
            <w:tcW w:w="1701" w:type="dxa"/>
          </w:tcPr>
          <w:p w:rsidR="004927AE" w:rsidRPr="00285A8D" w:rsidRDefault="004927AE" w:rsidP="00CA29C1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es-CO"/>
              </w:rPr>
            </w:pPr>
            <w:r w:rsidRPr="00285A8D">
              <w:rPr>
                <w:rFonts w:ascii="Times New Roman" w:hAnsi="Times New Roman" w:cs="Times New Roman"/>
                <w:b/>
                <w:color w:val="000000"/>
                <w:lang w:val="es-CO"/>
              </w:rPr>
              <w:t>Altitud del lugar</w:t>
            </w:r>
            <w:ins w:id="1871" w:author="mercyranjel" w:date="2016-01-25T15:36:00Z">
              <w:r w:rsidR="003612EE">
                <w:rPr>
                  <w:rFonts w:ascii="Times New Roman" w:hAnsi="Times New Roman" w:cs="Times New Roman"/>
                  <w:b/>
                  <w:color w:val="000000"/>
                  <w:lang w:val="es-CO"/>
                </w:rPr>
                <w:t xml:space="preserve"> </w:t>
              </w:r>
            </w:ins>
            <w:r>
              <w:rPr>
                <w:rFonts w:ascii="Times New Roman" w:hAnsi="Times New Roman" w:cs="Times New Roman"/>
                <w:b/>
                <w:color w:val="000000"/>
                <w:lang w:val="es-CO"/>
              </w:rPr>
              <w:t>(m)</w:t>
            </w:r>
          </w:p>
        </w:tc>
        <w:tc>
          <w:tcPr>
            <w:tcW w:w="2048" w:type="dxa"/>
            <w:shd w:val="clear" w:color="auto" w:fill="CCC0D9" w:themeFill="accent4" w:themeFillTint="66"/>
          </w:tcPr>
          <w:p w:rsidR="004927AE" w:rsidRPr="00285A8D" w:rsidRDefault="004927AE" w:rsidP="00CA29C1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es-CO"/>
              </w:rPr>
            </w:pPr>
            <w:r>
              <w:rPr>
                <w:rFonts w:ascii="Times" w:hAnsi="Times"/>
                <w:b/>
              </w:rPr>
              <w:t>Producto</w:t>
            </w:r>
          </w:p>
        </w:tc>
      </w:tr>
      <w:tr w:rsidR="004927AE" w:rsidTr="008A57F9">
        <w:trPr>
          <w:jc w:val="center"/>
        </w:trPr>
        <w:tc>
          <w:tcPr>
            <w:tcW w:w="1809" w:type="dxa"/>
          </w:tcPr>
          <w:p w:rsidR="004927AE" w:rsidRPr="004927AE" w:rsidRDefault="004927AE" w:rsidP="00CA29C1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4927AE">
              <w:rPr>
                <w:rFonts w:ascii="Times New Roman" w:hAnsi="Times New Roman" w:cs="Times New Roman"/>
                <w:color w:val="000000"/>
                <w:lang w:val="es-CO"/>
              </w:rPr>
              <w:t>30</w:t>
            </w:r>
          </w:p>
        </w:tc>
        <w:tc>
          <w:tcPr>
            <w:tcW w:w="1701" w:type="dxa"/>
          </w:tcPr>
          <w:p w:rsidR="004927AE" w:rsidRPr="004927AE" w:rsidRDefault="004927AE" w:rsidP="00CA29C1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4927AE">
              <w:rPr>
                <w:rFonts w:ascii="Times New Roman" w:hAnsi="Times New Roman" w:cs="Times New Roman"/>
                <w:color w:val="000000"/>
                <w:lang w:val="es-CO"/>
              </w:rPr>
              <w:t xml:space="preserve">250 </w:t>
            </w:r>
          </w:p>
        </w:tc>
        <w:tc>
          <w:tcPr>
            <w:tcW w:w="2048" w:type="dxa"/>
            <w:shd w:val="clear" w:color="auto" w:fill="CCC0D9" w:themeFill="accent4" w:themeFillTint="66"/>
          </w:tcPr>
          <w:p w:rsidR="004927AE" w:rsidRPr="004927AE" w:rsidRDefault="004927AE" w:rsidP="004927AE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4927AE">
              <w:rPr>
                <w:rFonts w:ascii="Times New Roman" w:hAnsi="Times New Roman" w:cs="Times New Roman"/>
              </w:rPr>
              <w:t>30 × 250 = 7500</w:t>
            </w:r>
          </w:p>
        </w:tc>
      </w:tr>
      <w:tr w:rsidR="004927AE" w:rsidTr="008A57F9">
        <w:trPr>
          <w:jc w:val="center"/>
        </w:trPr>
        <w:tc>
          <w:tcPr>
            <w:tcW w:w="1809" w:type="dxa"/>
          </w:tcPr>
          <w:p w:rsidR="004927AE" w:rsidRPr="004927AE" w:rsidRDefault="004927AE" w:rsidP="00CA29C1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4927AE">
              <w:rPr>
                <w:rFonts w:ascii="Times New Roman" w:hAnsi="Times New Roman" w:cs="Times New Roman"/>
                <w:color w:val="000000"/>
                <w:lang w:val="es-CO"/>
              </w:rPr>
              <w:t>25</w:t>
            </w:r>
          </w:p>
        </w:tc>
        <w:tc>
          <w:tcPr>
            <w:tcW w:w="1701" w:type="dxa"/>
          </w:tcPr>
          <w:p w:rsidR="004927AE" w:rsidRPr="004927AE" w:rsidRDefault="004927AE" w:rsidP="00CA29C1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4927AE">
              <w:rPr>
                <w:rFonts w:ascii="Times New Roman" w:hAnsi="Times New Roman" w:cs="Times New Roman"/>
                <w:color w:val="000000"/>
                <w:lang w:val="es-CO"/>
              </w:rPr>
              <w:t>300</w:t>
            </w:r>
          </w:p>
        </w:tc>
        <w:tc>
          <w:tcPr>
            <w:tcW w:w="2048" w:type="dxa"/>
            <w:shd w:val="clear" w:color="auto" w:fill="CCC0D9" w:themeFill="accent4" w:themeFillTint="66"/>
          </w:tcPr>
          <w:p w:rsidR="004927AE" w:rsidRPr="004927AE" w:rsidRDefault="004927AE" w:rsidP="004927AE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4927AE">
              <w:rPr>
                <w:rFonts w:ascii="Times New Roman" w:hAnsi="Times New Roman" w:cs="Times New Roman"/>
              </w:rPr>
              <w:t>25 × 300 = 7500</w:t>
            </w:r>
          </w:p>
        </w:tc>
      </w:tr>
      <w:tr w:rsidR="004927AE" w:rsidTr="008A57F9">
        <w:trPr>
          <w:jc w:val="center"/>
        </w:trPr>
        <w:tc>
          <w:tcPr>
            <w:tcW w:w="1809" w:type="dxa"/>
          </w:tcPr>
          <w:p w:rsidR="004927AE" w:rsidRPr="004927AE" w:rsidRDefault="004927AE" w:rsidP="00CA29C1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4927AE">
              <w:rPr>
                <w:rFonts w:ascii="Times New Roman" w:hAnsi="Times New Roman" w:cs="Times New Roman"/>
                <w:color w:val="000000"/>
                <w:lang w:val="es-CO"/>
              </w:rPr>
              <w:t>15</w:t>
            </w:r>
          </w:p>
        </w:tc>
        <w:tc>
          <w:tcPr>
            <w:tcW w:w="1701" w:type="dxa"/>
          </w:tcPr>
          <w:p w:rsidR="004927AE" w:rsidRPr="004927AE" w:rsidRDefault="004927AE" w:rsidP="00CA29C1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4927AE">
              <w:rPr>
                <w:rFonts w:ascii="Times New Roman" w:hAnsi="Times New Roman" w:cs="Times New Roman"/>
                <w:color w:val="000000"/>
                <w:lang w:val="es-CO"/>
              </w:rPr>
              <w:t xml:space="preserve">2500 </w:t>
            </w:r>
          </w:p>
        </w:tc>
        <w:tc>
          <w:tcPr>
            <w:tcW w:w="2048" w:type="dxa"/>
            <w:shd w:val="clear" w:color="auto" w:fill="CCC0D9" w:themeFill="accent4" w:themeFillTint="66"/>
          </w:tcPr>
          <w:p w:rsidR="004927AE" w:rsidRPr="004927AE" w:rsidRDefault="004927AE" w:rsidP="00CA29C1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4927AE">
              <w:rPr>
                <w:rFonts w:ascii="Times New Roman" w:hAnsi="Times New Roman" w:cs="Times New Roman"/>
              </w:rPr>
              <w:t>30 × 250 = 37500</w:t>
            </w:r>
          </w:p>
        </w:tc>
      </w:tr>
      <w:tr w:rsidR="004927AE" w:rsidTr="008A57F9">
        <w:trPr>
          <w:jc w:val="center"/>
        </w:trPr>
        <w:tc>
          <w:tcPr>
            <w:tcW w:w="1809" w:type="dxa"/>
          </w:tcPr>
          <w:p w:rsidR="004927AE" w:rsidRPr="004927AE" w:rsidRDefault="004927AE" w:rsidP="00CA29C1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4927AE">
              <w:rPr>
                <w:rFonts w:ascii="Times New Roman" w:hAnsi="Times New Roman" w:cs="Times New Roman"/>
                <w:color w:val="000000"/>
                <w:lang w:val="es-CO"/>
              </w:rPr>
              <w:t>-2</w:t>
            </w:r>
          </w:p>
        </w:tc>
        <w:tc>
          <w:tcPr>
            <w:tcW w:w="1701" w:type="dxa"/>
          </w:tcPr>
          <w:p w:rsidR="004927AE" w:rsidRPr="004927AE" w:rsidRDefault="004927AE" w:rsidP="00CA29C1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4927AE">
              <w:rPr>
                <w:rFonts w:ascii="Times New Roman" w:hAnsi="Times New Roman" w:cs="Times New Roman"/>
                <w:color w:val="000000"/>
                <w:lang w:val="es-CO"/>
              </w:rPr>
              <w:t xml:space="preserve">4500 </w:t>
            </w:r>
          </w:p>
        </w:tc>
        <w:tc>
          <w:tcPr>
            <w:tcW w:w="2048" w:type="dxa"/>
            <w:shd w:val="clear" w:color="auto" w:fill="CCC0D9" w:themeFill="accent4" w:themeFillTint="66"/>
          </w:tcPr>
          <w:p w:rsidR="004927AE" w:rsidRPr="004927AE" w:rsidRDefault="004927AE" w:rsidP="004927AE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4927AE">
              <w:rPr>
                <w:rFonts w:ascii="Times New Roman" w:hAnsi="Times New Roman" w:cs="Times New Roman"/>
              </w:rPr>
              <w:t>-2 × 4500 = -9000</w:t>
            </w:r>
          </w:p>
        </w:tc>
      </w:tr>
    </w:tbl>
    <w:p w:rsidR="00747CFB" w:rsidRDefault="004927AE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 </w:t>
      </w:r>
    </w:p>
    <w:p w:rsidR="004927AE" w:rsidRPr="003612EE" w:rsidRDefault="00AE2CF7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Conclusión: </w:t>
      </w:r>
      <w:del w:id="1872" w:author="mercyranjel" w:date="2016-01-25T15:36:00Z">
        <w:r w:rsidDel="003612EE">
          <w:rPr>
            <w:rFonts w:ascii="Times New Roman" w:hAnsi="Times New Roman" w:cs="Times New Roman"/>
            <w:color w:val="000000"/>
            <w:lang w:val="es-CO"/>
          </w:rPr>
          <w:delText>L</w:delText>
        </w:r>
      </w:del>
      <w:ins w:id="1873" w:author="mercyranjel" w:date="2016-01-25T15:36:00Z">
        <w:r w:rsidR="003612EE">
          <w:rPr>
            <w:rFonts w:ascii="Times New Roman" w:hAnsi="Times New Roman" w:cs="Times New Roman"/>
            <w:color w:val="000000"/>
            <w:lang w:val="es-CO"/>
          </w:rPr>
          <w:t>l</w:t>
        </w:r>
      </w:ins>
      <w:r>
        <w:rPr>
          <w:rFonts w:ascii="Times New Roman" w:hAnsi="Times New Roman" w:cs="Times New Roman"/>
          <w:color w:val="000000"/>
          <w:lang w:val="es-CO"/>
        </w:rPr>
        <w:t xml:space="preserve">as magnitudes </w:t>
      </w:r>
      <w:r w:rsidR="008A57F9" w:rsidRPr="003612EE">
        <w:rPr>
          <w:rFonts w:ascii="Times New Roman" w:hAnsi="Times New Roman" w:cs="Times New Roman"/>
          <w:color w:val="000000"/>
          <w:lang w:val="es-CO"/>
          <w:rPrChange w:id="1874" w:author="mercyranjel" w:date="2016-01-25T15:36:00Z">
            <w:rPr>
              <w:rFonts w:ascii="Times New Roman" w:hAnsi="Times New Roman" w:cs="Times New Roman"/>
              <w:i/>
              <w:color w:val="000000"/>
              <w:lang w:val="es-CO"/>
            </w:rPr>
          </w:rPrChange>
        </w:rPr>
        <w:t>temperatura</w:t>
      </w:r>
      <w:r w:rsidR="008A57F9" w:rsidRPr="003612EE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="008A57F9" w:rsidRPr="003612EE">
        <w:rPr>
          <w:rFonts w:ascii="Times New Roman" w:hAnsi="Times New Roman" w:cs="Times New Roman"/>
          <w:color w:val="000000"/>
          <w:lang w:val="es-CO"/>
        </w:rPr>
        <w:t>en cierto lugar y</w:t>
      </w:r>
      <w:r w:rsidRPr="003612EE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="008A57F9" w:rsidRPr="003612EE">
        <w:rPr>
          <w:rFonts w:ascii="Times New Roman" w:hAnsi="Times New Roman" w:cs="Times New Roman"/>
          <w:color w:val="000000"/>
          <w:lang w:val="es-CO"/>
          <w:rPrChange w:id="1875" w:author="mercyranjel" w:date="2016-01-25T15:36:00Z">
            <w:rPr>
              <w:rFonts w:ascii="Times New Roman" w:hAnsi="Times New Roman" w:cs="Times New Roman"/>
              <w:i/>
              <w:color w:val="000000"/>
              <w:lang w:val="es-CO"/>
            </w:rPr>
          </w:rPrChange>
        </w:rPr>
        <w:t>altitud</w:t>
      </w:r>
      <w:r w:rsidR="008A57F9" w:rsidRPr="003612EE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="008A57F9" w:rsidRPr="003612EE">
        <w:rPr>
          <w:rFonts w:ascii="Times New Roman" w:hAnsi="Times New Roman" w:cs="Times New Roman"/>
          <w:color w:val="000000"/>
          <w:lang w:val="es-CO"/>
        </w:rPr>
        <w:t>del lugar</w:t>
      </w:r>
      <w:r w:rsidR="008A57F9" w:rsidRPr="003612EE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="008A57F9" w:rsidRPr="003612EE">
        <w:rPr>
          <w:rFonts w:ascii="Times New Roman" w:hAnsi="Times New Roman" w:cs="Times New Roman"/>
          <w:color w:val="000000"/>
          <w:lang w:val="es-CO"/>
          <w:rPrChange w:id="1876" w:author="mercyranjel" w:date="2016-01-25T15:36:00Z">
            <w:rPr>
              <w:rFonts w:ascii="Times New Roman" w:hAnsi="Times New Roman" w:cs="Times New Roman"/>
              <w:i/>
              <w:color w:val="000000"/>
              <w:lang w:val="es-CO"/>
            </w:rPr>
          </w:rPrChange>
        </w:rPr>
        <w:t xml:space="preserve">no son </w:t>
      </w:r>
    </w:p>
    <w:p w:rsidR="004927AE" w:rsidRDefault="008A57F9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inversamente  proporcionales </w:t>
      </w:r>
      <w:del w:id="1877" w:author="mercyranjel" w:date="2016-01-25T15:37:00Z">
        <w:r w:rsidDel="003612EE">
          <w:rPr>
            <w:rFonts w:ascii="Times New Roman" w:hAnsi="Times New Roman" w:cs="Times New Roman"/>
            <w:color w:val="000000"/>
            <w:lang w:val="es-CO"/>
          </w:rPr>
          <w:delText xml:space="preserve"> </w:delText>
        </w:r>
      </w:del>
      <w:r>
        <w:rPr>
          <w:rFonts w:ascii="Times New Roman" w:hAnsi="Times New Roman" w:cs="Times New Roman"/>
          <w:color w:val="000000"/>
          <w:lang w:val="es-CO"/>
        </w:rPr>
        <w:t xml:space="preserve">porque el producto </w:t>
      </w:r>
      <w:ins w:id="1878" w:author="mercyranjel" w:date="2016-01-25T15:37:00Z">
        <w:r w:rsidR="003612EE">
          <w:rPr>
            <w:rFonts w:ascii="Times New Roman" w:hAnsi="Times New Roman" w:cs="Times New Roman"/>
            <w:color w:val="000000"/>
            <w:lang w:val="es-CO"/>
          </w:rPr>
          <w:t xml:space="preserve">correspondiente </w:t>
        </w:r>
      </w:ins>
      <w:r>
        <w:rPr>
          <w:rFonts w:ascii="Times New Roman" w:hAnsi="Times New Roman" w:cs="Times New Roman"/>
          <w:color w:val="000000"/>
          <w:lang w:val="es-CO"/>
        </w:rPr>
        <w:t xml:space="preserve">de sus valores </w:t>
      </w:r>
      <w:del w:id="1879" w:author="mercyranjel" w:date="2016-01-25T15:37:00Z">
        <w:r w:rsidDel="003612EE">
          <w:rPr>
            <w:rFonts w:ascii="Times New Roman" w:hAnsi="Times New Roman" w:cs="Times New Roman"/>
            <w:color w:val="000000"/>
            <w:lang w:val="es-CO"/>
          </w:rPr>
          <w:delText xml:space="preserve">correspondiente </w:delText>
        </w:r>
      </w:del>
      <w:r>
        <w:rPr>
          <w:rFonts w:ascii="Times New Roman" w:hAnsi="Times New Roman" w:cs="Times New Roman"/>
          <w:color w:val="000000"/>
          <w:lang w:val="es-CO"/>
        </w:rPr>
        <w:t>no es constante.</w:t>
      </w:r>
    </w:p>
    <w:p w:rsidR="00D5679A" w:rsidRDefault="00D5679A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F16C20" w:rsidRDefault="00F16C20" w:rsidP="00F16C20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F16C20" w:rsidRPr="007D421E" w:rsidRDefault="00F16C20" w:rsidP="00F16C20">
      <w:pPr>
        <w:spacing w:after="0"/>
        <w:rPr>
          <w:rFonts w:ascii="Times" w:hAnsi="Times"/>
          <w:b/>
          <w:lang w:val="es-CO"/>
        </w:rPr>
      </w:pPr>
      <w:r w:rsidRPr="004E5E51">
        <w:rPr>
          <w:rFonts w:ascii="Times" w:hAnsi="Times"/>
          <w:highlight w:val="yellow"/>
        </w:rPr>
        <w:t>[SECCIÓN 2]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3</w:t>
      </w:r>
      <w:r w:rsidRPr="004E5E51">
        <w:rPr>
          <w:rFonts w:ascii="Times" w:hAnsi="Times"/>
          <w:b/>
        </w:rPr>
        <w:t>.</w:t>
      </w:r>
      <w:r>
        <w:rPr>
          <w:rFonts w:ascii="Times" w:hAnsi="Times"/>
          <w:b/>
        </w:rPr>
        <w:t>3</w:t>
      </w:r>
      <w:r w:rsidRPr="004E5E51">
        <w:rPr>
          <w:rFonts w:ascii="Times" w:hAnsi="Times"/>
          <w:b/>
        </w:rPr>
        <w:t xml:space="preserve"> </w:t>
      </w:r>
      <w:r w:rsidR="00AE2CF7">
        <w:rPr>
          <w:rFonts w:ascii="Times" w:hAnsi="Times"/>
          <w:b/>
          <w:lang w:val="es-CO"/>
        </w:rPr>
        <w:t>La r</w:t>
      </w:r>
      <w:r w:rsidRPr="007D421E">
        <w:rPr>
          <w:rFonts w:ascii="Times" w:hAnsi="Times"/>
          <w:b/>
          <w:lang w:val="es-CO"/>
        </w:rPr>
        <w:t xml:space="preserve">epresentación de las magnitudes </w:t>
      </w:r>
      <w:r>
        <w:rPr>
          <w:rFonts w:ascii="Times" w:hAnsi="Times"/>
          <w:b/>
          <w:lang w:val="es-CO"/>
        </w:rPr>
        <w:t>inversamente</w:t>
      </w:r>
      <w:r w:rsidRPr="007D421E">
        <w:rPr>
          <w:rFonts w:ascii="Times" w:hAnsi="Times"/>
          <w:b/>
          <w:lang w:val="es-CO"/>
        </w:rPr>
        <w:t xml:space="preserve"> proporcionales</w:t>
      </w:r>
    </w:p>
    <w:p w:rsidR="00F16C20" w:rsidRPr="00C9793E" w:rsidRDefault="00F16C20" w:rsidP="00F16C20">
      <w:pPr>
        <w:spacing w:after="0"/>
        <w:rPr>
          <w:rFonts w:ascii="Times" w:hAnsi="Times"/>
          <w:highlight w:val="yellow"/>
          <w:lang w:val="es-CO"/>
        </w:rPr>
      </w:pPr>
    </w:p>
    <w:p w:rsidR="000E5A49" w:rsidRDefault="000E5A49" w:rsidP="00F16C20">
      <w:pPr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El </w:t>
      </w:r>
      <w:r w:rsidRPr="003612EE">
        <w:rPr>
          <w:rFonts w:ascii="Times New Roman" w:hAnsi="Times New Roman" w:cs="Times New Roman"/>
          <w:color w:val="000000"/>
          <w:lang w:val="es-CO"/>
          <w:rPrChange w:id="1880" w:author="mercyranjel" w:date="2016-01-25T15:37:00Z">
            <w:rPr>
              <w:rFonts w:ascii="Times New Roman" w:hAnsi="Times New Roman" w:cs="Times New Roman"/>
              <w:i/>
              <w:color w:val="000000"/>
              <w:lang w:val="es-CO"/>
            </w:rPr>
          </w:rPrChange>
        </w:rPr>
        <w:t>tiempo</w:t>
      </w:r>
      <w:r>
        <w:rPr>
          <w:rFonts w:ascii="Times New Roman" w:hAnsi="Times New Roman" w:cs="Times New Roman"/>
          <w:color w:val="000000"/>
          <w:lang w:val="es-CO"/>
        </w:rPr>
        <w:t xml:space="preserve"> que se usa para recorrer una </w:t>
      </w:r>
      <w:r w:rsidRPr="003612EE">
        <w:rPr>
          <w:rFonts w:ascii="Times New Roman" w:hAnsi="Times New Roman" w:cs="Times New Roman"/>
          <w:color w:val="000000"/>
          <w:lang w:val="es-CO"/>
          <w:rPrChange w:id="1881" w:author="mercyranjel" w:date="2016-01-25T15:37:00Z">
            <w:rPr>
              <w:rFonts w:ascii="Times New Roman" w:hAnsi="Times New Roman" w:cs="Times New Roman"/>
              <w:i/>
              <w:color w:val="000000"/>
              <w:lang w:val="es-CO"/>
            </w:rPr>
          </w:rPrChange>
        </w:rPr>
        <w:t>distancia</w:t>
      </w:r>
      <w:r w:rsidRPr="000E5A49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>
        <w:rPr>
          <w:rFonts w:ascii="Times New Roman" w:hAnsi="Times New Roman" w:cs="Times New Roman"/>
          <w:color w:val="000000"/>
          <w:lang w:val="es-CO"/>
        </w:rPr>
        <w:t xml:space="preserve">depende de la </w:t>
      </w:r>
      <w:r w:rsidRPr="003612EE">
        <w:rPr>
          <w:rFonts w:ascii="Times New Roman" w:hAnsi="Times New Roman" w:cs="Times New Roman"/>
          <w:color w:val="000000"/>
          <w:lang w:val="es-CO"/>
          <w:rPrChange w:id="1882" w:author="mercyranjel" w:date="2016-01-25T15:37:00Z">
            <w:rPr>
              <w:rFonts w:ascii="Times New Roman" w:hAnsi="Times New Roman" w:cs="Times New Roman"/>
              <w:i/>
              <w:color w:val="000000"/>
              <w:lang w:val="es-CO"/>
            </w:rPr>
          </w:rPrChange>
        </w:rPr>
        <w:t xml:space="preserve">velocidad </w:t>
      </w:r>
      <w:r>
        <w:rPr>
          <w:rFonts w:ascii="Times New Roman" w:hAnsi="Times New Roman" w:cs="Times New Roman"/>
          <w:color w:val="000000"/>
          <w:lang w:val="es-CO"/>
        </w:rPr>
        <w:t>del desplazamiento</w:t>
      </w:r>
      <w:ins w:id="1883" w:author="mercyranjel" w:date="2016-01-25T15:37:00Z">
        <w:r w:rsidR="003612EE">
          <w:rPr>
            <w:rFonts w:ascii="Times New Roman" w:hAnsi="Times New Roman" w:cs="Times New Roman"/>
            <w:color w:val="000000"/>
            <w:lang w:val="es-CO"/>
          </w:rPr>
          <w:t>.</w:t>
        </w:r>
      </w:ins>
      <w:del w:id="1884" w:author="mercyranjel" w:date="2016-01-25T15:37:00Z">
        <w:r w:rsidDel="003612EE">
          <w:rPr>
            <w:rFonts w:ascii="Times New Roman" w:hAnsi="Times New Roman" w:cs="Times New Roman"/>
            <w:color w:val="000000"/>
            <w:lang w:val="es-CO"/>
          </w:rPr>
          <w:delText>,</w:delText>
        </w:r>
      </w:del>
      <w:r>
        <w:rPr>
          <w:rFonts w:ascii="Times New Roman" w:hAnsi="Times New Roman" w:cs="Times New Roman"/>
          <w:color w:val="000000"/>
          <w:lang w:val="es-CO"/>
        </w:rPr>
        <w:t xml:space="preserve"> </w:t>
      </w:r>
      <w:del w:id="1885" w:author="mercyranjel" w:date="2016-01-25T15:37:00Z">
        <w:r w:rsidDel="003612EE">
          <w:rPr>
            <w:rFonts w:ascii="Times New Roman" w:hAnsi="Times New Roman" w:cs="Times New Roman"/>
            <w:color w:val="000000"/>
            <w:lang w:val="es-CO"/>
          </w:rPr>
          <w:delText>s</w:delText>
        </w:r>
      </w:del>
      <w:ins w:id="1886" w:author="mercyranjel" w:date="2016-01-25T15:37:00Z">
        <w:r w:rsidR="003612EE">
          <w:rPr>
            <w:rFonts w:ascii="Times New Roman" w:hAnsi="Times New Roman" w:cs="Times New Roman"/>
            <w:color w:val="000000"/>
            <w:lang w:val="es-CO"/>
          </w:rPr>
          <w:t>S</w:t>
        </w:r>
      </w:ins>
      <w:r>
        <w:rPr>
          <w:rFonts w:ascii="Times New Roman" w:hAnsi="Times New Roman" w:cs="Times New Roman"/>
          <w:color w:val="000000"/>
          <w:lang w:val="es-CO"/>
        </w:rPr>
        <w:t xml:space="preserve">i un automóvil </w:t>
      </w:r>
      <w:r w:rsidRPr="003612EE">
        <w:rPr>
          <w:rFonts w:ascii="Times New Roman" w:hAnsi="Times New Roman" w:cs="Times New Roman"/>
          <w:color w:val="000000"/>
          <w:lang w:val="es-CO"/>
          <w:rPrChange w:id="1887" w:author="mercyranjel" w:date="2016-01-25T15:37:00Z">
            <w:rPr>
              <w:rFonts w:ascii="Times New Roman" w:hAnsi="Times New Roman" w:cs="Times New Roman"/>
              <w:i/>
              <w:color w:val="000000"/>
              <w:lang w:val="es-CO"/>
            </w:rPr>
          </w:rPrChange>
        </w:rPr>
        <w:t>aumenta su velocidad</w:t>
      </w:r>
      <w:r>
        <w:rPr>
          <w:rFonts w:ascii="Times New Roman" w:hAnsi="Times New Roman" w:cs="Times New Roman"/>
          <w:color w:val="000000"/>
          <w:lang w:val="es-CO"/>
        </w:rPr>
        <w:t xml:space="preserve"> de desplazamiento gastará </w:t>
      </w:r>
      <w:r w:rsidRPr="003612EE">
        <w:rPr>
          <w:rFonts w:ascii="Times New Roman" w:hAnsi="Times New Roman" w:cs="Times New Roman"/>
          <w:color w:val="000000"/>
          <w:lang w:val="es-CO"/>
          <w:rPrChange w:id="1888" w:author="mercyranjel" w:date="2016-01-25T15:37:00Z">
            <w:rPr>
              <w:rFonts w:ascii="Times New Roman" w:hAnsi="Times New Roman" w:cs="Times New Roman"/>
              <w:i/>
              <w:color w:val="000000"/>
              <w:lang w:val="es-CO"/>
            </w:rPr>
          </w:rPrChange>
        </w:rPr>
        <w:t>menos tiempo e</w:t>
      </w:r>
      <w:r>
        <w:rPr>
          <w:rFonts w:ascii="Times New Roman" w:hAnsi="Times New Roman" w:cs="Times New Roman"/>
          <w:color w:val="000000"/>
          <w:lang w:val="es-CO"/>
        </w:rPr>
        <w:t xml:space="preserve">n recorrer la distancia y viceversa. Por ejemplo, un automóvil gasta 6 horas para recorrer 180 </w:t>
      </w:r>
      <w:del w:id="1889" w:author="mercyranjel" w:date="2016-01-25T15:38:00Z">
        <w:r w:rsidDel="003612EE">
          <w:rPr>
            <w:rFonts w:ascii="Times New Roman" w:hAnsi="Times New Roman" w:cs="Times New Roman"/>
            <w:color w:val="000000"/>
            <w:lang w:val="es-CO"/>
          </w:rPr>
          <w:delText>K</w:delText>
        </w:r>
      </w:del>
      <w:ins w:id="1890" w:author="mercyranjel" w:date="2016-01-25T15:38:00Z">
        <w:r w:rsidR="003612EE">
          <w:rPr>
            <w:rFonts w:ascii="Times New Roman" w:hAnsi="Times New Roman" w:cs="Times New Roman"/>
            <w:color w:val="000000"/>
            <w:lang w:val="es-CO"/>
          </w:rPr>
          <w:t>k</w:t>
        </w:r>
      </w:ins>
      <w:r>
        <w:rPr>
          <w:rFonts w:ascii="Times New Roman" w:hAnsi="Times New Roman" w:cs="Times New Roman"/>
          <w:color w:val="000000"/>
          <w:lang w:val="es-CO"/>
        </w:rPr>
        <w:t xml:space="preserve">m si mantiene una velocidad </w:t>
      </w:r>
      <w:r w:rsidR="00EB6CA2">
        <w:rPr>
          <w:rFonts w:ascii="Times New Roman" w:hAnsi="Times New Roman" w:cs="Times New Roman"/>
          <w:color w:val="000000"/>
          <w:lang w:val="es-CO"/>
        </w:rPr>
        <w:t xml:space="preserve">de 30 </w:t>
      </w:r>
      <w:del w:id="1891" w:author="mercyranjel" w:date="2016-01-25T15:38:00Z">
        <w:r w:rsidR="00EB6CA2" w:rsidDel="003612EE">
          <w:rPr>
            <w:rFonts w:ascii="Times New Roman" w:hAnsi="Times New Roman" w:cs="Times New Roman"/>
            <w:color w:val="000000"/>
            <w:lang w:val="es-CO"/>
          </w:rPr>
          <w:delText>K</w:delText>
        </w:r>
      </w:del>
      <w:ins w:id="1892" w:author="mercyranjel" w:date="2016-01-25T15:38:00Z">
        <w:r w:rsidR="003612EE">
          <w:rPr>
            <w:rFonts w:ascii="Times New Roman" w:hAnsi="Times New Roman" w:cs="Times New Roman"/>
            <w:color w:val="000000"/>
            <w:lang w:val="es-CO"/>
          </w:rPr>
          <w:t>k</w:t>
        </w:r>
      </w:ins>
      <w:r w:rsidR="00EB6CA2">
        <w:rPr>
          <w:rFonts w:ascii="Times New Roman" w:hAnsi="Times New Roman" w:cs="Times New Roman"/>
          <w:color w:val="000000"/>
          <w:lang w:val="es-CO"/>
        </w:rPr>
        <w:t>m por hora</w:t>
      </w:r>
      <w:del w:id="1893" w:author="mercyranjel" w:date="2016-01-25T15:38:00Z">
        <w:r w:rsidR="00EB6CA2" w:rsidDel="003612EE">
          <w:rPr>
            <w:rFonts w:ascii="Times New Roman" w:hAnsi="Times New Roman" w:cs="Times New Roman"/>
            <w:color w:val="000000"/>
            <w:lang w:val="es-CO"/>
          </w:rPr>
          <w:delText>,</w:delText>
        </w:r>
      </w:del>
      <w:ins w:id="1894" w:author="mercyranjel" w:date="2016-01-25T15:38:00Z">
        <w:r w:rsidR="003612EE">
          <w:rPr>
            <w:rFonts w:ascii="Times New Roman" w:hAnsi="Times New Roman" w:cs="Times New Roman"/>
            <w:color w:val="000000"/>
            <w:lang w:val="es-CO"/>
          </w:rPr>
          <w:t>;</w:t>
        </w:r>
      </w:ins>
      <w:r w:rsidR="00EB6CA2">
        <w:rPr>
          <w:rFonts w:ascii="Times New Roman" w:hAnsi="Times New Roman" w:cs="Times New Roman"/>
          <w:color w:val="000000"/>
          <w:lang w:val="es-CO"/>
        </w:rPr>
        <w:t xml:space="preserve"> pero si </w:t>
      </w:r>
      <w:r w:rsidR="00EB6CA2" w:rsidRPr="003612EE">
        <w:rPr>
          <w:rFonts w:ascii="Times New Roman" w:hAnsi="Times New Roman" w:cs="Times New Roman"/>
          <w:color w:val="000000"/>
          <w:lang w:val="es-CO"/>
          <w:rPrChange w:id="1895" w:author="mercyranjel" w:date="2016-01-25T15:38:00Z">
            <w:rPr>
              <w:rFonts w:ascii="Times New Roman" w:hAnsi="Times New Roman" w:cs="Times New Roman"/>
              <w:i/>
              <w:color w:val="000000"/>
              <w:lang w:val="es-CO"/>
            </w:rPr>
          </w:rPrChange>
        </w:rPr>
        <w:t xml:space="preserve">duplica su velocidad a 60 </w:t>
      </w:r>
      <w:del w:id="1896" w:author="mercyranjel" w:date="2016-01-25T15:38:00Z">
        <w:r w:rsidR="00EB6CA2" w:rsidRPr="003612EE" w:rsidDel="003612EE">
          <w:rPr>
            <w:rFonts w:ascii="Times New Roman" w:hAnsi="Times New Roman" w:cs="Times New Roman"/>
            <w:color w:val="000000"/>
            <w:lang w:val="es-CO"/>
          </w:rPr>
          <w:delText>K</w:delText>
        </w:r>
      </w:del>
      <w:ins w:id="1897" w:author="mercyranjel" w:date="2016-01-25T15:38:00Z">
        <w:r w:rsidR="003612EE">
          <w:rPr>
            <w:rFonts w:ascii="Times New Roman" w:hAnsi="Times New Roman" w:cs="Times New Roman"/>
            <w:color w:val="000000"/>
            <w:lang w:val="es-CO"/>
          </w:rPr>
          <w:t>k</w:t>
        </w:r>
      </w:ins>
      <w:r w:rsidR="00EB6CA2">
        <w:rPr>
          <w:rFonts w:ascii="Times New Roman" w:hAnsi="Times New Roman" w:cs="Times New Roman"/>
          <w:color w:val="000000"/>
          <w:lang w:val="es-CO"/>
        </w:rPr>
        <w:t xml:space="preserve">m por hora, solo </w:t>
      </w:r>
      <w:r w:rsidR="00EB6CA2" w:rsidRPr="003612EE">
        <w:rPr>
          <w:rFonts w:ascii="Times New Roman" w:hAnsi="Times New Roman" w:cs="Times New Roman"/>
          <w:color w:val="000000"/>
          <w:lang w:val="es-CO"/>
          <w:rPrChange w:id="1898" w:author="mercyranjel" w:date="2016-01-25T15:38:00Z">
            <w:rPr>
              <w:rFonts w:ascii="Times New Roman" w:hAnsi="Times New Roman" w:cs="Times New Roman"/>
              <w:i/>
              <w:color w:val="000000"/>
              <w:lang w:val="es-CO"/>
            </w:rPr>
          </w:rPrChange>
        </w:rPr>
        <w:t>necesitará la mitad del tiempo</w:t>
      </w:r>
      <w:r w:rsidR="00EB6CA2">
        <w:rPr>
          <w:rFonts w:ascii="Times New Roman" w:hAnsi="Times New Roman" w:cs="Times New Roman"/>
          <w:color w:val="000000"/>
          <w:lang w:val="es-CO"/>
        </w:rPr>
        <w:t xml:space="preserve"> para recorrer los mismos 180 </w:t>
      </w:r>
      <w:del w:id="1899" w:author="mercyranjel" w:date="2016-01-25T15:38:00Z">
        <w:r w:rsidR="00EB6CA2" w:rsidDel="003612EE">
          <w:rPr>
            <w:rFonts w:ascii="Times New Roman" w:hAnsi="Times New Roman" w:cs="Times New Roman"/>
            <w:color w:val="000000"/>
            <w:lang w:val="es-CO"/>
          </w:rPr>
          <w:delText>K</w:delText>
        </w:r>
      </w:del>
      <w:ins w:id="1900" w:author="mercyranjel" w:date="2016-01-25T15:38:00Z">
        <w:r w:rsidR="003612EE">
          <w:rPr>
            <w:rFonts w:ascii="Times New Roman" w:hAnsi="Times New Roman" w:cs="Times New Roman"/>
            <w:color w:val="000000"/>
            <w:lang w:val="es-CO"/>
          </w:rPr>
          <w:t>k</w:t>
        </w:r>
      </w:ins>
      <w:r w:rsidR="00EB6CA2">
        <w:rPr>
          <w:rFonts w:ascii="Times New Roman" w:hAnsi="Times New Roman" w:cs="Times New Roman"/>
          <w:color w:val="000000"/>
          <w:lang w:val="es-CO"/>
        </w:rPr>
        <w:t>m.</w:t>
      </w:r>
      <w:ins w:id="1901" w:author="mercyranjel" w:date="2016-01-25T15:38:00Z">
        <w:r w:rsidR="003612EE">
          <w:rPr>
            <w:rFonts w:ascii="Times New Roman" w:hAnsi="Times New Roman" w:cs="Times New Roman"/>
            <w:color w:val="000000"/>
            <w:lang w:val="es-CO"/>
          </w:rPr>
          <w:t xml:space="preserve"> </w:t>
        </w:r>
      </w:ins>
      <w:del w:id="1902" w:author="Johana Montejo Rozo" w:date="2016-01-27T09:21:00Z">
        <w:r w:rsidR="003612EE" w:rsidDel="00D26644">
          <w:rPr>
            <w:rFonts w:ascii="Times New Roman" w:hAnsi="Times New Roman" w:cs="Times New Roman"/>
            <w:b/>
            <w:color w:val="C00000"/>
            <w:lang w:val="es-CO"/>
          </w:rPr>
          <w:delText>Cambié itálicas. MR</w:delText>
        </w:r>
        <w:r w:rsidDel="00D26644">
          <w:rPr>
            <w:rFonts w:ascii="Times New Roman" w:hAnsi="Times New Roman" w:cs="Times New Roman"/>
            <w:color w:val="000000"/>
            <w:lang w:val="es-CO"/>
          </w:rPr>
          <w:delText xml:space="preserve"> </w:delText>
        </w:r>
      </w:del>
    </w:p>
    <w:p w:rsidR="00EB6CA2" w:rsidRDefault="00EB6CA2" w:rsidP="00F16C20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EB6CA2" w:rsidRDefault="003E7997" w:rsidP="00F16C20">
      <w:pPr>
        <w:spacing w:after="0"/>
        <w:rPr>
          <w:rFonts w:ascii="Times" w:hAnsi="Times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Las magnitudes</w:t>
      </w:r>
      <w:r w:rsidRPr="00AE2CF7">
        <w:rPr>
          <w:rFonts w:ascii="Times New Roman" w:hAnsi="Times New Roman" w:cs="Times New Roman"/>
          <w:i/>
          <w:color w:val="000000"/>
          <w:lang w:val="es-CO"/>
        </w:rPr>
        <w:t xml:space="preserve"> </w:t>
      </w:r>
      <w:r w:rsidRPr="001276A6">
        <w:rPr>
          <w:rFonts w:ascii="Times New Roman" w:hAnsi="Times New Roman" w:cs="Times New Roman"/>
          <w:color w:val="000000"/>
          <w:lang w:val="es-CO"/>
          <w:rPrChange w:id="1903" w:author="mercyranjel" w:date="2016-01-25T15:39:00Z">
            <w:rPr>
              <w:rFonts w:ascii="Times New Roman" w:hAnsi="Times New Roman" w:cs="Times New Roman"/>
              <w:i/>
              <w:color w:val="000000"/>
              <w:lang w:val="es-CO"/>
            </w:rPr>
          </w:rPrChange>
        </w:rPr>
        <w:t>tiempo</w:t>
      </w:r>
      <w:r w:rsidRPr="001276A6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Pr="001276A6">
        <w:rPr>
          <w:rFonts w:ascii="Times New Roman" w:hAnsi="Times New Roman" w:cs="Times New Roman"/>
          <w:color w:val="000000"/>
          <w:lang w:val="es-CO"/>
          <w:rPrChange w:id="1904" w:author="mercyranjel" w:date="2016-01-25T15:39:00Z">
            <w:rPr>
              <w:rFonts w:ascii="Times New Roman" w:hAnsi="Times New Roman" w:cs="Times New Roman"/>
              <w:b/>
              <w:color w:val="000000"/>
              <w:lang w:val="es-CO"/>
            </w:rPr>
          </w:rPrChange>
        </w:rPr>
        <w:t>y velocidad</w:t>
      </w:r>
      <w:r w:rsidRPr="001276A6">
        <w:rPr>
          <w:rFonts w:ascii="Times New Roman" w:hAnsi="Times New Roman" w:cs="Times New Roman"/>
          <w:b/>
          <w:color w:val="000000"/>
          <w:lang w:val="es-CO"/>
        </w:rPr>
        <w:t xml:space="preserve"> </w:t>
      </w:r>
      <w:r w:rsidRPr="001276A6">
        <w:rPr>
          <w:rFonts w:ascii="Times New Roman" w:hAnsi="Times New Roman" w:cs="Times New Roman"/>
          <w:color w:val="000000"/>
          <w:lang w:val="es-CO"/>
        </w:rPr>
        <w:t xml:space="preserve">son </w:t>
      </w:r>
      <w:r w:rsidRPr="001276A6">
        <w:rPr>
          <w:rFonts w:ascii="Times" w:hAnsi="Times"/>
          <w:lang w:val="es-CO"/>
          <w:rPrChange w:id="1905" w:author="mercyranjel" w:date="2016-01-25T15:39:00Z">
            <w:rPr>
              <w:rFonts w:ascii="Times" w:hAnsi="Times"/>
              <w:i/>
              <w:lang w:val="es-CO"/>
            </w:rPr>
          </w:rPrChange>
        </w:rPr>
        <w:t>inversamente proporcionales</w:t>
      </w:r>
      <w:ins w:id="1906" w:author="mercyranjel" w:date="2016-01-25T15:39:00Z">
        <w:r w:rsidR="001276A6">
          <w:rPr>
            <w:rFonts w:ascii="Times" w:hAnsi="Times"/>
            <w:lang w:val="es-CO"/>
          </w:rPr>
          <w:t>;</w:t>
        </w:r>
      </w:ins>
      <w:r w:rsidR="00016CB6" w:rsidRPr="001276A6">
        <w:rPr>
          <w:rFonts w:ascii="Times" w:hAnsi="Times"/>
          <w:b/>
          <w:lang w:val="es-CO"/>
        </w:rPr>
        <w:t xml:space="preserve"> </w:t>
      </w:r>
      <w:r w:rsidR="00016CB6" w:rsidRPr="00016CB6">
        <w:rPr>
          <w:rFonts w:ascii="Times" w:hAnsi="Times"/>
          <w:lang w:val="es-CO"/>
        </w:rPr>
        <w:t>entonces</w:t>
      </w:r>
      <w:r>
        <w:rPr>
          <w:rFonts w:ascii="Times" w:hAnsi="Times"/>
          <w:b/>
          <w:lang w:val="es-CO"/>
        </w:rPr>
        <w:t xml:space="preserve"> </w:t>
      </w:r>
      <w:r w:rsidR="00016CB6" w:rsidRPr="00016CB6">
        <w:rPr>
          <w:rFonts w:ascii="Times" w:hAnsi="Times"/>
          <w:lang w:val="es-CO"/>
        </w:rPr>
        <w:t xml:space="preserve">el producto de </w:t>
      </w:r>
      <w:r w:rsidR="00016CB6">
        <w:rPr>
          <w:rFonts w:ascii="Times" w:hAnsi="Times"/>
          <w:lang w:val="es-CO"/>
        </w:rPr>
        <w:t>los valores correspondientes es constante.</w:t>
      </w:r>
    </w:p>
    <w:p w:rsidR="00016CB6" w:rsidRDefault="00016CB6" w:rsidP="00F16C20">
      <w:pPr>
        <w:spacing w:after="0"/>
        <w:rPr>
          <w:rFonts w:ascii="Times" w:hAnsi="Times"/>
          <w:lang w:val="es-CO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1134"/>
        <w:gridCol w:w="1275"/>
      </w:tblGrid>
      <w:tr w:rsidR="00016CB6" w:rsidTr="00016CB6">
        <w:trPr>
          <w:jc w:val="center"/>
        </w:trPr>
        <w:tc>
          <w:tcPr>
            <w:tcW w:w="988" w:type="dxa"/>
          </w:tcPr>
          <w:p w:rsidR="00016CB6" w:rsidRDefault="00016CB6" w:rsidP="00016CB6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Tiempo</w:t>
            </w:r>
            <w:ins w:id="1907" w:author="mercyranjel" w:date="2016-01-25T15:39:00Z">
              <w:r w:rsidR="001276A6">
                <w:rPr>
                  <w:rFonts w:ascii="Times New Roman" w:hAnsi="Times New Roman" w:cs="Times New Roman"/>
                  <w:color w:val="000000"/>
                  <w:lang w:val="es-CO"/>
                </w:rPr>
                <w:t xml:space="preserve"> </w:t>
              </w:r>
            </w:ins>
            <w:r>
              <w:rPr>
                <w:rFonts w:ascii="Times New Roman" w:hAnsi="Times New Roman" w:cs="Times New Roman"/>
                <w:color w:val="000000"/>
                <w:lang w:val="es-CO"/>
              </w:rPr>
              <w:t>(h)</w:t>
            </w:r>
          </w:p>
        </w:tc>
        <w:tc>
          <w:tcPr>
            <w:tcW w:w="1134" w:type="dxa"/>
          </w:tcPr>
          <w:p w:rsidR="00016CB6" w:rsidRDefault="00016CB6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Velocidad</w:t>
            </w:r>
            <w:ins w:id="1908" w:author="mercyranjel" w:date="2016-01-25T15:39:00Z">
              <w:r w:rsidR="001276A6">
                <w:rPr>
                  <w:rFonts w:ascii="Times New Roman" w:hAnsi="Times New Roman" w:cs="Times New Roman"/>
                  <w:color w:val="000000"/>
                  <w:lang w:val="es-CO"/>
                </w:rPr>
                <w:t xml:space="preserve"> </w:t>
              </w:r>
            </w:ins>
            <w:r>
              <w:rPr>
                <w:rFonts w:ascii="Times New Roman" w:hAnsi="Times New Roman" w:cs="Times New Roman"/>
                <w:color w:val="000000"/>
                <w:lang w:val="es-CO"/>
              </w:rPr>
              <w:t>(</w:t>
            </w:r>
            <w:del w:id="1909" w:author="mercyranjel" w:date="2016-01-25T15:39:00Z">
              <w:r w:rsidDel="001276A6">
                <w:rPr>
                  <w:rFonts w:ascii="Times New Roman" w:hAnsi="Times New Roman" w:cs="Times New Roman"/>
                  <w:color w:val="000000"/>
                  <w:lang w:val="es-CO"/>
                </w:rPr>
                <w:delText>K</w:delText>
              </w:r>
            </w:del>
            <w:ins w:id="1910" w:author="mercyranjel" w:date="2016-01-25T15:39:00Z">
              <w:r w:rsidR="001276A6">
                <w:rPr>
                  <w:rFonts w:ascii="Times New Roman" w:hAnsi="Times New Roman" w:cs="Times New Roman"/>
                  <w:color w:val="000000"/>
                  <w:lang w:val="es-CO"/>
                </w:rPr>
                <w:t>k</w:t>
              </w:r>
            </w:ins>
            <w:r>
              <w:rPr>
                <w:rFonts w:ascii="Times New Roman" w:hAnsi="Times New Roman" w:cs="Times New Roman"/>
                <w:color w:val="000000"/>
                <w:lang w:val="es-CO"/>
              </w:rPr>
              <w:t>m/h)</w:t>
            </w:r>
          </w:p>
        </w:tc>
        <w:tc>
          <w:tcPr>
            <w:tcW w:w="1275" w:type="dxa"/>
          </w:tcPr>
          <w:p w:rsidR="00016CB6" w:rsidRDefault="00016CB6" w:rsidP="00016CB6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Producto</w:t>
            </w:r>
          </w:p>
        </w:tc>
      </w:tr>
      <w:tr w:rsidR="00016CB6" w:rsidTr="00016CB6">
        <w:trPr>
          <w:jc w:val="center"/>
        </w:trPr>
        <w:tc>
          <w:tcPr>
            <w:tcW w:w="988" w:type="dxa"/>
          </w:tcPr>
          <w:p w:rsidR="00016CB6" w:rsidRDefault="00016CB6" w:rsidP="00016CB6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6</w:t>
            </w:r>
          </w:p>
        </w:tc>
        <w:tc>
          <w:tcPr>
            <w:tcW w:w="1134" w:type="dxa"/>
          </w:tcPr>
          <w:p w:rsidR="00016CB6" w:rsidRDefault="00016CB6" w:rsidP="00016CB6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30</w:t>
            </w:r>
          </w:p>
        </w:tc>
        <w:tc>
          <w:tcPr>
            <w:tcW w:w="1275" w:type="dxa"/>
          </w:tcPr>
          <w:p w:rsidR="00016CB6" w:rsidRDefault="001F6FD2" w:rsidP="00016CB6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180</w:t>
            </w:r>
          </w:p>
        </w:tc>
      </w:tr>
      <w:tr w:rsidR="00016CB6" w:rsidTr="00016CB6">
        <w:trPr>
          <w:jc w:val="center"/>
        </w:trPr>
        <w:tc>
          <w:tcPr>
            <w:tcW w:w="988" w:type="dxa"/>
          </w:tcPr>
          <w:p w:rsidR="00016CB6" w:rsidRDefault="00016CB6" w:rsidP="00016CB6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3</w:t>
            </w:r>
          </w:p>
        </w:tc>
        <w:tc>
          <w:tcPr>
            <w:tcW w:w="1134" w:type="dxa"/>
          </w:tcPr>
          <w:p w:rsidR="00016CB6" w:rsidRDefault="00016CB6" w:rsidP="00016CB6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60</w:t>
            </w:r>
          </w:p>
        </w:tc>
        <w:tc>
          <w:tcPr>
            <w:tcW w:w="1275" w:type="dxa"/>
          </w:tcPr>
          <w:p w:rsidR="00016CB6" w:rsidRDefault="001F6FD2" w:rsidP="00016CB6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180</w:t>
            </w:r>
          </w:p>
        </w:tc>
      </w:tr>
    </w:tbl>
    <w:p w:rsidR="00016CB6" w:rsidRPr="00016CB6" w:rsidRDefault="00016CB6" w:rsidP="00016CB6">
      <w:pPr>
        <w:spacing w:after="0"/>
        <w:jc w:val="center"/>
        <w:rPr>
          <w:rFonts w:ascii="Times New Roman" w:hAnsi="Times New Roman" w:cs="Times New Roman"/>
          <w:color w:val="000000"/>
          <w:lang w:val="es-CO"/>
        </w:rPr>
      </w:pPr>
    </w:p>
    <w:p w:rsidR="0075609E" w:rsidRDefault="007E3201" w:rsidP="00F16C20">
      <w:pPr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La constante de proporcionalidad inversa es la distancia recorrida.</w:t>
      </w:r>
      <w:r w:rsidR="00432C7C">
        <w:rPr>
          <w:rFonts w:ascii="Times New Roman" w:hAnsi="Times New Roman" w:cs="Times New Roman"/>
          <w:color w:val="000000"/>
          <w:lang w:val="es-CO"/>
        </w:rPr>
        <w:t xml:space="preserve"> </w:t>
      </w:r>
    </w:p>
    <w:p w:rsidR="0075609E" w:rsidRDefault="0075609E" w:rsidP="00F16C20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0E5A49" w:rsidRPr="001276A6" w:rsidRDefault="0075609E" w:rsidP="00F16C20">
      <w:pPr>
        <w:spacing w:after="0"/>
        <w:rPr>
          <w:rFonts w:ascii="Times New Roman" w:hAnsi="Times New Roman" w:cs="Times New Roman"/>
          <w:color w:val="000000"/>
          <w:lang w:val="es-CO"/>
          <w:rPrChange w:id="1911" w:author="mercyranjel" w:date="2016-01-25T15:39:00Z">
            <w:rPr>
              <w:rFonts w:ascii="Times New Roman" w:hAnsi="Times New Roman" w:cs="Times New Roman"/>
              <w:i/>
              <w:color w:val="000000"/>
              <w:lang w:val="es-CO"/>
            </w:rPr>
          </w:rPrChange>
        </w:rPr>
      </w:pPr>
      <w:r>
        <w:rPr>
          <w:rFonts w:ascii="Times New Roman" w:hAnsi="Times New Roman" w:cs="Times New Roman"/>
          <w:color w:val="000000"/>
          <w:lang w:val="es-CO"/>
        </w:rPr>
        <w:t>La información anterior se puede representar en un plano cartesiano</w:t>
      </w:r>
      <w:ins w:id="1912" w:author="mercyranjel" w:date="2016-01-25T15:40:00Z">
        <w:r w:rsidR="001276A6">
          <w:rPr>
            <w:rFonts w:ascii="Times New Roman" w:hAnsi="Times New Roman" w:cs="Times New Roman"/>
            <w:color w:val="000000"/>
            <w:lang w:val="es-CO"/>
          </w:rPr>
          <w:t>:</w:t>
        </w:r>
      </w:ins>
      <w:r w:rsidR="003F1617">
        <w:rPr>
          <w:rFonts w:ascii="Times New Roman" w:hAnsi="Times New Roman" w:cs="Times New Roman"/>
          <w:color w:val="000000"/>
          <w:lang w:val="es-CO"/>
        </w:rPr>
        <w:t xml:space="preserve"> </w:t>
      </w:r>
      <w:del w:id="1913" w:author="mercyranjel" w:date="2016-01-25T15:40:00Z">
        <w:r w:rsidR="003F1617" w:rsidRPr="001276A6" w:rsidDel="001276A6">
          <w:rPr>
            <w:rFonts w:ascii="Times New Roman" w:hAnsi="Times New Roman" w:cs="Times New Roman"/>
            <w:color w:val="000000"/>
            <w:lang w:val="es-CO"/>
          </w:rPr>
          <w:delText xml:space="preserve">si </w:delText>
        </w:r>
      </w:del>
      <w:r w:rsidR="003F1617" w:rsidRPr="001276A6">
        <w:rPr>
          <w:rFonts w:ascii="Times New Roman" w:hAnsi="Times New Roman" w:cs="Times New Roman"/>
          <w:color w:val="000000"/>
          <w:lang w:val="es-CO"/>
          <w:rPrChange w:id="1914" w:author="mercyranjel" w:date="2016-01-25T15:39:00Z">
            <w:rPr>
              <w:rFonts w:ascii="Times New Roman" w:hAnsi="Times New Roman" w:cs="Times New Roman"/>
              <w:i/>
              <w:color w:val="000000"/>
              <w:lang w:val="es-CO"/>
            </w:rPr>
          </w:rPrChange>
        </w:rPr>
        <w:t xml:space="preserve">en el eje </w:t>
      </w:r>
      <w:r w:rsidR="003F1617" w:rsidRPr="001276A6">
        <w:rPr>
          <w:rFonts w:ascii="Times New Roman" w:hAnsi="Times New Roman" w:cs="Times New Roman"/>
          <w:i/>
          <w:color w:val="000000"/>
          <w:lang w:val="es-CO"/>
        </w:rPr>
        <w:t>x</w:t>
      </w:r>
      <w:r w:rsidR="003F1617" w:rsidRPr="001276A6">
        <w:rPr>
          <w:rFonts w:ascii="Times New Roman" w:hAnsi="Times New Roman" w:cs="Times New Roman"/>
          <w:color w:val="000000"/>
          <w:lang w:val="es-CO"/>
          <w:rPrChange w:id="1915" w:author="mercyranjel" w:date="2016-01-25T15:39:00Z">
            <w:rPr>
              <w:rFonts w:ascii="Times New Roman" w:hAnsi="Times New Roman" w:cs="Times New Roman"/>
              <w:i/>
              <w:color w:val="000000"/>
              <w:lang w:val="es-CO"/>
            </w:rPr>
          </w:rPrChange>
        </w:rPr>
        <w:t xml:space="preserve"> se ubican los valores de la magnitud tiempo y en el eje </w:t>
      </w:r>
      <w:r w:rsidR="003F1617" w:rsidRPr="001276A6">
        <w:rPr>
          <w:rFonts w:ascii="Times New Roman" w:hAnsi="Times New Roman" w:cs="Times New Roman"/>
          <w:i/>
          <w:color w:val="000000"/>
          <w:lang w:val="es-CO"/>
        </w:rPr>
        <w:t>y</w:t>
      </w:r>
      <w:r w:rsidR="003F1617" w:rsidRPr="001276A6">
        <w:rPr>
          <w:rFonts w:ascii="Times New Roman" w:hAnsi="Times New Roman" w:cs="Times New Roman"/>
          <w:color w:val="000000"/>
          <w:lang w:val="es-CO"/>
          <w:rPrChange w:id="1916" w:author="mercyranjel" w:date="2016-01-25T15:39:00Z">
            <w:rPr>
              <w:rFonts w:ascii="Times New Roman" w:hAnsi="Times New Roman" w:cs="Times New Roman"/>
              <w:i/>
              <w:color w:val="000000"/>
              <w:lang w:val="es-CO"/>
            </w:rPr>
          </w:rPrChange>
        </w:rPr>
        <w:t xml:space="preserve"> se ubican los valores de la magnitud velocidad.</w:t>
      </w:r>
    </w:p>
    <w:p w:rsidR="00F16C20" w:rsidRDefault="00F16C20" w:rsidP="00F16C20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2"/>
        <w:gridCol w:w="6356"/>
      </w:tblGrid>
      <w:tr w:rsidR="00F16C20" w:rsidRPr="005D1738" w:rsidTr="00CA29C1">
        <w:tc>
          <w:tcPr>
            <w:tcW w:w="8828" w:type="dxa"/>
            <w:gridSpan w:val="2"/>
            <w:shd w:val="clear" w:color="auto" w:fill="0D0D0D" w:themeFill="text1" w:themeFillTint="F2"/>
          </w:tcPr>
          <w:p w:rsidR="00F16C20" w:rsidRPr="005D1738" w:rsidRDefault="00F16C20" w:rsidP="00CA29C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F16C20" w:rsidTr="00CA29C1">
        <w:tc>
          <w:tcPr>
            <w:tcW w:w="2472" w:type="dxa"/>
          </w:tcPr>
          <w:p w:rsidR="00F16C20" w:rsidRPr="00053744" w:rsidRDefault="00F16C20" w:rsidP="00CA29C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56" w:type="dxa"/>
          </w:tcPr>
          <w:p w:rsidR="00F16C20" w:rsidRPr="00053744" w:rsidRDefault="00F16C20" w:rsidP="00E9135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MA_07_07_</w:t>
            </w:r>
            <w:ins w:id="1917" w:author="Johana Montejo Rozo" w:date="2016-02-03T10:30:00Z">
              <w:r w:rsidR="00E75518">
                <w:rPr>
                  <w:rFonts w:ascii="Times New Roman" w:hAnsi="Times New Roman" w:cs="Times New Roman"/>
                  <w:color w:val="000000"/>
                </w:rPr>
                <w:t>CO_</w:t>
              </w:r>
            </w:ins>
            <w:r>
              <w:rPr>
                <w:rFonts w:ascii="Times New Roman" w:hAnsi="Times New Roman" w:cs="Times New Roman"/>
                <w:color w:val="000000"/>
              </w:rPr>
              <w:t>IMG</w:t>
            </w:r>
            <w:r w:rsidR="00E91355">
              <w:rPr>
                <w:rFonts w:ascii="Times New Roman" w:hAnsi="Times New Roman" w:cs="Times New Roman"/>
                <w:color w:val="000000"/>
              </w:rPr>
              <w:t>13</w:t>
            </w:r>
          </w:p>
        </w:tc>
      </w:tr>
      <w:tr w:rsidR="00F16C20" w:rsidTr="00CA29C1">
        <w:tc>
          <w:tcPr>
            <w:tcW w:w="2472" w:type="dxa"/>
          </w:tcPr>
          <w:p w:rsidR="00F16C20" w:rsidRDefault="00F16C20" w:rsidP="00CA29C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  <w:p w:rsidR="00F16C20" w:rsidRDefault="00F16C20" w:rsidP="00CA29C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F16C20" w:rsidRDefault="00F16C20" w:rsidP="00CA29C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F16C20" w:rsidRDefault="00F16C20" w:rsidP="00CA29C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F16C20" w:rsidRDefault="00F16C20" w:rsidP="00CA29C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F16C20" w:rsidRDefault="00F16C20" w:rsidP="00CA29C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F16C20" w:rsidRDefault="00F16C20" w:rsidP="00CA29C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F16C20" w:rsidRDefault="00F16C20" w:rsidP="00CA29C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F16C20" w:rsidRDefault="00F16C20" w:rsidP="00CA29C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F16C20" w:rsidRDefault="00F16C20" w:rsidP="00CA29C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F16C20" w:rsidRDefault="00F16C20" w:rsidP="00CA29C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356" w:type="dxa"/>
          </w:tcPr>
          <w:p w:rsidR="00F16C20" w:rsidRDefault="00F16C20" w:rsidP="00CA29C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Un plano cartesiano</w:t>
            </w:r>
            <w:del w:id="1918" w:author="mercyranjel" w:date="2016-01-25T15:40:00Z">
              <w:r w:rsidDel="001276A6">
                <w:rPr>
                  <w:rFonts w:ascii="Times New Roman" w:hAnsi="Times New Roman" w:cs="Times New Roman"/>
                  <w:color w:val="000000"/>
                </w:rPr>
                <w:delText>,</w:delText>
              </w:r>
            </w:del>
            <w:r>
              <w:rPr>
                <w:rFonts w:ascii="Times New Roman" w:hAnsi="Times New Roman" w:cs="Times New Roman"/>
                <w:color w:val="000000"/>
              </w:rPr>
              <w:t xml:space="preserve"> con el eje </w:t>
            </w:r>
            <w:r w:rsidRPr="001276A6">
              <w:rPr>
                <w:rFonts w:ascii="Times New Roman" w:hAnsi="Times New Roman" w:cs="Times New Roman"/>
                <w:i/>
                <w:color w:val="000000"/>
                <w:rPrChange w:id="1919" w:author="mercyranjel" w:date="2016-01-25T15:4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t>x</w:t>
            </w:r>
            <w:r>
              <w:rPr>
                <w:rFonts w:ascii="Times New Roman" w:hAnsi="Times New Roman" w:cs="Times New Roman"/>
                <w:color w:val="000000"/>
              </w:rPr>
              <w:t xml:space="preserve"> en escala de 1 en 1</w:t>
            </w:r>
            <w:r w:rsidR="00E91355">
              <w:rPr>
                <w:rFonts w:ascii="Times New Roman" w:hAnsi="Times New Roman" w:cs="Times New Roman"/>
                <w:color w:val="000000"/>
              </w:rPr>
              <w:t xml:space="preserve"> hasta 10</w:t>
            </w:r>
            <w:r>
              <w:rPr>
                <w:rFonts w:ascii="Times New Roman" w:hAnsi="Times New Roman" w:cs="Times New Roman"/>
                <w:color w:val="000000"/>
              </w:rPr>
              <w:t xml:space="preserve">, y </w:t>
            </w:r>
            <w:del w:id="1920" w:author="mercyranjel" w:date="2016-01-25T15:40:00Z">
              <w:r w:rsidDel="001276A6">
                <w:rPr>
                  <w:rFonts w:ascii="Times New Roman" w:hAnsi="Times New Roman" w:cs="Times New Roman"/>
                  <w:color w:val="000000"/>
                </w:rPr>
                <w:delText xml:space="preserve">el </w:delText>
              </w:r>
            </w:del>
            <w:r>
              <w:rPr>
                <w:rFonts w:ascii="Times New Roman" w:hAnsi="Times New Roman" w:cs="Times New Roman"/>
                <w:color w:val="000000"/>
              </w:rPr>
              <w:t xml:space="preserve">eje </w:t>
            </w:r>
            <w:r w:rsidRPr="001276A6">
              <w:rPr>
                <w:rFonts w:ascii="Times New Roman" w:hAnsi="Times New Roman" w:cs="Times New Roman"/>
                <w:i/>
                <w:color w:val="000000"/>
                <w:rPrChange w:id="1921" w:author="mercyranjel" w:date="2016-01-25T15:40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t>y</w:t>
            </w:r>
            <w:r>
              <w:rPr>
                <w:rFonts w:ascii="Times New Roman" w:hAnsi="Times New Roman" w:cs="Times New Roman"/>
                <w:color w:val="000000"/>
              </w:rPr>
              <w:t xml:space="preserve"> en escala de </w:t>
            </w:r>
            <w:r w:rsidR="00E91355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 xml:space="preserve">0 en </w:t>
            </w:r>
            <w:r w:rsidR="00E91355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E91355">
              <w:rPr>
                <w:rFonts w:ascii="Times New Roman" w:hAnsi="Times New Roman" w:cs="Times New Roman"/>
                <w:color w:val="000000"/>
              </w:rPr>
              <w:t xml:space="preserve"> hasta 100</w:t>
            </w:r>
            <w:r>
              <w:rPr>
                <w:rFonts w:ascii="Times New Roman" w:hAnsi="Times New Roman" w:cs="Times New Roman"/>
                <w:color w:val="000000"/>
              </w:rPr>
              <w:t xml:space="preserve">. Están ubicados en el plano cartesiano los puntos </w:t>
            </w:r>
            <w:del w:id="1922" w:author="mercyranjel" w:date="2016-01-25T15:40:00Z">
              <w:r w:rsidDel="001276A6">
                <w:rPr>
                  <w:rFonts w:ascii="Times New Roman" w:hAnsi="Times New Roman" w:cs="Times New Roman"/>
                  <w:color w:val="000000"/>
                </w:rPr>
                <w:delText xml:space="preserve"> </w:delText>
              </w:r>
            </w:del>
            <w:r>
              <w:rPr>
                <w:rFonts w:ascii="Times New Roman" w:hAnsi="Times New Roman" w:cs="Times New Roman"/>
                <w:color w:val="000000"/>
              </w:rPr>
              <w:t xml:space="preserve">de </w:t>
            </w:r>
            <w:ins w:id="1923" w:author="mercyranjel" w:date="2016-01-25T15:40:00Z">
              <w:r w:rsidR="001276A6">
                <w:rPr>
                  <w:rFonts w:ascii="Times New Roman" w:hAnsi="Times New Roman" w:cs="Times New Roman"/>
                  <w:color w:val="000000"/>
                </w:rPr>
                <w:t xml:space="preserve">las </w:t>
              </w:r>
            </w:ins>
            <w:r>
              <w:rPr>
                <w:rFonts w:ascii="Times New Roman" w:hAnsi="Times New Roman" w:cs="Times New Roman"/>
                <w:color w:val="000000"/>
              </w:rPr>
              <w:t>coordenadas:</w:t>
            </w:r>
          </w:p>
          <w:p w:rsidR="00F16C20" w:rsidRDefault="00F16C20" w:rsidP="00CA29C1">
            <w:pPr>
              <w:rPr>
                <w:rFonts w:ascii="Times New Roman" w:hAnsi="Times New Roman" w:cs="Times New Roman"/>
                <w:color w:val="000000"/>
              </w:rPr>
            </w:pPr>
          </w:p>
          <w:p w:rsidR="00F16C20" w:rsidRDefault="00F16C20" w:rsidP="00CA29C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(</w:t>
            </w:r>
            <w:r w:rsidR="00E91355">
              <w:rPr>
                <w:rFonts w:ascii="Times New Roman" w:hAnsi="Times New Roman" w:cs="Times New Roman"/>
                <w:color w:val="000000"/>
              </w:rPr>
              <w:t>6</w:t>
            </w:r>
            <w:r>
              <w:rPr>
                <w:rFonts w:ascii="Times New Roman" w:hAnsi="Times New Roman" w:cs="Times New Roman"/>
                <w:color w:val="000000"/>
              </w:rPr>
              <w:t>,</w:t>
            </w:r>
            <w:ins w:id="1924" w:author="mercyranjel" w:date="2016-01-25T15:40:00Z">
              <w:r w:rsidR="001276A6">
                <w:rPr>
                  <w:rFonts w:ascii="Times New Roman" w:hAnsi="Times New Roman" w:cs="Times New Roman"/>
                  <w:color w:val="000000"/>
                </w:rPr>
                <w:t xml:space="preserve"> </w:t>
              </w:r>
            </w:ins>
            <w:r w:rsidR="00E91355">
              <w:rPr>
                <w:rFonts w:ascii="Times New Roman" w:hAnsi="Times New Roman" w:cs="Times New Roman"/>
                <w:color w:val="000000"/>
              </w:rPr>
              <w:t>3</w:t>
            </w:r>
            <w:r>
              <w:rPr>
                <w:rFonts w:ascii="Times New Roman" w:hAnsi="Times New Roman" w:cs="Times New Roman"/>
                <w:color w:val="000000"/>
              </w:rPr>
              <w:t>0)</w:t>
            </w:r>
          </w:p>
          <w:p w:rsidR="00F16C20" w:rsidRDefault="00F16C20" w:rsidP="00CA29C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(</w:t>
            </w:r>
            <w:r w:rsidR="00E91355">
              <w:rPr>
                <w:rFonts w:ascii="Times New Roman" w:hAnsi="Times New Roman" w:cs="Times New Roman"/>
                <w:color w:val="000000"/>
              </w:rPr>
              <w:t>3</w:t>
            </w:r>
            <w:r>
              <w:rPr>
                <w:rFonts w:ascii="Times New Roman" w:hAnsi="Times New Roman" w:cs="Times New Roman"/>
                <w:color w:val="000000"/>
              </w:rPr>
              <w:t>,</w:t>
            </w:r>
            <w:ins w:id="1925" w:author="mercyranjel" w:date="2016-01-25T15:40:00Z">
              <w:r w:rsidR="001276A6">
                <w:rPr>
                  <w:rFonts w:ascii="Times New Roman" w:hAnsi="Times New Roman" w:cs="Times New Roman"/>
                  <w:color w:val="000000"/>
                </w:rPr>
                <w:t xml:space="preserve"> </w:t>
              </w:r>
            </w:ins>
            <w:r w:rsidR="00E91355">
              <w:rPr>
                <w:rFonts w:ascii="Times New Roman" w:hAnsi="Times New Roman" w:cs="Times New Roman"/>
                <w:color w:val="000000"/>
              </w:rPr>
              <w:t>6</w:t>
            </w:r>
            <w:r>
              <w:rPr>
                <w:rFonts w:ascii="Times New Roman" w:hAnsi="Times New Roman" w:cs="Times New Roman"/>
                <w:color w:val="000000"/>
              </w:rPr>
              <w:t>0)</w:t>
            </w:r>
          </w:p>
          <w:p w:rsidR="00F16C20" w:rsidRDefault="00F16C20" w:rsidP="00CA29C1">
            <w:pPr>
              <w:rPr>
                <w:rFonts w:ascii="Times New Roman" w:hAnsi="Times New Roman" w:cs="Times New Roman"/>
                <w:color w:val="000000"/>
              </w:rPr>
            </w:pPr>
          </w:p>
          <w:p w:rsidR="00F16C20" w:rsidRDefault="00F16C20" w:rsidP="00CA29C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Las coordenadas deben estar escritas al lado del punto que les corresponde.</w:t>
            </w:r>
          </w:p>
          <w:p w:rsidR="00F16C20" w:rsidRDefault="00F16C20" w:rsidP="00CA29C1">
            <w:pPr>
              <w:rPr>
                <w:rFonts w:ascii="Times New Roman" w:hAnsi="Times New Roman" w:cs="Times New Roman"/>
                <w:color w:val="000000"/>
              </w:rPr>
            </w:pPr>
          </w:p>
          <w:p w:rsidR="00F16C20" w:rsidRDefault="00F16C2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Sobre el extremo derecho del eje </w:t>
            </w:r>
            <w:r w:rsidRPr="001276A6">
              <w:rPr>
                <w:rFonts w:ascii="Times New Roman" w:hAnsi="Times New Roman" w:cs="Times New Roman"/>
                <w:i/>
                <w:color w:val="000000"/>
                <w:rPrChange w:id="1926" w:author="mercyranjel" w:date="2016-01-25T15:41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t>x</w:t>
            </w:r>
            <w:r>
              <w:rPr>
                <w:rFonts w:ascii="Times New Roman" w:hAnsi="Times New Roman" w:cs="Times New Roman"/>
                <w:color w:val="000000"/>
              </w:rPr>
              <w:t xml:space="preserve"> aparece el texto </w:t>
            </w:r>
            <w:del w:id="1927" w:author="mercyranjel" w:date="2016-01-25T15:41:00Z">
              <w:r w:rsidDel="001276A6">
                <w:rPr>
                  <w:rFonts w:ascii="Times New Roman" w:hAnsi="Times New Roman" w:cs="Times New Roman"/>
                  <w:color w:val="000000"/>
                </w:rPr>
                <w:delText>“</w:delText>
              </w:r>
            </w:del>
            <w:r>
              <w:rPr>
                <w:rFonts w:ascii="Times New Roman" w:hAnsi="Times New Roman" w:cs="Times New Roman"/>
                <w:color w:val="000000"/>
              </w:rPr>
              <w:t>Tiempo (</w:t>
            </w:r>
            <w:r w:rsidR="00E91355">
              <w:rPr>
                <w:rFonts w:ascii="Times New Roman" w:hAnsi="Times New Roman" w:cs="Times New Roman"/>
                <w:color w:val="000000"/>
              </w:rPr>
              <w:t>h</w:t>
            </w:r>
            <w:r>
              <w:rPr>
                <w:rFonts w:ascii="Times New Roman" w:hAnsi="Times New Roman" w:cs="Times New Roman"/>
                <w:color w:val="000000"/>
              </w:rPr>
              <w:t>)</w:t>
            </w:r>
            <w:del w:id="1928" w:author="mercyranjel" w:date="2016-01-25T15:41:00Z">
              <w:r w:rsidDel="001276A6">
                <w:rPr>
                  <w:rFonts w:ascii="Times New Roman" w:hAnsi="Times New Roman" w:cs="Times New Roman"/>
                  <w:color w:val="000000"/>
                </w:rPr>
                <w:delText>”</w:delText>
              </w:r>
            </w:del>
            <w:r>
              <w:rPr>
                <w:rFonts w:ascii="Times New Roman" w:hAnsi="Times New Roman" w:cs="Times New Roman"/>
                <w:color w:val="000000"/>
              </w:rPr>
              <w:t xml:space="preserve"> y sobre el extremo supe</w:t>
            </w:r>
            <w:r w:rsidR="00E91355">
              <w:rPr>
                <w:rFonts w:ascii="Times New Roman" w:hAnsi="Times New Roman" w:cs="Times New Roman"/>
                <w:color w:val="000000"/>
              </w:rPr>
              <w:t xml:space="preserve">rior del eje </w:t>
            </w:r>
            <w:r w:rsidR="00E91355" w:rsidRPr="001276A6">
              <w:rPr>
                <w:rFonts w:ascii="Times New Roman" w:hAnsi="Times New Roman" w:cs="Times New Roman"/>
                <w:i/>
                <w:color w:val="000000"/>
                <w:rPrChange w:id="1929" w:author="mercyranjel" w:date="2016-01-25T15:41:00Z">
                  <w:rPr>
                    <w:rFonts w:ascii="Times New Roman" w:hAnsi="Times New Roman" w:cs="Times New Roman"/>
                    <w:color w:val="000000"/>
                  </w:rPr>
                </w:rPrChange>
              </w:rPr>
              <w:t>y</w:t>
            </w:r>
            <w:r w:rsidR="00E91355">
              <w:rPr>
                <w:rFonts w:ascii="Times New Roman" w:hAnsi="Times New Roman" w:cs="Times New Roman"/>
                <w:color w:val="000000"/>
              </w:rPr>
              <w:t xml:space="preserve"> aparece el texto </w:t>
            </w:r>
            <w:del w:id="1930" w:author="mercyranjel" w:date="2016-01-25T15:41:00Z">
              <w:r w:rsidDel="001276A6">
                <w:rPr>
                  <w:rFonts w:ascii="Times New Roman" w:hAnsi="Times New Roman" w:cs="Times New Roman"/>
                  <w:color w:val="000000"/>
                </w:rPr>
                <w:delText>“</w:delText>
              </w:r>
            </w:del>
            <w:r w:rsidR="00E91355">
              <w:rPr>
                <w:rFonts w:ascii="Times New Roman" w:hAnsi="Times New Roman" w:cs="Times New Roman"/>
                <w:color w:val="000000"/>
              </w:rPr>
              <w:t>Velocidad (</w:t>
            </w:r>
            <w:del w:id="1931" w:author="mercyranjel" w:date="2016-01-25T15:41:00Z">
              <w:r w:rsidR="00E91355" w:rsidDel="001276A6">
                <w:rPr>
                  <w:rFonts w:ascii="Times New Roman" w:hAnsi="Times New Roman" w:cs="Times New Roman"/>
                  <w:color w:val="000000"/>
                </w:rPr>
                <w:delText>K</w:delText>
              </w:r>
            </w:del>
            <w:ins w:id="1932" w:author="mercyranjel" w:date="2016-01-25T15:41:00Z">
              <w:r w:rsidR="001276A6">
                <w:rPr>
                  <w:rFonts w:ascii="Times New Roman" w:hAnsi="Times New Roman" w:cs="Times New Roman"/>
                  <w:color w:val="000000"/>
                </w:rPr>
                <w:t>k</w:t>
              </w:r>
            </w:ins>
            <w:r w:rsidR="00E91355">
              <w:rPr>
                <w:rFonts w:ascii="Times New Roman" w:hAnsi="Times New Roman" w:cs="Times New Roman"/>
                <w:color w:val="000000"/>
              </w:rPr>
              <w:t>m/h)</w:t>
            </w:r>
            <w:del w:id="1933" w:author="mercyranjel" w:date="2016-01-25T15:41:00Z">
              <w:r w:rsidDel="001276A6">
                <w:rPr>
                  <w:rFonts w:ascii="Times New Roman" w:hAnsi="Times New Roman" w:cs="Times New Roman"/>
                  <w:color w:val="000000"/>
                </w:rPr>
                <w:delText>”</w:delText>
              </w:r>
            </w:del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F16C20" w:rsidTr="00CA29C1">
        <w:tc>
          <w:tcPr>
            <w:tcW w:w="2472" w:type="dxa"/>
          </w:tcPr>
          <w:p w:rsidR="00F16C20" w:rsidRDefault="00F16C20" w:rsidP="00CA29C1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356" w:type="dxa"/>
          </w:tcPr>
          <w:p w:rsidR="00F16C20" w:rsidRDefault="00F16C20" w:rsidP="00CA29C1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F16C20" w:rsidTr="00CA29C1">
        <w:tc>
          <w:tcPr>
            <w:tcW w:w="2472" w:type="dxa"/>
          </w:tcPr>
          <w:p w:rsidR="00F16C20" w:rsidRPr="00053744" w:rsidRDefault="00F16C20" w:rsidP="00CA29C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356" w:type="dxa"/>
          </w:tcPr>
          <w:p w:rsidR="00F16C20" w:rsidRPr="0052473E" w:rsidRDefault="00E91355" w:rsidP="00E9135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Cada pareja de valores correspondientes de las dos magnitudes representa un punto en el plano cartesiano.</w:t>
            </w:r>
          </w:p>
        </w:tc>
      </w:tr>
    </w:tbl>
    <w:p w:rsidR="00F16C20" w:rsidRDefault="00F16C20" w:rsidP="00F16C20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F16C20" w:rsidRDefault="005C6787" w:rsidP="00F16C20">
      <w:pPr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Conociendo el valor de la constante de proporcionalidad inversa</w:t>
      </w:r>
      <w:r w:rsidR="00300D99">
        <w:rPr>
          <w:rFonts w:ascii="Times New Roman" w:hAnsi="Times New Roman" w:cs="Times New Roman"/>
          <w:color w:val="000000"/>
          <w:lang w:val="es-CO"/>
        </w:rPr>
        <w:t xml:space="preserve"> </w:t>
      </w:r>
      <w:r>
        <w:rPr>
          <w:rFonts w:ascii="Times New Roman" w:hAnsi="Times New Roman" w:cs="Times New Roman"/>
          <w:color w:val="000000"/>
          <w:lang w:val="es-CO"/>
        </w:rPr>
        <w:t xml:space="preserve">(180) se pueden encontrar </w:t>
      </w:r>
      <w:r w:rsidR="00300D99">
        <w:rPr>
          <w:rFonts w:ascii="Times New Roman" w:hAnsi="Times New Roman" w:cs="Times New Roman"/>
          <w:color w:val="000000"/>
          <w:lang w:val="es-CO"/>
        </w:rPr>
        <w:t>otras parejas de valores para las magnitudes tiempo y velocidad.</w:t>
      </w:r>
    </w:p>
    <w:p w:rsidR="00B24EF6" w:rsidRDefault="00B24EF6" w:rsidP="00F16C20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B24EF6" w:rsidRDefault="00B24EF6" w:rsidP="00B24EF6">
      <w:pPr>
        <w:pStyle w:val="Prrafodelista"/>
        <w:numPr>
          <w:ilvl w:val="0"/>
          <w:numId w:val="45"/>
        </w:numPr>
        <w:spacing w:after="0"/>
        <w:rPr>
          <w:rFonts w:ascii="Times New Roman" w:hAnsi="Times New Roman" w:cs="Times New Roman"/>
          <w:color w:val="000000"/>
          <w:lang w:val="es-CO"/>
        </w:rPr>
      </w:pPr>
      <w:r w:rsidRPr="00B24EF6">
        <w:rPr>
          <w:rFonts w:ascii="Times New Roman" w:hAnsi="Times New Roman" w:cs="Times New Roman"/>
          <w:color w:val="000000"/>
          <w:lang w:val="es-CO"/>
        </w:rPr>
        <w:t xml:space="preserve">¿Cuánto tiempo será necesario si la velocidad del automóvil es </w:t>
      </w:r>
      <w:r>
        <w:rPr>
          <w:rFonts w:ascii="Times New Roman" w:hAnsi="Times New Roman" w:cs="Times New Roman"/>
          <w:color w:val="000000"/>
          <w:lang w:val="es-CO"/>
        </w:rPr>
        <w:t xml:space="preserve">90 </w:t>
      </w:r>
      <w:del w:id="1934" w:author="mercyranjel" w:date="2016-01-25T15:41:00Z">
        <w:r w:rsidRPr="00B24EF6" w:rsidDel="001276A6">
          <w:rPr>
            <w:rFonts w:ascii="Times New Roman" w:hAnsi="Times New Roman" w:cs="Times New Roman"/>
            <w:color w:val="000000"/>
            <w:lang w:val="es-CO"/>
          </w:rPr>
          <w:delText>K</w:delText>
        </w:r>
      </w:del>
      <w:ins w:id="1935" w:author="mercyranjel" w:date="2016-01-25T15:41:00Z">
        <w:r w:rsidR="001276A6">
          <w:rPr>
            <w:rFonts w:ascii="Times New Roman" w:hAnsi="Times New Roman" w:cs="Times New Roman"/>
            <w:color w:val="000000"/>
            <w:lang w:val="es-CO"/>
          </w:rPr>
          <w:t>k</w:t>
        </w:r>
      </w:ins>
      <w:r w:rsidRPr="00B24EF6">
        <w:rPr>
          <w:rFonts w:ascii="Times New Roman" w:hAnsi="Times New Roman" w:cs="Times New Roman"/>
          <w:color w:val="000000"/>
          <w:lang w:val="es-CO"/>
        </w:rPr>
        <w:t>m/h?</w:t>
      </w:r>
    </w:p>
    <w:p w:rsidR="00B24EF6" w:rsidRDefault="00B24EF6" w:rsidP="00B24EF6">
      <w:pPr>
        <w:pStyle w:val="Prrafodelista"/>
        <w:numPr>
          <w:ilvl w:val="0"/>
          <w:numId w:val="45"/>
        </w:numPr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¿Cuál debe ser la velocidad si se deben recorrer los 180 </w:t>
      </w:r>
      <w:del w:id="1936" w:author="mercyranjel" w:date="2016-01-25T15:42:00Z">
        <w:r w:rsidDel="001276A6">
          <w:rPr>
            <w:rFonts w:ascii="Times New Roman" w:hAnsi="Times New Roman" w:cs="Times New Roman"/>
            <w:color w:val="000000"/>
            <w:lang w:val="es-CO"/>
          </w:rPr>
          <w:delText>K</w:delText>
        </w:r>
      </w:del>
      <w:ins w:id="1937" w:author="mercyranjel" w:date="2016-01-25T15:42:00Z">
        <w:r w:rsidR="001276A6">
          <w:rPr>
            <w:rFonts w:ascii="Times New Roman" w:hAnsi="Times New Roman" w:cs="Times New Roman"/>
            <w:color w:val="000000"/>
            <w:lang w:val="es-CO"/>
          </w:rPr>
          <w:t>k</w:t>
        </w:r>
      </w:ins>
      <w:r>
        <w:rPr>
          <w:rFonts w:ascii="Times New Roman" w:hAnsi="Times New Roman" w:cs="Times New Roman"/>
          <w:color w:val="000000"/>
          <w:lang w:val="es-CO"/>
        </w:rPr>
        <w:t>m en 4</w:t>
      </w:r>
      <w:del w:id="1938" w:author="mercyranjel" w:date="2016-01-25T15:42:00Z">
        <w:r w:rsidDel="001276A6">
          <w:rPr>
            <w:rFonts w:ascii="Times New Roman" w:hAnsi="Times New Roman" w:cs="Times New Roman"/>
            <w:color w:val="000000"/>
            <w:lang w:val="es-CO"/>
          </w:rPr>
          <w:delText>.</w:delText>
        </w:r>
      </w:del>
      <w:ins w:id="1939" w:author="mercyranjel" w:date="2016-01-25T15:42:00Z">
        <w:r w:rsidR="001276A6">
          <w:rPr>
            <w:rFonts w:ascii="Times New Roman" w:hAnsi="Times New Roman" w:cs="Times New Roman"/>
            <w:color w:val="000000"/>
            <w:lang w:val="es-CO"/>
          </w:rPr>
          <w:t>,</w:t>
        </w:r>
      </w:ins>
      <w:r>
        <w:rPr>
          <w:rFonts w:ascii="Times New Roman" w:hAnsi="Times New Roman" w:cs="Times New Roman"/>
          <w:color w:val="000000"/>
          <w:lang w:val="es-CO"/>
        </w:rPr>
        <w:t>5 horas?</w:t>
      </w:r>
    </w:p>
    <w:p w:rsidR="00F8559C" w:rsidRPr="00B24EF6" w:rsidRDefault="00F8559C" w:rsidP="00B24EF6">
      <w:pPr>
        <w:pStyle w:val="Prrafodelista"/>
        <w:numPr>
          <w:ilvl w:val="0"/>
          <w:numId w:val="45"/>
        </w:numPr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¿Cuántas horas se requieren con una velocidad de 45 </w:t>
      </w:r>
      <w:del w:id="1940" w:author="mercyranjel" w:date="2016-01-25T15:44:00Z">
        <w:r w:rsidDel="001276A6">
          <w:rPr>
            <w:rFonts w:ascii="Times New Roman" w:hAnsi="Times New Roman" w:cs="Times New Roman"/>
            <w:color w:val="000000"/>
            <w:lang w:val="es-CO"/>
          </w:rPr>
          <w:delText>K</w:delText>
        </w:r>
      </w:del>
      <w:ins w:id="1941" w:author="mercyranjel" w:date="2016-01-25T15:44:00Z">
        <w:r w:rsidR="001276A6">
          <w:rPr>
            <w:rFonts w:ascii="Times New Roman" w:hAnsi="Times New Roman" w:cs="Times New Roman"/>
            <w:color w:val="000000"/>
            <w:lang w:val="es-CO"/>
          </w:rPr>
          <w:t>k</w:t>
        </w:r>
      </w:ins>
      <w:r>
        <w:rPr>
          <w:rFonts w:ascii="Times New Roman" w:hAnsi="Times New Roman" w:cs="Times New Roman"/>
          <w:color w:val="000000"/>
          <w:lang w:val="es-CO"/>
        </w:rPr>
        <w:t>m/h?</w:t>
      </w:r>
    </w:p>
    <w:p w:rsidR="00B24EF6" w:rsidRDefault="00B24EF6" w:rsidP="00F16C20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57"/>
        <w:gridCol w:w="1815"/>
        <w:gridCol w:w="1276"/>
      </w:tblGrid>
      <w:tr w:rsidR="00B24EF6" w:rsidTr="00C222CA">
        <w:trPr>
          <w:jc w:val="center"/>
        </w:trPr>
        <w:tc>
          <w:tcPr>
            <w:tcW w:w="1157" w:type="dxa"/>
          </w:tcPr>
          <w:p w:rsidR="00B24EF6" w:rsidRDefault="00B24EF6" w:rsidP="00293932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Tiempo(h)</w:t>
            </w:r>
          </w:p>
        </w:tc>
        <w:tc>
          <w:tcPr>
            <w:tcW w:w="1815" w:type="dxa"/>
          </w:tcPr>
          <w:p w:rsidR="00B24EF6" w:rsidRDefault="00B24EF6" w:rsidP="00293932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Velocidad(Km/h)</w:t>
            </w:r>
          </w:p>
        </w:tc>
        <w:tc>
          <w:tcPr>
            <w:tcW w:w="1276" w:type="dxa"/>
          </w:tcPr>
          <w:p w:rsidR="00B24EF6" w:rsidRDefault="00B24EF6" w:rsidP="00293932">
            <w:pPr>
              <w:jc w:val="center"/>
              <w:rPr>
                <w:rFonts w:ascii="Times New Roman" w:hAnsi="Times New Roman" w:cs="Times New Roman"/>
                <w:b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Producto</w:t>
            </w:r>
          </w:p>
        </w:tc>
      </w:tr>
      <w:tr w:rsidR="00B24EF6" w:rsidTr="00C222CA">
        <w:trPr>
          <w:jc w:val="center"/>
        </w:trPr>
        <w:tc>
          <w:tcPr>
            <w:tcW w:w="1157" w:type="dxa"/>
          </w:tcPr>
          <w:p w:rsidR="00B24EF6" w:rsidRPr="00293932" w:rsidRDefault="00293932" w:rsidP="00293932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?</w:t>
            </w:r>
          </w:p>
        </w:tc>
        <w:tc>
          <w:tcPr>
            <w:tcW w:w="1815" w:type="dxa"/>
          </w:tcPr>
          <w:p w:rsidR="00B24EF6" w:rsidRPr="00293932" w:rsidRDefault="00293932" w:rsidP="00293932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293932">
              <w:rPr>
                <w:rFonts w:ascii="Times New Roman" w:hAnsi="Times New Roman" w:cs="Times New Roman"/>
                <w:color w:val="000000"/>
                <w:lang w:val="es-CO"/>
              </w:rPr>
              <w:t>90</w:t>
            </w:r>
          </w:p>
        </w:tc>
        <w:tc>
          <w:tcPr>
            <w:tcW w:w="1276" w:type="dxa"/>
          </w:tcPr>
          <w:p w:rsidR="00B24EF6" w:rsidRPr="00293932" w:rsidRDefault="00293932" w:rsidP="00293932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 w:rsidRPr="00293932">
              <w:rPr>
                <w:rFonts w:ascii="Times New Roman" w:hAnsi="Times New Roman" w:cs="Times New Roman"/>
                <w:color w:val="000000"/>
                <w:lang w:val="es-CO"/>
              </w:rPr>
              <w:t>180</w:t>
            </w:r>
          </w:p>
        </w:tc>
      </w:tr>
      <w:tr w:rsidR="00B24EF6" w:rsidTr="00C222CA">
        <w:trPr>
          <w:jc w:val="center"/>
        </w:trPr>
        <w:tc>
          <w:tcPr>
            <w:tcW w:w="1157" w:type="dxa"/>
          </w:tcPr>
          <w:p w:rsidR="00B24EF6" w:rsidRPr="00293932" w:rsidRDefault="00293932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4</w:t>
            </w:r>
            <w:del w:id="1942" w:author="mercyranjel" w:date="2016-01-25T15:44:00Z">
              <w:r w:rsidDel="001276A6">
                <w:rPr>
                  <w:rFonts w:ascii="Times New Roman" w:hAnsi="Times New Roman" w:cs="Times New Roman"/>
                  <w:color w:val="000000"/>
                  <w:lang w:val="es-CO"/>
                </w:rPr>
                <w:delText>.</w:delText>
              </w:r>
            </w:del>
            <w:ins w:id="1943" w:author="mercyranjel" w:date="2016-01-25T15:44:00Z">
              <w:r w:rsidR="001276A6">
                <w:rPr>
                  <w:rFonts w:ascii="Times New Roman" w:hAnsi="Times New Roman" w:cs="Times New Roman"/>
                  <w:color w:val="000000"/>
                  <w:lang w:val="es-CO"/>
                </w:rPr>
                <w:t>,</w:t>
              </w:r>
            </w:ins>
            <w:r>
              <w:rPr>
                <w:rFonts w:ascii="Times New Roman" w:hAnsi="Times New Roman" w:cs="Times New Roman"/>
                <w:color w:val="000000"/>
                <w:lang w:val="es-CO"/>
              </w:rPr>
              <w:t>5</w:t>
            </w:r>
          </w:p>
        </w:tc>
        <w:tc>
          <w:tcPr>
            <w:tcW w:w="1815" w:type="dxa"/>
          </w:tcPr>
          <w:p w:rsidR="00B24EF6" w:rsidRPr="00293932" w:rsidRDefault="00293932" w:rsidP="00293932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?</w:t>
            </w:r>
          </w:p>
        </w:tc>
        <w:tc>
          <w:tcPr>
            <w:tcW w:w="1276" w:type="dxa"/>
          </w:tcPr>
          <w:p w:rsidR="00B24EF6" w:rsidRPr="00293932" w:rsidRDefault="00293932" w:rsidP="00293932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180</w:t>
            </w:r>
          </w:p>
        </w:tc>
      </w:tr>
      <w:tr w:rsidR="00F8559C" w:rsidTr="00C222CA">
        <w:trPr>
          <w:jc w:val="center"/>
        </w:trPr>
        <w:tc>
          <w:tcPr>
            <w:tcW w:w="1157" w:type="dxa"/>
          </w:tcPr>
          <w:p w:rsidR="00F8559C" w:rsidRDefault="00F8559C" w:rsidP="00293932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?</w:t>
            </w:r>
          </w:p>
        </w:tc>
        <w:tc>
          <w:tcPr>
            <w:tcW w:w="1815" w:type="dxa"/>
          </w:tcPr>
          <w:p w:rsidR="00F8559C" w:rsidRDefault="00F8559C" w:rsidP="00293932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45</w:t>
            </w:r>
          </w:p>
        </w:tc>
        <w:tc>
          <w:tcPr>
            <w:tcW w:w="1276" w:type="dxa"/>
          </w:tcPr>
          <w:p w:rsidR="00F8559C" w:rsidRDefault="00F8559C" w:rsidP="00293932">
            <w:pPr>
              <w:jc w:val="center"/>
              <w:rPr>
                <w:rFonts w:ascii="Times New Roman" w:hAnsi="Times New Roman" w:cs="Times New Roman"/>
                <w:color w:val="000000"/>
                <w:lang w:val="es-CO"/>
              </w:rPr>
            </w:pPr>
            <w:r>
              <w:rPr>
                <w:rFonts w:ascii="Times New Roman" w:hAnsi="Times New Roman" w:cs="Times New Roman"/>
                <w:color w:val="000000"/>
                <w:lang w:val="es-CO"/>
              </w:rPr>
              <w:t>180</w:t>
            </w:r>
          </w:p>
        </w:tc>
      </w:tr>
    </w:tbl>
    <w:p w:rsidR="00B24EF6" w:rsidRDefault="00B24EF6" w:rsidP="00F16C20">
      <w:pPr>
        <w:spacing w:after="0"/>
        <w:rPr>
          <w:rFonts w:ascii="Times New Roman" w:hAnsi="Times New Roman" w:cs="Times New Roman"/>
          <w:b/>
          <w:color w:val="000000"/>
          <w:lang w:val="es-CO"/>
        </w:rPr>
      </w:pPr>
    </w:p>
    <w:p w:rsidR="006A6A3F" w:rsidRDefault="00D714EE" w:rsidP="00F16C20">
      <w:pPr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Estas preguntas se responden </w:t>
      </w:r>
      <w:del w:id="1944" w:author="mercyranjel" w:date="2016-01-25T15:44:00Z">
        <w:r w:rsidDel="001276A6">
          <w:rPr>
            <w:rFonts w:ascii="Times New Roman" w:hAnsi="Times New Roman" w:cs="Times New Roman"/>
            <w:color w:val="000000"/>
            <w:lang w:val="es-CO"/>
          </w:rPr>
          <w:delText>al plantear</w:delText>
        </w:r>
      </w:del>
      <w:ins w:id="1945" w:author="mercyranjel" w:date="2016-01-25T15:44:00Z">
        <w:r w:rsidR="001276A6">
          <w:rPr>
            <w:rFonts w:ascii="Times New Roman" w:hAnsi="Times New Roman" w:cs="Times New Roman"/>
            <w:color w:val="000000"/>
            <w:lang w:val="es-CO"/>
          </w:rPr>
          <w:t>con el planteamiento</w:t>
        </w:r>
      </w:ins>
      <w:r>
        <w:rPr>
          <w:rFonts w:ascii="Times New Roman" w:hAnsi="Times New Roman" w:cs="Times New Roman"/>
          <w:color w:val="000000"/>
          <w:lang w:val="es-CO"/>
        </w:rPr>
        <w:t xml:space="preserve"> y </w:t>
      </w:r>
      <w:ins w:id="1946" w:author="mercyranjel" w:date="2016-01-25T15:44:00Z">
        <w:r w:rsidR="001276A6">
          <w:rPr>
            <w:rFonts w:ascii="Times New Roman" w:hAnsi="Times New Roman" w:cs="Times New Roman"/>
            <w:color w:val="000000"/>
            <w:lang w:val="es-CO"/>
          </w:rPr>
          <w:t>la resolución</w:t>
        </w:r>
      </w:ins>
      <w:del w:id="1947" w:author="mercyranjel" w:date="2016-01-25T15:44:00Z">
        <w:r w:rsidDel="001276A6">
          <w:rPr>
            <w:rFonts w:ascii="Times New Roman" w:hAnsi="Times New Roman" w:cs="Times New Roman"/>
            <w:color w:val="000000"/>
            <w:lang w:val="es-CO"/>
          </w:rPr>
          <w:delText>resolver</w:delText>
        </w:r>
      </w:del>
      <w:ins w:id="1948" w:author="mercyranjel" w:date="2016-01-25T15:44:00Z">
        <w:r w:rsidR="001276A6">
          <w:rPr>
            <w:rFonts w:ascii="Times New Roman" w:hAnsi="Times New Roman" w:cs="Times New Roman"/>
            <w:color w:val="000000"/>
            <w:lang w:val="es-CO"/>
          </w:rPr>
          <w:t xml:space="preserve"> de </w:t>
        </w:r>
      </w:ins>
      <w:del w:id="1949" w:author="mercyranjel" w:date="2016-01-25T15:44:00Z">
        <w:r w:rsidDel="001276A6">
          <w:rPr>
            <w:rFonts w:ascii="Times New Roman" w:hAnsi="Times New Roman" w:cs="Times New Roman"/>
            <w:color w:val="000000"/>
            <w:lang w:val="es-CO"/>
          </w:rPr>
          <w:delText xml:space="preserve"> </w:delText>
        </w:r>
      </w:del>
      <w:r>
        <w:rPr>
          <w:rFonts w:ascii="Times New Roman" w:hAnsi="Times New Roman" w:cs="Times New Roman"/>
          <w:color w:val="000000"/>
          <w:lang w:val="es-CO"/>
        </w:rPr>
        <w:t xml:space="preserve">ecuaciones de la forma </w:t>
      </w:r>
      <w:r w:rsidRPr="00D714EE">
        <w:rPr>
          <w:rFonts w:ascii="Times New Roman" w:hAnsi="Times New Roman" w:cs="Times New Roman"/>
          <w:i/>
          <w:color w:val="000000"/>
          <w:lang w:val="es-CO"/>
        </w:rPr>
        <w:t>ax = c</w:t>
      </w:r>
      <w:del w:id="1950" w:author="mercyranjel" w:date="2016-01-25T15:44:00Z">
        <w:r w:rsidR="00CA4E27" w:rsidDel="001276A6">
          <w:rPr>
            <w:rFonts w:ascii="Times New Roman" w:hAnsi="Times New Roman" w:cs="Times New Roman"/>
            <w:i/>
            <w:color w:val="000000"/>
            <w:lang w:val="es-CO"/>
          </w:rPr>
          <w:delText>,</w:delText>
        </w:r>
      </w:del>
      <w:ins w:id="1951" w:author="mercyranjel" w:date="2016-01-25T15:44:00Z">
        <w:r w:rsidR="001276A6">
          <w:rPr>
            <w:rFonts w:ascii="Times New Roman" w:hAnsi="Times New Roman" w:cs="Times New Roman"/>
            <w:i/>
            <w:color w:val="000000"/>
            <w:lang w:val="es-CO"/>
          </w:rPr>
          <w:t>.</w:t>
        </w:r>
      </w:ins>
      <w:r w:rsidR="00CA4E27">
        <w:rPr>
          <w:rFonts w:ascii="Times New Roman" w:hAnsi="Times New Roman" w:cs="Times New Roman"/>
          <w:i/>
          <w:color w:val="000000"/>
          <w:lang w:val="es-CO"/>
        </w:rPr>
        <w:t xml:space="preserve"> </w:t>
      </w:r>
      <w:del w:id="1952" w:author="mercyranjel" w:date="2016-01-25T15:44:00Z">
        <w:r w:rsidR="00CA4E27" w:rsidDel="001276A6">
          <w:rPr>
            <w:rFonts w:ascii="Times New Roman" w:hAnsi="Times New Roman" w:cs="Times New Roman"/>
            <w:color w:val="000000"/>
            <w:lang w:val="es-CO"/>
          </w:rPr>
          <w:delText>o</w:delText>
        </w:r>
      </w:del>
      <w:ins w:id="1953" w:author="mercyranjel" w:date="2016-01-25T15:44:00Z">
        <w:r w:rsidR="001276A6">
          <w:rPr>
            <w:rFonts w:ascii="Times New Roman" w:hAnsi="Times New Roman" w:cs="Times New Roman"/>
            <w:color w:val="000000"/>
            <w:lang w:val="es-CO"/>
          </w:rPr>
          <w:t>O</w:t>
        </w:r>
      </w:ins>
      <w:r w:rsidR="00CA4E27">
        <w:rPr>
          <w:rFonts w:ascii="Times New Roman" w:hAnsi="Times New Roman" w:cs="Times New Roman"/>
          <w:color w:val="000000"/>
          <w:lang w:val="es-CO"/>
        </w:rPr>
        <w:t>bserva</w:t>
      </w:r>
      <w:del w:id="1954" w:author="mercyranjel" w:date="2016-01-25T15:44:00Z">
        <w:r w:rsidR="00CA4E27" w:rsidDel="001276A6">
          <w:rPr>
            <w:rFonts w:ascii="Times New Roman" w:hAnsi="Times New Roman" w:cs="Times New Roman"/>
            <w:color w:val="000000"/>
            <w:lang w:val="es-CO"/>
          </w:rPr>
          <w:delText>:</w:delText>
        </w:r>
      </w:del>
      <w:ins w:id="1955" w:author="mercyranjel" w:date="2016-01-25T15:44:00Z">
        <w:r w:rsidR="001276A6">
          <w:rPr>
            <w:rFonts w:ascii="Times New Roman" w:hAnsi="Times New Roman" w:cs="Times New Roman"/>
            <w:color w:val="000000"/>
            <w:lang w:val="es-CO"/>
          </w:rPr>
          <w:t>.</w:t>
        </w:r>
      </w:ins>
    </w:p>
    <w:p w:rsidR="00CA4E27" w:rsidRDefault="00CA4E27" w:rsidP="00F16C20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CA4E27" w:rsidRDefault="00CA4E27" w:rsidP="00F16C20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2"/>
        <w:gridCol w:w="6356"/>
      </w:tblGrid>
      <w:tr w:rsidR="00CA4E27" w:rsidRPr="005D1738" w:rsidTr="000C10BD">
        <w:tc>
          <w:tcPr>
            <w:tcW w:w="8828" w:type="dxa"/>
            <w:gridSpan w:val="2"/>
            <w:shd w:val="clear" w:color="auto" w:fill="0D0D0D" w:themeFill="text1" w:themeFillTint="F2"/>
          </w:tcPr>
          <w:p w:rsidR="00CA4E27" w:rsidRPr="005D1738" w:rsidRDefault="00CA4E27" w:rsidP="000C10B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CA4E27" w:rsidTr="000C10BD">
        <w:tc>
          <w:tcPr>
            <w:tcW w:w="2472" w:type="dxa"/>
          </w:tcPr>
          <w:p w:rsidR="00CA4E27" w:rsidRPr="00053744" w:rsidRDefault="00CA4E27" w:rsidP="000C10B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56" w:type="dxa"/>
          </w:tcPr>
          <w:p w:rsidR="00CA4E27" w:rsidRPr="00053744" w:rsidRDefault="00CA4E27" w:rsidP="00CA4E2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MA_07_07_</w:t>
            </w:r>
            <w:ins w:id="1956" w:author="Johana Montejo Rozo" w:date="2016-02-03T10:31:00Z">
              <w:r w:rsidR="00E75518">
                <w:rPr>
                  <w:rFonts w:ascii="Times New Roman" w:hAnsi="Times New Roman" w:cs="Times New Roman"/>
                  <w:color w:val="000000"/>
                </w:rPr>
                <w:t>CO_</w:t>
              </w:r>
            </w:ins>
            <w:r>
              <w:rPr>
                <w:rFonts w:ascii="Times New Roman" w:hAnsi="Times New Roman" w:cs="Times New Roman"/>
                <w:color w:val="000000"/>
              </w:rPr>
              <w:t>IMG14</w:t>
            </w:r>
          </w:p>
        </w:tc>
      </w:tr>
      <w:tr w:rsidR="00CA4E27" w:rsidTr="000C10BD">
        <w:tc>
          <w:tcPr>
            <w:tcW w:w="2472" w:type="dxa"/>
          </w:tcPr>
          <w:p w:rsidR="00CA4E27" w:rsidRDefault="00CA4E27" w:rsidP="000C10B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CA4E27" w:rsidRDefault="00CA4E27" w:rsidP="000C10BD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356" w:type="dxa"/>
          </w:tcPr>
          <w:p w:rsidR="004A4E3D" w:rsidRDefault="00343D8C" w:rsidP="00343D8C">
            <w:pPr>
              <w:rPr>
                <w:rFonts w:ascii="Times New Roman" w:hAnsi="Times New Roman" w:cs="Times New Roman"/>
                <w:color w:val="000000"/>
              </w:rPr>
            </w:pPr>
            <w:r w:rsidRPr="00343D8C">
              <w:rPr>
                <w:rFonts w:ascii="Times New Roman" w:hAnsi="Times New Roman" w:cs="Times New Roman"/>
                <w:color w:val="000000"/>
              </w:rPr>
              <w:t xml:space="preserve">      </w:t>
            </w:r>
          </w:p>
          <w:p w:rsidR="004A4E3D" w:rsidRDefault="00D26644" w:rsidP="00343D8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01248" behindDoc="1" locked="0" layoutInCell="1" allowOverlap="1">
                      <wp:simplePos x="0" y="0"/>
                      <wp:positionH relativeFrom="column">
                        <wp:posOffset>1560830</wp:posOffset>
                      </wp:positionH>
                      <wp:positionV relativeFrom="paragraph">
                        <wp:posOffset>85090</wp:posOffset>
                      </wp:positionV>
                      <wp:extent cx="1042035" cy="687070"/>
                      <wp:effectExtent l="57150" t="19050" r="81915" b="93980"/>
                      <wp:wrapNone/>
                      <wp:docPr id="9" name="Rectángulo redondeado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42035" cy="68707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3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9E14D62" id="Rectángulo redondeado 9" o:spid="_x0000_s1026" style="position:absolute;margin-left:122.9pt;margin-top:6.7pt;width:82.05pt;height:54.1pt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" fillcolor="#c2d69b [1942]" strokecolor="#4579b8 [3044]">
                      <v:shadow on="t" color="black" opacity="22937f" origin=",.5" offset="0,.63889mm"/>
                      <v:path arrowok="t"/>
                    </v:round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color w:val="00000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03296" behindDoc="1" locked="0" layoutInCell="1" allowOverlap="1">
                      <wp:simplePos x="0" y="0"/>
                      <wp:positionH relativeFrom="column">
                        <wp:posOffset>2852420</wp:posOffset>
                      </wp:positionH>
                      <wp:positionV relativeFrom="paragraph">
                        <wp:posOffset>63500</wp:posOffset>
                      </wp:positionV>
                      <wp:extent cx="1042035" cy="687070"/>
                      <wp:effectExtent l="57150" t="19050" r="81915" b="93980"/>
                      <wp:wrapNone/>
                      <wp:docPr id="10" name="Rectángulo redondeado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42035" cy="68707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A7D11F3" id="Rectángulo redondeado 10" o:spid="_x0000_s1026" style="position:absolute;margin-left:224.6pt;margin-top:5pt;width:82.05pt;height:54.1pt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" fillcolor="#fbd4b4 [1305]" strokecolor="#4579b8 [3044]">
                      <v:shadow on="t" color="black" opacity="22937f" origin=",.5" offset="0,.63889mm"/>
                      <v:path arrowok="t"/>
                    </v:round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color w:val="00000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99200" behindDoc="1" locked="0" layoutInCell="1" allowOverlap="1">
                      <wp:simplePos x="0" y="0"/>
                      <wp:positionH relativeFrom="column">
                        <wp:posOffset>154305</wp:posOffset>
                      </wp:positionH>
                      <wp:positionV relativeFrom="paragraph">
                        <wp:posOffset>95250</wp:posOffset>
                      </wp:positionV>
                      <wp:extent cx="1042035" cy="687070"/>
                      <wp:effectExtent l="57150" t="19050" r="81915" b="93980"/>
                      <wp:wrapNone/>
                      <wp:docPr id="8" name="Rectángulo redondeado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42035" cy="68707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D347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D0349B1" id="Rectángulo redondeado 8" o:spid="_x0000_s1026" style="position:absolute;margin-left:12.15pt;margin-top:7.5pt;width:82.05pt;height:54.1pt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" fillcolor="#ffd347" strokecolor="#4579b8 [3044]">
                      <v:shadow on="t" color="black" opacity="22937f" origin=",.5" offset="0,.63889mm"/>
                      <v:path arrowok="t"/>
                    </v:roundrect>
                  </w:pict>
                </mc:Fallback>
              </mc:AlternateContent>
            </w:r>
          </w:p>
          <w:p w:rsidR="00343D8C" w:rsidRPr="00343D8C" w:rsidRDefault="00343D8C" w:rsidP="00343D8C">
            <w:pPr>
              <w:rPr>
                <w:rFonts w:ascii="Times New Roman" w:hAnsi="Times New Roman" w:cs="Times New Roman"/>
                <w:color w:val="000000"/>
              </w:rPr>
            </w:pPr>
            <w:r w:rsidRPr="00343D8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4A4E3D"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="00CA4E27" w:rsidRPr="00343D8C">
              <w:rPr>
                <w:rFonts w:ascii="Times New Roman" w:hAnsi="Times New Roman" w:cs="Times New Roman"/>
                <w:color w:val="000000"/>
              </w:rPr>
              <w:t>90</w:t>
            </w:r>
            <w:r w:rsidR="00CA4E27" w:rsidRPr="00343D8C">
              <w:rPr>
                <w:rFonts w:ascii="Times New Roman" w:hAnsi="Times New Roman" w:cs="Times New Roman"/>
                <w:i/>
                <w:color w:val="000000"/>
              </w:rPr>
              <w:t>x</w:t>
            </w:r>
            <w:r w:rsidR="00CA4E27" w:rsidRPr="00343D8C">
              <w:rPr>
                <w:rFonts w:ascii="Times New Roman" w:hAnsi="Times New Roman" w:cs="Times New Roman"/>
                <w:color w:val="000000"/>
              </w:rPr>
              <w:t xml:space="preserve"> = 180</w:t>
            </w:r>
            <w:r w:rsidRPr="00343D8C">
              <w:rPr>
                <w:rFonts w:ascii="Times New Roman" w:hAnsi="Times New Roman" w:cs="Times New Roman"/>
                <w:color w:val="000000"/>
              </w:rPr>
              <w:t xml:space="preserve">                       4.5</w:t>
            </w:r>
            <w:r w:rsidRPr="00343D8C">
              <w:rPr>
                <w:rFonts w:ascii="Times New Roman" w:hAnsi="Times New Roman" w:cs="Times New Roman"/>
                <w:i/>
                <w:color w:val="000000"/>
              </w:rPr>
              <w:t>x</w:t>
            </w:r>
            <w:r w:rsidRPr="00343D8C">
              <w:rPr>
                <w:rFonts w:ascii="Times New Roman" w:hAnsi="Times New Roman" w:cs="Times New Roman"/>
                <w:color w:val="000000"/>
              </w:rPr>
              <w:t xml:space="preserve"> = 180                      45</w:t>
            </w:r>
            <w:r w:rsidRPr="00343D8C">
              <w:rPr>
                <w:rFonts w:ascii="Times New Roman" w:hAnsi="Times New Roman" w:cs="Times New Roman"/>
                <w:i/>
                <w:color w:val="000000"/>
              </w:rPr>
              <w:t>x</w:t>
            </w:r>
            <w:r w:rsidRPr="00343D8C">
              <w:rPr>
                <w:rFonts w:ascii="Times New Roman" w:hAnsi="Times New Roman" w:cs="Times New Roman"/>
                <w:color w:val="000000"/>
              </w:rPr>
              <w:t xml:space="preserve"> = 180</w:t>
            </w:r>
          </w:p>
          <w:p w:rsidR="00CA4E27" w:rsidRPr="00343D8C" w:rsidRDefault="00343D8C" w:rsidP="000C10BD">
            <w:pPr>
              <w:rPr>
                <w:rFonts w:ascii="Times New Roman" w:hAnsi="Times New Roman" w:cs="Times New Roman"/>
              </w:rPr>
            </w:pPr>
            <w:r w:rsidRPr="00343D8C">
              <w:rPr>
                <w:rFonts w:ascii="Times New Roman" w:hAnsi="Times New Roman" w:cs="Times New Roman"/>
                <w:color w:val="000000"/>
              </w:rPr>
              <w:t xml:space="preserve">           </w:t>
            </w:r>
            <w:r w:rsidR="00CA4E27" w:rsidRPr="00343D8C">
              <w:rPr>
                <w:rFonts w:ascii="Times New Roman" w:hAnsi="Times New Roman" w:cs="Times New Roman"/>
                <w:i/>
                <w:color w:val="000000"/>
              </w:rPr>
              <w:t>x</w:t>
            </w:r>
            <w:r w:rsidR="00CA4E27" w:rsidRPr="00343D8C">
              <w:rPr>
                <w:rFonts w:ascii="Times New Roman" w:hAnsi="Times New Roman" w:cs="Times New Roman"/>
                <w:color w:val="000000"/>
              </w:rPr>
              <w:t xml:space="preserve"> = 180 </w:t>
            </w:r>
            <w:r w:rsidR="00CA4E27" w:rsidRPr="00343D8C">
              <w:rPr>
                <w:rFonts w:ascii="Times New Roman" w:hAnsi="Times New Roman" w:cs="Times New Roman"/>
              </w:rPr>
              <w:t>÷ 90</w:t>
            </w:r>
            <w:r>
              <w:rPr>
                <w:rFonts w:ascii="Times New Roman" w:hAnsi="Times New Roman" w:cs="Times New Roman"/>
              </w:rPr>
              <w:t xml:space="preserve">               </w:t>
            </w:r>
            <w:r w:rsidRPr="00343D8C">
              <w:rPr>
                <w:rFonts w:ascii="Times New Roman" w:hAnsi="Times New Roman" w:cs="Times New Roman"/>
              </w:rPr>
              <w:t xml:space="preserve">     </w:t>
            </w:r>
            <w:r w:rsidRPr="00343D8C">
              <w:rPr>
                <w:rFonts w:ascii="Times New Roman" w:hAnsi="Times New Roman" w:cs="Times New Roman"/>
                <w:i/>
                <w:color w:val="000000"/>
              </w:rPr>
              <w:t>x</w:t>
            </w:r>
            <w:r w:rsidRPr="00343D8C">
              <w:rPr>
                <w:rFonts w:ascii="Times New Roman" w:hAnsi="Times New Roman" w:cs="Times New Roman"/>
                <w:color w:val="000000"/>
              </w:rPr>
              <w:t xml:space="preserve"> = 180 </w:t>
            </w:r>
            <w:r w:rsidRPr="00343D8C">
              <w:rPr>
                <w:rFonts w:ascii="Times New Roman" w:hAnsi="Times New Roman" w:cs="Times New Roman"/>
              </w:rPr>
              <w:t>÷ 4</w:t>
            </w:r>
            <w:del w:id="1957" w:author="mercyranjel" w:date="2016-01-25T15:45:00Z">
              <w:r w:rsidRPr="00343D8C" w:rsidDel="001276A6">
                <w:rPr>
                  <w:rFonts w:ascii="Times New Roman" w:hAnsi="Times New Roman" w:cs="Times New Roman"/>
                </w:rPr>
                <w:delText>.</w:delText>
              </w:r>
            </w:del>
            <w:ins w:id="1958" w:author="mercyranjel" w:date="2016-01-25T15:45:00Z">
              <w:r w:rsidR="001276A6">
                <w:rPr>
                  <w:rFonts w:ascii="Times New Roman" w:hAnsi="Times New Roman" w:cs="Times New Roman"/>
                </w:rPr>
                <w:t>,</w:t>
              </w:r>
            </w:ins>
            <w:r w:rsidRPr="00343D8C">
              <w:rPr>
                <w:rFonts w:ascii="Times New Roman" w:hAnsi="Times New Roman" w:cs="Times New Roman"/>
              </w:rPr>
              <w:t xml:space="preserve">5    </w:t>
            </w:r>
            <w:r>
              <w:rPr>
                <w:rFonts w:ascii="Times New Roman" w:hAnsi="Times New Roman" w:cs="Times New Roman"/>
              </w:rPr>
              <w:t xml:space="preserve">         </w:t>
            </w:r>
            <w:r w:rsidRPr="00343D8C">
              <w:rPr>
                <w:rFonts w:ascii="Times New Roman" w:hAnsi="Times New Roman" w:cs="Times New Roman"/>
              </w:rPr>
              <w:t xml:space="preserve">    </w:t>
            </w:r>
            <w:r w:rsidRPr="00343D8C">
              <w:rPr>
                <w:rFonts w:ascii="Times New Roman" w:hAnsi="Times New Roman" w:cs="Times New Roman"/>
                <w:i/>
                <w:color w:val="000000"/>
              </w:rPr>
              <w:t>x</w:t>
            </w:r>
            <w:r w:rsidRPr="00343D8C">
              <w:rPr>
                <w:rFonts w:ascii="Times New Roman" w:hAnsi="Times New Roman" w:cs="Times New Roman"/>
                <w:color w:val="000000"/>
              </w:rPr>
              <w:t xml:space="preserve"> = 180 </w:t>
            </w:r>
            <w:r w:rsidRPr="00343D8C">
              <w:rPr>
                <w:rFonts w:ascii="Times New Roman" w:hAnsi="Times New Roman" w:cs="Times New Roman"/>
              </w:rPr>
              <w:t>÷ 45</w:t>
            </w:r>
          </w:p>
          <w:p w:rsidR="00CA4E27" w:rsidRDefault="00D26644" w:rsidP="00343D8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>
                      <wp:simplePos x="0" y="0"/>
                      <wp:positionH relativeFrom="column">
                        <wp:posOffset>1160780</wp:posOffset>
                      </wp:positionH>
                      <wp:positionV relativeFrom="paragraph">
                        <wp:posOffset>41275</wp:posOffset>
                      </wp:positionV>
                      <wp:extent cx="2451735" cy="1931035"/>
                      <wp:effectExtent l="247650" t="0" r="253365" b="31115"/>
                      <wp:wrapNone/>
                      <wp:docPr id="13" name="Flecha doblada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rot="11689919">
                                <a:off x="0" y="0"/>
                                <a:ext cx="2451735" cy="1931035"/>
                              </a:xfrm>
                              <a:prstGeom prst="bentArrow">
                                <a:avLst>
                                  <a:gd name="adj1" fmla="val 1995"/>
                                  <a:gd name="adj2" fmla="val 4058"/>
                                  <a:gd name="adj3" fmla="val 3981"/>
                                  <a:gd name="adj4" fmla="val 63763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362866" id="Flecha doblada 13" o:spid="_x0000_s1026" style="position:absolute;margin-left:91.4pt;margin-top:3.25pt;width:193.05pt;height:152.05pt;rotation:-10824451fd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51735,1931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" path="m,1931035l,1290385c,610365,551266,59099,1231286,59099r1143574,l2374860,r76875,78361l2374860,156723r,-59100l1231286,97623c572542,97623,38524,631641,38524,1290385r,640650l,1931035xe" fillcolor="#4f81bd [3204]" strokecolor="#4579b8 [3044]">
                      <v:fill color2="#a7bfde [1620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  <v:path arrowok="t" o:connecttype="custom" o:connectlocs="0,1931035;0,1290385;1231286,59099;2374860,59099;2374860,0;2451735,78361;2374860,156723;2374860,97623;1231286,97623;38524,1290385;38524,1931035;0,1931035" o:connectangles="0,0,0,0,0,0,0,0,0,0,0,0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color w:val="00000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>
                      <wp:simplePos x="0" y="0"/>
                      <wp:positionH relativeFrom="column">
                        <wp:posOffset>1351280</wp:posOffset>
                      </wp:positionH>
                      <wp:positionV relativeFrom="paragraph">
                        <wp:posOffset>151130</wp:posOffset>
                      </wp:positionV>
                      <wp:extent cx="127635" cy="1092835"/>
                      <wp:effectExtent l="57150" t="19050" r="43815" b="88265"/>
                      <wp:wrapNone/>
                      <wp:docPr id="12" name="Flecha doblada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27635" cy="1092835"/>
                              </a:xfrm>
                              <a:prstGeom prst="bentArrow">
                                <a:avLst>
                                  <a:gd name="adj1" fmla="val 25000"/>
                                  <a:gd name="adj2" fmla="val 28926"/>
                                  <a:gd name="adj3" fmla="val 25000"/>
                                  <a:gd name="adj4" fmla="val 43750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ABD798" id="Flecha doblada 12" o:spid="_x0000_s1026" style="position:absolute;margin-left:106.4pt;margin-top:11.9pt;width:10.05pt;height:86.0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7635,1092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" path="m,1092835l,76806c,45966,25000,20966,55840,20966r39886,-1l95726,r31909,36920l95726,73839r,-20965l55840,52874v-13217,,-23932,10715,-23932,23932c31908,415482,31909,754159,31909,1092835r-31909,xe" fillcolor="#4f81bd [3204]" strokecolor="#4579b8 [3044]">
                      <v:fill color2="#a7bfde [1620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  <v:path arrowok="t" o:connecttype="custom" o:connectlocs="0,1092835;0,76806;55840,20966;95726,20965;95726,0;127635,36920;95726,73839;95726,52874;55840,52874;31908,76806;31909,1092835;0,1092835" o:connectangles="0,0,0,0,0,0,0,0,0,0,0,0"/>
                    </v:shape>
                  </w:pict>
                </mc:Fallback>
              </mc:AlternateContent>
            </w:r>
            <w:r w:rsidR="00CA4E27" w:rsidRPr="00343D8C">
              <w:rPr>
                <w:rFonts w:ascii="Times New Roman" w:hAnsi="Times New Roman" w:cs="Times New Roman"/>
                <w:i/>
                <w:color w:val="000000"/>
              </w:rPr>
              <w:t xml:space="preserve">    </w:t>
            </w:r>
            <w:r w:rsidR="00343D8C">
              <w:rPr>
                <w:rFonts w:ascii="Times New Roman" w:hAnsi="Times New Roman" w:cs="Times New Roman"/>
                <w:i/>
                <w:color w:val="000000"/>
              </w:rPr>
              <w:t xml:space="preserve">      </w:t>
            </w:r>
            <w:r w:rsidR="00343D8C" w:rsidRPr="00343D8C">
              <w:rPr>
                <w:rFonts w:ascii="Times New Roman" w:hAnsi="Times New Roman" w:cs="Times New Roman"/>
                <w:i/>
                <w:color w:val="000000"/>
              </w:rPr>
              <w:t xml:space="preserve"> </w:t>
            </w:r>
            <w:r w:rsidR="00CA4E27" w:rsidRPr="00343D8C">
              <w:rPr>
                <w:rFonts w:ascii="Times New Roman" w:hAnsi="Times New Roman" w:cs="Times New Roman"/>
                <w:i/>
                <w:color w:val="000000"/>
              </w:rPr>
              <w:t>x</w:t>
            </w:r>
            <w:r w:rsidR="00CA4E27" w:rsidRPr="00343D8C">
              <w:rPr>
                <w:rFonts w:ascii="Times New Roman" w:hAnsi="Times New Roman" w:cs="Times New Roman"/>
                <w:color w:val="000000"/>
              </w:rPr>
              <w:t xml:space="preserve"> =  2</w:t>
            </w:r>
            <w:r w:rsidR="00343D8C">
              <w:rPr>
                <w:rFonts w:ascii="Times New Roman" w:hAnsi="Times New Roman" w:cs="Times New Roman"/>
                <w:color w:val="000000"/>
              </w:rPr>
              <w:t xml:space="preserve">              </w:t>
            </w:r>
            <w:r w:rsidR="00343D8C" w:rsidRPr="00343D8C">
              <w:rPr>
                <w:rFonts w:ascii="Times New Roman" w:hAnsi="Times New Roman" w:cs="Times New Roman"/>
                <w:i/>
                <w:color w:val="000000"/>
              </w:rPr>
              <w:t xml:space="preserve">    </w:t>
            </w:r>
            <w:r w:rsidR="00343D8C">
              <w:rPr>
                <w:rFonts w:ascii="Times New Roman" w:hAnsi="Times New Roman" w:cs="Times New Roman"/>
                <w:i/>
                <w:color w:val="000000"/>
              </w:rPr>
              <w:t xml:space="preserve">            </w:t>
            </w:r>
            <w:r w:rsidR="00343D8C" w:rsidRPr="00343D8C">
              <w:rPr>
                <w:rFonts w:ascii="Times New Roman" w:hAnsi="Times New Roman" w:cs="Times New Roman"/>
                <w:i/>
                <w:color w:val="000000"/>
              </w:rPr>
              <w:t xml:space="preserve"> x</w:t>
            </w:r>
            <w:r w:rsidR="00343D8C" w:rsidRPr="00343D8C">
              <w:rPr>
                <w:rFonts w:ascii="Times New Roman" w:hAnsi="Times New Roman" w:cs="Times New Roman"/>
                <w:color w:val="000000"/>
              </w:rPr>
              <w:t xml:space="preserve"> =  </w:t>
            </w:r>
            <w:r w:rsidR="00343D8C">
              <w:rPr>
                <w:rFonts w:ascii="Times New Roman" w:hAnsi="Times New Roman" w:cs="Times New Roman"/>
                <w:color w:val="000000"/>
              </w:rPr>
              <w:t xml:space="preserve">40                          </w:t>
            </w:r>
            <w:r w:rsidR="00343D8C">
              <w:rPr>
                <w:rFonts w:ascii="Times New Roman" w:hAnsi="Times New Roman" w:cs="Times New Roman"/>
                <w:i/>
                <w:color w:val="000000"/>
              </w:rPr>
              <w:t xml:space="preserve"> </w:t>
            </w:r>
            <w:r w:rsidR="00343D8C" w:rsidRPr="00343D8C">
              <w:rPr>
                <w:rFonts w:ascii="Times New Roman" w:hAnsi="Times New Roman" w:cs="Times New Roman"/>
                <w:i/>
                <w:color w:val="000000"/>
              </w:rPr>
              <w:t xml:space="preserve"> x</w:t>
            </w:r>
            <w:r w:rsidR="00343D8C" w:rsidRPr="00343D8C">
              <w:rPr>
                <w:rFonts w:ascii="Times New Roman" w:hAnsi="Times New Roman" w:cs="Times New Roman"/>
                <w:color w:val="000000"/>
              </w:rPr>
              <w:t xml:space="preserve"> =  </w:t>
            </w:r>
            <w:r w:rsidR="00343D8C">
              <w:rPr>
                <w:rFonts w:ascii="Times New Roman" w:hAnsi="Times New Roman" w:cs="Times New Roman"/>
                <w:color w:val="000000"/>
              </w:rPr>
              <w:t>4</w:t>
            </w:r>
          </w:p>
          <w:p w:rsidR="00D32C23" w:rsidRDefault="00D26644" w:rsidP="00343D8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>
                      <wp:simplePos x="0" y="0"/>
                      <wp:positionH relativeFrom="column">
                        <wp:posOffset>249555</wp:posOffset>
                      </wp:positionH>
                      <wp:positionV relativeFrom="paragraph">
                        <wp:posOffset>26670</wp:posOffset>
                      </wp:positionV>
                      <wp:extent cx="136525" cy="934085"/>
                      <wp:effectExtent l="228600" t="0" r="244475" b="18415"/>
                      <wp:wrapNone/>
                      <wp:docPr id="11" name="Flecha doblada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rot="19316196">
                                <a:off x="0" y="0"/>
                                <a:ext cx="136525" cy="934085"/>
                              </a:xfrm>
                              <a:prstGeom prst="bentArrow">
                                <a:avLst>
                                  <a:gd name="adj1" fmla="val 25000"/>
                                  <a:gd name="adj2" fmla="val 28926"/>
                                  <a:gd name="adj3" fmla="val 25000"/>
                                  <a:gd name="adj4" fmla="val 43750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A56751" id="Flecha doblada 11" o:spid="_x0000_s1026" style="position:absolute;margin-left:19.65pt;margin-top:2.1pt;width:10.75pt;height:73.55pt;rotation:-2494523fd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6525,934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" path="m,934085l,82155c,49167,26742,22425,59730,22425r42664,1l102394,r34131,39491l102394,78982r,-22425l59730,56557v-14137,,-25598,11461,-25598,25598c34132,366132,34131,650108,34131,934085l,934085xe" fillcolor="#4f81bd [3204]" strokecolor="#4579b8 [3044]">
                      <v:fill color2="#a7bfde [1620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  <v:path arrowok="t" o:connecttype="custom" o:connectlocs="0,934085;0,82155;59730,22425;102394,22426;102394,0;136525,39491;102394,78982;102394,56557;59730,56557;34132,82155;34131,934085;0,934085" o:connectangles="0,0,0,0,0,0,0,0,0,0,0,0"/>
                    </v:shape>
                  </w:pict>
                </mc:Fallback>
              </mc:AlternateContent>
            </w:r>
          </w:p>
          <w:p w:rsidR="00D32C23" w:rsidRDefault="00D32C23" w:rsidP="00343D8C">
            <w:pPr>
              <w:rPr>
                <w:rFonts w:ascii="Times New Roman" w:hAnsi="Times New Roman" w:cs="Times New Roman"/>
                <w:color w:val="000000"/>
              </w:rPr>
            </w:pPr>
          </w:p>
          <w:p w:rsidR="00D32C23" w:rsidRDefault="008F0D0D" w:rsidP="00343D8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</w:t>
            </w:r>
          </w:p>
          <w:p w:rsidR="008F0D0D" w:rsidRDefault="008F0D0D" w:rsidP="00343D8C">
            <w:pPr>
              <w:rPr>
                <w:rFonts w:ascii="Times New Roman" w:hAnsi="Times New Roman" w:cs="Times New Roman"/>
                <w:color w:val="000000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157"/>
              <w:gridCol w:w="1815"/>
              <w:gridCol w:w="1276"/>
            </w:tblGrid>
            <w:tr w:rsidR="008F0D0D" w:rsidTr="000C10BD">
              <w:trPr>
                <w:jc w:val="center"/>
              </w:trPr>
              <w:tc>
                <w:tcPr>
                  <w:tcW w:w="1157" w:type="dxa"/>
                </w:tcPr>
                <w:p w:rsidR="008F0D0D" w:rsidRDefault="008F0D0D" w:rsidP="008F0D0D">
                  <w:pPr>
                    <w:jc w:val="center"/>
                    <w:rPr>
                      <w:rFonts w:ascii="Times New Roman" w:hAnsi="Times New Roman" w:cs="Times New Roman"/>
                      <w:b/>
                      <w:color w:val="000000"/>
                      <w:lang w:val="es-CO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  <w:t>Tiempo(h)</w:t>
                  </w:r>
                </w:p>
              </w:tc>
              <w:tc>
                <w:tcPr>
                  <w:tcW w:w="1815" w:type="dxa"/>
                </w:tcPr>
                <w:p w:rsidR="008F0D0D" w:rsidRDefault="008F0D0D" w:rsidP="008F0D0D">
                  <w:pPr>
                    <w:jc w:val="center"/>
                    <w:rPr>
                      <w:rFonts w:ascii="Times New Roman" w:hAnsi="Times New Roman" w:cs="Times New Roman"/>
                      <w:b/>
                      <w:color w:val="000000"/>
                      <w:lang w:val="es-CO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  <w:t>Velocidad(Km/h)</w:t>
                  </w:r>
                </w:p>
              </w:tc>
              <w:tc>
                <w:tcPr>
                  <w:tcW w:w="1276" w:type="dxa"/>
                </w:tcPr>
                <w:p w:rsidR="008F0D0D" w:rsidRDefault="008F0D0D" w:rsidP="008F0D0D">
                  <w:pPr>
                    <w:jc w:val="center"/>
                    <w:rPr>
                      <w:rFonts w:ascii="Times New Roman" w:hAnsi="Times New Roman" w:cs="Times New Roman"/>
                      <w:b/>
                      <w:color w:val="000000"/>
                      <w:lang w:val="es-CO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  <w:t>Producto</w:t>
                  </w:r>
                </w:p>
              </w:tc>
            </w:tr>
            <w:tr w:rsidR="008F0D0D" w:rsidTr="000C10BD">
              <w:trPr>
                <w:jc w:val="center"/>
              </w:trPr>
              <w:tc>
                <w:tcPr>
                  <w:tcW w:w="1157" w:type="dxa"/>
                </w:tcPr>
                <w:p w:rsidR="008F0D0D" w:rsidRPr="00293932" w:rsidRDefault="008F0D0D" w:rsidP="008F0D0D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  <w:t>2</w:t>
                  </w:r>
                </w:p>
              </w:tc>
              <w:tc>
                <w:tcPr>
                  <w:tcW w:w="1815" w:type="dxa"/>
                </w:tcPr>
                <w:p w:rsidR="008F0D0D" w:rsidRPr="00293932" w:rsidRDefault="008F0D0D" w:rsidP="008F0D0D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</w:pPr>
                  <w:r w:rsidRPr="00293932"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  <w:t>90</w:t>
                  </w:r>
                </w:p>
              </w:tc>
              <w:tc>
                <w:tcPr>
                  <w:tcW w:w="1276" w:type="dxa"/>
                </w:tcPr>
                <w:p w:rsidR="008F0D0D" w:rsidRPr="00293932" w:rsidRDefault="008F0D0D" w:rsidP="008F0D0D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</w:pPr>
                  <w:r w:rsidRPr="00293932"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  <w:t>180</w:t>
                  </w:r>
                </w:p>
              </w:tc>
            </w:tr>
            <w:tr w:rsidR="008F0D0D" w:rsidTr="000C10BD">
              <w:trPr>
                <w:jc w:val="center"/>
              </w:trPr>
              <w:tc>
                <w:tcPr>
                  <w:tcW w:w="1157" w:type="dxa"/>
                </w:tcPr>
                <w:p w:rsidR="008F0D0D" w:rsidRPr="00293932" w:rsidRDefault="008F0D0D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  <w:t>4</w:t>
                  </w:r>
                  <w:del w:id="1959" w:author="mercyranjel" w:date="2016-01-25T15:45:00Z">
                    <w:r w:rsidDel="001276A6">
                      <w:rPr>
                        <w:rFonts w:ascii="Times New Roman" w:hAnsi="Times New Roman" w:cs="Times New Roman"/>
                        <w:color w:val="000000"/>
                        <w:lang w:val="es-CO"/>
                      </w:rPr>
                      <w:delText>.</w:delText>
                    </w:r>
                  </w:del>
                  <w:ins w:id="1960" w:author="mercyranjel" w:date="2016-01-25T15:45:00Z">
                    <w:r w:rsidR="001276A6">
                      <w:rPr>
                        <w:rFonts w:ascii="Times New Roman" w:hAnsi="Times New Roman" w:cs="Times New Roman"/>
                        <w:color w:val="000000"/>
                        <w:lang w:val="es-CO"/>
                      </w:rPr>
                      <w:t>,</w:t>
                    </w:r>
                  </w:ins>
                  <w:r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  <w:t>5</w:t>
                  </w:r>
                </w:p>
              </w:tc>
              <w:tc>
                <w:tcPr>
                  <w:tcW w:w="1815" w:type="dxa"/>
                </w:tcPr>
                <w:p w:rsidR="008F0D0D" w:rsidRPr="00293932" w:rsidRDefault="008F0D0D" w:rsidP="008F0D0D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  <w:t>40</w:t>
                  </w:r>
                </w:p>
              </w:tc>
              <w:tc>
                <w:tcPr>
                  <w:tcW w:w="1276" w:type="dxa"/>
                </w:tcPr>
                <w:p w:rsidR="008F0D0D" w:rsidRPr="00293932" w:rsidRDefault="008F0D0D" w:rsidP="008F0D0D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  <w:t>180</w:t>
                  </w:r>
                </w:p>
              </w:tc>
            </w:tr>
            <w:tr w:rsidR="008F0D0D" w:rsidTr="000C10BD">
              <w:trPr>
                <w:jc w:val="center"/>
              </w:trPr>
              <w:tc>
                <w:tcPr>
                  <w:tcW w:w="1157" w:type="dxa"/>
                </w:tcPr>
                <w:p w:rsidR="008F0D0D" w:rsidRDefault="008F0D0D" w:rsidP="008F0D0D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  <w:t>4</w:t>
                  </w:r>
                </w:p>
              </w:tc>
              <w:tc>
                <w:tcPr>
                  <w:tcW w:w="1815" w:type="dxa"/>
                </w:tcPr>
                <w:p w:rsidR="008F0D0D" w:rsidRDefault="008F0D0D" w:rsidP="008F0D0D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  <w:t>45</w:t>
                  </w:r>
                </w:p>
              </w:tc>
              <w:tc>
                <w:tcPr>
                  <w:tcW w:w="1276" w:type="dxa"/>
                </w:tcPr>
                <w:p w:rsidR="008F0D0D" w:rsidRDefault="008F0D0D" w:rsidP="008F0D0D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s-CO"/>
                    </w:rPr>
                    <w:t>180</w:t>
                  </w:r>
                </w:p>
              </w:tc>
            </w:tr>
          </w:tbl>
          <w:p w:rsidR="00D32C23" w:rsidRDefault="00D32C23" w:rsidP="00343D8C">
            <w:pPr>
              <w:rPr>
                <w:rFonts w:ascii="Times New Roman" w:hAnsi="Times New Roman" w:cs="Times New Roman"/>
                <w:color w:val="000000"/>
              </w:rPr>
            </w:pPr>
          </w:p>
          <w:p w:rsidR="00D32C23" w:rsidRDefault="00D32C23" w:rsidP="00343D8C">
            <w:pPr>
              <w:rPr>
                <w:rFonts w:ascii="Times New Roman" w:hAnsi="Times New Roman" w:cs="Times New Roman"/>
                <w:color w:val="000000"/>
              </w:rPr>
            </w:pPr>
          </w:p>
          <w:p w:rsidR="00D32C23" w:rsidRDefault="00D32C23" w:rsidP="00343D8C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A4E27" w:rsidTr="000C10BD">
        <w:tc>
          <w:tcPr>
            <w:tcW w:w="2472" w:type="dxa"/>
          </w:tcPr>
          <w:p w:rsidR="00CA4E27" w:rsidRDefault="00CA4E27" w:rsidP="000C10BD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356" w:type="dxa"/>
          </w:tcPr>
          <w:p w:rsidR="00CA4E27" w:rsidRDefault="00CA4E27" w:rsidP="000C10BD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A4E27" w:rsidTr="000C10BD">
        <w:tc>
          <w:tcPr>
            <w:tcW w:w="2472" w:type="dxa"/>
          </w:tcPr>
          <w:p w:rsidR="00CA4E27" w:rsidRPr="00053744" w:rsidRDefault="00CA4E27" w:rsidP="000C10B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356" w:type="dxa"/>
          </w:tcPr>
          <w:p w:rsidR="00CA4E27" w:rsidRPr="001276A6" w:rsidRDefault="003A417E">
            <w:pPr>
              <w:rPr>
                <w:rFonts w:ascii="Times New Roman" w:hAnsi="Times New Roman" w:cs="Times New Roman"/>
                <w:color w:val="000000"/>
              </w:rPr>
            </w:pPr>
            <w:r w:rsidRPr="001276A6">
              <w:rPr>
                <w:rFonts w:ascii="Times New Roman" w:hAnsi="Times New Roman" w:cs="Times New Roman"/>
                <w:color w:val="000000"/>
              </w:rPr>
              <w:t xml:space="preserve">El producto de los valores de </w:t>
            </w:r>
            <w:r w:rsidRPr="001276A6">
              <w:rPr>
                <w:rFonts w:ascii="Times New Roman" w:hAnsi="Times New Roman" w:cs="Times New Roman"/>
                <w:color w:val="000000"/>
                <w:lang w:val="es-CO"/>
                <w:rPrChange w:id="1961" w:author="mercyranjel" w:date="2016-01-25T15:45:00Z">
                  <w:rPr>
                    <w:rFonts w:ascii="Times New Roman" w:hAnsi="Times New Roman" w:cs="Times New Roman"/>
                    <w:i/>
                    <w:color w:val="000000"/>
                    <w:lang w:val="es-CO"/>
                  </w:rPr>
                </w:rPrChange>
              </w:rPr>
              <w:t xml:space="preserve">magnitudes </w:t>
            </w:r>
            <w:r w:rsidR="00C56DC8" w:rsidRPr="001276A6">
              <w:rPr>
                <w:rFonts w:ascii="Times New Roman" w:hAnsi="Times New Roman" w:cs="Times New Roman"/>
                <w:color w:val="000000"/>
                <w:lang w:val="es-CO"/>
                <w:rPrChange w:id="1962" w:author="mercyranjel" w:date="2016-01-25T15:45:00Z">
                  <w:rPr>
                    <w:rFonts w:ascii="Times New Roman" w:hAnsi="Times New Roman" w:cs="Times New Roman"/>
                    <w:i/>
                    <w:color w:val="000000"/>
                    <w:lang w:val="es-CO"/>
                  </w:rPr>
                </w:rPrChange>
              </w:rPr>
              <w:t xml:space="preserve">que son </w:t>
            </w:r>
            <w:r w:rsidRPr="001276A6">
              <w:rPr>
                <w:rFonts w:ascii="Times" w:hAnsi="Times"/>
                <w:lang w:val="es-CO"/>
                <w:rPrChange w:id="1963" w:author="mercyranjel" w:date="2016-01-25T15:45:00Z">
                  <w:rPr>
                    <w:rFonts w:ascii="Times" w:hAnsi="Times"/>
                    <w:i/>
                    <w:lang w:val="es-CO"/>
                  </w:rPr>
                </w:rPrChange>
              </w:rPr>
              <w:t>inversamente proporcionales</w:t>
            </w:r>
            <w:r w:rsidR="00BD6F30" w:rsidRPr="001276A6">
              <w:rPr>
                <w:rFonts w:ascii="Times" w:hAnsi="Times"/>
                <w:lang w:val="es-CO"/>
                <w:rPrChange w:id="1964" w:author="mercyranjel" w:date="2016-01-25T15:45:00Z">
                  <w:rPr>
                    <w:rFonts w:ascii="Times" w:hAnsi="Times"/>
                    <w:i/>
                    <w:lang w:val="es-CO"/>
                  </w:rPr>
                </w:rPrChange>
              </w:rPr>
              <w:t xml:space="preserve"> es constante.</w:t>
            </w:r>
            <w:ins w:id="1965" w:author="mercyranjel" w:date="2016-01-25T15:45:00Z">
              <w:r w:rsidR="001276A6">
                <w:rPr>
                  <w:rFonts w:ascii="Times" w:hAnsi="Times"/>
                  <w:lang w:val="es-CO"/>
                </w:rPr>
                <w:t xml:space="preserve"> </w:t>
              </w:r>
            </w:ins>
            <w:del w:id="1966" w:author="Johana Montejo Rozo" w:date="2016-01-27T09:21:00Z">
              <w:r w:rsidR="001276A6" w:rsidDel="00D26644">
                <w:rPr>
                  <w:rFonts w:ascii="Times New Roman" w:hAnsi="Times New Roman" w:cs="Times New Roman"/>
                  <w:b/>
                  <w:color w:val="C00000"/>
                  <w:lang w:val="es-CO"/>
                </w:rPr>
                <w:delText>Cambié itálicas. MR</w:delText>
              </w:r>
            </w:del>
          </w:p>
        </w:tc>
      </w:tr>
    </w:tbl>
    <w:p w:rsidR="00CA4E27" w:rsidRDefault="00CA4E27" w:rsidP="00F16C20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0C78AC" w:rsidRDefault="000C78AC" w:rsidP="00F16C20">
      <w:pPr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Estas nuevas parejas se pueden representar en el plano cartesiano de la última imagen</w:t>
      </w:r>
      <w:ins w:id="1967" w:author="mercyranjel" w:date="2016-01-25T15:46:00Z">
        <w:r w:rsidR="001276A6">
          <w:rPr>
            <w:rFonts w:ascii="Times New Roman" w:hAnsi="Times New Roman" w:cs="Times New Roman"/>
            <w:color w:val="000000"/>
            <w:lang w:val="es-CO"/>
          </w:rPr>
          <w:t>;</w:t>
        </w:r>
      </w:ins>
      <w:r>
        <w:rPr>
          <w:rFonts w:ascii="Times New Roman" w:hAnsi="Times New Roman" w:cs="Times New Roman"/>
          <w:color w:val="000000"/>
          <w:lang w:val="es-CO"/>
        </w:rPr>
        <w:t xml:space="preserve"> </w:t>
      </w:r>
      <w:del w:id="1968" w:author="mercyranjel" w:date="2016-01-25T15:46:00Z">
        <w:r w:rsidDel="001276A6">
          <w:rPr>
            <w:rFonts w:ascii="Times New Roman" w:hAnsi="Times New Roman" w:cs="Times New Roman"/>
            <w:color w:val="000000"/>
            <w:lang w:val="es-CO"/>
          </w:rPr>
          <w:delText xml:space="preserve">y </w:delText>
        </w:r>
      </w:del>
      <w:r>
        <w:rPr>
          <w:rFonts w:ascii="Times New Roman" w:hAnsi="Times New Roman" w:cs="Times New Roman"/>
          <w:color w:val="000000"/>
          <w:lang w:val="es-CO"/>
        </w:rPr>
        <w:t>al unir los puntos se obtiene la siguiente gráfica</w:t>
      </w:r>
      <w:del w:id="1969" w:author="mercyranjel" w:date="2016-01-25T15:46:00Z">
        <w:r w:rsidDel="001276A6">
          <w:rPr>
            <w:rFonts w:ascii="Times New Roman" w:hAnsi="Times New Roman" w:cs="Times New Roman"/>
            <w:color w:val="000000"/>
            <w:lang w:val="es-CO"/>
          </w:rPr>
          <w:delText>:</w:delText>
        </w:r>
      </w:del>
      <w:ins w:id="1970" w:author="mercyranjel" w:date="2016-01-25T15:46:00Z">
        <w:r w:rsidR="001276A6">
          <w:rPr>
            <w:rFonts w:ascii="Times New Roman" w:hAnsi="Times New Roman" w:cs="Times New Roman"/>
            <w:color w:val="000000"/>
            <w:lang w:val="es-CO"/>
          </w:rPr>
          <w:t>.</w:t>
        </w:r>
      </w:ins>
    </w:p>
    <w:p w:rsidR="000C78AC" w:rsidRPr="00CA4E27" w:rsidRDefault="000C78AC" w:rsidP="00F16C20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D714EE" w:rsidRDefault="00D714EE" w:rsidP="00F16C20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2"/>
        <w:gridCol w:w="6356"/>
      </w:tblGrid>
      <w:tr w:rsidR="00111BDC" w:rsidRPr="005D1738" w:rsidTr="000C10BD">
        <w:tc>
          <w:tcPr>
            <w:tcW w:w="8828" w:type="dxa"/>
            <w:gridSpan w:val="2"/>
            <w:shd w:val="clear" w:color="auto" w:fill="0D0D0D" w:themeFill="text1" w:themeFillTint="F2"/>
          </w:tcPr>
          <w:p w:rsidR="00111BDC" w:rsidRPr="005D1738" w:rsidRDefault="00111BDC" w:rsidP="000C10B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111BDC" w:rsidTr="000C10BD">
        <w:tc>
          <w:tcPr>
            <w:tcW w:w="2472" w:type="dxa"/>
          </w:tcPr>
          <w:p w:rsidR="00111BDC" w:rsidRPr="00053744" w:rsidRDefault="00111BDC" w:rsidP="000C10B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56" w:type="dxa"/>
          </w:tcPr>
          <w:p w:rsidR="00111BDC" w:rsidRPr="00053744" w:rsidRDefault="00111BDC" w:rsidP="00592D6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MA_07_07_</w:t>
            </w:r>
            <w:ins w:id="1971" w:author="Johana Montejo Rozo" w:date="2016-02-03T10:31:00Z">
              <w:r w:rsidR="00E75518">
                <w:rPr>
                  <w:rFonts w:ascii="Times New Roman" w:hAnsi="Times New Roman" w:cs="Times New Roman"/>
                  <w:color w:val="000000"/>
                </w:rPr>
                <w:t>CO_</w:t>
              </w:r>
            </w:ins>
            <w:r>
              <w:rPr>
                <w:rFonts w:ascii="Times New Roman" w:hAnsi="Times New Roman" w:cs="Times New Roman"/>
                <w:color w:val="000000"/>
              </w:rPr>
              <w:t>IMG1</w:t>
            </w:r>
            <w:r w:rsidR="00592D66">
              <w:rPr>
                <w:rFonts w:ascii="Times New Roman" w:hAnsi="Times New Roman" w:cs="Times New Roman"/>
                <w:color w:val="000000"/>
              </w:rPr>
              <w:t>5</w:t>
            </w:r>
          </w:p>
        </w:tc>
      </w:tr>
      <w:tr w:rsidR="00111BDC" w:rsidTr="000C10BD">
        <w:tc>
          <w:tcPr>
            <w:tcW w:w="2472" w:type="dxa"/>
          </w:tcPr>
          <w:p w:rsidR="00111BDC" w:rsidRDefault="00111BDC" w:rsidP="000C10B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  <w:p w:rsidR="00111BDC" w:rsidRDefault="00111BDC" w:rsidP="000C10B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111BDC" w:rsidRDefault="00111BDC" w:rsidP="000C10B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111BDC" w:rsidRDefault="00111BDC" w:rsidP="000C10B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111BDC" w:rsidRDefault="00111BDC" w:rsidP="000C10B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111BDC" w:rsidRDefault="00111BDC" w:rsidP="000C10B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111BDC" w:rsidRDefault="00111BDC" w:rsidP="000C10B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111BDC" w:rsidRDefault="00111BDC" w:rsidP="000C10B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111BDC" w:rsidRDefault="00111BDC" w:rsidP="000C10B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111BDC" w:rsidRDefault="00111BDC" w:rsidP="000C10B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  <w:p w:rsidR="00111BDC" w:rsidRDefault="00111BDC" w:rsidP="000C10BD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356" w:type="dxa"/>
          </w:tcPr>
          <w:p w:rsidR="00592D66" w:rsidRDefault="00592D66" w:rsidP="00592D6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Se observa la misma imagen de código MA_07_07_IMG13, pero se le deben anexar los puntos de </w:t>
            </w:r>
            <w:ins w:id="1972" w:author="mercyranjel" w:date="2016-01-25T15:46:00Z">
              <w:r w:rsidR="001276A6">
                <w:rPr>
                  <w:rFonts w:ascii="Times New Roman" w:hAnsi="Times New Roman" w:cs="Times New Roman"/>
                  <w:color w:val="000000"/>
                </w:rPr>
                <w:t xml:space="preserve">las </w:t>
              </w:r>
            </w:ins>
            <w:r>
              <w:rPr>
                <w:rFonts w:ascii="Times New Roman" w:hAnsi="Times New Roman" w:cs="Times New Roman"/>
                <w:color w:val="000000"/>
              </w:rPr>
              <w:t>coordenadas:</w:t>
            </w:r>
          </w:p>
          <w:p w:rsidR="00111BDC" w:rsidRDefault="00111BDC" w:rsidP="000C10BD">
            <w:pPr>
              <w:rPr>
                <w:rFonts w:ascii="Times New Roman" w:hAnsi="Times New Roman" w:cs="Times New Roman"/>
                <w:color w:val="000000"/>
              </w:rPr>
            </w:pPr>
          </w:p>
          <w:p w:rsidR="00111BDC" w:rsidRDefault="00111BDC" w:rsidP="000C10B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(</w:t>
            </w:r>
            <w:r w:rsidR="00592D66">
              <w:rPr>
                <w:rFonts w:ascii="Times New Roman" w:hAnsi="Times New Roman" w:cs="Times New Roman"/>
                <w:color w:val="000000"/>
              </w:rPr>
              <w:t>2</w:t>
            </w:r>
            <w:r>
              <w:rPr>
                <w:rFonts w:ascii="Times New Roman" w:hAnsi="Times New Roman" w:cs="Times New Roman"/>
                <w:color w:val="000000"/>
              </w:rPr>
              <w:t>,</w:t>
            </w:r>
            <w:ins w:id="1973" w:author="mercyranjel" w:date="2016-01-25T15:46:00Z">
              <w:r w:rsidR="001276A6">
                <w:rPr>
                  <w:rFonts w:ascii="Times New Roman" w:hAnsi="Times New Roman" w:cs="Times New Roman"/>
                  <w:color w:val="000000"/>
                </w:rPr>
                <w:t xml:space="preserve"> </w:t>
              </w:r>
            </w:ins>
            <w:r w:rsidR="00592D66">
              <w:rPr>
                <w:rFonts w:ascii="Times New Roman" w:hAnsi="Times New Roman" w:cs="Times New Roman"/>
                <w:color w:val="000000"/>
              </w:rPr>
              <w:t>90</w:t>
            </w:r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  <w:p w:rsidR="00111BDC" w:rsidRDefault="00111BDC" w:rsidP="000C10B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(</w:t>
            </w:r>
            <w:r w:rsidR="00592D66">
              <w:rPr>
                <w:rFonts w:ascii="Times New Roman" w:hAnsi="Times New Roman" w:cs="Times New Roman"/>
                <w:color w:val="000000"/>
              </w:rPr>
              <w:t>4</w:t>
            </w:r>
            <w:r>
              <w:rPr>
                <w:rFonts w:ascii="Times New Roman" w:hAnsi="Times New Roman" w:cs="Times New Roman"/>
                <w:color w:val="000000"/>
              </w:rPr>
              <w:t>,</w:t>
            </w:r>
            <w:ins w:id="1974" w:author="mercyranjel" w:date="2016-01-25T15:46:00Z">
              <w:r w:rsidR="001276A6">
                <w:rPr>
                  <w:rFonts w:ascii="Times New Roman" w:hAnsi="Times New Roman" w:cs="Times New Roman"/>
                  <w:color w:val="000000"/>
                </w:rPr>
                <w:t xml:space="preserve"> </w:t>
              </w:r>
            </w:ins>
            <w:r w:rsidR="00592D66">
              <w:rPr>
                <w:rFonts w:ascii="Times New Roman" w:hAnsi="Times New Roman" w:cs="Times New Roman"/>
                <w:color w:val="000000"/>
              </w:rPr>
              <w:t>45</w:t>
            </w:r>
            <w:r>
              <w:rPr>
                <w:rFonts w:ascii="Times New Roman" w:hAnsi="Times New Roman" w:cs="Times New Roman"/>
                <w:color w:val="000000"/>
              </w:rPr>
              <w:t>)</w:t>
            </w:r>
          </w:p>
          <w:p w:rsidR="00592D66" w:rsidRDefault="00592D66" w:rsidP="00592D6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(4</w:t>
            </w:r>
            <w:del w:id="1975" w:author="mercyranjel" w:date="2016-01-25T15:46:00Z">
              <w:r w:rsidDel="001276A6">
                <w:rPr>
                  <w:rFonts w:ascii="Times New Roman" w:hAnsi="Times New Roman" w:cs="Times New Roman"/>
                  <w:color w:val="000000"/>
                </w:rPr>
                <w:delText>.</w:delText>
              </w:r>
            </w:del>
            <w:ins w:id="1976" w:author="mercyranjel" w:date="2016-01-25T15:46:00Z">
              <w:r w:rsidR="001276A6">
                <w:rPr>
                  <w:rFonts w:ascii="Times New Roman" w:hAnsi="Times New Roman" w:cs="Times New Roman"/>
                  <w:color w:val="000000"/>
                </w:rPr>
                <w:t>,</w:t>
              </w:r>
            </w:ins>
            <w:r>
              <w:rPr>
                <w:rFonts w:ascii="Times New Roman" w:hAnsi="Times New Roman" w:cs="Times New Roman"/>
                <w:color w:val="000000"/>
              </w:rPr>
              <w:t>5,</w:t>
            </w:r>
            <w:ins w:id="1977" w:author="mercyranjel" w:date="2016-01-25T15:46:00Z">
              <w:r w:rsidR="001276A6">
                <w:rPr>
                  <w:rFonts w:ascii="Times New Roman" w:hAnsi="Times New Roman" w:cs="Times New Roman"/>
                  <w:color w:val="000000"/>
                </w:rPr>
                <w:t xml:space="preserve"> </w:t>
              </w:r>
            </w:ins>
            <w:r>
              <w:rPr>
                <w:rFonts w:ascii="Times New Roman" w:hAnsi="Times New Roman" w:cs="Times New Roman"/>
                <w:color w:val="000000"/>
              </w:rPr>
              <w:t>40)</w:t>
            </w:r>
          </w:p>
          <w:p w:rsidR="00111BDC" w:rsidRDefault="00111BDC" w:rsidP="000C10BD">
            <w:pPr>
              <w:rPr>
                <w:rFonts w:ascii="Times New Roman" w:hAnsi="Times New Roman" w:cs="Times New Roman"/>
                <w:color w:val="000000"/>
              </w:rPr>
            </w:pPr>
          </w:p>
          <w:p w:rsidR="00111BDC" w:rsidRDefault="00111BDC" w:rsidP="000C10B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Las coordenadas deben estar escritas al lado del punto que les corresponde.</w:t>
            </w:r>
          </w:p>
          <w:p w:rsidR="00111BDC" w:rsidRDefault="00111BDC" w:rsidP="000C10BD">
            <w:pPr>
              <w:rPr>
                <w:rFonts w:ascii="Times New Roman" w:hAnsi="Times New Roman" w:cs="Times New Roman"/>
                <w:color w:val="000000"/>
              </w:rPr>
            </w:pPr>
          </w:p>
          <w:p w:rsidR="00111BDC" w:rsidRDefault="00BB4E9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Los </w:t>
            </w:r>
            <w:del w:id="1978" w:author="mercyranjel" w:date="2016-01-25T15:46:00Z">
              <w:r w:rsidDel="001276A6">
                <w:rPr>
                  <w:rFonts w:ascii="Times New Roman" w:hAnsi="Times New Roman" w:cs="Times New Roman"/>
                  <w:color w:val="000000"/>
                </w:rPr>
                <w:delText xml:space="preserve">5 </w:delText>
              </w:r>
            </w:del>
            <w:ins w:id="1979" w:author="mercyranjel" w:date="2016-01-25T15:46:00Z">
              <w:r w:rsidR="001276A6">
                <w:rPr>
                  <w:rFonts w:ascii="Times New Roman" w:hAnsi="Times New Roman" w:cs="Times New Roman"/>
                  <w:color w:val="000000"/>
                </w:rPr>
                <w:t xml:space="preserve">cinco </w:t>
              </w:r>
            </w:ins>
            <w:r>
              <w:rPr>
                <w:rFonts w:ascii="Times New Roman" w:hAnsi="Times New Roman" w:cs="Times New Roman"/>
                <w:color w:val="000000"/>
              </w:rPr>
              <w:t>puntos deben estar unidos con una línea curva.</w:t>
            </w:r>
          </w:p>
        </w:tc>
      </w:tr>
      <w:tr w:rsidR="00111BDC" w:rsidTr="000C10BD">
        <w:tc>
          <w:tcPr>
            <w:tcW w:w="2472" w:type="dxa"/>
          </w:tcPr>
          <w:p w:rsidR="00111BDC" w:rsidRDefault="00111BDC" w:rsidP="000C10BD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 Shutterstock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AulaPlaneta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356" w:type="dxa"/>
          </w:tcPr>
          <w:p w:rsidR="00111BDC" w:rsidRDefault="00111BDC" w:rsidP="000C10BD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111BDC" w:rsidTr="000C10BD">
        <w:tc>
          <w:tcPr>
            <w:tcW w:w="2472" w:type="dxa"/>
          </w:tcPr>
          <w:p w:rsidR="00111BDC" w:rsidRPr="00053744" w:rsidRDefault="00111BDC" w:rsidP="000C10B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356" w:type="dxa"/>
          </w:tcPr>
          <w:p w:rsidR="00111BDC" w:rsidRPr="001276A6" w:rsidRDefault="00A762B2" w:rsidP="00A762B2">
            <w:pPr>
              <w:rPr>
                <w:rFonts w:ascii="Times New Roman" w:hAnsi="Times New Roman" w:cs="Times New Roman"/>
                <w:color w:val="000000"/>
              </w:rPr>
            </w:pPr>
            <w:r w:rsidRPr="001276A6">
              <w:rPr>
                <w:rFonts w:ascii="Times New Roman" w:hAnsi="Times New Roman" w:cs="Times New Roman"/>
                <w:color w:val="000000"/>
                <w:rPrChange w:id="1980" w:author="mercyranjel" w:date="2016-01-25T15:46:00Z">
                  <w:rPr>
                    <w:rFonts w:ascii="Times New Roman" w:hAnsi="Times New Roman" w:cs="Times New Roman"/>
                    <w:b/>
                    <w:color w:val="000000"/>
                  </w:rPr>
                </w:rPrChange>
              </w:rPr>
              <w:t>La representación en el plano cartesiano de dos magnitudes que son inversamente proporcionales es una línea curva.</w:t>
            </w:r>
          </w:p>
        </w:tc>
      </w:tr>
    </w:tbl>
    <w:p w:rsidR="00111BDC" w:rsidRDefault="00111BDC" w:rsidP="00F16C20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4D6819" w:rsidRDefault="004D6819" w:rsidP="004D6819">
      <w:pPr>
        <w:spacing w:after="0"/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Analiza la representación gráfica de otras magnitudes inversamente proporcionales en las web [</w:t>
      </w:r>
      <w:hyperlink r:id="rId24" w:history="1">
        <w:r w:rsidRPr="004D6819">
          <w:rPr>
            <w:rStyle w:val="Hipervnculo"/>
            <w:rFonts w:ascii="Times New Roman" w:hAnsi="Times New Roman" w:cs="Times New Roman"/>
            <w:lang w:val="es-CO"/>
          </w:rPr>
          <w:t>VER</w:t>
        </w:r>
      </w:hyperlink>
      <w:r>
        <w:rPr>
          <w:rFonts w:ascii="Times New Roman" w:hAnsi="Times New Roman" w:cs="Times New Roman"/>
          <w:color w:val="000000"/>
          <w:lang w:val="es-CO"/>
        </w:rPr>
        <w:t>] y [</w:t>
      </w:r>
      <w:hyperlink r:id="rId25" w:history="1">
        <w:r w:rsidRPr="004D6819">
          <w:rPr>
            <w:rStyle w:val="Hipervnculo"/>
            <w:rFonts w:ascii="Times New Roman" w:hAnsi="Times New Roman" w:cs="Times New Roman"/>
            <w:lang w:val="es-CO"/>
          </w:rPr>
          <w:t>VER</w:t>
        </w:r>
      </w:hyperlink>
      <w:r>
        <w:rPr>
          <w:rFonts w:ascii="Times New Roman" w:hAnsi="Times New Roman" w:cs="Times New Roman"/>
          <w:color w:val="000000"/>
          <w:lang w:val="es-CO"/>
        </w:rPr>
        <w:t>].</w:t>
      </w:r>
    </w:p>
    <w:p w:rsidR="00111BDC" w:rsidRDefault="00111BDC" w:rsidP="00F16C20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3"/>
        <w:gridCol w:w="6345"/>
      </w:tblGrid>
      <w:tr w:rsidR="00F16C20" w:rsidRPr="005D1738" w:rsidTr="00487DDC">
        <w:tc>
          <w:tcPr>
            <w:tcW w:w="8828" w:type="dxa"/>
            <w:gridSpan w:val="2"/>
            <w:shd w:val="clear" w:color="auto" w:fill="000000" w:themeFill="text1"/>
          </w:tcPr>
          <w:p w:rsidR="00F16C20" w:rsidRPr="005D1738" w:rsidRDefault="00F16C20" w:rsidP="00CA29C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Recuerda</w:t>
            </w:r>
          </w:p>
        </w:tc>
      </w:tr>
      <w:tr w:rsidR="00F16C20" w:rsidRPr="00726376" w:rsidTr="00487DDC">
        <w:tc>
          <w:tcPr>
            <w:tcW w:w="2483" w:type="dxa"/>
          </w:tcPr>
          <w:p w:rsidR="00F16C20" w:rsidRPr="00726376" w:rsidRDefault="00F16C20" w:rsidP="00CA29C1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345" w:type="dxa"/>
          </w:tcPr>
          <w:p w:rsidR="00D05DB6" w:rsidRPr="00E75518" w:rsidRDefault="00D05DB6" w:rsidP="00CA29C1">
            <w:pPr>
              <w:rPr>
                <w:rFonts w:ascii="Times" w:hAnsi="Times"/>
                <w:sz w:val="18"/>
                <w:szCs w:val="18"/>
                <w:rPrChange w:id="1981" w:author="Johana Montejo Rozo" w:date="2016-02-03T10:31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</w:pPr>
            <w:r w:rsidRPr="00E75518">
              <w:rPr>
                <w:rFonts w:ascii="Times" w:hAnsi="Times"/>
                <w:sz w:val="18"/>
                <w:szCs w:val="18"/>
                <w:rPrChange w:id="1982" w:author="Johana Montejo Rozo" w:date="2016-02-03T10:31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>Las</w:t>
            </w:r>
            <w:r w:rsidR="00F16C20" w:rsidRPr="00E75518">
              <w:rPr>
                <w:rFonts w:ascii="Times" w:hAnsi="Times"/>
                <w:sz w:val="18"/>
                <w:szCs w:val="18"/>
                <w:rPrChange w:id="1983" w:author="Johana Montejo Rozo" w:date="2016-02-03T10:31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 xml:space="preserve"> </w:t>
            </w:r>
            <w:r w:rsidR="00F16C20" w:rsidRPr="00E75518">
              <w:rPr>
                <w:rFonts w:ascii="Times" w:hAnsi="Times"/>
                <w:b/>
                <w:sz w:val="18"/>
                <w:szCs w:val="18"/>
              </w:rPr>
              <w:t xml:space="preserve">magnitudes </w:t>
            </w:r>
            <w:r w:rsidRPr="00E75518">
              <w:rPr>
                <w:rFonts w:ascii="Times" w:hAnsi="Times"/>
                <w:b/>
                <w:sz w:val="18"/>
                <w:szCs w:val="18"/>
              </w:rPr>
              <w:t>inversa</w:t>
            </w:r>
            <w:r w:rsidR="00F16C20" w:rsidRPr="00E75518">
              <w:rPr>
                <w:rFonts w:ascii="Times" w:hAnsi="Times"/>
                <w:b/>
                <w:sz w:val="18"/>
                <w:szCs w:val="18"/>
              </w:rPr>
              <w:t>mente</w:t>
            </w:r>
            <w:r w:rsidR="00F16C20" w:rsidRPr="00E75518">
              <w:rPr>
                <w:rFonts w:ascii="Times" w:hAnsi="Times"/>
                <w:sz w:val="18"/>
                <w:szCs w:val="18"/>
                <w:rPrChange w:id="1984" w:author="Johana Montejo Rozo" w:date="2016-02-03T10:31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 xml:space="preserve"> </w:t>
            </w:r>
            <w:r w:rsidR="00F16C20" w:rsidRPr="00E75518">
              <w:rPr>
                <w:rFonts w:ascii="Times" w:hAnsi="Times"/>
                <w:b/>
                <w:sz w:val="18"/>
                <w:szCs w:val="18"/>
              </w:rPr>
              <w:t xml:space="preserve">proporcionales </w:t>
            </w:r>
            <w:r w:rsidR="00F16C20" w:rsidRPr="00E75518">
              <w:rPr>
                <w:rFonts w:ascii="Times" w:hAnsi="Times"/>
                <w:sz w:val="18"/>
                <w:szCs w:val="18"/>
                <w:rPrChange w:id="1985" w:author="Johana Montejo Rozo" w:date="2016-02-03T10:31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 xml:space="preserve">se representan </w:t>
            </w:r>
            <w:r w:rsidRPr="00E75518">
              <w:rPr>
                <w:rFonts w:ascii="Times" w:hAnsi="Times"/>
                <w:sz w:val="18"/>
                <w:szCs w:val="18"/>
                <w:rPrChange w:id="1986" w:author="Johana Montejo Rozo" w:date="2016-02-03T10:31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 xml:space="preserve">en el plano cartesiano </w:t>
            </w:r>
            <w:del w:id="1987" w:author="mercyranjel" w:date="2016-01-25T15:47:00Z">
              <w:r w:rsidRPr="00E75518" w:rsidDel="001276A6">
                <w:rPr>
                  <w:rFonts w:ascii="Times" w:hAnsi="Times"/>
                  <w:sz w:val="18"/>
                  <w:szCs w:val="18"/>
                  <w:rPrChange w:id="1988" w:author="Johana Montejo Rozo" w:date="2016-02-03T10:31:00Z">
                    <w:rPr>
                      <w:rFonts w:ascii="Times" w:hAnsi="Times"/>
                      <w:b/>
                      <w:sz w:val="18"/>
                      <w:szCs w:val="18"/>
                    </w:rPr>
                  </w:rPrChange>
                </w:rPr>
                <w:delText xml:space="preserve">ubicando </w:delText>
              </w:r>
            </w:del>
            <w:ins w:id="1989" w:author="mercyranjel" w:date="2016-01-25T15:47:00Z">
              <w:r w:rsidR="001276A6" w:rsidRPr="00E75518">
                <w:rPr>
                  <w:rFonts w:ascii="Times" w:hAnsi="Times"/>
                  <w:sz w:val="18"/>
                  <w:szCs w:val="18"/>
                  <w:rPrChange w:id="1990" w:author="Johana Montejo Rozo" w:date="2016-02-03T10:31:00Z">
                    <w:rPr>
                      <w:rFonts w:ascii="Times" w:hAnsi="Times"/>
                      <w:b/>
                      <w:sz w:val="18"/>
                      <w:szCs w:val="18"/>
                    </w:rPr>
                  </w:rPrChange>
                </w:rPr>
                <w:t xml:space="preserve">mediante la ubicación de </w:t>
              </w:r>
            </w:ins>
            <w:r w:rsidR="00F16C20" w:rsidRPr="00E75518">
              <w:rPr>
                <w:rFonts w:ascii="Times" w:hAnsi="Times"/>
                <w:sz w:val="18"/>
                <w:szCs w:val="18"/>
                <w:rPrChange w:id="1991" w:author="Johana Montejo Rozo" w:date="2016-02-03T10:31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 xml:space="preserve">los puntos </w:t>
            </w:r>
            <w:r w:rsidRPr="00E75518">
              <w:rPr>
                <w:rFonts w:ascii="Times" w:hAnsi="Times"/>
                <w:sz w:val="18"/>
                <w:szCs w:val="18"/>
                <w:rPrChange w:id="1992" w:author="Johana Montejo Rozo" w:date="2016-02-03T10:31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>cuyas coordenadas son</w:t>
            </w:r>
            <w:r w:rsidR="00F16C20" w:rsidRPr="00E75518">
              <w:rPr>
                <w:rFonts w:ascii="Times" w:hAnsi="Times"/>
                <w:sz w:val="18"/>
                <w:szCs w:val="18"/>
                <w:rPrChange w:id="1993" w:author="Johana Montejo Rozo" w:date="2016-02-03T10:31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 xml:space="preserve"> </w:t>
            </w:r>
            <w:r w:rsidRPr="00E75518">
              <w:rPr>
                <w:rFonts w:ascii="Times" w:hAnsi="Times"/>
                <w:sz w:val="18"/>
                <w:szCs w:val="18"/>
                <w:rPrChange w:id="1994" w:author="Johana Montejo Rozo" w:date="2016-02-03T10:31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>las</w:t>
            </w:r>
            <w:r w:rsidR="00F16C20" w:rsidRPr="00E75518">
              <w:rPr>
                <w:rFonts w:ascii="Times" w:hAnsi="Times"/>
                <w:sz w:val="18"/>
                <w:szCs w:val="18"/>
                <w:rPrChange w:id="1995" w:author="Johana Montejo Rozo" w:date="2016-02-03T10:31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 xml:space="preserve"> pareja</w:t>
            </w:r>
            <w:r w:rsidRPr="00E75518">
              <w:rPr>
                <w:rFonts w:ascii="Times" w:hAnsi="Times"/>
                <w:sz w:val="18"/>
                <w:szCs w:val="18"/>
                <w:rPrChange w:id="1996" w:author="Johana Montejo Rozo" w:date="2016-02-03T10:31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>s</w:t>
            </w:r>
            <w:r w:rsidR="00F16C20" w:rsidRPr="00E75518">
              <w:rPr>
                <w:rFonts w:ascii="Times" w:hAnsi="Times"/>
                <w:sz w:val="18"/>
                <w:szCs w:val="18"/>
                <w:rPrChange w:id="1997" w:author="Johana Montejo Rozo" w:date="2016-02-03T10:31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 xml:space="preserve"> de valores </w:t>
            </w:r>
            <w:r w:rsidRPr="00E75518">
              <w:rPr>
                <w:rFonts w:ascii="Times" w:hAnsi="Times"/>
                <w:sz w:val="18"/>
                <w:szCs w:val="18"/>
                <w:rPrChange w:id="1998" w:author="Johana Montejo Rozo" w:date="2016-02-03T10:31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 xml:space="preserve">correspondientes de las magnitudes. </w:t>
            </w:r>
          </w:p>
          <w:p w:rsidR="00D05DB6" w:rsidRPr="00E75518" w:rsidRDefault="00D05DB6" w:rsidP="00CA29C1">
            <w:pPr>
              <w:rPr>
                <w:rFonts w:ascii="Times" w:hAnsi="Times"/>
                <w:sz w:val="18"/>
                <w:szCs w:val="18"/>
                <w:rPrChange w:id="1999" w:author="Johana Montejo Rozo" w:date="2016-02-03T10:31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</w:pPr>
          </w:p>
          <w:p w:rsidR="00F16C20" w:rsidRPr="00726376" w:rsidRDefault="00D05DB6" w:rsidP="00CA29C1">
            <w:pPr>
              <w:rPr>
                <w:rFonts w:ascii="Times" w:hAnsi="Times"/>
                <w:b/>
                <w:sz w:val="18"/>
                <w:szCs w:val="18"/>
              </w:rPr>
            </w:pPr>
            <w:r w:rsidRPr="00E75518">
              <w:rPr>
                <w:rFonts w:ascii="Times" w:hAnsi="Times"/>
                <w:sz w:val="18"/>
                <w:szCs w:val="18"/>
                <w:rPrChange w:id="2000" w:author="Johana Montejo Rozo" w:date="2016-02-03T10:31:00Z">
                  <w:rPr>
                    <w:rFonts w:ascii="Times" w:hAnsi="Times"/>
                    <w:b/>
                    <w:sz w:val="18"/>
                    <w:szCs w:val="18"/>
                  </w:rPr>
                </w:rPrChange>
              </w:rPr>
              <w:t>Al unir estos puntos se obtiene una línea curva.</w:t>
            </w:r>
          </w:p>
        </w:tc>
      </w:tr>
    </w:tbl>
    <w:p w:rsidR="00F16C20" w:rsidRDefault="00F16C20" w:rsidP="00F16C20">
      <w:pPr>
        <w:spacing w:after="0"/>
        <w:rPr>
          <w:ins w:id="2001" w:author="Johana Montejo Rozo" w:date="2016-02-03T10:31:00Z"/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1"/>
        <w:tblW w:w="9033" w:type="dxa"/>
        <w:tblInd w:w="-113" w:type="dxa"/>
        <w:tblLook w:val="04A0" w:firstRow="1" w:lastRow="0" w:firstColumn="1" w:lastColumn="0" w:noHBand="0" w:noVBand="1"/>
      </w:tblPr>
      <w:tblGrid>
        <w:gridCol w:w="2518"/>
        <w:gridCol w:w="6515"/>
      </w:tblGrid>
      <w:tr w:rsidR="00E75518" w:rsidRPr="0006455F" w:rsidTr="00E75518">
        <w:trPr>
          <w:ins w:id="2002" w:author="Johana Montejo Rozo" w:date="2016-02-03T10:31:00Z"/>
        </w:trPr>
        <w:tc>
          <w:tcPr>
            <w:tcW w:w="9033" w:type="dxa"/>
            <w:gridSpan w:val="2"/>
            <w:shd w:val="clear" w:color="auto" w:fill="000000" w:themeFill="text1"/>
          </w:tcPr>
          <w:p w:rsidR="00E75518" w:rsidRPr="0006455F" w:rsidRDefault="00E75518" w:rsidP="00E75518">
            <w:pPr>
              <w:jc w:val="center"/>
              <w:rPr>
                <w:ins w:id="2003" w:author="Johana Montejo Rozo" w:date="2016-02-03T10:31:00Z"/>
                <w:rFonts w:ascii="Times New Roman" w:hAnsi="Times New Roman" w:cs="Times New Roman"/>
                <w:b/>
                <w:color w:val="FFFFFF" w:themeColor="background1"/>
              </w:rPr>
            </w:pPr>
            <w:ins w:id="2004" w:author="Johana Montejo Rozo" w:date="2016-02-03T10:31:00Z">
              <w:r w:rsidRPr="0006455F">
                <w:rPr>
                  <w:rFonts w:ascii="Times New Roman" w:hAnsi="Times New Roman" w:cs="Times New Roman"/>
                  <w:b/>
                  <w:color w:val="FFFFFF" w:themeColor="background1"/>
                </w:rPr>
                <w:t>Practica (recurso de ejercitación)</w:t>
              </w:r>
            </w:ins>
          </w:p>
        </w:tc>
      </w:tr>
      <w:tr w:rsidR="00E75518" w:rsidRPr="0006455F" w:rsidTr="00E75518">
        <w:trPr>
          <w:ins w:id="2005" w:author="Johana Montejo Rozo" w:date="2016-02-03T10:31:00Z"/>
        </w:trPr>
        <w:tc>
          <w:tcPr>
            <w:tcW w:w="2518" w:type="dxa"/>
          </w:tcPr>
          <w:p w:rsidR="00E75518" w:rsidRPr="0006455F" w:rsidRDefault="00E75518" w:rsidP="00E75518">
            <w:pPr>
              <w:rPr>
                <w:ins w:id="2006" w:author="Johana Montejo Rozo" w:date="2016-02-03T10:31:00Z"/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ins w:id="2007" w:author="Johana Montejo Rozo" w:date="2016-02-03T10:31:00Z">
              <w:r w:rsidRPr="0006455F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Código</w:t>
              </w:r>
            </w:ins>
          </w:p>
        </w:tc>
        <w:tc>
          <w:tcPr>
            <w:tcW w:w="6515" w:type="dxa"/>
          </w:tcPr>
          <w:p w:rsidR="00E75518" w:rsidRPr="0006455F" w:rsidRDefault="00E75518" w:rsidP="00E75518">
            <w:pPr>
              <w:rPr>
                <w:ins w:id="2008" w:author="Johana Montejo Rozo" w:date="2016-02-03T10:31:00Z"/>
                <w:rFonts w:ascii="Times New Roman" w:hAnsi="Times New Roman" w:cs="Times New Roman"/>
                <w:b/>
                <w:color w:val="000000"/>
              </w:rPr>
            </w:pPr>
            <w:ins w:id="2009" w:author="Johana Montejo Rozo" w:date="2016-02-03T10:31:00Z">
              <w:r w:rsidRPr="0006455F">
                <w:rPr>
                  <w:rFonts w:ascii="Times New Roman" w:hAnsi="Times New Roman" w:cs="Times New Roman"/>
                  <w:color w:val="000000"/>
                </w:rPr>
                <w:t>MA_07_07_</w:t>
              </w:r>
              <w:r>
                <w:rPr>
                  <w:rFonts w:ascii="Times New Roman" w:hAnsi="Times New Roman" w:cs="Times New Roman"/>
                  <w:color w:val="000000"/>
                </w:rPr>
                <w:t>CO_REC300</w:t>
              </w:r>
            </w:ins>
          </w:p>
        </w:tc>
      </w:tr>
      <w:tr w:rsidR="00E75518" w:rsidRPr="0006455F" w:rsidTr="00E75518">
        <w:trPr>
          <w:ins w:id="2010" w:author="Johana Montejo Rozo" w:date="2016-02-03T10:31:00Z"/>
        </w:trPr>
        <w:tc>
          <w:tcPr>
            <w:tcW w:w="2518" w:type="dxa"/>
          </w:tcPr>
          <w:p w:rsidR="00E75518" w:rsidRPr="0006455F" w:rsidRDefault="00E75518" w:rsidP="00E75518">
            <w:pPr>
              <w:rPr>
                <w:ins w:id="2011" w:author="Johana Montejo Rozo" w:date="2016-02-03T10:31:00Z"/>
                <w:rFonts w:ascii="Times New Roman" w:hAnsi="Times New Roman" w:cs="Times New Roman"/>
                <w:color w:val="000000"/>
                <w:sz w:val="18"/>
                <w:szCs w:val="18"/>
              </w:rPr>
            </w:pPr>
            <w:ins w:id="2012" w:author="Johana Montejo Rozo" w:date="2016-02-03T10:31:00Z">
              <w:r w:rsidRPr="0006455F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Título</w:t>
              </w:r>
            </w:ins>
          </w:p>
        </w:tc>
        <w:tc>
          <w:tcPr>
            <w:tcW w:w="6515" w:type="dxa"/>
          </w:tcPr>
          <w:p w:rsidR="00E75518" w:rsidRPr="006F7B58" w:rsidRDefault="00E75518" w:rsidP="00E75518">
            <w:pPr>
              <w:rPr>
                <w:ins w:id="2013" w:author="Johana Montejo Rozo" w:date="2016-02-03T10:31:00Z"/>
                <w:rFonts w:ascii="Times New Roman" w:hAnsi="Times New Roman" w:cs="Times New Roman"/>
                <w:color w:val="000000"/>
              </w:rPr>
            </w:pPr>
            <w:ins w:id="2014" w:author="Johana Montejo Rozo" w:date="2016-02-03T10:32:00Z">
              <w:r w:rsidRPr="006F7B58">
                <w:rPr>
                  <w:rFonts w:ascii="Times New Roman" w:hAnsi="Times New Roman" w:cs="Times New Roman"/>
                  <w:bCs/>
                  <w:color w:val="000000"/>
                </w:rPr>
                <w:t>Representación de las magnitudes inversamente proporcionales</w:t>
              </w:r>
            </w:ins>
          </w:p>
        </w:tc>
      </w:tr>
      <w:tr w:rsidR="00E75518" w:rsidRPr="0006455F" w:rsidTr="00E75518">
        <w:trPr>
          <w:ins w:id="2015" w:author="Johana Montejo Rozo" w:date="2016-02-03T10:31:00Z"/>
        </w:trPr>
        <w:tc>
          <w:tcPr>
            <w:tcW w:w="2518" w:type="dxa"/>
          </w:tcPr>
          <w:p w:rsidR="00E75518" w:rsidRPr="0006455F" w:rsidRDefault="00E75518" w:rsidP="00E75518">
            <w:pPr>
              <w:rPr>
                <w:ins w:id="2016" w:author="Johana Montejo Rozo" w:date="2016-02-03T10:31:00Z"/>
                <w:rFonts w:ascii="Times New Roman" w:hAnsi="Times New Roman" w:cs="Times New Roman"/>
                <w:color w:val="000000"/>
                <w:sz w:val="18"/>
                <w:szCs w:val="18"/>
              </w:rPr>
            </w:pPr>
            <w:ins w:id="2017" w:author="Johana Montejo Rozo" w:date="2016-02-03T10:31:00Z">
              <w:r w:rsidRPr="0006455F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Descripción</w:t>
              </w:r>
            </w:ins>
          </w:p>
        </w:tc>
        <w:tc>
          <w:tcPr>
            <w:tcW w:w="6515" w:type="dxa"/>
          </w:tcPr>
          <w:p w:rsidR="00E75518" w:rsidRPr="0006455F" w:rsidRDefault="00E75518" w:rsidP="00E75518">
            <w:pPr>
              <w:rPr>
                <w:ins w:id="2018" w:author="Johana Montejo Rozo" w:date="2016-02-03T10:31:00Z"/>
                <w:rFonts w:ascii="Times New Roman" w:hAnsi="Times New Roman" w:cs="Times New Roman"/>
                <w:color w:val="000000"/>
              </w:rPr>
            </w:pPr>
            <w:ins w:id="2019" w:author="Johana Montejo Rozo" w:date="2016-02-03T10:32:00Z">
              <w:r w:rsidRPr="00E75518">
                <w:rPr>
                  <w:rFonts w:ascii="Times New Roman" w:hAnsi="Times New Roman" w:cs="Times New Roman"/>
                </w:rPr>
                <w:t>Actividad para relacionar la gráfica de magnitudes inversamente proporcionales con su ecuación</w:t>
              </w:r>
            </w:ins>
          </w:p>
        </w:tc>
      </w:tr>
    </w:tbl>
    <w:p w:rsidR="00E75518" w:rsidRDefault="00E75518" w:rsidP="00F16C20">
      <w:pPr>
        <w:spacing w:after="0"/>
        <w:rPr>
          <w:ins w:id="2020" w:author="Johana Montejo Rozo" w:date="2016-02-03T10:31:00Z"/>
          <w:rFonts w:ascii="Times New Roman" w:hAnsi="Times New Roman" w:cs="Times New Roman"/>
          <w:color w:val="000000"/>
          <w:lang w:val="es-CO"/>
        </w:rPr>
      </w:pPr>
    </w:p>
    <w:p w:rsidR="00E75518" w:rsidRDefault="00E75518" w:rsidP="00F16C20">
      <w:pPr>
        <w:spacing w:after="0"/>
        <w:rPr>
          <w:ins w:id="2021" w:author="Johana Montejo Rozo" w:date="2016-02-03T10:31:00Z"/>
          <w:rFonts w:ascii="Times New Roman" w:hAnsi="Times New Roman" w:cs="Times New Roman"/>
          <w:color w:val="000000"/>
          <w:lang w:val="es-CO"/>
        </w:rPr>
      </w:pPr>
    </w:p>
    <w:p w:rsidR="00E75518" w:rsidRPr="00571DE7" w:rsidRDefault="00E75518" w:rsidP="00F16C20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9033" w:type="dxa"/>
        <w:tblInd w:w="-113" w:type="dxa"/>
        <w:tblLook w:val="04A0" w:firstRow="1" w:lastRow="0" w:firstColumn="1" w:lastColumn="0" w:noHBand="0" w:noVBand="1"/>
        <w:tblPrChange w:id="2022" w:author="Johana Montejo Rozo" w:date="2016-02-03T10:32:00Z">
          <w:tblPr>
            <w:tblStyle w:val="Tablaconcuadrcula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533"/>
        <w:gridCol w:w="6500"/>
        <w:tblGridChange w:id="2023">
          <w:tblGrid>
            <w:gridCol w:w="2476"/>
            <w:gridCol w:w="6352"/>
          </w:tblGrid>
        </w:tblGridChange>
      </w:tblGrid>
      <w:tr w:rsidR="00487DDC" w:rsidRPr="0017136E" w:rsidDel="00E75518" w:rsidTr="00E75518">
        <w:trPr>
          <w:del w:id="2024" w:author="Johana Montejo Rozo" w:date="2016-02-03T10:32:00Z"/>
        </w:trPr>
        <w:tc>
          <w:tcPr>
            <w:tcW w:w="8828" w:type="dxa"/>
            <w:gridSpan w:val="2"/>
            <w:shd w:val="clear" w:color="auto" w:fill="000000" w:themeFill="text1"/>
            <w:tcPrChange w:id="2025" w:author="Johana Montejo Rozo" w:date="2016-02-03T10:32:00Z">
              <w:tcPr>
                <w:tcW w:w="9033" w:type="dxa"/>
                <w:gridSpan w:val="2"/>
                <w:shd w:val="clear" w:color="auto" w:fill="000000" w:themeFill="text1"/>
              </w:tcPr>
            </w:tcPrChange>
          </w:tcPr>
          <w:p w:rsidR="00487DDC" w:rsidRPr="0017136E" w:rsidDel="00E75518" w:rsidRDefault="00487DDC" w:rsidP="003278E3">
            <w:pPr>
              <w:jc w:val="center"/>
              <w:rPr>
                <w:del w:id="2026" w:author="Johana Montejo Rozo" w:date="2016-02-03T10:32:00Z"/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del w:id="2027" w:author="Johana Montejo Rozo" w:date="2016-02-03T10:32:00Z">
              <w:r w:rsidRPr="0017136E" w:rsidDel="00E75518">
                <w:rPr>
                  <w:rFonts w:ascii="Times New Roman" w:hAnsi="Times New Roman" w:cs="Times New Roman"/>
                  <w:b/>
                  <w:color w:val="FFFFFF" w:themeColor="background1"/>
                  <w:sz w:val="24"/>
                  <w:szCs w:val="24"/>
                </w:rPr>
                <w:delText>Practica: recurso nuevo</w:delText>
              </w:r>
            </w:del>
          </w:p>
        </w:tc>
      </w:tr>
      <w:tr w:rsidR="00487DDC" w:rsidRPr="0017136E" w:rsidDel="00E75518" w:rsidTr="00E75518">
        <w:trPr>
          <w:del w:id="2028" w:author="Johana Montejo Rozo" w:date="2016-02-03T10:32:00Z"/>
        </w:trPr>
        <w:tc>
          <w:tcPr>
            <w:tcW w:w="2476" w:type="dxa"/>
            <w:tcPrChange w:id="2029" w:author="Johana Montejo Rozo" w:date="2016-02-03T10:32:00Z">
              <w:tcPr>
                <w:tcW w:w="2518" w:type="dxa"/>
              </w:tcPr>
            </w:tcPrChange>
          </w:tcPr>
          <w:p w:rsidR="00487DDC" w:rsidRPr="0017136E" w:rsidDel="00E75518" w:rsidRDefault="00487DDC" w:rsidP="003278E3">
            <w:pPr>
              <w:rPr>
                <w:del w:id="2030" w:author="Johana Montejo Rozo" w:date="2016-02-03T10:32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del w:id="2031" w:author="Johana Montejo Rozo" w:date="2016-02-03T10:32:00Z">
              <w:r w:rsidRPr="0017136E" w:rsidDel="00E7551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Código</w:delText>
              </w:r>
            </w:del>
          </w:p>
        </w:tc>
        <w:tc>
          <w:tcPr>
            <w:tcW w:w="6352" w:type="dxa"/>
            <w:tcPrChange w:id="2032" w:author="Johana Montejo Rozo" w:date="2016-02-03T10:32:00Z">
              <w:tcPr>
                <w:tcW w:w="6515" w:type="dxa"/>
              </w:tcPr>
            </w:tcPrChange>
          </w:tcPr>
          <w:p w:rsidR="00487DDC" w:rsidRPr="0017136E" w:rsidDel="00E75518" w:rsidRDefault="00487DDC" w:rsidP="003278E3">
            <w:pPr>
              <w:rPr>
                <w:del w:id="2033" w:author="Johana Montejo Rozo" w:date="2016-02-03T10:32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2034" w:author="Johana Montejo Rozo" w:date="2016-02-03T10:32:00Z">
              <w:r w:rsidRPr="0017136E" w:rsidDel="00E7551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MA_07_07</w:delText>
              </w:r>
              <w:r w:rsidDel="00E7551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_REC300</w:delText>
              </w:r>
            </w:del>
          </w:p>
        </w:tc>
      </w:tr>
      <w:tr w:rsidR="00487DDC" w:rsidRPr="0017136E" w:rsidDel="00E75518" w:rsidTr="00E75518">
        <w:trPr>
          <w:del w:id="2035" w:author="Johana Montejo Rozo" w:date="2016-02-03T10:32:00Z"/>
        </w:trPr>
        <w:tc>
          <w:tcPr>
            <w:tcW w:w="2476" w:type="dxa"/>
            <w:tcPrChange w:id="2036" w:author="Johana Montejo Rozo" w:date="2016-02-03T10:32:00Z">
              <w:tcPr>
                <w:tcW w:w="2518" w:type="dxa"/>
              </w:tcPr>
            </w:tcPrChange>
          </w:tcPr>
          <w:p w:rsidR="00487DDC" w:rsidRPr="0017136E" w:rsidDel="00E75518" w:rsidRDefault="00487DDC" w:rsidP="003278E3">
            <w:pPr>
              <w:rPr>
                <w:del w:id="2037" w:author="Johana Montejo Rozo" w:date="2016-02-03T10:32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2038" w:author="Johana Montejo Rozo" w:date="2016-02-03T10:32:00Z">
              <w:r w:rsidRPr="0017136E" w:rsidDel="00E7551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Título</w:delText>
              </w:r>
            </w:del>
          </w:p>
        </w:tc>
        <w:tc>
          <w:tcPr>
            <w:tcW w:w="6352" w:type="dxa"/>
            <w:tcPrChange w:id="2039" w:author="Johana Montejo Rozo" w:date="2016-02-03T10:32:00Z">
              <w:tcPr>
                <w:tcW w:w="6515" w:type="dxa"/>
              </w:tcPr>
            </w:tcPrChange>
          </w:tcPr>
          <w:p w:rsidR="00487DDC" w:rsidRPr="0017136E" w:rsidDel="00E75518" w:rsidRDefault="00487DDC" w:rsidP="003278E3">
            <w:pPr>
              <w:rPr>
                <w:del w:id="2040" w:author="Johana Montejo Rozo" w:date="2016-02-03T10:32:00Z"/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del w:id="2041" w:author="Johana Montejo Rozo" w:date="2016-02-03T10:32:00Z">
              <w:r w:rsidRPr="00487DDC" w:rsidDel="00E75518">
                <w:rPr>
                  <w:rFonts w:ascii="Times New Roman" w:hAnsi="Times New Roman" w:cs="Times New Roman"/>
                  <w:bCs/>
                  <w:color w:val="000000"/>
                  <w:sz w:val="24"/>
                  <w:szCs w:val="24"/>
                </w:rPr>
                <w:delText>Representación de las magnitudes inversamente proporcionales</w:delText>
              </w:r>
            </w:del>
          </w:p>
        </w:tc>
      </w:tr>
      <w:tr w:rsidR="00487DDC" w:rsidRPr="0017136E" w:rsidDel="00E75518" w:rsidTr="00E75518">
        <w:trPr>
          <w:trHeight w:val="601"/>
          <w:del w:id="2042" w:author="Johana Montejo Rozo" w:date="2016-02-03T10:32:00Z"/>
          <w:trPrChange w:id="2043" w:author="Johana Montejo Rozo" w:date="2016-02-03T10:32:00Z">
            <w:trPr>
              <w:trHeight w:val="601"/>
            </w:trPr>
          </w:trPrChange>
        </w:trPr>
        <w:tc>
          <w:tcPr>
            <w:tcW w:w="2476" w:type="dxa"/>
            <w:tcPrChange w:id="2044" w:author="Johana Montejo Rozo" w:date="2016-02-03T10:32:00Z">
              <w:tcPr>
                <w:tcW w:w="2518" w:type="dxa"/>
              </w:tcPr>
            </w:tcPrChange>
          </w:tcPr>
          <w:p w:rsidR="00487DDC" w:rsidRPr="0017136E" w:rsidDel="00E75518" w:rsidRDefault="00487DDC" w:rsidP="003278E3">
            <w:pPr>
              <w:rPr>
                <w:del w:id="2045" w:author="Johana Montejo Rozo" w:date="2016-02-03T10:32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2046" w:author="Johana Montejo Rozo" w:date="2016-02-03T10:32:00Z">
              <w:r w:rsidRPr="0017136E" w:rsidDel="00E7551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Descripción</w:delText>
              </w:r>
            </w:del>
          </w:p>
        </w:tc>
        <w:tc>
          <w:tcPr>
            <w:tcW w:w="6352" w:type="dxa"/>
            <w:tcPrChange w:id="2047" w:author="Johana Montejo Rozo" w:date="2016-02-03T10:32:00Z">
              <w:tcPr>
                <w:tcW w:w="6515" w:type="dxa"/>
              </w:tcPr>
            </w:tcPrChange>
          </w:tcPr>
          <w:p w:rsidR="00487DDC" w:rsidRPr="0017136E" w:rsidDel="00E75518" w:rsidRDefault="00487DDC" w:rsidP="003278E3">
            <w:pPr>
              <w:rPr>
                <w:del w:id="2048" w:author="Johana Montejo Rozo" w:date="2016-02-03T10:32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2049" w:author="Johana Montejo Rozo" w:date="2016-02-03T10:32:00Z">
              <w:r w:rsidDel="00E7551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Actividad</w:delText>
              </w:r>
              <w:r w:rsidRPr="00487DDC" w:rsidDel="00E7551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 xml:space="preserve"> para relacionar la gráfica de magnitudes inversamente proporcionales con su ecuación</w:delText>
              </w:r>
            </w:del>
          </w:p>
        </w:tc>
      </w:tr>
    </w:tbl>
    <w:tbl>
      <w:tblPr>
        <w:tblStyle w:val="Tablaconcuadrcula1"/>
        <w:tblW w:w="9033" w:type="dxa"/>
        <w:tblInd w:w="-113" w:type="dxa"/>
        <w:tblLook w:val="04A0" w:firstRow="1" w:lastRow="0" w:firstColumn="1" w:lastColumn="0" w:noHBand="0" w:noVBand="1"/>
        <w:tblPrChange w:id="2050" w:author="Johana Montejo Rozo" w:date="2016-02-03T10:32:00Z">
          <w:tblPr>
            <w:tblStyle w:val="Tablaconcuadrcula1"/>
            <w:tblW w:w="9033" w:type="dxa"/>
            <w:tblInd w:w="-113" w:type="dxa"/>
            <w:tblLook w:val="04A0" w:firstRow="1" w:lastRow="0" w:firstColumn="1" w:lastColumn="0" w:noHBand="0" w:noVBand="1"/>
          </w:tblPr>
        </w:tblPrChange>
      </w:tblPr>
      <w:tblGrid>
        <w:gridCol w:w="2518"/>
        <w:gridCol w:w="6515"/>
        <w:tblGridChange w:id="2051">
          <w:tblGrid>
            <w:gridCol w:w="2518"/>
            <w:gridCol w:w="6515"/>
          </w:tblGrid>
        </w:tblGridChange>
      </w:tblGrid>
      <w:tr w:rsidR="00E75518" w:rsidRPr="0006455F" w:rsidTr="00E75518">
        <w:trPr>
          <w:ins w:id="2052" w:author="Johana Montejo Rozo" w:date="2016-02-03T10:32:00Z"/>
        </w:trPr>
        <w:tc>
          <w:tcPr>
            <w:tcW w:w="9033" w:type="dxa"/>
            <w:gridSpan w:val="2"/>
            <w:shd w:val="clear" w:color="auto" w:fill="000000" w:themeFill="text1"/>
            <w:tcPrChange w:id="2053" w:author="Johana Montejo Rozo" w:date="2016-02-03T10:32:00Z">
              <w:tcPr>
                <w:tcW w:w="9033" w:type="dxa"/>
                <w:gridSpan w:val="2"/>
                <w:shd w:val="clear" w:color="auto" w:fill="000000" w:themeFill="text1"/>
              </w:tcPr>
            </w:tcPrChange>
          </w:tcPr>
          <w:p w:rsidR="00E75518" w:rsidRPr="0006455F" w:rsidRDefault="00E75518" w:rsidP="00E75518">
            <w:pPr>
              <w:jc w:val="center"/>
              <w:rPr>
                <w:ins w:id="2054" w:author="Johana Montejo Rozo" w:date="2016-02-03T10:32:00Z"/>
                <w:rFonts w:ascii="Times New Roman" w:hAnsi="Times New Roman" w:cs="Times New Roman"/>
                <w:b/>
                <w:color w:val="FFFFFF" w:themeColor="background1"/>
              </w:rPr>
            </w:pPr>
            <w:ins w:id="2055" w:author="Johana Montejo Rozo" w:date="2016-02-03T10:32:00Z">
              <w:r w:rsidRPr="0006455F">
                <w:rPr>
                  <w:rFonts w:ascii="Times New Roman" w:hAnsi="Times New Roman" w:cs="Times New Roman"/>
                  <w:b/>
                  <w:color w:val="FFFFFF" w:themeColor="background1"/>
                </w:rPr>
                <w:t>Practica (recurso de ejercitación)</w:t>
              </w:r>
            </w:ins>
          </w:p>
        </w:tc>
      </w:tr>
      <w:tr w:rsidR="00E75518" w:rsidRPr="0006455F" w:rsidTr="00E75518">
        <w:trPr>
          <w:ins w:id="2056" w:author="Johana Montejo Rozo" w:date="2016-02-03T10:32:00Z"/>
        </w:trPr>
        <w:tc>
          <w:tcPr>
            <w:tcW w:w="2518" w:type="dxa"/>
            <w:tcPrChange w:id="2057" w:author="Johana Montejo Rozo" w:date="2016-02-03T10:32:00Z">
              <w:tcPr>
                <w:tcW w:w="2518" w:type="dxa"/>
              </w:tcPr>
            </w:tcPrChange>
          </w:tcPr>
          <w:p w:rsidR="00E75518" w:rsidRPr="0006455F" w:rsidRDefault="00E75518" w:rsidP="00E75518">
            <w:pPr>
              <w:rPr>
                <w:ins w:id="2058" w:author="Johana Montejo Rozo" w:date="2016-02-03T10:32:00Z"/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ins w:id="2059" w:author="Johana Montejo Rozo" w:date="2016-02-03T10:32:00Z">
              <w:r w:rsidRPr="0006455F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Código</w:t>
              </w:r>
            </w:ins>
          </w:p>
        </w:tc>
        <w:tc>
          <w:tcPr>
            <w:tcW w:w="6515" w:type="dxa"/>
            <w:tcPrChange w:id="2060" w:author="Johana Montejo Rozo" w:date="2016-02-03T10:32:00Z">
              <w:tcPr>
                <w:tcW w:w="6515" w:type="dxa"/>
              </w:tcPr>
            </w:tcPrChange>
          </w:tcPr>
          <w:p w:rsidR="00E75518" w:rsidRPr="0006455F" w:rsidRDefault="00E75518" w:rsidP="00E75518">
            <w:pPr>
              <w:rPr>
                <w:ins w:id="2061" w:author="Johana Montejo Rozo" w:date="2016-02-03T10:32:00Z"/>
                <w:rFonts w:ascii="Times New Roman" w:hAnsi="Times New Roman" w:cs="Times New Roman"/>
                <w:b/>
                <w:color w:val="000000"/>
              </w:rPr>
            </w:pPr>
            <w:ins w:id="2062" w:author="Johana Montejo Rozo" w:date="2016-02-03T10:32:00Z">
              <w:r w:rsidRPr="0006455F">
                <w:rPr>
                  <w:rFonts w:ascii="Times New Roman" w:hAnsi="Times New Roman" w:cs="Times New Roman"/>
                  <w:color w:val="000000"/>
                </w:rPr>
                <w:t>MA_07_07_</w:t>
              </w:r>
              <w:r>
                <w:rPr>
                  <w:rFonts w:ascii="Times New Roman" w:hAnsi="Times New Roman" w:cs="Times New Roman"/>
                  <w:color w:val="000000"/>
                </w:rPr>
                <w:t>CO_REC310</w:t>
              </w:r>
            </w:ins>
          </w:p>
        </w:tc>
      </w:tr>
      <w:tr w:rsidR="00E75518" w:rsidRPr="0006455F" w:rsidTr="00E75518">
        <w:trPr>
          <w:ins w:id="2063" w:author="Johana Montejo Rozo" w:date="2016-02-03T10:32:00Z"/>
        </w:trPr>
        <w:tc>
          <w:tcPr>
            <w:tcW w:w="2518" w:type="dxa"/>
            <w:tcPrChange w:id="2064" w:author="Johana Montejo Rozo" w:date="2016-02-03T10:32:00Z">
              <w:tcPr>
                <w:tcW w:w="2518" w:type="dxa"/>
              </w:tcPr>
            </w:tcPrChange>
          </w:tcPr>
          <w:p w:rsidR="00E75518" w:rsidRPr="0006455F" w:rsidRDefault="00E75518" w:rsidP="00E75518">
            <w:pPr>
              <w:rPr>
                <w:ins w:id="2065" w:author="Johana Montejo Rozo" w:date="2016-02-03T10:32:00Z"/>
                <w:rFonts w:ascii="Times New Roman" w:hAnsi="Times New Roman" w:cs="Times New Roman"/>
                <w:color w:val="000000"/>
                <w:sz w:val="18"/>
                <w:szCs w:val="18"/>
              </w:rPr>
            </w:pPr>
            <w:ins w:id="2066" w:author="Johana Montejo Rozo" w:date="2016-02-03T10:32:00Z">
              <w:r w:rsidRPr="0006455F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Título</w:t>
              </w:r>
            </w:ins>
          </w:p>
        </w:tc>
        <w:tc>
          <w:tcPr>
            <w:tcW w:w="6515" w:type="dxa"/>
            <w:tcPrChange w:id="2067" w:author="Johana Montejo Rozo" w:date="2016-02-03T10:32:00Z">
              <w:tcPr>
                <w:tcW w:w="6515" w:type="dxa"/>
              </w:tcPr>
            </w:tcPrChange>
          </w:tcPr>
          <w:p w:rsidR="00E75518" w:rsidRPr="00E75518" w:rsidRDefault="00E75518">
            <w:pPr>
              <w:rPr>
                <w:ins w:id="2068" w:author="Johana Montejo Rozo" w:date="2016-02-03T10:32:00Z"/>
                <w:rFonts w:ascii="Times New Roman" w:hAnsi="Times New Roman" w:cs="Times New Roman"/>
                <w:color w:val="000000"/>
              </w:rPr>
            </w:pPr>
            <w:ins w:id="2069" w:author="Johana Montejo Rozo" w:date="2016-02-03T10:33:00Z">
              <w:r w:rsidRPr="00E75518">
                <w:rPr>
                  <w:rFonts w:ascii="Times New Roman" w:hAnsi="Times New Roman" w:cs="Times New Roman"/>
                  <w:color w:val="000000"/>
                </w:rPr>
                <w:t>Resuelve problemas de proporcionalidad inversa</w:t>
              </w:r>
            </w:ins>
          </w:p>
        </w:tc>
      </w:tr>
      <w:tr w:rsidR="00E75518" w:rsidRPr="0006455F" w:rsidTr="00E75518">
        <w:trPr>
          <w:ins w:id="2070" w:author="Johana Montejo Rozo" w:date="2016-02-03T10:32:00Z"/>
        </w:trPr>
        <w:tc>
          <w:tcPr>
            <w:tcW w:w="2518" w:type="dxa"/>
            <w:tcPrChange w:id="2071" w:author="Johana Montejo Rozo" w:date="2016-02-03T10:32:00Z">
              <w:tcPr>
                <w:tcW w:w="2518" w:type="dxa"/>
              </w:tcPr>
            </w:tcPrChange>
          </w:tcPr>
          <w:p w:rsidR="00E75518" w:rsidRPr="0006455F" w:rsidRDefault="00E75518" w:rsidP="00E75518">
            <w:pPr>
              <w:rPr>
                <w:ins w:id="2072" w:author="Johana Montejo Rozo" w:date="2016-02-03T10:32:00Z"/>
                <w:rFonts w:ascii="Times New Roman" w:hAnsi="Times New Roman" w:cs="Times New Roman"/>
                <w:color w:val="000000"/>
                <w:sz w:val="18"/>
                <w:szCs w:val="18"/>
              </w:rPr>
            </w:pPr>
            <w:ins w:id="2073" w:author="Johana Montejo Rozo" w:date="2016-02-03T10:32:00Z">
              <w:r w:rsidRPr="0006455F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Descripción</w:t>
              </w:r>
            </w:ins>
          </w:p>
        </w:tc>
        <w:tc>
          <w:tcPr>
            <w:tcW w:w="6515" w:type="dxa"/>
            <w:tcPrChange w:id="2074" w:author="Johana Montejo Rozo" w:date="2016-02-03T10:32:00Z">
              <w:tcPr>
                <w:tcW w:w="6515" w:type="dxa"/>
              </w:tcPr>
            </w:tcPrChange>
          </w:tcPr>
          <w:p w:rsidR="00E75518" w:rsidRPr="0006455F" w:rsidRDefault="00E75518" w:rsidP="00E75518">
            <w:pPr>
              <w:rPr>
                <w:ins w:id="2075" w:author="Johana Montejo Rozo" w:date="2016-02-03T10:32:00Z"/>
                <w:rFonts w:ascii="Times New Roman" w:hAnsi="Times New Roman" w:cs="Times New Roman"/>
                <w:color w:val="000000"/>
              </w:rPr>
            </w:pPr>
            <w:ins w:id="2076" w:author="Johana Montejo Rozo" w:date="2016-02-03T10:33:00Z">
              <w:r w:rsidRPr="00E75518">
                <w:rPr>
                  <w:rFonts w:ascii="Times New Roman" w:hAnsi="Times New Roman" w:cs="Times New Roman"/>
                </w:rPr>
                <w:t>Actividad para aplicar la proporcionalidad inversa en la solución de problemas</w:t>
              </w:r>
            </w:ins>
          </w:p>
        </w:tc>
      </w:tr>
    </w:tbl>
    <w:p w:rsidR="00E75518" w:rsidRDefault="00E75518" w:rsidP="00F16C20">
      <w:pPr>
        <w:spacing w:after="0"/>
        <w:rPr>
          <w:ins w:id="2077" w:author="Johana Montejo Rozo" w:date="2016-02-03T10:33:00Z"/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1"/>
        <w:tblW w:w="9033" w:type="dxa"/>
        <w:tblInd w:w="-113" w:type="dxa"/>
        <w:tblLook w:val="04A0" w:firstRow="1" w:lastRow="0" w:firstColumn="1" w:lastColumn="0" w:noHBand="0" w:noVBand="1"/>
      </w:tblPr>
      <w:tblGrid>
        <w:gridCol w:w="2518"/>
        <w:gridCol w:w="6515"/>
      </w:tblGrid>
      <w:tr w:rsidR="00E75518" w:rsidRPr="0006455F" w:rsidTr="00E75518">
        <w:trPr>
          <w:ins w:id="2078" w:author="Johana Montejo Rozo" w:date="2016-02-03T10:33:00Z"/>
        </w:trPr>
        <w:tc>
          <w:tcPr>
            <w:tcW w:w="9033" w:type="dxa"/>
            <w:gridSpan w:val="2"/>
            <w:shd w:val="clear" w:color="auto" w:fill="000000" w:themeFill="text1"/>
          </w:tcPr>
          <w:p w:rsidR="00E75518" w:rsidRPr="0006455F" w:rsidRDefault="00E75518" w:rsidP="00E75518">
            <w:pPr>
              <w:jc w:val="center"/>
              <w:rPr>
                <w:ins w:id="2079" w:author="Johana Montejo Rozo" w:date="2016-02-03T10:33:00Z"/>
                <w:rFonts w:ascii="Times New Roman" w:hAnsi="Times New Roman" w:cs="Times New Roman"/>
                <w:b/>
                <w:color w:val="FFFFFF" w:themeColor="background1"/>
              </w:rPr>
            </w:pPr>
            <w:ins w:id="2080" w:author="Johana Montejo Rozo" w:date="2016-02-03T10:33:00Z">
              <w:r w:rsidRPr="0006455F">
                <w:rPr>
                  <w:rFonts w:ascii="Times New Roman" w:hAnsi="Times New Roman" w:cs="Times New Roman"/>
                  <w:b/>
                  <w:color w:val="FFFFFF" w:themeColor="background1"/>
                </w:rPr>
                <w:t>Practica (recurso de ejercitación)</w:t>
              </w:r>
            </w:ins>
          </w:p>
        </w:tc>
      </w:tr>
      <w:tr w:rsidR="00E75518" w:rsidRPr="0006455F" w:rsidTr="00E75518">
        <w:trPr>
          <w:ins w:id="2081" w:author="Johana Montejo Rozo" w:date="2016-02-03T10:33:00Z"/>
        </w:trPr>
        <w:tc>
          <w:tcPr>
            <w:tcW w:w="2518" w:type="dxa"/>
          </w:tcPr>
          <w:p w:rsidR="00E75518" w:rsidRPr="0006455F" w:rsidRDefault="00E75518" w:rsidP="00E75518">
            <w:pPr>
              <w:rPr>
                <w:ins w:id="2082" w:author="Johana Montejo Rozo" w:date="2016-02-03T10:33:00Z"/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ins w:id="2083" w:author="Johana Montejo Rozo" w:date="2016-02-03T10:33:00Z">
              <w:r w:rsidRPr="0006455F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Código</w:t>
              </w:r>
            </w:ins>
          </w:p>
        </w:tc>
        <w:tc>
          <w:tcPr>
            <w:tcW w:w="6515" w:type="dxa"/>
          </w:tcPr>
          <w:p w:rsidR="00E75518" w:rsidRPr="0006455F" w:rsidRDefault="00E75518">
            <w:pPr>
              <w:rPr>
                <w:ins w:id="2084" w:author="Johana Montejo Rozo" w:date="2016-02-03T10:33:00Z"/>
                <w:rFonts w:ascii="Times New Roman" w:hAnsi="Times New Roman" w:cs="Times New Roman"/>
                <w:b/>
                <w:color w:val="000000"/>
              </w:rPr>
            </w:pPr>
            <w:ins w:id="2085" w:author="Johana Montejo Rozo" w:date="2016-02-03T10:33:00Z">
              <w:r w:rsidRPr="0006455F">
                <w:rPr>
                  <w:rFonts w:ascii="Times New Roman" w:hAnsi="Times New Roman" w:cs="Times New Roman"/>
                  <w:color w:val="000000"/>
                </w:rPr>
                <w:t>MA_07_07_</w:t>
              </w:r>
              <w:r>
                <w:rPr>
                  <w:rFonts w:ascii="Times New Roman" w:hAnsi="Times New Roman" w:cs="Times New Roman"/>
                  <w:color w:val="000000"/>
                </w:rPr>
                <w:t>CO_</w:t>
              </w:r>
              <w:r w:rsidR="006F7B58">
                <w:rPr>
                  <w:rFonts w:ascii="Times New Roman" w:hAnsi="Times New Roman" w:cs="Times New Roman"/>
                  <w:color w:val="000000"/>
                </w:rPr>
                <w:t>REC320</w:t>
              </w:r>
            </w:ins>
          </w:p>
        </w:tc>
      </w:tr>
      <w:tr w:rsidR="00E75518" w:rsidRPr="0006455F" w:rsidTr="00E75518">
        <w:trPr>
          <w:ins w:id="2086" w:author="Johana Montejo Rozo" w:date="2016-02-03T10:33:00Z"/>
        </w:trPr>
        <w:tc>
          <w:tcPr>
            <w:tcW w:w="2518" w:type="dxa"/>
          </w:tcPr>
          <w:p w:rsidR="00E75518" w:rsidRPr="0006455F" w:rsidRDefault="00E75518" w:rsidP="00E75518">
            <w:pPr>
              <w:rPr>
                <w:ins w:id="2087" w:author="Johana Montejo Rozo" w:date="2016-02-03T10:33:00Z"/>
                <w:rFonts w:ascii="Times New Roman" w:hAnsi="Times New Roman" w:cs="Times New Roman"/>
                <w:color w:val="000000"/>
                <w:sz w:val="18"/>
                <w:szCs w:val="18"/>
              </w:rPr>
            </w:pPr>
            <w:ins w:id="2088" w:author="Johana Montejo Rozo" w:date="2016-02-03T10:33:00Z">
              <w:r w:rsidRPr="0006455F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Título</w:t>
              </w:r>
            </w:ins>
          </w:p>
        </w:tc>
        <w:tc>
          <w:tcPr>
            <w:tcW w:w="6515" w:type="dxa"/>
          </w:tcPr>
          <w:p w:rsidR="00E75518" w:rsidRPr="0006455F" w:rsidRDefault="006F7B58" w:rsidP="00E75518">
            <w:pPr>
              <w:rPr>
                <w:ins w:id="2089" w:author="Johana Montejo Rozo" w:date="2016-02-03T10:33:00Z"/>
                <w:rFonts w:ascii="Times New Roman" w:hAnsi="Times New Roman" w:cs="Times New Roman"/>
                <w:color w:val="000000"/>
              </w:rPr>
            </w:pPr>
            <w:ins w:id="2090" w:author="Johana Montejo Rozo" w:date="2016-02-03T10:33:00Z">
              <w:r w:rsidRPr="006F7B58">
                <w:rPr>
                  <w:rFonts w:ascii="Times New Roman" w:hAnsi="Times New Roman" w:cs="Times New Roman"/>
                  <w:color w:val="000000"/>
                </w:rPr>
                <w:t>Resuelve el crucigrama de proporcionalidad</w:t>
              </w:r>
            </w:ins>
          </w:p>
        </w:tc>
      </w:tr>
      <w:tr w:rsidR="006F7B58" w:rsidRPr="0006455F" w:rsidTr="00E75518">
        <w:trPr>
          <w:ins w:id="2091" w:author="Johana Montejo Rozo" w:date="2016-02-03T10:33:00Z"/>
        </w:trPr>
        <w:tc>
          <w:tcPr>
            <w:tcW w:w="2518" w:type="dxa"/>
          </w:tcPr>
          <w:p w:rsidR="006F7B58" w:rsidRPr="0006455F" w:rsidRDefault="006F7B58" w:rsidP="006F7B58">
            <w:pPr>
              <w:rPr>
                <w:ins w:id="2092" w:author="Johana Montejo Rozo" w:date="2016-02-03T10:33:00Z"/>
                <w:rFonts w:ascii="Times New Roman" w:hAnsi="Times New Roman" w:cs="Times New Roman"/>
                <w:color w:val="000000"/>
                <w:sz w:val="18"/>
                <w:szCs w:val="18"/>
              </w:rPr>
            </w:pPr>
            <w:ins w:id="2093" w:author="Johana Montejo Rozo" w:date="2016-02-03T10:33:00Z">
              <w:r w:rsidRPr="0006455F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Descripción</w:t>
              </w:r>
            </w:ins>
          </w:p>
        </w:tc>
        <w:tc>
          <w:tcPr>
            <w:tcW w:w="6515" w:type="dxa"/>
          </w:tcPr>
          <w:p w:rsidR="006F7B58" w:rsidRPr="006F7B58" w:rsidRDefault="006F7B58" w:rsidP="006F7B58">
            <w:pPr>
              <w:rPr>
                <w:ins w:id="2094" w:author="Johana Montejo Rozo" w:date="2016-02-03T10:33:00Z"/>
                <w:rFonts w:ascii="Times New Roman" w:hAnsi="Times New Roman" w:cs="Times New Roman"/>
                <w:color w:val="000000"/>
              </w:rPr>
            </w:pPr>
            <w:ins w:id="2095" w:author="Johana Montejo Rozo" w:date="2016-02-03T10:33:00Z">
              <w:r w:rsidRPr="006F7B58">
                <w:rPr>
                  <w:rFonts w:ascii="Times New Roman" w:hAnsi="Times New Roman" w:cs="Times New Roman"/>
                  <w:color w:val="000000"/>
                </w:rPr>
                <w:t>Actividad para repasar los términos de la proporcionalidad con un crucigrama</w:t>
              </w:r>
            </w:ins>
          </w:p>
        </w:tc>
      </w:tr>
    </w:tbl>
    <w:p w:rsidR="00E75518" w:rsidRDefault="00E75518" w:rsidP="00F16C20">
      <w:pPr>
        <w:spacing w:after="0"/>
        <w:rPr>
          <w:ins w:id="2096" w:author="Johana Montejo Rozo" w:date="2016-02-03T10:32:00Z"/>
          <w:rFonts w:ascii="Times New Roman" w:hAnsi="Times New Roman" w:cs="Times New Roman"/>
          <w:color w:val="000000"/>
          <w:lang w:val="es-CO"/>
        </w:rPr>
      </w:pPr>
    </w:p>
    <w:p w:rsidR="00E75518" w:rsidRDefault="00E75518" w:rsidP="00F16C20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1"/>
        <w:gridCol w:w="6357"/>
      </w:tblGrid>
      <w:tr w:rsidR="00753D8A" w:rsidRPr="00E41FD7" w:rsidDel="00E75518" w:rsidTr="003278E3">
        <w:trPr>
          <w:del w:id="2097" w:author="Johana Montejo Rozo" w:date="2016-02-03T10:33:00Z"/>
        </w:trPr>
        <w:tc>
          <w:tcPr>
            <w:tcW w:w="8828" w:type="dxa"/>
            <w:gridSpan w:val="2"/>
            <w:shd w:val="clear" w:color="auto" w:fill="000000" w:themeFill="text1"/>
          </w:tcPr>
          <w:p w:rsidR="00753D8A" w:rsidRPr="00E41FD7" w:rsidDel="00E75518" w:rsidRDefault="00753D8A" w:rsidP="003278E3">
            <w:pPr>
              <w:jc w:val="center"/>
              <w:rPr>
                <w:del w:id="2098" w:author="Johana Montejo Rozo" w:date="2016-02-03T10:33:00Z"/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del w:id="2099" w:author="Johana Montejo Rozo" w:date="2016-02-03T10:33:00Z">
              <w:r w:rsidRPr="00E41FD7" w:rsidDel="00E75518">
                <w:rPr>
                  <w:rFonts w:ascii="Times New Roman" w:hAnsi="Times New Roman" w:cs="Times New Roman"/>
                  <w:b/>
                  <w:color w:val="FFFFFF" w:themeColor="background1"/>
                  <w:sz w:val="24"/>
                  <w:szCs w:val="24"/>
                </w:rPr>
                <w:delText>Practica: recurso aprovechado</w:delText>
              </w:r>
            </w:del>
          </w:p>
        </w:tc>
      </w:tr>
      <w:tr w:rsidR="00753D8A" w:rsidRPr="00E41FD7" w:rsidDel="00E75518" w:rsidTr="003278E3">
        <w:trPr>
          <w:del w:id="2100" w:author="Johana Montejo Rozo" w:date="2016-02-03T10:33:00Z"/>
        </w:trPr>
        <w:tc>
          <w:tcPr>
            <w:tcW w:w="2471" w:type="dxa"/>
          </w:tcPr>
          <w:p w:rsidR="00753D8A" w:rsidRPr="00E41FD7" w:rsidDel="00E75518" w:rsidRDefault="00753D8A" w:rsidP="003278E3">
            <w:pPr>
              <w:rPr>
                <w:del w:id="2101" w:author="Johana Montejo Rozo" w:date="2016-02-03T10:33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del w:id="2102" w:author="Johana Montejo Rozo" w:date="2016-02-03T10:33:00Z">
              <w:r w:rsidRPr="00E41FD7" w:rsidDel="00E7551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Código</w:delText>
              </w:r>
            </w:del>
          </w:p>
        </w:tc>
        <w:tc>
          <w:tcPr>
            <w:tcW w:w="6357" w:type="dxa"/>
          </w:tcPr>
          <w:p w:rsidR="00753D8A" w:rsidRPr="00E41FD7" w:rsidDel="00E75518" w:rsidRDefault="00753D8A" w:rsidP="003278E3">
            <w:pPr>
              <w:rPr>
                <w:del w:id="2103" w:author="Johana Montejo Rozo" w:date="2016-02-03T10:33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del w:id="2104" w:author="Johana Montejo Rozo" w:date="2016-02-03T10:33:00Z">
              <w:r w:rsidRPr="00E41FD7" w:rsidDel="00E7551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MA_07_07_</w:delText>
              </w:r>
              <w:r w:rsidR="00C85D5E" w:rsidDel="00E7551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CO_</w:delText>
              </w:r>
              <w:r w:rsidRPr="00E41FD7" w:rsidDel="00E7551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REC</w:delText>
              </w:r>
              <w:r w:rsidDel="00E7551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310</w:delText>
              </w:r>
            </w:del>
          </w:p>
        </w:tc>
      </w:tr>
      <w:tr w:rsidR="00753D8A" w:rsidRPr="00E41FD7" w:rsidDel="00E75518" w:rsidTr="003278E3">
        <w:trPr>
          <w:del w:id="2105" w:author="Johana Montejo Rozo" w:date="2016-02-03T10:33:00Z"/>
        </w:trPr>
        <w:tc>
          <w:tcPr>
            <w:tcW w:w="2471" w:type="dxa"/>
          </w:tcPr>
          <w:p w:rsidR="00753D8A" w:rsidRPr="00E41FD7" w:rsidDel="00E75518" w:rsidRDefault="00753D8A" w:rsidP="003278E3">
            <w:pPr>
              <w:rPr>
                <w:del w:id="2106" w:author="Johana Montejo Rozo" w:date="2016-02-03T10:33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2107" w:author="Johana Montejo Rozo" w:date="2016-02-03T10:33:00Z">
              <w:r w:rsidRPr="00E41FD7" w:rsidDel="00E7551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Ubicación en Aula Planeta</w:delText>
              </w:r>
            </w:del>
          </w:p>
        </w:tc>
        <w:tc>
          <w:tcPr>
            <w:tcW w:w="6357" w:type="dxa"/>
          </w:tcPr>
          <w:p w:rsidR="00753D8A" w:rsidRPr="00E41FD7" w:rsidDel="00E75518" w:rsidRDefault="00753D8A" w:rsidP="00753D8A">
            <w:pPr>
              <w:rPr>
                <w:del w:id="2108" w:author="Johana Montejo Rozo" w:date="2016-02-03T10:33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2109" w:author="Johana Montejo Rozo" w:date="2016-02-03T10:33:00Z">
              <w:r w:rsidDel="00E7551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2</w:delText>
              </w:r>
              <w:r w:rsidRPr="00E41FD7" w:rsidDel="00E7551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°ESO/Matemáticas/</w:delText>
              </w:r>
              <w:r w:rsidDel="00E7551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La proporcionalidad</w:delText>
              </w:r>
              <w:r w:rsidRPr="00E41FD7" w:rsidDel="00E7551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 xml:space="preserve"> </w:delText>
              </w:r>
              <w:r w:rsidDel="00E7551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/3 La proporcionalidad inversa</w:delText>
              </w:r>
              <w:r w:rsidRPr="00E41FD7" w:rsidDel="00E7551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 xml:space="preserve"> /</w:delText>
              </w:r>
              <w:r w:rsidDel="00E7551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3.2 La resolución de problemas de proporcionalidad inversa /3.2.1 La regla de tres simple inversa/</w:delText>
              </w:r>
              <w:r w:rsidRPr="00E41FD7" w:rsidDel="00E7551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Pr</w:delText>
              </w:r>
              <w:r w:rsidDel="00E7551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actica</w:delText>
              </w:r>
              <w:r w:rsidRPr="00E41FD7" w:rsidDel="00E7551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 xml:space="preserve">: </w:delText>
              </w:r>
              <w:r w:rsidDel="00E7551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Resuelve problemas de proporcionalidad inversa</w:delText>
              </w:r>
            </w:del>
          </w:p>
        </w:tc>
      </w:tr>
      <w:tr w:rsidR="00753D8A" w:rsidRPr="00E41FD7" w:rsidDel="00E75518" w:rsidTr="003278E3">
        <w:trPr>
          <w:del w:id="2110" w:author="Johana Montejo Rozo" w:date="2016-02-03T10:33:00Z"/>
        </w:trPr>
        <w:tc>
          <w:tcPr>
            <w:tcW w:w="2471" w:type="dxa"/>
          </w:tcPr>
          <w:p w:rsidR="00753D8A" w:rsidRPr="00E41FD7" w:rsidDel="00E75518" w:rsidRDefault="00753D8A" w:rsidP="003278E3">
            <w:pPr>
              <w:rPr>
                <w:del w:id="2111" w:author="Johana Montejo Rozo" w:date="2016-02-03T10:33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2112" w:author="Johana Montejo Rozo" w:date="2016-02-03T10:33:00Z">
              <w:r w:rsidRPr="00E41FD7" w:rsidDel="00E7551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Cambio (descripción o capturas de pantallas)</w:delText>
              </w:r>
            </w:del>
          </w:p>
        </w:tc>
        <w:tc>
          <w:tcPr>
            <w:tcW w:w="6357" w:type="dxa"/>
          </w:tcPr>
          <w:p w:rsidR="00753D8A" w:rsidRPr="00E41FD7" w:rsidDel="00E75518" w:rsidRDefault="00753D8A" w:rsidP="003278E3">
            <w:pPr>
              <w:rPr>
                <w:del w:id="2113" w:author="Johana Montejo Rozo" w:date="2016-02-03T10:33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2114" w:author="Johana Montejo Rozo" w:date="2016-02-03T10:33:00Z">
              <w:r w:rsidDel="00E7551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Sin cambios</w:delText>
              </w:r>
            </w:del>
          </w:p>
        </w:tc>
      </w:tr>
      <w:tr w:rsidR="00753D8A" w:rsidRPr="00E41FD7" w:rsidDel="00E75518" w:rsidTr="003278E3">
        <w:trPr>
          <w:del w:id="2115" w:author="Johana Montejo Rozo" w:date="2016-02-03T10:33:00Z"/>
        </w:trPr>
        <w:tc>
          <w:tcPr>
            <w:tcW w:w="2471" w:type="dxa"/>
          </w:tcPr>
          <w:p w:rsidR="00753D8A" w:rsidRPr="00E41FD7" w:rsidDel="00E75518" w:rsidRDefault="00753D8A" w:rsidP="003278E3">
            <w:pPr>
              <w:rPr>
                <w:del w:id="2116" w:author="Johana Montejo Rozo" w:date="2016-02-03T10:33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del w:id="2117" w:author="Johana Montejo Rozo" w:date="2016-02-03T10:33:00Z">
              <w:r w:rsidRPr="00E41FD7" w:rsidDel="00E7551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Título</w:delText>
              </w:r>
            </w:del>
          </w:p>
        </w:tc>
        <w:tc>
          <w:tcPr>
            <w:tcW w:w="6357" w:type="dxa"/>
          </w:tcPr>
          <w:p w:rsidR="00753D8A" w:rsidRPr="00E41FD7" w:rsidDel="00E75518" w:rsidRDefault="00753D8A" w:rsidP="003278E3">
            <w:pPr>
              <w:rPr>
                <w:del w:id="2118" w:author="Johana Montejo Rozo" w:date="2016-02-03T10:33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2119" w:author="Johana Montejo Rozo" w:date="2016-02-03T10:33:00Z">
              <w:r w:rsidRPr="00753D8A" w:rsidDel="00E7551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Resuelve problemas de proporcionalidad inversa</w:delText>
              </w:r>
            </w:del>
          </w:p>
        </w:tc>
      </w:tr>
      <w:tr w:rsidR="00753D8A" w:rsidRPr="00E41FD7" w:rsidDel="00E75518" w:rsidTr="003278E3">
        <w:trPr>
          <w:del w:id="2120" w:author="Johana Montejo Rozo" w:date="2016-02-03T10:33:00Z"/>
        </w:trPr>
        <w:tc>
          <w:tcPr>
            <w:tcW w:w="2471" w:type="dxa"/>
          </w:tcPr>
          <w:p w:rsidR="00753D8A" w:rsidRPr="00E41FD7" w:rsidDel="00E75518" w:rsidRDefault="00753D8A" w:rsidP="003278E3">
            <w:pPr>
              <w:rPr>
                <w:del w:id="2121" w:author="Johana Montejo Rozo" w:date="2016-02-03T10:33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del w:id="2122" w:author="Johana Montejo Rozo" w:date="2016-02-03T10:33:00Z">
              <w:r w:rsidRPr="00E41FD7" w:rsidDel="00E7551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Descripción</w:delText>
              </w:r>
            </w:del>
          </w:p>
        </w:tc>
        <w:tc>
          <w:tcPr>
            <w:tcW w:w="6357" w:type="dxa"/>
          </w:tcPr>
          <w:p w:rsidR="00753D8A" w:rsidRPr="00E41FD7" w:rsidDel="00E75518" w:rsidRDefault="00753D8A" w:rsidP="003278E3">
            <w:pPr>
              <w:rPr>
                <w:del w:id="2123" w:author="Johana Montejo Rozo" w:date="2016-02-03T10:33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2124" w:author="Johana Montejo Rozo" w:date="2016-02-03T10:33:00Z">
              <w:r w:rsidRPr="00753D8A" w:rsidDel="00E7551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Actividad para aplicar la proporcionalidad inversa en la solución de problemas</w:delText>
              </w:r>
            </w:del>
          </w:p>
        </w:tc>
      </w:tr>
    </w:tbl>
    <w:p w:rsidR="00F16C20" w:rsidDel="006F7B58" w:rsidRDefault="00F16C20" w:rsidP="00F16C20">
      <w:pPr>
        <w:spacing w:after="0"/>
        <w:rPr>
          <w:del w:id="2125" w:author="Johana Montejo Rozo" w:date="2016-02-03T10:34:00Z"/>
          <w:rFonts w:ascii="Times New Roman" w:hAnsi="Times New Roman" w:cs="Times New Roman"/>
          <w:color w:val="000000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6"/>
        <w:gridCol w:w="6352"/>
      </w:tblGrid>
      <w:tr w:rsidR="00F262AF" w:rsidRPr="0017136E" w:rsidDel="006F7B58" w:rsidTr="003278E3">
        <w:trPr>
          <w:del w:id="2126" w:author="Johana Montejo Rozo" w:date="2016-02-03T10:34:00Z"/>
        </w:trPr>
        <w:tc>
          <w:tcPr>
            <w:tcW w:w="9033" w:type="dxa"/>
            <w:gridSpan w:val="2"/>
            <w:shd w:val="clear" w:color="auto" w:fill="000000" w:themeFill="text1"/>
          </w:tcPr>
          <w:p w:rsidR="00F262AF" w:rsidRPr="0017136E" w:rsidDel="006F7B58" w:rsidRDefault="00F262AF" w:rsidP="003278E3">
            <w:pPr>
              <w:jc w:val="center"/>
              <w:rPr>
                <w:del w:id="2127" w:author="Johana Montejo Rozo" w:date="2016-02-03T10:34:00Z"/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del w:id="2128" w:author="Johana Montejo Rozo" w:date="2016-02-03T10:34:00Z">
              <w:r w:rsidRPr="0017136E" w:rsidDel="006F7B58">
                <w:rPr>
                  <w:rFonts w:ascii="Times New Roman" w:hAnsi="Times New Roman" w:cs="Times New Roman"/>
                  <w:b/>
                  <w:color w:val="FFFFFF" w:themeColor="background1"/>
                  <w:sz w:val="24"/>
                  <w:szCs w:val="24"/>
                </w:rPr>
                <w:delText>Practica: recurso nuevo</w:delText>
              </w:r>
            </w:del>
          </w:p>
        </w:tc>
      </w:tr>
      <w:tr w:rsidR="00F262AF" w:rsidRPr="0017136E" w:rsidDel="006F7B58" w:rsidTr="003278E3">
        <w:trPr>
          <w:del w:id="2129" w:author="Johana Montejo Rozo" w:date="2016-02-03T10:34:00Z"/>
        </w:trPr>
        <w:tc>
          <w:tcPr>
            <w:tcW w:w="2518" w:type="dxa"/>
          </w:tcPr>
          <w:p w:rsidR="00F262AF" w:rsidRPr="0017136E" w:rsidDel="006F7B58" w:rsidRDefault="00F262AF" w:rsidP="003278E3">
            <w:pPr>
              <w:rPr>
                <w:del w:id="2130" w:author="Johana Montejo Rozo" w:date="2016-02-03T10:34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del w:id="2131" w:author="Johana Montejo Rozo" w:date="2016-02-03T10:34:00Z">
              <w:r w:rsidRPr="0017136E" w:rsidDel="006F7B5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Código</w:delText>
              </w:r>
            </w:del>
          </w:p>
        </w:tc>
        <w:tc>
          <w:tcPr>
            <w:tcW w:w="6515" w:type="dxa"/>
          </w:tcPr>
          <w:p w:rsidR="00F262AF" w:rsidRPr="0017136E" w:rsidDel="006F7B58" w:rsidRDefault="00F262AF" w:rsidP="003278E3">
            <w:pPr>
              <w:rPr>
                <w:del w:id="2132" w:author="Johana Montejo Rozo" w:date="2016-02-03T10:34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2133" w:author="Johana Montejo Rozo" w:date="2016-02-03T10:34:00Z">
              <w:r w:rsidRPr="0017136E" w:rsidDel="006F7B5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MA_07_07</w:delText>
              </w:r>
              <w:r w:rsidDel="006F7B5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_REC320</w:delText>
              </w:r>
            </w:del>
          </w:p>
        </w:tc>
      </w:tr>
      <w:tr w:rsidR="00F262AF" w:rsidRPr="0017136E" w:rsidDel="006F7B58" w:rsidTr="003278E3">
        <w:trPr>
          <w:del w:id="2134" w:author="Johana Montejo Rozo" w:date="2016-02-03T10:34:00Z"/>
        </w:trPr>
        <w:tc>
          <w:tcPr>
            <w:tcW w:w="2518" w:type="dxa"/>
          </w:tcPr>
          <w:p w:rsidR="00F262AF" w:rsidRPr="0017136E" w:rsidDel="006F7B58" w:rsidRDefault="00F262AF" w:rsidP="003278E3">
            <w:pPr>
              <w:rPr>
                <w:del w:id="2135" w:author="Johana Montejo Rozo" w:date="2016-02-03T10:34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2136" w:author="Johana Montejo Rozo" w:date="2016-02-03T10:34:00Z">
              <w:r w:rsidRPr="0017136E" w:rsidDel="006F7B5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Título</w:delText>
              </w:r>
            </w:del>
          </w:p>
        </w:tc>
        <w:tc>
          <w:tcPr>
            <w:tcW w:w="6515" w:type="dxa"/>
          </w:tcPr>
          <w:p w:rsidR="00F262AF" w:rsidRPr="0017136E" w:rsidDel="006F7B58" w:rsidRDefault="00F262AF" w:rsidP="003278E3">
            <w:pPr>
              <w:rPr>
                <w:del w:id="2137" w:author="Johana Montejo Rozo" w:date="2016-02-03T10:34:00Z"/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del w:id="2138" w:author="Johana Montejo Rozo" w:date="2016-02-03T10:33:00Z">
              <w:r w:rsidRPr="00F262AF" w:rsidDel="006F7B58">
                <w:rPr>
                  <w:rFonts w:ascii="Times New Roman" w:hAnsi="Times New Roman" w:cs="Times New Roman"/>
                  <w:bCs/>
                  <w:color w:val="000000"/>
                  <w:sz w:val="24"/>
                  <w:szCs w:val="24"/>
                </w:rPr>
                <w:delText>Resuelve el crucigrama de proporcionalidad</w:delText>
              </w:r>
            </w:del>
          </w:p>
        </w:tc>
      </w:tr>
      <w:tr w:rsidR="00F262AF" w:rsidRPr="0017136E" w:rsidDel="006F7B58" w:rsidTr="003278E3">
        <w:trPr>
          <w:trHeight w:val="601"/>
          <w:del w:id="2139" w:author="Johana Montejo Rozo" w:date="2016-02-03T10:34:00Z"/>
        </w:trPr>
        <w:tc>
          <w:tcPr>
            <w:tcW w:w="2518" w:type="dxa"/>
          </w:tcPr>
          <w:p w:rsidR="00F262AF" w:rsidRPr="0017136E" w:rsidDel="006F7B58" w:rsidRDefault="00F262AF" w:rsidP="003278E3">
            <w:pPr>
              <w:rPr>
                <w:del w:id="2140" w:author="Johana Montejo Rozo" w:date="2016-02-03T10:34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2141" w:author="Johana Montejo Rozo" w:date="2016-02-03T10:34:00Z">
              <w:r w:rsidRPr="0017136E" w:rsidDel="006F7B5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Descripción</w:delText>
              </w:r>
            </w:del>
          </w:p>
        </w:tc>
        <w:tc>
          <w:tcPr>
            <w:tcW w:w="6515" w:type="dxa"/>
          </w:tcPr>
          <w:p w:rsidR="00F262AF" w:rsidRPr="0017136E" w:rsidDel="006F7B58" w:rsidRDefault="00F262AF" w:rsidP="003278E3">
            <w:pPr>
              <w:rPr>
                <w:del w:id="2142" w:author="Johana Montejo Rozo" w:date="2016-02-03T10:34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2143" w:author="Johana Montejo Rozo" w:date="2016-02-03T10:33:00Z">
              <w:r w:rsidRPr="00F262AF" w:rsidDel="006F7B5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Actividad para repasar los términos de la proporcionalidad con un crucigrama</w:delText>
              </w:r>
            </w:del>
          </w:p>
        </w:tc>
      </w:tr>
    </w:tbl>
    <w:p w:rsidR="00F262AF" w:rsidDel="006F7B58" w:rsidRDefault="00F262AF" w:rsidP="00F16C20">
      <w:pPr>
        <w:spacing w:after="0"/>
        <w:rPr>
          <w:del w:id="2144" w:author="Johana Montejo Rozo" w:date="2016-02-03T10:34:00Z"/>
          <w:rFonts w:ascii="Times New Roman" w:hAnsi="Times New Roman" w:cs="Times New Roman"/>
          <w:color w:val="000000"/>
          <w:lang w:val="es-CO"/>
        </w:rPr>
      </w:pPr>
    </w:p>
    <w:p w:rsidR="00753D8A" w:rsidDel="006F7B58" w:rsidRDefault="00753D8A" w:rsidP="00F16C20">
      <w:pPr>
        <w:spacing w:after="0"/>
        <w:rPr>
          <w:del w:id="2145" w:author="Johana Montejo Rozo" w:date="2016-02-03T10:34:00Z"/>
          <w:rFonts w:ascii="Times New Roman" w:hAnsi="Times New Roman" w:cs="Times New Roman"/>
          <w:color w:val="000000"/>
          <w:lang w:val="es-CO"/>
        </w:rPr>
      </w:pPr>
    </w:p>
    <w:p w:rsidR="00F16C20" w:rsidRPr="004E5E51" w:rsidRDefault="00F16C20" w:rsidP="00F16C20">
      <w:pPr>
        <w:spacing w:after="0"/>
        <w:rPr>
          <w:rFonts w:ascii="Times" w:hAnsi="Times"/>
          <w:highlight w:val="yellow"/>
        </w:rPr>
      </w:pPr>
      <w:r w:rsidRPr="004E5E51">
        <w:rPr>
          <w:rFonts w:ascii="Times" w:hAnsi="Times"/>
          <w:highlight w:val="yellow"/>
        </w:rPr>
        <w:t>[SECCIÓN 2]</w:t>
      </w:r>
      <w:r>
        <w:rPr>
          <w:rFonts w:ascii="Times" w:hAnsi="Times"/>
        </w:rPr>
        <w:t xml:space="preserve"> </w:t>
      </w:r>
      <w:r w:rsidR="00E3442D">
        <w:rPr>
          <w:rFonts w:ascii="Times" w:hAnsi="Times"/>
          <w:b/>
        </w:rPr>
        <w:t>3</w:t>
      </w:r>
      <w:r w:rsidRPr="004E5E51">
        <w:rPr>
          <w:rFonts w:ascii="Times" w:hAnsi="Times"/>
          <w:b/>
        </w:rPr>
        <w:t>.</w:t>
      </w:r>
      <w:r>
        <w:rPr>
          <w:rFonts w:ascii="Times" w:hAnsi="Times"/>
          <w:b/>
        </w:rPr>
        <w:t>4</w:t>
      </w:r>
      <w:r w:rsidRPr="004E5E5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>Consolidación</w:t>
      </w:r>
    </w:p>
    <w:p w:rsidR="00F16C20" w:rsidRDefault="00F16C20" w:rsidP="00F16C20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:rsidR="00F16C20" w:rsidRPr="00FE53CA" w:rsidRDefault="00F16C20" w:rsidP="00F16C20">
      <w:pPr>
        <w:spacing w:after="0"/>
        <w:rPr>
          <w:rFonts w:ascii="Times New Roman" w:hAnsi="Times New Roman" w:cs="Times New Roman"/>
          <w:lang w:val="es-CO"/>
        </w:rPr>
      </w:pPr>
      <w:r w:rsidRPr="00FE53CA">
        <w:rPr>
          <w:rFonts w:ascii="Times New Roman" w:hAnsi="Times New Roman" w:cs="Times New Roman"/>
        </w:rPr>
        <w:t xml:space="preserve">Actividad para </w:t>
      </w:r>
      <w:del w:id="2146" w:author="mercyranjel" w:date="2016-01-25T15:48:00Z">
        <w:r w:rsidRPr="00FE53CA" w:rsidDel="001276A6">
          <w:rPr>
            <w:rFonts w:ascii="Times New Roman" w:hAnsi="Times New Roman" w:cs="Times New Roman"/>
          </w:rPr>
          <w:delText xml:space="preserve">consolidar </w:delText>
        </w:r>
      </w:del>
      <w:ins w:id="2147" w:author="mercyranjel" w:date="2016-01-25T15:48:00Z">
        <w:r w:rsidR="001276A6">
          <w:rPr>
            <w:rFonts w:ascii="Times New Roman" w:hAnsi="Times New Roman" w:cs="Times New Roman"/>
          </w:rPr>
          <w:t>afianz</w:t>
        </w:r>
        <w:r w:rsidR="001276A6" w:rsidRPr="00FE53CA">
          <w:rPr>
            <w:rFonts w:ascii="Times New Roman" w:hAnsi="Times New Roman" w:cs="Times New Roman"/>
          </w:rPr>
          <w:t xml:space="preserve">ar </w:t>
        </w:r>
      </w:ins>
      <w:r w:rsidRPr="00FE53CA">
        <w:rPr>
          <w:rFonts w:ascii="Times New Roman" w:hAnsi="Times New Roman" w:cs="Times New Roman"/>
        </w:rPr>
        <w:t>lo que has aprendido en esta sección.</w:t>
      </w:r>
    </w:p>
    <w:p w:rsidR="006F7B58" w:rsidRDefault="006F7B58" w:rsidP="00F16C20">
      <w:pPr>
        <w:spacing w:after="0"/>
        <w:rPr>
          <w:ins w:id="2148" w:author="Johana Montejo Rozo" w:date="2016-02-03T10:34:00Z"/>
          <w:rFonts w:ascii="Times New Roman" w:hAnsi="Times New Roman" w:cs="Times New Roman"/>
          <w:sz w:val="32"/>
          <w:szCs w:val="32"/>
          <w:lang w:val="es-CO"/>
        </w:rPr>
      </w:pPr>
    </w:p>
    <w:tbl>
      <w:tblPr>
        <w:tblStyle w:val="Tablaconcuadrcula1"/>
        <w:tblW w:w="9033" w:type="dxa"/>
        <w:tblInd w:w="-113" w:type="dxa"/>
        <w:tblLook w:val="04A0" w:firstRow="1" w:lastRow="0" w:firstColumn="1" w:lastColumn="0" w:noHBand="0" w:noVBand="1"/>
      </w:tblPr>
      <w:tblGrid>
        <w:gridCol w:w="2518"/>
        <w:gridCol w:w="6515"/>
      </w:tblGrid>
      <w:tr w:rsidR="006F7B58" w:rsidRPr="0006455F" w:rsidTr="0006455F">
        <w:trPr>
          <w:ins w:id="2149" w:author="Johana Montejo Rozo" w:date="2016-02-03T10:34:00Z"/>
        </w:trPr>
        <w:tc>
          <w:tcPr>
            <w:tcW w:w="9033" w:type="dxa"/>
            <w:gridSpan w:val="2"/>
            <w:shd w:val="clear" w:color="auto" w:fill="000000" w:themeFill="text1"/>
          </w:tcPr>
          <w:p w:rsidR="006F7B58" w:rsidRPr="0006455F" w:rsidRDefault="006F7B58" w:rsidP="0006455F">
            <w:pPr>
              <w:jc w:val="center"/>
              <w:rPr>
                <w:ins w:id="2150" w:author="Johana Montejo Rozo" w:date="2016-02-03T10:34:00Z"/>
                <w:rFonts w:ascii="Times New Roman" w:hAnsi="Times New Roman" w:cs="Times New Roman"/>
                <w:b/>
                <w:color w:val="FFFFFF" w:themeColor="background1"/>
              </w:rPr>
            </w:pPr>
            <w:ins w:id="2151" w:author="Johana Montejo Rozo" w:date="2016-02-03T10:34:00Z">
              <w:r w:rsidRPr="0006455F">
                <w:rPr>
                  <w:rFonts w:ascii="Times New Roman" w:hAnsi="Times New Roman" w:cs="Times New Roman"/>
                  <w:b/>
                  <w:color w:val="FFFFFF" w:themeColor="background1"/>
                </w:rPr>
                <w:t>Practica (recurso de ejercitación)</w:t>
              </w:r>
            </w:ins>
          </w:p>
        </w:tc>
      </w:tr>
      <w:tr w:rsidR="006F7B58" w:rsidRPr="0006455F" w:rsidTr="0006455F">
        <w:trPr>
          <w:ins w:id="2152" w:author="Johana Montejo Rozo" w:date="2016-02-03T10:34:00Z"/>
        </w:trPr>
        <w:tc>
          <w:tcPr>
            <w:tcW w:w="2518" w:type="dxa"/>
          </w:tcPr>
          <w:p w:rsidR="006F7B58" w:rsidRPr="0006455F" w:rsidRDefault="006F7B58" w:rsidP="0006455F">
            <w:pPr>
              <w:rPr>
                <w:ins w:id="2153" w:author="Johana Montejo Rozo" w:date="2016-02-03T10:34:00Z"/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ins w:id="2154" w:author="Johana Montejo Rozo" w:date="2016-02-03T10:34:00Z">
              <w:r w:rsidRPr="0006455F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Código</w:t>
              </w:r>
            </w:ins>
          </w:p>
        </w:tc>
        <w:tc>
          <w:tcPr>
            <w:tcW w:w="6515" w:type="dxa"/>
          </w:tcPr>
          <w:p w:rsidR="006F7B58" w:rsidRPr="0006455F" w:rsidRDefault="006F7B58" w:rsidP="0006455F">
            <w:pPr>
              <w:rPr>
                <w:ins w:id="2155" w:author="Johana Montejo Rozo" w:date="2016-02-03T10:34:00Z"/>
                <w:rFonts w:ascii="Times New Roman" w:hAnsi="Times New Roman" w:cs="Times New Roman"/>
                <w:b/>
                <w:color w:val="000000"/>
              </w:rPr>
            </w:pPr>
            <w:ins w:id="2156" w:author="Johana Montejo Rozo" w:date="2016-02-03T10:34:00Z">
              <w:r w:rsidRPr="0006455F">
                <w:rPr>
                  <w:rFonts w:ascii="Times New Roman" w:hAnsi="Times New Roman" w:cs="Times New Roman"/>
                  <w:color w:val="000000"/>
                </w:rPr>
                <w:t>MA_07_07_</w:t>
              </w:r>
              <w:r>
                <w:rPr>
                  <w:rFonts w:ascii="Times New Roman" w:hAnsi="Times New Roman" w:cs="Times New Roman"/>
                  <w:color w:val="000000"/>
                </w:rPr>
                <w:t>CO_REC330</w:t>
              </w:r>
            </w:ins>
          </w:p>
        </w:tc>
      </w:tr>
      <w:tr w:rsidR="006F7B58" w:rsidRPr="0006455F" w:rsidTr="0006455F">
        <w:trPr>
          <w:ins w:id="2157" w:author="Johana Montejo Rozo" w:date="2016-02-03T10:34:00Z"/>
        </w:trPr>
        <w:tc>
          <w:tcPr>
            <w:tcW w:w="2518" w:type="dxa"/>
          </w:tcPr>
          <w:p w:rsidR="006F7B58" w:rsidRPr="0006455F" w:rsidRDefault="006F7B58" w:rsidP="0006455F">
            <w:pPr>
              <w:rPr>
                <w:ins w:id="2158" w:author="Johana Montejo Rozo" w:date="2016-02-03T10:34:00Z"/>
                <w:rFonts w:ascii="Times New Roman" w:hAnsi="Times New Roman" w:cs="Times New Roman"/>
                <w:color w:val="000000"/>
                <w:sz w:val="18"/>
                <w:szCs w:val="18"/>
              </w:rPr>
            </w:pPr>
            <w:ins w:id="2159" w:author="Johana Montejo Rozo" w:date="2016-02-03T10:34:00Z">
              <w:r w:rsidRPr="0006455F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Título</w:t>
              </w:r>
            </w:ins>
          </w:p>
        </w:tc>
        <w:tc>
          <w:tcPr>
            <w:tcW w:w="6515" w:type="dxa"/>
          </w:tcPr>
          <w:p w:rsidR="006F7B58" w:rsidRPr="0006455F" w:rsidRDefault="006F7B58" w:rsidP="0006455F">
            <w:pPr>
              <w:rPr>
                <w:ins w:id="2160" w:author="Johana Montejo Rozo" w:date="2016-02-03T10:34:00Z"/>
                <w:rFonts w:ascii="Times New Roman" w:hAnsi="Times New Roman" w:cs="Times New Roman"/>
                <w:color w:val="000000"/>
              </w:rPr>
            </w:pPr>
            <w:ins w:id="2161" w:author="Johana Montejo Rozo" w:date="2016-02-03T10:34:00Z">
              <w:r w:rsidRPr="00F262AF">
                <w:rPr>
                  <w:rFonts w:ascii="Times New Roman" w:hAnsi="Times New Roman" w:cs="Times New Roman"/>
                </w:rPr>
                <w:t>Refuerza tu aprendizaje</w:t>
              </w:r>
              <w:r>
                <w:rPr>
                  <w:rFonts w:ascii="Times New Roman" w:hAnsi="Times New Roman" w:cs="Times New Roman"/>
                </w:rPr>
                <w:t>:</w:t>
              </w:r>
              <w:r w:rsidRPr="00F262AF">
                <w:rPr>
                  <w:rFonts w:ascii="Times New Roman" w:hAnsi="Times New Roman" w:cs="Times New Roman"/>
                </w:rPr>
                <w:t xml:space="preserve"> La proporcionalidad inversa</w:t>
              </w:r>
            </w:ins>
          </w:p>
        </w:tc>
      </w:tr>
      <w:tr w:rsidR="006F7B58" w:rsidRPr="0006455F" w:rsidTr="0006455F">
        <w:trPr>
          <w:ins w:id="2162" w:author="Johana Montejo Rozo" w:date="2016-02-03T10:34:00Z"/>
        </w:trPr>
        <w:tc>
          <w:tcPr>
            <w:tcW w:w="2518" w:type="dxa"/>
          </w:tcPr>
          <w:p w:rsidR="006F7B58" w:rsidRPr="0006455F" w:rsidRDefault="006F7B58" w:rsidP="0006455F">
            <w:pPr>
              <w:rPr>
                <w:ins w:id="2163" w:author="Johana Montejo Rozo" w:date="2016-02-03T10:34:00Z"/>
                <w:rFonts w:ascii="Times New Roman" w:hAnsi="Times New Roman" w:cs="Times New Roman"/>
                <w:color w:val="000000"/>
                <w:sz w:val="18"/>
                <w:szCs w:val="18"/>
              </w:rPr>
            </w:pPr>
            <w:ins w:id="2164" w:author="Johana Montejo Rozo" w:date="2016-02-03T10:34:00Z">
              <w:r w:rsidRPr="0006455F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Descripción</w:t>
              </w:r>
            </w:ins>
          </w:p>
        </w:tc>
        <w:tc>
          <w:tcPr>
            <w:tcW w:w="6515" w:type="dxa"/>
          </w:tcPr>
          <w:p w:rsidR="006F7B58" w:rsidRPr="0006455F" w:rsidRDefault="006F7B58" w:rsidP="0006455F">
            <w:pPr>
              <w:rPr>
                <w:ins w:id="2165" w:author="Johana Montejo Rozo" w:date="2016-02-03T10:34:00Z"/>
                <w:rFonts w:ascii="Times New Roman" w:hAnsi="Times New Roman" w:cs="Times New Roman"/>
                <w:color w:val="000000"/>
              </w:rPr>
            </w:pPr>
            <w:ins w:id="2166" w:author="Johana Montejo Rozo" w:date="2016-02-03T10:34:00Z">
              <w:r w:rsidRPr="00F262AF">
                <w:rPr>
                  <w:rFonts w:ascii="Times New Roman" w:hAnsi="Times New Roman" w:cs="Times New Roman"/>
                </w:rPr>
                <w:t xml:space="preserve">Actividad sobre </w:t>
              </w:r>
              <w:r>
                <w:rPr>
                  <w:rFonts w:ascii="Times New Roman" w:hAnsi="Times New Roman" w:cs="Times New Roman"/>
                </w:rPr>
                <w:t>l</w:t>
              </w:r>
              <w:r w:rsidRPr="00F262AF">
                <w:rPr>
                  <w:rFonts w:ascii="Times New Roman" w:hAnsi="Times New Roman" w:cs="Times New Roman"/>
                </w:rPr>
                <w:t>a proporcionalidad inversa</w:t>
              </w:r>
            </w:ins>
          </w:p>
        </w:tc>
      </w:tr>
    </w:tbl>
    <w:p w:rsidR="006F7B58" w:rsidRDefault="006F7B58" w:rsidP="00F16C20">
      <w:pPr>
        <w:spacing w:after="0"/>
        <w:rPr>
          <w:ins w:id="2167" w:author="Johana Montejo Rozo" w:date="2016-02-03T10:34:00Z"/>
          <w:rFonts w:ascii="Times New Roman" w:hAnsi="Times New Roman" w:cs="Times New Roman"/>
          <w:sz w:val="32"/>
          <w:szCs w:val="32"/>
          <w:lang w:val="es-CO"/>
        </w:rPr>
      </w:pPr>
    </w:p>
    <w:p w:rsidR="006F7B58" w:rsidDel="006F7B58" w:rsidRDefault="006F7B58" w:rsidP="00F16C20">
      <w:pPr>
        <w:spacing w:after="0"/>
        <w:rPr>
          <w:del w:id="2168" w:author="Johana Montejo Rozo" w:date="2016-02-03T10:34:00Z"/>
          <w:rFonts w:ascii="Times New Roman" w:hAnsi="Times New Roman" w:cs="Times New Roman"/>
          <w:sz w:val="32"/>
          <w:szCs w:val="32"/>
          <w:lang w:val="es-CO"/>
        </w:rPr>
      </w:pPr>
    </w:p>
    <w:p w:rsidR="00F262AF" w:rsidRPr="00FE53CA" w:rsidDel="006F7B58" w:rsidRDefault="00F262AF" w:rsidP="00F16C20">
      <w:pPr>
        <w:spacing w:after="0"/>
        <w:rPr>
          <w:del w:id="2169" w:author="Johana Montejo Rozo" w:date="2016-02-03T10:34:00Z"/>
          <w:rFonts w:ascii="Times New Roman" w:hAnsi="Times New Roman" w:cs="Times New Roman"/>
          <w:sz w:val="32"/>
          <w:szCs w:val="32"/>
          <w:lang w:val="es-CO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469"/>
        <w:gridCol w:w="6359"/>
      </w:tblGrid>
      <w:tr w:rsidR="00F16C20" w:rsidRPr="00FE53CA" w:rsidDel="006F7B58" w:rsidTr="00CA29C1">
        <w:trPr>
          <w:del w:id="2170" w:author="Johana Montejo Rozo" w:date="2016-02-03T10:34:00Z"/>
        </w:trPr>
        <w:tc>
          <w:tcPr>
            <w:tcW w:w="8828" w:type="dxa"/>
            <w:gridSpan w:val="2"/>
            <w:shd w:val="clear" w:color="auto" w:fill="000000" w:themeFill="text1"/>
          </w:tcPr>
          <w:p w:rsidR="00F16C20" w:rsidRPr="00FE53CA" w:rsidDel="006F7B58" w:rsidRDefault="00F16C20" w:rsidP="00CA29C1">
            <w:pPr>
              <w:jc w:val="center"/>
              <w:rPr>
                <w:del w:id="2171" w:author="Johana Montejo Rozo" w:date="2016-02-03T10:34:00Z"/>
                <w:rFonts w:ascii="Times New Roman" w:hAnsi="Times New Roman" w:cs="Times New Roman"/>
                <w:b/>
              </w:rPr>
            </w:pPr>
            <w:del w:id="2172" w:author="Johana Montejo Rozo" w:date="2016-02-03T10:34:00Z">
              <w:r w:rsidRPr="00FE53CA" w:rsidDel="006F7B58">
                <w:rPr>
                  <w:rFonts w:ascii="Times New Roman" w:hAnsi="Times New Roman" w:cs="Times New Roman"/>
                  <w:b/>
                </w:rPr>
                <w:delText>Practica: recurso nuevo</w:delText>
              </w:r>
            </w:del>
          </w:p>
        </w:tc>
      </w:tr>
      <w:tr w:rsidR="00F16C20" w:rsidRPr="00FE53CA" w:rsidDel="006F7B58" w:rsidTr="00CA29C1">
        <w:trPr>
          <w:del w:id="2173" w:author="Johana Montejo Rozo" w:date="2016-02-03T10:34:00Z"/>
        </w:trPr>
        <w:tc>
          <w:tcPr>
            <w:tcW w:w="2469" w:type="dxa"/>
          </w:tcPr>
          <w:p w:rsidR="00F16C20" w:rsidRPr="00FE53CA" w:rsidDel="006F7B58" w:rsidRDefault="00F16C20" w:rsidP="00CA29C1">
            <w:pPr>
              <w:rPr>
                <w:del w:id="2174" w:author="Johana Montejo Rozo" w:date="2016-02-03T10:34:00Z"/>
                <w:rFonts w:ascii="Times New Roman" w:hAnsi="Times New Roman" w:cs="Times New Roman"/>
                <w:b/>
                <w:sz w:val="18"/>
                <w:szCs w:val="18"/>
              </w:rPr>
            </w:pPr>
            <w:del w:id="2175" w:author="Johana Montejo Rozo" w:date="2016-02-03T10:34:00Z">
              <w:r w:rsidRPr="00FE53CA" w:rsidDel="006F7B58">
                <w:rPr>
                  <w:rFonts w:ascii="Times New Roman" w:hAnsi="Times New Roman" w:cs="Times New Roman"/>
                  <w:b/>
                  <w:sz w:val="18"/>
                  <w:szCs w:val="18"/>
                </w:rPr>
                <w:delText>Código</w:delText>
              </w:r>
            </w:del>
          </w:p>
        </w:tc>
        <w:tc>
          <w:tcPr>
            <w:tcW w:w="6359" w:type="dxa"/>
          </w:tcPr>
          <w:p w:rsidR="00F16C20" w:rsidRPr="00F262AF" w:rsidDel="006F7B58" w:rsidRDefault="00F262AF" w:rsidP="00CA29C1">
            <w:pPr>
              <w:rPr>
                <w:del w:id="2176" w:author="Johana Montejo Rozo" w:date="2016-02-03T10:34:00Z"/>
                <w:rFonts w:ascii="Times New Roman" w:hAnsi="Times New Roman" w:cs="Times New Roman"/>
              </w:rPr>
            </w:pPr>
            <w:del w:id="2177" w:author="Johana Montejo Rozo" w:date="2016-02-03T10:34:00Z">
              <w:r w:rsidDel="006F7B58">
                <w:rPr>
                  <w:rFonts w:ascii="Times New Roman" w:hAnsi="Times New Roman" w:cs="Times New Roman"/>
                </w:rPr>
                <w:delText>MA_07_07_CO_REC33</w:delText>
              </w:r>
              <w:r w:rsidRPr="00F262AF" w:rsidDel="006F7B58">
                <w:rPr>
                  <w:rFonts w:ascii="Times New Roman" w:hAnsi="Times New Roman" w:cs="Times New Roman"/>
                </w:rPr>
                <w:delText>0</w:delText>
              </w:r>
            </w:del>
          </w:p>
        </w:tc>
      </w:tr>
      <w:tr w:rsidR="00F16C20" w:rsidRPr="00FE53CA" w:rsidDel="006F7B58" w:rsidTr="00CA29C1">
        <w:trPr>
          <w:del w:id="2178" w:author="Johana Montejo Rozo" w:date="2016-02-03T10:34:00Z"/>
        </w:trPr>
        <w:tc>
          <w:tcPr>
            <w:tcW w:w="2469" w:type="dxa"/>
          </w:tcPr>
          <w:p w:rsidR="00F16C20" w:rsidRPr="00FE53CA" w:rsidDel="006F7B58" w:rsidRDefault="00F16C20" w:rsidP="00CA29C1">
            <w:pPr>
              <w:rPr>
                <w:del w:id="2179" w:author="Johana Montejo Rozo" w:date="2016-02-03T10:34:00Z"/>
                <w:rFonts w:ascii="Times New Roman" w:hAnsi="Times New Roman" w:cs="Times New Roman"/>
              </w:rPr>
            </w:pPr>
            <w:del w:id="2180" w:author="Johana Montejo Rozo" w:date="2016-02-03T10:34:00Z">
              <w:r w:rsidRPr="00FE53CA" w:rsidDel="006F7B58">
                <w:rPr>
                  <w:rFonts w:ascii="Times New Roman" w:hAnsi="Times New Roman" w:cs="Times New Roman"/>
                  <w:b/>
                  <w:sz w:val="18"/>
                  <w:szCs w:val="18"/>
                </w:rPr>
                <w:delText>Título</w:delText>
              </w:r>
            </w:del>
          </w:p>
        </w:tc>
        <w:tc>
          <w:tcPr>
            <w:tcW w:w="6359" w:type="dxa"/>
          </w:tcPr>
          <w:p w:rsidR="00F16C20" w:rsidRPr="00FE53CA" w:rsidDel="006F7B58" w:rsidRDefault="00F262AF" w:rsidP="00CA29C1">
            <w:pPr>
              <w:rPr>
                <w:del w:id="2181" w:author="Johana Montejo Rozo" w:date="2016-02-03T10:34:00Z"/>
                <w:rFonts w:ascii="Times New Roman" w:hAnsi="Times New Roman" w:cs="Times New Roman"/>
              </w:rPr>
            </w:pPr>
            <w:del w:id="2182" w:author="Johana Montejo Rozo" w:date="2016-02-03T10:34:00Z">
              <w:r w:rsidRPr="00F262AF" w:rsidDel="006F7B58">
                <w:rPr>
                  <w:rFonts w:ascii="Times New Roman" w:hAnsi="Times New Roman" w:cs="Times New Roman"/>
                </w:rPr>
                <w:delText>Refuerza tu aprendizaje</w:delText>
              </w:r>
            </w:del>
            <w:ins w:id="2183" w:author="mercyranjel" w:date="2016-01-25T15:48:00Z">
              <w:del w:id="2184" w:author="Johana Montejo Rozo" w:date="2016-02-03T10:34:00Z">
                <w:r w:rsidR="001276A6" w:rsidDel="006F7B58">
                  <w:rPr>
                    <w:rFonts w:ascii="Times New Roman" w:hAnsi="Times New Roman" w:cs="Times New Roman"/>
                  </w:rPr>
                  <w:delText>:</w:delText>
                </w:r>
              </w:del>
            </w:ins>
            <w:del w:id="2185" w:author="Johana Montejo Rozo" w:date="2016-02-03T10:34:00Z">
              <w:r w:rsidRPr="00F262AF" w:rsidDel="006F7B58">
                <w:rPr>
                  <w:rFonts w:ascii="Times New Roman" w:hAnsi="Times New Roman" w:cs="Times New Roman"/>
                </w:rPr>
                <w:delText xml:space="preserve"> La proporcionalidad inversa</w:delText>
              </w:r>
            </w:del>
          </w:p>
        </w:tc>
      </w:tr>
      <w:tr w:rsidR="00F16C20" w:rsidRPr="00FE53CA" w:rsidDel="006F7B58" w:rsidTr="00CA29C1">
        <w:trPr>
          <w:del w:id="2186" w:author="Johana Montejo Rozo" w:date="2016-02-03T10:34:00Z"/>
        </w:trPr>
        <w:tc>
          <w:tcPr>
            <w:tcW w:w="2469" w:type="dxa"/>
          </w:tcPr>
          <w:p w:rsidR="00F16C20" w:rsidRPr="00FE53CA" w:rsidDel="006F7B58" w:rsidRDefault="00F16C20" w:rsidP="00CA29C1">
            <w:pPr>
              <w:rPr>
                <w:del w:id="2187" w:author="Johana Montejo Rozo" w:date="2016-02-03T10:34:00Z"/>
                <w:rFonts w:ascii="Times New Roman" w:hAnsi="Times New Roman" w:cs="Times New Roman"/>
              </w:rPr>
            </w:pPr>
            <w:del w:id="2188" w:author="Johana Montejo Rozo" w:date="2016-02-03T10:34:00Z">
              <w:r w:rsidRPr="00FE53CA" w:rsidDel="006F7B58">
                <w:rPr>
                  <w:rFonts w:ascii="Times New Roman" w:hAnsi="Times New Roman" w:cs="Times New Roman"/>
                  <w:b/>
                  <w:sz w:val="18"/>
                  <w:szCs w:val="18"/>
                </w:rPr>
                <w:delText>Descripción</w:delText>
              </w:r>
            </w:del>
          </w:p>
        </w:tc>
        <w:tc>
          <w:tcPr>
            <w:tcW w:w="6359" w:type="dxa"/>
          </w:tcPr>
          <w:p w:rsidR="00F16C20" w:rsidRPr="00FE53CA" w:rsidDel="006F7B58" w:rsidRDefault="00F262AF" w:rsidP="00C85D5E">
            <w:pPr>
              <w:rPr>
                <w:del w:id="2189" w:author="Johana Montejo Rozo" w:date="2016-02-03T10:34:00Z"/>
                <w:rFonts w:ascii="Times New Roman" w:hAnsi="Times New Roman" w:cs="Times New Roman"/>
              </w:rPr>
            </w:pPr>
            <w:del w:id="2190" w:author="Johana Montejo Rozo" w:date="2016-02-03T10:34:00Z">
              <w:r w:rsidRPr="00F262AF" w:rsidDel="006F7B58">
                <w:rPr>
                  <w:rFonts w:ascii="Times New Roman" w:hAnsi="Times New Roman" w:cs="Times New Roman"/>
                </w:rPr>
                <w:delText xml:space="preserve">Actividad sobre </w:delText>
              </w:r>
              <w:r w:rsidR="00C85D5E" w:rsidDel="006F7B58">
                <w:rPr>
                  <w:rFonts w:ascii="Times New Roman" w:hAnsi="Times New Roman" w:cs="Times New Roman"/>
                </w:rPr>
                <w:delText>l</w:delText>
              </w:r>
              <w:r w:rsidRPr="00F262AF" w:rsidDel="006F7B58">
                <w:rPr>
                  <w:rFonts w:ascii="Times New Roman" w:hAnsi="Times New Roman" w:cs="Times New Roman"/>
                </w:rPr>
                <w:delText>a proporcionalidad inversa</w:delText>
              </w:r>
            </w:del>
          </w:p>
        </w:tc>
      </w:tr>
    </w:tbl>
    <w:p w:rsidR="00E3442D" w:rsidDel="006F7B58" w:rsidRDefault="00E3442D" w:rsidP="00134A9E">
      <w:pPr>
        <w:rPr>
          <w:del w:id="2191" w:author="Johana Montejo Rozo" w:date="2016-02-03T10:34:00Z"/>
          <w:rFonts w:ascii="Times" w:hAnsi="Times"/>
          <w:highlight w:val="yellow"/>
        </w:rPr>
      </w:pPr>
    </w:p>
    <w:p w:rsidR="00A868B9" w:rsidDel="006F7B58" w:rsidRDefault="00A868B9" w:rsidP="00134A9E">
      <w:pPr>
        <w:rPr>
          <w:del w:id="2192" w:author="Johana Montejo Rozo" w:date="2016-02-03T10:34:00Z"/>
          <w:rFonts w:ascii="Times" w:hAnsi="Times"/>
          <w:highlight w:val="yellow"/>
        </w:rPr>
      </w:pPr>
    </w:p>
    <w:p w:rsidR="00A868B9" w:rsidRDefault="00A868B9" w:rsidP="00A868B9">
      <w:pPr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1]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4 Ejercitación y competencias</w:t>
      </w:r>
    </w:p>
    <w:p w:rsidR="00A868B9" w:rsidRDefault="00A868B9" w:rsidP="00134A9E">
      <w:pPr>
        <w:rPr>
          <w:ins w:id="2193" w:author="Johana Montejo Rozo" w:date="2016-02-03T10:35:00Z"/>
          <w:rFonts w:ascii="Times" w:hAnsi="Times"/>
          <w:highlight w:val="yellow"/>
        </w:rPr>
      </w:pPr>
    </w:p>
    <w:tbl>
      <w:tblPr>
        <w:tblStyle w:val="Tablaconcuadrcula1"/>
        <w:tblW w:w="9033" w:type="dxa"/>
        <w:tblInd w:w="-113" w:type="dxa"/>
        <w:tblLook w:val="04A0" w:firstRow="1" w:lastRow="0" w:firstColumn="1" w:lastColumn="0" w:noHBand="0" w:noVBand="1"/>
      </w:tblPr>
      <w:tblGrid>
        <w:gridCol w:w="2518"/>
        <w:gridCol w:w="6515"/>
      </w:tblGrid>
      <w:tr w:rsidR="006F7B58" w:rsidRPr="0006455F" w:rsidTr="0006455F">
        <w:trPr>
          <w:ins w:id="2194" w:author="Johana Montejo Rozo" w:date="2016-02-03T10:35:00Z"/>
        </w:trPr>
        <w:tc>
          <w:tcPr>
            <w:tcW w:w="9033" w:type="dxa"/>
            <w:gridSpan w:val="2"/>
            <w:shd w:val="clear" w:color="auto" w:fill="000000" w:themeFill="text1"/>
          </w:tcPr>
          <w:p w:rsidR="006F7B58" w:rsidRPr="0006455F" w:rsidRDefault="006F7B58" w:rsidP="0006455F">
            <w:pPr>
              <w:jc w:val="center"/>
              <w:rPr>
                <w:ins w:id="2195" w:author="Johana Montejo Rozo" w:date="2016-02-03T10:35:00Z"/>
                <w:rFonts w:ascii="Times New Roman" w:hAnsi="Times New Roman" w:cs="Times New Roman"/>
                <w:b/>
                <w:color w:val="FFFFFF" w:themeColor="background1"/>
              </w:rPr>
            </w:pPr>
            <w:ins w:id="2196" w:author="Johana Montejo Rozo" w:date="2016-02-03T10:35:00Z">
              <w:r w:rsidRPr="0006455F">
                <w:rPr>
                  <w:rFonts w:ascii="Times New Roman" w:hAnsi="Times New Roman" w:cs="Times New Roman"/>
                  <w:b/>
                  <w:color w:val="FFFFFF" w:themeColor="background1"/>
                </w:rPr>
                <w:t>Practica (recurso de ejercitación)</w:t>
              </w:r>
            </w:ins>
          </w:p>
        </w:tc>
      </w:tr>
      <w:tr w:rsidR="006F7B58" w:rsidRPr="0006455F" w:rsidTr="0006455F">
        <w:trPr>
          <w:ins w:id="2197" w:author="Johana Montejo Rozo" w:date="2016-02-03T10:35:00Z"/>
        </w:trPr>
        <w:tc>
          <w:tcPr>
            <w:tcW w:w="2518" w:type="dxa"/>
          </w:tcPr>
          <w:p w:rsidR="006F7B58" w:rsidRPr="0006455F" w:rsidRDefault="006F7B58" w:rsidP="0006455F">
            <w:pPr>
              <w:rPr>
                <w:ins w:id="2198" w:author="Johana Montejo Rozo" w:date="2016-02-03T10:35:00Z"/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ins w:id="2199" w:author="Johana Montejo Rozo" w:date="2016-02-03T10:35:00Z">
              <w:r w:rsidRPr="0006455F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Código</w:t>
              </w:r>
            </w:ins>
          </w:p>
        </w:tc>
        <w:tc>
          <w:tcPr>
            <w:tcW w:w="6515" w:type="dxa"/>
          </w:tcPr>
          <w:p w:rsidR="006F7B58" w:rsidRPr="0006455F" w:rsidRDefault="006F7B58">
            <w:pPr>
              <w:rPr>
                <w:ins w:id="2200" w:author="Johana Montejo Rozo" w:date="2016-02-03T10:35:00Z"/>
                <w:rFonts w:ascii="Times New Roman" w:hAnsi="Times New Roman" w:cs="Times New Roman"/>
                <w:b/>
                <w:color w:val="000000"/>
              </w:rPr>
            </w:pPr>
            <w:ins w:id="2201" w:author="Johana Montejo Rozo" w:date="2016-02-03T10:35:00Z">
              <w:r w:rsidRPr="0006455F">
                <w:rPr>
                  <w:rFonts w:ascii="Times New Roman" w:hAnsi="Times New Roman" w:cs="Times New Roman"/>
                  <w:color w:val="000000"/>
                </w:rPr>
                <w:t>MA_07_07_</w:t>
              </w:r>
              <w:r>
                <w:rPr>
                  <w:rFonts w:ascii="Times New Roman" w:hAnsi="Times New Roman" w:cs="Times New Roman"/>
                  <w:color w:val="000000"/>
                </w:rPr>
                <w:t>CO_REC340</w:t>
              </w:r>
            </w:ins>
          </w:p>
        </w:tc>
      </w:tr>
      <w:tr w:rsidR="006F7B58" w:rsidRPr="0006455F" w:rsidTr="0006455F">
        <w:trPr>
          <w:ins w:id="2202" w:author="Johana Montejo Rozo" w:date="2016-02-03T10:35:00Z"/>
        </w:trPr>
        <w:tc>
          <w:tcPr>
            <w:tcW w:w="2518" w:type="dxa"/>
          </w:tcPr>
          <w:p w:rsidR="006F7B58" w:rsidRPr="0006455F" w:rsidRDefault="006F7B58" w:rsidP="0006455F">
            <w:pPr>
              <w:rPr>
                <w:ins w:id="2203" w:author="Johana Montejo Rozo" w:date="2016-02-03T10:35:00Z"/>
                <w:rFonts w:ascii="Times New Roman" w:hAnsi="Times New Roman" w:cs="Times New Roman"/>
                <w:color w:val="000000"/>
                <w:sz w:val="18"/>
                <w:szCs w:val="18"/>
              </w:rPr>
            </w:pPr>
            <w:ins w:id="2204" w:author="Johana Montejo Rozo" w:date="2016-02-03T10:35:00Z">
              <w:r w:rsidRPr="0006455F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Título</w:t>
              </w:r>
            </w:ins>
          </w:p>
        </w:tc>
        <w:tc>
          <w:tcPr>
            <w:tcW w:w="6515" w:type="dxa"/>
          </w:tcPr>
          <w:p w:rsidR="006F7B58" w:rsidRPr="0006455F" w:rsidRDefault="006F7B58" w:rsidP="0006455F">
            <w:pPr>
              <w:rPr>
                <w:ins w:id="2205" w:author="Johana Montejo Rozo" w:date="2016-02-03T10:35:00Z"/>
                <w:rFonts w:ascii="Times New Roman" w:hAnsi="Times New Roman" w:cs="Times New Roman"/>
                <w:color w:val="000000"/>
              </w:rPr>
            </w:pPr>
            <w:ins w:id="2206" w:author="Johana Montejo Rozo" w:date="2016-02-03T10:35:00Z">
              <w:r w:rsidRPr="006F7B58">
                <w:rPr>
                  <w:rFonts w:ascii="Times New Roman" w:hAnsi="Times New Roman" w:cs="Times New Roman"/>
                </w:rPr>
                <w:t>Competencias: estudio de la razón entre dos casas</w:t>
              </w:r>
            </w:ins>
          </w:p>
        </w:tc>
      </w:tr>
      <w:tr w:rsidR="006F7B58" w:rsidRPr="0006455F" w:rsidTr="0006455F">
        <w:trPr>
          <w:ins w:id="2207" w:author="Johana Montejo Rozo" w:date="2016-02-03T10:35:00Z"/>
        </w:trPr>
        <w:tc>
          <w:tcPr>
            <w:tcW w:w="2518" w:type="dxa"/>
          </w:tcPr>
          <w:p w:rsidR="006F7B58" w:rsidRPr="0006455F" w:rsidRDefault="006F7B58" w:rsidP="006F7B58">
            <w:pPr>
              <w:rPr>
                <w:ins w:id="2208" w:author="Johana Montejo Rozo" w:date="2016-02-03T10:35:00Z"/>
                <w:rFonts w:ascii="Times New Roman" w:hAnsi="Times New Roman" w:cs="Times New Roman"/>
                <w:color w:val="000000"/>
                <w:sz w:val="18"/>
                <w:szCs w:val="18"/>
              </w:rPr>
            </w:pPr>
            <w:ins w:id="2209" w:author="Johana Montejo Rozo" w:date="2016-02-03T10:35:00Z">
              <w:r w:rsidRPr="0006455F">
                <w:rPr>
                  <w:rFonts w:ascii="Times New Roman" w:hAnsi="Times New Roman" w:cs="Times New Roman"/>
                  <w:b/>
                  <w:color w:val="000000"/>
                  <w:sz w:val="18"/>
                  <w:szCs w:val="18"/>
                </w:rPr>
                <w:t>Descripción</w:t>
              </w:r>
            </w:ins>
          </w:p>
        </w:tc>
        <w:tc>
          <w:tcPr>
            <w:tcW w:w="6515" w:type="dxa"/>
          </w:tcPr>
          <w:p w:rsidR="006F7B58" w:rsidRPr="006F7B58" w:rsidRDefault="006F7B58">
            <w:pPr>
              <w:rPr>
                <w:ins w:id="2210" w:author="Johana Montejo Rozo" w:date="2016-02-03T10:35:00Z"/>
                <w:rFonts w:ascii="Times New Roman" w:hAnsi="Times New Roman" w:cs="Times New Roman"/>
                <w:color w:val="000000"/>
              </w:rPr>
            </w:pPr>
            <w:ins w:id="2211" w:author="Johana Montejo Rozo" w:date="2016-02-03T10:35:00Z">
              <w:r w:rsidRPr="006F7B58">
                <w:rPr>
                  <w:rFonts w:ascii="Times New Roman" w:hAnsi="Times New Roman" w:cs="Times New Roman"/>
                  <w:color w:val="000000"/>
                </w:rPr>
                <w:t xml:space="preserve">Actividad </w:t>
              </w:r>
              <w:r>
                <w:rPr>
                  <w:rFonts w:ascii="Times New Roman" w:hAnsi="Times New Roman" w:cs="Times New Roman"/>
                  <w:color w:val="000000"/>
                </w:rPr>
                <w:t>para</w:t>
              </w:r>
              <w:r w:rsidRPr="006F7B58">
                <w:rPr>
                  <w:rFonts w:ascii="Times New Roman" w:hAnsi="Times New Roman" w:cs="Times New Roman"/>
                  <w:color w:val="000000"/>
                </w:rPr>
                <w:t xml:space="preserve"> determinar la razón de proporción entre dos casas</w:t>
              </w:r>
            </w:ins>
          </w:p>
        </w:tc>
      </w:tr>
    </w:tbl>
    <w:p w:rsidR="006F7B58" w:rsidRDefault="006F7B58" w:rsidP="00134A9E">
      <w:pPr>
        <w:rPr>
          <w:ins w:id="2212" w:author="Johana Montejo Rozo" w:date="2016-02-03T10:35:00Z"/>
          <w:rFonts w:ascii="Times" w:hAnsi="Times"/>
          <w:highlight w:val="yellow"/>
        </w:rPr>
      </w:pPr>
    </w:p>
    <w:p w:rsidR="006F7B58" w:rsidDel="006F7B58" w:rsidRDefault="006F7B58" w:rsidP="00134A9E">
      <w:pPr>
        <w:rPr>
          <w:del w:id="2213" w:author="Johana Montejo Rozo" w:date="2016-02-03T10:35:00Z"/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1"/>
        <w:gridCol w:w="6357"/>
      </w:tblGrid>
      <w:tr w:rsidR="00F262AF" w:rsidRPr="00E41FD7" w:rsidDel="006F7B58" w:rsidTr="003278E3">
        <w:trPr>
          <w:del w:id="2214" w:author="Johana Montejo Rozo" w:date="2016-02-03T10:35:00Z"/>
        </w:trPr>
        <w:tc>
          <w:tcPr>
            <w:tcW w:w="8828" w:type="dxa"/>
            <w:gridSpan w:val="2"/>
            <w:shd w:val="clear" w:color="auto" w:fill="000000" w:themeFill="text1"/>
          </w:tcPr>
          <w:p w:rsidR="00F262AF" w:rsidRPr="00E41FD7" w:rsidDel="006F7B58" w:rsidRDefault="00F262AF" w:rsidP="003278E3">
            <w:pPr>
              <w:jc w:val="center"/>
              <w:rPr>
                <w:del w:id="2215" w:author="Johana Montejo Rozo" w:date="2016-02-03T10:35:00Z"/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del w:id="2216" w:author="Johana Montejo Rozo" w:date="2016-02-03T10:35:00Z">
              <w:r w:rsidRPr="00E41FD7" w:rsidDel="006F7B58">
                <w:rPr>
                  <w:rFonts w:ascii="Times New Roman" w:hAnsi="Times New Roman" w:cs="Times New Roman"/>
                  <w:b/>
                  <w:color w:val="FFFFFF" w:themeColor="background1"/>
                  <w:sz w:val="24"/>
                  <w:szCs w:val="24"/>
                </w:rPr>
                <w:delText>Practica: recurso aprovechado</w:delText>
              </w:r>
            </w:del>
          </w:p>
        </w:tc>
      </w:tr>
      <w:tr w:rsidR="00F262AF" w:rsidRPr="00E41FD7" w:rsidDel="006F7B58" w:rsidTr="003278E3">
        <w:trPr>
          <w:del w:id="2217" w:author="Johana Montejo Rozo" w:date="2016-02-03T10:35:00Z"/>
        </w:trPr>
        <w:tc>
          <w:tcPr>
            <w:tcW w:w="2471" w:type="dxa"/>
          </w:tcPr>
          <w:p w:rsidR="00F262AF" w:rsidRPr="00E41FD7" w:rsidDel="006F7B58" w:rsidRDefault="00F262AF" w:rsidP="003278E3">
            <w:pPr>
              <w:rPr>
                <w:del w:id="2218" w:author="Johana Montejo Rozo" w:date="2016-02-03T10:35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del w:id="2219" w:author="Johana Montejo Rozo" w:date="2016-02-03T10:35:00Z">
              <w:r w:rsidRPr="00E41FD7" w:rsidDel="006F7B5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Código</w:delText>
              </w:r>
            </w:del>
          </w:p>
        </w:tc>
        <w:tc>
          <w:tcPr>
            <w:tcW w:w="6357" w:type="dxa"/>
          </w:tcPr>
          <w:p w:rsidR="00F262AF" w:rsidRPr="00E41FD7" w:rsidDel="006F7B58" w:rsidRDefault="00F262AF" w:rsidP="003278E3">
            <w:pPr>
              <w:rPr>
                <w:del w:id="2220" w:author="Johana Montejo Rozo" w:date="2016-02-03T10:35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del w:id="2221" w:author="Johana Montejo Rozo" w:date="2016-02-03T10:35:00Z">
              <w:r w:rsidRPr="00E41FD7" w:rsidDel="006F7B5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MA_07_07_REC</w:delText>
              </w:r>
              <w:r w:rsidDel="006F7B5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340</w:delText>
              </w:r>
            </w:del>
          </w:p>
        </w:tc>
      </w:tr>
      <w:tr w:rsidR="00F262AF" w:rsidRPr="00E41FD7" w:rsidDel="006F7B58" w:rsidTr="003278E3">
        <w:trPr>
          <w:del w:id="2222" w:author="Johana Montejo Rozo" w:date="2016-02-03T10:35:00Z"/>
        </w:trPr>
        <w:tc>
          <w:tcPr>
            <w:tcW w:w="2471" w:type="dxa"/>
          </w:tcPr>
          <w:p w:rsidR="00F262AF" w:rsidRPr="00E41FD7" w:rsidDel="006F7B58" w:rsidRDefault="00F262AF" w:rsidP="003278E3">
            <w:pPr>
              <w:rPr>
                <w:del w:id="2223" w:author="Johana Montejo Rozo" w:date="2016-02-03T10:35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2224" w:author="Johana Montejo Rozo" w:date="2016-02-03T10:35:00Z">
              <w:r w:rsidRPr="00E41FD7" w:rsidDel="006F7B5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Ubicación en Aula Planeta</w:delText>
              </w:r>
            </w:del>
          </w:p>
        </w:tc>
        <w:tc>
          <w:tcPr>
            <w:tcW w:w="6357" w:type="dxa"/>
          </w:tcPr>
          <w:p w:rsidR="00F262AF" w:rsidRPr="00E41FD7" w:rsidDel="006F7B58" w:rsidRDefault="00F262AF" w:rsidP="00F262AF">
            <w:pPr>
              <w:rPr>
                <w:del w:id="2225" w:author="Johana Montejo Rozo" w:date="2016-02-03T10:35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2226" w:author="Johana Montejo Rozo" w:date="2016-02-03T10:35:00Z">
              <w:r w:rsidDel="006F7B5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2</w:delText>
              </w:r>
              <w:r w:rsidRPr="00E41FD7" w:rsidDel="006F7B5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°ESO/Matemáticas/</w:delText>
              </w:r>
              <w:r w:rsidDel="006F7B5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La proporcionalidad</w:delText>
              </w:r>
              <w:r w:rsidRPr="00E41FD7" w:rsidDel="006F7B5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 xml:space="preserve"> </w:delText>
              </w:r>
              <w:r w:rsidDel="006F7B5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/6 Ejercitación y competencias</w:delText>
              </w:r>
              <w:r w:rsidRPr="00E41FD7" w:rsidDel="006F7B5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 xml:space="preserve"> /</w:delText>
              </w:r>
              <w:r w:rsidDel="006F7B5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 xml:space="preserve"> /</w:delText>
              </w:r>
              <w:r w:rsidRPr="00E41FD7" w:rsidDel="006F7B5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Pr</w:delText>
              </w:r>
              <w:r w:rsidDel="006F7B5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actica</w:delText>
              </w:r>
              <w:r w:rsidRPr="00E41FD7" w:rsidDel="006F7B5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 xml:space="preserve">: </w:delText>
              </w:r>
              <w:r w:rsidRPr="00F262AF" w:rsidDel="006F7B5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Competencias: estudio de la razón entre dos casas</w:delText>
              </w:r>
            </w:del>
          </w:p>
        </w:tc>
      </w:tr>
      <w:tr w:rsidR="00F262AF" w:rsidRPr="00E41FD7" w:rsidDel="006F7B58" w:rsidTr="003278E3">
        <w:trPr>
          <w:del w:id="2227" w:author="Johana Montejo Rozo" w:date="2016-02-03T10:35:00Z"/>
        </w:trPr>
        <w:tc>
          <w:tcPr>
            <w:tcW w:w="2471" w:type="dxa"/>
          </w:tcPr>
          <w:p w:rsidR="00F262AF" w:rsidRPr="00E41FD7" w:rsidDel="006F7B58" w:rsidRDefault="00F262AF" w:rsidP="003278E3">
            <w:pPr>
              <w:rPr>
                <w:del w:id="2228" w:author="Johana Montejo Rozo" w:date="2016-02-03T10:35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2229" w:author="Johana Montejo Rozo" w:date="2016-02-03T10:35:00Z">
              <w:r w:rsidRPr="00E41FD7" w:rsidDel="006F7B5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Cambio (descripción o capturas de pantallas)</w:delText>
              </w:r>
            </w:del>
          </w:p>
        </w:tc>
        <w:tc>
          <w:tcPr>
            <w:tcW w:w="6357" w:type="dxa"/>
          </w:tcPr>
          <w:p w:rsidR="00F262AF" w:rsidRPr="00E41FD7" w:rsidDel="006F7B58" w:rsidRDefault="00F262AF" w:rsidP="003278E3">
            <w:pPr>
              <w:rPr>
                <w:del w:id="2230" w:author="Johana Montejo Rozo" w:date="2016-02-03T10:35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2231" w:author="Johana Montejo Rozo" w:date="2016-02-03T10:35:00Z">
              <w:r w:rsidDel="006F7B5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Sin cambios</w:delText>
              </w:r>
            </w:del>
          </w:p>
        </w:tc>
      </w:tr>
      <w:tr w:rsidR="00F262AF" w:rsidRPr="00E41FD7" w:rsidDel="006F7B58" w:rsidTr="003278E3">
        <w:trPr>
          <w:del w:id="2232" w:author="Johana Montejo Rozo" w:date="2016-02-03T10:35:00Z"/>
        </w:trPr>
        <w:tc>
          <w:tcPr>
            <w:tcW w:w="2471" w:type="dxa"/>
          </w:tcPr>
          <w:p w:rsidR="00F262AF" w:rsidRPr="00E41FD7" w:rsidDel="006F7B58" w:rsidRDefault="00F262AF" w:rsidP="003278E3">
            <w:pPr>
              <w:rPr>
                <w:del w:id="2233" w:author="Johana Montejo Rozo" w:date="2016-02-03T10:35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del w:id="2234" w:author="Johana Montejo Rozo" w:date="2016-02-03T10:35:00Z">
              <w:r w:rsidRPr="00E41FD7" w:rsidDel="006F7B5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Título</w:delText>
              </w:r>
            </w:del>
          </w:p>
        </w:tc>
        <w:tc>
          <w:tcPr>
            <w:tcW w:w="6357" w:type="dxa"/>
          </w:tcPr>
          <w:p w:rsidR="00F262AF" w:rsidRPr="00E41FD7" w:rsidDel="006F7B58" w:rsidRDefault="00F262AF" w:rsidP="003278E3">
            <w:pPr>
              <w:rPr>
                <w:del w:id="2235" w:author="Johana Montejo Rozo" w:date="2016-02-03T10:35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2236" w:author="Johana Montejo Rozo" w:date="2016-02-03T10:35:00Z">
              <w:r w:rsidRPr="00F262AF" w:rsidDel="006F7B5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Competencias: estudio de la razón entre dos casas</w:delText>
              </w:r>
            </w:del>
          </w:p>
        </w:tc>
      </w:tr>
      <w:tr w:rsidR="00F262AF" w:rsidRPr="00E41FD7" w:rsidDel="006F7B58" w:rsidTr="003278E3">
        <w:trPr>
          <w:del w:id="2237" w:author="Johana Montejo Rozo" w:date="2016-02-03T10:35:00Z"/>
        </w:trPr>
        <w:tc>
          <w:tcPr>
            <w:tcW w:w="2471" w:type="dxa"/>
          </w:tcPr>
          <w:p w:rsidR="00F262AF" w:rsidRPr="00E41FD7" w:rsidDel="006F7B58" w:rsidRDefault="00F262AF" w:rsidP="003278E3">
            <w:pPr>
              <w:rPr>
                <w:del w:id="2238" w:author="Johana Montejo Rozo" w:date="2016-02-03T10:35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del w:id="2239" w:author="Johana Montejo Rozo" w:date="2016-02-03T10:35:00Z">
              <w:r w:rsidRPr="00E41FD7" w:rsidDel="006F7B5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delText>Descripción</w:delText>
              </w:r>
            </w:del>
          </w:p>
        </w:tc>
        <w:tc>
          <w:tcPr>
            <w:tcW w:w="6357" w:type="dxa"/>
          </w:tcPr>
          <w:p w:rsidR="00F262AF" w:rsidRPr="00E41FD7" w:rsidDel="006F7B58" w:rsidRDefault="00F262AF" w:rsidP="003278E3">
            <w:pPr>
              <w:rPr>
                <w:del w:id="2240" w:author="Johana Montejo Rozo" w:date="2016-02-03T10:35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del w:id="2241" w:author="Johana Montejo Rozo" w:date="2016-02-03T10:35:00Z">
              <w:r w:rsidRPr="00F262AF" w:rsidDel="006F7B5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delText>Actividad cuyo objetivo es determinar la razón de proporción entre dos casas</w:delText>
              </w:r>
            </w:del>
          </w:p>
        </w:tc>
      </w:tr>
    </w:tbl>
    <w:p w:rsidR="00F262AF" w:rsidDel="006F7B58" w:rsidRDefault="00F262AF" w:rsidP="00134A9E">
      <w:pPr>
        <w:rPr>
          <w:del w:id="2242" w:author="Johana Montejo Rozo" w:date="2016-02-03T10:35:00Z"/>
          <w:rFonts w:ascii="Times" w:hAnsi="Times"/>
          <w:highlight w:val="yellow"/>
        </w:rPr>
      </w:pPr>
    </w:p>
    <w:p w:rsidR="00A868B9" w:rsidDel="006F7B58" w:rsidRDefault="00A868B9" w:rsidP="00134A9E">
      <w:pPr>
        <w:rPr>
          <w:del w:id="2243" w:author="Johana Montejo Rozo" w:date="2016-02-03T10:35:00Z"/>
          <w:rFonts w:ascii="Times" w:hAnsi="Times"/>
          <w:highlight w:val="yellow"/>
        </w:rPr>
      </w:pPr>
    </w:p>
    <w:p w:rsidR="00054A93" w:rsidRPr="004E5E51" w:rsidRDefault="00E3442D" w:rsidP="00134A9E">
      <w:pPr>
        <w:rPr>
          <w:rFonts w:ascii="Times" w:hAnsi="Times"/>
          <w:highlight w:val="yellow"/>
        </w:rPr>
      </w:pPr>
      <w:r w:rsidRPr="004E5E51">
        <w:rPr>
          <w:rFonts w:ascii="Times" w:hAnsi="Times"/>
          <w:highlight w:val="yellow"/>
        </w:rPr>
        <w:t xml:space="preserve"> </w:t>
      </w:r>
      <w:r w:rsidR="00054A93" w:rsidRPr="004E5E51">
        <w:rPr>
          <w:rFonts w:ascii="Times" w:hAnsi="Times"/>
          <w:highlight w:val="yellow"/>
        </w:rPr>
        <w:t>[SECCIÓN 1]</w:t>
      </w:r>
      <w:r w:rsidR="00054A93" w:rsidRPr="00134A9E">
        <w:rPr>
          <w:rFonts w:ascii="Times" w:hAnsi="Times"/>
          <w:b/>
        </w:rPr>
        <w:t>Fin de unidad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134A9E" w:rsidRPr="005D1738" w:rsidTr="00DB6CE9">
        <w:tc>
          <w:tcPr>
            <w:tcW w:w="9033" w:type="dxa"/>
            <w:gridSpan w:val="2"/>
            <w:shd w:val="clear" w:color="auto" w:fill="000000" w:themeFill="text1"/>
          </w:tcPr>
          <w:p w:rsidR="00134A9E" w:rsidRPr="005D1738" w:rsidRDefault="00134A9E" w:rsidP="00DB6CE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Mapa conceptual</w:t>
            </w:r>
          </w:p>
        </w:tc>
      </w:tr>
      <w:tr w:rsidR="00134A9E" w:rsidTr="00DB6CE9">
        <w:tc>
          <w:tcPr>
            <w:tcW w:w="2518" w:type="dxa"/>
          </w:tcPr>
          <w:p w:rsidR="00134A9E" w:rsidRPr="00053744" w:rsidRDefault="00134A9E" w:rsidP="00DB6CE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134A9E" w:rsidRPr="00401A5A" w:rsidRDefault="00401A5A" w:rsidP="00DB6CE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01A5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MA_07_07_CO_REC350</w:t>
            </w:r>
          </w:p>
        </w:tc>
      </w:tr>
      <w:tr w:rsidR="00134A9E" w:rsidTr="00DB6CE9">
        <w:tc>
          <w:tcPr>
            <w:tcW w:w="2518" w:type="dxa"/>
          </w:tcPr>
          <w:p w:rsidR="00134A9E" w:rsidRDefault="00134A9E" w:rsidP="00DB6CE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134A9E" w:rsidRDefault="00134A9E" w:rsidP="00DB6CE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Mapa conceptual</w:t>
            </w:r>
          </w:p>
        </w:tc>
      </w:tr>
      <w:tr w:rsidR="00134A9E" w:rsidTr="00DB6CE9">
        <w:tc>
          <w:tcPr>
            <w:tcW w:w="2518" w:type="dxa"/>
          </w:tcPr>
          <w:p w:rsidR="00134A9E" w:rsidRDefault="00134A9E" w:rsidP="00DB6CE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134A9E" w:rsidRDefault="00401A5A">
            <w:pPr>
              <w:rPr>
                <w:rFonts w:ascii="Times New Roman" w:hAnsi="Times New Roman" w:cs="Times New Roman"/>
                <w:color w:val="000000"/>
              </w:rPr>
            </w:pPr>
            <w:r w:rsidRPr="00401A5A">
              <w:rPr>
                <w:rFonts w:ascii="Times New Roman" w:hAnsi="Times New Roman" w:cs="Times New Roman"/>
                <w:color w:val="000000"/>
              </w:rPr>
              <w:t xml:space="preserve">Mapa conceptual </w:t>
            </w:r>
            <w:del w:id="2244" w:author="Johana Montejo Rozo" w:date="2016-02-03T10:37:00Z">
              <w:r w:rsidRPr="00401A5A" w:rsidDel="006F7B58">
                <w:rPr>
                  <w:rFonts w:ascii="Times New Roman" w:hAnsi="Times New Roman" w:cs="Times New Roman"/>
                  <w:color w:val="000000"/>
                </w:rPr>
                <w:delText>que muestra</w:delText>
              </w:r>
            </w:del>
            <w:ins w:id="2245" w:author="Johana Montejo Rozo" w:date="2016-02-03T10:37:00Z">
              <w:r w:rsidR="006F7B58">
                <w:rPr>
                  <w:rFonts w:ascii="Times New Roman" w:hAnsi="Times New Roman" w:cs="Times New Roman"/>
                  <w:color w:val="000000"/>
                </w:rPr>
                <w:t>sobre</w:t>
              </w:r>
            </w:ins>
            <w:r w:rsidRPr="00401A5A">
              <w:rPr>
                <w:rFonts w:ascii="Times New Roman" w:hAnsi="Times New Roman" w:cs="Times New Roman"/>
                <w:color w:val="000000"/>
              </w:rPr>
              <w:t xml:space="preserve"> el tema Magnitudes y </w:t>
            </w:r>
            <w:del w:id="2246" w:author="mercyranjel" w:date="2016-01-25T15:49:00Z">
              <w:r w:rsidRPr="00401A5A" w:rsidDel="00C42CAF">
                <w:rPr>
                  <w:rFonts w:ascii="Times New Roman" w:hAnsi="Times New Roman" w:cs="Times New Roman"/>
                  <w:color w:val="000000"/>
                </w:rPr>
                <w:delText>p</w:delText>
              </w:r>
            </w:del>
            <w:ins w:id="2247" w:author="mercyranjel" w:date="2016-01-25T15:49:00Z">
              <w:r w:rsidR="00C42CAF">
                <w:rPr>
                  <w:rFonts w:ascii="Times New Roman" w:hAnsi="Times New Roman" w:cs="Times New Roman"/>
                  <w:color w:val="000000"/>
                </w:rPr>
                <w:t>P</w:t>
              </w:r>
            </w:ins>
            <w:r w:rsidRPr="00401A5A">
              <w:rPr>
                <w:rFonts w:ascii="Times New Roman" w:hAnsi="Times New Roman" w:cs="Times New Roman"/>
                <w:color w:val="000000"/>
              </w:rPr>
              <w:t>roporciones</w:t>
            </w:r>
          </w:p>
        </w:tc>
      </w:tr>
    </w:tbl>
    <w:p w:rsidR="00054A93" w:rsidRDefault="00054A93" w:rsidP="00F21DA8">
      <w:pPr>
        <w:spacing w:after="0"/>
        <w:rPr>
          <w:rFonts w:ascii="Times" w:hAnsi="Times"/>
          <w:highlight w:val="yellow"/>
        </w:rPr>
      </w:pPr>
    </w:p>
    <w:p w:rsidR="003F3463" w:rsidRDefault="003F3463" w:rsidP="00F21DA8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134A9E" w:rsidRPr="005D1738" w:rsidTr="00DB6CE9">
        <w:tc>
          <w:tcPr>
            <w:tcW w:w="9033" w:type="dxa"/>
            <w:gridSpan w:val="2"/>
            <w:shd w:val="clear" w:color="auto" w:fill="000000" w:themeFill="text1"/>
          </w:tcPr>
          <w:p w:rsidR="00134A9E" w:rsidRPr="005D1738" w:rsidRDefault="00134A9E" w:rsidP="00DB6CE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Evaluación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134A9E" w:rsidTr="00DB6CE9">
        <w:tc>
          <w:tcPr>
            <w:tcW w:w="2518" w:type="dxa"/>
          </w:tcPr>
          <w:p w:rsidR="00134A9E" w:rsidRPr="00053744" w:rsidRDefault="00134A9E" w:rsidP="00DB6CE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134A9E" w:rsidRPr="00220625" w:rsidRDefault="00220625" w:rsidP="00DB6CE9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2062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MA_07_07_CO_REC360</w:t>
            </w:r>
          </w:p>
        </w:tc>
      </w:tr>
      <w:tr w:rsidR="00134A9E" w:rsidTr="00DB6CE9">
        <w:tc>
          <w:tcPr>
            <w:tcW w:w="2518" w:type="dxa"/>
          </w:tcPr>
          <w:p w:rsidR="00134A9E" w:rsidRDefault="00134A9E" w:rsidP="00DB6CE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134A9E" w:rsidRDefault="00220625">
            <w:pPr>
              <w:rPr>
                <w:rFonts w:ascii="Times New Roman" w:hAnsi="Times New Roman" w:cs="Times New Roman"/>
                <w:color w:val="000000"/>
              </w:rPr>
            </w:pPr>
            <w:r w:rsidRPr="00220625">
              <w:rPr>
                <w:rFonts w:ascii="Times New Roman" w:hAnsi="Times New Roman" w:cs="Times New Roman"/>
                <w:color w:val="000000"/>
              </w:rPr>
              <w:t xml:space="preserve">Evalúa tus conocimientos sobre el tema </w:t>
            </w:r>
            <w:del w:id="2248" w:author="mercyranjel" w:date="2016-01-25T15:49:00Z">
              <w:r w:rsidRPr="00220625" w:rsidDel="00C42CAF">
                <w:rPr>
                  <w:rFonts w:ascii="Times New Roman" w:hAnsi="Times New Roman" w:cs="Times New Roman"/>
                  <w:color w:val="000000"/>
                </w:rPr>
                <w:delText>M</w:delText>
              </w:r>
            </w:del>
            <w:ins w:id="2249" w:author="mercyranjel" w:date="2016-01-25T15:49:00Z">
              <w:r w:rsidR="00C42CAF">
                <w:rPr>
                  <w:rFonts w:ascii="Times New Roman" w:hAnsi="Times New Roman" w:cs="Times New Roman"/>
                  <w:color w:val="000000"/>
                </w:rPr>
                <w:t>m</w:t>
              </w:r>
            </w:ins>
            <w:r w:rsidRPr="00220625">
              <w:rPr>
                <w:rFonts w:ascii="Times New Roman" w:hAnsi="Times New Roman" w:cs="Times New Roman"/>
                <w:color w:val="000000"/>
              </w:rPr>
              <w:t>agnitudes proporcionales</w:t>
            </w:r>
          </w:p>
        </w:tc>
      </w:tr>
      <w:tr w:rsidR="00134A9E" w:rsidTr="00DB6CE9">
        <w:tc>
          <w:tcPr>
            <w:tcW w:w="2518" w:type="dxa"/>
          </w:tcPr>
          <w:p w:rsidR="00134A9E" w:rsidRDefault="00134A9E" w:rsidP="00DB6CE9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134A9E" w:rsidRDefault="00220625" w:rsidP="00DB6CE9">
            <w:pPr>
              <w:rPr>
                <w:rFonts w:ascii="Times New Roman" w:hAnsi="Times New Roman" w:cs="Times New Roman"/>
                <w:color w:val="000000"/>
              </w:rPr>
            </w:pPr>
            <w:r w:rsidRPr="00220625">
              <w:rPr>
                <w:rFonts w:ascii="Times New Roman" w:hAnsi="Times New Roman" w:cs="Times New Roman"/>
                <w:color w:val="000000"/>
              </w:rPr>
              <w:t>Evaluación</w:t>
            </w:r>
          </w:p>
        </w:tc>
      </w:tr>
    </w:tbl>
    <w:p w:rsidR="00134A9E" w:rsidRDefault="00134A9E" w:rsidP="00F21DA8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7"/>
        <w:gridCol w:w="6361"/>
      </w:tblGrid>
      <w:tr w:rsidR="006E4153" w:rsidRPr="005D1738" w:rsidTr="003278E3">
        <w:tc>
          <w:tcPr>
            <w:tcW w:w="9033" w:type="dxa"/>
            <w:gridSpan w:val="2"/>
            <w:shd w:val="clear" w:color="auto" w:fill="000000" w:themeFill="text1"/>
          </w:tcPr>
          <w:p w:rsidR="006E4153" w:rsidRPr="005D1738" w:rsidRDefault="006E4153" w:rsidP="003278E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Evaluación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6E4153" w:rsidTr="003278E3">
        <w:tc>
          <w:tcPr>
            <w:tcW w:w="2518" w:type="dxa"/>
          </w:tcPr>
          <w:p w:rsidR="006E4153" w:rsidRPr="00053744" w:rsidRDefault="006E4153" w:rsidP="003278E3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:rsidR="006E4153" w:rsidRPr="00220625" w:rsidRDefault="006E4153" w:rsidP="003278E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MA_07_07_CO_REC370</w:t>
            </w:r>
          </w:p>
        </w:tc>
      </w:tr>
      <w:tr w:rsidR="006E4153" w:rsidTr="003278E3">
        <w:tc>
          <w:tcPr>
            <w:tcW w:w="2518" w:type="dxa"/>
          </w:tcPr>
          <w:p w:rsidR="006E4153" w:rsidRDefault="006E4153" w:rsidP="003278E3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:rsidR="006E4153" w:rsidRDefault="006E4153" w:rsidP="003278E3">
            <w:pPr>
              <w:rPr>
                <w:rFonts w:ascii="Times New Roman" w:hAnsi="Times New Roman" w:cs="Times New Roman"/>
                <w:color w:val="000000"/>
              </w:rPr>
            </w:pPr>
            <w:r w:rsidRPr="006E4153">
              <w:rPr>
                <w:rFonts w:ascii="Times New Roman" w:hAnsi="Times New Roman" w:cs="Times New Roman"/>
                <w:color w:val="000000"/>
              </w:rPr>
              <w:t>Banco de actividades</w:t>
            </w:r>
          </w:p>
        </w:tc>
      </w:tr>
      <w:tr w:rsidR="006E4153" w:rsidTr="003278E3">
        <w:tc>
          <w:tcPr>
            <w:tcW w:w="2518" w:type="dxa"/>
          </w:tcPr>
          <w:p w:rsidR="006E4153" w:rsidRDefault="006E4153" w:rsidP="003278E3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:rsidR="006E4153" w:rsidRDefault="006E4153" w:rsidP="003278E3">
            <w:pPr>
              <w:rPr>
                <w:rFonts w:ascii="Times New Roman" w:hAnsi="Times New Roman" w:cs="Times New Roman"/>
                <w:color w:val="000000"/>
              </w:rPr>
            </w:pPr>
            <w:r w:rsidRPr="00220625">
              <w:rPr>
                <w:rFonts w:ascii="Times New Roman" w:hAnsi="Times New Roman" w:cs="Times New Roman"/>
                <w:color w:val="000000"/>
              </w:rPr>
              <w:t>Evaluación</w:t>
            </w:r>
          </w:p>
        </w:tc>
      </w:tr>
    </w:tbl>
    <w:p w:rsidR="006E4153" w:rsidRDefault="006E4153" w:rsidP="00F21DA8">
      <w:pPr>
        <w:spacing w:after="0"/>
        <w:rPr>
          <w:rFonts w:ascii="Times" w:hAnsi="Times"/>
          <w:highlight w:val="yellow"/>
        </w:rPr>
      </w:pPr>
    </w:p>
    <w:p w:rsidR="003F3463" w:rsidRDefault="003F3463" w:rsidP="00F21DA8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9054" w:type="dxa"/>
        <w:tblLayout w:type="fixed"/>
        <w:tblLook w:val="04A0" w:firstRow="1" w:lastRow="0" w:firstColumn="1" w:lastColumn="0" w:noHBand="0" w:noVBand="1"/>
      </w:tblPr>
      <w:tblGrid>
        <w:gridCol w:w="998"/>
        <w:gridCol w:w="3392"/>
        <w:gridCol w:w="4664"/>
      </w:tblGrid>
      <w:tr w:rsidR="00134A9E" w:rsidRPr="005D1738" w:rsidTr="003F3463">
        <w:tc>
          <w:tcPr>
            <w:tcW w:w="9054" w:type="dxa"/>
            <w:gridSpan w:val="3"/>
            <w:shd w:val="clear" w:color="auto" w:fill="000000" w:themeFill="text1"/>
          </w:tcPr>
          <w:p w:rsidR="00134A9E" w:rsidRPr="005D1738" w:rsidRDefault="00134A9E" w:rsidP="00DB6CE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Webs de referencia</w:t>
            </w:r>
          </w:p>
        </w:tc>
      </w:tr>
      <w:tr w:rsidR="00134A9E" w:rsidTr="003F3463">
        <w:tc>
          <w:tcPr>
            <w:tcW w:w="998" w:type="dxa"/>
          </w:tcPr>
          <w:p w:rsidR="00134A9E" w:rsidRPr="00053744" w:rsidRDefault="00134A9E" w:rsidP="00DB6CE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8056" w:type="dxa"/>
            <w:gridSpan w:val="2"/>
          </w:tcPr>
          <w:p w:rsidR="00134A9E" w:rsidRPr="00053744" w:rsidRDefault="00134A9E" w:rsidP="00DB6CE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</w:tr>
      <w:tr w:rsidR="00134A9E" w:rsidTr="003F3463">
        <w:tc>
          <w:tcPr>
            <w:tcW w:w="998" w:type="dxa"/>
          </w:tcPr>
          <w:p w:rsidR="00134A9E" w:rsidRDefault="00134A9E" w:rsidP="00DB6CE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01</w:t>
            </w:r>
          </w:p>
        </w:tc>
        <w:tc>
          <w:tcPr>
            <w:tcW w:w="3392" w:type="dxa"/>
          </w:tcPr>
          <w:p w:rsidR="00134A9E" w:rsidRPr="006F7B58" w:rsidRDefault="001179D5" w:rsidP="001179D5">
            <w:pPr>
              <w:jc w:val="center"/>
              <w:rPr>
                <w:rFonts w:ascii="Times New Roman" w:hAnsi="Times New Roman" w:cs="Times New Roman"/>
                <w:rPrChange w:id="2250" w:author="Johana Montejo Rozo" w:date="2016-02-03T10:36:00Z">
                  <w:rPr>
                    <w:rFonts w:ascii="Times New Roman" w:hAnsi="Times New Roman" w:cs="Times New Roman"/>
                    <w:i/>
                    <w:color w:val="BFBFBF" w:themeColor="background1" w:themeShade="BF"/>
                  </w:rPr>
                </w:rPrChange>
              </w:rPr>
            </w:pPr>
            <w:r w:rsidRPr="006F7B58">
              <w:rPr>
                <w:rFonts w:ascii="Times New Roman" w:hAnsi="Times New Roman" w:cs="Times New Roman"/>
                <w:rPrChange w:id="2251" w:author="Johana Montejo Rozo" w:date="2016-02-03T10:36:00Z">
                  <w:rPr>
                    <w:rFonts w:ascii="Times New Roman" w:hAnsi="Times New Roman" w:cs="Times New Roman"/>
                    <w:i/>
                    <w:color w:val="BFBFBF" w:themeColor="background1" w:themeShade="BF"/>
                  </w:rPr>
                </w:rPrChange>
              </w:rPr>
              <w:t>Problemas resueltos sobre magnitudes proporcionales.</w:t>
            </w:r>
          </w:p>
        </w:tc>
        <w:tc>
          <w:tcPr>
            <w:tcW w:w="4664" w:type="dxa"/>
          </w:tcPr>
          <w:p w:rsidR="00134A9E" w:rsidRPr="006F7B58" w:rsidRDefault="001179D5" w:rsidP="001179D5">
            <w:pPr>
              <w:jc w:val="center"/>
              <w:rPr>
                <w:rFonts w:ascii="Times New Roman" w:hAnsi="Times New Roman" w:cs="Times New Roman"/>
                <w:color w:val="0070C0"/>
                <w:rPrChange w:id="2252" w:author="Johana Montejo Rozo" w:date="2016-02-03T10:36:00Z">
                  <w:rPr>
                    <w:rFonts w:ascii="Times New Roman" w:hAnsi="Times New Roman" w:cs="Times New Roman"/>
                    <w:i/>
                    <w:color w:val="BFBFBF" w:themeColor="background1" w:themeShade="BF"/>
                  </w:rPr>
                </w:rPrChange>
              </w:rPr>
            </w:pPr>
            <w:r w:rsidRPr="006F7B58">
              <w:rPr>
                <w:rFonts w:ascii="Times New Roman" w:hAnsi="Times New Roman" w:cs="Times New Roman"/>
                <w:color w:val="0070C0"/>
                <w:rPrChange w:id="2253" w:author="Johana Montejo Rozo" w:date="2016-02-03T10:36:00Z">
                  <w:rPr>
                    <w:rFonts w:ascii="Times New Roman" w:hAnsi="Times New Roman" w:cs="Times New Roman"/>
                    <w:i/>
                    <w:color w:val="BFBFBF" w:themeColor="background1" w:themeShade="BF"/>
                  </w:rPr>
                </w:rPrChange>
              </w:rPr>
              <w:t>http://ponce.inter.edu/cremc/proporcion.html</w:t>
            </w:r>
          </w:p>
        </w:tc>
      </w:tr>
      <w:tr w:rsidR="00134A9E" w:rsidTr="003F3463">
        <w:tc>
          <w:tcPr>
            <w:tcW w:w="998" w:type="dxa"/>
          </w:tcPr>
          <w:p w:rsidR="00134A9E" w:rsidRDefault="00134A9E" w:rsidP="00DB6CE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02</w:t>
            </w:r>
          </w:p>
        </w:tc>
        <w:tc>
          <w:tcPr>
            <w:tcW w:w="3392" w:type="dxa"/>
          </w:tcPr>
          <w:p w:rsidR="00134A9E" w:rsidRPr="006F7B58" w:rsidRDefault="001179D5" w:rsidP="00134A9E">
            <w:pPr>
              <w:jc w:val="center"/>
              <w:rPr>
                <w:rFonts w:ascii="Times New Roman" w:hAnsi="Times New Roman" w:cs="Times New Roman"/>
                <w:rPrChange w:id="2254" w:author="Johana Montejo Rozo" w:date="2016-02-03T10:36:00Z">
                  <w:rPr>
                    <w:rFonts w:ascii="Times New Roman" w:hAnsi="Times New Roman" w:cs="Times New Roman"/>
                    <w:i/>
                    <w:color w:val="BFBFBF" w:themeColor="background1" w:themeShade="BF"/>
                  </w:rPr>
                </w:rPrChange>
              </w:rPr>
            </w:pPr>
            <w:r w:rsidRPr="006F7B58">
              <w:rPr>
                <w:rFonts w:ascii="Times New Roman" w:hAnsi="Times New Roman" w:cs="Times New Roman"/>
                <w:rPrChange w:id="2255" w:author="Johana Montejo Rozo" w:date="2016-02-03T10:36:00Z">
                  <w:rPr>
                    <w:rFonts w:ascii="Times New Roman" w:hAnsi="Times New Roman" w:cs="Times New Roman"/>
                    <w:i/>
                    <w:color w:val="BFBFBF" w:themeColor="background1" w:themeShade="BF"/>
                  </w:rPr>
                </w:rPrChange>
              </w:rPr>
              <w:t>Ejemplos gráficos de proporciones</w:t>
            </w:r>
          </w:p>
        </w:tc>
        <w:tc>
          <w:tcPr>
            <w:tcW w:w="4664" w:type="dxa"/>
          </w:tcPr>
          <w:p w:rsidR="00134A9E" w:rsidRPr="006F7B58" w:rsidRDefault="001179D5" w:rsidP="001179D5">
            <w:pPr>
              <w:jc w:val="center"/>
              <w:rPr>
                <w:rFonts w:ascii="Times New Roman" w:hAnsi="Times New Roman" w:cs="Times New Roman"/>
                <w:color w:val="0070C0"/>
                <w:rPrChange w:id="2256" w:author="Johana Montejo Rozo" w:date="2016-02-03T10:36:00Z">
                  <w:rPr>
                    <w:rFonts w:ascii="Times New Roman" w:hAnsi="Times New Roman" w:cs="Times New Roman"/>
                    <w:i/>
                    <w:color w:val="BFBFBF" w:themeColor="background1" w:themeShade="BF"/>
                  </w:rPr>
                </w:rPrChange>
              </w:rPr>
            </w:pPr>
            <w:r w:rsidRPr="006F7B58">
              <w:rPr>
                <w:rFonts w:ascii="Times New Roman" w:hAnsi="Times New Roman" w:cs="Times New Roman"/>
                <w:color w:val="0070C0"/>
                <w:rPrChange w:id="2257" w:author="Johana Montejo Rozo" w:date="2016-02-03T10:36:00Z">
                  <w:rPr>
                    <w:rFonts w:ascii="Times New Roman" w:hAnsi="Times New Roman" w:cs="Times New Roman"/>
                    <w:i/>
                    <w:color w:val="BFBFBF" w:themeColor="background1" w:themeShade="BF"/>
                  </w:rPr>
                </w:rPrChange>
              </w:rPr>
              <w:t>http://www.disfrutalasmatematicas.com/numeros/proporciones.html</w:t>
            </w:r>
          </w:p>
        </w:tc>
      </w:tr>
      <w:tr w:rsidR="00134A9E" w:rsidTr="003F3463">
        <w:tc>
          <w:tcPr>
            <w:tcW w:w="998" w:type="dxa"/>
          </w:tcPr>
          <w:p w:rsidR="00134A9E" w:rsidRPr="00053744" w:rsidRDefault="00134A9E" w:rsidP="00DB6CE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03</w:t>
            </w:r>
          </w:p>
        </w:tc>
        <w:tc>
          <w:tcPr>
            <w:tcW w:w="3392" w:type="dxa"/>
          </w:tcPr>
          <w:p w:rsidR="00134A9E" w:rsidRPr="006F7B58" w:rsidRDefault="007D421E" w:rsidP="00134A9E">
            <w:pPr>
              <w:jc w:val="center"/>
              <w:rPr>
                <w:rFonts w:ascii="Times New Roman" w:hAnsi="Times New Roman" w:cs="Times New Roman"/>
                <w:rPrChange w:id="2258" w:author="Johana Montejo Rozo" w:date="2016-02-03T10:36:00Z">
                  <w:rPr>
                    <w:rFonts w:ascii="Times New Roman" w:hAnsi="Times New Roman" w:cs="Times New Roman"/>
                    <w:i/>
                    <w:color w:val="BFBFBF" w:themeColor="background1" w:themeShade="BF"/>
                  </w:rPr>
                </w:rPrChange>
              </w:rPr>
            </w:pPr>
            <w:r w:rsidRPr="006F7B58">
              <w:rPr>
                <w:rFonts w:ascii="Times New Roman" w:hAnsi="Times New Roman" w:cs="Times New Roman"/>
                <w:rPrChange w:id="2259" w:author="Johana Montejo Rozo" w:date="2016-02-03T10:36:00Z">
                  <w:rPr>
                    <w:rFonts w:ascii="Times New Roman" w:hAnsi="Times New Roman" w:cs="Times New Roman"/>
                    <w:i/>
                    <w:color w:val="BFBFBF" w:themeColor="background1" w:themeShade="BF"/>
                  </w:rPr>
                </w:rPrChange>
              </w:rPr>
              <w:t>Teoría y ejemplos sobre magnitudes proporcionales y su aplicación en la solución de problemas.</w:t>
            </w:r>
          </w:p>
        </w:tc>
        <w:tc>
          <w:tcPr>
            <w:tcW w:w="4664" w:type="dxa"/>
          </w:tcPr>
          <w:p w:rsidR="00134A9E" w:rsidRPr="006F7B58" w:rsidRDefault="007D421E" w:rsidP="007D421E">
            <w:pPr>
              <w:jc w:val="center"/>
              <w:rPr>
                <w:rFonts w:ascii="Times New Roman" w:hAnsi="Times New Roman" w:cs="Times New Roman"/>
                <w:color w:val="0070C0"/>
                <w:rPrChange w:id="2260" w:author="Johana Montejo Rozo" w:date="2016-02-03T10:36:00Z">
                  <w:rPr>
                    <w:rFonts w:ascii="Times New Roman" w:hAnsi="Times New Roman" w:cs="Times New Roman"/>
                    <w:i/>
                    <w:color w:val="BFBFBF" w:themeColor="background1" w:themeShade="BF"/>
                  </w:rPr>
                </w:rPrChange>
              </w:rPr>
            </w:pPr>
            <w:r w:rsidRPr="006F7B58">
              <w:rPr>
                <w:rFonts w:ascii="Times New Roman" w:hAnsi="Times New Roman" w:cs="Times New Roman"/>
                <w:color w:val="0070C0"/>
                <w:rPrChange w:id="2261" w:author="Johana Montejo Rozo" w:date="2016-02-03T10:36:00Z">
                  <w:rPr>
                    <w:rFonts w:ascii="Times New Roman" w:hAnsi="Times New Roman" w:cs="Times New Roman"/>
                    <w:i/>
                    <w:color w:val="BFBFBF" w:themeColor="background1" w:themeShade="BF"/>
                  </w:rPr>
                </w:rPrChange>
              </w:rPr>
              <w:t>http://platea.pntic.mec.es/~anunezca/ayudas/magnitudes/magnitudes_proporcionales.htm</w:t>
            </w:r>
          </w:p>
        </w:tc>
      </w:tr>
      <w:tr w:rsidR="003F3463" w:rsidTr="003F3463">
        <w:tc>
          <w:tcPr>
            <w:tcW w:w="998" w:type="dxa"/>
          </w:tcPr>
          <w:p w:rsidR="003F3463" w:rsidRDefault="003F3463" w:rsidP="003F3463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04</w:t>
            </w:r>
          </w:p>
        </w:tc>
        <w:tc>
          <w:tcPr>
            <w:tcW w:w="3392" w:type="dxa"/>
          </w:tcPr>
          <w:p w:rsidR="003F3463" w:rsidRPr="006F7B58" w:rsidRDefault="003F3463" w:rsidP="003F3463">
            <w:pPr>
              <w:jc w:val="center"/>
              <w:rPr>
                <w:rFonts w:ascii="Times New Roman" w:hAnsi="Times New Roman" w:cs="Times New Roman"/>
                <w:rPrChange w:id="2262" w:author="Johana Montejo Rozo" w:date="2016-02-03T10:36:00Z">
                  <w:rPr>
                    <w:rFonts w:ascii="Times New Roman" w:hAnsi="Times New Roman" w:cs="Times New Roman"/>
                    <w:i/>
                    <w:color w:val="BFBFBF" w:themeColor="background1" w:themeShade="BF"/>
                  </w:rPr>
                </w:rPrChange>
              </w:rPr>
            </w:pPr>
            <w:r w:rsidRPr="006F7B58">
              <w:rPr>
                <w:rFonts w:ascii="Times New Roman" w:hAnsi="Times New Roman" w:cs="Times New Roman"/>
                <w:rPrChange w:id="2263" w:author="Johana Montejo Rozo" w:date="2016-02-03T10:36:00Z">
                  <w:rPr>
                    <w:rFonts w:ascii="Times New Roman" w:hAnsi="Times New Roman" w:cs="Times New Roman"/>
                    <w:i/>
                    <w:color w:val="BFBFBF" w:themeColor="background1" w:themeShade="BF"/>
                  </w:rPr>
                </w:rPrChange>
              </w:rPr>
              <w:t>Ejemplos, representación gráfica y ejercicios con magnitudes directamente proporcionales y magnitudes inversamente proporcionales</w:t>
            </w:r>
          </w:p>
        </w:tc>
        <w:tc>
          <w:tcPr>
            <w:tcW w:w="4664" w:type="dxa"/>
          </w:tcPr>
          <w:p w:rsidR="003F3463" w:rsidRPr="006F7B58" w:rsidRDefault="003F3463" w:rsidP="007D421E">
            <w:pPr>
              <w:jc w:val="center"/>
              <w:rPr>
                <w:rFonts w:ascii="Times New Roman" w:hAnsi="Times New Roman" w:cs="Times New Roman"/>
                <w:color w:val="0070C0"/>
                <w:rPrChange w:id="2264" w:author="Johana Montejo Rozo" w:date="2016-02-03T10:36:00Z">
                  <w:rPr>
                    <w:rFonts w:ascii="Times New Roman" w:hAnsi="Times New Roman" w:cs="Times New Roman"/>
                    <w:i/>
                    <w:color w:val="BFBFBF" w:themeColor="background1" w:themeShade="BF"/>
                  </w:rPr>
                </w:rPrChange>
              </w:rPr>
            </w:pPr>
            <w:r w:rsidRPr="006F7B58">
              <w:rPr>
                <w:rFonts w:ascii="Times New Roman" w:hAnsi="Times New Roman" w:cs="Times New Roman"/>
                <w:color w:val="0070C0"/>
                <w:rPrChange w:id="2265" w:author="Johana Montejo Rozo" w:date="2016-02-03T10:36:00Z">
                  <w:rPr>
                    <w:rFonts w:ascii="Times New Roman" w:hAnsi="Times New Roman" w:cs="Times New Roman"/>
                    <w:i/>
                    <w:color w:val="BFBFBF" w:themeColor="background1" w:themeShade="BF"/>
                  </w:rPr>
                </w:rPrChange>
              </w:rPr>
              <w:t>https://infomatematicas.wordpress.com/page/2/</w:t>
            </w:r>
          </w:p>
        </w:tc>
      </w:tr>
    </w:tbl>
    <w:p w:rsidR="00134A9E" w:rsidRPr="004E5E51" w:rsidRDefault="00134A9E" w:rsidP="00F21DA8">
      <w:pPr>
        <w:spacing w:after="0"/>
        <w:rPr>
          <w:rFonts w:ascii="Times" w:hAnsi="Times"/>
          <w:highlight w:val="yellow"/>
        </w:rPr>
      </w:pPr>
    </w:p>
    <w:sectPr w:rsidR="00134A9E" w:rsidRPr="004E5E51" w:rsidSect="00FC30C2">
      <w:headerReference w:type="even" r:id="rId26"/>
      <w:headerReference w:type="default" r:id="rId27"/>
      <w:pgSz w:w="12240" w:h="15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5F63" w:rsidRDefault="00305F63">
      <w:pPr>
        <w:spacing w:after="0"/>
      </w:pPr>
      <w:r>
        <w:separator/>
      </w:r>
    </w:p>
  </w:endnote>
  <w:endnote w:type="continuationSeparator" w:id="0">
    <w:p w:rsidR="00305F63" w:rsidRDefault="00305F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5F63" w:rsidRDefault="00305F63">
      <w:pPr>
        <w:spacing w:after="0"/>
      </w:pPr>
      <w:r>
        <w:separator/>
      </w:r>
    </w:p>
  </w:footnote>
  <w:footnote w:type="continuationSeparator" w:id="0">
    <w:p w:rsidR="00305F63" w:rsidRDefault="00305F6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5518" w:rsidRDefault="00E75518" w:rsidP="0005374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E75518" w:rsidRDefault="00E75518" w:rsidP="000448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5518" w:rsidRDefault="00E75518" w:rsidP="0005374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5F63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E75518" w:rsidRPr="00F16D37" w:rsidRDefault="00E75518" w:rsidP="0004489C">
    <w:pPr>
      <w:pStyle w:val="Encabezado"/>
      <w:ind w:right="360"/>
      <w:rPr>
        <w:sz w:val="20"/>
        <w:szCs w:val="20"/>
      </w:rPr>
    </w:pPr>
    <w:r w:rsidRPr="007B32CB">
      <w:rPr>
        <w:rFonts w:ascii="Times" w:hAnsi="Times"/>
        <w:sz w:val="20"/>
        <w:szCs w:val="20"/>
        <w:highlight w:val="yellow"/>
        <w:lang w:val="es-CO"/>
      </w:rPr>
      <w:t>[GUION MA_07_</w:t>
    </w:r>
    <w:r>
      <w:rPr>
        <w:rFonts w:ascii="Times" w:hAnsi="Times"/>
        <w:sz w:val="20"/>
        <w:szCs w:val="20"/>
        <w:highlight w:val="yellow"/>
        <w:lang w:val="es-CO"/>
      </w:rPr>
      <w:t>07</w:t>
    </w:r>
    <w:r w:rsidRPr="007B32CB">
      <w:rPr>
        <w:rFonts w:ascii="Times" w:hAnsi="Times"/>
        <w:sz w:val="20"/>
        <w:szCs w:val="20"/>
        <w:highlight w:val="yellow"/>
        <w:lang w:val="es-CO"/>
      </w:rPr>
      <w:t>_CO]</w:t>
    </w:r>
    <w:r>
      <w:rPr>
        <w:rFonts w:ascii="Times" w:hAnsi="Times"/>
        <w:sz w:val="20"/>
        <w:szCs w:val="20"/>
        <w:lang w:val="es-CO"/>
      </w:rPr>
      <w:t xml:space="preserve"> Guió</w:t>
    </w:r>
    <w:r w:rsidRPr="007B32CB">
      <w:rPr>
        <w:rFonts w:ascii="Times" w:hAnsi="Times"/>
        <w:sz w:val="20"/>
        <w:szCs w:val="20"/>
        <w:lang w:val="es-CO"/>
      </w:rPr>
      <w:t xml:space="preserve">n </w:t>
    </w:r>
    <w:r>
      <w:rPr>
        <w:rFonts w:ascii="Times" w:hAnsi="Times"/>
        <w:sz w:val="20"/>
        <w:szCs w:val="20"/>
        <w:lang w:val="es-CO"/>
      </w:rPr>
      <w:t>07</w:t>
    </w:r>
    <w:r w:rsidRPr="00292FD6">
      <w:rPr>
        <w:rFonts w:ascii="Times" w:hAnsi="Times"/>
        <w:sz w:val="20"/>
        <w:szCs w:val="20"/>
        <w:lang w:val="es-CO"/>
      </w:rPr>
      <w:t xml:space="preserve">. </w:t>
    </w:r>
    <w:r>
      <w:rPr>
        <w:b/>
        <w:sz w:val="22"/>
        <w:szCs w:val="22"/>
      </w:rPr>
      <w:t>Magnitudes proporcionales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14F26"/>
    <w:multiLevelType w:val="multilevel"/>
    <w:tmpl w:val="5358C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020A65"/>
    <w:multiLevelType w:val="hybridMultilevel"/>
    <w:tmpl w:val="F1CA96D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B4C0CA5"/>
    <w:multiLevelType w:val="hybridMultilevel"/>
    <w:tmpl w:val="A77E400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AA2396"/>
    <w:multiLevelType w:val="multilevel"/>
    <w:tmpl w:val="D7020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EA15CE"/>
    <w:multiLevelType w:val="hybridMultilevel"/>
    <w:tmpl w:val="4E9A01FE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0D022F8"/>
    <w:multiLevelType w:val="multilevel"/>
    <w:tmpl w:val="73528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19B0F29"/>
    <w:multiLevelType w:val="hybridMultilevel"/>
    <w:tmpl w:val="B1FE0B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CB1B56"/>
    <w:multiLevelType w:val="hybridMultilevel"/>
    <w:tmpl w:val="BAE44B3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807A35"/>
    <w:multiLevelType w:val="hybridMultilevel"/>
    <w:tmpl w:val="5874B7F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9DC38BD"/>
    <w:multiLevelType w:val="hybridMultilevel"/>
    <w:tmpl w:val="F3D018D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A5029E2"/>
    <w:multiLevelType w:val="hybridMultilevel"/>
    <w:tmpl w:val="DFC2922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D6262C7"/>
    <w:multiLevelType w:val="hybridMultilevel"/>
    <w:tmpl w:val="92F423D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6A6152"/>
    <w:multiLevelType w:val="hybridMultilevel"/>
    <w:tmpl w:val="B0CE3D5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08B3507"/>
    <w:multiLevelType w:val="hybridMultilevel"/>
    <w:tmpl w:val="0944D6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986CCC"/>
    <w:multiLevelType w:val="hybridMultilevel"/>
    <w:tmpl w:val="1DB288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0E56C0"/>
    <w:multiLevelType w:val="multilevel"/>
    <w:tmpl w:val="7E423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2A0236CF"/>
    <w:multiLevelType w:val="hybridMultilevel"/>
    <w:tmpl w:val="CE2AB5B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E3B4100"/>
    <w:multiLevelType w:val="hybridMultilevel"/>
    <w:tmpl w:val="97C6001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EC629A7"/>
    <w:multiLevelType w:val="hybridMultilevel"/>
    <w:tmpl w:val="4A2E376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2005F8F"/>
    <w:multiLevelType w:val="multilevel"/>
    <w:tmpl w:val="744E65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>
    <w:nsid w:val="320A5427"/>
    <w:multiLevelType w:val="hybridMultilevel"/>
    <w:tmpl w:val="6160F9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27500A7"/>
    <w:multiLevelType w:val="multilevel"/>
    <w:tmpl w:val="6624D6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2">
    <w:nsid w:val="368E114D"/>
    <w:multiLevelType w:val="multilevel"/>
    <w:tmpl w:val="EAD6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382B7612"/>
    <w:multiLevelType w:val="multilevel"/>
    <w:tmpl w:val="AADC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423D7033"/>
    <w:multiLevelType w:val="multilevel"/>
    <w:tmpl w:val="3036F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7892439"/>
    <w:multiLevelType w:val="multilevel"/>
    <w:tmpl w:val="D3F0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903480C"/>
    <w:multiLevelType w:val="multilevel"/>
    <w:tmpl w:val="554E1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AFE3898"/>
    <w:multiLevelType w:val="hybridMultilevel"/>
    <w:tmpl w:val="C21C438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B997BE8"/>
    <w:multiLevelType w:val="hybridMultilevel"/>
    <w:tmpl w:val="9AA8B5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DE21320"/>
    <w:multiLevelType w:val="hybridMultilevel"/>
    <w:tmpl w:val="EEFA6E1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4FEC6408"/>
    <w:multiLevelType w:val="hybridMultilevel"/>
    <w:tmpl w:val="B8F41B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16E1E90"/>
    <w:multiLevelType w:val="hybridMultilevel"/>
    <w:tmpl w:val="712629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542D170D"/>
    <w:multiLevelType w:val="hybridMultilevel"/>
    <w:tmpl w:val="2B76C7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0222AD"/>
    <w:multiLevelType w:val="hybridMultilevel"/>
    <w:tmpl w:val="DA36054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60D64F05"/>
    <w:multiLevelType w:val="multilevel"/>
    <w:tmpl w:val="617C69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5">
    <w:nsid w:val="625D5ADF"/>
    <w:multiLevelType w:val="multilevel"/>
    <w:tmpl w:val="B0869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2D94228"/>
    <w:multiLevelType w:val="multilevel"/>
    <w:tmpl w:val="8AC672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7">
    <w:nsid w:val="74BF0FD1"/>
    <w:multiLevelType w:val="hybridMultilevel"/>
    <w:tmpl w:val="E05232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4078F7"/>
    <w:multiLevelType w:val="hybridMultilevel"/>
    <w:tmpl w:val="CEBA441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5DA0D71"/>
    <w:multiLevelType w:val="hybridMultilevel"/>
    <w:tmpl w:val="6538B0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6B30BF3"/>
    <w:multiLevelType w:val="multilevel"/>
    <w:tmpl w:val="4204F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78826629"/>
    <w:multiLevelType w:val="hybridMultilevel"/>
    <w:tmpl w:val="1928597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7AE03B8B"/>
    <w:multiLevelType w:val="hybridMultilevel"/>
    <w:tmpl w:val="1FD821E8"/>
    <w:lvl w:ilvl="0" w:tplc="240A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43">
    <w:nsid w:val="7B94225F"/>
    <w:multiLevelType w:val="hybridMultilevel"/>
    <w:tmpl w:val="C0AE7D9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7DAA28C8"/>
    <w:multiLevelType w:val="hybridMultilevel"/>
    <w:tmpl w:val="6D1076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7"/>
  </w:num>
  <w:num w:numId="3">
    <w:abstractNumId w:val="3"/>
  </w:num>
  <w:num w:numId="4">
    <w:abstractNumId w:val="2"/>
  </w:num>
  <w:num w:numId="5">
    <w:abstractNumId w:val="27"/>
  </w:num>
  <w:num w:numId="6">
    <w:abstractNumId w:val="11"/>
  </w:num>
  <w:num w:numId="7">
    <w:abstractNumId w:val="7"/>
  </w:num>
  <w:num w:numId="8">
    <w:abstractNumId w:val="16"/>
  </w:num>
  <w:num w:numId="9">
    <w:abstractNumId w:val="32"/>
  </w:num>
  <w:num w:numId="10">
    <w:abstractNumId w:val="4"/>
  </w:num>
  <w:num w:numId="11">
    <w:abstractNumId w:val="22"/>
  </w:num>
  <w:num w:numId="12">
    <w:abstractNumId w:val="40"/>
  </w:num>
  <w:num w:numId="13">
    <w:abstractNumId w:val="21"/>
  </w:num>
  <w:num w:numId="14">
    <w:abstractNumId w:val="23"/>
  </w:num>
  <w:num w:numId="15">
    <w:abstractNumId w:val="36"/>
  </w:num>
  <w:num w:numId="16">
    <w:abstractNumId w:val="34"/>
  </w:num>
  <w:num w:numId="17">
    <w:abstractNumId w:val="41"/>
  </w:num>
  <w:num w:numId="18">
    <w:abstractNumId w:val="28"/>
  </w:num>
  <w:num w:numId="19">
    <w:abstractNumId w:val="18"/>
  </w:num>
  <w:num w:numId="20">
    <w:abstractNumId w:val="9"/>
  </w:num>
  <w:num w:numId="21">
    <w:abstractNumId w:val="43"/>
  </w:num>
  <w:num w:numId="22">
    <w:abstractNumId w:val="10"/>
  </w:num>
  <w:num w:numId="23">
    <w:abstractNumId w:val="1"/>
  </w:num>
  <w:num w:numId="24">
    <w:abstractNumId w:val="31"/>
  </w:num>
  <w:num w:numId="25">
    <w:abstractNumId w:val="29"/>
  </w:num>
  <w:num w:numId="26">
    <w:abstractNumId w:val="33"/>
  </w:num>
  <w:num w:numId="27">
    <w:abstractNumId w:val="12"/>
  </w:num>
  <w:num w:numId="28">
    <w:abstractNumId w:val="8"/>
  </w:num>
  <w:num w:numId="29">
    <w:abstractNumId w:val="19"/>
  </w:num>
  <w:num w:numId="30">
    <w:abstractNumId w:val="0"/>
  </w:num>
  <w:num w:numId="31">
    <w:abstractNumId w:val="35"/>
  </w:num>
  <w:num w:numId="32">
    <w:abstractNumId w:val="5"/>
  </w:num>
  <w:num w:numId="33">
    <w:abstractNumId w:val="38"/>
  </w:num>
  <w:num w:numId="34">
    <w:abstractNumId w:val="14"/>
  </w:num>
  <w:num w:numId="35">
    <w:abstractNumId w:val="13"/>
  </w:num>
  <w:num w:numId="36">
    <w:abstractNumId w:val="30"/>
  </w:num>
  <w:num w:numId="37">
    <w:abstractNumId w:val="20"/>
  </w:num>
  <w:num w:numId="38">
    <w:abstractNumId w:val="39"/>
  </w:num>
  <w:num w:numId="39">
    <w:abstractNumId w:val="26"/>
  </w:num>
  <w:num w:numId="40">
    <w:abstractNumId w:val="37"/>
  </w:num>
  <w:num w:numId="41">
    <w:abstractNumId w:val="6"/>
  </w:num>
  <w:num w:numId="42">
    <w:abstractNumId w:val="42"/>
  </w:num>
  <w:num w:numId="43">
    <w:abstractNumId w:val="24"/>
  </w:num>
  <w:num w:numId="44">
    <w:abstractNumId w:val="15"/>
  </w:num>
  <w:num w:numId="45">
    <w:abstractNumId w:val="4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hana Montejo Rozo">
    <w15:presenceInfo w15:providerId="None" w15:userId="Johana Montejo Roz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trackRevisions/>
  <w:documentProtection w:edit="trackedChanges" w:enforcement="0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3CB"/>
    <w:rsid w:val="000024C6"/>
    <w:rsid w:val="00002646"/>
    <w:rsid w:val="000035B0"/>
    <w:rsid w:val="00003A91"/>
    <w:rsid w:val="000040E5"/>
    <w:rsid w:val="000045EE"/>
    <w:rsid w:val="000063E9"/>
    <w:rsid w:val="000064E2"/>
    <w:rsid w:val="000064F1"/>
    <w:rsid w:val="000067AF"/>
    <w:rsid w:val="00010645"/>
    <w:rsid w:val="00012056"/>
    <w:rsid w:val="00012D5B"/>
    <w:rsid w:val="00012E07"/>
    <w:rsid w:val="00016723"/>
    <w:rsid w:val="00016CB6"/>
    <w:rsid w:val="000170D6"/>
    <w:rsid w:val="000177F1"/>
    <w:rsid w:val="000277F7"/>
    <w:rsid w:val="000278CC"/>
    <w:rsid w:val="00030E2D"/>
    <w:rsid w:val="00033394"/>
    <w:rsid w:val="00033A3A"/>
    <w:rsid w:val="0003581C"/>
    <w:rsid w:val="00035DDC"/>
    <w:rsid w:val="00035F8F"/>
    <w:rsid w:val="00036579"/>
    <w:rsid w:val="00036F85"/>
    <w:rsid w:val="00037FDF"/>
    <w:rsid w:val="00040B51"/>
    <w:rsid w:val="0004273E"/>
    <w:rsid w:val="00042A94"/>
    <w:rsid w:val="00043D20"/>
    <w:rsid w:val="0004489C"/>
    <w:rsid w:val="000468AD"/>
    <w:rsid w:val="00046EB5"/>
    <w:rsid w:val="00046F41"/>
    <w:rsid w:val="00047627"/>
    <w:rsid w:val="000533FC"/>
    <w:rsid w:val="00053744"/>
    <w:rsid w:val="0005486F"/>
    <w:rsid w:val="00054A93"/>
    <w:rsid w:val="0005679F"/>
    <w:rsid w:val="00056BFD"/>
    <w:rsid w:val="00056FCF"/>
    <w:rsid w:val="000573A2"/>
    <w:rsid w:val="00057679"/>
    <w:rsid w:val="000629EA"/>
    <w:rsid w:val="00064EE6"/>
    <w:rsid w:val="00064F7F"/>
    <w:rsid w:val="000716B5"/>
    <w:rsid w:val="0007415B"/>
    <w:rsid w:val="0007752C"/>
    <w:rsid w:val="00077C5E"/>
    <w:rsid w:val="00081259"/>
    <w:rsid w:val="00081745"/>
    <w:rsid w:val="00081E63"/>
    <w:rsid w:val="0008475A"/>
    <w:rsid w:val="00085D52"/>
    <w:rsid w:val="00086775"/>
    <w:rsid w:val="000870EF"/>
    <w:rsid w:val="0008711D"/>
    <w:rsid w:val="000871E0"/>
    <w:rsid w:val="000874F7"/>
    <w:rsid w:val="0009181D"/>
    <w:rsid w:val="000924E5"/>
    <w:rsid w:val="0009314C"/>
    <w:rsid w:val="0009379A"/>
    <w:rsid w:val="00096510"/>
    <w:rsid w:val="00097ACE"/>
    <w:rsid w:val="00097F50"/>
    <w:rsid w:val="000A070F"/>
    <w:rsid w:val="000A089B"/>
    <w:rsid w:val="000A3959"/>
    <w:rsid w:val="000A3DA9"/>
    <w:rsid w:val="000A3DE8"/>
    <w:rsid w:val="000A41A8"/>
    <w:rsid w:val="000A4D90"/>
    <w:rsid w:val="000A7E1A"/>
    <w:rsid w:val="000B2DD2"/>
    <w:rsid w:val="000B5A8D"/>
    <w:rsid w:val="000C0B3F"/>
    <w:rsid w:val="000C10BD"/>
    <w:rsid w:val="000C3BAF"/>
    <w:rsid w:val="000C4BAB"/>
    <w:rsid w:val="000C602F"/>
    <w:rsid w:val="000C78AC"/>
    <w:rsid w:val="000D0E70"/>
    <w:rsid w:val="000D1835"/>
    <w:rsid w:val="000D22B7"/>
    <w:rsid w:val="000D3304"/>
    <w:rsid w:val="000D3AAA"/>
    <w:rsid w:val="000D4EAF"/>
    <w:rsid w:val="000D76CE"/>
    <w:rsid w:val="000E1629"/>
    <w:rsid w:val="000E1E66"/>
    <w:rsid w:val="000E50F5"/>
    <w:rsid w:val="000E56BF"/>
    <w:rsid w:val="000E5A49"/>
    <w:rsid w:val="000E7362"/>
    <w:rsid w:val="000F0C7A"/>
    <w:rsid w:val="000F3118"/>
    <w:rsid w:val="000F331F"/>
    <w:rsid w:val="000F7B46"/>
    <w:rsid w:val="00100A1C"/>
    <w:rsid w:val="001018BE"/>
    <w:rsid w:val="00101D89"/>
    <w:rsid w:val="00103CDB"/>
    <w:rsid w:val="00103FAB"/>
    <w:rsid w:val="00107004"/>
    <w:rsid w:val="00111BDC"/>
    <w:rsid w:val="0011218C"/>
    <w:rsid w:val="0011245D"/>
    <w:rsid w:val="00112EDC"/>
    <w:rsid w:val="001179D5"/>
    <w:rsid w:val="00121317"/>
    <w:rsid w:val="001239A8"/>
    <w:rsid w:val="001246F9"/>
    <w:rsid w:val="001257DF"/>
    <w:rsid w:val="001276A6"/>
    <w:rsid w:val="001300C4"/>
    <w:rsid w:val="001316BE"/>
    <w:rsid w:val="0013385F"/>
    <w:rsid w:val="00133EF1"/>
    <w:rsid w:val="00134A9E"/>
    <w:rsid w:val="001354F3"/>
    <w:rsid w:val="00135E31"/>
    <w:rsid w:val="00140B08"/>
    <w:rsid w:val="00140D65"/>
    <w:rsid w:val="001435BE"/>
    <w:rsid w:val="00147210"/>
    <w:rsid w:val="00147D40"/>
    <w:rsid w:val="00150A19"/>
    <w:rsid w:val="0015192A"/>
    <w:rsid w:val="00151F5D"/>
    <w:rsid w:val="00152DB8"/>
    <w:rsid w:val="001537F3"/>
    <w:rsid w:val="00155DDA"/>
    <w:rsid w:val="001561C2"/>
    <w:rsid w:val="00161D0A"/>
    <w:rsid w:val="00163CEB"/>
    <w:rsid w:val="00163E0E"/>
    <w:rsid w:val="00163E83"/>
    <w:rsid w:val="00164C58"/>
    <w:rsid w:val="00165FDC"/>
    <w:rsid w:val="0016688A"/>
    <w:rsid w:val="00167B67"/>
    <w:rsid w:val="0017136E"/>
    <w:rsid w:val="001738BE"/>
    <w:rsid w:val="001756E8"/>
    <w:rsid w:val="00175AA8"/>
    <w:rsid w:val="00177A1F"/>
    <w:rsid w:val="0018260D"/>
    <w:rsid w:val="00183EBC"/>
    <w:rsid w:val="0018426E"/>
    <w:rsid w:val="00185BAB"/>
    <w:rsid w:val="0018784F"/>
    <w:rsid w:val="00191374"/>
    <w:rsid w:val="00193B1C"/>
    <w:rsid w:val="0019469F"/>
    <w:rsid w:val="00195E54"/>
    <w:rsid w:val="001A150F"/>
    <w:rsid w:val="001A2B3A"/>
    <w:rsid w:val="001A42BD"/>
    <w:rsid w:val="001A4664"/>
    <w:rsid w:val="001A5E30"/>
    <w:rsid w:val="001B1F44"/>
    <w:rsid w:val="001B2EDB"/>
    <w:rsid w:val="001B36B4"/>
    <w:rsid w:val="001B37F8"/>
    <w:rsid w:val="001B3DAF"/>
    <w:rsid w:val="001B3EF5"/>
    <w:rsid w:val="001B4371"/>
    <w:rsid w:val="001C161B"/>
    <w:rsid w:val="001C2E28"/>
    <w:rsid w:val="001C3C2C"/>
    <w:rsid w:val="001C6229"/>
    <w:rsid w:val="001D2DEA"/>
    <w:rsid w:val="001D42D1"/>
    <w:rsid w:val="001D49CD"/>
    <w:rsid w:val="001D54D1"/>
    <w:rsid w:val="001D6E31"/>
    <w:rsid w:val="001E2CAF"/>
    <w:rsid w:val="001E59C1"/>
    <w:rsid w:val="001E7C70"/>
    <w:rsid w:val="001F16AE"/>
    <w:rsid w:val="001F1D8F"/>
    <w:rsid w:val="001F26C5"/>
    <w:rsid w:val="001F2873"/>
    <w:rsid w:val="001F391D"/>
    <w:rsid w:val="001F6FD2"/>
    <w:rsid w:val="002022A7"/>
    <w:rsid w:val="0020303A"/>
    <w:rsid w:val="0020599A"/>
    <w:rsid w:val="0021072A"/>
    <w:rsid w:val="00210A1A"/>
    <w:rsid w:val="00212435"/>
    <w:rsid w:val="00212459"/>
    <w:rsid w:val="00212726"/>
    <w:rsid w:val="00214515"/>
    <w:rsid w:val="0021714D"/>
    <w:rsid w:val="00220625"/>
    <w:rsid w:val="002209FB"/>
    <w:rsid w:val="002234C0"/>
    <w:rsid w:val="00226BFD"/>
    <w:rsid w:val="0023016E"/>
    <w:rsid w:val="00230B4F"/>
    <w:rsid w:val="0023185E"/>
    <w:rsid w:val="00232111"/>
    <w:rsid w:val="00232291"/>
    <w:rsid w:val="0023765B"/>
    <w:rsid w:val="00237EAA"/>
    <w:rsid w:val="00237F84"/>
    <w:rsid w:val="002406F9"/>
    <w:rsid w:val="00240CCA"/>
    <w:rsid w:val="00243875"/>
    <w:rsid w:val="00244336"/>
    <w:rsid w:val="0024541B"/>
    <w:rsid w:val="002514C9"/>
    <w:rsid w:val="00251C88"/>
    <w:rsid w:val="00252A72"/>
    <w:rsid w:val="002573FA"/>
    <w:rsid w:val="00257DDB"/>
    <w:rsid w:val="002632B2"/>
    <w:rsid w:val="00264B58"/>
    <w:rsid w:val="00272066"/>
    <w:rsid w:val="00273007"/>
    <w:rsid w:val="00273615"/>
    <w:rsid w:val="00274580"/>
    <w:rsid w:val="00276C9D"/>
    <w:rsid w:val="00277953"/>
    <w:rsid w:val="002833B2"/>
    <w:rsid w:val="00285778"/>
    <w:rsid w:val="00285811"/>
    <w:rsid w:val="00285A8D"/>
    <w:rsid w:val="00285F04"/>
    <w:rsid w:val="002916F7"/>
    <w:rsid w:val="00292FD6"/>
    <w:rsid w:val="00293932"/>
    <w:rsid w:val="00294302"/>
    <w:rsid w:val="002973CB"/>
    <w:rsid w:val="00297C73"/>
    <w:rsid w:val="002A07B3"/>
    <w:rsid w:val="002A1E54"/>
    <w:rsid w:val="002A239D"/>
    <w:rsid w:val="002A239E"/>
    <w:rsid w:val="002A61DC"/>
    <w:rsid w:val="002A6B17"/>
    <w:rsid w:val="002A768B"/>
    <w:rsid w:val="002B026A"/>
    <w:rsid w:val="002B0F59"/>
    <w:rsid w:val="002B253B"/>
    <w:rsid w:val="002B353C"/>
    <w:rsid w:val="002B4711"/>
    <w:rsid w:val="002B6802"/>
    <w:rsid w:val="002C194D"/>
    <w:rsid w:val="002C2770"/>
    <w:rsid w:val="002C5ADE"/>
    <w:rsid w:val="002C7D17"/>
    <w:rsid w:val="002D0B4B"/>
    <w:rsid w:val="002D1656"/>
    <w:rsid w:val="002D1F9D"/>
    <w:rsid w:val="002D2B46"/>
    <w:rsid w:val="002D2DA2"/>
    <w:rsid w:val="002D2FE7"/>
    <w:rsid w:val="002D437F"/>
    <w:rsid w:val="002D45BC"/>
    <w:rsid w:val="002D4B80"/>
    <w:rsid w:val="002E0A3A"/>
    <w:rsid w:val="002E0CE3"/>
    <w:rsid w:val="002E1143"/>
    <w:rsid w:val="002E34D4"/>
    <w:rsid w:val="002E50B6"/>
    <w:rsid w:val="002E7393"/>
    <w:rsid w:val="002F3061"/>
    <w:rsid w:val="002F3082"/>
    <w:rsid w:val="002F3FB5"/>
    <w:rsid w:val="00300D99"/>
    <w:rsid w:val="0030117E"/>
    <w:rsid w:val="003030CE"/>
    <w:rsid w:val="00304F3E"/>
    <w:rsid w:val="00305903"/>
    <w:rsid w:val="00305F48"/>
    <w:rsid w:val="00305F63"/>
    <w:rsid w:val="0030709A"/>
    <w:rsid w:val="00310004"/>
    <w:rsid w:val="003114A1"/>
    <w:rsid w:val="00311F5F"/>
    <w:rsid w:val="00312A3B"/>
    <w:rsid w:val="00312F78"/>
    <w:rsid w:val="003139FA"/>
    <w:rsid w:val="00313ED3"/>
    <w:rsid w:val="003150E5"/>
    <w:rsid w:val="00317F68"/>
    <w:rsid w:val="0032206E"/>
    <w:rsid w:val="0032234E"/>
    <w:rsid w:val="00322D61"/>
    <w:rsid w:val="00323741"/>
    <w:rsid w:val="00323B2C"/>
    <w:rsid w:val="003243E0"/>
    <w:rsid w:val="00324E6A"/>
    <w:rsid w:val="00325653"/>
    <w:rsid w:val="00325F1F"/>
    <w:rsid w:val="00326FC9"/>
    <w:rsid w:val="00327549"/>
    <w:rsid w:val="003278E3"/>
    <w:rsid w:val="0033015E"/>
    <w:rsid w:val="0033154A"/>
    <w:rsid w:val="00331E66"/>
    <w:rsid w:val="00332709"/>
    <w:rsid w:val="00333D4F"/>
    <w:rsid w:val="00335636"/>
    <w:rsid w:val="00335EAA"/>
    <w:rsid w:val="003362D9"/>
    <w:rsid w:val="0033743D"/>
    <w:rsid w:val="00340782"/>
    <w:rsid w:val="00343D8C"/>
    <w:rsid w:val="0034569C"/>
    <w:rsid w:val="00346730"/>
    <w:rsid w:val="00347250"/>
    <w:rsid w:val="00347BA5"/>
    <w:rsid w:val="00350AB9"/>
    <w:rsid w:val="003517B9"/>
    <w:rsid w:val="003521B0"/>
    <w:rsid w:val="003524CB"/>
    <w:rsid w:val="003534B8"/>
    <w:rsid w:val="003556F1"/>
    <w:rsid w:val="003557D5"/>
    <w:rsid w:val="00356434"/>
    <w:rsid w:val="00361270"/>
    <w:rsid w:val="003612EE"/>
    <w:rsid w:val="00362BCE"/>
    <w:rsid w:val="0036393A"/>
    <w:rsid w:val="0036549D"/>
    <w:rsid w:val="00365A47"/>
    <w:rsid w:val="0036644C"/>
    <w:rsid w:val="00370B0B"/>
    <w:rsid w:val="00372447"/>
    <w:rsid w:val="00376179"/>
    <w:rsid w:val="00376B66"/>
    <w:rsid w:val="003812EB"/>
    <w:rsid w:val="0038315B"/>
    <w:rsid w:val="0038456F"/>
    <w:rsid w:val="00385C30"/>
    <w:rsid w:val="00385E3E"/>
    <w:rsid w:val="00387B07"/>
    <w:rsid w:val="003926E6"/>
    <w:rsid w:val="00394AE7"/>
    <w:rsid w:val="00395F9D"/>
    <w:rsid w:val="00396E33"/>
    <w:rsid w:val="003A0493"/>
    <w:rsid w:val="003A2A39"/>
    <w:rsid w:val="003A3208"/>
    <w:rsid w:val="003A417E"/>
    <w:rsid w:val="003A433E"/>
    <w:rsid w:val="003A5FBA"/>
    <w:rsid w:val="003A63E0"/>
    <w:rsid w:val="003A784A"/>
    <w:rsid w:val="003B0407"/>
    <w:rsid w:val="003B075D"/>
    <w:rsid w:val="003B2140"/>
    <w:rsid w:val="003B22DD"/>
    <w:rsid w:val="003B6E27"/>
    <w:rsid w:val="003B7E6A"/>
    <w:rsid w:val="003C0290"/>
    <w:rsid w:val="003C20B8"/>
    <w:rsid w:val="003C2B9F"/>
    <w:rsid w:val="003C2C6C"/>
    <w:rsid w:val="003C2D6D"/>
    <w:rsid w:val="003C306F"/>
    <w:rsid w:val="003C50CE"/>
    <w:rsid w:val="003C6ADD"/>
    <w:rsid w:val="003C6C1F"/>
    <w:rsid w:val="003C6CA0"/>
    <w:rsid w:val="003D099A"/>
    <w:rsid w:val="003D0B91"/>
    <w:rsid w:val="003D362C"/>
    <w:rsid w:val="003D404B"/>
    <w:rsid w:val="003E024E"/>
    <w:rsid w:val="003E036B"/>
    <w:rsid w:val="003E1651"/>
    <w:rsid w:val="003E1BE1"/>
    <w:rsid w:val="003E245B"/>
    <w:rsid w:val="003E39CA"/>
    <w:rsid w:val="003E7997"/>
    <w:rsid w:val="003F1617"/>
    <w:rsid w:val="003F1B3A"/>
    <w:rsid w:val="003F235A"/>
    <w:rsid w:val="003F2984"/>
    <w:rsid w:val="003F2ADA"/>
    <w:rsid w:val="003F2F74"/>
    <w:rsid w:val="003F3463"/>
    <w:rsid w:val="003F3EE5"/>
    <w:rsid w:val="003F42C3"/>
    <w:rsid w:val="003F6E14"/>
    <w:rsid w:val="003F7179"/>
    <w:rsid w:val="00401A5A"/>
    <w:rsid w:val="00403A08"/>
    <w:rsid w:val="00404CF7"/>
    <w:rsid w:val="00407C56"/>
    <w:rsid w:val="00414902"/>
    <w:rsid w:val="00416B09"/>
    <w:rsid w:val="0042512A"/>
    <w:rsid w:val="00425943"/>
    <w:rsid w:val="004274ED"/>
    <w:rsid w:val="004274FA"/>
    <w:rsid w:val="00427706"/>
    <w:rsid w:val="00432C7C"/>
    <w:rsid w:val="00433289"/>
    <w:rsid w:val="00436E0A"/>
    <w:rsid w:val="00437E46"/>
    <w:rsid w:val="00440AF7"/>
    <w:rsid w:val="0044314A"/>
    <w:rsid w:val="004434F2"/>
    <w:rsid w:val="004446C2"/>
    <w:rsid w:val="004448FE"/>
    <w:rsid w:val="00444F4A"/>
    <w:rsid w:val="00446FBC"/>
    <w:rsid w:val="004506D7"/>
    <w:rsid w:val="00453D0F"/>
    <w:rsid w:val="00453DA5"/>
    <w:rsid w:val="00455E58"/>
    <w:rsid w:val="00460CB1"/>
    <w:rsid w:val="0046182F"/>
    <w:rsid w:val="00461BC5"/>
    <w:rsid w:val="0046708B"/>
    <w:rsid w:val="004725E5"/>
    <w:rsid w:val="004756AC"/>
    <w:rsid w:val="00476152"/>
    <w:rsid w:val="0047645C"/>
    <w:rsid w:val="004802CB"/>
    <w:rsid w:val="0048119B"/>
    <w:rsid w:val="0048244C"/>
    <w:rsid w:val="00482535"/>
    <w:rsid w:val="00484A58"/>
    <w:rsid w:val="0048783D"/>
    <w:rsid w:val="00487DDC"/>
    <w:rsid w:val="004905D5"/>
    <w:rsid w:val="00491E50"/>
    <w:rsid w:val="004927AE"/>
    <w:rsid w:val="00493A29"/>
    <w:rsid w:val="00493EBC"/>
    <w:rsid w:val="00494824"/>
    <w:rsid w:val="004A02A7"/>
    <w:rsid w:val="004A3952"/>
    <w:rsid w:val="004A4334"/>
    <w:rsid w:val="004A4E3D"/>
    <w:rsid w:val="004A6044"/>
    <w:rsid w:val="004A6E6E"/>
    <w:rsid w:val="004B21D1"/>
    <w:rsid w:val="004B3939"/>
    <w:rsid w:val="004B47F2"/>
    <w:rsid w:val="004B6070"/>
    <w:rsid w:val="004B61CB"/>
    <w:rsid w:val="004B63D8"/>
    <w:rsid w:val="004B6B94"/>
    <w:rsid w:val="004B7F8D"/>
    <w:rsid w:val="004C2881"/>
    <w:rsid w:val="004C46B1"/>
    <w:rsid w:val="004C4869"/>
    <w:rsid w:val="004C7323"/>
    <w:rsid w:val="004C7D0C"/>
    <w:rsid w:val="004D3002"/>
    <w:rsid w:val="004D5369"/>
    <w:rsid w:val="004D65E8"/>
    <w:rsid w:val="004D6819"/>
    <w:rsid w:val="004D7C1C"/>
    <w:rsid w:val="004E0C44"/>
    <w:rsid w:val="004E50F2"/>
    <w:rsid w:val="004E5E51"/>
    <w:rsid w:val="004E623A"/>
    <w:rsid w:val="004E742B"/>
    <w:rsid w:val="004F341B"/>
    <w:rsid w:val="004F6AE7"/>
    <w:rsid w:val="004F754E"/>
    <w:rsid w:val="00503061"/>
    <w:rsid w:val="00503AB4"/>
    <w:rsid w:val="00506975"/>
    <w:rsid w:val="0050722B"/>
    <w:rsid w:val="005113BC"/>
    <w:rsid w:val="005126F1"/>
    <w:rsid w:val="00512FAD"/>
    <w:rsid w:val="005132E7"/>
    <w:rsid w:val="00513D1A"/>
    <w:rsid w:val="005141D9"/>
    <w:rsid w:val="00515332"/>
    <w:rsid w:val="005158CD"/>
    <w:rsid w:val="005167CF"/>
    <w:rsid w:val="00517426"/>
    <w:rsid w:val="00521FFB"/>
    <w:rsid w:val="00522D04"/>
    <w:rsid w:val="00522E49"/>
    <w:rsid w:val="00523EF5"/>
    <w:rsid w:val="0052473E"/>
    <w:rsid w:val="00525BD4"/>
    <w:rsid w:val="005273B3"/>
    <w:rsid w:val="00530F24"/>
    <w:rsid w:val="005319D0"/>
    <w:rsid w:val="00531CF8"/>
    <w:rsid w:val="0053396A"/>
    <w:rsid w:val="00534277"/>
    <w:rsid w:val="005355FF"/>
    <w:rsid w:val="00535E25"/>
    <w:rsid w:val="00537122"/>
    <w:rsid w:val="005407D1"/>
    <w:rsid w:val="00540D48"/>
    <w:rsid w:val="00541888"/>
    <w:rsid w:val="00541D80"/>
    <w:rsid w:val="00542BF6"/>
    <w:rsid w:val="005444C5"/>
    <w:rsid w:val="00544A89"/>
    <w:rsid w:val="00545BE9"/>
    <w:rsid w:val="00550059"/>
    <w:rsid w:val="00550CBB"/>
    <w:rsid w:val="00554EF0"/>
    <w:rsid w:val="005556BA"/>
    <w:rsid w:val="0055598D"/>
    <w:rsid w:val="00556554"/>
    <w:rsid w:val="00557707"/>
    <w:rsid w:val="00557DB9"/>
    <w:rsid w:val="00560823"/>
    <w:rsid w:val="00560F4B"/>
    <w:rsid w:val="00561243"/>
    <w:rsid w:val="00561379"/>
    <w:rsid w:val="00561431"/>
    <w:rsid w:val="0056372C"/>
    <w:rsid w:val="00564275"/>
    <w:rsid w:val="005662BC"/>
    <w:rsid w:val="0056759D"/>
    <w:rsid w:val="005700AC"/>
    <w:rsid w:val="00571AE9"/>
    <w:rsid w:val="00571DE7"/>
    <w:rsid w:val="00572014"/>
    <w:rsid w:val="005726E4"/>
    <w:rsid w:val="00572B35"/>
    <w:rsid w:val="00574A97"/>
    <w:rsid w:val="00576218"/>
    <w:rsid w:val="00577776"/>
    <w:rsid w:val="00577D57"/>
    <w:rsid w:val="0058070A"/>
    <w:rsid w:val="00583F88"/>
    <w:rsid w:val="005852AD"/>
    <w:rsid w:val="00587381"/>
    <w:rsid w:val="005919AA"/>
    <w:rsid w:val="00592D66"/>
    <w:rsid w:val="005931CB"/>
    <w:rsid w:val="005937B8"/>
    <w:rsid w:val="005939BA"/>
    <w:rsid w:val="00593DFD"/>
    <w:rsid w:val="0059620A"/>
    <w:rsid w:val="00596FE5"/>
    <w:rsid w:val="005A07C7"/>
    <w:rsid w:val="005A161F"/>
    <w:rsid w:val="005A3B16"/>
    <w:rsid w:val="005A40CA"/>
    <w:rsid w:val="005A4C1A"/>
    <w:rsid w:val="005B351F"/>
    <w:rsid w:val="005B35C1"/>
    <w:rsid w:val="005B61F4"/>
    <w:rsid w:val="005B648B"/>
    <w:rsid w:val="005B6E01"/>
    <w:rsid w:val="005B752C"/>
    <w:rsid w:val="005B7DF7"/>
    <w:rsid w:val="005C0797"/>
    <w:rsid w:val="005C2112"/>
    <w:rsid w:val="005C2681"/>
    <w:rsid w:val="005C33BD"/>
    <w:rsid w:val="005C40A1"/>
    <w:rsid w:val="005C4F02"/>
    <w:rsid w:val="005C6787"/>
    <w:rsid w:val="005D1738"/>
    <w:rsid w:val="005D3558"/>
    <w:rsid w:val="005D3C97"/>
    <w:rsid w:val="005D3FA9"/>
    <w:rsid w:val="005D46BF"/>
    <w:rsid w:val="005D4960"/>
    <w:rsid w:val="005D4BD0"/>
    <w:rsid w:val="005D783D"/>
    <w:rsid w:val="005E227B"/>
    <w:rsid w:val="005E40AA"/>
    <w:rsid w:val="005E7549"/>
    <w:rsid w:val="005E7C7A"/>
    <w:rsid w:val="005E7F00"/>
    <w:rsid w:val="005F118D"/>
    <w:rsid w:val="005F226C"/>
    <w:rsid w:val="005F3E77"/>
    <w:rsid w:val="005F4DA4"/>
    <w:rsid w:val="00601256"/>
    <w:rsid w:val="00603C17"/>
    <w:rsid w:val="00604376"/>
    <w:rsid w:val="00605A4C"/>
    <w:rsid w:val="006064E3"/>
    <w:rsid w:val="00610EBA"/>
    <w:rsid w:val="00612D36"/>
    <w:rsid w:val="006141AB"/>
    <w:rsid w:val="00616DBC"/>
    <w:rsid w:val="0061799C"/>
    <w:rsid w:val="00620174"/>
    <w:rsid w:val="00621979"/>
    <w:rsid w:val="00622ADD"/>
    <w:rsid w:val="006242A7"/>
    <w:rsid w:val="0062484A"/>
    <w:rsid w:val="006254DD"/>
    <w:rsid w:val="00626C9A"/>
    <w:rsid w:val="00627A3A"/>
    <w:rsid w:val="006300B3"/>
    <w:rsid w:val="006328D6"/>
    <w:rsid w:val="006346A2"/>
    <w:rsid w:val="00637159"/>
    <w:rsid w:val="00642768"/>
    <w:rsid w:val="006446D6"/>
    <w:rsid w:val="00645669"/>
    <w:rsid w:val="0065038E"/>
    <w:rsid w:val="0065456C"/>
    <w:rsid w:val="00656705"/>
    <w:rsid w:val="006603DE"/>
    <w:rsid w:val="00665D42"/>
    <w:rsid w:val="00666609"/>
    <w:rsid w:val="00670091"/>
    <w:rsid w:val="0067150C"/>
    <w:rsid w:val="00671542"/>
    <w:rsid w:val="006769B2"/>
    <w:rsid w:val="006770FD"/>
    <w:rsid w:val="006836CF"/>
    <w:rsid w:val="0068378A"/>
    <w:rsid w:val="006846DD"/>
    <w:rsid w:val="00686054"/>
    <w:rsid w:val="0068736B"/>
    <w:rsid w:val="00690A23"/>
    <w:rsid w:val="0069130B"/>
    <w:rsid w:val="00691723"/>
    <w:rsid w:val="006924A0"/>
    <w:rsid w:val="006927C2"/>
    <w:rsid w:val="00692844"/>
    <w:rsid w:val="00692D8F"/>
    <w:rsid w:val="006959E5"/>
    <w:rsid w:val="00695B29"/>
    <w:rsid w:val="006960CC"/>
    <w:rsid w:val="006A0494"/>
    <w:rsid w:val="006A0953"/>
    <w:rsid w:val="006A1381"/>
    <w:rsid w:val="006A269A"/>
    <w:rsid w:val="006A2D60"/>
    <w:rsid w:val="006A449D"/>
    <w:rsid w:val="006A493A"/>
    <w:rsid w:val="006A5363"/>
    <w:rsid w:val="006A5810"/>
    <w:rsid w:val="006A6A3F"/>
    <w:rsid w:val="006B0124"/>
    <w:rsid w:val="006B0566"/>
    <w:rsid w:val="006B0FA4"/>
    <w:rsid w:val="006B4CD5"/>
    <w:rsid w:val="006B6369"/>
    <w:rsid w:val="006C075F"/>
    <w:rsid w:val="006C17DF"/>
    <w:rsid w:val="006C46A1"/>
    <w:rsid w:val="006C690F"/>
    <w:rsid w:val="006D24A3"/>
    <w:rsid w:val="006D3E7D"/>
    <w:rsid w:val="006D4074"/>
    <w:rsid w:val="006E01C4"/>
    <w:rsid w:val="006E04FF"/>
    <w:rsid w:val="006E36E0"/>
    <w:rsid w:val="006E3DFC"/>
    <w:rsid w:val="006E3FCB"/>
    <w:rsid w:val="006E4153"/>
    <w:rsid w:val="006E73F7"/>
    <w:rsid w:val="006E7704"/>
    <w:rsid w:val="006F1234"/>
    <w:rsid w:val="006F3F0A"/>
    <w:rsid w:val="006F7ACA"/>
    <w:rsid w:val="006F7B58"/>
    <w:rsid w:val="006F7D3C"/>
    <w:rsid w:val="00701DE0"/>
    <w:rsid w:val="0070244F"/>
    <w:rsid w:val="00702D33"/>
    <w:rsid w:val="00704D28"/>
    <w:rsid w:val="00705122"/>
    <w:rsid w:val="007067DD"/>
    <w:rsid w:val="00706A0F"/>
    <w:rsid w:val="00706AB7"/>
    <w:rsid w:val="00706FEB"/>
    <w:rsid w:val="007070AC"/>
    <w:rsid w:val="007109CF"/>
    <w:rsid w:val="007114E8"/>
    <w:rsid w:val="007151EA"/>
    <w:rsid w:val="00720875"/>
    <w:rsid w:val="00722E2B"/>
    <w:rsid w:val="00723E98"/>
    <w:rsid w:val="00724705"/>
    <w:rsid w:val="00724CA8"/>
    <w:rsid w:val="00725D66"/>
    <w:rsid w:val="00725FBC"/>
    <w:rsid w:val="00726376"/>
    <w:rsid w:val="00727F39"/>
    <w:rsid w:val="007311BE"/>
    <w:rsid w:val="00731305"/>
    <w:rsid w:val="00736490"/>
    <w:rsid w:val="007415A9"/>
    <w:rsid w:val="00741C41"/>
    <w:rsid w:val="00742695"/>
    <w:rsid w:val="00742DFC"/>
    <w:rsid w:val="00744E69"/>
    <w:rsid w:val="007454E3"/>
    <w:rsid w:val="007466A1"/>
    <w:rsid w:val="00747140"/>
    <w:rsid w:val="00747361"/>
    <w:rsid w:val="007474A5"/>
    <w:rsid w:val="00747CFB"/>
    <w:rsid w:val="00747F5B"/>
    <w:rsid w:val="00750CCB"/>
    <w:rsid w:val="007530AF"/>
    <w:rsid w:val="0075379D"/>
    <w:rsid w:val="00753D8A"/>
    <w:rsid w:val="00753E7B"/>
    <w:rsid w:val="0075609E"/>
    <w:rsid w:val="007574BF"/>
    <w:rsid w:val="00766E48"/>
    <w:rsid w:val="007679EB"/>
    <w:rsid w:val="0077084B"/>
    <w:rsid w:val="0077094B"/>
    <w:rsid w:val="00772B97"/>
    <w:rsid w:val="00773DE0"/>
    <w:rsid w:val="00777A92"/>
    <w:rsid w:val="00780218"/>
    <w:rsid w:val="007814A8"/>
    <w:rsid w:val="00782988"/>
    <w:rsid w:val="00782D81"/>
    <w:rsid w:val="00783621"/>
    <w:rsid w:val="007838F6"/>
    <w:rsid w:val="00783935"/>
    <w:rsid w:val="00783C10"/>
    <w:rsid w:val="00785E93"/>
    <w:rsid w:val="00785F84"/>
    <w:rsid w:val="007864B8"/>
    <w:rsid w:val="00787A56"/>
    <w:rsid w:val="00790269"/>
    <w:rsid w:val="00791AD7"/>
    <w:rsid w:val="007936E7"/>
    <w:rsid w:val="00793B45"/>
    <w:rsid w:val="007946D9"/>
    <w:rsid w:val="00794716"/>
    <w:rsid w:val="00794815"/>
    <w:rsid w:val="00794B53"/>
    <w:rsid w:val="00797AF2"/>
    <w:rsid w:val="007A09BE"/>
    <w:rsid w:val="007A0EDA"/>
    <w:rsid w:val="007A353B"/>
    <w:rsid w:val="007A45A9"/>
    <w:rsid w:val="007A6FCA"/>
    <w:rsid w:val="007A7625"/>
    <w:rsid w:val="007A7CBB"/>
    <w:rsid w:val="007B08A6"/>
    <w:rsid w:val="007B0BEE"/>
    <w:rsid w:val="007B2236"/>
    <w:rsid w:val="007B341F"/>
    <w:rsid w:val="007B694B"/>
    <w:rsid w:val="007C192C"/>
    <w:rsid w:val="007C4183"/>
    <w:rsid w:val="007C5226"/>
    <w:rsid w:val="007D1461"/>
    <w:rsid w:val="007D270C"/>
    <w:rsid w:val="007D421E"/>
    <w:rsid w:val="007E24B0"/>
    <w:rsid w:val="007E3201"/>
    <w:rsid w:val="007E6B4B"/>
    <w:rsid w:val="007F0867"/>
    <w:rsid w:val="007F1377"/>
    <w:rsid w:val="007F27B1"/>
    <w:rsid w:val="007F2B3E"/>
    <w:rsid w:val="007F4768"/>
    <w:rsid w:val="007F4CA9"/>
    <w:rsid w:val="007F51B3"/>
    <w:rsid w:val="007F6A35"/>
    <w:rsid w:val="00800ED8"/>
    <w:rsid w:val="00801FC2"/>
    <w:rsid w:val="00803D15"/>
    <w:rsid w:val="00804B8D"/>
    <w:rsid w:val="00806DFA"/>
    <w:rsid w:val="00810A81"/>
    <w:rsid w:val="008119A3"/>
    <w:rsid w:val="00812894"/>
    <w:rsid w:val="00813F05"/>
    <w:rsid w:val="00815B04"/>
    <w:rsid w:val="0081772D"/>
    <w:rsid w:val="008200D3"/>
    <w:rsid w:val="00820E89"/>
    <w:rsid w:val="00821CEC"/>
    <w:rsid w:val="00822F8F"/>
    <w:rsid w:val="00825009"/>
    <w:rsid w:val="0082620B"/>
    <w:rsid w:val="00826289"/>
    <w:rsid w:val="0082771A"/>
    <w:rsid w:val="008278AE"/>
    <w:rsid w:val="00827F9B"/>
    <w:rsid w:val="00830978"/>
    <w:rsid w:val="0083144B"/>
    <w:rsid w:val="00833317"/>
    <w:rsid w:val="00834AF9"/>
    <w:rsid w:val="00837D6A"/>
    <w:rsid w:val="008420C8"/>
    <w:rsid w:val="008421CC"/>
    <w:rsid w:val="00842252"/>
    <w:rsid w:val="00842763"/>
    <w:rsid w:val="0084479D"/>
    <w:rsid w:val="00845E19"/>
    <w:rsid w:val="00845EC6"/>
    <w:rsid w:val="008476F6"/>
    <w:rsid w:val="00847EA7"/>
    <w:rsid w:val="00850A49"/>
    <w:rsid w:val="008530FF"/>
    <w:rsid w:val="00854B41"/>
    <w:rsid w:val="00857F74"/>
    <w:rsid w:val="008648CE"/>
    <w:rsid w:val="00864B03"/>
    <w:rsid w:val="00864FE2"/>
    <w:rsid w:val="0086569F"/>
    <w:rsid w:val="00871D79"/>
    <w:rsid w:val="0087270D"/>
    <w:rsid w:val="00875612"/>
    <w:rsid w:val="00875D97"/>
    <w:rsid w:val="008811B9"/>
    <w:rsid w:val="008819B4"/>
    <w:rsid w:val="008825B3"/>
    <w:rsid w:val="0088291C"/>
    <w:rsid w:val="00885AD1"/>
    <w:rsid w:val="00887A25"/>
    <w:rsid w:val="00887EC3"/>
    <w:rsid w:val="0089249E"/>
    <w:rsid w:val="0089265D"/>
    <w:rsid w:val="00893017"/>
    <w:rsid w:val="008969D0"/>
    <w:rsid w:val="00897A3B"/>
    <w:rsid w:val="008A00D9"/>
    <w:rsid w:val="008A0197"/>
    <w:rsid w:val="008A0D4A"/>
    <w:rsid w:val="008A1BD7"/>
    <w:rsid w:val="008A4D14"/>
    <w:rsid w:val="008A51E7"/>
    <w:rsid w:val="008A57F9"/>
    <w:rsid w:val="008B03F7"/>
    <w:rsid w:val="008B4748"/>
    <w:rsid w:val="008B4C96"/>
    <w:rsid w:val="008B6F21"/>
    <w:rsid w:val="008B78B3"/>
    <w:rsid w:val="008C184A"/>
    <w:rsid w:val="008C1B5B"/>
    <w:rsid w:val="008C2F46"/>
    <w:rsid w:val="008C3C24"/>
    <w:rsid w:val="008C4647"/>
    <w:rsid w:val="008C5227"/>
    <w:rsid w:val="008C6D7A"/>
    <w:rsid w:val="008D33F3"/>
    <w:rsid w:val="008D3EFF"/>
    <w:rsid w:val="008D4A75"/>
    <w:rsid w:val="008D4E2E"/>
    <w:rsid w:val="008D5541"/>
    <w:rsid w:val="008D6275"/>
    <w:rsid w:val="008D6FD5"/>
    <w:rsid w:val="008D7CF5"/>
    <w:rsid w:val="008E1591"/>
    <w:rsid w:val="008E333E"/>
    <w:rsid w:val="008E43FD"/>
    <w:rsid w:val="008E446E"/>
    <w:rsid w:val="008E5238"/>
    <w:rsid w:val="008E5A55"/>
    <w:rsid w:val="008F04B5"/>
    <w:rsid w:val="008F0D0D"/>
    <w:rsid w:val="008F3316"/>
    <w:rsid w:val="008F4B10"/>
    <w:rsid w:val="009037BD"/>
    <w:rsid w:val="00904A13"/>
    <w:rsid w:val="00905F4B"/>
    <w:rsid w:val="00906CE6"/>
    <w:rsid w:val="009074D5"/>
    <w:rsid w:val="00907EC6"/>
    <w:rsid w:val="009120A8"/>
    <w:rsid w:val="00912EB2"/>
    <w:rsid w:val="009153F5"/>
    <w:rsid w:val="00916FF7"/>
    <w:rsid w:val="00920664"/>
    <w:rsid w:val="0092409C"/>
    <w:rsid w:val="00924BE6"/>
    <w:rsid w:val="00927CC1"/>
    <w:rsid w:val="009312D0"/>
    <w:rsid w:val="00932347"/>
    <w:rsid w:val="00932894"/>
    <w:rsid w:val="00933631"/>
    <w:rsid w:val="0093732D"/>
    <w:rsid w:val="00937DA9"/>
    <w:rsid w:val="00941265"/>
    <w:rsid w:val="009429ED"/>
    <w:rsid w:val="00942AF2"/>
    <w:rsid w:val="00944545"/>
    <w:rsid w:val="00945604"/>
    <w:rsid w:val="00950CB4"/>
    <w:rsid w:val="00951F1A"/>
    <w:rsid w:val="0095218E"/>
    <w:rsid w:val="00952817"/>
    <w:rsid w:val="00952A91"/>
    <w:rsid w:val="0095345F"/>
    <w:rsid w:val="0095355B"/>
    <w:rsid w:val="00955009"/>
    <w:rsid w:val="00957ABA"/>
    <w:rsid w:val="009604C5"/>
    <w:rsid w:val="0096385E"/>
    <w:rsid w:val="00963B92"/>
    <w:rsid w:val="00963CC3"/>
    <w:rsid w:val="009655BE"/>
    <w:rsid w:val="009661D3"/>
    <w:rsid w:val="00971E52"/>
    <w:rsid w:val="0097374B"/>
    <w:rsid w:val="0097416A"/>
    <w:rsid w:val="00976A1A"/>
    <w:rsid w:val="0098031F"/>
    <w:rsid w:val="00983058"/>
    <w:rsid w:val="00984C03"/>
    <w:rsid w:val="009873E2"/>
    <w:rsid w:val="0099027B"/>
    <w:rsid w:val="00994885"/>
    <w:rsid w:val="009962E8"/>
    <w:rsid w:val="009963B3"/>
    <w:rsid w:val="009A078B"/>
    <w:rsid w:val="009A285F"/>
    <w:rsid w:val="009A29B1"/>
    <w:rsid w:val="009A4D47"/>
    <w:rsid w:val="009A5751"/>
    <w:rsid w:val="009A67C8"/>
    <w:rsid w:val="009B12F9"/>
    <w:rsid w:val="009B2287"/>
    <w:rsid w:val="009B3163"/>
    <w:rsid w:val="009B3AB4"/>
    <w:rsid w:val="009B79A0"/>
    <w:rsid w:val="009B7C17"/>
    <w:rsid w:val="009C04CA"/>
    <w:rsid w:val="009C0D65"/>
    <w:rsid w:val="009C17CF"/>
    <w:rsid w:val="009C17E7"/>
    <w:rsid w:val="009C1A2F"/>
    <w:rsid w:val="009C3F8A"/>
    <w:rsid w:val="009C4CCD"/>
    <w:rsid w:val="009C5A72"/>
    <w:rsid w:val="009C625F"/>
    <w:rsid w:val="009D1C5D"/>
    <w:rsid w:val="009D31DB"/>
    <w:rsid w:val="009D3B9A"/>
    <w:rsid w:val="009D3CA7"/>
    <w:rsid w:val="009D5A2C"/>
    <w:rsid w:val="009D5E68"/>
    <w:rsid w:val="009D61BE"/>
    <w:rsid w:val="009D7E43"/>
    <w:rsid w:val="009E25A9"/>
    <w:rsid w:val="009E29AE"/>
    <w:rsid w:val="009E2A07"/>
    <w:rsid w:val="009E3B06"/>
    <w:rsid w:val="009E507E"/>
    <w:rsid w:val="009E58FB"/>
    <w:rsid w:val="009E601B"/>
    <w:rsid w:val="009F02B2"/>
    <w:rsid w:val="009F03B0"/>
    <w:rsid w:val="009F182E"/>
    <w:rsid w:val="009F205C"/>
    <w:rsid w:val="009F25C1"/>
    <w:rsid w:val="009F3E7C"/>
    <w:rsid w:val="009F41FE"/>
    <w:rsid w:val="009F7325"/>
    <w:rsid w:val="00A0050F"/>
    <w:rsid w:val="00A00B50"/>
    <w:rsid w:val="00A03F95"/>
    <w:rsid w:val="00A055BC"/>
    <w:rsid w:val="00A05739"/>
    <w:rsid w:val="00A058C1"/>
    <w:rsid w:val="00A10806"/>
    <w:rsid w:val="00A1083C"/>
    <w:rsid w:val="00A11B07"/>
    <w:rsid w:val="00A12324"/>
    <w:rsid w:val="00A1377B"/>
    <w:rsid w:val="00A14B5B"/>
    <w:rsid w:val="00A15964"/>
    <w:rsid w:val="00A15D9D"/>
    <w:rsid w:val="00A16E62"/>
    <w:rsid w:val="00A21C89"/>
    <w:rsid w:val="00A25ED0"/>
    <w:rsid w:val="00A31F94"/>
    <w:rsid w:val="00A34F0F"/>
    <w:rsid w:val="00A3663B"/>
    <w:rsid w:val="00A43806"/>
    <w:rsid w:val="00A45D50"/>
    <w:rsid w:val="00A46B4A"/>
    <w:rsid w:val="00A46C29"/>
    <w:rsid w:val="00A47C12"/>
    <w:rsid w:val="00A51BE5"/>
    <w:rsid w:val="00A52066"/>
    <w:rsid w:val="00A538C1"/>
    <w:rsid w:val="00A55F33"/>
    <w:rsid w:val="00A56F58"/>
    <w:rsid w:val="00A6198D"/>
    <w:rsid w:val="00A63C60"/>
    <w:rsid w:val="00A63D3D"/>
    <w:rsid w:val="00A65139"/>
    <w:rsid w:val="00A656FD"/>
    <w:rsid w:val="00A65D5D"/>
    <w:rsid w:val="00A7297E"/>
    <w:rsid w:val="00A730DC"/>
    <w:rsid w:val="00A7402E"/>
    <w:rsid w:val="00A74A1C"/>
    <w:rsid w:val="00A75484"/>
    <w:rsid w:val="00A762B2"/>
    <w:rsid w:val="00A76494"/>
    <w:rsid w:val="00A764C8"/>
    <w:rsid w:val="00A76EAC"/>
    <w:rsid w:val="00A8034F"/>
    <w:rsid w:val="00A81304"/>
    <w:rsid w:val="00A83867"/>
    <w:rsid w:val="00A85F2A"/>
    <w:rsid w:val="00A868B9"/>
    <w:rsid w:val="00A87CEE"/>
    <w:rsid w:val="00A9249E"/>
    <w:rsid w:val="00A97238"/>
    <w:rsid w:val="00A97609"/>
    <w:rsid w:val="00AA0079"/>
    <w:rsid w:val="00AA4D27"/>
    <w:rsid w:val="00AA58F3"/>
    <w:rsid w:val="00AA5CE7"/>
    <w:rsid w:val="00AA60E4"/>
    <w:rsid w:val="00AA6F28"/>
    <w:rsid w:val="00AA7EA9"/>
    <w:rsid w:val="00AB01C0"/>
    <w:rsid w:val="00AB1343"/>
    <w:rsid w:val="00AB1EE6"/>
    <w:rsid w:val="00AB264F"/>
    <w:rsid w:val="00AB5C6C"/>
    <w:rsid w:val="00AB605B"/>
    <w:rsid w:val="00AC1D2D"/>
    <w:rsid w:val="00AC1DB8"/>
    <w:rsid w:val="00AC3685"/>
    <w:rsid w:val="00AC3DE2"/>
    <w:rsid w:val="00AC43BB"/>
    <w:rsid w:val="00AC575F"/>
    <w:rsid w:val="00AC58BD"/>
    <w:rsid w:val="00AC7515"/>
    <w:rsid w:val="00AD0488"/>
    <w:rsid w:val="00AD61DD"/>
    <w:rsid w:val="00AD7350"/>
    <w:rsid w:val="00AE0BBF"/>
    <w:rsid w:val="00AE1FC1"/>
    <w:rsid w:val="00AE2CF7"/>
    <w:rsid w:val="00AE4988"/>
    <w:rsid w:val="00AE6CCF"/>
    <w:rsid w:val="00AE7C66"/>
    <w:rsid w:val="00AF11C0"/>
    <w:rsid w:val="00AF4302"/>
    <w:rsid w:val="00AF4744"/>
    <w:rsid w:val="00AF5AA7"/>
    <w:rsid w:val="00AF78AB"/>
    <w:rsid w:val="00AF7F27"/>
    <w:rsid w:val="00AF7F33"/>
    <w:rsid w:val="00B06769"/>
    <w:rsid w:val="00B10172"/>
    <w:rsid w:val="00B10D84"/>
    <w:rsid w:val="00B11370"/>
    <w:rsid w:val="00B11A7A"/>
    <w:rsid w:val="00B11F4D"/>
    <w:rsid w:val="00B209BA"/>
    <w:rsid w:val="00B22015"/>
    <w:rsid w:val="00B2218B"/>
    <w:rsid w:val="00B22B6E"/>
    <w:rsid w:val="00B2419E"/>
    <w:rsid w:val="00B24EF6"/>
    <w:rsid w:val="00B25962"/>
    <w:rsid w:val="00B3006B"/>
    <w:rsid w:val="00B300F7"/>
    <w:rsid w:val="00B31B48"/>
    <w:rsid w:val="00B32575"/>
    <w:rsid w:val="00B32A55"/>
    <w:rsid w:val="00B35B87"/>
    <w:rsid w:val="00B3643D"/>
    <w:rsid w:val="00B36897"/>
    <w:rsid w:val="00B37AF2"/>
    <w:rsid w:val="00B41B14"/>
    <w:rsid w:val="00B42439"/>
    <w:rsid w:val="00B42B92"/>
    <w:rsid w:val="00B42BD1"/>
    <w:rsid w:val="00B42C5C"/>
    <w:rsid w:val="00B46EF2"/>
    <w:rsid w:val="00B52819"/>
    <w:rsid w:val="00B52B58"/>
    <w:rsid w:val="00B533AA"/>
    <w:rsid w:val="00B53C17"/>
    <w:rsid w:val="00B540D4"/>
    <w:rsid w:val="00B559C2"/>
    <w:rsid w:val="00B55DDA"/>
    <w:rsid w:val="00B55E70"/>
    <w:rsid w:val="00B60128"/>
    <w:rsid w:val="00B61119"/>
    <w:rsid w:val="00B628BD"/>
    <w:rsid w:val="00B62FB0"/>
    <w:rsid w:val="00B6365A"/>
    <w:rsid w:val="00B6416D"/>
    <w:rsid w:val="00B65452"/>
    <w:rsid w:val="00B70F20"/>
    <w:rsid w:val="00B7371D"/>
    <w:rsid w:val="00B77F43"/>
    <w:rsid w:val="00B80CF0"/>
    <w:rsid w:val="00B81238"/>
    <w:rsid w:val="00B83B3F"/>
    <w:rsid w:val="00B83E57"/>
    <w:rsid w:val="00B86549"/>
    <w:rsid w:val="00B879A3"/>
    <w:rsid w:val="00B87BF4"/>
    <w:rsid w:val="00B9292E"/>
    <w:rsid w:val="00B932A2"/>
    <w:rsid w:val="00B93F2E"/>
    <w:rsid w:val="00B95566"/>
    <w:rsid w:val="00B95FDC"/>
    <w:rsid w:val="00B967E2"/>
    <w:rsid w:val="00B979DF"/>
    <w:rsid w:val="00BA05B7"/>
    <w:rsid w:val="00BA1128"/>
    <w:rsid w:val="00BA245F"/>
    <w:rsid w:val="00BA2DFF"/>
    <w:rsid w:val="00BA4332"/>
    <w:rsid w:val="00BB065C"/>
    <w:rsid w:val="00BB0E5A"/>
    <w:rsid w:val="00BB21C2"/>
    <w:rsid w:val="00BB48F9"/>
    <w:rsid w:val="00BB4A4B"/>
    <w:rsid w:val="00BB4E94"/>
    <w:rsid w:val="00BB5AF3"/>
    <w:rsid w:val="00BB5C09"/>
    <w:rsid w:val="00BB70A9"/>
    <w:rsid w:val="00BB7BEE"/>
    <w:rsid w:val="00BC100D"/>
    <w:rsid w:val="00BC1C5D"/>
    <w:rsid w:val="00BC1FD5"/>
    <w:rsid w:val="00BC2B5B"/>
    <w:rsid w:val="00BC3023"/>
    <w:rsid w:val="00BC4D24"/>
    <w:rsid w:val="00BD118D"/>
    <w:rsid w:val="00BD1A15"/>
    <w:rsid w:val="00BD2487"/>
    <w:rsid w:val="00BD281F"/>
    <w:rsid w:val="00BD37CB"/>
    <w:rsid w:val="00BD4892"/>
    <w:rsid w:val="00BD4A6E"/>
    <w:rsid w:val="00BD5F6C"/>
    <w:rsid w:val="00BD6DC6"/>
    <w:rsid w:val="00BD6F30"/>
    <w:rsid w:val="00BD7672"/>
    <w:rsid w:val="00BE0E7B"/>
    <w:rsid w:val="00BE0F08"/>
    <w:rsid w:val="00BE1884"/>
    <w:rsid w:val="00BE2A3D"/>
    <w:rsid w:val="00BE3022"/>
    <w:rsid w:val="00BE43A5"/>
    <w:rsid w:val="00BE5EA1"/>
    <w:rsid w:val="00BE5F09"/>
    <w:rsid w:val="00BE606E"/>
    <w:rsid w:val="00BE7621"/>
    <w:rsid w:val="00BF12B2"/>
    <w:rsid w:val="00BF18D7"/>
    <w:rsid w:val="00BF45A2"/>
    <w:rsid w:val="00BF7C30"/>
    <w:rsid w:val="00C00521"/>
    <w:rsid w:val="00C011F9"/>
    <w:rsid w:val="00C0121C"/>
    <w:rsid w:val="00C01DF0"/>
    <w:rsid w:val="00C01ED9"/>
    <w:rsid w:val="00C0613E"/>
    <w:rsid w:val="00C073CF"/>
    <w:rsid w:val="00C1027E"/>
    <w:rsid w:val="00C10363"/>
    <w:rsid w:val="00C11024"/>
    <w:rsid w:val="00C126F9"/>
    <w:rsid w:val="00C164CC"/>
    <w:rsid w:val="00C17390"/>
    <w:rsid w:val="00C208F0"/>
    <w:rsid w:val="00C21467"/>
    <w:rsid w:val="00C222CA"/>
    <w:rsid w:val="00C229C9"/>
    <w:rsid w:val="00C23F24"/>
    <w:rsid w:val="00C25727"/>
    <w:rsid w:val="00C273A7"/>
    <w:rsid w:val="00C27EFD"/>
    <w:rsid w:val="00C27F31"/>
    <w:rsid w:val="00C321AA"/>
    <w:rsid w:val="00C321B7"/>
    <w:rsid w:val="00C326CB"/>
    <w:rsid w:val="00C33136"/>
    <w:rsid w:val="00C36B3D"/>
    <w:rsid w:val="00C36EC0"/>
    <w:rsid w:val="00C412A0"/>
    <w:rsid w:val="00C41840"/>
    <w:rsid w:val="00C424B5"/>
    <w:rsid w:val="00C42CAF"/>
    <w:rsid w:val="00C42F71"/>
    <w:rsid w:val="00C44F3B"/>
    <w:rsid w:val="00C453B1"/>
    <w:rsid w:val="00C459BD"/>
    <w:rsid w:val="00C505D4"/>
    <w:rsid w:val="00C51292"/>
    <w:rsid w:val="00C53DBD"/>
    <w:rsid w:val="00C553FE"/>
    <w:rsid w:val="00C55466"/>
    <w:rsid w:val="00C55BAE"/>
    <w:rsid w:val="00C5698A"/>
    <w:rsid w:val="00C56DC8"/>
    <w:rsid w:val="00C63817"/>
    <w:rsid w:val="00C649D5"/>
    <w:rsid w:val="00C64CBA"/>
    <w:rsid w:val="00C65054"/>
    <w:rsid w:val="00C66B92"/>
    <w:rsid w:val="00C70111"/>
    <w:rsid w:val="00C70112"/>
    <w:rsid w:val="00C7074A"/>
    <w:rsid w:val="00C73DCA"/>
    <w:rsid w:val="00C743C0"/>
    <w:rsid w:val="00C74E6C"/>
    <w:rsid w:val="00C7646B"/>
    <w:rsid w:val="00C76EE8"/>
    <w:rsid w:val="00C77554"/>
    <w:rsid w:val="00C77CBC"/>
    <w:rsid w:val="00C8328A"/>
    <w:rsid w:val="00C848C0"/>
    <w:rsid w:val="00C8567B"/>
    <w:rsid w:val="00C859F4"/>
    <w:rsid w:val="00C85D5E"/>
    <w:rsid w:val="00C87205"/>
    <w:rsid w:val="00C90045"/>
    <w:rsid w:val="00C903D6"/>
    <w:rsid w:val="00C9381A"/>
    <w:rsid w:val="00C9467B"/>
    <w:rsid w:val="00C9659D"/>
    <w:rsid w:val="00C96813"/>
    <w:rsid w:val="00C9793E"/>
    <w:rsid w:val="00CA2411"/>
    <w:rsid w:val="00CA26D2"/>
    <w:rsid w:val="00CA284A"/>
    <w:rsid w:val="00CA29C1"/>
    <w:rsid w:val="00CA3AD8"/>
    <w:rsid w:val="00CA4D75"/>
    <w:rsid w:val="00CA4E27"/>
    <w:rsid w:val="00CA5055"/>
    <w:rsid w:val="00CA5183"/>
    <w:rsid w:val="00CA5431"/>
    <w:rsid w:val="00CA65CC"/>
    <w:rsid w:val="00CA7AAD"/>
    <w:rsid w:val="00CB0642"/>
    <w:rsid w:val="00CB1917"/>
    <w:rsid w:val="00CB3677"/>
    <w:rsid w:val="00CB59F9"/>
    <w:rsid w:val="00CB7DE1"/>
    <w:rsid w:val="00CC02FA"/>
    <w:rsid w:val="00CC1171"/>
    <w:rsid w:val="00CC3776"/>
    <w:rsid w:val="00CC3AE9"/>
    <w:rsid w:val="00CC5C2E"/>
    <w:rsid w:val="00CC5D5A"/>
    <w:rsid w:val="00CD027F"/>
    <w:rsid w:val="00CD1130"/>
    <w:rsid w:val="00CD1F56"/>
    <w:rsid w:val="00CD39D7"/>
    <w:rsid w:val="00CD3AFC"/>
    <w:rsid w:val="00CD42E1"/>
    <w:rsid w:val="00CD5C39"/>
    <w:rsid w:val="00CD751A"/>
    <w:rsid w:val="00CE18B4"/>
    <w:rsid w:val="00CE19BB"/>
    <w:rsid w:val="00CE3E68"/>
    <w:rsid w:val="00CE477F"/>
    <w:rsid w:val="00CE5880"/>
    <w:rsid w:val="00CE78E2"/>
    <w:rsid w:val="00CF29BE"/>
    <w:rsid w:val="00CF2CCF"/>
    <w:rsid w:val="00CF347E"/>
    <w:rsid w:val="00CF6C7D"/>
    <w:rsid w:val="00D00C13"/>
    <w:rsid w:val="00D0155D"/>
    <w:rsid w:val="00D018E9"/>
    <w:rsid w:val="00D01B35"/>
    <w:rsid w:val="00D01FD9"/>
    <w:rsid w:val="00D05DB6"/>
    <w:rsid w:val="00D102E2"/>
    <w:rsid w:val="00D137BF"/>
    <w:rsid w:val="00D1522A"/>
    <w:rsid w:val="00D15622"/>
    <w:rsid w:val="00D1587E"/>
    <w:rsid w:val="00D16157"/>
    <w:rsid w:val="00D162A1"/>
    <w:rsid w:val="00D1660A"/>
    <w:rsid w:val="00D17A68"/>
    <w:rsid w:val="00D20E6D"/>
    <w:rsid w:val="00D21FB9"/>
    <w:rsid w:val="00D24A37"/>
    <w:rsid w:val="00D251AF"/>
    <w:rsid w:val="00D25CD0"/>
    <w:rsid w:val="00D26644"/>
    <w:rsid w:val="00D2749D"/>
    <w:rsid w:val="00D27CBF"/>
    <w:rsid w:val="00D311A0"/>
    <w:rsid w:val="00D32640"/>
    <w:rsid w:val="00D32848"/>
    <w:rsid w:val="00D32C23"/>
    <w:rsid w:val="00D33B2F"/>
    <w:rsid w:val="00D34D57"/>
    <w:rsid w:val="00D35443"/>
    <w:rsid w:val="00D359EF"/>
    <w:rsid w:val="00D3601D"/>
    <w:rsid w:val="00D37728"/>
    <w:rsid w:val="00D408F4"/>
    <w:rsid w:val="00D4141B"/>
    <w:rsid w:val="00D43A78"/>
    <w:rsid w:val="00D4487E"/>
    <w:rsid w:val="00D45539"/>
    <w:rsid w:val="00D478FB"/>
    <w:rsid w:val="00D47B06"/>
    <w:rsid w:val="00D47D1F"/>
    <w:rsid w:val="00D50C59"/>
    <w:rsid w:val="00D51F9C"/>
    <w:rsid w:val="00D537ED"/>
    <w:rsid w:val="00D5679A"/>
    <w:rsid w:val="00D567E4"/>
    <w:rsid w:val="00D56EDD"/>
    <w:rsid w:val="00D57078"/>
    <w:rsid w:val="00D573AA"/>
    <w:rsid w:val="00D600A8"/>
    <w:rsid w:val="00D60DF6"/>
    <w:rsid w:val="00D61ABC"/>
    <w:rsid w:val="00D62828"/>
    <w:rsid w:val="00D65A57"/>
    <w:rsid w:val="00D66B6D"/>
    <w:rsid w:val="00D6710F"/>
    <w:rsid w:val="00D707C1"/>
    <w:rsid w:val="00D714EE"/>
    <w:rsid w:val="00D721BA"/>
    <w:rsid w:val="00D72969"/>
    <w:rsid w:val="00D72AF2"/>
    <w:rsid w:val="00D73498"/>
    <w:rsid w:val="00D73B7B"/>
    <w:rsid w:val="00D76607"/>
    <w:rsid w:val="00D76A76"/>
    <w:rsid w:val="00D76F74"/>
    <w:rsid w:val="00D773A7"/>
    <w:rsid w:val="00D77A9E"/>
    <w:rsid w:val="00D80AC4"/>
    <w:rsid w:val="00D821FA"/>
    <w:rsid w:val="00D82651"/>
    <w:rsid w:val="00D8413A"/>
    <w:rsid w:val="00D844E0"/>
    <w:rsid w:val="00D879CA"/>
    <w:rsid w:val="00D918DB"/>
    <w:rsid w:val="00DA4D50"/>
    <w:rsid w:val="00DA57A8"/>
    <w:rsid w:val="00DA5BD8"/>
    <w:rsid w:val="00DA7CC1"/>
    <w:rsid w:val="00DB4387"/>
    <w:rsid w:val="00DB5F7A"/>
    <w:rsid w:val="00DB6CE9"/>
    <w:rsid w:val="00DC28E0"/>
    <w:rsid w:val="00DC3F3C"/>
    <w:rsid w:val="00DC4868"/>
    <w:rsid w:val="00DC638C"/>
    <w:rsid w:val="00DD09E0"/>
    <w:rsid w:val="00DD0CF6"/>
    <w:rsid w:val="00DD1D97"/>
    <w:rsid w:val="00DD2490"/>
    <w:rsid w:val="00DD2604"/>
    <w:rsid w:val="00DD45E2"/>
    <w:rsid w:val="00DD4B41"/>
    <w:rsid w:val="00DD534A"/>
    <w:rsid w:val="00DD740E"/>
    <w:rsid w:val="00DE1CEE"/>
    <w:rsid w:val="00DE3AAE"/>
    <w:rsid w:val="00DE4ACC"/>
    <w:rsid w:val="00DE69EE"/>
    <w:rsid w:val="00DE6F1E"/>
    <w:rsid w:val="00DE77D6"/>
    <w:rsid w:val="00DF1AEC"/>
    <w:rsid w:val="00DF25AE"/>
    <w:rsid w:val="00DF28B1"/>
    <w:rsid w:val="00DF36B3"/>
    <w:rsid w:val="00DF3F6D"/>
    <w:rsid w:val="00DF44F5"/>
    <w:rsid w:val="00DF72A3"/>
    <w:rsid w:val="00DF7895"/>
    <w:rsid w:val="00E00B89"/>
    <w:rsid w:val="00E01400"/>
    <w:rsid w:val="00E03BA9"/>
    <w:rsid w:val="00E04646"/>
    <w:rsid w:val="00E05ECA"/>
    <w:rsid w:val="00E06BCD"/>
    <w:rsid w:val="00E072DE"/>
    <w:rsid w:val="00E10F1D"/>
    <w:rsid w:val="00E135BE"/>
    <w:rsid w:val="00E13EFB"/>
    <w:rsid w:val="00E15CA3"/>
    <w:rsid w:val="00E176B4"/>
    <w:rsid w:val="00E17B3F"/>
    <w:rsid w:val="00E218E2"/>
    <w:rsid w:val="00E21B0B"/>
    <w:rsid w:val="00E2355C"/>
    <w:rsid w:val="00E2397E"/>
    <w:rsid w:val="00E24FDD"/>
    <w:rsid w:val="00E26B0C"/>
    <w:rsid w:val="00E31243"/>
    <w:rsid w:val="00E328E7"/>
    <w:rsid w:val="00E32EDD"/>
    <w:rsid w:val="00E33AEB"/>
    <w:rsid w:val="00E33FC6"/>
    <w:rsid w:val="00E3442D"/>
    <w:rsid w:val="00E35A96"/>
    <w:rsid w:val="00E3697A"/>
    <w:rsid w:val="00E3728B"/>
    <w:rsid w:val="00E374E7"/>
    <w:rsid w:val="00E41FD7"/>
    <w:rsid w:val="00E437F5"/>
    <w:rsid w:val="00E45564"/>
    <w:rsid w:val="00E45B8B"/>
    <w:rsid w:val="00E45FD0"/>
    <w:rsid w:val="00E51625"/>
    <w:rsid w:val="00E538CC"/>
    <w:rsid w:val="00E53FDE"/>
    <w:rsid w:val="00E56D19"/>
    <w:rsid w:val="00E5767E"/>
    <w:rsid w:val="00E607B7"/>
    <w:rsid w:val="00E623D5"/>
    <w:rsid w:val="00E623F0"/>
    <w:rsid w:val="00E67395"/>
    <w:rsid w:val="00E67616"/>
    <w:rsid w:val="00E679E2"/>
    <w:rsid w:val="00E70B76"/>
    <w:rsid w:val="00E72CB9"/>
    <w:rsid w:val="00E7313F"/>
    <w:rsid w:val="00E73532"/>
    <w:rsid w:val="00E73BCB"/>
    <w:rsid w:val="00E73D7C"/>
    <w:rsid w:val="00E74924"/>
    <w:rsid w:val="00E75518"/>
    <w:rsid w:val="00E75ACB"/>
    <w:rsid w:val="00E80210"/>
    <w:rsid w:val="00E80876"/>
    <w:rsid w:val="00E85C68"/>
    <w:rsid w:val="00E8665B"/>
    <w:rsid w:val="00E90F5C"/>
    <w:rsid w:val="00E9108F"/>
    <w:rsid w:val="00E91355"/>
    <w:rsid w:val="00E91EEC"/>
    <w:rsid w:val="00EA3041"/>
    <w:rsid w:val="00EA56FC"/>
    <w:rsid w:val="00EA603E"/>
    <w:rsid w:val="00EA617C"/>
    <w:rsid w:val="00EB2472"/>
    <w:rsid w:val="00EB3348"/>
    <w:rsid w:val="00EB66D6"/>
    <w:rsid w:val="00EB68B5"/>
    <w:rsid w:val="00EB6C2C"/>
    <w:rsid w:val="00EB6CA2"/>
    <w:rsid w:val="00EC1411"/>
    <w:rsid w:val="00EC17C3"/>
    <w:rsid w:val="00EC201D"/>
    <w:rsid w:val="00EC2846"/>
    <w:rsid w:val="00EC4211"/>
    <w:rsid w:val="00EC45FA"/>
    <w:rsid w:val="00EC4690"/>
    <w:rsid w:val="00EC5847"/>
    <w:rsid w:val="00ED0B81"/>
    <w:rsid w:val="00ED0FC0"/>
    <w:rsid w:val="00ED22D9"/>
    <w:rsid w:val="00ED3937"/>
    <w:rsid w:val="00ED3C09"/>
    <w:rsid w:val="00ED4285"/>
    <w:rsid w:val="00ED49D1"/>
    <w:rsid w:val="00ED6B53"/>
    <w:rsid w:val="00EE2761"/>
    <w:rsid w:val="00EE3B24"/>
    <w:rsid w:val="00EE503C"/>
    <w:rsid w:val="00EF0979"/>
    <w:rsid w:val="00EF15BF"/>
    <w:rsid w:val="00EF2B42"/>
    <w:rsid w:val="00EF43EB"/>
    <w:rsid w:val="00EF4677"/>
    <w:rsid w:val="00EF5161"/>
    <w:rsid w:val="00F01EFC"/>
    <w:rsid w:val="00F03F69"/>
    <w:rsid w:val="00F04148"/>
    <w:rsid w:val="00F0519C"/>
    <w:rsid w:val="00F0694F"/>
    <w:rsid w:val="00F07E7C"/>
    <w:rsid w:val="00F105EC"/>
    <w:rsid w:val="00F10E41"/>
    <w:rsid w:val="00F11351"/>
    <w:rsid w:val="00F113DB"/>
    <w:rsid w:val="00F1336F"/>
    <w:rsid w:val="00F14431"/>
    <w:rsid w:val="00F1547A"/>
    <w:rsid w:val="00F1586C"/>
    <w:rsid w:val="00F16C20"/>
    <w:rsid w:val="00F16D37"/>
    <w:rsid w:val="00F17BD9"/>
    <w:rsid w:val="00F21DA8"/>
    <w:rsid w:val="00F22A74"/>
    <w:rsid w:val="00F23646"/>
    <w:rsid w:val="00F23DBC"/>
    <w:rsid w:val="00F250A3"/>
    <w:rsid w:val="00F262AF"/>
    <w:rsid w:val="00F30E80"/>
    <w:rsid w:val="00F317B2"/>
    <w:rsid w:val="00F31884"/>
    <w:rsid w:val="00F335B5"/>
    <w:rsid w:val="00F33C48"/>
    <w:rsid w:val="00F34D22"/>
    <w:rsid w:val="00F36068"/>
    <w:rsid w:val="00F36937"/>
    <w:rsid w:val="00F36FF2"/>
    <w:rsid w:val="00F40100"/>
    <w:rsid w:val="00F40FB0"/>
    <w:rsid w:val="00F41C87"/>
    <w:rsid w:val="00F45523"/>
    <w:rsid w:val="00F46102"/>
    <w:rsid w:val="00F50900"/>
    <w:rsid w:val="00F51C55"/>
    <w:rsid w:val="00F528A6"/>
    <w:rsid w:val="00F52DC7"/>
    <w:rsid w:val="00F53972"/>
    <w:rsid w:val="00F53DD4"/>
    <w:rsid w:val="00F53EC7"/>
    <w:rsid w:val="00F550E4"/>
    <w:rsid w:val="00F5566F"/>
    <w:rsid w:val="00F55E68"/>
    <w:rsid w:val="00F56259"/>
    <w:rsid w:val="00F56DD1"/>
    <w:rsid w:val="00F5734A"/>
    <w:rsid w:val="00F57632"/>
    <w:rsid w:val="00F576FB"/>
    <w:rsid w:val="00F60720"/>
    <w:rsid w:val="00F60D90"/>
    <w:rsid w:val="00F60EEE"/>
    <w:rsid w:val="00F6653D"/>
    <w:rsid w:val="00F66A8B"/>
    <w:rsid w:val="00F7080C"/>
    <w:rsid w:val="00F70C32"/>
    <w:rsid w:val="00F71A31"/>
    <w:rsid w:val="00F7245B"/>
    <w:rsid w:val="00F73422"/>
    <w:rsid w:val="00F7589B"/>
    <w:rsid w:val="00F77D60"/>
    <w:rsid w:val="00F800D3"/>
    <w:rsid w:val="00F80E69"/>
    <w:rsid w:val="00F814E6"/>
    <w:rsid w:val="00F81BC4"/>
    <w:rsid w:val="00F830A0"/>
    <w:rsid w:val="00F835EB"/>
    <w:rsid w:val="00F84A49"/>
    <w:rsid w:val="00F8559C"/>
    <w:rsid w:val="00F85CA2"/>
    <w:rsid w:val="00F86A35"/>
    <w:rsid w:val="00F86EC8"/>
    <w:rsid w:val="00F97348"/>
    <w:rsid w:val="00F974C1"/>
    <w:rsid w:val="00FA36DA"/>
    <w:rsid w:val="00FA3E01"/>
    <w:rsid w:val="00FA4496"/>
    <w:rsid w:val="00FA4A9D"/>
    <w:rsid w:val="00FA5916"/>
    <w:rsid w:val="00FA7710"/>
    <w:rsid w:val="00FB0CF6"/>
    <w:rsid w:val="00FB30B8"/>
    <w:rsid w:val="00FB352E"/>
    <w:rsid w:val="00FB3711"/>
    <w:rsid w:val="00FB5911"/>
    <w:rsid w:val="00FB7B12"/>
    <w:rsid w:val="00FC0960"/>
    <w:rsid w:val="00FC30C2"/>
    <w:rsid w:val="00FC3229"/>
    <w:rsid w:val="00FC7DF1"/>
    <w:rsid w:val="00FD09C7"/>
    <w:rsid w:val="00FD2625"/>
    <w:rsid w:val="00FD2B9B"/>
    <w:rsid w:val="00FD2C87"/>
    <w:rsid w:val="00FD562B"/>
    <w:rsid w:val="00FD5656"/>
    <w:rsid w:val="00FE14A5"/>
    <w:rsid w:val="00FE4300"/>
    <w:rsid w:val="00FE4F7E"/>
    <w:rsid w:val="00FE5066"/>
    <w:rsid w:val="00FE5D52"/>
    <w:rsid w:val="00FE7191"/>
    <w:rsid w:val="00FE7817"/>
    <w:rsid w:val="00FF0649"/>
    <w:rsid w:val="00FF1C57"/>
    <w:rsid w:val="00FF2A4B"/>
    <w:rsid w:val="00FF2D3C"/>
    <w:rsid w:val="00FF3E4E"/>
    <w:rsid w:val="00FF5773"/>
    <w:rsid w:val="00FF602C"/>
    <w:rsid w:val="00FF764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5:docId w15:val="{73E3FDFA-113A-4F80-8F81-C0609D0FA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/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iPriority="99" w:unhideWhenUsed="1"/>
    <w:lsdException w:name="FollowedHyperlink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4A9E"/>
  </w:style>
  <w:style w:type="paragraph" w:styleId="Ttulo1">
    <w:name w:val="heading 1"/>
    <w:basedOn w:val="Normal"/>
    <w:link w:val="Ttulo1Car"/>
    <w:uiPriority w:val="9"/>
    <w:rsid w:val="0099027B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es-ES_tradnl"/>
    </w:rPr>
  </w:style>
  <w:style w:type="paragraph" w:styleId="Ttulo3">
    <w:name w:val="heading 3"/>
    <w:basedOn w:val="Normal"/>
    <w:next w:val="Normal"/>
    <w:link w:val="Ttulo3Car"/>
    <w:rsid w:val="00B241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ar"/>
    <w:rsid w:val="005D35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973CB"/>
  </w:style>
  <w:style w:type="paragraph" w:styleId="Piedepgina">
    <w:name w:val="footer"/>
    <w:basedOn w:val="Normal"/>
    <w:link w:val="Piedepgina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3CB"/>
  </w:style>
  <w:style w:type="paragraph" w:styleId="Textocomentario">
    <w:name w:val="annotation text"/>
    <w:basedOn w:val="Normal"/>
    <w:link w:val="TextocomentarioCar"/>
    <w:uiPriority w:val="99"/>
    <w:unhideWhenUsed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ilad">
    <w:name w:val="il_ad"/>
    <w:basedOn w:val="Fuentedeprrafopredeter"/>
    <w:rsid w:val="00F66A8B"/>
  </w:style>
  <w:style w:type="paragraph" w:styleId="NormalWeb">
    <w:name w:val="Normal (Web)"/>
    <w:basedOn w:val="Normal"/>
    <w:uiPriority w:val="99"/>
    <w:rsid w:val="000040E5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qFormat/>
    <w:rsid w:val="000040E5"/>
    <w:rPr>
      <w:b/>
    </w:rPr>
  </w:style>
  <w:style w:type="character" w:styleId="nfasis">
    <w:name w:val="Emphasis"/>
    <w:basedOn w:val="Fuentedeprrafopredeter"/>
    <w:uiPriority w:val="20"/>
    <w:rsid w:val="000040E5"/>
    <w:rPr>
      <w:i/>
    </w:rPr>
  </w:style>
  <w:style w:type="character" w:customStyle="1" w:styleId="contenido">
    <w:name w:val="contenido"/>
    <w:basedOn w:val="Fuentedeprrafopredeter"/>
    <w:rsid w:val="00B95FDC"/>
  </w:style>
  <w:style w:type="character" w:styleId="Hipervnculo">
    <w:name w:val="Hyperlink"/>
    <w:basedOn w:val="Fuentedeprrafopredeter"/>
    <w:uiPriority w:val="99"/>
    <w:rsid w:val="00D16157"/>
    <w:rPr>
      <w:color w:val="0000FF"/>
      <w:u w:val="single"/>
    </w:rPr>
  </w:style>
  <w:style w:type="table" w:styleId="Tablaconcuadrcula">
    <w:name w:val="Table Grid"/>
    <w:basedOn w:val="Tablanormal"/>
    <w:rsid w:val="00EF5161"/>
    <w:pPr>
      <w:spacing w:after="0"/>
    </w:pPr>
    <w:rPr>
      <w:sz w:val="22"/>
      <w:szCs w:val="22"/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rsid w:val="000C0B3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9027B"/>
    <w:rPr>
      <w:rFonts w:ascii="Times" w:hAnsi="Times"/>
      <w:b/>
      <w:kern w:val="36"/>
      <w:sz w:val="48"/>
      <w:szCs w:val="20"/>
      <w:lang w:eastAsia="es-ES_tradnl"/>
    </w:rPr>
  </w:style>
  <w:style w:type="character" w:customStyle="1" w:styleId="contenidoprinciapl">
    <w:name w:val="contenido_princiapl"/>
    <w:basedOn w:val="Fuentedeprrafopredeter"/>
    <w:rsid w:val="000573A2"/>
  </w:style>
  <w:style w:type="character" w:customStyle="1" w:styleId="st">
    <w:name w:val="st"/>
    <w:basedOn w:val="Fuentedeprrafopredeter"/>
    <w:rsid w:val="000573A2"/>
  </w:style>
  <w:style w:type="character" w:customStyle="1" w:styleId="kno-fvld">
    <w:name w:val="kno-fv _ld"/>
    <w:basedOn w:val="Fuentedeprrafopredeter"/>
    <w:rsid w:val="000573A2"/>
  </w:style>
  <w:style w:type="paragraph" w:styleId="Textodeglobo">
    <w:name w:val="Balloon Text"/>
    <w:basedOn w:val="Normal"/>
    <w:link w:val="TextodegloboCar"/>
    <w:rsid w:val="000573A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0573A2"/>
    <w:rPr>
      <w:rFonts w:ascii="Lucida Grande" w:hAnsi="Lucida Grande" w:cs="Lucida Grande"/>
      <w:sz w:val="18"/>
      <w:szCs w:val="18"/>
    </w:rPr>
  </w:style>
  <w:style w:type="character" w:styleId="Nmerodepgina">
    <w:name w:val="page number"/>
    <w:basedOn w:val="Fuentedeprrafopredeter"/>
    <w:rsid w:val="00C7074A"/>
  </w:style>
  <w:style w:type="character" w:styleId="Refdecomentario">
    <w:name w:val="annotation reference"/>
    <w:basedOn w:val="Fuentedeprrafopredeter"/>
    <w:rsid w:val="008D6275"/>
    <w:rPr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D6275"/>
    <w:rPr>
      <w:rFonts w:asciiTheme="minorHAnsi" w:eastAsiaTheme="minorHAnsi" w:hAnsiTheme="minorHAnsi" w:cstheme="minorBidi"/>
      <w:b/>
      <w:bCs/>
      <w:lang w:val="es-ES_tradnl"/>
    </w:rPr>
  </w:style>
  <w:style w:type="character" w:customStyle="1" w:styleId="AsuntodelcomentarioCar">
    <w:name w:val="Asunto del comentario Car"/>
    <w:basedOn w:val="TextocomentarioCar"/>
    <w:link w:val="Asuntodelcomentario"/>
    <w:rsid w:val="008D6275"/>
    <w:rPr>
      <w:rFonts w:ascii="Calibri" w:eastAsia="Calibri" w:hAnsi="Calibri" w:cs="Times New Roman"/>
      <w:b/>
      <w:bCs/>
      <w:sz w:val="20"/>
      <w:szCs w:val="20"/>
      <w:lang w:val="es-MX"/>
    </w:rPr>
  </w:style>
  <w:style w:type="character" w:customStyle="1" w:styleId="Ttulo3Car">
    <w:name w:val="Título 3 Car"/>
    <w:basedOn w:val="Fuentedeprrafopredeter"/>
    <w:link w:val="Ttulo3"/>
    <w:rsid w:val="00B241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525BD4"/>
  </w:style>
  <w:style w:type="character" w:customStyle="1" w:styleId="Ttulo5Car">
    <w:name w:val="Título 5 Car"/>
    <w:basedOn w:val="Fuentedeprrafopredeter"/>
    <w:link w:val="Ttulo5"/>
    <w:rsid w:val="005D3558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u">
    <w:name w:val="u"/>
    <w:basedOn w:val="Normal"/>
    <w:rsid w:val="008C522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un">
    <w:name w:val="un"/>
    <w:basedOn w:val="Fuentedeprrafopredeter"/>
    <w:rsid w:val="008C5227"/>
  </w:style>
  <w:style w:type="character" w:styleId="Textodelmarcadordeposicin">
    <w:name w:val="Placeholder Text"/>
    <w:basedOn w:val="Fuentedeprrafopredeter"/>
    <w:semiHidden/>
    <w:rsid w:val="00F250A3"/>
    <w:rPr>
      <w:color w:val="808080"/>
    </w:rPr>
  </w:style>
  <w:style w:type="paragraph" w:customStyle="1" w:styleId="cabecera1">
    <w:name w:val="cabecera1"/>
    <w:basedOn w:val="Normal"/>
    <w:rsid w:val="00E41FD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cabecera2">
    <w:name w:val="cabecera2"/>
    <w:basedOn w:val="Normal"/>
    <w:rsid w:val="00E41FD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Normal3">
    <w:name w:val="Normal3"/>
    <w:basedOn w:val="Normal"/>
    <w:rsid w:val="00E41FD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table" w:customStyle="1" w:styleId="Tablaconcuadrcula1">
    <w:name w:val="Tabla con cuadrícula1"/>
    <w:basedOn w:val="Tablanormal"/>
    <w:next w:val="Tablaconcuadrcula"/>
    <w:rsid w:val="00B35B87"/>
    <w:pPr>
      <w:spacing w:after="0"/>
    </w:pPr>
    <w:rPr>
      <w:sz w:val="22"/>
      <w:szCs w:val="22"/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3506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64156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81849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4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4537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8" w:color="999999"/>
            <w:right w:val="single" w:sz="6" w:space="8" w:color="999999"/>
          </w:divBdr>
        </w:div>
      </w:divsChild>
    </w:div>
    <w:div w:id="2501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0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25615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7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7463">
          <w:marLeft w:val="-60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3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964962">
          <w:marLeft w:val="-60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85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4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9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50533">
          <w:marLeft w:val="150"/>
          <w:marRight w:val="0"/>
          <w:marTop w:val="225"/>
          <w:marBottom w:val="225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</w:divsChild>
    </w:div>
    <w:div w:id="13337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970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5810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82316167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956206305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9881522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38911706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95074274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</w:divsChild>
            </w:div>
          </w:divsChild>
        </w:div>
        <w:div w:id="14416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1054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9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110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2632">
          <w:marLeft w:val="0"/>
          <w:marRight w:val="0"/>
          <w:marTop w:val="22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61967">
          <w:marLeft w:val="150"/>
          <w:marRight w:val="0"/>
          <w:marTop w:val="225"/>
          <w:marBottom w:val="225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</w:divsChild>
    </w:div>
    <w:div w:id="17994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3789">
          <w:marLeft w:val="135"/>
          <w:marRight w:val="0"/>
          <w:marTop w:val="225"/>
          <w:marBottom w:val="225"/>
          <w:divBdr>
            <w:top w:val="dashed" w:sz="6" w:space="0" w:color="BFBFBF"/>
            <w:left w:val="dashed" w:sz="6" w:space="0" w:color="BFBFBF"/>
            <w:bottom w:val="dashed" w:sz="6" w:space="0" w:color="BFBFBF"/>
            <w:right w:val="dashed" w:sz="6" w:space="0" w:color="BFBFBF"/>
          </w:divBdr>
          <w:divsChild>
            <w:div w:id="15762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4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5.gif"/><Relationship Id="rId18" Type="http://schemas.openxmlformats.org/officeDocument/2006/relationships/image" Target="media/image10.gif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://recursostic.educacion.es/secundaria/edad/1esomatematicas/1quincena6/1quincena6_contenidos_2b.htm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es.wikihow.com/calcular-proporciones" TargetMode="External"/><Relationship Id="rId17" Type="http://schemas.openxmlformats.org/officeDocument/2006/relationships/image" Target="media/image9.gif"/><Relationship Id="rId25" Type="http://schemas.openxmlformats.org/officeDocument/2006/relationships/hyperlink" Target="http://beta.upc.edu.pe/matematica/mbch/paginas/recursos/oas/OA2/Recursos/marcoteorico.pd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gif"/><Relationship Id="rId20" Type="http://schemas.openxmlformats.org/officeDocument/2006/relationships/image" Target="media/image12.gif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24" Type="http://schemas.openxmlformats.org/officeDocument/2006/relationships/hyperlink" Target="http://www.matcomtur.com/Modulos/Modulo1/modulo1f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gif"/><Relationship Id="rId23" Type="http://schemas.openxmlformats.org/officeDocument/2006/relationships/hyperlink" Target="http://www.portaleducativo.net/octavo-basico/806/Relacion-de-proporcionalidad-directa-e-inversa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1.gif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6.gif"/><Relationship Id="rId22" Type="http://schemas.openxmlformats.org/officeDocument/2006/relationships/hyperlink" Target="http://www.matcomtur.com/Modulos/Modulo1/modulo1f.html" TargetMode="External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0A9DDA-1D02-49A2-92E4-C853BB41D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7273</Words>
  <Characters>40006</Characters>
  <Application>Microsoft Office Word</Application>
  <DocSecurity>0</DocSecurity>
  <Lines>333</Lines>
  <Paragraphs>94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La medusa común o medusa luna (Aurelia aurita) presenta bioluminiscencia.</vt:lpstr>
      <vt:lpstr>        Suficiente. Que cubra las necesidades de todos los nutrimentos, sin comer en exc</vt:lpstr>
      <vt:lpstr>        </vt:lpstr>
      <vt:lpstr>        Equilibrada. Los nutrimentos guardan las proporciones adecuadas entre sí para cr</vt:lpstr>
      <vt:lpstr>        </vt:lpstr>
      <vt:lpstr>        Inocua. Que sea higiénica y no contenga sustancias perjudiciales, no poseer gérm</vt:lpstr>
      <vt:lpstr>        </vt:lpstr>
      <vt:lpstr>        Variada. Debe contener diferentes tipos de alimentos con la finalidad de consumi</vt:lpstr>
      <vt:lpstr>        [SECCIÓN 2]3.2. La tabla de electronegatividad y su uso</vt:lpstr>
      <vt:lpstr>        </vt:lpstr>
    </vt:vector>
  </TitlesOfParts>
  <Company>Impulso Editorial</Company>
  <LinksUpToDate>false</LinksUpToDate>
  <CharactersWithSpaces>47185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Susana Moreno</dc:creator>
  <cp:lastModifiedBy>Johana Montejo Rozo</cp:lastModifiedBy>
  <cp:revision>17</cp:revision>
  <dcterms:created xsi:type="dcterms:W3CDTF">2016-01-27T14:22:00Z</dcterms:created>
  <dcterms:modified xsi:type="dcterms:W3CDTF">2016-02-17T15:40:00Z</dcterms:modified>
</cp:coreProperties>
</file>