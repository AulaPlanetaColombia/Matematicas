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6885"/>
      </w:tblGrid>
      <w:tr w:rsidR="002234C0" w:rsidTr="00766E48">
        <w:trPr>
          <w:ins w:id="0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1" w:author="Johana Montejo Rozo" w:date="2016-02-03T09:44:00Z"/>
                <w:rFonts w:ascii="Times" w:hAnsi="Times"/>
              </w:rPr>
            </w:pPr>
            <w:ins w:id="2" w:author="Johana Montejo Rozo" w:date="2016-02-03T09:44:00Z">
              <w:r>
                <w:rPr>
                  <w:rFonts w:ascii="Times" w:hAnsi="Times"/>
                </w:rPr>
                <w:t>Título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3" w:author="Johana Montejo Rozo" w:date="2016-02-03T09:44:00Z"/>
                <w:rFonts w:ascii="Times" w:hAnsi="Times"/>
                <w:rPrChange w:id="4" w:author="Johana Montejo Rozo" w:date="2016-02-03T09:47:00Z">
                  <w:rPr>
                    <w:ins w:id="5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6" w:author="Johana Montejo Rozo" w:date="2016-02-03T09:44:00Z">
              <w:r w:rsidRPr="002234C0">
                <w:rPr>
                  <w:rFonts w:ascii="Times" w:hAnsi="Times"/>
                  <w:rPrChange w:id="7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Las razones y las proporciones</w:t>
              </w:r>
            </w:ins>
          </w:p>
        </w:tc>
      </w:tr>
      <w:tr w:rsidR="002234C0" w:rsidTr="00766E48">
        <w:trPr>
          <w:ins w:id="8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9" w:author="Johana Montejo Rozo" w:date="2016-02-03T09:44:00Z"/>
                <w:rFonts w:ascii="Times" w:hAnsi="Times"/>
              </w:rPr>
            </w:pPr>
            <w:ins w:id="10" w:author="Johana Montejo Rozo" w:date="2016-02-03T09:44:00Z">
              <w:r>
                <w:rPr>
                  <w:rFonts w:ascii="Times" w:hAnsi="Times"/>
                </w:rPr>
                <w:t>Código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11" w:author="Johana Montejo Rozo" w:date="2016-02-03T09:44:00Z"/>
                <w:rFonts w:ascii="Times" w:hAnsi="Times"/>
                <w:rPrChange w:id="12" w:author="Johana Montejo Rozo" w:date="2016-02-03T09:47:00Z">
                  <w:rPr>
                    <w:ins w:id="13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14" w:author="Johana Montejo Rozo" w:date="2016-02-03T09:44:00Z">
              <w:r w:rsidRPr="002234C0">
                <w:rPr>
                  <w:rFonts w:ascii="Times" w:hAnsi="Times"/>
                  <w:sz w:val="20"/>
                  <w:szCs w:val="20"/>
                  <w:lang w:val="es-CO"/>
                  <w:rPrChange w:id="15" w:author="Johana Montejo Rozo" w:date="2016-02-03T09:47:00Z">
                    <w:rPr>
                      <w:rFonts w:ascii="Times" w:hAnsi="Times"/>
                      <w:sz w:val="20"/>
                      <w:szCs w:val="20"/>
                      <w:highlight w:val="yellow"/>
                      <w:lang w:val="es-CO"/>
                    </w:rPr>
                  </w:rPrChange>
                </w:rPr>
                <w:t>MA_07_07_CO</w:t>
              </w:r>
            </w:ins>
          </w:p>
        </w:tc>
      </w:tr>
      <w:tr w:rsidR="002234C0" w:rsidTr="00766E48">
        <w:trPr>
          <w:ins w:id="16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17" w:author="Johana Montejo Rozo" w:date="2016-02-03T09:44:00Z"/>
                <w:rFonts w:ascii="Times" w:hAnsi="Times"/>
              </w:rPr>
            </w:pPr>
            <w:ins w:id="18" w:author="Johana Montejo Rozo" w:date="2016-02-03T09:44:00Z">
              <w:r>
                <w:rPr>
                  <w:rFonts w:ascii="Times" w:hAnsi="Times"/>
                </w:rPr>
                <w:t>Descripción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19" w:author="Johana Montejo Rozo" w:date="2016-02-03T09:44:00Z"/>
                <w:rFonts w:ascii="Times" w:hAnsi="Times"/>
                <w:rPrChange w:id="20" w:author="Johana Montejo Rozo" w:date="2016-02-03T09:47:00Z">
                  <w:rPr>
                    <w:ins w:id="21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22" w:author="Johana Montejo Rozo" w:date="2016-02-03T09:45:00Z">
              <w:r w:rsidRPr="002234C0">
                <w:rPr>
                  <w:rFonts w:ascii="Times" w:hAnsi="Times"/>
                  <w:rPrChange w:id="23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Para l</w:t>
              </w:r>
            </w:ins>
            <w:ins w:id="24" w:author="Johana Montejo Rozo" w:date="2016-02-03T09:44:00Z">
              <w:r w:rsidRPr="002234C0">
                <w:rPr>
                  <w:rFonts w:ascii="Times" w:hAnsi="Times"/>
                  <w:rPrChange w:id="25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a soluci</w:t>
              </w:r>
            </w:ins>
            <w:ins w:id="26" w:author="Johana Montejo Rozo" w:date="2016-02-03T09:46:00Z">
              <w:r w:rsidRPr="002234C0">
                <w:rPr>
                  <w:rFonts w:ascii="Times" w:hAnsi="Times"/>
                  <w:rPrChange w:id="27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ón de situaciones de la vida cotidiana, en las cuales los objetos guardan cierta proporción, se utilizan los conceptos de razón y de proporción con sus respectivas propiedades. En este guion se explican estos concepto</w:t>
              </w:r>
            </w:ins>
            <w:ins w:id="28" w:author="Johana Montejo Rozo" w:date="2016-02-03T09:47:00Z">
              <w:r w:rsidRPr="002234C0">
                <w:rPr>
                  <w:rFonts w:ascii="Times" w:hAnsi="Times"/>
                  <w:rPrChange w:id="29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s, además de algunos ejemplos con sus respectivas aplicaciones.</w:t>
              </w:r>
            </w:ins>
          </w:p>
        </w:tc>
      </w:tr>
    </w:tbl>
    <w:p w:rsidR="00403A08" w:rsidRDefault="00403A08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2234C0" w:rsidRDefault="002234C0" w:rsidP="00081745">
      <w:pPr>
        <w:tabs>
          <w:tab w:val="right" w:pos="8498"/>
        </w:tabs>
        <w:spacing w:after="0"/>
        <w:rPr>
          <w:ins w:id="30" w:author="Johana Montejo Rozo" w:date="2016-02-03T09:44:00Z"/>
          <w:rFonts w:ascii="Times" w:hAnsi="Times"/>
          <w:highlight w:val="yellow"/>
        </w:rPr>
      </w:pPr>
    </w:p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8E446E">
        <w:rPr>
          <w:rFonts w:ascii="Times" w:hAnsi="Times"/>
          <w:b/>
        </w:rPr>
        <w:t xml:space="preserve">Las </w:t>
      </w:r>
      <w:del w:id="31" w:author="mercyranjel" w:date="2016-01-25T12:11:00Z">
        <w:r w:rsidR="00EE2761" w:rsidDel="003278E3">
          <w:rPr>
            <w:rFonts w:ascii="Times" w:hAnsi="Times"/>
            <w:b/>
          </w:rPr>
          <w:delText>R</w:delText>
        </w:r>
      </w:del>
      <w:ins w:id="32" w:author="mercyranjel" w:date="2016-01-25T12:11:00Z">
        <w:r w:rsidR="003278E3">
          <w:rPr>
            <w:rFonts w:ascii="Times" w:hAnsi="Times"/>
            <w:b/>
          </w:rPr>
          <w:t>r</w:t>
        </w:r>
      </w:ins>
      <w:r w:rsidR="00EE2761">
        <w:rPr>
          <w:rFonts w:ascii="Times" w:hAnsi="Times"/>
          <w:b/>
        </w:rPr>
        <w:t xml:space="preserve">azones y </w:t>
      </w:r>
      <w:r w:rsidR="008E446E">
        <w:rPr>
          <w:rFonts w:ascii="Times" w:hAnsi="Times"/>
          <w:b/>
        </w:rPr>
        <w:t xml:space="preserve">las </w:t>
      </w:r>
      <w:r w:rsidR="00EE2761">
        <w:rPr>
          <w:rFonts w:ascii="Times" w:hAnsi="Times"/>
          <w:b/>
        </w:rPr>
        <w:t>proporciones</w:t>
      </w:r>
    </w:p>
    <w:p w:rsidR="00D408F4" w:rsidRPr="004E5E51" w:rsidRDefault="00D408F4" w:rsidP="00081745">
      <w:pPr>
        <w:spacing w:after="0"/>
        <w:rPr>
          <w:rFonts w:ascii="Times" w:hAnsi="Times"/>
        </w:rPr>
      </w:pPr>
    </w:p>
    <w:p w:rsidR="0092409C" w:rsidRDefault="00012D5B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siguiente tabla </w:t>
      </w:r>
      <w:r w:rsidR="00297C73">
        <w:rPr>
          <w:rFonts w:ascii="Times New Roman" w:hAnsi="Times New Roman" w:cs="Times New Roman"/>
          <w:color w:val="000000"/>
          <w:lang w:val="es-CO"/>
        </w:rPr>
        <w:t xml:space="preserve">muestra el resultado de algunos estudiantes en una prueba de </w:t>
      </w:r>
      <w:r w:rsidR="008E446E">
        <w:rPr>
          <w:rFonts w:ascii="Times New Roman" w:hAnsi="Times New Roman" w:cs="Times New Roman"/>
          <w:color w:val="000000"/>
          <w:lang w:val="es-CO"/>
        </w:rPr>
        <w:t>redacción con base en dos datos:</w:t>
      </w:r>
      <w:r w:rsidR="001A150F">
        <w:rPr>
          <w:rFonts w:ascii="Times New Roman" w:hAnsi="Times New Roman" w:cs="Times New Roman"/>
          <w:color w:val="000000"/>
          <w:lang w:val="es-CO"/>
        </w:rPr>
        <w:t xml:space="preserve"> el número de palabras que escribieron y el número de errores de ortografía que cometieron</w:t>
      </w:r>
      <w:del w:id="33" w:author="mercyranjel" w:date="2016-01-25T12:11:00Z">
        <w:r w:rsidR="001A150F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34" w:author="mercyranjel" w:date="2016-01-25T12:11:00Z">
        <w:r w:rsidR="003278E3">
          <w:rPr>
            <w:rFonts w:ascii="Times New Roman" w:hAnsi="Times New Roman" w:cs="Times New Roman"/>
            <w:color w:val="000000"/>
            <w:lang w:val="es-CO"/>
          </w:rPr>
          <w:t>.</w:t>
        </w:r>
      </w:ins>
      <w:r w:rsidR="001A150F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297C73" w:rsidRDefault="00297C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1843"/>
      </w:tblGrid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Alumno</w:t>
            </w:r>
          </w:p>
        </w:tc>
        <w:tc>
          <w:tcPr>
            <w:tcW w:w="1701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Palabras escritas</w:t>
            </w:r>
          </w:p>
        </w:tc>
        <w:tc>
          <w:tcPr>
            <w:tcW w:w="1843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Errores cometidos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César Ávila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100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Claudia Salamanca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120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Jeisson  Orjuela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81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</w:t>
            </w:r>
          </w:p>
        </w:tc>
      </w:tr>
    </w:tbl>
    <w:p w:rsidR="00297C73" w:rsidRDefault="00297C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2409C" w:rsidRDefault="00012D5B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comparar </w:t>
      </w:r>
      <w:r w:rsidR="001A150F">
        <w:rPr>
          <w:rFonts w:ascii="Times New Roman" w:hAnsi="Times New Roman" w:cs="Times New Roman"/>
          <w:color w:val="000000"/>
          <w:lang w:val="es-CO"/>
        </w:rPr>
        <w:t>los datos</w:t>
      </w:r>
      <w:r w:rsidR="00887EC3">
        <w:rPr>
          <w:rFonts w:ascii="Times New Roman" w:hAnsi="Times New Roman" w:cs="Times New Roman"/>
          <w:color w:val="000000"/>
          <w:lang w:val="es-CO"/>
        </w:rPr>
        <w:t xml:space="preserve"> de la tabla</w:t>
      </w:r>
      <w:r w:rsidR="001A150F">
        <w:rPr>
          <w:rFonts w:ascii="Times New Roman" w:hAnsi="Times New Roman" w:cs="Times New Roman"/>
          <w:color w:val="000000"/>
          <w:lang w:val="es-CO"/>
        </w:rPr>
        <w:t xml:space="preserve"> se pueden usar las relaciones de orden</w:t>
      </w:r>
      <w:r w:rsidR="00887EC3">
        <w:rPr>
          <w:rFonts w:ascii="Times New Roman" w:hAnsi="Times New Roman" w:cs="Times New Roman"/>
          <w:color w:val="000000"/>
          <w:lang w:val="es-CO"/>
        </w:rPr>
        <w:t xml:space="preserve"> y decir</w:t>
      </w:r>
      <w:ins w:id="35" w:author="mercyranjel" w:date="2016-01-25T12:12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887EC3">
        <w:rPr>
          <w:rFonts w:ascii="Times New Roman" w:hAnsi="Times New Roman" w:cs="Times New Roman"/>
          <w:color w:val="000000"/>
          <w:lang w:val="es-CO"/>
        </w:rPr>
        <w:t xml:space="preserve"> por ejemplo:</w:t>
      </w:r>
    </w:p>
    <w:p w:rsidR="00887EC3" w:rsidRDefault="00887EC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87EC3" w:rsidRDefault="00887EC3" w:rsidP="00887EC3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Claudia escribió el mayor número de palabras </w:t>
      </w:r>
      <w:r w:rsidR="006846DD">
        <w:rPr>
          <w:rFonts w:ascii="Times New Roman" w:hAnsi="Times New Roman" w:cs="Times New Roman"/>
          <w:color w:val="000000"/>
          <w:lang w:val="es-CO"/>
        </w:rPr>
        <w:t>y cometió el mayor número de errores.</w:t>
      </w:r>
    </w:p>
    <w:p w:rsidR="006846DD" w:rsidRDefault="006846DD" w:rsidP="00887EC3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César cometió el menor número de errores.</w:t>
      </w:r>
    </w:p>
    <w:p w:rsidR="006846DD" w:rsidRDefault="006846DD" w:rsidP="00E32EDD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335636" w:rsidRDefault="0011218C" w:rsidP="00E32EDD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</w:t>
      </w:r>
      <w:r w:rsidR="006300B3">
        <w:rPr>
          <w:rFonts w:ascii="Times New Roman" w:hAnsi="Times New Roman" w:cs="Times New Roman"/>
          <w:color w:val="000000"/>
          <w:lang w:val="es-CO"/>
        </w:rPr>
        <w:t xml:space="preserve">ara </w:t>
      </w:r>
      <w:r>
        <w:rPr>
          <w:rFonts w:ascii="Times New Roman" w:hAnsi="Times New Roman" w:cs="Times New Roman"/>
          <w:color w:val="000000"/>
          <w:lang w:val="es-CO"/>
        </w:rPr>
        <w:t>determinar</w:t>
      </w:r>
      <w:r w:rsidR="006300B3">
        <w:rPr>
          <w:rFonts w:ascii="Times New Roman" w:hAnsi="Times New Roman" w:cs="Times New Roman"/>
          <w:color w:val="000000"/>
          <w:lang w:val="es-CO"/>
        </w:rPr>
        <w:t xml:space="preserve"> a quién le fue mejor en la prueba es necesario </w:t>
      </w:r>
      <w:r w:rsidR="006300B3" w:rsidRPr="002234C0">
        <w:rPr>
          <w:rFonts w:ascii="Times New Roman" w:hAnsi="Times New Roman" w:cs="Times New Roman"/>
          <w:color w:val="000000"/>
          <w:lang w:val="es-CO"/>
          <w:rPrChange w:id="36" w:author="Johana Montejo Rozo" w:date="2016-02-03T09:48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comparar los datos a partir de la razón entre el número de errores cometidos y el número de palabras escritas</w:t>
      </w:r>
      <w:r w:rsidR="00535E25" w:rsidRPr="002234C0">
        <w:rPr>
          <w:rFonts w:ascii="Times New Roman" w:hAnsi="Times New Roman" w:cs="Times New Roman"/>
          <w:color w:val="000000"/>
          <w:lang w:val="es-CO"/>
          <w:rPrChange w:id="37" w:author="Johana Montejo Rozo" w:date="2016-02-03T09:48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.</w:t>
      </w:r>
    </w:p>
    <w:p w:rsidR="00335636" w:rsidRDefault="00335636" w:rsidP="00E32EDD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E32EDD" w:rsidRPr="00E32EDD" w:rsidRDefault="0059620A" w:rsidP="0059620A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.1 </w:t>
      </w:r>
      <w:r w:rsidR="008E446E">
        <w:rPr>
          <w:rFonts w:ascii="Times" w:hAnsi="Times"/>
          <w:b/>
        </w:rPr>
        <w:t xml:space="preserve">Las </w:t>
      </w:r>
      <w:del w:id="38" w:author="mercyranjel" w:date="2016-01-25T12:12:00Z">
        <w:r w:rsidDel="003278E3">
          <w:rPr>
            <w:rFonts w:ascii="Times" w:hAnsi="Times"/>
            <w:b/>
          </w:rPr>
          <w:delText>R</w:delText>
        </w:r>
      </w:del>
      <w:ins w:id="39" w:author="mercyranjel" w:date="2016-01-25T12:12:00Z">
        <w:r w:rsidR="003278E3">
          <w:rPr>
            <w:rFonts w:ascii="Times" w:hAnsi="Times"/>
            <w:b/>
          </w:rPr>
          <w:t>r</w:t>
        </w:r>
      </w:ins>
      <w:r>
        <w:rPr>
          <w:rFonts w:ascii="Times" w:hAnsi="Times"/>
          <w:b/>
        </w:rPr>
        <w:t>azones</w:t>
      </w:r>
    </w:p>
    <w:p w:rsidR="00E32EDD" w:rsidRPr="00887EC3" w:rsidRDefault="00E32EDD" w:rsidP="00E32EDD">
      <w:pPr>
        <w:pStyle w:val="Prrafodelista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705122" w:rsidRPr="00313ED3" w:rsidRDefault="00705122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>razón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cantidades </w:t>
      </w:r>
      <w:r w:rsidRPr="00705122">
        <w:rPr>
          <w:rFonts w:ascii="Times New Roman" w:hAnsi="Times New Roman" w:cs="Times New Roman"/>
          <w:i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r w:rsidRPr="00705122">
        <w:rPr>
          <w:rFonts w:ascii="Times New Roman" w:hAnsi="Times New Roman" w:cs="Times New Roman"/>
          <w:i/>
          <w:color w:val="000000"/>
          <w:lang w:val="es-CO"/>
        </w:rPr>
        <w:t>b</w:t>
      </w:r>
      <w:r>
        <w:rPr>
          <w:rFonts w:ascii="Times New Roman" w:hAnsi="Times New Roman" w:cs="Times New Roman"/>
          <w:color w:val="000000"/>
          <w:lang w:val="es-CO"/>
        </w:rPr>
        <w:t xml:space="preserve"> se puede escribir de dos formas</w:t>
      </w:r>
      <w:del w:id="40" w:author="mercyranjel" w:date="2016-01-25T12:12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41" w:author="mercyranjel" w:date="2016-01-25T12:12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: </w:t>
        </w:r>
      </w:ins>
      <w:del w:id="42" w:author="mercyranjel" w:date="2016-01-25T12:12:00Z">
        <w:r w:rsidDel="003278E3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Pr="008E446E">
        <w:rPr>
          <w:rFonts w:ascii="Times New Roman" w:hAnsi="Times New Roman" w:cs="Times New Roman"/>
          <w:i/>
          <w:color w:val="000000"/>
          <w:lang w:val="es-CO"/>
        </w:rPr>
        <w:t xml:space="preserve">a:b </w:t>
      </w:r>
      <w:r w:rsidRPr="008E446E">
        <w:rPr>
          <w:rFonts w:ascii="Times New Roman" w:hAnsi="Times New Roman" w:cs="Times New Roman"/>
          <w:color w:val="000000"/>
          <w:lang w:val="es-CO"/>
        </w:rPr>
        <w:t xml:space="preserve">o </w:t>
      </w:r>
      <w:r w:rsidRPr="008E446E">
        <w:rPr>
          <w:rFonts w:ascii="Times New Roman" w:hAnsi="Times New Roman" w:cs="Times New Roman"/>
          <w:i/>
          <w:color w:val="000000"/>
          <w:lang w:val="es-CO"/>
        </w:rPr>
        <w:t>a/b</w:t>
      </w:r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Pr="00705122">
        <w:rPr>
          <w:rFonts w:ascii="Times New Roman" w:hAnsi="Times New Roman" w:cs="Times New Roman"/>
          <w:color w:val="000000"/>
          <w:lang w:val="es-CO"/>
        </w:rPr>
        <w:t>y se lee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del w:id="43" w:author="mercyranjel" w:date="2016-01-25T12:13:00Z">
        <w:r w:rsidRPr="00705122" w:rsidDel="003278E3">
          <w:rPr>
            <w:rFonts w:ascii="Times New Roman" w:hAnsi="Times New Roman" w:cs="Times New Roman"/>
            <w:b/>
            <w:color w:val="000000"/>
            <w:lang w:val="es-CO"/>
          </w:rPr>
          <w:delText>“</w:delText>
        </w:r>
      </w:del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 xml:space="preserve">a 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 xml:space="preserve">es a </w:t>
      </w:r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>b</w:t>
      </w:r>
      <w:del w:id="44" w:author="mercyranjel" w:date="2016-01-25T12:13:00Z">
        <w:r w:rsidRPr="00705122" w:rsidDel="003278E3">
          <w:rPr>
            <w:rFonts w:ascii="Times New Roman" w:hAnsi="Times New Roman" w:cs="Times New Roman"/>
            <w:b/>
            <w:i/>
            <w:color w:val="000000"/>
            <w:lang w:val="es-CO"/>
          </w:rPr>
          <w:delText>”</w:delText>
        </w:r>
      </w:del>
      <w:r w:rsidR="00535E25" w:rsidRPr="00535E25">
        <w:rPr>
          <w:rFonts w:ascii="Times New Roman" w:hAnsi="Times New Roman" w:cs="Times New Roman"/>
          <w:i/>
          <w:color w:val="000000"/>
          <w:lang w:val="es-CO"/>
          <w:rPrChange w:id="45" w:author="mercyranjel" w:date="2016-01-25T12:12:00Z">
            <w:rPr>
              <w:rFonts w:ascii="Times New Roman" w:hAnsi="Times New Roman" w:cs="Times New Roman"/>
              <w:b/>
              <w:i/>
              <w:color w:val="000000"/>
              <w:lang w:val="es-CO"/>
            </w:rPr>
          </w:rPrChange>
        </w:rPr>
        <w:t>.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Si </w:t>
      </w:r>
      <w:r w:rsidR="00313ED3" w:rsidRPr="00313ED3">
        <w:rPr>
          <w:rFonts w:ascii="Times New Roman" w:hAnsi="Times New Roman" w:cs="Times New Roman"/>
          <w:i/>
          <w:color w:val="000000"/>
          <w:lang w:val="es-CO"/>
        </w:rPr>
        <w:t>a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es </w:t>
      </w:r>
      <w:r w:rsidR="00313ED3" w:rsidRPr="00313ED3">
        <w:rPr>
          <w:rFonts w:ascii="Times New Roman" w:hAnsi="Times New Roman" w:cs="Times New Roman"/>
          <w:color w:val="000000"/>
          <w:lang w:val="es-CO"/>
        </w:rPr>
        <w:t xml:space="preserve">el número de errores cometidos y </w:t>
      </w:r>
      <w:r w:rsidR="00313ED3" w:rsidRPr="00313ED3">
        <w:rPr>
          <w:rFonts w:ascii="Times New Roman" w:hAnsi="Times New Roman" w:cs="Times New Roman"/>
          <w:i/>
          <w:color w:val="000000"/>
          <w:lang w:val="es-CO"/>
        </w:rPr>
        <w:t>b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es </w:t>
      </w:r>
      <w:r w:rsidR="00313ED3" w:rsidRPr="00313ED3">
        <w:rPr>
          <w:rFonts w:ascii="Times New Roman" w:hAnsi="Times New Roman" w:cs="Times New Roman"/>
          <w:color w:val="000000"/>
          <w:lang w:val="es-CO"/>
        </w:rPr>
        <w:t>el número de palabras escritas</w:t>
      </w:r>
      <w:r w:rsidR="00313ED3">
        <w:rPr>
          <w:rFonts w:ascii="Times New Roman" w:hAnsi="Times New Roman" w:cs="Times New Roman"/>
          <w:color w:val="000000"/>
          <w:lang w:val="es-CO"/>
        </w:rPr>
        <w:t>, se tiene que</w:t>
      </w:r>
      <w:del w:id="46" w:author="mercyranjel" w:date="2016-01-25T12:13:00Z">
        <w:r w:rsidR="00313ED3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1A150F" w:rsidRDefault="001A150F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795"/>
      </w:tblGrid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Alumno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Palabras escritas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Errores cometidos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Razón </w:t>
            </w:r>
            <w:r w:rsidRPr="00313ED3">
              <w:rPr>
                <w:rFonts w:ascii="Times New Roman" w:hAnsi="Times New Roman" w:cs="Times New Roman"/>
                <w:i/>
                <w:color w:val="000000"/>
                <w:lang w:val="es-CO"/>
              </w:rPr>
              <w:t>a:b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César Ávila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100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5/100=1/20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Claudia Salamanca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120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</w:t>
            </w:r>
          </w:p>
        </w:tc>
        <w:tc>
          <w:tcPr>
            <w:tcW w:w="1795" w:type="dxa"/>
          </w:tcPr>
          <w:p w:rsidR="00313ED3" w:rsidRDefault="00313ED3" w:rsidP="00313ED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12/120=1/10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Jeisson  Orjuela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81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9/81= 1/9</w:t>
            </w:r>
          </w:p>
        </w:tc>
      </w:tr>
    </w:tbl>
    <w:p w:rsidR="00313ED3" w:rsidRDefault="00313ED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1A150F" w:rsidRDefault="00FF57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Esto significa que César tuvo 1 error por cada 20 palabras, Claudia tuvo 1 error por cada 10 palabras y Jeisson tuvo 1 error por cada 9 palabras</w:t>
      </w:r>
      <w:del w:id="47" w:author="mercyranjel" w:date="2016-01-25T12:13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48" w:author="mercyranjel" w:date="2016-01-25T12:13:00Z">
        <w:r w:rsidR="003278E3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por lo tanto</w:t>
      </w:r>
      <w:ins w:id="49" w:author="mercyranjel" w:date="2016-01-25T12:13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César fue quien obtuvo el mejor resultado en la prueba de redacci</w:t>
      </w:r>
      <w:r w:rsidR="00D66B6D">
        <w:rPr>
          <w:rFonts w:ascii="Times New Roman" w:hAnsi="Times New Roman" w:cs="Times New Roman"/>
          <w:color w:val="000000"/>
          <w:lang w:val="es-CO"/>
        </w:rPr>
        <w:t>ón</w:t>
      </w:r>
      <w:ins w:id="50" w:author="mercyranjel" w:date="2016-01-25T12:14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D66B6D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porque su razón entre el </w:t>
      </w:r>
      <w:r w:rsidR="006E01C4" w:rsidRPr="00313ED3">
        <w:rPr>
          <w:rFonts w:ascii="Times New Roman" w:hAnsi="Times New Roman" w:cs="Times New Roman"/>
          <w:color w:val="000000"/>
          <w:lang w:val="es-CO"/>
        </w:rPr>
        <w:t>número de errores cometidos y el número de palabras escritas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 es la menor </w:t>
      </w:r>
      <w:r w:rsidR="00D66B6D">
        <w:rPr>
          <w:rFonts w:ascii="Times New Roman" w:hAnsi="Times New Roman" w:cs="Times New Roman"/>
          <w:color w:val="000000"/>
          <w:lang w:val="es-CO"/>
        </w:rPr>
        <w:t>(1/20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&lt;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1/10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&lt;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1/9).</w:t>
      </w:r>
    </w:p>
    <w:p w:rsidR="00FC3229" w:rsidRDefault="00FC3229" w:rsidP="001C3C2C">
      <w:pPr>
        <w:spacing w:after="0"/>
        <w:rPr>
          <w:ins w:id="51" w:author="Johana Montejo Rozo" w:date="2016-02-03T09:57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12E07" w:rsidRPr="005D1738" w:rsidTr="00012E07">
        <w:trPr>
          <w:ins w:id="52" w:author="Johana Montejo Rozo" w:date="2016-02-03T09:57:00Z"/>
        </w:trPr>
        <w:tc>
          <w:tcPr>
            <w:tcW w:w="8828" w:type="dxa"/>
            <w:gridSpan w:val="2"/>
            <w:shd w:val="clear" w:color="auto" w:fill="000000" w:themeFill="text1"/>
          </w:tcPr>
          <w:p w:rsidR="00012E07" w:rsidRPr="005D1738" w:rsidRDefault="00012E07" w:rsidP="00E75518">
            <w:pPr>
              <w:jc w:val="center"/>
              <w:rPr>
                <w:ins w:id="53" w:author="Johana Montejo Rozo" w:date="2016-02-03T09:57:00Z"/>
                <w:rFonts w:ascii="Times New Roman" w:hAnsi="Times New Roman" w:cs="Times New Roman"/>
                <w:b/>
                <w:color w:val="FFFFFF" w:themeColor="background1"/>
              </w:rPr>
            </w:pPr>
            <w:ins w:id="54" w:author="Johana Montejo Rozo" w:date="2016-02-03T09:57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012E07" w:rsidTr="00012E07">
        <w:trPr>
          <w:ins w:id="55" w:author="Johana Montejo Rozo" w:date="2016-02-03T09:57:00Z"/>
        </w:trPr>
        <w:tc>
          <w:tcPr>
            <w:tcW w:w="2470" w:type="dxa"/>
          </w:tcPr>
          <w:p w:rsidR="00012E07" w:rsidRPr="00053744" w:rsidRDefault="00012E07" w:rsidP="00E75518">
            <w:pPr>
              <w:rPr>
                <w:ins w:id="56" w:author="Johana Montejo Rozo" w:date="2016-02-03T09:5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7" w:author="Johana Montejo Rozo" w:date="2016-02-03T09:57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58" w:type="dxa"/>
          </w:tcPr>
          <w:p w:rsidR="00012E07" w:rsidRPr="00012E07" w:rsidRDefault="00012E07" w:rsidP="00E75518">
            <w:pPr>
              <w:rPr>
                <w:ins w:id="58" w:author="Johana Montejo Rozo" w:date="2016-02-03T09:57:00Z"/>
                <w:rFonts w:ascii="Times New Roman" w:hAnsi="Times New Roman" w:cs="Times New Roman"/>
                <w:b/>
                <w:color w:val="000000"/>
                <w:rPrChange w:id="59" w:author="Johana Montejo Rozo" w:date="2016-02-03T09:57:00Z">
                  <w:rPr>
                    <w:ins w:id="60" w:author="Johana Montejo Rozo" w:date="2016-02-03T09:57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61" w:author="Johana Montejo Rozo" w:date="2016-02-03T09:57:00Z">
              <w:r w:rsidRPr="00012E07">
                <w:rPr>
                  <w:rFonts w:ascii="Times New Roman" w:hAnsi="Times New Roman" w:cs="Times New Roman"/>
                  <w:color w:val="000000"/>
                  <w:rPrChange w:id="62" w:author="Johana Montejo Rozo" w:date="2016-02-03T09:57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>
                <w:rPr>
                  <w:rFonts w:ascii="Times New Roman" w:hAnsi="Times New Roman" w:cs="Times New Roman"/>
                  <w:color w:val="000000"/>
                  <w:rPrChange w:id="63" w:author="Johana Montejo Rozo" w:date="2016-02-03T09:57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t>REC1</w:t>
              </w:r>
              <w:r w:rsidRPr="00012E07">
                <w:rPr>
                  <w:rFonts w:ascii="Times New Roman" w:hAnsi="Times New Roman" w:cs="Times New Roman"/>
                  <w:color w:val="000000"/>
                  <w:rPrChange w:id="64" w:author="Johana Montejo Rozo" w:date="2016-02-03T09:57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t xml:space="preserve">0 </w:t>
              </w:r>
            </w:ins>
          </w:p>
        </w:tc>
      </w:tr>
      <w:tr w:rsidR="00012E07" w:rsidTr="00012E07">
        <w:trPr>
          <w:ins w:id="65" w:author="Johana Montejo Rozo" w:date="2016-02-03T09:57:00Z"/>
        </w:trPr>
        <w:tc>
          <w:tcPr>
            <w:tcW w:w="2470" w:type="dxa"/>
          </w:tcPr>
          <w:p w:rsidR="00012E07" w:rsidRDefault="00012E07" w:rsidP="00012E07">
            <w:pPr>
              <w:rPr>
                <w:ins w:id="66" w:author="Johana Montejo Rozo" w:date="2016-02-03T09:57:00Z"/>
                <w:rFonts w:ascii="Times New Roman" w:hAnsi="Times New Roman" w:cs="Times New Roman"/>
                <w:color w:val="000000"/>
              </w:rPr>
            </w:pPr>
            <w:ins w:id="67" w:author="Johana Montejo Rozo" w:date="2016-02-03T09:57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lastRenderedPageBreak/>
                <w:t>Título</w:t>
              </w:r>
            </w:ins>
          </w:p>
        </w:tc>
        <w:tc>
          <w:tcPr>
            <w:tcW w:w="6358" w:type="dxa"/>
          </w:tcPr>
          <w:p w:rsidR="00012E07" w:rsidRPr="00012E07" w:rsidRDefault="00012E07" w:rsidP="00012E07">
            <w:pPr>
              <w:rPr>
                <w:ins w:id="68" w:author="Johana Montejo Rozo" w:date="2016-02-03T09:57:00Z"/>
                <w:rFonts w:ascii="Times New Roman" w:hAnsi="Times New Roman" w:cs="Times New Roman"/>
                <w:color w:val="000000"/>
                <w:rPrChange w:id="69" w:author="Johana Montejo Rozo" w:date="2016-02-03T09:57:00Z">
                  <w:rPr>
                    <w:ins w:id="70" w:author="Johana Montejo Rozo" w:date="2016-02-03T09:57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1" w:author="Johana Montejo Rozo" w:date="2016-02-03T09:57:00Z">
              <w:r w:rsidRPr="00012E07">
                <w:rPr>
                  <w:rFonts w:ascii="Times New Roman" w:hAnsi="Times New Roman" w:cs="Times New Roman"/>
                  <w:color w:val="000000"/>
                  <w:rPrChange w:id="72" w:author="Johana Montejo Rozo" w:date="2016-02-03T09:57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El concepto de razón</w:t>
              </w:r>
            </w:ins>
          </w:p>
        </w:tc>
      </w:tr>
      <w:tr w:rsidR="00012E07" w:rsidTr="00012E07">
        <w:trPr>
          <w:ins w:id="73" w:author="Johana Montejo Rozo" w:date="2016-02-03T09:57:00Z"/>
        </w:trPr>
        <w:tc>
          <w:tcPr>
            <w:tcW w:w="2470" w:type="dxa"/>
          </w:tcPr>
          <w:p w:rsidR="00012E07" w:rsidRDefault="00012E07" w:rsidP="00012E07">
            <w:pPr>
              <w:rPr>
                <w:ins w:id="74" w:author="Johana Montejo Rozo" w:date="2016-02-03T09:57:00Z"/>
                <w:rFonts w:ascii="Times New Roman" w:hAnsi="Times New Roman" w:cs="Times New Roman"/>
                <w:color w:val="000000"/>
              </w:rPr>
            </w:pPr>
            <w:ins w:id="75" w:author="Johana Montejo Rozo" w:date="2016-02-03T09:57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58" w:type="dxa"/>
          </w:tcPr>
          <w:p w:rsidR="00012E07" w:rsidRPr="00012E07" w:rsidRDefault="00012E07" w:rsidP="00012E07">
            <w:pPr>
              <w:rPr>
                <w:ins w:id="76" w:author="Johana Montejo Rozo" w:date="2016-02-03T09:57:00Z"/>
                <w:rFonts w:ascii="Times New Roman" w:hAnsi="Times New Roman" w:cs="Times New Roman"/>
                <w:color w:val="000000"/>
                <w:rPrChange w:id="77" w:author="Johana Montejo Rozo" w:date="2016-02-03T09:57:00Z">
                  <w:rPr>
                    <w:ins w:id="78" w:author="Johana Montejo Rozo" w:date="2016-02-03T09:57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79" w:author="Johana Montejo Rozo" w:date="2016-02-03T09:57:00Z">
              <w:r w:rsidRPr="00012E07">
                <w:rPr>
                  <w:rFonts w:ascii="Times New Roman" w:hAnsi="Times New Roman" w:cs="Times New Roman"/>
                  <w:rPrChange w:id="80" w:author="Johana Montejo Rozo" w:date="2016-02-03T09:5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Interactivo que muestra aplicaciones del concepto razón en contextos cotidianos</w:t>
              </w:r>
            </w:ins>
          </w:p>
        </w:tc>
      </w:tr>
    </w:tbl>
    <w:p w:rsidR="00012E07" w:rsidRDefault="00012E07" w:rsidP="001C3C2C">
      <w:pPr>
        <w:spacing w:after="0"/>
        <w:rPr>
          <w:ins w:id="81" w:author="Johana Montejo Rozo" w:date="2016-02-03T09:57:00Z"/>
          <w:rFonts w:ascii="Times New Roman" w:hAnsi="Times New Roman" w:cs="Times New Roman"/>
          <w:color w:val="000000"/>
          <w:lang w:val="es-CO"/>
        </w:rPr>
      </w:pPr>
    </w:p>
    <w:p w:rsidR="00012E07" w:rsidDel="00012E07" w:rsidRDefault="00012E07" w:rsidP="001C3C2C">
      <w:pPr>
        <w:spacing w:after="0"/>
        <w:rPr>
          <w:del w:id="82" w:author="Johana Montejo Rozo" w:date="2016-02-03T09:58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FC3229" w:rsidRPr="00FC3229" w:rsidDel="00012E07" w:rsidTr="003278E3">
        <w:trPr>
          <w:del w:id="83" w:author="Johana Montejo Rozo" w:date="2016-02-03T09:58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FC3229" w:rsidDel="00012E07" w:rsidRDefault="00FC3229" w:rsidP="003278E3">
            <w:pPr>
              <w:jc w:val="center"/>
              <w:rPr>
                <w:del w:id="84" w:author="Johana Montejo Rozo" w:date="2016-02-03T09:5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85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FC3229" w:rsidRPr="00FC3229" w:rsidDel="00012E07" w:rsidTr="003278E3">
        <w:trPr>
          <w:del w:id="86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87" w:author="Johana Montejo Rozo" w:date="2016-02-03T09:5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8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89" w:author="Johana Montejo Rozo" w:date="2016-02-03T09:5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90" w:author="Johana Montejo Rozo" w:date="2016-02-03T09:58:00Z">
              <w:r w:rsidRPr="00FC3229" w:rsidDel="00012E0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MA_07_07_REC10</w:delText>
              </w:r>
            </w:del>
          </w:p>
        </w:tc>
      </w:tr>
      <w:tr w:rsidR="00FC3229" w:rsidRPr="00FC3229" w:rsidDel="00012E07" w:rsidTr="003278E3">
        <w:trPr>
          <w:del w:id="91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92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3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94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5" w:author="Johana Montejo Rozo" w:date="2016-02-03T09:58:00Z">
              <w:r w:rsidRPr="00FC3229" w:rsidDel="00012E0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El concepto de razón</w:delText>
              </w:r>
            </w:del>
          </w:p>
        </w:tc>
      </w:tr>
      <w:tr w:rsidR="00FC3229" w:rsidRPr="00FC3229" w:rsidDel="00012E07" w:rsidTr="003278E3">
        <w:trPr>
          <w:del w:id="96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97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8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99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0" w:author="Johana Montejo Rozo" w:date="2016-02-03T09:58:00Z">
              <w:r w:rsidRPr="00FC3229" w:rsidDel="00012E07">
                <w:rPr>
                  <w:rFonts w:ascii="Times New Roman" w:hAnsi="Times New Roman" w:cs="Times New Roman"/>
                  <w:sz w:val="24"/>
                  <w:szCs w:val="24"/>
                </w:rPr>
                <w:delText>Interactivo que muestra aplicaciones del concepto razón en contextos cotidianos</w:delText>
              </w:r>
            </w:del>
          </w:p>
        </w:tc>
      </w:tr>
    </w:tbl>
    <w:p w:rsidR="00FC3229" w:rsidDel="00012E07" w:rsidRDefault="00FC3229" w:rsidP="001C3C2C">
      <w:pPr>
        <w:spacing w:after="0"/>
        <w:rPr>
          <w:del w:id="101" w:author="Johana Montejo Rozo" w:date="2016-02-03T09:58:00Z"/>
          <w:rFonts w:ascii="Times New Roman" w:hAnsi="Times New Roman" w:cs="Times New Roman"/>
          <w:color w:val="000000"/>
          <w:lang w:val="es-CO"/>
        </w:rPr>
      </w:pPr>
    </w:p>
    <w:p w:rsidR="0095218E" w:rsidRDefault="0095218E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B352E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FB352E" w:rsidRPr="005D1738" w:rsidRDefault="00FB352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B352E" w:rsidRPr="00726376" w:rsidTr="00DB6CE9">
        <w:tc>
          <w:tcPr>
            <w:tcW w:w="2518" w:type="dxa"/>
          </w:tcPr>
          <w:p w:rsidR="00FB352E" w:rsidRPr="00726376" w:rsidRDefault="00FB352E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B352E" w:rsidRPr="00726376" w:rsidRDefault="00FB352E" w:rsidP="00FB352E">
            <w:pPr>
              <w:jc w:val="both"/>
              <w:rPr>
                <w:rFonts w:ascii="Times" w:hAnsi="Times"/>
                <w:b/>
                <w:sz w:val="18"/>
                <w:szCs w:val="18"/>
              </w:rPr>
            </w:pPr>
            <w:r w:rsidRPr="00012E07">
              <w:rPr>
                <w:rFonts w:ascii="Times" w:hAnsi="Times"/>
                <w:sz w:val="18"/>
                <w:szCs w:val="18"/>
                <w:rPrChange w:id="102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razón entre dos cantidades </w:t>
            </w:r>
            <w:r w:rsidRPr="00012E07">
              <w:rPr>
                <w:rFonts w:ascii="Times" w:hAnsi="Times"/>
                <w:sz w:val="18"/>
                <w:szCs w:val="18"/>
                <w:rPrChange w:id="103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es el cociente indicado entre ellas. Corresponde a un número fraccionario y</w:t>
            </w:r>
            <w:ins w:id="104" w:author="mercyranjel" w:date="2016-01-25T12:14:00Z">
              <w:r w:rsidR="003278E3" w:rsidRPr="00012E07">
                <w:rPr>
                  <w:rFonts w:ascii="Times" w:hAnsi="Times"/>
                  <w:sz w:val="18"/>
                  <w:szCs w:val="18"/>
                  <w:rPrChange w:id="105" w:author="Johana Montejo Rozo" w:date="2016-02-03T09:58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012E07">
              <w:rPr>
                <w:rFonts w:ascii="Times" w:hAnsi="Times"/>
                <w:sz w:val="18"/>
                <w:szCs w:val="18"/>
                <w:rPrChange w:id="106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por lo tanto</w:t>
            </w:r>
            <w:ins w:id="107" w:author="mercyranjel" w:date="2016-01-25T12:14:00Z">
              <w:r w:rsidR="003278E3" w:rsidRPr="00012E07">
                <w:rPr>
                  <w:rFonts w:ascii="Times" w:hAnsi="Times"/>
                  <w:sz w:val="18"/>
                  <w:szCs w:val="18"/>
                  <w:rPrChange w:id="108" w:author="Johana Montejo Rozo" w:date="2016-02-03T09:58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012E07">
              <w:rPr>
                <w:rFonts w:ascii="Times" w:hAnsi="Times"/>
                <w:sz w:val="18"/>
                <w:szCs w:val="18"/>
                <w:rPrChange w:id="109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puede simplificar o amplificar según sea necesario</w:t>
            </w:r>
            <w:r w:rsidR="00535E25" w:rsidRPr="00012E07">
              <w:rPr>
                <w:rFonts w:ascii="Times" w:hAnsi="Times"/>
                <w:sz w:val="18"/>
                <w:szCs w:val="18"/>
                <w:rPrChange w:id="110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95218E" w:rsidRDefault="0095218E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F5773" w:rsidRDefault="0097416A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Ejemplo</w:t>
      </w:r>
      <w:del w:id="111" w:author="mercyranjel" w:date="2016-01-25T12:14:00Z">
        <w:r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97416A" w:rsidRDefault="0097416A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76F74" w:rsidRPr="00D76F74" w:rsidRDefault="00FF0649" w:rsidP="00D76F74">
      <w:pPr>
        <w:spacing w:after="0"/>
        <w:rPr>
          <w:rFonts w:ascii="Times" w:hAnsi="Times"/>
          <w:b/>
          <w:color w:val="C00000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los diarios del país se escuchan noticias deportivas </w:t>
      </w:r>
      <w:r w:rsidR="001C3C2C">
        <w:rPr>
          <w:rFonts w:ascii="Times New Roman" w:hAnsi="Times New Roman" w:cs="Times New Roman"/>
          <w:color w:val="000000"/>
          <w:lang w:val="es-CO"/>
        </w:rPr>
        <w:t>como la siguiente: “</w:t>
      </w:r>
      <w:r w:rsidRPr="001C3C2C">
        <w:rPr>
          <w:rFonts w:ascii="Times New Roman" w:hAnsi="Times New Roman" w:cs="Times New Roman"/>
          <w:color w:val="000000"/>
          <w:lang w:val="es-CO"/>
        </w:rPr>
        <w:t xml:space="preserve">Entre los máximos goleadores en los mundiales de fútbol se encuentran James Rodríguez de Colombia con 6 goles anotados en 5 partidos, Pedro Cea de Uruguay con 5 goles marcados en 5 partidos, Oleg Salenko de Rusia con 6 goles marcados durante 3 partidos y Ronaldo con 15 goles hechos </w:t>
      </w:r>
      <w:r w:rsidR="001C3C2C">
        <w:rPr>
          <w:rFonts w:ascii="Times New Roman" w:hAnsi="Times New Roman" w:cs="Times New Roman"/>
          <w:color w:val="000000"/>
          <w:lang w:val="es-CO"/>
        </w:rPr>
        <w:t>durante 19 partidos jugados”.</w:t>
      </w:r>
      <w:r w:rsidR="00842763">
        <w:rPr>
          <w:rFonts w:ascii="Times New Roman" w:hAnsi="Times New Roman" w:cs="Times New Roman"/>
          <w:color w:val="000000"/>
          <w:lang w:val="es-CO"/>
        </w:rPr>
        <w:t xml:space="preserve"> Esta noticia menciona </w:t>
      </w:r>
      <w:r w:rsidR="00842763" w:rsidRPr="00D76F74">
        <w:rPr>
          <w:rFonts w:ascii="Times New Roman" w:hAnsi="Times New Roman" w:cs="Times New Roman"/>
          <w:color w:val="000000"/>
          <w:lang w:val="es-CO"/>
        </w:rPr>
        <w:t>dos datos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importantes para cada jugador:</w:t>
      </w:r>
      <w:r w:rsidR="0084276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42763" w:rsidRPr="00D76F74">
        <w:rPr>
          <w:rFonts w:ascii="Times New Roman" w:hAnsi="Times New Roman" w:cs="Times New Roman"/>
          <w:color w:val="000000"/>
          <w:lang w:val="es-CO"/>
        </w:rPr>
        <w:t>el número de goles anotados y el número de partidos jugados durante los mundiales de fútbol en los cuales han participado.</w:t>
      </w:r>
      <w:r w:rsidR="00522D04" w:rsidRPr="00D76F74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 xml:space="preserve">Al comparar estos datos </w:t>
      </w:r>
      <w:r w:rsidR="0097416A" w:rsidRPr="00D76F74">
        <w:rPr>
          <w:rFonts w:ascii="Times New Roman" w:hAnsi="Times New Roman" w:cs="Times New Roman"/>
          <w:color w:val="000000"/>
          <w:lang w:val="es-CO"/>
        </w:rPr>
        <w:t xml:space="preserve">mediante razones 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 xml:space="preserve">se puede saber cuál de los </w:t>
      </w:r>
      <w:del w:id="112" w:author="mercyranjel" w:date="2016-01-25T12:15:00Z">
        <w:r w:rsidR="004448FE" w:rsidRPr="00D76F74" w:rsidDel="003278E3">
          <w:rPr>
            <w:rFonts w:ascii="Times New Roman" w:hAnsi="Times New Roman" w:cs="Times New Roman"/>
            <w:color w:val="000000"/>
            <w:lang w:val="es-CO"/>
          </w:rPr>
          <w:delText xml:space="preserve">4 </w:delText>
        </w:r>
      </w:del>
      <w:ins w:id="113" w:author="mercyranjel" w:date="2016-01-25T12:15:00Z">
        <w:r w:rsidR="003278E3" w:rsidRPr="00D76F74">
          <w:rPr>
            <w:rFonts w:ascii="Times New Roman" w:hAnsi="Times New Roman" w:cs="Times New Roman"/>
            <w:color w:val="000000"/>
            <w:lang w:val="es-CO"/>
          </w:rPr>
          <w:t xml:space="preserve">cuatro </w:t>
        </w:r>
      </w:ins>
      <w:r w:rsidR="004448FE" w:rsidRPr="00D76F74">
        <w:rPr>
          <w:rFonts w:ascii="Times New Roman" w:hAnsi="Times New Roman" w:cs="Times New Roman"/>
          <w:color w:val="000000"/>
          <w:lang w:val="es-CO"/>
        </w:rPr>
        <w:t>jugadores es el m</w:t>
      </w:r>
      <w:r w:rsidR="002B353C" w:rsidRPr="00D76F74">
        <w:rPr>
          <w:rFonts w:ascii="Times New Roman" w:hAnsi="Times New Roman" w:cs="Times New Roman"/>
          <w:color w:val="000000"/>
          <w:lang w:val="es-CO"/>
        </w:rPr>
        <w:t>áximo golead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>or</w:t>
      </w:r>
      <w:r w:rsidR="00D77A9E" w:rsidRPr="00D76F74">
        <w:rPr>
          <w:rFonts w:ascii="Times New Roman" w:hAnsi="Times New Roman" w:cs="Times New Roman"/>
          <w:color w:val="000000"/>
          <w:lang w:val="es-CO"/>
        </w:rPr>
        <w:t>.</w:t>
      </w:r>
      <w:r w:rsidR="00D76F74">
        <w:rPr>
          <w:rFonts w:ascii="Times New Roman" w:hAnsi="Times New Roman" w:cs="Times New Roman"/>
          <w:color w:val="000000"/>
          <w:lang w:val="es-CO"/>
        </w:rPr>
        <w:t xml:space="preserve"> </w:t>
      </w:r>
      <w:del w:id="114" w:author="Johana Montejo Rozo" w:date="2016-01-27T09:18:00Z">
        <w:r w:rsidR="00D76F74" w:rsidDel="00D26644">
          <w:rPr>
            <w:rFonts w:ascii="Times" w:hAnsi="Times"/>
            <w:b/>
            <w:color w:val="C00000"/>
          </w:rPr>
          <w:delText xml:space="preserve">Nota: no sé por qué se están utilizando itálicas en </w:delText>
        </w:r>
        <w:r w:rsidR="00077C5E" w:rsidDel="00D26644">
          <w:rPr>
            <w:rFonts w:ascii="Times" w:hAnsi="Times"/>
            <w:b/>
            <w:color w:val="C00000"/>
          </w:rPr>
          <w:delText>estos párrafos</w:delText>
        </w:r>
        <w:r w:rsidR="00D76F74" w:rsidDel="00D26644">
          <w:rPr>
            <w:rFonts w:ascii="Times" w:hAnsi="Times"/>
            <w:b/>
            <w:color w:val="C00000"/>
          </w:rPr>
          <w:delText xml:space="preserve">. La indicación de AulaPlaneta </w:delText>
        </w:r>
        <w:r w:rsidR="00273615" w:rsidDel="00D26644">
          <w:rPr>
            <w:rFonts w:ascii="Times" w:hAnsi="Times"/>
            <w:b/>
            <w:color w:val="C00000"/>
          </w:rPr>
          <w:delText xml:space="preserve">para usar itálicas </w:delText>
        </w:r>
        <w:r w:rsidR="00D76F74" w:rsidDel="00D26644">
          <w:rPr>
            <w:rFonts w:ascii="Times" w:hAnsi="Times"/>
            <w:b/>
            <w:color w:val="C00000"/>
          </w:rPr>
          <w:delText xml:space="preserve">no incluye </w:delText>
        </w:r>
        <w:r w:rsidR="00077C5E" w:rsidDel="00D26644">
          <w:rPr>
            <w:rFonts w:ascii="Times" w:hAnsi="Times"/>
            <w:b/>
            <w:color w:val="C00000"/>
          </w:rPr>
          <w:delText>textos</w:delText>
        </w:r>
        <w:r w:rsidR="00D76F74" w:rsidDel="00D26644">
          <w:rPr>
            <w:rFonts w:ascii="Times" w:hAnsi="Times"/>
            <w:b/>
            <w:color w:val="C00000"/>
          </w:rPr>
          <w:delText xml:space="preserve"> como l</w:delText>
        </w:r>
        <w:r w:rsidR="00077C5E" w:rsidDel="00D26644">
          <w:rPr>
            <w:rFonts w:ascii="Times" w:hAnsi="Times"/>
            <w:b/>
            <w:color w:val="C00000"/>
          </w:rPr>
          <w:delText>o</w:delText>
        </w:r>
        <w:r w:rsidR="00D76F74" w:rsidDel="00D26644">
          <w:rPr>
            <w:rFonts w:ascii="Times" w:hAnsi="Times"/>
            <w:b/>
            <w:color w:val="C00000"/>
          </w:rPr>
          <w:delText>s que aparecen en este párrafo. Si hay alguna razón para ello, no tener en cuenta el cambio.</w:delText>
        </w:r>
        <w:r w:rsidR="00273615" w:rsidDel="00D26644">
          <w:rPr>
            <w:rFonts w:ascii="Times" w:hAnsi="Times"/>
            <w:b/>
            <w:color w:val="C00000"/>
          </w:rPr>
          <w:delText xml:space="preserve"> </w:delText>
        </w:r>
        <w:r w:rsidR="00FF7640" w:rsidDel="00D26644">
          <w:rPr>
            <w:rFonts w:ascii="Times" w:hAnsi="Times"/>
            <w:b/>
            <w:color w:val="C00000"/>
          </w:rPr>
          <w:delText xml:space="preserve">Si lo que se quiere es resaltar una palabra o una frase, por favor usar negritas. </w:delText>
        </w:r>
        <w:r w:rsidR="00077C5E" w:rsidDel="00D26644">
          <w:rPr>
            <w:rFonts w:ascii="Times" w:hAnsi="Times"/>
            <w:b/>
            <w:color w:val="C00000"/>
          </w:rPr>
          <w:delText xml:space="preserve">Las cambio </w:delText>
        </w:r>
        <w:r w:rsidR="00273615" w:rsidDel="00D26644">
          <w:rPr>
            <w:rFonts w:ascii="Times" w:hAnsi="Times"/>
            <w:b/>
            <w:color w:val="C00000"/>
          </w:rPr>
          <w:delText>en adelante</w:delText>
        </w:r>
        <w:r w:rsidR="00077C5E" w:rsidDel="00D26644">
          <w:rPr>
            <w:rFonts w:ascii="Times" w:hAnsi="Times"/>
            <w:b/>
            <w:color w:val="C00000"/>
          </w:rPr>
          <w:delText xml:space="preserve"> y lo indico</w:delText>
        </w:r>
        <w:r w:rsidR="00273615" w:rsidDel="00D26644">
          <w:rPr>
            <w:rFonts w:ascii="Times" w:hAnsi="Times"/>
            <w:b/>
            <w:color w:val="C00000"/>
          </w:rPr>
          <w:delText>. MR</w:delText>
        </w:r>
        <w:r w:rsidR="00D76F74" w:rsidDel="00D26644">
          <w:rPr>
            <w:rFonts w:ascii="Times" w:hAnsi="Times"/>
            <w:b/>
            <w:color w:val="C00000"/>
          </w:rPr>
          <w:delText xml:space="preserve">  </w:delText>
        </w:r>
      </w:del>
    </w:p>
    <w:p w:rsidR="00FF0649" w:rsidRPr="00D76F74" w:rsidRDefault="00FF0649" w:rsidP="001C3C2C">
      <w:pPr>
        <w:spacing w:after="0"/>
        <w:rPr>
          <w:rFonts w:ascii="Times New Roman" w:hAnsi="Times New Roman" w:cs="Times New Roman"/>
          <w:color w:val="000000"/>
        </w:rPr>
      </w:pPr>
    </w:p>
    <w:p w:rsidR="00522D04" w:rsidRDefault="00522D04" w:rsidP="001C3C2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529"/>
      </w:tblGrid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D773A7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Jugador</w:t>
            </w:r>
          </w:p>
        </w:tc>
        <w:tc>
          <w:tcPr>
            <w:tcW w:w="5529" w:type="dxa"/>
          </w:tcPr>
          <w:p w:rsidR="00D773A7" w:rsidRDefault="00D773A7" w:rsidP="00D773A7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Razón entre el número de goles y el número de partidos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James Rodríguez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 a 5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6/5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Pedro Cea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 a 5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5/5 = 1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Oleg Salenko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 a 3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6/3 = 2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Ronaldo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 a 19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15/19</w:t>
            </w:r>
          </w:p>
        </w:tc>
      </w:tr>
    </w:tbl>
    <w:p w:rsidR="00522D04" w:rsidRDefault="00522D04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F754E" w:rsidRDefault="000C3BAF" w:rsidP="000C3BAF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máximo goleador es </w:t>
      </w:r>
      <w:r w:rsidRPr="001C3C2C">
        <w:rPr>
          <w:rFonts w:ascii="Times New Roman" w:hAnsi="Times New Roman" w:cs="Times New Roman"/>
          <w:color w:val="000000"/>
          <w:lang w:val="es-CO"/>
        </w:rPr>
        <w:t>Oleg Salenko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porque </w:t>
      </w:r>
      <w:del w:id="115" w:author="mercyranjel" w:date="2016-01-25T12:15:00Z">
        <w:r w:rsidR="006E01C4" w:rsidDel="003278E3">
          <w:rPr>
            <w:rFonts w:ascii="Times New Roman" w:hAnsi="Times New Roman" w:cs="Times New Roman"/>
            <w:color w:val="000000"/>
            <w:lang w:val="es-CO"/>
          </w:rPr>
          <w:delText xml:space="preserve">su </w:delText>
        </w:r>
      </w:del>
      <w:ins w:id="116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la </w:t>
        </w:r>
      </w:ins>
      <w:r w:rsidR="006E01C4">
        <w:rPr>
          <w:rFonts w:ascii="Times New Roman" w:hAnsi="Times New Roman" w:cs="Times New Roman"/>
          <w:color w:val="000000"/>
          <w:lang w:val="es-CO"/>
        </w:rPr>
        <w:t xml:space="preserve">razón entre </w:t>
      </w:r>
      <w:r w:rsidR="006E01C4" w:rsidRPr="006E01C4">
        <w:rPr>
          <w:rFonts w:ascii="Times New Roman" w:hAnsi="Times New Roman" w:cs="Times New Roman"/>
          <w:color w:val="000000"/>
          <w:lang w:val="es-CO"/>
        </w:rPr>
        <w:t xml:space="preserve">el número de goles anotados y el número de partidos jugados </w:t>
      </w:r>
      <w:r w:rsidR="006E01C4">
        <w:rPr>
          <w:rFonts w:ascii="Times New Roman" w:hAnsi="Times New Roman" w:cs="Times New Roman"/>
          <w:color w:val="000000"/>
          <w:lang w:val="es-CO"/>
        </w:rPr>
        <w:t>es la mayor (2&gt;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6/5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15/19)</w:t>
      </w:r>
      <w:del w:id="117" w:author="mercyranjel" w:date="2016-01-25T12:15:00Z">
        <w:r w:rsidR="006E01C4"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18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6E01C4">
        <w:rPr>
          <w:rFonts w:ascii="Times New Roman" w:hAnsi="Times New Roman" w:cs="Times New Roman"/>
          <w:color w:val="000000"/>
          <w:lang w:val="es-CO"/>
        </w:rPr>
        <w:t xml:space="preserve"> </w:t>
      </w:r>
      <w:ins w:id="119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>le sigue</w:t>
        </w:r>
      </w:ins>
      <w:del w:id="120" w:author="mercyranjel" w:date="2016-01-25T12:15:00Z">
        <w:r w:rsidDel="003278E3">
          <w:rPr>
            <w:rFonts w:ascii="Times New Roman" w:hAnsi="Times New Roman" w:cs="Times New Roman"/>
            <w:color w:val="000000"/>
            <w:lang w:val="es-CO"/>
          </w:rPr>
          <w:delText>seguido por</w:delText>
        </w:r>
      </w:del>
      <w:ins w:id="121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22" w:author="mercyranjel" w:date="2016-01-25T12:15:00Z">
        <w:r w:rsidDel="003278E3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Pr="001C3C2C">
        <w:rPr>
          <w:rFonts w:ascii="Times New Roman" w:hAnsi="Times New Roman" w:cs="Times New Roman"/>
          <w:color w:val="000000"/>
          <w:lang w:val="es-CO"/>
        </w:rPr>
        <w:t>James Rodríguez</w:t>
      </w:r>
      <w:r w:rsidR="006E01C4">
        <w:rPr>
          <w:rFonts w:ascii="Times New Roman" w:hAnsi="Times New Roman" w:cs="Times New Roman"/>
          <w:color w:val="000000"/>
          <w:lang w:val="es-CO"/>
        </w:rPr>
        <w:t>.</w:t>
      </w:r>
      <w:r w:rsidR="004F754E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561379" w:rsidRDefault="00561379" w:rsidP="000C3BAF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10E41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F10E41" w:rsidRPr="005D1738" w:rsidRDefault="00F10E41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10E41" w:rsidRPr="00726376" w:rsidTr="00DB6CE9">
        <w:tc>
          <w:tcPr>
            <w:tcW w:w="2518" w:type="dxa"/>
          </w:tcPr>
          <w:p w:rsidR="00F10E41" w:rsidRPr="00726376" w:rsidRDefault="00F10E41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F10E41" w:rsidRPr="00726376" w:rsidRDefault="00F10E41" w:rsidP="00DB6CE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Razones diferentes</w:t>
            </w:r>
          </w:p>
        </w:tc>
      </w:tr>
      <w:tr w:rsidR="00F10E41" w:rsidTr="00DB6CE9">
        <w:tc>
          <w:tcPr>
            <w:tcW w:w="2518" w:type="dxa"/>
          </w:tcPr>
          <w:p w:rsidR="00F10E41" w:rsidRDefault="00F10E41" w:rsidP="00DB6CE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10E41" w:rsidRDefault="00F10E41" w:rsidP="00DB6C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razón entre </w:t>
            </w:r>
            <w:r w:rsidRPr="00F10E41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es diferente de la razón entre </w:t>
            </w:r>
            <w:r w:rsidRPr="00F10E41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>, porque:</w:t>
            </w:r>
          </w:p>
          <w:p w:rsidR="00F10E41" w:rsidRDefault="00F10E41" w:rsidP="00DB6CE9">
            <w:pPr>
              <w:rPr>
                <w:rFonts w:ascii="Times" w:hAnsi="Times"/>
              </w:rPr>
            </w:pPr>
          </w:p>
          <w:p w:rsidR="00F10E41" w:rsidRDefault="00F10E41" w:rsidP="00F10E41">
            <w:pPr>
              <w:pStyle w:val="Prrafodelista"/>
              <w:numPr>
                <w:ilvl w:val="0"/>
                <w:numId w:val="38"/>
              </w:numPr>
              <w:rPr>
                <w:rFonts w:ascii="Times" w:hAnsi="Times"/>
              </w:rPr>
            </w:pPr>
            <w:r w:rsidRPr="00F10E41">
              <w:rPr>
                <w:rFonts w:ascii="Times" w:hAnsi="Times"/>
              </w:rPr>
              <w:t xml:space="preserve">La razón entre </w:t>
            </w:r>
            <w:r w:rsidRPr="00F10E41">
              <w:rPr>
                <w:rFonts w:ascii="Times" w:hAnsi="Times"/>
                <w:i/>
              </w:rPr>
              <w:t>a</w:t>
            </w:r>
            <w:r w:rsidRPr="00F10E41"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escribe </w:t>
            </w:r>
            <w:r w:rsidRPr="00F10E41">
              <w:rPr>
                <w:rFonts w:ascii="Times" w:hAnsi="Times"/>
                <w:i/>
              </w:rPr>
              <w:t>a:b</w:t>
            </w:r>
            <w:r>
              <w:rPr>
                <w:rFonts w:ascii="Times" w:hAnsi="Times"/>
              </w:rPr>
              <w:t>, y</w:t>
            </w:r>
            <w:r w:rsidRPr="00F10E41"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</w:rPr>
              <w:t xml:space="preserve">corresponde a   </w:t>
            </w:r>
          </w:p>
          <w:p w:rsidR="00F10E41" w:rsidRDefault="00F10E41" w:rsidP="00F10E41">
            <w:pPr>
              <w:jc w:val="center"/>
              <w:rPr>
                <w:ins w:id="123" w:author="Johana Montejo Rozo" w:date="2016-02-03T09:48:00Z"/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02895" cy="925830"/>
                  <wp:effectExtent l="0" t="0" r="1905" b="7620"/>
                  <wp:docPr id="1" name="Imagen 1" descr="D:\Usuarios\Sandra\Descargas\CodeCogsEq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Sandra\Descargas\CodeCogsEq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4C0" w:rsidRDefault="002234C0" w:rsidP="00F10E41">
            <w:pPr>
              <w:jc w:val="center"/>
              <w:rPr>
                <w:rFonts w:ascii="Times" w:hAnsi="Times"/>
              </w:rPr>
            </w:pPr>
            <w:ins w:id="124" w:author="Johana Montejo Rozo" w:date="2016-02-03T09:48:00Z">
              <w:r w:rsidRPr="002234C0">
                <w:rPr>
                  <w:rFonts w:ascii="Times" w:hAnsi="Times"/>
                  <w:highlight w:val="magenta"/>
                  <w:rPrChange w:id="125" w:author="Johana Montejo Rozo" w:date="2016-02-03T09:49:00Z">
                    <w:rPr>
                      <w:rFonts w:ascii="Times" w:hAnsi="Times"/>
                    </w:rPr>
                  </w:rPrChange>
                </w:rPr>
                <w:t>&lt;&lt;MA_07_07_CO_FORM001</w:t>
              </w:r>
            </w:ins>
            <w:ins w:id="126" w:author="Johana Montejo Rozo" w:date="2016-02-03T09:49:00Z">
              <w:r w:rsidR="00766E48">
                <w:rPr>
                  <w:rFonts w:ascii="Times" w:hAnsi="Times"/>
                  <w:highlight w:val="magenta"/>
                </w:rPr>
                <w:t>.gif</w:t>
              </w:r>
            </w:ins>
            <w:ins w:id="127" w:author="Johana Montejo Rozo" w:date="2016-02-03T09:48:00Z">
              <w:r w:rsidRPr="002234C0">
                <w:rPr>
                  <w:rFonts w:ascii="Times" w:hAnsi="Times"/>
                  <w:highlight w:val="magenta"/>
                  <w:rPrChange w:id="128" w:author="Johana Montejo Rozo" w:date="2016-02-03T09:49:00Z">
                    <w:rPr>
                      <w:rFonts w:ascii="Times" w:hAnsi="Times"/>
                    </w:rPr>
                  </w:rPrChange>
                </w:rPr>
                <w:t>&gt;&gt;</w:t>
              </w:r>
            </w:ins>
          </w:p>
          <w:p w:rsidR="00F10E41" w:rsidRDefault="00F10E41" w:rsidP="00F10E41">
            <w:pPr>
              <w:pStyle w:val="Prrafodelista"/>
              <w:numPr>
                <w:ilvl w:val="0"/>
                <w:numId w:val="38"/>
              </w:numPr>
              <w:rPr>
                <w:rFonts w:ascii="Times" w:hAnsi="Times"/>
              </w:rPr>
            </w:pPr>
            <w:r w:rsidRPr="00F10E41">
              <w:rPr>
                <w:rFonts w:ascii="Times" w:hAnsi="Times"/>
              </w:rPr>
              <w:t xml:space="preserve">La razón entre </w:t>
            </w:r>
            <w:r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</w:rPr>
              <w:t xml:space="preserve"> y </w:t>
            </w:r>
            <w:r w:rsidR="00535E25" w:rsidRPr="00535E25">
              <w:rPr>
                <w:rFonts w:ascii="Times" w:hAnsi="Times"/>
                <w:i/>
                <w:rPrChange w:id="129" w:author="mercyranjel" w:date="2016-01-25T12:16:00Z">
                  <w:rPr>
                    <w:rFonts w:ascii="Times" w:hAnsi="Times"/>
                  </w:rPr>
                </w:rPrChange>
              </w:rPr>
              <w:t>a</w:t>
            </w:r>
            <w:r w:rsidRPr="00F10E41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escribe </w:t>
            </w:r>
            <w:r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  <w:i/>
              </w:rPr>
              <w:t>: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>, y</w:t>
            </w:r>
            <w:r w:rsidRPr="00F10E41"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</w:rPr>
              <w:t xml:space="preserve">corresponde a   </w:t>
            </w:r>
          </w:p>
          <w:p w:rsidR="00F10E41" w:rsidRDefault="00F10E41" w:rsidP="00F10E41">
            <w:pPr>
              <w:jc w:val="center"/>
              <w:rPr>
                <w:ins w:id="130" w:author="Johana Montejo Rozo" w:date="2016-02-03T09:49:00Z"/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02895" cy="1019175"/>
                  <wp:effectExtent l="0" t="0" r="1905" b="9525"/>
                  <wp:docPr id="2" name="Imagen 2" descr="D:\Usuarios\Sandra\Descargas\CodeCogsEq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uarios\Sandra\Descargas\CodeCogsEq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4C0" w:rsidRPr="00F10E41" w:rsidRDefault="002234C0" w:rsidP="00F10E41">
            <w:pPr>
              <w:jc w:val="center"/>
              <w:rPr>
                <w:rFonts w:ascii="Times" w:hAnsi="Times"/>
              </w:rPr>
            </w:pPr>
            <w:ins w:id="131" w:author="Johana Montejo Rozo" w:date="2016-02-03T09:49:00Z">
              <w:r w:rsidRPr="002234C0">
                <w:rPr>
                  <w:rFonts w:ascii="Times" w:hAnsi="Times"/>
                  <w:highlight w:val="magenta"/>
                  <w:rPrChange w:id="132" w:author="Johana Montejo Rozo" w:date="2016-02-03T09:49:00Z">
                    <w:rPr>
                      <w:rFonts w:ascii="Times" w:hAnsi="Times"/>
                    </w:rPr>
                  </w:rPrChange>
                </w:rPr>
                <w:t>&lt;&lt;MA_07_07_CO_FORM002</w:t>
              </w:r>
              <w:r w:rsidR="00766E48">
                <w:rPr>
                  <w:rFonts w:ascii="Times" w:hAnsi="Times"/>
                  <w:highlight w:val="magenta"/>
                </w:rPr>
                <w:t>.gif</w:t>
              </w:r>
              <w:r w:rsidRPr="002234C0">
                <w:rPr>
                  <w:rFonts w:ascii="Times" w:hAnsi="Times"/>
                  <w:highlight w:val="magenta"/>
                  <w:rPrChange w:id="133" w:author="Johana Montejo Rozo" w:date="2016-02-03T09:49:00Z">
                    <w:rPr>
                      <w:rFonts w:ascii="Times" w:hAnsi="Times"/>
                    </w:rPr>
                  </w:rPrChange>
                </w:rPr>
                <w:t>&gt;&gt;</w:t>
              </w:r>
            </w:ins>
          </w:p>
        </w:tc>
      </w:tr>
    </w:tbl>
    <w:p w:rsidR="001C3C2C" w:rsidRDefault="001C3C2C" w:rsidP="005F3E77">
      <w:pPr>
        <w:spacing w:after="0"/>
        <w:rPr>
          <w:ins w:id="134" w:author="Johana Montejo Rozo" w:date="2016-02-03T09:5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66E48" w:rsidRPr="00012E07" w:rsidTr="00766E48">
        <w:trPr>
          <w:ins w:id="135" w:author="Johana Montejo Rozo" w:date="2016-02-03T09:50:00Z"/>
        </w:trPr>
        <w:tc>
          <w:tcPr>
            <w:tcW w:w="9033" w:type="dxa"/>
            <w:gridSpan w:val="2"/>
            <w:shd w:val="clear" w:color="auto" w:fill="000000" w:themeFill="text1"/>
          </w:tcPr>
          <w:p w:rsidR="00766E48" w:rsidRPr="00012E07" w:rsidRDefault="00766E48" w:rsidP="00766E48">
            <w:pPr>
              <w:jc w:val="center"/>
              <w:rPr>
                <w:ins w:id="136" w:author="Johana Montejo Rozo" w:date="2016-02-03T09:50:00Z"/>
                <w:rFonts w:ascii="Times New Roman" w:hAnsi="Times New Roman" w:cs="Times New Roman"/>
                <w:b/>
                <w:color w:val="FFFFFF" w:themeColor="background1"/>
                <w:rPrChange w:id="137" w:author="Johana Montejo Rozo" w:date="2016-02-03T09:56:00Z">
                  <w:rPr>
                    <w:ins w:id="138" w:author="Johana Montejo Rozo" w:date="2016-02-03T09:50:00Z"/>
                    <w:rFonts w:ascii="Times New Roman" w:hAnsi="Times New Roman" w:cs="Times New Roman"/>
                    <w:b/>
                    <w:color w:val="FFFFFF" w:themeColor="background1"/>
                  </w:rPr>
                </w:rPrChange>
              </w:rPr>
            </w:pPr>
            <w:ins w:id="139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  <w:rPrChange w:id="140" w:author="Johana Montejo Rozo" w:date="2016-02-03T09:56:00Z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rPrChange>
                </w:rPr>
                <w:t>Practica (recurso de ejercitación)</w:t>
              </w:r>
            </w:ins>
          </w:p>
        </w:tc>
      </w:tr>
      <w:tr w:rsidR="00766E48" w:rsidRPr="00012E07" w:rsidTr="00766E48">
        <w:trPr>
          <w:ins w:id="141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42" w:author="Johana Montejo Rozo" w:date="2016-02-03T09:50:00Z"/>
                <w:rFonts w:ascii="Times New Roman" w:hAnsi="Times New Roman" w:cs="Times New Roman"/>
                <w:b/>
                <w:color w:val="000000"/>
                <w:sz w:val="18"/>
                <w:szCs w:val="18"/>
                <w:rPrChange w:id="143" w:author="Johana Montejo Rozo" w:date="2016-02-03T09:56:00Z">
                  <w:rPr>
                    <w:ins w:id="144" w:author="Johana Montejo Rozo" w:date="2016-02-03T09:50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45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146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Código</w:t>
              </w:r>
            </w:ins>
          </w:p>
        </w:tc>
        <w:tc>
          <w:tcPr>
            <w:tcW w:w="6515" w:type="dxa"/>
          </w:tcPr>
          <w:p w:rsidR="00766E48" w:rsidRPr="00012E07" w:rsidRDefault="00766E48" w:rsidP="00766E48">
            <w:pPr>
              <w:rPr>
                <w:ins w:id="147" w:author="Johana Montejo Rozo" w:date="2016-02-03T09:50:00Z"/>
                <w:rFonts w:ascii="Times New Roman" w:hAnsi="Times New Roman" w:cs="Times New Roman"/>
                <w:b/>
                <w:color w:val="000000"/>
                <w:rPrChange w:id="148" w:author="Johana Montejo Rozo" w:date="2016-02-03T09:56:00Z">
                  <w:rPr>
                    <w:ins w:id="149" w:author="Johana Montejo Rozo" w:date="2016-02-03T09:50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50" w:author="Johana Montejo Rozo" w:date="2016-02-03T09:50:00Z">
              <w:r w:rsidRPr="00012E07">
                <w:rPr>
                  <w:rFonts w:ascii="Times New Roman" w:hAnsi="Times New Roman" w:cs="Times New Roman"/>
                  <w:color w:val="000000"/>
                  <w:rPrChange w:id="151" w:author="Johana Montejo Rozo" w:date="2016-02-03T09:56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t>MA_07_07_CO_REC20</w:t>
              </w:r>
            </w:ins>
          </w:p>
        </w:tc>
      </w:tr>
      <w:tr w:rsidR="00766E48" w:rsidRPr="00012E07" w:rsidTr="00766E48">
        <w:trPr>
          <w:ins w:id="152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53" w:author="Johana Montejo Rozo" w:date="2016-02-03T09:50:00Z"/>
                <w:rFonts w:ascii="Times New Roman" w:hAnsi="Times New Roman" w:cs="Times New Roman"/>
                <w:color w:val="000000"/>
                <w:sz w:val="18"/>
                <w:szCs w:val="18"/>
                <w:rPrChange w:id="154" w:author="Johana Montejo Rozo" w:date="2016-02-03T09:56:00Z">
                  <w:rPr>
                    <w:ins w:id="155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56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157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Título</w:t>
              </w:r>
            </w:ins>
          </w:p>
        </w:tc>
        <w:tc>
          <w:tcPr>
            <w:tcW w:w="6515" w:type="dxa"/>
          </w:tcPr>
          <w:p w:rsidR="00766E48" w:rsidRPr="00012E07" w:rsidRDefault="00766E48" w:rsidP="00766E48">
            <w:pPr>
              <w:rPr>
                <w:ins w:id="158" w:author="Johana Montejo Rozo" w:date="2016-02-03T09:50:00Z"/>
                <w:rFonts w:ascii="Times New Roman" w:hAnsi="Times New Roman" w:cs="Times New Roman"/>
                <w:color w:val="000000"/>
                <w:rPrChange w:id="159" w:author="Johana Montejo Rozo" w:date="2016-02-03T09:56:00Z">
                  <w:rPr>
                    <w:ins w:id="160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61" w:author="Johana Montejo Rozo" w:date="2016-02-03T09:51:00Z">
              <w:r w:rsidRPr="00012E07">
                <w:rPr>
                  <w:rFonts w:ascii="Times New Roman" w:hAnsi="Times New Roman" w:cs="Times New Roman"/>
                  <w:bCs/>
                  <w:color w:val="222222"/>
                  <w:rPrChange w:id="162" w:author="Johana Montejo Rozo" w:date="2016-02-03T09:56:00Z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</w:rPr>
                  </w:rPrChange>
                </w:rPr>
                <w:t>Determina la razón</w:t>
              </w:r>
            </w:ins>
          </w:p>
        </w:tc>
      </w:tr>
      <w:tr w:rsidR="00766E48" w:rsidRPr="00012E07" w:rsidTr="00766E48">
        <w:trPr>
          <w:ins w:id="163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64" w:author="Johana Montejo Rozo" w:date="2016-02-03T09:50:00Z"/>
                <w:rFonts w:ascii="Times New Roman" w:hAnsi="Times New Roman" w:cs="Times New Roman"/>
                <w:color w:val="000000"/>
                <w:sz w:val="18"/>
                <w:szCs w:val="18"/>
                <w:rPrChange w:id="165" w:author="Johana Montejo Rozo" w:date="2016-02-03T09:56:00Z">
                  <w:rPr>
                    <w:ins w:id="166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67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168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Descripción</w:t>
              </w:r>
            </w:ins>
          </w:p>
        </w:tc>
        <w:tc>
          <w:tcPr>
            <w:tcW w:w="6515" w:type="dxa"/>
          </w:tcPr>
          <w:p w:rsidR="00766E48" w:rsidRPr="00012E07" w:rsidRDefault="00B35B87" w:rsidP="00766E48">
            <w:pPr>
              <w:rPr>
                <w:ins w:id="169" w:author="Johana Montejo Rozo" w:date="2016-02-03T09:50:00Z"/>
                <w:rFonts w:ascii="Times New Roman" w:hAnsi="Times New Roman" w:cs="Times New Roman"/>
                <w:color w:val="000000"/>
                <w:rPrChange w:id="170" w:author="Johana Montejo Rozo" w:date="2016-02-03T09:56:00Z">
                  <w:rPr>
                    <w:ins w:id="171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72" w:author="Johana Montejo Rozo" w:date="2016-02-03T09:51:00Z">
              <w:r w:rsidRPr="00012E07">
                <w:rPr>
                  <w:rFonts w:ascii="Times New Roman" w:hAnsi="Times New Roman" w:cs="Times New Roman"/>
                  <w:color w:val="000000"/>
                  <w:rPrChange w:id="173" w:author="Johana Montejo Rozo" w:date="2016-02-03T09:56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Actividad para asociar razones a situaciones</w:t>
              </w:r>
            </w:ins>
          </w:p>
        </w:tc>
      </w:tr>
    </w:tbl>
    <w:p w:rsidR="00766E48" w:rsidRDefault="00766E48" w:rsidP="005F3E77">
      <w:pPr>
        <w:spacing w:after="0"/>
        <w:rPr>
          <w:ins w:id="174" w:author="Johana Montejo Rozo" w:date="2016-02-03T09:5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35B87" w:rsidRPr="00B35B87" w:rsidTr="00E75518">
        <w:trPr>
          <w:ins w:id="175" w:author="Johana Montejo Rozo" w:date="2016-02-03T09:51:00Z"/>
        </w:trPr>
        <w:tc>
          <w:tcPr>
            <w:tcW w:w="9033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176" w:author="Johana Montejo Rozo" w:date="2016-02-03T09:51:00Z"/>
                <w:rFonts w:ascii="Times New Roman" w:hAnsi="Times New Roman" w:cs="Times New Roman"/>
                <w:b/>
                <w:color w:val="FFFFFF" w:themeColor="background1"/>
                <w:rPrChange w:id="177" w:author="Johana Montejo Rozo" w:date="2016-02-03T09:54:00Z">
                  <w:rPr>
                    <w:ins w:id="178" w:author="Johana Montejo Rozo" w:date="2016-02-03T09:51:00Z"/>
                    <w:rFonts w:ascii="Times New Roman" w:hAnsi="Times New Roman" w:cs="Times New Roman"/>
                    <w:b/>
                    <w:color w:val="FFFFFF" w:themeColor="background1"/>
                  </w:rPr>
                </w:rPrChange>
              </w:rPr>
            </w:pPr>
            <w:ins w:id="179" w:author="Johana Montejo Rozo" w:date="2016-02-03T09:51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  <w:rPrChange w:id="180" w:author="Johana Montejo Rozo" w:date="2016-02-03T09:54:00Z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rPrChange>
                </w:rPr>
                <w:t>Practica (recurso de ejercitación)</w:t>
              </w:r>
            </w:ins>
          </w:p>
        </w:tc>
      </w:tr>
      <w:tr w:rsidR="00B35B87" w:rsidRPr="00B35B87" w:rsidTr="00E75518">
        <w:trPr>
          <w:ins w:id="181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182" w:author="Johana Montejo Rozo" w:date="2016-02-03T09:51:00Z"/>
                <w:rFonts w:ascii="Times New Roman" w:hAnsi="Times New Roman" w:cs="Times New Roman"/>
                <w:b/>
                <w:color w:val="000000"/>
                <w:sz w:val="18"/>
                <w:szCs w:val="18"/>
                <w:rPrChange w:id="183" w:author="Johana Montejo Rozo" w:date="2016-02-03T09:56:00Z">
                  <w:rPr>
                    <w:ins w:id="184" w:author="Johana Montejo Rozo" w:date="2016-02-03T09:51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85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186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Código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187" w:author="Johana Montejo Rozo" w:date="2016-02-03T09:51:00Z"/>
                <w:rFonts w:ascii="Times New Roman" w:hAnsi="Times New Roman" w:cs="Times New Roman"/>
                <w:b/>
                <w:color w:val="000000"/>
                <w:rPrChange w:id="188" w:author="Johana Montejo Rozo" w:date="2016-02-03T09:54:00Z">
                  <w:rPr>
                    <w:ins w:id="189" w:author="Johana Montejo Rozo" w:date="2016-02-03T09:51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90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  <w:rPrChange w:id="191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MA_07_07_</w:t>
              </w:r>
            </w:ins>
            <w:ins w:id="192" w:author="Johana Montejo Rozo" w:date="2016-02-03T09:55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193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  <w:rPrChange w:id="194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REC30</w:t>
              </w:r>
            </w:ins>
          </w:p>
        </w:tc>
      </w:tr>
      <w:tr w:rsidR="00B35B87" w:rsidRPr="00B35B87" w:rsidTr="00E75518">
        <w:trPr>
          <w:ins w:id="195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196" w:author="Johana Montejo Rozo" w:date="2016-02-03T09:51:00Z"/>
                <w:rFonts w:ascii="Times New Roman" w:hAnsi="Times New Roman" w:cs="Times New Roman"/>
                <w:color w:val="000000"/>
                <w:sz w:val="18"/>
                <w:szCs w:val="18"/>
                <w:rPrChange w:id="197" w:author="Johana Montejo Rozo" w:date="2016-02-03T09:56:00Z">
                  <w:rPr>
                    <w:ins w:id="198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99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00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Título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201" w:author="Johana Montejo Rozo" w:date="2016-02-03T09:51:00Z"/>
                <w:rFonts w:ascii="Times New Roman" w:hAnsi="Times New Roman" w:cs="Times New Roman"/>
                <w:color w:val="000000"/>
                <w:rPrChange w:id="202" w:author="Johana Montejo Rozo" w:date="2016-02-03T09:54:00Z">
                  <w:rPr>
                    <w:ins w:id="203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04" w:author="Johana Montejo Rozo" w:date="2016-02-03T09:52:00Z">
              <w:r w:rsidRPr="00B35B87">
                <w:rPr>
                  <w:rFonts w:ascii="Times New Roman" w:hAnsi="Times New Roman" w:cs="Times New Roman"/>
                  <w:bCs/>
                  <w:color w:val="000000"/>
                  <w:rPrChange w:id="205" w:author="Johana Montejo Rozo" w:date="2016-02-03T09:54:00Z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rPrChange>
                </w:rPr>
                <w:t>Establece razones entre datos</w:t>
              </w:r>
            </w:ins>
          </w:p>
        </w:tc>
      </w:tr>
      <w:tr w:rsidR="00B35B87" w:rsidRPr="00B35B87" w:rsidTr="00E75518">
        <w:trPr>
          <w:ins w:id="206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207" w:author="Johana Montejo Rozo" w:date="2016-02-03T09:51:00Z"/>
                <w:rFonts w:ascii="Times New Roman" w:hAnsi="Times New Roman" w:cs="Times New Roman"/>
                <w:color w:val="000000"/>
                <w:sz w:val="18"/>
                <w:szCs w:val="18"/>
                <w:rPrChange w:id="208" w:author="Johana Montejo Rozo" w:date="2016-02-03T09:56:00Z">
                  <w:rPr>
                    <w:ins w:id="209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10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11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Descripción</w:t>
              </w:r>
            </w:ins>
          </w:p>
        </w:tc>
        <w:tc>
          <w:tcPr>
            <w:tcW w:w="6515" w:type="dxa"/>
          </w:tcPr>
          <w:p w:rsidR="00B35B87" w:rsidRPr="00B35B87" w:rsidRDefault="00B35B87" w:rsidP="00B35B87">
            <w:pPr>
              <w:rPr>
                <w:ins w:id="212" w:author="Johana Montejo Rozo" w:date="2016-02-03T09:51:00Z"/>
                <w:rFonts w:ascii="Times New Roman" w:hAnsi="Times New Roman" w:cs="Times New Roman"/>
                <w:color w:val="000000"/>
                <w:rPrChange w:id="213" w:author="Johana Montejo Rozo" w:date="2016-02-03T09:54:00Z">
                  <w:rPr>
                    <w:ins w:id="214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  <w:pPrChange w:id="215" w:author="Johana Montejo Rozo" w:date="2016-02-03T09:52:00Z">
                <w:pPr/>
              </w:pPrChange>
            </w:pPr>
            <w:ins w:id="216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  <w:rPrChange w:id="217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Actividad para establecer razones entre los datos de una situación</w:t>
              </w:r>
            </w:ins>
          </w:p>
        </w:tc>
      </w:tr>
    </w:tbl>
    <w:p w:rsidR="00766E48" w:rsidRDefault="00766E48" w:rsidP="005F3E77">
      <w:pPr>
        <w:spacing w:after="0"/>
        <w:rPr>
          <w:ins w:id="218" w:author="Johana Montejo Rozo" w:date="2016-02-03T09:51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B35B87" w:rsidRPr="00B35B87" w:rsidTr="00B35B87">
        <w:trPr>
          <w:ins w:id="219" w:author="Johana Montejo Rozo" w:date="2016-02-03T09:53:00Z"/>
        </w:trPr>
        <w:tc>
          <w:tcPr>
            <w:tcW w:w="8828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220" w:author="Johana Montejo Rozo" w:date="2016-02-03T09:53:00Z"/>
                <w:rFonts w:ascii="Times New Roman" w:hAnsi="Times New Roman" w:cs="Times New Roman"/>
                <w:b/>
                <w:color w:val="FFFFFF" w:themeColor="background1"/>
                <w:rPrChange w:id="221" w:author="Johana Montejo Rozo" w:date="2016-02-03T09:54:00Z">
                  <w:rPr>
                    <w:ins w:id="222" w:author="Johana Montejo Rozo" w:date="2016-02-03T09:53:00Z"/>
                    <w:rFonts w:ascii="Times New Roman" w:hAnsi="Times New Roman" w:cs="Times New Roman"/>
                    <w:b/>
                    <w:color w:val="FFFFFF" w:themeColor="background1"/>
                  </w:rPr>
                </w:rPrChange>
              </w:rPr>
            </w:pPr>
            <w:ins w:id="223" w:author="Johana Montejo Rozo" w:date="2016-02-03T09:53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  <w:rPrChange w:id="224" w:author="Johana Montejo Rozo" w:date="2016-02-03T09:54:00Z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rPrChange>
                </w:rPr>
                <w:t>Practica (recurso de ejercitación)</w:t>
              </w:r>
            </w:ins>
          </w:p>
        </w:tc>
      </w:tr>
      <w:tr w:rsidR="00B35B87" w:rsidRPr="00B35B87" w:rsidTr="00B35B87">
        <w:trPr>
          <w:ins w:id="225" w:author="Johana Montejo Rozo" w:date="2016-02-03T09:53:00Z"/>
        </w:trPr>
        <w:tc>
          <w:tcPr>
            <w:tcW w:w="2468" w:type="dxa"/>
          </w:tcPr>
          <w:p w:rsidR="00B35B87" w:rsidRPr="00012E07" w:rsidRDefault="00B35B87" w:rsidP="00E75518">
            <w:pPr>
              <w:rPr>
                <w:ins w:id="226" w:author="Johana Montejo Rozo" w:date="2016-02-03T09:53:00Z"/>
                <w:rFonts w:ascii="Times New Roman" w:hAnsi="Times New Roman" w:cs="Times New Roman"/>
                <w:b/>
                <w:color w:val="000000"/>
                <w:sz w:val="18"/>
                <w:szCs w:val="18"/>
                <w:rPrChange w:id="227" w:author="Johana Montejo Rozo" w:date="2016-02-03T09:56:00Z">
                  <w:rPr>
                    <w:ins w:id="228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29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30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Código</w:t>
              </w:r>
            </w:ins>
          </w:p>
        </w:tc>
        <w:tc>
          <w:tcPr>
            <w:tcW w:w="6360" w:type="dxa"/>
          </w:tcPr>
          <w:p w:rsidR="00B35B87" w:rsidRPr="00B35B87" w:rsidRDefault="00B35B87" w:rsidP="00E75518">
            <w:pPr>
              <w:rPr>
                <w:ins w:id="231" w:author="Johana Montejo Rozo" w:date="2016-02-03T09:53:00Z"/>
                <w:rFonts w:ascii="Times New Roman" w:hAnsi="Times New Roman" w:cs="Times New Roman"/>
                <w:b/>
                <w:color w:val="000000"/>
                <w:rPrChange w:id="232" w:author="Johana Montejo Rozo" w:date="2016-02-03T09:54:00Z">
                  <w:rPr>
                    <w:ins w:id="233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34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  <w:rPrChange w:id="235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MA_07_07_</w:t>
              </w:r>
            </w:ins>
            <w:ins w:id="236" w:author="Johana Montejo Rozo" w:date="2016-02-03T09:55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237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  <w:rPrChange w:id="238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REC40</w:t>
              </w:r>
            </w:ins>
          </w:p>
        </w:tc>
      </w:tr>
      <w:tr w:rsidR="00B35B87" w:rsidRPr="00B35B87" w:rsidTr="00B35B87">
        <w:trPr>
          <w:ins w:id="239" w:author="Johana Montejo Rozo" w:date="2016-02-03T09:53:00Z"/>
        </w:trPr>
        <w:tc>
          <w:tcPr>
            <w:tcW w:w="2468" w:type="dxa"/>
          </w:tcPr>
          <w:p w:rsidR="00B35B87" w:rsidRPr="00012E07" w:rsidRDefault="00B35B87" w:rsidP="00B35B87">
            <w:pPr>
              <w:rPr>
                <w:ins w:id="240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241" w:author="Johana Montejo Rozo" w:date="2016-02-03T09:56:00Z">
                  <w:rPr>
                    <w:ins w:id="242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43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44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Título</w:t>
              </w:r>
            </w:ins>
          </w:p>
        </w:tc>
        <w:tc>
          <w:tcPr>
            <w:tcW w:w="6360" w:type="dxa"/>
          </w:tcPr>
          <w:p w:rsidR="00B35B87" w:rsidRPr="00B35B87" w:rsidRDefault="00B35B87" w:rsidP="00B35B87">
            <w:pPr>
              <w:rPr>
                <w:ins w:id="245" w:author="Johana Montejo Rozo" w:date="2016-02-03T09:53:00Z"/>
                <w:rFonts w:ascii="Times New Roman" w:hAnsi="Times New Roman" w:cs="Times New Roman"/>
                <w:color w:val="000000"/>
                <w:rPrChange w:id="246" w:author="Johana Montejo Rozo" w:date="2016-02-03T09:54:00Z">
                  <w:rPr>
                    <w:ins w:id="247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48" w:author="Johana Montejo Rozo" w:date="2016-02-03T09:53:00Z">
              <w:r w:rsidRPr="00B35B87">
                <w:rPr>
                  <w:rFonts w:ascii="Times New Roman" w:hAnsi="Times New Roman" w:cs="Times New Roman"/>
                  <w:bCs/>
                  <w:color w:val="000000"/>
                  <w:rPrChange w:id="249" w:author="Johana Montejo Rozo" w:date="2016-02-03T09:54:00Z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rPrChange>
                </w:rPr>
                <w:t>Completa las razones iguales</w:t>
              </w:r>
            </w:ins>
          </w:p>
        </w:tc>
      </w:tr>
      <w:tr w:rsidR="00B35B87" w:rsidRPr="00B35B87" w:rsidTr="00B35B87">
        <w:trPr>
          <w:ins w:id="250" w:author="Johana Montejo Rozo" w:date="2016-02-03T09:53:00Z"/>
        </w:trPr>
        <w:tc>
          <w:tcPr>
            <w:tcW w:w="2468" w:type="dxa"/>
          </w:tcPr>
          <w:p w:rsidR="00B35B87" w:rsidRPr="00012E07" w:rsidRDefault="00B35B87" w:rsidP="00B35B87">
            <w:pPr>
              <w:rPr>
                <w:ins w:id="251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252" w:author="Johana Montejo Rozo" w:date="2016-02-03T09:56:00Z">
                  <w:rPr>
                    <w:ins w:id="253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54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55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Descripción</w:t>
              </w:r>
            </w:ins>
          </w:p>
        </w:tc>
        <w:tc>
          <w:tcPr>
            <w:tcW w:w="6360" w:type="dxa"/>
          </w:tcPr>
          <w:p w:rsidR="00B35B87" w:rsidRPr="00B35B87" w:rsidRDefault="00B35B87" w:rsidP="00B35B87">
            <w:pPr>
              <w:rPr>
                <w:ins w:id="256" w:author="Johana Montejo Rozo" w:date="2016-02-03T09:53:00Z"/>
                <w:rFonts w:ascii="Times New Roman" w:hAnsi="Times New Roman" w:cs="Times New Roman"/>
                <w:color w:val="000000"/>
                <w:rPrChange w:id="257" w:author="Johana Montejo Rozo" w:date="2016-02-03T09:54:00Z">
                  <w:rPr>
                    <w:ins w:id="258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59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  <w:rPrChange w:id="260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Actividad para determinar los términos que faltan en razones iguales</w:t>
              </w:r>
            </w:ins>
          </w:p>
        </w:tc>
      </w:tr>
    </w:tbl>
    <w:p w:rsidR="00B35B87" w:rsidRDefault="00B35B87" w:rsidP="005F3E77">
      <w:pPr>
        <w:spacing w:after="0"/>
        <w:rPr>
          <w:ins w:id="261" w:author="Johana Montejo Rozo" w:date="2016-02-03T09:52:00Z"/>
          <w:rFonts w:ascii="Times New Roman" w:hAnsi="Times New Roman" w:cs="Times New Roman"/>
          <w:color w:val="000000"/>
          <w:lang w:val="es-CO"/>
        </w:rPr>
      </w:pPr>
    </w:p>
    <w:p w:rsidR="00B35B87" w:rsidDel="00B35B87" w:rsidRDefault="00B35B87" w:rsidP="005F3E77">
      <w:pPr>
        <w:spacing w:after="0"/>
        <w:rPr>
          <w:del w:id="262" w:author="Johana Montejo Rozo" w:date="2016-02-03T09:5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530"/>
        <w:gridCol w:w="6503"/>
      </w:tblGrid>
      <w:tr w:rsidR="00FC3229" w:rsidRPr="0017136E" w:rsidDel="00B35B87" w:rsidTr="00B35B87">
        <w:trPr>
          <w:del w:id="263" w:author="Johana Montejo Rozo" w:date="2016-02-03T09:51:00Z"/>
        </w:trPr>
        <w:tc>
          <w:tcPr>
            <w:tcW w:w="8828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264" w:author="Johana Montejo Rozo" w:date="2016-02-03T09:5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65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B35B87">
        <w:trPr>
          <w:del w:id="266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67" w:author="Johana Montejo Rozo" w:date="2016-02-03T09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68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5" w:type="dxa"/>
          </w:tcPr>
          <w:p w:rsidR="00FC3229" w:rsidRPr="0017136E" w:rsidDel="00B35B87" w:rsidRDefault="00FC3229" w:rsidP="00FC3229">
            <w:pPr>
              <w:rPr>
                <w:del w:id="269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70" w:author="Johana Montejo Rozo" w:date="2016-02-03T09:51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MA_07_07_REC20</w:delText>
              </w:r>
            </w:del>
          </w:p>
        </w:tc>
      </w:tr>
      <w:tr w:rsidR="00FC3229" w:rsidRPr="0017136E" w:rsidDel="00B35B87" w:rsidTr="00B35B87">
        <w:trPr>
          <w:del w:id="271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72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73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5" w:type="dxa"/>
          </w:tcPr>
          <w:p w:rsidR="00FC3229" w:rsidRPr="0017136E" w:rsidDel="00B35B87" w:rsidRDefault="00FC3229" w:rsidP="003278E3">
            <w:pPr>
              <w:rPr>
                <w:del w:id="274" w:author="Johana Montejo Rozo" w:date="2016-02-03T09:51:00Z"/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del w:id="275" w:author="Johana Montejo Rozo" w:date="2016-02-03T09:51:00Z">
              <w:r w:rsidRPr="0017136E" w:rsidDel="00766E48">
                <w:rPr>
                  <w:rFonts w:ascii="Times New Roman" w:hAnsi="Times New Roman" w:cs="Times New Roman"/>
                  <w:bCs/>
                  <w:color w:val="222222"/>
                  <w:sz w:val="24"/>
                  <w:szCs w:val="24"/>
                </w:rPr>
                <w:delText>Determina la razón</w:delText>
              </w:r>
            </w:del>
          </w:p>
        </w:tc>
      </w:tr>
      <w:tr w:rsidR="00FC3229" w:rsidRPr="0017136E" w:rsidDel="00B35B87" w:rsidTr="00B35B87">
        <w:trPr>
          <w:del w:id="276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77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78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5" w:type="dxa"/>
          </w:tcPr>
          <w:p w:rsidR="00FC3229" w:rsidRPr="0017136E" w:rsidDel="00766E48" w:rsidRDefault="00FC3229" w:rsidP="00FC3229">
            <w:pPr>
              <w:rPr>
                <w:del w:id="279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80" w:author="Johana Montejo Rozo" w:date="2016-02-03T09:51:00Z">
              <w:r w:rsidRPr="0017136E" w:rsidDel="00766E4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asociar razones a situaciones</w:delText>
              </w:r>
            </w:del>
          </w:p>
          <w:p w:rsidR="00FC3229" w:rsidRPr="0017136E" w:rsidDel="00B35B87" w:rsidRDefault="00FC3229" w:rsidP="00766E48">
            <w:pPr>
              <w:rPr>
                <w:del w:id="281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  <w:pPrChange w:id="282" w:author="Johana Montejo Rozo" w:date="2016-02-03T09:51:00Z">
                <w:pPr/>
              </w:pPrChange>
            </w:pPr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B35B87" w:rsidRPr="00B35B87" w:rsidTr="00B35B87">
        <w:trPr>
          <w:ins w:id="283" w:author="Johana Montejo Rozo" w:date="2016-02-03T09:53:00Z"/>
        </w:trPr>
        <w:tc>
          <w:tcPr>
            <w:tcW w:w="9033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284" w:author="Johana Montejo Rozo" w:date="2016-02-03T09:53:00Z"/>
                <w:rFonts w:ascii="Times New Roman" w:hAnsi="Times New Roman" w:cs="Times New Roman"/>
                <w:b/>
                <w:color w:val="FFFFFF" w:themeColor="background1"/>
                <w:rPrChange w:id="285" w:author="Johana Montejo Rozo" w:date="2016-02-03T09:54:00Z">
                  <w:rPr>
                    <w:ins w:id="286" w:author="Johana Montejo Rozo" w:date="2016-02-03T09:53:00Z"/>
                    <w:rFonts w:ascii="Times New Roman" w:hAnsi="Times New Roman" w:cs="Times New Roman"/>
                    <w:b/>
                    <w:color w:val="FFFFFF" w:themeColor="background1"/>
                  </w:rPr>
                </w:rPrChange>
              </w:rPr>
            </w:pPr>
            <w:ins w:id="287" w:author="Johana Montejo Rozo" w:date="2016-02-03T09:53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  <w:rPrChange w:id="288" w:author="Johana Montejo Rozo" w:date="2016-02-03T09:54:00Z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rPrChange>
                </w:rPr>
                <w:t>Practica (recurso de ejercitación)</w:t>
              </w:r>
            </w:ins>
          </w:p>
        </w:tc>
      </w:tr>
      <w:tr w:rsidR="00B35B87" w:rsidRPr="00B35B87" w:rsidTr="00B35B87">
        <w:trPr>
          <w:ins w:id="289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290" w:author="Johana Montejo Rozo" w:date="2016-02-03T09:53:00Z"/>
                <w:rFonts w:ascii="Times New Roman" w:hAnsi="Times New Roman" w:cs="Times New Roman"/>
                <w:b/>
                <w:color w:val="000000"/>
                <w:sz w:val="18"/>
                <w:szCs w:val="18"/>
                <w:rPrChange w:id="291" w:author="Johana Montejo Rozo" w:date="2016-02-03T09:56:00Z">
                  <w:rPr>
                    <w:ins w:id="292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93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294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Código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295" w:author="Johana Montejo Rozo" w:date="2016-02-03T09:53:00Z"/>
                <w:rFonts w:ascii="Times New Roman" w:hAnsi="Times New Roman" w:cs="Times New Roman"/>
                <w:b/>
                <w:color w:val="000000"/>
                <w:rPrChange w:id="296" w:author="Johana Montejo Rozo" w:date="2016-02-03T09:54:00Z">
                  <w:rPr>
                    <w:ins w:id="297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98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  <w:rPrChange w:id="299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MA_07_07_</w:t>
              </w:r>
            </w:ins>
            <w:ins w:id="300" w:author="Johana Montejo Rozo" w:date="2016-02-03T09:56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301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  <w:rPrChange w:id="302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REC50</w:t>
              </w:r>
            </w:ins>
          </w:p>
        </w:tc>
      </w:tr>
      <w:tr w:rsidR="00B35B87" w:rsidRPr="00B35B87" w:rsidTr="00B35B87">
        <w:trPr>
          <w:ins w:id="303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304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305" w:author="Johana Montejo Rozo" w:date="2016-02-03T09:56:00Z">
                  <w:rPr>
                    <w:ins w:id="306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07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308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Título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309" w:author="Johana Montejo Rozo" w:date="2016-02-03T09:53:00Z"/>
                <w:rFonts w:ascii="Times New Roman" w:hAnsi="Times New Roman" w:cs="Times New Roman"/>
                <w:color w:val="000000"/>
                <w:rPrChange w:id="310" w:author="Johana Montejo Rozo" w:date="2016-02-03T09:54:00Z">
                  <w:rPr>
                    <w:ins w:id="311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12" w:author="Johana Montejo Rozo" w:date="2016-02-03T09:54:00Z">
              <w:r w:rsidRPr="00B35B87">
                <w:rPr>
                  <w:rFonts w:ascii="Times New Roman" w:hAnsi="Times New Roman" w:cs="Times New Roman"/>
                  <w:bCs/>
                  <w:color w:val="000000"/>
                  <w:rPrChange w:id="313" w:author="Johana Montejo Rozo" w:date="2016-02-03T09:54:00Z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rPrChange>
                </w:rPr>
                <w:t>Plantea razones mediante el análisis de datos gráficos</w:t>
              </w:r>
            </w:ins>
          </w:p>
        </w:tc>
      </w:tr>
      <w:tr w:rsidR="00B35B87" w:rsidRPr="00B35B87" w:rsidTr="00B35B87">
        <w:trPr>
          <w:ins w:id="314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315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316" w:author="Johana Montejo Rozo" w:date="2016-02-03T09:56:00Z">
                  <w:rPr>
                    <w:ins w:id="317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18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  <w:rPrChange w:id="319" w:author="Johana Montejo Rozo" w:date="2016-02-03T09:56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Descripción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320" w:author="Johana Montejo Rozo" w:date="2016-02-03T09:53:00Z"/>
                <w:rFonts w:ascii="Times New Roman" w:hAnsi="Times New Roman" w:cs="Times New Roman"/>
                <w:color w:val="000000"/>
                <w:rPrChange w:id="321" w:author="Johana Montejo Rozo" w:date="2016-02-03T09:54:00Z">
                  <w:rPr>
                    <w:ins w:id="322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23" w:author="Johana Montejo Rozo" w:date="2016-02-03T09:54:00Z">
              <w:r w:rsidRPr="00B35B87">
                <w:rPr>
                  <w:rFonts w:ascii="Times New Roman" w:hAnsi="Times New Roman" w:cs="Times New Roman"/>
                  <w:color w:val="000000"/>
                  <w:rPrChange w:id="324" w:author="Johana Montejo Rozo" w:date="2016-02-03T09:5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Actividad para analizar datos representados gráficamente y establecer razones entre ellos</w:t>
              </w:r>
            </w:ins>
          </w:p>
        </w:tc>
      </w:tr>
    </w:tbl>
    <w:p w:rsidR="006E01C4" w:rsidRDefault="006E01C4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3229" w:rsidRPr="0017136E" w:rsidDel="00B35B87" w:rsidTr="003278E3">
        <w:trPr>
          <w:del w:id="325" w:author="Johana Montejo Rozo" w:date="2016-02-03T09:52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326" w:author="Johana Montejo Rozo" w:date="2016-02-03T09:5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327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3278E3">
        <w:trPr>
          <w:del w:id="328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29" w:author="Johana Montejo Rozo" w:date="2016-02-03T09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30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331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32" w:author="Johana Montejo Rozo" w:date="2016-02-03T09:52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MA_07_07_REC30</w:delText>
              </w:r>
            </w:del>
          </w:p>
        </w:tc>
      </w:tr>
      <w:tr w:rsidR="00FC3229" w:rsidRPr="0017136E" w:rsidDel="00B35B87" w:rsidTr="003278E3">
        <w:trPr>
          <w:del w:id="333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34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35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336" w:author="Johana Montejo Rozo" w:date="2016-02-03T09:52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337" w:author="Johana Montejo Rozo" w:date="2016-02-03T09:52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Establece razones entre datos</w:delText>
              </w:r>
            </w:del>
          </w:p>
        </w:tc>
      </w:tr>
      <w:tr w:rsidR="00FC3229" w:rsidRPr="0017136E" w:rsidDel="00B35B87" w:rsidTr="003278E3">
        <w:trPr>
          <w:del w:id="338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39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40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341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42" w:author="Johana Montejo Rozo" w:date="2016-02-03T09:52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que permite establecer razones entre los datos de una situación</w:delText>
              </w:r>
            </w:del>
          </w:p>
        </w:tc>
      </w:tr>
    </w:tbl>
    <w:p w:rsidR="00561379" w:rsidRDefault="00561379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343" w:author="Johana Montejo Rozo" w:date="2016-02-03T09:5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7"/>
        <w:gridCol w:w="6351"/>
        <w:tblGridChange w:id="344">
          <w:tblGrid>
            <w:gridCol w:w="2477"/>
            <w:gridCol w:w="6351"/>
          </w:tblGrid>
        </w:tblGridChange>
      </w:tblGrid>
      <w:tr w:rsidR="00FC3229" w:rsidRPr="0017136E" w:rsidDel="00B35B87" w:rsidTr="00B35B87">
        <w:trPr>
          <w:del w:id="345" w:author="Johana Montejo Rozo" w:date="2016-02-03T09:53:00Z"/>
        </w:trPr>
        <w:tc>
          <w:tcPr>
            <w:tcW w:w="8828" w:type="dxa"/>
            <w:gridSpan w:val="2"/>
            <w:shd w:val="clear" w:color="auto" w:fill="000000" w:themeFill="text1"/>
            <w:tcPrChange w:id="346" w:author="Johana Montejo Rozo" w:date="2016-02-03T09:54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FC3229" w:rsidRPr="0017136E" w:rsidDel="00B35B87" w:rsidRDefault="00FC3229" w:rsidP="003278E3">
            <w:pPr>
              <w:jc w:val="center"/>
              <w:rPr>
                <w:del w:id="347" w:author="Johana Montejo Rozo" w:date="2016-02-03T09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348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B35B87">
        <w:trPr>
          <w:del w:id="349" w:author="Johana Montejo Rozo" w:date="2016-02-03T09:53:00Z"/>
        </w:trPr>
        <w:tc>
          <w:tcPr>
            <w:tcW w:w="2477" w:type="dxa"/>
            <w:tcPrChange w:id="350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51" w:author="Johana Montejo Rozo" w:date="2016-02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52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1" w:type="dxa"/>
            <w:tcPrChange w:id="353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54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55" w:author="Johana Montejo Rozo" w:date="2016-02-03T09:53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MA_07_07_REC40</w:delText>
              </w:r>
            </w:del>
          </w:p>
        </w:tc>
      </w:tr>
      <w:tr w:rsidR="00FC3229" w:rsidRPr="0017136E" w:rsidDel="00B35B87" w:rsidTr="00B35B87">
        <w:trPr>
          <w:del w:id="356" w:author="Johana Montejo Rozo" w:date="2016-02-03T09:53:00Z"/>
        </w:trPr>
        <w:tc>
          <w:tcPr>
            <w:tcW w:w="2477" w:type="dxa"/>
            <w:tcPrChange w:id="357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58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59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1" w:type="dxa"/>
            <w:tcPrChange w:id="360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61" w:author="Johana Montejo Rozo" w:date="2016-02-03T09:53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362" w:author="Johana Montejo Rozo" w:date="2016-02-03T09:53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las razones iguales</w:delText>
              </w:r>
            </w:del>
          </w:p>
        </w:tc>
      </w:tr>
      <w:tr w:rsidR="00FC3229" w:rsidRPr="0017136E" w:rsidDel="00B35B87" w:rsidTr="00B35B87">
        <w:trPr>
          <w:del w:id="363" w:author="Johana Montejo Rozo" w:date="2016-02-03T09:53:00Z"/>
        </w:trPr>
        <w:tc>
          <w:tcPr>
            <w:tcW w:w="2477" w:type="dxa"/>
            <w:tcPrChange w:id="364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65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66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1" w:type="dxa"/>
            <w:tcPrChange w:id="367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368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69" w:author="Johana Montejo Rozo" w:date="2016-02-03T09:53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determinar los términos que faltan en razones iguales</w:delText>
              </w:r>
            </w:del>
          </w:p>
        </w:tc>
      </w:tr>
    </w:tbl>
    <w:p w:rsidR="00FC3229" w:rsidDel="00B35B87" w:rsidRDefault="00FC3229" w:rsidP="005F3E77">
      <w:pPr>
        <w:spacing w:after="0"/>
        <w:rPr>
          <w:del w:id="370" w:author="Johana Montejo Rozo" w:date="2016-02-03T09:5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3229" w:rsidRPr="0017136E" w:rsidDel="00B35B87" w:rsidTr="003278E3">
        <w:trPr>
          <w:del w:id="371" w:author="Johana Montejo Rozo" w:date="2016-02-03T09:54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372" w:author="Johana Montejo Rozo" w:date="2016-02-03T09:5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373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3278E3">
        <w:trPr>
          <w:del w:id="374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75" w:author="Johana Montejo Rozo" w:date="2016-02-03T09:5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76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377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78" w:author="Johana Montejo Rozo" w:date="2016-02-03T09:54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MA_07_07_REC50</w:delText>
              </w:r>
            </w:del>
          </w:p>
        </w:tc>
      </w:tr>
      <w:tr w:rsidR="00FC3229" w:rsidRPr="0017136E" w:rsidDel="00B35B87" w:rsidTr="003278E3">
        <w:trPr>
          <w:del w:id="379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80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81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5931CB" w:rsidDel="00B35B87" w:rsidRDefault="00FC3229">
            <w:pPr>
              <w:rPr>
                <w:del w:id="382" w:author="Johana Montejo Rozo" w:date="2016-02-03T09:54:00Z"/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_tradnl"/>
              </w:rPr>
              <w:pPrChange w:id="383" w:author="mercyranjel" w:date="2016-01-25T12:17:00Z">
                <w:pPr>
                  <w:spacing w:after="200"/>
                </w:pPr>
              </w:pPrChange>
            </w:pPr>
            <w:del w:id="384" w:author="Johana Montejo Rozo" w:date="2016-02-03T09:54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Plantea razones analizando </w:delText>
              </w:r>
            </w:del>
            <w:ins w:id="385" w:author="mercyranjel" w:date="2016-01-25T12:17:00Z">
              <w:del w:id="386" w:author="Johana Montejo Rozo" w:date="2016-02-03T09:54:00Z">
                <w:r w:rsidR="003278E3" w:rsidDel="00B35B87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>mediante el análisis de</w:delText>
                </w:r>
                <w:r w:rsidR="003278E3" w:rsidRPr="0017136E" w:rsidDel="00B35B87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 </w:delText>
                </w:r>
              </w:del>
            </w:ins>
            <w:del w:id="387" w:author="Johana Montejo Rozo" w:date="2016-02-03T09:54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datos gráficos</w:delText>
              </w:r>
            </w:del>
          </w:p>
        </w:tc>
      </w:tr>
      <w:tr w:rsidR="00FC3229" w:rsidRPr="0017136E" w:rsidDel="00B35B87" w:rsidTr="003278E3">
        <w:trPr>
          <w:del w:id="388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89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90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BD7672" w:rsidP="003278E3">
            <w:pPr>
              <w:rPr>
                <w:del w:id="391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92" w:author="Johana Montejo Rozo" w:date="2016-02-03T09:54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analizar datos representados gráficamente y establecer razones entre ellos</w:delText>
              </w:r>
            </w:del>
          </w:p>
        </w:tc>
      </w:tr>
    </w:tbl>
    <w:p w:rsidR="00FC3229" w:rsidDel="00B35B87" w:rsidRDefault="00FC3229" w:rsidP="005F3E77">
      <w:pPr>
        <w:spacing w:after="0"/>
        <w:rPr>
          <w:del w:id="393" w:author="Johana Montejo Rozo" w:date="2016-02-03T09:54:00Z"/>
          <w:rFonts w:ascii="Times New Roman" w:hAnsi="Times New Roman" w:cs="Times New Roman"/>
          <w:color w:val="000000"/>
          <w:lang w:val="es-CO"/>
        </w:rPr>
      </w:pPr>
    </w:p>
    <w:p w:rsidR="00FC3229" w:rsidRPr="001C3C2C" w:rsidRDefault="00FC3229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50CCB" w:rsidRPr="00E32EDD" w:rsidRDefault="00750CCB" w:rsidP="00750CCB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8E446E">
        <w:rPr>
          <w:rFonts w:ascii="Times" w:hAnsi="Times"/>
          <w:b/>
        </w:rPr>
        <w:t>Las p</w:t>
      </w:r>
      <w:r>
        <w:rPr>
          <w:rFonts w:ascii="Times" w:hAnsi="Times"/>
          <w:b/>
        </w:rPr>
        <w:t>roporciones</w:t>
      </w:r>
    </w:p>
    <w:p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F53DD4">
        <w:rPr>
          <w:rFonts w:ascii="Times New Roman" w:hAnsi="Times New Roman" w:cs="Times New Roman"/>
          <w:color w:val="000000"/>
          <w:lang w:val="es-CO"/>
        </w:rPr>
        <w:t xml:space="preserve">Observa la </w:t>
      </w:r>
      <w:r>
        <w:rPr>
          <w:rFonts w:ascii="Times New Roman" w:hAnsi="Times New Roman" w:cs="Times New Roman"/>
          <w:color w:val="000000"/>
          <w:lang w:val="es-CO"/>
        </w:rPr>
        <w:t>tabla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que indica el número de clientes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F53DD4">
        <w:rPr>
          <w:rFonts w:ascii="Times New Roman" w:hAnsi="Times New Roman" w:cs="Times New Roman"/>
          <w:color w:val="000000"/>
          <w:lang w:val="es-CO"/>
        </w:rPr>
        <w:t>número de trabajadores en dos empresas</w:t>
      </w:r>
      <w:r>
        <w:rPr>
          <w:rFonts w:ascii="Times New Roman" w:hAnsi="Times New Roman" w:cs="Times New Roman"/>
          <w:color w:val="000000"/>
          <w:lang w:val="es-CO"/>
        </w:rPr>
        <w:t xml:space="preserve"> A y </w:t>
      </w:r>
      <w:r w:rsidRPr="00F53DD4">
        <w:rPr>
          <w:rFonts w:ascii="Times New Roman" w:hAnsi="Times New Roman" w:cs="Times New Roman"/>
          <w:color w:val="000000"/>
          <w:lang w:val="es-CO"/>
        </w:rPr>
        <w:t>B</w:t>
      </w:r>
      <w:del w:id="394" w:author="mercyranjel" w:date="2016-01-25T12:18:00Z">
        <w:r w:rsidRPr="00F53DD4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395" w:author="mercyranjel" w:date="2016-01-25T12:18:00Z">
        <w:r w:rsidR="003278E3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F53DD4" w:rsidRP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3426" w:type="pct"/>
        <w:jc w:val="center"/>
        <w:tblLook w:val="04A0" w:firstRow="1" w:lastRow="0" w:firstColumn="1" w:lastColumn="0" w:noHBand="0" w:noVBand="1"/>
      </w:tblPr>
      <w:tblGrid>
        <w:gridCol w:w="1490"/>
        <w:gridCol w:w="2487"/>
        <w:gridCol w:w="2072"/>
      </w:tblGrid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Número de trabajadores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Número de clientes</w:t>
            </w:r>
          </w:p>
        </w:tc>
      </w:tr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E</w:t>
            </w:r>
            <w:r w:rsidR="00C27F31" w:rsidRPr="00F53DD4">
              <w:rPr>
                <w:rFonts w:ascii="Times New Roman" w:hAnsi="Times New Roman" w:cs="Times New Roman"/>
                <w:color w:val="000000"/>
                <w:lang w:val="es-CO"/>
              </w:rPr>
              <w:t>mpresa</w:t>
            </w: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 xml:space="preserve"> A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E</w:t>
            </w:r>
            <w:r w:rsidR="00C27F31" w:rsidRPr="00F53DD4">
              <w:rPr>
                <w:rFonts w:ascii="Times New Roman" w:hAnsi="Times New Roman" w:cs="Times New Roman"/>
                <w:color w:val="000000"/>
                <w:lang w:val="es-CO"/>
              </w:rPr>
              <w:t>mpresa</w:t>
            </w: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 xml:space="preserve"> B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60</w:t>
            </w:r>
          </w:p>
        </w:tc>
      </w:tr>
    </w:tbl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Se necesita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8E446E">
        <w:rPr>
          <w:rFonts w:ascii="Times New Roman" w:hAnsi="Times New Roman" w:cs="Times New Roman"/>
          <w:i/>
          <w:color w:val="000000"/>
          <w:lang w:val="es-CO"/>
        </w:rPr>
        <w:t>comparar las razones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entre el número de clientes y el número </w:t>
      </w:r>
      <w:r>
        <w:rPr>
          <w:rFonts w:ascii="Times New Roman" w:hAnsi="Times New Roman" w:cs="Times New Roman"/>
          <w:color w:val="000000"/>
          <w:lang w:val="es-CO"/>
        </w:rPr>
        <w:t>de trabajadores de cada empresa.</w:t>
      </w: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7343"/>
      </w:tblGrid>
      <w:tr w:rsidR="00561379" w:rsidRPr="005D1738" w:rsidTr="00DB6CE9">
        <w:tc>
          <w:tcPr>
            <w:tcW w:w="9033" w:type="dxa"/>
            <w:gridSpan w:val="2"/>
            <w:shd w:val="clear" w:color="auto" w:fill="0D0D0D" w:themeFill="text1" w:themeFillTint="F2"/>
          </w:tcPr>
          <w:p w:rsidR="00561379" w:rsidRPr="005D1738" w:rsidRDefault="00561379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1379" w:rsidTr="00C1027E">
        <w:tc>
          <w:tcPr>
            <w:tcW w:w="1526" w:type="dxa"/>
          </w:tcPr>
          <w:p w:rsidR="00561379" w:rsidRPr="00053744" w:rsidRDefault="00561379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07" w:type="dxa"/>
          </w:tcPr>
          <w:p w:rsidR="00561379" w:rsidRPr="00053744" w:rsidRDefault="00561379" w:rsidP="005613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396" w:author="Johana Montejo Rozo" w:date="2016-02-03T09:56:00Z">
              <w:r w:rsidR="00012E07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07" w:type="dxa"/>
          </w:tcPr>
          <w:p w:rsidR="005931CB" w:rsidRDefault="002D1F9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397" w:author="mercyranjel" w:date="2016-01-25T12:1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Información </w:t>
            </w:r>
            <w:r w:rsidR="00561379">
              <w:rPr>
                <w:rFonts w:ascii="Times New Roman" w:hAnsi="Times New Roman" w:cs="Times New Roman"/>
                <w:color w:val="000000"/>
              </w:rPr>
              <w:t xml:space="preserve">de dos fracciones que </w:t>
            </w:r>
            <w:r>
              <w:rPr>
                <w:rFonts w:ascii="Times New Roman" w:hAnsi="Times New Roman" w:cs="Times New Roman"/>
                <w:color w:val="000000"/>
              </w:rPr>
              <w:t xml:space="preserve">simplificadas </w:t>
            </w:r>
            <w:r w:rsidR="00561379">
              <w:rPr>
                <w:rFonts w:ascii="Times New Roman" w:hAnsi="Times New Roman" w:cs="Times New Roman"/>
                <w:color w:val="000000"/>
              </w:rPr>
              <w:t>dan 12</w:t>
            </w:r>
            <w:del w:id="398" w:author="mercyranjel" w:date="2016-01-25T12:18:00Z">
              <w:r w:rsidR="00561379" w:rsidDel="003278E3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07" w:type="dxa"/>
          </w:tcPr>
          <w:p w:rsidR="00C1027E" w:rsidRDefault="00C1027E" w:rsidP="00C1027E">
            <w:pPr>
              <w:jc w:val="center"/>
              <w:rPr>
                <w:noProof/>
                <w:lang w:val="es-CO" w:eastAsia="es-CO"/>
              </w:rPr>
            </w:pPr>
          </w:p>
          <w:p w:rsidR="00C1027E" w:rsidRDefault="00C1027E" w:rsidP="00C1027E">
            <w:pPr>
              <w:jc w:val="center"/>
              <w:rPr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866207" cy="1396667"/>
                  <wp:effectExtent l="0" t="0" r="1270" b="0"/>
                  <wp:docPr id="23" name="Imagen 23" descr="http://profesores.aulaplaneta.com/DNNPlayerPackages/Package14618/InfoGuion/cuadernoestudio/images_xml/MT_08_11_img4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4618/InfoGuion/cuadernoestudio/images_xml/MT_08_11_img4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262" cy="140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27E" w:rsidRDefault="00C1027E" w:rsidP="00561379">
            <w:pPr>
              <w:rPr>
                <w:rFonts w:ascii="Times" w:hAnsi="Times"/>
              </w:rPr>
            </w:pPr>
          </w:p>
          <w:p w:rsidR="00561379" w:rsidRDefault="00561379" w:rsidP="005613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2ºESO/Matemáticas/la proporcionalidad/Las razones y las proporciones/La razón de proporcionalidad</w:t>
            </w:r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07" w:type="dxa"/>
          </w:tcPr>
          <w:p w:rsidR="00561379" w:rsidRDefault="00E072D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el existente por: </w:t>
            </w:r>
            <w:r w:rsidR="00C27F31">
              <w:rPr>
                <w:rFonts w:ascii="Times New Roman" w:hAnsi="Times New Roman" w:cs="Times New Roman"/>
                <w:color w:val="000000"/>
              </w:rPr>
              <w:t xml:space="preserve">Una razón es el cociente </w:t>
            </w:r>
            <w:r w:rsidR="00C27F31" w:rsidRPr="00C27F31">
              <w:rPr>
                <w:rFonts w:ascii="Times New Roman" w:hAnsi="Times New Roman" w:cs="Times New Roman"/>
                <w:i/>
                <w:color w:val="000000"/>
              </w:rPr>
              <w:t>a/b</w:t>
            </w:r>
            <w:r w:rsidR="00C27F3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F53DD4" w:rsidRDefault="00F53DD4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F53DD4" w:rsidRPr="00077C5E" w:rsidRDefault="00656705" w:rsidP="00F53DD4">
      <w:pPr>
        <w:spacing w:after="0"/>
        <w:rPr>
          <w:rFonts w:ascii="Times New Roman" w:hAnsi="Times New Roman" w:cs="Times New Roman"/>
          <w:b/>
          <w:color w:val="C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Se concluye que 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aunque en las dos empresas el número de clientes es diferente y el número de trabajadores </w:t>
      </w:r>
      <w:ins w:id="399" w:author="mercyranjel" w:date="2016-01-25T12:19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también </w:t>
        </w:r>
      </w:ins>
      <w:r w:rsidR="00822F8F">
        <w:rPr>
          <w:rFonts w:ascii="Times New Roman" w:hAnsi="Times New Roman" w:cs="Times New Roman"/>
          <w:color w:val="000000"/>
          <w:lang w:val="es-CO"/>
        </w:rPr>
        <w:t xml:space="preserve">es diferente, </w:t>
      </w:r>
      <w:r>
        <w:rPr>
          <w:rFonts w:ascii="Times New Roman" w:hAnsi="Times New Roman" w:cs="Times New Roman"/>
          <w:color w:val="000000"/>
          <w:lang w:val="es-CO"/>
        </w:rPr>
        <w:t>en l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 xml:space="preserve">as dos </w:t>
      </w:r>
      <w:r w:rsidR="00DF36B3">
        <w:rPr>
          <w:rFonts w:ascii="Times New Roman" w:hAnsi="Times New Roman" w:cs="Times New Roman"/>
          <w:color w:val="000000"/>
          <w:lang w:val="es-CO"/>
        </w:rPr>
        <w:t>hay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 xml:space="preserve"> 12 clientes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22F8F" w:rsidRPr="00F53DD4">
        <w:rPr>
          <w:rFonts w:ascii="Times New Roman" w:hAnsi="Times New Roman" w:cs="Times New Roman"/>
          <w:color w:val="000000"/>
          <w:lang w:val="es-CO"/>
        </w:rPr>
        <w:t>por cada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22F8F" w:rsidRPr="00F53DD4">
        <w:rPr>
          <w:rFonts w:ascii="Times New Roman" w:hAnsi="Times New Roman" w:cs="Times New Roman"/>
          <w:color w:val="000000"/>
          <w:lang w:val="es-CO"/>
        </w:rPr>
        <w:t>trabajador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>.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En efecto, </w:t>
      </w:r>
      <w:r w:rsidR="00822F8F" w:rsidRPr="00077C5E">
        <w:rPr>
          <w:rFonts w:ascii="Times New Roman" w:hAnsi="Times New Roman" w:cs="Times New Roman"/>
          <w:color w:val="000000"/>
          <w:lang w:val="es-CO"/>
        </w:rPr>
        <w:t>l</w:t>
      </w:r>
      <w:r w:rsidR="00F53DD4" w:rsidRPr="00077C5E">
        <w:rPr>
          <w:rFonts w:ascii="Times New Roman" w:hAnsi="Times New Roman" w:cs="Times New Roman"/>
          <w:color w:val="000000"/>
          <w:lang w:val="es-CO"/>
        </w:rPr>
        <w:t>as razones obtenidas para ambas empresas son iguales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 xml:space="preserve"> (12/1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=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12/1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=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12)</w:t>
      </w:r>
      <w:r w:rsidR="00F53DD4" w:rsidRPr="00077C5E">
        <w:rPr>
          <w:rFonts w:ascii="Times New Roman" w:hAnsi="Times New Roman" w:cs="Times New Roman"/>
          <w:color w:val="000000"/>
          <w:lang w:val="es-CO"/>
        </w:rPr>
        <w:t>. </w:t>
      </w:r>
      <w:r w:rsidR="00692D8F" w:rsidRPr="00077C5E">
        <w:rPr>
          <w:rFonts w:ascii="Times New Roman" w:hAnsi="Times New Roman" w:cs="Times New Roman"/>
          <w:color w:val="000000"/>
          <w:lang w:val="es-CO"/>
        </w:rPr>
        <w:t>Es decir, se obtiene la proporción:</w:t>
      </w:r>
      <w:r w:rsidR="00077C5E">
        <w:rPr>
          <w:rFonts w:ascii="Times New Roman" w:hAnsi="Times New Roman" w:cs="Times New Roman"/>
          <w:color w:val="000000"/>
          <w:lang w:val="es-CO"/>
        </w:rPr>
        <w:t xml:space="preserve"> </w:t>
      </w:r>
      <w:del w:id="400" w:author="Johana Montejo Rozo" w:date="2016-01-27T09:18:00Z">
        <w:r w:rsidR="00077C5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692D8F" w:rsidRDefault="00692D8F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692D8F" w:rsidRPr="00F53DD4" w:rsidRDefault="00692D8F" w:rsidP="00692D8F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59965" cy="1007745"/>
            <wp:effectExtent l="0" t="0" r="6985" b="1905"/>
            <wp:docPr id="7" name="Imagen 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8F" w:rsidRDefault="00B35B87" w:rsidP="00B35B87">
      <w:pPr>
        <w:spacing w:after="0"/>
        <w:jc w:val="center"/>
        <w:rPr>
          <w:ins w:id="401" w:author="Johana Montejo Rozo" w:date="2016-02-03T09:55:00Z"/>
          <w:rFonts w:ascii="Times New Roman" w:hAnsi="Times New Roman" w:cs="Times New Roman"/>
          <w:color w:val="000000"/>
          <w:lang w:val="es-CO"/>
        </w:rPr>
        <w:pPrChange w:id="402" w:author="Johana Montejo Rozo" w:date="2016-02-03T09:55:00Z">
          <w:pPr>
            <w:spacing w:after="0"/>
          </w:pPr>
        </w:pPrChange>
      </w:pPr>
      <w:ins w:id="403" w:author="Johana Montejo Rozo" w:date="2016-02-03T09:55:00Z">
        <w:r w:rsidRPr="00B35B87">
          <w:rPr>
            <w:rFonts w:ascii="Times New Roman" w:hAnsi="Times New Roman" w:cs="Times New Roman"/>
            <w:color w:val="000000"/>
            <w:highlight w:val="magenta"/>
            <w:lang w:val="es-CO"/>
            <w:rPrChange w:id="404" w:author="Johana Montejo Rozo" w:date="2016-02-03T09:55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&lt;&lt;MA_07_07_CO_FORM003.gif&gt;&gt;</w:t>
        </w:r>
      </w:ins>
    </w:p>
    <w:p w:rsidR="00B35B87" w:rsidRDefault="00B35B87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692D8F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Y se lee</w:t>
      </w:r>
      <w:ins w:id="405" w:author="mercyranjel" w:date="2016-01-25T12:19:00Z">
        <w:r w:rsidR="003278E3">
          <w:rPr>
            <w:rFonts w:ascii="Times New Roman" w:hAnsi="Times New Roman" w:cs="Times New Roman"/>
            <w:color w:val="000000"/>
            <w:lang w:val="es-CO"/>
          </w:rPr>
          <w:t>: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406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“</w:delText>
        </w:r>
      </w:del>
      <w:r>
        <w:rPr>
          <w:rFonts w:ascii="Times New Roman" w:hAnsi="Times New Roman" w:cs="Times New Roman"/>
          <w:color w:val="000000"/>
          <w:lang w:val="es-CO"/>
        </w:rPr>
        <w:t>180 es a 15</w:t>
      </w:r>
      <w:del w:id="407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como 60 es a 5</w:t>
      </w:r>
      <w:del w:id="408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”</w:delText>
        </w:r>
      </w:del>
      <w:r>
        <w:rPr>
          <w:rFonts w:ascii="Times New Roman" w:hAnsi="Times New Roman" w:cs="Times New Roman"/>
          <w:color w:val="000000"/>
          <w:lang w:val="es-CO"/>
        </w:rPr>
        <w:t>.</w:t>
      </w:r>
    </w:p>
    <w:p w:rsidR="00692D8F" w:rsidRDefault="00692D8F" w:rsidP="00F53DD4">
      <w:pPr>
        <w:spacing w:after="0"/>
        <w:rPr>
          <w:ins w:id="409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103FAB" w:rsidRPr="005D1738" w:rsidTr="00E75518">
        <w:trPr>
          <w:ins w:id="410" w:author="Johana Montejo Rozo" w:date="2016-02-03T09:59:00Z"/>
        </w:trPr>
        <w:tc>
          <w:tcPr>
            <w:tcW w:w="9033" w:type="dxa"/>
            <w:gridSpan w:val="2"/>
            <w:shd w:val="clear" w:color="auto" w:fill="000000" w:themeFill="text1"/>
          </w:tcPr>
          <w:p w:rsidR="00103FAB" w:rsidRPr="005D1738" w:rsidRDefault="00103FAB" w:rsidP="00E75518">
            <w:pPr>
              <w:jc w:val="center"/>
              <w:rPr>
                <w:ins w:id="411" w:author="Johana Montejo Rozo" w:date="2016-02-03T09:59:00Z"/>
                <w:rFonts w:ascii="Times New Roman" w:hAnsi="Times New Roman" w:cs="Times New Roman"/>
                <w:b/>
                <w:color w:val="FFFFFF" w:themeColor="background1"/>
              </w:rPr>
            </w:pPr>
            <w:ins w:id="412" w:author="Johana Montejo Rozo" w:date="2016-02-03T09:59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103FAB" w:rsidTr="00E75518">
        <w:trPr>
          <w:ins w:id="413" w:author="Johana Montejo Rozo" w:date="2016-02-03T09:59:00Z"/>
        </w:trPr>
        <w:tc>
          <w:tcPr>
            <w:tcW w:w="2518" w:type="dxa"/>
          </w:tcPr>
          <w:p w:rsidR="00103FAB" w:rsidRPr="00053744" w:rsidRDefault="00103FAB" w:rsidP="00E75518">
            <w:pPr>
              <w:rPr>
                <w:ins w:id="414" w:author="Johana Montejo Rozo" w:date="2016-02-03T09:5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15" w:author="Johana Montejo Rozo" w:date="2016-02-03T09:59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103FAB" w:rsidRPr="00053744" w:rsidRDefault="00103FAB" w:rsidP="00E75518">
            <w:pPr>
              <w:rPr>
                <w:ins w:id="416" w:author="Johana Montejo Rozo" w:date="2016-02-03T09:5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17" w:author="Johana Montejo Rozo" w:date="2016-02-03T09:59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MA_07_07_CO_REC60 </w:t>
              </w:r>
            </w:ins>
          </w:p>
        </w:tc>
      </w:tr>
      <w:tr w:rsidR="00103FAB" w:rsidTr="00E75518">
        <w:trPr>
          <w:ins w:id="418" w:author="Johana Montejo Rozo" w:date="2016-02-03T09:59:00Z"/>
        </w:trPr>
        <w:tc>
          <w:tcPr>
            <w:tcW w:w="2518" w:type="dxa"/>
          </w:tcPr>
          <w:p w:rsidR="00103FAB" w:rsidRDefault="00103FAB" w:rsidP="00E75518">
            <w:pPr>
              <w:rPr>
                <w:ins w:id="419" w:author="Johana Montejo Rozo" w:date="2016-02-03T09:59:00Z"/>
                <w:rFonts w:ascii="Times New Roman" w:hAnsi="Times New Roman" w:cs="Times New Roman"/>
                <w:color w:val="000000"/>
              </w:rPr>
            </w:pPr>
            <w:ins w:id="420" w:author="Johana Montejo Rozo" w:date="2016-02-03T09:59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103FAB" w:rsidRDefault="00103FAB" w:rsidP="00103FAB">
            <w:pPr>
              <w:rPr>
                <w:ins w:id="421" w:author="Johana Montejo Rozo" w:date="2016-02-03T09:59:00Z"/>
                <w:rFonts w:ascii="Times New Roman" w:hAnsi="Times New Roman" w:cs="Times New Roman"/>
                <w:color w:val="000000"/>
              </w:rPr>
              <w:pPrChange w:id="422" w:author="Johana Montejo Rozo" w:date="2016-02-03T09:59:00Z">
                <w:pPr/>
              </w:pPrChange>
            </w:pPr>
            <w:ins w:id="423" w:author="Johana Montejo Rozo" w:date="2016-02-03T09:59:00Z">
              <w:r w:rsidRPr="00103FAB">
                <w:rPr>
                  <w:rFonts w:ascii="Times New Roman" w:hAnsi="Times New Roman" w:cs="Times New Roman"/>
                  <w:color w:val="000000"/>
                </w:rPr>
                <w:t>Proporciones</w:t>
              </w:r>
            </w:ins>
          </w:p>
        </w:tc>
      </w:tr>
      <w:tr w:rsidR="00103FAB" w:rsidTr="00E75518">
        <w:trPr>
          <w:ins w:id="424" w:author="Johana Montejo Rozo" w:date="2016-02-03T09:59:00Z"/>
        </w:trPr>
        <w:tc>
          <w:tcPr>
            <w:tcW w:w="2518" w:type="dxa"/>
          </w:tcPr>
          <w:p w:rsidR="00103FAB" w:rsidRDefault="00103FAB" w:rsidP="00E75518">
            <w:pPr>
              <w:rPr>
                <w:ins w:id="425" w:author="Johana Montejo Rozo" w:date="2016-02-03T09:59:00Z"/>
                <w:rFonts w:ascii="Times New Roman" w:hAnsi="Times New Roman" w:cs="Times New Roman"/>
                <w:color w:val="000000"/>
              </w:rPr>
            </w:pPr>
            <w:ins w:id="426" w:author="Johana Montejo Rozo" w:date="2016-02-03T09:59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103FAB" w:rsidRDefault="00103FAB" w:rsidP="00E75518">
            <w:pPr>
              <w:rPr>
                <w:ins w:id="427" w:author="Johana Montejo Rozo" w:date="2016-02-03T09:59:00Z"/>
                <w:rFonts w:ascii="Times New Roman" w:hAnsi="Times New Roman" w:cs="Times New Roman"/>
                <w:color w:val="000000"/>
              </w:rPr>
            </w:pPr>
            <w:ins w:id="428" w:author="Johana Montejo Rozo" w:date="2016-02-03T09:59:00Z">
              <w:r>
                <w:rPr>
                  <w:rFonts w:ascii="Times New Roman" w:hAnsi="Times New Roman" w:cs="Times New Roman"/>
                  <w:color w:val="000000"/>
                </w:rPr>
                <w:t>Interactivo para</w:t>
              </w:r>
              <w:r w:rsidRPr="00103FAB">
                <w:rPr>
                  <w:rFonts w:ascii="Times New Roman" w:hAnsi="Times New Roman" w:cs="Times New Roman"/>
                  <w:color w:val="000000"/>
                </w:rPr>
                <w:t xml:space="preserve"> presenta</w:t>
              </w:r>
              <w:r>
                <w:rPr>
                  <w:rFonts w:ascii="Times New Roman" w:hAnsi="Times New Roman" w:cs="Times New Roman"/>
                  <w:color w:val="000000"/>
                </w:rPr>
                <w:t>r</w:t>
              </w:r>
              <w:r w:rsidRPr="00103FAB">
                <w:rPr>
                  <w:rFonts w:ascii="Times New Roman" w:hAnsi="Times New Roman" w:cs="Times New Roman"/>
                  <w:color w:val="000000"/>
                </w:rPr>
                <w:t xml:space="preserve"> el concepto de proporción, las clases de proporciones y sus propiedades</w:t>
              </w:r>
            </w:ins>
          </w:p>
        </w:tc>
      </w:tr>
    </w:tbl>
    <w:p w:rsidR="00103FAB" w:rsidRDefault="00103FAB" w:rsidP="00F53DD4">
      <w:pPr>
        <w:spacing w:after="0"/>
        <w:rPr>
          <w:ins w:id="429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p w:rsidR="00103FAB" w:rsidDel="00103FAB" w:rsidRDefault="00103FAB" w:rsidP="00F53DD4">
      <w:pPr>
        <w:spacing w:after="0"/>
        <w:rPr>
          <w:del w:id="430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D7672" w:rsidRPr="00FC3229" w:rsidDel="00103FAB" w:rsidTr="003278E3">
        <w:trPr>
          <w:del w:id="431" w:author="Johana Montejo Rozo" w:date="2016-02-03T09:59:00Z"/>
        </w:trPr>
        <w:tc>
          <w:tcPr>
            <w:tcW w:w="9033" w:type="dxa"/>
            <w:gridSpan w:val="2"/>
            <w:shd w:val="clear" w:color="auto" w:fill="000000" w:themeFill="text1"/>
          </w:tcPr>
          <w:p w:rsidR="00BD7672" w:rsidRPr="00FC3229" w:rsidDel="00103FAB" w:rsidRDefault="00BD7672" w:rsidP="003278E3">
            <w:pPr>
              <w:jc w:val="center"/>
              <w:rPr>
                <w:del w:id="432" w:author="Johana Montejo Rozo" w:date="2016-02-03T09:5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433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BD7672" w:rsidRPr="00FC3229" w:rsidDel="00103FAB" w:rsidTr="003278E3">
        <w:trPr>
          <w:del w:id="434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435" w:author="Johana Montejo Rozo" w:date="2016-02-03T09:5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36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437" w:author="Johana Montejo Rozo" w:date="2016-02-03T09:5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38" w:author="Johana Montejo Rozo" w:date="2016-02-03T09:59:00Z">
              <w:r w:rsidRPr="00FC3229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_REC6</w:delText>
              </w:r>
              <w:r w:rsidRPr="00FC3229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BD7672" w:rsidRPr="00FC3229" w:rsidDel="00103FAB" w:rsidTr="003278E3">
        <w:trPr>
          <w:del w:id="439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440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1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442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3" w:author="Johana Montejo Rozo" w:date="2016-02-03T09:59:00Z">
              <w:r w:rsidRPr="00BD7672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Proporciones</w:delText>
              </w:r>
            </w:del>
          </w:p>
        </w:tc>
      </w:tr>
      <w:tr w:rsidR="00BD7672" w:rsidRPr="00FC3229" w:rsidDel="00103FAB" w:rsidTr="003278E3">
        <w:trPr>
          <w:del w:id="444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445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6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447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8" w:author="Johana Montejo Rozo" w:date="2016-02-03T09:59:00Z">
              <w:r w:rsidRPr="00BD7672" w:rsidDel="00103FAB">
                <w:rPr>
                  <w:rFonts w:ascii="Times New Roman" w:hAnsi="Times New Roman" w:cs="Times New Roman"/>
                  <w:sz w:val="24"/>
                  <w:szCs w:val="24"/>
                </w:rPr>
                <w:delText>Interactivo que presenta el concepto de proporción, las clases de proporciones y sus propiedades</w:delText>
              </w:r>
            </w:del>
          </w:p>
        </w:tc>
      </w:tr>
    </w:tbl>
    <w:p w:rsidR="009120A8" w:rsidDel="00103FAB" w:rsidRDefault="009120A8" w:rsidP="00F53DD4">
      <w:pPr>
        <w:spacing w:after="0"/>
        <w:rPr>
          <w:del w:id="449" w:author="Johana Montejo Rozo" w:date="2016-02-03T10:00:00Z"/>
          <w:rFonts w:ascii="Times New Roman" w:hAnsi="Times New Roman" w:cs="Times New Roman"/>
          <w:color w:val="000000"/>
          <w:lang w:val="es-CO"/>
        </w:rPr>
      </w:pPr>
    </w:p>
    <w:p w:rsidR="00BD7672" w:rsidRDefault="00BD7672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0067AF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0067AF" w:rsidRPr="005D1738" w:rsidRDefault="000067AF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067AF" w:rsidRPr="00726376" w:rsidTr="00DB6CE9">
        <w:tc>
          <w:tcPr>
            <w:tcW w:w="2518" w:type="dxa"/>
          </w:tcPr>
          <w:p w:rsidR="000067AF" w:rsidRPr="00726376" w:rsidRDefault="000067AF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067AF" w:rsidRPr="00103FAB" w:rsidRDefault="001D2DEA" w:rsidP="001D2DEA">
            <w:pPr>
              <w:rPr>
                <w:rFonts w:ascii="Times" w:hAnsi="Times"/>
                <w:sz w:val="18"/>
                <w:szCs w:val="18"/>
                <w:rPrChange w:id="450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sz w:val="18"/>
                <w:szCs w:val="18"/>
                <w:rPrChange w:id="451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Una proporción es la igualdad entre dos razones</w:t>
            </w:r>
            <w:del w:id="452" w:author="mercyranjel" w:date="2016-01-25T12:19:00Z">
              <w:r w:rsidR="00387B07" w:rsidRPr="00103FAB" w:rsidDel="003278E3">
                <w:rPr>
                  <w:rFonts w:ascii="Times" w:hAnsi="Times"/>
                  <w:sz w:val="18"/>
                  <w:szCs w:val="18"/>
                  <w:rPrChange w:id="453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ins w:id="454" w:author="mercyranjel" w:date="2016-01-25T12:19:00Z">
              <w:r w:rsidR="003278E3" w:rsidRPr="00103FAB">
                <w:rPr>
                  <w:rFonts w:ascii="Times" w:hAnsi="Times"/>
                  <w:sz w:val="18"/>
                  <w:szCs w:val="18"/>
                  <w:rPrChange w:id="455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;</w:t>
              </w:r>
            </w:ins>
            <w:r w:rsidR="00387B07" w:rsidRPr="00103FAB">
              <w:rPr>
                <w:rFonts w:ascii="Times" w:hAnsi="Times"/>
                <w:sz w:val="18"/>
                <w:szCs w:val="18"/>
                <w:rPrChange w:id="456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puede escribir de dos formas:</w:t>
            </w:r>
          </w:p>
          <w:p w:rsidR="00387B07" w:rsidRPr="00103FAB" w:rsidRDefault="00387B07" w:rsidP="00387B07">
            <w:pPr>
              <w:jc w:val="center"/>
              <w:rPr>
                <w:rFonts w:ascii="Times" w:hAnsi="Times"/>
                <w:i/>
                <w:sz w:val="18"/>
                <w:szCs w:val="18"/>
                <w:rPrChange w:id="457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i/>
                <w:sz w:val="18"/>
                <w:szCs w:val="18"/>
                <w:rPrChange w:id="458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a:b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459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60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=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461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62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c:d </w:t>
            </w:r>
            <w:del w:id="463" w:author="mercyranjel" w:date="2016-01-25T12:20:00Z">
              <w:r w:rsidRPr="00103FAB" w:rsidDel="003278E3">
                <w:rPr>
                  <w:rFonts w:ascii="Times" w:hAnsi="Times"/>
                  <w:i/>
                  <w:sz w:val="18"/>
                  <w:szCs w:val="18"/>
                  <w:rPrChange w:id="464" w:author="Johana Montejo Rozo" w:date="2016-02-03T10:0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="00535E25" w:rsidRPr="00103FAB">
              <w:rPr>
                <w:rFonts w:ascii="Times" w:hAnsi="Times"/>
                <w:sz w:val="18"/>
                <w:szCs w:val="18"/>
                <w:rPrChange w:id="465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o</w:t>
            </w:r>
            <w:del w:id="466" w:author="mercyranjel" w:date="2016-01-25T12:20:00Z">
              <w:r w:rsidRPr="00103FAB" w:rsidDel="003278E3">
                <w:rPr>
                  <w:rFonts w:ascii="Times" w:hAnsi="Times"/>
                  <w:i/>
                  <w:sz w:val="18"/>
                  <w:szCs w:val="18"/>
                  <w:rPrChange w:id="467" w:author="Johana Montejo Rozo" w:date="2016-02-03T10:0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i/>
                <w:sz w:val="18"/>
                <w:szCs w:val="18"/>
                <w:rPrChange w:id="468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a/b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469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70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=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471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72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c/d</w:t>
            </w:r>
          </w:p>
          <w:p w:rsidR="00885AD1" w:rsidRPr="00103FAB" w:rsidRDefault="00885AD1" w:rsidP="00885AD1">
            <w:pPr>
              <w:rPr>
                <w:rFonts w:ascii="Times" w:hAnsi="Times"/>
                <w:sz w:val="18"/>
                <w:szCs w:val="18"/>
                <w:rPrChange w:id="473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sz w:val="18"/>
                <w:szCs w:val="18"/>
                <w:rPrChange w:id="474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y se lee:</w:t>
            </w:r>
          </w:p>
          <w:p w:rsidR="005931CB" w:rsidRDefault="00885AD1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  <w:pPrChange w:id="475" w:author="mercyranjel" w:date="2016-01-25T12:20:00Z">
                <w:pPr>
                  <w:spacing w:after="200"/>
                  <w:jc w:val="center"/>
                </w:pPr>
              </w:pPrChange>
            </w:pPr>
            <w:del w:id="476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77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“</w:delText>
              </w:r>
            </w:del>
            <w:r w:rsidRPr="00103FAB">
              <w:rPr>
                <w:rFonts w:ascii="Times" w:hAnsi="Times"/>
                <w:i/>
                <w:sz w:val="18"/>
                <w:szCs w:val="18"/>
                <w:rPrChange w:id="478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</w:t>
            </w:r>
            <w:r w:rsidRPr="00103FAB">
              <w:rPr>
                <w:rFonts w:ascii="Times" w:hAnsi="Times"/>
                <w:sz w:val="18"/>
                <w:szCs w:val="18"/>
                <w:rPrChange w:id="479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es a </w:t>
            </w:r>
            <w:r w:rsidRPr="00103FAB">
              <w:rPr>
                <w:rFonts w:ascii="Times" w:hAnsi="Times"/>
                <w:i/>
                <w:sz w:val="18"/>
                <w:szCs w:val="18"/>
                <w:rPrChange w:id="480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b</w:t>
            </w:r>
            <w:del w:id="481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82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sz w:val="18"/>
                <w:szCs w:val="18"/>
                <w:rPrChange w:id="483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como</w:t>
            </w:r>
            <w:del w:id="484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85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sz w:val="18"/>
                <w:szCs w:val="18"/>
                <w:rPrChange w:id="486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87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c </w:t>
            </w:r>
            <w:r w:rsidRPr="00103FAB">
              <w:rPr>
                <w:rFonts w:ascii="Times" w:hAnsi="Times"/>
                <w:sz w:val="18"/>
                <w:szCs w:val="18"/>
                <w:rPrChange w:id="488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es a </w:t>
            </w:r>
            <w:r w:rsidRPr="00103FAB">
              <w:rPr>
                <w:rFonts w:ascii="Times" w:hAnsi="Times"/>
                <w:i/>
                <w:sz w:val="18"/>
                <w:szCs w:val="18"/>
                <w:rPrChange w:id="489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d</w:t>
            </w:r>
            <w:del w:id="490" w:author="mercyranjel" w:date="2016-01-25T12:20:00Z">
              <w:r w:rsidDel="003278E3">
                <w:rPr>
                  <w:rFonts w:ascii="Times" w:hAnsi="Times"/>
                  <w:b/>
                  <w:sz w:val="18"/>
                  <w:szCs w:val="18"/>
                </w:rPr>
                <w:delText>”</w:delText>
              </w:r>
            </w:del>
          </w:p>
        </w:tc>
      </w:tr>
    </w:tbl>
    <w:p w:rsidR="00FA4A9D" w:rsidRDefault="00FA4A9D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3E245B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3E245B" w:rsidRPr="005D1738" w:rsidRDefault="003E245B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3E245B" w:rsidRPr="00726376" w:rsidTr="00DB6CE9">
        <w:tc>
          <w:tcPr>
            <w:tcW w:w="2518" w:type="dxa"/>
          </w:tcPr>
          <w:p w:rsidR="003E245B" w:rsidRPr="00726376" w:rsidRDefault="003E245B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3E245B" w:rsidRPr="00726376" w:rsidRDefault="003E245B" w:rsidP="00DB6CE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Elementos de una proporción</w:t>
            </w:r>
          </w:p>
        </w:tc>
      </w:tr>
      <w:tr w:rsidR="003E245B" w:rsidTr="00DB6CE9">
        <w:tc>
          <w:tcPr>
            <w:tcW w:w="2518" w:type="dxa"/>
          </w:tcPr>
          <w:p w:rsidR="003E245B" w:rsidRDefault="003E245B" w:rsidP="00DB6CE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E245B" w:rsidRPr="00EA603E" w:rsidRDefault="00EA603E" w:rsidP="00B31B4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En </w:t>
            </w:r>
            <w:r w:rsidR="00B31B48"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</w:rPr>
              <w:t xml:space="preserve">proporción 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a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:</w:t>
            </w:r>
            <w:r w:rsidRPr="00311F5F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>b</w:t>
            </w:r>
            <w:r w:rsidR="00B31B48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 xml:space="preserve"> </w:t>
            </w:r>
            <w:r w:rsidRPr="00311F5F">
              <w:rPr>
                <w:rFonts w:ascii="Times" w:hAnsi="Times"/>
                <w:b/>
                <w:i/>
                <w:lang w:val="es-ES_tradnl"/>
              </w:rPr>
              <w:t>=</w:t>
            </w:r>
            <w:r w:rsidR="00B31B48"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 w:rsidRPr="00311F5F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>c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: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d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,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a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y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d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se llaman </w:t>
            </w:r>
            <w:r w:rsidRPr="00EA603E">
              <w:rPr>
                <w:rFonts w:ascii="Times" w:hAnsi="Times"/>
                <w:b/>
                <w:lang w:val="es-ES_tradnl"/>
              </w:rPr>
              <w:t>extremos</w:t>
            </w:r>
            <w:r>
              <w:rPr>
                <w:rFonts w:ascii="Times" w:hAnsi="Times"/>
                <w:lang w:val="es-ES_tradnl"/>
              </w:rPr>
              <w:t xml:space="preserve">, 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b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y 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c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se llaman </w:t>
            </w:r>
            <w:r w:rsidRPr="00EA603E">
              <w:rPr>
                <w:rFonts w:ascii="Times" w:hAnsi="Times"/>
                <w:b/>
                <w:lang w:val="es-ES_tradnl"/>
              </w:rPr>
              <w:t>medios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</w:tr>
    </w:tbl>
    <w:p w:rsidR="009120A8" w:rsidRPr="00F53DD4" w:rsidRDefault="009120A8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FB0CF6" w:rsidP="00081745">
      <w:pPr>
        <w:spacing w:after="0"/>
        <w:rPr>
          <w:ins w:id="491" w:author="Johana Montejo Rozo" w:date="2016-02-03T10:01:00Z"/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la web [</w:t>
      </w:r>
      <w:hyperlink r:id="rId12" w:history="1">
        <w:r w:rsidRPr="00FB0CF6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 puedes leer m</w:t>
      </w:r>
      <w:r w:rsidR="00CC02FA">
        <w:rPr>
          <w:rFonts w:ascii="Times New Roman" w:hAnsi="Times New Roman" w:cs="Times New Roman"/>
          <w:color w:val="000000"/>
          <w:lang w:val="es-CO"/>
        </w:rPr>
        <w:t>ás sobre qué son las proporciones,</w:t>
      </w:r>
      <w:r>
        <w:rPr>
          <w:rFonts w:ascii="Times New Roman" w:hAnsi="Times New Roman" w:cs="Times New Roman"/>
          <w:color w:val="000000"/>
          <w:lang w:val="es-CO"/>
        </w:rPr>
        <w:t xml:space="preserve"> para qu</w:t>
      </w:r>
      <w:r w:rsidR="00CC02FA">
        <w:rPr>
          <w:rFonts w:ascii="Times New Roman" w:hAnsi="Times New Roman" w:cs="Times New Roman"/>
          <w:color w:val="000000"/>
          <w:lang w:val="es-CO"/>
        </w:rPr>
        <w:t>é sirven y cómo se escriben.</w:t>
      </w: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3FAB" w:rsidRPr="0006455F" w:rsidTr="00E75518">
        <w:trPr>
          <w:ins w:id="492" w:author="Johana Montejo Rozo" w:date="2016-02-03T10:01:00Z"/>
        </w:trPr>
        <w:tc>
          <w:tcPr>
            <w:tcW w:w="9033" w:type="dxa"/>
            <w:gridSpan w:val="2"/>
            <w:shd w:val="clear" w:color="auto" w:fill="000000" w:themeFill="text1"/>
          </w:tcPr>
          <w:p w:rsidR="00103FAB" w:rsidRPr="0006455F" w:rsidRDefault="00103FAB" w:rsidP="00E75518">
            <w:pPr>
              <w:jc w:val="center"/>
              <w:rPr>
                <w:ins w:id="493" w:author="Johana Montejo Rozo" w:date="2016-02-03T10:01:00Z"/>
                <w:rFonts w:ascii="Times New Roman" w:hAnsi="Times New Roman" w:cs="Times New Roman"/>
                <w:b/>
                <w:color w:val="FFFFFF" w:themeColor="background1"/>
              </w:rPr>
            </w:pPr>
            <w:ins w:id="494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103FAB" w:rsidRPr="0006455F" w:rsidTr="00E75518">
        <w:trPr>
          <w:ins w:id="495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496" w:author="Johana Montejo Rozo" w:date="2016-02-03T10:0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97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103FAB" w:rsidRPr="0006455F" w:rsidRDefault="00103FAB" w:rsidP="00E75518">
            <w:pPr>
              <w:rPr>
                <w:ins w:id="498" w:author="Johana Montejo Rozo" w:date="2016-02-03T10:01:00Z"/>
                <w:rFonts w:ascii="Times New Roman" w:hAnsi="Times New Roman" w:cs="Times New Roman"/>
                <w:b/>
                <w:color w:val="000000"/>
              </w:rPr>
            </w:pPr>
            <w:ins w:id="499" w:author="Johana Montejo Rozo" w:date="2016-02-03T10:01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 w:rsidR="002D4B80">
                <w:rPr>
                  <w:rFonts w:ascii="Times New Roman" w:hAnsi="Times New Roman" w:cs="Times New Roman"/>
                  <w:color w:val="000000"/>
                </w:rPr>
                <w:t>REC7</w:t>
              </w:r>
              <w:r w:rsidRPr="0006455F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103FAB" w:rsidRPr="0006455F" w:rsidTr="00E75518">
        <w:trPr>
          <w:ins w:id="500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501" w:author="Johana Montejo Rozo" w:date="2016-02-03T10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02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103FAB" w:rsidRPr="0006455F" w:rsidRDefault="003243E0" w:rsidP="00E75518">
            <w:pPr>
              <w:rPr>
                <w:ins w:id="503" w:author="Johana Montejo Rozo" w:date="2016-02-03T10:01:00Z"/>
                <w:rFonts w:ascii="Times New Roman" w:hAnsi="Times New Roman" w:cs="Times New Roman"/>
                <w:color w:val="000000"/>
              </w:rPr>
            </w:pPr>
            <w:ins w:id="504" w:author="Johana Montejo Rozo" w:date="2016-02-03T10:02:00Z">
              <w:r w:rsidRPr="003243E0">
                <w:rPr>
                  <w:rFonts w:ascii="Times New Roman" w:hAnsi="Times New Roman" w:cs="Times New Roman"/>
                  <w:bCs/>
                  <w:color w:val="000000"/>
                </w:rPr>
                <w:t>¿Qué sabes de las proporciones?</w:t>
              </w:r>
            </w:ins>
          </w:p>
        </w:tc>
      </w:tr>
      <w:tr w:rsidR="00103FAB" w:rsidRPr="0006455F" w:rsidTr="00E75518">
        <w:trPr>
          <w:ins w:id="505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506" w:author="Johana Montejo Rozo" w:date="2016-02-03T10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07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103FAB" w:rsidRPr="0006455F" w:rsidRDefault="003243E0" w:rsidP="00E75518">
            <w:pPr>
              <w:rPr>
                <w:ins w:id="508" w:author="Johana Montejo Rozo" w:date="2016-02-03T10:01:00Z"/>
                <w:rFonts w:ascii="Times New Roman" w:hAnsi="Times New Roman" w:cs="Times New Roman"/>
                <w:color w:val="000000"/>
              </w:rPr>
            </w:pPr>
            <w:ins w:id="509" w:author="Johana Montejo Rozo" w:date="2016-02-03T10:02:00Z">
              <w:r w:rsidRPr="003243E0">
                <w:rPr>
                  <w:rFonts w:ascii="Times New Roman" w:hAnsi="Times New Roman" w:cs="Times New Roman"/>
                  <w:color w:val="000000"/>
                </w:rPr>
                <w:t>Actividad para completar un texto con los principales conceptos de proporcionalidad</w:t>
              </w:r>
            </w:ins>
          </w:p>
        </w:tc>
      </w:tr>
    </w:tbl>
    <w:p w:rsidR="00103FAB" w:rsidRDefault="00103FA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17136E" w:rsidRDefault="0017136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5B752C" w:rsidRPr="00E41FD7" w:rsidDel="003243E0" w:rsidTr="003278E3">
        <w:trPr>
          <w:del w:id="510" w:author="Johana Montejo Rozo" w:date="2016-02-03T10:02:00Z"/>
        </w:trPr>
        <w:tc>
          <w:tcPr>
            <w:tcW w:w="9054" w:type="dxa"/>
            <w:gridSpan w:val="2"/>
            <w:shd w:val="clear" w:color="auto" w:fill="000000" w:themeFill="text1"/>
          </w:tcPr>
          <w:p w:rsidR="005B752C" w:rsidRPr="00E41FD7" w:rsidDel="003243E0" w:rsidRDefault="005B752C" w:rsidP="003278E3">
            <w:pPr>
              <w:jc w:val="center"/>
              <w:rPr>
                <w:del w:id="511" w:author="Johana Montejo Rozo" w:date="2016-02-03T10:0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512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5B752C" w:rsidRPr="00E41FD7" w:rsidDel="003243E0" w:rsidTr="003278E3">
        <w:trPr>
          <w:del w:id="513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514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15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516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17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MA_07_07_REC70</w:delText>
              </w:r>
            </w:del>
          </w:p>
        </w:tc>
      </w:tr>
      <w:tr w:rsidR="005B752C" w:rsidRPr="00E41FD7" w:rsidDel="003243E0" w:rsidTr="003278E3">
        <w:trPr>
          <w:del w:id="518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519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20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E41FD7">
            <w:pPr>
              <w:rPr>
                <w:del w:id="521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22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1°ESO/Matemáticas/La proporcionalidad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El concepto de proporcionalidad</w:delText>
              </w:r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/Practica: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¿qué sabes de la proporcionalidad?</w:delText>
              </w:r>
            </w:del>
          </w:p>
        </w:tc>
      </w:tr>
      <w:tr w:rsidR="005B752C" w:rsidRPr="00E41FD7" w:rsidDel="003243E0" w:rsidTr="003278E3">
        <w:trPr>
          <w:del w:id="523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524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25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526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27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En la primera casilla para rellenar colocar la fracción en cambio del interrogante.</w:delText>
              </w:r>
            </w:del>
          </w:p>
        </w:tc>
      </w:tr>
      <w:tr w:rsidR="005B752C" w:rsidRPr="00E41FD7" w:rsidDel="003243E0" w:rsidTr="003278E3">
        <w:trPr>
          <w:del w:id="528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529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30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531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32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¿Qué sabes de las proporciones?</w:delText>
              </w:r>
            </w:del>
          </w:p>
        </w:tc>
      </w:tr>
      <w:tr w:rsidR="005B752C" w:rsidRPr="00E41FD7" w:rsidDel="003243E0" w:rsidTr="003278E3">
        <w:trPr>
          <w:del w:id="533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534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35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536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37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completar un texto con los principales conceptos de proporcionalidad</w:delText>
              </w:r>
            </w:del>
          </w:p>
        </w:tc>
      </w:tr>
    </w:tbl>
    <w:p w:rsidR="0017136E" w:rsidDel="003243E0" w:rsidRDefault="0017136E" w:rsidP="00081745">
      <w:pPr>
        <w:spacing w:after="0"/>
        <w:rPr>
          <w:del w:id="538" w:author="Johana Montejo Rozo" w:date="2016-02-03T10:02:00Z"/>
          <w:rFonts w:ascii="Times New Roman" w:hAnsi="Times New Roman" w:cs="Times New Roman"/>
          <w:color w:val="000000"/>
          <w:lang w:val="es-CO"/>
        </w:rPr>
      </w:pPr>
    </w:p>
    <w:p w:rsidR="00FB0CF6" w:rsidDel="003243E0" w:rsidRDefault="00FB0CF6" w:rsidP="00081745">
      <w:pPr>
        <w:spacing w:after="0"/>
        <w:rPr>
          <w:del w:id="539" w:author="Johana Montejo Rozo" w:date="2016-02-03T10:02:00Z"/>
          <w:rFonts w:ascii="Times New Roman" w:hAnsi="Times New Roman" w:cs="Times New Roman"/>
          <w:color w:val="000000"/>
          <w:lang w:val="es-CO"/>
        </w:rPr>
      </w:pPr>
    </w:p>
    <w:p w:rsidR="00AA60E4" w:rsidRPr="004E5E51" w:rsidRDefault="00AA60E4" w:rsidP="00AA60E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C1027E">
        <w:rPr>
          <w:rFonts w:ascii="Times" w:hAnsi="Times"/>
          <w:b/>
        </w:rPr>
        <w:t>La p</w:t>
      </w:r>
      <w:r>
        <w:rPr>
          <w:rFonts w:ascii="Times" w:hAnsi="Times"/>
          <w:b/>
        </w:rPr>
        <w:t>ropiedad fundamental de las proporciones</w:t>
      </w:r>
    </w:p>
    <w:p w:rsidR="00FB0CF6" w:rsidRDefault="00FB0CF6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126F1" w:rsidRDefault="001257DF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Una razón se puede dar entre números o entre magnitudes</w:t>
      </w:r>
      <w:del w:id="540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541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542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>u</w:delText>
        </w:r>
      </w:del>
      <w:ins w:id="543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U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na </w:t>
      </w:r>
      <w:r w:rsidRPr="00077C5E">
        <w:rPr>
          <w:rFonts w:ascii="Times New Roman" w:hAnsi="Times New Roman" w:cs="Times New Roman"/>
          <w:color w:val="000000"/>
          <w:lang w:val="es-CO"/>
        </w:rPr>
        <w:t xml:space="preserve">magnitud </w:t>
      </w:r>
      <w:r>
        <w:rPr>
          <w:rFonts w:ascii="Times New Roman" w:hAnsi="Times New Roman" w:cs="Times New Roman"/>
          <w:color w:val="000000"/>
          <w:lang w:val="es-CO"/>
        </w:rPr>
        <w:t>es una característica que puede ser medida</w:t>
      </w:r>
      <w:ins w:id="544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como por ejemplo </w:t>
      </w:r>
      <w:del w:id="545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 xml:space="preserve">el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número de palabras escritas, </w:t>
      </w:r>
      <w:del w:id="546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 xml:space="preserve">el </w:delText>
        </w:r>
      </w:del>
      <w:r>
        <w:rPr>
          <w:rFonts w:ascii="Times New Roman" w:hAnsi="Times New Roman" w:cs="Times New Roman"/>
          <w:color w:val="000000"/>
          <w:lang w:val="es-CO"/>
        </w:rPr>
        <w:t>número de errores cometidos, número de goles, número de partidos, cantidad de clientes, cantidad de trabajadores, longitud de un objeto, edad, etc.</w:t>
      </w:r>
      <w:r w:rsidR="00444F4A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957ABA">
        <w:rPr>
          <w:rFonts w:ascii="Times New Roman" w:hAnsi="Times New Roman" w:cs="Times New Roman"/>
          <w:color w:val="000000"/>
          <w:lang w:val="es-CO"/>
        </w:rPr>
        <w:t>Compara el proceso con las siguientes proporciones y concluye</w:t>
      </w:r>
      <w:del w:id="547" w:author="mercyranjel" w:date="2016-01-25T12:22:00Z">
        <w:r w:rsidR="00957ABA" w:rsidDel="00D76F74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548" w:author="mercyranjel" w:date="2016-01-25T12:22:00Z">
        <w:r w:rsidR="00D76F74">
          <w:rPr>
            <w:rFonts w:ascii="Times New Roman" w:hAnsi="Times New Roman" w:cs="Times New Roman"/>
            <w:color w:val="000000"/>
            <w:lang w:val="es-CO"/>
          </w:rPr>
          <w:t>.</w:t>
        </w:r>
      </w:ins>
      <w:ins w:id="549" w:author="mercyranjel" w:date="2016-01-25T12:35:00Z">
        <w:del w:id="550" w:author="Johana Montejo Rozo" w:date="2016-01-27T09:18:00Z">
          <w:r w:rsidR="00077C5E" w:rsidDel="00D26644">
            <w:rPr>
              <w:rFonts w:ascii="Times New Roman" w:hAnsi="Times New Roman" w:cs="Times New Roman"/>
              <w:color w:val="000000"/>
              <w:lang w:val="es-CO"/>
            </w:rPr>
            <w:delText xml:space="preserve"> </w:delText>
          </w:r>
        </w:del>
      </w:ins>
      <w:del w:id="551" w:author="Johana Montejo Rozo" w:date="2016-01-27T09:18:00Z">
        <w:r w:rsidR="00077C5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957ABA" w:rsidRDefault="00957AB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57ABA" w:rsidRDefault="00957ABA" w:rsidP="00957ABA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25 es a 7 como 250 es a 70.</w:t>
      </w:r>
    </w:p>
    <w:p w:rsidR="00277953" w:rsidRDefault="00277953" w:rsidP="00277953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57ABA" w:rsidRDefault="00957ABA" w:rsidP="00212726">
      <w:pPr>
        <w:pStyle w:val="Prrafodelista"/>
        <w:spacing w:after="0"/>
        <w:jc w:val="center"/>
        <w:rPr>
          <w:ins w:id="552" w:author="Johana Montejo Rozo" w:date="2016-02-03T10:02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65680" cy="1007745"/>
            <wp:effectExtent l="0" t="0" r="1270" b="1905"/>
            <wp:docPr id="3" name="Imagen 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E0" w:rsidRPr="00957ABA" w:rsidRDefault="003243E0" w:rsidP="00212726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ins w:id="553" w:author="Johana Montejo Rozo" w:date="2016-02-03T10:02:00Z">
        <w:r w:rsidRPr="003243E0">
          <w:rPr>
            <w:rFonts w:ascii="Times New Roman" w:hAnsi="Times New Roman" w:cs="Times New Roman"/>
            <w:color w:val="000000"/>
            <w:highlight w:val="magenta"/>
            <w:lang w:val="es-CO"/>
            <w:rPrChange w:id="554" w:author="Johana Montejo Rozo" w:date="2016-02-03T10:02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&lt;&lt;MA_07_07_CO_FORM004.gif&gt;&gt;</w:t>
        </w:r>
      </w:ins>
    </w:p>
    <w:p w:rsidR="00212726" w:rsidRDefault="00212726" w:rsidP="00212726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957ABA" w:rsidRPr="00577776" w:rsidRDefault="00957ABA" w:rsidP="00212726">
      <w:pPr>
        <w:spacing w:after="0"/>
        <w:jc w:val="both"/>
        <w:rPr>
          <w:rFonts w:ascii="Times New Roman" w:hAnsi="Times New Roman" w:cs="Times New Roman"/>
        </w:rPr>
      </w:pPr>
      <w:r w:rsidRPr="00577776">
        <w:rPr>
          <w:rFonts w:ascii="Times New Roman" w:hAnsi="Times New Roman" w:cs="Times New Roman"/>
          <w:color w:val="000000"/>
          <w:lang w:val="es-CO"/>
        </w:rPr>
        <w:t>Al multiplicar los medios y los extremos</w:t>
      </w:r>
      <w:del w:id="555" w:author="mercyranjel" w:date="2016-01-25T12:22:00Z">
        <w:r w:rsidRPr="00577776"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77776">
        <w:rPr>
          <w:rFonts w:ascii="Times New Roman" w:hAnsi="Times New Roman" w:cs="Times New Roman"/>
          <w:color w:val="000000"/>
          <w:lang w:val="es-CO"/>
        </w:rPr>
        <w:t xml:space="preserve"> se obtiene: 25</w:t>
      </w:r>
      <w:ins w:id="556" w:author="Johana Montejo Rozo" w:date="2016-02-03T10:03:00Z">
        <w:r w:rsidR="003243E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57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70 = 1750 y 7</w:t>
      </w:r>
      <w:ins w:id="558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59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250 = 1750.</w:t>
      </w:r>
    </w:p>
    <w:p w:rsidR="00957ABA" w:rsidRDefault="00957ABA" w:rsidP="00081745">
      <w:pPr>
        <w:spacing w:after="0"/>
      </w:pPr>
    </w:p>
    <w:p w:rsidR="00212726" w:rsidRPr="00277953" w:rsidRDefault="00957ABA" w:rsidP="00957ABA">
      <w:pPr>
        <w:pStyle w:val="Prrafodelista"/>
        <w:numPr>
          <w:ilvl w:val="0"/>
          <w:numId w:val="38"/>
        </w:numPr>
        <w:spacing w:after="0"/>
      </w:pPr>
      <w:r w:rsidRPr="00957ABA">
        <w:rPr>
          <w:rFonts w:ascii="Times New Roman" w:hAnsi="Times New Roman" w:cs="Times New Roman"/>
        </w:rPr>
        <w:t xml:space="preserve">En la clase </w:t>
      </w:r>
      <w:r>
        <w:rPr>
          <w:rFonts w:ascii="Times New Roman" w:hAnsi="Times New Roman" w:cs="Times New Roman"/>
        </w:rPr>
        <w:t xml:space="preserve">de 6º grado </w:t>
      </w:r>
      <w:r w:rsidRPr="00957ABA">
        <w:rPr>
          <w:rFonts w:ascii="Times New Roman" w:hAnsi="Times New Roman" w:cs="Times New Roman"/>
        </w:rPr>
        <w:t>hay 20 mujeres y 12 hombres</w:t>
      </w:r>
      <w:r>
        <w:rPr>
          <w:rFonts w:ascii="Times New Roman" w:hAnsi="Times New Roman" w:cs="Times New Roman"/>
        </w:rPr>
        <w:t xml:space="preserve">, </w:t>
      </w:r>
      <w:r w:rsidR="00212726">
        <w:rPr>
          <w:rFonts w:ascii="Times New Roman" w:hAnsi="Times New Roman" w:cs="Times New Roman"/>
        </w:rPr>
        <w:t>al igual que en 7º grado</w:t>
      </w:r>
      <w:ins w:id="560" w:author="mercyranjel" w:date="2016-01-25T12:23:00Z">
        <w:r w:rsidR="00D76F74">
          <w:rPr>
            <w:rFonts w:ascii="Times New Roman" w:hAnsi="Times New Roman" w:cs="Times New Roman"/>
          </w:rPr>
          <w:t>:</w:t>
        </w:r>
      </w:ins>
      <w:r w:rsidR="00212726">
        <w:rPr>
          <w:rFonts w:ascii="Times New Roman" w:hAnsi="Times New Roman" w:cs="Times New Roman"/>
        </w:rPr>
        <w:t xml:space="preserve"> por cada 5 mujeres hay 3 hombres.</w:t>
      </w:r>
    </w:p>
    <w:p w:rsidR="00277953" w:rsidRPr="00212726" w:rsidRDefault="00277953" w:rsidP="00277953">
      <w:pPr>
        <w:pStyle w:val="Prrafodelista"/>
        <w:spacing w:after="0"/>
      </w:pPr>
    </w:p>
    <w:p w:rsidR="00957ABA" w:rsidRDefault="00212726" w:rsidP="00212726">
      <w:pPr>
        <w:pStyle w:val="Prrafodelista"/>
        <w:spacing w:after="0"/>
        <w:jc w:val="center"/>
        <w:rPr>
          <w:ins w:id="561" w:author="Johana Montejo Rozo" w:date="2016-02-03T10:03:00Z"/>
        </w:rPr>
      </w:pPr>
      <w:r>
        <w:rPr>
          <w:noProof/>
          <w:lang w:val="es-CO" w:eastAsia="es-CO"/>
        </w:rPr>
        <w:drawing>
          <wp:inline distT="0" distB="0" distL="0" distR="0">
            <wp:extent cx="1654175" cy="1007745"/>
            <wp:effectExtent l="0" t="0" r="3175" b="1905"/>
            <wp:docPr id="4" name="Imagen 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E0" w:rsidRPr="003243E0" w:rsidRDefault="003243E0" w:rsidP="00212726">
      <w:pPr>
        <w:pStyle w:val="Prrafodelista"/>
        <w:spacing w:after="0"/>
        <w:jc w:val="center"/>
        <w:rPr>
          <w:rFonts w:ascii="Times New Roman" w:hAnsi="Times New Roman" w:cs="Times New Roman"/>
          <w:rPrChange w:id="562" w:author="Johana Montejo Rozo" w:date="2016-02-03T10:03:00Z">
            <w:rPr/>
          </w:rPrChange>
        </w:rPr>
      </w:pPr>
      <w:ins w:id="563" w:author="Johana Montejo Rozo" w:date="2016-02-03T10:03:00Z">
        <w:r w:rsidRPr="003243E0">
          <w:rPr>
            <w:rFonts w:ascii="Times New Roman" w:hAnsi="Times New Roman" w:cs="Times New Roman"/>
            <w:highlight w:val="magenta"/>
            <w:rPrChange w:id="564" w:author="Johana Montejo Rozo" w:date="2016-02-03T10:03:00Z">
              <w:rPr/>
            </w:rPrChange>
          </w:rPr>
          <w:t>&lt;&lt;MA_07_07_CO_FORM005.gif&gt;&gt;</w:t>
        </w:r>
      </w:ins>
    </w:p>
    <w:p w:rsidR="00212726" w:rsidRDefault="00212726" w:rsidP="00212726">
      <w:pPr>
        <w:pStyle w:val="Prrafodelista"/>
        <w:spacing w:after="0"/>
        <w:jc w:val="center"/>
      </w:pPr>
    </w:p>
    <w:p w:rsidR="00212726" w:rsidRDefault="00212726" w:rsidP="00212726">
      <w:pPr>
        <w:spacing w:after="0"/>
        <w:jc w:val="both"/>
        <w:rPr>
          <w:rFonts w:ascii="Times New Roman" w:hAnsi="Times New Roman" w:cs="Times New Roman"/>
        </w:rPr>
      </w:pPr>
      <w:r w:rsidRPr="00577776">
        <w:rPr>
          <w:rFonts w:ascii="Times New Roman" w:hAnsi="Times New Roman" w:cs="Times New Roman"/>
          <w:color w:val="000000"/>
          <w:lang w:val="es-CO"/>
        </w:rPr>
        <w:t>Al multiplicar los medios y los extremos, se obtiene: 20</w:t>
      </w:r>
      <w:r w:rsidRPr="00577776">
        <w:rPr>
          <w:rFonts w:ascii="Times New Roman" w:hAnsi="Times New Roman" w:cs="Times New Roman"/>
        </w:rPr>
        <w:t>×3 = 60 y 12×5 = 60.</w:t>
      </w:r>
    </w:p>
    <w:p w:rsidR="00577776" w:rsidRDefault="00577776" w:rsidP="00212726">
      <w:pPr>
        <w:spacing w:after="0"/>
        <w:jc w:val="both"/>
        <w:rPr>
          <w:rFonts w:ascii="Times New Roman" w:hAnsi="Times New Roman" w:cs="Times New Roman"/>
        </w:rPr>
      </w:pPr>
    </w:p>
    <w:p w:rsidR="00540D48" w:rsidRPr="00540D48" w:rsidRDefault="00540D48" w:rsidP="00540D48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540D48">
        <w:rPr>
          <w:rFonts w:ascii="Times New Roman" w:hAnsi="Times New Roman" w:cs="Times New Roman"/>
        </w:rPr>
        <w:t>En la proporción 1:2 = 2:4</w:t>
      </w:r>
      <w:r>
        <w:rPr>
          <w:rFonts w:ascii="Times New Roman" w:hAnsi="Times New Roman" w:cs="Times New Roman"/>
        </w:rPr>
        <w:t xml:space="preserve"> si se </w:t>
      </w:r>
      <w:r w:rsidRPr="00540D48">
        <w:rPr>
          <w:rFonts w:ascii="Times New Roman" w:hAnsi="Times New Roman" w:cs="Times New Roman"/>
          <w:color w:val="000000"/>
          <w:lang w:val="es-CO"/>
        </w:rPr>
        <w:t>multiplica</w:t>
      </w:r>
      <w:r>
        <w:rPr>
          <w:rFonts w:ascii="Times New Roman" w:hAnsi="Times New Roman" w:cs="Times New Roman"/>
          <w:color w:val="000000"/>
          <w:lang w:val="es-CO"/>
        </w:rPr>
        <w:t>n</w:t>
      </w:r>
      <w:r w:rsidRPr="00540D48">
        <w:rPr>
          <w:rFonts w:ascii="Times New Roman" w:hAnsi="Times New Roman" w:cs="Times New Roman"/>
          <w:color w:val="000000"/>
          <w:lang w:val="es-CO"/>
        </w:rPr>
        <w:t xml:space="preserve"> los medios y los extremos</w:t>
      </w:r>
      <w:del w:id="565" w:author="mercyranjel" w:date="2016-01-25T12:23:00Z">
        <w:r w:rsidRPr="00540D48"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40D48">
        <w:rPr>
          <w:rFonts w:ascii="Times New Roman" w:hAnsi="Times New Roman" w:cs="Times New Roman"/>
          <w:color w:val="000000"/>
          <w:lang w:val="es-CO"/>
        </w:rPr>
        <w:t xml:space="preserve"> se obtiene: </w:t>
      </w:r>
      <w:r>
        <w:rPr>
          <w:rFonts w:ascii="Times New Roman" w:hAnsi="Times New Roman" w:cs="Times New Roman"/>
          <w:color w:val="000000"/>
          <w:lang w:val="es-CO"/>
        </w:rPr>
        <w:t>1</w:t>
      </w:r>
      <w:ins w:id="566" w:author="Johana Montejo Rozo" w:date="2016-02-03T10:03:00Z">
        <w:r w:rsidR="00CC1171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40D48">
        <w:rPr>
          <w:rFonts w:ascii="Times New Roman" w:hAnsi="Times New Roman" w:cs="Times New Roman"/>
        </w:rPr>
        <w:t>×</w:t>
      </w:r>
      <w:ins w:id="567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 xml:space="preserve"> y 2</w:t>
      </w:r>
      <w:ins w:id="568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 w:rsidRPr="00540D48">
        <w:rPr>
          <w:rFonts w:ascii="Times New Roman" w:hAnsi="Times New Roman" w:cs="Times New Roman"/>
        </w:rPr>
        <w:t>×</w:t>
      </w:r>
      <w:ins w:id="569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2</w:t>
      </w:r>
      <w:r w:rsidRPr="00540D4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>.</w:t>
      </w:r>
    </w:p>
    <w:p w:rsidR="00577776" w:rsidRDefault="00577776" w:rsidP="00540D48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:rsidR="005B351F" w:rsidRDefault="002D2DA2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</w:rPr>
        <w:t xml:space="preserve">En general, </w:t>
      </w:r>
      <w:r w:rsidR="00535E25" w:rsidRPr="00535E25">
        <w:rPr>
          <w:rFonts w:ascii="Times New Roman" w:hAnsi="Times New Roman" w:cs="Times New Roman"/>
          <w:rPrChange w:id="570" w:author="mercyranjel" w:date="2016-01-25T12:37:00Z">
            <w:rPr>
              <w:rFonts w:ascii="Times New Roman" w:hAnsi="Times New Roman" w:cs="Times New Roman"/>
              <w:i/>
            </w:rPr>
          </w:rPrChange>
        </w:rPr>
        <w:t>al multiplicar los medios de una proporción se obtiene el mismo resultado que al multiplicar los extremos.</w:t>
      </w:r>
      <w:ins w:id="571" w:author="mercyranjel" w:date="2016-01-25T12:37:00Z">
        <w:r w:rsidR="005B351F">
          <w:rPr>
            <w:rFonts w:ascii="Times New Roman" w:hAnsi="Times New Roman" w:cs="Times New Roman"/>
          </w:rPr>
          <w:t xml:space="preserve"> </w:t>
        </w:r>
      </w:ins>
      <w:del w:id="572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165FDC" w:rsidRPr="005B351F" w:rsidRDefault="00165FDC" w:rsidP="002D2DA2">
      <w:pPr>
        <w:spacing w:after="0"/>
        <w:jc w:val="both"/>
        <w:rPr>
          <w:rFonts w:ascii="Times New Roman" w:hAnsi="Times New Roman" w:cs="Times New Roman"/>
          <w:rPrChange w:id="573" w:author="mercyranjel" w:date="2016-01-25T12:37:00Z">
            <w:rPr>
              <w:rFonts w:ascii="Times New Roman" w:hAnsi="Times New Roman" w:cs="Times New Roman"/>
              <w:i/>
            </w:rPr>
          </w:rPrChange>
        </w:rPr>
      </w:pPr>
    </w:p>
    <w:p w:rsidR="0017136E" w:rsidRDefault="0017136E" w:rsidP="002D2DA2">
      <w:pPr>
        <w:spacing w:after="0"/>
        <w:jc w:val="both"/>
        <w:rPr>
          <w:rFonts w:ascii="Times New Roman" w:hAnsi="Times New Roman" w:cs="Times New Roman"/>
          <w:i/>
        </w:rPr>
      </w:pPr>
    </w:p>
    <w:p w:rsidR="00212726" w:rsidRDefault="00212726" w:rsidP="00212726">
      <w:pPr>
        <w:pStyle w:val="Prrafodelista"/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BB21C2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BB21C2" w:rsidRPr="005D1738" w:rsidRDefault="00BB21C2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B21C2" w:rsidRPr="00726376" w:rsidTr="00DB6CE9">
        <w:tc>
          <w:tcPr>
            <w:tcW w:w="2518" w:type="dxa"/>
          </w:tcPr>
          <w:p w:rsidR="00BB21C2" w:rsidRPr="00726376" w:rsidRDefault="00BB21C2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B21C2" w:rsidRPr="00277953" w:rsidRDefault="00BB21C2" w:rsidP="00BB21C2">
            <w:pPr>
              <w:rPr>
                <w:rFonts w:ascii="Times" w:hAnsi="Times"/>
                <w:sz w:val="18"/>
                <w:szCs w:val="18"/>
                <w:lang w:val="es-CO"/>
              </w:rPr>
            </w:pPr>
            <w:r w:rsidRPr="00277953">
              <w:rPr>
                <w:rFonts w:ascii="Times" w:hAnsi="Times"/>
                <w:sz w:val="18"/>
                <w:szCs w:val="18"/>
                <w:lang w:val="es-CO"/>
              </w:rPr>
              <w:t>La </w:t>
            </w:r>
            <w:r w:rsidRPr="00CC1171">
              <w:rPr>
                <w:rFonts w:ascii="Times" w:hAnsi="Times"/>
                <w:b/>
                <w:bCs/>
                <w:sz w:val="18"/>
                <w:szCs w:val="18"/>
                <w:lang w:val="es-CO"/>
                <w:rPrChange w:id="574" w:author="Johana Montejo Rozo" w:date="2016-02-03T10:03:00Z">
                  <w:rPr>
                    <w:rFonts w:ascii="Times" w:hAnsi="Times"/>
                    <w:bCs/>
                    <w:sz w:val="18"/>
                    <w:szCs w:val="18"/>
                    <w:lang w:val="es-CO"/>
                  </w:rPr>
                </w:rPrChange>
              </w:rPr>
              <w:t>propiedad fundamental de las proporciones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 establece que el </w:t>
            </w:r>
            <w:r w:rsidRPr="00277953">
              <w:rPr>
                <w:rFonts w:ascii="Times" w:hAnsi="Times"/>
                <w:bCs/>
                <w:sz w:val="18"/>
                <w:szCs w:val="18"/>
                <w:lang w:val="es-CO"/>
              </w:rPr>
              <w:t>producto de los medios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 es </w:t>
            </w:r>
            <w:r w:rsidRPr="00277953">
              <w:rPr>
                <w:rFonts w:ascii="Times" w:hAnsi="Times"/>
                <w:bCs/>
                <w:sz w:val="18"/>
                <w:szCs w:val="18"/>
                <w:lang w:val="es-CO"/>
              </w:rPr>
              <w:t>igual al producto de los extremos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.</w:t>
            </w:r>
            <w:r w:rsidR="00B10172" w:rsidRPr="00277953">
              <w:rPr>
                <w:rFonts w:ascii="Times" w:hAnsi="Times"/>
                <w:sz w:val="18"/>
                <w:szCs w:val="18"/>
                <w:lang w:val="es-CO"/>
              </w:rPr>
              <w:t xml:space="preserve"> Es decir</w:t>
            </w:r>
            <w:del w:id="575" w:author="mercyranjel" w:date="2016-01-25T12:23:00Z">
              <w:r w:rsidR="00B10172" w:rsidRPr="00277953" w:rsidDel="00D76F74">
                <w:rPr>
                  <w:rFonts w:ascii="Times" w:hAnsi="Times"/>
                  <w:sz w:val="18"/>
                  <w:szCs w:val="18"/>
                  <w:lang w:val="es-CO"/>
                </w:rPr>
                <w:delText>:</w:delText>
              </w:r>
            </w:del>
            <w:ins w:id="576" w:author="mercyranjel" w:date="2016-01-25T12:23:00Z">
              <w:r w:rsidR="00D76F74">
                <w:rPr>
                  <w:rFonts w:ascii="Times" w:hAnsi="Times"/>
                  <w:sz w:val="18"/>
                  <w:szCs w:val="18"/>
                  <w:lang w:val="es-CO"/>
                </w:rPr>
                <w:t>,</w:t>
              </w:r>
            </w:ins>
          </w:p>
          <w:p w:rsidR="00B10172" w:rsidRPr="00277953" w:rsidRDefault="00B10172" w:rsidP="00BB21C2">
            <w:pPr>
              <w:rPr>
                <w:rFonts w:ascii="Times" w:hAnsi="Times"/>
                <w:sz w:val="18"/>
                <w:szCs w:val="18"/>
                <w:lang w:val="es-CO"/>
              </w:rPr>
            </w:pPr>
          </w:p>
          <w:p w:rsidR="00BB21C2" w:rsidRPr="002F3061" w:rsidRDefault="00B10172" w:rsidP="00BB21C2">
            <w:pPr>
              <w:rPr>
                <w:rFonts w:ascii="Times" w:hAnsi="Times"/>
                <w:b/>
                <w:sz w:val="18"/>
                <w:szCs w:val="18"/>
              </w:rPr>
            </w:pPr>
            <w:del w:id="577" w:author="mercyranjel" w:date="2016-01-25T12:23:00Z">
              <w:r w:rsidRPr="00277953" w:rsidDel="00D76F74">
                <w:rPr>
                  <w:rFonts w:ascii="Times" w:hAnsi="Times"/>
                  <w:sz w:val="18"/>
                  <w:szCs w:val="18"/>
                  <w:lang w:val="es-CO"/>
                </w:rPr>
                <w:delText>S</w:delText>
              </w:r>
            </w:del>
            <w:ins w:id="578" w:author="mercyranjel" w:date="2016-01-25T12:23:00Z">
              <w:r w:rsidR="00D76F74">
                <w:rPr>
                  <w:rFonts w:ascii="Times" w:hAnsi="Times"/>
                  <w:sz w:val="18"/>
                  <w:szCs w:val="18"/>
                  <w:lang w:val="es-CO"/>
                </w:rPr>
                <w:t>s</w:t>
              </w:r>
            </w:ins>
            <w:r w:rsidRPr="00277953">
              <w:rPr>
                <w:rFonts w:ascii="Times" w:hAnsi="Times"/>
                <w:sz w:val="18"/>
                <w:szCs w:val="18"/>
                <w:lang w:val="es-CO"/>
              </w:rPr>
              <w:t xml:space="preserve">i se tiene la proporción </w:t>
            </w:r>
            <w:r w:rsidRPr="00277953">
              <w:rPr>
                <w:rFonts w:ascii="Times" w:hAnsi="Times"/>
                <w:i/>
                <w:sz w:val="18"/>
                <w:szCs w:val="18"/>
              </w:rPr>
              <w:t>a:b</w:t>
            </w:r>
            <w:ins w:id="579" w:author="mercyranjel" w:date="2016-01-25T12:23:00Z">
              <w:r w:rsidR="00D76F74">
                <w:rPr>
                  <w:rFonts w:ascii="Times" w:hAnsi="Times"/>
                  <w:i/>
                  <w:sz w:val="18"/>
                  <w:szCs w:val="18"/>
                </w:rPr>
                <w:t xml:space="preserve"> </w:t>
              </w:r>
            </w:ins>
            <w:r w:rsidRPr="00277953">
              <w:rPr>
                <w:rFonts w:ascii="Times" w:hAnsi="Times"/>
                <w:i/>
                <w:sz w:val="18"/>
                <w:szCs w:val="18"/>
              </w:rPr>
              <w:t>=</w:t>
            </w:r>
            <w:ins w:id="580" w:author="mercyranjel" w:date="2016-01-25T12:23:00Z">
              <w:r w:rsidR="00D76F74">
                <w:rPr>
                  <w:rFonts w:ascii="Times" w:hAnsi="Times"/>
                  <w:i/>
                  <w:sz w:val="18"/>
                  <w:szCs w:val="18"/>
                </w:rPr>
                <w:t xml:space="preserve"> </w:t>
              </w:r>
            </w:ins>
            <w:r w:rsidRPr="00277953">
              <w:rPr>
                <w:rFonts w:ascii="Times" w:hAnsi="Times"/>
                <w:i/>
                <w:sz w:val="18"/>
                <w:szCs w:val="18"/>
              </w:rPr>
              <w:t xml:space="preserve">c:d  </w:t>
            </w:r>
            <w:r w:rsidRPr="00277953">
              <w:rPr>
                <w:rFonts w:ascii="Times" w:hAnsi="Times"/>
                <w:sz w:val="18"/>
                <w:szCs w:val="18"/>
              </w:rPr>
              <w:t xml:space="preserve">entonces se cumple que </w:t>
            </w:r>
            <w:r w:rsidRPr="00277953">
              <w:rPr>
                <w:rFonts w:ascii="Times" w:hAnsi="Times"/>
                <w:i/>
                <w:sz w:val="18"/>
                <w:szCs w:val="18"/>
              </w:rPr>
              <w:t>a.d = b.c</w:t>
            </w:r>
          </w:p>
        </w:tc>
      </w:tr>
    </w:tbl>
    <w:p w:rsidR="00BB21C2" w:rsidRDefault="00BB21C2" w:rsidP="00212726">
      <w:pPr>
        <w:pStyle w:val="Prrafodelista"/>
        <w:spacing w:after="0"/>
      </w:pPr>
    </w:p>
    <w:p w:rsidR="00E53FDE" w:rsidRDefault="005444C5" w:rsidP="00212726">
      <w:pPr>
        <w:pStyle w:val="Prrafodelista"/>
        <w:spacing w:after="0"/>
        <w:rPr>
          <w:rFonts w:ascii="Times New Roman" w:hAnsi="Times New Roman" w:cs="Times New Roman"/>
        </w:rPr>
      </w:pPr>
      <w:r w:rsidRPr="005444C5">
        <w:rPr>
          <w:rFonts w:ascii="Times New Roman" w:hAnsi="Times New Roman" w:cs="Times New Roman"/>
        </w:rPr>
        <w:t>Ejemplo</w:t>
      </w:r>
      <w:del w:id="581" w:author="mercyranjel" w:date="2016-01-25T12:24:00Z">
        <w:r w:rsidRPr="005444C5" w:rsidDel="00D76F74">
          <w:rPr>
            <w:rFonts w:ascii="Times New Roman" w:hAnsi="Times New Roman" w:cs="Times New Roman"/>
          </w:rPr>
          <w:delText>:</w:delText>
        </w:r>
      </w:del>
      <w:r>
        <w:rPr>
          <w:rFonts w:ascii="Times New Roman" w:hAnsi="Times New Roman" w:cs="Times New Roman"/>
        </w:rPr>
        <w:t xml:space="preserve"> </w:t>
      </w:r>
    </w:p>
    <w:p w:rsidR="006F1234" w:rsidRDefault="005444C5" w:rsidP="00212726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¿Las figuras A y B están coloreadas proporcionalmente?</w:t>
      </w:r>
    </w:p>
    <w:p w:rsidR="00277953" w:rsidRPr="005444C5" w:rsidRDefault="00277953" w:rsidP="00212726">
      <w:pPr>
        <w:pStyle w:val="Prrafodelista"/>
        <w:spacing w:after="0"/>
        <w:rPr>
          <w:rFonts w:ascii="Times New Roman" w:hAnsi="Times New Roman" w:cs="Times New Roman"/>
        </w:rPr>
      </w:pPr>
    </w:p>
    <w:p w:rsidR="00957ABA" w:rsidRDefault="00957AB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53FDE" w:rsidRPr="005D1738" w:rsidTr="00924BE6">
        <w:tc>
          <w:tcPr>
            <w:tcW w:w="9054" w:type="dxa"/>
            <w:gridSpan w:val="2"/>
            <w:shd w:val="clear" w:color="auto" w:fill="0D0D0D" w:themeFill="text1" w:themeFillTint="F2"/>
          </w:tcPr>
          <w:p w:rsidR="00E53FDE" w:rsidRPr="005D1738" w:rsidRDefault="00E53FD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53FDE" w:rsidTr="00D32848">
        <w:tc>
          <w:tcPr>
            <w:tcW w:w="2518" w:type="dxa"/>
          </w:tcPr>
          <w:p w:rsidR="00E53FDE" w:rsidRPr="00053744" w:rsidRDefault="00E53FD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E53FDE" w:rsidRPr="00053744" w:rsidRDefault="00E53FDE" w:rsidP="00E53FD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582" w:author="Johana Montejo Rozo" w:date="2016-02-03T10:04:00Z">
              <w:r w:rsidR="00CC1171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tbl>
            <w:tblPr>
              <w:tblpPr w:leftFromText="141" w:rightFromText="141" w:vertAnchor="text" w:horzAnchor="margin" w:tblpXSpec="right" w:tblpY="42"/>
              <w:tblOverlap w:val="never"/>
              <w:tblW w:w="457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9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2597"/>
            </w:tblGrid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</w:tbl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Figura </w:t>
            </w:r>
            <w:r w:rsidR="00D32848">
              <w:rPr>
                <w:rFonts w:ascii="Times New Roman" w:hAnsi="Times New Roman" w:cs="Times New Roman"/>
                <w:color w:val="000000"/>
              </w:rPr>
              <w:t>A</w:t>
            </w: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328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Figura </w:t>
            </w:r>
            <w:r w:rsidR="00D32848"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E53FDE" w:rsidRDefault="0058070A" w:rsidP="005807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 necesario averiguar si las razones entre los colores en ambas figuras determinan una proporción.</w:t>
            </w:r>
          </w:p>
        </w:tc>
      </w:tr>
    </w:tbl>
    <w:p w:rsidR="00E53FDE" w:rsidRDefault="00E53FDE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8070A" w:rsidRDefault="0058070A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razón entre el número de cuadrados verdes y el número de cuadrados amarillos en cada figura es:</w:t>
      </w:r>
    </w:p>
    <w:p w:rsidR="0058070A" w:rsidRDefault="0058070A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8070A" w:rsidRPr="00E53FDE" w:rsidRDefault="00EF0979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</w:t>
      </w:r>
      <w:r w:rsidR="0058070A">
        <w:rPr>
          <w:rFonts w:ascii="Times New Roman" w:hAnsi="Times New Roman" w:cs="Times New Roman"/>
          <w:color w:val="000000"/>
        </w:rPr>
        <w:t>Figura A</w:t>
      </w:r>
      <w:r>
        <w:rPr>
          <w:rFonts w:ascii="Times New Roman" w:hAnsi="Times New Roman" w:cs="Times New Roman"/>
          <w:color w:val="000000"/>
        </w:rPr>
        <w:t xml:space="preserve">                            Figura B</w:t>
      </w:r>
    </w:p>
    <w:p w:rsidR="00E53FDE" w:rsidRDefault="00E53FD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F0979" w:rsidRDefault="00EF097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t xml:space="preserve">                                                      </w:t>
      </w:r>
      <w:r>
        <w:rPr>
          <w:noProof/>
          <w:lang w:val="es-CO" w:eastAsia="es-CO"/>
        </w:rPr>
        <w:drawing>
          <wp:inline distT="0" distB="0" distL="0" distR="0">
            <wp:extent cx="609600" cy="1009650"/>
            <wp:effectExtent l="0" t="0" r="0" b="0"/>
            <wp:docPr id="5" name="Imagen 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                             </w:t>
      </w:r>
      <w:r>
        <w:rPr>
          <w:noProof/>
          <w:lang w:val="es-CO" w:eastAsia="es-CO"/>
        </w:rPr>
        <w:drawing>
          <wp:inline distT="0" distB="0" distL="0" distR="0">
            <wp:extent cx="611505" cy="1002030"/>
            <wp:effectExtent l="0" t="0" r="0" b="7620"/>
            <wp:docPr id="6" name="Imagen 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DE" w:rsidRDefault="002E50B6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ins w:id="583" w:author="Johana Montejo Rozo" w:date="2016-02-03T10:04:00Z">
        <w:r>
          <w:rPr>
            <w:rFonts w:ascii="Times New Roman" w:hAnsi="Times New Roman" w:cs="Times New Roman"/>
            <w:color w:val="000000"/>
            <w:lang w:val="es-CO"/>
          </w:rPr>
          <w:t xml:space="preserve">                 </w:t>
        </w:r>
        <w:r w:rsidRPr="002E50B6">
          <w:rPr>
            <w:rFonts w:ascii="Times New Roman" w:hAnsi="Times New Roman" w:cs="Times New Roman"/>
            <w:color w:val="000000"/>
            <w:highlight w:val="magenta"/>
            <w:lang w:val="es-CO"/>
            <w:rPrChange w:id="584" w:author="Johana Montejo Rozo" w:date="2016-02-03T10:0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&lt;&lt;MA_07_07_CO_FORM006.gif&gt;&gt;</w:t>
        </w:r>
        <w:r>
          <w:rPr>
            <w:rFonts w:ascii="Times New Roman" w:hAnsi="Times New Roman" w:cs="Times New Roman"/>
            <w:color w:val="000000"/>
            <w:lang w:val="es-CO"/>
          </w:rPr>
          <w:t xml:space="preserve">   </w:t>
        </w:r>
        <w:r w:rsidRPr="002E50B6">
          <w:rPr>
            <w:rFonts w:ascii="Times New Roman" w:hAnsi="Times New Roman" w:cs="Times New Roman"/>
            <w:color w:val="000000"/>
            <w:highlight w:val="magenta"/>
            <w:lang w:val="es-CO"/>
            <w:rPrChange w:id="585" w:author="Johana Montejo Rozo" w:date="2016-02-03T10:0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&lt;&lt;MA_07_07_CO_FORM007&gt;&gt;</w:t>
        </w:r>
      </w:ins>
    </w:p>
    <w:p w:rsidR="00D62828" w:rsidRDefault="00D62828" w:rsidP="00081745">
      <w:pPr>
        <w:spacing w:after="0"/>
        <w:rPr>
          <w:ins w:id="586" w:author="Johana Montejo Rozo" w:date="2016-02-03T10:05:00Z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s-CO"/>
        </w:rPr>
        <w:t>Al multiplicar los medios resulta: 4</w:t>
      </w:r>
      <w:ins w:id="587" w:author="Johana Montejo Rozo" w:date="2016-02-03T10:05:00Z">
        <w:r w:rsidR="002E50B6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88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15 =</w:t>
      </w:r>
      <w:ins w:id="589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60 y </w:t>
      </w:r>
      <w:r>
        <w:rPr>
          <w:rFonts w:ascii="Times New Roman" w:hAnsi="Times New Roman" w:cs="Times New Roman"/>
          <w:color w:val="000000"/>
          <w:lang w:val="es-CO"/>
        </w:rPr>
        <w:t>al multiplicar los extremos resulta: 3</w:t>
      </w:r>
      <w:ins w:id="590" w:author="Johana Montejo Rozo" w:date="2016-02-03T10:05:00Z">
        <w:r w:rsidR="002E50B6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91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20 =</w:t>
      </w:r>
      <w:ins w:id="592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60</w:t>
      </w:r>
      <w:del w:id="593" w:author="mercyranjel" w:date="2016-01-25T12:24:00Z">
        <w:r w:rsidDel="00D76F74">
          <w:rPr>
            <w:rFonts w:ascii="Times New Roman" w:hAnsi="Times New Roman" w:cs="Times New Roman"/>
          </w:rPr>
          <w:delText>,</w:delText>
        </w:r>
      </w:del>
      <w:ins w:id="594" w:author="mercyranjel" w:date="2016-01-25T12:24:00Z">
        <w:r w:rsidR="00D76F74">
          <w:rPr>
            <w:rFonts w:ascii="Times New Roman" w:hAnsi="Times New Roman" w:cs="Times New Roman"/>
          </w:rPr>
          <w:t>;</w:t>
        </w:r>
      </w:ins>
      <w:r>
        <w:rPr>
          <w:rFonts w:ascii="Times New Roman" w:hAnsi="Times New Roman" w:cs="Times New Roman"/>
        </w:rPr>
        <w:t xml:space="preserve"> por consiguiente</w:t>
      </w:r>
      <w:ins w:id="595" w:author="mercyranjel" w:date="2016-01-25T12:24:00Z">
        <w:r w:rsidR="00D76F7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las dos razones forman una proporción (3:15 = 4:20) y se puede afirmar que las figuras A y B están coloreadas proporcionalmente.</w:t>
      </w:r>
    </w:p>
    <w:p w:rsidR="002E50B6" w:rsidRDefault="002E50B6" w:rsidP="00081745">
      <w:pPr>
        <w:spacing w:after="0"/>
        <w:rPr>
          <w:ins w:id="596" w:author="Johana Montejo Rozo" w:date="2016-02-03T10:05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  <w:tblPrChange w:id="597" w:author="Johana Montejo Rozo" w:date="2016-02-03T10:06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5"/>
        <w:gridCol w:w="6423"/>
        <w:tblGridChange w:id="598">
          <w:tblGrid>
            <w:gridCol w:w="8066"/>
            <w:gridCol w:w="762"/>
          </w:tblGrid>
        </w:tblGridChange>
      </w:tblGrid>
      <w:tr w:rsidR="002E50B6" w:rsidRPr="005D1738" w:rsidTr="002E50B6">
        <w:trPr>
          <w:ins w:id="599" w:author="Johana Montejo Rozo" w:date="2016-02-03T10:05:00Z"/>
        </w:trPr>
        <w:tc>
          <w:tcPr>
            <w:tcW w:w="8828" w:type="dxa"/>
            <w:gridSpan w:val="2"/>
            <w:shd w:val="clear" w:color="auto" w:fill="000000" w:themeFill="text1"/>
            <w:tcPrChange w:id="600" w:author="Johana Montejo Rozo" w:date="2016-02-03T10:06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2E50B6" w:rsidRPr="005D1738" w:rsidRDefault="002E50B6" w:rsidP="00E75518">
            <w:pPr>
              <w:jc w:val="center"/>
              <w:rPr>
                <w:ins w:id="601" w:author="Johana Montejo Rozo" w:date="2016-02-03T10:05:00Z"/>
                <w:rFonts w:ascii="Times New Roman" w:hAnsi="Times New Roman" w:cs="Times New Roman"/>
                <w:b/>
                <w:color w:val="FFFFFF" w:themeColor="background1"/>
              </w:rPr>
            </w:pPr>
            <w:ins w:id="602" w:author="Johana Montejo Rozo" w:date="2016-02-03T10:05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2E50B6" w:rsidTr="002E50B6">
        <w:trPr>
          <w:ins w:id="603" w:author="Johana Montejo Rozo" w:date="2016-02-03T10:05:00Z"/>
        </w:trPr>
        <w:tc>
          <w:tcPr>
            <w:tcW w:w="2405" w:type="dxa"/>
            <w:tcPrChange w:id="604" w:author="Johana Montejo Rozo" w:date="2016-02-03T10:07:00Z">
              <w:tcPr>
                <w:tcW w:w="2518" w:type="dxa"/>
              </w:tcPr>
            </w:tcPrChange>
          </w:tcPr>
          <w:p w:rsidR="002E50B6" w:rsidRPr="00053744" w:rsidRDefault="002E50B6" w:rsidP="00E75518">
            <w:pPr>
              <w:rPr>
                <w:ins w:id="605" w:author="Johana Montejo Rozo" w:date="2016-02-03T10:0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06" w:author="Johana Montejo Rozo" w:date="2016-02-03T10:05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607" w:author="Johana Montejo Rozo" w:date="2016-02-03T10:07:00Z">
              <w:tcPr>
                <w:tcW w:w="6515" w:type="dxa"/>
              </w:tcPr>
            </w:tcPrChange>
          </w:tcPr>
          <w:p w:rsidR="002E50B6" w:rsidRPr="00053744" w:rsidRDefault="002E50B6" w:rsidP="00E75518">
            <w:pPr>
              <w:rPr>
                <w:ins w:id="608" w:author="Johana Montejo Rozo" w:date="2016-02-03T10:0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09" w:author="Johana Montejo Rozo" w:date="2016-02-03T10:05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MA_07_07_CO_REC80 </w:t>
              </w:r>
            </w:ins>
          </w:p>
        </w:tc>
      </w:tr>
      <w:tr w:rsidR="002E50B6" w:rsidTr="002E50B6">
        <w:trPr>
          <w:ins w:id="610" w:author="Johana Montejo Rozo" w:date="2016-02-03T10:05:00Z"/>
        </w:trPr>
        <w:tc>
          <w:tcPr>
            <w:tcW w:w="2405" w:type="dxa"/>
            <w:tcPrChange w:id="611" w:author="Johana Montejo Rozo" w:date="2016-02-03T10:07:00Z">
              <w:tcPr>
                <w:tcW w:w="2518" w:type="dxa"/>
              </w:tcPr>
            </w:tcPrChange>
          </w:tcPr>
          <w:p w:rsidR="002E50B6" w:rsidRDefault="002E50B6" w:rsidP="00E75518">
            <w:pPr>
              <w:rPr>
                <w:ins w:id="612" w:author="Johana Montejo Rozo" w:date="2016-02-03T10:05:00Z"/>
                <w:rFonts w:ascii="Times New Roman" w:hAnsi="Times New Roman" w:cs="Times New Roman"/>
                <w:color w:val="000000"/>
              </w:rPr>
            </w:pPr>
            <w:ins w:id="613" w:author="Johana Montejo Rozo" w:date="2016-02-03T10:05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614" w:author="Johana Montejo Rozo" w:date="2016-02-03T10:07:00Z">
              <w:tcPr>
                <w:tcW w:w="6515" w:type="dxa"/>
              </w:tcPr>
            </w:tcPrChange>
          </w:tcPr>
          <w:p w:rsidR="002E50B6" w:rsidRDefault="002E50B6" w:rsidP="00E75518">
            <w:pPr>
              <w:rPr>
                <w:ins w:id="615" w:author="Johana Montejo Rozo" w:date="2016-02-03T10:05:00Z"/>
                <w:rFonts w:ascii="Times New Roman" w:hAnsi="Times New Roman" w:cs="Times New Roman"/>
                <w:color w:val="000000"/>
              </w:rPr>
            </w:pPr>
            <w:ins w:id="616" w:author="Johana Montejo Rozo" w:date="2016-02-03T10:06:00Z">
              <w:r w:rsidRPr="002E50B6">
                <w:rPr>
                  <w:rFonts w:ascii="Times New Roman" w:hAnsi="Times New Roman" w:cs="Times New Roman"/>
                  <w:color w:val="000000"/>
                </w:rPr>
                <w:t>La propiedad fundamental de las proporciones</w:t>
              </w:r>
            </w:ins>
          </w:p>
        </w:tc>
      </w:tr>
      <w:tr w:rsidR="002E50B6" w:rsidTr="002E50B6">
        <w:trPr>
          <w:ins w:id="617" w:author="Johana Montejo Rozo" w:date="2016-02-03T10:05:00Z"/>
        </w:trPr>
        <w:tc>
          <w:tcPr>
            <w:tcW w:w="2405" w:type="dxa"/>
            <w:tcPrChange w:id="618" w:author="Johana Montejo Rozo" w:date="2016-02-03T10:07:00Z">
              <w:tcPr>
                <w:tcW w:w="2518" w:type="dxa"/>
              </w:tcPr>
            </w:tcPrChange>
          </w:tcPr>
          <w:p w:rsidR="002E50B6" w:rsidRDefault="002E50B6" w:rsidP="00E75518">
            <w:pPr>
              <w:rPr>
                <w:ins w:id="619" w:author="Johana Montejo Rozo" w:date="2016-02-03T10:05:00Z"/>
                <w:rFonts w:ascii="Times New Roman" w:hAnsi="Times New Roman" w:cs="Times New Roman"/>
                <w:color w:val="000000"/>
              </w:rPr>
            </w:pPr>
            <w:ins w:id="620" w:author="Johana Montejo Rozo" w:date="2016-02-03T10:05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621" w:author="Johana Montejo Rozo" w:date="2016-02-03T10:07:00Z">
              <w:tcPr>
                <w:tcW w:w="6515" w:type="dxa"/>
              </w:tcPr>
            </w:tcPrChange>
          </w:tcPr>
          <w:p w:rsidR="002E50B6" w:rsidRDefault="002E50B6" w:rsidP="002E50B6">
            <w:pPr>
              <w:rPr>
                <w:ins w:id="622" w:author="Johana Montejo Rozo" w:date="2016-02-03T10:05:00Z"/>
                <w:rFonts w:ascii="Times New Roman" w:hAnsi="Times New Roman" w:cs="Times New Roman"/>
                <w:color w:val="000000"/>
              </w:rPr>
              <w:pPrChange w:id="623" w:author="Johana Montejo Rozo" w:date="2016-02-03T10:06:00Z">
                <w:pPr/>
              </w:pPrChange>
            </w:pPr>
            <w:ins w:id="624" w:author="Johana Montejo Rozo" w:date="2016-02-03T10:06:00Z">
              <w:r w:rsidRPr="002E50B6">
                <w:rPr>
                  <w:rFonts w:ascii="Times New Roman" w:hAnsi="Times New Roman" w:cs="Times New Roman"/>
                  <w:color w:val="000000"/>
                </w:rPr>
                <w:t>In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teractivo para presentar </w:t>
              </w:r>
              <w:r w:rsidRPr="002E50B6">
                <w:rPr>
                  <w:rFonts w:ascii="Times New Roman" w:hAnsi="Times New Roman" w:cs="Times New Roman"/>
                  <w:color w:val="000000"/>
                </w:rPr>
                <w:t>la propiedad fundamental de las proporciones y sus aplicaciones</w:t>
              </w:r>
            </w:ins>
          </w:p>
        </w:tc>
      </w:tr>
    </w:tbl>
    <w:p w:rsidR="002E50B6" w:rsidRDefault="002E50B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625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626" w:author="Johana Montejo Rozo" w:date="2016-02-03T10:07:00Z"/>
                <w:rFonts w:ascii="Times New Roman" w:hAnsi="Times New Roman" w:cs="Times New Roman"/>
                <w:b/>
                <w:color w:val="FFFFFF" w:themeColor="background1"/>
              </w:rPr>
            </w:pPr>
            <w:ins w:id="627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628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29" w:author="Johana Montejo Rozo" w:date="2016-02-03T10:0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30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2E50B6">
            <w:pPr>
              <w:rPr>
                <w:ins w:id="631" w:author="Johana Montejo Rozo" w:date="2016-02-03T10:07:00Z"/>
                <w:rFonts w:ascii="Times New Roman" w:hAnsi="Times New Roman" w:cs="Times New Roman"/>
                <w:b/>
                <w:color w:val="000000"/>
              </w:rPr>
              <w:pPrChange w:id="632" w:author="Johana Montejo Rozo" w:date="2016-02-03T10:07:00Z">
                <w:pPr/>
              </w:pPrChange>
            </w:pPr>
            <w:ins w:id="633" w:author="Johana Montejo Rozo" w:date="2016-02-03T10:0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CO_REC9</w:t>
              </w:r>
              <w:r w:rsidRPr="0006455F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2E50B6" w:rsidRPr="0006455F" w:rsidTr="00E75518">
        <w:trPr>
          <w:ins w:id="634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35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36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37" w:author="Johana Montejo Rozo" w:date="2016-02-03T10:07:00Z"/>
                <w:rFonts w:ascii="Times New Roman" w:hAnsi="Times New Roman" w:cs="Times New Roman"/>
                <w:color w:val="000000"/>
              </w:rPr>
            </w:pPr>
            <w:ins w:id="638" w:author="Johana Montejo Rozo" w:date="2016-02-03T10:07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Determina si pares de razones forman una proporción</w:t>
              </w:r>
            </w:ins>
          </w:p>
        </w:tc>
      </w:tr>
      <w:tr w:rsidR="002E50B6" w:rsidRPr="0006455F" w:rsidTr="00E75518">
        <w:trPr>
          <w:ins w:id="639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40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41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42" w:author="Johana Montejo Rozo" w:date="2016-02-03T10:07:00Z"/>
                <w:rFonts w:ascii="Times New Roman" w:hAnsi="Times New Roman" w:cs="Times New Roman"/>
                <w:color w:val="000000"/>
              </w:rPr>
            </w:pPr>
            <w:ins w:id="643" w:author="Johana Montejo Rozo" w:date="2016-02-03T10:07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determinar si con los pares de razones dadas se forma una proporción</w:t>
              </w:r>
            </w:ins>
          </w:p>
        </w:tc>
      </w:tr>
    </w:tbl>
    <w:p w:rsidR="002E50B6" w:rsidRDefault="002E50B6" w:rsidP="00081745">
      <w:pPr>
        <w:spacing w:after="0"/>
        <w:rPr>
          <w:ins w:id="644" w:author="Johana Montejo Rozo" w:date="2016-02-03T10:07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645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646" w:author="Johana Montejo Rozo" w:date="2016-02-03T10:07:00Z"/>
                <w:rFonts w:ascii="Times New Roman" w:hAnsi="Times New Roman" w:cs="Times New Roman"/>
                <w:b/>
                <w:color w:val="FFFFFF" w:themeColor="background1"/>
              </w:rPr>
            </w:pPr>
            <w:ins w:id="647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648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49" w:author="Johana Montejo Rozo" w:date="2016-02-03T10:0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50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51" w:author="Johana Montejo Rozo" w:date="2016-02-03T10:07:00Z"/>
                <w:rFonts w:ascii="Times New Roman" w:hAnsi="Times New Roman" w:cs="Times New Roman"/>
                <w:b/>
                <w:color w:val="000000"/>
              </w:rPr>
            </w:pPr>
            <w:ins w:id="652" w:author="Johana Montejo Rozo" w:date="2016-02-03T10:0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CO_REC100</w:t>
              </w:r>
            </w:ins>
          </w:p>
        </w:tc>
      </w:tr>
      <w:tr w:rsidR="002E50B6" w:rsidRPr="0006455F" w:rsidTr="00E75518">
        <w:trPr>
          <w:ins w:id="653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54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55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56" w:author="Johana Montejo Rozo" w:date="2016-02-03T10:07:00Z"/>
                <w:rFonts w:ascii="Times New Roman" w:hAnsi="Times New Roman" w:cs="Times New Roman"/>
                <w:color w:val="000000"/>
              </w:rPr>
            </w:pPr>
            <w:ins w:id="657" w:author="Johana Montejo Rozo" w:date="2016-02-03T10:08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Completa la proporción</w:t>
              </w:r>
            </w:ins>
          </w:p>
        </w:tc>
      </w:tr>
      <w:tr w:rsidR="002E50B6" w:rsidRPr="0006455F" w:rsidTr="00E75518">
        <w:trPr>
          <w:ins w:id="658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59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60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61" w:author="Johana Montejo Rozo" w:date="2016-02-03T10:07:00Z"/>
                <w:rFonts w:ascii="Times New Roman" w:hAnsi="Times New Roman" w:cs="Times New Roman"/>
                <w:color w:val="000000"/>
              </w:rPr>
            </w:pPr>
            <w:ins w:id="662" w:author="Johana Montejo Rozo" w:date="2016-02-03T10:08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calcular el término desconocido en una proporción</w:t>
              </w:r>
            </w:ins>
          </w:p>
        </w:tc>
      </w:tr>
    </w:tbl>
    <w:p w:rsidR="002E50B6" w:rsidRDefault="002E50B6" w:rsidP="00081745">
      <w:pPr>
        <w:spacing w:after="0"/>
        <w:rPr>
          <w:ins w:id="663" w:author="Johana Montejo Rozo" w:date="2016-02-03T10:07:00Z"/>
          <w:rFonts w:ascii="Times New Roman" w:hAnsi="Times New Roman" w:cs="Times New Roman"/>
          <w:color w:val="000000"/>
        </w:rPr>
      </w:pPr>
    </w:p>
    <w:p w:rsidR="002E50B6" w:rsidDel="002E50B6" w:rsidRDefault="002E50B6" w:rsidP="00081745">
      <w:pPr>
        <w:spacing w:after="0"/>
        <w:rPr>
          <w:del w:id="664" w:author="Johana Montejo Rozo" w:date="2016-02-03T10:08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470"/>
        <w:gridCol w:w="6358"/>
      </w:tblGrid>
      <w:tr w:rsidR="0023185E" w:rsidRPr="00E41FD7" w:rsidDel="002E50B6" w:rsidTr="002E50B6">
        <w:trPr>
          <w:del w:id="665" w:author="Johana Montejo Rozo" w:date="2016-02-03T10:06:00Z"/>
        </w:trPr>
        <w:tc>
          <w:tcPr>
            <w:tcW w:w="8828" w:type="dxa"/>
            <w:gridSpan w:val="2"/>
            <w:shd w:val="clear" w:color="auto" w:fill="000000" w:themeFill="text1"/>
          </w:tcPr>
          <w:p w:rsidR="0023185E" w:rsidRPr="00E41FD7" w:rsidDel="002E50B6" w:rsidRDefault="0023185E" w:rsidP="003278E3">
            <w:pPr>
              <w:jc w:val="center"/>
              <w:rPr>
                <w:del w:id="666" w:author="Johana Montejo Rozo" w:date="2016-02-03T10:0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667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23185E" w:rsidRPr="00E41FD7" w:rsidDel="002E50B6" w:rsidTr="002E50B6">
        <w:trPr>
          <w:del w:id="668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69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70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71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72" w:author="Johana Montejo Rozo" w:date="2016-02-03T10:06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MA_07_07_REC80</w:delText>
              </w:r>
            </w:del>
          </w:p>
        </w:tc>
      </w:tr>
      <w:tr w:rsidR="0023185E" w:rsidRPr="00E41FD7" w:rsidDel="002E50B6" w:rsidTr="002E50B6">
        <w:trPr>
          <w:del w:id="673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74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75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76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77" w:author="Johana Montejo Rozo" w:date="2016-02-03T10:06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proporciones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1.2 La propiedad fundamental de las proporciones/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Aplicaciones de la propiedad fundamental de las proporciones</w:delText>
              </w:r>
            </w:del>
          </w:p>
        </w:tc>
      </w:tr>
      <w:tr w:rsidR="0023185E" w:rsidRPr="00E41FD7" w:rsidDel="002E50B6" w:rsidTr="002E50B6">
        <w:trPr>
          <w:del w:id="678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163CEB">
            <w:pPr>
              <w:rPr>
                <w:del w:id="679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80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163CEB">
            <w:pPr>
              <w:shd w:val="clear" w:color="auto" w:fill="FFFFFF"/>
              <w:rPr>
                <w:del w:id="681" w:author="Johana Montejo Rozo" w:date="2016-02-03T10:06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682" w:author="Johana Montejo Rozo" w:date="2016-02-03T10:06:00Z">
              <w:r w:rsidDel="002E50B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23185E" w:rsidRPr="00E41FD7" w:rsidDel="002E50B6" w:rsidTr="002E50B6">
        <w:trPr>
          <w:del w:id="683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84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85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86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87" w:author="Johana Montejo Rozo" w:date="2016-02-03T10:05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propiedad fundamental de las proporciones</w:delText>
              </w:r>
            </w:del>
          </w:p>
        </w:tc>
      </w:tr>
      <w:tr w:rsidR="0023185E" w:rsidRPr="00E41FD7" w:rsidDel="002E50B6" w:rsidTr="002E50B6">
        <w:trPr>
          <w:del w:id="688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89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90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91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92" w:author="Johana Montejo Rozo" w:date="2016-02-03T10:06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sobre la propiedad fundamental de las proporciones y sus aplicaciones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2E50B6">
        <w:trPr>
          <w:ins w:id="693" w:author="Johana Montejo Rozo" w:date="2016-02-03T10:08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694" w:author="Johana Montejo Rozo" w:date="2016-02-03T10:08:00Z"/>
                <w:rFonts w:ascii="Times New Roman" w:hAnsi="Times New Roman" w:cs="Times New Roman"/>
                <w:b/>
                <w:color w:val="FFFFFF" w:themeColor="background1"/>
              </w:rPr>
            </w:pPr>
            <w:ins w:id="695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2E50B6">
        <w:trPr>
          <w:ins w:id="696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97" w:author="Johana Montejo Rozo" w:date="2016-02-03T10:0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98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99" w:author="Johana Montejo Rozo" w:date="2016-02-03T10:08:00Z"/>
                <w:rFonts w:ascii="Times New Roman" w:hAnsi="Times New Roman" w:cs="Times New Roman"/>
                <w:b/>
                <w:color w:val="000000"/>
              </w:rPr>
            </w:pPr>
            <w:ins w:id="700" w:author="Johana Montejo Rozo" w:date="2016-02-03T10:08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CO_REC110</w:t>
              </w:r>
            </w:ins>
          </w:p>
        </w:tc>
      </w:tr>
      <w:tr w:rsidR="002E50B6" w:rsidRPr="0006455F" w:rsidTr="002E50B6">
        <w:trPr>
          <w:ins w:id="701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702" w:author="Johana Montejo Rozo" w:date="2016-02-03T10:0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03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704" w:author="Johana Montejo Rozo" w:date="2016-02-03T10:08:00Z"/>
                <w:rFonts w:ascii="Times New Roman" w:hAnsi="Times New Roman" w:cs="Times New Roman"/>
                <w:color w:val="000000"/>
              </w:rPr>
            </w:pPr>
            <w:ins w:id="705" w:author="Johana Montejo Rozo" w:date="2016-02-03T10:09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Resuelve problemas con el planteo de proporciones</w:t>
              </w:r>
            </w:ins>
          </w:p>
        </w:tc>
      </w:tr>
      <w:tr w:rsidR="002E50B6" w:rsidRPr="0006455F" w:rsidTr="002E50B6">
        <w:trPr>
          <w:ins w:id="706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707" w:author="Johana Montejo Rozo" w:date="2016-02-03T10:0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08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709" w:author="Johana Montejo Rozo" w:date="2016-02-03T10:08:00Z"/>
                <w:rFonts w:ascii="Times New Roman" w:hAnsi="Times New Roman" w:cs="Times New Roman"/>
                <w:color w:val="000000"/>
              </w:rPr>
            </w:pPr>
            <w:ins w:id="710" w:author="Johana Montejo Rozo" w:date="2016-02-03T10:09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modelar situaciones a través de las proporciones</w:t>
              </w:r>
            </w:ins>
          </w:p>
        </w:tc>
      </w:tr>
    </w:tbl>
    <w:p w:rsidR="0023185E" w:rsidRDefault="0023185E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23185E" w:rsidRPr="0017136E" w:rsidDel="002E50B6" w:rsidTr="003278E3">
        <w:trPr>
          <w:del w:id="711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3185E" w:rsidRPr="0017136E" w:rsidDel="002E50B6" w:rsidRDefault="0023185E" w:rsidP="003278E3">
            <w:pPr>
              <w:jc w:val="center"/>
              <w:rPr>
                <w:del w:id="712" w:author="Johana Montejo Rozo" w:date="2016-02-03T10:0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713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23185E" w:rsidRPr="0017136E" w:rsidDel="002E50B6" w:rsidTr="003278E3">
        <w:trPr>
          <w:del w:id="714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715" w:author="Johana Montejo Rozo" w:date="2016-02-03T10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16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23185E">
            <w:pPr>
              <w:rPr>
                <w:del w:id="717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18" w:author="Johana Montejo Rozo" w:date="2016-02-03T10:07:00Z"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23185E" w:rsidRPr="0017136E" w:rsidDel="002E50B6" w:rsidTr="003278E3">
        <w:trPr>
          <w:del w:id="719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720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21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3278E3">
            <w:pPr>
              <w:rPr>
                <w:del w:id="722" w:author="Johana Montejo Rozo" w:date="2016-02-03T10:0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723" w:author="Johana Montejo Rozo" w:date="2016-02-03T10:07:00Z">
              <w:r w:rsidRPr="0023185E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Determina si pares de razones forman una proporción</w:delText>
              </w:r>
            </w:del>
          </w:p>
        </w:tc>
      </w:tr>
      <w:tr w:rsidR="0023185E" w:rsidRPr="0017136E" w:rsidDel="002E50B6" w:rsidTr="003278E3">
        <w:trPr>
          <w:del w:id="724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725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26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3278E3">
            <w:pPr>
              <w:rPr>
                <w:del w:id="727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28" w:author="Johana Montejo Rozo" w:date="2016-02-03T10:07:00Z">
              <w:r w:rsidRPr="0023185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determinar si con los pares de razones dadas se forma una proporción</w:delText>
              </w:r>
            </w:del>
          </w:p>
        </w:tc>
      </w:tr>
    </w:tbl>
    <w:p w:rsidR="00897A3B" w:rsidRDefault="00897A3B" w:rsidP="00897A3B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729" w:author="Johana Montejo Rozo" w:date="2016-02-03T10:0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1"/>
        <w:gridCol w:w="6357"/>
        <w:tblGridChange w:id="730">
          <w:tblGrid>
            <w:gridCol w:w="2471"/>
            <w:gridCol w:w="6357"/>
          </w:tblGrid>
        </w:tblGridChange>
      </w:tblGrid>
      <w:tr w:rsidR="00163CEB" w:rsidRPr="00E41FD7" w:rsidDel="002E50B6" w:rsidTr="002E50B6">
        <w:trPr>
          <w:del w:id="731" w:author="Johana Montejo Rozo" w:date="2016-02-03T10:08:00Z"/>
        </w:trPr>
        <w:tc>
          <w:tcPr>
            <w:tcW w:w="8828" w:type="dxa"/>
            <w:gridSpan w:val="2"/>
            <w:shd w:val="clear" w:color="auto" w:fill="000000" w:themeFill="text1"/>
            <w:tcPrChange w:id="732" w:author="Johana Montejo Rozo" w:date="2016-02-03T10:09:00Z">
              <w:tcPr>
                <w:tcW w:w="9054" w:type="dxa"/>
                <w:gridSpan w:val="2"/>
                <w:shd w:val="clear" w:color="auto" w:fill="000000" w:themeFill="text1"/>
              </w:tcPr>
            </w:tcPrChange>
          </w:tcPr>
          <w:p w:rsidR="00163CEB" w:rsidRPr="00E41FD7" w:rsidDel="002E50B6" w:rsidRDefault="00163CEB" w:rsidP="003278E3">
            <w:pPr>
              <w:jc w:val="center"/>
              <w:rPr>
                <w:del w:id="733" w:author="Johana Montejo Rozo" w:date="2016-02-03T10:0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734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163CEB" w:rsidRPr="00E41FD7" w:rsidDel="002E50B6" w:rsidTr="002E50B6">
        <w:trPr>
          <w:del w:id="735" w:author="Johana Montejo Rozo" w:date="2016-02-03T10:08:00Z"/>
        </w:trPr>
        <w:tc>
          <w:tcPr>
            <w:tcW w:w="2471" w:type="dxa"/>
            <w:tcPrChange w:id="736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37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38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  <w:tcPrChange w:id="739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40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41" w:author="Johana Montejo Rozo" w:date="2016-02-03T10:08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100</w:delText>
              </w:r>
            </w:del>
          </w:p>
        </w:tc>
      </w:tr>
      <w:tr w:rsidR="00163CEB" w:rsidRPr="00E41FD7" w:rsidDel="002E50B6" w:rsidTr="002E50B6">
        <w:trPr>
          <w:del w:id="742" w:author="Johana Montejo Rozo" w:date="2016-02-03T10:08:00Z"/>
        </w:trPr>
        <w:tc>
          <w:tcPr>
            <w:tcW w:w="2471" w:type="dxa"/>
            <w:tcPrChange w:id="743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44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45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  <w:tcPrChange w:id="746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163CEB">
            <w:pPr>
              <w:rPr>
                <w:del w:id="747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48" w:author="Johana Montejo Rozo" w:date="2016-02-03T10:08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proporciones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1.2 La propiedad fundamental de las proporciones/Practica: Completa la proporción</w:delText>
              </w:r>
            </w:del>
          </w:p>
        </w:tc>
      </w:tr>
      <w:tr w:rsidR="00163CEB" w:rsidRPr="00E41FD7" w:rsidDel="002E50B6" w:rsidTr="002E50B6">
        <w:trPr>
          <w:del w:id="749" w:author="Johana Montejo Rozo" w:date="2016-02-03T10:08:00Z"/>
        </w:trPr>
        <w:tc>
          <w:tcPr>
            <w:tcW w:w="2471" w:type="dxa"/>
            <w:tcPrChange w:id="750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51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52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  <w:tcPrChange w:id="753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54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55" w:author="Johana Montejo Rozo" w:date="2016-02-03T10:08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163CEB" w:rsidRPr="00E41FD7" w:rsidDel="002E50B6" w:rsidTr="002E50B6">
        <w:trPr>
          <w:del w:id="756" w:author="Johana Montejo Rozo" w:date="2016-02-03T10:08:00Z"/>
        </w:trPr>
        <w:tc>
          <w:tcPr>
            <w:tcW w:w="2471" w:type="dxa"/>
            <w:tcPrChange w:id="757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58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59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  <w:tcPrChange w:id="760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61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62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Completa la proporción</w:delText>
              </w:r>
            </w:del>
          </w:p>
        </w:tc>
      </w:tr>
      <w:tr w:rsidR="00163CEB" w:rsidRPr="00E41FD7" w:rsidDel="002E50B6" w:rsidTr="002E50B6">
        <w:trPr>
          <w:del w:id="763" w:author="Johana Montejo Rozo" w:date="2016-02-03T10:08:00Z"/>
        </w:trPr>
        <w:tc>
          <w:tcPr>
            <w:tcW w:w="2471" w:type="dxa"/>
            <w:tcPrChange w:id="764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765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66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  <w:tcPrChange w:id="767" w:author="Johana Montejo Rozo" w:date="2016-02-03T10:09:00Z">
              <w:tcPr>
                <w:tcW w:w="6536" w:type="dxa"/>
              </w:tcPr>
            </w:tcPrChange>
          </w:tcPr>
          <w:p w:rsidR="005931CB" w:rsidDel="002E50B6" w:rsidRDefault="00163CEB">
            <w:pPr>
              <w:rPr>
                <w:del w:id="768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769" w:author="mercyranjel" w:date="2016-01-25T12:25:00Z">
                <w:pPr>
                  <w:spacing w:after="200"/>
                </w:pPr>
              </w:pPrChange>
            </w:pPr>
            <w:del w:id="770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calcular el te</w:delText>
              </w:r>
            </w:del>
            <w:ins w:id="771" w:author="mercyranjel" w:date="2016-01-25T12:25:00Z">
              <w:del w:id="772" w:author="Johana Montejo Rozo" w:date="2016-02-03T10:08:00Z">
                <w:r w:rsidR="00D76F74" w:rsidDel="002E50B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>é</w:delText>
                </w:r>
              </w:del>
            </w:ins>
            <w:del w:id="773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rmino desconocido en una proporción</w:delText>
              </w:r>
            </w:del>
          </w:p>
        </w:tc>
      </w:tr>
    </w:tbl>
    <w:p w:rsidR="00163CEB" w:rsidDel="002E50B6" w:rsidRDefault="00163CEB" w:rsidP="00897A3B">
      <w:pPr>
        <w:spacing w:after="0"/>
        <w:rPr>
          <w:del w:id="774" w:author="Johana Montejo Rozo" w:date="2016-02-03T10:09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63CEB" w:rsidRPr="0017136E" w:rsidDel="002E50B6" w:rsidTr="003278E3">
        <w:trPr>
          <w:del w:id="775" w:author="Johana Montejo Rozo" w:date="2016-02-03T10:09:00Z"/>
        </w:trPr>
        <w:tc>
          <w:tcPr>
            <w:tcW w:w="9033" w:type="dxa"/>
            <w:gridSpan w:val="2"/>
            <w:shd w:val="clear" w:color="auto" w:fill="000000" w:themeFill="text1"/>
          </w:tcPr>
          <w:p w:rsidR="00163CEB" w:rsidRPr="0017136E" w:rsidDel="002E50B6" w:rsidRDefault="00163CEB" w:rsidP="003278E3">
            <w:pPr>
              <w:jc w:val="center"/>
              <w:rPr>
                <w:del w:id="776" w:author="Johana Montejo Rozo" w:date="2016-02-03T10:0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777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163CEB" w:rsidRPr="0017136E" w:rsidDel="002E50B6" w:rsidTr="003278E3">
        <w:trPr>
          <w:del w:id="778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79" w:author="Johana Montejo Rozo" w:date="2016-02-03T10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80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163CEB" w:rsidRPr="0017136E" w:rsidDel="002E50B6" w:rsidRDefault="00163CEB" w:rsidP="003278E3">
            <w:pPr>
              <w:rPr>
                <w:del w:id="781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82" w:author="Johana Montejo Rozo" w:date="2016-02-03T10:09:00Z"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110</w:delText>
              </w:r>
            </w:del>
          </w:p>
        </w:tc>
      </w:tr>
      <w:tr w:rsidR="00163CEB" w:rsidRPr="0017136E" w:rsidDel="002E50B6" w:rsidTr="003278E3">
        <w:trPr>
          <w:del w:id="783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84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85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5931CB" w:rsidDel="002E50B6" w:rsidRDefault="00163CEB">
            <w:pPr>
              <w:rPr>
                <w:del w:id="786" w:author="Johana Montejo Rozo" w:date="2016-02-03T10:09:00Z"/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_tradnl"/>
              </w:rPr>
              <w:pPrChange w:id="787" w:author="mercyranjel" w:date="2016-01-25T12:26:00Z">
                <w:pPr>
                  <w:spacing w:after="200"/>
                </w:pPr>
              </w:pPrChange>
            </w:pPr>
            <w:del w:id="788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Resuelve problemas </w:delText>
              </w:r>
            </w:del>
            <w:ins w:id="789" w:author="mercyranjel" w:date="2016-01-25T12:25:00Z">
              <w:del w:id="790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con el </w:delText>
                </w:r>
              </w:del>
            </w:ins>
            <w:del w:id="791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plante</w:delText>
              </w:r>
            </w:del>
            <w:ins w:id="792" w:author="mercyranjel" w:date="2016-01-25T12:26:00Z">
              <w:del w:id="793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>o</w:delText>
                </w:r>
              </w:del>
            </w:ins>
            <w:del w:id="794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ando </w:delText>
              </w:r>
            </w:del>
            <w:ins w:id="795" w:author="mercyranjel" w:date="2016-01-25T12:26:00Z">
              <w:del w:id="796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de </w:delText>
                </w:r>
              </w:del>
            </w:ins>
            <w:del w:id="797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proporciones</w:delText>
              </w:r>
            </w:del>
          </w:p>
        </w:tc>
      </w:tr>
      <w:tr w:rsidR="00163CEB" w:rsidRPr="0017136E" w:rsidDel="002E50B6" w:rsidTr="003278E3">
        <w:trPr>
          <w:del w:id="798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99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00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163CEB" w:rsidRPr="0017136E" w:rsidDel="002E50B6" w:rsidRDefault="00163CEB" w:rsidP="003278E3">
            <w:pPr>
              <w:rPr>
                <w:del w:id="801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02" w:author="Johana Montejo Rozo" w:date="2016-02-03T10:09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modelar situaciones a través de las proporciones</w:delText>
              </w:r>
            </w:del>
          </w:p>
        </w:tc>
      </w:tr>
    </w:tbl>
    <w:p w:rsidR="00163CEB" w:rsidDel="002E50B6" w:rsidRDefault="00163CEB" w:rsidP="00897A3B">
      <w:pPr>
        <w:spacing w:after="0"/>
        <w:rPr>
          <w:del w:id="803" w:author="Johana Montejo Rozo" w:date="2016-02-03T10:09:00Z"/>
          <w:rFonts w:ascii="Times" w:hAnsi="Times"/>
          <w:highlight w:val="yellow"/>
        </w:rPr>
      </w:pPr>
    </w:p>
    <w:p w:rsidR="00163CEB" w:rsidDel="002E50B6" w:rsidRDefault="00163CEB" w:rsidP="00897A3B">
      <w:pPr>
        <w:spacing w:after="0"/>
        <w:rPr>
          <w:del w:id="804" w:author="Johana Montejo Rozo" w:date="2016-02-03T10:09:00Z"/>
          <w:rFonts w:ascii="Times" w:hAnsi="Times"/>
          <w:highlight w:val="yellow"/>
        </w:rPr>
      </w:pPr>
    </w:p>
    <w:p w:rsidR="00897A3B" w:rsidRDefault="00897A3B" w:rsidP="00897A3B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</w:t>
      </w:r>
      <w:r>
        <w:rPr>
          <w:rFonts w:ascii="Times" w:hAnsi="Times"/>
          <w:b/>
        </w:rPr>
        <w:t xml:space="preserve">4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:rsidR="00897A3B" w:rsidRPr="004C19E7" w:rsidRDefault="00897A3B" w:rsidP="00897A3B">
      <w:pPr>
        <w:spacing w:after="0"/>
        <w:rPr>
          <w:rFonts w:ascii="Times" w:hAnsi="Times"/>
        </w:rPr>
      </w:pPr>
    </w:p>
    <w:p w:rsidR="00897A3B" w:rsidRPr="00FE53CA" w:rsidRDefault="00897A3B" w:rsidP="00897A3B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</w:t>
      </w:r>
      <w:r w:rsidR="004B61CB">
        <w:rPr>
          <w:rFonts w:ascii="Times New Roman" w:hAnsi="Times New Roman" w:cs="Times New Roman"/>
        </w:rPr>
        <w:t>es</w:t>
      </w:r>
      <w:r w:rsidRPr="00FE53CA">
        <w:rPr>
          <w:rFonts w:ascii="Times New Roman" w:hAnsi="Times New Roman" w:cs="Times New Roman"/>
        </w:rPr>
        <w:t xml:space="preserve"> para </w:t>
      </w:r>
      <w:del w:id="805" w:author="mercyranjel" w:date="2016-01-25T12:27:00Z">
        <w:r w:rsidRPr="00FE53CA" w:rsidDel="00D76F74">
          <w:rPr>
            <w:rFonts w:ascii="Times New Roman" w:hAnsi="Times New Roman" w:cs="Times New Roman"/>
          </w:rPr>
          <w:delText xml:space="preserve">consolidar </w:delText>
        </w:r>
      </w:del>
      <w:ins w:id="806" w:author="mercyranjel" w:date="2016-01-25T12:27:00Z">
        <w:r w:rsidR="00D76F74">
          <w:rPr>
            <w:rFonts w:ascii="Times New Roman" w:hAnsi="Times New Roman" w:cs="Times New Roman"/>
          </w:rPr>
          <w:t>afianz</w:t>
        </w:r>
        <w:r w:rsidR="00D76F74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897A3B" w:rsidRDefault="00897A3B" w:rsidP="00897A3B">
      <w:pPr>
        <w:spacing w:after="0"/>
        <w:rPr>
          <w:ins w:id="807" w:author="Johana Montejo Rozo" w:date="2016-02-03T10:09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808" w:author="Johana Montejo Rozo" w:date="2016-02-03T10:09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809" w:author="Johana Montejo Rozo" w:date="2016-02-03T10:09:00Z"/>
                <w:rFonts w:ascii="Times New Roman" w:hAnsi="Times New Roman" w:cs="Times New Roman"/>
                <w:b/>
                <w:color w:val="FFFFFF" w:themeColor="background1"/>
              </w:rPr>
            </w:pPr>
            <w:ins w:id="810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811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812" w:author="Johana Montejo Rozo" w:date="2016-02-03T10:0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813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814" w:author="Johana Montejo Rozo" w:date="2016-02-03T10:09:00Z"/>
                <w:rFonts w:ascii="Times New Roman" w:hAnsi="Times New Roman" w:cs="Times New Roman"/>
                <w:b/>
                <w:color w:val="000000"/>
              </w:rPr>
            </w:pPr>
            <w:ins w:id="815" w:author="Johana Montejo Rozo" w:date="2016-02-03T10:0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CO_REC120</w:t>
              </w:r>
            </w:ins>
          </w:p>
        </w:tc>
      </w:tr>
      <w:tr w:rsidR="002E50B6" w:rsidRPr="0006455F" w:rsidTr="00E75518">
        <w:trPr>
          <w:ins w:id="816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817" w:author="Johana Montejo Rozo" w:date="2016-02-03T10:0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818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819" w:author="Johana Montejo Rozo" w:date="2016-02-03T10:09:00Z"/>
                <w:rFonts w:ascii="Times New Roman" w:hAnsi="Times New Roman" w:cs="Times New Roman"/>
                <w:color w:val="000000"/>
              </w:rPr>
            </w:pPr>
            <w:ins w:id="820" w:author="Johana Montejo Rozo" w:date="2016-02-03T10:09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Refuerza tu aprendizaje: Las razones y las proporciones</w:t>
              </w:r>
            </w:ins>
          </w:p>
        </w:tc>
      </w:tr>
      <w:tr w:rsidR="002E50B6" w:rsidRPr="0006455F" w:rsidTr="00E75518">
        <w:trPr>
          <w:ins w:id="821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822" w:author="Johana Montejo Rozo" w:date="2016-02-03T10:0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823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824" w:author="Johana Montejo Rozo" w:date="2016-02-03T10:09:00Z"/>
                <w:rFonts w:ascii="Times New Roman" w:hAnsi="Times New Roman" w:cs="Times New Roman"/>
                <w:color w:val="000000"/>
              </w:rPr>
            </w:pPr>
            <w:ins w:id="825" w:author="Johana Montejo Rozo" w:date="2016-02-03T10:10:00Z">
              <w:r w:rsidRPr="002E50B6">
                <w:rPr>
                  <w:rFonts w:ascii="Times New Roman" w:hAnsi="Times New Roman" w:cs="Times New Roman"/>
                  <w:color w:val="000000"/>
                </w:rPr>
                <w:t>Actividades sobre las razones y las proporciones</w:t>
              </w:r>
            </w:ins>
          </w:p>
        </w:tc>
      </w:tr>
    </w:tbl>
    <w:p w:rsidR="002E50B6" w:rsidRDefault="002E50B6" w:rsidP="00897A3B">
      <w:pPr>
        <w:spacing w:after="0"/>
        <w:rPr>
          <w:ins w:id="826" w:author="Johana Montejo Rozo" w:date="2016-02-03T10:09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  <w:tblPrChange w:id="827" w:author="Johana Montejo Rozo" w:date="2016-02-03T10:10:00Z">
          <w:tblPr>
            <w:tblStyle w:val="Tablaconcuadrcula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52"/>
        <w:gridCol w:w="6423"/>
        <w:tblGridChange w:id="828">
          <w:tblGrid>
            <w:gridCol w:w="2405"/>
            <w:gridCol w:w="6423"/>
          </w:tblGrid>
        </w:tblGridChange>
      </w:tblGrid>
      <w:tr w:rsidR="00C64CBA" w:rsidRPr="005D1738" w:rsidTr="00C64CBA">
        <w:trPr>
          <w:ins w:id="829" w:author="Johana Montejo Rozo" w:date="2016-02-03T10:10:00Z"/>
        </w:trPr>
        <w:tc>
          <w:tcPr>
            <w:tcW w:w="8975" w:type="dxa"/>
            <w:gridSpan w:val="2"/>
            <w:shd w:val="clear" w:color="auto" w:fill="000000" w:themeFill="text1"/>
            <w:tcPrChange w:id="830" w:author="Johana Montejo Rozo" w:date="2016-02-03T10:10:00Z">
              <w:tcPr>
                <w:tcW w:w="8828" w:type="dxa"/>
                <w:gridSpan w:val="2"/>
                <w:shd w:val="clear" w:color="auto" w:fill="000000" w:themeFill="text1"/>
              </w:tcPr>
            </w:tcPrChange>
          </w:tcPr>
          <w:p w:rsidR="00C64CBA" w:rsidRPr="005D1738" w:rsidRDefault="00C64CBA" w:rsidP="00E75518">
            <w:pPr>
              <w:jc w:val="center"/>
              <w:rPr>
                <w:ins w:id="831" w:author="Johana Montejo Rozo" w:date="2016-02-03T10:10:00Z"/>
                <w:rFonts w:ascii="Times New Roman" w:hAnsi="Times New Roman" w:cs="Times New Roman"/>
                <w:b/>
                <w:color w:val="FFFFFF" w:themeColor="background1"/>
              </w:rPr>
            </w:pPr>
            <w:ins w:id="832" w:author="Johana Montejo Rozo" w:date="2016-02-03T10:10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C64CBA" w:rsidTr="00C64CBA">
        <w:trPr>
          <w:ins w:id="833" w:author="Johana Montejo Rozo" w:date="2016-02-03T10:10:00Z"/>
        </w:trPr>
        <w:tc>
          <w:tcPr>
            <w:tcW w:w="2552" w:type="dxa"/>
            <w:tcPrChange w:id="834" w:author="Johana Montejo Rozo" w:date="2016-02-03T10:10:00Z">
              <w:tcPr>
                <w:tcW w:w="2405" w:type="dxa"/>
              </w:tcPr>
            </w:tcPrChange>
          </w:tcPr>
          <w:p w:rsidR="00C64CBA" w:rsidRPr="00053744" w:rsidRDefault="00C64CBA" w:rsidP="00E75518">
            <w:pPr>
              <w:rPr>
                <w:ins w:id="835" w:author="Johana Montejo Rozo" w:date="2016-02-03T10:1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836" w:author="Johana Montejo Rozo" w:date="2016-02-03T10:10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837" w:author="Johana Montejo Rozo" w:date="2016-02-03T10:10:00Z">
              <w:tcPr>
                <w:tcW w:w="6423" w:type="dxa"/>
              </w:tcPr>
            </w:tcPrChange>
          </w:tcPr>
          <w:p w:rsidR="00C64CBA" w:rsidRPr="00053744" w:rsidRDefault="00C64CBA" w:rsidP="00E75518">
            <w:pPr>
              <w:rPr>
                <w:ins w:id="838" w:author="Johana Montejo Rozo" w:date="2016-02-03T10:1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839" w:author="Johana Montejo Rozo" w:date="2016-02-03T10:10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MA_07_07_CO_REC130 </w:t>
              </w:r>
            </w:ins>
          </w:p>
        </w:tc>
      </w:tr>
      <w:tr w:rsidR="00C64CBA" w:rsidTr="00C64CBA">
        <w:trPr>
          <w:ins w:id="840" w:author="Johana Montejo Rozo" w:date="2016-02-03T10:10:00Z"/>
        </w:trPr>
        <w:tc>
          <w:tcPr>
            <w:tcW w:w="2552" w:type="dxa"/>
            <w:tcPrChange w:id="841" w:author="Johana Montejo Rozo" w:date="2016-02-03T10:10:00Z">
              <w:tcPr>
                <w:tcW w:w="2405" w:type="dxa"/>
              </w:tcPr>
            </w:tcPrChange>
          </w:tcPr>
          <w:p w:rsidR="00C64CBA" w:rsidRDefault="00C64CBA" w:rsidP="00E75518">
            <w:pPr>
              <w:rPr>
                <w:ins w:id="842" w:author="Johana Montejo Rozo" w:date="2016-02-03T10:10:00Z"/>
                <w:rFonts w:ascii="Times New Roman" w:hAnsi="Times New Roman" w:cs="Times New Roman"/>
                <w:color w:val="000000"/>
              </w:rPr>
            </w:pPr>
            <w:ins w:id="843" w:author="Johana Montejo Rozo" w:date="2016-02-03T10:10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844" w:author="Johana Montejo Rozo" w:date="2016-02-03T10:10:00Z">
              <w:tcPr>
                <w:tcW w:w="6423" w:type="dxa"/>
              </w:tcPr>
            </w:tcPrChange>
          </w:tcPr>
          <w:p w:rsidR="00C64CBA" w:rsidRDefault="00C64CBA" w:rsidP="00E75518">
            <w:pPr>
              <w:rPr>
                <w:ins w:id="845" w:author="Johana Montejo Rozo" w:date="2016-02-03T10:10:00Z"/>
                <w:rFonts w:ascii="Times New Roman" w:hAnsi="Times New Roman" w:cs="Times New Roman"/>
                <w:color w:val="000000"/>
              </w:rPr>
            </w:pPr>
            <w:ins w:id="846" w:author="Johana Montejo Rozo" w:date="2016-02-03T10:11:00Z">
              <w:r w:rsidRPr="00C64CBA">
                <w:rPr>
                  <w:rFonts w:ascii="Times New Roman" w:hAnsi="Times New Roman" w:cs="Times New Roman"/>
                  <w:color w:val="000000"/>
                </w:rPr>
                <w:t>La proporcionalidad</w:t>
              </w:r>
            </w:ins>
          </w:p>
        </w:tc>
      </w:tr>
      <w:tr w:rsidR="00C64CBA" w:rsidTr="00C64CBA">
        <w:trPr>
          <w:ins w:id="847" w:author="Johana Montejo Rozo" w:date="2016-02-03T10:10:00Z"/>
        </w:trPr>
        <w:tc>
          <w:tcPr>
            <w:tcW w:w="2552" w:type="dxa"/>
            <w:tcPrChange w:id="848" w:author="Johana Montejo Rozo" w:date="2016-02-03T10:10:00Z">
              <w:tcPr>
                <w:tcW w:w="2405" w:type="dxa"/>
              </w:tcPr>
            </w:tcPrChange>
          </w:tcPr>
          <w:p w:rsidR="00C64CBA" w:rsidRDefault="00C64CBA" w:rsidP="00E75518">
            <w:pPr>
              <w:rPr>
                <w:ins w:id="849" w:author="Johana Montejo Rozo" w:date="2016-02-03T10:10:00Z"/>
                <w:rFonts w:ascii="Times New Roman" w:hAnsi="Times New Roman" w:cs="Times New Roman"/>
                <w:color w:val="000000"/>
              </w:rPr>
            </w:pPr>
            <w:ins w:id="850" w:author="Johana Montejo Rozo" w:date="2016-02-03T10:10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851" w:author="Johana Montejo Rozo" w:date="2016-02-03T10:10:00Z">
              <w:tcPr>
                <w:tcW w:w="6423" w:type="dxa"/>
              </w:tcPr>
            </w:tcPrChange>
          </w:tcPr>
          <w:p w:rsidR="00C64CBA" w:rsidRDefault="00C64CBA" w:rsidP="00E75518">
            <w:pPr>
              <w:rPr>
                <w:ins w:id="852" w:author="Johana Montejo Rozo" w:date="2016-02-03T10:10:00Z"/>
                <w:rFonts w:ascii="Times New Roman" w:hAnsi="Times New Roman" w:cs="Times New Roman"/>
                <w:color w:val="000000"/>
              </w:rPr>
            </w:pPr>
            <w:ins w:id="853" w:author="Johana Montejo Rozo" w:date="2016-02-03T10:11:00Z">
              <w:r w:rsidRPr="00C64CBA">
                <w:rPr>
                  <w:rFonts w:ascii="Times New Roman" w:hAnsi="Times New Roman" w:cs="Times New Roman"/>
                  <w:color w:val="000000"/>
                </w:rPr>
                <w:t>Secuencia de imágenes que introduce los conceptos de proporcionalidad directa e inversa</w:t>
              </w:r>
            </w:ins>
          </w:p>
        </w:tc>
      </w:tr>
    </w:tbl>
    <w:p w:rsidR="002E50B6" w:rsidRDefault="002E50B6" w:rsidP="00897A3B">
      <w:pPr>
        <w:spacing w:after="0"/>
        <w:rPr>
          <w:ins w:id="854" w:author="Johana Montejo Rozo" w:date="2016-02-03T10:10:00Z"/>
          <w:rFonts w:ascii="Times New Roman" w:hAnsi="Times New Roman" w:cs="Times New Roman"/>
          <w:sz w:val="32"/>
          <w:szCs w:val="32"/>
          <w:lang w:val="es-CO"/>
        </w:rPr>
      </w:pPr>
    </w:p>
    <w:p w:rsidR="00C64CBA" w:rsidRPr="00FE53CA" w:rsidDel="00C64CBA" w:rsidRDefault="00C64CBA" w:rsidP="00897A3B">
      <w:pPr>
        <w:spacing w:after="0"/>
        <w:rPr>
          <w:del w:id="855" w:author="Johana Montejo Rozo" w:date="2016-02-03T10:11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9"/>
      </w:tblGrid>
      <w:tr w:rsidR="00897A3B" w:rsidRPr="00163CEB" w:rsidDel="00C64CBA" w:rsidTr="00DB6CE9">
        <w:trPr>
          <w:del w:id="856" w:author="Johana Montejo Rozo" w:date="2016-02-03T10:11:00Z"/>
        </w:trPr>
        <w:tc>
          <w:tcPr>
            <w:tcW w:w="8828" w:type="dxa"/>
            <w:gridSpan w:val="2"/>
            <w:shd w:val="clear" w:color="auto" w:fill="000000" w:themeFill="text1"/>
          </w:tcPr>
          <w:p w:rsidR="00897A3B" w:rsidRPr="00163CEB" w:rsidDel="00C64CBA" w:rsidRDefault="00897A3B" w:rsidP="00DB6CE9">
            <w:pPr>
              <w:jc w:val="center"/>
              <w:rPr>
                <w:del w:id="857" w:author="Johana Montejo Rozo" w:date="2016-02-03T10:11:00Z"/>
                <w:rFonts w:ascii="Times New Roman" w:hAnsi="Times New Roman" w:cs="Times New Roman"/>
                <w:b/>
                <w:sz w:val="24"/>
                <w:szCs w:val="24"/>
              </w:rPr>
            </w:pPr>
            <w:del w:id="858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Practica: recurso nuevo</w:delText>
              </w:r>
            </w:del>
          </w:p>
        </w:tc>
      </w:tr>
      <w:tr w:rsidR="00897A3B" w:rsidRPr="00163CEB" w:rsidDel="00C64CBA" w:rsidTr="00DB6CE9">
        <w:trPr>
          <w:del w:id="859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860" w:author="Johana Montejo Rozo" w:date="2016-02-03T10:11:00Z"/>
                <w:rFonts w:ascii="Times New Roman" w:hAnsi="Times New Roman" w:cs="Times New Roman"/>
                <w:b/>
                <w:sz w:val="24"/>
                <w:szCs w:val="24"/>
              </w:rPr>
            </w:pPr>
            <w:del w:id="861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163CEB" w:rsidP="00DB6CE9">
            <w:pPr>
              <w:rPr>
                <w:del w:id="862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863" w:author="Johana Montejo Rozo" w:date="2016-02-03T10:11:00Z">
              <w:r w:rsidRPr="00163CEB" w:rsidDel="00C64CBA">
                <w:rPr>
                  <w:rFonts w:ascii="Times New Roman" w:hAnsi="Times New Roman" w:cs="Times New Roman"/>
                  <w:sz w:val="24"/>
                  <w:szCs w:val="24"/>
                </w:rPr>
                <w:delText>MA_07_07_REC120</w:delText>
              </w:r>
            </w:del>
          </w:p>
        </w:tc>
      </w:tr>
      <w:tr w:rsidR="00897A3B" w:rsidRPr="00163CEB" w:rsidDel="00C64CBA" w:rsidTr="00DB6CE9">
        <w:trPr>
          <w:del w:id="864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865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866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163CEB" w:rsidP="00DB6CE9">
            <w:pPr>
              <w:rPr>
                <w:del w:id="867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868" w:author="Johana Montejo Rozo" w:date="2016-02-03T10:09:00Z">
              <w:r w:rsidRPr="00163CEB" w:rsidDel="002E50B6">
                <w:rPr>
                  <w:rFonts w:ascii="Times New Roman" w:hAnsi="Times New Roman" w:cs="Times New Roman"/>
                  <w:sz w:val="24"/>
                  <w:szCs w:val="24"/>
                </w:rPr>
                <w:delText>Refuerza tu aprendizaje: Las razones y las proporciones</w:delText>
              </w:r>
            </w:del>
          </w:p>
        </w:tc>
      </w:tr>
      <w:tr w:rsidR="00897A3B" w:rsidRPr="00163CEB" w:rsidDel="00C64CBA" w:rsidTr="00163CEB">
        <w:trPr>
          <w:trHeight w:val="70"/>
          <w:del w:id="869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870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871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65456C" w:rsidP="00DB6CE9">
            <w:pPr>
              <w:rPr>
                <w:del w:id="872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73" w:author="Johana Montejo Rozo" w:date="2016-02-03T10:10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Actividades sobre l</w:delText>
              </w:r>
              <w:r w:rsidR="00163CEB"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as razones y las proporciones</w:delText>
              </w:r>
            </w:del>
          </w:p>
        </w:tc>
      </w:tr>
      <w:tr w:rsidR="004B61CB" w:rsidRPr="00E41FD7" w:rsidDel="00C64CBA" w:rsidTr="004B61CB">
        <w:trPr>
          <w:del w:id="874" w:author="Johana Montejo Rozo" w:date="2016-02-03T10:11:00Z"/>
        </w:trPr>
        <w:tc>
          <w:tcPr>
            <w:tcW w:w="8828" w:type="dxa"/>
            <w:gridSpan w:val="2"/>
            <w:shd w:val="clear" w:color="auto" w:fill="000000" w:themeFill="text1"/>
          </w:tcPr>
          <w:p w:rsidR="004B61CB" w:rsidRPr="00E41FD7" w:rsidDel="00C64CBA" w:rsidRDefault="004B61CB" w:rsidP="003278E3">
            <w:pPr>
              <w:jc w:val="center"/>
              <w:rPr>
                <w:del w:id="875" w:author="Johana Montejo Rozo" w:date="2016-02-03T10:1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876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4B61CB" w:rsidRPr="00E41FD7" w:rsidDel="00C64CBA" w:rsidTr="004B61CB">
        <w:trPr>
          <w:del w:id="877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78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79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4B61CB" w:rsidP="00E21B0B">
            <w:pPr>
              <w:rPr>
                <w:del w:id="880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81" w:author="Johana Montejo Rozo" w:date="2016-02-03T10:11:00Z">
              <w:r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13</w:delText>
              </w:r>
              <w:r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4B61CB" w:rsidRPr="00E41FD7" w:rsidDel="00C64CBA" w:rsidTr="004B61CB">
        <w:trPr>
          <w:del w:id="882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83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84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0D1835">
            <w:pPr>
              <w:rPr>
                <w:del w:id="885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86" w:author="Johana Montejo Rozo" w:date="2016-02-03T10:11:00Z"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4B61C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0D1835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 El concepto de proporcionalidad</w:delText>
              </w:r>
              <w:r w:rsidR="004B61C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La </w:delText>
              </w:r>
              <w:r w:rsidR="000D1835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proporcionalidad</w:delText>
              </w:r>
            </w:del>
          </w:p>
        </w:tc>
      </w:tr>
      <w:tr w:rsidR="004B61CB" w:rsidRPr="00E41FD7" w:rsidDel="00C64CBA" w:rsidTr="004B61CB">
        <w:trPr>
          <w:del w:id="887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88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89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4B61CB" w:rsidP="003278E3">
            <w:pPr>
              <w:shd w:val="clear" w:color="auto" w:fill="FFFFFF"/>
              <w:rPr>
                <w:del w:id="890" w:author="Johana Montejo Rozo" w:date="2016-02-03T10:11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891" w:author="Johana Montejo Rozo" w:date="2016-02-03T10:11:00Z">
              <w:r w:rsidDel="00C64CB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4B61CB" w:rsidRPr="00E41FD7" w:rsidDel="00C64CBA" w:rsidTr="004B61CB">
        <w:trPr>
          <w:del w:id="892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93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94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3278E3">
            <w:pPr>
              <w:rPr>
                <w:del w:id="895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96" w:author="Johana Montejo Rozo" w:date="2016-02-03T10:10:00Z">
              <w:r w:rsidRP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</w:del>
          </w:p>
        </w:tc>
      </w:tr>
      <w:tr w:rsidR="004B61CB" w:rsidRPr="00E41FD7" w:rsidDel="00C64CBA" w:rsidTr="004B61CB">
        <w:trPr>
          <w:del w:id="897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98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99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3278E3">
            <w:pPr>
              <w:rPr>
                <w:del w:id="900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01" w:author="Johana Montejo Rozo" w:date="2016-02-03T10:11:00Z">
              <w:r w:rsidRP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Secuencia de imágenes que introduce los conceptos de proporcionalidad directa e inversa</w:delText>
              </w:r>
            </w:del>
          </w:p>
        </w:tc>
      </w:tr>
    </w:tbl>
    <w:p w:rsidR="00897A3B" w:rsidDel="00C64CBA" w:rsidRDefault="00897A3B" w:rsidP="00897A3B">
      <w:pPr>
        <w:rPr>
          <w:del w:id="902" w:author="Johana Montejo Rozo" w:date="2016-02-03T10:11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897A3B" w:rsidRDefault="00897A3B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897A3B" w:rsidRDefault="00897A3B" w:rsidP="00897A3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277953">
        <w:rPr>
          <w:rFonts w:ascii="Times" w:hAnsi="Times"/>
          <w:b/>
        </w:rPr>
        <w:t>La p</w:t>
      </w:r>
      <w:r>
        <w:rPr>
          <w:rFonts w:ascii="Times" w:hAnsi="Times"/>
          <w:b/>
        </w:rPr>
        <w:t>roporcionalidad directa</w:t>
      </w:r>
    </w:p>
    <w:p w:rsidR="00897A3B" w:rsidRDefault="00897A3B" w:rsidP="00897A3B">
      <w:pPr>
        <w:spacing w:after="0"/>
        <w:rPr>
          <w:rFonts w:ascii="Times" w:hAnsi="Times"/>
          <w:b/>
        </w:rPr>
      </w:pPr>
    </w:p>
    <w:p w:rsidR="005B351F" w:rsidRDefault="00CE3E68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Establecer </w:t>
      </w:r>
      <w:r w:rsidRPr="00D76F74">
        <w:rPr>
          <w:rFonts w:ascii="Times" w:hAnsi="Times"/>
        </w:rPr>
        <w:t xml:space="preserve">razones entre magnitudes y proporciones con las razones permite comprender situaciones de variación cuando </w:t>
      </w:r>
      <w:r w:rsidR="00012D5B" w:rsidRPr="00D76F74">
        <w:rPr>
          <w:rFonts w:ascii="Times" w:hAnsi="Times"/>
        </w:rPr>
        <w:t xml:space="preserve">dos o más </w:t>
      </w:r>
      <w:r w:rsidRPr="00D76F74">
        <w:rPr>
          <w:rFonts w:ascii="Times" w:hAnsi="Times"/>
        </w:rPr>
        <w:t>de estas magnitudes están relacionadas.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La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relación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entre estas magnitudes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puede ser o no ser proporcional,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y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cuando la relación es de proporcionalidad</w:t>
      </w:r>
      <w:del w:id="903" w:author="mercyranjel" w:date="2016-01-25T12:28:00Z">
        <w:r w:rsidRPr="00D76F74" w:rsidDel="00D76F74">
          <w:rPr>
            <w:rFonts w:ascii="Times" w:hAnsi="Times"/>
          </w:rPr>
          <w:delText>,</w:delText>
        </w:r>
      </w:del>
      <w:r w:rsidRPr="00D76F74">
        <w:rPr>
          <w:rFonts w:ascii="Times" w:hAnsi="Times"/>
        </w:rPr>
        <w:t xml:space="preserve"> puede ser directa o inversa</w:t>
      </w:r>
      <w:r w:rsidRPr="00277953">
        <w:rPr>
          <w:rFonts w:ascii="Times" w:hAnsi="Times"/>
          <w:i/>
        </w:rPr>
        <w:t>.</w:t>
      </w:r>
      <w:ins w:id="904" w:author="mercyranjel" w:date="2016-01-25T12:29:00Z">
        <w:r w:rsidR="00D76F74">
          <w:rPr>
            <w:rFonts w:ascii="Times" w:hAnsi="Times"/>
            <w:i/>
          </w:rPr>
          <w:t xml:space="preserve"> </w:t>
        </w:r>
      </w:ins>
      <w:del w:id="905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897A3B" w:rsidRPr="00D76F74" w:rsidRDefault="00D76F74" w:rsidP="00897A3B">
      <w:pPr>
        <w:spacing w:after="0"/>
        <w:rPr>
          <w:rFonts w:ascii="Times" w:hAnsi="Times"/>
          <w:b/>
          <w:color w:val="C00000"/>
        </w:rPr>
      </w:pPr>
      <w:r>
        <w:rPr>
          <w:rFonts w:ascii="Times" w:hAnsi="Times"/>
          <w:b/>
          <w:color w:val="C00000"/>
        </w:rPr>
        <w:t xml:space="preserve">  </w:t>
      </w:r>
    </w:p>
    <w:p w:rsidR="00897A3B" w:rsidRDefault="00897A3B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Pppppp</w:t>
      </w:r>
    </w:p>
    <w:p w:rsidR="003A433E" w:rsidRDefault="003A433E" w:rsidP="003A433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 w:rsidR="00C65054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directamente correlacionadas</w:t>
      </w:r>
    </w:p>
    <w:p w:rsidR="003A433E" w:rsidRDefault="003A433E" w:rsidP="003A433E">
      <w:pPr>
        <w:spacing w:after="0"/>
        <w:rPr>
          <w:rFonts w:ascii="Times" w:hAnsi="Times"/>
          <w:b/>
        </w:rPr>
      </w:pPr>
    </w:p>
    <w:p w:rsidR="002B026A" w:rsidRPr="002B026A" w:rsidRDefault="003557D5" w:rsidP="003A433E">
      <w:pPr>
        <w:spacing w:after="0"/>
        <w:rPr>
          <w:rFonts w:ascii="Times" w:hAnsi="Times"/>
        </w:rPr>
      </w:pPr>
      <w:r>
        <w:rPr>
          <w:rFonts w:ascii="Times" w:hAnsi="Times"/>
        </w:rPr>
        <w:t>Observa la tabla de precios que muestra la vitrina de legos</w:t>
      </w:r>
      <w:ins w:id="906" w:author="mercyranjel" w:date="2016-01-25T12:38:00Z">
        <w:r w:rsidR="005B351F">
          <w:rPr>
            <w:rFonts w:ascii="Times" w:hAnsi="Times"/>
          </w:rPr>
          <w:t>,</w:t>
        </w:r>
      </w:ins>
      <w:r w:rsidR="002B026A">
        <w:rPr>
          <w:rFonts w:ascii="Times" w:hAnsi="Times"/>
        </w:rPr>
        <w:t xml:space="preserve"> y luego analiza la siguiente pregunta: ¿</w:t>
      </w:r>
      <w:del w:id="907" w:author="mercyranjel" w:date="2016-01-25T12:38:00Z">
        <w:r w:rsidR="002B026A" w:rsidDel="005B351F">
          <w:rPr>
            <w:rFonts w:ascii="Times" w:hAnsi="Times"/>
          </w:rPr>
          <w:delText>E</w:delText>
        </w:r>
      </w:del>
      <w:ins w:id="908" w:author="mercyranjel" w:date="2016-01-25T12:38:00Z">
        <w:r w:rsidR="005B351F">
          <w:rPr>
            <w:rFonts w:ascii="Times" w:hAnsi="Times"/>
          </w:rPr>
          <w:t>e</w:t>
        </w:r>
      </w:ins>
      <w:r w:rsidR="002B026A">
        <w:rPr>
          <w:rFonts w:ascii="Times" w:hAnsi="Times"/>
        </w:rPr>
        <w:t>xiste alguna relación entre el número de fichas que trae cada lego y el precio del juego?</w:t>
      </w:r>
    </w:p>
    <w:p w:rsidR="00897A3B" w:rsidRPr="00D62828" w:rsidRDefault="00897A3B" w:rsidP="00081745">
      <w:pPr>
        <w:spacing w:after="0"/>
        <w:rPr>
          <w:rFonts w:ascii="Times New Roman" w:hAnsi="Times New Roman" w:cs="Times New Roman"/>
        </w:rPr>
      </w:pPr>
    </w:p>
    <w:p w:rsidR="0009181D" w:rsidRDefault="0009181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2B026A" w:rsidRPr="005D1738" w:rsidTr="00DB6CE9">
        <w:tc>
          <w:tcPr>
            <w:tcW w:w="9033" w:type="dxa"/>
            <w:gridSpan w:val="2"/>
            <w:shd w:val="clear" w:color="auto" w:fill="0D0D0D" w:themeFill="text1" w:themeFillTint="F2"/>
          </w:tcPr>
          <w:p w:rsidR="002B026A" w:rsidRPr="005D1738" w:rsidRDefault="002B026A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B026A" w:rsidTr="00DB6CE9">
        <w:tc>
          <w:tcPr>
            <w:tcW w:w="2518" w:type="dxa"/>
          </w:tcPr>
          <w:p w:rsidR="002B026A" w:rsidRPr="00053744" w:rsidRDefault="002B026A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B026A" w:rsidRPr="00053744" w:rsidRDefault="002B026A" w:rsidP="002B02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MA_07_07_IMG03</w:t>
            </w: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B026A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 la vitrina de un almacén que vende juegos como rompecabezas y legos, en primer plano se observan algunas cajas con juegos de lego donde se puede leer que hay legos de 20 fichas, 40 fichas, 50 fichas, 80 fichas y 100 fichas</w:t>
            </w:r>
            <w:del w:id="909" w:author="mercyranjel" w:date="2016-01-25T12:38:00Z">
              <w:r w:rsidDel="005B351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 lado hay una tabla de los precios de legos que </w:t>
            </w:r>
            <w:ins w:id="910" w:author="mercyranjel" w:date="2016-01-25T12:38:00Z">
              <w:r w:rsidR="005B351F">
                <w:rPr>
                  <w:rFonts w:ascii="Times New Roman" w:hAnsi="Times New Roman" w:cs="Times New Roman"/>
                  <w:color w:val="000000"/>
                </w:rPr>
                <w:t xml:space="preserve">se </w:t>
              </w:r>
            </w:ins>
            <w:r>
              <w:rPr>
                <w:rFonts w:ascii="Times New Roman" w:hAnsi="Times New Roman" w:cs="Times New Roman"/>
                <w:color w:val="000000"/>
              </w:rPr>
              <w:t>venden, así:</w:t>
            </w:r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1559"/>
            </w:tblGrid>
            <w:tr w:rsidR="00CD5C39" w:rsidTr="00CD5C39">
              <w:tc>
                <w:tcPr>
                  <w:tcW w:w="1588" w:type="dxa"/>
                </w:tcPr>
                <w:p w:rsidR="00CD5C39" w:rsidRDefault="00CD5C39" w:rsidP="00CD5C3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Fichas del lego</w:t>
                  </w:r>
                </w:p>
              </w:tc>
              <w:tc>
                <w:tcPr>
                  <w:tcW w:w="1559" w:type="dxa"/>
                </w:tcPr>
                <w:p w:rsidR="00CD5C39" w:rsidRDefault="00CD5C39" w:rsidP="00CD5C3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Precio del lego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$ 25 000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$ 38 000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$ 40 000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80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$ 48 000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$ 90 000</w:t>
                  </w:r>
                </w:p>
              </w:tc>
            </w:tr>
          </w:tbl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B351F" w:rsidRDefault="007936E7" w:rsidP="005B351F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magnitudes son: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911" w:author="mercyranjel" w:date="2016-01-25T12:39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número de fichas y precio del juego</w:t>
            </w:r>
            <w:del w:id="912" w:author="Johana Montejo Rozo" w:date="2016-01-27T09:19:00Z">
              <w:r w:rsidRPr="007A09BE" w:rsidDel="00D26644">
                <w:rPr>
                  <w:rFonts w:ascii="Times New Roman" w:hAnsi="Times New Roman" w:cs="Times New Roman"/>
                  <w:i/>
                  <w:color w:val="000000"/>
                </w:rPr>
                <w:delText>.</w:delText>
              </w:r>
              <w:r w:rsidR="005B351F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 xml:space="preserve"> Cambié itálicas. MR</w:delText>
              </w:r>
            </w:del>
            <w:ins w:id="913" w:author="Johana Montejo Rozo" w:date="2016-01-27T09:19:00Z">
              <w:r w:rsidR="00D26644">
                <w:rPr>
                  <w:rFonts w:ascii="Times New Roman" w:hAnsi="Times New Roman" w:cs="Times New Roman"/>
                  <w:i/>
                  <w:color w:val="000000"/>
                </w:rPr>
                <w:t>.</w:t>
              </w:r>
            </w:ins>
          </w:p>
          <w:p w:rsidR="002B026A" w:rsidRPr="005B351F" w:rsidRDefault="002B026A" w:rsidP="007936E7">
            <w:pPr>
              <w:spacing w:after="200"/>
              <w:rPr>
                <w:rFonts w:ascii="Times New Roman" w:hAnsi="Times New Roman" w:cs="Times New Roman"/>
                <w:color w:val="000000"/>
                <w:rPrChange w:id="914" w:author="mercyranjel" w:date="2016-01-25T12:39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s-ES_tradnl"/>
                  </w:rPr>
                </w:rPrChange>
              </w:rPr>
            </w:pPr>
          </w:p>
        </w:tc>
      </w:tr>
    </w:tbl>
    <w:p w:rsidR="002B026A" w:rsidRDefault="002B026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B026A" w:rsidRPr="005B351F" w:rsidRDefault="00FE7817" w:rsidP="00081745">
      <w:pPr>
        <w:spacing w:after="0"/>
        <w:rPr>
          <w:rFonts w:ascii="Times" w:hAnsi="Times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Se puede observar que </w:t>
      </w:r>
      <w:r w:rsidRPr="005B351F">
        <w:rPr>
          <w:rFonts w:ascii="Times New Roman" w:hAnsi="Times New Roman" w:cs="Times New Roman"/>
          <w:color w:val="000000"/>
          <w:lang w:val="es-CO"/>
        </w:rPr>
        <w:t>a mayor número de fichas</w:t>
      </w:r>
      <w:del w:id="915" w:author="mercyranjel" w:date="2016-01-25T12:39:00Z">
        <w:r w:rsidRPr="005B351F" w:rsidDel="005B351F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B351F">
        <w:rPr>
          <w:rFonts w:ascii="Times New Roman" w:hAnsi="Times New Roman" w:cs="Times New Roman"/>
          <w:color w:val="000000"/>
          <w:lang w:val="es-CO"/>
        </w:rPr>
        <w:t xml:space="preserve"> mayor es el precio del juego</w:t>
      </w:r>
      <w:del w:id="916" w:author="mercyranjel" w:date="2016-01-25T12:39:00Z">
        <w:r w:rsidR="00ED4285" w:rsidRPr="005B351F" w:rsidDel="005B351F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917" w:author="mercyranjel" w:date="2016-01-25T12:39:00Z">
        <w:r w:rsidR="005B351F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ED4285" w:rsidRPr="005B351F">
        <w:rPr>
          <w:rFonts w:ascii="Times New Roman" w:hAnsi="Times New Roman" w:cs="Times New Roman"/>
          <w:color w:val="000000"/>
          <w:lang w:val="es-CO"/>
        </w:rPr>
        <w:t xml:space="preserve"> entonces</w:t>
      </w:r>
      <w:ins w:id="918" w:author="mercyranjel" w:date="2016-01-25T12:39:00Z">
        <w:r w:rsidR="005B351F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ED4285" w:rsidRPr="005B351F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ED4285" w:rsidRPr="005B351F">
        <w:rPr>
          <w:rFonts w:ascii="Times New Roman" w:hAnsi="Times New Roman" w:cs="Times New Roman"/>
          <w:color w:val="000000"/>
          <w:lang w:val="es-CO"/>
        </w:rPr>
        <w:t xml:space="preserve">se dice que las magnitudes </w:t>
      </w:r>
      <w:r w:rsidR="00ED4285" w:rsidRPr="005B351F">
        <w:rPr>
          <w:rFonts w:ascii="Times New Roman" w:hAnsi="Times New Roman" w:cs="Times New Roman"/>
          <w:color w:val="000000"/>
        </w:rPr>
        <w:t>número de fichas y precio del juego</w:t>
      </w:r>
      <w:r w:rsidR="00ED4285" w:rsidRPr="005B351F">
        <w:rPr>
          <w:rFonts w:ascii="Times New Roman" w:hAnsi="Times New Roman" w:cs="Times New Roman"/>
          <w:b/>
          <w:color w:val="000000"/>
        </w:rPr>
        <w:t xml:space="preserve"> </w:t>
      </w:r>
      <w:r w:rsidR="00ED4285" w:rsidRPr="005B351F">
        <w:rPr>
          <w:rFonts w:ascii="Times New Roman" w:hAnsi="Times New Roman" w:cs="Times New Roman"/>
          <w:color w:val="000000"/>
        </w:rPr>
        <w:t xml:space="preserve">están </w:t>
      </w:r>
      <w:r w:rsidR="00ED4285" w:rsidRPr="005B351F">
        <w:rPr>
          <w:rFonts w:ascii="Times" w:hAnsi="Times"/>
        </w:rPr>
        <w:t>directamente correlacionadas.</w:t>
      </w:r>
    </w:p>
    <w:p w:rsidR="00DF3F6D" w:rsidRDefault="00DF3F6D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10645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010645" w:rsidRPr="005D1738" w:rsidRDefault="00010645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10645" w:rsidRPr="00726376" w:rsidTr="00DB6CE9">
        <w:tc>
          <w:tcPr>
            <w:tcW w:w="2518" w:type="dxa"/>
          </w:tcPr>
          <w:p w:rsidR="00010645" w:rsidRPr="00726376" w:rsidRDefault="00010645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10645" w:rsidRPr="00726376" w:rsidRDefault="00010645" w:rsidP="00010645">
            <w:pPr>
              <w:rPr>
                <w:rFonts w:ascii="Times" w:hAnsi="Times"/>
                <w:b/>
                <w:sz w:val="18"/>
                <w:szCs w:val="18"/>
              </w:rPr>
            </w:pPr>
            <w:r w:rsidRPr="007A7CBB">
              <w:rPr>
                <w:rFonts w:ascii="Times" w:hAnsi="Times"/>
                <w:sz w:val="18"/>
                <w:szCs w:val="18"/>
                <w:lang w:val="es-ES_tradnl"/>
                <w:rPrChange w:id="919" w:author="Johana Montejo Rozo" w:date="2016-02-03T10:11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Dos magnitudes están </w:t>
            </w:r>
            <w:r w:rsidRPr="00010645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</w:t>
            </w:r>
            <w:r w:rsidRPr="007A7CBB">
              <w:rPr>
                <w:rFonts w:ascii="Times" w:hAnsi="Times"/>
                <w:b/>
                <w:sz w:val="18"/>
                <w:szCs w:val="18"/>
                <w:lang w:val="es-ES_tradnl"/>
                <w:rPrChange w:id="920" w:author="Johana Montejo Rozo" w:date="2016-02-03T10:11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correlacionadas</w:t>
            </w:r>
            <w:r w:rsidR="00237EAA" w:rsidRPr="007A7CBB">
              <w:rPr>
                <w:rFonts w:ascii="Times" w:hAnsi="Times"/>
                <w:sz w:val="18"/>
                <w:szCs w:val="18"/>
                <w:lang w:val="es-ES_tradnl"/>
                <w:rPrChange w:id="921" w:author="Johana Montejo Rozo" w:date="2016-02-03T10:11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si al aumentar una, la otra también aumenta; o si al disminuir una la otra también disminuye.</w:t>
            </w:r>
          </w:p>
        </w:tc>
      </w:tr>
    </w:tbl>
    <w:p w:rsidR="00B7371D" w:rsidRDefault="00B7371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34277" w:rsidRPr="005B351F" w:rsidRDefault="00535E25" w:rsidP="00081745">
      <w:pPr>
        <w:spacing w:after="0"/>
        <w:rPr>
          <w:rFonts w:ascii="Times New Roman" w:hAnsi="Times New Roman" w:cs="Times New Roman"/>
          <w:color w:val="000000"/>
          <w:lang w:val="es-CO"/>
          <w:rPrChange w:id="922" w:author="mercyranjel" w:date="2016-01-25T12:4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</w:pPr>
      <w:r w:rsidRPr="00535E25">
        <w:rPr>
          <w:rFonts w:ascii="Times New Roman" w:hAnsi="Times New Roman" w:cs="Times New Roman"/>
          <w:color w:val="000000"/>
          <w:lang w:val="es-CO"/>
          <w:rPrChange w:id="923" w:author="mercyranjel" w:date="2016-01-25T12:4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Ejemplo</w:t>
      </w:r>
      <w:del w:id="924" w:author="mercyranjel" w:date="2016-01-25T12:40:00Z">
        <w:r w:rsidRPr="00535E25">
          <w:rPr>
            <w:rFonts w:ascii="Times New Roman" w:hAnsi="Times New Roman" w:cs="Times New Roman"/>
            <w:color w:val="000000"/>
            <w:lang w:val="es-CO"/>
            <w:rPrChange w:id="925" w:author="mercyranjel" w:date="2016-01-25T12:4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delText>:</w:delText>
        </w:r>
      </w:del>
    </w:p>
    <w:p w:rsidR="00A14B5B" w:rsidRDefault="00A14B5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10645" w:rsidRDefault="00BB7BE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papelería del barrio venden </w:t>
      </w:r>
      <w:r w:rsidR="00036579">
        <w:rPr>
          <w:rFonts w:ascii="Times New Roman" w:hAnsi="Times New Roman" w:cs="Times New Roman"/>
          <w:color w:val="000000"/>
          <w:lang w:val="es-CO"/>
        </w:rPr>
        <w:t>hojas blancas tamaño carta</w:t>
      </w:r>
      <w:ins w:id="926" w:author="mercyranjel" w:date="2016-01-25T12:40:00Z">
        <w:r w:rsidR="005B351F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036579">
        <w:rPr>
          <w:rFonts w:ascii="Times New Roman" w:hAnsi="Times New Roman" w:cs="Times New Roman"/>
          <w:color w:val="000000"/>
          <w:lang w:val="es-CO"/>
        </w:rPr>
        <w:t xml:space="preserve"> </w:t>
      </w:r>
      <w:del w:id="927" w:author="mercyranjel" w:date="2016-01-25T12:40:00Z">
        <w:r w:rsidR="00036579" w:rsidDel="005B351F">
          <w:rPr>
            <w:rFonts w:ascii="Times New Roman" w:hAnsi="Times New Roman" w:cs="Times New Roman"/>
            <w:color w:val="000000"/>
            <w:lang w:val="es-CO"/>
          </w:rPr>
          <w:delText xml:space="preserve">y </w:delText>
        </w:r>
      </w:del>
      <w:r w:rsidR="00036579">
        <w:rPr>
          <w:rFonts w:ascii="Times New Roman" w:hAnsi="Times New Roman" w:cs="Times New Roman"/>
          <w:color w:val="000000"/>
          <w:lang w:val="es-CO"/>
        </w:rPr>
        <w:t>su p</w:t>
      </w:r>
      <w:r w:rsidR="00012D5B">
        <w:rPr>
          <w:rFonts w:ascii="Times New Roman" w:hAnsi="Times New Roman" w:cs="Times New Roman"/>
          <w:color w:val="000000"/>
          <w:lang w:val="es-CO"/>
        </w:rPr>
        <w:t xml:space="preserve">recio cambia según la cantidad </w:t>
      </w:r>
      <w:r w:rsidR="00036579">
        <w:rPr>
          <w:rFonts w:ascii="Times New Roman" w:hAnsi="Times New Roman" w:cs="Times New Roman"/>
          <w:color w:val="000000"/>
          <w:lang w:val="es-CO"/>
        </w:rPr>
        <w:t>de hojas compradas. Los precios son:</w:t>
      </w:r>
    </w:p>
    <w:p w:rsidR="00036579" w:rsidRDefault="00036579" w:rsidP="00036579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126"/>
      </w:tblGrid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hojas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Precio del producto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Resma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500</w:t>
            </w:r>
          </w:p>
        </w:tc>
        <w:tc>
          <w:tcPr>
            <w:tcW w:w="2126" w:type="dxa"/>
          </w:tcPr>
          <w:p w:rsidR="005931CB" w:rsidRDefault="000365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928" w:author="mercyranjel" w:date="2016-01-25T12:40:00Z">
                <w:pPr>
                  <w:spacing w:after="200"/>
                  <w:jc w:val="center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</w:t>
            </w:r>
            <w:del w:id="929" w:author="mercyranjel" w:date="2016-01-25T12:40:00Z">
              <w:r w:rsidDel="005B351F">
                <w:rPr>
                  <w:rFonts w:ascii="Times New Roman" w:hAnsi="Times New Roman" w:cs="Times New Roman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12 </w:t>
            </w:r>
            <w:r w:rsidR="00DC28E0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00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Block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80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$2 500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Unidad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$50</w:t>
            </w:r>
          </w:p>
        </w:tc>
      </w:tr>
    </w:tbl>
    <w:p w:rsidR="00036579" w:rsidRDefault="0003657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B351F" w:rsidRDefault="00185BAB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Las magnitudes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30" w:author="mercyranjel" w:date="2016-01-25T12:4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cantidad de hojas y precio están </w:t>
      </w:r>
      <w:r w:rsidR="00535E25" w:rsidRPr="00535E25">
        <w:rPr>
          <w:rFonts w:ascii="Times" w:hAnsi="Times"/>
          <w:rPrChange w:id="931" w:author="mercyranjel" w:date="2016-01-25T12:40:00Z">
            <w:rPr>
              <w:rFonts w:ascii="Times" w:hAnsi="Times"/>
              <w:i/>
            </w:rPr>
          </w:rPrChange>
        </w:rPr>
        <w:t>directamente correlacionadas porque al</w:t>
      </w:r>
      <w:r>
        <w:rPr>
          <w:rFonts w:ascii="Times" w:hAnsi="Times"/>
        </w:rPr>
        <w:t xml:space="preserve"> disminuir una</w:t>
      </w:r>
      <w:del w:id="932" w:author="mercyranjel" w:date="2016-01-25T12:40:00Z">
        <w:r w:rsidDel="005B351F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la otra también disminuye.</w:t>
      </w:r>
      <w:r w:rsidR="00DC28E0">
        <w:rPr>
          <w:rFonts w:ascii="Times" w:hAnsi="Times"/>
        </w:rPr>
        <w:t xml:space="preserve"> </w:t>
      </w:r>
      <w:del w:id="933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DC28E0" w:rsidRPr="00A656FD" w:rsidRDefault="00DC28E0" w:rsidP="00A14B5B">
      <w:pPr>
        <w:spacing w:after="0"/>
        <w:rPr>
          <w:noProof/>
          <w:lang w:val="es-CO" w:eastAsia="es-CO"/>
        </w:rPr>
      </w:pPr>
    </w:p>
    <w:p w:rsidR="00DC28E0" w:rsidRDefault="00DC28E0" w:rsidP="00DC28E0">
      <w:pPr>
        <w:spacing w:after="0"/>
        <w:jc w:val="center"/>
        <w:rPr>
          <w:rFonts w:ascii="Times" w:hAnsi="Times"/>
        </w:rPr>
      </w:pPr>
    </w:p>
    <w:p w:rsidR="00DC28E0" w:rsidRDefault="00DC28E0" w:rsidP="00DC28E0">
      <w:pPr>
        <w:spacing w:after="0"/>
        <w:jc w:val="center"/>
        <w:rPr>
          <w:rFonts w:ascii="Times" w:hAnsi="Times"/>
        </w:rPr>
      </w:pPr>
    </w:p>
    <w:p w:rsidR="00DC28E0" w:rsidRPr="00185BAB" w:rsidRDefault="00DC28E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60CB1" w:rsidRDefault="00460CB1" w:rsidP="00460CB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 w:rsidR="00875D97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857F74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directamente proporcionales</w:t>
      </w:r>
    </w:p>
    <w:p w:rsidR="00185BAB" w:rsidRPr="00460CB1" w:rsidRDefault="00185BAB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9E29AE" w:rsidRDefault="009E29AE" w:rsidP="009E29AE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B6CE9" w:rsidRDefault="00A14B5B" w:rsidP="009E29AE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Compara </w:t>
      </w:r>
      <w:r w:rsidR="00535E25">
        <w:rPr>
          <w:rFonts w:ascii="Times New Roman" w:hAnsi="Times New Roman" w:cs="Times New Roman"/>
          <w:color w:val="000000"/>
          <w:lang w:val="es-CO"/>
        </w:rPr>
        <w:t>la cantidad de mandarinas vendidas y el precio total</w:t>
      </w:r>
      <w:r w:rsidR="00DB6CE9" w:rsidRPr="009E29AE">
        <w:rPr>
          <w:rFonts w:ascii="Times New Roman" w:hAnsi="Times New Roman" w:cs="Times New Roman"/>
          <w:color w:val="000000"/>
          <w:lang w:val="es-CO"/>
        </w:rPr>
        <w:t xml:space="preserve"> de venta </w:t>
      </w:r>
      <w:r>
        <w:rPr>
          <w:rFonts w:ascii="Times New Roman" w:hAnsi="Times New Roman" w:cs="Times New Roman"/>
          <w:color w:val="000000"/>
          <w:lang w:val="es-CO"/>
        </w:rPr>
        <w:t>de la siguiente tabla</w:t>
      </w:r>
      <w:del w:id="934" w:author="mercyranjel" w:date="2016-01-25T12:41:00Z">
        <w:r w:rsidDel="005B351F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935" w:author="mercyranjel" w:date="2016-01-25T12:41:00Z">
        <w:r w:rsidR="005B351F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1B3EF5" w:rsidRDefault="001B3EF5" w:rsidP="001B3EF5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220"/>
        <w:gridCol w:w="1375"/>
        <w:gridCol w:w="1375"/>
        <w:gridCol w:w="1376"/>
        <w:gridCol w:w="1376"/>
      </w:tblGrid>
      <w:tr w:rsidR="00F84A49" w:rsidTr="003B075D">
        <w:trPr>
          <w:jc w:val="center"/>
        </w:trPr>
        <w:tc>
          <w:tcPr>
            <w:tcW w:w="1612" w:type="dxa"/>
          </w:tcPr>
          <w:p w:rsidR="00F84A49" w:rsidRDefault="00F84A49" w:rsidP="00DB6CE9">
            <w:pPr>
              <w:pStyle w:val="Prrafodelista"/>
              <w:ind w:left="0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mandarinas</w:t>
            </w:r>
          </w:p>
        </w:tc>
        <w:tc>
          <w:tcPr>
            <w:tcW w:w="1220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936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937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12</w:t>
            </w:r>
          </w:p>
        </w:tc>
        <w:tc>
          <w:tcPr>
            <w:tcW w:w="1375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</w:t>
            </w:r>
          </w:p>
        </w:tc>
        <w:tc>
          <w:tcPr>
            <w:tcW w:w="1375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938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939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24</w:t>
            </w:r>
          </w:p>
        </w:tc>
        <w:tc>
          <w:tcPr>
            <w:tcW w:w="1376" w:type="dxa"/>
          </w:tcPr>
          <w:p w:rsidR="00F84A49" w:rsidRDefault="00F84A49" w:rsidP="009E29A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376" w:type="dxa"/>
          </w:tcPr>
          <w:p w:rsidR="00F84A49" w:rsidRDefault="00F84A49" w:rsidP="009E29A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36</w:t>
            </w:r>
          </w:p>
        </w:tc>
      </w:tr>
      <w:tr w:rsidR="00F84A49" w:rsidTr="003B075D">
        <w:trPr>
          <w:jc w:val="center"/>
        </w:trPr>
        <w:tc>
          <w:tcPr>
            <w:tcW w:w="1612" w:type="dxa"/>
          </w:tcPr>
          <w:p w:rsidR="00F84A49" w:rsidRDefault="00F84A49" w:rsidP="00DB6CE9">
            <w:pPr>
              <w:pStyle w:val="Prrafodelista"/>
              <w:ind w:left="0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Precio total($)</w:t>
            </w:r>
          </w:p>
        </w:tc>
        <w:tc>
          <w:tcPr>
            <w:tcW w:w="1220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940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941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2400</w:t>
            </w:r>
          </w:p>
        </w:tc>
        <w:tc>
          <w:tcPr>
            <w:tcW w:w="1375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3600</w:t>
            </w:r>
          </w:p>
        </w:tc>
        <w:tc>
          <w:tcPr>
            <w:tcW w:w="1375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942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943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4800</w:t>
            </w:r>
          </w:p>
        </w:tc>
        <w:tc>
          <w:tcPr>
            <w:tcW w:w="1376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6000</w:t>
            </w:r>
          </w:p>
        </w:tc>
        <w:tc>
          <w:tcPr>
            <w:tcW w:w="1376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7200</w:t>
            </w:r>
          </w:p>
        </w:tc>
      </w:tr>
    </w:tbl>
    <w:p w:rsidR="009E29AE" w:rsidRDefault="009E29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B6CE9" w:rsidRDefault="009E29AE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9E29AE">
        <w:rPr>
          <w:rFonts w:ascii="Times New Roman" w:hAnsi="Times New Roman" w:cs="Times New Roman"/>
          <w:color w:val="000000"/>
          <w:lang w:val="es-CO"/>
        </w:rPr>
        <w:t xml:space="preserve">Son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44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magnitudes directamente correlacionadas</w:t>
      </w:r>
      <w:r w:rsidRPr="009E29AE">
        <w:rPr>
          <w:rFonts w:ascii="Times New Roman" w:hAnsi="Times New Roman" w:cs="Times New Roman"/>
          <w:color w:val="000000"/>
          <w:lang w:val="es-CO"/>
        </w:rPr>
        <w:t xml:space="preserve"> porque ambas aumentan.</w:t>
      </w:r>
    </w:p>
    <w:p w:rsidR="00A14B5B" w:rsidRPr="005B351F" w:rsidRDefault="00A14B5B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  <w:rPrChange w:id="945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Al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46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duplicar el número de mandarinas vendidas, el precio total también se duplica.</w:t>
      </w:r>
    </w:p>
    <w:p w:rsidR="00F84A49" w:rsidRPr="005B351F" w:rsidRDefault="00535E25" w:rsidP="00F84A49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  <w:rPrChange w:id="947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>Si se triplica el número de mandarinas vendidas, el precio total también se triplica.</w:t>
      </w:r>
    </w:p>
    <w:p w:rsidR="00F36068" w:rsidRPr="005B351F" w:rsidRDefault="00535E25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</w:t>
      </w:r>
      <w:del w:id="948" w:author="Johana Montejo Rozo" w:date="2016-02-03T10:13:00Z">
        <w:r w:rsidDel="007A7CBB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razón entre la cantidad de mandarinas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949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vendidas y el precio total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950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correspondiente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forma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951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una proporción</w:t>
      </w:r>
      <w:r>
        <w:rPr>
          <w:rFonts w:ascii="Times New Roman" w:hAnsi="Times New Roman" w:cs="Times New Roman"/>
          <w:color w:val="000000"/>
          <w:lang w:val="es-CO"/>
        </w:rPr>
        <w:t xml:space="preserve"> con otra razón de valores correspondientes. </w:t>
      </w:r>
    </w:p>
    <w:p w:rsidR="00F84A49" w:rsidRDefault="00F84A49" w:rsidP="00F84A49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jc w:val="center"/>
        <w:rPr>
          <w:ins w:id="952" w:author="Johana Montejo Rozo" w:date="2016-02-03T10:12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819517" cy="901521"/>
            <wp:effectExtent l="0" t="0" r="0" b="0"/>
            <wp:docPr id="25" name="Imagen 2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29" cy="9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BB" w:rsidRDefault="007A7CBB" w:rsidP="009C625F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ins w:id="953" w:author="Johana Montejo Rozo" w:date="2016-02-03T10:12:00Z">
        <w:r w:rsidRPr="007A7CBB">
          <w:rPr>
            <w:rFonts w:ascii="Times New Roman" w:hAnsi="Times New Roman" w:cs="Times New Roman"/>
            <w:color w:val="000000"/>
            <w:highlight w:val="magenta"/>
            <w:lang w:val="es-CO"/>
            <w:rPrChange w:id="954" w:author="Johana Montejo Rozo" w:date="2016-02-03T10:12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&lt;&lt;MA_07_07_CO_FORM008.gif&gt;&gt;</w:t>
        </w:r>
      </w:ins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Porque  </w:t>
      </w:r>
      <w:r w:rsidRPr="007A7CBB">
        <w:rPr>
          <w:rFonts w:ascii="Times New Roman" w:hAnsi="Times New Roman" w:cs="Times New Roman"/>
          <w:color w:val="000000"/>
          <w:lang w:val="es-CO"/>
          <w:rPrChange w:id="955" w:author="Johana Montejo Rozo" w:date="2016-02-03T10:13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 xml:space="preserve">12 </w:t>
      </w:r>
      <w:r w:rsidRPr="007A7CBB">
        <w:rPr>
          <w:rFonts w:ascii="Times New Roman" w:hAnsi="Times New Roman" w:cs="Times New Roman"/>
          <w:rPrChange w:id="956" w:author="Johana Montejo Rozo" w:date="2016-02-03T10:13:00Z">
            <w:rPr/>
          </w:rPrChange>
        </w:rPr>
        <w:t>× 4800 = 24 × 2400</w:t>
      </w:r>
    </w:p>
    <w:p w:rsidR="00F84A49" w:rsidRDefault="00F84A49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7A7CBB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  <w:pPrChange w:id="957" w:author="Johana Montejo Rozo" w:date="2016-02-03T10:12:00Z">
          <w:pPr>
            <w:pStyle w:val="Prrafodelista"/>
            <w:spacing w:after="0"/>
            <w:jc w:val="center"/>
          </w:pPr>
        </w:pPrChange>
      </w:pPr>
      <w:r>
        <w:rPr>
          <w:noProof/>
          <w:lang w:val="es-CO" w:eastAsia="es-CO"/>
        </w:rPr>
        <w:drawing>
          <wp:anchor distT="0" distB="0" distL="114300" distR="114300" simplePos="0" relativeHeight="251708416" behindDoc="0" locked="0" layoutInCell="1" allowOverlap="1" wp14:anchorId="3A5503EE" wp14:editId="6A84A317">
            <wp:simplePos x="0" y="0"/>
            <wp:positionH relativeFrom="column">
              <wp:posOffset>1546860</wp:posOffset>
            </wp:positionH>
            <wp:positionV relativeFrom="paragraph">
              <wp:posOffset>9525</wp:posOffset>
            </wp:positionV>
            <wp:extent cx="3161665" cy="1010920"/>
            <wp:effectExtent l="0" t="0" r="635" b="0"/>
            <wp:wrapSquare wrapText="bothSides"/>
            <wp:docPr id="26" name="Imagen 2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ins w:id="958" w:author="Johana Montejo Rozo" w:date="2016-02-03T10:12:00Z">
        <w:r w:rsidR="007A7CBB">
          <w:rPr>
            <w:rFonts w:ascii="Times New Roman" w:hAnsi="Times New Roman" w:cs="Times New Roman"/>
            <w:color w:val="000000"/>
            <w:lang w:val="es-CO"/>
          </w:rPr>
          <w:br w:type="textWrapping" w:clear="all"/>
        </w:r>
        <w:r w:rsidR="007A7CBB" w:rsidRPr="007A7CBB">
          <w:rPr>
            <w:rFonts w:ascii="Times New Roman" w:hAnsi="Times New Roman" w:cs="Times New Roman"/>
            <w:color w:val="000000"/>
            <w:highlight w:val="magenta"/>
            <w:lang w:val="es-CO"/>
            <w:rPrChange w:id="959" w:author="Johana Montejo Rozo" w:date="2016-02-03T10:13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&lt;&lt;MA_07_07_CO_FORM009.gif&gt;&gt;</w:t>
        </w:r>
      </w:ins>
    </w:p>
    <w:p w:rsidR="00F71A31" w:rsidRPr="00F71A31" w:rsidRDefault="00F71A31" w:rsidP="00F71A31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Porque  </w:t>
      </w:r>
      <w:r w:rsidRPr="007A7CBB">
        <w:rPr>
          <w:rFonts w:ascii="Times New Roman" w:hAnsi="Times New Roman" w:cs="Times New Roman"/>
          <w:color w:val="000000"/>
          <w:lang w:val="es-CO"/>
          <w:rPrChange w:id="960" w:author="Johana Montejo Rozo" w:date="2016-02-03T10:13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 xml:space="preserve">12 </w:t>
      </w:r>
      <w:r w:rsidRPr="007A7CBB">
        <w:rPr>
          <w:rFonts w:ascii="Times New Roman" w:hAnsi="Times New Roman" w:cs="Times New Roman"/>
          <w:rPrChange w:id="961" w:author="Johana Montejo Rozo" w:date="2016-02-03T10:13:00Z">
            <w:rPr/>
          </w:rPrChange>
        </w:rPr>
        <w:t>× 3600 = 18 × 2400</w:t>
      </w:r>
    </w:p>
    <w:p w:rsidR="009E29AE" w:rsidRDefault="009E29AE" w:rsidP="009E29AE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37D6A" w:rsidRDefault="007F1377" w:rsidP="00837D6A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Por lo tanto</w:t>
      </w:r>
      <w:ins w:id="962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</w:t>
      </w:r>
      <w:r w:rsidRPr="009E29AE">
        <w:rPr>
          <w:rFonts w:ascii="Times New Roman" w:hAnsi="Times New Roman" w:cs="Times New Roman"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>s magnitudes</w:t>
      </w:r>
      <w:r w:rsidRPr="009E29A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63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cantidad de mandarinas vendidas</w:t>
      </w:r>
      <w:r w:rsidR="00535E25">
        <w:rPr>
          <w:rFonts w:ascii="Times New Roman" w:hAnsi="Times New Roman" w:cs="Times New Roman"/>
          <w:color w:val="000000"/>
          <w:lang w:val="es-CO"/>
        </w:rPr>
        <w:t xml:space="preserve"> y precio total de venta</w:t>
      </w:r>
      <w:r w:rsidR="00535E2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535E25">
        <w:rPr>
          <w:rFonts w:ascii="Times New Roman" w:hAnsi="Times New Roman" w:cs="Times New Roman"/>
          <w:color w:val="000000"/>
          <w:lang w:val="es-CO"/>
        </w:rPr>
        <w:t xml:space="preserve">son </w:t>
      </w:r>
      <w:r w:rsidR="00535E25" w:rsidRPr="00535E25">
        <w:rPr>
          <w:rFonts w:ascii="Times" w:hAnsi="Times"/>
          <w:rPrChange w:id="964" w:author="mercyranjel" w:date="2016-01-25T12:42:00Z">
            <w:rPr>
              <w:rFonts w:ascii="Times" w:hAnsi="Times"/>
              <w:i/>
            </w:rPr>
          </w:rPrChange>
        </w:rPr>
        <w:t>directamente proporcionales porque</w:t>
      </w:r>
      <w:r w:rsidR="00535E25">
        <w:rPr>
          <w:rFonts w:ascii="Times" w:hAnsi="Times"/>
          <w:b/>
        </w:rPr>
        <w:t xml:space="preserve"> </w:t>
      </w:r>
      <w:r w:rsidR="00535E25">
        <w:rPr>
          <w:rFonts w:ascii="Times" w:hAnsi="Times"/>
        </w:rPr>
        <w:t>están</w:t>
      </w:r>
      <w:r w:rsidR="00535E25">
        <w:rPr>
          <w:rFonts w:ascii="Times" w:hAnsi="Times"/>
          <w:b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65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directamente correlacionadas</w:t>
      </w:r>
      <w:r w:rsidR="00535E2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966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y</w:t>
      </w:r>
      <w:ins w:id="967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535E25" w:rsidRPr="00535E25">
        <w:rPr>
          <w:rFonts w:ascii="Times New Roman" w:hAnsi="Times New Roman" w:cs="Times New Roman"/>
          <w:color w:val="000000"/>
          <w:lang w:val="es-CO"/>
          <w:rPrChange w:id="968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además</w:t>
      </w:r>
      <w:ins w:id="969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, </w:t>
        </w:r>
      </w:ins>
      <w:del w:id="970" w:author="mercyranjel" w:date="2016-01-25T12:42:00Z">
        <w:r w:rsidR="00535E25" w:rsidRPr="00535E25">
          <w:rPr>
            <w:rFonts w:ascii="Times New Roman" w:hAnsi="Times New Roman" w:cs="Times New Roman"/>
            <w:color w:val="000000"/>
            <w:lang w:val="es-CO"/>
            <w:rPrChange w:id="971" w:author="mercyranjel" w:date="2016-01-25T12:42:00Z">
              <w:rPr>
                <w:rFonts w:ascii="Times New Roman" w:hAnsi="Times New Roman" w:cs="Times New Roman"/>
                <w:i/>
                <w:color w:val="000000"/>
                <w:lang w:val="es-CO"/>
              </w:rPr>
            </w:rPrChange>
          </w:rPr>
          <w:delText xml:space="preserve"> </w:delText>
        </w:r>
      </w:del>
      <w:r w:rsidR="00535E25" w:rsidRPr="00535E25">
        <w:rPr>
          <w:rFonts w:ascii="Times New Roman" w:hAnsi="Times New Roman" w:cs="Times New Roman"/>
          <w:color w:val="000000"/>
          <w:lang w:val="es-CO"/>
          <w:rPrChange w:id="972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aumentan proporcionalmente.</w:t>
      </w:r>
      <w:r w:rsidR="00F71A31" w:rsidRPr="007A09BE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del w:id="973" w:author="Johana Montejo Rozo" w:date="2016-01-27T09:19:00Z">
        <w:r w:rsidR="00837D6A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71A31" w:rsidRPr="00837D6A" w:rsidRDefault="00F71A31" w:rsidP="00F71A31">
      <w:pPr>
        <w:spacing w:after="0"/>
        <w:rPr>
          <w:rFonts w:ascii="Times" w:hAnsi="Times"/>
          <w:rPrChange w:id="974" w:author="mercyranjel" w:date="2016-01-25T12:42:00Z">
            <w:rPr>
              <w:rFonts w:ascii="Times" w:hAnsi="Times"/>
              <w:i/>
            </w:rPr>
          </w:rPrChange>
        </w:rPr>
      </w:pPr>
    </w:p>
    <w:p w:rsidR="00F71A31" w:rsidRDefault="00F71A3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20E6D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D20E6D" w:rsidRPr="005D1738" w:rsidRDefault="00D20E6D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20E6D" w:rsidRPr="00726376" w:rsidTr="003B075D">
        <w:tc>
          <w:tcPr>
            <w:tcW w:w="2518" w:type="dxa"/>
          </w:tcPr>
          <w:p w:rsidR="00D20E6D" w:rsidRPr="00726376" w:rsidRDefault="00D20E6D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20E6D" w:rsidRDefault="00D20E6D" w:rsidP="00D20E6D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A7CBB">
              <w:rPr>
                <w:rFonts w:ascii="Times" w:hAnsi="Times"/>
                <w:sz w:val="18"/>
                <w:szCs w:val="18"/>
                <w:rPrChange w:id="975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Dos magnitudes son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EF4677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 proporcionales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7A7CBB">
              <w:rPr>
                <w:rFonts w:ascii="Times" w:hAnsi="Times"/>
                <w:sz w:val="18"/>
                <w:szCs w:val="18"/>
                <w:lang w:val="es-ES_tradnl"/>
                <w:rPrChange w:id="976" w:author="Johana Montejo Rozo" w:date="2016-02-03T10:13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cuando:</w:t>
            </w:r>
          </w:p>
          <w:p w:rsidR="00D20E6D" w:rsidRPr="007A7CBB" w:rsidRDefault="00D20E6D" w:rsidP="00D20E6D">
            <w:pPr>
              <w:pStyle w:val="Prrafodelista"/>
              <w:numPr>
                <w:ilvl w:val="0"/>
                <w:numId w:val="42"/>
              </w:numPr>
              <w:rPr>
                <w:rFonts w:ascii="Times" w:hAnsi="Times"/>
                <w:i/>
                <w:sz w:val="18"/>
                <w:szCs w:val="18"/>
                <w:rPrChange w:id="977" w:author="Johana Montejo Rozo" w:date="2016-02-03T10:13:00Z">
                  <w:rPr>
                    <w:rFonts w:ascii="Times" w:hAnsi="Times"/>
                    <w:i/>
                    <w:sz w:val="18"/>
                    <w:szCs w:val="18"/>
                  </w:rPr>
                </w:rPrChange>
              </w:rPr>
            </w:pPr>
            <w:del w:id="978" w:author="mercyranjel" w:date="2016-01-25T12:42:00Z">
              <w:r w:rsidRPr="007A7CBB" w:rsidDel="00837D6A">
                <w:rPr>
                  <w:rFonts w:ascii="Times" w:hAnsi="Times"/>
                  <w:sz w:val="18"/>
                  <w:szCs w:val="18"/>
                  <w:lang w:val="es-ES_tradnl"/>
                  <w:rPrChange w:id="979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A</w:delText>
              </w:r>
            </w:del>
            <w:ins w:id="980" w:author="mercyranjel" w:date="2016-01-25T12:42:00Z">
              <w:r w:rsidR="00837D6A" w:rsidRPr="007A7CBB">
                <w:rPr>
                  <w:rFonts w:ascii="Times" w:hAnsi="Times"/>
                  <w:sz w:val="18"/>
                  <w:szCs w:val="18"/>
                  <w:lang w:val="es-ES_tradnl"/>
                  <w:rPrChange w:id="981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t>a</w:t>
              </w:r>
            </w:ins>
            <w:r w:rsidRPr="007A7CBB">
              <w:rPr>
                <w:rFonts w:ascii="Times" w:hAnsi="Times"/>
                <w:sz w:val="18"/>
                <w:szCs w:val="18"/>
                <w:lang w:val="es-ES_tradnl"/>
                <w:rPrChange w:id="982" w:author="Johana Montejo Rozo" w:date="2016-02-03T10:13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l aumentar una, la otra también aumenta proporcionalmente</w:t>
            </w:r>
            <w:r w:rsidR="00535E25" w:rsidRPr="007A7CBB">
              <w:rPr>
                <w:rFonts w:ascii="Times" w:hAnsi="Times"/>
                <w:sz w:val="18"/>
                <w:szCs w:val="18"/>
                <w:rPrChange w:id="983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  <w:p w:rsidR="00D20E6D" w:rsidRPr="007A7CBB" w:rsidRDefault="00D20E6D" w:rsidP="00D20E6D">
            <w:pPr>
              <w:pStyle w:val="Prrafodelista"/>
              <w:numPr>
                <w:ilvl w:val="0"/>
                <w:numId w:val="42"/>
              </w:numPr>
              <w:rPr>
                <w:rFonts w:ascii="Times" w:hAnsi="Times"/>
                <w:i/>
                <w:sz w:val="18"/>
                <w:szCs w:val="18"/>
                <w:rPrChange w:id="984" w:author="Johana Montejo Rozo" w:date="2016-02-03T10:13:00Z">
                  <w:rPr>
                    <w:rFonts w:ascii="Times" w:hAnsi="Times"/>
                    <w:i/>
                    <w:sz w:val="18"/>
                    <w:szCs w:val="18"/>
                  </w:rPr>
                </w:rPrChange>
              </w:rPr>
            </w:pPr>
            <w:del w:id="985" w:author="mercyranjel" w:date="2016-01-25T12:42:00Z">
              <w:r w:rsidRPr="007A7CBB" w:rsidDel="00837D6A">
                <w:rPr>
                  <w:rFonts w:ascii="Times" w:hAnsi="Times"/>
                  <w:sz w:val="18"/>
                  <w:szCs w:val="18"/>
                  <w:lang w:val="es-ES_tradnl"/>
                  <w:rPrChange w:id="986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A</w:delText>
              </w:r>
            </w:del>
            <w:ins w:id="987" w:author="mercyranjel" w:date="2016-01-25T12:42:00Z">
              <w:r w:rsidR="00837D6A" w:rsidRPr="007A7CBB">
                <w:rPr>
                  <w:rFonts w:ascii="Times" w:hAnsi="Times"/>
                  <w:sz w:val="18"/>
                  <w:szCs w:val="18"/>
                  <w:lang w:val="es-ES_tradnl"/>
                  <w:rPrChange w:id="988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t>a</w:t>
              </w:r>
            </w:ins>
            <w:r w:rsidRPr="007A7CBB">
              <w:rPr>
                <w:rFonts w:ascii="Times" w:hAnsi="Times"/>
                <w:sz w:val="18"/>
                <w:szCs w:val="18"/>
                <w:lang w:val="es-ES_tradnl"/>
                <w:rPrChange w:id="989" w:author="Johana Montejo Rozo" w:date="2016-02-03T10:13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l disminuir una, la otra también disminuye proporcionalmente</w:t>
            </w:r>
            <w:ins w:id="990" w:author="mercyranjel" w:date="2016-01-25T12:43:00Z">
              <w:r w:rsidR="00535E25" w:rsidRPr="007A7CBB">
                <w:rPr>
                  <w:rFonts w:ascii="Times" w:hAnsi="Times"/>
                  <w:sz w:val="18"/>
                  <w:szCs w:val="18"/>
                  <w:rPrChange w:id="991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.</w:t>
              </w:r>
            </w:ins>
          </w:p>
          <w:p w:rsidR="00D20E6D" w:rsidRPr="00727F39" w:rsidRDefault="00D20E6D" w:rsidP="003B075D">
            <w:pPr>
              <w:jc w:val="center"/>
              <w:rPr>
                <w:rFonts w:ascii="Times" w:hAnsi="Times"/>
                <w:i/>
                <w:sz w:val="18"/>
                <w:szCs w:val="18"/>
              </w:rPr>
            </w:pPr>
          </w:p>
        </w:tc>
      </w:tr>
    </w:tbl>
    <w:p w:rsidR="00F36068" w:rsidRDefault="00F36068" w:rsidP="00081745">
      <w:pPr>
        <w:spacing w:after="0"/>
        <w:rPr>
          <w:rFonts w:ascii="Times" w:hAnsi="Times"/>
          <w:b/>
        </w:rPr>
      </w:pPr>
    </w:p>
    <w:p w:rsidR="00F36068" w:rsidRPr="00837D6A" w:rsidRDefault="00535E25" w:rsidP="00F3606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535E25">
        <w:rPr>
          <w:rFonts w:ascii="Times New Roman" w:hAnsi="Times New Roman" w:cs="Times New Roman"/>
          <w:color w:val="000000"/>
          <w:lang w:val="es-CO"/>
          <w:rPrChange w:id="992" w:author="mercyranjel" w:date="2016-01-25T12:43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Ejemplo</w:t>
      </w:r>
      <w:del w:id="993" w:author="mercyranjel" w:date="2016-01-25T12:43:00Z">
        <w:r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37D6A" w:rsidRDefault="00535E25" w:rsidP="00837D6A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cantidad de pintura y la superficie que se puede pintar con ella son magnitudes directamente proporcionales</w:t>
      </w:r>
      <w:del w:id="994" w:author="mercyranjel" w:date="2016-01-25T12:43:00Z">
        <w:r>
          <w:rPr>
            <w:rFonts w:ascii="Times New Roman" w:hAnsi="Times New Roman" w:cs="Times New Roman"/>
            <w:b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porque entre más pintura se tiene mayor superficie </w:t>
      </w:r>
      <w:ins w:id="995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que </w:t>
        </w:r>
      </w:ins>
      <w:r>
        <w:rPr>
          <w:rFonts w:ascii="Times New Roman" w:hAnsi="Times New Roman" w:cs="Times New Roman"/>
          <w:color w:val="000000"/>
          <w:lang w:val="es-CO"/>
        </w:rPr>
        <w:t>se puede pintar y</w:t>
      </w:r>
      <w:ins w:id="996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>, además,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hay proporción entre cualquier pareja de valores correspondientes. Observa</w:t>
      </w:r>
      <w:del w:id="997" w:author="mercyranjel" w:date="2016-01-25T12:43:00Z">
        <w:r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998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.  </w:t>
        </w:r>
      </w:ins>
      <w:del w:id="999" w:author="Johana Montejo Rozo" w:date="2016-01-27T09:19:00Z">
        <w:r w:rsidR="00837D6A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36068" w:rsidRPr="00837D6A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899"/>
        <w:gridCol w:w="944"/>
        <w:gridCol w:w="992"/>
        <w:gridCol w:w="850"/>
        <w:gridCol w:w="709"/>
      </w:tblGrid>
      <w:tr w:rsidR="00F36068" w:rsidTr="00F36068">
        <w:trPr>
          <w:jc w:val="center"/>
        </w:trPr>
        <w:tc>
          <w:tcPr>
            <w:tcW w:w="2093" w:type="dxa"/>
          </w:tcPr>
          <w:p w:rsidR="005931CB" w:rsidRDefault="00F360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000" w:author="mercyranjel" w:date="2016-01-25T12:4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pintura</w:t>
            </w:r>
            <w:del w:id="1001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ins w:id="1002" w:author="mercyranjel" w:date="2016-01-25T15:50:00Z">
              <w:r w:rsidR="00C42CAF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del w:id="1003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>medida en litros</w:t>
            </w:r>
            <w:del w:id="1004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89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944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</w:p>
        </w:tc>
        <w:tc>
          <w:tcPr>
            <w:tcW w:w="992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</w:t>
            </w:r>
          </w:p>
        </w:tc>
        <w:tc>
          <w:tcPr>
            <w:tcW w:w="850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</w:p>
        </w:tc>
        <w:tc>
          <w:tcPr>
            <w:tcW w:w="70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</w:tr>
      <w:tr w:rsidR="00F36068" w:rsidTr="00F36068">
        <w:trPr>
          <w:jc w:val="center"/>
        </w:trPr>
        <w:tc>
          <w:tcPr>
            <w:tcW w:w="2093" w:type="dxa"/>
          </w:tcPr>
          <w:p w:rsidR="005931CB" w:rsidRDefault="00F360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005" w:author="mercyranjel" w:date="2016-01-25T12:4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Superficie pintada, medida en m</w:t>
            </w:r>
            <w:r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  <w:del w:id="1006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89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</w:t>
            </w:r>
          </w:p>
        </w:tc>
        <w:tc>
          <w:tcPr>
            <w:tcW w:w="944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16</w:t>
            </w:r>
          </w:p>
        </w:tc>
        <w:tc>
          <w:tcPr>
            <w:tcW w:w="992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24</w:t>
            </w:r>
          </w:p>
        </w:tc>
        <w:tc>
          <w:tcPr>
            <w:tcW w:w="850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32</w:t>
            </w:r>
          </w:p>
        </w:tc>
        <w:tc>
          <w:tcPr>
            <w:tcW w:w="70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40</w:t>
            </w:r>
          </w:p>
        </w:tc>
      </w:tr>
    </w:tbl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D20E6D" w:rsidRDefault="00596FE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Si se multiplica por un número la cantidad de pintura, la superficie pintada queda multiplicada por el mismo número</w:t>
      </w:r>
      <w:del w:id="1007" w:author="mercyranjel" w:date="2016-01-25T12:44:00Z">
        <w:r w:rsidDel="002E0C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008" w:author="mercyranjel" w:date="2016-01-25T12:44:00Z">
        <w:r w:rsidR="002E0CE3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596FE5" w:rsidRDefault="00D266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147955</wp:posOffset>
                </wp:positionV>
                <wp:extent cx="521335" cy="1702435"/>
                <wp:effectExtent l="57150" t="38100" r="69215" b="69215"/>
                <wp:wrapNone/>
                <wp:docPr id="40" name="40 Abrir llav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21335" cy="1702435"/>
                        </a:xfrm>
                        <a:prstGeom prst="leftBrace">
                          <a:avLst>
                            <a:gd name="adj1" fmla="val 163358"/>
                            <a:gd name="adj2" fmla="val 48898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276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40 Abrir llave" o:spid="_x0000_s1026" type="#_x0000_t87" style="position:absolute;margin-left:293pt;margin-top:11.65pt;width:41.05pt;height:134.0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" adj="10805,10562" strokecolor="#00b050" strokeweight="2pt"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BD6DC6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BD6DC6" w:rsidRPr="005D1738" w:rsidRDefault="00BD6DC6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D6DC6" w:rsidTr="003B075D">
        <w:tc>
          <w:tcPr>
            <w:tcW w:w="2518" w:type="dxa"/>
          </w:tcPr>
          <w:p w:rsidR="00BD6DC6" w:rsidRPr="00053744" w:rsidRDefault="00BD6DC6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D6DC6" w:rsidRPr="00053744" w:rsidRDefault="00BD6DC6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009" w:author="Johana Montejo Rozo" w:date="2016-02-03T10:13:00Z">
              <w:r w:rsidR="00D25CD0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</w:t>
            </w:r>
            <w:r>
              <w:t>× 4</w:t>
            </w:r>
          </w:p>
          <w:p w:rsidR="00BD6DC6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</w:t>
            </w:r>
          </w:p>
          <w:p w:rsidR="00BD6DC6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68580</wp:posOffset>
                      </wp:positionV>
                      <wp:extent cx="241300" cy="1168400"/>
                      <wp:effectExtent l="50800" t="44450" r="76200" b="76200"/>
                      <wp:wrapNone/>
                      <wp:docPr id="38" name="38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41300" cy="1168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889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3974F" id="38 Abrir llave" o:spid="_x0000_s1026" type="#_x0000_t87" style="position:absolute;margin-left:164.2pt;margin-top:5.4pt;width:19pt;height:92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" adj="372,10562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</w:t>
            </w:r>
            <w:r>
              <w:t>× 3</w:t>
            </w:r>
          </w:p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553085</wp:posOffset>
                      </wp:positionV>
                      <wp:extent cx="241300" cy="1168400"/>
                      <wp:effectExtent l="31750" t="25400" r="57150" b="95250"/>
                      <wp:wrapNone/>
                      <wp:docPr id="39" name="39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241300" cy="1168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889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EA787" id="39 Abrir llave" o:spid="_x0000_s1026" type="#_x0000_t87" style="position:absolute;margin-left:164.55pt;margin-top:43.55pt;width:19pt;height:9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" adj="372,10562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553720</wp:posOffset>
                      </wp:positionV>
                      <wp:extent cx="521335" cy="1702435"/>
                      <wp:effectExtent l="38100" t="19050" r="50165" b="88265"/>
                      <wp:wrapNone/>
                      <wp:docPr id="41" name="41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521335" cy="1702435"/>
                              </a:xfrm>
                              <a:prstGeom prst="leftBrace">
                                <a:avLst>
                                  <a:gd name="adj1" fmla="val 163358"/>
                                  <a:gd name="adj2" fmla="val 48898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C650" id="41 Abrir llave" o:spid="_x0000_s1026" type="#_x0000_t87" style="position:absolute;margin-left:165.05pt;margin-top:43.6pt;width:41.05pt;height:134.0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" adj="10805,10562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92"/>
              <w:gridCol w:w="839"/>
              <w:gridCol w:w="891"/>
              <w:gridCol w:w="934"/>
              <w:gridCol w:w="807"/>
              <w:gridCol w:w="681"/>
            </w:tblGrid>
            <w:tr w:rsidR="00D359EF" w:rsidTr="003B075D">
              <w:trPr>
                <w:jc w:val="center"/>
              </w:trPr>
              <w:tc>
                <w:tcPr>
                  <w:tcW w:w="2093" w:type="dxa"/>
                </w:tcPr>
                <w:p w:rsidR="005931CB" w:rsidRDefault="00D359EF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010" w:author="mercyranjel" w:date="2016-01-25T12:45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pintura</w:t>
                  </w:r>
                  <w:del w:id="1011" w:author="mercyranjel" w:date="2016-01-25T12:45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litros</w:t>
                  </w:r>
                  <w:del w:id="1012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</w:tr>
            <w:tr w:rsidR="00D359EF" w:rsidTr="003B075D">
              <w:trPr>
                <w:jc w:val="center"/>
              </w:trPr>
              <w:tc>
                <w:tcPr>
                  <w:tcW w:w="2093" w:type="dxa"/>
                </w:tcPr>
                <w:p w:rsidR="005931CB" w:rsidRDefault="00D359EF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013" w:author="mercyranjel" w:date="2016-01-25T12:44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Superficie pintada</w:t>
                  </w:r>
                  <w:del w:id="1014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m</w:t>
                  </w:r>
                  <w:r>
                    <w:rPr>
                      <w:rFonts w:ascii="Times New Roman" w:hAnsi="Times New Roman" w:cs="Times New Roman"/>
                      <w:color w:val="000000"/>
                      <w:vertAlign w:val="superscript"/>
                      <w:lang w:val="es-CO"/>
                    </w:rPr>
                    <w:t>2</w:t>
                  </w:r>
                  <w:del w:id="1015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8</w:t>
                  </w:r>
                </w:p>
              </w:tc>
              <w:tc>
                <w:tcPr>
                  <w:tcW w:w="944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16</w:t>
                  </w:r>
                </w:p>
              </w:tc>
              <w:tc>
                <w:tcPr>
                  <w:tcW w:w="992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850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32</w:t>
                  </w:r>
                </w:p>
              </w:tc>
              <w:tc>
                <w:tcPr>
                  <w:tcW w:w="70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</w:tr>
          </w:tbl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</w:t>
            </w:r>
            <w:r>
              <w:t>× 3</w:t>
            </w: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BD6DC6" w:rsidRDefault="00BD6DC6" w:rsidP="00D359E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r w:rsidR="00D359EF"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="00D359EF">
              <w:t>× 4</w:t>
            </w: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D6DC6" w:rsidRDefault="00B42439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dos magnitudes aumentan proporcionalmente.</w:t>
            </w:r>
          </w:p>
        </w:tc>
      </w:tr>
    </w:tbl>
    <w:p w:rsidR="00596FE5" w:rsidRPr="00BD6DC6" w:rsidRDefault="00596FE5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96FE5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Además</w:t>
      </w:r>
      <w:r w:rsidR="007A09BE">
        <w:rPr>
          <w:rFonts w:ascii="Times New Roman" w:hAnsi="Times New Roman" w:cs="Times New Roman"/>
          <w:color w:val="000000"/>
          <w:lang w:val="es-CO"/>
        </w:rPr>
        <w:t>, es posible armar una</w:t>
      </w:r>
      <w:r>
        <w:rPr>
          <w:rFonts w:ascii="Times New Roman" w:hAnsi="Times New Roman" w:cs="Times New Roman"/>
          <w:color w:val="000000"/>
          <w:lang w:val="es-CO"/>
        </w:rPr>
        <w:t xml:space="preserve"> proporción entre cualquier pareja de valores correspondien</w:t>
      </w:r>
      <w:r w:rsidR="006B0566">
        <w:rPr>
          <w:rFonts w:ascii="Times New Roman" w:hAnsi="Times New Roman" w:cs="Times New Roman"/>
          <w:color w:val="000000"/>
          <w:lang w:val="es-CO"/>
        </w:rPr>
        <w:t>tes</w:t>
      </w:r>
      <w:del w:id="1016" w:author="mercyranjel" w:date="2016-01-25T12:45:00Z">
        <w:r w:rsidR="006B0566" w:rsidDel="002E0C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017" w:author="mercyranjel" w:date="2016-01-25T12:45:00Z">
        <w:r w:rsidR="002E0CE3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6B0566">
        <w:rPr>
          <w:rFonts w:ascii="Times New Roman" w:hAnsi="Times New Roman" w:cs="Times New Roman"/>
          <w:color w:val="000000"/>
          <w:lang w:val="es-CO"/>
        </w:rPr>
        <w:t xml:space="preserve"> por ejemplo:</w:t>
      </w:r>
    </w:p>
    <w:p w:rsidR="00AF4744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25CD0" w:rsidRDefault="006B0566" w:rsidP="00D25CD0">
      <w:pPr>
        <w:spacing w:after="0"/>
        <w:jc w:val="center"/>
        <w:rPr>
          <w:ins w:id="1018" w:author="Johana Montejo Rozo" w:date="2016-02-03T10:14:00Z"/>
          <w:rFonts w:ascii="Times New Roman" w:hAnsi="Times New Roman" w:cs="Times New Roman"/>
          <w:color w:val="000000"/>
          <w:lang w:val="es-CO"/>
        </w:rPr>
        <w:pPrChange w:id="1019" w:author="Johana Montejo Rozo" w:date="2016-02-03T10:14:00Z">
          <w:pPr>
            <w:spacing w:after="0"/>
          </w:pPr>
        </w:pPrChange>
      </w:pPr>
      <w:r>
        <w:rPr>
          <w:noProof/>
          <w:lang w:val="es-CO" w:eastAsia="es-CO"/>
        </w:rPr>
        <w:drawing>
          <wp:inline distT="0" distB="0" distL="0" distR="0">
            <wp:extent cx="1654810" cy="1010920"/>
            <wp:effectExtent l="0" t="0" r="2540" b="0"/>
            <wp:docPr id="42" name="Imagen 42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D0" w:rsidRDefault="00D25CD0" w:rsidP="00D25CD0">
      <w:pPr>
        <w:spacing w:after="0"/>
        <w:jc w:val="center"/>
        <w:rPr>
          <w:ins w:id="1020" w:author="Johana Montejo Rozo" w:date="2016-02-03T10:14:00Z"/>
          <w:rFonts w:ascii="Times New Roman" w:hAnsi="Times New Roman" w:cs="Times New Roman"/>
          <w:color w:val="000000"/>
          <w:lang w:val="es-CO"/>
        </w:rPr>
        <w:pPrChange w:id="1021" w:author="Johana Montejo Rozo" w:date="2016-02-03T10:14:00Z">
          <w:pPr>
            <w:spacing w:after="0"/>
          </w:pPr>
        </w:pPrChange>
      </w:pPr>
      <w:ins w:id="1022" w:author="Johana Montejo Rozo" w:date="2016-02-03T10:14:00Z">
        <w:r w:rsidRPr="00D25CD0">
          <w:rPr>
            <w:rFonts w:ascii="Times New Roman" w:hAnsi="Times New Roman" w:cs="Times New Roman"/>
            <w:color w:val="000000"/>
            <w:highlight w:val="magenta"/>
            <w:lang w:val="es-CO"/>
            <w:rPrChange w:id="1023" w:author="Johana Montejo Rozo" w:date="2016-02-03T10:1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&lt;&lt;MA_07_07_CO_FORM010.gif&gt;&gt;</w:t>
        </w:r>
      </w:ins>
    </w:p>
    <w:p w:rsidR="00D25CD0" w:rsidRDefault="00D25CD0" w:rsidP="00951F1A">
      <w:pPr>
        <w:spacing w:after="0"/>
        <w:rPr>
          <w:ins w:id="1024" w:author="Johana Montejo Rozo" w:date="2016-02-03T10:14:00Z"/>
          <w:rFonts w:ascii="Times New Roman" w:hAnsi="Times New Roman" w:cs="Times New Roman"/>
          <w:color w:val="000000"/>
          <w:lang w:val="es-CO"/>
        </w:rPr>
      </w:pPr>
    </w:p>
    <w:p w:rsidR="004E623A" w:rsidRPr="00951F1A" w:rsidRDefault="006B0566" w:rsidP="00951F1A">
      <w:pPr>
        <w:spacing w:after="0"/>
        <w:rPr>
          <w:rFonts w:ascii="Times New Roman" w:hAnsi="Times New Roman" w:cs="Times New Roman"/>
          <w:color w:val="000000"/>
          <w:lang w:val="es-CO"/>
        </w:rPr>
      </w:pPr>
      <w:del w:id="1025" w:author="Johana Montejo Rozo" w:date="2016-02-03T10:14:00Z">
        <w:r w:rsidRPr="00951F1A" w:rsidDel="00D25CD0">
          <w:rPr>
            <w:rFonts w:ascii="Times New Roman" w:hAnsi="Times New Roman" w:cs="Times New Roman"/>
            <w:color w:val="000000"/>
            <w:lang w:val="es-CO"/>
          </w:rPr>
          <w:delText>p</w:delText>
        </w:r>
      </w:del>
      <w:ins w:id="1026" w:author="Johana Montejo Rozo" w:date="2016-02-03T10:14:00Z">
        <w:r w:rsidR="00D25CD0">
          <w:rPr>
            <w:rFonts w:ascii="Times New Roman" w:hAnsi="Times New Roman" w:cs="Times New Roman"/>
            <w:color w:val="000000"/>
            <w:lang w:val="es-CO"/>
          </w:rPr>
          <w:t>P</w:t>
        </w:r>
      </w:ins>
      <w:r w:rsidRPr="00951F1A">
        <w:rPr>
          <w:rFonts w:ascii="Times New Roman" w:hAnsi="Times New Roman" w:cs="Times New Roman"/>
          <w:color w:val="000000"/>
          <w:lang w:val="es-CO"/>
        </w:rPr>
        <w:t xml:space="preserve">orque </w:t>
      </w:r>
      <w:r w:rsidR="004E623A" w:rsidRPr="00951F1A">
        <w:rPr>
          <w:rFonts w:ascii="Times New Roman" w:hAnsi="Times New Roman" w:cs="Times New Roman"/>
          <w:color w:val="000000"/>
          <w:lang w:val="es-CO"/>
        </w:rPr>
        <w:t xml:space="preserve">  </w:t>
      </w:r>
      <w:r w:rsidR="004E623A" w:rsidRPr="00D25CD0">
        <w:rPr>
          <w:rFonts w:ascii="Times New Roman" w:hAnsi="Times New Roman" w:cs="Times New Roman"/>
          <w:color w:val="000000"/>
          <w:lang w:val="es-CO"/>
          <w:rPrChange w:id="1027" w:author="Johana Montejo Rozo" w:date="2016-02-03T10:14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>1</w:t>
      </w:r>
      <w:ins w:id="1028" w:author="mercyranjel" w:date="2016-01-25T12:45:00Z">
        <w:r w:rsidR="002E0CE3" w:rsidRPr="00D25CD0">
          <w:rPr>
            <w:rFonts w:ascii="Times New Roman" w:hAnsi="Times New Roman" w:cs="Times New Roman"/>
            <w:color w:val="000000"/>
            <w:lang w:val="es-CO"/>
            <w:rPrChange w:id="1029" w:author="Johana Montejo Rozo" w:date="2016-02-03T10:1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 xml:space="preserve"> </w:t>
        </w:r>
      </w:ins>
      <w:r w:rsidR="004E623A" w:rsidRPr="00D25CD0">
        <w:rPr>
          <w:rFonts w:ascii="Times New Roman" w:hAnsi="Times New Roman" w:cs="Times New Roman"/>
          <w:rPrChange w:id="1030" w:author="Johana Montejo Rozo" w:date="2016-02-03T10:14:00Z">
            <w:rPr/>
          </w:rPrChange>
        </w:rPr>
        <w:t>× 16 = 8 × 2</w:t>
      </w:r>
    </w:p>
    <w:p w:rsidR="00AF4744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96FE5" w:rsidRPr="00F36068" w:rsidRDefault="00596FE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60CB1" w:rsidRDefault="00460CB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25CD0" w:rsidRDefault="006B0566" w:rsidP="00D25CD0">
      <w:pPr>
        <w:spacing w:after="0"/>
        <w:jc w:val="center"/>
        <w:rPr>
          <w:ins w:id="1031" w:author="Johana Montejo Rozo" w:date="2016-02-03T10:14:00Z"/>
          <w:rFonts w:ascii="Times New Roman" w:hAnsi="Times New Roman" w:cs="Times New Roman"/>
          <w:color w:val="000000"/>
          <w:lang w:val="es-CO"/>
        </w:rPr>
        <w:pPrChange w:id="1032" w:author="Johana Montejo Rozo" w:date="2016-02-03T10:14:00Z">
          <w:pPr>
            <w:spacing w:after="0"/>
          </w:pPr>
        </w:pPrChange>
      </w:pPr>
      <w:r>
        <w:rPr>
          <w:noProof/>
          <w:lang w:val="es-CO" w:eastAsia="es-CO"/>
        </w:rPr>
        <w:drawing>
          <wp:inline distT="0" distB="0" distL="0" distR="0">
            <wp:extent cx="1964055" cy="1010920"/>
            <wp:effectExtent l="0" t="0" r="0" b="0"/>
            <wp:docPr id="43" name="Imagen 4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D0" w:rsidRDefault="00D25CD0" w:rsidP="00D25CD0">
      <w:pPr>
        <w:spacing w:after="0"/>
        <w:jc w:val="center"/>
        <w:rPr>
          <w:ins w:id="1033" w:author="Johana Montejo Rozo" w:date="2016-02-03T10:15:00Z"/>
          <w:rFonts w:ascii="Times New Roman" w:hAnsi="Times New Roman" w:cs="Times New Roman"/>
          <w:color w:val="000000"/>
          <w:lang w:val="es-CO"/>
        </w:rPr>
        <w:pPrChange w:id="1034" w:author="Johana Montejo Rozo" w:date="2016-02-03T10:15:00Z">
          <w:pPr>
            <w:spacing w:after="0"/>
          </w:pPr>
        </w:pPrChange>
      </w:pPr>
      <w:ins w:id="1035" w:author="Johana Montejo Rozo" w:date="2016-02-03T10:15:00Z">
        <w:r w:rsidRPr="00D25CD0">
          <w:rPr>
            <w:rFonts w:ascii="Times New Roman" w:hAnsi="Times New Roman" w:cs="Times New Roman"/>
            <w:color w:val="000000"/>
            <w:highlight w:val="magenta"/>
            <w:lang w:val="es-CO"/>
            <w:rPrChange w:id="1036" w:author="Johana Montejo Rozo" w:date="2016-02-03T10:15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&lt;&lt;MA_07_07_CO_FORM011.gif&gt;&gt;</w:t>
        </w:r>
      </w:ins>
    </w:p>
    <w:p w:rsidR="00D25CD0" w:rsidRDefault="00D25CD0" w:rsidP="00D25CD0">
      <w:pPr>
        <w:spacing w:after="0"/>
        <w:jc w:val="center"/>
        <w:rPr>
          <w:ins w:id="1037" w:author="Johana Montejo Rozo" w:date="2016-02-03T10:14:00Z"/>
          <w:rFonts w:ascii="Times New Roman" w:hAnsi="Times New Roman" w:cs="Times New Roman"/>
          <w:color w:val="000000"/>
          <w:lang w:val="es-CO"/>
        </w:rPr>
        <w:pPrChange w:id="1038" w:author="Johana Montejo Rozo" w:date="2016-02-03T10:15:00Z">
          <w:pPr>
            <w:spacing w:after="0"/>
          </w:pPr>
        </w:pPrChange>
      </w:pPr>
    </w:p>
    <w:p w:rsidR="004E623A" w:rsidRDefault="00D25CD0" w:rsidP="00951F1A">
      <w:pPr>
        <w:spacing w:after="0"/>
      </w:pPr>
      <w:ins w:id="1039" w:author="Johana Montejo Rozo" w:date="2016-02-03T10:14:00Z">
        <w:r>
          <w:rPr>
            <w:rFonts w:ascii="Times New Roman" w:hAnsi="Times New Roman" w:cs="Times New Roman"/>
            <w:color w:val="000000"/>
            <w:lang w:val="es-CO"/>
          </w:rPr>
          <w:t>P</w:t>
        </w:r>
      </w:ins>
      <w:del w:id="1040" w:author="Johana Montejo Rozo" w:date="2016-02-03T10:14:00Z">
        <w:r w:rsidR="004E623A" w:rsidRPr="00951F1A" w:rsidDel="00D25CD0">
          <w:rPr>
            <w:rFonts w:ascii="Times New Roman" w:hAnsi="Times New Roman" w:cs="Times New Roman"/>
            <w:color w:val="000000"/>
            <w:lang w:val="es-CO"/>
          </w:rPr>
          <w:delText>p</w:delText>
        </w:r>
      </w:del>
      <w:r w:rsidR="004E623A" w:rsidRPr="00951F1A">
        <w:rPr>
          <w:rFonts w:ascii="Times New Roman" w:hAnsi="Times New Roman" w:cs="Times New Roman"/>
          <w:color w:val="000000"/>
          <w:lang w:val="es-CO"/>
        </w:rPr>
        <w:t xml:space="preserve">orque   </w:t>
      </w:r>
      <w:r w:rsidR="004E623A" w:rsidRPr="00D25CD0">
        <w:rPr>
          <w:rFonts w:ascii="Times New Roman" w:hAnsi="Times New Roman" w:cs="Times New Roman"/>
          <w:color w:val="000000"/>
          <w:lang w:val="es-CO"/>
          <w:rPrChange w:id="1041" w:author="Johana Montejo Rozo" w:date="2016-02-03T10:15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 xml:space="preserve">2 </w:t>
      </w:r>
      <w:r w:rsidR="004E623A" w:rsidRPr="00D25CD0">
        <w:rPr>
          <w:rFonts w:ascii="Times New Roman" w:hAnsi="Times New Roman" w:cs="Times New Roman"/>
          <w:rPrChange w:id="1042" w:author="Johana Montejo Rozo" w:date="2016-02-03T10:15:00Z">
            <w:rPr/>
          </w:rPrChange>
        </w:rPr>
        <w:t>× 40 = 5 × 16</w:t>
      </w:r>
    </w:p>
    <w:p w:rsidR="007151EA" w:rsidRDefault="007151EA" w:rsidP="00951F1A">
      <w:pPr>
        <w:spacing w:after="0"/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E75518">
        <w:trPr>
          <w:ins w:id="1043" w:author="Johana Montejo Rozo" w:date="2016-02-03T10:15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1044" w:author="Johana Montejo Rozo" w:date="2016-02-03T10:15:00Z"/>
                <w:rFonts w:ascii="Times New Roman" w:hAnsi="Times New Roman" w:cs="Times New Roman"/>
                <w:b/>
                <w:color w:val="FFFFFF" w:themeColor="background1"/>
              </w:rPr>
            </w:pPr>
            <w:ins w:id="1045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E75518">
        <w:trPr>
          <w:ins w:id="1046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47" w:author="Johana Montejo Rozo" w:date="2016-02-03T10:1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48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49" w:author="Johana Montejo Rozo" w:date="2016-02-03T10:15:00Z"/>
                <w:rFonts w:ascii="Times New Roman" w:hAnsi="Times New Roman" w:cs="Times New Roman"/>
                <w:b/>
                <w:color w:val="000000"/>
              </w:rPr>
            </w:pPr>
            <w:ins w:id="1050" w:author="Johana Montejo Rozo" w:date="2016-02-03T10:1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CO_REC150</w:t>
              </w:r>
            </w:ins>
          </w:p>
        </w:tc>
      </w:tr>
      <w:tr w:rsidR="00D25CD0" w:rsidRPr="0006455F" w:rsidTr="00E75518">
        <w:trPr>
          <w:ins w:id="1051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52" w:author="Johana Montejo Rozo" w:date="2016-02-03T10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53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54" w:author="Johana Montejo Rozo" w:date="2016-02-03T10:15:00Z"/>
                <w:rFonts w:ascii="Times New Roman" w:hAnsi="Times New Roman" w:cs="Times New Roman"/>
                <w:color w:val="000000"/>
              </w:rPr>
            </w:pPr>
            <w:ins w:id="1055" w:author="Johana Montejo Rozo" w:date="2016-02-03T10:16:00Z">
              <w:r>
                <w:rPr>
                  <w:rFonts w:ascii="Times New Roman" w:hAnsi="Times New Roman" w:cs="Times New Roman"/>
                  <w:bCs/>
                  <w:color w:val="000000"/>
                </w:rPr>
                <w:t>Practica la razón de proporcionalidad</w:t>
              </w:r>
            </w:ins>
          </w:p>
        </w:tc>
      </w:tr>
      <w:tr w:rsidR="00D25CD0" w:rsidRPr="0006455F" w:rsidTr="00E75518">
        <w:trPr>
          <w:ins w:id="1056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57" w:author="Johana Montejo Rozo" w:date="2016-02-03T10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58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59" w:author="Johana Montejo Rozo" w:date="2016-02-03T10:15:00Z"/>
                <w:rFonts w:ascii="Times New Roman" w:hAnsi="Times New Roman" w:cs="Times New Roman"/>
                <w:color w:val="000000"/>
              </w:rPr>
            </w:pPr>
            <w:ins w:id="1060" w:author="Johana Montejo Rozo" w:date="2016-02-03T10:16:00Z">
              <w:r w:rsidRPr="00D25CD0">
                <w:rPr>
                  <w:rFonts w:ascii="Times New Roman" w:hAnsi="Times New Roman" w:cs="Times New Roman"/>
                  <w:color w:val="000000"/>
                </w:rPr>
                <w:t>Actividad para calcular valores de una proporción y la razón de proporcionalidad</w:t>
              </w:r>
            </w:ins>
          </w:p>
        </w:tc>
      </w:tr>
    </w:tbl>
    <w:p w:rsidR="007151EA" w:rsidRDefault="007151EA" w:rsidP="00951F1A">
      <w:pPr>
        <w:spacing w:after="0"/>
        <w:rPr>
          <w:ins w:id="1061" w:author="Johana Montejo Rozo" w:date="2016-02-03T10:15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E75518">
        <w:trPr>
          <w:ins w:id="1062" w:author="Johana Montejo Rozo" w:date="2016-02-03T10:16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1063" w:author="Johana Montejo Rozo" w:date="2016-02-03T10:16:00Z"/>
                <w:rFonts w:ascii="Times New Roman" w:hAnsi="Times New Roman" w:cs="Times New Roman"/>
                <w:b/>
                <w:color w:val="FFFFFF" w:themeColor="background1"/>
              </w:rPr>
            </w:pPr>
            <w:ins w:id="1064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E75518">
        <w:trPr>
          <w:ins w:id="1065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66" w:author="Johana Montejo Rozo" w:date="2016-02-03T10:1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67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68" w:author="Johana Montejo Rozo" w:date="2016-02-03T10:16:00Z"/>
                <w:rFonts w:ascii="Times New Roman" w:hAnsi="Times New Roman" w:cs="Times New Roman"/>
                <w:b/>
                <w:color w:val="000000"/>
              </w:rPr>
            </w:pPr>
            <w:ins w:id="1069" w:author="Johana Montejo Rozo" w:date="2016-02-03T10:16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CO_REC160</w:t>
              </w:r>
            </w:ins>
          </w:p>
        </w:tc>
      </w:tr>
      <w:tr w:rsidR="00D25CD0" w:rsidRPr="0006455F" w:rsidTr="00E75518">
        <w:trPr>
          <w:ins w:id="1070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71" w:author="Johana Montejo Rozo" w:date="2016-02-03T10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72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73" w:author="Johana Montejo Rozo" w:date="2016-02-03T10:16:00Z"/>
                <w:rFonts w:ascii="Times New Roman" w:hAnsi="Times New Roman" w:cs="Times New Roman"/>
                <w:color w:val="000000"/>
              </w:rPr>
            </w:pPr>
            <w:ins w:id="1074" w:author="Johana Montejo Rozo" w:date="2016-02-03T10:17:00Z">
              <w:r w:rsidRPr="00D25CD0">
                <w:rPr>
                  <w:rFonts w:ascii="Times New Roman" w:hAnsi="Times New Roman" w:cs="Times New Roman"/>
                  <w:bCs/>
                  <w:color w:val="000000"/>
                </w:rPr>
                <w:t>Completa las tablas de proporcionalidad</w:t>
              </w:r>
            </w:ins>
          </w:p>
        </w:tc>
      </w:tr>
      <w:tr w:rsidR="00D25CD0" w:rsidRPr="0006455F" w:rsidTr="00E75518">
        <w:trPr>
          <w:ins w:id="1075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76" w:author="Johana Montejo Rozo" w:date="2016-02-03T10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77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78" w:author="Johana Montejo Rozo" w:date="2016-02-03T10:16:00Z"/>
                <w:rFonts w:ascii="Times New Roman" w:hAnsi="Times New Roman" w:cs="Times New Roman"/>
                <w:color w:val="000000"/>
              </w:rPr>
            </w:pPr>
            <w:ins w:id="1079" w:author="Johana Montejo Rozo" w:date="2016-02-03T10:17:00Z">
              <w:r w:rsidRPr="00D25CD0">
                <w:rPr>
                  <w:rFonts w:ascii="Times New Roman" w:hAnsi="Times New Roman" w:cs="Times New Roman"/>
                  <w:color w:val="000000"/>
                </w:rPr>
                <w:t>Ejercicios para establecer proporciones entre los datos de una tabla</w:t>
              </w:r>
            </w:ins>
          </w:p>
        </w:tc>
      </w:tr>
    </w:tbl>
    <w:p w:rsidR="00D25CD0" w:rsidRDefault="00D25CD0" w:rsidP="00951F1A">
      <w:pPr>
        <w:spacing w:after="0"/>
        <w:rPr>
          <w:ins w:id="1080" w:author="Johana Montejo Rozo" w:date="2016-02-03T10:15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D25CD0" w:rsidRPr="005D1738" w:rsidTr="00E75518">
        <w:trPr>
          <w:ins w:id="1081" w:author="Johana Montejo Rozo" w:date="2016-02-03T10:18:00Z"/>
        </w:trPr>
        <w:tc>
          <w:tcPr>
            <w:tcW w:w="8975" w:type="dxa"/>
            <w:gridSpan w:val="2"/>
            <w:shd w:val="clear" w:color="auto" w:fill="000000" w:themeFill="text1"/>
          </w:tcPr>
          <w:p w:rsidR="00D25CD0" w:rsidRPr="005D1738" w:rsidRDefault="00D25CD0" w:rsidP="00E75518">
            <w:pPr>
              <w:jc w:val="center"/>
              <w:rPr>
                <w:ins w:id="1082" w:author="Johana Montejo Rozo" w:date="2016-02-03T10:18:00Z"/>
                <w:rFonts w:ascii="Times New Roman" w:hAnsi="Times New Roman" w:cs="Times New Roman"/>
                <w:b/>
                <w:color w:val="FFFFFF" w:themeColor="background1"/>
              </w:rPr>
            </w:pPr>
            <w:ins w:id="1083" w:author="Johana Montejo Rozo" w:date="2016-02-03T10:18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D25CD0" w:rsidTr="00E75518">
        <w:trPr>
          <w:ins w:id="1084" w:author="Johana Montejo Rozo" w:date="2016-02-03T10:18:00Z"/>
        </w:trPr>
        <w:tc>
          <w:tcPr>
            <w:tcW w:w="2552" w:type="dxa"/>
          </w:tcPr>
          <w:p w:rsidR="00D25CD0" w:rsidRPr="00053744" w:rsidRDefault="00D25CD0" w:rsidP="00E75518">
            <w:pPr>
              <w:rPr>
                <w:ins w:id="1085" w:author="Johana Montejo Rozo" w:date="2016-02-03T10:1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86" w:author="Johana Montejo Rozo" w:date="2016-02-03T10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D25CD0" w:rsidRPr="00053744" w:rsidRDefault="00D25CD0" w:rsidP="00E75518">
            <w:pPr>
              <w:rPr>
                <w:ins w:id="1087" w:author="Johana Montejo Rozo" w:date="2016-02-03T10:1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88" w:author="Johana Montejo Rozo" w:date="2016-02-03T10:18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MA_07_07_CO_REC170 </w:t>
              </w:r>
            </w:ins>
          </w:p>
        </w:tc>
      </w:tr>
      <w:tr w:rsidR="00D25CD0" w:rsidTr="00E75518">
        <w:trPr>
          <w:ins w:id="1089" w:author="Johana Montejo Rozo" w:date="2016-02-03T10:18:00Z"/>
        </w:trPr>
        <w:tc>
          <w:tcPr>
            <w:tcW w:w="2552" w:type="dxa"/>
          </w:tcPr>
          <w:p w:rsidR="00D25CD0" w:rsidRDefault="00D25CD0" w:rsidP="00E75518">
            <w:pPr>
              <w:rPr>
                <w:ins w:id="1090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91" w:author="Johana Montejo Rozo" w:date="2016-02-03T10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D25CD0" w:rsidRDefault="00D25CD0" w:rsidP="00E75518">
            <w:pPr>
              <w:rPr>
                <w:ins w:id="1092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93" w:author="Johana Montejo Rozo" w:date="2016-02-03T10:18:00Z">
              <w:r w:rsidRPr="00D25CD0">
                <w:rPr>
                  <w:rFonts w:ascii="Times New Roman" w:hAnsi="Times New Roman" w:cs="Times New Roman"/>
                  <w:color w:val="000000"/>
                </w:rPr>
                <w:t>Procedimientos para resolver problemas de proporcionalidad</w:t>
              </w:r>
            </w:ins>
          </w:p>
        </w:tc>
      </w:tr>
      <w:tr w:rsidR="00D25CD0" w:rsidTr="00E75518">
        <w:trPr>
          <w:ins w:id="1094" w:author="Johana Montejo Rozo" w:date="2016-02-03T10:18:00Z"/>
        </w:trPr>
        <w:tc>
          <w:tcPr>
            <w:tcW w:w="2552" w:type="dxa"/>
          </w:tcPr>
          <w:p w:rsidR="00D25CD0" w:rsidRDefault="00D25CD0" w:rsidP="00E75518">
            <w:pPr>
              <w:rPr>
                <w:ins w:id="1095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96" w:author="Johana Montejo Rozo" w:date="2016-02-03T10:18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D25CD0" w:rsidRDefault="00D25CD0" w:rsidP="00D25CD0">
            <w:pPr>
              <w:rPr>
                <w:ins w:id="1097" w:author="Johana Montejo Rozo" w:date="2016-02-03T10:18:00Z"/>
                <w:rFonts w:ascii="Times New Roman" w:hAnsi="Times New Roman" w:cs="Times New Roman"/>
                <w:color w:val="000000"/>
              </w:rPr>
              <w:pPrChange w:id="1098" w:author="Johana Montejo Rozo" w:date="2016-02-03T10:18:00Z">
                <w:pPr/>
              </w:pPrChange>
            </w:pPr>
            <w:ins w:id="1099" w:author="Johana Montejo Rozo" w:date="2016-02-03T10:18:00Z">
              <w:r w:rsidRPr="00D25CD0">
                <w:rPr>
                  <w:rFonts w:ascii="Times New Roman" w:hAnsi="Times New Roman" w:cs="Times New Roman"/>
                  <w:color w:val="000000"/>
                </w:rPr>
                <w:t xml:space="preserve">Interactivo </w:t>
              </w:r>
              <w:r>
                <w:rPr>
                  <w:rFonts w:ascii="Times New Roman" w:hAnsi="Times New Roman" w:cs="Times New Roman"/>
                  <w:color w:val="000000"/>
                </w:rPr>
                <w:t>para presentar</w:t>
              </w:r>
              <w:r w:rsidRPr="00D25CD0">
                <w:rPr>
                  <w:rFonts w:ascii="Times New Roman" w:hAnsi="Times New Roman" w:cs="Times New Roman"/>
                  <w:color w:val="000000"/>
                </w:rPr>
                <w:t xml:space="preserve"> los métodos de resolución de problemas de proporcionalidad directa e inversa</w:t>
              </w:r>
            </w:ins>
          </w:p>
        </w:tc>
      </w:tr>
    </w:tbl>
    <w:p w:rsidR="00D25CD0" w:rsidRDefault="00D25CD0" w:rsidP="00951F1A">
      <w:pPr>
        <w:spacing w:after="0"/>
        <w:rPr>
          <w:ins w:id="1100" w:author="Johana Montejo Rozo" w:date="2016-02-03T10:17:00Z"/>
          <w:rFonts w:ascii="Times New Roman" w:hAnsi="Times New Roman" w:cs="Times New Roman"/>
          <w:color w:val="000000"/>
          <w:lang w:val="es-CO"/>
        </w:rPr>
      </w:pPr>
    </w:p>
    <w:p w:rsidR="00D25CD0" w:rsidDel="00D25CD0" w:rsidRDefault="00D25CD0" w:rsidP="00951F1A">
      <w:pPr>
        <w:spacing w:after="0"/>
        <w:rPr>
          <w:del w:id="1101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471"/>
        <w:gridCol w:w="6357"/>
      </w:tblGrid>
      <w:tr w:rsidR="00B41B14" w:rsidRPr="00E41FD7" w:rsidDel="00D25CD0" w:rsidTr="00D25CD0">
        <w:trPr>
          <w:del w:id="1102" w:author="Johana Montejo Rozo" w:date="2016-02-03T10:16:00Z"/>
        </w:trPr>
        <w:tc>
          <w:tcPr>
            <w:tcW w:w="8828" w:type="dxa"/>
            <w:gridSpan w:val="2"/>
            <w:shd w:val="clear" w:color="auto" w:fill="000000" w:themeFill="text1"/>
          </w:tcPr>
          <w:p w:rsidR="00B41B14" w:rsidRPr="00E41FD7" w:rsidDel="00D25CD0" w:rsidRDefault="00B41B14" w:rsidP="003278E3">
            <w:pPr>
              <w:jc w:val="center"/>
              <w:rPr>
                <w:del w:id="1103" w:author="Johana Montejo Rozo" w:date="2016-02-03T10:1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104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B41B14" w:rsidRPr="00E41FD7" w:rsidDel="00D25CD0" w:rsidTr="00D25CD0">
        <w:trPr>
          <w:del w:id="1105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3278E3">
            <w:pPr>
              <w:rPr>
                <w:del w:id="1106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07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3278E3">
            <w:pPr>
              <w:rPr>
                <w:del w:id="1108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09" w:author="Johana Montejo Rozo" w:date="2016-02-03T10:16:00Z"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150</w:delText>
              </w:r>
            </w:del>
          </w:p>
        </w:tc>
      </w:tr>
      <w:tr w:rsidR="00B41B14" w:rsidRPr="00E41FD7" w:rsidDel="00D25CD0" w:rsidTr="00D25CD0">
        <w:trPr>
          <w:del w:id="1110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111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2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7679EB" w:rsidP="00F34D22">
            <w:pPr>
              <w:rPr>
                <w:del w:id="1113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4" w:author="Johana Montejo Rozo" w:date="2016-02-03T10:16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las proporciones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1.1 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La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razón de proporcionalidad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Identifica la razón de proporcionalidad</w:delText>
              </w:r>
            </w:del>
          </w:p>
        </w:tc>
      </w:tr>
      <w:tr w:rsidR="00B41B14" w:rsidRPr="00E41FD7" w:rsidDel="00D25CD0" w:rsidTr="00D25CD0">
        <w:trPr>
          <w:del w:id="1115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116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7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118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9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Cambiar el orden de las fichas donde están las respuestas dado que no es aleatorio.</w:delText>
              </w:r>
            </w:del>
          </w:p>
        </w:tc>
      </w:tr>
      <w:tr w:rsidR="00B41B14" w:rsidRPr="00E41FD7" w:rsidDel="00D25CD0" w:rsidTr="00D25CD0">
        <w:trPr>
          <w:del w:id="1120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121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22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123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24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Practica la razón de proporcionalidad</w:delText>
              </w:r>
            </w:del>
          </w:p>
        </w:tc>
      </w:tr>
      <w:tr w:rsidR="00B41B14" w:rsidRPr="00E41FD7" w:rsidDel="00D25CD0" w:rsidTr="00D25CD0">
        <w:trPr>
          <w:del w:id="1125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126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27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128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29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calcular valores de una proporción y la razón de proporcionalidad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D25CD0">
        <w:trPr>
          <w:ins w:id="1130" w:author="Johana Montejo Rozo" w:date="2016-02-03T10:19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1131" w:author="Johana Montejo Rozo" w:date="2016-02-03T10:19:00Z"/>
                <w:rFonts w:ascii="Times New Roman" w:hAnsi="Times New Roman" w:cs="Times New Roman"/>
                <w:b/>
                <w:color w:val="FFFFFF" w:themeColor="background1"/>
              </w:rPr>
            </w:pPr>
            <w:ins w:id="1132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D25CD0">
        <w:trPr>
          <w:ins w:id="1133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134" w:author="Johana Montejo Rozo" w:date="2016-02-03T10:1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135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 w:rsidP="00D25CD0">
            <w:pPr>
              <w:rPr>
                <w:ins w:id="1136" w:author="Johana Montejo Rozo" w:date="2016-02-03T10:19:00Z"/>
                <w:rFonts w:ascii="Times New Roman" w:hAnsi="Times New Roman" w:cs="Times New Roman"/>
                <w:b/>
                <w:color w:val="000000"/>
              </w:rPr>
              <w:pPrChange w:id="1137" w:author="Johana Montejo Rozo" w:date="2016-02-03T10:19:00Z">
                <w:pPr/>
              </w:pPrChange>
            </w:pPr>
            <w:ins w:id="1138" w:author="Johana Montejo Rozo" w:date="2016-02-03T10:1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CO_REC180</w:t>
              </w:r>
            </w:ins>
          </w:p>
        </w:tc>
      </w:tr>
      <w:tr w:rsidR="00D25CD0" w:rsidRPr="0006455F" w:rsidTr="00D25CD0">
        <w:trPr>
          <w:ins w:id="1139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140" w:author="Johana Montejo Rozo" w:date="2016-02-03T10:1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141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142" w:author="Johana Montejo Rozo" w:date="2016-02-03T10:19:00Z"/>
                <w:rFonts w:ascii="Times New Roman" w:hAnsi="Times New Roman" w:cs="Times New Roman"/>
                <w:color w:val="000000"/>
              </w:rPr>
            </w:pPr>
            <w:ins w:id="1143" w:author="Johana Montejo Rozo" w:date="2016-02-03T10:19:00Z">
              <w:r w:rsidRPr="00D25CD0">
                <w:rPr>
                  <w:rFonts w:ascii="Times New Roman" w:hAnsi="Times New Roman" w:cs="Times New Roman"/>
                  <w:bCs/>
                  <w:color w:val="000000"/>
                </w:rPr>
                <w:t>Resuelve problemas de proporcionalidad directa</w:t>
              </w:r>
            </w:ins>
          </w:p>
        </w:tc>
      </w:tr>
      <w:tr w:rsidR="00D25CD0" w:rsidRPr="0006455F" w:rsidTr="00D25CD0">
        <w:trPr>
          <w:ins w:id="1144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145" w:author="Johana Montejo Rozo" w:date="2016-02-03T10:1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146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147" w:author="Johana Montejo Rozo" w:date="2016-02-03T10:19:00Z"/>
                <w:rFonts w:ascii="Times New Roman" w:hAnsi="Times New Roman" w:cs="Times New Roman"/>
                <w:color w:val="000000"/>
              </w:rPr>
            </w:pPr>
            <w:ins w:id="1148" w:author="Johana Montejo Rozo" w:date="2016-02-03T10:19:00Z">
              <w:r w:rsidRPr="00D25CD0">
                <w:rPr>
                  <w:rFonts w:ascii="Times New Roman" w:hAnsi="Times New Roman" w:cs="Times New Roman"/>
                  <w:color w:val="000000"/>
                </w:rPr>
                <w:t>Actividad para solucionar problemas que involucran magnitudes directamente proporcionales</w:t>
              </w:r>
            </w:ins>
          </w:p>
        </w:tc>
      </w:tr>
    </w:tbl>
    <w:p w:rsidR="00B41B14" w:rsidRDefault="00B41B14" w:rsidP="00951F1A">
      <w:pPr>
        <w:spacing w:after="0"/>
        <w:rPr>
          <w:ins w:id="1149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p w:rsidR="00D25CD0" w:rsidDel="00D25CD0" w:rsidRDefault="00D25CD0" w:rsidP="00951F1A">
      <w:pPr>
        <w:spacing w:after="0"/>
        <w:rPr>
          <w:del w:id="1150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151" w:author="Johana Montejo Rozo" w:date="2016-02-03T10:1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152">
          <w:tblGrid>
            <w:gridCol w:w="2476"/>
            <w:gridCol w:w="6352"/>
          </w:tblGrid>
        </w:tblGridChange>
      </w:tblGrid>
      <w:tr w:rsidR="00CA7AAD" w:rsidRPr="0017136E" w:rsidDel="00D25CD0" w:rsidTr="00D25CD0">
        <w:trPr>
          <w:del w:id="1153" w:author="Johana Montejo Rozo" w:date="2016-02-03T10:17:00Z"/>
        </w:trPr>
        <w:tc>
          <w:tcPr>
            <w:tcW w:w="8828" w:type="dxa"/>
            <w:gridSpan w:val="2"/>
            <w:shd w:val="clear" w:color="auto" w:fill="000000" w:themeFill="text1"/>
            <w:tcPrChange w:id="1154" w:author="Johana Montejo Rozo" w:date="2016-02-03T10:19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CA7AAD" w:rsidRPr="0017136E" w:rsidDel="00D25CD0" w:rsidRDefault="00CA7AAD" w:rsidP="003278E3">
            <w:pPr>
              <w:jc w:val="center"/>
              <w:rPr>
                <w:del w:id="1155" w:author="Johana Montejo Rozo" w:date="2016-02-03T10:1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156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CA7AAD" w:rsidRPr="0017136E" w:rsidDel="00D25CD0" w:rsidTr="00D25CD0">
        <w:trPr>
          <w:del w:id="1157" w:author="Johana Montejo Rozo" w:date="2016-02-03T10:17:00Z"/>
        </w:trPr>
        <w:tc>
          <w:tcPr>
            <w:tcW w:w="2476" w:type="dxa"/>
            <w:tcPrChange w:id="1158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59" w:author="Johana Montejo Rozo" w:date="2016-02-03T10:1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60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161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62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63" w:author="Johana Montejo Rozo" w:date="2016-02-03T10:17:00Z">
              <w:r w:rsidRPr="0017136E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160</w:delText>
              </w:r>
            </w:del>
          </w:p>
        </w:tc>
      </w:tr>
      <w:tr w:rsidR="00CA7AAD" w:rsidRPr="0017136E" w:rsidDel="00D25CD0" w:rsidTr="00D25CD0">
        <w:trPr>
          <w:del w:id="1164" w:author="Johana Montejo Rozo" w:date="2016-02-03T10:17:00Z"/>
        </w:trPr>
        <w:tc>
          <w:tcPr>
            <w:tcW w:w="2476" w:type="dxa"/>
            <w:tcPrChange w:id="1165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66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67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168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69" w:author="Johana Montejo Rozo" w:date="2016-02-03T10:1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170" w:author="Johana Montejo Rozo" w:date="2016-02-03T10:17:00Z">
              <w:r w:rsidRPr="00CA7AAD" w:rsidDel="00D25CD0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las tablas de proporcionalidad</w:delText>
              </w:r>
            </w:del>
          </w:p>
        </w:tc>
      </w:tr>
      <w:tr w:rsidR="00CA7AAD" w:rsidRPr="0017136E" w:rsidDel="00D25CD0" w:rsidTr="00D25CD0">
        <w:trPr>
          <w:del w:id="1171" w:author="Johana Montejo Rozo" w:date="2016-02-03T10:17:00Z"/>
        </w:trPr>
        <w:tc>
          <w:tcPr>
            <w:tcW w:w="2476" w:type="dxa"/>
            <w:tcPrChange w:id="1172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73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74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175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176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77" w:author="Johana Montejo Rozo" w:date="2016-02-03T10:17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Ejercicios para establecer proporciones entre los datos de una tabla</w:delText>
              </w:r>
            </w:del>
          </w:p>
        </w:tc>
      </w:tr>
    </w:tbl>
    <w:p w:rsidR="00CA7AAD" w:rsidRPr="00951F1A" w:rsidDel="00D25CD0" w:rsidRDefault="00CA7AAD" w:rsidP="00951F1A">
      <w:pPr>
        <w:spacing w:after="0"/>
        <w:rPr>
          <w:del w:id="1178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8"/>
      </w:tblGrid>
      <w:tr w:rsidR="00CA7AAD" w:rsidRPr="00E41FD7" w:rsidDel="00D25CD0" w:rsidTr="003278E3">
        <w:trPr>
          <w:del w:id="1179" w:author="Johana Montejo Rozo" w:date="2016-02-03T10:18:00Z"/>
        </w:trPr>
        <w:tc>
          <w:tcPr>
            <w:tcW w:w="8828" w:type="dxa"/>
            <w:gridSpan w:val="2"/>
            <w:shd w:val="clear" w:color="auto" w:fill="000000" w:themeFill="text1"/>
          </w:tcPr>
          <w:p w:rsidR="00CA7AAD" w:rsidRPr="00E41FD7" w:rsidDel="00D25CD0" w:rsidRDefault="00CA7AAD" w:rsidP="003278E3">
            <w:pPr>
              <w:jc w:val="center"/>
              <w:rPr>
                <w:del w:id="1180" w:author="Johana Montejo Rozo" w:date="2016-02-03T10:1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181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CA7AAD" w:rsidRPr="00E41FD7" w:rsidDel="00D25CD0" w:rsidTr="003278E3">
        <w:trPr>
          <w:del w:id="1182" w:author="Johana Montejo Rozo" w:date="2016-02-03T10:18:00Z"/>
        </w:trPr>
        <w:tc>
          <w:tcPr>
            <w:tcW w:w="2470" w:type="dxa"/>
          </w:tcPr>
          <w:p w:rsidR="00CA7AAD" w:rsidRPr="00D26644" w:rsidDel="00D25CD0" w:rsidRDefault="00CA7AAD" w:rsidP="003278E3">
            <w:pPr>
              <w:rPr>
                <w:del w:id="1183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  <w:rPrChange w:id="1184" w:author="Johana Montejo Rozo" w:date="2016-01-27T09:20:00Z">
                  <w:rPr>
                    <w:del w:id="1185" w:author="Johana Montejo Rozo" w:date="2016-02-03T10:18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highlight w:val="yellow"/>
                  </w:rPr>
                </w:rPrChange>
              </w:rPr>
            </w:pPr>
            <w:del w:id="1186" w:author="Johana Montejo Rozo" w:date="2016-02-03T10:18:00Z">
              <w:r w:rsidRPr="00D26644" w:rsidDel="00D25CD0">
                <w:rPr>
                  <w:rFonts w:ascii="Times New Roman" w:hAnsi="Times New Roman" w:cs="Times New Roman"/>
                  <w:b/>
                  <w:color w:val="000000"/>
                  <w:rPrChange w:id="1187" w:author="Johana Montejo Rozo" w:date="2016-01-27T09:20:00Z">
                    <w:rPr>
                      <w:rFonts w:ascii="Times New Roman" w:hAnsi="Times New Roman" w:cs="Times New Roman"/>
                      <w:b/>
                      <w:color w:val="000000"/>
                      <w:highlight w:val="yellow"/>
                    </w:rPr>
                  </w:rPrChange>
                </w:rPr>
                <w:delText>Código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188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89" w:author="Johana Montejo Rozo" w:date="2016-02-03T10:18:00Z">
              <w:r w:rsidRPr="00D26644" w:rsidDel="00D25CD0">
                <w:rPr>
                  <w:rFonts w:ascii="Times New Roman" w:hAnsi="Times New Roman" w:cs="Times New Roman"/>
                  <w:color w:val="000000"/>
                  <w:rPrChange w:id="1190" w:author="Johana Montejo Rozo" w:date="2016-01-27T09:20:00Z">
                    <w:rPr>
                      <w:rFonts w:ascii="Times New Roman" w:hAnsi="Times New Roman" w:cs="Times New Roman"/>
                      <w:color w:val="000000"/>
                      <w:highlight w:val="yellow"/>
                    </w:rPr>
                  </w:rPrChange>
                </w:rPr>
                <w:delText>MA_07_07_REC170</w:delText>
              </w:r>
            </w:del>
          </w:p>
        </w:tc>
      </w:tr>
      <w:tr w:rsidR="00CA7AAD" w:rsidRPr="00E41FD7" w:rsidDel="00D25CD0" w:rsidTr="003278E3">
        <w:trPr>
          <w:del w:id="1191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92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93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E31243">
            <w:pPr>
              <w:rPr>
                <w:del w:id="1194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95" w:author="Johana Montejo Rozo" w:date="2016-02-03T10:18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3.2 La proporcionalidad inversa/3.2.1 La resolución de problemas de proporcionalidad inversa/ 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R="00E3124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Los procedimientos de resolución de proporcionalidad</w:delText>
              </w:r>
            </w:del>
          </w:p>
        </w:tc>
      </w:tr>
      <w:tr w:rsidR="00CA7AAD" w:rsidRPr="00E41FD7" w:rsidDel="00D25CD0" w:rsidTr="003278E3">
        <w:trPr>
          <w:del w:id="1196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97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98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shd w:val="clear" w:color="auto" w:fill="FFFFFF"/>
              <w:rPr>
                <w:del w:id="1199" w:author="Johana Montejo Rozo" w:date="2016-02-03T10:18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1200" w:author="Johana Montejo Rozo" w:date="2016-02-03T10:18:00Z">
              <w:r w:rsidDel="00D25CD0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CA7AAD" w:rsidRPr="00E41FD7" w:rsidDel="00D25CD0" w:rsidTr="003278E3">
        <w:trPr>
          <w:del w:id="1201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202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03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204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05" w:author="Johana Montejo Rozo" w:date="2016-02-03T10:18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Procedimientos para resolver problemas de proporcionalidad</w:delText>
              </w:r>
            </w:del>
          </w:p>
        </w:tc>
      </w:tr>
      <w:tr w:rsidR="00CA7AAD" w:rsidRPr="00E41FD7" w:rsidDel="00D25CD0" w:rsidTr="003278E3">
        <w:trPr>
          <w:del w:id="1206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207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08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209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10" w:author="Johana Montejo Rozo" w:date="2016-02-03T10:18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que presenta los métodos de resolución de problemas de pro</w:delText>
              </w:r>
              <w:r w:rsidR="000D1835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porcionalidad directa e inversa</w:delText>
              </w:r>
            </w:del>
          </w:p>
        </w:tc>
      </w:tr>
    </w:tbl>
    <w:p w:rsidR="00D20E6D" w:rsidDel="00D25CD0" w:rsidRDefault="00D20E6D" w:rsidP="00875D97">
      <w:pPr>
        <w:spacing w:after="0"/>
        <w:rPr>
          <w:del w:id="1211" w:author="Johana Montejo Rozo" w:date="2016-02-03T10:19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83144B" w:rsidRPr="00E41FD7" w:rsidDel="00D25CD0" w:rsidTr="003278E3">
        <w:trPr>
          <w:del w:id="1212" w:author="Johana Montejo Rozo" w:date="2016-02-03T10:19:00Z"/>
        </w:trPr>
        <w:tc>
          <w:tcPr>
            <w:tcW w:w="8828" w:type="dxa"/>
            <w:gridSpan w:val="2"/>
            <w:shd w:val="clear" w:color="auto" w:fill="000000" w:themeFill="text1"/>
          </w:tcPr>
          <w:p w:rsidR="0083144B" w:rsidRPr="00E41FD7" w:rsidDel="00D25CD0" w:rsidRDefault="0083144B" w:rsidP="003278E3">
            <w:pPr>
              <w:jc w:val="center"/>
              <w:rPr>
                <w:del w:id="1213" w:author="Johana Montejo Rozo" w:date="2016-02-03T10:1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214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83144B" w:rsidRPr="00E41FD7" w:rsidDel="00D25CD0" w:rsidTr="003278E3">
        <w:trPr>
          <w:del w:id="1215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216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17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83144B" w:rsidP="003278E3">
            <w:pPr>
              <w:rPr>
                <w:del w:id="1218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19" w:author="Johana Montejo Rozo" w:date="2016-02-03T10:19:00Z"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180</w:delText>
              </w:r>
            </w:del>
          </w:p>
        </w:tc>
      </w:tr>
      <w:tr w:rsidR="0083144B" w:rsidRPr="00E41FD7" w:rsidDel="00D25CD0" w:rsidTr="003278E3">
        <w:trPr>
          <w:del w:id="1220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221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22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83144B" w:rsidP="0083144B">
            <w:pPr>
              <w:rPr>
                <w:del w:id="1223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24" w:author="Johana Montejo Rozo" w:date="2016-02-03T10:19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3.1 La proporcionalidad directa/3.1.1 La resolución de problemas de proporcionalidad directa/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Pr="0083144B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directa entre magnitudes</w:delText>
              </w:r>
            </w:del>
          </w:p>
        </w:tc>
      </w:tr>
      <w:tr w:rsidR="0083144B" w:rsidRPr="00E41FD7" w:rsidDel="00D25CD0" w:rsidTr="003278E3">
        <w:trPr>
          <w:del w:id="1225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226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27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691723" w:rsidP="003278E3">
            <w:pPr>
              <w:rPr>
                <w:del w:id="1228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29" w:author="Johana Montejo Rozo" w:date="2016-02-03T10:19:00Z">
              <w:r w:rsidRPr="0069172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Cambiar los contextos que involucran dinero a moneda lo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cal. Proponer contextos con triá</w:delText>
              </w:r>
              <w:r w:rsidRPr="0069172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ngulos semejantes</w:delText>
              </w:r>
            </w:del>
          </w:p>
        </w:tc>
      </w:tr>
      <w:tr w:rsidR="0083144B" w:rsidRPr="00E41FD7" w:rsidDel="00D25CD0" w:rsidTr="003278E3">
        <w:trPr>
          <w:del w:id="1230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231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32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9B7C17" w:rsidP="003278E3">
            <w:pPr>
              <w:rPr>
                <w:del w:id="1233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34" w:author="Johana Montejo Rozo" w:date="2016-02-03T10:19:00Z">
              <w:r w:rsidRPr="009B7C1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directa</w:delText>
              </w:r>
            </w:del>
          </w:p>
        </w:tc>
      </w:tr>
      <w:tr w:rsidR="0083144B" w:rsidRPr="00E41FD7" w:rsidDel="00D25CD0" w:rsidTr="003278E3">
        <w:trPr>
          <w:del w:id="1235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236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237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9B7C17" w:rsidP="003278E3">
            <w:pPr>
              <w:rPr>
                <w:del w:id="1238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239" w:author="Johana Montejo Rozo" w:date="2016-02-03T10:19:00Z">
              <w:r w:rsidRPr="009B7C1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solucionar problemas que involucran magnitudes directamente proporcionales</w:delText>
              </w:r>
            </w:del>
          </w:p>
        </w:tc>
      </w:tr>
    </w:tbl>
    <w:p w:rsidR="00CA7AAD" w:rsidDel="00D25CD0" w:rsidRDefault="00CA7AAD" w:rsidP="00875D97">
      <w:pPr>
        <w:spacing w:after="0"/>
        <w:rPr>
          <w:del w:id="1240" w:author="Johana Montejo Rozo" w:date="2016-02-03T10:19:00Z"/>
          <w:rFonts w:ascii="Times" w:hAnsi="Times"/>
          <w:highlight w:val="yellow"/>
        </w:rPr>
      </w:pPr>
    </w:p>
    <w:p w:rsidR="00CA7AAD" w:rsidRDefault="00CA7AAD" w:rsidP="00875D97">
      <w:pPr>
        <w:spacing w:after="0"/>
        <w:rPr>
          <w:rFonts w:ascii="Times" w:hAnsi="Times"/>
          <w:highlight w:val="yellow"/>
        </w:rPr>
      </w:pPr>
    </w:p>
    <w:p w:rsidR="00875D97" w:rsidRDefault="00875D97" w:rsidP="00875D9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 w:rsidR="007A09BE">
        <w:rPr>
          <w:rFonts w:ascii="Times" w:hAnsi="Times"/>
          <w:b/>
        </w:rPr>
        <w:t>La p</w:t>
      </w:r>
      <w:r>
        <w:rPr>
          <w:rFonts w:ascii="Times" w:hAnsi="Times"/>
          <w:b/>
        </w:rPr>
        <w:t>ropiedad de las magnitudes directamente proporcionales</w:t>
      </w:r>
    </w:p>
    <w:p w:rsidR="00875D97" w:rsidRDefault="00875D97" w:rsidP="00875D97">
      <w:pPr>
        <w:spacing w:after="0"/>
        <w:rPr>
          <w:rFonts w:ascii="Times" w:hAnsi="Times"/>
          <w:b/>
        </w:rPr>
      </w:pPr>
    </w:p>
    <w:p w:rsidR="008B4748" w:rsidRDefault="008B4748" w:rsidP="008B474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Observa las tablas que muestran los valores de magnitudes que son </w:t>
      </w:r>
      <w:r w:rsidRPr="008B4748">
        <w:rPr>
          <w:rFonts w:ascii="Times" w:hAnsi="Times"/>
        </w:rPr>
        <w:t>directamente proporcionales</w:t>
      </w:r>
      <w:r>
        <w:rPr>
          <w:rFonts w:ascii="Times" w:hAnsi="Times"/>
        </w:rPr>
        <w:t xml:space="preserve"> y el resultado que se obtiene al dividir cada pareja de valores.</w:t>
      </w:r>
    </w:p>
    <w:p w:rsidR="008B4748" w:rsidRDefault="008B4748" w:rsidP="008B474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8B4748" w:rsidRPr="005D1738" w:rsidTr="005A161F">
        <w:tc>
          <w:tcPr>
            <w:tcW w:w="9033" w:type="dxa"/>
            <w:gridSpan w:val="2"/>
            <w:shd w:val="clear" w:color="auto" w:fill="0D0D0D" w:themeFill="text1" w:themeFillTint="F2"/>
          </w:tcPr>
          <w:p w:rsidR="008B4748" w:rsidRPr="005D1738" w:rsidRDefault="008B4748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B4748" w:rsidTr="005A161F">
        <w:tc>
          <w:tcPr>
            <w:tcW w:w="2518" w:type="dxa"/>
          </w:tcPr>
          <w:p w:rsidR="008B4748" w:rsidRPr="00053744" w:rsidRDefault="008B4748" w:rsidP="005A1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B4748" w:rsidRPr="00053744" w:rsidRDefault="008B4748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241" w:author="Johana Montejo Rozo" w:date="2016-02-03T10:20:00Z">
              <w:r w:rsidR="00D25CD0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6427" w:type="dxa"/>
              <w:jc w:val="center"/>
              <w:tblLook w:val="04A0" w:firstRow="1" w:lastRow="0" w:firstColumn="1" w:lastColumn="0" w:noHBand="0" w:noVBand="1"/>
            </w:tblPr>
            <w:tblGrid>
              <w:gridCol w:w="1717"/>
              <w:gridCol w:w="1118"/>
              <w:gridCol w:w="1134"/>
              <w:gridCol w:w="1215"/>
              <w:gridCol w:w="1243"/>
            </w:tblGrid>
            <w:tr w:rsidR="008B4748" w:rsidTr="008811B9">
              <w:trPr>
                <w:jc w:val="center"/>
              </w:trPr>
              <w:tc>
                <w:tcPr>
                  <w:tcW w:w="1717" w:type="dxa"/>
                </w:tcPr>
                <w:p w:rsidR="008B4748" w:rsidRDefault="008B4748" w:rsidP="005A161F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mandarinas</w:t>
                  </w:r>
                </w:p>
              </w:tc>
              <w:tc>
                <w:tcPr>
                  <w:tcW w:w="1118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</w:t>
                  </w:r>
                </w:p>
              </w:tc>
              <w:tc>
                <w:tcPr>
                  <w:tcW w:w="1215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1243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30</w:t>
                  </w:r>
                </w:p>
              </w:tc>
            </w:tr>
            <w:tr w:rsidR="008B4748" w:rsidTr="008811B9">
              <w:trPr>
                <w:jc w:val="center"/>
              </w:trPr>
              <w:tc>
                <w:tcPr>
                  <w:tcW w:w="1717" w:type="dxa"/>
                </w:tcPr>
                <w:p w:rsidR="008B4748" w:rsidRDefault="008B4748" w:rsidP="005A161F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Precio total</w:t>
                  </w:r>
                  <w:ins w:id="1242" w:author="mercyranjel" w:date="2016-01-25T12:46:00Z">
                    <w:r w:rsidR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t xml:space="preserve"> </w:t>
                    </w:r>
                  </w:ins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($)</w:t>
                  </w:r>
                </w:p>
              </w:tc>
              <w:tc>
                <w:tcPr>
                  <w:tcW w:w="1118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2400</w:t>
                  </w:r>
                </w:p>
              </w:tc>
              <w:tc>
                <w:tcPr>
                  <w:tcW w:w="1134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3600</w:t>
                  </w:r>
                </w:p>
              </w:tc>
              <w:tc>
                <w:tcPr>
                  <w:tcW w:w="1215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4800</w:t>
                  </w:r>
                </w:p>
              </w:tc>
              <w:tc>
                <w:tcPr>
                  <w:tcW w:w="1243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6000</w:t>
                  </w:r>
                </w:p>
              </w:tc>
            </w:tr>
          </w:tbl>
          <w:p w:rsidR="008B4748" w:rsidRDefault="00D26644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42545</wp:posOffset>
                      </wp:positionV>
                      <wp:extent cx="120650" cy="226695"/>
                      <wp:effectExtent l="57150" t="19050" r="31750" b="97155"/>
                      <wp:wrapNone/>
                      <wp:docPr id="16" name="16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5DDD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6 Flecha abajo" o:spid="_x0000_s1026" type="#_x0000_t67" style="position:absolute;margin-left:237.6pt;margin-top:3.35pt;width:9.5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43180</wp:posOffset>
                      </wp:positionV>
                      <wp:extent cx="120650" cy="226695"/>
                      <wp:effectExtent l="57150" t="19050" r="31750" b="97155"/>
                      <wp:wrapNone/>
                      <wp:docPr id="17" name="17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D3F2" id="17 Flecha abajo" o:spid="_x0000_s1026" type="#_x0000_t67" style="position:absolute;margin-left:296.75pt;margin-top:3.4pt;width:9.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70485</wp:posOffset>
                      </wp:positionV>
                      <wp:extent cx="120650" cy="226695"/>
                      <wp:effectExtent l="57150" t="19050" r="31750" b="97155"/>
                      <wp:wrapNone/>
                      <wp:docPr id="15" name="15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FF18A" id="15 Flecha abajo" o:spid="_x0000_s1026" type="#_x0000_t67" style="position:absolute;margin-left:175.65pt;margin-top:5.55pt;width:9.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69850</wp:posOffset>
                      </wp:positionV>
                      <wp:extent cx="120650" cy="227330"/>
                      <wp:effectExtent l="57150" t="19050" r="31750" b="96520"/>
                      <wp:wrapNone/>
                      <wp:docPr id="14" name="14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73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80F68" id="14 Flecha abajo" o:spid="_x0000_s1026" type="#_x0000_t67" style="position:absolute;margin-left:119.7pt;margin-top:5.5pt;width:9.5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" adj="15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</w:p>
          <w:p w:rsidR="008B4748" w:rsidRDefault="008811B9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8B4748" w:rsidRPr="008811B9" w:rsidRDefault="008811B9" w:rsidP="005A161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2400</w:t>
            </w:r>
            <w:r w:rsidRPr="008811B9">
              <w:rPr>
                <w:sz w:val="16"/>
                <w:szCs w:val="16"/>
              </w:rPr>
              <w:t>÷12=200</w:t>
            </w:r>
            <w:r>
              <w:rPr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  <w:r>
              <w:rPr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  <w:r w:rsidR="00012D5B">
              <w:rPr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</w:p>
          <w:p w:rsidR="00FA36DA" w:rsidRDefault="00FA36DA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p w:rsidR="002D437F" w:rsidRDefault="002D437F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81"/>
              <w:gridCol w:w="883"/>
              <w:gridCol w:w="935"/>
              <w:gridCol w:w="982"/>
              <w:gridCol w:w="842"/>
              <w:gridCol w:w="704"/>
            </w:tblGrid>
            <w:tr w:rsidR="002D437F" w:rsidTr="002D437F">
              <w:trPr>
                <w:jc w:val="center"/>
              </w:trPr>
              <w:tc>
                <w:tcPr>
                  <w:tcW w:w="2099" w:type="dxa"/>
                </w:tcPr>
                <w:p w:rsidR="005931CB" w:rsidRDefault="008B474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243" w:author="mercyranjel" w:date="2016-01-25T12:46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pintura</w:t>
                  </w:r>
                  <w:del w:id="1244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litros</w:t>
                  </w:r>
                  <w:del w:id="1245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3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</w:tr>
            <w:tr w:rsidR="002D437F" w:rsidTr="002D437F">
              <w:trPr>
                <w:jc w:val="center"/>
              </w:trPr>
              <w:tc>
                <w:tcPr>
                  <w:tcW w:w="2099" w:type="dxa"/>
                </w:tcPr>
                <w:p w:rsidR="005931CB" w:rsidRDefault="008B474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246" w:author="mercyranjel" w:date="2016-01-25T12:46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Superficie pintada</w:t>
                  </w:r>
                  <w:del w:id="1247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m</w:t>
                  </w:r>
                  <w:r>
                    <w:rPr>
                      <w:rFonts w:ascii="Times New Roman" w:hAnsi="Times New Roman" w:cs="Times New Roman"/>
                      <w:color w:val="000000"/>
                      <w:vertAlign w:val="superscript"/>
                      <w:lang w:val="es-CO"/>
                    </w:rPr>
                    <w:t>2</w:t>
                  </w:r>
                  <w:del w:id="1248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3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8</w:t>
                  </w:r>
                </w:p>
              </w:tc>
              <w:tc>
                <w:tcPr>
                  <w:tcW w:w="944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16</w:t>
                  </w:r>
                </w:p>
              </w:tc>
              <w:tc>
                <w:tcPr>
                  <w:tcW w:w="992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850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32</w:t>
                  </w:r>
                </w:p>
              </w:tc>
              <w:tc>
                <w:tcPr>
                  <w:tcW w:w="709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</w:tr>
          </w:tbl>
          <w:p w:rsidR="008B4748" w:rsidRDefault="00D26644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3941445</wp:posOffset>
                      </wp:positionH>
                      <wp:positionV relativeFrom="paragraph">
                        <wp:posOffset>36830</wp:posOffset>
                      </wp:positionV>
                      <wp:extent cx="120650" cy="226695"/>
                      <wp:effectExtent l="19050" t="0" r="31750" b="40005"/>
                      <wp:wrapNone/>
                      <wp:docPr id="22" name="22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B6966" id="22 Flecha abajo" o:spid="_x0000_s1026" type="#_x0000_t67" style="position:absolute;margin-left:310.35pt;margin-top:2.9pt;width:9.5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3491865</wp:posOffset>
                      </wp:positionH>
                      <wp:positionV relativeFrom="paragraph">
                        <wp:posOffset>36195</wp:posOffset>
                      </wp:positionV>
                      <wp:extent cx="120650" cy="226695"/>
                      <wp:effectExtent l="19050" t="0" r="31750" b="40005"/>
                      <wp:wrapNone/>
                      <wp:docPr id="21" name="21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93997" id="21 Flecha abajo" o:spid="_x0000_s1026" type="#_x0000_t67" style="position:absolute;margin-left:274.95pt;margin-top:2.85pt;width:9.5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41275</wp:posOffset>
                      </wp:positionV>
                      <wp:extent cx="120650" cy="226695"/>
                      <wp:effectExtent l="19050" t="0" r="31750" b="40005"/>
                      <wp:wrapNone/>
                      <wp:docPr id="20" name="20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4542" id="20 Flecha abajo" o:spid="_x0000_s1026" type="#_x0000_t67" style="position:absolute;margin-left:228.2pt;margin-top:3.25pt;width:9.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40005</wp:posOffset>
                      </wp:positionV>
                      <wp:extent cx="120650" cy="226695"/>
                      <wp:effectExtent l="19050" t="0" r="31750" b="40005"/>
                      <wp:wrapNone/>
                      <wp:docPr id="19" name="19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E5E5C" id="19 Flecha abajo" o:spid="_x0000_s1026" type="#_x0000_t67" style="position:absolute;margin-left:179.4pt;margin-top:3.15pt;width:9.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39370</wp:posOffset>
                      </wp:positionV>
                      <wp:extent cx="120650" cy="226695"/>
                      <wp:effectExtent l="19050" t="0" r="31750" b="40005"/>
                      <wp:wrapNone/>
                      <wp:docPr id="18" name="18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AB0EF" id="18 Flecha abajo" o:spid="_x0000_s1026" type="#_x0000_t67" style="position:absolute;margin-left:131.65pt;margin-top:3.1pt;width:9.5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" adj="15852" fillcolor="#7030a0" strokecolor="#7030a0">
                      <v:path arrowok="t"/>
                    </v:shape>
                  </w:pict>
                </mc:Fallback>
              </mc:AlternateContent>
            </w:r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p w:rsidR="002D437F" w:rsidRPr="002D437F" w:rsidRDefault="002D437F" w:rsidP="002D437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r w:rsidRPr="002D43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1=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2=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3=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4=</w:t>
            </w:r>
            <w:r w:rsidRPr="002D437F">
              <w:rPr>
                <w:sz w:val="16"/>
                <w:szCs w:val="16"/>
              </w:rPr>
              <w:t>8</w:t>
            </w:r>
            <w:r w:rsidR="00012D5B">
              <w:rPr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5=</w:t>
            </w:r>
            <w:r w:rsidRPr="002D437F">
              <w:rPr>
                <w:sz w:val="16"/>
                <w:szCs w:val="16"/>
              </w:rPr>
              <w:t>8</w:t>
            </w:r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967E2" w:rsidRDefault="00803D15" w:rsidP="00B967E2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1249" w:author="mercyranjel" w:date="2016-01-25T12:4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 xml:space="preserve">cociente de los valores de dos magnitudes que son </w:t>
            </w:r>
            <w:r w:rsidR="00535E25" w:rsidRPr="00535E25">
              <w:rPr>
                <w:rFonts w:ascii="Times" w:hAnsi="Times"/>
                <w:rPrChange w:id="1250" w:author="mercyranjel" w:date="2016-01-25T12:47:00Z">
                  <w:rPr>
                    <w:rFonts w:ascii="Times" w:hAnsi="Times"/>
                    <w:i/>
                  </w:rPr>
                </w:rPrChange>
              </w:rPr>
              <w:t>directamente proporcionales es constante.</w:t>
            </w:r>
            <w:r w:rsidR="00BA2DFF">
              <w:rPr>
                <w:rFonts w:ascii="Times" w:hAnsi="Times"/>
                <w:b/>
              </w:rPr>
              <w:t xml:space="preserve"> </w:t>
            </w:r>
            <w:del w:id="1251" w:author="Johana Montejo Rozo" w:date="2016-01-27T09:20:00Z">
              <w:r w:rsidR="00B967E2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4748" w:rsidRDefault="008B4748" w:rsidP="008B4748">
      <w:pPr>
        <w:spacing w:after="0"/>
        <w:rPr>
          <w:rFonts w:ascii="Times" w:hAnsi="Times"/>
        </w:rPr>
      </w:pPr>
    </w:p>
    <w:p w:rsidR="00274580" w:rsidRDefault="00274580" w:rsidP="008B4748">
      <w:pPr>
        <w:spacing w:after="0"/>
        <w:rPr>
          <w:rFonts w:ascii="Times" w:hAnsi="Times"/>
        </w:rPr>
      </w:pPr>
    </w:p>
    <w:p w:rsidR="00B967E2" w:rsidRDefault="00BA2DFF" w:rsidP="00B967E2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El </w:t>
      </w:r>
      <w:r w:rsidR="00535E25" w:rsidRPr="00535E25">
        <w:rPr>
          <w:rFonts w:ascii="Times" w:hAnsi="Times"/>
          <w:rPrChange w:id="1252" w:author="mercyranjel" w:date="2016-01-25T12:47:00Z">
            <w:rPr>
              <w:rFonts w:ascii="Times" w:hAnsi="Times"/>
              <w:i/>
            </w:rPr>
          </w:rPrChange>
        </w:rPr>
        <w:t>resultado de la división de los valores de dos magnitudes que son directamente proporcionales se llama constante de proporcionalidad directa.</w:t>
      </w:r>
      <w:r w:rsidR="00B967E2">
        <w:rPr>
          <w:rFonts w:ascii="Times" w:hAnsi="Times"/>
        </w:rPr>
        <w:t xml:space="preserve"> </w:t>
      </w:r>
      <w:del w:id="1253" w:author="Johana Montejo Rozo" w:date="2016-01-27T09:20:00Z">
        <w:r w:rsidR="00B967E2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BA2DFF" w:rsidRPr="00B967E2" w:rsidDel="00B967E2" w:rsidRDefault="00BA2DFF" w:rsidP="008B4748">
      <w:pPr>
        <w:spacing w:after="0"/>
        <w:rPr>
          <w:del w:id="1254" w:author="mercyranjel" w:date="2016-01-25T12:47:00Z"/>
          <w:rFonts w:ascii="Times" w:hAnsi="Times"/>
          <w:rPrChange w:id="1255" w:author="mercyranjel" w:date="2016-01-25T12:47:00Z">
            <w:rPr>
              <w:del w:id="1256" w:author="mercyranjel" w:date="2016-01-25T12:47:00Z"/>
              <w:rFonts w:ascii="Times" w:hAnsi="Times"/>
              <w:i/>
            </w:rPr>
          </w:rPrChange>
        </w:rPr>
      </w:pPr>
    </w:p>
    <w:p w:rsidR="00274580" w:rsidRPr="008B4748" w:rsidRDefault="00274580" w:rsidP="008B474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E59C1" w:rsidRPr="005D1738" w:rsidTr="005A161F">
        <w:tc>
          <w:tcPr>
            <w:tcW w:w="8978" w:type="dxa"/>
            <w:gridSpan w:val="2"/>
            <w:shd w:val="clear" w:color="auto" w:fill="000000" w:themeFill="text1"/>
          </w:tcPr>
          <w:p w:rsidR="001E59C1" w:rsidRPr="005D1738" w:rsidRDefault="001E59C1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E59C1" w:rsidRPr="00726376" w:rsidTr="005A161F">
        <w:tc>
          <w:tcPr>
            <w:tcW w:w="2518" w:type="dxa"/>
          </w:tcPr>
          <w:p w:rsidR="001E59C1" w:rsidRPr="00726376" w:rsidRDefault="001E59C1" w:rsidP="005A161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27F39" w:rsidRPr="00D25CD0" w:rsidRDefault="00EF4677" w:rsidP="00EF4677">
            <w:pPr>
              <w:rPr>
                <w:rFonts w:ascii="Times" w:hAnsi="Times"/>
                <w:sz w:val="18"/>
                <w:szCs w:val="18"/>
                <w:lang w:val="es-ES_tradnl"/>
                <w:rPrChange w:id="1257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  <w:r w:rsidRPr="00D25CD0">
              <w:rPr>
                <w:rFonts w:ascii="Times" w:hAnsi="Times"/>
                <w:sz w:val="18"/>
                <w:szCs w:val="18"/>
                <w:rPrChange w:id="1258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Cuando dos magnitudes son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EF4677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 proporcionales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59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,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60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el cociente entre los valores de dichas magnitudes es igual y se llama constante de proporcionalidad directa.</w:t>
            </w:r>
            <w:r w:rsidR="00727F39" w:rsidRPr="00D25CD0">
              <w:rPr>
                <w:rFonts w:ascii="Times" w:hAnsi="Times"/>
                <w:sz w:val="18"/>
                <w:szCs w:val="18"/>
                <w:lang w:val="es-ES_tradnl"/>
                <w:rPrChange w:id="1261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</w:t>
            </w:r>
          </w:p>
          <w:p w:rsidR="00727F39" w:rsidRPr="00D25CD0" w:rsidRDefault="00727F39" w:rsidP="00EF4677">
            <w:pPr>
              <w:rPr>
                <w:rFonts w:ascii="Times" w:hAnsi="Times"/>
                <w:sz w:val="18"/>
                <w:szCs w:val="18"/>
                <w:lang w:val="es-ES_tradnl"/>
                <w:rPrChange w:id="1262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</w:p>
          <w:p w:rsidR="001E59C1" w:rsidRPr="00D25CD0" w:rsidRDefault="00727F39" w:rsidP="00EF4677">
            <w:pPr>
              <w:rPr>
                <w:rFonts w:ascii="Times" w:hAnsi="Times"/>
                <w:sz w:val="18"/>
                <w:szCs w:val="18"/>
                <w:lang w:val="es-ES_tradnl"/>
                <w:rPrChange w:id="1263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64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La constante de proporcionalidad se simboliza con la letra </w:t>
            </w:r>
            <w:r w:rsidRPr="00D25CD0">
              <w:rPr>
                <w:rFonts w:ascii="Times" w:hAnsi="Times"/>
                <w:i/>
                <w:sz w:val="18"/>
                <w:szCs w:val="18"/>
                <w:lang w:val="es-ES_tradnl"/>
                <w:rPrChange w:id="1265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>k.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66" w:author="Johana Montejo Rozo" w:date="2016-02-03T10:20:00Z">
                  <w:rPr>
                    <w:rFonts w:ascii="Times" w:hAnsi="Times"/>
                    <w:sz w:val="18"/>
                    <w:szCs w:val="18"/>
                    <w:lang w:val="es-ES_tradnl"/>
                  </w:rPr>
                </w:rPrChange>
              </w:rPr>
              <w:t xml:space="preserve"> Entonces</w:t>
            </w:r>
            <w:r w:rsidR="00B967E2" w:rsidRPr="00D25CD0">
              <w:rPr>
                <w:rFonts w:ascii="Times" w:hAnsi="Times"/>
                <w:sz w:val="18"/>
                <w:szCs w:val="18"/>
                <w:lang w:val="es-ES_tradnl"/>
                <w:rPrChange w:id="1267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,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68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para dos magnitudes </w:t>
            </w:r>
            <w:r w:rsidRPr="00D25CD0">
              <w:rPr>
                <w:rFonts w:ascii="Times" w:hAnsi="Times"/>
                <w:i/>
                <w:sz w:val="18"/>
                <w:szCs w:val="18"/>
                <w:lang w:val="es-ES_tradnl"/>
                <w:rPrChange w:id="1269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>m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70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y </w:t>
            </w:r>
            <w:r w:rsidRPr="00D25CD0">
              <w:rPr>
                <w:rFonts w:ascii="Times" w:hAnsi="Times"/>
                <w:i/>
                <w:sz w:val="18"/>
                <w:szCs w:val="18"/>
                <w:lang w:val="es-ES_tradnl"/>
                <w:rPrChange w:id="1271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>n</w:t>
            </w:r>
            <w:r w:rsidRPr="00D25CD0">
              <w:rPr>
                <w:rFonts w:ascii="Times" w:hAnsi="Times"/>
                <w:sz w:val="18"/>
                <w:szCs w:val="18"/>
                <w:lang w:val="es-ES_tradnl"/>
                <w:rPrChange w:id="1272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que son directamente proporcionales se cumple</w:t>
            </w:r>
            <w:del w:id="1273" w:author="mercyranjel" w:date="2016-01-25T12:48:00Z">
              <w:r w:rsidRPr="00D25CD0" w:rsidDel="00B967E2">
                <w:rPr>
                  <w:rFonts w:ascii="Times" w:hAnsi="Times"/>
                  <w:sz w:val="18"/>
                  <w:szCs w:val="18"/>
                  <w:lang w:val="es-ES_tradnl"/>
                  <w:rPrChange w:id="1274" w:author="Johana Montejo Rozo" w:date="2016-02-03T10:2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:</w:delText>
              </w:r>
            </w:del>
            <w:ins w:id="1275" w:author="mercyranjel" w:date="2016-01-25T12:48:00Z">
              <w:r w:rsidR="00B967E2" w:rsidRPr="00D25CD0">
                <w:rPr>
                  <w:rFonts w:ascii="Times" w:hAnsi="Times"/>
                  <w:sz w:val="18"/>
                  <w:szCs w:val="18"/>
                  <w:lang w:val="es-ES_tradnl"/>
                  <w:rPrChange w:id="1276" w:author="Johana Montejo Rozo" w:date="2016-02-03T10:2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t xml:space="preserve"> que</w:t>
              </w:r>
            </w:ins>
          </w:p>
          <w:p w:rsidR="00727F39" w:rsidRPr="00727F39" w:rsidRDefault="00727F39" w:rsidP="00727F39">
            <w:pPr>
              <w:jc w:val="center"/>
              <w:rPr>
                <w:rFonts w:ascii="Times" w:hAnsi="Times"/>
                <w:i/>
                <w:sz w:val="18"/>
                <w:szCs w:val="18"/>
              </w:rPr>
            </w:pPr>
            <w:r w:rsidRPr="00D25CD0">
              <w:rPr>
                <w:rFonts w:ascii="Times" w:hAnsi="Times"/>
                <w:i/>
                <w:sz w:val="18"/>
                <w:szCs w:val="18"/>
                <w:lang w:val="es-ES_tradnl"/>
                <w:rPrChange w:id="1277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>m ÷ n = k</w:t>
            </w:r>
          </w:p>
        </w:tc>
      </w:tr>
    </w:tbl>
    <w:p w:rsidR="00875D97" w:rsidRDefault="00EF4677" w:rsidP="00875D97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</w:p>
    <w:p w:rsidR="00274580" w:rsidRPr="00875D97" w:rsidRDefault="00274580" w:rsidP="00875D97">
      <w:pPr>
        <w:spacing w:after="0"/>
        <w:rPr>
          <w:rFonts w:ascii="Times" w:hAnsi="Times"/>
          <w:highlight w:val="yellow"/>
        </w:rPr>
      </w:pPr>
    </w:p>
    <w:p w:rsidR="00F36068" w:rsidRDefault="00B6111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Ejemplo</w:t>
      </w:r>
      <w:del w:id="1278" w:author="mercyranjel" w:date="2016-01-25T12:48:00Z">
        <w:r w:rsidDel="00B967E2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B61119" w:rsidRDefault="00B6111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74580" w:rsidRDefault="0021714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señora Silvia debe empezar a caminar diariamente en las mañanas por razones de salud</w:t>
      </w:r>
      <w:r w:rsidR="00F60EEE">
        <w:rPr>
          <w:rFonts w:ascii="Times New Roman" w:hAnsi="Times New Roman" w:cs="Times New Roman"/>
          <w:color w:val="000000"/>
          <w:lang w:val="es-CO"/>
        </w:rPr>
        <w:t>. El primer día</w:t>
      </w:r>
      <w:ins w:id="1279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F60EEE">
        <w:rPr>
          <w:rFonts w:ascii="Times New Roman" w:hAnsi="Times New Roman" w:cs="Times New Roman"/>
          <w:color w:val="000000"/>
          <w:lang w:val="es-CO"/>
        </w:rPr>
        <w:t xml:space="preserve"> Silvia caminó 900 m</w:t>
      </w:r>
      <w:r w:rsidR="00274580">
        <w:rPr>
          <w:rFonts w:ascii="Times New Roman" w:hAnsi="Times New Roman" w:cs="Times New Roman"/>
          <w:color w:val="000000"/>
          <w:lang w:val="es-CO"/>
        </w:rPr>
        <w:t>etros</w:t>
      </w:r>
      <w:r w:rsidR="00F60EEE">
        <w:rPr>
          <w:rFonts w:ascii="Times New Roman" w:hAnsi="Times New Roman" w:cs="Times New Roman"/>
          <w:color w:val="000000"/>
          <w:lang w:val="es-CO"/>
        </w:rPr>
        <w:t xml:space="preserve"> en 15 minutos y necesita aumentar proporcionalmente su </w:t>
      </w:r>
      <w:r w:rsidR="00C00521">
        <w:rPr>
          <w:rFonts w:ascii="Times New Roman" w:hAnsi="Times New Roman" w:cs="Times New Roman"/>
          <w:color w:val="000000"/>
          <w:lang w:val="es-CO"/>
        </w:rPr>
        <w:t>actividad física</w:t>
      </w:r>
      <w:r w:rsidR="00F60EEE">
        <w:rPr>
          <w:rFonts w:ascii="Times New Roman" w:hAnsi="Times New Roman" w:cs="Times New Roman"/>
          <w:color w:val="000000"/>
          <w:lang w:val="es-CO"/>
        </w:rPr>
        <w:t xml:space="preserve"> durante tres días.</w:t>
      </w:r>
      <w:r w:rsidR="00274580">
        <w:rPr>
          <w:rFonts w:ascii="Times New Roman" w:hAnsi="Times New Roman" w:cs="Times New Roman"/>
          <w:color w:val="000000"/>
          <w:lang w:val="es-CO"/>
        </w:rPr>
        <w:t xml:space="preserve"> Completa la tabla que establece la distancia que Silvia debe caminar en los tiempos </w:t>
      </w:r>
      <w:ins w:id="1280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 xml:space="preserve">que se </w:t>
        </w:r>
      </w:ins>
      <w:r w:rsidR="00274580">
        <w:rPr>
          <w:rFonts w:ascii="Times New Roman" w:hAnsi="Times New Roman" w:cs="Times New Roman"/>
          <w:color w:val="000000"/>
          <w:lang w:val="es-CO"/>
        </w:rPr>
        <w:t>indica</w:t>
      </w:r>
      <w:ins w:id="1281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282" w:author="mercyranjel" w:date="2016-01-25T12:48:00Z">
        <w:r w:rsidR="00274580" w:rsidDel="00B967E2">
          <w:rPr>
            <w:rFonts w:ascii="Times New Roman" w:hAnsi="Times New Roman" w:cs="Times New Roman"/>
            <w:color w:val="000000"/>
            <w:lang w:val="es-CO"/>
          </w:rPr>
          <w:delText>dos</w:delText>
        </w:r>
      </w:del>
      <w:r w:rsidR="00274580">
        <w:rPr>
          <w:rFonts w:ascii="Times New Roman" w:hAnsi="Times New Roman" w:cs="Times New Roman"/>
          <w:color w:val="000000"/>
          <w:lang w:val="es-CO"/>
        </w:rPr>
        <w:t>.</w:t>
      </w:r>
    </w:p>
    <w:p w:rsidR="00DC4868" w:rsidRDefault="00DC48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699"/>
        <w:gridCol w:w="709"/>
        <w:gridCol w:w="709"/>
      </w:tblGrid>
      <w:tr w:rsidR="00274580" w:rsidTr="00274580">
        <w:trPr>
          <w:jc w:val="center"/>
        </w:trPr>
        <w:tc>
          <w:tcPr>
            <w:tcW w:w="2244" w:type="dxa"/>
          </w:tcPr>
          <w:p w:rsidR="005931CB" w:rsidRDefault="0027458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283" w:author="mercyranjel" w:date="2016-01-25T12:4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Distancia por caminar</w:t>
            </w:r>
            <w:del w:id="1284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medida en metros</w:t>
            </w:r>
            <w:del w:id="1285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69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900</w:t>
            </w:r>
          </w:p>
        </w:tc>
        <w:tc>
          <w:tcPr>
            <w:tcW w:w="709" w:type="dxa"/>
          </w:tcPr>
          <w:p w:rsidR="00274580" w:rsidRDefault="000D4EAF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709" w:type="dxa"/>
          </w:tcPr>
          <w:p w:rsidR="00274580" w:rsidRDefault="000D4EAF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</w:tr>
      <w:tr w:rsidR="00274580" w:rsidTr="00274580">
        <w:trPr>
          <w:jc w:val="center"/>
        </w:trPr>
        <w:tc>
          <w:tcPr>
            <w:tcW w:w="2244" w:type="dxa"/>
          </w:tcPr>
          <w:p w:rsidR="005931CB" w:rsidRDefault="0027458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286" w:author="mercyranjel" w:date="2016-01-25T12:4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 invertido</w:t>
            </w:r>
            <w:del w:id="1287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medido en minutos</w:t>
            </w:r>
            <w:del w:id="1288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69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70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20</w:t>
            </w:r>
          </w:p>
        </w:tc>
        <w:tc>
          <w:tcPr>
            <w:tcW w:w="70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</w:tr>
    </w:tbl>
    <w:p w:rsidR="00274580" w:rsidRDefault="0027458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967E2" w:rsidRDefault="0030117E" w:rsidP="00081745">
      <w:pPr>
        <w:spacing w:after="0"/>
        <w:rPr>
          <w:ins w:id="1289" w:author="mercyranjel" w:date="2016-01-25T12:49:00Z"/>
          <w:rFonts w:ascii="Times" w:hAnsi="Times"/>
          <w:i/>
        </w:rPr>
      </w:pPr>
      <w:r>
        <w:rPr>
          <w:rFonts w:ascii="Times New Roman" w:hAnsi="Times New Roman" w:cs="Times New Roman"/>
          <w:color w:val="000000"/>
          <w:lang w:val="es-CO"/>
        </w:rPr>
        <w:t>Como</w:t>
      </w:r>
      <w:r w:rsidR="00F105EC">
        <w:rPr>
          <w:rFonts w:ascii="Times New Roman" w:hAnsi="Times New Roman" w:cs="Times New Roman"/>
          <w:color w:val="000000"/>
          <w:lang w:val="es-CO"/>
        </w:rPr>
        <w:t xml:space="preserve"> la distancia y el tiempo s</w:t>
      </w:r>
      <w:r>
        <w:rPr>
          <w:rFonts w:ascii="Times New Roman" w:hAnsi="Times New Roman" w:cs="Times New Roman"/>
          <w:color w:val="000000"/>
          <w:lang w:val="es-CO"/>
        </w:rPr>
        <w:t>o</w:t>
      </w:r>
      <w:r w:rsidR="00F105EC">
        <w:rPr>
          <w:rFonts w:ascii="Times New Roman" w:hAnsi="Times New Roman" w:cs="Times New Roman"/>
          <w:color w:val="000000"/>
          <w:lang w:val="es-CO"/>
        </w:rPr>
        <w:t xml:space="preserve">n </w:t>
      </w:r>
      <w:r w:rsidR="00F105EC">
        <w:rPr>
          <w:rFonts w:ascii="Times New Roman" w:hAnsi="Times New Roman" w:cs="Times New Roman"/>
          <w:color w:val="000000"/>
        </w:rPr>
        <w:t xml:space="preserve">magnitudes </w:t>
      </w:r>
      <w:r w:rsidR="00F105EC" w:rsidRPr="00F105EC">
        <w:rPr>
          <w:rFonts w:ascii="Times" w:hAnsi="Times"/>
        </w:rPr>
        <w:t>directamente proporcionales</w:t>
      </w:r>
      <w:r>
        <w:rPr>
          <w:rFonts w:ascii="Times" w:hAnsi="Times"/>
        </w:rPr>
        <w:t>, se halla la constante de proporcionalidad directa con los primeros valores de la tabla</w:t>
      </w:r>
      <w:del w:id="1290" w:author="mercyranjel" w:date="2016-01-25T12:49:00Z">
        <w:r w:rsidDel="00B967E2">
          <w:rPr>
            <w:rFonts w:ascii="Times" w:hAnsi="Times"/>
          </w:rPr>
          <w:delText>,</w:delText>
        </w:r>
      </w:del>
      <w:ins w:id="1291" w:author="mercyranjel" w:date="2016-01-25T12:49:00Z">
        <w:r w:rsidR="00B967E2">
          <w:rPr>
            <w:rFonts w:ascii="Times" w:hAnsi="Times"/>
          </w:rPr>
          <w:t>.</w:t>
        </w:r>
      </w:ins>
      <w:r w:rsidRPr="002B4711">
        <w:rPr>
          <w:rFonts w:ascii="Times" w:hAnsi="Times"/>
          <w:i/>
        </w:rPr>
        <w:t xml:space="preserve"> </w:t>
      </w:r>
    </w:p>
    <w:p w:rsidR="005931CB" w:rsidRDefault="002B4711">
      <w:pPr>
        <w:spacing w:after="0"/>
        <w:ind w:left="2124" w:firstLine="708"/>
        <w:rPr>
          <w:rFonts w:ascii="Times" w:hAnsi="Times"/>
        </w:rPr>
        <w:pPrChange w:id="1292" w:author="mercyranjel" w:date="2016-01-25T12:49:00Z">
          <w:pPr>
            <w:spacing w:after="0"/>
          </w:pPr>
        </w:pPrChange>
      </w:pPr>
      <w:r w:rsidRPr="002B4711">
        <w:rPr>
          <w:rFonts w:ascii="Times" w:hAnsi="Times"/>
          <w:i/>
        </w:rPr>
        <w:t>k</w:t>
      </w:r>
      <w:r>
        <w:rPr>
          <w:rFonts w:ascii="Times" w:hAnsi="Times"/>
        </w:rPr>
        <w:t xml:space="preserve"> = </w:t>
      </w:r>
      <w:r w:rsidR="0030117E">
        <w:rPr>
          <w:rFonts w:ascii="Times" w:hAnsi="Times"/>
        </w:rPr>
        <w:t>900</w:t>
      </w:r>
      <w:r w:rsidR="00DC4868">
        <w:rPr>
          <w:rFonts w:ascii="Times" w:hAnsi="Times"/>
        </w:rPr>
        <w:t xml:space="preserve"> </w:t>
      </w:r>
      <w:r w:rsidR="0030117E" w:rsidRPr="0030117E">
        <w:rPr>
          <w:rFonts w:ascii="Times" w:hAnsi="Times"/>
          <w:b/>
          <w:i/>
        </w:rPr>
        <w:t>÷</w:t>
      </w:r>
      <w:r w:rsidR="00DC4868">
        <w:rPr>
          <w:rFonts w:ascii="Times" w:hAnsi="Times"/>
          <w:b/>
          <w:i/>
        </w:rPr>
        <w:t xml:space="preserve"> </w:t>
      </w:r>
      <w:r w:rsidR="0030117E">
        <w:rPr>
          <w:rFonts w:ascii="Times" w:hAnsi="Times"/>
        </w:rPr>
        <w:t>15</w:t>
      </w:r>
      <w:r w:rsidR="00DC4868">
        <w:rPr>
          <w:rFonts w:ascii="Times" w:hAnsi="Times"/>
        </w:rPr>
        <w:t xml:space="preserve"> </w:t>
      </w:r>
      <w:r w:rsidR="0030117E">
        <w:rPr>
          <w:rFonts w:ascii="Times" w:hAnsi="Times"/>
        </w:rPr>
        <w:t>=</w:t>
      </w:r>
      <w:r w:rsidR="00DC4868">
        <w:rPr>
          <w:rFonts w:ascii="Times" w:hAnsi="Times"/>
        </w:rPr>
        <w:t xml:space="preserve"> </w:t>
      </w:r>
      <w:r w:rsidR="0030117E">
        <w:rPr>
          <w:rFonts w:ascii="Times" w:hAnsi="Times"/>
        </w:rPr>
        <w:t>60</w:t>
      </w:r>
      <w:del w:id="1293" w:author="mercyranjel" w:date="2016-01-25T12:49:00Z">
        <w:r w:rsidR="0030117E" w:rsidDel="00B967E2">
          <w:rPr>
            <w:rFonts w:ascii="Times" w:hAnsi="Times"/>
          </w:rPr>
          <w:delText>.</w:delText>
        </w:r>
      </w:del>
    </w:p>
    <w:p w:rsidR="006836CF" w:rsidRDefault="004D5369" w:rsidP="004D5369">
      <w:pPr>
        <w:spacing w:after="0"/>
        <w:rPr>
          <w:rFonts w:ascii="Times" w:hAnsi="Times"/>
        </w:rPr>
      </w:pPr>
      <w:r>
        <w:rPr>
          <w:rFonts w:ascii="Times New Roman" w:hAnsi="Times New Roman" w:cs="Times New Roman"/>
          <w:color w:val="000000"/>
          <w:lang w:val="es-CO"/>
        </w:rPr>
        <w:t>Con este dato se pueden comp</w:t>
      </w:r>
      <w:r w:rsidR="00DC4868">
        <w:rPr>
          <w:rFonts w:ascii="Times New Roman" w:hAnsi="Times New Roman" w:cs="Times New Roman"/>
          <w:color w:val="000000"/>
          <w:lang w:val="es-CO"/>
        </w:rPr>
        <w:t xml:space="preserve">letar las distancias que faltan, puesto </w:t>
      </w:r>
      <w:r>
        <w:rPr>
          <w:rFonts w:ascii="Times New Roman" w:hAnsi="Times New Roman" w:cs="Times New Roman"/>
          <w:color w:val="000000"/>
          <w:lang w:val="es-CO"/>
        </w:rPr>
        <w:t xml:space="preserve">que el cociente entre cada pareja de valores debe ser </w:t>
      </w:r>
      <w:r w:rsidRPr="002B4711">
        <w:rPr>
          <w:rFonts w:ascii="Times" w:hAnsi="Times"/>
          <w:i/>
        </w:rPr>
        <w:t>k</w:t>
      </w:r>
      <w:r>
        <w:rPr>
          <w:rFonts w:ascii="Times" w:hAnsi="Times"/>
        </w:rPr>
        <w:t xml:space="preserve"> = 60</w:t>
      </w:r>
      <w:ins w:id="1294" w:author="mercyranjel" w:date="2016-01-25T12:49:00Z">
        <w:r w:rsidR="00B967E2">
          <w:rPr>
            <w:rFonts w:ascii="Times" w:hAnsi="Times"/>
          </w:rPr>
          <w:t>,</w:t>
        </w:r>
      </w:ins>
      <w:r w:rsidR="00845EC6">
        <w:rPr>
          <w:rFonts w:ascii="Times" w:hAnsi="Times"/>
        </w:rPr>
        <w:t xml:space="preserve"> y con el número desconocido en la tabla se puede plantear una ecuación</w:t>
      </w:r>
      <w:del w:id="1295" w:author="mercyranjel" w:date="2016-01-25T12:49:00Z">
        <w:r w:rsidR="00845EC6" w:rsidDel="00B967E2">
          <w:rPr>
            <w:rFonts w:ascii="Times" w:hAnsi="Times"/>
          </w:rPr>
          <w:delText>:</w:delText>
        </w:r>
      </w:del>
      <w:ins w:id="1296" w:author="mercyranjel" w:date="2016-01-25T12:49:00Z">
        <w:r w:rsidR="00B967E2">
          <w:rPr>
            <w:rFonts w:ascii="Times" w:hAnsi="Times"/>
          </w:rPr>
          <w:t>.</w:t>
        </w:r>
      </w:ins>
    </w:p>
    <w:p w:rsidR="004D5369" w:rsidRDefault="004D5369" w:rsidP="004D536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665D42" w:rsidRPr="005D1738" w:rsidTr="005A161F">
        <w:tc>
          <w:tcPr>
            <w:tcW w:w="9033" w:type="dxa"/>
            <w:gridSpan w:val="2"/>
            <w:shd w:val="clear" w:color="auto" w:fill="0D0D0D" w:themeFill="text1" w:themeFillTint="F2"/>
          </w:tcPr>
          <w:p w:rsidR="00665D42" w:rsidRPr="005D1738" w:rsidRDefault="00665D42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65D42" w:rsidTr="005A161F">
        <w:tc>
          <w:tcPr>
            <w:tcW w:w="2518" w:type="dxa"/>
          </w:tcPr>
          <w:p w:rsidR="00665D42" w:rsidRPr="003517B9" w:rsidRDefault="00665D42" w:rsidP="005A1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rPrChange w:id="1297" w:author="Johana Montejo Rozo" w:date="2016-02-03T10:21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  <w:highlight w:val="yellow"/>
                  </w:rPr>
                </w:rPrChange>
              </w:rPr>
            </w:pPr>
            <w:r w:rsidRPr="003517B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rPrChange w:id="1298" w:author="Johana Montejo Rozo" w:date="2016-02-03T10:21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  <w:highlight w:val="yellow"/>
                  </w:rPr>
                </w:rPrChange>
              </w:rPr>
              <w:t>Código</w:t>
            </w:r>
          </w:p>
        </w:tc>
        <w:tc>
          <w:tcPr>
            <w:tcW w:w="6515" w:type="dxa"/>
          </w:tcPr>
          <w:p w:rsidR="00665D42" w:rsidRPr="003517B9" w:rsidRDefault="00665D42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rPrChange w:id="1299" w:author="Johana Montejo Rozo" w:date="2016-02-03T10:21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3517B9">
              <w:rPr>
                <w:rFonts w:ascii="Times New Roman" w:hAnsi="Times New Roman" w:cs="Times New Roman"/>
                <w:color w:val="000000"/>
                <w:rPrChange w:id="1300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MA_07_07_</w:t>
            </w:r>
            <w:ins w:id="1301" w:author="Johana Montejo Rozo" w:date="2016-02-03T10:20:00Z">
              <w:r w:rsidR="00D25CD0" w:rsidRPr="003517B9">
                <w:rPr>
                  <w:rFonts w:ascii="Times New Roman" w:hAnsi="Times New Roman" w:cs="Times New Roman"/>
                  <w:color w:val="000000"/>
                  <w:rPrChange w:id="1302" w:author="Johana Montejo Rozo" w:date="2016-02-03T10:21:00Z">
                    <w:rPr>
                      <w:rFonts w:ascii="Times New Roman" w:hAnsi="Times New Roman" w:cs="Times New Roman"/>
                      <w:color w:val="000000"/>
                      <w:highlight w:val="yellow"/>
                    </w:rPr>
                  </w:rPrChange>
                </w:rPr>
                <w:t>CO_</w:t>
              </w:r>
            </w:ins>
            <w:r w:rsidRPr="003517B9">
              <w:rPr>
                <w:rFonts w:ascii="Times New Roman" w:hAnsi="Times New Roman" w:cs="Times New Roman"/>
                <w:color w:val="000000"/>
                <w:rPrChange w:id="1303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IMG0</w:t>
            </w:r>
            <w:r w:rsidR="00B52819" w:rsidRPr="003517B9">
              <w:rPr>
                <w:rFonts w:ascii="Times New Roman" w:hAnsi="Times New Roman" w:cs="Times New Roman"/>
                <w:color w:val="000000"/>
                <w:rPrChange w:id="1304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6</w:t>
            </w: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4E69" w:rsidRPr="00744E69" w:rsidRDefault="00744E69" w:rsidP="00665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Ecuación 1:</w:t>
            </w:r>
          </w:p>
          <w:p w:rsidR="00665D42" w:rsidRDefault="00845EC6" w:rsidP="00665D42">
            <w:pPr>
              <w:rPr>
                <w:rFonts w:ascii="Times New Roman" w:hAnsi="Times New Roman" w:cs="Times New Roman"/>
                <w:color w:val="000000"/>
              </w:rPr>
            </w:pP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color w:val="000000"/>
              </w:rPr>
              <w:t xml:space="preserve">/20 </w:t>
            </w:r>
            <w:del w:id="1305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= 60    </w:t>
            </w:r>
            <w:del w:id="1306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>e</w:delText>
              </w:r>
            </w:del>
            <w:ins w:id="1307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E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ntonces  </w:t>
            </w: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DC4868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DC486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  <w:p w:rsidR="00665D42" w:rsidRDefault="00665D42" w:rsidP="00665D42">
            <w:pPr>
              <w:rPr>
                <w:rFonts w:ascii="Times New Roman" w:hAnsi="Times New Roman" w:cs="Times New Roman"/>
                <w:color w:val="000000"/>
              </w:rPr>
            </w:pPr>
          </w:p>
          <w:p w:rsidR="00665D42" w:rsidRDefault="00744E69" w:rsidP="00665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Ecuación 2:</w:t>
            </w:r>
          </w:p>
          <w:p w:rsidR="00845EC6" w:rsidRDefault="00845EC6" w:rsidP="00845EC6">
            <w:pPr>
              <w:rPr>
                <w:rFonts w:ascii="Times New Roman" w:hAnsi="Times New Roman" w:cs="Times New Roman"/>
                <w:color w:val="000000"/>
              </w:rPr>
            </w:pP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i/>
                <w:color w:val="000000"/>
              </w:rPr>
              <w:t>/30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del w:id="1308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= 60    </w:t>
            </w:r>
            <w:del w:id="1309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>e</w:delText>
              </w:r>
            </w:del>
            <w:ins w:id="1310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E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ntonces  </w:t>
            </w: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B83E57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  <w:p w:rsidR="00845EC6" w:rsidRDefault="00845EC6" w:rsidP="00665D4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665D42" w:rsidRDefault="00744E69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segundo día Silvia debe caminar 1200 metros</w:t>
            </w:r>
            <w:ins w:id="1311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y el tercer día 1800 metros. </w:t>
            </w:r>
          </w:p>
        </w:tc>
      </w:tr>
    </w:tbl>
    <w:p w:rsidR="004D5369" w:rsidRDefault="004D5369" w:rsidP="004D5369">
      <w:pPr>
        <w:spacing w:after="0"/>
        <w:rPr>
          <w:rFonts w:ascii="Times New Roman" w:hAnsi="Times New Roman" w:cs="Times New Roman"/>
          <w:color w:val="000000"/>
        </w:rPr>
      </w:pPr>
    </w:p>
    <w:p w:rsidR="007D421E" w:rsidRPr="00665D42" w:rsidRDefault="007D421E" w:rsidP="004D536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Estudia otro caso para hallar la </w:t>
      </w:r>
      <w:r w:rsidRPr="007D421E">
        <w:rPr>
          <w:rFonts w:ascii="Times" w:hAnsi="Times"/>
        </w:rPr>
        <w:t>constante de proporcionalidad directa</w:t>
      </w:r>
      <w:r>
        <w:rPr>
          <w:rFonts w:ascii="Times" w:hAnsi="Times"/>
        </w:rPr>
        <w:t xml:space="preserve"> en la web [</w:t>
      </w:r>
      <w:hyperlink r:id="rId21" w:history="1">
        <w:r w:rsidRPr="007D421E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:rsidR="00875D97" w:rsidRDefault="00875D9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D421E" w:rsidRDefault="007D421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D421E" w:rsidRPr="007D421E" w:rsidRDefault="00C9793E" w:rsidP="007D421E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DC4868">
        <w:rPr>
          <w:rFonts w:ascii="Times" w:hAnsi="Times"/>
          <w:b/>
        </w:rPr>
        <w:t xml:space="preserve">La </w:t>
      </w:r>
      <w:r w:rsidR="00691723">
        <w:rPr>
          <w:rFonts w:ascii="Times" w:hAnsi="Times"/>
          <w:b/>
        </w:rPr>
        <w:t>r</w:t>
      </w:r>
      <w:r w:rsidR="007D421E" w:rsidRPr="007D421E">
        <w:rPr>
          <w:rFonts w:ascii="Times" w:hAnsi="Times"/>
          <w:b/>
          <w:lang w:val="es-CO"/>
        </w:rPr>
        <w:t>epresentación de las magnitudes directamente proporcionales</w:t>
      </w:r>
    </w:p>
    <w:p w:rsidR="00C9793E" w:rsidRPr="00C9793E" w:rsidRDefault="00C9793E" w:rsidP="00C9793E">
      <w:pPr>
        <w:spacing w:after="0"/>
        <w:rPr>
          <w:rFonts w:ascii="Times" w:hAnsi="Times"/>
          <w:highlight w:val="yellow"/>
          <w:lang w:val="es-CO"/>
        </w:rPr>
      </w:pPr>
    </w:p>
    <w:p w:rsidR="00294302" w:rsidRDefault="00D3544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Las máquinas especializadas en poner tapas en las empresas que requieren procesos de embotellado y tapado de líquidos trabajan a razón de 500 tapas por minuto. </w:t>
      </w:r>
    </w:p>
    <w:p w:rsidR="00294302" w:rsidRDefault="0029430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D35443" w:rsidRPr="005D1738" w:rsidTr="00D35443">
        <w:tc>
          <w:tcPr>
            <w:tcW w:w="8828" w:type="dxa"/>
            <w:gridSpan w:val="2"/>
            <w:shd w:val="clear" w:color="auto" w:fill="0D0D0D" w:themeFill="text1" w:themeFillTint="F2"/>
          </w:tcPr>
          <w:p w:rsidR="00D35443" w:rsidRPr="005D1738" w:rsidRDefault="00D35443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35443" w:rsidTr="00D35443">
        <w:tc>
          <w:tcPr>
            <w:tcW w:w="2472" w:type="dxa"/>
          </w:tcPr>
          <w:p w:rsidR="00D35443" w:rsidRPr="00053744" w:rsidRDefault="00D35443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D35443" w:rsidRPr="00053744" w:rsidRDefault="00D35443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312" w:author="Johana Montejo Rozo" w:date="2016-02-03T10:21:00Z">
              <w:r w:rsidR="003517B9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D35443" w:rsidTr="00D35443">
        <w:tc>
          <w:tcPr>
            <w:tcW w:w="2472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F46102" w:rsidRDefault="00F46102" w:rsidP="00F4610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Fotografía de una máquina que pone tapas </w:t>
            </w:r>
            <w:del w:id="1313" w:author="mercyranjel" w:date="2016-01-25T12:51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a nivel </w:delText>
              </w:r>
            </w:del>
            <w:ins w:id="1314" w:author="mercyranjel" w:date="2016-01-25T12:51:00Z">
              <w:r w:rsidR="00B967E2">
                <w:rPr>
                  <w:rFonts w:ascii="Times New Roman" w:hAnsi="Times New Roman" w:cs="Times New Roman"/>
                  <w:color w:val="000000"/>
                </w:rPr>
                <w:t xml:space="preserve">en la </w:t>
              </w:r>
            </w:ins>
            <w:r>
              <w:rPr>
                <w:rFonts w:ascii="Times New Roman" w:hAnsi="Times New Roman" w:cs="Times New Roman"/>
                <w:color w:val="000000"/>
              </w:rPr>
              <w:t>industria</w:t>
            </w:r>
            <w:del w:id="1315" w:author="mercyranjel" w:date="2016-01-25T12:51:00Z">
              <w:r w:rsidDel="00B967E2">
                <w:rPr>
                  <w:rFonts w:ascii="Times New Roman" w:hAnsi="Times New Roman" w:cs="Times New Roman"/>
                  <w:color w:val="000000"/>
                </w:rPr>
                <w:delText>l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, después de embotellado un líquido. En la parte inferior de la fotografía aparece la siguiente tabla:</w:t>
            </w:r>
          </w:p>
          <w:p w:rsidR="00F46102" w:rsidRDefault="00F46102" w:rsidP="00F46102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21"/>
              <w:gridCol w:w="709"/>
              <w:gridCol w:w="688"/>
              <w:gridCol w:w="850"/>
              <w:gridCol w:w="851"/>
              <w:gridCol w:w="709"/>
            </w:tblGrid>
            <w:tr w:rsidR="00F46102" w:rsidTr="00103CDB">
              <w:tc>
                <w:tcPr>
                  <w:tcW w:w="1521" w:type="dxa"/>
                </w:tcPr>
                <w:p w:rsidR="00103CDB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Tiempo</w:t>
                  </w:r>
                </w:p>
                <w:p w:rsidR="00F46102" w:rsidRDefault="00103CDB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(en minutos)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688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F46102" w:rsidTr="00103CDB">
              <w:tc>
                <w:tcPr>
                  <w:tcW w:w="152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Número de tapas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688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850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85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2500</w:t>
                  </w:r>
                </w:p>
              </w:tc>
            </w:tr>
          </w:tbl>
          <w:p w:rsidR="00D35443" w:rsidRDefault="00D35443" w:rsidP="00F4610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35443" w:rsidTr="00D35443">
        <w:tc>
          <w:tcPr>
            <w:tcW w:w="2472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5C09" w:rsidTr="00D35443">
        <w:tc>
          <w:tcPr>
            <w:tcW w:w="2472" w:type="dxa"/>
          </w:tcPr>
          <w:p w:rsidR="00BB5C09" w:rsidRPr="00053744" w:rsidRDefault="00BB5C0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BB5C09" w:rsidRDefault="00BB5C09" w:rsidP="00F86A35">
            <w:pPr>
              <w:rPr>
                <w:rFonts w:ascii="Times New Roman" w:hAnsi="Times New Roman" w:cs="Times New Roman"/>
                <w:color w:val="000000"/>
              </w:rPr>
              <w:pPrChange w:id="1316" w:author="Johana Montejo Rozo" w:date="2016-02-03T10:21:00Z">
                <w:pPr/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1317" w:author="mercyranjel" w:date="2016-01-25T12:51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tiempo invertido y el número de tapas puestas son magnitudes directamente proporcionales.</w:t>
            </w:r>
            <w:ins w:id="1318" w:author="mercyranjel" w:date="2016-01-25T12:51:00Z">
              <w:r w:rsidR="00B967E2">
                <w:rPr>
                  <w:rFonts w:ascii="Times New Roman" w:hAnsi="Times New Roman" w:cs="Times New Roman"/>
                  <w:color w:val="000000"/>
                </w:rPr>
                <w:t xml:space="preserve">  </w:t>
              </w:r>
            </w:ins>
            <w:del w:id="1319" w:author="Johana Montejo Rozo" w:date="2016-02-03T10:21:00Z">
              <w:r w:rsidR="00B967E2" w:rsidDel="00F86A35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875D97" w:rsidRDefault="00875D9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2695" w:rsidRDefault="00E05ECA" w:rsidP="0074269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967E2">
        <w:rPr>
          <w:rFonts w:ascii="Times New Roman" w:hAnsi="Times New Roman" w:cs="Times New Roman"/>
          <w:color w:val="000000"/>
          <w:lang w:val="es-CO"/>
        </w:rPr>
        <w:t>Los valores de dos magnitudes se pueden representar en un plano cartesiano</w:t>
      </w:r>
      <w:ins w:id="1320" w:author="mercyranjel" w:date="2016-01-25T12:52:00Z">
        <w:r w:rsidR="00742695">
          <w:rPr>
            <w:rFonts w:ascii="Times New Roman" w:hAnsi="Times New Roman" w:cs="Times New Roman"/>
            <w:color w:val="000000"/>
            <w:lang w:val="es-CO"/>
          </w:rPr>
          <w:t xml:space="preserve"> así: se </w:t>
        </w:r>
      </w:ins>
      <w:del w:id="1321" w:author="mercyranjel" w:date="2016-01-25T12:52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="00571DE7" w:rsidRPr="00B967E2">
        <w:rPr>
          <w:rFonts w:ascii="Times New Roman" w:hAnsi="Times New Roman" w:cs="Times New Roman"/>
          <w:color w:val="000000"/>
          <w:lang w:val="es-CO"/>
        </w:rPr>
        <w:t>asigna</w:t>
      </w:r>
      <w:del w:id="1322" w:author="mercyranjel" w:date="2016-01-25T12:52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>ndo</w:delText>
        </w:r>
      </w:del>
      <w:r w:rsidR="00571DE7" w:rsidRPr="00B967E2">
        <w:rPr>
          <w:rFonts w:ascii="Times New Roman" w:hAnsi="Times New Roman" w:cs="Times New Roman"/>
          <w:color w:val="000000"/>
          <w:lang w:val="es-CO"/>
        </w:rPr>
        <w:t xml:space="preserve"> a cada uno de los ejes una de las magnitudes</w:t>
      </w:r>
      <w:del w:id="1323" w:author="mercyranjel" w:date="2016-01-25T12:52:00Z">
        <w:r w:rsidR="00571DE7" w:rsidRPr="00FF7640" w:rsidDel="00742695">
          <w:rPr>
            <w:rFonts w:ascii="Times New Roman" w:hAnsi="Times New Roman" w:cs="Times New Roman"/>
            <w:color w:val="000000"/>
            <w:lang w:val="es-CO"/>
            <w:rPrChange w:id="1324" w:author="mercyranjel" w:date="2016-01-25T15:1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delText>,</w:delText>
        </w:r>
      </w:del>
      <w:r w:rsidR="00571DE7" w:rsidRPr="00FF7640">
        <w:rPr>
          <w:rFonts w:ascii="Times New Roman" w:hAnsi="Times New Roman" w:cs="Times New Roman"/>
          <w:color w:val="000000"/>
          <w:lang w:val="es-CO"/>
          <w:rPrChange w:id="1325" w:author="mercyranjel" w:date="2016-01-25T15:1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 xml:space="preserve"> </w:t>
      </w:r>
      <w:ins w:id="1326" w:author="mercyranjel" w:date="2016-01-25T12:52:00Z">
        <w:r w:rsidR="00742695" w:rsidRPr="00FF7640">
          <w:rPr>
            <w:rFonts w:ascii="Times New Roman" w:hAnsi="Times New Roman" w:cs="Times New Roman"/>
            <w:color w:val="000000"/>
            <w:lang w:val="es-CO"/>
            <w:rPrChange w:id="1327" w:author="mercyranjel" w:date="2016-01-25T15:1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t>y</w:t>
        </w:r>
        <w:r w:rsidR="00742695">
          <w:rPr>
            <w:rFonts w:ascii="Times New Roman" w:hAnsi="Times New Roman" w:cs="Times New Roman"/>
            <w:b/>
            <w:color w:val="000000"/>
            <w:lang w:val="es-CO"/>
          </w:rPr>
          <w:t xml:space="preserve"> </w:t>
        </w:r>
      </w:ins>
      <w:r w:rsidR="00571DE7" w:rsidRPr="00B967E2">
        <w:rPr>
          <w:rFonts w:ascii="Times New Roman" w:hAnsi="Times New Roman" w:cs="Times New Roman"/>
          <w:color w:val="000000"/>
          <w:lang w:val="es-CO"/>
        </w:rPr>
        <w:t>de esta manera</w:t>
      </w:r>
      <w:ins w:id="1328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571DE7" w:rsidRPr="00B967E2">
        <w:rPr>
          <w:rFonts w:ascii="Times New Roman" w:hAnsi="Times New Roman" w:cs="Times New Roman"/>
          <w:color w:val="000000"/>
          <w:lang w:val="es-CO"/>
        </w:rPr>
        <w:t xml:space="preserve"> cada pareja de valores </w:t>
      </w:r>
      <w:r w:rsidR="00BB5C09" w:rsidRPr="00B967E2">
        <w:rPr>
          <w:rFonts w:ascii="Times New Roman" w:hAnsi="Times New Roman" w:cs="Times New Roman"/>
          <w:color w:val="000000"/>
          <w:lang w:val="es-CO"/>
        </w:rPr>
        <w:t>que forma</w:t>
      </w:r>
      <w:ins w:id="1329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n</w:t>
        </w:r>
      </w:ins>
      <w:r w:rsidR="00BB5C09" w:rsidRPr="00B967E2">
        <w:rPr>
          <w:rFonts w:ascii="Times New Roman" w:hAnsi="Times New Roman" w:cs="Times New Roman"/>
          <w:color w:val="000000"/>
          <w:lang w:val="es-CO"/>
        </w:rPr>
        <w:t xml:space="preserve"> una razón será</w:t>
      </w:r>
      <w:del w:id="1330" w:author="mercyranjel" w:date="2016-01-25T12:53:00Z">
        <w:r w:rsidR="00BB5C09" w:rsidRPr="00B967E2" w:rsidDel="00742695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="00BB5C09" w:rsidRPr="00B967E2">
        <w:rPr>
          <w:rFonts w:ascii="Times New Roman" w:hAnsi="Times New Roman" w:cs="Times New Roman"/>
          <w:color w:val="000000"/>
          <w:lang w:val="es-CO"/>
        </w:rPr>
        <w:t xml:space="preserve"> las coordenadas de </w:t>
      </w:r>
      <w:r w:rsidR="00571DE7" w:rsidRPr="00B967E2">
        <w:rPr>
          <w:rFonts w:ascii="Times New Roman" w:hAnsi="Times New Roman" w:cs="Times New Roman"/>
          <w:color w:val="000000"/>
          <w:lang w:val="es-CO"/>
        </w:rPr>
        <w:t>un punto en el plano cartesiano. Observa</w:t>
      </w:r>
      <w:del w:id="1331" w:author="mercyranjel" w:date="2016-01-25T12:53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332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.</w:t>
        </w:r>
      </w:ins>
      <w:r w:rsidR="00742695">
        <w:rPr>
          <w:rFonts w:ascii="Times New Roman" w:hAnsi="Times New Roman" w:cs="Times New Roman"/>
          <w:color w:val="000000"/>
          <w:lang w:val="es-CO"/>
        </w:rPr>
        <w:t xml:space="preserve"> </w:t>
      </w:r>
      <w:del w:id="1333" w:author="Johana Montejo Rozo" w:date="2016-02-03T10:21:00Z">
        <w:r w:rsidR="00742695" w:rsidDel="00F86A35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05ECA" w:rsidRPr="00B967E2" w:rsidRDefault="00E05EC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71DE7" w:rsidRDefault="00571DE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571DE7" w:rsidRPr="005D1738" w:rsidTr="00F56DD1">
        <w:tc>
          <w:tcPr>
            <w:tcW w:w="8828" w:type="dxa"/>
            <w:gridSpan w:val="2"/>
            <w:shd w:val="clear" w:color="auto" w:fill="0D0D0D" w:themeFill="text1" w:themeFillTint="F2"/>
          </w:tcPr>
          <w:p w:rsidR="00571DE7" w:rsidRPr="005D1738" w:rsidRDefault="00571DE7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71DE7" w:rsidTr="00F56DD1">
        <w:tc>
          <w:tcPr>
            <w:tcW w:w="2472" w:type="dxa"/>
          </w:tcPr>
          <w:p w:rsidR="00571DE7" w:rsidRPr="00053744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571DE7" w:rsidRPr="00053744" w:rsidRDefault="00571DE7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334" w:author="Johana Montejo Rozo" w:date="2016-02-03T10:21:00Z">
              <w:r w:rsidR="00F86A35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571DE7" w:rsidTr="00F56DD1">
        <w:tc>
          <w:tcPr>
            <w:tcW w:w="2472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571DE7" w:rsidRDefault="00C77CBC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plano cartesia</w:t>
            </w:r>
            <w:r w:rsidR="000064F1">
              <w:rPr>
                <w:rFonts w:ascii="Times New Roman" w:hAnsi="Times New Roman" w:cs="Times New Roman"/>
                <w:color w:val="000000"/>
              </w:rPr>
              <w:t>no</w:t>
            </w:r>
            <w:del w:id="1335" w:author="mercyranjel" w:date="2016-01-25T12:53:00Z">
              <w:r w:rsidDel="00742695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el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336" w:author="mercyranjel" w:date="2016-01-25T12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en escala de 1 en 1, y 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337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en escala de 500 en 500. Están ubicados en el plano cartesiano los puntos  de coordenadas: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(1,</w:t>
            </w:r>
            <w:ins w:id="1338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(2,</w:t>
            </w:r>
            <w:ins w:id="1339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1000)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(3,</w:t>
            </w:r>
            <w:ins w:id="1340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(4,</w:t>
            </w:r>
            <w:ins w:id="1341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2000)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</w:t>
            </w:r>
            <w:ins w:id="1342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5931CB" w:rsidRDefault="00BB5C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1343" w:author="mercyranjel" w:date="2016-01-25T12:5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Sobre el extremo derecho del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344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345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(m)</w:t>
            </w:r>
            <w:del w:id="1346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ins w:id="1347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y sobre el extremo superior del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348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349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Número de tapas</w:t>
            </w:r>
            <w:del w:id="1350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”.</w:delText>
              </w:r>
            </w:del>
          </w:p>
        </w:tc>
      </w:tr>
      <w:tr w:rsidR="00571DE7" w:rsidTr="00F56DD1">
        <w:tc>
          <w:tcPr>
            <w:tcW w:w="2472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5C09" w:rsidTr="00F56DD1">
        <w:tc>
          <w:tcPr>
            <w:tcW w:w="2472" w:type="dxa"/>
          </w:tcPr>
          <w:p w:rsidR="00BB5C09" w:rsidRPr="00053744" w:rsidRDefault="00BB5C0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5931CB" w:rsidRDefault="0052473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1351" w:author="mercyranjel" w:date="2016-01-25T12:55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El eje </w:t>
            </w:r>
            <w:r w:rsidRPr="0052473E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corresponde a la magnitud </w:t>
            </w:r>
            <w:del w:id="1352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invertido</w:t>
            </w:r>
            <w:del w:id="1353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y el eje </w:t>
            </w:r>
            <w:r w:rsidRPr="005247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a la magnitud </w:t>
            </w:r>
            <w:del w:id="1354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número de tapas</w:t>
            </w:r>
            <w:del w:id="1355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571DE7" w:rsidRDefault="00571DE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2695" w:rsidRDefault="00535E25" w:rsidP="0074269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Los puntos que se obtuvieron en el plano cartesiano son colineales</w:t>
      </w:r>
      <w:del w:id="1356" w:author="mercyranjel" w:date="2016-01-25T12:56:00Z">
        <w:r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357" w:author="mercyranjel" w:date="2016-01-25T12:56:00Z">
        <w:r w:rsidR="00742695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esto significa que </w:t>
      </w:r>
      <w:r w:rsidRPr="00535E25">
        <w:rPr>
          <w:rFonts w:ascii="Times New Roman" w:hAnsi="Times New Roman" w:cs="Times New Roman"/>
          <w:color w:val="000000"/>
          <w:lang w:val="es-CO"/>
          <w:rPrChange w:id="1358" w:author="mercyranjel" w:date="2016-01-25T12:56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 xml:space="preserve">se </w:t>
      </w:r>
      <w:r w:rsidRPr="00535E25">
        <w:rPr>
          <w:rFonts w:ascii="Times New Roman" w:hAnsi="Times New Roman" w:cs="Times New Roman"/>
          <w:color w:val="000000"/>
          <w:lang w:val="es-CO"/>
          <w:rPrChange w:id="1359" w:author="mercyranjel" w:date="2016-01-25T12:55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pueden unir con una sola línea recta.</w:t>
      </w:r>
      <w:ins w:id="1360" w:author="mercyranjel" w:date="2016-01-25T12:55:00Z">
        <w:r w:rsidR="00742695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361" w:author="Johana Montejo Rozo" w:date="2016-01-27T09:20:00Z">
        <w:r w:rsidR="00742695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BB5C09" w:rsidRPr="00742695" w:rsidRDefault="00BB5C09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A46C29" w:rsidRDefault="00A46C29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A46C29" w:rsidRPr="005D1738" w:rsidTr="00F56DD1">
        <w:tc>
          <w:tcPr>
            <w:tcW w:w="8828" w:type="dxa"/>
            <w:gridSpan w:val="2"/>
            <w:shd w:val="clear" w:color="auto" w:fill="0D0D0D" w:themeFill="text1" w:themeFillTint="F2"/>
          </w:tcPr>
          <w:p w:rsidR="00A46C29" w:rsidRPr="005D1738" w:rsidRDefault="00A46C29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6C29" w:rsidTr="00F56DD1">
        <w:tc>
          <w:tcPr>
            <w:tcW w:w="2472" w:type="dxa"/>
          </w:tcPr>
          <w:p w:rsidR="00A46C29" w:rsidRPr="00053744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A46C29" w:rsidRPr="00053744" w:rsidRDefault="00A46C29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</w:t>
            </w:r>
            <w:ins w:id="1362" w:author="Johana Montejo Rozo" w:date="2016-02-03T10:21:00Z">
              <w:r w:rsidR="00F86A35">
                <w:rPr>
                  <w:rFonts w:ascii="Times New Roman" w:hAnsi="Times New Roman" w:cs="Times New Roman"/>
                  <w:color w:val="000000"/>
                </w:rPr>
                <w:t>_CO</w:t>
              </w:r>
            </w:ins>
            <w:r>
              <w:rPr>
                <w:rFonts w:ascii="Times New Roman" w:hAnsi="Times New Roman" w:cs="Times New Roman"/>
                <w:color w:val="000000"/>
              </w:rPr>
              <w:t>_IMG0</w:t>
            </w:r>
            <w:r w:rsidR="00B5281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A46C29" w:rsidTr="00A46C29">
        <w:trPr>
          <w:trHeight w:val="1935"/>
        </w:trPr>
        <w:tc>
          <w:tcPr>
            <w:tcW w:w="2472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misma imagen de código MA_07_07_IMG07, pero se le debe anexar una línea recta que una los puntos: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(1,</w:t>
            </w:r>
            <w:ins w:id="1363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500)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(2,</w:t>
            </w:r>
            <w:ins w:id="1364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1000)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(3,</w:t>
            </w:r>
            <w:ins w:id="1365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1500)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(4,</w:t>
            </w:r>
            <w:ins w:id="1366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2000)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</w:t>
            </w:r>
            <w:ins w:id="1367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2500)</w:t>
            </w:r>
          </w:p>
        </w:tc>
      </w:tr>
      <w:tr w:rsidR="00A46C29" w:rsidTr="00F56DD1">
        <w:tc>
          <w:tcPr>
            <w:tcW w:w="2472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46C29" w:rsidTr="00F56DD1">
        <w:tc>
          <w:tcPr>
            <w:tcW w:w="2472" w:type="dxa"/>
          </w:tcPr>
          <w:p w:rsidR="00A46C29" w:rsidRPr="00053744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A46C29" w:rsidRPr="00742695" w:rsidRDefault="00240CCA" w:rsidP="00F86A35">
            <w:pPr>
              <w:spacing w:after="200"/>
              <w:rPr>
                <w:rFonts w:ascii="Times New Roman" w:hAnsi="Times New Roman" w:cs="Times New Roman"/>
                <w:color w:val="000000"/>
                <w:rPrChange w:id="1368" w:author="mercyranjel" w:date="2016-01-25T12:56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s-ES_tradnl"/>
                  </w:rPr>
                </w:rPrChange>
              </w:rPr>
              <w:pPrChange w:id="1369" w:author="Johana Montejo Rozo" w:date="2016-02-03T10:21:00Z">
                <w:pPr>
                  <w:spacing w:after="200"/>
                </w:pPr>
              </w:pPrChange>
            </w:pPr>
            <w:r w:rsidRPr="00C424B5">
              <w:rPr>
                <w:rFonts w:ascii="Times New Roman" w:hAnsi="Times New Roman" w:cs="Times New Roman"/>
                <w:color w:val="000000"/>
              </w:rPr>
              <w:t xml:space="preserve">La representación </w:t>
            </w:r>
            <w:r w:rsidR="00DF72A3" w:rsidRPr="00C424B5">
              <w:rPr>
                <w:rFonts w:ascii="Times New Roman" w:hAnsi="Times New Roman" w:cs="Times New Roman"/>
                <w:color w:val="000000"/>
              </w:rPr>
              <w:t xml:space="preserve">en el plano cartesiano </w:t>
            </w:r>
            <w:r w:rsidRPr="00C424B5">
              <w:rPr>
                <w:rFonts w:ascii="Times New Roman" w:hAnsi="Times New Roman" w:cs="Times New Roman"/>
                <w:color w:val="000000"/>
              </w:rPr>
              <w:t xml:space="preserve">de dos magnitudes que son directamente proporcionales </w:t>
            </w:r>
            <w:r w:rsidR="00535E25">
              <w:rPr>
                <w:rFonts w:ascii="Times New Roman" w:hAnsi="Times New Roman" w:cs="Times New Roman"/>
                <w:color w:val="000000"/>
              </w:rPr>
              <w:t>es una línea recta</w:t>
            </w:r>
            <w:r w:rsidRPr="00C424B5">
              <w:rPr>
                <w:rFonts w:ascii="Times New Roman" w:hAnsi="Times New Roman" w:cs="Times New Roman"/>
                <w:i/>
                <w:color w:val="000000"/>
              </w:rPr>
              <w:t>.</w:t>
            </w:r>
            <w:ins w:id="1370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del w:id="1371" w:author="Johana Montejo Rozo" w:date="2016-02-03T10:21:00Z">
              <w:r w:rsidR="00742695" w:rsidDel="00F86A35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A46C29" w:rsidRDefault="00A46C29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47140" w:rsidRPr="00A46C29" w:rsidRDefault="00747140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DF72A3" w:rsidRPr="005D1738" w:rsidTr="00F56DD1">
        <w:tc>
          <w:tcPr>
            <w:tcW w:w="8978" w:type="dxa"/>
            <w:gridSpan w:val="2"/>
            <w:shd w:val="clear" w:color="auto" w:fill="000000" w:themeFill="text1"/>
          </w:tcPr>
          <w:p w:rsidR="00DF72A3" w:rsidRPr="005D1738" w:rsidRDefault="00DF72A3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F72A3" w:rsidRPr="00726376" w:rsidTr="00F56DD1">
        <w:tc>
          <w:tcPr>
            <w:tcW w:w="2518" w:type="dxa"/>
          </w:tcPr>
          <w:p w:rsidR="00DF72A3" w:rsidRPr="00726376" w:rsidRDefault="00DF72A3" w:rsidP="00F56DD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F72A3" w:rsidRPr="00801FC2" w:rsidRDefault="00747140" w:rsidP="00747140">
            <w:pPr>
              <w:rPr>
                <w:rFonts w:ascii="Times" w:hAnsi="Times"/>
                <w:sz w:val="18"/>
                <w:szCs w:val="18"/>
                <w:rPrChange w:id="1372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801FC2">
              <w:rPr>
                <w:rFonts w:ascii="Times" w:hAnsi="Times"/>
                <w:sz w:val="18"/>
                <w:szCs w:val="18"/>
                <w:rPrChange w:id="1373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Para representar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dos magnitudes directamente proporcionales</w:t>
            </w:r>
            <w:r w:rsidRPr="00801FC2">
              <w:rPr>
                <w:rFonts w:ascii="Times" w:hAnsi="Times"/>
                <w:sz w:val="18"/>
                <w:szCs w:val="18"/>
                <w:rPrChange w:id="1374" w:author="Johana Montejo Rozo" w:date="2016-02-03T10:22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, </w:t>
            </w:r>
            <w:r w:rsidRPr="00801FC2">
              <w:rPr>
                <w:rFonts w:ascii="Times" w:hAnsi="Times"/>
                <w:sz w:val="18"/>
                <w:szCs w:val="18"/>
                <w:rPrChange w:id="1375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se asignan los valores de cada magnitud a cada eje del plano cartesiano y luego se representan los puntos que forman cada pareja de valores que hacen una razón.</w:t>
            </w:r>
          </w:p>
          <w:p w:rsidR="00747140" w:rsidRPr="00801FC2" w:rsidRDefault="00747140" w:rsidP="00747140">
            <w:pPr>
              <w:rPr>
                <w:rFonts w:ascii="Times" w:hAnsi="Times"/>
                <w:sz w:val="18"/>
                <w:szCs w:val="18"/>
                <w:rPrChange w:id="1376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747140" w:rsidRPr="00726376" w:rsidRDefault="00747140" w:rsidP="00747140">
            <w:pPr>
              <w:rPr>
                <w:rFonts w:ascii="Times" w:hAnsi="Times"/>
                <w:b/>
                <w:sz w:val="18"/>
                <w:szCs w:val="18"/>
              </w:rPr>
            </w:pPr>
            <w:r w:rsidRPr="00801FC2">
              <w:rPr>
                <w:rFonts w:ascii="Times" w:hAnsi="Times"/>
                <w:sz w:val="18"/>
                <w:szCs w:val="18"/>
                <w:rPrChange w:id="1377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 representación de las magnitudes es la línea recta que une estos puntos</w:t>
            </w:r>
            <w:r w:rsidR="00535E25" w:rsidRPr="00535E25">
              <w:rPr>
                <w:rFonts w:ascii="Times" w:hAnsi="Times"/>
                <w:sz w:val="18"/>
                <w:szCs w:val="18"/>
                <w:rPrChange w:id="1378" w:author="mercyranjel" w:date="2016-01-25T12:57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BB5C09" w:rsidRPr="00571DE7" w:rsidRDefault="00BB5C0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35443" w:rsidRDefault="00F56DD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Revisa otros ejemplos de 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representación de </w:t>
      </w:r>
      <w:r>
        <w:rPr>
          <w:rFonts w:ascii="Times New Roman" w:hAnsi="Times New Roman" w:cs="Times New Roman"/>
          <w:color w:val="000000"/>
          <w:lang w:val="es-CO"/>
        </w:rPr>
        <w:t xml:space="preserve">magnitudes directamente 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proporcionales </w:t>
      </w:r>
      <w:r>
        <w:rPr>
          <w:rFonts w:ascii="Times New Roman" w:hAnsi="Times New Roman" w:cs="Times New Roman"/>
          <w:color w:val="000000"/>
          <w:lang w:val="es-CO"/>
        </w:rPr>
        <w:t xml:space="preserve"> en [</w:t>
      </w:r>
      <w:hyperlink r:id="rId22" w:history="1">
        <w:r w:rsidRPr="00F56DD1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 y [</w:t>
      </w:r>
      <w:hyperlink r:id="rId23" w:history="1">
        <w:r w:rsidR="004A02A7" w:rsidRPr="004A02A7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4A02A7">
        <w:rPr>
          <w:rFonts w:ascii="Times New Roman" w:hAnsi="Times New Roman" w:cs="Times New Roman"/>
          <w:color w:val="000000"/>
          <w:lang w:val="es-CO"/>
        </w:rPr>
        <w:t>].</w:t>
      </w:r>
    </w:p>
    <w:p w:rsidR="00F56DD1" w:rsidRDefault="00F56DD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Pr="007D421E" w:rsidRDefault="00B87BF4" w:rsidP="00B87BF4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escala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muchas ocasiones</w:t>
      </w:r>
      <w:del w:id="1379" w:author="mercyranjel" w:date="2016-01-25T12:57:00Z">
        <w:r w:rsidDel="00742695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se hace necesario elaborar dibujos que representen la realidad. Pero esta</w:t>
      </w:r>
      <w:ins w:id="1380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representaci</w:t>
      </w:r>
      <w:ins w:id="1381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ones</w:t>
        </w:r>
      </w:ins>
      <w:del w:id="1382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>ón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debe</w:t>
      </w:r>
      <w:ins w:id="1383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n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384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ser </w:delText>
        </w:r>
      </w:del>
      <w:ins w:id="1385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estar </w:t>
        </w:r>
      </w:ins>
      <w:r>
        <w:rPr>
          <w:rFonts w:ascii="Times New Roman" w:hAnsi="Times New Roman" w:cs="Times New Roman"/>
          <w:color w:val="000000"/>
          <w:lang w:val="es-CO"/>
        </w:rPr>
        <w:t>acorde</w:t>
      </w:r>
      <w:ins w:id="1386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con la medida real de los objetos</w:t>
      </w:r>
      <w:del w:id="1387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388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389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por </w:delText>
        </w:r>
      </w:del>
      <w:ins w:id="1390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para el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lo </w:t>
      </w:r>
      <w:del w:id="1391" w:author="mercyranjel" w:date="2016-01-25T15:12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que </w:delText>
        </w:r>
      </w:del>
      <w:r>
        <w:rPr>
          <w:rFonts w:ascii="Times New Roman" w:hAnsi="Times New Roman" w:cs="Times New Roman"/>
          <w:color w:val="000000"/>
          <w:lang w:val="es-CO"/>
        </w:rPr>
        <w:t>se utiliza la escala.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FF7640">
        <w:rPr>
          <w:rFonts w:ascii="Times New Roman" w:hAnsi="Times New Roman" w:cs="Times New Roman"/>
          <w:color w:val="000000"/>
          <w:lang w:val="es-CO"/>
          <w:rPrChange w:id="1392" w:author="mercyranjel" w:date="2016-01-25T15:13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escala </w:t>
      </w:r>
      <w:r>
        <w:rPr>
          <w:rFonts w:ascii="Times New Roman" w:hAnsi="Times New Roman" w:cs="Times New Roman"/>
          <w:color w:val="000000"/>
          <w:lang w:val="es-CO"/>
        </w:rPr>
        <w:t xml:space="preserve">es una aplicación de la </w:t>
      </w:r>
      <w:r w:rsidRPr="00FF7640">
        <w:rPr>
          <w:rFonts w:ascii="Times New Roman" w:hAnsi="Times New Roman" w:cs="Times New Roman"/>
          <w:color w:val="000000"/>
          <w:lang w:val="es-CO"/>
          <w:rPrChange w:id="1393" w:author="mercyranjel" w:date="2016-01-25T15:13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proporcionalidad directa</w:t>
      </w:r>
      <w:r>
        <w:rPr>
          <w:rFonts w:ascii="Times New Roman" w:hAnsi="Times New Roman" w:cs="Times New Roman"/>
          <w:color w:val="000000"/>
          <w:lang w:val="es-CO"/>
        </w:rPr>
        <w:t xml:space="preserve">, en la cual se establece una </w:t>
      </w:r>
      <w:r w:rsidR="00F60720">
        <w:rPr>
          <w:rFonts w:ascii="Times New Roman" w:hAnsi="Times New Roman" w:cs="Times New Roman"/>
          <w:color w:val="000000"/>
          <w:lang w:val="es-CO"/>
        </w:rPr>
        <w:t>razón de proporcionalidad</w:t>
      </w:r>
      <w:r>
        <w:rPr>
          <w:rFonts w:ascii="Times New Roman" w:hAnsi="Times New Roman" w:cs="Times New Roman"/>
          <w:color w:val="000000"/>
          <w:lang w:val="es-CO"/>
        </w:rPr>
        <w:t xml:space="preserve"> a partir de las medidas del objeto</w:t>
      </w:r>
      <w:r w:rsidR="00F60720">
        <w:rPr>
          <w:rFonts w:ascii="Times New Roman" w:hAnsi="Times New Roman" w:cs="Times New Roman"/>
          <w:color w:val="000000"/>
          <w:lang w:val="es-CO"/>
        </w:rPr>
        <w:t xml:space="preserve"> en la realidad y las medidas en el</w:t>
      </w:r>
      <w:r>
        <w:rPr>
          <w:rFonts w:ascii="Times New Roman" w:hAnsi="Times New Roman" w:cs="Times New Roman"/>
          <w:color w:val="000000"/>
          <w:lang w:val="es-CO"/>
        </w:rPr>
        <w:t xml:space="preserve"> dibujo.</w:t>
      </w:r>
      <w:ins w:id="1394" w:author="mercyranjel" w:date="2016-01-25T15:13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395" w:author="Johana Montejo Rozo" w:date="2016-01-27T09:20:00Z">
        <w:r w:rsidR="00FF7640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F7640" w:rsidRDefault="00FF764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ejemplo de aplicación de </w:t>
      </w:r>
      <w:del w:id="1396" w:author="mercyranjel" w:date="2016-01-25T15:13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la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escala es la elaboración de mapas, pues existe una relación de proporcionalidad directa entre las distancias </w:t>
      </w:r>
      <w:del w:id="1397" w:author="mercyranjel" w:date="2016-01-25T15:14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representadas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en la realidad y los trazos </w:t>
      </w:r>
      <w:ins w:id="1398" w:author="mercyranjel" w:date="2016-01-25T15:14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representados </w:t>
        </w:r>
      </w:ins>
      <w:del w:id="1399" w:author="mercyranjel" w:date="2016-01-25T15:14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de </w:delText>
        </w:r>
      </w:del>
      <w:ins w:id="1400" w:author="mercyranjel" w:date="2016-01-25T15:14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en </w:t>
        </w:r>
      </w:ins>
      <w:r>
        <w:rPr>
          <w:rFonts w:ascii="Times New Roman" w:hAnsi="Times New Roman" w:cs="Times New Roman"/>
          <w:color w:val="000000"/>
          <w:lang w:val="es-CO"/>
        </w:rPr>
        <w:t>los mapas.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ins w:id="1401" w:author="Johana Montejo Rozo" w:date="2016-02-03T10:22:00Z"/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Observa con atención </w:t>
      </w:r>
      <w:r w:rsidR="00F60720">
        <w:rPr>
          <w:rFonts w:ascii="Times New Roman" w:hAnsi="Times New Roman" w:cs="Times New Roman"/>
          <w:color w:val="000000"/>
          <w:lang w:val="es-CO"/>
        </w:rPr>
        <w:t>el siguiente</w:t>
      </w:r>
      <w:r>
        <w:rPr>
          <w:rFonts w:ascii="Times New Roman" w:hAnsi="Times New Roman" w:cs="Times New Roman"/>
          <w:color w:val="000000"/>
          <w:lang w:val="es-CO"/>
        </w:rPr>
        <w:t xml:space="preserve"> recurso para comprender cómo funciona la escala.</w:t>
      </w:r>
    </w:p>
    <w:p w:rsidR="00E75518" w:rsidRDefault="00E75518" w:rsidP="00081745">
      <w:pPr>
        <w:spacing w:after="0"/>
        <w:rPr>
          <w:ins w:id="1402" w:author="Johana Montejo Rozo" w:date="2016-02-03T10:22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E75518" w:rsidRPr="005D1738" w:rsidTr="00E75518">
        <w:trPr>
          <w:ins w:id="1403" w:author="Johana Montejo Rozo" w:date="2016-02-03T10:22:00Z"/>
        </w:trPr>
        <w:tc>
          <w:tcPr>
            <w:tcW w:w="8975" w:type="dxa"/>
            <w:gridSpan w:val="2"/>
            <w:shd w:val="clear" w:color="auto" w:fill="000000" w:themeFill="text1"/>
          </w:tcPr>
          <w:p w:rsidR="00E75518" w:rsidRPr="005D1738" w:rsidRDefault="00E75518" w:rsidP="00E75518">
            <w:pPr>
              <w:jc w:val="center"/>
              <w:rPr>
                <w:ins w:id="1404" w:author="Johana Montejo Rozo" w:date="2016-02-03T10:22:00Z"/>
                <w:rFonts w:ascii="Times New Roman" w:hAnsi="Times New Roman" w:cs="Times New Roman"/>
                <w:b/>
                <w:color w:val="FFFFFF" w:themeColor="background1"/>
              </w:rPr>
            </w:pPr>
            <w:ins w:id="1405" w:author="Johana Montejo Rozo" w:date="2016-02-03T10:22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E75518" w:rsidTr="00E75518">
        <w:trPr>
          <w:ins w:id="1406" w:author="Johana Montejo Rozo" w:date="2016-02-03T10:22:00Z"/>
        </w:trPr>
        <w:tc>
          <w:tcPr>
            <w:tcW w:w="2552" w:type="dxa"/>
          </w:tcPr>
          <w:p w:rsidR="00E75518" w:rsidRPr="00053744" w:rsidRDefault="00E75518" w:rsidP="00E75518">
            <w:pPr>
              <w:rPr>
                <w:ins w:id="1407" w:author="Johana Montejo Rozo" w:date="2016-02-03T10:2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08" w:author="Johana Montejo Rozo" w:date="2016-02-03T10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E75518" w:rsidRPr="00053744" w:rsidRDefault="00E75518" w:rsidP="00E75518">
            <w:pPr>
              <w:rPr>
                <w:ins w:id="1409" w:author="Johana Montejo Rozo" w:date="2016-02-03T10:2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10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MA_07_07_CO_REC200 </w:t>
              </w:r>
            </w:ins>
          </w:p>
        </w:tc>
      </w:tr>
      <w:tr w:rsidR="00E75518" w:rsidTr="00E75518">
        <w:trPr>
          <w:ins w:id="1411" w:author="Johana Montejo Rozo" w:date="2016-02-03T10:22:00Z"/>
        </w:trPr>
        <w:tc>
          <w:tcPr>
            <w:tcW w:w="2552" w:type="dxa"/>
          </w:tcPr>
          <w:p w:rsidR="00E75518" w:rsidRDefault="00E75518" w:rsidP="00E75518">
            <w:pPr>
              <w:rPr>
                <w:ins w:id="1412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413" w:author="Johana Montejo Rozo" w:date="2016-02-03T10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414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415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>La escala</w:t>
              </w:r>
            </w:ins>
          </w:p>
        </w:tc>
      </w:tr>
      <w:tr w:rsidR="00E75518" w:rsidTr="00E75518">
        <w:trPr>
          <w:ins w:id="1416" w:author="Johana Montejo Rozo" w:date="2016-02-03T10:22:00Z"/>
        </w:trPr>
        <w:tc>
          <w:tcPr>
            <w:tcW w:w="2552" w:type="dxa"/>
          </w:tcPr>
          <w:p w:rsidR="00E75518" w:rsidRDefault="00E75518" w:rsidP="00E75518">
            <w:pPr>
              <w:rPr>
                <w:ins w:id="1417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418" w:author="Johana Montejo Rozo" w:date="2016-02-03T10:22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419" w:author="Johana Montejo Rozo" w:date="2016-02-03T10:22:00Z"/>
                <w:rFonts w:ascii="Times New Roman" w:hAnsi="Times New Roman" w:cs="Times New Roman"/>
                <w:color w:val="000000"/>
              </w:rPr>
              <w:pPrChange w:id="1420" w:author="Johana Montejo Rozo" w:date="2016-02-03T10:22:00Z">
                <w:pPr/>
              </w:pPrChange>
            </w:pPr>
            <w:ins w:id="1421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>Interactivo para mostrar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 aplicaciones de escalas en diferentes contextos</w:t>
              </w:r>
            </w:ins>
          </w:p>
        </w:tc>
      </w:tr>
    </w:tbl>
    <w:p w:rsidR="00E75518" w:rsidRDefault="00E75518" w:rsidP="00081745">
      <w:pPr>
        <w:spacing w:after="0"/>
        <w:rPr>
          <w:ins w:id="1422" w:author="Johana Montejo Rozo" w:date="2016-02-03T10:2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423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424" w:author="Johana Montejo Rozo" w:date="2016-02-03T10:23:00Z"/>
                <w:rFonts w:ascii="Times New Roman" w:hAnsi="Times New Roman" w:cs="Times New Roman"/>
                <w:b/>
                <w:color w:val="FFFFFF" w:themeColor="background1"/>
              </w:rPr>
            </w:pPr>
            <w:ins w:id="1425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426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27" w:author="Johana Montejo Rozo" w:date="2016-02-03T10:2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28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29" w:author="Johana Montejo Rozo" w:date="2016-02-03T10:23:00Z"/>
                <w:rFonts w:ascii="Times New Roman" w:hAnsi="Times New Roman" w:cs="Times New Roman"/>
                <w:b/>
                <w:color w:val="000000"/>
              </w:rPr>
            </w:pPr>
            <w:ins w:id="1430" w:author="Johana Montejo Rozo" w:date="2016-02-03T10:2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CO_REC210</w:t>
              </w:r>
            </w:ins>
          </w:p>
        </w:tc>
      </w:tr>
      <w:tr w:rsidR="00E75518" w:rsidRPr="0006455F" w:rsidTr="00E75518">
        <w:trPr>
          <w:ins w:id="1431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32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33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34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435" w:author="Johana Montejo Rozo" w:date="2016-02-03T10:23:00Z">
              <w:r w:rsidRPr="00E75518">
                <w:rPr>
                  <w:rFonts w:ascii="Times New Roman" w:hAnsi="Times New Roman" w:cs="Times New Roman"/>
                  <w:bCs/>
                  <w:color w:val="000000"/>
                </w:rPr>
                <w:t>Aplica proporciones para calcular la escala</w:t>
              </w:r>
            </w:ins>
          </w:p>
        </w:tc>
      </w:tr>
      <w:tr w:rsidR="00E75518" w:rsidRPr="0006455F" w:rsidTr="00E75518">
        <w:trPr>
          <w:ins w:id="1436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37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38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39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440" w:author="Johana Montejo Rozo" w:date="2016-02-03T10:23:00Z">
              <w:r w:rsidRPr="00E75518">
                <w:rPr>
                  <w:rFonts w:ascii="Times New Roman" w:hAnsi="Times New Roman" w:cs="Times New Roman"/>
                  <w:color w:val="000000"/>
                </w:rPr>
                <w:t>Actividad para reconocer la escala en situaciones cotidianas</w:t>
              </w:r>
            </w:ins>
          </w:p>
        </w:tc>
      </w:tr>
    </w:tbl>
    <w:p w:rsidR="00E75518" w:rsidRDefault="00E7551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441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442" w:author="Johana Montejo Rozo" w:date="2016-02-03T10:23:00Z"/>
                <w:rFonts w:ascii="Times New Roman" w:hAnsi="Times New Roman" w:cs="Times New Roman"/>
                <w:b/>
                <w:color w:val="FFFFFF" w:themeColor="background1"/>
              </w:rPr>
            </w:pPr>
            <w:ins w:id="1443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444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45" w:author="Johana Montejo Rozo" w:date="2016-02-03T10:2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46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47" w:author="Johana Montejo Rozo" w:date="2016-02-03T10:23:00Z"/>
                <w:rFonts w:ascii="Times New Roman" w:hAnsi="Times New Roman" w:cs="Times New Roman"/>
                <w:b/>
                <w:color w:val="000000"/>
              </w:rPr>
            </w:pPr>
            <w:ins w:id="1448" w:author="Johana Montejo Rozo" w:date="2016-02-03T10:2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CO_REC220</w:t>
              </w:r>
            </w:ins>
          </w:p>
        </w:tc>
      </w:tr>
      <w:tr w:rsidR="00E75518" w:rsidRPr="0006455F" w:rsidTr="00E75518">
        <w:trPr>
          <w:ins w:id="1449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50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51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52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453" w:author="Johana Montejo Rozo" w:date="2016-02-03T10:24:00Z">
              <w:r>
                <w:rPr>
                  <w:rFonts w:ascii="Times New Roman" w:hAnsi="Times New Roman" w:cs="Times New Roman"/>
                  <w:bCs/>
                  <w:color w:val="000000"/>
                </w:rPr>
                <w:t>Determina el concepto de proporcionalidad</w:t>
              </w:r>
            </w:ins>
          </w:p>
        </w:tc>
      </w:tr>
      <w:tr w:rsidR="00E75518" w:rsidRPr="0006455F" w:rsidTr="00E75518">
        <w:trPr>
          <w:ins w:id="1454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55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56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57" w:author="Johana Montejo Rozo" w:date="2016-02-03T10:23:00Z"/>
                <w:rFonts w:ascii="Times New Roman" w:hAnsi="Times New Roman" w:cs="Times New Roman"/>
                <w:color w:val="000000"/>
              </w:rPr>
              <w:pPrChange w:id="1458" w:author="Johana Montejo Rozo" w:date="2016-02-03T10:24:00Z">
                <w:pPr/>
              </w:pPrChange>
            </w:pPr>
            <w:ins w:id="1459" w:author="Johana Montejo Rozo" w:date="2016-02-03T10:24:00Z"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Actividad para recordar conceptos de la proporcionalidad por medio del juego </w:t>
              </w:r>
              <w:r>
                <w:rPr>
                  <w:rFonts w:ascii="Times New Roman" w:hAnsi="Times New Roman" w:cs="Times New Roman"/>
                  <w:color w:val="000000"/>
                </w:rPr>
                <w:t>de la sopa de letras</w:t>
              </w:r>
            </w:ins>
          </w:p>
        </w:tc>
      </w:tr>
    </w:tbl>
    <w:p w:rsidR="00E75518" w:rsidRDefault="00E75518" w:rsidP="00081745">
      <w:pPr>
        <w:spacing w:after="0"/>
        <w:rPr>
          <w:ins w:id="1460" w:author="Johana Montejo Rozo" w:date="2016-02-03T10:23:00Z"/>
          <w:rFonts w:ascii="Times New Roman" w:hAnsi="Times New Roman" w:cs="Times New Roman"/>
          <w:color w:val="000000"/>
          <w:lang w:val="es-CO"/>
        </w:rPr>
      </w:pPr>
    </w:p>
    <w:p w:rsidR="00E75518" w:rsidDel="00E75518" w:rsidRDefault="00E75518" w:rsidP="00081745">
      <w:pPr>
        <w:spacing w:after="0"/>
        <w:rPr>
          <w:del w:id="1461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462" w:author="Johana Montejo Rozo" w:date="2016-02-03T10:2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463">
          <w:tblGrid>
            <w:gridCol w:w="2476"/>
            <w:gridCol w:w="6352"/>
          </w:tblGrid>
        </w:tblGridChange>
      </w:tblGrid>
      <w:tr w:rsidR="00691723" w:rsidRPr="00FC3229" w:rsidDel="00E75518" w:rsidTr="00E75518">
        <w:trPr>
          <w:del w:id="1464" w:author="Johana Montejo Rozo" w:date="2016-02-03T10:23:00Z"/>
        </w:trPr>
        <w:tc>
          <w:tcPr>
            <w:tcW w:w="8828" w:type="dxa"/>
            <w:gridSpan w:val="2"/>
            <w:shd w:val="clear" w:color="auto" w:fill="000000" w:themeFill="text1"/>
            <w:tcPrChange w:id="1465" w:author="Johana Montejo Rozo" w:date="2016-02-03T10:24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691723" w:rsidRPr="00FC3229" w:rsidDel="00E75518" w:rsidRDefault="00691723" w:rsidP="003278E3">
            <w:pPr>
              <w:jc w:val="center"/>
              <w:rPr>
                <w:del w:id="1466" w:author="Johana Montejo Rozo" w:date="2016-02-03T10:2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467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691723" w:rsidRPr="00FC3229" w:rsidDel="00E75518" w:rsidTr="00E75518">
        <w:trPr>
          <w:del w:id="1468" w:author="Johana Montejo Rozo" w:date="2016-02-03T10:23:00Z"/>
        </w:trPr>
        <w:tc>
          <w:tcPr>
            <w:tcW w:w="2476" w:type="dxa"/>
            <w:tcPrChange w:id="1469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70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471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472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73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474" w:author="Johana Montejo Rozo" w:date="2016-02-03T10:23:00Z">
              <w:r w:rsidRPr="00FC3229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_REC200</w:delText>
              </w:r>
            </w:del>
          </w:p>
        </w:tc>
      </w:tr>
      <w:tr w:rsidR="00691723" w:rsidRPr="00FC3229" w:rsidDel="00E75518" w:rsidTr="00E75518">
        <w:trPr>
          <w:del w:id="1475" w:author="Johana Montejo Rozo" w:date="2016-02-03T10:23:00Z"/>
        </w:trPr>
        <w:tc>
          <w:tcPr>
            <w:tcW w:w="2476" w:type="dxa"/>
            <w:tcPrChange w:id="1476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77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78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479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80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81" w:author="Johana Montejo Rozo" w:date="2016-02-03T10:2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escala</w:delText>
              </w:r>
            </w:del>
          </w:p>
        </w:tc>
      </w:tr>
      <w:tr w:rsidR="00691723" w:rsidRPr="00FC3229" w:rsidDel="00E75518" w:rsidTr="00E75518">
        <w:trPr>
          <w:del w:id="1482" w:author="Johana Montejo Rozo" w:date="2016-02-03T10:23:00Z"/>
        </w:trPr>
        <w:tc>
          <w:tcPr>
            <w:tcW w:w="2476" w:type="dxa"/>
            <w:tcPrChange w:id="1483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84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85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486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487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88" w:author="Johana Montejo Rozo" w:date="2016-02-03T10:23:00Z">
              <w:r w:rsidRPr="00691723" w:rsidDel="00E75518">
                <w:rPr>
                  <w:rFonts w:ascii="Times New Roman" w:hAnsi="Times New Roman" w:cs="Times New Roman"/>
                  <w:sz w:val="24"/>
                  <w:szCs w:val="24"/>
                </w:rPr>
                <w:delText>Interactivo que muestra aplicaciones de escalas en diferentes contextos</w:delText>
              </w:r>
            </w:del>
          </w:p>
        </w:tc>
      </w:tr>
    </w:tbl>
    <w:p w:rsidR="00691723" w:rsidDel="00E75518" w:rsidRDefault="00691723" w:rsidP="00081745">
      <w:pPr>
        <w:spacing w:after="0"/>
        <w:rPr>
          <w:del w:id="1489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91723" w:rsidRPr="0017136E" w:rsidDel="00E75518" w:rsidTr="003278E3">
        <w:trPr>
          <w:del w:id="1490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691723" w:rsidRPr="0017136E" w:rsidDel="00E75518" w:rsidRDefault="00691723" w:rsidP="003278E3">
            <w:pPr>
              <w:jc w:val="center"/>
              <w:rPr>
                <w:del w:id="1491" w:author="Johana Montejo Rozo" w:date="2016-02-03T10:2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492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691723" w:rsidRPr="0017136E" w:rsidDel="00E75518" w:rsidTr="003278E3">
        <w:trPr>
          <w:del w:id="1493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94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495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96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97" w:author="Johana Montejo Rozo" w:date="2016-02-03T10:23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210</w:delText>
              </w:r>
            </w:del>
          </w:p>
        </w:tc>
      </w:tr>
      <w:tr w:rsidR="00691723" w:rsidRPr="0017136E" w:rsidDel="00E75518" w:rsidTr="003278E3">
        <w:trPr>
          <w:del w:id="1498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99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00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501" w:author="Johana Montejo Rozo" w:date="2016-02-03T10:23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502" w:author="Johana Montejo Rozo" w:date="2016-02-03T10:23:00Z">
              <w:r w:rsidRPr="00691723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Aplica proporciones para calcular la escala</w:delText>
              </w:r>
            </w:del>
          </w:p>
        </w:tc>
      </w:tr>
      <w:tr w:rsidR="00691723" w:rsidRPr="0017136E" w:rsidDel="00E75518" w:rsidTr="003278E3">
        <w:trPr>
          <w:del w:id="1503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504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05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506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07" w:author="Johana Montejo Rozo" w:date="2016-02-03T10:23:00Z">
              <w:r w:rsidRPr="00691723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reconocer la escala en situaciones cotidianas</w:delText>
              </w:r>
            </w:del>
          </w:p>
        </w:tc>
      </w:tr>
    </w:tbl>
    <w:p w:rsidR="00747CFB" w:rsidRDefault="00747CF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91723" w:rsidRPr="0017136E" w:rsidDel="00E75518" w:rsidTr="003278E3">
        <w:trPr>
          <w:del w:id="1508" w:author="Johana Montejo Rozo" w:date="2016-02-03T10:24:00Z"/>
        </w:trPr>
        <w:tc>
          <w:tcPr>
            <w:tcW w:w="9033" w:type="dxa"/>
            <w:gridSpan w:val="2"/>
            <w:shd w:val="clear" w:color="auto" w:fill="000000" w:themeFill="text1"/>
          </w:tcPr>
          <w:p w:rsidR="00691723" w:rsidRPr="0017136E" w:rsidDel="00E75518" w:rsidRDefault="00691723" w:rsidP="003278E3">
            <w:pPr>
              <w:jc w:val="center"/>
              <w:rPr>
                <w:del w:id="1509" w:author="Johana Montejo Rozo" w:date="2016-02-03T10:2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510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691723" w:rsidRPr="0017136E" w:rsidDel="00E75518" w:rsidTr="003278E3">
        <w:trPr>
          <w:del w:id="1511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512" w:author="Johana Montejo Rozo" w:date="2016-02-03T10:2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513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514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15" w:author="Johana Montejo Rozo" w:date="2016-02-03T10:24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220</w:delText>
              </w:r>
            </w:del>
          </w:p>
        </w:tc>
      </w:tr>
      <w:tr w:rsidR="00691723" w:rsidRPr="0017136E" w:rsidDel="00E75518" w:rsidTr="003278E3">
        <w:trPr>
          <w:del w:id="1516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517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18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519" w:author="Johana Montejo Rozo" w:date="2016-02-03T10:24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520" w:author="Johana Montejo Rozo" w:date="2016-02-03T10:24:00Z">
              <w:r w:rsidRPr="00691723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Determina el concepto de proporcionalidad</w:delText>
              </w:r>
            </w:del>
          </w:p>
        </w:tc>
      </w:tr>
      <w:tr w:rsidR="00691723" w:rsidRPr="0017136E" w:rsidDel="00E75518" w:rsidTr="003278E3">
        <w:trPr>
          <w:del w:id="1521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522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23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524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25" w:author="Johana Montejo Rozo" w:date="2016-02-03T10:24:00Z">
              <w:r w:rsidRPr="00691723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recordar conceptos de la proporcionalidad por medio del juego del ahorcado</w:delText>
              </w:r>
            </w:del>
          </w:p>
        </w:tc>
      </w:tr>
    </w:tbl>
    <w:p w:rsidR="00691723" w:rsidDel="00E75518" w:rsidRDefault="00691723" w:rsidP="00081745">
      <w:pPr>
        <w:spacing w:after="0"/>
        <w:rPr>
          <w:del w:id="1526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p w:rsidR="00691723" w:rsidDel="00E75518" w:rsidRDefault="00691723" w:rsidP="00081745">
      <w:pPr>
        <w:spacing w:after="0"/>
        <w:rPr>
          <w:del w:id="1527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p w:rsidR="0048244C" w:rsidRPr="004E5E51" w:rsidRDefault="0048244C" w:rsidP="0048244C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 w:rsidR="00B87BF4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D1660A">
        <w:rPr>
          <w:rFonts w:ascii="Times" w:hAnsi="Times"/>
          <w:b/>
        </w:rPr>
        <w:t>Consolidación</w:t>
      </w:r>
    </w:p>
    <w:p w:rsidR="00C96813" w:rsidRDefault="00C9681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1660A" w:rsidRPr="00FE53CA" w:rsidRDefault="00D1660A" w:rsidP="00D1660A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1528" w:author="mercyranjel" w:date="2016-01-25T15:16:00Z">
        <w:r w:rsidRPr="00FE53CA" w:rsidDel="00DE4ACC">
          <w:rPr>
            <w:rFonts w:ascii="Times New Roman" w:hAnsi="Times New Roman" w:cs="Times New Roman"/>
          </w:rPr>
          <w:delText xml:space="preserve">consolidar </w:delText>
        </w:r>
      </w:del>
      <w:ins w:id="1529" w:author="mercyranjel" w:date="2016-01-25T15:16:00Z">
        <w:r w:rsidR="00DE4ACC">
          <w:rPr>
            <w:rFonts w:ascii="Times New Roman" w:hAnsi="Times New Roman" w:cs="Times New Roman"/>
          </w:rPr>
          <w:t>afianz</w:t>
        </w:r>
        <w:r w:rsidR="00DE4ACC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</w:t>
      </w:r>
      <w:ins w:id="1530" w:author="Johana Montejo Rozo" w:date="2016-02-03T10:24:00Z">
        <w:r w:rsidR="00E75518">
          <w:rPr>
            <w:rFonts w:ascii="Times New Roman" w:hAnsi="Times New Roman" w:cs="Times New Roman"/>
          </w:rPr>
          <w:t xml:space="preserve">s </w:t>
        </w:r>
      </w:ins>
      <w:del w:id="1531" w:author="Johana Montejo Rozo" w:date="2016-02-03T10:24:00Z">
        <w:r w:rsidRPr="00FE53CA" w:rsidDel="00E75518">
          <w:rPr>
            <w:rFonts w:ascii="Times New Roman" w:hAnsi="Times New Roman" w:cs="Times New Roman"/>
          </w:rPr>
          <w:delText xml:space="preserve"> que has </w:delText>
        </w:r>
      </w:del>
      <w:r w:rsidRPr="00FE53CA">
        <w:rPr>
          <w:rFonts w:ascii="Times New Roman" w:hAnsi="Times New Roman" w:cs="Times New Roman"/>
        </w:rPr>
        <w:t>aprendi</w:t>
      </w:r>
      <w:ins w:id="1532" w:author="Johana Montejo Rozo" w:date="2016-02-03T10:25:00Z">
        <w:r w:rsidR="00E75518">
          <w:rPr>
            <w:rFonts w:ascii="Times New Roman" w:hAnsi="Times New Roman" w:cs="Times New Roman"/>
          </w:rPr>
          <w:t>zajes</w:t>
        </w:r>
      </w:ins>
      <w:del w:id="1533" w:author="Johana Montejo Rozo" w:date="2016-02-03T10:25:00Z">
        <w:r w:rsidRPr="00FE53CA" w:rsidDel="00E75518">
          <w:rPr>
            <w:rFonts w:ascii="Times New Roman" w:hAnsi="Times New Roman" w:cs="Times New Roman"/>
          </w:rPr>
          <w:delText>do</w:delText>
        </w:r>
      </w:del>
      <w:r w:rsidRPr="00FE53CA">
        <w:rPr>
          <w:rFonts w:ascii="Times New Roman" w:hAnsi="Times New Roman" w:cs="Times New Roman"/>
        </w:rPr>
        <w:t xml:space="preserve"> en esta sección.</w:t>
      </w:r>
    </w:p>
    <w:p w:rsidR="00D1660A" w:rsidRDefault="00D1660A" w:rsidP="00D1660A">
      <w:pPr>
        <w:spacing w:after="0"/>
        <w:rPr>
          <w:ins w:id="1534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535" w:author="Johana Montejo Rozo" w:date="2016-02-03T10:25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536" w:author="Johana Montejo Rozo" w:date="2016-02-03T10:25:00Z"/>
                <w:rFonts w:ascii="Times New Roman" w:hAnsi="Times New Roman" w:cs="Times New Roman"/>
                <w:b/>
                <w:color w:val="FFFFFF" w:themeColor="background1"/>
              </w:rPr>
            </w:pPr>
            <w:ins w:id="1537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538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39" w:author="Johana Montejo Rozo" w:date="2016-02-03T10:2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40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541" w:author="Johana Montejo Rozo" w:date="2016-02-03T10:25:00Z"/>
                <w:rFonts w:ascii="Times New Roman" w:hAnsi="Times New Roman" w:cs="Times New Roman"/>
                <w:b/>
                <w:color w:val="000000"/>
              </w:rPr>
            </w:pPr>
            <w:ins w:id="1542" w:author="Johana Montejo Rozo" w:date="2016-02-03T10:2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CO_REC230</w:t>
              </w:r>
            </w:ins>
          </w:p>
        </w:tc>
      </w:tr>
      <w:tr w:rsidR="00E75518" w:rsidRPr="0006455F" w:rsidTr="00E75518">
        <w:trPr>
          <w:ins w:id="1543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44" w:author="Johana Montejo Rozo" w:date="2016-02-03T10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545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546" w:author="Johana Montejo Rozo" w:date="2016-02-03T10:25:00Z"/>
                <w:rFonts w:ascii="Times New Roman" w:hAnsi="Times New Roman" w:cs="Times New Roman"/>
                <w:color w:val="000000"/>
              </w:rPr>
            </w:pPr>
            <w:ins w:id="1547" w:author="Johana Montejo Rozo" w:date="2016-02-03T10:25:00Z">
              <w:r w:rsidRPr="00F60720">
                <w:rPr>
                  <w:rFonts w:ascii="Times New Roman" w:hAnsi="Times New Roman" w:cs="Times New Roman"/>
                </w:rPr>
                <w:t>Refuerza tu aprendizaje: La proporcionalidad directa</w:t>
              </w:r>
            </w:ins>
          </w:p>
        </w:tc>
      </w:tr>
      <w:tr w:rsidR="00E75518" w:rsidRPr="0006455F" w:rsidTr="00E75518">
        <w:trPr>
          <w:ins w:id="1548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49" w:author="Johana Montejo Rozo" w:date="2016-02-03T10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550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551" w:author="Johana Montejo Rozo" w:date="2016-02-03T10:25:00Z"/>
                <w:rFonts w:ascii="Times New Roman" w:hAnsi="Times New Roman" w:cs="Times New Roman"/>
                <w:color w:val="000000"/>
              </w:rPr>
            </w:pPr>
            <w:ins w:id="1552" w:author="Johana Montejo Rozo" w:date="2016-02-03T10:25:00Z">
              <w:r w:rsidRPr="00F60720">
                <w:rPr>
                  <w:rFonts w:ascii="Times New Roman" w:hAnsi="Times New Roman" w:cs="Times New Roman"/>
                </w:rPr>
                <w:t>Actividad para reforzar lo aprendido sobre proporcionalidad directa</w:t>
              </w:r>
            </w:ins>
          </w:p>
        </w:tc>
      </w:tr>
    </w:tbl>
    <w:p w:rsidR="00E75518" w:rsidRDefault="00E75518" w:rsidP="00D1660A">
      <w:pPr>
        <w:spacing w:after="0"/>
        <w:rPr>
          <w:ins w:id="1553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p w:rsidR="00E75518" w:rsidRPr="00FE53CA" w:rsidDel="00E75518" w:rsidRDefault="00E75518" w:rsidP="00D1660A">
      <w:pPr>
        <w:spacing w:after="0"/>
        <w:rPr>
          <w:del w:id="1554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D1660A" w:rsidRPr="00FE53CA" w:rsidDel="00E75518" w:rsidTr="006B6369">
        <w:trPr>
          <w:del w:id="1555" w:author="Johana Montejo Rozo" w:date="2016-02-03T10:25:00Z"/>
        </w:trPr>
        <w:tc>
          <w:tcPr>
            <w:tcW w:w="8828" w:type="dxa"/>
            <w:gridSpan w:val="2"/>
            <w:shd w:val="clear" w:color="auto" w:fill="000000" w:themeFill="text1"/>
          </w:tcPr>
          <w:p w:rsidR="00D1660A" w:rsidRPr="00FE53CA" w:rsidDel="00E75518" w:rsidRDefault="00D1660A" w:rsidP="006B6369">
            <w:pPr>
              <w:jc w:val="center"/>
              <w:rPr>
                <w:del w:id="1556" w:author="Johana Montejo Rozo" w:date="2016-02-03T10:25:00Z"/>
                <w:rFonts w:ascii="Times New Roman" w:hAnsi="Times New Roman" w:cs="Times New Roman"/>
                <w:b/>
              </w:rPr>
            </w:pPr>
            <w:del w:id="1557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D1660A" w:rsidRPr="00FE53CA" w:rsidDel="00E75518" w:rsidTr="006B6369">
        <w:trPr>
          <w:del w:id="1558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559" w:author="Johana Montejo Rozo" w:date="2016-02-03T10:25:00Z"/>
                <w:rFonts w:ascii="Times New Roman" w:hAnsi="Times New Roman" w:cs="Times New Roman"/>
                <w:b/>
                <w:sz w:val="18"/>
                <w:szCs w:val="18"/>
              </w:rPr>
            </w:pPr>
            <w:del w:id="1560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561" w:author="Johana Montejo Rozo" w:date="2016-02-03T10:25:00Z"/>
                <w:rFonts w:ascii="Times New Roman" w:hAnsi="Times New Roman" w:cs="Times New Roman"/>
                <w:b/>
              </w:rPr>
            </w:pPr>
            <w:del w:id="1562" w:author="Johana Montejo Rozo" w:date="2016-02-03T10:25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230</w:delText>
              </w:r>
            </w:del>
          </w:p>
        </w:tc>
      </w:tr>
      <w:tr w:rsidR="00D1660A" w:rsidRPr="00FE53CA" w:rsidDel="00E75518" w:rsidTr="006B6369">
        <w:trPr>
          <w:del w:id="1563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564" w:author="Johana Montejo Rozo" w:date="2016-02-03T10:25:00Z"/>
                <w:rFonts w:ascii="Times New Roman" w:hAnsi="Times New Roman" w:cs="Times New Roman"/>
              </w:rPr>
            </w:pPr>
            <w:del w:id="1565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566" w:author="Johana Montejo Rozo" w:date="2016-02-03T10:25:00Z"/>
                <w:rFonts w:ascii="Times New Roman" w:hAnsi="Times New Roman" w:cs="Times New Roman"/>
              </w:rPr>
            </w:pPr>
            <w:del w:id="1567" w:author="Johana Montejo Rozo" w:date="2016-02-03T10:25:00Z">
              <w:r w:rsidRPr="00F60720" w:rsidDel="00E75518">
                <w:rPr>
                  <w:rFonts w:ascii="Times New Roman" w:hAnsi="Times New Roman" w:cs="Times New Roman"/>
                </w:rPr>
                <w:delText>Refuerza tu aprendizaje: La proporcionalidad directa</w:delText>
              </w:r>
            </w:del>
          </w:p>
        </w:tc>
      </w:tr>
      <w:tr w:rsidR="00D1660A" w:rsidRPr="00FE53CA" w:rsidDel="00E75518" w:rsidTr="006B6369">
        <w:trPr>
          <w:del w:id="1568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569" w:author="Johana Montejo Rozo" w:date="2016-02-03T10:25:00Z"/>
                <w:rFonts w:ascii="Times New Roman" w:hAnsi="Times New Roman" w:cs="Times New Roman"/>
              </w:rPr>
            </w:pPr>
            <w:del w:id="1570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571" w:author="Johana Montejo Rozo" w:date="2016-02-03T10:25:00Z"/>
                <w:rFonts w:ascii="Times New Roman" w:hAnsi="Times New Roman" w:cs="Times New Roman"/>
              </w:rPr>
            </w:pPr>
            <w:del w:id="1572" w:author="Johana Montejo Rozo" w:date="2016-02-03T10:25:00Z">
              <w:r w:rsidRPr="00F60720" w:rsidDel="00E75518">
                <w:rPr>
                  <w:rFonts w:ascii="Times New Roman" w:hAnsi="Times New Roman" w:cs="Times New Roman"/>
                </w:rPr>
                <w:delText>Actividad para reforzar lo aprendido sobre proporcionalidad directa</w:delText>
              </w:r>
            </w:del>
          </w:p>
        </w:tc>
      </w:tr>
    </w:tbl>
    <w:p w:rsidR="00D1660A" w:rsidDel="00E75518" w:rsidRDefault="00D1660A" w:rsidP="00D1660A">
      <w:pPr>
        <w:rPr>
          <w:del w:id="1573" w:author="Johana Montejo Rozo" w:date="2016-02-03T10:25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67150C" w:rsidRDefault="0067150C" w:rsidP="00D1660A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D1660A" w:rsidRDefault="00D1660A" w:rsidP="00D1660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C424B5">
        <w:rPr>
          <w:rFonts w:ascii="Times" w:hAnsi="Times"/>
          <w:b/>
        </w:rPr>
        <w:t>La p</w:t>
      </w:r>
      <w:r>
        <w:rPr>
          <w:rFonts w:ascii="Times" w:hAnsi="Times"/>
          <w:b/>
        </w:rPr>
        <w:t>roporcionalidad inversa</w:t>
      </w:r>
    </w:p>
    <w:p w:rsidR="006B6369" w:rsidRDefault="006B6369" w:rsidP="00D1660A">
      <w:pPr>
        <w:spacing w:after="0"/>
        <w:rPr>
          <w:rFonts w:ascii="Times" w:hAnsi="Times"/>
          <w:b/>
        </w:rPr>
      </w:pPr>
    </w:p>
    <w:p w:rsidR="006B6369" w:rsidRDefault="00081259" w:rsidP="006B6369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comparar </w:t>
      </w:r>
      <w:r w:rsidR="006B6369" w:rsidRPr="006B6369">
        <w:rPr>
          <w:rFonts w:ascii="Times" w:hAnsi="Times"/>
        </w:rPr>
        <w:t xml:space="preserve">dos magnitudes </w:t>
      </w:r>
      <w:del w:id="1574" w:author="mercyranjel" w:date="2016-01-25T15:17:00Z">
        <w:r w:rsidR="006B6369" w:rsidRPr="006B6369" w:rsidDel="00DE4ACC">
          <w:rPr>
            <w:rFonts w:ascii="Times" w:hAnsi="Times"/>
          </w:rPr>
          <w:delText xml:space="preserve"> </w:delText>
        </w:r>
      </w:del>
      <w:r w:rsidR="006B6369" w:rsidRPr="006B6369">
        <w:rPr>
          <w:rFonts w:ascii="Times" w:hAnsi="Times"/>
        </w:rPr>
        <w:t>directamente proporcionales se pueden hacer las siguientes afirmaciones</w:t>
      </w:r>
      <w:del w:id="1575" w:author="mercyranjel" w:date="2016-01-25T15:17:00Z">
        <w:r w:rsidR="006B6369" w:rsidRPr="006B6369" w:rsidDel="00DE4ACC">
          <w:rPr>
            <w:rFonts w:ascii="Times" w:hAnsi="Times"/>
          </w:rPr>
          <w:delText>:</w:delText>
        </w:r>
      </w:del>
      <w:ins w:id="1576" w:author="mercyranjel" w:date="2016-01-25T15:17:00Z">
        <w:r w:rsidR="00DE4ACC">
          <w:rPr>
            <w:rFonts w:ascii="Times" w:hAnsi="Times"/>
          </w:rPr>
          <w:t>.</w:t>
        </w:r>
      </w:ins>
    </w:p>
    <w:p w:rsidR="006B6369" w:rsidRDefault="006B6369" w:rsidP="006B6369">
      <w:pPr>
        <w:spacing w:after="0"/>
        <w:rPr>
          <w:rFonts w:ascii="Times" w:hAnsi="Times"/>
        </w:rPr>
      </w:pPr>
    </w:p>
    <w:p w:rsidR="006B6369" w:rsidRDefault="006B636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>Están directamente correlacionadas.</w:t>
      </w:r>
    </w:p>
    <w:p w:rsidR="006B6369" w:rsidRDefault="006B636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Al aumentar o disminuir el valor de una de ellas, </w:t>
      </w:r>
      <w:r w:rsidR="00544A89">
        <w:rPr>
          <w:rFonts w:ascii="Times" w:hAnsi="Times"/>
        </w:rPr>
        <w:t>la otra también aumenta o disminuye proporcionalmente.</w:t>
      </w:r>
    </w:p>
    <w:p w:rsidR="00544A89" w:rsidRDefault="00544A8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>El cociente de sus valores es constante.</w:t>
      </w:r>
    </w:p>
    <w:p w:rsidR="00544A89" w:rsidRDefault="00544A89" w:rsidP="00544A89">
      <w:pPr>
        <w:spacing w:after="0"/>
        <w:rPr>
          <w:rFonts w:ascii="Times" w:hAnsi="Times"/>
        </w:rPr>
      </w:pPr>
    </w:p>
    <w:p w:rsidR="00544A89" w:rsidRDefault="00081259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Ahora se va a analizar </w:t>
      </w:r>
      <w:r w:rsidR="00544A89">
        <w:rPr>
          <w:rFonts w:ascii="Times" w:hAnsi="Times"/>
        </w:rPr>
        <w:t xml:space="preserve">otro tipo de relación entre magnitudes, </w:t>
      </w:r>
      <w:r w:rsidR="00544A89" w:rsidRPr="005931CB">
        <w:rPr>
          <w:rFonts w:ascii="Times" w:hAnsi="Times"/>
          <w:rPrChange w:id="1577" w:author="mercyranjel" w:date="2016-01-25T15:17:00Z">
            <w:rPr>
              <w:rFonts w:ascii="Times" w:hAnsi="Times"/>
              <w:b/>
            </w:rPr>
          </w:rPrChange>
        </w:rPr>
        <w:t>la</w:t>
      </w:r>
      <w:r w:rsidR="00544A89" w:rsidRPr="00544A89">
        <w:rPr>
          <w:rFonts w:ascii="Times" w:hAnsi="Times"/>
          <w:b/>
        </w:rPr>
        <w:t xml:space="preserve"> proporcionalidad inversa</w:t>
      </w:r>
      <w:r w:rsidR="00544A89">
        <w:rPr>
          <w:rFonts w:ascii="Times" w:hAnsi="Times"/>
        </w:rPr>
        <w:t xml:space="preserve">. </w:t>
      </w:r>
    </w:p>
    <w:p w:rsidR="00544A89" w:rsidRDefault="00544A89" w:rsidP="00544A89">
      <w:pPr>
        <w:spacing w:after="0"/>
        <w:rPr>
          <w:rFonts w:ascii="Times" w:hAnsi="Times"/>
        </w:rPr>
      </w:pPr>
    </w:p>
    <w:p w:rsidR="00544A89" w:rsidRDefault="00544A89" w:rsidP="00544A8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.1 </w:t>
      </w:r>
      <w:r w:rsidR="000C10BD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inversamente correlacionadas</w:t>
      </w:r>
    </w:p>
    <w:p w:rsidR="00544A89" w:rsidRDefault="00544A89" w:rsidP="00544A89">
      <w:pPr>
        <w:spacing w:after="0"/>
        <w:rPr>
          <w:rFonts w:ascii="Times" w:hAnsi="Times"/>
          <w:b/>
        </w:rPr>
      </w:pPr>
    </w:p>
    <w:p w:rsidR="00544A89" w:rsidRDefault="0067150C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>Compara las siguientes tablas de datos y concluye qué ocurre con los valores que toman las magnitudes presentes</w:t>
      </w:r>
      <w:del w:id="1578" w:author="mercyranjel" w:date="2016-01-25T15:18:00Z">
        <w:r w:rsidDel="00950CB4">
          <w:rPr>
            <w:rFonts w:ascii="Times" w:hAnsi="Times"/>
          </w:rPr>
          <w:delText>:</w:delText>
        </w:r>
      </w:del>
      <w:ins w:id="1579" w:author="mercyranjel" w:date="2016-01-25T15:18:00Z">
        <w:r w:rsidR="00950CB4">
          <w:rPr>
            <w:rFonts w:ascii="Times" w:hAnsi="Times"/>
          </w:rPr>
          <w:t>.</w:t>
        </w:r>
      </w:ins>
    </w:p>
    <w:p w:rsidR="0067150C" w:rsidRDefault="0067150C" w:rsidP="00544A89">
      <w:pPr>
        <w:spacing w:after="0"/>
        <w:rPr>
          <w:rFonts w:ascii="Times" w:hAnsi="Times"/>
        </w:rPr>
      </w:pPr>
    </w:p>
    <w:p w:rsidR="00AF5AA7" w:rsidRPr="00AF5AA7" w:rsidRDefault="00AF5AA7" w:rsidP="00544A89">
      <w:pPr>
        <w:spacing w:after="0"/>
        <w:rPr>
          <w:rFonts w:ascii="Times" w:hAnsi="Times"/>
          <w:b/>
        </w:rPr>
      </w:pPr>
      <w:r w:rsidRPr="00AF5AA7">
        <w:rPr>
          <w:rFonts w:ascii="Times" w:hAnsi="Times"/>
          <w:b/>
        </w:rPr>
        <w:t>Tabla 1</w:t>
      </w:r>
      <w:del w:id="1580" w:author="mercyranjel" w:date="2016-01-25T15:19:00Z">
        <w:r w:rsidRPr="00AF5AA7" w:rsidDel="00950CB4">
          <w:rPr>
            <w:rFonts w:ascii="Times" w:hAnsi="Times"/>
            <w:b/>
          </w:rPr>
          <w:delText>:</w:delText>
        </w:r>
      </w:del>
    </w:p>
    <w:p w:rsidR="0067150C" w:rsidRDefault="00AF5AA7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>Al transpo</w:t>
      </w:r>
      <w:r w:rsidR="00081259">
        <w:rPr>
          <w:rFonts w:ascii="Times" w:hAnsi="Times"/>
        </w:rPr>
        <w:t xml:space="preserve">rtar </w:t>
      </w:r>
      <w:r>
        <w:rPr>
          <w:rFonts w:ascii="Times" w:hAnsi="Times"/>
        </w:rPr>
        <w:t xml:space="preserve">en un solo viaje </w:t>
      </w:r>
      <w:r w:rsidR="008530FF">
        <w:rPr>
          <w:rFonts w:ascii="Times" w:hAnsi="Times"/>
        </w:rPr>
        <w:t>1800</w:t>
      </w:r>
      <w:r>
        <w:rPr>
          <w:rFonts w:ascii="Times" w:hAnsi="Times"/>
        </w:rPr>
        <w:t xml:space="preserve"> troncos desde de un cultivo de eucalipto</w:t>
      </w:r>
      <w:del w:id="1581" w:author="mercyranjel" w:date="2016-01-25T15:18:00Z">
        <w:r w:rsidDel="00950CB4">
          <w:rPr>
            <w:rFonts w:ascii="Times" w:hAnsi="Times"/>
          </w:rPr>
          <w:delText>s</w:delText>
        </w:r>
      </w:del>
      <w:r>
        <w:rPr>
          <w:rFonts w:ascii="Times" w:hAnsi="Times"/>
        </w:rPr>
        <w:t xml:space="preserve"> hacia la empresa distribuidora</w:t>
      </w:r>
      <w:del w:id="1582" w:author="mercyranjel" w:date="2016-01-25T15:18:00Z">
        <w:r w:rsidDel="00950CB4">
          <w:rPr>
            <w:rFonts w:ascii="Times" w:hAnsi="Times"/>
          </w:rPr>
          <w:delText xml:space="preserve"> de ventas</w:delText>
        </w:r>
      </w:del>
      <w:r>
        <w:rPr>
          <w:rFonts w:ascii="Times" w:hAnsi="Times"/>
        </w:rPr>
        <w:t>, se pueden usar camiones con diferente capacidad de carga.</w:t>
      </w:r>
    </w:p>
    <w:p w:rsidR="00AF5AA7" w:rsidRDefault="00AF5AA7" w:rsidP="00544A89">
      <w:pPr>
        <w:spacing w:after="0"/>
        <w:rPr>
          <w:rFonts w:ascii="Times" w:hAnsi="Times"/>
        </w:rPr>
      </w:pPr>
    </w:p>
    <w:p w:rsidR="00AF5AA7" w:rsidRDefault="00AF5AA7" w:rsidP="00544A8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8"/>
        <w:gridCol w:w="709"/>
        <w:gridCol w:w="709"/>
        <w:gridCol w:w="709"/>
        <w:gridCol w:w="708"/>
      </w:tblGrid>
      <w:tr w:rsidR="00AF5AA7" w:rsidTr="00AF5AA7">
        <w:trPr>
          <w:jc w:val="center"/>
        </w:trPr>
        <w:tc>
          <w:tcPr>
            <w:tcW w:w="2235" w:type="dxa"/>
          </w:tcPr>
          <w:p w:rsidR="00AF5AA7" w:rsidRPr="002D45BC" w:rsidRDefault="00AF5AA7">
            <w:pPr>
              <w:rPr>
                <w:rFonts w:ascii="Times" w:hAnsi="Times"/>
              </w:rPr>
            </w:pPr>
            <w:r w:rsidRPr="00950CB4">
              <w:rPr>
                <w:rFonts w:ascii="Times" w:hAnsi="Times"/>
                <w:b/>
                <w:rPrChange w:id="1583" w:author="mercyranjel" w:date="2016-01-25T15:21:00Z">
                  <w:rPr>
                    <w:rFonts w:ascii="Times" w:hAnsi="Times"/>
                  </w:rPr>
                </w:rPrChange>
              </w:rPr>
              <w:t>Capacidad de carga</w:t>
            </w:r>
            <w:r w:rsidRPr="002D45BC">
              <w:rPr>
                <w:rFonts w:ascii="Times" w:hAnsi="Times"/>
              </w:rPr>
              <w:t xml:space="preserve"> </w:t>
            </w:r>
            <w:r w:rsidRPr="00950CB4">
              <w:rPr>
                <w:rFonts w:ascii="Times" w:hAnsi="Times"/>
                <w:b/>
                <w:rPrChange w:id="1584" w:author="mercyranjel" w:date="2016-01-25T15:22:00Z">
                  <w:rPr>
                    <w:rFonts w:ascii="Times" w:hAnsi="Times"/>
                  </w:rPr>
                </w:rPrChange>
              </w:rPr>
              <w:t>del camión</w:t>
            </w:r>
            <w:r w:rsidRPr="002D45BC">
              <w:rPr>
                <w:rFonts w:ascii="Times" w:hAnsi="Times"/>
              </w:rPr>
              <w:t xml:space="preserve"> (número de troncos)</w:t>
            </w:r>
            <w:del w:id="1585" w:author="mercyranjel" w:date="2016-01-25T15:18:00Z">
              <w:r w:rsidRPr="002D45BC" w:rsidDel="00950CB4">
                <w:rPr>
                  <w:rFonts w:ascii="Times" w:hAnsi="Times"/>
                </w:rPr>
                <w:delText>.</w:delText>
              </w:r>
            </w:del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709" w:type="dxa"/>
          </w:tcPr>
          <w:p w:rsidR="00AF5AA7" w:rsidRDefault="00133EF1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</w:tr>
      <w:tr w:rsidR="00AF5AA7" w:rsidTr="002D45BC">
        <w:trPr>
          <w:trHeight w:val="70"/>
          <w:jc w:val="center"/>
        </w:trPr>
        <w:tc>
          <w:tcPr>
            <w:tcW w:w="2235" w:type="dxa"/>
          </w:tcPr>
          <w:p w:rsidR="00AF5AA7" w:rsidRPr="002D45BC" w:rsidRDefault="00AF5AA7">
            <w:pPr>
              <w:rPr>
                <w:rFonts w:ascii="Times" w:hAnsi="Times"/>
                <w:lang w:val="es-ES_tradnl"/>
              </w:rPr>
            </w:pPr>
            <w:r w:rsidRPr="00950CB4">
              <w:rPr>
                <w:rFonts w:ascii="Times" w:hAnsi="Times"/>
                <w:b/>
                <w:rPrChange w:id="1586" w:author="mercyranjel" w:date="2016-01-25T15:21:00Z">
                  <w:rPr>
                    <w:rFonts w:ascii="Times" w:hAnsi="Times"/>
                  </w:rPr>
                </w:rPrChange>
              </w:rPr>
              <w:t>Número</w:t>
            </w:r>
            <w:r w:rsidRPr="002D45BC">
              <w:rPr>
                <w:rFonts w:ascii="Times" w:hAnsi="Times"/>
                <w:lang w:val="es-ES_tradnl"/>
              </w:rPr>
              <w:t xml:space="preserve"> de camiones necesarios</w:t>
            </w:r>
            <w:del w:id="1587" w:author="mercyranjel" w:date="2016-01-25T15:18:00Z">
              <w:r w:rsidRPr="002D45BC" w:rsidDel="00950CB4">
                <w:rPr>
                  <w:rFonts w:ascii="Times" w:hAnsi="Times"/>
                  <w:lang w:val="es-ES_tradnl"/>
                </w:rPr>
                <w:delText>.</w:delText>
              </w:r>
            </w:del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709" w:type="dxa"/>
          </w:tcPr>
          <w:p w:rsidR="00AF5AA7" w:rsidRDefault="00133EF1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</w:tbl>
    <w:p w:rsidR="00AF5AA7" w:rsidRPr="002B026A" w:rsidRDefault="00AF5AA7" w:rsidP="00544A89">
      <w:pPr>
        <w:spacing w:after="0"/>
        <w:rPr>
          <w:rFonts w:ascii="Times" w:hAnsi="Times"/>
        </w:rPr>
      </w:pPr>
    </w:p>
    <w:p w:rsidR="00544A89" w:rsidRPr="00950CB4" w:rsidRDefault="00AF5AA7" w:rsidP="00544A89">
      <w:pPr>
        <w:spacing w:after="0"/>
        <w:rPr>
          <w:rFonts w:ascii="Times New Roman" w:hAnsi="Times New Roman" w:cs="Times New Roman"/>
        </w:rPr>
      </w:pPr>
      <w:r w:rsidRPr="00AF5AA7">
        <w:rPr>
          <w:rFonts w:ascii="Times New Roman" w:hAnsi="Times New Roman" w:cs="Times New Roman"/>
          <w:b/>
        </w:rPr>
        <w:t>Conclusión</w:t>
      </w:r>
      <w:r>
        <w:rPr>
          <w:rFonts w:ascii="Times New Roman" w:hAnsi="Times New Roman" w:cs="Times New Roman"/>
        </w:rPr>
        <w:t xml:space="preserve">: entre </w:t>
      </w:r>
      <w:r w:rsidRPr="00950CB4">
        <w:rPr>
          <w:rFonts w:ascii="Times New Roman" w:hAnsi="Times New Roman" w:cs="Times New Roman"/>
          <w:rPrChange w:id="1588" w:author="mercyranjel" w:date="2016-01-25T15:19:00Z">
            <w:rPr>
              <w:rFonts w:ascii="Times New Roman" w:hAnsi="Times New Roman" w:cs="Times New Roman"/>
              <w:i/>
            </w:rPr>
          </w:rPrChange>
        </w:rPr>
        <w:t>mayor es la capacidad de los</w:t>
      </w:r>
      <w:r>
        <w:rPr>
          <w:rFonts w:ascii="Times New Roman" w:hAnsi="Times New Roman" w:cs="Times New Roman"/>
        </w:rPr>
        <w:t xml:space="preserve"> camiones usados, </w:t>
      </w:r>
      <w:r w:rsidRPr="00950CB4">
        <w:rPr>
          <w:rFonts w:ascii="Times New Roman" w:hAnsi="Times New Roman" w:cs="Times New Roman"/>
          <w:rPrChange w:id="1589" w:author="mercyranjel" w:date="2016-01-25T15:18:00Z">
            <w:rPr>
              <w:rFonts w:ascii="Times New Roman" w:hAnsi="Times New Roman" w:cs="Times New Roman"/>
              <w:i/>
            </w:rPr>
          </w:rPrChange>
        </w:rPr>
        <w:t>menor es la cantidad de camiones que se necesitan.</w:t>
      </w:r>
    </w:p>
    <w:p w:rsidR="00AF5AA7" w:rsidRPr="00950CB4" w:rsidRDefault="00AF5AA7" w:rsidP="00544A89">
      <w:pPr>
        <w:spacing w:after="0"/>
        <w:rPr>
          <w:rFonts w:ascii="Times New Roman" w:hAnsi="Times New Roman" w:cs="Times New Roman"/>
        </w:rPr>
      </w:pPr>
    </w:p>
    <w:p w:rsidR="00544A89" w:rsidRDefault="00E374E7" w:rsidP="00544A89">
      <w:pPr>
        <w:spacing w:after="0"/>
        <w:rPr>
          <w:rFonts w:ascii="Times New Roman" w:hAnsi="Times New Roman" w:cs="Times New Roman"/>
          <w:b/>
        </w:rPr>
      </w:pPr>
      <w:r w:rsidRPr="00E374E7">
        <w:rPr>
          <w:rFonts w:ascii="Times New Roman" w:hAnsi="Times New Roman" w:cs="Times New Roman"/>
          <w:b/>
        </w:rPr>
        <w:t>Tabla 2</w:t>
      </w:r>
      <w:del w:id="1590" w:author="mercyranjel" w:date="2016-01-25T15:19:00Z">
        <w:r w:rsidRPr="00E374E7" w:rsidDel="00950CB4">
          <w:rPr>
            <w:rFonts w:ascii="Times New Roman" w:hAnsi="Times New Roman" w:cs="Times New Roman"/>
            <w:b/>
          </w:rPr>
          <w:delText>:</w:delText>
        </w:r>
      </w:del>
    </w:p>
    <w:p w:rsidR="00E374E7" w:rsidRDefault="00E374E7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una tienda de tecnología</w:t>
      </w:r>
      <w:ins w:id="1591" w:author="mercyranjel" w:date="2016-01-25T15:19:00Z">
        <w:r w:rsidR="00950CB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el precio por unidad de </w:t>
      </w:r>
      <w:del w:id="1592" w:author="mercyranjel" w:date="2016-01-25T15:19:00Z">
        <w:r w:rsidDel="00950CB4">
          <w:rPr>
            <w:rFonts w:ascii="Times New Roman" w:hAnsi="Times New Roman" w:cs="Times New Roman"/>
          </w:rPr>
          <w:delText xml:space="preserve">las </w:delText>
        </w:r>
      </w:del>
      <w:r>
        <w:rPr>
          <w:rFonts w:ascii="Times New Roman" w:hAnsi="Times New Roman" w:cs="Times New Roman"/>
        </w:rPr>
        <w:t xml:space="preserve">calculadoras científicas varía </w:t>
      </w:r>
      <w:del w:id="1593" w:author="mercyranjel" w:date="2016-01-25T15:19:00Z">
        <w:r w:rsidDel="00950CB4">
          <w:rPr>
            <w:rFonts w:ascii="Times New Roman" w:hAnsi="Times New Roman" w:cs="Times New Roman"/>
          </w:rPr>
          <w:delText xml:space="preserve">con </w:delText>
        </w:r>
      </w:del>
      <w:r>
        <w:rPr>
          <w:rFonts w:ascii="Times New Roman" w:hAnsi="Times New Roman" w:cs="Times New Roman"/>
        </w:rPr>
        <w:t>respecto a la cantidad de calculadoras que se compran.</w:t>
      </w:r>
    </w:p>
    <w:p w:rsidR="00E374E7" w:rsidRDefault="00E374E7" w:rsidP="00544A8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993"/>
        <w:gridCol w:w="1134"/>
        <w:gridCol w:w="1134"/>
        <w:gridCol w:w="992"/>
      </w:tblGrid>
      <w:tr w:rsidR="00E374E7" w:rsidTr="00AA0079">
        <w:trPr>
          <w:jc w:val="center"/>
        </w:trPr>
        <w:tc>
          <w:tcPr>
            <w:tcW w:w="2629" w:type="dxa"/>
          </w:tcPr>
          <w:p w:rsidR="00E374E7" w:rsidRDefault="00E374E7">
            <w:pPr>
              <w:rPr>
                <w:rFonts w:ascii="Times New Roman" w:hAnsi="Times New Roman" w:cs="Times New Roman"/>
              </w:rPr>
            </w:pPr>
            <w:r w:rsidRPr="00E374E7">
              <w:rPr>
                <w:rFonts w:ascii="Times New Roman" w:hAnsi="Times New Roman" w:cs="Times New Roman"/>
                <w:b/>
              </w:rPr>
              <w:t>Número de calculadoras</w:t>
            </w:r>
            <w:del w:id="1594" w:author="mercyranjel" w:date="2016-01-25T15:19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993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374E7" w:rsidTr="00AA0079">
        <w:trPr>
          <w:jc w:val="center"/>
        </w:trPr>
        <w:tc>
          <w:tcPr>
            <w:tcW w:w="2629" w:type="dxa"/>
          </w:tcPr>
          <w:p w:rsidR="00E374E7" w:rsidRDefault="00E374E7">
            <w:pPr>
              <w:rPr>
                <w:rFonts w:ascii="Times New Roman" w:hAnsi="Times New Roman" w:cs="Times New Roman"/>
              </w:rPr>
            </w:pPr>
            <w:r w:rsidRPr="00950CB4">
              <w:rPr>
                <w:rFonts w:ascii="Times New Roman" w:hAnsi="Times New Roman" w:cs="Times New Roman"/>
                <w:b/>
              </w:rPr>
              <w:t>Precio</w:t>
            </w:r>
            <w:r w:rsidRPr="00950C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 unidad</w:t>
            </w:r>
            <w:r w:rsidR="006F7A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($)</w:t>
            </w:r>
            <w:del w:id="1595" w:author="mercyranjel" w:date="2016-01-25T15:19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993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57 000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52 000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45 000</w:t>
            </w:r>
          </w:p>
        </w:tc>
        <w:tc>
          <w:tcPr>
            <w:tcW w:w="992" w:type="dxa"/>
          </w:tcPr>
          <w:p w:rsidR="00E374E7" w:rsidRDefault="00E374E7" w:rsidP="006F7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F7ACA"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:rsidR="00E374E7" w:rsidRPr="00E374E7" w:rsidRDefault="00E374E7" w:rsidP="00544A89">
      <w:pPr>
        <w:spacing w:after="0"/>
        <w:rPr>
          <w:rFonts w:ascii="Times New Roman" w:hAnsi="Times New Roman" w:cs="Times New Roman"/>
        </w:rPr>
      </w:pPr>
    </w:p>
    <w:p w:rsidR="006F7ACA" w:rsidRPr="00950CB4" w:rsidRDefault="006F7ACA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Conclusión: </w:t>
      </w:r>
      <w:r>
        <w:rPr>
          <w:rFonts w:ascii="Times New Roman" w:hAnsi="Times New Roman" w:cs="Times New Roman"/>
        </w:rPr>
        <w:t xml:space="preserve">al comprar </w:t>
      </w:r>
      <w:r w:rsidRPr="00950CB4">
        <w:rPr>
          <w:rFonts w:ascii="Times New Roman" w:hAnsi="Times New Roman" w:cs="Times New Roman"/>
          <w:rPrChange w:id="1596" w:author="mercyranjel" w:date="2016-01-25T15:20:00Z">
            <w:rPr>
              <w:rFonts w:ascii="Times New Roman" w:hAnsi="Times New Roman" w:cs="Times New Roman"/>
              <w:i/>
            </w:rPr>
          </w:rPrChange>
        </w:rPr>
        <w:t>mayor cantidad de calculadoras</w:t>
      </w:r>
      <w:ins w:id="1597" w:author="mercyranjel" w:date="2016-01-25T15:20:00Z">
        <w:r w:rsidR="00950CB4">
          <w:rPr>
            <w:rFonts w:ascii="Times New Roman" w:hAnsi="Times New Roman" w:cs="Times New Roman"/>
          </w:rPr>
          <w:t>,</w:t>
        </w:r>
      </w:ins>
      <w:r w:rsidRPr="00950CB4">
        <w:rPr>
          <w:rFonts w:ascii="Times New Roman" w:hAnsi="Times New Roman" w:cs="Times New Roman"/>
        </w:rPr>
        <w:t xml:space="preserve"> el precio </w:t>
      </w:r>
      <w:del w:id="1598" w:author="mercyranjel" w:date="2016-01-25T15:20:00Z">
        <w:r w:rsidRPr="00950CB4" w:rsidDel="00950CB4">
          <w:rPr>
            <w:rFonts w:ascii="Times New Roman" w:hAnsi="Times New Roman" w:cs="Times New Roman"/>
            <w:rPrChange w:id="1599" w:author="mercyranjel" w:date="2016-01-25T15:20:00Z">
              <w:rPr>
                <w:rFonts w:ascii="Times New Roman" w:hAnsi="Times New Roman" w:cs="Times New Roman"/>
                <w:i/>
              </w:rPr>
            </w:rPrChange>
          </w:rPr>
          <w:delText>de cada una</w:delText>
        </w:r>
      </w:del>
      <w:ins w:id="1600" w:author="mercyranjel" w:date="2016-01-25T15:20:00Z">
        <w:r w:rsidR="00950CB4">
          <w:rPr>
            <w:rFonts w:ascii="Times New Roman" w:hAnsi="Times New Roman" w:cs="Times New Roman"/>
          </w:rPr>
          <w:t xml:space="preserve">por unidad </w:t>
        </w:r>
      </w:ins>
      <w:del w:id="1601" w:author="mercyranjel" w:date="2016-01-25T15:20:00Z">
        <w:r w:rsidRPr="00950CB4" w:rsidDel="00950CB4">
          <w:rPr>
            <w:rFonts w:ascii="Times New Roman" w:hAnsi="Times New Roman" w:cs="Times New Roman"/>
            <w:rPrChange w:id="1602" w:author="mercyranjel" w:date="2016-01-25T15:20:00Z">
              <w:rPr>
                <w:rFonts w:ascii="Times New Roman" w:hAnsi="Times New Roman" w:cs="Times New Roman"/>
                <w:i/>
              </w:rPr>
            </w:rPrChange>
          </w:rPr>
          <w:delText xml:space="preserve"> </w:delText>
        </w:r>
      </w:del>
      <w:r w:rsidRPr="00950CB4">
        <w:rPr>
          <w:rFonts w:ascii="Times New Roman" w:hAnsi="Times New Roman" w:cs="Times New Roman"/>
          <w:rPrChange w:id="1603" w:author="mercyranjel" w:date="2016-01-25T15:20:00Z">
            <w:rPr>
              <w:rFonts w:ascii="Times New Roman" w:hAnsi="Times New Roman" w:cs="Times New Roman"/>
              <w:i/>
            </w:rPr>
          </w:rPrChange>
        </w:rPr>
        <w:t xml:space="preserve">disminuye notablemente. </w:t>
      </w:r>
      <w:del w:id="1604" w:author="Johana Montejo Rozo" w:date="2016-01-27T09:20:00Z">
        <w:r w:rsidR="00950CB4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374E7" w:rsidRDefault="00E374E7" w:rsidP="00544A89">
      <w:pPr>
        <w:spacing w:after="0"/>
        <w:rPr>
          <w:rFonts w:ascii="Times New Roman" w:hAnsi="Times New Roman" w:cs="Times New Roman"/>
          <w:b/>
        </w:rPr>
      </w:pPr>
    </w:p>
    <w:p w:rsidR="006F7ACA" w:rsidRDefault="006F7ACA" w:rsidP="00544A89">
      <w:pPr>
        <w:spacing w:after="0"/>
        <w:rPr>
          <w:rFonts w:ascii="Times New Roman" w:hAnsi="Times New Roman" w:cs="Times New Roman"/>
          <w:b/>
        </w:rPr>
      </w:pPr>
      <w:r w:rsidRPr="00E374E7">
        <w:rPr>
          <w:rFonts w:ascii="Times New Roman" w:hAnsi="Times New Roman" w:cs="Times New Roman"/>
          <w:b/>
        </w:rPr>
        <w:t xml:space="preserve">Tabla </w:t>
      </w:r>
      <w:r>
        <w:rPr>
          <w:rFonts w:ascii="Times New Roman" w:hAnsi="Times New Roman" w:cs="Times New Roman"/>
          <w:b/>
        </w:rPr>
        <w:t>3</w:t>
      </w:r>
      <w:del w:id="1605" w:author="mercyranjel" w:date="2016-01-25T15:20:00Z">
        <w:r w:rsidRPr="00E374E7" w:rsidDel="00950CB4">
          <w:rPr>
            <w:rFonts w:ascii="Times New Roman" w:hAnsi="Times New Roman" w:cs="Times New Roman"/>
            <w:b/>
          </w:rPr>
          <w:delText>:</w:delText>
        </w:r>
      </w:del>
    </w:p>
    <w:p w:rsidR="006F7ACA" w:rsidRDefault="006F7ACA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época de invierno es necesario desocupar las represas </w:t>
      </w:r>
      <w:r w:rsidR="00583F88">
        <w:rPr>
          <w:rFonts w:ascii="Times New Roman" w:hAnsi="Times New Roman" w:cs="Times New Roman"/>
        </w:rPr>
        <w:t xml:space="preserve">hasta cierto nivel </w:t>
      </w:r>
      <w:del w:id="1606" w:author="mercyranjel" w:date="2016-01-25T15:21:00Z">
        <w:r w:rsidDel="00950CB4">
          <w:rPr>
            <w:rFonts w:ascii="Times New Roman" w:hAnsi="Times New Roman" w:cs="Times New Roman"/>
          </w:rPr>
          <w:delText>y</w:delText>
        </w:r>
      </w:del>
      <w:ins w:id="1607" w:author="mercyranjel" w:date="2016-01-25T15:21:00Z">
        <w:r w:rsidR="00950CB4">
          <w:rPr>
            <w:rFonts w:ascii="Times New Roman" w:hAnsi="Times New Roman" w:cs="Times New Roman"/>
          </w:rPr>
          <w:t>para</w:t>
        </w:r>
      </w:ins>
      <w:r>
        <w:rPr>
          <w:rFonts w:ascii="Times New Roman" w:hAnsi="Times New Roman" w:cs="Times New Roman"/>
        </w:rPr>
        <w:t xml:space="preserve"> así evitar desbordamientos. El tiempo que se necesita para llegar a este nivel depende del número de compuertas que se abran para que el agua salga.</w:t>
      </w:r>
    </w:p>
    <w:p w:rsidR="00583F88" w:rsidRDefault="00583F88" w:rsidP="00544A8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235"/>
        <w:gridCol w:w="757"/>
        <w:gridCol w:w="802"/>
        <w:gridCol w:w="992"/>
        <w:gridCol w:w="851"/>
        <w:gridCol w:w="850"/>
      </w:tblGrid>
      <w:tr w:rsidR="00583F88" w:rsidTr="00D2749D">
        <w:trPr>
          <w:jc w:val="center"/>
        </w:trPr>
        <w:tc>
          <w:tcPr>
            <w:tcW w:w="2235" w:type="dxa"/>
          </w:tcPr>
          <w:p w:rsidR="00583F88" w:rsidRDefault="00AA0079">
            <w:pPr>
              <w:rPr>
                <w:rFonts w:ascii="Times New Roman" w:hAnsi="Times New Roman" w:cs="Times New Roman"/>
              </w:rPr>
            </w:pPr>
            <w:r w:rsidRPr="00AA0079">
              <w:rPr>
                <w:rFonts w:ascii="Times New Roman" w:hAnsi="Times New Roman" w:cs="Times New Roman"/>
                <w:b/>
              </w:rPr>
              <w:t>Número de compuertas</w:t>
            </w:r>
            <w:r>
              <w:rPr>
                <w:rFonts w:ascii="Times New Roman" w:hAnsi="Times New Roman" w:cs="Times New Roman"/>
              </w:rPr>
              <w:t xml:space="preserve"> abiertas</w:t>
            </w:r>
            <w:del w:id="1608" w:author="mercyranjel" w:date="2016-01-25T15:22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757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" w:type="dxa"/>
          </w:tcPr>
          <w:p w:rsidR="00583F88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A0079" w:rsidTr="00D2749D">
        <w:trPr>
          <w:jc w:val="center"/>
        </w:trPr>
        <w:tc>
          <w:tcPr>
            <w:tcW w:w="2235" w:type="dxa"/>
          </w:tcPr>
          <w:p w:rsidR="00AA0079" w:rsidRDefault="00AA0079" w:rsidP="00544A89">
            <w:pPr>
              <w:rPr>
                <w:rFonts w:ascii="Times New Roman" w:hAnsi="Times New Roman" w:cs="Times New Roman"/>
              </w:rPr>
            </w:pPr>
            <w:r w:rsidRPr="00AA0079">
              <w:rPr>
                <w:rFonts w:ascii="Times New Roman" w:hAnsi="Times New Roman" w:cs="Times New Roman"/>
                <w:b/>
              </w:rPr>
              <w:t>Tiempo</w:t>
            </w:r>
            <w:r w:rsidR="00530F24">
              <w:rPr>
                <w:rFonts w:ascii="Times New Roman" w:hAnsi="Times New Roman" w:cs="Times New Roman"/>
              </w:rPr>
              <w:t xml:space="preserve"> de vaciado (horas)</w:t>
            </w:r>
            <w:del w:id="1609" w:author="mercyranjel" w:date="2016-01-25T15:22:00Z">
              <w:r w:rsidR="00530F24"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757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½ </w:t>
            </w:r>
          </w:p>
        </w:tc>
        <w:tc>
          <w:tcPr>
            <w:tcW w:w="802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½ </w:t>
            </w:r>
          </w:p>
        </w:tc>
        <w:tc>
          <w:tcPr>
            <w:tcW w:w="850" w:type="dxa"/>
          </w:tcPr>
          <w:p w:rsidR="00AA0079" w:rsidRDefault="00530F24" w:rsidP="00530F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583F88" w:rsidRDefault="00583F88" w:rsidP="00544A89">
      <w:pPr>
        <w:spacing w:after="0"/>
        <w:rPr>
          <w:rFonts w:ascii="Times New Roman" w:hAnsi="Times New Roman" w:cs="Times New Roman"/>
        </w:rPr>
      </w:pPr>
    </w:p>
    <w:p w:rsidR="00583F88" w:rsidRPr="00950CB4" w:rsidRDefault="00CA2411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Conclusión:</w:t>
      </w:r>
      <w:r w:rsidR="00D76A76">
        <w:rPr>
          <w:rFonts w:ascii="Times New Roman" w:hAnsi="Times New Roman" w:cs="Times New Roman"/>
          <w:b/>
        </w:rPr>
        <w:t xml:space="preserve"> </w:t>
      </w:r>
      <w:r w:rsidR="00D76A76" w:rsidRPr="00950CB4">
        <w:rPr>
          <w:rFonts w:ascii="Times New Roman" w:hAnsi="Times New Roman" w:cs="Times New Roman"/>
        </w:rPr>
        <w:t>al abrir menor número de compuertas, mayor es el tiempo necesario para desocupar la represa.</w:t>
      </w:r>
      <w:ins w:id="1610" w:author="mercyranjel" w:date="2016-01-25T15:22:00Z">
        <w:r w:rsidR="00950CB4">
          <w:rPr>
            <w:rFonts w:ascii="Times New Roman" w:hAnsi="Times New Roman" w:cs="Times New Roman"/>
          </w:rPr>
          <w:t xml:space="preserve"> </w:t>
        </w:r>
      </w:ins>
      <w:del w:id="1611" w:author="Johana Montejo Rozo" w:date="2016-01-27T09:21:00Z">
        <w:r w:rsidR="00950CB4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374E7" w:rsidRPr="00950CB4" w:rsidRDefault="00E374E7" w:rsidP="00544A89">
      <w:pPr>
        <w:spacing w:after="0"/>
        <w:rPr>
          <w:rFonts w:ascii="Times New Roman" w:hAnsi="Times New Roman" w:cs="Times New Roman"/>
          <w:b/>
        </w:rPr>
      </w:pPr>
    </w:p>
    <w:p w:rsidR="00F1547A" w:rsidRPr="00C70111" w:rsidRDefault="00F1547A" w:rsidP="00544A89">
      <w:pPr>
        <w:spacing w:after="0"/>
        <w:rPr>
          <w:rFonts w:ascii="Times New Roman" w:hAnsi="Times New Roman" w:cs="Times New Roman"/>
          <w:rPrChange w:id="1612" w:author="mercyranjel" w:date="2016-01-25T15:23:00Z">
            <w:rPr>
              <w:rFonts w:ascii="Times New Roman" w:hAnsi="Times New Roman" w:cs="Times New Roman"/>
              <w:i/>
            </w:rPr>
          </w:rPrChange>
        </w:rPr>
      </w:pPr>
      <w:r>
        <w:rPr>
          <w:rFonts w:ascii="Times New Roman" w:hAnsi="Times New Roman" w:cs="Times New Roman"/>
        </w:rPr>
        <w:t>En las tablas 1 y 2</w:t>
      </w:r>
      <w:del w:id="1613" w:author="mercyranjel" w:date="2016-01-25T15:23:00Z">
        <w:r w:rsidDel="00C70111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ocurre que </w:t>
      </w:r>
      <w:r w:rsidRPr="00C70111">
        <w:rPr>
          <w:rFonts w:ascii="Times New Roman" w:hAnsi="Times New Roman" w:cs="Times New Roman"/>
          <w:rPrChange w:id="1614" w:author="mercyranjel" w:date="2016-01-25T15:23:00Z">
            <w:rPr>
              <w:rFonts w:ascii="Times New Roman" w:hAnsi="Times New Roman" w:cs="Times New Roman"/>
              <w:i/>
            </w:rPr>
          </w:rPrChange>
        </w:rPr>
        <w:t>al aumentar el valor de la primera magnitud</w:t>
      </w:r>
      <w:ins w:id="1615" w:author="mercyranjel" w:date="2016-01-25T15:23:00Z">
        <w:r w:rsidR="00C70111">
          <w:rPr>
            <w:rFonts w:ascii="Times New Roman" w:hAnsi="Times New Roman" w:cs="Times New Roman"/>
          </w:rPr>
          <w:t>,</w:t>
        </w:r>
      </w:ins>
      <w:r w:rsidRPr="00C70111">
        <w:rPr>
          <w:rFonts w:ascii="Times New Roman" w:hAnsi="Times New Roman" w:cs="Times New Roman"/>
          <w:rPrChange w:id="1616" w:author="mercyranjel" w:date="2016-01-25T15:23:00Z">
            <w:rPr>
              <w:rFonts w:ascii="Times New Roman" w:hAnsi="Times New Roman" w:cs="Times New Roman"/>
              <w:i/>
            </w:rPr>
          </w:rPrChange>
        </w:rPr>
        <w:t xml:space="preserve"> la otra disminuye;</w:t>
      </w:r>
      <w:r w:rsidRPr="00C70111">
        <w:rPr>
          <w:rFonts w:ascii="Times New Roman" w:hAnsi="Times New Roman" w:cs="Times New Roman"/>
          <w:b/>
        </w:rPr>
        <w:t xml:space="preserve"> </w:t>
      </w:r>
      <w:r w:rsidRPr="00C70111">
        <w:rPr>
          <w:rFonts w:ascii="Times New Roman" w:hAnsi="Times New Roman" w:cs="Times New Roman"/>
        </w:rPr>
        <w:t>en la tabla 3</w:t>
      </w:r>
      <w:ins w:id="1617" w:author="mercyranjel" w:date="2016-01-25T15:23:00Z">
        <w:r w:rsidR="00C70111">
          <w:rPr>
            <w:rFonts w:ascii="Times New Roman" w:hAnsi="Times New Roman" w:cs="Times New Roman"/>
          </w:rPr>
          <w:t>,</w:t>
        </w:r>
      </w:ins>
      <w:r w:rsidRPr="00C70111">
        <w:rPr>
          <w:rFonts w:ascii="Times New Roman" w:hAnsi="Times New Roman" w:cs="Times New Roman"/>
          <w:b/>
        </w:rPr>
        <w:t xml:space="preserve"> </w:t>
      </w:r>
      <w:r w:rsidRPr="00C70111">
        <w:rPr>
          <w:rFonts w:ascii="Times New Roman" w:hAnsi="Times New Roman" w:cs="Times New Roman"/>
          <w:rPrChange w:id="1618" w:author="mercyranjel" w:date="2016-01-25T15:23:00Z">
            <w:rPr>
              <w:rFonts w:ascii="Times New Roman" w:hAnsi="Times New Roman" w:cs="Times New Roman"/>
              <w:i/>
            </w:rPr>
          </w:rPrChange>
        </w:rPr>
        <w:t>al disminuir el valor de la primera magnitud, el valor de la segunda magnitud aumenta.</w:t>
      </w:r>
      <w:r w:rsidR="00D2749D" w:rsidRPr="00C70111">
        <w:rPr>
          <w:rFonts w:ascii="Times New Roman" w:hAnsi="Times New Roman" w:cs="Times New Roman"/>
          <w:b/>
        </w:rPr>
        <w:t xml:space="preserve"> </w:t>
      </w:r>
      <w:r w:rsidR="00D2749D" w:rsidRPr="00C70111">
        <w:rPr>
          <w:rFonts w:ascii="Times New Roman" w:hAnsi="Times New Roman" w:cs="Times New Roman"/>
        </w:rPr>
        <w:t>Cuando esto pasa, se dice que las dos magnitudes están inversamente correlacionadas.</w:t>
      </w:r>
    </w:p>
    <w:p w:rsidR="00544A89" w:rsidRDefault="00544A89" w:rsidP="00544A8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44A89" w:rsidRDefault="00544A89" w:rsidP="00544A89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44A89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544A89" w:rsidRPr="005D1738" w:rsidRDefault="00544A89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4A89" w:rsidRPr="00726376" w:rsidTr="003B075D">
        <w:tc>
          <w:tcPr>
            <w:tcW w:w="2518" w:type="dxa"/>
          </w:tcPr>
          <w:p w:rsidR="00544A89" w:rsidRPr="00726376" w:rsidRDefault="00544A89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44A89" w:rsidRPr="00726376" w:rsidRDefault="00544A89">
            <w:pPr>
              <w:rPr>
                <w:rFonts w:ascii="Times" w:hAnsi="Times"/>
                <w:b/>
                <w:sz w:val="18"/>
                <w:szCs w:val="18"/>
              </w:rPr>
            </w:pPr>
            <w:r w:rsidRPr="00E75518">
              <w:rPr>
                <w:rFonts w:ascii="Times" w:hAnsi="Times"/>
                <w:sz w:val="18"/>
                <w:szCs w:val="18"/>
                <w:lang w:val="es-ES_tradnl"/>
                <w:rPrChange w:id="1619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Dos magnitudes están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="00D2749D">
              <w:rPr>
                <w:rFonts w:ascii="Times" w:hAnsi="Times"/>
                <w:b/>
                <w:sz w:val="18"/>
                <w:szCs w:val="18"/>
                <w:lang w:val="es-ES_tradnl"/>
              </w:rPr>
              <w:t>inversamente</w:t>
            </w:r>
            <w:r w:rsidRPr="00010645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correlacionadas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620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si al aumentar una</w:t>
            </w:r>
            <w:del w:id="1621" w:author="mercyranjel" w:date="2016-01-25T15:23:00Z">
              <w:r w:rsidRPr="00E75518" w:rsidDel="00C70111">
                <w:rPr>
                  <w:rFonts w:ascii="Times" w:hAnsi="Times"/>
                  <w:sz w:val="18"/>
                  <w:szCs w:val="18"/>
                  <w:lang w:val="es-ES_tradnl"/>
                  <w:rPrChange w:id="1622" w:author="Johana Montejo Rozo" w:date="2016-02-03T10:26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,</w:delText>
              </w:r>
            </w:del>
            <w:r w:rsidRPr="00E75518">
              <w:rPr>
                <w:rFonts w:ascii="Times" w:hAnsi="Times"/>
                <w:sz w:val="18"/>
                <w:szCs w:val="18"/>
                <w:lang w:val="es-ES_tradnl"/>
                <w:rPrChange w:id="1623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la otra </w:t>
            </w:r>
            <w:r w:rsidR="00D2749D" w:rsidRPr="00E75518">
              <w:rPr>
                <w:rFonts w:ascii="Times" w:hAnsi="Times"/>
                <w:sz w:val="18"/>
                <w:szCs w:val="18"/>
                <w:lang w:val="es-ES_tradnl"/>
                <w:rPrChange w:id="1624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disminuye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625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; o si al disminuir una la otra </w:t>
            </w:r>
            <w:r w:rsidR="00D2749D" w:rsidRPr="00E75518">
              <w:rPr>
                <w:rFonts w:ascii="Times" w:hAnsi="Times"/>
                <w:sz w:val="18"/>
                <w:szCs w:val="18"/>
                <w:lang w:val="es-ES_tradnl"/>
                <w:rPrChange w:id="1626" w:author="Johana Montejo Rozo" w:date="2016-02-03T10:26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aumenta</w:t>
            </w:r>
            <w:r w:rsidRPr="00E75518">
              <w:rPr>
                <w:rFonts w:ascii="Times" w:hAnsi="Times"/>
                <w:sz w:val="18"/>
                <w:szCs w:val="18"/>
                <w:rPrChange w:id="1627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544A89" w:rsidRDefault="00544A89" w:rsidP="00544A89">
      <w:pPr>
        <w:spacing w:after="0"/>
        <w:rPr>
          <w:ins w:id="1628" w:author="Johana Montejo Rozo" w:date="2016-02-03T10:26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544A89">
      <w:pPr>
        <w:spacing w:after="0"/>
        <w:rPr>
          <w:ins w:id="1629" w:author="Johana Montejo Rozo" w:date="2016-02-03T10:26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E75518" w:rsidRPr="005D1738" w:rsidTr="00E75518">
        <w:trPr>
          <w:ins w:id="1630" w:author="Johana Montejo Rozo" w:date="2016-02-03T10:26:00Z"/>
        </w:trPr>
        <w:tc>
          <w:tcPr>
            <w:tcW w:w="8975" w:type="dxa"/>
            <w:gridSpan w:val="2"/>
            <w:shd w:val="clear" w:color="auto" w:fill="000000" w:themeFill="text1"/>
          </w:tcPr>
          <w:p w:rsidR="00E75518" w:rsidRPr="005D1738" w:rsidRDefault="00E75518" w:rsidP="00E75518">
            <w:pPr>
              <w:jc w:val="center"/>
              <w:rPr>
                <w:ins w:id="1631" w:author="Johana Montejo Rozo" w:date="2016-02-03T10:26:00Z"/>
                <w:rFonts w:ascii="Times New Roman" w:hAnsi="Times New Roman" w:cs="Times New Roman"/>
                <w:b/>
                <w:color w:val="FFFFFF" w:themeColor="background1"/>
              </w:rPr>
            </w:pPr>
            <w:ins w:id="1632" w:author="Johana Montejo Rozo" w:date="2016-02-03T10:26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E75518" w:rsidTr="00E75518">
        <w:trPr>
          <w:ins w:id="1633" w:author="Johana Montejo Rozo" w:date="2016-02-03T10:26:00Z"/>
        </w:trPr>
        <w:tc>
          <w:tcPr>
            <w:tcW w:w="2552" w:type="dxa"/>
          </w:tcPr>
          <w:p w:rsidR="00E75518" w:rsidRPr="00053744" w:rsidRDefault="00E75518" w:rsidP="00E75518">
            <w:pPr>
              <w:rPr>
                <w:ins w:id="1634" w:author="Johana Montejo Rozo" w:date="2016-02-03T10:2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635" w:author="Johana Montejo Rozo" w:date="2016-02-03T10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E75518" w:rsidRPr="00053744" w:rsidRDefault="00E75518" w:rsidP="00E75518">
            <w:pPr>
              <w:rPr>
                <w:ins w:id="1636" w:author="Johana Montejo Rozo" w:date="2016-02-03T10:2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637" w:author="Johana Montejo Rozo" w:date="2016-02-03T10:26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MA_07_07_CO_REC240 </w:t>
              </w:r>
            </w:ins>
          </w:p>
        </w:tc>
      </w:tr>
      <w:tr w:rsidR="00E75518" w:rsidTr="00E75518">
        <w:trPr>
          <w:ins w:id="1638" w:author="Johana Montejo Rozo" w:date="2016-02-03T10:26:00Z"/>
        </w:trPr>
        <w:tc>
          <w:tcPr>
            <w:tcW w:w="2552" w:type="dxa"/>
          </w:tcPr>
          <w:p w:rsidR="00E75518" w:rsidRDefault="00E75518" w:rsidP="00E75518">
            <w:pPr>
              <w:rPr>
                <w:ins w:id="1639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640" w:author="Johana Montejo Rozo" w:date="2016-02-03T10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641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642" w:author="Johana Montejo Rozo" w:date="2016-02-03T10:26:00Z">
              <w:r w:rsidRPr="00E75518">
                <w:rPr>
                  <w:rFonts w:ascii="Times New Roman" w:hAnsi="Times New Roman" w:cs="Times New Roman"/>
                  <w:color w:val="000000"/>
                </w:rPr>
                <w:t>La relación de proporcionalidad entre magnitudes</w:t>
              </w:r>
            </w:ins>
          </w:p>
        </w:tc>
      </w:tr>
      <w:tr w:rsidR="00E75518" w:rsidTr="00E75518">
        <w:trPr>
          <w:ins w:id="1643" w:author="Johana Montejo Rozo" w:date="2016-02-03T10:26:00Z"/>
        </w:trPr>
        <w:tc>
          <w:tcPr>
            <w:tcW w:w="2552" w:type="dxa"/>
          </w:tcPr>
          <w:p w:rsidR="00E75518" w:rsidRDefault="00E75518" w:rsidP="00E75518">
            <w:pPr>
              <w:rPr>
                <w:ins w:id="1644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645" w:author="Johana Montejo Rozo" w:date="2016-02-03T10:26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646" w:author="Johana Montejo Rozo" w:date="2016-02-03T10:26:00Z"/>
                <w:rFonts w:ascii="Times New Roman" w:hAnsi="Times New Roman" w:cs="Times New Roman"/>
                <w:color w:val="000000"/>
              </w:rPr>
              <w:pPrChange w:id="1647" w:author="Johana Montejo Rozo" w:date="2016-02-03T10:26:00Z">
                <w:pPr/>
              </w:pPrChange>
            </w:pPr>
            <w:ins w:id="1648" w:author="Johana Montejo Rozo" w:date="2016-02-03T10:26:00Z">
              <w:r>
                <w:rPr>
                  <w:rFonts w:ascii="Times New Roman" w:hAnsi="Times New Roman" w:cs="Times New Roman"/>
                  <w:color w:val="000000"/>
                </w:rPr>
                <w:t xml:space="preserve">Interactivo para 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>explica</w:t>
              </w:r>
              <w:r>
                <w:rPr>
                  <w:rFonts w:ascii="Times New Roman" w:hAnsi="Times New Roman" w:cs="Times New Roman"/>
                  <w:color w:val="000000"/>
                </w:rPr>
                <w:t>r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 la relación directa e inversa entre magnitudes</w:t>
              </w:r>
            </w:ins>
          </w:p>
        </w:tc>
      </w:tr>
    </w:tbl>
    <w:p w:rsidR="00E75518" w:rsidDel="00E75518" w:rsidRDefault="00E75518" w:rsidP="00544A89">
      <w:pPr>
        <w:spacing w:after="0"/>
        <w:rPr>
          <w:del w:id="1649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RDefault="00FC0960" w:rsidP="00FC0960">
      <w:pPr>
        <w:spacing w:after="0"/>
        <w:rPr>
          <w:ins w:id="1650" w:author="Johana Montejo Rozo" w:date="2016-02-03T10:27:00Z"/>
          <w:rFonts w:ascii="Times New Roman" w:hAnsi="Times New Roman" w:cs="Times New Roman"/>
          <w:color w:val="000000"/>
        </w:rPr>
      </w:pPr>
    </w:p>
    <w:p w:rsidR="00E75518" w:rsidRDefault="00E75518" w:rsidP="00FC0960">
      <w:pPr>
        <w:spacing w:after="0"/>
        <w:rPr>
          <w:ins w:id="1651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652" w:author="Johana Montejo Rozo" w:date="2016-02-03T10:27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653" w:author="Johana Montejo Rozo" w:date="2016-02-03T10:27:00Z"/>
                <w:rFonts w:ascii="Times New Roman" w:hAnsi="Times New Roman" w:cs="Times New Roman"/>
                <w:b/>
                <w:color w:val="FFFFFF" w:themeColor="background1"/>
              </w:rPr>
            </w:pPr>
            <w:ins w:id="1654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655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656" w:author="Johana Montejo Rozo" w:date="2016-02-03T10:2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657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658" w:author="Johana Montejo Rozo" w:date="2016-02-03T10:27:00Z"/>
                <w:rFonts w:ascii="Times New Roman" w:hAnsi="Times New Roman" w:cs="Times New Roman"/>
                <w:b/>
                <w:color w:val="000000"/>
              </w:rPr>
              <w:pPrChange w:id="1659" w:author="Johana Montejo Rozo" w:date="2016-02-03T10:27:00Z">
                <w:pPr/>
              </w:pPrChange>
            </w:pPr>
            <w:ins w:id="1660" w:author="Johana Montejo Rozo" w:date="2016-02-03T10:2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CO_REC250</w:t>
              </w:r>
            </w:ins>
          </w:p>
        </w:tc>
      </w:tr>
      <w:tr w:rsidR="00E75518" w:rsidRPr="0006455F" w:rsidTr="00E75518">
        <w:trPr>
          <w:ins w:id="1661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662" w:author="Johana Montejo Rozo" w:date="2016-02-03T10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63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664" w:author="Johana Montejo Rozo" w:date="2016-02-03T10:27:00Z"/>
                <w:rFonts w:ascii="Times New Roman" w:hAnsi="Times New Roman" w:cs="Times New Roman"/>
                <w:color w:val="000000"/>
              </w:rPr>
            </w:pPr>
            <w:ins w:id="1665" w:author="Johana Montejo Rozo" w:date="2016-02-03T10:27:00Z">
              <w:r w:rsidRPr="00E75518">
                <w:rPr>
                  <w:rFonts w:ascii="Times New Roman" w:hAnsi="Times New Roman" w:cs="Times New Roman"/>
                </w:rPr>
                <w:t>Completa frases de magnitudes correlacionadas</w:t>
              </w:r>
            </w:ins>
          </w:p>
        </w:tc>
      </w:tr>
      <w:tr w:rsidR="00E75518" w:rsidRPr="0006455F" w:rsidTr="00E75518">
        <w:trPr>
          <w:ins w:id="1666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667" w:author="Johana Montejo Rozo" w:date="2016-02-03T10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68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669" w:author="Johana Montejo Rozo" w:date="2016-02-03T10:27:00Z"/>
                <w:rFonts w:ascii="Times New Roman" w:hAnsi="Times New Roman" w:cs="Times New Roman"/>
                <w:color w:val="000000"/>
              </w:rPr>
            </w:pPr>
            <w:ins w:id="1670" w:author="Johana Montejo Rozo" w:date="2016-02-03T10:27:00Z">
              <w:r w:rsidRPr="00E75518">
                <w:rPr>
                  <w:rFonts w:ascii="Times New Roman" w:hAnsi="Times New Roman" w:cs="Times New Roman"/>
                </w:rPr>
                <w:t>Actividad para recordar el concepto de magnitudes correlacionadas</w:t>
              </w:r>
            </w:ins>
          </w:p>
        </w:tc>
      </w:tr>
    </w:tbl>
    <w:p w:rsidR="00E75518" w:rsidRDefault="00E75518" w:rsidP="00FC0960">
      <w:pPr>
        <w:spacing w:after="0"/>
        <w:rPr>
          <w:ins w:id="1671" w:author="Johana Montejo Rozo" w:date="2016-02-03T10:27:00Z"/>
          <w:rFonts w:ascii="Times New Roman" w:hAnsi="Times New Roman" w:cs="Times New Roman"/>
          <w:color w:val="000000"/>
        </w:rPr>
      </w:pPr>
    </w:p>
    <w:p w:rsidR="00E75518" w:rsidDel="00E75518" w:rsidRDefault="00E75518" w:rsidP="00FC0960">
      <w:pPr>
        <w:spacing w:after="0"/>
        <w:rPr>
          <w:del w:id="1672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8"/>
      </w:tblGrid>
      <w:tr w:rsidR="00FC0960" w:rsidRPr="00E41FD7" w:rsidDel="00E75518" w:rsidTr="003278E3">
        <w:trPr>
          <w:del w:id="1673" w:author="Johana Montejo Rozo" w:date="2016-02-03T10:26:00Z"/>
        </w:trPr>
        <w:tc>
          <w:tcPr>
            <w:tcW w:w="8828" w:type="dxa"/>
            <w:gridSpan w:val="2"/>
            <w:shd w:val="clear" w:color="auto" w:fill="000000" w:themeFill="text1"/>
          </w:tcPr>
          <w:p w:rsidR="00FC0960" w:rsidRPr="00E41FD7" w:rsidDel="00E75518" w:rsidRDefault="00FC0960" w:rsidP="003278E3">
            <w:pPr>
              <w:jc w:val="center"/>
              <w:rPr>
                <w:del w:id="1674" w:author="Johana Montejo Rozo" w:date="2016-02-03T10:2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675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FC0960" w:rsidRPr="00E41FD7" w:rsidDel="00E75518" w:rsidTr="003278E3">
        <w:trPr>
          <w:del w:id="1676" w:author="Johana Montejo Rozo" w:date="2016-02-03T10:26:00Z"/>
        </w:trPr>
        <w:tc>
          <w:tcPr>
            <w:tcW w:w="2470" w:type="dxa"/>
            <w:shd w:val="clear" w:color="auto" w:fill="auto"/>
          </w:tcPr>
          <w:p w:rsidR="00FC0960" w:rsidRPr="00DE77D6" w:rsidDel="00E75518" w:rsidRDefault="00FC0960" w:rsidP="003278E3">
            <w:pPr>
              <w:rPr>
                <w:del w:id="1677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78" w:author="Johana Montejo Rozo" w:date="2016-02-03T10:26:00Z">
              <w:r w:rsidRPr="00DE77D6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  <w:shd w:val="clear" w:color="auto" w:fill="auto"/>
          </w:tcPr>
          <w:p w:rsidR="00FC0960" w:rsidRPr="00E41FD7" w:rsidDel="00E75518" w:rsidRDefault="00FC0960" w:rsidP="003278E3">
            <w:pPr>
              <w:rPr>
                <w:del w:id="1679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80" w:author="Johana Montejo Rozo" w:date="2016-02-03T10:26:00Z">
              <w:r w:rsidRPr="00DE77D6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MA_07_07_REC240</w:delText>
              </w:r>
            </w:del>
          </w:p>
        </w:tc>
      </w:tr>
      <w:tr w:rsidR="00FC0960" w:rsidRPr="00E41FD7" w:rsidDel="00E75518" w:rsidTr="003278E3">
        <w:trPr>
          <w:del w:id="1681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682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83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684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85" w:author="Johana Montejo Rozo" w:date="2016-02-03T10:26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proporcionalidad inversa/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</w:del>
          </w:p>
        </w:tc>
      </w:tr>
      <w:tr w:rsidR="00FC0960" w:rsidRPr="00E41FD7" w:rsidDel="00E75518" w:rsidTr="003278E3">
        <w:trPr>
          <w:del w:id="1686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687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88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shd w:val="clear" w:color="auto" w:fill="FFFFFF"/>
              <w:rPr>
                <w:del w:id="1689" w:author="Johana Montejo Rozo" w:date="2016-02-03T10:26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1690" w:author="Johana Montejo Rozo" w:date="2016-02-03T10:26:00Z">
              <w:r w:rsidDel="00E75518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FC0960" w:rsidRPr="00E41FD7" w:rsidDel="00E75518" w:rsidTr="003278E3">
        <w:trPr>
          <w:del w:id="1691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692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93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694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95" w:author="Johana Montejo Rozo" w:date="2016-02-03T10:26:00Z">
              <w:r w:rsidRPr="000D1835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</w:del>
          </w:p>
        </w:tc>
      </w:tr>
      <w:tr w:rsidR="00FC0960" w:rsidRPr="00E41FD7" w:rsidDel="00E75518" w:rsidTr="003278E3">
        <w:trPr>
          <w:del w:id="1696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697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98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699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00" w:author="Johana Montejo Rozo" w:date="2016-02-03T10:26:00Z">
              <w:r w:rsidRPr="000D1835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que explica la relación directa e inversa entre magnitudes</w:delText>
              </w:r>
            </w:del>
          </w:p>
        </w:tc>
      </w:tr>
    </w:tbl>
    <w:p w:rsidR="00FC0960" w:rsidDel="00E75518" w:rsidRDefault="00FC0960" w:rsidP="00FC0960">
      <w:pPr>
        <w:spacing w:after="0"/>
        <w:rPr>
          <w:del w:id="1701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C0960" w:rsidRPr="0017136E" w:rsidDel="00E75518" w:rsidTr="003278E3">
        <w:trPr>
          <w:del w:id="1702" w:author="Johana Montejo Rozo" w:date="2016-02-03T10:27:00Z"/>
        </w:trPr>
        <w:tc>
          <w:tcPr>
            <w:tcW w:w="9033" w:type="dxa"/>
            <w:gridSpan w:val="2"/>
            <w:shd w:val="clear" w:color="auto" w:fill="000000" w:themeFill="text1"/>
          </w:tcPr>
          <w:p w:rsidR="00FC0960" w:rsidRPr="0017136E" w:rsidDel="00E75518" w:rsidRDefault="00FC0960" w:rsidP="003278E3">
            <w:pPr>
              <w:jc w:val="center"/>
              <w:rPr>
                <w:del w:id="1703" w:author="Johana Montejo Rozo" w:date="2016-02-03T10:2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704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0960" w:rsidRPr="0017136E" w:rsidDel="00E75518" w:rsidTr="003278E3">
        <w:trPr>
          <w:del w:id="1705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706" w:author="Johana Montejo Rozo" w:date="2016-02-03T10:2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07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708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09" w:author="Johana Montejo Rozo" w:date="2016-02-03T10:27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250</w:delText>
              </w:r>
            </w:del>
          </w:p>
        </w:tc>
      </w:tr>
      <w:tr w:rsidR="00FC0960" w:rsidRPr="0017136E" w:rsidDel="00E75518" w:rsidTr="003278E3">
        <w:trPr>
          <w:del w:id="1710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711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12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713" w:author="Johana Montejo Rozo" w:date="2016-02-03T10:2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714" w:author="Johana Montejo Rozo" w:date="2016-02-03T10:27:00Z">
              <w:r w:rsidRPr="00FC0960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frases de magnitudes correlacionadas</w:delText>
              </w:r>
            </w:del>
          </w:p>
        </w:tc>
      </w:tr>
      <w:tr w:rsidR="00FC0960" w:rsidRPr="0017136E" w:rsidDel="00E75518" w:rsidTr="003278E3">
        <w:trPr>
          <w:del w:id="1715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716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17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718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19" w:author="Johana Montejo Rozo" w:date="2016-02-03T10:27:00Z">
              <w:r w:rsidRPr="00FC0960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recordar el concepto de magnitudes correlacionadas</w:delText>
              </w:r>
            </w:del>
          </w:p>
        </w:tc>
      </w:tr>
    </w:tbl>
    <w:p w:rsidR="00FC0960" w:rsidRPr="00EC201D" w:rsidDel="00E75518" w:rsidRDefault="00FC0960" w:rsidP="00FC0960">
      <w:pPr>
        <w:spacing w:after="0"/>
        <w:rPr>
          <w:del w:id="1720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Del="00E75518" w:rsidRDefault="00FC0960" w:rsidP="00544A89">
      <w:pPr>
        <w:spacing w:after="0"/>
        <w:rPr>
          <w:del w:id="1721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Del="00E75518" w:rsidRDefault="00FC0960" w:rsidP="00544A89">
      <w:pPr>
        <w:spacing w:after="0"/>
        <w:rPr>
          <w:del w:id="1722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544A89" w:rsidDel="00E75518" w:rsidRDefault="00544A89" w:rsidP="00544A89">
      <w:pPr>
        <w:spacing w:after="0"/>
        <w:jc w:val="center"/>
        <w:rPr>
          <w:del w:id="1723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A10806">
      <w:pPr>
        <w:spacing w:after="0"/>
        <w:rPr>
          <w:ins w:id="1724" w:author="Johana Montejo Rozo" w:date="2016-02-03T10:27:00Z"/>
          <w:rFonts w:ascii="Times" w:hAnsi="Times"/>
          <w:highlight w:val="yellow"/>
        </w:rPr>
      </w:pPr>
    </w:p>
    <w:p w:rsidR="00A10806" w:rsidRDefault="00A10806" w:rsidP="00A1080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FD2C87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inversamente proporcionales</w:t>
      </w:r>
    </w:p>
    <w:p w:rsidR="00A10806" w:rsidRPr="00460CB1" w:rsidDel="00E75518" w:rsidRDefault="00A10806" w:rsidP="00A10806">
      <w:pPr>
        <w:spacing w:after="0"/>
        <w:rPr>
          <w:del w:id="1725" w:author="Johana Montejo Rozo" w:date="2016-02-03T10:27:00Z"/>
          <w:rFonts w:ascii="Times New Roman" w:hAnsi="Times New Roman" w:cs="Times New Roman"/>
          <w:color w:val="000000"/>
        </w:rPr>
      </w:pPr>
    </w:p>
    <w:p w:rsidR="00887A25" w:rsidRDefault="00887A25" w:rsidP="00A10806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87A25" w:rsidRPr="00A0050F" w:rsidRDefault="00FD2C87" w:rsidP="0033154A">
      <w:pPr>
        <w:rPr>
          <w:rFonts w:ascii="Times" w:hAnsi="Times"/>
        </w:rPr>
      </w:pPr>
      <w:r w:rsidRPr="00A0050F">
        <w:rPr>
          <w:rFonts w:ascii="Times New Roman" w:hAnsi="Times New Roman" w:cs="Times New Roman"/>
          <w:color w:val="000000"/>
          <w:lang w:val="es-CO"/>
        </w:rPr>
        <w:t xml:space="preserve">Las magnitudes </w:t>
      </w:r>
      <w:r w:rsidR="0033154A" w:rsidRPr="00A0050F">
        <w:rPr>
          <w:rFonts w:ascii="Times" w:hAnsi="Times"/>
          <w:rPrChange w:id="1726" w:author="mercyranjel" w:date="2016-01-25T15:25:00Z">
            <w:rPr>
              <w:rFonts w:ascii="Times" w:hAnsi="Times"/>
              <w:i/>
            </w:rPr>
          </w:rPrChange>
        </w:rPr>
        <w:t>capacidad de carga de un camión y número de camiones necesarios</w:t>
      </w:r>
      <w:r w:rsidRPr="00A0050F">
        <w:rPr>
          <w:rFonts w:ascii="Times" w:hAnsi="Times"/>
          <w:b/>
        </w:rPr>
        <w:t xml:space="preserve"> </w:t>
      </w:r>
      <w:r w:rsidR="0033154A" w:rsidRPr="00A0050F">
        <w:rPr>
          <w:rFonts w:ascii="Times" w:hAnsi="Times"/>
        </w:rPr>
        <w:t>para transportar 1800 troncos están inversamente correlacionadas.</w:t>
      </w:r>
      <w:ins w:id="1727" w:author="mercyranjel" w:date="2016-01-25T15:25:00Z">
        <w:r w:rsidR="00A0050F">
          <w:rPr>
            <w:rFonts w:ascii="Times" w:hAnsi="Times"/>
          </w:rPr>
          <w:t xml:space="preserve"> </w:t>
        </w:r>
      </w:ins>
      <w:del w:id="1728" w:author="Johana Montejo Rozo" w:date="2016-01-27T09:21:00Z">
        <w:r w:rsidR="00A0050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A10806" w:rsidRPr="00A0050F" w:rsidDel="00E75518" w:rsidRDefault="00A10806" w:rsidP="00A10806">
      <w:pPr>
        <w:spacing w:after="0"/>
        <w:rPr>
          <w:del w:id="1729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73422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F73422" w:rsidRPr="005D1738" w:rsidRDefault="00F73422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73422" w:rsidTr="003B075D">
        <w:tc>
          <w:tcPr>
            <w:tcW w:w="2518" w:type="dxa"/>
          </w:tcPr>
          <w:p w:rsidR="00F73422" w:rsidRPr="00053744" w:rsidRDefault="00F73422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73422" w:rsidRPr="00053744" w:rsidRDefault="00F73422" w:rsidP="000026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730" w:author="Johana Montejo Rozo" w:date="2016-02-03T10:27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00264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Varios montones de troncos de madera</w:t>
            </w:r>
            <w:del w:id="1731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un cultivo de eucalipto</w:t>
            </w:r>
            <w:del w:id="1732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>s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al fondo. Se observa un camión muy grande y uno muy pequeño al lado, ambos con capacidad a lo largo </w:t>
            </w:r>
            <w:del w:id="1733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 xml:space="preserve">de </w:delText>
              </w:r>
            </w:del>
            <w:ins w:id="1734" w:author="mercyranjel" w:date="2016-01-25T15:26:00Z">
              <w:r w:rsidR="00A0050F">
                <w:rPr>
                  <w:rFonts w:ascii="Times New Roman" w:hAnsi="Times New Roman" w:cs="Times New Roman"/>
                  <w:color w:val="000000"/>
                </w:rPr>
                <w:t xml:space="preserve">para </w:t>
              </w:r>
            </w:ins>
            <w:r>
              <w:rPr>
                <w:rFonts w:ascii="Times New Roman" w:hAnsi="Times New Roman" w:cs="Times New Roman"/>
                <w:color w:val="000000"/>
              </w:rPr>
              <w:t>guardar los troncos.</w:t>
            </w:r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lado del camión grande dice</w:t>
            </w:r>
            <w:ins w:id="1735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: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“Se necesitan 6 cam</w:t>
            </w:r>
            <w:r w:rsidR="00CA29C1">
              <w:rPr>
                <w:rFonts w:ascii="Times New Roman" w:hAnsi="Times New Roman" w:cs="Times New Roman"/>
                <w:color w:val="000000"/>
              </w:rPr>
              <w:t xml:space="preserve">iones grandes para transportar </w:t>
            </w:r>
            <w:r>
              <w:rPr>
                <w:rFonts w:ascii="Times New Roman" w:hAnsi="Times New Roman" w:cs="Times New Roman"/>
                <w:color w:val="000000"/>
              </w:rPr>
              <w:t>los 1800 troncos, porque tienen capacidad para 300 troncos</w:t>
            </w:r>
            <w:ins w:id="1736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  <w:r>
              <w:rPr>
                <w:rFonts w:ascii="Times New Roman" w:hAnsi="Times New Roman" w:cs="Times New Roman"/>
                <w:color w:val="000000"/>
              </w:rPr>
              <w:t>”</w:t>
            </w:r>
            <w:del w:id="1737" w:author="mercyranjel" w:date="2016-01-25T15:27:00Z">
              <w:r w:rsidDel="00A0050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F73422" w:rsidRDefault="003315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lado del camión pequeño dice</w:t>
            </w:r>
            <w:ins w:id="1738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: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“Se necesitan 45 cami</w:t>
            </w:r>
            <w:r w:rsidR="00CA29C1">
              <w:rPr>
                <w:rFonts w:ascii="Times New Roman" w:hAnsi="Times New Roman" w:cs="Times New Roman"/>
                <w:color w:val="000000"/>
              </w:rPr>
              <w:t xml:space="preserve">ones pequeños para transportar </w:t>
            </w:r>
            <w:r>
              <w:rPr>
                <w:rFonts w:ascii="Times New Roman" w:hAnsi="Times New Roman" w:cs="Times New Roman"/>
                <w:color w:val="000000"/>
              </w:rPr>
              <w:t>los 1800 troncos, porque solo tienen capacidad para 40 troncos</w:t>
            </w:r>
            <w:ins w:id="1739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  <w:r>
              <w:rPr>
                <w:rFonts w:ascii="Times New Roman" w:hAnsi="Times New Roman" w:cs="Times New Roman"/>
                <w:color w:val="000000"/>
              </w:rPr>
              <w:t>”</w:t>
            </w:r>
            <w:del w:id="1740" w:author="mercyranjel" w:date="2016-01-25T15:27:00Z">
              <w:r w:rsidDel="00A0050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F73422" w:rsidRDefault="007946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A0050F">
              <w:rPr>
                <w:rFonts w:ascii="Times New Roman" w:hAnsi="Times New Roman" w:cs="Times New Roman"/>
                <w:color w:val="000000"/>
                <w:rPrChange w:id="1741" w:author="mercyranjel" w:date="2016-01-25T15:2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disminuir</w:t>
            </w:r>
            <w:r w:rsidRPr="00A0050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la capacidad de</w:t>
            </w:r>
            <w:ins w:id="1742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l</w:t>
            </w:r>
            <w:ins w:id="1743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>os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cami</w:t>
            </w:r>
            <w:ins w:id="1744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>ones</w:t>
              </w:r>
            </w:ins>
            <w:del w:id="1745" w:author="mercyranjel" w:date="2016-01-25T15:28:00Z">
              <w:r w:rsidDel="003612EE">
                <w:rPr>
                  <w:rFonts w:ascii="Times New Roman" w:hAnsi="Times New Roman" w:cs="Times New Roman"/>
                  <w:color w:val="000000"/>
                </w:rPr>
                <w:delText>ón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A0050F">
              <w:rPr>
                <w:rFonts w:ascii="Times New Roman" w:hAnsi="Times New Roman" w:cs="Times New Roman"/>
                <w:color w:val="000000"/>
                <w:rPrChange w:id="1746" w:author="mercyranjel" w:date="2016-01-25T15:2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 xml:space="preserve">aumenta </w:t>
            </w:r>
            <w:r>
              <w:rPr>
                <w:rFonts w:ascii="Times New Roman" w:hAnsi="Times New Roman" w:cs="Times New Roman"/>
                <w:color w:val="000000"/>
              </w:rPr>
              <w:t>el número de camiones necesarios.</w:t>
            </w:r>
            <w:ins w:id="1747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del w:id="1748" w:author="Johana Montejo Rozo" w:date="2016-01-27T09:21:00Z">
              <w:r w:rsidR="00A0050F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F73422" w:rsidRDefault="00F73422" w:rsidP="001E7C70">
      <w:pPr>
        <w:spacing w:after="0"/>
        <w:rPr>
          <w:rFonts w:ascii="Times" w:hAnsi="Times"/>
        </w:rPr>
      </w:pPr>
    </w:p>
    <w:p w:rsidR="006E36E0" w:rsidRDefault="006E36E0" w:rsidP="001E7C70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Compara </w:t>
      </w:r>
      <w:r w:rsidR="00725FBC">
        <w:rPr>
          <w:rFonts w:ascii="Times" w:hAnsi="Times"/>
        </w:rPr>
        <w:t xml:space="preserve">en detalle </w:t>
      </w:r>
      <w:r>
        <w:rPr>
          <w:rFonts w:ascii="Times" w:hAnsi="Times"/>
        </w:rPr>
        <w:t>los valores de estas dos magnitudes en la siguiente tabla</w:t>
      </w:r>
      <w:del w:id="1749" w:author="mercyranjel" w:date="2016-01-25T15:28:00Z">
        <w:r w:rsidDel="003612EE">
          <w:rPr>
            <w:rFonts w:ascii="Times" w:hAnsi="Times"/>
          </w:rPr>
          <w:delText>:</w:delText>
        </w:r>
      </w:del>
      <w:ins w:id="1750" w:author="mercyranjel" w:date="2016-01-25T15:28:00Z">
        <w:r w:rsidR="003612EE">
          <w:rPr>
            <w:rFonts w:ascii="Times" w:hAnsi="Times"/>
          </w:rPr>
          <w:t>.</w:t>
        </w:r>
      </w:ins>
    </w:p>
    <w:p w:rsidR="006E36E0" w:rsidRDefault="006E36E0" w:rsidP="001E7C70">
      <w:pPr>
        <w:spacing w:after="0"/>
        <w:rPr>
          <w:rFonts w:ascii="Times" w:hAnsi="Times"/>
        </w:rPr>
      </w:pPr>
    </w:p>
    <w:p w:rsidR="006E36E0" w:rsidRDefault="006E36E0" w:rsidP="001E7C7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5"/>
        <w:gridCol w:w="6513"/>
      </w:tblGrid>
      <w:tr w:rsidR="006E36E0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6E36E0" w:rsidRPr="005D1738" w:rsidRDefault="006E36E0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E36E0" w:rsidTr="00CD1F56">
        <w:tc>
          <w:tcPr>
            <w:tcW w:w="2376" w:type="dxa"/>
          </w:tcPr>
          <w:p w:rsidR="006E36E0" w:rsidRPr="00053744" w:rsidRDefault="006E36E0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57" w:type="dxa"/>
          </w:tcPr>
          <w:p w:rsidR="006E36E0" w:rsidRPr="00053744" w:rsidRDefault="006E36E0" w:rsidP="006E36E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751" w:author="Johana Montejo Rozo" w:date="2016-02-03T10:28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IMG011</w:t>
            </w: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57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57" w:type="dxa"/>
          </w:tcPr>
          <w:p w:rsidR="006E36E0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-1905</wp:posOffset>
                      </wp:positionV>
                      <wp:extent cx="452120" cy="1386205"/>
                      <wp:effectExtent l="66357" t="28893" r="71438" b="71437"/>
                      <wp:wrapNone/>
                      <wp:docPr id="47" name="47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452120" cy="1386205"/>
                              </a:xfrm>
                              <a:prstGeom prst="leftBrace">
                                <a:avLst>
                                  <a:gd name="adj1" fmla="val 766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96754" id="47 Abrir llave" o:spid="_x0000_s1026" type="#_x0000_t87" style="position:absolute;margin-left:174.95pt;margin-top:-.15pt;width:35.6pt;height:109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" adj="5400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133EF1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</w:t>
            </w:r>
            <w:r>
              <w:t>×  5</w:t>
            </w:r>
          </w:p>
          <w:p w:rsidR="00725FBC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29845</wp:posOffset>
                      </wp:positionV>
                      <wp:extent cx="276860" cy="894715"/>
                      <wp:effectExtent l="53022" t="42228" r="80963" b="80962"/>
                      <wp:wrapNone/>
                      <wp:docPr id="44" name="44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76860" cy="894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112CE" id="44 Abrir llave" o:spid="_x0000_s1026" type="#_x0000_t87" style="position:absolute;margin-left:166.75pt;margin-top:2.35pt;width:21.8pt;height:70.4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" adj="557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725FBC" w:rsidRDefault="00C412A0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</w:t>
            </w:r>
            <w:r>
              <w:t>× 3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35"/>
              <w:gridCol w:w="708"/>
              <w:gridCol w:w="709"/>
              <w:gridCol w:w="709"/>
              <w:gridCol w:w="709"/>
              <w:gridCol w:w="708"/>
            </w:tblGrid>
            <w:tr w:rsidR="00725FBC" w:rsidTr="003B075D">
              <w:trPr>
                <w:jc w:val="center"/>
              </w:trPr>
              <w:tc>
                <w:tcPr>
                  <w:tcW w:w="2235" w:type="dxa"/>
                </w:tcPr>
                <w:p w:rsidR="00725FBC" w:rsidRDefault="00725FBC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Capacidad de carga del camión (</w:t>
                  </w:r>
                  <w:r w:rsidRPr="00AF5AA7">
                    <w:rPr>
                      <w:rFonts w:ascii="Times" w:hAnsi="Times"/>
                      <w:b/>
                    </w:rPr>
                    <w:t>número de troncos</w:t>
                  </w:r>
                  <w:r>
                    <w:rPr>
                      <w:rFonts w:ascii="Times" w:hAnsi="Times"/>
                    </w:rPr>
                    <w:t>)</w:t>
                  </w:r>
                  <w:del w:id="1752" w:author="mercyranjel" w:date="2016-01-25T15:28:00Z">
                    <w:r w:rsidDel="003612EE">
                      <w:rPr>
                        <w:rFonts w:ascii="Times" w:hAnsi="Times"/>
                      </w:rPr>
                      <w:delText>.</w:delText>
                    </w:r>
                  </w:del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90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120</w:t>
                  </w:r>
                </w:p>
              </w:tc>
              <w:tc>
                <w:tcPr>
                  <w:tcW w:w="709" w:type="dxa"/>
                </w:tcPr>
                <w:p w:rsidR="00725FBC" w:rsidRDefault="00133EF1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200</w:t>
                  </w:r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300</w:t>
                  </w:r>
                </w:p>
              </w:tc>
            </w:tr>
            <w:tr w:rsidR="00725FBC" w:rsidTr="003B075D">
              <w:trPr>
                <w:jc w:val="center"/>
              </w:trPr>
              <w:tc>
                <w:tcPr>
                  <w:tcW w:w="2235" w:type="dxa"/>
                </w:tcPr>
                <w:p w:rsidR="00725FBC" w:rsidRPr="00AF5AA7" w:rsidRDefault="00725FBC">
                  <w:pPr>
                    <w:rPr>
                      <w:rFonts w:ascii="Times" w:hAnsi="Times"/>
                      <w:b/>
                      <w:lang w:val="es-ES_tradnl"/>
                    </w:rPr>
                  </w:pPr>
                  <w:r w:rsidRPr="00AF5AA7">
                    <w:rPr>
                      <w:rFonts w:ascii="Times" w:hAnsi="Times"/>
                      <w:b/>
                      <w:lang w:val="es-ES_tradnl"/>
                    </w:rPr>
                    <w:t>Número de camiones necesarios</w:t>
                  </w:r>
                  <w:del w:id="1753" w:author="mercyranjel" w:date="2016-01-25T15:28:00Z">
                    <w:r w:rsidRPr="00AF5AA7" w:rsidDel="003612EE">
                      <w:rPr>
                        <w:rFonts w:ascii="Times" w:hAnsi="Times"/>
                        <w:b/>
                        <w:lang w:val="es-ES_tradnl"/>
                      </w:rPr>
                      <w:delText>.</w:delText>
                    </w:r>
                  </w:del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45</w:t>
                  </w:r>
                </w:p>
              </w:tc>
              <w:tc>
                <w:tcPr>
                  <w:tcW w:w="709" w:type="dxa"/>
                </w:tcPr>
                <w:p w:rsidR="00725FBC" w:rsidRDefault="00D26644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>
                            <wp:simplePos x="0" y="0"/>
                            <wp:positionH relativeFrom="column">
                              <wp:posOffset>184150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452120" cy="1551305"/>
                            <wp:effectExtent l="40957" t="16193" r="65088" b="103187"/>
                            <wp:wrapNone/>
                            <wp:docPr id="46" name="46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452120" cy="1551305"/>
                                    </a:xfrm>
                                    <a:prstGeom prst="leftBrace">
                                      <a:avLst>
                                        <a:gd name="adj1" fmla="val 81506"/>
                                        <a:gd name="adj2" fmla="val 50000"/>
                                      </a:avLst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70ADE" id="46 Abrir llave" o:spid="_x0000_s1026" type="#_x0000_t87" style="position:absolute;margin-left:14.5pt;margin-top:-.5pt;width:35.6pt;height:122.1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" adj="5131" strokecolor="#00b050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67310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76860" cy="894715"/>
                            <wp:effectExtent l="33972" t="23178" r="61913" b="100012"/>
                            <wp:wrapNone/>
                            <wp:docPr id="45" name="45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276860" cy="894715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73008B" id="45 Abrir llave" o:spid="_x0000_s1026" type="#_x0000_t87" style="position:absolute;margin-left:5.3pt;margin-top:1.3pt;width:21.8pt;height:70.4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" adj="557" strokecolor="#4f81bd [3204]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725FBC">
                    <w:rPr>
                      <w:rFonts w:ascii="Times" w:hAnsi="Times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:rsidR="00725FBC" w:rsidRDefault="00133EF1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9</w:t>
                  </w:r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6</w:t>
                  </w:r>
                </w:p>
              </w:tc>
            </w:tr>
          </w:tbl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C412A0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</w:t>
            </w:r>
            <w:r>
              <w:t>÷ 3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133EF1" w:rsidRDefault="00133EF1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</w:t>
            </w:r>
            <w:r>
              <w:t>÷ 5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57" w:type="dxa"/>
          </w:tcPr>
          <w:p w:rsidR="006E36E0" w:rsidRPr="002573FA" w:rsidRDefault="00CA29C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Las magnitudes </w:t>
            </w:r>
            <w:r w:rsidR="002573FA" w:rsidRPr="003612EE">
              <w:rPr>
                <w:rFonts w:ascii="Times" w:hAnsi="Times"/>
                <w:rPrChange w:id="1754" w:author="mercyranjel" w:date="2016-01-25T15:28:00Z">
                  <w:rPr>
                    <w:rFonts w:ascii="Times" w:hAnsi="Times"/>
                    <w:i/>
                  </w:rPr>
                </w:rPrChange>
              </w:rPr>
              <w:t xml:space="preserve">capacidad de carga de un camión y </w:t>
            </w:r>
            <w:r w:rsidRPr="003612EE">
              <w:rPr>
                <w:rFonts w:ascii="Times" w:hAnsi="Times"/>
                <w:rPrChange w:id="1755" w:author="mercyranjel" w:date="2016-01-25T15:28:00Z">
                  <w:rPr>
                    <w:rFonts w:ascii="Times" w:hAnsi="Times"/>
                    <w:i/>
                  </w:rPr>
                </w:rPrChange>
              </w:rPr>
              <w:t>número</w:t>
            </w:r>
            <w:r w:rsidR="002573FA" w:rsidRPr="003612EE">
              <w:rPr>
                <w:rFonts w:ascii="Times" w:hAnsi="Times"/>
                <w:rPrChange w:id="1756" w:author="mercyranjel" w:date="2016-01-25T15:28:00Z">
                  <w:rPr>
                    <w:rFonts w:ascii="Times" w:hAnsi="Times"/>
                    <w:i/>
                  </w:rPr>
                </w:rPrChange>
              </w:rPr>
              <w:t xml:space="preserve"> de camiones necesario</w:t>
            </w:r>
            <w:r w:rsidR="002573FA" w:rsidRPr="003612EE">
              <w:rPr>
                <w:rFonts w:ascii="Times" w:hAnsi="Times"/>
                <w:b/>
              </w:rPr>
              <w:t>s</w:t>
            </w:r>
            <w:r w:rsidR="002573FA">
              <w:rPr>
                <w:rFonts w:ascii="Times" w:hAnsi="Times"/>
                <w:b/>
              </w:rPr>
              <w:t xml:space="preserve"> son inversamente proporcionales</w:t>
            </w:r>
            <w:r w:rsidR="002573FA" w:rsidRPr="003612EE">
              <w:rPr>
                <w:rFonts w:ascii="Times" w:hAnsi="Times"/>
                <w:rPrChange w:id="1757" w:author="mercyranjel" w:date="2016-01-25T15:28:00Z">
                  <w:rPr>
                    <w:rFonts w:ascii="Times" w:hAnsi="Times"/>
                    <w:b/>
                  </w:rPr>
                </w:rPrChange>
              </w:rPr>
              <w:t>.</w:t>
            </w:r>
            <w:ins w:id="1758" w:author="mercyranjel" w:date="2016-01-25T15:28:00Z">
              <w:r w:rsidR="003612EE">
                <w:rPr>
                  <w:rFonts w:ascii="Times" w:hAnsi="Times"/>
                </w:rPr>
                <w:t xml:space="preserve">  </w:t>
              </w:r>
            </w:ins>
            <w:del w:id="1759" w:author="Johana Montejo Rozo" w:date="2016-01-27T09:21:00Z">
              <w:r w:rsidR="003612EE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6E36E0" w:rsidRDefault="006E36E0" w:rsidP="001E7C70">
      <w:pPr>
        <w:spacing w:after="0"/>
        <w:rPr>
          <w:rFonts w:ascii="Times" w:hAnsi="Times"/>
        </w:rPr>
      </w:pPr>
    </w:p>
    <w:p w:rsidR="0033154A" w:rsidRPr="003612EE" w:rsidRDefault="008C5227" w:rsidP="001E7C70">
      <w:pPr>
        <w:spacing w:after="0"/>
        <w:rPr>
          <w:rFonts w:ascii="Times New Roman" w:hAnsi="Times New Roman" w:cs="Times New Roman"/>
          <w:color w:val="000000"/>
        </w:rPr>
      </w:pPr>
      <w:r w:rsidRPr="003612EE">
        <w:rPr>
          <w:rFonts w:ascii="Times New Roman" w:hAnsi="Times New Roman" w:cs="Times New Roman"/>
          <w:color w:val="000000"/>
        </w:rPr>
        <w:t>Efectivamente, a</w:t>
      </w:r>
      <w:r w:rsidR="002573FA" w:rsidRPr="003612EE">
        <w:rPr>
          <w:rFonts w:ascii="Times New Roman" w:hAnsi="Times New Roman" w:cs="Times New Roman"/>
          <w:color w:val="000000"/>
        </w:rPr>
        <w:t>l multiplicar el valor de la primera magnitud por 5, la segunda magnitud queda dividida por 5</w:t>
      </w:r>
      <w:ins w:id="1760" w:author="mercyranjel" w:date="2016-01-25T15:29:00Z">
        <w:r w:rsidR="003612EE">
          <w:rPr>
            <w:rFonts w:ascii="Times New Roman" w:hAnsi="Times New Roman" w:cs="Times New Roman"/>
            <w:color w:val="000000"/>
          </w:rPr>
          <w:t>;</w:t>
        </w:r>
      </w:ins>
      <w:r w:rsidR="002573FA" w:rsidRPr="003612EE">
        <w:rPr>
          <w:rFonts w:ascii="Times New Roman" w:hAnsi="Times New Roman" w:cs="Times New Roman"/>
          <w:color w:val="000000"/>
        </w:rPr>
        <w:t xml:space="preserve"> y al multiplicar el valor de la primera magnitud</w:t>
      </w:r>
      <w:r w:rsidR="002573FA" w:rsidRPr="003612EE">
        <w:rPr>
          <w:rFonts w:ascii="Times New Roman" w:hAnsi="Times New Roman" w:cs="Times New Roman"/>
          <w:b/>
          <w:color w:val="000000"/>
        </w:rPr>
        <w:t xml:space="preserve"> </w:t>
      </w:r>
      <w:r w:rsidR="002573FA" w:rsidRPr="003612EE">
        <w:rPr>
          <w:rFonts w:ascii="Times New Roman" w:hAnsi="Times New Roman" w:cs="Times New Roman"/>
          <w:color w:val="000000"/>
        </w:rPr>
        <w:t>por 3, la segunda magnitud queda dividida por 3.</w:t>
      </w:r>
      <w:r w:rsidRPr="003612EE">
        <w:rPr>
          <w:rFonts w:ascii="Times New Roman" w:hAnsi="Times New Roman" w:cs="Times New Roman"/>
          <w:color w:val="000000"/>
        </w:rPr>
        <w:t xml:space="preserve"> </w:t>
      </w:r>
      <w:r w:rsidR="000A41A8" w:rsidRPr="003612EE">
        <w:rPr>
          <w:rFonts w:ascii="Times New Roman" w:hAnsi="Times New Roman" w:cs="Times New Roman"/>
          <w:color w:val="000000"/>
        </w:rPr>
        <w:t>La proporcionalidad es inversa.</w:t>
      </w:r>
      <w:ins w:id="1761" w:author="mercyranjel" w:date="2016-01-25T15:29:00Z">
        <w:r w:rsidR="003612EE">
          <w:rPr>
            <w:rFonts w:ascii="Times New Roman" w:hAnsi="Times New Roman" w:cs="Times New Roman"/>
            <w:color w:val="000000"/>
          </w:rPr>
          <w:t xml:space="preserve"> </w:t>
        </w:r>
      </w:ins>
      <w:del w:id="1762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CA29C1" w:rsidRDefault="00CA29C1" w:rsidP="001E7C7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0A41A8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0A41A8" w:rsidRPr="005D1738" w:rsidRDefault="000A41A8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A41A8" w:rsidRPr="00726376" w:rsidTr="003B075D">
        <w:tc>
          <w:tcPr>
            <w:tcW w:w="2518" w:type="dxa"/>
          </w:tcPr>
          <w:p w:rsidR="000A41A8" w:rsidRPr="00726376" w:rsidRDefault="000A41A8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A41A8" w:rsidRPr="00726376" w:rsidRDefault="000A41A8" w:rsidP="00E75518">
            <w:pPr>
              <w:jc w:val="center"/>
              <w:rPr>
                <w:rFonts w:ascii="Times" w:hAnsi="Times"/>
                <w:b/>
                <w:sz w:val="18"/>
                <w:szCs w:val="18"/>
              </w:rPr>
              <w:pPrChange w:id="1763" w:author="Johana Montejo Rozo" w:date="2016-02-03T10:30:00Z">
                <w:pPr>
                  <w:jc w:val="center"/>
                </w:pPr>
              </w:pPrChange>
            </w:pP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Magnitudes </w:t>
            </w:r>
            <w:r w:rsidRPr="000A41A8">
              <w:rPr>
                <w:rFonts w:ascii="Times" w:hAnsi="Times"/>
                <w:b/>
                <w:sz w:val="18"/>
                <w:szCs w:val="18"/>
                <w:lang w:val="es-ES_tradnl"/>
              </w:rPr>
              <w:t>inversamente proporcionales</w:t>
            </w:r>
          </w:p>
        </w:tc>
      </w:tr>
      <w:tr w:rsidR="000A41A8" w:rsidTr="003B075D">
        <w:tc>
          <w:tcPr>
            <w:tcW w:w="2518" w:type="dxa"/>
          </w:tcPr>
          <w:p w:rsidR="000A41A8" w:rsidRDefault="000A41A8" w:rsidP="003B075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A41A8" w:rsidRPr="000A41A8" w:rsidRDefault="000A41A8" w:rsidP="003B075D">
            <w:pPr>
              <w:rPr>
                <w:rFonts w:ascii="Times" w:hAnsi="Times"/>
                <w:lang w:val="es-CO"/>
              </w:rPr>
            </w:pPr>
            <w:r w:rsidRPr="000A41A8">
              <w:rPr>
                <w:rFonts w:ascii="Times" w:hAnsi="Times"/>
                <w:lang w:val="es-CO"/>
              </w:rPr>
              <w:t xml:space="preserve">Dos magnitudes </w:t>
            </w:r>
            <w:r>
              <w:rPr>
                <w:rFonts w:ascii="Times" w:hAnsi="Times"/>
                <w:lang w:val="es-CO"/>
              </w:rPr>
              <w:t xml:space="preserve">inversamente correlacionadas son </w:t>
            </w:r>
            <w:r w:rsidRPr="000A41A8">
              <w:rPr>
                <w:rFonts w:ascii="Times" w:hAnsi="Times"/>
                <w:b/>
                <w:bCs/>
                <w:lang w:val="es-CO"/>
              </w:rPr>
              <w:t>inversamente proporcionales</w:t>
            </w:r>
            <w:r w:rsidRPr="000A41A8">
              <w:rPr>
                <w:rFonts w:ascii="Times" w:hAnsi="Times"/>
                <w:lang w:val="es-CO"/>
              </w:rPr>
              <w:t> si al multiplicar (o dividir) una de ellas por un número, la otra queda dividida (o multiplicada) por el mismo número.</w:t>
            </w:r>
          </w:p>
        </w:tc>
      </w:tr>
    </w:tbl>
    <w:p w:rsidR="008C5227" w:rsidRDefault="008C5227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CA29C1" w:rsidRDefault="00CA29C1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E8665B" w:rsidRPr="003612EE" w:rsidRDefault="00E8665B" w:rsidP="001E7C70">
      <w:pPr>
        <w:spacing w:after="0"/>
        <w:rPr>
          <w:rFonts w:ascii="Times New Roman" w:hAnsi="Times New Roman" w:cs="Times New Roman"/>
          <w:color w:val="000000"/>
          <w:rPrChange w:id="1764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</w:pPr>
      <w:r w:rsidRPr="003612EE">
        <w:rPr>
          <w:rFonts w:ascii="Times New Roman" w:hAnsi="Times New Roman" w:cs="Times New Roman"/>
          <w:color w:val="000000"/>
          <w:rPrChange w:id="1765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>Ejemplo</w:t>
      </w:r>
      <w:r w:rsidR="00EC201D" w:rsidRPr="003612EE">
        <w:rPr>
          <w:rFonts w:ascii="Times New Roman" w:hAnsi="Times New Roman" w:cs="Times New Roman"/>
          <w:color w:val="000000"/>
          <w:rPrChange w:id="1766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 xml:space="preserve"> </w:t>
      </w:r>
      <w:r w:rsidR="007B694B" w:rsidRPr="003612EE">
        <w:rPr>
          <w:rFonts w:ascii="Times New Roman" w:hAnsi="Times New Roman" w:cs="Times New Roman"/>
          <w:color w:val="000000"/>
          <w:rPrChange w:id="1767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>1</w:t>
      </w:r>
      <w:del w:id="1768" w:author="mercyranjel" w:date="2016-01-25T15:29:00Z">
        <w:r w:rsidR="007B694B" w:rsidRPr="003612EE" w:rsidDel="003612EE">
          <w:rPr>
            <w:rFonts w:ascii="Times New Roman" w:hAnsi="Times New Roman" w:cs="Times New Roman"/>
            <w:color w:val="000000"/>
            <w:rPrChange w:id="1769" w:author="mercyranjel" w:date="2016-01-25T15:29:00Z">
              <w:rPr>
                <w:rFonts w:ascii="Times New Roman" w:hAnsi="Times New Roman" w:cs="Times New Roman"/>
                <w:b/>
                <w:color w:val="000000"/>
              </w:rPr>
            </w:rPrChange>
          </w:rPr>
          <w:delText>:</w:delText>
        </w:r>
      </w:del>
    </w:p>
    <w:p w:rsidR="00EC201D" w:rsidRDefault="00EC201D" w:rsidP="001E7C70">
      <w:pPr>
        <w:spacing w:after="0"/>
        <w:rPr>
          <w:rFonts w:ascii="Times New Roman" w:hAnsi="Times New Roman" w:cs="Times New Roman"/>
          <w:b/>
          <w:color w:val="000000"/>
        </w:rPr>
      </w:pPr>
    </w:p>
    <w:p w:rsid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Son magnitudes inversamente proporcionales el </w:t>
      </w:r>
      <w:r w:rsidRPr="00EC201D">
        <w:rPr>
          <w:rFonts w:ascii="Times New Roman" w:hAnsi="Times New Roman" w:cs="Times New Roman"/>
          <w:b/>
          <w:color w:val="000000"/>
        </w:rPr>
        <w:t>número de personas que hacen un trasteo</w:t>
      </w:r>
      <w:r>
        <w:rPr>
          <w:rFonts w:ascii="Times New Roman" w:hAnsi="Times New Roman" w:cs="Times New Roman"/>
          <w:color w:val="000000"/>
        </w:rPr>
        <w:t xml:space="preserve"> y el </w:t>
      </w:r>
      <w:r w:rsidRPr="00EC201D">
        <w:rPr>
          <w:rFonts w:ascii="Times New Roman" w:hAnsi="Times New Roman" w:cs="Times New Roman"/>
          <w:b/>
          <w:color w:val="000000"/>
        </w:rPr>
        <w:t>tiempo</w:t>
      </w:r>
      <w:r>
        <w:rPr>
          <w:rFonts w:ascii="Times New Roman" w:hAnsi="Times New Roman" w:cs="Times New Roman"/>
          <w:color w:val="000000"/>
        </w:rPr>
        <w:t xml:space="preserve"> que tardan en realizarlo. Observa</w:t>
      </w:r>
      <w:del w:id="1770" w:author="mercyranjel" w:date="2016-01-25T15:30:00Z">
        <w:r w:rsidDel="003612EE">
          <w:rPr>
            <w:rFonts w:ascii="Times New Roman" w:hAnsi="Times New Roman" w:cs="Times New Roman"/>
            <w:color w:val="000000"/>
          </w:rPr>
          <w:delText>:</w:delText>
        </w:r>
      </w:del>
      <w:ins w:id="1771" w:author="mercyranjel" w:date="2016-01-25T15:30:00Z">
        <w:r w:rsidR="003612EE">
          <w:rPr>
            <w:rFonts w:ascii="Times New Roman" w:hAnsi="Times New Roman" w:cs="Times New Roman"/>
            <w:color w:val="000000"/>
          </w:rPr>
          <w:t>.</w:t>
        </w:r>
      </w:ins>
    </w:p>
    <w:p w:rsid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6507"/>
      </w:tblGrid>
      <w:tr w:rsidR="00EC201D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EC201D" w:rsidRPr="005D1738" w:rsidRDefault="00EC201D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C201D" w:rsidTr="003B075D">
        <w:tc>
          <w:tcPr>
            <w:tcW w:w="2376" w:type="dxa"/>
          </w:tcPr>
          <w:p w:rsidR="00EC201D" w:rsidRPr="00053744" w:rsidRDefault="00EC201D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57" w:type="dxa"/>
          </w:tcPr>
          <w:p w:rsidR="00EC201D" w:rsidRPr="00053744" w:rsidRDefault="00EC201D" w:rsidP="00EC201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772" w:author="Johana Montejo Rozo" w:date="2016-02-03T10:28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IMG012</w:t>
            </w:r>
          </w:p>
        </w:tc>
      </w:tr>
      <w:tr w:rsidR="00EC201D" w:rsidTr="003B075D">
        <w:tc>
          <w:tcPr>
            <w:tcW w:w="2376" w:type="dxa"/>
          </w:tcPr>
          <w:p w:rsidR="00EC201D" w:rsidRDefault="00731305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57" w:type="dxa"/>
          </w:tcPr>
          <w:p w:rsidR="00EC201D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16510</wp:posOffset>
                      </wp:positionV>
                      <wp:extent cx="452120" cy="1386205"/>
                      <wp:effectExtent l="66357" t="28893" r="71438" b="71437"/>
                      <wp:wrapNone/>
                      <wp:docPr id="50" name="50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452120" cy="1386205"/>
                              </a:xfrm>
                              <a:prstGeom prst="leftBrace">
                                <a:avLst>
                                  <a:gd name="adj1" fmla="val 766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C9B2" id="50 Abrir llave" o:spid="_x0000_s1026" type="#_x0000_t87" style="position:absolute;margin-left:174.9pt;margin-top:1.3pt;width:35.6pt;height:109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" adj="5400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</w:t>
            </w:r>
            <w:r>
              <w:t>×  4</w:t>
            </w:r>
          </w:p>
          <w:p w:rsidR="00EC201D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29845</wp:posOffset>
                      </wp:positionV>
                      <wp:extent cx="276860" cy="894715"/>
                      <wp:effectExtent l="53022" t="42228" r="80963" b="80962"/>
                      <wp:wrapNone/>
                      <wp:docPr id="51" name="51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76860" cy="894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CCADE" id="51 Abrir llave" o:spid="_x0000_s1026" type="#_x0000_t87" style="position:absolute;margin-left:166.75pt;margin-top:2.35pt;width:21.8pt;height:70.4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" adj="557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</w:t>
            </w:r>
            <w:r>
              <w:t>× 3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35"/>
              <w:gridCol w:w="708"/>
              <w:gridCol w:w="709"/>
              <w:gridCol w:w="709"/>
              <w:gridCol w:w="709"/>
              <w:gridCol w:w="708"/>
            </w:tblGrid>
            <w:tr w:rsidR="00EC201D" w:rsidTr="003B075D">
              <w:trPr>
                <w:jc w:val="center"/>
              </w:trPr>
              <w:tc>
                <w:tcPr>
                  <w:tcW w:w="2235" w:type="dxa"/>
                </w:tcPr>
                <w:p w:rsidR="00EC201D" w:rsidRPr="00EC201D" w:rsidRDefault="00EC201D" w:rsidP="003B075D">
                  <w:pPr>
                    <w:rPr>
                      <w:rFonts w:ascii="Times" w:hAnsi="Times"/>
                      <w:b/>
                    </w:rPr>
                  </w:pPr>
                  <w:r w:rsidRPr="00EC201D">
                    <w:rPr>
                      <w:rFonts w:ascii="Times" w:hAnsi="Times"/>
                      <w:b/>
                    </w:rPr>
                    <w:t>Número de personas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C201D" w:rsidRDefault="00D26644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76860" cy="894715"/>
                            <wp:effectExtent l="33972" t="23178" r="61913" b="100012"/>
                            <wp:wrapNone/>
                            <wp:docPr id="53" name="53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276860" cy="894715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7D597B" id="53 Abrir llave" o:spid="_x0000_s1026" type="#_x0000_t87" style="position:absolute;margin-left:2.25pt;margin-top:3.75pt;width:21.8pt;height:70.4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" adj="557" strokecolor="#4f81bd [3204]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EC201D">
                    <w:rPr>
                      <w:rFonts w:ascii="Times" w:hAnsi="Time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…</w:t>
                  </w:r>
                </w:p>
              </w:tc>
            </w:tr>
            <w:tr w:rsidR="00EC201D" w:rsidTr="003B075D">
              <w:trPr>
                <w:jc w:val="center"/>
              </w:trPr>
              <w:tc>
                <w:tcPr>
                  <w:tcW w:w="2235" w:type="dxa"/>
                </w:tcPr>
                <w:p w:rsidR="00EC201D" w:rsidRPr="00AF5AA7" w:rsidRDefault="00EC201D" w:rsidP="003B075D">
                  <w:pPr>
                    <w:rPr>
                      <w:rFonts w:ascii="Times" w:hAnsi="Times"/>
                      <w:b/>
                      <w:lang w:val="es-ES_tradnl"/>
                    </w:rPr>
                  </w:pPr>
                  <w:r>
                    <w:rPr>
                      <w:rFonts w:ascii="Times" w:hAnsi="Times"/>
                      <w:b/>
                      <w:lang w:val="es-ES_tradnl"/>
                    </w:rPr>
                    <w:t>Tiempo (horas)</w:t>
                  </w:r>
                </w:p>
              </w:tc>
              <w:tc>
                <w:tcPr>
                  <w:tcW w:w="708" w:type="dxa"/>
                </w:tcPr>
                <w:p w:rsidR="00EC201D" w:rsidRDefault="00EC201D" w:rsidP="00EC201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EC201D" w:rsidRDefault="00D26644" w:rsidP="00EC201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184150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452120" cy="1551305"/>
                            <wp:effectExtent l="40957" t="16193" r="65088" b="103187"/>
                            <wp:wrapNone/>
                            <wp:docPr id="52" name="52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452120" cy="1551305"/>
                                    </a:xfrm>
                                    <a:prstGeom prst="leftBrace">
                                      <a:avLst>
                                        <a:gd name="adj1" fmla="val 81506"/>
                                        <a:gd name="adj2" fmla="val 50000"/>
                                      </a:avLst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01695A" id="52 Abrir llave" o:spid="_x0000_s1026" type="#_x0000_t87" style="position:absolute;margin-left:14.5pt;margin-top:-.5pt;width:35.6pt;height:122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" adj="5131" strokecolor="#00b050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EC201D">
                    <w:rPr>
                      <w:rFonts w:ascii="Times" w:hAnsi="Time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C201D" w:rsidRDefault="00EC201D" w:rsidP="00EC201D">
                  <w:pPr>
                    <w:jc w:val="center"/>
                    <w:rPr>
                      <w:rFonts w:ascii="Times" w:hAnsi="Time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</w:p>
              </w:tc>
            </w:tr>
          </w:tbl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</w:t>
            </w:r>
            <w:r>
              <w:t>÷ 3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</w:t>
            </w:r>
            <w:r>
              <w:t>÷ 4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C201D" w:rsidTr="003B075D">
        <w:tc>
          <w:tcPr>
            <w:tcW w:w="2376" w:type="dxa"/>
          </w:tcPr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57" w:type="dxa"/>
          </w:tcPr>
          <w:p w:rsidR="00EC201D" w:rsidRPr="00EC201D" w:rsidRDefault="00EC201D" w:rsidP="00DA4D50">
            <w:pPr>
              <w:rPr>
                <w:rFonts w:ascii="Times" w:hAnsi="Times"/>
              </w:rPr>
            </w:pPr>
            <w:del w:id="1773" w:author="mercyranjel" w:date="2016-01-25T15:30:00Z">
              <w:r w:rsidDel="003612EE">
                <w:rPr>
                  <w:rFonts w:ascii="Times" w:hAnsi="Times"/>
                </w:rPr>
                <w:delText>1</w:delText>
              </w:r>
            </w:del>
            <w:ins w:id="1774" w:author="mercyranjel" w:date="2016-01-25T15:30:00Z">
              <w:r w:rsidR="003612EE">
                <w:rPr>
                  <w:rFonts w:ascii="Times" w:hAnsi="Times"/>
                </w:rPr>
                <w:t>Una</w:t>
              </w:r>
            </w:ins>
            <w:r w:rsidRPr="00EC201D">
              <w:rPr>
                <w:rFonts w:ascii="Times" w:hAnsi="Times"/>
              </w:rPr>
              <w:t xml:space="preserve"> persona </w:t>
            </w:r>
            <w:r>
              <w:rPr>
                <w:rFonts w:ascii="Times" w:hAnsi="Times"/>
              </w:rPr>
              <w:t>invierte</w:t>
            </w:r>
            <w:r w:rsidRPr="00EC201D">
              <w:rPr>
                <w:rFonts w:ascii="Times" w:hAnsi="Times"/>
              </w:rPr>
              <w:t xml:space="preserve"> 4 horas, </w:t>
            </w:r>
            <w:r w:rsidR="00F250A3">
              <w:rPr>
                <w:rFonts w:ascii="Times" w:hAnsi="Times"/>
              </w:rPr>
              <w:t>2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2</w:t>
            </w:r>
            <w:r w:rsidR="00F250A3" w:rsidRPr="00EC201D">
              <w:rPr>
                <w:rFonts w:ascii="Times" w:hAnsi="Times"/>
              </w:rPr>
              <w:t xml:space="preserve"> horas</w:t>
            </w:r>
            <w:r w:rsidR="00F250A3">
              <w:rPr>
                <w:rFonts w:ascii="Times" w:hAnsi="Times"/>
              </w:rPr>
              <w:t>, 3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aproximadamente 1.3</w:t>
            </w:r>
            <w:r w:rsidR="00F250A3" w:rsidRPr="00EC201D">
              <w:rPr>
                <w:rFonts w:ascii="Times" w:hAnsi="Times"/>
              </w:rPr>
              <w:t xml:space="preserve"> horas</w:t>
            </w:r>
            <w:r w:rsidR="00F250A3">
              <w:rPr>
                <w:rFonts w:ascii="Times" w:hAnsi="Times"/>
              </w:rPr>
              <w:t>, 4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1</w:t>
            </w:r>
            <w:r w:rsidR="00F250A3" w:rsidRPr="00EC201D">
              <w:rPr>
                <w:rFonts w:ascii="Times" w:hAnsi="Times"/>
              </w:rPr>
              <w:t xml:space="preserve"> hora</w:t>
            </w:r>
            <w:r w:rsidR="00F250A3">
              <w:rPr>
                <w:rFonts w:ascii="Times" w:hAnsi="Times"/>
              </w:rPr>
              <w:t>, etc.</w:t>
            </w:r>
          </w:p>
        </w:tc>
      </w:tr>
    </w:tbl>
    <w:p w:rsidR="00EC201D" w:rsidRP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E8665B" w:rsidRDefault="00E8665B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7B694B" w:rsidRPr="003612EE" w:rsidRDefault="007B694B" w:rsidP="007B694B">
      <w:pPr>
        <w:spacing w:after="0"/>
        <w:rPr>
          <w:rFonts w:ascii="Times New Roman" w:hAnsi="Times New Roman" w:cs="Times New Roman"/>
          <w:color w:val="000000"/>
          <w:rPrChange w:id="1775" w:author="mercyranjel" w:date="2016-01-25T15:30:00Z">
            <w:rPr>
              <w:rFonts w:ascii="Times New Roman" w:hAnsi="Times New Roman" w:cs="Times New Roman"/>
              <w:b/>
              <w:color w:val="000000"/>
            </w:rPr>
          </w:rPrChange>
        </w:rPr>
      </w:pPr>
      <w:r w:rsidRPr="003612EE">
        <w:rPr>
          <w:rFonts w:ascii="Times New Roman" w:hAnsi="Times New Roman" w:cs="Times New Roman"/>
          <w:color w:val="000000"/>
          <w:rPrChange w:id="1776" w:author="mercyranjel" w:date="2016-01-25T15:30:00Z">
            <w:rPr>
              <w:rFonts w:ascii="Times New Roman" w:hAnsi="Times New Roman" w:cs="Times New Roman"/>
              <w:b/>
              <w:color w:val="000000"/>
            </w:rPr>
          </w:rPrChange>
        </w:rPr>
        <w:t>Ejemplo 2</w:t>
      </w:r>
      <w:del w:id="1777" w:author="mercyranjel" w:date="2016-01-25T15:30:00Z">
        <w:r w:rsidRPr="003612EE" w:rsidDel="003612EE">
          <w:rPr>
            <w:rFonts w:ascii="Times New Roman" w:hAnsi="Times New Roman" w:cs="Times New Roman"/>
            <w:color w:val="000000"/>
            <w:rPrChange w:id="1778" w:author="mercyranjel" w:date="2016-01-25T15:30:00Z">
              <w:rPr>
                <w:rFonts w:ascii="Times New Roman" w:hAnsi="Times New Roman" w:cs="Times New Roman"/>
                <w:b/>
                <w:color w:val="000000"/>
              </w:rPr>
            </w:rPrChange>
          </w:rPr>
          <w:delText>:</w:delText>
        </w:r>
      </w:del>
    </w:p>
    <w:p w:rsidR="006254DD" w:rsidRDefault="006254DD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254DD" w:rsidRPr="003612EE" w:rsidRDefault="006254DD" w:rsidP="007B694B">
      <w:pPr>
        <w:spacing w:after="0"/>
        <w:rPr>
          <w:rFonts w:ascii="Times New Roman" w:hAnsi="Times New Roman" w:cs="Times New Roman"/>
          <w:color w:val="000000"/>
          <w:rPrChange w:id="1779" w:author="mercyranjel" w:date="2016-01-25T15:30:00Z">
            <w:rPr>
              <w:rFonts w:ascii="Times New Roman" w:hAnsi="Times New Roman" w:cs="Times New Roman"/>
              <w:i/>
              <w:color w:val="000000"/>
            </w:rPr>
          </w:rPrChange>
        </w:rPr>
      </w:pPr>
      <w:r w:rsidRPr="006254DD">
        <w:rPr>
          <w:rFonts w:ascii="Times New Roman" w:hAnsi="Times New Roman" w:cs="Times New Roman"/>
          <w:color w:val="000000"/>
        </w:rPr>
        <w:t>E</w:t>
      </w:r>
      <w:r w:rsidRPr="006254DD">
        <w:rPr>
          <w:rFonts w:ascii="Times New Roman" w:hAnsi="Times New Roman" w:cs="Times New Roman"/>
          <w:color w:val="000000"/>
          <w:lang w:val="es-CO"/>
        </w:rPr>
        <w:t>l</w:t>
      </w:r>
      <w:r w:rsidRPr="006254DD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780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número de empresas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que contratan para hacer una encuesta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y el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781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costo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782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que cada empresa debe pagar,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teniendo en cuenta que el valor del contrato</w:t>
      </w:r>
      <w:ins w:id="1783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Pr="003612EE">
        <w:rPr>
          <w:rFonts w:ascii="Times New Roman" w:hAnsi="Times New Roman" w:cs="Times New Roman"/>
          <w:color w:val="000000"/>
          <w:lang w:val="es-CO"/>
        </w:rPr>
        <w:t xml:space="preserve"> es 3000 dólares</w:t>
      </w:r>
      <w:del w:id="1784" w:author="mercyranjel" w:date="2016-01-25T15:31:00Z">
        <w:r w:rsidRPr="003612EE"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785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Pr="003612EE">
        <w:rPr>
          <w:rFonts w:ascii="Times New Roman" w:hAnsi="Times New Roman" w:cs="Times New Roman"/>
          <w:color w:val="000000"/>
          <w:lang w:val="es-CO"/>
        </w:rPr>
        <w:t xml:space="preserve"> </w:t>
      </w:r>
      <w:ins w:id="1786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estas </w:t>
        </w:r>
      </w:ins>
      <w:r w:rsidRPr="003612EE">
        <w:rPr>
          <w:rFonts w:ascii="Times New Roman" w:hAnsi="Times New Roman" w:cs="Times New Roman"/>
          <w:color w:val="000000"/>
          <w:lang w:val="es-CO"/>
          <w:rPrChange w:id="1787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son magnitudes </w:t>
      </w:r>
      <w:r w:rsidRPr="003612EE">
        <w:rPr>
          <w:rFonts w:ascii="Times New Roman" w:hAnsi="Times New Roman" w:cs="Times New Roman"/>
          <w:color w:val="000000"/>
          <w:rPrChange w:id="1788" w:author="mercyranjel" w:date="2016-01-25T15:30:00Z">
            <w:rPr>
              <w:rFonts w:ascii="Times New Roman" w:hAnsi="Times New Roman" w:cs="Times New Roman"/>
              <w:i/>
              <w:color w:val="000000"/>
            </w:rPr>
          </w:rPrChange>
        </w:rPr>
        <w:t>inversamente proporcionales.</w:t>
      </w:r>
    </w:p>
    <w:p w:rsidR="00CA29C1" w:rsidRDefault="00CA29C1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</w:tblGrid>
      <w:tr w:rsidR="003B075D" w:rsidTr="00EA3041">
        <w:trPr>
          <w:jc w:val="center"/>
        </w:trPr>
        <w:tc>
          <w:tcPr>
            <w:tcW w:w="1417" w:type="dxa"/>
          </w:tcPr>
          <w:p w:rsidR="003B075D" w:rsidRDefault="003B075D" w:rsidP="003B075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empresas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Valor por pagar(</w:t>
            </w:r>
            <w:r>
              <w:rPr>
                <w:rFonts w:ascii="Times New Roman" w:hAnsi="Times New Roman" w:cs="Times New Roman"/>
                <w:color w:val="000000"/>
              </w:rPr>
              <w:t>dólares)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254DD">
              <w:rPr>
                <w:rFonts w:ascii="Times New Roman" w:hAnsi="Times New Roman" w:cs="Times New Roman"/>
                <w:color w:val="000000"/>
                <w:lang w:val="es-CO"/>
              </w:rPr>
              <w:t>3000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</w:tbl>
    <w:p w:rsidR="006254DD" w:rsidRPr="006254DD" w:rsidRDefault="006254DD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B694B" w:rsidRDefault="007B694B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7B694B" w:rsidRDefault="00FD2C87" w:rsidP="001E7C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 una</w:t>
      </w:r>
      <w:r w:rsidR="00476152">
        <w:rPr>
          <w:rFonts w:ascii="Times New Roman" w:hAnsi="Times New Roman" w:cs="Times New Roman"/>
          <w:color w:val="000000"/>
        </w:rPr>
        <w:t xml:space="preserve"> sola empresa hace el contrato debe p</w:t>
      </w:r>
      <w:r>
        <w:rPr>
          <w:rFonts w:ascii="Times New Roman" w:hAnsi="Times New Roman" w:cs="Times New Roman"/>
          <w:color w:val="000000"/>
        </w:rPr>
        <w:t>agar 3000 dólares</w:t>
      </w:r>
      <w:del w:id="1789" w:author="mercyranjel" w:date="2016-01-25T15:31:00Z">
        <w:r w:rsidDel="003612EE">
          <w:rPr>
            <w:rFonts w:ascii="Times New Roman" w:hAnsi="Times New Roman" w:cs="Times New Roman"/>
            <w:color w:val="000000"/>
          </w:rPr>
          <w:delText>,</w:delText>
        </w:r>
      </w:del>
      <w:ins w:id="1790" w:author="mercyranjel" w:date="2016-01-25T15:31:00Z">
        <w:r w:rsidR="003612EE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pero si son dos</w:t>
      </w:r>
      <w:r w:rsidR="00476152">
        <w:rPr>
          <w:rFonts w:ascii="Times New Roman" w:hAnsi="Times New Roman" w:cs="Times New Roman"/>
          <w:color w:val="000000"/>
        </w:rPr>
        <w:t xml:space="preserve"> las empresas</w:t>
      </w:r>
      <w:ins w:id="1791" w:author="mercyranjel" w:date="2016-01-25T15:31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cada una paga 1500 dólares</w:t>
      </w:r>
      <w:del w:id="1792" w:author="mercyranjel" w:date="2016-01-25T15:32:00Z">
        <w:r w:rsidR="00476152" w:rsidDel="003612EE">
          <w:rPr>
            <w:rFonts w:ascii="Times New Roman" w:hAnsi="Times New Roman" w:cs="Times New Roman"/>
            <w:color w:val="000000"/>
          </w:rPr>
          <w:delText>,</w:delText>
        </w:r>
      </w:del>
      <w:ins w:id="1793" w:author="mercyranjel" w:date="2016-01-25T15:32:00Z">
        <w:r w:rsidR="003612EE">
          <w:rPr>
            <w:rFonts w:ascii="Times New Roman" w:hAnsi="Times New Roman" w:cs="Times New Roman"/>
            <w:color w:val="000000"/>
          </w:rPr>
          <w:t>;</w:t>
        </w:r>
      </w:ins>
      <w:r w:rsidR="00476152">
        <w:rPr>
          <w:rFonts w:ascii="Times New Roman" w:hAnsi="Times New Roman" w:cs="Times New Roman"/>
          <w:color w:val="000000"/>
        </w:rPr>
        <w:t xml:space="preserve"> si son </w:t>
      </w:r>
      <w:r>
        <w:rPr>
          <w:rFonts w:ascii="Times New Roman" w:hAnsi="Times New Roman" w:cs="Times New Roman"/>
          <w:color w:val="000000"/>
        </w:rPr>
        <w:t>tres</w:t>
      </w:r>
      <w:r w:rsidR="00476152">
        <w:rPr>
          <w:rFonts w:ascii="Times New Roman" w:hAnsi="Times New Roman" w:cs="Times New Roman"/>
          <w:color w:val="000000"/>
        </w:rPr>
        <w:t xml:space="preserve"> empresas</w:t>
      </w:r>
      <w:ins w:id="1794" w:author="mercyranjel" w:date="2016-01-25T15:32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el valor que cada una debe pagar es 1000 dólares</w:t>
      </w:r>
      <w:ins w:id="1795" w:author="mercyranjel" w:date="2016-01-25T15:32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y así sucesivamente.</w:t>
      </w:r>
    </w:p>
    <w:p w:rsidR="00FC0960" w:rsidDel="00E75518" w:rsidRDefault="00FC0960" w:rsidP="001E7C70">
      <w:pPr>
        <w:spacing w:after="0"/>
        <w:rPr>
          <w:del w:id="1796" w:author="Johana Montejo Rozo" w:date="2016-02-03T10:28:00Z"/>
          <w:rFonts w:ascii="Times New Roman" w:hAnsi="Times New Roman" w:cs="Times New Roman"/>
          <w:color w:val="000000"/>
        </w:rPr>
      </w:pPr>
    </w:p>
    <w:p w:rsidR="00FC0960" w:rsidRDefault="00FC0960" w:rsidP="00FC0960">
      <w:pPr>
        <w:spacing w:after="0"/>
        <w:rPr>
          <w:ins w:id="1797" w:author="Johana Montejo Rozo" w:date="2016-02-03T10:28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798" w:author="Johana Montejo Rozo" w:date="2016-02-03T10:28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799" w:author="Johana Montejo Rozo" w:date="2016-02-03T10:28:00Z"/>
                <w:rFonts w:ascii="Times New Roman" w:hAnsi="Times New Roman" w:cs="Times New Roman"/>
                <w:b/>
                <w:color w:val="FFFFFF" w:themeColor="background1"/>
              </w:rPr>
            </w:pPr>
            <w:ins w:id="1800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801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02" w:author="Johana Montejo Rozo" w:date="2016-02-03T10:2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803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04" w:author="Johana Montejo Rozo" w:date="2016-02-03T10:28:00Z"/>
                <w:rFonts w:ascii="Times New Roman" w:hAnsi="Times New Roman" w:cs="Times New Roman"/>
                <w:b/>
                <w:color w:val="000000"/>
              </w:rPr>
            </w:pPr>
            <w:ins w:id="1805" w:author="Johana Montejo Rozo" w:date="2016-02-03T10:28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CO_REC260</w:t>
              </w:r>
            </w:ins>
          </w:p>
        </w:tc>
      </w:tr>
      <w:tr w:rsidR="00E75518" w:rsidRPr="0006455F" w:rsidTr="00E75518">
        <w:trPr>
          <w:ins w:id="1806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07" w:author="Johana Montejo Rozo" w:date="2016-02-03T10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808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09" w:author="Johana Montejo Rozo" w:date="2016-02-03T10:28:00Z"/>
                <w:rFonts w:ascii="Times New Roman" w:hAnsi="Times New Roman" w:cs="Times New Roman"/>
                <w:color w:val="000000"/>
              </w:rPr>
            </w:pPr>
            <w:ins w:id="1810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Halla la ecuación que relaciona magnitudes inversamente proporcionales</w:t>
              </w:r>
            </w:ins>
          </w:p>
        </w:tc>
      </w:tr>
      <w:tr w:rsidR="00E75518" w:rsidRPr="0006455F" w:rsidTr="00E75518">
        <w:trPr>
          <w:ins w:id="1811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12" w:author="Johana Montejo Rozo" w:date="2016-02-03T10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813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14" w:author="Johana Montejo Rozo" w:date="2016-02-03T10:28:00Z"/>
                <w:rFonts w:ascii="Times New Roman" w:hAnsi="Times New Roman" w:cs="Times New Roman"/>
                <w:color w:val="000000"/>
              </w:rPr>
            </w:pPr>
            <w:ins w:id="1815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Ejercicios para establecer la ecuación que relaciona dos magnitudes inversamente proporcionales</w:t>
              </w:r>
            </w:ins>
          </w:p>
        </w:tc>
      </w:tr>
    </w:tbl>
    <w:p w:rsidR="00E75518" w:rsidRDefault="00E75518" w:rsidP="00FC0960">
      <w:pPr>
        <w:spacing w:after="0"/>
        <w:rPr>
          <w:ins w:id="1816" w:author="Johana Montejo Rozo" w:date="2016-02-03T10:28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817" w:author="Johana Montejo Rozo" w:date="2016-02-03T10:29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818" w:author="Johana Montejo Rozo" w:date="2016-02-03T10:29:00Z"/>
                <w:rFonts w:ascii="Times New Roman" w:hAnsi="Times New Roman" w:cs="Times New Roman"/>
                <w:b/>
                <w:color w:val="FFFFFF" w:themeColor="background1"/>
              </w:rPr>
            </w:pPr>
            <w:ins w:id="1819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820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21" w:author="Johana Montejo Rozo" w:date="2016-02-03T10:2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822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23" w:author="Johana Montejo Rozo" w:date="2016-02-03T10:29:00Z"/>
                <w:rFonts w:ascii="Times New Roman" w:hAnsi="Times New Roman" w:cs="Times New Roman"/>
                <w:b/>
                <w:color w:val="000000"/>
              </w:rPr>
              <w:pPrChange w:id="1824" w:author="Johana Montejo Rozo" w:date="2016-02-03T10:29:00Z">
                <w:pPr/>
              </w:pPrChange>
            </w:pPr>
            <w:ins w:id="1825" w:author="Johana Montejo Rozo" w:date="2016-02-03T10:2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CO_REC280</w:t>
              </w:r>
            </w:ins>
          </w:p>
        </w:tc>
      </w:tr>
      <w:tr w:rsidR="00E75518" w:rsidRPr="0006455F" w:rsidTr="00E75518">
        <w:trPr>
          <w:ins w:id="1826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27" w:author="Johana Montejo Rozo" w:date="2016-02-03T10:2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828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29" w:author="Johana Montejo Rozo" w:date="2016-02-03T10:29:00Z"/>
                <w:rFonts w:ascii="Times New Roman" w:hAnsi="Times New Roman" w:cs="Times New Roman"/>
                <w:color w:val="000000"/>
              </w:rPr>
            </w:pPr>
            <w:ins w:id="1830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Identifica la relación de proporcionalidad</w:t>
              </w:r>
            </w:ins>
          </w:p>
        </w:tc>
      </w:tr>
      <w:tr w:rsidR="00E75518" w:rsidRPr="0006455F" w:rsidTr="00E75518">
        <w:trPr>
          <w:ins w:id="1831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832" w:author="Johana Montejo Rozo" w:date="2016-02-03T10:2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833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834" w:author="Johana Montejo Rozo" w:date="2016-02-03T10:29:00Z"/>
                <w:rFonts w:ascii="Times New Roman" w:hAnsi="Times New Roman" w:cs="Times New Roman"/>
                <w:color w:val="000000"/>
              </w:rPr>
            </w:pPr>
            <w:ins w:id="1835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Actividad para relacionar magnitudes según su relación de proporcionalidad</w:t>
              </w:r>
            </w:ins>
          </w:p>
        </w:tc>
      </w:tr>
    </w:tbl>
    <w:p w:rsidR="00E75518" w:rsidRDefault="00E75518" w:rsidP="00FC0960">
      <w:pPr>
        <w:spacing w:after="0"/>
        <w:rPr>
          <w:ins w:id="1836" w:author="Johana Montejo Rozo" w:date="2016-02-03T10:28:00Z"/>
          <w:rFonts w:ascii="Times New Roman" w:hAnsi="Times New Roman" w:cs="Times New Roman"/>
          <w:color w:val="000000"/>
        </w:rPr>
      </w:pPr>
    </w:p>
    <w:p w:rsidR="00E75518" w:rsidDel="00E75518" w:rsidRDefault="00E75518" w:rsidP="00FC0960">
      <w:pPr>
        <w:spacing w:after="0"/>
        <w:rPr>
          <w:del w:id="1837" w:author="Johana Montejo Rozo" w:date="2016-02-03T10:30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838" w:author="Johana Montejo Rozo" w:date="2016-02-03T10:30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839">
          <w:tblGrid>
            <w:gridCol w:w="2476"/>
            <w:gridCol w:w="6352"/>
          </w:tblGrid>
        </w:tblGridChange>
      </w:tblGrid>
      <w:tr w:rsidR="00FC0960" w:rsidRPr="0017136E" w:rsidDel="00E75518" w:rsidTr="00E75518">
        <w:trPr>
          <w:del w:id="1840" w:author="Johana Montejo Rozo" w:date="2016-02-03T10:29:00Z"/>
        </w:trPr>
        <w:tc>
          <w:tcPr>
            <w:tcW w:w="8828" w:type="dxa"/>
            <w:gridSpan w:val="2"/>
            <w:shd w:val="clear" w:color="auto" w:fill="000000" w:themeFill="text1"/>
            <w:tcPrChange w:id="1841" w:author="Johana Montejo Rozo" w:date="2016-02-03T10:30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FC0960" w:rsidRPr="0017136E" w:rsidDel="00E75518" w:rsidRDefault="00FC0960" w:rsidP="003278E3">
            <w:pPr>
              <w:jc w:val="center"/>
              <w:rPr>
                <w:del w:id="1842" w:author="Johana Montejo Rozo" w:date="2016-02-03T10:2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843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0960" w:rsidRPr="0017136E" w:rsidDel="00E75518" w:rsidTr="00E75518">
        <w:trPr>
          <w:del w:id="1844" w:author="Johana Montejo Rozo" w:date="2016-02-03T10:29:00Z"/>
        </w:trPr>
        <w:tc>
          <w:tcPr>
            <w:tcW w:w="2476" w:type="dxa"/>
            <w:tcPrChange w:id="1845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46" w:author="Johana Montejo Rozo" w:date="2016-02-03T10:2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847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848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49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50" w:author="Johana Montejo Rozo" w:date="2016-02-03T10:29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260</w:delText>
              </w:r>
            </w:del>
          </w:p>
        </w:tc>
      </w:tr>
      <w:tr w:rsidR="00FC0960" w:rsidRPr="0017136E" w:rsidDel="00E75518" w:rsidTr="00E75518">
        <w:trPr>
          <w:del w:id="1851" w:author="Johana Montejo Rozo" w:date="2016-02-03T10:29:00Z"/>
        </w:trPr>
        <w:tc>
          <w:tcPr>
            <w:tcW w:w="2476" w:type="dxa"/>
            <w:tcPrChange w:id="1852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53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54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855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56" w:author="Johana Montejo Rozo" w:date="2016-02-03T10:29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857" w:author="Johana Montejo Rozo" w:date="2016-02-03T10:29:00Z">
              <w:r w:rsidRPr="00FC0960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Halla la ecuación que relaciona magnitudes inversamente proporcionales</w:delText>
              </w:r>
            </w:del>
          </w:p>
        </w:tc>
      </w:tr>
      <w:tr w:rsidR="00FC0960" w:rsidRPr="0017136E" w:rsidDel="00E75518" w:rsidTr="00E75518">
        <w:trPr>
          <w:trHeight w:val="601"/>
          <w:del w:id="1858" w:author="Johana Montejo Rozo" w:date="2016-02-03T10:29:00Z"/>
          <w:trPrChange w:id="1859" w:author="Johana Montejo Rozo" w:date="2016-02-03T10:30:00Z">
            <w:trPr>
              <w:trHeight w:val="601"/>
            </w:trPr>
          </w:trPrChange>
        </w:trPr>
        <w:tc>
          <w:tcPr>
            <w:tcW w:w="2476" w:type="dxa"/>
            <w:tcPrChange w:id="1860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61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62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863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864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65" w:author="Johana Montejo Rozo" w:date="2016-02-03T10:29:00Z">
              <w:r w:rsidRPr="00FC0960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Ejercicios para establecer la ecuación que relaciona dos magnitudes inversamente proporcionales</w:delText>
              </w:r>
            </w:del>
          </w:p>
        </w:tc>
      </w:tr>
    </w:tbl>
    <w:p w:rsidR="00FC0960" w:rsidRPr="00EC201D" w:rsidDel="00E75518" w:rsidRDefault="00FC0960" w:rsidP="00FC0960">
      <w:pPr>
        <w:spacing w:after="0"/>
        <w:rPr>
          <w:del w:id="1866" w:author="Johana Montejo Rozo" w:date="2016-02-03T10:3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87DDC" w:rsidRPr="00E41FD7" w:rsidDel="00E75518" w:rsidTr="003278E3">
        <w:trPr>
          <w:del w:id="1867" w:author="Johana Montejo Rozo" w:date="2016-02-03T10:30:00Z"/>
        </w:trPr>
        <w:tc>
          <w:tcPr>
            <w:tcW w:w="8828" w:type="dxa"/>
            <w:gridSpan w:val="2"/>
            <w:shd w:val="clear" w:color="auto" w:fill="000000" w:themeFill="text1"/>
          </w:tcPr>
          <w:p w:rsidR="00487DDC" w:rsidRPr="00E41FD7" w:rsidDel="00E75518" w:rsidRDefault="00487DDC" w:rsidP="003278E3">
            <w:pPr>
              <w:jc w:val="center"/>
              <w:rPr>
                <w:del w:id="1868" w:author="Johana Montejo Rozo" w:date="2016-02-03T10:3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869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487DDC" w:rsidRPr="00E41FD7" w:rsidDel="00E75518" w:rsidTr="003278E3">
        <w:trPr>
          <w:del w:id="1870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871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872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873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874" w:author="Johana Montejo Rozo" w:date="2016-02-03T10:30:00Z"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280</w:delText>
              </w:r>
            </w:del>
          </w:p>
        </w:tc>
      </w:tr>
      <w:tr w:rsidR="00487DDC" w:rsidRPr="00E41FD7" w:rsidDel="00E75518" w:rsidTr="003278E3">
        <w:trPr>
          <w:del w:id="1875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876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77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C85D5E" w:rsidP="00487DDC">
            <w:pPr>
              <w:rPr>
                <w:del w:id="1878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79" w:author="Johana Montejo Rozo" w:date="2016-02-03T10:30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proporcionalidad inversa /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="00487DDC"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Reconoce la relación de proporcionalidad</w:delText>
              </w:r>
            </w:del>
          </w:p>
        </w:tc>
      </w:tr>
      <w:tr w:rsidR="00487DDC" w:rsidRPr="00E41FD7" w:rsidDel="00E75518" w:rsidTr="003278E3">
        <w:trPr>
          <w:del w:id="1880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881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82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883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84" w:author="Johana Montejo Rozo" w:date="2016-02-03T10:30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487DDC" w:rsidRPr="00E41FD7" w:rsidDel="00E75518" w:rsidTr="003278E3">
        <w:trPr>
          <w:del w:id="1885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886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887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888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89" w:author="Johana Montejo Rozo" w:date="2016-02-03T10:30:00Z"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Identifica la relación de proporcionalidad</w:delText>
              </w:r>
            </w:del>
          </w:p>
        </w:tc>
      </w:tr>
      <w:tr w:rsidR="00487DDC" w:rsidRPr="00E41FD7" w:rsidDel="00E75518" w:rsidTr="003278E3">
        <w:trPr>
          <w:del w:id="1890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891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892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893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894" w:author="Johana Montejo Rozo" w:date="2016-02-03T10:30:00Z"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relacionar magnitudes según su relación de proporcionalidad</w:delText>
              </w:r>
            </w:del>
          </w:p>
        </w:tc>
      </w:tr>
    </w:tbl>
    <w:p w:rsidR="00FC0960" w:rsidDel="00E75518" w:rsidRDefault="00FC0960" w:rsidP="001E7C70">
      <w:pPr>
        <w:spacing w:after="0"/>
        <w:rPr>
          <w:del w:id="1895" w:author="Johana Montejo Rozo" w:date="2016-02-03T10:30:00Z"/>
          <w:rFonts w:ascii="Times New Roman" w:hAnsi="Times New Roman" w:cs="Times New Roman"/>
          <w:color w:val="000000"/>
        </w:rPr>
      </w:pPr>
    </w:p>
    <w:p w:rsidR="00FC0960" w:rsidDel="00E75518" w:rsidRDefault="00FC0960" w:rsidP="001E7C70">
      <w:pPr>
        <w:spacing w:after="0"/>
        <w:rPr>
          <w:del w:id="1896" w:author="Johana Montejo Rozo" w:date="2016-02-03T10:30:00Z"/>
          <w:rFonts w:ascii="Times New Roman" w:hAnsi="Times New Roman" w:cs="Times New Roman"/>
          <w:color w:val="000000"/>
        </w:rPr>
      </w:pPr>
    </w:p>
    <w:p w:rsidR="00FE14A5" w:rsidRPr="00FE14A5" w:rsidRDefault="00FC0960" w:rsidP="00FE14A5">
      <w:pPr>
        <w:spacing w:after="0"/>
        <w:rPr>
          <w:rFonts w:ascii="Times" w:hAnsi="Times"/>
          <w:b/>
        </w:rPr>
      </w:pPr>
      <w:r w:rsidRPr="00FE14A5">
        <w:rPr>
          <w:rFonts w:ascii="Times" w:hAnsi="Times"/>
          <w:highlight w:val="yellow"/>
        </w:rPr>
        <w:t xml:space="preserve"> </w:t>
      </w:r>
      <w:r w:rsidR="00FE14A5" w:rsidRPr="00FE14A5">
        <w:rPr>
          <w:rFonts w:ascii="Times" w:hAnsi="Times"/>
          <w:highlight w:val="yellow"/>
        </w:rPr>
        <w:t>[SECCIÓN 3]</w:t>
      </w:r>
      <w:r w:rsidR="00FE14A5" w:rsidRPr="00FE14A5">
        <w:rPr>
          <w:rFonts w:ascii="Times" w:hAnsi="Times"/>
        </w:rPr>
        <w:t xml:space="preserve"> </w:t>
      </w:r>
      <w:r w:rsidR="00FE14A5">
        <w:rPr>
          <w:rFonts w:ascii="Times" w:hAnsi="Times"/>
          <w:b/>
        </w:rPr>
        <w:t>3</w:t>
      </w:r>
      <w:r w:rsidR="00FE14A5" w:rsidRPr="00FE14A5">
        <w:rPr>
          <w:rFonts w:ascii="Times" w:hAnsi="Times"/>
          <w:b/>
        </w:rPr>
        <w:t xml:space="preserve">.2.1 </w:t>
      </w:r>
      <w:r w:rsidR="00FD2C87">
        <w:rPr>
          <w:rFonts w:ascii="Times" w:hAnsi="Times"/>
          <w:b/>
        </w:rPr>
        <w:t>La p</w:t>
      </w:r>
      <w:r w:rsidR="00FE14A5" w:rsidRPr="00FE14A5">
        <w:rPr>
          <w:rFonts w:ascii="Times" w:hAnsi="Times"/>
          <w:b/>
        </w:rPr>
        <w:t xml:space="preserve">ropiedad de las magnitudes </w:t>
      </w:r>
      <w:r w:rsidR="00FE14A5">
        <w:rPr>
          <w:rFonts w:ascii="Times" w:hAnsi="Times"/>
          <w:b/>
        </w:rPr>
        <w:t>inversamente</w:t>
      </w:r>
      <w:r w:rsidR="00FE14A5" w:rsidRPr="00FE14A5">
        <w:rPr>
          <w:rFonts w:ascii="Times" w:hAnsi="Times"/>
          <w:b/>
        </w:rPr>
        <w:t xml:space="preserve"> proporcionales</w:t>
      </w:r>
    </w:p>
    <w:p w:rsidR="00916FF7" w:rsidRDefault="00916FF7" w:rsidP="00916FF7">
      <w:pPr>
        <w:spacing w:after="0"/>
        <w:rPr>
          <w:rFonts w:ascii="Times" w:hAnsi="Times"/>
          <w:b/>
        </w:rPr>
      </w:pPr>
    </w:p>
    <w:p w:rsidR="00916FF7" w:rsidRPr="003612EE" w:rsidRDefault="00916FF7" w:rsidP="00916FF7">
      <w:pPr>
        <w:spacing w:after="0"/>
        <w:rPr>
          <w:rFonts w:ascii="Times" w:hAnsi="Times"/>
        </w:rPr>
      </w:pPr>
      <w:r w:rsidRPr="003612EE">
        <w:rPr>
          <w:rFonts w:ascii="Times" w:hAnsi="Times"/>
        </w:rPr>
        <w:t>Cuando dos magnitudes son inversamente</w:t>
      </w:r>
      <w:r w:rsidRPr="003612EE">
        <w:rPr>
          <w:rFonts w:ascii="Times" w:hAnsi="Times"/>
          <w:b/>
        </w:rPr>
        <w:t xml:space="preserve"> </w:t>
      </w:r>
      <w:r w:rsidRPr="003612EE">
        <w:rPr>
          <w:rFonts w:ascii="Times" w:hAnsi="Times"/>
          <w:rPrChange w:id="1897" w:author="mercyranjel" w:date="2016-01-25T15:33:00Z">
            <w:rPr>
              <w:rFonts w:ascii="Times" w:hAnsi="Times"/>
              <w:i/>
            </w:rPr>
          </w:rPrChange>
        </w:rPr>
        <w:t>proporcionales</w:t>
      </w:r>
      <w:ins w:id="1898" w:author="mercyranjel" w:date="2016-01-25T15:33:00Z">
        <w:r w:rsidR="003612EE">
          <w:rPr>
            <w:rFonts w:ascii="Times" w:hAnsi="Times"/>
          </w:rPr>
          <w:t>,</w:t>
        </w:r>
      </w:ins>
      <w:r w:rsidRPr="003612EE">
        <w:rPr>
          <w:rFonts w:ascii="Times" w:hAnsi="Times"/>
        </w:rPr>
        <w:t xml:space="preserve"> se cumple que </w:t>
      </w:r>
      <w:r w:rsidR="000035B0" w:rsidRPr="003612EE">
        <w:rPr>
          <w:rFonts w:ascii="Times" w:hAnsi="Times"/>
          <w:rPrChange w:id="1899" w:author="mercyranjel" w:date="2016-01-25T15:33:00Z">
            <w:rPr>
              <w:rFonts w:ascii="Times" w:hAnsi="Times"/>
              <w:i/>
            </w:rPr>
          </w:rPrChange>
        </w:rPr>
        <w:t>el producto de dos valores correspondiente</w:t>
      </w:r>
      <w:ins w:id="1900" w:author="mercyranjel" w:date="2016-01-25T15:33:00Z">
        <w:r w:rsidR="003612EE">
          <w:rPr>
            <w:rFonts w:ascii="Times" w:hAnsi="Times"/>
          </w:rPr>
          <w:t>s</w:t>
        </w:r>
      </w:ins>
      <w:r w:rsidR="000035B0" w:rsidRPr="003612EE">
        <w:rPr>
          <w:rFonts w:ascii="Times" w:hAnsi="Times"/>
          <w:rPrChange w:id="1901" w:author="mercyranjel" w:date="2016-01-25T15:33:00Z">
            <w:rPr>
              <w:rFonts w:ascii="Times" w:hAnsi="Times"/>
              <w:i/>
            </w:rPr>
          </w:rPrChange>
        </w:rPr>
        <w:t xml:space="preserve"> es el mismo</w:t>
      </w:r>
      <w:r w:rsidR="00D721BA" w:rsidRPr="003612EE">
        <w:rPr>
          <w:rFonts w:ascii="Times" w:hAnsi="Times"/>
          <w:rPrChange w:id="1902" w:author="mercyranjel" w:date="2016-01-25T15:33:00Z">
            <w:rPr>
              <w:rFonts w:ascii="Times" w:hAnsi="Times"/>
              <w:i/>
            </w:rPr>
          </w:rPrChange>
        </w:rPr>
        <w:t xml:space="preserve"> </w:t>
      </w:r>
      <w:r w:rsidR="00D721BA" w:rsidRPr="003612EE">
        <w:rPr>
          <w:rFonts w:ascii="Times" w:hAnsi="Times"/>
          <w:rPrChange w:id="1903" w:author="mercyranjel" w:date="2016-01-25T15:34:00Z">
            <w:rPr>
              <w:rFonts w:ascii="Times" w:hAnsi="Times"/>
              <w:b/>
            </w:rPr>
          </w:rPrChange>
        </w:rPr>
        <w:t>y</w:t>
      </w:r>
      <w:r w:rsidR="00D721BA" w:rsidRPr="003612EE">
        <w:rPr>
          <w:rFonts w:ascii="Times" w:hAnsi="Times"/>
          <w:b/>
        </w:rPr>
        <w:t xml:space="preserve"> </w:t>
      </w:r>
      <w:r w:rsidR="00D721BA" w:rsidRPr="003612EE">
        <w:rPr>
          <w:rFonts w:ascii="Times" w:hAnsi="Times"/>
        </w:rPr>
        <w:t>se llama constante de proporcionalidad inversa</w:t>
      </w:r>
      <w:r w:rsidR="000035B0" w:rsidRPr="003612EE">
        <w:rPr>
          <w:rFonts w:ascii="Times" w:hAnsi="Times"/>
        </w:rPr>
        <w:t>.</w:t>
      </w:r>
      <w:r w:rsidR="00CA29C1" w:rsidRPr="003612EE">
        <w:rPr>
          <w:rFonts w:ascii="Times" w:hAnsi="Times"/>
        </w:rPr>
        <w:t xml:space="preserve"> Verifica esta afirmación </w:t>
      </w:r>
      <w:r w:rsidR="00794B53" w:rsidRPr="003612EE">
        <w:rPr>
          <w:rFonts w:ascii="Times" w:hAnsi="Times"/>
        </w:rPr>
        <w:t xml:space="preserve">en las </w:t>
      </w:r>
      <w:r w:rsidR="001E2CAF" w:rsidRPr="003612EE">
        <w:rPr>
          <w:rFonts w:ascii="Times" w:hAnsi="Times"/>
        </w:rPr>
        <w:t xml:space="preserve">siguientes tablas que muestran valores </w:t>
      </w:r>
      <w:r w:rsidR="00794B53" w:rsidRPr="003612EE">
        <w:rPr>
          <w:rFonts w:ascii="Times" w:hAnsi="Times"/>
        </w:rPr>
        <w:t>con proporcionalidad inversa.</w:t>
      </w:r>
      <w:ins w:id="1904" w:author="mercyranjel" w:date="2016-01-25T15:33:00Z">
        <w:r w:rsidR="003612EE">
          <w:rPr>
            <w:rFonts w:ascii="Times" w:hAnsi="Times"/>
          </w:rPr>
          <w:t xml:space="preserve"> </w:t>
        </w:r>
      </w:ins>
      <w:del w:id="1905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D37728" w:rsidRDefault="00D37728" w:rsidP="00916FF7">
      <w:pPr>
        <w:spacing w:after="0"/>
        <w:rPr>
          <w:rFonts w:ascii="Times" w:hAnsi="Times"/>
        </w:rPr>
      </w:pPr>
    </w:p>
    <w:p w:rsidR="00D37728" w:rsidRPr="00916FF7" w:rsidRDefault="00D37728" w:rsidP="00916FF7">
      <w:pPr>
        <w:spacing w:after="0"/>
        <w:rPr>
          <w:rFonts w:ascii="Times" w:hAnsi="Times"/>
        </w:rPr>
      </w:pPr>
      <w:r w:rsidRPr="003612EE">
        <w:rPr>
          <w:rFonts w:ascii="Times" w:hAnsi="Times"/>
          <w:b/>
          <w:rPrChange w:id="1906" w:author="mercyranjel" w:date="2016-01-25T15:34:00Z">
            <w:rPr>
              <w:rFonts w:ascii="Times" w:hAnsi="Times"/>
            </w:rPr>
          </w:rPrChange>
        </w:rPr>
        <w:t>Tabla 1</w:t>
      </w:r>
      <w:del w:id="1907" w:author="mercyranjel" w:date="2016-01-25T15:34:00Z">
        <w:r w:rsidDel="003612EE">
          <w:rPr>
            <w:rFonts w:ascii="Times" w:hAnsi="Times"/>
          </w:rPr>
          <w:delText>:</w:delText>
        </w:r>
      </w:del>
    </w:p>
    <w:p w:rsidR="002E1143" w:rsidRPr="00D37728" w:rsidRDefault="00CA29C1" w:rsidP="00D3772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 transportar </w:t>
      </w:r>
      <w:r w:rsidR="00920664">
        <w:rPr>
          <w:rFonts w:ascii="Times New Roman" w:hAnsi="Times New Roman" w:cs="Times New Roman"/>
          <w:color w:val="000000"/>
        </w:rPr>
        <w:t>1800 troncos.</w:t>
      </w:r>
    </w:p>
    <w:p w:rsidR="00D37728" w:rsidRDefault="00D37728" w:rsidP="002E114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850"/>
        <w:gridCol w:w="884"/>
        <w:gridCol w:w="817"/>
        <w:gridCol w:w="709"/>
        <w:gridCol w:w="732"/>
      </w:tblGrid>
      <w:tr w:rsidR="00D37728" w:rsidTr="00CA29C1">
        <w:trPr>
          <w:jc w:val="center"/>
        </w:trPr>
        <w:tc>
          <w:tcPr>
            <w:tcW w:w="2297" w:type="dxa"/>
          </w:tcPr>
          <w:p w:rsidR="00D37728" w:rsidRDefault="00D3772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Capacidad de carga de un camión (</w:t>
            </w:r>
            <w:r w:rsidRPr="00AF5AA7">
              <w:rPr>
                <w:rFonts w:ascii="Times" w:hAnsi="Times"/>
                <w:b/>
              </w:rPr>
              <w:t>número de troncos</w:t>
            </w:r>
            <w:r>
              <w:rPr>
                <w:rFonts w:ascii="Times" w:hAnsi="Times"/>
              </w:rPr>
              <w:t>)</w:t>
            </w:r>
            <w:del w:id="1908" w:author="mercyranjel" w:date="2016-01-25T15:34:00Z">
              <w:r w:rsidDel="003612EE">
                <w:rPr>
                  <w:rFonts w:ascii="Times" w:hAnsi="Times"/>
                </w:rPr>
                <w:delText>.</w:delText>
              </w:r>
            </w:del>
          </w:p>
        </w:tc>
        <w:tc>
          <w:tcPr>
            <w:tcW w:w="850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  <w:tc>
          <w:tcPr>
            <w:tcW w:w="884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817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709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732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</w:tr>
      <w:tr w:rsidR="00D37728" w:rsidTr="00CA29C1">
        <w:trPr>
          <w:jc w:val="center"/>
        </w:trPr>
        <w:tc>
          <w:tcPr>
            <w:tcW w:w="2297" w:type="dxa"/>
          </w:tcPr>
          <w:p w:rsidR="00D37728" w:rsidRPr="00AF5AA7" w:rsidRDefault="00D37728">
            <w:pPr>
              <w:rPr>
                <w:rFonts w:ascii="Times" w:hAnsi="Times"/>
                <w:b/>
                <w:lang w:val="es-ES_tradnl"/>
              </w:rPr>
            </w:pPr>
            <w:r w:rsidRPr="00AF5AA7">
              <w:rPr>
                <w:rFonts w:ascii="Times" w:hAnsi="Times"/>
                <w:b/>
                <w:lang w:val="es-ES_tradnl"/>
              </w:rPr>
              <w:t>Número de camiones necesarios</w:t>
            </w:r>
            <w:del w:id="1909" w:author="mercyranjel" w:date="2016-01-25T15:34:00Z">
              <w:r w:rsidRPr="00AF5AA7" w:rsidDel="003612EE">
                <w:rPr>
                  <w:rFonts w:ascii="Times" w:hAnsi="Times"/>
                  <w:b/>
                  <w:lang w:val="es-ES_tradnl"/>
                </w:rPr>
                <w:delText>.</w:delText>
              </w:r>
            </w:del>
          </w:p>
        </w:tc>
        <w:tc>
          <w:tcPr>
            <w:tcW w:w="850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884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817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709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732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D37728" w:rsidTr="00CA29C1">
        <w:trPr>
          <w:jc w:val="center"/>
        </w:trPr>
        <w:tc>
          <w:tcPr>
            <w:tcW w:w="2297" w:type="dxa"/>
            <w:shd w:val="clear" w:color="auto" w:fill="CCC0D9" w:themeFill="accent4" w:themeFillTint="66"/>
          </w:tcPr>
          <w:p w:rsidR="00D37728" w:rsidRPr="00AF5AA7" w:rsidRDefault="00D37728" w:rsidP="00CA29C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D27CBF">
              <w:rPr>
                <w:rFonts w:ascii="Times" w:hAnsi="Times"/>
                <w:sz w:val="16"/>
                <w:szCs w:val="16"/>
              </w:rPr>
              <w:t xml:space="preserve">40 </w:t>
            </w:r>
            <w:r w:rsidRPr="00D27CBF">
              <w:rPr>
                <w:sz w:val="16"/>
                <w:szCs w:val="16"/>
              </w:rPr>
              <w:t>× 45 = 1800</w:t>
            </w:r>
          </w:p>
        </w:tc>
        <w:tc>
          <w:tcPr>
            <w:tcW w:w="884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9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20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  <w:tc>
          <w:tcPr>
            <w:tcW w:w="817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12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</w:t>
            </w:r>
            <w:r w:rsidRPr="00D27CBF">
              <w:rPr>
                <w:sz w:val="16"/>
                <w:szCs w:val="16"/>
              </w:rPr>
              <w:t>5 = 1800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20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9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  <w:tc>
          <w:tcPr>
            <w:tcW w:w="732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30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6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</w:tr>
    </w:tbl>
    <w:p w:rsidR="00D37728" w:rsidRDefault="00D37728" w:rsidP="002E1143">
      <w:pPr>
        <w:spacing w:after="0"/>
        <w:rPr>
          <w:rFonts w:ascii="Times" w:hAnsi="Times"/>
        </w:rPr>
      </w:pPr>
    </w:p>
    <w:p w:rsidR="005B7DF7" w:rsidRDefault="005B7DF7" w:rsidP="002E1143">
      <w:pPr>
        <w:spacing w:after="0"/>
        <w:rPr>
          <w:rFonts w:ascii="Times" w:hAnsi="Times"/>
        </w:rPr>
      </w:pPr>
      <w:r>
        <w:rPr>
          <w:rFonts w:ascii="Times" w:hAnsi="Times"/>
        </w:rPr>
        <w:t>La constante de proporcionalidad inversa es 1800.</w:t>
      </w:r>
    </w:p>
    <w:p w:rsidR="00D37728" w:rsidRDefault="00D37728" w:rsidP="002E1143">
      <w:pPr>
        <w:spacing w:after="0"/>
        <w:rPr>
          <w:rFonts w:ascii="Times" w:hAnsi="Times"/>
        </w:rPr>
      </w:pPr>
    </w:p>
    <w:p w:rsidR="00D37728" w:rsidRPr="00916FF7" w:rsidRDefault="00D37728" w:rsidP="00D37728">
      <w:pPr>
        <w:spacing w:after="0"/>
        <w:rPr>
          <w:rFonts w:ascii="Times" w:hAnsi="Times"/>
        </w:rPr>
      </w:pPr>
      <w:r w:rsidRPr="003612EE">
        <w:rPr>
          <w:rFonts w:ascii="Times" w:hAnsi="Times"/>
          <w:b/>
          <w:rPrChange w:id="1910" w:author="mercyranjel" w:date="2016-01-25T15:34:00Z">
            <w:rPr>
              <w:rFonts w:ascii="Times" w:hAnsi="Times"/>
            </w:rPr>
          </w:rPrChange>
        </w:rPr>
        <w:t>Tabla 2</w:t>
      </w:r>
      <w:del w:id="1911" w:author="mercyranjel" w:date="2016-01-25T15:34:00Z">
        <w:r w:rsidDel="003612EE">
          <w:rPr>
            <w:rFonts w:ascii="Times" w:hAnsi="Times"/>
          </w:rPr>
          <w:delText>:</w:delText>
        </w:r>
      </w:del>
    </w:p>
    <w:p w:rsidR="00D37728" w:rsidRDefault="00920664" w:rsidP="002E1143">
      <w:pPr>
        <w:spacing w:after="0"/>
        <w:rPr>
          <w:rFonts w:ascii="Times" w:hAnsi="Times"/>
        </w:rPr>
      </w:pPr>
      <w:r>
        <w:rPr>
          <w:rFonts w:ascii="Times" w:hAnsi="Times"/>
        </w:rPr>
        <w:t>Al contratar una encuesta por 3000 dólares.</w:t>
      </w:r>
    </w:p>
    <w:p w:rsidR="00D37728" w:rsidRPr="002E1143" w:rsidRDefault="00D37728" w:rsidP="002E114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  <w:gridCol w:w="1560"/>
      </w:tblGrid>
      <w:tr w:rsidR="00920664" w:rsidTr="00920664">
        <w:trPr>
          <w:jc w:val="center"/>
        </w:trPr>
        <w:tc>
          <w:tcPr>
            <w:tcW w:w="1417" w:type="dxa"/>
          </w:tcPr>
          <w:p w:rsidR="00920664" w:rsidRDefault="00920664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empresas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Valor por pagar(</w:t>
            </w:r>
            <w:r>
              <w:rPr>
                <w:rFonts w:ascii="Times New Roman" w:hAnsi="Times New Roman" w:cs="Times New Roman"/>
                <w:color w:val="000000"/>
              </w:rPr>
              <w:t>dólares)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254DD">
              <w:rPr>
                <w:rFonts w:ascii="Times New Roman" w:hAnsi="Times New Roman" w:cs="Times New Roman"/>
                <w:color w:val="000000"/>
                <w:lang w:val="es-CO"/>
              </w:rPr>
              <w:t>3000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Pr="006254DD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sz w:val="16"/>
                <w:szCs w:val="16"/>
              </w:rPr>
              <w:t>1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3000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2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1500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3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1000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4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750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5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600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</w:tbl>
    <w:p w:rsidR="00D37728" w:rsidRDefault="00D37728" w:rsidP="00D3772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5B7DF7" w:rsidRDefault="005B7DF7" w:rsidP="005B7DF7">
      <w:pPr>
        <w:spacing w:after="0"/>
        <w:rPr>
          <w:rFonts w:ascii="Times" w:hAnsi="Times"/>
        </w:rPr>
      </w:pPr>
      <w:r>
        <w:rPr>
          <w:rFonts w:ascii="Times" w:hAnsi="Times"/>
        </w:rPr>
        <w:t>La constante de proporcionalidad inversa es 3000.</w:t>
      </w:r>
    </w:p>
    <w:p w:rsidR="00FE14A5" w:rsidRDefault="00FE14A5" w:rsidP="00722E2B">
      <w:pPr>
        <w:pStyle w:val="Prrafodelista"/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B22DD" w:rsidRPr="005D1738" w:rsidTr="00CA29C1">
        <w:tc>
          <w:tcPr>
            <w:tcW w:w="8978" w:type="dxa"/>
            <w:gridSpan w:val="2"/>
            <w:shd w:val="clear" w:color="auto" w:fill="000000" w:themeFill="text1"/>
          </w:tcPr>
          <w:p w:rsidR="003B22DD" w:rsidRPr="005D1738" w:rsidRDefault="003B22DD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B22DD" w:rsidRPr="00726376" w:rsidTr="00CA29C1">
        <w:tc>
          <w:tcPr>
            <w:tcW w:w="2518" w:type="dxa"/>
          </w:tcPr>
          <w:p w:rsidR="003B22DD" w:rsidRPr="00726376" w:rsidRDefault="003B22DD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B22DD" w:rsidRPr="00E75518" w:rsidRDefault="00FE14A5" w:rsidP="005B7DF7">
            <w:pPr>
              <w:rPr>
                <w:rFonts w:ascii="Times" w:hAnsi="Times"/>
                <w:sz w:val="18"/>
                <w:szCs w:val="18"/>
                <w:rPrChange w:id="191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191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El resultado de la </w:t>
            </w:r>
            <w:r w:rsidR="005B7DF7" w:rsidRPr="00E75518">
              <w:rPr>
                <w:rFonts w:ascii="Times" w:hAnsi="Times"/>
                <w:sz w:val="18"/>
                <w:szCs w:val="18"/>
                <w:rPrChange w:id="1914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multiplicación</w:t>
            </w:r>
            <w:r w:rsidRPr="00E75518">
              <w:rPr>
                <w:rFonts w:ascii="Times" w:hAnsi="Times"/>
                <w:sz w:val="18"/>
                <w:szCs w:val="18"/>
                <w:rPrChange w:id="191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de los valores </w:t>
            </w:r>
            <w:r w:rsidR="005B7DF7" w:rsidRPr="00E75518">
              <w:rPr>
                <w:rFonts w:ascii="Times" w:hAnsi="Times"/>
                <w:sz w:val="18"/>
                <w:szCs w:val="18"/>
                <w:rPrChange w:id="191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correspondientes </w:t>
            </w:r>
            <w:r w:rsidRPr="00E75518">
              <w:rPr>
                <w:rFonts w:ascii="Times" w:hAnsi="Times"/>
                <w:sz w:val="18"/>
                <w:szCs w:val="18"/>
                <w:rPrChange w:id="191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de dos magnitudes </w:t>
            </w:r>
            <w:r w:rsidR="005B7DF7" w:rsidRPr="00E75518">
              <w:rPr>
                <w:rFonts w:ascii="Times" w:hAnsi="Times"/>
                <w:sz w:val="18"/>
                <w:szCs w:val="18"/>
                <w:rPrChange w:id="1918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inversamente</w:t>
            </w:r>
            <w:r w:rsidRPr="00E75518">
              <w:rPr>
                <w:rFonts w:ascii="Times" w:hAnsi="Times"/>
                <w:sz w:val="18"/>
                <w:szCs w:val="18"/>
                <w:rPrChange w:id="1919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proporcionales se llama constante de proporcionalidad </w:t>
            </w:r>
            <w:r w:rsidR="005B7DF7" w:rsidRPr="00E75518">
              <w:rPr>
                <w:rFonts w:ascii="Times" w:hAnsi="Times"/>
                <w:sz w:val="18"/>
                <w:szCs w:val="18"/>
                <w:rPrChange w:id="192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</w:t>
            </w:r>
            <w:r w:rsidRPr="00E75518">
              <w:rPr>
                <w:rFonts w:ascii="Times" w:hAnsi="Times"/>
                <w:sz w:val="18"/>
                <w:szCs w:val="18"/>
                <w:rPrChange w:id="1921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D37728" w:rsidRPr="003B22DD" w:rsidRDefault="00D37728" w:rsidP="003B22D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B7DF7" w:rsidRPr="005D1738" w:rsidTr="00CA29C1">
        <w:tc>
          <w:tcPr>
            <w:tcW w:w="8978" w:type="dxa"/>
            <w:gridSpan w:val="2"/>
            <w:shd w:val="clear" w:color="auto" w:fill="000000" w:themeFill="text1"/>
          </w:tcPr>
          <w:p w:rsidR="005B7DF7" w:rsidRPr="005D1738" w:rsidRDefault="005B7DF7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B7DF7" w:rsidRPr="00726376" w:rsidTr="00CA29C1">
        <w:tc>
          <w:tcPr>
            <w:tcW w:w="2518" w:type="dxa"/>
          </w:tcPr>
          <w:p w:rsidR="005B7DF7" w:rsidRPr="00726376" w:rsidRDefault="005B7DF7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B7DF7" w:rsidRPr="00726376" w:rsidRDefault="005B7DF7" w:rsidP="00CA29C1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</w:t>
            </w:r>
            <w:r w:rsidRPr="005B7DF7">
              <w:rPr>
                <w:rFonts w:ascii="Times" w:hAnsi="Times"/>
                <w:b/>
                <w:sz w:val="18"/>
                <w:szCs w:val="18"/>
              </w:rPr>
              <w:t xml:space="preserve">onstante de proporcionalidad </w:t>
            </w:r>
            <w:r>
              <w:rPr>
                <w:rFonts w:ascii="Times" w:hAnsi="Times"/>
                <w:b/>
                <w:sz w:val="18"/>
                <w:szCs w:val="18"/>
              </w:rPr>
              <w:t>inversa</w:t>
            </w:r>
          </w:p>
        </w:tc>
      </w:tr>
      <w:tr w:rsidR="005B7DF7" w:rsidTr="00CA29C1">
        <w:tc>
          <w:tcPr>
            <w:tcW w:w="2518" w:type="dxa"/>
          </w:tcPr>
          <w:p w:rsidR="005B7DF7" w:rsidRDefault="005B7DF7" w:rsidP="00CA29C1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B7DF7" w:rsidRPr="00E75518" w:rsidRDefault="00FF1C57" w:rsidP="005B7DF7">
            <w:pPr>
              <w:rPr>
                <w:rFonts w:ascii="Times" w:hAnsi="Times"/>
                <w:i/>
                <w:sz w:val="18"/>
                <w:szCs w:val="18"/>
                <w:rPrChange w:id="1922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192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Si </w:t>
            </w:r>
            <w:r w:rsidRPr="00E75518">
              <w:rPr>
                <w:rFonts w:ascii="Times" w:hAnsi="Times"/>
                <w:i/>
                <w:sz w:val="18"/>
                <w:szCs w:val="18"/>
                <w:rPrChange w:id="1924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m</w:t>
            </w:r>
            <w:r w:rsidRPr="00E75518">
              <w:rPr>
                <w:rFonts w:ascii="Times" w:hAnsi="Times"/>
                <w:sz w:val="18"/>
                <w:szCs w:val="18"/>
                <w:rPrChange w:id="192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y </w:t>
            </w:r>
            <w:r w:rsidRPr="00E75518">
              <w:rPr>
                <w:rFonts w:ascii="Times" w:hAnsi="Times"/>
                <w:i/>
                <w:sz w:val="18"/>
                <w:szCs w:val="18"/>
                <w:rPrChange w:id="1926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n </w:t>
            </w:r>
            <w:r w:rsidRPr="00E75518">
              <w:rPr>
                <w:rFonts w:ascii="Times" w:hAnsi="Times"/>
                <w:sz w:val="18"/>
                <w:szCs w:val="18"/>
                <w:rPrChange w:id="192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son</w:t>
            </w:r>
            <w:r w:rsidRPr="00E75518">
              <w:rPr>
                <w:rFonts w:ascii="Times" w:hAnsi="Times"/>
                <w:i/>
                <w:sz w:val="18"/>
                <w:szCs w:val="18"/>
                <w:rPrChange w:id="1928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="005B7DF7" w:rsidRPr="00E75518">
              <w:rPr>
                <w:rFonts w:ascii="Times" w:hAnsi="Times"/>
                <w:sz w:val="18"/>
                <w:szCs w:val="18"/>
                <w:rPrChange w:id="1929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magnitudes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3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inversamente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31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proporcionales, el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3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producto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3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34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de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3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los valores de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3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estas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3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magnitudes 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38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es una 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39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c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4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onstante (</w:t>
            </w:r>
            <w:r w:rsidRPr="00E75518">
              <w:rPr>
                <w:rFonts w:ascii="Times" w:hAnsi="Times"/>
                <w:i/>
                <w:sz w:val="18"/>
                <w:szCs w:val="18"/>
                <w:lang w:val="es-ES_tradnl"/>
                <w:rPrChange w:id="1941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>k</w:t>
            </w:r>
            <w:r w:rsidRPr="00E75518">
              <w:rPr>
                <w:rFonts w:ascii="Times" w:hAnsi="Times"/>
                <w:sz w:val="18"/>
                <w:szCs w:val="18"/>
                <w:lang w:val="es-ES_tradnl"/>
                <w:rPrChange w:id="194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)</w:t>
            </w:r>
            <w:del w:id="1943" w:author="mercyranjel" w:date="2016-01-25T15:35:00Z">
              <w:r w:rsidRPr="00E75518" w:rsidDel="003612EE">
                <w:rPr>
                  <w:rFonts w:ascii="Times" w:hAnsi="Times"/>
                  <w:sz w:val="18"/>
                  <w:szCs w:val="18"/>
                  <w:lang w:val="es-ES_tradnl"/>
                  <w:rPrChange w:id="1944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.</w:delText>
              </w:r>
            </w:del>
            <w:ins w:id="1945" w:author="mercyranjel" w:date="2016-01-25T15:35:00Z">
              <w:r w:rsidR="003612EE" w:rsidRPr="00E75518">
                <w:rPr>
                  <w:rFonts w:ascii="Times" w:hAnsi="Times"/>
                  <w:sz w:val="18"/>
                  <w:szCs w:val="18"/>
                  <w:lang w:val="es-ES_tradnl"/>
                  <w:rPrChange w:id="1946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t>,</w:t>
              </w:r>
            </w:ins>
            <w:r w:rsidRPr="00E75518">
              <w:rPr>
                <w:rFonts w:ascii="Times" w:hAnsi="Times"/>
                <w:sz w:val="18"/>
                <w:szCs w:val="18"/>
                <w:lang w:val="es-ES_tradnl"/>
                <w:rPrChange w:id="194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 </w:t>
            </w:r>
            <w:del w:id="1948" w:author="mercyranjel" w:date="2016-01-25T15:35:00Z">
              <w:r w:rsidR="005B7DF7" w:rsidRPr="00E75518" w:rsidDel="003612EE">
                <w:rPr>
                  <w:rFonts w:ascii="Times" w:hAnsi="Times"/>
                  <w:sz w:val="18"/>
                  <w:szCs w:val="18"/>
                  <w:lang w:val="es-ES_tradnl"/>
                  <w:rPrChange w:id="1949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delText>E</w:delText>
              </w:r>
            </w:del>
            <w:ins w:id="1950" w:author="mercyranjel" w:date="2016-01-25T15:35:00Z">
              <w:r w:rsidR="003612EE" w:rsidRPr="00E75518">
                <w:rPr>
                  <w:rFonts w:ascii="Times" w:hAnsi="Times"/>
                  <w:sz w:val="18"/>
                  <w:szCs w:val="18"/>
                  <w:lang w:val="es-ES_tradnl"/>
                  <w:rPrChange w:id="1951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  <w:lang w:val="es-ES_tradnl"/>
                    </w:rPr>
                  </w:rPrChange>
                </w:rPr>
                <w:t>e</w:t>
              </w:r>
            </w:ins>
            <w:r w:rsidRPr="00E75518">
              <w:rPr>
                <w:rFonts w:ascii="Times" w:hAnsi="Times"/>
                <w:sz w:val="18"/>
                <w:szCs w:val="18"/>
                <w:lang w:val="es-ES_tradnl"/>
                <w:rPrChange w:id="195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 xml:space="preserve">s decir, se </w:t>
            </w:r>
            <w:r w:rsidR="005B7DF7" w:rsidRPr="00E75518">
              <w:rPr>
                <w:rFonts w:ascii="Times" w:hAnsi="Times"/>
                <w:sz w:val="18"/>
                <w:szCs w:val="18"/>
                <w:lang w:val="es-ES_tradnl"/>
                <w:rPrChange w:id="195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cumple:</w:t>
            </w:r>
          </w:p>
          <w:p w:rsidR="005B7DF7" w:rsidRDefault="005B7DF7" w:rsidP="00A11B07">
            <w:pPr>
              <w:jc w:val="center"/>
              <w:rPr>
                <w:rFonts w:ascii="Times" w:hAnsi="Times"/>
              </w:rPr>
            </w:pPr>
            <w:r w:rsidRPr="00E75518">
              <w:rPr>
                <w:rFonts w:ascii="Times" w:hAnsi="Times"/>
                <w:i/>
                <w:sz w:val="18"/>
                <w:szCs w:val="18"/>
                <w:lang w:val="es-ES_tradnl"/>
                <w:rPrChange w:id="1954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 xml:space="preserve">m </w:t>
            </w:r>
            <w:r w:rsidR="00A11B07" w:rsidRPr="00E75518">
              <w:rPr>
                <w:rPrChange w:id="1955" w:author="Johana Montejo Rozo" w:date="2016-02-03T10:30:00Z">
                  <w:rPr/>
                </w:rPrChange>
              </w:rPr>
              <w:t>.</w:t>
            </w:r>
            <w:r w:rsidRPr="00E75518">
              <w:rPr>
                <w:rFonts w:ascii="Times" w:hAnsi="Times"/>
                <w:i/>
                <w:sz w:val="18"/>
                <w:szCs w:val="18"/>
                <w:lang w:val="es-ES_tradnl"/>
                <w:rPrChange w:id="1956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  <w:t xml:space="preserve"> n = k</w:t>
            </w:r>
          </w:p>
        </w:tc>
      </w:tr>
    </w:tbl>
    <w:p w:rsidR="003B22DD" w:rsidRDefault="003B22DD" w:rsidP="005B7DF7">
      <w:pPr>
        <w:spacing w:after="0"/>
        <w:rPr>
          <w:rFonts w:ascii="Times" w:hAnsi="Times"/>
        </w:rPr>
      </w:pPr>
    </w:p>
    <w:p w:rsidR="00720875" w:rsidRPr="005B7DF7" w:rsidRDefault="00720875" w:rsidP="005B7DF7">
      <w:pPr>
        <w:spacing w:after="0"/>
        <w:rPr>
          <w:rFonts w:ascii="Times" w:hAnsi="Times"/>
        </w:rPr>
      </w:pPr>
      <w:r>
        <w:rPr>
          <w:rFonts w:ascii="Times" w:hAnsi="Times"/>
        </w:rPr>
        <w:t>Ejemplo</w:t>
      </w:r>
      <w:del w:id="1957" w:author="mercyranjel" w:date="2016-01-25T15:35:00Z">
        <w:r w:rsidDel="003612EE">
          <w:rPr>
            <w:rFonts w:ascii="Times" w:hAnsi="Times"/>
          </w:rPr>
          <w:delText>:</w:delText>
        </w:r>
      </w:del>
    </w:p>
    <w:p w:rsidR="003B22DD" w:rsidRDefault="003B22DD" w:rsidP="00722E2B">
      <w:pPr>
        <w:pStyle w:val="Prrafodelista"/>
        <w:spacing w:after="0"/>
        <w:rPr>
          <w:rFonts w:ascii="Times" w:hAnsi="Times"/>
        </w:rPr>
      </w:pPr>
    </w:p>
    <w:p w:rsidR="00D1660A" w:rsidRDefault="00FC7DF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 partir de la siguiente tabla</w:t>
      </w:r>
      <w:ins w:id="1958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analiza si las magnitudes son inversamente proporcionales.</w:t>
      </w:r>
    </w:p>
    <w:p w:rsidR="00FC7DF1" w:rsidRDefault="00FC7DF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</w:tblGrid>
      <w:tr w:rsidR="00B37AF2" w:rsidTr="00B37AF2">
        <w:trPr>
          <w:jc w:val="center"/>
        </w:trPr>
        <w:tc>
          <w:tcPr>
            <w:tcW w:w="1809" w:type="dxa"/>
          </w:tcPr>
          <w:p w:rsidR="00B37AF2" w:rsidRPr="00285A8D" w:rsidRDefault="00B37AF2" w:rsidP="00B37AF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Temperatura en cierto lugar</w:t>
            </w:r>
            <w:ins w:id="1959" w:author="mercyranjel" w:date="2016-01-25T15:35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 w:rsidR="00433289">
              <w:rPr>
                <w:rFonts w:ascii="Times New Roman" w:hAnsi="Times New Roman" w:cs="Times New Roman"/>
                <w:b/>
                <w:color w:val="000000"/>
                <w:lang w:val="es-CO"/>
              </w:rPr>
              <w:t>(ºC)</w:t>
            </w:r>
          </w:p>
        </w:tc>
        <w:tc>
          <w:tcPr>
            <w:tcW w:w="1701" w:type="dxa"/>
          </w:tcPr>
          <w:p w:rsidR="00B37AF2" w:rsidRPr="00285A8D" w:rsidRDefault="00B37AF2" w:rsidP="00B37AF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Altitud del lugar</w:t>
            </w:r>
            <w:ins w:id="1960" w:author="mercyranjel" w:date="2016-01-25T15:35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 w:rsidR="00433289">
              <w:rPr>
                <w:rFonts w:ascii="Times New Roman" w:hAnsi="Times New Roman" w:cs="Times New Roman"/>
                <w:b/>
                <w:color w:val="000000"/>
                <w:lang w:val="es-CO"/>
              </w:rPr>
              <w:t>(m)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250 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25</w:t>
            </w:r>
          </w:p>
        </w:tc>
        <w:tc>
          <w:tcPr>
            <w:tcW w:w="1701" w:type="dxa"/>
          </w:tcPr>
          <w:p w:rsidR="00B37AF2" w:rsidRDefault="00C011F9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300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2500 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-2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4500 </w:t>
            </w:r>
          </w:p>
        </w:tc>
      </w:tr>
    </w:tbl>
    <w:p w:rsidR="0048244C" w:rsidRDefault="0048244C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927AE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Las magnitudes están inversamente correlacionadas</w:t>
      </w:r>
      <w:del w:id="1961" w:author="mercyranjel" w:date="2016-01-25T15:35:00Z">
        <w:r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962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963" w:author="mercyranjel" w:date="2016-01-25T15:35:00Z">
        <w:r w:rsidDel="003612EE">
          <w:rPr>
            <w:rFonts w:ascii="Times New Roman" w:hAnsi="Times New Roman" w:cs="Times New Roman"/>
            <w:color w:val="000000"/>
            <w:lang w:val="es-CO"/>
          </w:rPr>
          <w:delText>a</w:delText>
        </w:r>
      </w:del>
      <w:ins w:id="1964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A</w:t>
        </w:r>
      </w:ins>
      <w:r>
        <w:rPr>
          <w:rFonts w:ascii="Times New Roman" w:hAnsi="Times New Roman" w:cs="Times New Roman"/>
          <w:color w:val="000000"/>
          <w:lang w:val="es-CO"/>
        </w:rPr>
        <w:t>hora es necesario comprobar si hay proporcionalidad inversa. Para esto</w:t>
      </w:r>
      <w:ins w:id="1965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se debe hacer el producto entre sus valores</w:t>
      </w:r>
      <w:del w:id="1966" w:author="mercyranjel" w:date="2016-01-25T15:36:00Z">
        <w:r w:rsidDel="003612EE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967" w:author="mercyranjel" w:date="2016-01-25T15:36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4927AE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2048"/>
      </w:tblGrid>
      <w:tr w:rsidR="004927AE" w:rsidTr="008A57F9">
        <w:trPr>
          <w:jc w:val="center"/>
        </w:trPr>
        <w:tc>
          <w:tcPr>
            <w:tcW w:w="1809" w:type="dxa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Temperatura en cierto lugar</w:t>
            </w:r>
            <w:ins w:id="1968" w:author="mercyranjel" w:date="2016-01-25T15:36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(ºC)</w:t>
            </w:r>
          </w:p>
        </w:tc>
        <w:tc>
          <w:tcPr>
            <w:tcW w:w="1701" w:type="dxa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Altitud del lugar</w:t>
            </w:r>
            <w:ins w:id="1969" w:author="mercyranjel" w:date="2016-01-25T15:36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(m)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250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30 × 250 = 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25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300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25 × 300 = 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2500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30 × 250 = 37500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-2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4500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-2 × 4500 = -9000</w:t>
            </w:r>
          </w:p>
        </w:tc>
      </w:tr>
    </w:tbl>
    <w:p w:rsidR="00747CFB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4927AE" w:rsidRPr="003612EE" w:rsidRDefault="00AE2CF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Conclusión: </w:t>
      </w:r>
      <w:del w:id="1970" w:author="mercyranjel" w:date="2016-01-25T15:36:00Z">
        <w:r w:rsidDel="003612EE">
          <w:rPr>
            <w:rFonts w:ascii="Times New Roman" w:hAnsi="Times New Roman" w:cs="Times New Roman"/>
            <w:color w:val="000000"/>
            <w:lang w:val="es-CO"/>
          </w:rPr>
          <w:delText>L</w:delText>
        </w:r>
      </w:del>
      <w:ins w:id="1971" w:author="mercyranjel" w:date="2016-01-25T15:36:00Z">
        <w:r w:rsidR="003612EE">
          <w:rPr>
            <w:rFonts w:ascii="Times New Roman" w:hAnsi="Times New Roman" w:cs="Times New Roman"/>
            <w:color w:val="000000"/>
            <w:lang w:val="es-CO"/>
          </w:rPr>
          <w:t>l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as magnitudes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972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temperatura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</w:rPr>
        <w:t>en cierto lugar y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973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altitud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</w:rPr>
        <w:t>del lugar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974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no son </w:t>
      </w:r>
    </w:p>
    <w:p w:rsidR="004927AE" w:rsidRDefault="008A57F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inversamente  proporcionales </w:t>
      </w:r>
      <w:del w:id="1975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porque el producto </w:t>
      </w:r>
      <w:ins w:id="1976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correspondiente 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de sus valores </w:t>
      </w:r>
      <w:del w:id="1977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 xml:space="preserve">correspondiente </w:delText>
        </w:r>
      </w:del>
      <w:r>
        <w:rPr>
          <w:rFonts w:ascii="Times New Roman" w:hAnsi="Times New Roman" w:cs="Times New Roman"/>
          <w:color w:val="000000"/>
          <w:lang w:val="es-CO"/>
        </w:rPr>
        <w:t>no es constante.</w:t>
      </w:r>
    </w:p>
    <w:p w:rsidR="00D5679A" w:rsidRDefault="00D5679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Pr="007D421E" w:rsidRDefault="00F16C20" w:rsidP="00F16C20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AE2CF7">
        <w:rPr>
          <w:rFonts w:ascii="Times" w:hAnsi="Times"/>
          <w:b/>
          <w:lang w:val="es-CO"/>
        </w:rPr>
        <w:t>La r</w:t>
      </w:r>
      <w:r w:rsidRPr="007D421E">
        <w:rPr>
          <w:rFonts w:ascii="Times" w:hAnsi="Times"/>
          <w:b/>
          <w:lang w:val="es-CO"/>
        </w:rPr>
        <w:t xml:space="preserve">epresentación de las magnitudes </w:t>
      </w:r>
      <w:r>
        <w:rPr>
          <w:rFonts w:ascii="Times" w:hAnsi="Times"/>
          <w:b/>
          <w:lang w:val="es-CO"/>
        </w:rPr>
        <w:t>inversamente</w:t>
      </w:r>
      <w:r w:rsidRPr="007D421E">
        <w:rPr>
          <w:rFonts w:ascii="Times" w:hAnsi="Times"/>
          <w:b/>
          <w:lang w:val="es-CO"/>
        </w:rPr>
        <w:t xml:space="preserve"> proporcionales</w:t>
      </w:r>
    </w:p>
    <w:p w:rsidR="00F16C20" w:rsidRPr="00C9793E" w:rsidRDefault="00F16C20" w:rsidP="00F16C20">
      <w:pPr>
        <w:spacing w:after="0"/>
        <w:rPr>
          <w:rFonts w:ascii="Times" w:hAnsi="Times"/>
          <w:highlight w:val="yellow"/>
          <w:lang w:val="es-CO"/>
        </w:rPr>
      </w:pPr>
    </w:p>
    <w:p w:rsidR="000E5A49" w:rsidRDefault="000E5A49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3612EE">
        <w:rPr>
          <w:rFonts w:ascii="Times New Roman" w:hAnsi="Times New Roman" w:cs="Times New Roman"/>
          <w:color w:val="000000"/>
          <w:lang w:val="es-CO"/>
          <w:rPrChange w:id="1978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tiempo</w:t>
      </w:r>
      <w:r>
        <w:rPr>
          <w:rFonts w:ascii="Times New Roman" w:hAnsi="Times New Roman" w:cs="Times New Roman"/>
          <w:color w:val="000000"/>
          <w:lang w:val="es-CO"/>
        </w:rPr>
        <w:t xml:space="preserve"> que se usa para recorrer una </w:t>
      </w:r>
      <w:r w:rsidRPr="003612EE">
        <w:rPr>
          <w:rFonts w:ascii="Times New Roman" w:hAnsi="Times New Roman" w:cs="Times New Roman"/>
          <w:color w:val="000000"/>
          <w:lang w:val="es-CO"/>
          <w:rPrChange w:id="1979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distancia</w:t>
      </w:r>
      <w:r w:rsidRPr="000E5A4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depende de la </w:t>
      </w:r>
      <w:r w:rsidRPr="003612EE">
        <w:rPr>
          <w:rFonts w:ascii="Times New Roman" w:hAnsi="Times New Roman" w:cs="Times New Roman"/>
          <w:color w:val="000000"/>
          <w:lang w:val="es-CO"/>
          <w:rPrChange w:id="1980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velocidad </w:t>
      </w:r>
      <w:r>
        <w:rPr>
          <w:rFonts w:ascii="Times New Roman" w:hAnsi="Times New Roman" w:cs="Times New Roman"/>
          <w:color w:val="000000"/>
          <w:lang w:val="es-CO"/>
        </w:rPr>
        <w:t>del desplazamiento</w:t>
      </w:r>
      <w:ins w:id="1981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  <w:del w:id="1982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983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>s</w:delText>
        </w:r>
      </w:del>
      <w:ins w:id="1984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i un automóvil </w:t>
      </w:r>
      <w:r w:rsidRPr="003612EE">
        <w:rPr>
          <w:rFonts w:ascii="Times New Roman" w:hAnsi="Times New Roman" w:cs="Times New Roman"/>
          <w:color w:val="000000"/>
          <w:lang w:val="es-CO"/>
          <w:rPrChange w:id="1985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aumenta su velocidad</w:t>
      </w:r>
      <w:r>
        <w:rPr>
          <w:rFonts w:ascii="Times New Roman" w:hAnsi="Times New Roman" w:cs="Times New Roman"/>
          <w:color w:val="000000"/>
          <w:lang w:val="es-CO"/>
        </w:rPr>
        <w:t xml:space="preserve"> de desplazamiento gastará </w:t>
      </w:r>
      <w:r w:rsidRPr="003612EE">
        <w:rPr>
          <w:rFonts w:ascii="Times New Roman" w:hAnsi="Times New Roman" w:cs="Times New Roman"/>
          <w:color w:val="000000"/>
          <w:lang w:val="es-CO"/>
          <w:rPrChange w:id="1986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menos tiempo e</w:t>
      </w:r>
      <w:r>
        <w:rPr>
          <w:rFonts w:ascii="Times New Roman" w:hAnsi="Times New Roman" w:cs="Times New Roman"/>
          <w:color w:val="000000"/>
          <w:lang w:val="es-CO"/>
        </w:rPr>
        <w:t xml:space="preserve">n recorrer la distancia y viceversa. Por ejemplo, un automóvil gasta 6 horas para recorrer 180 </w:t>
      </w:r>
      <w:del w:id="1987" w:author="mercyranjel" w:date="2016-01-25T15:38:00Z">
        <w:r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88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m si mantiene una velocidad </w:t>
      </w:r>
      <w:r w:rsidR="00EB6CA2">
        <w:rPr>
          <w:rFonts w:ascii="Times New Roman" w:hAnsi="Times New Roman" w:cs="Times New Roman"/>
          <w:color w:val="000000"/>
          <w:lang w:val="es-CO"/>
        </w:rPr>
        <w:t xml:space="preserve">de 30 </w:t>
      </w:r>
      <w:del w:id="1989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90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>m por hora</w:t>
      </w:r>
      <w:del w:id="1991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992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 xml:space="preserve"> pero si </w:t>
      </w:r>
      <w:r w:rsidR="00EB6CA2" w:rsidRPr="003612EE">
        <w:rPr>
          <w:rFonts w:ascii="Times New Roman" w:hAnsi="Times New Roman" w:cs="Times New Roman"/>
          <w:color w:val="000000"/>
          <w:lang w:val="es-CO"/>
          <w:rPrChange w:id="1993" w:author="mercyranjel" w:date="2016-01-25T15:38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duplica su velocidad a 60 </w:t>
      </w:r>
      <w:del w:id="1994" w:author="mercyranjel" w:date="2016-01-25T15:38:00Z">
        <w:r w:rsidR="00EB6CA2" w:rsidRPr="003612EE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95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 xml:space="preserve">m por hora, solo </w:t>
      </w:r>
      <w:r w:rsidR="00EB6CA2" w:rsidRPr="003612EE">
        <w:rPr>
          <w:rFonts w:ascii="Times New Roman" w:hAnsi="Times New Roman" w:cs="Times New Roman"/>
          <w:color w:val="000000"/>
          <w:lang w:val="es-CO"/>
          <w:rPrChange w:id="1996" w:author="mercyranjel" w:date="2016-01-25T15:38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necesitará la mitad del tiempo</w:t>
      </w:r>
      <w:r w:rsidR="00EB6CA2">
        <w:rPr>
          <w:rFonts w:ascii="Times New Roman" w:hAnsi="Times New Roman" w:cs="Times New Roman"/>
          <w:color w:val="000000"/>
          <w:lang w:val="es-CO"/>
        </w:rPr>
        <w:t xml:space="preserve"> para recorrer los mismos 180 </w:t>
      </w:r>
      <w:del w:id="1997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98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>m.</w:t>
      </w:r>
      <w:ins w:id="1999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2000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  <w:r w:rsidDel="00D26644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</w:p>
    <w:p w:rsidR="00EB6CA2" w:rsidRDefault="00EB6CA2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B6CA2" w:rsidRDefault="003E7997" w:rsidP="00F16C20">
      <w:pPr>
        <w:spacing w:after="0"/>
        <w:rPr>
          <w:rFonts w:ascii="Times" w:hAnsi="Times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Las magnitudes</w:t>
      </w:r>
      <w:r w:rsidRPr="00AE2CF7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  <w:rPrChange w:id="2001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tiempo</w:t>
      </w:r>
      <w:r w:rsidRPr="001276A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  <w:rPrChange w:id="2002" w:author="mercyranjel" w:date="2016-01-25T15:39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y velocidad</w:t>
      </w:r>
      <w:r w:rsidRPr="001276A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</w:rPr>
        <w:t xml:space="preserve">son </w:t>
      </w:r>
      <w:r w:rsidRPr="001276A6">
        <w:rPr>
          <w:rFonts w:ascii="Times" w:hAnsi="Times"/>
          <w:lang w:val="es-CO"/>
          <w:rPrChange w:id="2003" w:author="mercyranjel" w:date="2016-01-25T15:39:00Z">
            <w:rPr>
              <w:rFonts w:ascii="Times" w:hAnsi="Times"/>
              <w:i/>
              <w:lang w:val="es-CO"/>
            </w:rPr>
          </w:rPrChange>
        </w:rPr>
        <w:t>inversamente proporcionales</w:t>
      </w:r>
      <w:ins w:id="2004" w:author="mercyranjel" w:date="2016-01-25T15:39:00Z">
        <w:r w:rsidR="001276A6">
          <w:rPr>
            <w:rFonts w:ascii="Times" w:hAnsi="Times"/>
            <w:lang w:val="es-CO"/>
          </w:rPr>
          <w:t>;</w:t>
        </w:r>
      </w:ins>
      <w:r w:rsidR="00016CB6" w:rsidRPr="001276A6">
        <w:rPr>
          <w:rFonts w:ascii="Times" w:hAnsi="Times"/>
          <w:b/>
          <w:lang w:val="es-CO"/>
        </w:rPr>
        <w:t xml:space="preserve"> </w:t>
      </w:r>
      <w:r w:rsidR="00016CB6" w:rsidRPr="00016CB6">
        <w:rPr>
          <w:rFonts w:ascii="Times" w:hAnsi="Times"/>
          <w:lang w:val="es-CO"/>
        </w:rPr>
        <w:t>entonces</w:t>
      </w:r>
      <w:r>
        <w:rPr>
          <w:rFonts w:ascii="Times" w:hAnsi="Times"/>
          <w:b/>
          <w:lang w:val="es-CO"/>
        </w:rPr>
        <w:t xml:space="preserve"> </w:t>
      </w:r>
      <w:r w:rsidR="00016CB6" w:rsidRPr="00016CB6">
        <w:rPr>
          <w:rFonts w:ascii="Times" w:hAnsi="Times"/>
          <w:lang w:val="es-CO"/>
        </w:rPr>
        <w:t xml:space="preserve">el producto de </w:t>
      </w:r>
      <w:r w:rsidR="00016CB6">
        <w:rPr>
          <w:rFonts w:ascii="Times" w:hAnsi="Times"/>
          <w:lang w:val="es-CO"/>
        </w:rPr>
        <w:t>los valores correspondientes es constante.</w:t>
      </w:r>
    </w:p>
    <w:p w:rsidR="00016CB6" w:rsidRDefault="00016CB6" w:rsidP="00F16C20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275"/>
      </w:tblGrid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</w:t>
            </w:r>
            <w:ins w:id="2005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(h)</w:t>
            </w:r>
          </w:p>
        </w:tc>
        <w:tc>
          <w:tcPr>
            <w:tcW w:w="1134" w:type="dxa"/>
          </w:tcPr>
          <w:p w:rsidR="00016CB6" w:rsidRDefault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Velocidad</w:t>
            </w:r>
            <w:ins w:id="2006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(</w:t>
            </w:r>
            <w:del w:id="2007" w:author="mercyranjel" w:date="2016-01-25T15:39:00Z">
              <w:r w:rsidDel="001276A6">
                <w:rPr>
                  <w:rFonts w:ascii="Times New Roman" w:hAnsi="Times New Roman" w:cs="Times New Roman"/>
                  <w:color w:val="000000"/>
                  <w:lang w:val="es-CO"/>
                </w:rPr>
                <w:delText>K</w:delText>
              </w:r>
            </w:del>
            <w:ins w:id="2008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>k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m/h)</w:t>
            </w:r>
          </w:p>
        </w:tc>
        <w:tc>
          <w:tcPr>
            <w:tcW w:w="1275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</w:tr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</w:t>
            </w:r>
          </w:p>
        </w:tc>
        <w:tc>
          <w:tcPr>
            <w:tcW w:w="1134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275" w:type="dxa"/>
          </w:tcPr>
          <w:p w:rsidR="00016CB6" w:rsidRDefault="001F6FD2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</w:t>
            </w:r>
          </w:p>
        </w:tc>
        <w:tc>
          <w:tcPr>
            <w:tcW w:w="1134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60</w:t>
            </w:r>
          </w:p>
        </w:tc>
        <w:tc>
          <w:tcPr>
            <w:tcW w:w="1275" w:type="dxa"/>
          </w:tcPr>
          <w:p w:rsidR="00016CB6" w:rsidRDefault="001F6FD2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</w:tbl>
    <w:p w:rsidR="00016CB6" w:rsidRPr="00016CB6" w:rsidRDefault="00016CB6" w:rsidP="00016CB6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p w:rsidR="0075609E" w:rsidRDefault="007E3201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constante de proporcionalidad inversa es la distancia recorrida.</w:t>
      </w:r>
      <w:r w:rsidR="00432C7C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75609E" w:rsidRDefault="0075609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E5A49" w:rsidRPr="001276A6" w:rsidRDefault="0075609E" w:rsidP="00F16C20">
      <w:pPr>
        <w:spacing w:after="0"/>
        <w:rPr>
          <w:rFonts w:ascii="Times New Roman" w:hAnsi="Times New Roman" w:cs="Times New Roman"/>
          <w:color w:val="000000"/>
          <w:lang w:val="es-CO"/>
          <w:rPrChange w:id="2009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>La información anterior se puede representar en un plano cartesiano</w:t>
      </w:r>
      <w:ins w:id="2010" w:author="mercyranjel" w:date="2016-01-25T15:40:00Z">
        <w:r w:rsidR="001276A6">
          <w:rPr>
            <w:rFonts w:ascii="Times New Roman" w:hAnsi="Times New Roman" w:cs="Times New Roman"/>
            <w:color w:val="000000"/>
            <w:lang w:val="es-CO"/>
          </w:rPr>
          <w:t>:</w:t>
        </w:r>
      </w:ins>
      <w:r w:rsidR="003F1617">
        <w:rPr>
          <w:rFonts w:ascii="Times New Roman" w:hAnsi="Times New Roman" w:cs="Times New Roman"/>
          <w:color w:val="000000"/>
          <w:lang w:val="es-CO"/>
        </w:rPr>
        <w:t xml:space="preserve"> </w:t>
      </w:r>
      <w:del w:id="2011" w:author="mercyranjel" w:date="2016-01-25T15:40:00Z">
        <w:r w:rsidR="003F1617" w:rsidRPr="001276A6" w:rsidDel="001276A6">
          <w:rPr>
            <w:rFonts w:ascii="Times New Roman" w:hAnsi="Times New Roman" w:cs="Times New Roman"/>
            <w:color w:val="000000"/>
            <w:lang w:val="es-CO"/>
          </w:rPr>
          <w:delText xml:space="preserve">si </w:delText>
        </w:r>
      </w:del>
      <w:r w:rsidR="003F1617" w:rsidRPr="001276A6">
        <w:rPr>
          <w:rFonts w:ascii="Times New Roman" w:hAnsi="Times New Roman" w:cs="Times New Roman"/>
          <w:color w:val="000000"/>
          <w:lang w:val="es-CO"/>
          <w:rPrChange w:id="2012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en el eje </w:t>
      </w:r>
      <w:r w:rsidR="003F1617" w:rsidRPr="001276A6">
        <w:rPr>
          <w:rFonts w:ascii="Times New Roman" w:hAnsi="Times New Roman" w:cs="Times New Roman"/>
          <w:i/>
          <w:color w:val="000000"/>
          <w:lang w:val="es-CO"/>
        </w:rPr>
        <w:t>x</w:t>
      </w:r>
      <w:r w:rsidR="003F1617" w:rsidRPr="001276A6">
        <w:rPr>
          <w:rFonts w:ascii="Times New Roman" w:hAnsi="Times New Roman" w:cs="Times New Roman"/>
          <w:color w:val="000000"/>
          <w:lang w:val="es-CO"/>
          <w:rPrChange w:id="2013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se ubican los valores de la magnitud tiempo y en el eje </w:t>
      </w:r>
      <w:r w:rsidR="003F1617" w:rsidRPr="001276A6">
        <w:rPr>
          <w:rFonts w:ascii="Times New Roman" w:hAnsi="Times New Roman" w:cs="Times New Roman"/>
          <w:i/>
          <w:color w:val="000000"/>
          <w:lang w:val="es-CO"/>
        </w:rPr>
        <w:t>y</w:t>
      </w:r>
      <w:r w:rsidR="003F1617" w:rsidRPr="001276A6">
        <w:rPr>
          <w:rFonts w:ascii="Times New Roman" w:hAnsi="Times New Roman" w:cs="Times New Roman"/>
          <w:color w:val="000000"/>
          <w:lang w:val="es-CO"/>
          <w:rPrChange w:id="2014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se ubican los valores de la magnitud velocidad.</w:t>
      </w: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16C20" w:rsidRPr="005D1738" w:rsidTr="00CA29C1">
        <w:tc>
          <w:tcPr>
            <w:tcW w:w="8828" w:type="dxa"/>
            <w:gridSpan w:val="2"/>
            <w:shd w:val="clear" w:color="auto" w:fill="0D0D0D" w:themeFill="text1" w:themeFillTint="F2"/>
          </w:tcPr>
          <w:p w:rsidR="00F16C20" w:rsidRPr="005D1738" w:rsidRDefault="00F16C20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16C20" w:rsidTr="00CA29C1">
        <w:tc>
          <w:tcPr>
            <w:tcW w:w="2472" w:type="dxa"/>
          </w:tcPr>
          <w:p w:rsidR="00F16C20" w:rsidRPr="00053744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F16C20" w:rsidRPr="00053744" w:rsidRDefault="00F16C20" w:rsidP="00E913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2015" w:author="Johana Montejo Rozo" w:date="2016-02-03T10:30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</w:t>
            </w:r>
            <w:r w:rsidR="00E9135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F16C20" w:rsidTr="00CA29C1">
        <w:tc>
          <w:tcPr>
            <w:tcW w:w="2472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plano cartesiano</w:t>
            </w:r>
            <w:del w:id="2016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el 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2017" w:author="mercyranjel" w:date="2016-01-25T15:4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en escala de 1 en 1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hasta 10</w:t>
            </w:r>
            <w:r>
              <w:rPr>
                <w:rFonts w:ascii="Times New Roman" w:hAnsi="Times New Roman" w:cs="Times New Roman"/>
                <w:color w:val="000000"/>
              </w:rPr>
              <w:t xml:space="preserve">, y </w:t>
            </w:r>
            <w:del w:id="2018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el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2019" w:author="mercyranjel" w:date="2016-01-25T15:4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en escala de </w:t>
            </w:r>
            <w:r w:rsidR="00E9135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 xml:space="preserve">0 en </w:t>
            </w:r>
            <w:r w:rsidR="00E9135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hasta 100</w:t>
            </w:r>
            <w:r>
              <w:rPr>
                <w:rFonts w:ascii="Times New Roman" w:hAnsi="Times New Roman" w:cs="Times New Roman"/>
                <w:color w:val="000000"/>
              </w:rPr>
              <w:t xml:space="preserve">. Están ubicados en el plano cartesiano los puntos </w:t>
            </w:r>
            <w:del w:id="2020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de </w:t>
            </w:r>
            <w:ins w:id="2021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las </w:t>
              </w:r>
            </w:ins>
            <w:r>
              <w:rPr>
                <w:rFonts w:ascii="Times New Roman" w:hAnsi="Times New Roman" w:cs="Times New Roman"/>
                <w:color w:val="000000"/>
              </w:rPr>
              <w:t>coordenadas: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E9135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2022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E91355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2023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Sobre el extremo derecho del 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2024" w:author="mercyranjel" w:date="2016-01-25T15:41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2025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(</w:t>
            </w:r>
            <w:r w:rsidR="00E91355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del w:id="2026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y sobre el extremo supe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rior del eje </w:t>
            </w:r>
            <w:r w:rsidR="00E91355" w:rsidRPr="001276A6">
              <w:rPr>
                <w:rFonts w:ascii="Times New Roman" w:hAnsi="Times New Roman" w:cs="Times New Roman"/>
                <w:i/>
                <w:color w:val="000000"/>
                <w:rPrChange w:id="2027" w:author="mercyranjel" w:date="2016-01-25T15:41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2028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 w:rsidR="00E91355">
              <w:rPr>
                <w:rFonts w:ascii="Times New Roman" w:hAnsi="Times New Roman" w:cs="Times New Roman"/>
                <w:color w:val="000000"/>
              </w:rPr>
              <w:t>Velocidad (</w:t>
            </w:r>
            <w:del w:id="2029" w:author="mercyranjel" w:date="2016-01-25T15:41:00Z">
              <w:r w:rsidR="00E91355" w:rsidDel="001276A6">
                <w:rPr>
                  <w:rFonts w:ascii="Times New Roman" w:hAnsi="Times New Roman" w:cs="Times New Roman"/>
                  <w:color w:val="000000"/>
                </w:rPr>
                <w:delText>K</w:delText>
              </w:r>
            </w:del>
            <w:ins w:id="2030" w:author="mercyranjel" w:date="2016-01-25T15:41:00Z">
              <w:r w:rsidR="001276A6">
                <w:rPr>
                  <w:rFonts w:ascii="Times New Roman" w:hAnsi="Times New Roman" w:cs="Times New Roman"/>
                  <w:color w:val="000000"/>
                </w:rPr>
                <w:t>k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m/h)</w:t>
            </w:r>
            <w:del w:id="2031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6C20" w:rsidTr="00CA29C1">
        <w:tc>
          <w:tcPr>
            <w:tcW w:w="2472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6C20" w:rsidTr="00CA29C1">
        <w:tc>
          <w:tcPr>
            <w:tcW w:w="2472" w:type="dxa"/>
          </w:tcPr>
          <w:p w:rsidR="00F16C20" w:rsidRPr="00053744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F16C20" w:rsidRPr="0052473E" w:rsidRDefault="00E91355" w:rsidP="00E913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Cada pareja de valores correspondientes de las dos magnitudes representa un punto en el plano cartesiano.</w:t>
            </w:r>
          </w:p>
        </w:tc>
      </w:tr>
    </w:tbl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Default="005C678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Conociendo el valor de la constante de proporcionalidad inversa</w:t>
      </w:r>
      <w:r w:rsidR="00300D99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(180) se pueden encontrar </w:t>
      </w:r>
      <w:r w:rsidR="00300D99">
        <w:rPr>
          <w:rFonts w:ascii="Times New Roman" w:hAnsi="Times New Roman" w:cs="Times New Roman"/>
          <w:color w:val="000000"/>
          <w:lang w:val="es-CO"/>
        </w:rPr>
        <w:t>otras parejas de valores para las magnitudes tiempo y velocidad.</w:t>
      </w:r>
    </w:p>
    <w:p w:rsidR="00B24EF6" w:rsidRDefault="00B24EF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24EF6" w:rsidRDefault="00B24EF6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B24EF6">
        <w:rPr>
          <w:rFonts w:ascii="Times New Roman" w:hAnsi="Times New Roman" w:cs="Times New Roman"/>
          <w:color w:val="000000"/>
          <w:lang w:val="es-CO"/>
        </w:rPr>
        <w:t xml:space="preserve">¿Cuánto tiempo será necesario si la velocidad del automóvil es </w:t>
      </w:r>
      <w:r>
        <w:rPr>
          <w:rFonts w:ascii="Times New Roman" w:hAnsi="Times New Roman" w:cs="Times New Roman"/>
          <w:color w:val="000000"/>
          <w:lang w:val="es-CO"/>
        </w:rPr>
        <w:t xml:space="preserve">90 </w:t>
      </w:r>
      <w:del w:id="2032" w:author="mercyranjel" w:date="2016-01-25T15:41:00Z">
        <w:r w:rsidRPr="00B24EF6"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2033" w:author="mercyranjel" w:date="2016-01-25T15:41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Pr="00B24EF6">
        <w:rPr>
          <w:rFonts w:ascii="Times New Roman" w:hAnsi="Times New Roman" w:cs="Times New Roman"/>
          <w:color w:val="000000"/>
          <w:lang w:val="es-CO"/>
        </w:rPr>
        <w:t>m/h?</w:t>
      </w:r>
    </w:p>
    <w:p w:rsidR="00B24EF6" w:rsidRDefault="00B24EF6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¿Cuál debe ser la velocidad si se deben recorrer los 180 </w:t>
      </w:r>
      <w:del w:id="2034" w:author="mercyranjel" w:date="2016-01-25T15:42:00Z">
        <w:r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2035" w:author="mercyranjel" w:date="2016-01-25T15:42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>m en 4</w:t>
      </w:r>
      <w:del w:id="2036" w:author="mercyranjel" w:date="2016-01-25T15:42:00Z">
        <w:r w:rsidDel="001276A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ins w:id="2037" w:author="mercyranjel" w:date="2016-01-25T15:42:00Z">
        <w:r w:rsidR="001276A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>5 horas?</w:t>
      </w:r>
    </w:p>
    <w:p w:rsidR="00F8559C" w:rsidRPr="00B24EF6" w:rsidRDefault="00F8559C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¿Cuántas horas se requieren con una velocidad de 45 </w:t>
      </w:r>
      <w:del w:id="2038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2039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>m/h?</w:t>
      </w:r>
    </w:p>
    <w:p w:rsidR="00B24EF6" w:rsidRDefault="00B24EF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815"/>
        <w:gridCol w:w="1276"/>
      </w:tblGrid>
      <w:tr w:rsidR="00B24EF6" w:rsidTr="00C222CA">
        <w:trPr>
          <w:jc w:val="center"/>
        </w:trPr>
        <w:tc>
          <w:tcPr>
            <w:tcW w:w="1157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Tiempo(h)</w:t>
            </w:r>
          </w:p>
        </w:tc>
        <w:tc>
          <w:tcPr>
            <w:tcW w:w="1815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Velocidad(Km/h)</w:t>
            </w:r>
          </w:p>
        </w:tc>
        <w:tc>
          <w:tcPr>
            <w:tcW w:w="1276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</w:tr>
      <w:tr w:rsidR="00B24EF6" w:rsidTr="00C222CA">
        <w:trPr>
          <w:jc w:val="center"/>
        </w:trPr>
        <w:tc>
          <w:tcPr>
            <w:tcW w:w="1157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815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93932">
              <w:rPr>
                <w:rFonts w:ascii="Times New Roman" w:hAnsi="Times New Roman" w:cs="Times New Roman"/>
                <w:color w:val="000000"/>
                <w:lang w:val="es-CO"/>
              </w:rPr>
              <w:t>90</w:t>
            </w:r>
          </w:p>
        </w:tc>
        <w:tc>
          <w:tcPr>
            <w:tcW w:w="1276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93932"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B24EF6" w:rsidTr="00C222CA">
        <w:trPr>
          <w:jc w:val="center"/>
        </w:trPr>
        <w:tc>
          <w:tcPr>
            <w:tcW w:w="1157" w:type="dxa"/>
          </w:tcPr>
          <w:p w:rsidR="00B24EF6" w:rsidRPr="00293932" w:rsidRDefault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  <w:del w:id="2040" w:author="mercyranjel" w:date="2016-01-25T15:44:00Z">
              <w:r w:rsidDel="001276A6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  <w:ins w:id="2041" w:author="mercyranjel" w:date="2016-01-25T15:44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815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276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F8559C" w:rsidTr="00C222CA">
        <w:trPr>
          <w:jc w:val="center"/>
        </w:trPr>
        <w:tc>
          <w:tcPr>
            <w:tcW w:w="1157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815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45</w:t>
            </w:r>
          </w:p>
        </w:tc>
        <w:tc>
          <w:tcPr>
            <w:tcW w:w="1276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</w:tbl>
    <w:p w:rsidR="00B24EF6" w:rsidRDefault="00B24EF6" w:rsidP="00F16C20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6A6A3F" w:rsidRDefault="00D714E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Estas preguntas se responden </w:t>
      </w:r>
      <w:del w:id="2042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al plantear</w:delText>
        </w:r>
      </w:del>
      <w:ins w:id="2043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con el planteamiento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ins w:id="2044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la resolución</w:t>
        </w:r>
      </w:ins>
      <w:del w:id="2045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resolver</w:delText>
        </w:r>
      </w:del>
      <w:ins w:id="2046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 xml:space="preserve"> de </w:t>
        </w:r>
      </w:ins>
      <w:del w:id="2047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ecuaciones de la forma </w:t>
      </w:r>
      <w:r w:rsidRPr="00D714EE">
        <w:rPr>
          <w:rFonts w:ascii="Times New Roman" w:hAnsi="Times New Roman" w:cs="Times New Roman"/>
          <w:i/>
          <w:color w:val="000000"/>
          <w:lang w:val="es-CO"/>
        </w:rPr>
        <w:t>ax = c</w:t>
      </w:r>
      <w:del w:id="2048" w:author="mercyranjel" w:date="2016-01-25T15:44:00Z">
        <w:r w:rsidR="00CA4E27" w:rsidDel="001276A6">
          <w:rPr>
            <w:rFonts w:ascii="Times New Roman" w:hAnsi="Times New Roman" w:cs="Times New Roman"/>
            <w:i/>
            <w:color w:val="000000"/>
            <w:lang w:val="es-CO"/>
          </w:rPr>
          <w:delText>,</w:delText>
        </w:r>
      </w:del>
      <w:ins w:id="2049" w:author="mercyranjel" w:date="2016-01-25T15:44:00Z">
        <w:r w:rsidR="001276A6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="00CA4E27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del w:id="2050" w:author="mercyranjel" w:date="2016-01-25T15:44:00Z">
        <w:r w:rsidR="00CA4E27" w:rsidDel="001276A6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ins w:id="2051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O</w:t>
        </w:r>
      </w:ins>
      <w:r w:rsidR="00CA4E27">
        <w:rPr>
          <w:rFonts w:ascii="Times New Roman" w:hAnsi="Times New Roman" w:cs="Times New Roman"/>
          <w:color w:val="000000"/>
          <w:lang w:val="es-CO"/>
        </w:rPr>
        <w:t>bserva</w:t>
      </w:r>
      <w:del w:id="2052" w:author="mercyranjel" w:date="2016-01-25T15:44:00Z">
        <w:r w:rsidR="00CA4E27" w:rsidDel="001276A6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2053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CA4E27" w:rsidRPr="005D1738" w:rsidTr="000C10BD">
        <w:tc>
          <w:tcPr>
            <w:tcW w:w="8828" w:type="dxa"/>
            <w:gridSpan w:val="2"/>
            <w:shd w:val="clear" w:color="auto" w:fill="0D0D0D" w:themeFill="text1" w:themeFillTint="F2"/>
          </w:tcPr>
          <w:p w:rsidR="00CA4E27" w:rsidRPr="005D1738" w:rsidRDefault="00CA4E27" w:rsidP="000C10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A4E27" w:rsidTr="000C10BD">
        <w:tc>
          <w:tcPr>
            <w:tcW w:w="2472" w:type="dxa"/>
          </w:tcPr>
          <w:p w:rsidR="00CA4E27" w:rsidRPr="00053744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CA4E27" w:rsidRPr="00053744" w:rsidRDefault="00CA4E27" w:rsidP="00CA4E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2054" w:author="Johana Montejo Rozo" w:date="2016-02-03T10:31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IMG14</w:t>
            </w:r>
          </w:p>
        </w:tc>
      </w:tr>
      <w:tr w:rsidR="00CA4E27" w:rsidTr="000C10BD">
        <w:tc>
          <w:tcPr>
            <w:tcW w:w="2472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4A4E3D" w:rsidRDefault="00343D8C" w:rsidP="00343D8C">
            <w:pPr>
              <w:rPr>
                <w:rFonts w:ascii="Times New Roman" w:hAnsi="Times New Roman" w:cs="Times New Roman"/>
                <w:color w:val="000000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  <w:p w:rsidR="004A4E3D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85090</wp:posOffset>
                      </wp:positionV>
                      <wp:extent cx="1042035" cy="687070"/>
                      <wp:effectExtent l="57150" t="19050" r="81915" b="93980"/>
                      <wp:wrapNone/>
                      <wp:docPr id="9" name="Rectángulo redondead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14D62" id="Rectángulo redondeado 9" o:spid="_x0000_s1026" style="position:absolute;margin-left:122.9pt;margin-top:6.7pt;width:82.05pt;height:54.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" fillcolor="#c2d69b [1942]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63500</wp:posOffset>
                      </wp:positionV>
                      <wp:extent cx="1042035" cy="687070"/>
                      <wp:effectExtent l="57150" t="19050" r="81915" b="93980"/>
                      <wp:wrapNone/>
                      <wp:docPr id="10" name="Rectángulo redondead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D11F3" id="Rectángulo redondeado 10" o:spid="_x0000_s1026" style="position:absolute;margin-left:224.6pt;margin-top:5pt;width:82.05pt;height:54.1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" fillcolor="#fbd4b4 [1305]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95250</wp:posOffset>
                      </wp:positionV>
                      <wp:extent cx="1042035" cy="687070"/>
                      <wp:effectExtent l="57150" t="19050" r="81915" b="93980"/>
                      <wp:wrapNone/>
                      <wp:docPr id="8" name="Rectángulo redondead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D347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349B1" id="Rectángulo redondeado 8" o:spid="_x0000_s1026" style="position:absolute;margin-left:12.15pt;margin-top:7.5pt;width:82.05pt;height:54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" fillcolor="#ffd347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</w:p>
          <w:p w:rsidR="00343D8C" w:rsidRPr="00343D8C" w:rsidRDefault="00343D8C" w:rsidP="00343D8C">
            <w:pPr>
              <w:rPr>
                <w:rFonts w:ascii="Times New Roman" w:hAnsi="Times New Roman" w:cs="Times New Roman"/>
                <w:color w:val="000000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A4E3D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>90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180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                      4.5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                     45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</w:t>
            </w:r>
          </w:p>
          <w:p w:rsidR="00CA4E27" w:rsidRPr="00343D8C" w:rsidRDefault="00343D8C" w:rsidP="000C10BD">
            <w:pPr>
              <w:rPr>
                <w:rFonts w:ascii="Times New Roman" w:hAnsi="Times New Roman" w:cs="Times New Roman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="00CA4E27" w:rsidRPr="00343D8C">
              <w:rPr>
                <w:rFonts w:ascii="Times New Roman" w:hAnsi="Times New Roman" w:cs="Times New Roman"/>
              </w:rPr>
              <w:t>÷ 90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343D8C">
              <w:rPr>
                <w:rFonts w:ascii="Times New Roman" w:hAnsi="Times New Roman" w:cs="Times New Roman"/>
              </w:rPr>
              <w:t xml:space="preserve">     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Pr="00343D8C">
              <w:rPr>
                <w:rFonts w:ascii="Times New Roman" w:hAnsi="Times New Roman" w:cs="Times New Roman"/>
              </w:rPr>
              <w:t>÷ 4</w:t>
            </w:r>
            <w:del w:id="2055" w:author="mercyranjel" w:date="2016-01-25T15:45:00Z">
              <w:r w:rsidRPr="00343D8C" w:rsidDel="001276A6">
                <w:rPr>
                  <w:rFonts w:ascii="Times New Roman" w:hAnsi="Times New Roman" w:cs="Times New Roman"/>
                </w:rPr>
                <w:delText>.</w:delText>
              </w:r>
            </w:del>
            <w:ins w:id="2056" w:author="mercyranjel" w:date="2016-01-25T15:45:00Z">
              <w:r w:rsidR="001276A6">
                <w:rPr>
                  <w:rFonts w:ascii="Times New Roman" w:hAnsi="Times New Roman" w:cs="Times New Roman"/>
                </w:rPr>
                <w:t>,</w:t>
              </w:r>
            </w:ins>
            <w:r w:rsidRPr="00343D8C">
              <w:rPr>
                <w:rFonts w:ascii="Times New Roman" w:hAnsi="Times New Roman" w:cs="Times New Roman"/>
              </w:rPr>
              <w:t xml:space="preserve">5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343D8C">
              <w:rPr>
                <w:rFonts w:ascii="Times New Roman" w:hAnsi="Times New Roman" w:cs="Times New Roman"/>
              </w:rPr>
              <w:t xml:space="preserve">    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Pr="00343D8C">
              <w:rPr>
                <w:rFonts w:ascii="Times New Roman" w:hAnsi="Times New Roman" w:cs="Times New Roman"/>
              </w:rPr>
              <w:t>÷ 45</w:t>
            </w:r>
          </w:p>
          <w:p w:rsidR="00CA4E27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41275</wp:posOffset>
                      </wp:positionV>
                      <wp:extent cx="2451735" cy="1931035"/>
                      <wp:effectExtent l="247650" t="0" r="253365" b="31115"/>
                      <wp:wrapNone/>
                      <wp:docPr id="13" name="Flecha doblada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1689919">
                                <a:off x="0" y="0"/>
                                <a:ext cx="2451735" cy="1931035"/>
                              </a:xfrm>
                              <a:prstGeom prst="bentArrow">
                                <a:avLst>
                                  <a:gd name="adj1" fmla="val 1995"/>
                                  <a:gd name="adj2" fmla="val 4058"/>
                                  <a:gd name="adj3" fmla="val 3981"/>
                                  <a:gd name="adj4" fmla="val 6376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62866" id="Flecha doblada 13" o:spid="_x0000_s1026" style="position:absolute;margin-left:91.4pt;margin-top:3.25pt;width:193.05pt;height:152.05pt;rotation:-1082445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1735,193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" path="m,1931035l,1290385c,610365,551266,59099,1231286,59099r1143574,l2374860,r76875,78361l2374860,156723r,-59100l1231286,97623c572542,97623,38524,631641,38524,1290385r,640650l,1931035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1931035;0,1290385;1231286,59099;2374860,59099;2374860,0;2451735,78361;2374860,156723;2374860,97623;1231286,97623;38524,1290385;38524,1931035;0,1931035" o:connectangles="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151130</wp:posOffset>
                      </wp:positionV>
                      <wp:extent cx="127635" cy="1092835"/>
                      <wp:effectExtent l="57150" t="19050" r="43815" b="88265"/>
                      <wp:wrapNone/>
                      <wp:docPr id="12" name="Flecha doblad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92835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8926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BD798" id="Flecha doblada 12" o:spid="_x0000_s1026" style="position:absolute;margin-left:106.4pt;margin-top:11.9pt;width:10.05pt;height:8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,109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" path="m,1092835l,76806c,45966,25000,20966,55840,20966r39886,-1l95726,r31909,36920l95726,73839r,-20965l55840,52874v-13217,,-23932,10715,-23932,23932c31908,415482,31909,754159,31909,1092835r-31909,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1092835;0,76806;55840,20966;95726,20965;95726,0;127635,36920;95726,73839;95726,52874;55840,52874;31908,76806;31909,1092835;0,1092835" o:connectangles="0,0,0,0,0,0,0,0,0,0,0,0"/>
                    </v:shape>
                  </w:pict>
                </mc:Fallback>
              </mc:AlternateConten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 xml:space="preserve">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 2</w:t>
            </w:r>
            <w:r w:rsidR="00343D8C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     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x</w:t>
            </w:r>
            <w:r w:rsidR="00343D8C" w:rsidRPr="00343D8C">
              <w:rPr>
                <w:rFonts w:ascii="Times New Roman" w:hAnsi="Times New Roman" w:cs="Times New Roman"/>
                <w:color w:val="000000"/>
              </w:rPr>
              <w:t xml:space="preserve"> =  </w:t>
            </w:r>
            <w:r w:rsidR="00343D8C">
              <w:rPr>
                <w:rFonts w:ascii="Times New Roman" w:hAnsi="Times New Roman" w:cs="Times New Roman"/>
                <w:color w:val="000000"/>
              </w:rPr>
              <w:t xml:space="preserve">40                      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x</w:t>
            </w:r>
            <w:r w:rsidR="00343D8C" w:rsidRPr="00343D8C">
              <w:rPr>
                <w:rFonts w:ascii="Times New Roman" w:hAnsi="Times New Roman" w:cs="Times New Roman"/>
                <w:color w:val="000000"/>
              </w:rPr>
              <w:t xml:space="preserve"> =  </w:t>
            </w:r>
            <w:r w:rsidR="00343D8C">
              <w:rPr>
                <w:rFonts w:ascii="Times New Roman" w:hAnsi="Times New Roman" w:cs="Times New Roman"/>
                <w:color w:val="000000"/>
              </w:rPr>
              <w:t>4</w:t>
            </w:r>
          </w:p>
          <w:p w:rsidR="00D32C23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26670</wp:posOffset>
                      </wp:positionV>
                      <wp:extent cx="136525" cy="934085"/>
                      <wp:effectExtent l="228600" t="0" r="244475" b="18415"/>
                      <wp:wrapNone/>
                      <wp:docPr id="11" name="Flecha doblad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9316196">
                                <a:off x="0" y="0"/>
                                <a:ext cx="136525" cy="934085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8926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56751" id="Flecha doblada 11" o:spid="_x0000_s1026" style="position:absolute;margin-left:19.65pt;margin-top:2.1pt;width:10.75pt;height:73.55pt;rotation:-249452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,93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" path="m,934085l,82155c,49167,26742,22425,59730,22425r42664,1l102394,r34131,39491l102394,78982r,-22425l59730,56557v-14137,,-25598,11461,-25598,25598c34132,366132,34131,650108,34131,934085l,934085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934085;0,82155;59730,22425;102394,22426;102394,0;136525,39491;102394,78982;102394,56557;59730,56557;34132,82155;34131,934085;0,934085" o:connectangles="0,0,0,0,0,0,0,0,0,0,0,0"/>
                    </v:shape>
                  </w:pict>
                </mc:Fallback>
              </mc:AlternateContent>
            </w: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8F0D0D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  <w:p w:rsidR="008F0D0D" w:rsidRDefault="008F0D0D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7"/>
              <w:gridCol w:w="1815"/>
              <w:gridCol w:w="1276"/>
            </w:tblGrid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Tiempo(h)</w:t>
                  </w:r>
                </w:p>
              </w:tc>
              <w:tc>
                <w:tcPr>
                  <w:tcW w:w="1815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Velocidad(Km/h)</w:t>
                  </w:r>
                </w:p>
              </w:tc>
              <w:tc>
                <w:tcPr>
                  <w:tcW w:w="1276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Producto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1815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93932"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90</w:t>
                  </w:r>
                </w:p>
              </w:tc>
              <w:tc>
                <w:tcPr>
                  <w:tcW w:w="1276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93932"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Pr="00293932" w:rsidRDefault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  <w:del w:id="2057" w:author="mercyranjel" w:date="2016-01-25T15:45:00Z">
                    <w:r w:rsidDel="001276A6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  <w:ins w:id="2058" w:author="mercyranjel" w:date="2016-01-25T15:45:00Z">
                    <w:r w:rsidR="001276A6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t>,</w:t>
                    </w:r>
                  </w:ins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  <w:tc>
                <w:tcPr>
                  <w:tcW w:w="1815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  <w:tc>
                <w:tcPr>
                  <w:tcW w:w="1276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1815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45</w:t>
                  </w:r>
                </w:p>
              </w:tc>
              <w:tc>
                <w:tcPr>
                  <w:tcW w:w="1276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</w:tbl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E27" w:rsidTr="000C10BD">
        <w:tc>
          <w:tcPr>
            <w:tcW w:w="2472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E27" w:rsidTr="000C10BD">
        <w:tc>
          <w:tcPr>
            <w:tcW w:w="2472" w:type="dxa"/>
          </w:tcPr>
          <w:p w:rsidR="00CA4E27" w:rsidRPr="00053744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CA4E27" w:rsidRPr="001276A6" w:rsidRDefault="003A417E">
            <w:pPr>
              <w:rPr>
                <w:rFonts w:ascii="Times New Roman" w:hAnsi="Times New Roman" w:cs="Times New Roman"/>
                <w:color w:val="000000"/>
              </w:rPr>
            </w:pPr>
            <w:r w:rsidRPr="001276A6">
              <w:rPr>
                <w:rFonts w:ascii="Times New Roman" w:hAnsi="Times New Roman" w:cs="Times New Roman"/>
                <w:color w:val="000000"/>
              </w:rPr>
              <w:t xml:space="preserve">El producto de los valores de </w:t>
            </w:r>
            <w:r w:rsidRPr="001276A6">
              <w:rPr>
                <w:rFonts w:ascii="Times New Roman" w:hAnsi="Times New Roman" w:cs="Times New Roman"/>
                <w:color w:val="000000"/>
                <w:lang w:val="es-CO"/>
                <w:rPrChange w:id="2059" w:author="mercyranjel" w:date="2016-01-25T15:45:00Z">
                  <w:rPr>
                    <w:rFonts w:ascii="Times New Roman" w:hAnsi="Times New Roman" w:cs="Times New Roman"/>
                    <w:i/>
                    <w:color w:val="000000"/>
                    <w:lang w:val="es-CO"/>
                  </w:rPr>
                </w:rPrChange>
              </w:rPr>
              <w:t xml:space="preserve">magnitudes </w:t>
            </w:r>
            <w:r w:rsidR="00C56DC8" w:rsidRPr="001276A6">
              <w:rPr>
                <w:rFonts w:ascii="Times New Roman" w:hAnsi="Times New Roman" w:cs="Times New Roman"/>
                <w:color w:val="000000"/>
                <w:lang w:val="es-CO"/>
                <w:rPrChange w:id="2060" w:author="mercyranjel" w:date="2016-01-25T15:45:00Z">
                  <w:rPr>
                    <w:rFonts w:ascii="Times New Roman" w:hAnsi="Times New Roman" w:cs="Times New Roman"/>
                    <w:i/>
                    <w:color w:val="000000"/>
                    <w:lang w:val="es-CO"/>
                  </w:rPr>
                </w:rPrChange>
              </w:rPr>
              <w:t xml:space="preserve">que son </w:t>
            </w:r>
            <w:r w:rsidRPr="001276A6">
              <w:rPr>
                <w:rFonts w:ascii="Times" w:hAnsi="Times"/>
                <w:lang w:val="es-CO"/>
                <w:rPrChange w:id="2061" w:author="mercyranjel" w:date="2016-01-25T15:45:00Z">
                  <w:rPr>
                    <w:rFonts w:ascii="Times" w:hAnsi="Times"/>
                    <w:i/>
                    <w:lang w:val="es-CO"/>
                  </w:rPr>
                </w:rPrChange>
              </w:rPr>
              <w:t>inversamente proporcionales</w:t>
            </w:r>
            <w:r w:rsidR="00BD6F30" w:rsidRPr="001276A6">
              <w:rPr>
                <w:rFonts w:ascii="Times" w:hAnsi="Times"/>
                <w:lang w:val="es-CO"/>
                <w:rPrChange w:id="2062" w:author="mercyranjel" w:date="2016-01-25T15:45:00Z">
                  <w:rPr>
                    <w:rFonts w:ascii="Times" w:hAnsi="Times"/>
                    <w:i/>
                    <w:lang w:val="es-CO"/>
                  </w:rPr>
                </w:rPrChange>
              </w:rPr>
              <w:t xml:space="preserve"> es constante.</w:t>
            </w:r>
            <w:ins w:id="2063" w:author="mercyranjel" w:date="2016-01-25T15:45:00Z">
              <w:r w:rsidR="001276A6">
                <w:rPr>
                  <w:rFonts w:ascii="Times" w:hAnsi="Times"/>
                  <w:lang w:val="es-CO"/>
                </w:rPr>
                <w:t xml:space="preserve"> </w:t>
              </w:r>
            </w:ins>
            <w:del w:id="2064" w:author="Johana Montejo Rozo" w:date="2016-01-27T09:21:00Z">
              <w:r w:rsidR="001276A6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C78AC" w:rsidRDefault="000C78A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Estas nuevas parejas se pueden representar en el plano cartesiano de la última imagen</w:t>
      </w:r>
      <w:ins w:id="2065" w:author="mercyranjel" w:date="2016-01-25T15:46:00Z">
        <w:r w:rsidR="001276A6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2066" w:author="mercyranjel" w:date="2016-01-25T15:46:00Z">
        <w:r w:rsidDel="001276A6">
          <w:rPr>
            <w:rFonts w:ascii="Times New Roman" w:hAnsi="Times New Roman" w:cs="Times New Roman"/>
            <w:color w:val="000000"/>
            <w:lang w:val="es-CO"/>
          </w:rPr>
          <w:delText xml:space="preserve">y </w:delText>
        </w:r>
      </w:del>
      <w:r>
        <w:rPr>
          <w:rFonts w:ascii="Times New Roman" w:hAnsi="Times New Roman" w:cs="Times New Roman"/>
          <w:color w:val="000000"/>
          <w:lang w:val="es-CO"/>
        </w:rPr>
        <w:t>al unir los puntos se obtiene la siguiente gráfica</w:t>
      </w:r>
      <w:del w:id="2067" w:author="mercyranjel" w:date="2016-01-25T15:46:00Z">
        <w:r w:rsidDel="001276A6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2068" w:author="mercyranjel" w:date="2016-01-25T15:46:00Z">
        <w:r w:rsidR="001276A6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0C78AC" w:rsidRPr="00CA4E27" w:rsidRDefault="000C78A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714EE" w:rsidRDefault="00D714E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111BDC" w:rsidRPr="005D1738" w:rsidTr="000C10BD">
        <w:tc>
          <w:tcPr>
            <w:tcW w:w="8828" w:type="dxa"/>
            <w:gridSpan w:val="2"/>
            <w:shd w:val="clear" w:color="auto" w:fill="0D0D0D" w:themeFill="text1" w:themeFillTint="F2"/>
          </w:tcPr>
          <w:p w:rsidR="00111BDC" w:rsidRPr="005D1738" w:rsidRDefault="00111BDC" w:rsidP="000C10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1BDC" w:rsidTr="000C10BD">
        <w:tc>
          <w:tcPr>
            <w:tcW w:w="2472" w:type="dxa"/>
          </w:tcPr>
          <w:p w:rsidR="00111BDC" w:rsidRPr="00053744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111BDC" w:rsidRPr="00053744" w:rsidRDefault="00111BDC" w:rsidP="00592D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2069" w:author="Johana Montejo Rozo" w:date="2016-02-03T10:31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</w:t>
            </w:r>
            <w:r w:rsidR="00592D66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111BDC" w:rsidTr="000C10BD">
        <w:tc>
          <w:tcPr>
            <w:tcW w:w="2472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592D66" w:rsidRDefault="00592D66" w:rsidP="00592D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la misma imagen de código MA_07_07_IMG13, pero se le deben anexar los puntos de </w:t>
            </w:r>
            <w:ins w:id="2070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las </w:t>
              </w:r>
            </w:ins>
            <w:r>
              <w:rPr>
                <w:rFonts w:ascii="Times New Roman" w:hAnsi="Times New Roman" w:cs="Times New Roman"/>
                <w:color w:val="000000"/>
              </w:rPr>
              <w:t>coordenadas: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592D66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2071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592D66">
              <w:rPr>
                <w:rFonts w:ascii="Times New Roman" w:hAnsi="Times New Roman" w:cs="Times New Roman"/>
                <w:color w:val="000000"/>
              </w:rPr>
              <w:t>90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592D66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2072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592D66">
              <w:rPr>
                <w:rFonts w:ascii="Times New Roman" w:hAnsi="Times New Roman" w:cs="Times New Roman"/>
                <w:color w:val="000000"/>
              </w:rPr>
              <w:t>45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592D66" w:rsidRDefault="00592D66" w:rsidP="00592D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</w:t>
            </w:r>
            <w:del w:id="2073" w:author="mercyranjel" w:date="2016-01-25T15:46:00Z">
              <w:r w:rsidDel="001276A6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  <w:ins w:id="2074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>5,</w:t>
            </w:r>
            <w:ins w:id="2075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40)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BB4E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del w:id="2076" w:author="mercyranjel" w:date="2016-01-25T15:46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5 </w:delText>
              </w:r>
            </w:del>
            <w:ins w:id="2077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cinco </w:t>
              </w:r>
            </w:ins>
            <w:r>
              <w:rPr>
                <w:rFonts w:ascii="Times New Roman" w:hAnsi="Times New Roman" w:cs="Times New Roman"/>
                <w:color w:val="000000"/>
              </w:rPr>
              <w:t>puntos deben estar unidos con una línea curva.</w:t>
            </w:r>
          </w:p>
        </w:tc>
      </w:tr>
      <w:tr w:rsidR="00111BDC" w:rsidTr="000C10BD">
        <w:tc>
          <w:tcPr>
            <w:tcW w:w="2472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1BDC" w:rsidTr="000C10BD">
        <w:tc>
          <w:tcPr>
            <w:tcW w:w="2472" w:type="dxa"/>
          </w:tcPr>
          <w:p w:rsidR="00111BDC" w:rsidRPr="00053744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111BDC" w:rsidRPr="001276A6" w:rsidRDefault="00A762B2" w:rsidP="00A762B2">
            <w:pPr>
              <w:rPr>
                <w:rFonts w:ascii="Times New Roman" w:hAnsi="Times New Roman" w:cs="Times New Roman"/>
                <w:color w:val="000000"/>
              </w:rPr>
            </w:pPr>
            <w:r w:rsidRPr="001276A6">
              <w:rPr>
                <w:rFonts w:ascii="Times New Roman" w:hAnsi="Times New Roman" w:cs="Times New Roman"/>
                <w:color w:val="000000"/>
                <w:rPrChange w:id="2078" w:author="mercyranjel" w:date="2016-01-25T15:46:00Z">
                  <w:rPr>
                    <w:rFonts w:ascii="Times New Roman" w:hAnsi="Times New Roman" w:cs="Times New Roman"/>
                    <w:b/>
                    <w:color w:val="000000"/>
                  </w:rPr>
                </w:rPrChange>
              </w:rPr>
              <w:t>La representación en el plano cartesiano de dos magnitudes que son inversamente proporcionales es una línea curva.</w:t>
            </w:r>
          </w:p>
        </w:tc>
      </w:tr>
    </w:tbl>
    <w:p w:rsidR="00111BDC" w:rsidRDefault="00111BD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D6819" w:rsidRDefault="004D6819" w:rsidP="004D6819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Analiza la representación gráfica de otras magnitudes inversamente proporcionales en las web [</w:t>
      </w:r>
      <w:hyperlink r:id="rId24" w:history="1">
        <w:r w:rsidRPr="004D6819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 y [</w:t>
      </w:r>
      <w:hyperlink r:id="rId25" w:history="1">
        <w:r w:rsidRPr="004D6819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].</w:t>
      </w:r>
    </w:p>
    <w:p w:rsidR="00111BDC" w:rsidRDefault="00111BD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F16C20" w:rsidRPr="005D1738" w:rsidTr="00487DDC">
        <w:tc>
          <w:tcPr>
            <w:tcW w:w="8828" w:type="dxa"/>
            <w:gridSpan w:val="2"/>
            <w:shd w:val="clear" w:color="auto" w:fill="000000" w:themeFill="text1"/>
          </w:tcPr>
          <w:p w:rsidR="00F16C20" w:rsidRPr="005D1738" w:rsidRDefault="00F16C20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16C20" w:rsidRPr="00726376" w:rsidTr="00487DDC">
        <w:tc>
          <w:tcPr>
            <w:tcW w:w="2483" w:type="dxa"/>
          </w:tcPr>
          <w:p w:rsidR="00F16C20" w:rsidRPr="00726376" w:rsidRDefault="00F16C20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5" w:type="dxa"/>
          </w:tcPr>
          <w:p w:rsidR="00D05DB6" w:rsidRPr="00E75518" w:rsidRDefault="00D05DB6" w:rsidP="00CA29C1">
            <w:pPr>
              <w:rPr>
                <w:rFonts w:ascii="Times" w:hAnsi="Times"/>
                <w:sz w:val="18"/>
                <w:szCs w:val="18"/>
                <w:rPrChange w:id="2079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2080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Las</w:t>
            </w:r>
            <w:r w:rsidR="00F16C20" w:rsidRPr="00E75518">
              <w:rPr>
                <w:rFonts w:ascii="Times" w:hAnsi="Times"/>
                <w:sz w:val="18"/>
                <w:szCs w:val="18"/>
                <w:rPrChange w:id="2081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="00F16C20" w:rsidRPr="00E75518">
              <w:rPr>
                <w:rFonts w:ascii="Times" w:hAnsi="Times"/>
                <w:b/>
                <w:sz w:val="18"/>
                <w:szCs w:val="18"/>
                <w:rPrChange w:id="2082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magnitudes </w:t>
            </w:r>
            <w:r w:rsidRPr="00E75518">
              <w:rPr>
                <w:rFonts w:ascii="Times" w:hAnsi="Times"/>
                <w:b/>
                <w:sz w:val="18"/>
                <w:szCs w:val="18"/>
                <w:rPrChange w:id="2083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</w:t>
            </w:r>
            <w:r w:rsidR="00F16C20" w:rsidRPr="00E75518">
              <w:rPr>
                <w:rFonts w:ascii="Times" w:hAnsi="Times"/>
                <w:b/>
                <w:sz w:val="18"/>
                <w:szCs w:val="18"/>
                <w:rPrChange w:id="2084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mente</w:t>
            </w:r>
            <w:r w:rsidR="00F16C20" w:rsidRPr="00E75518">
              <w:rPr>
                <w:rFonts w:ascii="Times" w:hAnsi="Times"/>
                <w:sz w:val="18"/>
                <w:szCs w:val="18"/>
                <w:rPrChange w:id="2085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="00F16C20" w:rsidRPr="00E75518">
              <w:rPr>
                <w:rFonts w:ascii="Times" w:hAnsi="Times"/>
                <w:b/>
                <w:sz w:val="18"/>
                <w:szCs w:val="18"/>
                <w:rPrChange w:id="2086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proporcionales </w:t>
            </w:r>
            <w:r w:rsidR="00F16C20" w:rsidRPr="00E75518">
              <w:rPr>
                <w:rFonts w:ascii="Times" w:hAnsi="Times"/>
                <w:sz w:val="18"/>
                <w:szCs w:val="18"/>
                <w:rPrChange w:id="2087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se representan </w:t>
            </w:r>
            <w:r w:rsidRPr="00E75518">
              <w:rPr>
                <w:rFonts w:ascii="Times" w:hAnsi="Times"/>
                <w:sz w:val="18"/>
                <w:szCs w:val="18"/>
                <w:rPrChange w:id="2088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en el plano cartesiano </w:t>
            </w:r>
            <w:del w:id="2089" w:author="mercyranjel" w:date="2016-01-25T15:47:00Z">
              <w:r w:rsidRPr="00E75518" w:rsidDel="001276A6">
                <w:rPr>
                  <w:rFonts w:ascii="Times" w:hAnsi="Times"/>
                  <w:sz w:val="18"/>
                  <w:szCs w:val="18"/>
                  <w:rPrChange w:id="2090" w:author="Johana Montejo Rozo" w:date="2016-02-03T10:31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 xml:space="preserve">ubicando </w:delText>
              </w:r>
            </w:del>
            <w:ins w:id="2091" w:author="mercyranjel" w:date="2016-01-25T15:47:00Z">
              <w:r w:rsidR="001276A6" w:rsidRPr="00E75518">
                <w:rPr>
                  <w:rFonts w:ascii="Times" w:hAnsi="Times"/>
                  <w:sz w:val="18"/>
                  <w:szCs w:val="18"/>
                  <w:rPrChange w:id="2092" w:author="Johana Montejo Rozo" w:date="2016-02-03T10:31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 xml:space="preserve">mediante la ubicación de </w:t>
              </w:r>
            </w:ins>
            <w:r w:rsidR="00F16C20" w:rsidRPr="00E75518">
              <w:rPr>
                <w:rFonts w:ascii="Times" w:hAnsi="Times"/>
                <w:sz w:val="18"/>
                <w:szCs w:val="18"/>
                <w:rPrChange w:id="2093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los puntos </w:t>
            </w:r>
            <w:r w:rsidRPr="00E75518">
              <w:rPr>
                <w:rFonts w:ascii="Times" w:hAnsi="Times"/>
                <w:sz w:val="18"/>
                <w:szCs w:val="18"/>
                <w:rPrChange w:id="2094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cuyas coordenadas son</w:t>
            </w:r>
            <w:r w:rsidR="00F16C20" w:rsidRPr="00E75518">
              <w:rPr>
                <w:rFonts w:ascii="Times" w:hAnsi="Times"/>
                <w:sz w:val="18"/>
                <w:szCs w:val="18"/>
                <w:rPrChange w:id="2095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rPrChange w:id="2096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las</w:t>
            </w:r>
            <w:r w:rsidR="00F16C20" w:rsidRPr="00E75518">
              <w:rPr>
                <w:rFonts w:ascii="Times" w:hAnsi="Times"/>
                <w:sz w:val="18"/>
                <w:szCs w:val="18"/>
                <w:rPrChange w:id="2097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pareja</w:t>
            </w:r>
            <w:r w:rsidRPr="00E75518">
              <w:rPr>
                <w:rFonts w:ascii="Times" w:hAnsi="Times"/>
                <w:sz w:val="18"/>
                <w:szCs w:val="18"/>
                <w:rPrChange w:id="2098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</w:t>
            </w:r>
            <w:r w:rsidR="00F16C20" w:rsidRPr="00E75518">
              <w:rPr>
                <w:rFonts w:ascii="Times" w:hAnsi="Times"/>
                <w:sz w:val="18"/>
                <w:szCs w:val="18"/>
                <w:rPrChange w:id="2099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de valores </w:t>
            </w:r>
            <w:r w:rsidRPr="00E75518">
              <w:rPr>
                <w:rFonts w:ascii="Times" w:hAnsi="Times"/>
                <w:sz w:val="18"/>
                <w:szCs w:val="18"/>
                <w:rPrChange w:id="2100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correspondientes de las magnitudes. </w:t>
            </w:r>
          </w:p>
          <w:p w:rsidR="00D05DB6" w:rsidRPr="00E75518" w:rsidRDefault="00D05DB6" w:rsidP="00CA29C1">
            <w:pPr>
              <w:rPr>
                <w:rFonts w:ascii="Times" w:hAnsi="Times"/>
                <w:sz w:val="18"/>
                <w:szCs w:val="18"/>
                <w:rPrChange w:id="2101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F16C20" w:rsidRPr="00726376" w:rsidRDefault="00D05DB6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E75518">
              <w:rPr>
                <w:rFonts w:ascii="Times" w:hAnsi="Times"/>
                <w:sz w:val="18"/>
                <w:szCs w:val="18"/>
                <w:rPrChange w:id="2102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Al unir estos puntos se obtiene una línea curva.</w:t>
            </w:r>
          </w:p>
        </w:tc>
      </w:tr>
    </w:tbl>
    <w:p w:rsidR="00F16C20" w:rsidRDefault="00F16C20" w:rsidP="00F16C20">
      <w:pPr>
        <w:spacing w:after="0"/>
        <w:rPr>
          <w:ins w:id="2103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2104" w:author="Johana Montejo Rozo" w:date="2016-02-03T10:31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2105" w:author="Johana Montejo Rozo" w:date="2016-02-03T10:31:00Z"/>
                <w:rFonts w:ascii="Times New Roman" w:hAnsi="Times New Roman" w:cs="Times New Roman"/>
                <w:b/>
                <w:color w:val="FFFFFF" w:themeColor="background1"/>
              </w:rPr>
            </w:pPr>
            <w:ins w:id="2106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107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108" w:author="Johana Montejo Rozo" w:date="2016-02-03T10:3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109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2110" w:author="Johana Montejo Rozo" w:date="2016-02-03T10:31:00Z"/>
                <w:rFonts w:ascii="Times New Roman" w:hAnsi="Times New Roman" w:cs="Times New Roman"/>
                <w:b/>
                <w:color w:val="000000"/>
              </w:rPr>
            </w:pPr>
            <w:ins w:id="2111" w:author="Johana Montejo Rozo" w:date="2016-02-03T10:31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CO_REC300</w:t>
              </w:r>
            </w:ins>
          </w:p>
        </w:tc>
      </w:tr>
      <w:tr w:rsidR="00E75518" w:rsidRPr="0006455F" w:rsidTr="00E75518">
        <w:trPr>
          <w:ins w:id="2112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113" w:author="Johana Montejo Rozo" w:date="2016-02-03T10:3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14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6F7B58" w:rsidRDefault="00E75518" w:rsidP="00E75518">
            <w:pPr>
              <w:rPr>
                <w:ins w:id="2115" w:author="Johana Montejo Rozo" w:date="2016-02-03T10:31:00Z"/>
                <w:rFonts w:ascii="Times New Roman" w:hAnsi="Times New Roman" w:cs="Times New Roman"/>
                <w:color w:val="000000"/>
                <w:rPrChange w:id="2116" w:author="Johana Montejo Rozo" w:date="2016-02-03T10:37:00Z">
                  <w:rPr>
                    <w:ins w:id="2117" w:author="Johana Montejo Rozo" w:date="2016-02-03T10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bookmarkStart w:id="2118" w:name="_GoBack"/>
            <w:ins w:id="2119" w:author="Johana Montejo Rozo" w:date="2016-02-03T10:32:00Z">
              <w:r w:rsidRPr="006F7B58">
                <w:rPr>
                  <w:rFonts w:ascii="Times New Roman" w:hAnsi="Times New Roman" w:cs="Times New Roman"/>
                  <w:bCs/>
                  <w:color w:val="000000"/>
                  <w:rPrChange w:id="2120" w:author="Johana Montejo Rozo" w:date="2016-02-03T10:37:00Z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rPrChange>
                </w:rPr>
                <w:t>Representación de las magnitudes inversamente proporcionales</w:t>
              </w:r>
            </w:ins>
            <w:bookmarkEnd w:id="2118"/>
          </w:p>
        </w:tc>
      </w:tr>
      <w:tr w:rsidR="00E75518" w:rsidRPr="0006455F" w:rsidTr="00E75518">
        <w:trPr>
          <w:ins w:id="2121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122" w:author="Johana Montejo Rozo" w:date="2016-02-03T10:3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23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2124" w:author="Johana Montejo Rozo" w:date="2016-02-03T10:31:00Z"/>
                <w:rFonts w:ascii="Times New Roman" w:hAnsi="Times New Roman" w:cs="Times New Roman"/>
                <w:color w:val="000000"/>
              </w:rPr>
            </w:pPr>
            <w:ins w:id="2125" w:author="Johana Montejo Rozo" w:date="2016-02-03T10:32:00Z">
              <w:r w:rsidRPr="00E75518">
                <w:rPr>
                  <w:rFonts w:ascii="Times New Roman" w:hAnsi="Times New Roman" w:cs="Times New Roman"/>
                </w:rPr>
                <w:t>Actividad para relacionar la gráfica de magnitudes inversamente proporcionales con su ecuación</w:t>
              </w:r>
            </w:ins>
          </w:p>
        </w:tc>
      </w:tr>
    </w:tbl>
    <w:p w:rsidR="00E75518" w:rsidRDefault="00E75518" w:rsidP="00F16C20">
      <w:pPr>
        <w:spacing w:after="0"/>
        <w:rPr>
          <w:ins w:id="2126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F16C20">
      <w:pPr>
        <w:spacing w:after="0"/>
        <w:rPr>
          <w:ins w:id="2127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p w:rsidR="00E75518" w:rsidRPr="00571DE7" w:rsidRDefault="00E75518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  <w:tblPrChange w:id="2128" w:author="Johana Montejo Rozo" w:date="2016-02-03T10:3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2129">
          <w:tblGrid>
            <w:gridCol w:w="2476"/>
            <w:gridCol w:w="6352"/>
          </w:tblGrid>
        </w:tblGridChange>
      </w:tblGrid>
      <w:tr w:rsidR="00487DDC" w:rsidRPr="0017136E" w:rsidDel="00E75518" w:rsidTr="00E75518">
        <w:trPr>
          <w:del w:id="2130" w:author="Johana Montejo Rozo" w:date="2016-02-03T10:32:00Z"/>
        </w:trPr>
        <w:tc>
          <w:tcPr>
            <w:tcW w:w="8828" w:type="dxa"/>
            <w:gridSpan w:val="2"/>
            <w:shd w:val="clear" w:color="auto" w:fill="000000" w:themeFill="text1"/>
            <w:tcPrChange w:id="2131" w:author="Johana Montejo Rozo" w:date="2016-02-03T10:32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487DDC" w:rsidRPr="0017136E" w:rsidDel="00E75518" w:rsidRDefault="00487DDC" w:rsidP="003278E3">
            <w:pPr>
              <w:jc w:val="center"/>
              <w:rPr>
                <w:del w:id="2132" w:author="Johana Montejo Rozo" w:date="2016-02-03T10:3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133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487DDC" w:rsidRPr="0017136E" w:rsidDel="00E75518" w:rsidTr="00E75518">
        <w:trPr>
          <w:del w:id="2134" w:author="Johana Montejo Rozo" w:date="2016-02-03T10:32:00Z"/>
        </w:trPr>
        <w:tc>
          <w:tcPr>
            <w:tcW w:w="2476" w:type="dxa"/>
            <w:tcPrChange w:id="2135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36" w:author="Johana Montejo Rozo" w:date="2016-02-03T10:3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37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2138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39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40" w:author="Johana Montejo Rozo" w:date="2016-02-03T10:32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_REC300</w:delText>
              </w:r>
            </w:del>
          </w:p>
        </w:tc>
      </w:tr>
      <w:tr w:rsidR="00487DDC" w:rsidRPr="0017136E" w:rsidDel="00E75518" w:rsidTr="00E75518">
        <w:trPr>
          <w:del w:id="2141" w:author="Johana Montejo Rozo" w:date="2016-02-03T10:32:00Z"/>
        </w:trPr>
        <w:tc>
          <w:tcPr>
            <w:tcW w:w="2476" w:type="dxa"/>
            <w:tcPrChange w:id="2142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43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44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2145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46" w:author="Johana Montejo Rozo" w:date="2016-02-03T10:32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147" w:author="Johana Montejo Rozo" w:date="2016-02-03T10:32:00Z">
              <w:r w:rsidRPr="00487DDC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Representación de las magnitudes inversamente proporcionales</w:delText>
              </w:r>
            </w:del>
          </w:p>
        </w:tc>
      </w:tr>
      <w:tr w:rsidR="00487DDC" w:rsidRPr="0017136E" w:rsidDel="00E75518" w:rsidTr="00E75518">
        <w:trPr>
          <w:trHeight w:val="601"/>
          <w:del w:id="2148" w:author="Johana Montejo Rozo" w:date="2016-02-03T10:32:00Z"/>
          <w:trPrChange w:id="2149" w:author="Johana Montejo Rozo" w:date="2016-02-03T10:32:00Z">
            <w:trPr>
              <w:trHeight w:val="601"/>
            </w:trPr>
          </w:trPrChange>
        </w:trPr>
        <w:tc>
          <w:tcPr>
            <w:tcW w:w="2476" w:type="dxa"/>
            <w:tcPrChange w:id="2150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51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52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2153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154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55" w:author="Johana Montejo Rozo" w:date="2016-02-03T10:32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</w:delText>
              </w:r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para relacionar la gráfica de magnitudes inversamente proporcionales con su ecuación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  <w:tblPrChange w:id="2156" w:author="Johana Montejo Rozo" w:date="2016-02-03T10:32:00Z">
          <w:tblPr>
            <w:tblStyle w:val="Tablaconcuadrcula1"/>
            <w:tblW w:w="9033" w:type="dxa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518"/>
        <w:gridCol w:w="6515"/>
        <w:tblGridChange w:id="2157">
          <w:tblGrid>
            <w:gridCol w:w="2518"/>
            <w:gridCol w:w="6515"/>
          </w:tblGrid>
        </w:tblGridChange>
      </w:tblGrid>
      <w:tr w:rsidR="00E75518" w:rsidRPr="0006455F" w:rsidTr="00E75518">
        <w:trPr>
          <w:ins w:id="2158" w:author="Johana Montejo Rozo" w:date="2016-02-03T10:32:00Z"/>
        </w:trPr>
        <w:tc>
          <w:tcPr>
            <w:tcW w:w="9033" w:type="dxa"/>
            <w:gridSpan w:val="2"/>
            <w:shd w:val="clear" w:color="auto" w:fill="000000" w:themeFill="text1"/>
            <w:tcPrChange w:id="2159" w:author="Johana Montejo Rozo" w:date="2016-02-03T10:32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E75518" w:rsidRPr="0006455F" w:rsidRDefault="00E75518" w:rsidP="00E75518">
            <w:pPr>
              <w:jc w:val="center"/>
              <w:rPr>
                <w:ins w:id="2160" w:author="Johana Montejo Rozo" w:date="2016-02-03T10:32:00Z"/>
                <w:rFonts w:ascii="Times New Roman" w:hAnsi="Times New Roman" w:cs="Times New Roman"/>
                <w:b/>
                <w:color w:val="FFFFFF" w:themeColor="background1"/>
              </w:rPr>
            </w:pPr>
            <w:ins w:id="2161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162" w:author="Johana Montejo Rozo" w:date="2016-02-03T10:32:00Z"/>
        </w:trPr>
        <w:tc>
          <w:tcPr>
            <w:tcW w:w="2518" w:type="dxa"/>
            <w:tcPrChange w:id="2163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164" w:author="Johana Montejo Rozo" w:date="2016-02-03T10:3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165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  <w:tcPrChange w:id="2166" w:author="Johana Montejo Rozo" w:date="2016-02-03T10:32:00Z">
              <w:tcPr>
                <w:tcW w:w="6515" w:type="dxa"/>
              </w:tcPr>
            </w:tcPrChange>
          </w:tcPr>
          <w:p w:rsidR="00E75518" w:rsidRPr="0006455F" w:rsidRDefault="00E75518" w:rsidP="00E75518">
            <w:pPr>
              <w:rPr>
                <w:ins w:id="2167" w:author="Johana Montejo Rozo" w:date="2016-02-03T10:32:00Z"/>
                <w:rFonts w:ascii="Times New Roman" w:hAnsi="Times New Roman" w:cs="Times New Roman"/>
                <w:b/>
                <w:color w:val="000000"/>
              </w:rPr>
            </w:pPr>
            <w:ins w:id="2168" w:author="Johana Montejo Rozo" w:date="2016-02-03T10:32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CO_REC310</w:t>
              </w:r>
            </w:ins>
          </w:p>
        </w:tc>
      </w:tr>
      <w:tr w:rsidR="00E75518" w:rsidRPr="0006455F" w:rsidTr="00E75518">
        <w:trPr>
          <w:ins w:id="2169" w:author="Johana Montejo Rozo" w:date="2016-02-03T10:32:00Z"/>
        </w:trPr>
        <w:tc>
          <w:tcPr>
            <w:tcW w:w="2518" w:type="dxa"/>
            <w:tcPrChange w:id="2170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171" w:author="Johana Montejo Rozo" w:date="2016-02-03T10:3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72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  <w:tcPrChange w:id="2173" w:author="Johana Montejo Rozo" w:date="2016-02-03T10:32:00Z">
              <w:tcPr>
                <w:tcW w:w="6515" w:type="dxa"/>
              </w:tcPr>
            </w:tcPrChange>
          </w:tcPr>
          <w:p w:rsidR="00E75518" w:rsidRPr="00E75518" w:rsidRDefault="00E75518" w:rsidP="00E75518">
            <w:pPr>
              <w:rPr>
                <w:ins w:id="2174" w:author="Johana Montejo Rozo" w:date="2016-02-03T10:32:00Z"/>
                <w:rFonts w:ascii="Times New Roman" w:hAnsi="Times New Roman" w:cs="Times New Roman"/>
                <w:color w:val="000000"/>
                <w:rPrChange w:id="2175" w:author="Johana Montejo Rozo" w:date="2016-02-03T10:33:00Z">
                  <w:rPr>
                    <w:ins w:id="2176" w:author="Johana Montejo Rozo" w:date="2016-02-03T10:32:00Z"/>
                    <w:rFonts w:ascii="Times New Roman" w:hAnsi="Times New Roman" w:cs="Times New Roman"/>
                    <w:color w:val="000000"/>
                  </w:rPr>
                </w:rPrChange>
              </w:rPr>
              <w:pPrChange w:id="2177" w:author="Johana Montejo Rozo" w:date="2016-02-03T10:32:00Z">
                <w:pPr/>
              </w:pPrChange>
            </w:pPr>
            <w:ins w:id="2178" w:author="Johana Montejo Rozo" w:date="2016-02-03T10:33:00Z">
              <w:r w:rsidRPr="00E75518">
                <w:rPr>
                  <w:rFonts w:ascii="Times New Roman" w:hAnsi="Times New Roman" w:cs="Times New Roman"/>
                  <w:color w:val="000000"/>
                  <w:rPrChange w:id="2179" w:author="Johana Montejo Rozo" w:date="2016-02-03T10:33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Resuelve problemas de proporcionalidad inversa</w:t>
              </w:r>
            </w:ins>
          </w:p>
        </w:tc>
      </w:tr>
      <w:tr w:rsidR="00E75518" w:rsidRPr="0006455F" w:rsidTr="00E75518">
        <w:trPr>
          <w:ins w:id="2180" w:author="Johana Montejo Rozo" w:date="2016-02-03T10:32:00Z"/>
        </w:trPr>
        <w:tc>
          <w:tcPr>
            <w:tcW w:w="2518" w:type="dxa"/>
            <w:tcPrChange w:id="2181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182" w:author="Johana Montejo Rozo" w:date="2016-02-03T10:3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83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  <w:tcPrChange w:id="2184" w:author="Johana Montejo Rozo" w:date="2016-02-03T10:32:00Z">
              <w:tcPr>
                <w:tcW w:w="6515" w:type="dxa"/>
              </w:tcPr>
            </w:tcPrChange>
          </w:tcPr>
          <w:p w:rsidR="00E75518" w:rsidRPr="0006455F" w:rsidRDefault="00E75518" w:rsidP="00E75518">
            <w:pPr>
              <w:rPr>
                <w:ins w:id="2185" w:author="Johana Montejo Rozo" w:date="2016-02-03T10:32:00Z"/>
                <w:rFonts w:ascii="Times New Roman" w:hAnsi="Times New Roman" w:cs="Times New Roman"/>
                <w:color w:val="000000"/>
              </w:rPr>
            </w:pPr>
            <w:ins w:id="2186" w:author="Johana Montejo Rozo" w:date="2016-02-03T10:33:00Z">
              <w:r w:rsidRPr="00E75518">
                <w:rPr>
                  <w:rFonts w:ascii="Times New Roman" w:hAnsi="Times New Roman" w:cs="Times New Roman"/>
                </w:rPr>
                <w:t>Actividad para aplicar la proporcionalidad inversa en la solución de problemas</w:t>
              </w:r>
            </w:ins>
          </w:p>
        </w:tc>
      </w:tr>
    </w:tbl>
    <w:p w:rsidR="00E75518" w:rsidRDefault="00E75518" w:rsidP="00F16C20">
      <w:pPr>
        <w:spacing w:after="0"/>
        <w:rPr>
          <w:ins w:id="2187" w:author="Johana Montejo Rozo" w:date="2016-02-03T10:3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2188" w:author="Johana Montejo Rozo" w:date="2016-02-03T10:3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2189" w:author="Johana Montejo Rozo" w:date="2016-02-03T10:33:00Z"/>
                <w:rFonts w:ascii="Times New Roman" w:hAnsi="Times New Roman" w:cs="Times New Roman"/>
                <w:b/>
                <w:color w:val="FFFFFF" w:themeColor="background1"/>
              </w:rPr>
            </w:pPr>
            <w:ins w:id="2190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191" w:author="Johana Montejo Rozo" w:date="2016-02-03T10:3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192" w:author="Johana Montejo Rozo" w:date="2016-02-03T10:3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193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6F7B58">
            <w:pPr>
              <w:rPr>
                <w:ins w:id="2194" w:author="Johana Montejo Rozo" w:date="2016-02-03T10:33:00Z"/>
                <w:rFonts w:ascii="Times New Roman" w:hAnsi="Times New Roman" w:cs="Times New Roman"/>
                <w:b/>
                <w:color w:val="000000"/>
              </w:rPr>
              <w:pPrChange w:id="2195" w:author="Johana Montejo Rozo" w:date="2016-02-03T10:33:00Z">
                <w:pPr/>
              </w:pPrChange>
            </w:pPr>
            <w:ins w:id="2196" w:author="Johana Montejo Rozo" w:date="2016-02-03T10:3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 w:rsidR="006F7B58">
                <w:rPr>
                  <w:rFonts w:ascii="Times New Roman" w:hAnsi="Times New Roman" w:cs="Times New Roman"/>
                  <w:color w:val="000000"/>
                </w:rPr>
                <w:t>REC320</w:t>
              </w:r>
            </w:ins>
          </w:p>
        </w:tc>
      </w:tr>
      <w:tr w:rsidR="00E75518" w:rsidRPr="0006455F" w:rsidTr="00E75518">
        <w:trPr>
          <w:ins w:id="2197" w:author="Johana Montejo Rozo" w:date="2016-02-03T10:3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198" w:author="Johana Montejo Rozo" w:date="2016-02-03T10:3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99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6F7B58" w:rsidP="00E75518">
            <w:pPr>
              <w:rPr>
                <w:ins w:id="2200" w:author="Johana Montejo Rozo" w:date="2016-02-03T10:33:00Z"/>
                <w:rFonts w:ascii="Times New Roman" w:hAnsi="Times New Roman" w:cs="Times New Roman"/>
                <w:color w:val="000000"/>
              </w:rPr>
            </w:pPr>
            <w:ins w:id="2201" w:author="Johana Montejo Rozo" w:date="2016-02-03T10:33:00Z">
              <w:r w:rsidRPr="006F7B58">
                <w:rPr>
                  <w:rFonts w:ascii="Times New Roman" w:hAnsi="Times New Roman" w:cs="Times New Roman"/>
                  <w:color w:val="000000"/>
                </w:rPr>
                <w:t>Resuelve el crucigrama de proporcionalidad</w:t>
              </w:r>
            </w:ins>
          </w:p>
        </w:tc>
      </w:tr>
      <w:tr w:rsidR="006F7B58" w:rsidRPr="0006455F" w:rsidTr="00E75518">
        <w:trPr>
          <w:ins w:id="2202" w:author="Johana Montejo Rozo" w:date="2016-02-03T10:33:00Z"/>
        </w:trPr>
        <w:tc>
          <w:tcPr>
            <w:tcW w:w="2518" w:type="dxa"/>
          </w:tcPr>
          <w:p w:rsidR="006F7B58" w:rsidRPr="0006455F" w:rsidRDefault="006F7B58" w:rsidP="006F7B58">
            <w:pPr>
              <w:rPr>
                <w:ins w:id="2203" w:author="Johana Montejo Rozo" w:date="2016-02-03T10:3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204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6F7B58" w:rsidRDefault="006F7B58" w:rsidP="006F7B58">
            <w:pPr>
              <w:rPr>
                <w:ins w:id="2205" w:author="Johana Montejo Rozo" w:date="2016-02-03T10:33:00Z"/>
                <w:rFonts w:ascii="Times New Roman" w:hAnsi="Times New Roman" w:cs="Times New Roman"/>
                <w:color w:val="000000"/>
                <w:rPrChange w:id="2206" w:author="Johana Montejo Rozo" w:date="2016-02-03T10:34:00Z">
                  <w:rPr>
                    <w:ins w:id="2207" w:author="Johana Montejo Rozo" w:date="2016-02-03T10:3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208" w:author="Johana Montejo Rozo" w:date="2016-02-03T10:33:00Z">
              <w:r w:rsidRPr="006F7B58">
                <w:rPr>
                  <w:rFonts w:ascii="Times New Roman" w:hAnsi="Times New Roman" w:cs="Times New Roman"/>
                  <w:color w:val="000000"/>
                  <w:rPrChange w:id="2209" w:author="Johana Montejo Rozo" w:date="2016-02-03T10:34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Actividad para repasar los términos de la proporcionalidad con un crucigrama</w:t>
              </w:r>
            </w:ins>
          </w:p>
        </w:tc>
      </w:tr>
    </w:tbl>
    <w:p w:rsidR="00E75518" w:rsidRDefault="00E75518" w:rsidP="00F16C20">
      <w:pPr>
        <w:spacing w:after="0"/>
        <w:rPr>
          <w:ins w:id="2210" w:author="Johana Montejo Rozo" w:date="2016-02-03T10:32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753D8A" w:rsidRPr="00E41FD7" w:rsidDel="00E75518" w:rsidTr="003278E3">
        <w:trPr>
          <w:del w:id="2211" w:author="Johana Montejo Rozo" w:date="2016-02-03T10:33:00Z"/>
        </w:trPr>
        <w:tc>
          <w:tcPr>
            <w:tcW w:w="8828" w:type="dxa"/>
            <w:gridSpan w:val="2"/>
            <w:shd w:val="clear" w:color="auto" w:fill="000000" w:themeFill="text1"/>
          </w:tcPr>
          <w:p w:rsidR="00753D8A" w:rsidRPr="00E41FD7" w:rsidDel="00E75518" w:rsidRDefault="00753D8A" w:rsidP="003278E3">
            <w:pPr>
              <w:jc w:val="center"/>
              <w:rPr>
                <w:del w:id="2212" w:author="Johana Montejo Rozo" w:date="2016-02-03T10:3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213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753D8A" w:rsidRPr="00E41FD7" w:rsidDel="00E75518" w:rsidTr="003278E3">
        <w:trPr>
          <w:del w:id="2214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215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16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217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18" w:author="Johana Montejo Rozo" w:date="2016-02-03T10:33:00Z"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</w:delText>
              </w:r>
              <w:r w:rsidR="00C85D5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CO_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310</w:delText>
              </w:r>
            </w:del>
          </w:p>
        </w:tc>
      </w:tr>
      <w:tr w:rsidR="00753D8A" w:rsidRPr="00E41FD7" w:rsidDel="00E75518" w:rsidTr="003278E3">
        <w:trPr>
          <w:del w:id="2219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220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1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753D8A">
            <w:pPr>
              <w:rPr>
                <w:del w:id="2222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3" w:author="Johana Montejo Rozo" w:date="2016-02-03T10:3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 La proporcionalidad inversa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resolución de problemas de proporcionalidad inversa /3.2.1 La regla de tres simple inversa/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inversa</w:delText>
              </w:r>
            </w:del>
          </w:p>
        </w:tc>
      </w:tr>
      <w:tr w:rsidR="00753D8A" w:rsidRPr="00E41FD7" w:rsidDel="00E75518" w:rsidTr="003278E3">
        <w:trPr>
          <w:del w:id="2224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225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6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227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8" w:author="Johana Montejo Rozo" w:date="2016-02-03T10:3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753D8A" w:rsidRPr="00E41FD7" w:rsidDel="00E75518" w:rsidTr="003278E3">
        <w:trPr>
          <w:del w:id="2229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230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31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232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33" w:author="Johana Montejo Rozo" w:date="2016-02-03T10:33:00Z">
              <w:r w:rsidRPr="00753D8A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inversa</w:delText>
              </w:r>
            </w:del>
          </w:p>
        </w:tc>
      </w:tr>
      <w:tr w:rsidR="00753D8A" w:rsidRPr="00E41FD7" w:rsidDel="00E75518" w:rsidTr="003278E3">
        <w:trPr>
          <w:del w:id="2234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235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36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237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38" w:author="Johana Montejo Rozo" w:date="2016-02-03T10:33:00Z">
              <w:r w:rsidRPr="00753D8A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aplicar la proporcionalidad inversa en la solución de problemas</w:delText>
              </w:r>
            </w:del>
          </w:p>
        </w:tc>
      </w:tr>
    </w:tbl>
    <w:p w:rsidR="00F16C20" w:rsidDel="006F7B58" w:rsidRDefault="00F16C20" w:rsidP="00F16C20">
      <w:pPr>
        <w:spacing w:after="0"/>
        <w:rPr>
          <w:del w:id="2239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262AF" w:rsidRPr="0017136E" w:rsidDel="006F7B58" w:rsidTr="003278E3">
        <w:trPr>
          <w:del w:id="2240" w:author="Johana Montejo Rozo" w:date="2016-02-03T10:34:00Z"/>
        </w:trPr>
        <w:tc>
          <w:tcPr>
            <w:tcW w:w="9033" w:type="dxa"/>
            <w:gridSpan w:val="2"/>
            <w:shd w:val="clear" w:color="auto" w:fill="000000" w:themeFill="text1"/>
          </w:tcPr>
          <w:p w:rsidR="00F262AF" w:rsidRPr="0017136E" w:rsidDel="006F7B58" w:rsidRDefault="00F262AF" w:rsidP="003278E3">
            <w:pPr>
              <w:jc w:val="center"/>
              <w:rPr>
                <w:del w:id="2241" w:author="Johana Montejo Rozo" w:date="2016-02-03T10:3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242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262AF" w:rsidRPr="0017136E" w:rsidDel="006F7B58" w:rsidTr="003278E3">
        <w:trPr>
          <w:del w:id="2243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244" w:author="Johana Montejo Rozo" w:date="2016-02-03T10:3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45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246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47" w:author="Johana Montejo Rozo" w:date="2016-02-03T10:34:00Z">
              <w:r w:rsidRPr="0017136E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_REC320</w:delText>
              </w:r>
            </w:del>
          </w:p>
        </w:tc>
      </w:tr>
      <w:tr w:rsidR="00F262AF" w:rsidRPr="0017136E" w:rsidDel="006F7B58" w:rsidTr="003278E3">
        <w:trPr>
          <w:del w:id="2248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249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50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251" w:author="Johana Montejo Rozo" w:date="2016-02-03T10:34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252" w:author="Johana Montejo Rozo" w:date="2016-02-03T10:33:00Z">
              <w:r w:rsidRPr="00F262AF" w:rsidDel="006F7B5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Resuelve el crucigrama de proporcionalidad</w:delText>
              </w:r>
            </w:del>
          </w:p>
        </w:tc>
      </w:tr>
      <w:tr w:rsidR="00F262AF" w:rsidRPr="0017136E" w:rsidDel="006F7B58" w:rsidTr="003278E3">
        <w:trPr>
          <w:trHeight w:val="601"/>
          <w:del w:id="2253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254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55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256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57" w:author="Johana Montejo Rozo" w:date="2016-02-03T10:33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repasar los términos de la proporcionalidad con un crucigrama</w:delText>
              </w:r>
            </w:del>
          </w:p>
        </w:tc>
      </w:tr>
    </w:tbl>
    <w:p w:rsidR="00F262AF" w:rsidDel="006F7B58" w:rsidRDefault="00F262AF" w:rsidP="00F16C20">
      <w:pPr>
        <w:spacing w:after="0"/>
        <w:rPr>
          <w:del w:id="2258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p w:rsidR="00753D8A" w:rsidDel="006F7B58" w:rsidRDefault="00753D8A" w:rsidP="00F16C20">
      <w:pPr>
        <w:spacing w:after="0"/>
        <w:rPr>
          <w:del w:id="2259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p w:rsidR="00F16C20" w:rsidRPr="004E5E51" w:rsidRDefault="00F16C20" w:rsidP="00F16C20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E3442D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Pr="00FE53CA" w:rsidRDefault="00F16C20" w:rsidP="00F16C20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2260" w:author="mercyranjel" w:date="2016-01-25T15:48:00Z">
        <w:r w:rsidRPr="00FE53CA" w:rsidDel="001276A6">
          <w:rPr>
            <w:rFonts w:ascii="Times New Roman" w:hAnsi="Times New Roman" w:cs="Times New Roman"/>
          </w:rPr>
          <w:delText xml:space="preserve">consolidar </w:delText>
        </w:r>
      </w:del>
      <w:ins w:id="2261" w:author="mercyranjel" w:date="2016-01-25T15:48:00Z">
        <w:r w:rsidR="001276A6">
          <w:rPr>
            <w:rFonts w:ascii="Times New Roman" w:hAnsi="Times New Roman" w:cs="Times New Roman"/>
          </w:rPr>
          <w:t>afianz</w:t>
        </w:r>
        <w:r w:rsidR="001276A6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6F7B58" w:rsidRDefault="006F7B58" w:rsidP="00F16C20">
      <w:pPr>
        <w:spacing w:after="0"/>
        <w:rPr>
          <w:ins w:id="2262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6F7B58" w:rsidRPr="0006455F" w:rsidTr="0006455F">
        <w:trPr>
          <w:ins w:id="2263" w:author="Johana Montejo Rozo" w:date="2016-02-03T10:34:00Z"/>
        </w:trPr>
        <w:tc>
          <w:tcPr>
            <w:tcW w:w="9033" w:type="dxa"/>
            <w:gridSpan w:val="2"/>
            <w:shd w:val="clear" w:color="auto" w:fill="000000" w:themeFill="text1"/>
          </w:tcPr>
          <w:p w:rsidR="006F7B58" w:rsidRPr="0006455F" w:rsidRDefault="006F7B58" w:rsidP="0006455F">
            <w:pPr>
              <w:jc w:val="center"/>
              <w:rPr>
                <w:ins w:id="2264" w:author="Johana Montejo Rozo" w:date="2016-02-03T10:34:00Z"/>
                <w:rFonts w:ascii="Times New Roman" w:hAnsi="Times New Roman" w:cs="Times New Roman"/>
                <w:b/>
                <w:color w:val="FFFFFF" w:themeColor="background1"/>
              </w:rPr>
            </w:pPr>
            <w:ins w:id="2265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6F7B58" w:rsidRPr="0006455F" w:rsidTr="0006455F">
        <w:trPr>
          <w:ins w:id="2266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267" w:author="Johana Montejo Rozo" w:date="2016-02-03T10:34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268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269" w:author="Johana Montejo Rozo" w:date="2016-02-03T10:34:00Z"/>
                <w:rFonts w:ascii="Times New Roman" w:hAnsi="Times New Roman" w:cs="Times New Roman"/>
                <w:b/>
                <w:color w:val="000000"/>
              </w:rPr>
            </w:pPr>
            <w:ins w:id="2270" w:author="Johana Montejo Rozo" w:date="2016-02-03T10:34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>
                <w:rPr>
                  <w:rFonts w:ascii="Times New Roman" w:hAnsi="Times New Roman" w:cs="Times New Roman"/>
                  <w:color w:val="000000"/>
                </w:rPr>
                <w:t>REC33</w:t>
              </w:r>
              <w:r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6F7B58" w:rsidRPr="0006455F" w:rsidTr="0006455F">
        <w:trPr>
          <w:ins w:id="2271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272" w:author="Johana Montejo Rozo" w:date="2016-02-03T10:3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273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274" w:author="Johana Montejo Rozo" w:date="2016-02-03T10:34:00Z"/>
                <w:rFonts w:ascii="Times New Roman" w:hAnsi="Times New Roman" w:cs="Times New Roman"/>
                <w:color w:val="000000"/>
              </w:rPr>
            </w:pPr>
            <w:ins w:id="2275" w:author="Johana Montejo Rozo" w:date="2016-02-03T10:34:00Z">
              <w:r w:rsidRPr="00F262AF">
                <w:rPr>
                  <w:rFonts w:ascii="Times New Roman" w:hAnsi="Times New Roman" w:cs="Times New Roman"/>
                </w:rPr>
                <w:t>Refuerza tu aprendizaje</w:t>
              </w:r>
              <w:r>
                <w:rPr>
                  <w:rFonts w:ascii="Times New Roman" w:hAnsi="Times New Roman" w:cs="Times New Roman"/>
                </w:rPr>
                <w:t>:</w:t>
              </w:r>
              <w:r w:rsidRPr="00F262AF">
                <w:rPr>
                  <w:rFonts w:ascii="Times New Roman" w:hAnsi="Times New Roman" w:cs="Times New Roman"/>
                </w:rPr>
                <w:t xml:space="preserve"> La proporcionalidad inversa</w:t>
              </w:r>
            </w:ins>
          </w:p>
        </w:tc>
      </w:tr>
      <w:tr w:rsidR="006F7B58" w:rsidRPr="0006455F" w:rsidTr="0006455F">
        <w:trPr>
          <w:ins w:id="2276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277" w:author="Johana Montejo Rozo" w:date="2016-02-03T10:3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278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279" w:author="Johana Montejo Rozo" w:date="2016-02-03T10:34:00Z"/>
                <w:rFonts w:ascii="Times New Roman" w:hAnsi="Times New Roman" w:cs="Times New Roman"/>
                <w:color w:val="000000"/>
              </w:rPr>
            </w:pPr>
            <w:ins w:id="2280" w:author="Johana Montejo Rozo" w:date="2016-02-03T10:34:00Z">
              <w:r w:rsidRPr="00F262AF">
                <w:rPr>
                  <w:rFonts w:ascii="Times New Roman" w:hAnsi="Times New Roman" w:cs="Times New Roman"/>
                </w:rPr>
                <w:t xml:space="preserve">Actividad sobre </w:t>
              </w:r>
              <w:r>
                <w:rPr>
                  <w:rFonts w:ascii="Times New Roman" w:hAnsi="Times New Roman" w:cs="Times New Roman"/>
                </w:rPr>
                <w:t>l</w:t>
              </w:r>
              <w:r w:rsidRPr="00F262AF">
                <w:rPr>
                  <w:rFonts w:ascii="Times New Roman" w:hAnsi="Times New Roman" w:cs="Times New Roman"/>
                </w:rPr>
                <w:t>a proporcionalidad inversa</w:t>
              </w:r>
            </w:ins>
          </w:p>
        </w:tc>
      </w:tr>
    </w:tbl>
    <w:p w:rsidR="006F7B58" w:rsidRDefault="006F7B58" w:rsidP="00F16C20">
      <w:pPr>
        <w:spacing w:after="0"/>
        <w:rPr>
          <w:ins w:id="2281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p w:rsidR="006F7B58" w:rsidDel="006F7B58" w:rsidRDefault="006F7B58" w:rsidP="00F16C20">
      <w:pPr>
        <w:spacing w:after="0"/>
        <w:rPr>
          <w:del w:id="2282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p w:rsidR="00F262AF" w:rsidRPr="00FE53CA" w:rsidDel="006F7B58" w:rsidRDefault="00F262AF" w:rsidP="00F16C20">
      <w:pPr>
        <w:spacing w:after="0"/>
        <w:rPr>
          <w:del w:id="2283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F16C20" w:rsidRPr="00FE53CA" w:rsidDel="006F7B58" w:rsidTr="00CA29C1">
        <w:trPr>
          <w:del w:id="2284" w:author="Johana Montejo Rozo" w:date="2016-02-03T10:34:00Z"/>
        </w:trPr>
        <w:tc>
          <w:tcPr>
            <w:tcW w:w="8828" w:type="dxa"/>
            <w:gridSpan w:val="2"/>
            <w:shd w:val="clear" w:color="auto" w:fill="000000" w:themeFill="text1"/>
          </w:tcPr>
          <w:p w:rsidR="00F16C20" w:rsidRPr="00FE53CA" w:rsidDel="006F7B58" w:rsidRDefault="00F16C20" w:rsidP="00CA29C1">
            <w:pPr>
              <w:jc w:val="center"/>
              <w:rPr>
                <w:del w:id="2285" w:author="Johana Montejo Rozo" w:date="2016-02-03T10:34:00Z"/>
                <w:rFonts w:ascii="Times New Roman" w:hAnsi="Times New Roman" w:cs="Times New Roman"/>
                <w:b/>
              </w:rPr>
            </w:pPr>
            <w:del w:id="2286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F16C20" w:rsidRPr="00FE53CA" w:rsidDel="006F7B58" w:rsidTr="00CA29C1">
        <w:trPr>
          <w:del w:id="2287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288" w:author="Johana Montejo Rozo" w:date="2016-02-03T10:34:00Z"/>
                <w:rFonts w:ascii="Times New Roman" w:hAnsi="Times New Roman" w:cs="Times New Roman"/>
                <w:b/>
                <w:sz w:val="18"/>
                <w:szCs w:val="18"/>
              </w:rPr>
            </w:pPr>
            <w:del w:id="2289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F16C20" w:rsidRPr="00F262AF" w:rsidDel="006F7B58" w:rsidRDefault="00F262AF" w:rsidP="00CA29C1">
            <w:pPr>
              <w:rPr>
                <w:del w:id="2290" w:author="Johana Montejo Rozo" w:date="2016-02-03T10:34:00Z"/>
                <w:rFonts w:ascii="Times New Roman" w:hAnsi="Times New Roman" w:cs="Times New Roman"/>
              </w:rPr>
            </w:pPr>
            <w:del w:id="2291" w:author="Johana Montejo Rozo" w:date="2016-02-03T10:34:00Z">
              <w:r w:rsidDel="006F7B58">
                <w:rPr>
                  <w:rFonts w:ascii="Times New Roman" w:hAnsi="Times New Roman" w:cs="Times New Roman"/>
                </w:rPr>
                <w:delText>MA_07_07_CO_REC33</w:delText>
              </w:r>
              <w:r w:rsidRPr="00F262AF" w:rsidDel="006F7B58">
                <w:rPr>
                  <w:rFonts w:ascii="Times New Roman" w:hAnsi="Times New Roman" w:cs="Times New Roman"/>
                </w:rPr>
                <w:delText>0</w:delText>
              </w:r>
            </w:del>
          </w:p>
        </w:tc>
      </w:tr>
      <w:tr w:rsidR="00F16C20" w:rsidRPr="00FE53CA" w:rsidDel="006F7B58" w:rsidTr="00CA29C1">
        <w:trPr>
          <w:del w:id="2292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293" w:author="Johana Montejo Rozo" w:date="2016-02-03T10:34:00Z"/>
                <w:rFonts w:ascii="Times New Roman" w:hAnsi="Times New Roman" w:cs="Times New Roman"/>
              </w:rPr>
            </w:pPr>
            <w:del w:id="2294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F16C20" w:rsidRPr="00FE53CA" w:rsidDel="006F7B58" w:rsidRDefault="00F262AF" w:rsidP="00CA29C1">
            <w:pPr>
              <w:rPr>
                <w:del w:id="2295" w:author="Johana Montejo Rozo" w:date="2016-02-03T10:34:00Z"/>
                <w:rFonts w:ascii="Times New Roman" w:hAnsi="Times New Roman" w:cs="Times New Roman"/>
              </w:rPr>
            </w:pPr>
            <w:del w:id="2296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>Refuerza tu aprendizaje</w:delText>
              </w:r>
            </w:del>
            <w:ins w:id="2297" w:author="mercyranjel" w:date="2016-01-25T15:48:00Z">
              <w:del w:id="2298" w:author="Johana Montejo Rozo" w:date="2016-02-03T10:34:00Z">
                <w:r w:rsidR="001276A6" w:rsidDel="006F7B58">
                  <w:rPr>
                    <w:rFonts w:ascii="Times New Roman" w:hAnsi="Times New Roman" w:cs="Times New Roman"/>
                  </w:rPr>
                  <w:delText>:</w:delText>
                </w:r>
              </w:del>
            </w:ins>
            <w:del w:id="2299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 xml:space="preserve"> La proporcionalidad inversa</w:delText>
              </w:r>
            </w:del>
          </w:p>
        </w:tc>
      </w:tr>
      <w:tr w:rsidR="00F16C20" w:rsidRPr="00FE53CA" w:rsidDel="006F7B58" w:rsidTr="00CA29C1">
        <w:trPr>
          <w:del w:id="2300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301" w:author="Johana Montejo Rozo" w:date="2016-02-03T10:34:00Z"/>
                <w:rFonts w:ascii="Times New Roman" w:hAnsi="Times New Roman" w:cs="Times New Roman"/>
              </w:rPr>
            </w:pPr>
            <w:del w:id="2302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F16C20" w:rsidRPr="00FE53CA" w:rsidDel="006F7B58" w:rsidRDefault="00F262AF" w:rsidP="00C85D5E">
            <w:pPr>
              <w:rPr>
                <w:del w:id="2303" w:author="Johana Montejo Rozo" w:date="2016-02-03T10:34:00Z"/>
                <w:rFonts w:ascii="Times New Roman" w:hAnsi="Times New Roman" w:cs="Times New Roman"/>
              </w:rPr>
            </w:pPr>
            <w:del w:id="2304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 xml:space="preserve">Actividad sobre </w:delText>
              </w:r>
              <w:r w:rsidR="00C85D5E" w:rsidDel="006F7B58">
                <w:rPr>
                  <w:rFonts w:ascii="Times New Roman" w:hAnsi="Times New Roman" w:cs="Times New Roman"/>
                </w:rPr>
                <w:delText>l</w:delText>
              </w:r>
              <w:r w:rsidRPr="00F262AF" w:rsidDel="006F7B58">
                <w:rPr>
                  <w:rFonts w:ascii="Times New Roman" w:hAnsi="Times New Roman" w:cs="Times New Roman"/>
                </w:rPr>
                <w:delText>a proporcionalidad inversa</w:delText>
              </w:r>
            </w:del>
          </w:p>
        </w:tc>
      </w:tr>
    </w:tbl>
    <w:p w:rsidR="00E3442D" w:rsidDel="006F7B58" w:rsidRDefault="00E3442D" w:rsidP="00134A9E">
      <w:pPr>
        <w:rPr>
          <w:del w:id="2305" w:author="Johana Montejo Rozo" w:date="2016-02-03T10:34:00Z"/>
          <w:rFonts w:ascii="Times" w:hAnsi="Times"/>
          <w:highlight w:val="yellow"/>
        </w:rPr>
      </w:pPr>
    </w:p>
    <w:p w:rsidR="00A868B9" w:rsidDel="006F7B58" w:rsidRDefault="00A868B9" w:rsidP="00134A9E">
      <w:pPr>
        <w:rPr>
          <w:del w:id="2306" w:author="Johana Montejo Rozo" w:date="2016-02-03T10:34:00Z"/>
          <w:rFonts w:ascii="Times" w:hAnsi="Times"/>
          <w:highlight w:val="yellow"/>
        </w:rPr>
      </w:pPr>
    </w:p>
    <w:p w:rsidR="00A868B9" w:rsidRDefault="00A868B9" w:rsidP="00A868B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 Ejercitación y competencias</w:t>
      </w:r>
    </w:p>
    <w:p w:rsidR="00A868B9" w:rsidRDefault="00A868B9" w:rsidP="00134A9E">
      <w:pPr>
        <w:rPr>
          <w:ins w:id="2307" w:author="Johana Montejo Rozo" w:date="2016-02-03T10:35:00Z"/>
          <w:rFonts w:ascii="Times" w:hAnsi="Times"/>
          <w:highlight w:val="yellow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6F7B58" w:rsidRPr="0006455F" w:rsidTr="0006455F">
        <w:trPr>
          <w:ins w:id="2308" w:author="Johana Montejo Rozo" w:date="2016-02-03T10:35:00Z"/>
        </w:trPr>
        <w:tc>
          <w:tcPr>
            <w:tcW w:w="9033" w:type="dxa"/>
            <w:gridSpan w:val="2"/>
            <w:shd w:val="clear" w:color="auto" w:fill="000000" w:themeFill="text1"/>
          </w:tcPr>
          <w:p w:rsidR="006F7B58" w:rsidRPr="0006455F" w:rsidRDefault="006F7B58" w:rsidP="0006455F">
            <w:pPr>
              <w:jc w:val="center"/>
              <w:rPr>
                <w:ins w:id="2309" w:author="Johana Montejo Rozo" w:date="2016-02-03T10:35:00Z"/>
                <w:rFonts w:ascii="Times New Roman" w:hAnsi="Times New Roman" w:cs="Times New Roman"/>
                <w:b/>
                <w:color w:val="FFFFFF" w:themeColor="background1"/>
              </w:rPr>
            </w:pPr>
            <w:ins w:id="2310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6F7B58" w:rsidRPr="0006455F" w:rsidTr="0006455F">
        <w:trPr>
          <w:ins w:id="2311" w:author="Johana Montejo Rozo" w:date="2016-02-03T10:35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312" w:author="Johana Montejo Rozo" w:date="2016-02-03T10:3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313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6F7B58" w:rsidRPr="0006455F" w:rsidRDefault="006F7B58" w:rsidP="006F7B58">
            <w:pPr>
              <w:rPr>
                <w:ins w:id="2314" w:author="Johana Montejo Rozo" w:date="2016-02-03T10:35:00Z"/>
                <w:rFonts w:ascii="Times New Roman" w:hAnsi="Times New Roman" w:cs="Times New Roman"/>
                <w:b/>
                <w:color w:val="000000"/>
              </w:rPr>
              <w:pPrChange w:id="2315" w:author="Johana Montejo Rozo" w:date="2016-02-03T10:35:00Z">
                <w:pPr/>
              </w:pPrChange>
            </w:pPr>
            <w:ins w:id="2316" w:author="Johana Montejo Rozo" w:date="2016-02-03T10:3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</w:t>
              </w:r>
              <w:r>
                <w:rPr>
                  <w:rFonts w:ascii="Times New Roman" w:hAnsi="Times New Roman" w:cs="Times New Roman"/>
                  <w:color w:val="000000"/>
                </w:rPr>
                <w:t>4</w:t>
              </w:r>
              <w:r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6F7B58" w:rsidRPr="0006455F" w:rsidTr="0006455F">
        <w:trPr>
          <w:ins w:id="2317" w:author="Johana Montejo Rozo" w:date="2016-02-03T10:35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318" w:author="Johana Montejo Rozo" w:date="2016-02-03T10:3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319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320" w:author="Johana Montejo Rozo" w:date="2016-02-03T10:35:00Z"/>
                <w:rFonts w:ascii="Times New Roman" w:hAnsi="Times New Roman" w:cs="Times New Roman"/>
                <w:color w:val="000000"/>
              </w:rPr>
            </w:pPr>
            <w:ins w:id="2321" w:author="Johana Montejo Rozo" w:date="2016-02-03T10:35:00Z">
              <w:r w:rsidRPr="006F7B58">
                <w:rPr>
                  <w:rFonts w:ascii="Times New Roman" w:hAnsi="Times New Roman" w:cs="Times New Roman"/>
                </w:rPr>
                <w:t>Competencias: estudio de la razón entre dos casas</w:t>
              </w:r>
            </w:ins>
          </w:p>
        </w:tc>
      </w:tr>
      <w:tr w:rsidR="006F7B58" w:rsidRPr="0006455F" w:rsidTr="0006455F">
        <w:trPr>
          <w:ins w:id="2322" w:author="Johana Montejo Rozo" w:date="2016-02-03T10:35:00Z"/>
        </w:trPr>
        <w:tc>
          <w:tcPr>
            <w:tcW w:w="2518" w:type="dxa"/>
          </w:tcPr>
          <w:p w:rsidR="006F7B58" w:rsidRPr="0006455F" w:rsidRDefault="006F7B58" w:rsidP="006F7B58">
            <w:pPr>
              <w:rPr>
                <w:ins w:id="2323" w:author="Johana Montejo Rozo" w:date="2016-02-03T10:3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324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6F7B58" w:rsidRDefault="006F7B58" w:rsidP="006F7B58">
            <w:pPr>
              <w:rPr>
                <w:ins w:id="2325" w:author="Johana Montejo Rozo" w:date="2016-02-03T10:35:00Z"/>
                <w:rFonts w:ascii="Times New Roman" w:hAnsi="Times New Roman" w:cs="Times New Roman"/>
                <w:color w:val="000000"/>
                <w:rPrChange w:id="2326" w:author="Johana Montejo Rozo" w:date="2016-02-03T10:35:00Z">
                  <w:rPr>
                    <w:ins w:id="2327" w:author="Johana Montejo Rozo" w:date="2016-02-03T10:35:00Z"/>
                    <w:rFonts w:ascii="Times New Roman" w:hAnsi="Times New Roman" w:cs="Times New Roman"/>
                    <w:color w:val="000000"/>
                  </w:rPr>
                </w:rPrChange>
              </w:rPr>
              <w:pPrChange w:id="2328" w:author="Johana Montejo Rozo" w:date="2016-02-03T10:35:00Z">
                <w:pPr/>
              </w:pPrChange>
            </w:pPr>
            <w:ins w:id="2329" w:author="Johana Montejo Rozo" w:date="2016-02-03T10:35:00Z">
              <w:r w:rsidRPr="006F7B58">
                <w:rPr>
                  <w:rFonts w:ascii="Times New Roman" w:hAnsi="Times New Roman" w:cs="Times New Roman"/>
                  <w:color w:val="000000"/>
                  <w:rPrChange w:id="2330" w:author="Johana Montejo Rozo" w:date="2016-02-03T10:35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 xml:space="preserve">Actividad </w:t>
              </w:r>
              <w:r>
                <w:rPr>
                  <w:rFonts w:ascii="Times New Roman" w:hAnsi="Times New Roman" w:cs="Times New Roman"/>
                  <w:color w:val="000000"/>
                </w:rPr>
                <w:t>para</w:t>
              </w:r>
              <w:r w:rsidRPr="006F7B58">
                <w:rPr>
                  <w:rFonts w:ascii="Times New Roman" w:hAnsi="Times New Roman" w:cs="Times New Roman"/>
                  <w:color w:val="000000"/>
                  <w:rPrChange w:id="2331" w:author="Johana Montejo Rozo" w:date="2016-02-03T10:35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 xml:space="preserve"> determinar la razón de proporción entre dos casas</w:t>
              </w:r>
            </w:ins>
          </w:p>
        </w:tc>
      </w:tr>
    </w:tbl>
    <w:p w:rsidR="006F7B58" w:rsidRDefault="006F7B58" w:rsidP="00134A9E">
      <w:pPr>
        <w:rPr>
          <w:ins w:id="2332" w:author="Johana Montejo Rozo" w:date="2016-02-03T10:35:00Z"/>
          <w:rFonts w:ascii="Times" w:hAnsi="Times"/>
          <w:highlight w:val="yellow"/>
        </w:rPr>
      </w:pPr>
    </w:p>
    <w:p w:rsidR="006F7B58" w:rsidDel="006F7B58" w:rsidRDefault="006F7B58" w:rsidP="00134A9E">
      <w:pPr>
        <w:rPr>
          <w:del w:id="2333" w:author="Johana Montejo Rozo" w:date="2016-02-03T10:35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F262AF" w:rsidRPr="00E41FD7" w:rsidDel="006F7B58" w:rsidTr="003278E3">
        <w:trPr>
          <w:del w:id="2334" w:author="Johana Montejo Rozo" w:date="2016-02-03T10:35:00Z"/>
        </w:trPr>
        <w:tc>
          <w:tcPr>
            <w:tcW w:w="8828" w:type="dxa"/>
            <w:gridSpan w:val="2"/>
            <w:shd w:val="clear" w:color="auto" w:fill="000000" w:themeFill="text1"/>
          </w:tcPr>
          <w:p w:rsidR="00F262AF" w:rsidRPr="00E41FD7" w:rsidDel="006F7B58" w:rsidRDefault="00F262AF" w:rsidP="003278E3">
            <w:pPr>
              <w:jc w:val="center"/>
              <w:rPr>
                <w:del w:id="2335" w:author="Johana Montejo Rozo" w:date="2016-02-03T10:3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336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F262AF" w:rsidRPr="00E41FD7" w:rsidDel="006F7B58" w:rsidTr="003278E3">
        <w:trPr>
          <w:del w:id="233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338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33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340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341" w:author="Johana Montejo Rozo" w:date="2016-02-03T10:35:00Z"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340</w:delText>
              </w:r>
            </w:del>
          </w:p>
        </w:tc>
      </w:tr>
      <w:tr w:rsidR="00F262AF" w:rsidRPr="00E41FD7" w:rsidDel="006F7B58" w:rsidTr="003278E3">
        <w:trPr>
          <w:del w:id="2342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343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44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F262AF">
            <w:pPr>
              <w:rPr>
                <w:del w:id="2345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46" w:author="Johana Montejo Rozo" w:date="2016-02-03T10:35:00Z"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/6 Ejercitación y competencias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Competencias: estudio de la razón entre dos casas</w:delText>
              </w:r>
            </w:del>
          </w:p>
        </w:tc>
      </w:tr>
      <w:tr w:rsidR="00F262AF" w:rsidRPr="00E41FD7" w:rsidDel="006F7B58" w:rsidTr="003278E3">
        <w:trPr>
          <w:del w:id="234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348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4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350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51" w:author="Johana Montejo Rozo" w:date="2016-02-03T10:35:00Z"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F262AF" w:rsidRPr="00E41FD7" w:rsidDel="006F7B58" w:rsidTr="003278E3">
        <w:trPr>
          <w:del w:id="2352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353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354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355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56" w:author="Johana Montejo Rozo" w:date="2016-02-03T10:35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Competencias: estudio de la razón entre dos casas</w:delText>
              </w:r>
            </w:del>
          </w:p>
        </w:tc>
      </w:tr>
      <w:tr w:rsidR="00F262AF" w:rsidRPr="00E41FD7" w:rsidDel="006F7B58" w:rsidTr="003278E3">
        <w:trPr>
          <w:del w:id="235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358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35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360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361" w:author="Johana Montejo Rozo" w:date="2016-02-03T10:35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cuyo objetivo es determinar la razón de proporción entre dos casas</w:delText>
              </w:r>
            </w:del>
          </w:p>
        </w:tc>
      </w:tr>
    </w:tbl>
    <w:p w:rsidR="00F262AF" w:rsidDel="006F7B58" w:rsidRDefault="00F262AF" w:rsidP="00134A9E">
      <w:pPr>
        <w:rPr>
          <w:del w:id="2362" w:author="Johana Montejo Rozo" w:date="2016-02-03T10:35:00Z"/>
          <w:rFonts w:ascii="Times" w:hAnsi="Times"/>
          <w:highlight w:val="yellow"/>
        </w:rPr>
      </w:pPr>
    </w:p>
    <w:p w:rsidR="00A868B9" w:rsidDel="006F7B58" w:rsidRDefault="00A868B9" w:rsidP="00134A9E">
      <w:pPr>
        <w:rPr>
          <w:del w:id="2363" w:author="Johana Montejo Rozo" w:date="2016-02-03T10:35:00Z"/>
          <w:rFonts w:ascii="Times" w:hAnsi="Times"/>
          <w:highlight w:val="yellow"/>
        </w:rPr>
      </w:pPr>
    </w:p>
    <w:p w:rsidR="00054A93" w:rsidRPr="004E5E51" w:rsidRDefault="00E3442D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134A9E" w:rsidRPr="005D1738" w:rsidTr="00DB6CE9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401A5A" w:rsidRDefault="00401A5A" w:rsidP="00DB6CE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1A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MA_07_07_CO_REC350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401A5A" w:rsidP="006F7B58">
            <w:pPr>
              <w:rPr>
                <w:rFonts w:ascii="Times New Roman" w:hAnsi="Times New Roman" w:cs="Times New Roman"/>
                <w:color w:val="000000"/>
              </w:rPr>
              <w:pPrChange w:id="2364" w:author="Johana Montejo Rozo" w:date="2016-02-03T10:37:00Z">
                <w:pPr/>
              </w:pPrChange>
            </w:pPr>
            <w:r w:rsidRPr="00401A5A">
              <w:rPr>
                <w:rFonts w:ascii="Times New Roman" w:hAnsi="Times New Roman" w:cs="Times New Roman"/>
                <w:color w:val="000000"/>
              </w:rPr>
              <w:t xml:space="preserve">Mapa conceptual </w:t>
            </w:r>
            <w:del w:id="2365" w:author="Johana Montejo Rozo" w:date="2016-02-03T10:37:00Z">
              <w:r w:rsidRPr="00401A5A" w:rsidDel="006F7B58">
                <w:rPr>
                  <w:rFonts w:ascii="Times New Roman" w:hAnsi="Times New Roman" w:cs="Times New Roman"/>
                  <w:color w:val="000000"/>
                </w:rPr>
                <w:delText>que muestra</w:delText>
              </w:r>
            </w:del>
            <w:ins w:id="2366" w:author="Johana Montejo Rozo" w:date="2016-02-03T10:37:00Z">
              <w:r w:rsidR="006F7B58">
                <w:rPr>
                  <w:rFonts w:ascii="Times New Roman" w:hAnsi="Times New Roman" w:cs="Times New Roman"/>
                  <w:color w:val="000000"/>
                </w:rPr>
                <w:t>sobre</w:t>
              </w:r>
            </w:ins>
            <w:r w:rsidRPr="00401A5A">
              <w:rPr>
                <w:rFonts w:ascii="Times New Roman" w:hAnsi="Times New Roman" w:cs="Times New Roman"/>
                <w:color w:val="000000"/>
              </w:rPr>
              <w:t xml:space="preserve"> el tema Magnitudes y </w:t>
            </w:r>
            <w:del w:id="2367" w:author="mercyranjel" w:date="2016-01-25T15:49:00Z">
              <w:r w:rsidRPr="00401A5A" w:rsidDel="00C42CAF">
                <w:rPr>
                  <w:rFonts w:ascii="Times New Roman" w:hAnsi="Times New Roman" w:cs="Times New Roman"/>
                  <w:color w:val="000000"/>
                </w:rPr>
                <w:delText>p</w:delText>
              </w:r>
            </w:del>
            <w:ins w:id="2368" w:author="mercyranjel" w:date="2016-01-25T15:49:00Z">
              <w:r w:rsidR="00C42CAF">
                <w:rPr>
                  <w:rFonts w:ascii="Times New Roman" w:hAnsi="Times New Roman" w:cs="Times New Roman"/>
                  <w:color w:val="000000"/>
                </w:rPr>
                <w:t>P</w:t>
              </w:r>
            </w:ins>
            <w:r w:rsidRPr="00401A5A">
              <w:rPr>
                <w:rFonts w:ascii="Times New Roman" w:hAnsi="Times New Roman" w:cs="Times New Roman"/>
                <w:color w:val="000000"/>
              </w:rPr>
              <w:t>roporciones</w:t>
            </w:r>
          </w:p>
        </w:tc>
      </w:tr>
    </w:tbl>
    <w:p w:rsidR="00054A93" w:rsidRDefault="00054A93" w:rsidP="00F21DA8">
      <w:pPr>
        <w:spacing w:after="0"/>
        <w:rPr>
          <w:rFonts w:ascii="Times" w:hAnsi="Times"/>
          <w:highlight w:val="yellow"/>
        </w:rPr>
      </w:pPr>
    </w:p>
    <w:p w:rsidR="003F3463" w:rsidRDefault="003F346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134A9E" w:rsidRPr="005D1738" w:rsidTr="00DB6CE9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220625" w:rsidRDefault="00220625" w:rsidP="00DB6CE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06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MA_07_07_CO_REC360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220625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 xml:space="preserve">Evalúa tus conocimientos sobre el tema </w:t>
            </w:r>
            <w:del w:id="2369" w:author="mercyranjel" w:date="2016-01-25T15:49:00Z">
              <w:r w:rsidRPr="00220625" w:rsidDel="00C42CAF">
                <w:rPr>
                  <w:rFonts w:ascii="Times New Roman" w:hAnsi="Times New Roman" w:cs="Times New Roman"/>
                  <w:color w:val="000000"/>
                </w:rPr>
                <w:delText>M</w:delText>
              </w:r>
            </w:del>
            <w:ins w:id="2370" w:author="mercyranjel" w:date="2016-01-25T15:49:00Z">
              <w:r w:rsidR="00C42CAF">
                <w:rPr>
                  <w:rFonts w:ascii="Times New Roman" w:hAnsi="Times New Roman" w:cs="Times New Roman"/>
                  <w:color w:val="000000"/>
                </w:rPr>
                <w:t>m</w:t>
              </w:r>
            </w:ins>
            <w:r w:rsidRPr="00220625">
              <w:rPr>
                <w:rFonts w:ascii="Times New Roman" w:hAnsi="Times New Roman" w:cs="Times New Roman"/>
                <w:color w:val="000000"/>
              </w:rPr>
              <w:t>agnitudes proporcionales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220625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E4153" w:rsidRPr="005D1738" w:rsidTr="003278E3">
        <w:tc>
          <w:tcPr>
            <w:tcW w:w="9033" w:type="dxa"/>
            <w:gridSpan w:val="2"/>
            <w:shd w:val="clear" w:color="auto" w:fill="000000" w:themeFill="text1"/>
          </w:tcPr>
          <w:p w:rsidR="006E4153" w:rsidRPr="005D1738" w:rsidRDefault="006E4153" w:rsidP="003278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6E4153" w:rsidTr="003278E3">
        <w:tc>
          <w:tcPr>
            <w:tcW w:w="2518" w:type="dxa"/>
          </w:tcPr>
          <w:p w:rsidR="006E4153" w:rsidRPr="00053744" w:rsidRDefault="006E4153" w:rsidP="003278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E4153" w:rsidRPr="00220625" w:rsidRDefault="006E4153" w:rsidP="003278E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MA_07_07_CO_REC370</w:t>
            </w:r>
          </w:p>
        </w:tc>
      </w:tr>
      <w:tr w:rsidR="006E4153" w:rsidTr="003278E3">
        <w:tc>
          <w:tcPr>
            <w:tcW w:w="2518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6E4153">
              <w:rPr>
                <w:rFonts w:ascii="Times New Roman" w:hAnsi="Times New Roman" w:cs="Times New Roman"/>
                <w:color w:val="000000"/>
              </w:rPr>
              <w:t>Banco de actividades</w:t>
            </w:r>
          </w:p>
        </w:tc>
      </w:tr>
      <w:tr w:rsidR="006E4153" w:rsidTr="003278E3">
        <w:tc>
          <w:tcPr>
            <w:tcW w:w="2518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</w:tbl>
    <w:p w:rsidR="006E4153" w:rsidRDefault="006E4153" w:rsidP="00F21DA8">
      <w:pPr>
        <w:spacing w:after="0"/>
        <w:rPr>
          <w:rFonts w:ascii="Times" w:hAnsi="Times"/>
          <w:highlight w:val="yellow"/>
        </w:rPr>
      </w:pPr>
    </w:p>
    <w:p w:rsidR="003F3463" w:rsidRDefault="003F346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98"/>
        <w:gridCol w:w="3392"/>
        <w:gridCol w:w="4664"/>
      </w:tblGrid>
      <w:tr w:rsidR="00134A9E" w:rsidRPr="005D1738" w:rsidTr="003F3463">
        <w:tc>
          <w:tcPr>
            <w:tcW w:w="9054" w:type="dxa"/>
            <w:gridSpan w:val="3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56" w:type="dxa"/>
            <w:gridSpan w:val="2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392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rPrChange w:id="2371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372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Problemas resueltos sobre magnitudes proporcionales.</w:t>
            </w:r>
          </w:p>
        </w:tc>
        <w:tc>
          <w:tcPr>
            <w:tcW w:w="4664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color w:val="0070C0"/>
                <w:rPrChange w:id="2373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374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http://ponce.inter.edu/cremc/proporcion.html</w:t>
            </w: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392" w:type="dxa"/>
          </w:tcPr>
          <w:p w:rsidR="00134A9E" w:rsidRPr="006F7B58" w:rsidRDefault="001179D5" w:rsidP="00134A9E">
            <w:pPr>
              <w:jc w:val="center"/>
              <w:rPr>
                <w:rFonts w:ascii="Times New Roman" w:hAnsi="Times New Roman" w:cs="Times New Roman"/>
                <w:rPrChange w:id="2375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376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Ejemplos gráficos de proporciones</w:t>
            </w:r>
          </w:p>
        </w:tc>
        <w:tc>
          <w:tcPr>
            <w:tcW w:w="4664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color w:val="0070C0"/>
                <w:rPrChange w:id="2377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378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http://www.disfrutalasmatematicas.com/numeros/proporciones.html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392" w:type="dxa"/>
          </w:tcPr>
          <w:p w:rsidR="00134A9E" w:rsidRPr="006F7B58" w:rsidRDefault="007D421E" w:rsidP="00134A9E">
            <w:pPr>
              <w:jc w:val="center"/>
              <w:rPr>
                <w:rFonts w:ascii="Times New Roman" w:hAnsi="Times New Roman" w:cs="Times New Roman"/>
                <w:rPrChange w:id="2379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380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Teoría y ejemplos sobre magnitudes proporcionales y su aplicación en la solución de problemas.</w:t>
            </w:r>
          </w:p>
        </w:tc>
        <w:tc>
          <w:tcPr>
            <w:tcW w:w="4664" w:type="dxa"/>
          </w:tcPr>
          <w:p w:rsidR="00134A9E" w:rsidRPr="006F7B58" w:rsidRDefault="007D421E" w:rsidP="007D421E">
            <w:pPr>
              <w:jc w:val="center"/>
              <w:rPr>
                <w:rFonts w:ascii="Times New Roman" w:hAnsi="Times New Roman" w:cs="Times New Roman"/>
                <w:color w:val="0070C0"/>
                <w:rPrChange w:id="2381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382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http://platea.pntic.mec.es/~anunezca/ayudas/magnitudes/magnitudes_proporcionales.htm</w:t>
            </w:r>
          </w:p>
        </w:tc>
      </w:tr>
      <w:tr w:rsidR="003F3463" w:rsidTr="003F3463">
        <w:tc>
          <w:tcPr>
            <w:tcW w:w="998" w:type="dxa"/>
          </w:tcPr>
          <w:p w:rsidR="003F3463" w:rsidRDefault="003F3463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392" w:type="dxa"/>
          </w:tcPr>
          <w:p w:rsidR="003F3463" w:rsidRPr="006F7B58" w:rsidRDefault="003F3463" w:rsidP="003F3463">
            <w:pPr>
              <w:jc w:val="center"/>
              <w:rPr>
                <w:rFonts w:ascii="Times New Roman" w:hAnsi="Times New Roman" w:cs="Times New Roman"/>
                <w:rPrChange w:id="2383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384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Ejemplos, representación gráfica y ejercicios con magnitudes directamente proporcionales y magnitudes inversamente proporcionales</w:t>
            </w:r>
          </w:p>
        </w:tc>
        <w:tc>
          <w:tcPr>
            <w:tcW w:w="4664" w:type="dxa"/>
          </w:tcPr>
          <w:p w:rsidR="003F3463" w:rsidRPr="006F7B58" w:rsidRDefault="003F3463" w:rsidP="007D421E">
            <w:pPr>
              <w:jc w:val="center"/>
              <w:rPr>
                <w:rFonts w:ascii="Times New Roman" w:hAnsi="Times New Roman" w:cs="Times New Roman"/>
                <w:color w:val="0070C0"/>
                <w:rPrChange w:id="2385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386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https://infomatematicas.wordpress.com/page/2/</w:t>
            </w:r>
          </w:p>
        </w:tc>
      </w:tr>
    </w:tbl>
    <w:p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sectPr w:rsidR="00134A9E" w:rsidRPr="004E5E51" w:rsidSect="00FC30C2">
      <w:headerReference w:type="even" r:id="rId26"/>
      <w:headerReference w:type="default" r:id="rId2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7E" w:rsidRDefault="009E507E">
      <w:pPr>
        <w:spacing w:after="0"/>
      </w:pPr>
      <w:r>
        <w:separator/>
      </w:r>
    </w:p>
  </w:endnote>
  <w:endnote w:type="continuationSeparator" w:id="0">
    <w:p w:rsidR="009E507E" w:rsidRDefault="009E50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7E" w:rsidRDefault="009E507E">
      <w:pPr>
        <w:spacing w:after="0"/>
      </w:pPr>
      <w:r>
        <w:separator/>
      </w:r>
    </w:p>
  </w:footnote>
  <w:footnote w:type="continuationSeparator" w:id="0">
    <w:p w:rsidR="009E507E" w:rsidRDefault="009E50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18" w:rsidRDefault="00E7551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5518" w:rsidRDefault="00E75518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18" w:rsidRDefault="00E7551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507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75518" w:rsidRPr="00F16D37" w:rsidRDefault="00E75518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07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Times" w:hAnsi="Times"/>
        <w:sz w:val="20"/>
        <w:szCs w:val="20"/>
        <w:lang w:val="es-CO"/>
      </w:rPr>
      <w:t xml:space="preserve"> Guió</w:t>
    </w:r>
    <w:r w:rsidRPr="007B32CB">
      <w:rPr>
        <w:rFonts w:ascii="Times" w:hAnsi="Times"/>
        <w:sz w:val="20"/>
        <w:szCs w:val="20"/>
        <w:lang w:val="es-CO"/>
      </w:rPr>
      <w:t xml:space="preserve">n </w:t>
    </w:r>
    <w:r>
      <w:rPr>
        <w:rFonts w:ascii="Times" w:hAnsi="Times"/>
        <w:sz w:val="20"/>
        <w:szCs w:val="20"/>
        <w:lang w:val="es-CO"/>
      </w:rPr>
      <w:t>07</w:t>
    </w:r>
    <w:r w:rsidRPr="00292FD6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Magnitudes proporcionales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B0F29"/>
    <w:multiLevelType w:val="hybridMultilevel"/>
    <w:tmpl w:val="B1FE0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0E56C0"/>
    <w:multiLevelType w:val="multilevel"/>
    <w:tmpl w:val="7E4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320A5427"/>
    <w:multiLevelType w:val="hybridMultilevel"/>
    <w:tmpl w:val="6160F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23D7033"/>
    <w:multiLevelType w:val="multilevel"/>
    <w:tmpl w:val="3036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03480C"/>
    <w:multiLevelType w:val="multilevel"/>
    <w:tmpl w:val="554E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EC6408"/>
    <w:multiLevelType w:val="hybridMultilevel"/>
    <w:tmpl w:val="B8F41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>
    <w:nsid w:val="74BF0FD1"/>
    <w:multiLevelType w:val="hybridMultilevel"/>
    <w:tmpl w:val="E0523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DA0D71"/>
    <w:multiLevelType w:val="hybridMultilevel"/>
    <w:tmpl w:val="6538B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E03B8B"/>
    <w:multiLevelType w:val="hybridMultilevel"/>
    <w:tmpl w:val="1FD821E8"/>
    <w:lvl w:ilvl="0" w:tplc="2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3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AA28C8"/>
    <w:multiLevelType w:val="hybridMultilevel"/>
    <w:tmpl w:val="6D107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2"/>
  </w:num>
  <w:num w:numId="5">
    <w:abstractNumId w:val="27"/>
  </w:num>
  <w:num w:numId="6">
    <w:abstractNumId w:val="11"/>
  </w:num>
  <w:num w:numId="7">
    <w:abstractNumId w:val="7"/>
  </w:num>
  <w:num w:numId="8">
    <w:abstractNumId w:val="16"/>
  </w:num>
  <w:num w:numId="9">
    <w:abstractNumId w:val="32"/>
  </w:num>
  <w:num w:numId="10">
    <w:abstractNumId w:val="4"/>
  </w:num>
  <w:num w:numId="11">
    <w:abstractNumId w:val="22"/>
  </w:num>
  <w:num w:numId="12">
    <w:abstractNumId w:val="40"/>
  </w:num>
  <w:num w:numId="13">
    <w:abstractNumId w:val="21"/>
  </w:num>
  <w:num w:numId="14">
    <w:abstractNumId w:val="23"/>
  </w:num>
  <w:num w:numId="15">
    <w:abstractNumId w:val="36"/>
  </w:num>
  <w:num w:numId="16">
    <w:abstractNumId w:val="34"/>
  </w:num>
  <w:num w:numId="17">
    <w:abstractNumId w:val="41"/>
  </w:num>
  <w:num w:numId="18">
    <w:abstractNumId w:val="28"/>
  </w:num>
  <w:num w:numId="19">
    <w:abstractNumId w:val="18"/>
  </w:num>
  <w:num w:numId="20">
    <w:abstractNumId w:val="9"/>
  </w:num>
  <w:num w:numId="21">
    <w:abstractNumId w:val="43"/>
  </w:num>
  <w:num w:numId="22">
    <w:abstractNumId w:val="10"/>
  </w:num>
  <w:num w:numId="23">
    <w:abstractNumId w:val="1"/>
  </w:num>
  <w:num w:numId="24">
    <w:abstractNumId w:val="31"/>
  </w:num>
  <w:num w:numId="25">
    <w:abstractNumId w:val="29"/>
  </w:num>
  <w:num w:numId="26">
    <w:abstractNumId w:val="33"/>
  </w:num>
  <w:num w:numId="27">
    <w:abstractNumId w:val="12"/>
  </w:num>
  <w:num w:numId="28">
    <w:abstractNumId w:val="8"/>
  </w:num>
  <w:num w:numId="29">
    <w:abstractNumId w:val="19"/>
  </w:num>
  <w:num w:numId="30">
    <w:abstractNumId w:val="0"/>
  </w:num>
  <w:num w:numId="31">
    <w:abstractNumId w:val="35"/>
  </w:num>
  <w:num w:numId="32">
    <w:abstractNumId w:val="5"/>
  </w:num>
  <w:num w:numId="33">
    <w:abstractNumId w:val="38"/>
  </w:num>
  <w:num w:numId="34">
    <w:abstractNumId w:val="14"/>
  </w:num>
  <w:num w:numId="35">
    <w:abstractNumId w:val="13"/>
  </w:num>
  <w:num w:numId="36">
    <w:abstractNumId w:val="30"/>
  </w:num>
  <w:num w:numId="37">
    <w:abstractNumId w:val="20"/>
  </w:num>
  <w:num w:numId="38">
    <w:abstractNumId w:val="39"/>
  </w:num>
  <w:num w:numId="39">
    <w:abstractNumId w:val="26"/>
  </w:num>
  <w:num w:numId="40">
    <w:abstractNumId w:val="37"/>
  </w:num>
  <w:num w:numId="41">
    <w:abstractNumId w:val="6"/>
  </w:num>
  <w:num w:numId="42">
    <w:abstractNumId w:val="42"/>
  </w:num>
  <w:num w:numId="43">
    <w:abstractNumId w:val="24"/>
  </w:num>
  <w:num w:numId="44">
    <w:abstractNumId w:val="15"/>
  </w:num>
  <w:num w:numId="45">
    <w:abstractNumId w:val="4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revisionView w:markup="0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646"/>
    <w:rsid w:val="000035B0"/>
    <w:rsid w:val="00003A91"/>
    <w:rsid w:val="000040E5"/>
    <w:rsid w:val="000045EE"/>
    <w:rsid w:val="000063E9"/>
    <w:rsid w:val="000064E2"/>
    <w:rsid w:val="000064F1"/>
    <w:rsid w:val="000067AF"/>
    <w:rsid w:val="00010645"/>
    <w:rsid w:val="00012056"/>
    <w:rsid w:val="00012D5B"/>
    <w:rsid w:val="00012E07"/>
    <w:rsid w:val="00016723"/>
    <w:rsid w:val="00016CB6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5F8F"/>
    <w:rsid w:val="00036579"/>
    <w:rsid w:val="00036F85"/>
    <w:rsid w:val="00037FDF"/>
    <w:rsid w:val="00040B51"/>
    <w:rsid w:val="0004273E"/>
    <w:rsid w:val="00042A94"/>
    <w:rsid w:val="00043D20"/>
    <w:rsid w:val="0004489C"/>
    <w:rsid w:val="000468AD"/>
    <w:rsid w:val="00046EB5"/>
    <w:rsid w:val="00046F41"/>
    <w:rsid w:val="00047627"/>
    <w:rsid w:val="000533FC"/>
    <w:rsid w:val="00053744"/>
    <w:rsid w:val="0005486F"/>
    <w:rsid w:val="00054A93"/>
    <w:rsid w:val="0005679F"/>
    <w:rsid w:val="00056BFD"/>
    <w:rsid w:val="00056FCF"/>
    <w:rsid w:val="000573A2"/>
    <w:rsid w:val="00057679"/>
    <w:rsid w:val="000629EA"/>
    <w:rsid w:val="00064EE6"/>
    <w:rsid w:val="00064F7F"/>
    <w:rsid w:val="000716B5"/>
    <w:rsid w:val="0007415B"/>
    <w:rsid w:val="0007752C"/>
    <w:rsid w:val="00077C5E"/>
    <w:rsid w:val="00081259"/>
    <w:rsid w:val="00081745"/>
    <w:rsid w:val="00081E63"/>
    <w:rsid w:val="0008475A"/>
    <w:rsid w:val="00085D52"/>
    <w:rsid w:val="00086775"/>
    <w:rsid w:val="000870EF"/>
    <w:rsid w:val="0008711D"/>
    <w:rsid w:val="000871E0"/>
    <w:rsid w:val="000874F7"/>
    <w:rsid w:val="0009181D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1A8"/>
    <w:rsid w:val="000A4D90"/>
    <w:rsid w:val="000A7E1A"/>
    <w:rsid w:val="000B2DD2"/>
    <w:rsid w:val="000B5A8D"/>
    <w:rsid w:val="000C0B3F"/>
    <w:rsid w:val="000C10BD"/>
    <w:rsid w:val="000C3BAF"/>
    <w:rsid w:val="000C4BAB"/>
    <w:rsid w:val="000C602F"/>
    <w:rsid w:val="000C78AC"/>
    <w:rsid w:val="000D0E70"/>
    <w:rsid w:val="000D1835"/>
    <w:rsid w:val="000D22B7"/>
    <w:rsid w:val="000D3304"/>
    <w:rsid w:val="000D3AAA"/>
    <w:rsid w:val="000D4EAF"/>
    <w:rsid w:val="000D76CE"/>
    <w:rsid w:val="000E1629"/>
    <w:rsid w:val="000E1E66"/>
    <w:rsid w:val="000E50F5"/>
    <w:rsid w:val="000E56BF"/>
    <w:rsid w:val="000E5A49"/>
    <w:rsid w:val="000E7362"/>
    <w:rsid w:val="000F0C7A"/>
    <w:rsid w:val="000F3118"/>
    <w:rsid w:val="000F331F"/>
    <w:rsid w:val="000F7B46"/>
    <w:rsid w:val="00100A1C"/>
    <w:rsid w:val="001018BE"/>
    <w:rsid w:val="00101D89"/>
    <w:rsid w:val="00103CDB"/>
    <w:rsid w:val="00103FAB"/>
    <w:rsid w:val="00107004"/>
    <w:rsid w:val="00111BDC"/>
    <w:rsid w:val="0011218C"/>
    <w:rsid w:val="0011245D"/>
    <w:rsid w:val="00112EDC"/>
    <w:rsid w:val="001179D5"/>
    <w:rsid w:val="00121317"/>
    <w:rsid w:val="001239A8"/>
    <w:rsid w:val="001246F9"/>
    <w:rsid w:val="001257DF"/>
    <w:rsid w:val="001276A6"/>
    <w:rsid w:val="001300C4"/>
    <w:rsid w:val="001316BE"/>
    <w:rsid w:val="0013385F"/>
    <w:rsid w:val="00133EF1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92A"/>
    <w:rsid w:val="00151F5D"/>
    <w:rsid w:val="00152DB8"/>
    <w:rsid w:val="001537F3"/>
    <w:rsid w:val="00155DDA"/>
    <w:rsid w:val="001561C2"/>
    <w:rsid w:val="00161D0A"/>
    <w:rsid w:val="00163CEB"/>
    <w:rsid w:val="00163E0E"/>
    <w:rsid w:val="00163E83"/>
    <w:rsid w:val="00164C58"/>
    <w:rsid w:val="00165FDC"/>
    <w:rsid w:val="0016688A"/>
    <w:rsid w:val="00167B67"/>
    <w:rsid w:val="0017136E"/>
    <w:rsid w:val="001738BE"/>
    <w:rsid w:val="001756E8"/>
    <w:rsid w:val="00175AA8"/>
    <w:rsid w:val="00177A1F"/>
    <w:rsid w:val="0018260D"/>
    <w:rsid w:val="00183EBC"/>
    <w:rsid w:val="0018426E"/>
    <w:rsid w:val="00185BAB"/>
    <w:rsid w:val="0018784F"/>
    <w:rsid w:val="00191374"/>
    <w:rsid w:val="00193B1C"/>
    <w:rsid w:val="0019469F"/>
    <w:rsid w:val="00195E54"/>
    <w:rsid w:val="001A150F"/>
    <w:rsid w:val="001A2B3A"/>
    <w:rsid w:val="001A42BD"/>
    <w:rsid w:val="001A4664"/>
    <w:rsid w:val="001A5E30"/>
    <w:rsid w:val="001B1F44"/>
    <w:rsid w:val="001B2EDB"/>
    <w:rsid w:val="001B36B4"/>
    <w:rsid w:val="001B37F8"/>
    <w:rsid w:val="001B3DAF"/>
    <w:rsid w:val="001B3EF5"/>
    <w:rsid w:val="001B4371"/>
    <w:rsid w:val="001C161B"/>
    <w:rsid w:val="001C2E28"/>
    <w:rsid w:val="001C3C2C"/>
    <w:rsid w:val="001C6229"/>
    <w:rsid w:val="001D2DEA"/>
    <w:rsid w:val="001D42D1"/>
    <w:rsid w:val="001D49CD"/>
    <w:rsid w:val="001D54D1"/>
    <w:rsid w:val="001D6E31"/>
    <w:rsid w:val="001E2CAF"/>
    <w:rsid w:val="001E59C1"/>
    <w:rsid w:val="001E7C70"/>
    <w:rsid w:val="001F16AE"/>
    <w:rsid w:val="001F1D8F"/>
    <w:rsid w:val="001F26C5"/>
    <w:rsid w:val="001F2873"/>
    <w:rsid w:val="001F391D"/>
    <w:rsid w:val="001F6FD2"/>
    <w:rsid w:val="002022A7"/>
    <w:rsid w:val="0020303A"/>
    <w:rsid w:val="0020599A"/>
    <w:rsid w:val="0021072A"/>
    <w:rsid w:val="00210A1A"/>
    <w:rsid w:val="00212435"/>
    <w:rsid w:val="00212459"/>
    <w:rsid w:val="00212726"/>
    <w:rsid w:val="00214515"/>
    <w:rsid w:val="0021714D"/>
    <w:rsid w:val="00220625"/>
    <w:rsid w:val="002209FB"/>
    <w:rsid w:val="002234C0"/>
    <w:rsid w:val="00226BFD"/>
    <w:rsid w:val="0023016E"/>
    <w:rsid w:val="00230B4F"/>
    <w:rsid w:val="0023185E"/>
    <w:rsid w:val="00232111"/>
    <w:rsid w:val="00232291"/>
    <w:rsid w:val="0023765B"/>
    <w:rsid w:val="00237EAA"/>
    <w:rsid w:val="00237F84"/>
    <w:rsid w:val="002406F9"/>
    <w:rsid w:val="00240CCA"/>
    <w:rsid w:val="00243875"/>
    <w:rsid w:val="00244336"/>
    <w:rsid w:val="0024541B"/>
    <w:rsid w:val="002514C9"/>
    <w:rsid w:val="00251C88"/>
    <w:rsid w:val="00252A72"/>
    <w:rsid w:val="002573FA"/>
    <w:rsid w:val="00257DDB"/>
    <w:rsid w:val="002632B2"/>
    <w:rsid w:val="00264B58"/>
    <w:rsid w:val="00272066"/>
    <w:rsid w:val="00273007"/>
    <w:rsid w:val="00273615"/>
    <w:rsid w:val="00274580"/>
    <w:rsid w:val="00276C9D"/>
    <w:rsid w:val="00277953"/>
    <w:rsid w:val="002833B2"/>
    <w:rsid w:val="00285778"/>
    <w:rsid w:val="00285811"/>
    <w:rsid w:val="00285A8D"/>
    <w:rsid w:val="00285F04"/>
    <w:rsid w:val="002916F7"/>
    <w:rsid w:val="00292FD6"/>
    <w:rsid w:val="00293932"/>
    <w:rsid w:val="00294302"/>
    <w:rsid w:val="002973CB"/>
    <w:rsid w:val="00297C73"/>
    <w:rsid w:val="002A07B3"/>
    <w:rsid w:val="002A1E54"/>
    <w:rsid w:val="002A239D"/>
    <w:rsid w:val="002A239E"/>
    <w:rsid w:val="002A61DC"/>
    <w:rsid w:val="002A6B17"/>
    <w:rsid w:val="002A768B"/>
    <w:rsid w:val="002B026A"/>
    <w:rsid w:val="002B0F59"/>
    <w:rsid w:val="002B253B"/>
    <w:rsid w:val="002B353C"/>
    <w:rsid w:val="002B4711"/>
    <w:rsid w:val="002B6802"/>
    <w:rsid w:val="002C194D"/>
    <w:rsid w:val="002C2770"/>
    <w:rsid w:val="002C5ADE"/>
    <w:rsid w:val="002C7D17"/>
    <w:rsid w:val="002D0B4B"/>
    <w:rsid w:val="002D1656"/>
    <w:rsid w:val="002D1F9D"/>
    <w:rsid w:val="002D2B46"/>
    <w:rsid w:val="002D2DA2"/>
    <w:rsid w:val="002D2FE7"/>
    <w:rsid w:val="002D437F"/>
    <w:rsid w:val="002D45BC"/>
    <w:rsid w:val="002D4B80"/>
    <w:rsid w:val="002E0A3A"/>
    <w:rsid w:val="002E0CE3"/>
    <w:rsid w:val="002E1143"/>
    <w:rsid w:val="002E34D4"/>
    <w:rsid w:val="002E50B6"/>
    <w:rsid w:val="002E7393"/>
    <w:rsid w:val="002F3061"/>
    <w:rsid w:val="002F3082"/>
    <w:rsid w:val="002F3FB5"/>
    <w:rsid w:val="00300D99"/>
    <w:rsid w:val="0030117E"/>
    <w:rsid w:val="003030CE"/>
    <w:rsid w:val="00304F3E"/>
    <w:rsid w:val="00305903"/>
    <w:rsid w:val="00305F48"/>
    <w:rsid w:val="0030709A"/>
    <w:rsid w:val="00310004"/>
    <w:rsid w:val="003114A1"/>
    <w:rsid w:val="00311F5F"/>
    <w:rsid w:val="00312A3B"/>
    <w:rsid w:val="00312F78"/>
    <w:rsid w:val="003139FA"/>
    <w:rsid w:val="00313ED3"/>
    <w:rsid w:val="003150E5"/>
    <w:rsid w:val="00317F68"/>
    <w:rsid w:val="0032206E"/>
    <w:rsid w:val="0032234E"/>
    <w:rsid w:val="00322D61"/>
    <w:rsid w:val="00323741"/>
    <w:rsid w:val="00323B2C"/>
    <w:rsid w:val="003243E0"/>
    <w:rsid w:val="00324E6A"/>
    <w:rsid w:val="00325653"/>
    <w:rsid w:val="00325F1F"/>
    <w:rsid w:val="00326FC9"/>
    <w:rsid w:val="00327549"/>
    <w:rsid w:val="003278E3"/>
    <w:rsid w:val="0033015E"/>
    <w:rsid w:val="0033154A"/>
    <w:rsid w:val="00331E66"/>
    <w:rsid w:val="00332709"/>
    <w:rsid w:val="00333D4F"/>
    <w:rsid w:val="00335636"/>
    <w:rsid w:val="00335EAA"/>
    <w:rsid w:val="003362D9"/>
    <w:rsid w:val="0033743D"/>
    <w:rsid w:val="00340782"/>
    <w:rsid w:val="00343D8C"/>
    <w:rsid w:val="0034569C"/>
    <w:rsid w:val="00346730"/>
    <w:rsid w:val="00347250"/>
    <w:rsid w:val="00347BA5"/>
    <w:rsid w:val="00350AB9"/>
    <w:rsid w:val="003517B9"/>
    <w:rsid w:val="003521B0"/>
    <w:rsid w:val="003524CB"/>
    <w:rsid w:val="003534B8"/>
    <w:rsid w:val="003556F1"/>
    <w:rsid w:val="003557D5"/>
    <w:rsid w:val="00356434"/>
    <w:rsid w:val="00361270"/>
    <w:rsid w:val="003612EE"/>
    <w:rsid w:val="00362BCE"/>
    <w:rsid w:val="0036393A"/>
    <w:rsid w:val="0036549D"/>
    <w:rsid w:val="00365A47"/>
    <w:rsid w:val="0036644C"/>
    <w:rsid w:val="00370B0B"/>
    <w:rsid w:val="00372447"/>
    <w:rsid w:val="00376179"/>
    <w:rsid w:val="00376B66"/>
    <w:rsid w:val="003812EB"/>
    <w:rsid w:val="0038315B"/>
    <w:rsid w:val="0038456F"/>
    <w:rsid w:val="00385C30"/>
    <w:rsid w:val="00385E3E"/>
    <w:rsid w:val="00387B07"/>
    <w:rsid w:val="003926E6"/>
    <w:rsid w:val="00394AE7"/>
    <w:rsid w:val="00395F9D"/>
    <w:rsid w:val="00396E33"/>
    <w:rsid w:val="003A0493"/>
    <w:rsid w:val="003A2A39"/>
    <w:rsid w:val="003A3208"/>
    <w:rsid w:val="003A417E"/>
    <w:rsid w:val="003A433E"/>
    <w:rsid w:val="003A5FBA"/>
    <w:rsid w:val="003A63E0"/>
    <w:rsid w:val="003A784A"/>
    <w:rsid w:val="003B0407"/>
    <w:rsid w:val="003B075D"/>
    <w:rsid w:val="003B2140"/>
    <w:rsid w:val="003B22DD"/>
    <w:rsid w:val="003B6E27"/>
    <w:rsid w:val="003B7E6A"/>
    <w:rsid w:val="003C0290"/>
    <w:rsid w:val="003C20B8"/>
    <w:rsid w:val="003C2B9F"/>
    <w:rsid w:val="003C2C6C"/>
    <w:rsid w:val="003C2D6D"/>
    <w:rsid w:val="003C306F"/>
    <w:rsid w:val="003C50CE"/>
    <w:rsid w:val="003C6ADD"/>
    <w:rsid w:val="003C6C1F"/>
    <w:rsid w:val="003C6CA0"/>
    <w:rsid w:val="003D099A"/>
    <w:rsid w:val="003D0B91"/>
    <w:rsid w:val="003D362C"/>
    <w:rsid w:val="003D404B"/>
    <w:rsid w:val="003E024E"/>
    <w:rsid w:val="003E036B"/>
    <w:rsid w:val="003E1651"/>
    <w:rsid w:val="003E1BE1"/>
    <w:rsid w:val="003E245B"/>
    <w:rsid w:val="003E39CA"/>
    <w:rsid w:val="003E7997"/>
    <w:rsid w:val="003F1617"/>
    <w:rsid w:val="003F1B3A"/>
    <w:rsid w:val="003F235A"/>
    <w:rsid w:val="003F2984"/>
    <w:rsid w:val="003F2ADA"/>
    <w:rsid w:val="003F2F74"/>
    <w:rsid w:val="003F3463"/>
    <w:rsid w:val="003F3EE5"/>
    <w:rsid w:val="003F42C3"/>
    <w:rsid w:val="003F6E14"/>
    <w:rsid w:val="003F7179"/>
    <w:rsid w:val="00401A5A"/>
    <w:rsid w:val="00403A08"/>
    <w:rsid w:val="00404CF7"/>
    <w:rsid w:val="00407C56"/>
    <w:rsid w:val="00414902"/>
    <w:rsid w:val="00416B09"/>
    <w:rsid w:val="0042512A"/>
    <w:rsid w:val="00425943"/>
    <w:rsid w:val="004274ED"/>
    <w:rsid w:val="004274FA"/>
    <w:rsid w:val="00427706"/>
    <w:rsid w:val="00432C7C"/>
    <w:rsid w:val="00433289"/>
    <w:rsid w:val="00436E0A"/>
    <w:rsid w:val="00437E46"/>
    <w:rsid w:val="00440AF7"/>
    <w:rsid w:val="0044314A"/>
    <w:rsid w:val="004434F2"/>
    <w:rsid w:val="004446C2"/>
    <w:rsid w:val="004448FE"/>
    <w:rsid w:val="00444F4A"/>
    <w:rsid w:val="00446FBC"/>
    <w:rsid w:val="004506D7"/>
    <w:rsid w:val="00453D0F"/>
    <w:rsid w:val="00453DA5"/>
    <w:rsid w:val="00455E58"/>
    <w:rsid w:val="00460CB1"/>
    <w:rsid w:val="0046182F"/>
    <w:rsid w:val="00461BC5"/>
    <w:rsid w:val="0046708B"/>
    <w:rsid w:val="004725E5"/>
    <w:rsid w:val="004756AC"/>
    <w:rsid w:val="00476152"/>
    <w:rsid w:val="0047645C"/>
    <w:rsid w:val="004802CB"/>
    <w:rsid w:val="0048119B"/>
    <w:rsid w:val="0048244C"/>
    <w:rsid w:val="00482535"/>
    <w:rsid w:val="00484A58"/>
    <w:rsid w:val="0048783D"/>
    <w:rsid w:val="00487DDC"/>
    <w:rsid w:val="004905D5"/>
    <w:rsid w:val="00491E50"/>
    <w:rsid w:val="004927AE"/>
    <w:rsid w:val="00493A29"/>
    <w:rsid w:val="00493EBC"/>
    <w:rsid w:val="00494824"/>
    <w:rsid w:val="004A02A7"/>
    <w:rsid w:val="004A3952"/>
    <w:rsid w:val="004A4334"/>
    <w:rsid w:val="004A4E3D"/>
    <w:rsid w:val="004A6044"/>
    <w:rsid w:val="004A6E6E"/>
    <w:rsid w:val="004B21D1"/>
    <w:rsid w:val="004B3939"/>
    <w:rsid w:val="004B47F2"/>
    <w:rsid w:val="004B6070"/>
    <w:rsid w:val="004B61CB"/>
    <w:rsid w:val="004B63D8"/>
    <w:rsid w:val="004B6B94"/>
    <w:rsid w:val="004B7F8D"/>
    <w:rsid w:val="004C2881"/>
    <w:rsid w:val="004C46B1"/>
    <w:rsid w:val="004C4869"/>
    <w:rsid w:val="004C7323"/>
    <w:rsid w:val="004C7D0C"/>
    <w:rsid w:val="004D3002"/>
    <w:rsid w:val="004D5369"/>
    <w:rsid w:val="004D65E8"/>
    <w:rsid w:val="004D6819"/>
    <w:rsid w:val="004D7C1C"/>
    <w:rsid w:val="004E0C44"/>
    <w:rsid w:val="004E50F2"/>
    <w:rsid w:val="004E5E51"/>
    <w:rsid w:val="004E623A"/>
    <w:rsid w:val="004E742B"/>
    <w:rsid w:val="004F341B"/>
    <w:rsid w:val="004F6AE7"/>
    <w:rsid w:val="004F754E"/>
    <w:rsid w:val="00503061"/>
    <w:rsid w:val="00503AB4"/>
    <w:rsid w:val="00506975"/>
    <w:rsid w:val="0050722B"/>
    <w:rsid w:val="005113BC"/>
    <w:rsid w:val="005126F1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D04"/>
    <w:rsid w:val="00522E49"/>
    <w:rsid w:val="00523EF5"/>
    <w:rsid w:val="0052473E"/>
    <w:rsid w:val="00525BD4"/>
    <w:rsid w:val="005273B3"/>
    <w:rsid w:val="00530F24"/>
    <w:rsid w:val="005319D0"/>
    <w:rsid w:val="00531CF8"/>
    <w:rsid w:val="0053396A"/>
    <w:rsid w:val="00534277"/>
    <w:rsid w:val="005355FF"/>
    <w:rsid w:val="00535E25"/>
    <w:rsid w:val="00537122"/>
    <w:rsid w:val="005407D1"/>
    <w:rsid w:val="00540D48"/>
    <w:rsid w:val="00541888"/>
    <w:rsid w:val="00541D80"/>
    <w:rsid w:val="00542BF6"/>
    <w:rsid w:val="005444C5"/>
    <w:rsid w:val="00544A89"/>
    <w:rsid w:val="00545BE9"/>
    <w:rsid w:val="00550059"/>
    <w:rsid w:val="00550CBB"/>
    <w:rsid w:val="00554EF0"/>
    <w:rsid w:val="005556BA"/>
    <w:rsid w:val="0055598D"/>
    <w:rsid w:val="00556554"/>
    <w:rsid w:val="00557707"/>
    <w:rsid w:val="00557DB9"/>
    <w:rsid w:val="00560823"/>
    <w:rsid w:val="00560F4B"/>
    <w:rsid w:val="00561243"/>
    <w:rsid w:val="00561379"/>
    <w:rsid w:val="00561431"/>
    <w:rsid w:val="0056372C"/>
    <w:rsid w:val="00564275"/>
    <w:rsid w:val="005662BC"/>
    <w:rsid w:val="0056759D"/>
    <w:rsid w:val="005700AC"/>
    <w:rsid w:val="00571AE9"/>
    <w:rsid w:val="00571DE7"/>
    <w:rsid w:val="00572014"/>
    <w:rsid w:val="005726E4"/>
    <w:rsid w:val="00572B35"/>
    <w:rsid w:val="00574A97"/>
    <w:rsid w:val="00576218"/>
    <w:rsid w:val="00577776"/>
    <w:rsid w:val="00577D57"/>
    <w:rsid w:val="0058070A"/>
    <w:rsid w:val="00583F88"/>
    <w:rsid w:val="005852AD"/>
    <w:rsid w:val="00587381"/>
    <w:rsid w:val="005919AA"/>
    <w:rsid w:val="00592D66"/>
    <w:rsid w:val="005931CB"/>
    <w:rsid w:val="005937B8"/>
    <w:rsid w:val="005939BA"/>
    <w:rsid w:val="00593DFD"/>
    <w:rsid w:val="0059620A"/>
    <w:rsid w:val="00596FE5"/>
    <w:rsid w:val="005A07C7"/>
    <w:rsid w:val="005A161F"/>
    <w:rsid w:val="005A3B16"/>
    <w:rsid w:val="005A40CA"/>
    <w:rsid w:val="005A4C1A"/>
    <w:rsid w:val="005B351F"/>
    <w:rsid w:val="005B35C1"/>
    <w:rsid w:val="005B61F4"/>
    <w:rsid w:val="005B648B"/>
    <w:rsid w:val="005B6E01"/>
    <w:rsid w:val="005B752C"/>
    <w:rsid w:val="005B7DF7"/>
    <w:rsid w:val="005C0797"/>
    <w:rsid w:val="005C2112"/>
    <w:rsid w:val="005C2681"/>
    <w:rsid w:val="005C33BD"/>
    <w:rsid w:val="005C40A1"/>
    <w:rsid w:val="005C4F02"/>
    <w:rsid w:val="005C6787"/>
    <w:rsid w:val="005D1738"/>
    <w:rsid w:val="005D3558"/>
    <w:rsid w:val="005D3C97"/>
    <w:rsid w:val="005D3FA9"/>
    <w:rsid w:val="005D46BF"/>
    <w:rsid w:val="005D4960"/>
    <w:rsid w:val="005D4BD0"/>
    <w:rsid w:val="005D783D"/>
    <w:rsid w:val="005E227B"/>
    <w:rsid w:val="005E40AA"/>
    <w:rsid w:val="005E7549"/>
    <w:rsid w:val="005E7C7A"/>
    <w:rsid w:val="005E7F00"/>
    <w:rsid w:val="005F118D"/>
    <w:rsid w:val="005F226C"/>
    <w:rsid w:val="005F3E77"/>
    <w:rsid w:val="005F4DA4"/>
    <w:rsid w:val="00601256"/>
    <w:rsid w:val="00603C17"/>
    <w:rsid w:val="00604376"/>
    <w:rsid w:val="00605A4C"/>
    <w:rsid w:val="006064E3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54DD"/>
    <w:rsid w:val="00626C9A"/>
    <w:rsid w:val="00627A3A"/>
    <w:rsid w:val="006300B3"/>
    <w:rsid w:val="006328D6"/>
    <w:rsid w:val="006346A2"/>
    <w:rsid w:val="00637159"/>
    <w:rsid w:val="00642768"/>
    <w:rsid w:val="006446D6"/>
    <w:rsid w:val="00645669"/>
    <w:rsid w:val="0065038E"/>
    <w:rsid w:val="0065456C"/>
    <w:rsid w:val="00656705"/>
    <w:rsid w:val="006603DE"/>
    <w:rsid w:val="00665D42"/>
    <w:rsid w:val="00666609"/>
    <w:rsid w:val="00670091"/>
    <w:rsid w:val="0067150C"/>
    <w:rsid w:val="00671542"/>
    <w:rsid w:val="006769B2"/>
    <w:rsid w:val="006770FD"/>
    <w:rsid w:val="006836CF"/>
    <w:rsid w:val="0068378A"/>
    <w:rsid w:val="006846DD"/>
    <w:rsid w:val="00686054"/>
    <w:rsid w:val="0068736B"/>
    <w:rsid w:val="00690A23"/>
    <w:rsid w:val="0069130B"/>
    <w:rsid w:val="00691723"/>
    <w:rsid w:val="006924A0"/>
    <w:rsid w:val="006927C2"/>
    <w:rsid w:val="00692844"/>
    <w:rsid w:val="00692D8F"/>
    <w:rsid w:val="006959E5"/>
    <w:rsid w:val="00695B29"/>
    <w:rsid w:val="006960CC"/>
    <w:rsid w:val="006A0494"/>
    <w:rsid w:val="006A0953"/>
    <w:rsid w:val="006A1381"/>
    <w:rsid w:val="006A269A"/>
    <w:rsid w:val="006A2D60"/>
    <w:rsid w:val="006A449D"/>
    <w:rsid w:val="006A493A"/>
    <w:rsid w:val="006A5363"/>
    <w:rsid w:val="006A5810"/>
    <w:rsid w:val="006A6A3F"/>
    <w:rsid w:val="006B0124"/>
    <w:rsid w:val="006B0566"/>
    <w:rsid w:val="006B0FA4"/>
    <w:rsid w:val="006B4CD5"/>
    <w:rsid w:val="006B6369"/>
    <w:rsid w:val="006C075F"/>
    <w:rsid w:val="006C17DF"/>
    <w:rsid w:val="006C46A1"/>
    <w:rsid w:val="006C690F"/>
    <w:rsid w:val="006D24A3"/>
    <w:rsid w:val="006D3E7D"/>
    <w:rsid w:val="006D4074"/>
    <w:rsid w:val="006E01C4"/>
    <w:rsid w:val="006E04FF"/>
    <w:rsid w:val="006E36E0"/>
    <w:rsid w:val="006E3DFC"/>
    <w:rsid w:val="006E3FCB"/>
    <w:rsid w:val="006E4153"/>
    <w:rsid w:val="006E73F7"/>
    <w:rsid w:val="006E7704"/>
    <w:rsid w:val="006F1234"/>
    <w:rsid w:val="006F3F0A"/>
    <w:rsid w:val="006F7ACA"/>
    <w:rsid w:val="006F7B58"/>
    <w:rsid w:val="006F7D3C"/>
    <w:rsid w:val="00701DE0"/>
    <w:rsid w:val="0070244F"/>
    <w:rsid w:val="00702D33"/>
    <w:rsid w:val="00704D28"/>
    <w:rsid w:val="00705122"/>
    <w:rsid w:val="007067DD"/>
    <w:rsid w:val="00706A0F"/>
    <w:rsid w:val="00706AB7"/>
    <w:rsid w:val="00706FEB"/>
    <w:rsid w:val="007070AC"/>
    <w:rsid w:val="007109CF"/>
    <w:rsid w:val="007114E8"/>
    <w:rsid w:val="007151EA"/>
    <w:rsid w:val="00720875"/>
    <w:rsid w:val="00722E2B"/>
    <w:rsid w:val="00723E98"/>
    <w:rsid w:val="00724705"/>
    <w:rsid w:val="00724CA8"/>
    <w:rsid w:val="00725D66"/>
    <w:rsid w:val="00725FBC"/>
    <w:rsid w:val="00726376"/>
    <w:rsid w:val="00727F39"/>
    <w:rsid w:val="007311BE"/>
    <w:rsid w:val="00731305"/>
    <w:rsid w:val="00736490"/>
    <w:rsid w:val="007415A9"/>
    <w:rsid w:val="00741C41"/>
    <w:rsid w:val="00742695"/>
    <w:rsid w:val="00742DFC"/>
    <w:rsid w:val="00744E69"/>
    <w:rsid w:val="007454E3"/>
    <w:rsid w:val="007466A1"/>
    <w:rsid w:val="00747140"/>
    <w:rsid w:val="00747361"/>
    <w:rsid w:val="007474A5"/>
    <w:rsid w:val="00747CFB"/>
    <w:rsid w:val="00747F5B"/>
    <w:rsid w:val="00750CCB"/>
    <w:rsid w:val="007530AF"/>
    <w:rsid w:val="0075379D"/>
    <w:rsid w:val="00753D8A"/>
    <w:rsid w:val="00753E7B"/>
    <w:rsid w:val="0075609E"/>
    <w:rsid w:val="007574BF"/>
    <w:rsid w:val="00766E48"/>
    <w:rsid w:val="007679EB"/>
    <w:rsid w:val="0077084B"/>
    <w:rsid w:val="0077094B"/>
    <w:rsid w:val="00772B97"/>
    <w:rsid w:val="00773DE0"/>
    <w:rsid w:val="00777A92"/>
    <w:rsid w:val="00780218"/>
    <w:rsid w:val="007814A8"/>
    <w:rsid w:val="00782988"/>
    <w:rsid w:val="00782D81"/>
    <w:rsid w:val="00783621"/>
    <w:rsid w:val="007838F6"/>
    <w:rsid w:val="00783935"/>
    <w:rsid w:val="00783C10"/>
    <w:rsid w:val="00785E93"/>
    <w:rsid w:val="00785F84"/>
    <w:rsid w:val="007864B8"/>
    <w:rsid w:val="00787A56"/>
    <w:rsid w:val="00790269"/>
    <w:rsid w:val="00791AD7"/>
    <w:rsid w:val="007936E7"/>
    <w:rsid w:val="00793B45"/>
    <w:rsid w:val="007946D9"/>
    <w:rsid w:val="00794716"/>
    <w:rsid w:val="00794815"/>
    <w:rsid w:val="00794B53"/>
    <w:rsid w:val="00797AF2"/>
    <w:rsid w:val="007A09BE"/>
    <w:rsid w:val="007A0EDA"/>
    <w:rsid w:val="007A353B"/>
    <w:rsid w:val="007A45A9"/>
    <w:rsid w:val="007A6FCA"/>
    <w:rsid w:val="007A7625"/>
    <w:rsid w:val="007A7CBB"/>
    <w:rsid w:val="007B08A6"/>
    <w:rsid w:val="007B0BEE"/>
    <w:rsid w:val="007B2236"/>
    <w:rsid w:val="007B341F"/>
    <w:rsid w:val="007B694B"/>
    <w:rsid w:val="007C192C"/>
    <w:rsid w:val="007C4183"/>
    <w:rsid w:val="007C5226"/>
    <w:rsid w:val="007D1461"/>
    <w:rsid w:val="007D270C"/>
    <w:rsid w:val="007D421E"/>
    <w:rsid w:val="007E24B0"/>
    <w:rsid w:val="007E3201"/>
    <w:rsid w:val="007E6B4B"/>
    <w:rsid w:val="007F0867"/>
    <w:rsid w:val="007F1377"/>
    <w:rsid w:val="007F27B1"/>
    <w:rsid w:val="007F2B3E"/>
    <w:rsid w:val="007F4768"/>
    <w:rsid w:val="007F4CA9"/>
    <w:rsid w:val="007F51B3"/>
    <w:rsid w:val="007F6A35"/>
    <w:rsid w:val="00800ED8"/>
    <w:rsid w:val="00801FC2"/>
    <w:rsid w:val="00803D15"/>
    <w:rsid w:val="00804B8D"/>
    <w:rsid w:val="00806DFA"/>
    <w:rsid w:val="00810A81"/>
    <w:rsid w:val="008119A3"/>
    <w:rsid w:val="00812894"/>
    <w:rsid w:val="00813F05"/>
    <w:rsid w:val="00815B04"/>
    <w:rsid w:val="0081772D"/>
    <w:rsid w:val="008200D3"/>
    <w:rsid w:val="00820E89"/>
    <w:rsid w:val="00821CEC"/>
    <w:rsid w:val="00822F8F"/>
    <w:rsid w:val="00825009"/>
    <w:rsid w:val="0082620B"/>
    <w:rsid w:val="00826289"/>
    <w:rsid w:val="0082771A"/>
    <w:rsid w:val="008278AE"/>
    <w:rsid w:val="00827F9B"/>
    <w:rsid w:val="00830978"/>
    <w:rsid w:val="0083144B"/>
    <w:rsid w:val="00833317"/>
    <w:rsid w:val="00834AF9"/>
    <w:rsid w:val="00837D6A"/>
    <w:rsid w:val="008420C8"/>
    <w:rsid w:val="008421CC"/>
    <w:rsid w:val="00842252"/>
    <w:rsid w:val="00842763"/>
    <w:rsid w:val="0084479D"/>
    <w:rsid w:val="00845E19"/>
    <w:rsid w:val="00845EC6"/>
    <w:rsid w:val="008476F6"/>
    <w:rsid w:val="00847EA7"/>
    <w:rsid w:val="00850A49"/>
    <w:rsid w:val="008530FF"/>
    <w:rsid w:val="00854B41"/>
    <w:rsid w:val="00857F74"/>
    <w:rsid w:val="008648CE"/>
    <w:rsid w:val="00864B03"/>
    <w:rsid w:val="00864FE2"/>
    <w:rsid w:val="0086569F"/>
    <w:rsid w:val="00871D79"/>
    <w:rsid w:val="0087270D"/>
    <w:rsid w:val="00875612"/>
    <w:rsid w:val="00875D97"/>
    <w:rsid w:val="008811B9"/>
    <w:rsid w:val="008819B4"/>
    <w:rsid w:val="008825B3"/>
    <w:rsid w:val="0088291C"/>
    <w:rsid w:val="00885AD1"/>
    <w:rsid w:val="00887A25"/>
    <w:rsid w:val="00887EC3"/>
    <w:rsid w:val="0089249E"/>
    <w:rsid w:val="0089265D"/>
    <w:rsid w:val="00893017"/>
    <w:rsid w:val="008969D0"/>
    <w:rsid w:val="00897A3B"/>
    <w:rsid w:val="008A00D9"/>
    <w:rsid w:val="008A0197"/>
    <w:rsid w:val="008A0D4A"/>
    <w:rsid w:val="008A1BD7"/>
    <w:rsid w:val="008A4D14"/>
    <w:rsid w:val="008A51E7"/>
    <w:rsid w:val="008A57F9"/>
    <w:rsid w:val="008B03F7"/>
    <w:rsid w:val="008B4748"/>
    <w:rsid w:val="008B4C96"/>
    <w:rsid w:val="008B6F21"/>
    <w:rsid w:val="008B78B3"/>
    <w:rsid w:val="008C184A"/>
    <w:rsid w:val="008C1B5B"/>
    <w:rsid w:val="008C2F46"/>
    <w:rsid w:val="008C3C24"/>
    <w:rsid w:val="008C4647"/>
    <w:rsid w:val="008C5227"/>
    <w:rsid w:val="008C6D7A"/>
    <w:rsid w:val="008D33F3"/>
    <w:rsid w:val="008D3EFF"/>
    <w:rsid w:val="008D4A75"/>
    <w:rsid w:val="008D4E2E"/>
    <w:rsid w:val="008D5541"/>
    <w:rsid w:val="008D6275"/>
    <w:rsid w:val="008D6FD5"/>
    <w:rsid w:val="008D7CF5"/>
    <w:rsid w:val="008E1591"/>
    <w:rsid w:val="008E333E"/>
    <w:rsid w:val="008E43FD"/>
    <w:rsid w:val="008E446E"/>
    <w:rsid w:val="008E5238"/>
    <w:rsid w:val="008E5A55"/>
    <w:rsid w:val="008F04B5"/>
    <w:rsid w:val="008F0D0D"/>
    <w:rsid w:val="008F3316"/>
    <w:rsid w:val="008F4B10"/>
    <w:rsid w:val="009037BD"/>
    <w:rsid w:val="00904A13"/>
    <w:rsid w:val="00905F4B"/>
    <w:rsid w:val="00906CE6"/>
    <w:rsid w:val="009074D5"/>
    <w:rsid w:val="00907EC6"/>
    <w:rsid w:val="009120A8"/>
    <w:rsid w:val="00912EB2"/>
    <w:rsid w:val="009153F5"/>
    <w:rsid w:val="00916FF7"/>
    <w:rsid w:val="00920664"/>
    <w:rsid w:val="0092409C"/>
    <w:rsid w:val="00924BE6"/>
    <w:rsid w:val="00927CC1"/>
    <w:rsid w:val="009312D0"/>
    <w:rsid w:val="00932347"/>
    <w:rsid w:val="00932894"/>
    <w:rsid w:val="00933631"/>
    <w:rsid w:val="0093732D"/>
    <w:rsid w:val="00937DA9"/>
    <w:rsid w:val="00941265"/>
    <w:rsid w:val="009429ED"/>
    <w:rsid w:val="00942AF2"/>
    <w:rsid w:val="00944545"/>
    <w:rsid w:val="00945604"/>
    <w:rsid w:val="00950CB4"/>
    <w:rsid w:val="00951F1A"/>
    <w:rsid w:val="0095218E"/>
    <w:rsid w:val="00952817"/>
    <w:rsid w:val="00952A91"/>
    <w:rsid w:val="0095345F"/>
    <w:rsid w:val="0095355B"/>
    <w:rsid w:val="00955009"/>
    <w:rsid w:val="00957ABA"/>
    <w:rsid w:val="009604C5"/>
    <w:rsid w:val="0096385E"/>
    <w:rsid w:val="00963B92"/>
    <w:rsid w:val="00963CC3"/>
    <w:rsid w:val="009655BE"/>
    <w:rsid w:val="009661D3"/>
    <w:rsid w:val="00971E52"/>
    <w:rsid w:val="0097374B"/>
    <w:rsid w:val="0097416A"/>
    <w:rsid w:val="00976A1A"/>
    <w:rsid w:val="0098031F"/>
    <w:rsid w:val="00983058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4D47"/>
    <w:rsid w:val="009A5751"/>
    <w:rsid w:val="009A67C8"/>
    <w:rsid w:val="009B12F9"/>
    <w:rsid w:val="009B2287"/>
    <w:rsid w:val="009B3163"/>
    <w:rsid w:val="009B3AB4"/>
    <w:rsid w:val="009B79A0"/>
    <w:rsid w:val="009B7C17"/>
    <w:rsid w:val="009C04CA"/>
    <w:rsid w:val="009C0D65"/>
    <w:rsid w:val="009C17CF"/>
    <w:rsid w:val="009C17E7"/>
    <w:rsid w:val="009C1A2F"/>
    <w:rsid w:val="009C3F8A"/>
    <w:rsid w:val="009C4CCD"/>
    <w:rsid w:val="009C5A72"/>
    <w:rsid w:val="009C625F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9AE"/>
    <w:rsid w:val="009E2A07"/>
    <w:rsid w:val="009E3B06"/>
    <w:rsid w:val="009E507E"/>
    <w:rsid w:val="009E58FB"/>
    <w:rsid w:val="009E601B"/>
    <w:rsid w:val="009F02B2"/>
    <w:rsid w:val="009F03B0"/>
    <w:rsid w:val="009F182E"/>
    <w:rsid w:val="009F205C"/>
    <w:rsid w:val="009F25C1"/>
    <w:rsid w:val="009F3E7C"/>
    <w:rsid w:val="009F41FE"/>
    <w:rsid w:val="009F7325"/>
    <w:rsid w:val="00A0050F"/>
    <w:rsid w:val="00A00B50"/>
    <w:rsid w:val="00A03F95"/>
    <w:rsid w:val="00A055BC"/>
    <w:rsid w:val="00A05739"/>
    <w:rsid w:val="00A058C1"/>
    <w:rsid w:val="00A10806"/>
    <w:rsid w:val="00A1083C"/>
    <w:rsid w:val="00A11B07"/>
    <w:rsid w:val="00A12324"/>
    <w:rsid w:val="00A1377B"/>
    <w:rsid w:val="00A14B5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6C29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6FD"/>
    <w:rsid w:val="00A65D5D"/>
    <w:rsid w:val="00A7297E"/>
    <w:rsid w:val="00A730DC"/>
    <w:rsid w:val="00A7402E"/>
    <w:rsid w:val="00A74A1C"/>
    <w:rsid w:val="00A75484"/>
    <w:rsid w:val="00A762B2"/>
    <w:rsid w:val="00A76494"/>
    <w:rsid w:val="00A764C8"/>
    <w:rsid w:val="00A76EAC"/>
    <w:rsid w:val="00A81304"/>
    <w:rsid w:val="00A83867"/>
    <w:rsid w:val="00A85F2A"/>
    <w:rsid w:val="00A868B9"/>
    <w:rsid w:val="00A87CEE"/>
    <w:rsid w:val="00A9249E"/>
    <w:rsid w:val="00A97238"/>
    <w:rsid w:val="00A97609"/>
    <w:rsid w:val="00AA0079"/>
    <w:rsid w:val="00AA4D27"/>
    <w:rsid w:val="00AA58F3"/>
    <w:rsid w:val="00AA5CE7"/>
    <w:rsid w:val="00AA60E4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515"/>
    <w:rsid w:val="00AD0488"/>
    <w:rsid w:val="00AD61DD"/>
    <w:rsid w:val="00AD7350"/>
    <w:rsid w:val="00AE0BBF"/>
    <w:rsid w:val="00AE1FC1"/>
    <w:rsid w:val="00AE2CF7"/>
    <w:rsid w:val="00AE4988"/>
    <w:rsid w:val="00AE6CCF"/>
    <w:rsid w:val="00AE7C66"/>
    <w:rsid w:val="00AF11C0"/>
    <w:rsid w:val="00AF4302"/>
    <w:rsid w:val="00AF4744"/>
    <w:rsid w:val="00AF5AA7"/>
    <w:rsid w:val="00AF78AB"/>
    <w:rsid w:val="00AF7F27"/>
    <w:rsid w:val="00AF7F33"/>
    <w:rsid w:val="00B06769"/>
    <w:rsid w:val="00B10172"/>
    <w:rsid w:val="00B10D84"/>
    <w:rsid w:val="00B11370"/>
    <w:rsid w:val="00B11A7A"/>
    <w:rsid w:val="00B11F4D"/>
    <w:rsid w:val="00B209BA"/>
    <w:rsid w:val="00B22015"/>
    <w:rsid w:val="00B2218B"/>
    <w:rsid w:val="00B22B6E"/>
    <w:rsid w:val="00B2419E"/>
    <w:rsid w:val="00B24EF6"/>
    <w:rsid w:val="00B25962"/>
    <w:rsid w:val="00B3006B"/>
    <w:rsid w:val="00B300F7"/>
    <w:rsid w:val="00B31B48"/>
    <w:rsid w:val="00B32575"/>
    <w:rsid w:val="00B32A55"/>
    <w:rsid w:val="00B35B87"/>
    <w:rsid w:val="00B3643D"/>
    <w:rsid w:val="00B36897"/>
    <w:rsid w:val="00B37AF2"/>
    <w:rsid w:val="00B41B14"/>
    <w:rsid w:val="00B42439"/>
    <w:rsid w:val="00B42B92"/>
    <w:rsid w:val="00B42BD1"/>
    <w:rsid w:val="00B42C5C"/>
    <w:rsid w:val="00B46EF2"/>
    <w:rsid w:val="00B52819"/>
    <w:rsid w:val="00B52B58"/>
    <w:rsid w:val="00B533AA"/>
    <w:rsid w:val="00B53C17"/>
    <w:rsid w:val="00B540D4"/>
    <w:rsid w:val="00B559C2"/>
    <w:rsid w:val="00B55DDA"/>
    <w:rsid w:val="00B55E70"/>
    <w:rsid w:val="00B60128"/>
    <w:rsid w:val="00B61119"/>
    <w:rsid w:val="00B628BD"/>
    <w:rsid w:val="00B62FB0"/>
    <w:rsid w:val="00B6365A"/>
    <w:rsid w:val="00B6416D"/>
    <w:rsid w:val="00B65452"/>
    <w:rsid w:val="00B70F20"/>
    <w:rsid w:val="00B7371D"/>
    <w:rsid w:val="00B77F43"/>
    <w:rsid w:val="00B80CF0"/>
    <w:rsid w:val="00B81238"/>
    <w:rsid w:val="00B83B3F"/>
    <w:rsid w:val="00B83E57"/>
    <w:rsid w:val="00B86549"/>
    <w:rsid w:val="00B879A3"/>
    <w:rsid w:val="00B87BF4"/>
    <w:rsid w:val="00B9292E"/>
    <w:rsid w:val="00B932A2"/>
    <w:rsid w:val="00B93F2E"/>
    <w:rsid w:val="00B95566"/>
    <w:rsid w:val="00B95FDC"/>
    <w:rsid w:val="00B967E2"/>
    <w:rsid w:val="00B979DF"/>
    <w:rsid w:val="00BA05B7"/>
    <w:rsid w:val="00BA1128"/>
    <w:rsid w:val="00BA245F"/>
    <w:rsid w:val="00BA2DFF"/>
    <w:rsid w:val="00BA4332"/>
    <w:rsid w:val="00BB065C"/>
    <w:rsid w:val="00BB0E5A"/>
    <w:rsid w:val="00BB21C2"/>
    <w:rsid w:val="00BB48F9"/>
    <w:rsid w:val="00BB4A4B"/>
    <w:rsid w:val="00BB4E94"/>
    <w:rsid w:val="00BB5AF3"/>
    <w:rsid w:val="00BB5C09"/>
    <w:rsid w:val="00BB70A9"/>
    <w:rsid w:val="00BB7BEE"/>
    <w:rsid w:val="00BC100D"/>
    <w:rsid w:val="00BC1C5D"/>
    <w:rsid w:val="00BC1FD5"/>
    <w:rsid w:val="00BC2B5B"/>
    <w:rsid w:val="00BC3023"/>
    <w:rsid w:val="00BC4D24"/>
    <w:rsid w:val="00BD118D"/>
    <w:rsid w:val="00BD1A15"/>
    <w:rsid w:val="00BD2487"/>
    <w:rsid w:val="00BD281F"/>
    <w:rsid w:val="00BD37CB"/>
    <w:rsid w:val="00BD4892"/>
    <w:rsid w:val="00BD4A6E"/>
    <w:rsid w:val="00BD5F6C"/>
    <w:rsid w:val="00BD6DC6"/>
    <w:rsid w:val="00BD6F30"/>
    <w:rsid w:val="00BD7672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0521"/>
    <w:rsid w:val="00C011F9"/>
    <w:rsid w:val="00C0121C"/>
    <w:rsid w:val="00C01DF0"/>
    <w:rsid w:val="00C01ED9"/>
    <w:rsid w:val="00C0613E"/>
    <w:rsid w:val="00C073CF"/>
    <w:rsid w:val="00C1027E"/>
    <w:rsid w:val="00C10363"/>
    <w:rsid w:val="00C11024"/>
    <w:rsid w:val="00C126F9"/>
    <w:rsid w:val="00C164CC"/>
    <w:rsid w:val="00C17390"/>
    <w:rsid w:val="00C208F0"/>
    <w:rsid w:val="00C21467"/>
    <w:rsid w:val="00C222CA"/>
    <w:rsid w:val="00C229C9"/>
    <w:rsid w:val="00C23F24"/>
    <w:rsid w:val="00C25727"/>
    <w:rsid w:val="00C273A7"/>
    <w:rsid w:val="00C27EFD"/>
    <w:rsid w:val="00C27F31"/>
    <w:rsid w:val="00C321AA"/>
    <w:rsid w:val="00C321B7"/>
    <w:rsid w:val="00C326CB"/>
    <w:rsid w:val="00C33136"/>
    <w:rsid w:val="00C36B3D"/>
    <w:rsid w:val="00C36EC0"/>
    <w:rsid w:val="00C412A0"/>
    <w:rsid w:val="00C41840"/>
    <w:rsid w:val="00C424B5"/>
    <w:rsid w:val="00C42CAF"/>
    <w:rsid w:val="00C42F71"/>
    <w:rsid w:val="00C44F3B"/>
    <w:rsid w:val="00C453B1"/>
    <w:rsid w:val="00C459BD"/>
    <w:rsid w:val="00C505D4"/>
    <w:rsid w:val="00C51292"/>
    <w:rsid w:val="00C53DBD"/>
    <w:rsid w:val="00C553FE"/>
    <w:rsid w:val="00C55466"/>
    <w:rsid w:val="00C55BAE"/>
    <w:rsid w:val="00C5698A"/>
    <w:rsid w:val="00C56DC8"/>
    <w:rsid w:val="00C63817"/>
    <w:rsid w:val="00C649D5"/>
    <w:rsid w:val="00C64CBA"/>
    <w:rsid w:val="00C65054"/>
    <w:rsid w:val="00C66B92"/>
    <w:rsid w:val="00C70111"/>
    <w:rsid w:val="00C70112"/>
    <w:rsid w:val="00C7074A"/>
    <w:rsid w:val="00C73DCA"/>
    <w:rsid w:val="00C743C0"/>
    <w:rsid w:val="00C74E6C"/>
    <w:rsid w:val="00C7646B"/>
    <w:rsid w:val="00C76EE8"/>
    <w:rsid w:val="00C77554"/>
    <w:rsid w:val="00C77CBC"/>
    <w:rsid w:val="00C8328A"/>
    <w:rsid w:val="00C848C0"/>
    <w:rsid w:val="00C8567B"/>
    <w:rsid w:val="00C859F4"/>
    <w:rsid w:val="00C85D5E"/>
    <w:rsid w:val="00C87205"/>
    <w:rsid w:val="00C90045"/>
    <w:rsid w:val="00C903D6"/>
    <w:rsid w:val="00C9381A"/>
    <w:rsid w:val="00C9467B"/>
    <w:rsid w:val="00C9659D"/>
    <w:rsid w:val="00C96813"/>
    <w:rsid w:val="00C9793E"/>
    <w:rsid w:val="00CA2411"/>
    <w:rsid w:val="00CA26D2"/>
    <w:rsid w:val="00CA284A"/>
    <w:rsid w:val="00CA29C1"/>
    <w:rsid w:val="00CA3AD8"/>
    <w:rsid w:val="00CA4D75"/>
    <w:rsid w:val="00CA4E27"/>
    <w:rsid w:val="00CA5055"/>
    <w:rsid w:val="00CA5183"/>
    <w:rsid w:val="00CA5431"/>
    <w:rsid w:val="00CA65CC"/>
    <w:rsid w:val="00CA7AAD"/>
    <w:rsid w:val="00CB0642"/>
    <w:rsid w:val="00CB1917"/>
    <w:rsid w:val="00CB3677"/>
    <w:rsid w:val="00CB59F9"/>
    <w:rsid w:val="00CB7DE1"/>
    <w:rsid w:val="00CC02FA"/>
    <w:rsid w:val="00CC1171"/>
    <w:rsid w:val="00CC3776"/>
    <w:rsid w:val="00CC3AE9"/>
    <w:rsid w:val="00CC5C2E"/>
    <w:rsid w:val="00CC5D5A"/>
    <w:rsid w:val="00CD027F"/>
    <w:rsid w:val="00CD1130"/>
    <w:rsid w:val="00CD1F56"/>
    <w:rsid w:val="00CD39D7"/>
    <w:rsid w:val="00CD3AFC"/>
    <w:rsid w:val="00CD42E1"/>
    <w:rsid w:val="00CD5C39"/>
    <w:rsid w:val="00CD751A"/>
    <w:rsid w:val="00CE18B4"/>
    <w:rsid w:val="00CE19BB"/>
    <w:rsid w:val="00CE3E68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05DB6"/>
    <w:rsid w:val="00D102E2"/>
    <w:rsid w:val="00D137BF"/>
    <w:rsid w:val="00D1522A"/>
    <w:rsid w:val="00D15622"/>
    <w:rsid w:val="00D1587E"/>
    <w:rsid w:val="00D16157"/>
    <w:rsid w:val="00D162A1"/>
    <w:rsid w:val="00D1660A"/>
    <w:rsid w:val="00D17A68"/>
    <w:rsid w:val="00D20E6D"/>
    <w:rsid w:val="00D21FB9"/>
    <w:rsid w:val="00D24A37"/>
    <w:rsid w:val="00D251AF"/>
    <w:rsid w:val="00D25CD0"/>
    <w:rsid w:val="00D26644"/>
    <w:rsid w:val="00D2749D"/>
    <w:rsid w:val="00D27CBF"/>
    <w:rsid w:val="00D311A0"/>
    <w:rsid w:val="00D32640"/>
    <w:rsid w:val="00D32848"/>
    <w:rsid w:val="00D32C23"/>
    <w:rsid w:val="00D33B2F"/>
    <w:rsid w:val="00D34D57"/>
    <w:rsid w:val="00D35443"/>
    <w:rsid w:val="00D359EF"/>
    <w:rsid w:val="00D3601D"/>
    <w:rsid w:val="00D37728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9A"/>
    <w:rsid w:val="00D567E4"/>
    <w:rsid w:val="00D56EDD"/>
    <w:rsid w:val="00D57078"/>
    <w:rsid w:val="00D573AA"/>
    <w:rsid w:val="00D600A8"/>
    <w:rsid w:val="00D60DF6"/>
    <w:rsid w:val="00D61ABC"/>
    <w:rsid w:val="00D62828"/>
    <w:rsid w:val="00D65A57"/>
    <w:rsid w:val="00D66B6D"/>
    <w:rsid w:val="00D6710F"/>
    <w:rsid w:val="00D707C1"/>
    <w:rsid w:val="00D714EE"/>
    <w:rsid w:val="00D721BA"/>
    <w:rsid w:val="00D72969"/>
    <w:rsid w:val="00D72AF2"/>
    <w:rsid w:val="00D73498"/>
    <w:rsid w:val="00D73B7B"/>
    <w:rsid w:val="00D76607"/>
    <w:rsid w:val="00D76A76"/>
    <w:rsid w:val="00D76F74"/>
    <w:rsid w:val="00D773A7"/>
    <w:rsid w:val="00D77A9E"/>
    <w:rsid w:val="00D80AC4"/>
    <w:rsid w:val="00D821FA"/>
    <w:rsid w:val="00D82651"/>
    <w:rsid w:val="00D8413A"/>
    <w:rsid w:val="00D844E0"/>
    <w:rsid w:val="00D879CA"/>
    <w:rsid w:val="00D918DB"/>
    <w:rsid w:val="00DA4D50"/>
    <w:rsid w:val="00DA57A8"/>
    <w:rsid w:val="00DA5BD8"/>
    <w:rsid w:val="00DA7CC1"/>
    <w:rsid w:val="00DB4387"/>
    <w:rsid w:val="00DB5F7A"/>
    <w:rsid w:val="00DB6CE9"/>
    <w:rsid w:val="00DC28E0"/>
    <w:rsid w:val="00DC3F3C"/>
    <w:rsid w:val="00DC4868"/>
    <w:rsid w:val="00DC638C"/>
    <w:rsid w:val="00DD09E0"/>
    <w:rsid w:val="00DD0CF6"/>
    <w:rsid w:val="00DD1D97"/>
    <w:rsid w:val="00DD2490"/>
    <w:rsid w:val="00DD2604"/>
    <w:rsid w:val="00DD45E2"/>
    <w:rsid w:val="00DD4B41"/>
    <w:rsid w:val="00DD534A"/>
    <w:rsid w:val="00DD740E"/>
    <w:rsid w:val="00DE1CEE"/>
    <w:rsid w:val="00DE3AAE"/>
    <w:rsid w:val="00DE4ACC"/>
    <w:rsid w:val="00DE69EE"/>
    <w:rsid w:val="00DE6F1E"/>
    <w:rsid w:val="00DE77D6"/>
    <w:rsid w:val="00DF1AEC"/>
    <w:rsid w:val="00DF25AE"/>
    <w:rsid w:val="00DF28B1"/>
    <w:rsid w:val="00DF36B3"/>
    <w:rsid w:val="00DF3F6D"/>
    <w:rsid w:val="00DF44F5"/>
    <w:rsid w:val="00DF72A3"/>
    <w:rsid w:val="00DF7895"/>
    <w:rsid w:val="00E00B89"/>
    <w:rsid w:val="00E01400"/>
    <w:rsid w:val="00E03BA9"/>
    <w:rsid w:val="00E04646"/>
    <w:rsid w:val="00E05ECA"/>
    <w:rsid w:val="00E06BCD"/>
    <w:rsid w:val="00E072DE"/>
    <w:rsid w:val="00E10F1D"/>
    <w:rsid w:val="00E135BE"/>
    <w:rsid w:val="00E13EFB"/>
    <w:rsid w:val="00E15CA3"/>
    <w:rsid w:val="00E176B4"/>
    <w:rsid w:val="00E17B3F"/>
    <w:rsid w:val="00E218E2"/>
    <w:rsid w:val="00E21B0B"/>
    <w:rsid w:val="00E2355C"/>
    <w:rsid w:val="00E2397E"/>
    <w:rsid w:val="00E24FDD"/>
    <w:rsid w:val="00E26B0C"/>
    <w:rsid w:val="00E31243"/>
    <w:rsid w:val="00E328E7"/>
    <w:rsid w:val="00E32EDD"/>
    <w:rsid w:val="00E33AEB"/>
    <w:rsid w:val="00E33FC6"/>
    <w:rsid w:val="00E3442D"/>
    <w:rsid w:val="00E35A96"/>
    <w:rsid w:val="00E3697A"/>
    <w:rsid w:val="00E3728B"/>
    <w:rsid w:val="00E374E7"/>
    <w:rsid w:val="00E41FD7"/>
    <w:rsid w:val="00E437F5"/>
    <w:rsid w:val="00E45564"/>
    <w:rsid w:val="00E45B8B"/>
    <w:rsid w:val="00E45FD0"/>
    <w:rsid w:val="00E51625"/>
    <w:rsid w:val="00E538CC"/>
    <w:rsid w:val="00E53FDE"/>
    <w:rsid w:val="00E56D19"/>
    <w:rsid w:val="00E5767E"/>
    <w:rsid w:val="00E607B7"/>
    <w:rsid w:val="00E623D5"/>
    <w:rsid w:val="00E623F0"/>
    <w:rsid w:val="00E67395"/>
    <w:rsid w:val="00E67616"/>
    <w:rsid w:val="00E679E2"/>
    <w:rsid w:val="00E70B76"/>
    <w:rsid w:val="00E72CB9"/>
    <w:rsid w:val="00E7313F"/>
    <w:rsid w:val="00E73532"/>
    <w:rsid w:val="00E73BCB"/>
    <w:rsid w:val="00E73D7C"/>
    <w:rsid w:val="00E74924"/>
    <w:rsid w:val="00E75518"/>
    <w:rsid w:val="00E75ACB"/>
    <w:rsid w:val="00E80210"/>
    <w:rsid w:val="00E80876"/>
    <w:rsid w:val="00E85C68"/>
    <w:rsid w:val="00E8665B"/>
    <w:rsid w:val="00E90F5C"/>
    <w:rsid w:val="00E9108F"/>
    <w:rsid w:val="00E91355"/>
    <w:rsid w:val="00E91EEC"/>
    <w:rsid w:val="00EA3041"/>
    <w:rsid w:val="00EA56FC"/>
    <w:rsid w:val="00EA603E"/>
    <w:rsid w:val="00EA617C"/>
    <w:rsid w:val="00EB2472"/>
    <w:rsid w:val="00EB3348"/>
    <w:rsid w:val="00EB66D6"/>
    <w:rsid w:val="00EB68B5"/>
    <w:rsid w:val="00EB6C2C"/>
    <w:rsid w:val="00EB6CA2"/>
    <w:rsid w:val="00EC1411"/>
    <w:rsid w:val="00EC17C3"/>
    <w:rsid w:val="00EC201D"/>
    <w:rsid w:val="00EC2846"/>
    <w:rsid w:val="00EC4211"/>
    <w:rsid w:val="00EC45FA"/>
    <w:rsid w:val="00EC4690"/>
    <w:rsid w:val="00EC5847"/>
    <w:rsid w:val="00ED0B81"/>
    <w:rsid w:val="00ED0FC0"/>
    <w:rsid w:val="00ED22D9"/>
    <w:rsid w:val="00ED3937"/>
    <w:rsid w:val="00ED3C09"/>
    <w:rsid w:val="00ED4285"/>
    <w:rsid w:val="00ED49D1"/>
    <w:rsid w:val="00ED6B53"/>
    <w:rsid w:val="00EE2761"/>
    <w:rsid w:val="00EE3B24"/>
    <w:rsid w:val="00EE503C"/>
    <w:rsid w:val="00EF0979"/>
    <w:rsid w:val="00EF15BF"/>
    <w:rsid w:val="00EF2B42"/>
    <w:rsid w:val="00EF43EB"/>
    <w:rsid w:val="00EF4677"/>
    <w:rsid w:val="00EF5161"/>
    <w:rsid w:val="00F01EFC"/>
    <w:rsid w:val="00F03F69"/>
    <w:rsid w:val="00F04148"/>
    <w:rsid w:val="00F0519C"/>
    <w:rsid w:val="00F0694F"/>
    <w:rsid w:val="00F07E7C"/>
    <w:rsid w:val="00F105EC"/>
    <w:rsid w:val="00F10E41"/>
    <w:rsid w:val="00F11351"/>
    <w:rsid w:val="00F113DB"/>
    <w:rsid w:val="00F1336F"/>
    <w:rsid w:val="00F14431"/>
    <w:rsid w:val="00F1547A"/>
    <w:rsid w:val="00F1586C"/>
    <w:rsid w:val="00F16C20"/>
    <w:rsid w:val="00F16D37"/>
    <w:rsid w:val="00F17BD9"/>
    <w:rsid w:val="00F21DA8"/>
    <w:rsid w:val="00F22A74"/>
    <w:rsid w:val="00F23646"/>
    <w:rsid w:val="00F23DBC"/>
    <w:rsid w:val="00F250A3"/>
    <w:rsid w:val="00F262AF"/>
    <w:rsid w:val="00F30E80"/>
    <w:rsid w:val="00F317B2"/>
    <w:rsid w:val="00F31884"/>
    <w:rsid w:val="00F335B5"/>
    <w:rsid w:val="00F33C48"/>
    <w:rsid w:val="00F34D22"/>
    <w:rsid w:val="00F36068"/>
    <w:rsid w:val="00F36937"/>
    <w:rsid w:val="00F36FF2"/>
    <w:rsid w:val="00F40100"/>
    <w:rsid w:val="00F40FB0"/>
    <w:rsid w:val="00F41C87"/>
    <w:rsid w:val="00F45523"/>
    <w:rsid w:val="00F46102"/>
    <w:rsid w:val="00F50900"/>
    <w:rsid w:val="00F51C55"/>
    <w:rsid w:val="00F528A6"/>
    <w:rsid w:val="00F52DC7"/>
    <w:rsid w:val="00F53972"/>
    <w:rsid w:val="00F53DD4"/>
    <w:rsid w:val="00F53EC7"/>
    <w:rsid w:val="00F550E4"/>
    <w:rsid w:val="00F5566F"/>
    <w:rsid w:val="00F55E68"/>
    <w:rsid w:val="00F56259"/>
    <w:rsid w:val="00F56DD1"/>
    <w:rsid w:val="00F5734A"/>
    <w:rsid w:val="00F57632"/>
    <w:rsid w:val="00F576FB"/>
    <w:rsid w:val="00F60720"/>
    <w:rsid w:val="00F60D90"/>
    <w:rsid w:val="00F60EEE"/>
    <w:rsid w:val="00F6653D"/>
    <w:rsid w:val="00F66A8B"/>
    <w:rsid w:val="00F7080C"/>
    <w:rsid w:val="00F70C32"/>
    <w:rsid w:val="00F71A31"/>
    <w:rsid w:val="00F7245B"/>
    <w:rsid w:val="00F73422"/>
    <w:rsid w:val="00F7589B"/>
    <w:rsid w:val="00F77D60"/>
    <w:rsid w:val="00F800D3"/>
    <w:rsid w:val="00F80E69"/>
    <w:rsid w:val="00F814E6"/>
    <w:rsid w:val="00F81BC4"/>
    <w:rsid w:val="00F830A0"/>
    <w:rsid w:val="00F835EB"/>
    <w:rsid w:val="00F84A49"/>
    <w:rsid w:val="00F8559C"/>
    <w:rsid w:val="00F85CA2"/>
    <w:rsid w:val="00F86A35"/>
    <w:rsid w:val="00F86EC8"/>
    <w:rsid w:val="00F97348"/>
    <w:rsid w:val="00F974C1"/>
    <w:rsid w:val="00FA36DA"/>
    <w:rsid w:val="00FA3E01"/>
    <w:rsid w:val="00FA4496"/>
    <w:rsid w:val="00FA4A9D"/>
    <w:rsid w:val="00FA5916"/>
    <w:rsid w:val="00FA7710"/>
    <w:rsid w:val="00FB0CF6"/>
    <w:rsid w:val="00FB30B8"/>
    <w:rsid w:val="00FB352E"/>
    <w:rsid w:val="00FB3711"/>
    <w:rsid w:val="00FB5911"/>
    <w:rsid w:val="00FB7B12"/>
    <w:rsid w:val="00FC0960"/>
    <w:rsid w:val="00FC30C2"/>
    <w:rsid w:val="00FC3229"/>
    <w:rsid w:val="00FC7DF1"/>
    <w:rsid w:val="00FD09C7"/>
    <w:rsid w:val="00FD2625"/>
    <w:rsid w:val="00FD2B9B"/>
    <w:rsid w:val="00FD2C87"/>
    <w:rsid w:val="00FD562B"/>
    <w:rsid w:val="00FD5656"/>
    <w:rsid w:val="00FE14A5"/>
    <w:rsid w:val="00FE4300"/>
    <w:rsid w:val="00FE4F7E"/>
    <w:rsid w:val="00FE5066"/>
    <w:rsid w:val="00FE5D52"/>
    <w:rsid w:val="00FE7191"/>
    <w:rsid w:val="00FE7817"/>
    <w:rsid w:val="00FF0649"/>
    <w:rsid w:val="00FF1C57"/>
    <w:rsid w:val="00FF2A4B"/>
    <w:rsid w:val="00FF2D3C"/>
    <w:rsid w:val="00FF3E4E"/>
    <w:rsid w:val="00FF5773"/>
    <w:rsid w:val="00FF602C"/>
    <w:rsid w:val="00FF76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73E3FDFA-113A-4F80-8F81-C0609D0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8C52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8C5227"/>
  </w:style>
  <w:style w:type="character" w:styleId="Textodelmarcadordeposicin">
    <w:name w:val="Placeholder Text"/>
    <w:basedOn w:val="Fuentedeprrafopredeter"/>
    <w:semiHidden/>
    <w:rsid w:val="00F250A3"/>
    <w:rPr>
      <w:color w:val="808080"/>
    </w:rPr>
  </w:style>
  <w:style w:type="paragraph" w:customStyle="1" w:styleId="cabecera1">
    <w:name w:val="cabecera1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1">
    <w:name w:val="Tabla con cuadrícula1"/>
    <w:basedOn w:val="Tablanormal"/>
    <w:next w:val="Tablaconcuadrcula"/>
    <w:rsid w:val="00B35B8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50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415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8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6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463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4962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533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05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1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63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967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recursostic.educacion.es/secundaria/edad/1esomatematicas/1quincena6/1quincena6_contenidos_2b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.wikihow.com/calcular-proporciones" TargetMode="External"/><Relationship Id="rId17" Type="http://schemas.openxmlformats.org/officeDocument/2006/relationships/image" Target="media/image9.gif"/><Relationship Id="rId25" Type="http://schemas.openxmlformats.org/officeDocument/2006/relationships/hyperlink" Target="http://beta.upc.edu.pe/matematica/mbch/paginas/recursos/oas/OA2/Recursos/marcoteorico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yperlink" Target="http://www.matcomtur.com/Modulos/Modulo1/modulo1f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http://www.portaleducativo.net/octavo-basico/806/Relacion-de-proporcionalidad-directa-e-inver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Relationship Id="rId22" Type="http://schemas.openxmlformats.org/officeDocument/2006/relationships/hyperlink" Target="http://www.matcomtur.com/Modulos/Modulo1/modulo1f.html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5A4D0-601A-4F94-BAD3-6C1DE74A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7273</Words>
  <Characters>40006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47185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Johana Montejo Rozo</cp:lastModifiedBy>
  <cp:revision>15</cp:revision>
  <dcterms:created xsi:type="dcterms:W3CDTF">2016-01-27T14:22:00Z</dcterms:created>
  <dcterms:modified xsi:type="dcterms:W3CDTF">2016-02-03T15:37:00Z</dcterms:modified>
</cp:coreProperties>
</file>