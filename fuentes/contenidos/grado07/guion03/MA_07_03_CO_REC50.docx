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8DFF4B7" w:rsidR="00E61A4B" w:rsidRPr="006D02A8" w:rsidRDefault="002111F9" w:rsidP="00CB02D2">
      <w:pPr>
        <w:rPr>
          <w:rFonts w:ascii="Arial" w:hAnsi="Arial"/>
          <w:sz w:val="18"/>
          <w:szCs w:val="18"/>
          <w:lang w:val="es-ES_tradnl"/>
        </w:rPr>
      </w:pPr>
      <w:r w:rsidRPr="007413E7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28432BD" w:rsidR="00E14BD5" w:rsidRPr="000719EE" w:rsidRDefault="002111F9" w:rsidP="00E14BD5">
      <w:pPr>
        <w:rPr>
          <w:rFonts w:ascii="Arial" w:hAnsi="Arial" w:cs="Arial"/>
          <w:sz w:val="18"/>
          <w:szCs w:val="18"/>
          <w:lang w:val="es-ES_tradnl"/>
        </w:rPr>
      </w:pPr>
      <w:r w:rsidRPr="002111F9">
        <w:rPr>
          <w:rFonts w:ascii="Arial" w:hAnsi="Arial" w:cs="Arial"/>
          <w:sz w:val="18"/>
          <w:szCs w:val="18"/>
          <w:lang w:val="es-ES_tradnl"/>
        </w:rPr>
        <w:t>Exponentes 0 y 1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5278EF0" w:rsidR="000719EE" w:rsidRPr="000719EE" w:rsidRDefault="002111F9" w:rsidP="000719EE">
      <w:pPr>
        <w:rPr>
          <w:rFonts w:ascii="Arial" w:hAnsi="Arial" w:cs="Arial"/>
          <w:sz w:val="18"/>
          <w:szCs w:val="18"/>
          <w:lang w:val="es-ES_tradnl"/>
        </w:rPr>
      </w:pPr>
      <w:r w:rsidRPr="002111F9">
        <w:rPr>
          <w:rFonts w:ascii="Arial" w:hAnsi="Arial" w:cs="Arial"/>
          <w:sz w:val="18"/>
          <w:szCs w:val="18"/>
          <w:lang w:val="es-ES_tradnl"/>
        </w:rPr>
        <w:t xml:space="preserve">Ejercitación para calcular potencias </w:t>
      </w:r>
      <w:r w:rsidR="00DB5D67">
        <w:rPr>
          <w:rFonts w:ascii="Arial" w:hAnsi="Arial" w:cs="Arial"/>
          <w:sz w:val="18"/>
          <w:szCs w:val="18"/>
          <w:lang w:val="es-ES_tradnl"/>
        </w:rPr>
        <w:t>cuyo</w:t>
      </w:r>
      <w:r w:rsidRPr="002111F9">
        <w:rPr>
          <w:rFonts w:ascii="Arial" w:hAnsi="Arial" w:cs="Arial"/>
          <w:sz w:val="18"/>
          <w:szCs w:val="18"/>
          <w:lang w:val="es-ES_tradnl"/>
        </w:rPr>
        <w:t xml:space="preserve"> exponente</w:t>
      </w:r>
      <w:r w:rsidR="00DB5D67">
        <w:rPr>
          <w:rFonts w:ascii="Arial" w:hAnsi="Arial" w:cs="Arial"/>
          <w:sz w:val="18"/>
          <w:szCs w:val="18"/>
          <w:lang w:val="es-ES_tradnl"/>
        </w:rPr>
        <w:t xml:space="preserve"> es</w:t>
      </w:r>
      <w:r w:rsidR="006A6FE2">
        <w:rPr>
          <w:rFonts w:ascii="Arial" w:hAnsi="Arial" w:cs="Arial"/>
          <w:sz w:val="18"/>
          <w:szCs w:val="18"/>
          <w:lang w:val="es-ES_tradnl"/>
        </w:rPr>
        <w:t xml:space="preserve"> cero o uno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9F26FE5" w:rsidR="000719EE" w:rsidRPr="000719EE" w:rsidRDefault="002111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Exponente, cero, uno, potenciación</w:t>
      </w:r>
      <w:r w:rsidR="00DB5D67">
        <w:rPr>
          <w:rFonts w:ascii="Arial" w:hAnsi="Arial" w:cs="Arial"/>
          <w:sz w:val="18"/>
          <w:szCs w:val="18"/>
          <w:lang w:val="es-ES_tradnl"/>
        </w:rPr>
        <w:t>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1549C6" w:rsidR="000719EE" w:rsidRPr="000719EE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BBFBA3" w:rsidR="005F4C68" w:rsidRPr="005F4C68" w:rsidRDefault="00D11B86" w:rsidP="00D11B8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B1535D" w:rsidR="002E4EE6" w:rsidRPr="00AC7496" w:rsidRDefault="00D11B86" w:rsidP="00D11B8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28D7E4A3" w:rsidR="00A2147A" w:rsidRPr="005F4C68" w:rsidRDefault="00D11B86" w:rsidP="00D11B8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D6B107C" w:rsidR="000719EE" w:rsidRPr="000719EE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90B6DE3" w14:textId="77777777" w:rsidR="002111F9" w:rsidRPr="000719EE" w:rsidRDefault="002111F9" w:rsidP="002111F9">
      <w:pPr>
        <w:rPr>
          <w:rFonts w:ascii="Arial" w:hAnsi="Arial" w:cs="Arial"/>
          <w:sz w:val="18"/>
          <w:szCs w:val="18"/>
          <w:lang w:val="es-ES_tradnl"/>
        </w:rPr>
      </w:pPr>
      <w:r w:rsidRPr="002111F9">
        <w:rPr>
          <w:rFonts w:ascii="Arial" w:hAnsi="Arial" w:cs="Arial"/>
          <w:sz w:val="18"/>
          <w:szCs w:val="18"/>
          <w:lang w:val="es-ES_tradnl"/>
        </w:rPr>
        <w:t>Exponentes 0 y 1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646BFF" w:rsidR="000719EE" w:rsidRPr="000719EE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833049D" w:rsidR="000719EE" w:rsidRPr="000719EE" w:rsidRDefault="00835A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</w:t>
      </w:r>
      <w:r w:rsidR="007F75FA">
        <w:rPr>
          <w:rFonts w:ascii="Arial" w:hAnsi="Arial" w:cs="Arial"/>
          <w:sz w:val="18"/>
          <w:szCs w:val="18"/>
          <w:lang w:val="es-ES_tradnl"/>
        </w:rPr>
        <w:t xml:space="preserve">de la parte inferior </w:t>
      </w:r>
      <w:r>
        <w:rPr>
          <w:rFonts w:ascii="Arial" w:hAnsi="Arial" w:cs="Arial"/>
          <w:sz w:val="18"/>
          <w:szCs w:val="18"/>
          <w:lang w:val="es-ES_tradnl"/>
        </w:rPr>
        <w:t>y ubícalas</w:t>
      </w:r>
      <w:r w:rsidR="00C2384B">
        <w:rPr>
          <w:rFonts w:ascii="Arial" w:hAnsi="Arial" w:cs="Arial"/>
          <w:sz w:val="18"/>
          <w:szCs w:val="18"/>
          <w:lang w:val="es-ES_tradnl"/>
        </w:rPr>
        <w:t>, según corresponda,</w:t>
      </w:r>
      <w:r>
        <w:rPr>
          <w:rFonts w:ascii="Arial" w:hAnsi="Arial" w:cs="Arial"/>
          <w:sz w:val="18"/>
          <w:szCs w:val="18"/>
          <w:lang w:val="es-ES_tradnl"/>
        </w:rPr>
        <w:t xml:space="preserve"> de modo que su resultado sea el que indica cada frase</w:t>
      </w:r>
      <w:r w:rsidR="007F75FA">
        <w:rPr>
          <w:rFonts w:ascii="Arial" w:hAnsi="Arial" w:cs="Arial"/>
          <w:sz w:val="18"/>
          <w:szCs w:val="18"/>
          <w:lang w:val="es-ES_tradnl"/>
        </w:rPr>
        <w:t>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577D11" w:rsidR="000719EE" w:rsidRDefault="00FF3C1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F65D35B" w:rsidR="00584F8B" w:rsidRPr="00CD652E" w:rsidRDefault="00FF3C1E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06A56A1" w:rsidR="000719EE" w:rsidRDefault="00FF3C1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6959E05" w:rsidR="006D02A8" w:rsidRDefault="001735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potencia es </w:t>
      </w:r>
      <w:r w:rsidR="00CA01CD">
        <w:rPr>
          <w:rFonts w:ascii="Arial" w:hAnsi="Arial" w:cs="Arial"/>
          <w:sz w:val="18"/>
          <w:szCs w:val="18"/>
          <w:lang w:val="es-ES_tradnl"/>
        </w:rPr>
        <w:t>1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188FAEF" w14:textId="77777777" w:rsidR="00C2384B" w:rsidRPr="007F74EA" w:rsidRDefault="00C2384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331CF798" w:rsidR="00584F8B" w:rsidRDefault="00835A0C" w:rsidP="006D02A8">
      <w:pPr>
        <w:rPr>
          <w:rFonts w:ascii="Arial" w:hAnsi="Arial" w:cs="Arial"/>
          <w:sz w:val="18"/>
          <w:szCs w:val="18"/>
          <w:lang w:val="es-ES_tradnl"/>
        </w:rPr>
      </w:pPr>
      <w:r w:rsidRPr="00835A0C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79536306" w14:textId="49B7F51F" w:rsidR="00835A0C" w:rsidRPr="00835A0C" w:rsidRDefault="00835A0C" w:rsidP="006D02A8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(‒ 17)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39A9D8D7" w14:textId="3336BDC3" w:rsidR="00CA01CD" w:rsidRPr="00835A0C" w:rsidRDefault="00835A0C" w:rsidP="00CA01C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9</w:t>
      </w:r>
      <w:bookmarkStart w:id="0" w:name="_GoBack"/>
      <w:bookmarkEnd w:id="0"/>
      <w:r w:rsidR="00CE14DB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1D11068B" w14:textId="7E6D7F42" w:rsidR="00CA01CD" w:rsidRPr="00835A0C" w:rsidRDefault="00835A0C" w:rsidP="00CA01C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(‒ 8)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70638DBA" w14:textId="56C7C01C" w:rsidR="00835A0C" w:rsidRPr="00835A0C" w:rsidRDefault="00835A0C" w:rsidP="00835A0C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(‒ 1)</w:t>
      </w:r>
      <w:r w:rsidR="00CE14DB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1F08FA1D" w:rsidR="0089063A" w:rsidRDefault="00410EA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potencia es la base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0730AA8" w14:textId="3761F391" w:rsidR="00E762C9" w:rsidRDefault="00835A0C" w:rsidP="00E762C9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(‒ 29)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1BE61DA6" w14:textId="7CC3F286" w:rsidR="00835A0C" w:rsidRDefault="00835A0C" w:rsidP="00E762C9">
      <w:pPr>
        <w:rPr>
          <w:rFonts w:ascii="Arial" w:hAnsi="Arial" w:cs="Arial"/>
          <w:sz w:val="18"/>
          <w:szCs w:val="18"/>
          <w:lang w:val="es-ES_tradnl"/>
        </w:rPr>
      </w:pPr>
      <w:r w:rsidRPr="00835A0C">
        <w:rPr>
          <w:rFonts w:ascii="Times New Roman" w:hAnsi="Times New Roman" w:cs="Times New Roman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0CA1F86B" w14:textId="2233C6E5" w:rsidR="00835A0C" w:rsidRDefault="00835A0C" w:rsidP="00E762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(‒ 6)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43C9DA3E" w14:textId="1F315360" w:rsidR="00835A0C" w:rsidRPr="00835A0C" w:rsidRDefault="00835A0C" w:rsidP="00E762C9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1A14514D" w14:textId="1E326F8B" w:rsidR="00E762C9" w:rsidRPr="00835A0C" w:rsidRDefault="00835A0C" w:rsidP="00E762C9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(‒ 10)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5DF"/>
    <w:rsid w:val="001B092E"/>
    <w:rsid w:val="001B3983"/>
    <w:rsid w:val="001D2148"/>
    <w:rsid w:val="001E2043"/>
    <w:rsid w:val="002111F9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2F413C"/>
    <w:rsid w:val="00305B00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0EA0"/>
    <w:rsid w:val="00411F22"/>
    <w:rsid w:val="00417B06"/>
    <w:rsid w:val="004375B6"/>
    <w:rsid w:val="0045712C"/>
    <w:rsid w:val="00485C72"/>
    <w:rsid w:val="00495119"/>
    <w:rsid w:val="004A4A9C"/>
    <w:rsid w:val="00510FE7"/>
    <w:rsid w:val="00511261"/>
    <w:rsid w:val="0052013C"/>
    <w:rsid w:val="005513FA"/>
    <w:rsid w:val="00551D6E"/>
    <w:rsid w:val="00552D7C"/>
    <w:rsid w:val="00584F8B"/>
    <w:rsid w:val="00584FA7"/>
    <w:rsid w:val="005B210B"/>
    <w:rsid w:val="005C209B"/>
    <w:rsid w:val="005D3CC8"/>
    <w:rsid w:val="005F4C68"/>
    <w:rsid w:val="00611072"/>
    <w:rsid w:val="00615ABA"/>
    <w:rsid w:val="00616529"/>
    <w:rsid w:val="00630169"/>
    <w:rsid w:val="0063490D"/>
    <w:rsid w:val="00635C05"/>
    <w:rsid w:val="00647430"/>
    <w:rsid w:val="006907A4"/>
    <w:rsid w:val="006A32CE"/>
    <w:rsid w:val="006A3851"/>
    <w:rsid w:val="006A6FE2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7F75FA"/>
    <w:rsid w:val="00835A0C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905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2384B"/>
    <w:rsid w:val="00C34A1F"/>
    <w:rsid w:val="00C35567"/>
    <w:rsid w:val="00C43F55"/>
    <w:rsid w:val="00C52079"/>
    <w:rsid w:val="00C5701A"/>
    <w:rsid w:val="00C73C31"/>
    <w:rsid w:val="00C7411E"/>
    <w:rsid w:val="00C801EC"/>
    <w:rsid w:val="00C82D30"/>
    <w:rsid w:val="00C84826"/>
    <w:rsid w:val="00C92E0A"/>
    <w:rsid w:val="00CA01CD"/>
    <w:rsid w:val="00CA5658"/>
    <w:rsid w:val="00CB02D2"/>
    <w:rsid w:val="00CD0B3B"/>
    <w:rsid w:val="00CD2245"/>
    <w:rsid w:val="00CE14DB"/>
    <w:rsid w:val="00CE7115"/>
    <w:rsid w:val="00D11B86"/>
    <w:rsid w:val="00D15A42"/>
    <w:rsid w:val="00D3600C"/>
    <w:rsid w:val="00D660AD"/>
    <w:rsid w:val="00DB5D67"/>
    <w:rsid w:val="00DE1C4F"/>
    <w:rsid w:val="00DE2253"/>
    <w:rsid w:val="00DE69EE"/>
    <w:rsid w:val="00DF5702"/>
    <w:rsid w:val="00E057E6"/>
    <w:rsid w:val="00E14BD5"/>
    <w:rsid w:val="00E2315C"/>
    <w:rsid w:val="00E2627B"/>
    <w:rsid w:val="00E32F4B"/>
    <w:rsid w:val="00E54DA3"/>
    <w:rsid w:val="00E61A4B"/>
    <w:rsid w:val="00E62858"/>
    <w:rsid w:val="00E762C9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A5E2E01-378A-478E-BD25-85772237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A01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E1D0E-D685-496D-9026-BF567C41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8</cp:revision>
  <dcterms:created xsi:type="dcterms:W3CDTF">2015-04-01T02:32:00Z</dcterms:created>
  <dcterms:modified xsi:type="dcterms:W3CDTF">2015-06-20T18:15:00Z</dcterms:modified>
</cp:coreProperties>
</file>