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F4E" w:rsidRPr="00337E6D" w:rsidRDefault="00D93F4E" w:rsidP="00D93F4E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sz w:val="18"/>
          <w:szCs w:val="18"/>
          <w:lang w:val="es-ES_tradnl"/>
        </w:rPr>
        <w:t>Ejercicio Genérico M101: Preguntas de respuesta libre (NO AUTOEVALUABLE)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A42E01" w:rsidRPr="00337E6D" w:rsidRDefault="00D527CD" w:rsidP="00A42E01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La potenciación y la radicación</w:t>
      </w:r>
      <w:r w:rsidR="00A42E01" w:rsidRPr="00337E6D">
        <w:rPr>
          <w:rFonts w:ascii="Arial" w:hAnsi="Arial" w:cs="Arial"/>
          <w:sz w:val="18"/>
          <w:szCs w:val="18"/>
          <w:lang w:val="es-ES_tradnl"/>
        </w:rPr>
        <w:t xml:space="preserve"> en los números enteros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b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337E6D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D93F4E" w:rsidRPr="00337E6D" w:rsidRDefault="00A42E01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B10A16">
        <w:rPr>
          <w:rFonts w:ascii="Arial" w:hAnsi="Arial" w:cs="Arial"/>
          <w:sz w:val="18"/>
          <w:szCs w:val="18"/>
          <w:lang w:val="es-ES_tradnl"/>
        </w:rPr>
        <w:t xml:space="preserve">La </w:t>
      </w:r>
      <w:bookmarkStart w:id="0" w:name="_GoBack"/>
      <w:bookmarkEnd w:id="0"/>
      <w:r w:rsidRPr="00337E6D">
        <w:rPr>
          <w:rFonts w:ascii="Arial" w:hAnsi="Arial" w:cs="Arial"/>
          <w:sz w:val="18"/>
          <w:szCs w:val="18"/>
          <w:lang w:val="es-ES_tradnl"/>
        </w:rPr>
        <w:t>potenciación de números enteros</w:t>
      </w:r>
    </w:p>
    <w:p w:rsidR="00A42E01" w:rsidRPr="00337E6D" w:rsidRDefault="00A42E01" w:rsidP="00D93F4E">
      <w:pPr>
        <w:rPr>
          <w:rFonts w:ascii="Arial" w:hAnsi="Arial" w:cs="Arial"/>
          <w:sz w:val="18"/>
          <w:szCs w:val="18"/>
          <w:lang w:val="es-CO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:rsidR="00A42E01" w:rsidRPr="00337E6D" w:rsidRDefault="00D527CD" w:rsidP="00D93F4E">
      <w:pPr>
        <w:rPr>
          <w:rFonts w:ascii="Arial" w:hAnsi="Arial" w:cs="Arial"/>
          <w:sz w:val="18"/>
          <w:szCs w:val="18"/>
        </w:rPr>
      </w:pPr>
      <w:proofErr w:type="spellStart"/>
      <w:r w:rsidRPr="00337E6D">
        <w:rPr>
          <w:rFonts w:ascii="Arial" w:hAnsi="Arial" w:cs="Arial"/>
          <w:sz w:val="18"/>
          <w:szCs w:val="18"/>
        </w:rPr>
        <w:t>Actividad</w:t>
      </w:r>
      <w:proofErr w:type="spellEnd"/>
      <w:r w:rsidRPr="00337E6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37E6D">
        <w:rPr>
          <w:rFonts w:ascii="Arial" w:hAnsi="Arial" w:cs="Arial"/>
          <w:sz w:val="18"/>
          <w:szCs w:val="18"/>
        </w:rPr>
        <w:t>que</w:t>
      </w:r>
      <w:proofErr w:type="spellEnd"/>
      <w:r w:rsidRPr="00337E6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37E6D">
        <w:rPr>
          <w:rFonts w:ascii="Arial" w:hAnsi="Arial" w:cs="Arial"/>
          <w:sz w:val="18"/>
          <w:szCs w:val="18"/>
        </w:rPr>
        <w:t>permiten</w:t>
      </w:r>
      <w:proofErr w:type="spellEnd"/>
      <w:r w:rsidRPr="00337E6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37E6D">
        <w:rPr>
          <w:rFonts w:ascii="Arial" w:hAnsi="Arial" w:cs="Arial"/>
          <w:sz w:val="18"/>
          <w:szCs w:val="18"/>
        </w:rPr>
        <w:t>practicar</w:t>
      </w:r>
      <w:proofErr w:type="spellEnd"/>
      <w:r w:rsidRPr="00337E6D">
        <w:rPr>
          <w:rFonts w:ascii="Arial" w:hAnsi="Arial" w:cs="Arial"/>
          <w:sz w:val="18"/>
          <w:szCs w:val="18"/>
        </w:rPr>
        <w:t xml:space="preserve"> la forma de </w:t>
      </w:r>
      <w:proofErr w:type="spellStart"/>
      <w:r w:rsidRPr="00337E6D">
        <w:rPr>
          <w:rFonts w:ascii="Arial" w:hAnsi="Arial" w:cs="Arial"/>
          <w:sz w:val="18"/>
          <w:szCs w:val="18"/>
        </w:rPr>
        <w:t>calcular</w:t>
      </w:r>
      <w:proofErr w:type="spellEnd"/>
      <w:r w:rsidRPr="00337E6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37E6D">
        <w:rPr>
          <w:rFonts w:ascii="Arial" w:hAnsi="Arial" w:cs="Arial"/>
          <w:sz w:val="18"/>
          <w:szCs w:val="18"/>
        </w:rPr>
        <w:t>una</w:t>
      </w:r>
      <w:proofErr w:type="spellEnd"/>
      <w:r w:rsidRPr="00337E6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337E6D">
        <w:rPr>
          <w:rFonts w:ascii="Arial" w:hAnsi="Arial" w:cs="Arial"/>
          <w:sz w:val="18"/>
          <w:szCs w:val="18"/>
        </w:rPr>
        <w:t>potencia</w:t>
      </w:r>
      <w:proofErr w:type="spellEnd"/>
      <w:r w:rsidRPr="00337E6D">
        <w:rPr>
          <w:rFonts w:ascii="Arial" w:hAnsi="Arial" w:cs="Arial"/>
          <w:sz w:val="18"/>
          <w:szCs w:val="18"/>
        </w:rPr>
        <w:t xml:space="preserve">, </w:t>
      </w:r>
      <w:proofErr w:type="spellStart"/>
      <w:proofErr w:type="gramStart"/>
      <w:r w:rsidRPr="00337E6D">
        <w:rPr>
          <w:rFonts w:ascii="Arial" w:hAnsi="Arial" w:cs="Arial"/>
          <w:sz w:val="18"/>
          <w:szCs w:val="18"/>
        </w:rPr>
        <w:t>usar</w:t>
      </w:r>
      <w:proofErr w:type="spellEnd"/>
      <w:proofErr w:type="gramEnd"/>
      <w:r w:rsidRPr="00337E6D">
        <w:rPr>
          <w:rFonts w:ascii="Arial" w:hAnsi="Arial" w:cs="Arial"/>
          <w:sz w:val="18"/>
          <w:szCs w:val="18"/>
        </w:rPr>
        <w:t xml:space="preserve"> las propiedades de la </w:t>
      </w:r>
      <w:proofErr w:type="spellStart"/>
      <w:r w:rsidRPr="00337E6D">
        <w:rPr>
          <w:rFonts w:ascii="Arial" w:hAnsi="Arial" w:cs="Arial"/>
          <w:sz w:val="18"/>
          <w:szCs w:val="18"/>
        </w:rPr>
        <w:t>potenciación</w:t>
      </w:r>
      <w:proofErr w:type="spellEnd"/>
      <w:r w:rsidRPr="00337E6D">
        <w:rPr>
          <w:rFonts w:ascii="Arial" w:hAnsi="Arial" w:cs="Arial"/>
          <w:sz w:val="18"/>
          <w:szCs w:val="18"/>
        </w:rPr>
        <w:t xml:space="preserve"> y resolver </w:t>
      </w:r>
      <w:proofErr w:type="spellStart"/>
      <w:r w:rsidRPr="00337E6D">
        <w:rPr>
          <w:rFonts w:ascii="Arial" w:hAnsi="Arial" w:cs="Arial"/>
          <w:sz w:val="18"/>
          <w:szCs w:val="18"/>
        </w:rPr>
        <w:t>problemas</w:t>
      </w:r>
      <w:proofErr w:type="spellEnd"/>
      <w:ins w:id="1" w:author="Full name" w:date="2015-08-12T14:39:00Z">
        <w:r w:rsidRPr="00337E6D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Pr="000678F7">
          <w:rPr>
            <w:rFonts w:ascii="Arial" w:hAnsi="Arial" w:cs="Arial"/>
            <w:sz w:val="18"/>
            <w:szCs w:val="18"/>
          </w:rPr>
          <w:t>que</w:t>
        </w:r>
        <w:proofErr w:type="spellEnd"/>
        <w:r w:rsidRPr="000678F7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Pr="000678F7">
          <w:rPr>
            <w:rFonts w:ascii="Arial" w:hAnsi="Arial" w:cs="Arial"/>
            <w:sz w:val="18"/>
            <w:szCs w:val="18"/>
          </w:rPr>
          <w:t>impliquen</w:t>
        </w:r>
        <w:proofErr w:type="spellEnd"/>
        <w:r w:rsidRPr="000678F7">
          <w:rPr>
            <w:rFonts w:ascii="Arial" w:hAnsi="Arial" w:cs="Arial"/>
            <w:sz w:val="18"/>
            <w:szCs w:val="18"/>
          </w:rPr>
          <w:t xml:space="preserve"> e</w:t>
        </w:r>
      </w:ins>
      <w:ins w:id="2" w:author="Full name" w:date="2015-08-12T15:16:00Z">
        <w:r w:rsidRPr="000678F7">
          <w:rPr>
            <w:rFonts w:ascii="Arial" w:hAnsi="Arial" w:cs="Arial"/>
            <w:sz w:val="18"/>
            <w:szCs w:val="18"/>
          </w:rPr>
          <w:t>l</w:t>
        </w:r>
      </w:ins>
      <w:ins w:id="3" w:author="Full name" w:date="2015-08-12T14:39:00Z">
        <w:r w:rsidRPr="000678F7">
          <w:rPr>
            <w:rFonts w:ascii="Arial" w:hAnsi="Arial" w:cs="Arial"/>
            <w:sz w:val="18"/>
            <w:szCs w:val="18"/>
          </w:rPr>
          <w:t xml:space="preserve"> </w:t>
        </w:r>
        <w:proofErr w:type="spellStart"/>
        <w:r w:rsidRPr="000678F7">
          <w:rPr>
            <w:rFonts w:ascii="Arial" w:hAnsi="Arial" w:cs="Arial"/>
            <w:sz w:val="18"/>
            <w:szCs w:val="18"/>
          </w:rPr>
          <w:t>uso</w:t>
        </w:r>
        <w:proofErr w:type="spellEnd"/>
        <w:r w:rsidRPr="000678F7">
          <w:rPr>
            <w:rFonts w:ascii="Arial" w:hAnsi="Arial" w:cs="Arial"/>
            <w:sz w:val="18"/>
            <w:szCs w:val="18"/>
          </w:rPr>
          <w:t xml:space="preserve"> de </w:t>
        </w:r>
        <w:proofErr w:type="spellStart"/>
        <w:r w:rsidRPr="000678F7">
          <w:rPr>
            <w:rFonts w:ascii="Arial" w:hAnsi="Arial" w:cs="Arial"/>
            <w:sz w:val="18"/>
            <w:szCs w:val="18"/>
          </w:rPr>
          <w:t>ellas</w:t>
        </w:r>
      </w:ins>
      <w:proofErr w:type="spellEnd"/>
    </w:p>
    <w:p w:rsidR="00D527CD" w:rsidRPr="00337E6D" w:rsidRDefault="00D527CD" w:rsidP="00D93F4E">
      <w:pPr>
        <w:rPr>
          <w:rFonts w:ascii="Arial" w:hAnsi="Arial" w:cs="Arial"/>
          <w:sz w:val="18"/>
          <w:szCs w:val="18"/>
          <w:lang w:val="es-CO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42E01" w:rsidRPr="00337E6D" w:rsidRDefault="00A42E01" w:rsidP="00A42E01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Potenciación, propiedades, exponentes, enteros</w:t>
      </w:r>
    </w:p>
    <w:p w:rsidR="00A42E01" w:rsidRPr="00337E6D" w:rsidRDefault="00A42E01" w:rsidP="00A42E01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:rsidR="00D93F4E" w:rsidRPr="00337E6D" w:rsidRDefault="00A42E01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6</w:t>
      </w:r>
      <w:r w:rsidR="00D93F4E" w:rsidRPr="00337E6D">
        <w:rPr>
          <w:rFonts w:ascii="Arial" w:hAnsi="Arial" w:cs="Arial"/>
          <w:sz w:val="18"/>
          <w:szCs w:val="18"/>
          <w:lang w:val="es-ES_tradnl"/>
        </w:rPr>
        <w:t>0 minutos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93F4E" w:rsidRPr="00337E6D" w:rsidTr="006233C0">
        <w:tc>
          <w:tcPr>
            <w:tcW w:w="1248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93F4E" w:rsidRPr="00337E6D" w:rsidTr="006233C0">
        <w:tc>
          <w:tcPr>
            <w:tcW w:w="1248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93F4E" w:rsidRPr="00337E6D" w:rsidTr="006233C0">
        <w:tc>
          <w:tcPr>
            <w:tcW w:w="4536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D93F4E" w:rsidRPr="00337E6D" w:rsidTr="006233C0">
        <w:tc>
          <w:tcPr>
            <w:tcW w:w="4536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93F4E" w:rsidRPr="00337E6D" w:rsidTr="006233C0">
        <w:tc>
          <w:tcPr>
            <w:tcW w:w="4536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93F4E" w:rsidRPr="00337E6D" w:rsidTr="006233C0">
        <w:tc>
          <w:tcPr>
            <w:tcW w:w="4536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93F4E" w:rsidRPr="00337E6D" w:rsidTr="006233C0">
        <w:tc>
          <w:tcPr>
            <w:tcW w:w="2126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93F4E" w:rsidRPr="00337E6D" w:rsidTr="006233C0">
        <w:tc>
          <w:tcPr>
            <w:tcW w:w="2126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93F4E" w:rsidRPr="00337E6D" w:rsidRDefault="00D93F4E" w:rsidP="006233C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D93F4E" w:rsidRPr="00337E6D" w:rsidTr="006233C0">
        <w:tc>
          <w:tcPr>
            <w:tcW w:w="2126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37E6D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93F4E" w:rsidRPr="00337E6D" w:rsidRDefault="00D93F4E" w:rsidP="006233C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93F4E" w:rsidRPr="00337E6D" w:rsidRDefault="000F3A81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b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337E6D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A42E01" w:rsidRPr="00337E6D" w:rsidRDefault="00A42E01" w:rsidP="00A42E01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Refuerza tu aprendizaje: potenciación de números enteros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7 S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337E6D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Realiza</w:t>
      </w:r>
      <w:r w:rsidR="004E1F06" w:rsidRPr="00337E6D">
        <w:rPr>
          <w:rFonts w:ascii="Arial" w:hAnsi="Arial" w:cs="Arial"/>
          <w:sz w:val="18"/>
          <w:szCs w:val="18"/>
          <w:lang w:val="es-ES_tradnl"/>
        </w:rPr>
        <w:t xml:space="preserve"> la actividad. Cuando termines da</w:t>
      </w:r>
      <w:r w:rsidR="00CE18F9" w:rsidRPr="00337E6D">
        <w:rPr>
          <w:rFonts w:ascii="Arial" w:hAnsi="Arial" w:cs="Arial"/>
          <w:sz w:val="18"/>
          <w:szCs w:val="18"/>
          <w:lang w:val="es-ES_tradnl"/>
        </w:rPr>
        <w:t xml:space="preserve"> clic en enviar o entrega la actividad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a tu profesor mediante </w:t>
      </w:r>
      <w:r w:rsidR="00EF353F" w:rsidRPr="00337E6D">
        <w:rPr>
          <w:rFonts w:ascii="Arial" w:hAnsi="Arial" w:cs="Arial"/>
          <w:sz w:val="18"/>
          <w:szCs w:val="18"/>
          <w:lang w:val="es-ES_tradnl"/>
        </w:rPr>
        <w:t xml:space="preserve">un </w:t>
      </w:r>
      <w:r w:rsidRPr="00337E6D">
        <w:rPr>
          <w:rFonts w:ascii="Arial" w:hAnsi="Arial" w:cs="Arial"/>
          <w:sz w:val="18"/>
          <w:szCs w:val="18"/>
          <w:lang w:val="es-ES_tradnl"/>
        </w:rPr>
        <w:t>registro manual</w:t>
      </w:r>
      <w:r w:rsidR="00EF353F" w:rsidRPr="00337E6D">
        <w:rPr>
          <w:rFonts w:ascii="Arial" w:hAnsi="Arial" w:cs="Arial"/>
          <w:sz w:val="18"/>
          <w:szCs w:val="18"/>
          <w:lang w:val="es-ES_tradnl"/>
        </w:rPr>
        <w:t>,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si es necesario. 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337E6D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N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N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337E6D">
        <w:rPr>
          <w:rFonts w:ascii="Arial" w:hAnsi="Arial" w:cs="Arial"/>
          <w:color w:val="0000FF"/>
          <w:sz w:val="18"/>
          <w:szCs w:val="18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:rsidR="002D42D5" w:rsidRPr="00337E6D" w:rsidRDefault="002D42D5" w:rsidP="00D93F4E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2D42D5" w:rsidRPr="00337E6D" w:rsidRDefault="002D42D5" w:rsidP="002D42D5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 xml:space="preserve">PREGUNTA </w:t>
      </w:r>
      <w:r w:rsidRPr="00337E6D">
        <w:rPr>
          <w:rFonts w:ascii="Arial" w:hAnsi="Arial" w:cs="Arial"/>
          <w:sz w:val="18"/>
          <w:szCs w:val="18"/>
          <w:lang w:val="es-ES_tradnl"/>
        </w:rPr>
        <w:t>1</w:t>
      </w:r>
    </w:p>
    <w:p w:rsidR="002D42D5" w:rsidRPr="00337E6D" w:rsidRDefault="002D42D5" w:rsidP="002D42D5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337E6D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D42D5" w:rsidRPr="00337E6D" w:rsidRDefault="002D42D5" w:rsidP="002D42D5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Escribe las siguientes potencias como multiplicaciones: (‒56)</w:t>
      </w:r>
      <w:r w:rsidRPr="00337E6D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Pr="00337E6D">
        <w:rPr>
          <w:rFonts w:ascii="Arial" w:hAnsi="Arial" w:cs="Arial"/>
          <w:sz w:val="18"/>
          <w:szCs w:val="18"/>
          <w:lang w:val="es-ES_tradnl"/>
        </w:rPr>
        <w:t>, (‒9)</w:t>
      </w:r>
      <w:r w:rsidRPr="00337E6D">
        <w:rPr>
          <w:rFonts w:ascii="Arial" w:hAnsi="Arial" w:cs="Arial"/>
          <w:sz w:val="18"/>
          <w:szCs w:val="18"/>
          <w:vertAlign w:val="superscript"/>
          <w:lang w:val="es-ES_tradnl"/>
        </w:rPr>
        <w:t>5</w:t>
      </w:r>
      <w:r w:rsidRPr="00337E6D">
        <w:rPr>
          <w:rFonts w:ascii="Arial" w:hAnsi="Arial" w:cs="Arial"/>
          <w:sz w:val="18"/>
          <w:szCs w:val="18"/>
          <w:lang w:val="es-ES_tradnl"/>
        </w:rPr>
        <w:t>, 38</w:t>
      </w:r>
      <w:r w:rsidRPr="00337E6D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y (‒2)</w:t>
      </w:r>
      <w:r w:rsidRPr="00337E6D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Pr="00337E6D">
        <w:rPr>
          <w:rFonts w:ascii="Arial" w:hAnsi="Arial" w:cs="Arial"/>
          <w:sz w:val="18"/>
          <w:szCs w:val="18"/>
          <w:lang w:val="es-ES_tradnl"/>
        </w:rPr>
        <w:t>.</w:t>
      </w:r>
    </w:p>
    <w:p w:rsidR="002D42D5" w:rsidRPr="00337E6D" w:rsidRDefault="002D42D5" w:rsidP="002D42D5">
      <w:pPr>
        <w:rPr>
          <w:rFonts w:ascii="Arial" w:hAnsi="Arial" w:cs="Arial"/>
          <w:sz w:val="18"/>
          <w:szCs w:val="18"/>
          <w:lang w:val="es-ES_tradnl"/>
        </w:rPr>
      </w:pPr>
    </w:p>
    <w:p w:rsidR="002D42D5" w:rsidRPr="00337E6D" w:rsidRDefault="002D42D5" w:rsidP="002D42D5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42D5" w:rsidRPr="00337E6D" w:rsidRDefault="002D42D5" w:rsidP="002D42D5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2</w:t>
      </w:r>
    </w:p>
    <w:p w:rsidR="002D42D5" w:rsidRPr="00337E6D" w:rsidRDefault="002D42D5" w:rsidP="00D93F4E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2D42D5" w:rsidRPr="00337E6D" w:rsidRDefault="002D42D5" w:rsidP="00D93F4E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2D42D5" w:rsidRPr="00337E6D">
        <w:rPr>
          <w:rFonts w:ascii="Arial" w:hAnsi="Arial" w:cs="Arial"/>
          <w:sz w:val="18"/>
          <w:szCs w:val="18"/>
          <w:lang w:val="es-ES_tradnl"/>
        </w:rPr>
        <w:t>2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337E6D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93F4E" w:rsidRPr="00337E6D" w:rsidRDefault="00EF353F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Plantea una situación problema cuya resolución emplee la potenciación. Realiza un dibujo que represente la situación. Luego, resuelve el problema y</w:t>
      </w:r>
      <w:r w:rsidR="00A04D66" w:rsidRPr="00337E6D">
        <w:rPr>
          <w:rFonts w:ascii="Arial" w:hAnsi="Arial" w:cs="Arial"/>
          <w:sz w:val="18"/>
          <w:szCs w:val="18"/>
          <w:lang w:val="es-ES_tradnl"/>
        </w:rPr>
        <w:t xml:space="preserve"> escribe la potencia que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lo</w:t>
      </w:r>
      <w:r w:rsidR="00A04D66" w:rsidRPr="00337E6D">
        <w:rPr>
          <w:rFonts w:ascii="Arial" w:hAnsi="Arial" w:cs="Arial"/>
          <w:sz w:val="18"/>
          <w:szCs w:val="18"/>
          <w:lang w:val="es-ES_tradnl"/>
        </w:rPr>
        <w:t xml:space="preserve"> representa.</w:t>
      </w:r>
    </w:p>
    <w:p w:rsidR="00A04D66" w:rsidRPr="00337E6D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3F4E" w:rsidRPr="00337E6D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2D42D5" w:rsidRPr="00337E6D"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337E6D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93F4E" w:rsidRPr="00337E6D" w:rsidRDefault="00EF353F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Plantea, escribe</w:t>
      </w:r>
      <w:r w:rsidR="00D93F4E" w:rsidRPr="00337E6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4D66" w:rsidRPr="00337E6D">
        <w:rPr>
          <w:rFonts w:ascii="Arial" w:hAnsi="Arial" w:cs="Arial"/>
          <w:sz w:val="18"/>
          <w:szCs w:val="18"/>
          <w:lang w:val="es-ES_tradnl"/>
        </w:rPr>
        <w:t xml:space="preserve">y resuelve </w:t>
      </w:r>
      <w:r w:rsidR="00D93F4E" w:rsidRPr="00337E6D">
        <w:rPr>
          <w:rFonts w:ascii="Arial" w:hAnsi="Arial" w:cs="Arial"/>
          <w:sz w:val="18"/>
          <w:szCs w:val="18"/>
          <w:lang w:val="es-ES_tradnl"/>
        </w:rPr>
        <w:t xml:space="preserve">una situación de la vida cotidiana que se pueda expresar con </w:t>
      </w:r>
      <w:r w:rsidRPr="00337E6D">
        <w:rPr>
          <w:rFonts w:ascii="Arial" w:hAnsi="Arial" w:cs="Arial"/>
          <w:sz w:val="18"/>
          <w:szCs w:val="18"/>
          <w:lang w:val="es-ES_tradnl"/>
        </w:rPr>
        <w:t>la</w:t>
      </w:r>
      <w:r w:rsidR="00D93F4E" w:rsidRPr="00337E6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potencia </w:t>
      </w:r>
      <w:r w:rsidR="00A04D66" w:rsidRPr="00337E6D">
        <w:rPr>
          <w:rFonts w:ascii="Arial" w:hAnsi="Arial" w:cs="Arial"/>
          <w:sz w:val="18"/>
          <w:szCs w:val="18"/>
          <w:lang w:val="es-ES_tradnl"/>
        </w:rPr>
        <w:t>12</w:t>
      </w:r>
      <w:r w:rsidR="00A04D66" w:rsidRPr="00337E6D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Pr="00337E6D">
        <w:rPr>
          <w:rFonts w:ascii="Arial" w:hAnsi="Arial" w:cs="Arial"/>
          <w:sz w:val="18"/>
          <w:szCs w:val="18"/>
          <w:lang w:val="es-ES_tradnl"/>
        </w:rPr>
        <w:t>.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2D42D5" w:rsidRPr="00337E6D">
        <w:rPr>
          <w:rFonts w:ascii="Arial" w:hAnsi="Arial" w:cs="Arial"/>
          <w:sz w:val="18"/>
          <w:szCs w:val="18"/>
          <w:lang w:val="es-ES_tradnl"/>
        </w:rPr>
        <w:t>4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337E6D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93F4E" w:rsidRPr="00337E6D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Resuelve el problema: un cucarrón está perforando el suelo, si cada día durante 4 días avanza 10 veces lo que avanzó el día anterior</w:t>
      </w:r>
      <w:r w:rsidR="00EF353F" w:rsidRPr="00337E6D">
        <w:rPr>
          <w:rFonts w:ascii="Arial" w:hAnsi="Arial" w:cs="Arial"/>
          <w:sz w:val="18"/>
          <w:szCs w:val="18"/>
          <w:lang w:val="es-ES_tradnl"/>
        </w:rPr>
        <w:t>,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¿cuántos c</w:t>
      </w:r>
      <w:r w:rsidR="00EF353F" w:rsidRPr="00337E6D">
        <w:rPr>
          <w:rFonts w:ascii="Arial" w:hAnsi="Arial" w:cs="Arial"/>
          <w:sz w:val="18"/>
          <w:szCs w:val="18"/>
          <w:lang w:val="es-ES_tradnl"/>
        </w:rPr>
        <w:t>entí</w:t>
      </w:r>
      <w:r w:rsidRPr="00337E6D">
        <w:rPr>
          <w:rFonts w:ascii="Arial" w:hAnsi="Arial" w:cs="Arial"/>
          <w:sz w:val="18"/>
          <w:szCs w:val="18"/>
          <w:lang w:val="es-ES_tradnl"/>
        </w:rPr>
        <w:t>m</w:t>
      </w:r>
      <w:r w:rsidR="00EF353F" w:rsidRPr="00337E6D">
        <w:rPr>
          <w:rFonts w:ascii="Arial" w:hAnsi="Arial" w:cs="Arial"/>
          <w:sz w:val="18"/>
          <w:szCs w:val="18"/>
          <w:lang w:val="es-ES_tradnl"/>
        </w:rPr>
        <w:t>etros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perforó el día 4 sabiendo que el primer día perforó 10 cm?</w:t>
      </w:r>
    </w:p>
    <w:p w:rsidR="00A04D66" w:rsidRPr="00337E6D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3F4E" w:rsidRPr="00337E6D" w:rsidRDefault="00A04D66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337E6D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93F4E" w:rsidRPr="00337E6D" w:rsidRDefault="006E1810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Usa</w:t>
      </w:r>
      <w:r w:rsidR="00EF353F" w:rsidRPr="00337E6D">
        <w:rPr>
          <w:rFonts w:ascii="Arial" w:hAnsi="Arial" w:cs="Arial"/>
          <w:sz w:val="18"/>
          <w:szCs w:val="18"/>
          <w:lang w:val="es-ES_tradnl"/>
        </w:rPr>
        <w:t xml:space="preserve"> las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propiedades de la potenciación para</w:t>
      </w:r>
      <w:r w:rsidR="00EF353F" w:rsidRPr="00337E6D">
        <w:rPr>
          <w:rFonts w:ascii="Arial" w:hAnsi="Arial" w:cs="Arial"/>
          <w:sz w:val="18"/>
          <w:szCs w:val="18"/>
          <w:lang w:val="es-ES_tradnl"/>
        </w:rPr>
        <w:t xml:space="preserve"> simplifica</w:t>
      </w:r>
      <w:r w:rsidRPr="00337E6D">
        <w:rPr>
          <w:rFonts w:ascii="Arial" w:hAnsi="Arial" w:cs="Arial"/>
          <w:sz w:val="18"/>
          <w:szCs w:val="18"/>
          <w:lang w:val="es-ES_tradnl"/>
        </w:rPr>
        <w:t>r</w:t>
      </w:r>
      <w:r w:rsidR="009E0CFF" w:rsidRPr="00337E6D">
        <w:rPr>
          <w:rFonts w:ascii="Arial" w:hAnsi="Arial" w:cs="Arial"/>
          <w:sz w:val="18"/>
          <w:szCs w:val="18"/>
          <w:lang w:val="es-ES_tradnl"/>
        </w:rPr>
        <w:t xml:space="preserve"> el </w:t>
      </w:r>
      <w:r w:rsidR="00EF353F" w:rsidRPr="00337E6D">
        <w:rPr>
          <w:rFonts w:ascii="Arial" w:hAnsi="Arial" w:cs="Arial"/>
          <w:sz w:val="18"/>
          <w:szCs w:val="18"/>
          <w:lang w:val="es-ES_tradnl"/>
        </w:rPr>
        <w:t>polinomio aritmético [(‒6)</w:t>
      </w:r>
      <w:r w:rsidR="00EF353F" w:rsidRPr="00337E6D">
        <w:rPr>
          <w:rFonts w:ascii="Arial" w:hAnsi="Arial" w:cs="Arial"/>
          <w:sz w:val="18"/>
          <w:szCs w:val="18"/>
          <w:vertAlign w:val="superscript"/>
          <w:lang w:val="es-ES_tradnl"/>
        </w:rPr>
        <w:t>4</w:t>
      </w:r>
      <w:r w:rsidR="00EF353F" w:rsidRPr="00337E6D">
        <w:rPr>
          <w:rFonts w:ascii="Arial" w:hAnsi="Arial" w:cs="Arial"/>
          <w:sz w:val="18"/>
          <w:szCs w:val="18"/>
          <w:lang w:val="es-ES_tradnl"/>
        </w:rPr>
        <w:t>]</w:t>
      </w:r>
      <w:r w:rsidR="00EF353F" w:rsidRPr="00337E6D">
        <w:rPr>
          <w:rFonts w:ascii="Arial" w:hAnsi="Arial" w:cs="Arial"/>
          <w:sz w:val="18"/>
          <w:szCs w:val="18"/>
          <w:vertAlign w:val="superscript"/>
          <w:lang w:val="es-ES_tradnl"/>
        </w:rPr>
        <w:t>7</w:t>
      </w:r>
      <w:r w:rsidR="00EF353F" w:rsidRPr="00337E6D">
        <w:rPr>
          <w:rFonts w:ascii="Arial" w:hAnsi="Arial" w:cs="Arial"/>
          <w:sz w:val="18"/>
          <w:szCs w:val="18"/>
          <w:lang w:val="es-ES_tradnl"/>
        </w:rPr>
        <w:t xml:space="preserve"> ÷ (‒6)</w:t>
      </w:r>
      <w:r w:rsidR="00EF353F" w:rsidRPr="00337E6D">
        <w:rPr>
          <w:rFonts w:ascii="Arial" w:hAnsi="Arial" w:cs="Arial"/>
          <w:sz w:val="18"/>
          <w:szCs w:val="18"/>
          <w:vertAlign w:val="superscript"/>
          <w:lang w:val="es-ES_tradnl"/>
        </w:rPr>
        <w:t>25</w:t>
      </w:r>
      <w:r w:rsidRPr="00337E6D">
        <w:rPr>
          <w:rFonts w:ascii="Arial" w:hAnsi="Arial" w:cs="Arial"/>
          <w:sz w:val="18"/>
          <w:szCs w:val="18"/>
          <w:lang w:val="es-ES_tradnl"/>
        </w:rPr>
        <w:t>.</w:t>
      </w:r>
      <w:r w:rsidR="00EF353F" w:rsidRPr="00337E6D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lang w:val="es-ES_tradnl"/>
        </w:rPr>
        <w:t>Escribe paso a paso su solución.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337E6D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337E6D">
        <w:rPr>
          <w:rFonts w:ascii="Arial" w:hAnsi="Arial" w:cs="Arial"/>
          <w:sz w:val="18"/>
          <w:szCs w:val="18"/>
          <w:highlight w:val="yellow"/>
          <w:lang w:val="es-ES_tradnl"/>
        </w:rPr>
        <w:t>Nivel 1-Fácil, 2-Medio, ó 3-Dificil:</w:t>
      </w:r>
      <w:r w:rsidRPr="00337E6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93F4E" w:rsidRPr="00337E6D" w:rsidRDefault="009E0CFF" w:rsidP="00D93F4E">
      <w:pPr>
        <w:rPr>
          <w:rFonts w:ascii="Arial" w:hAnsi="Arial" w:cs="Arial"/>
          <w:sz w:val="18"/>
          <w:szCs w:val="18"/>
          <w:lang w:val="es-ES_tradnl"/>
        </w:rPr>
      </w:pPr>
      <w:r w:rsidRPr="00337E6D">
        <w:rPr>
          <w:rFonts w:ascii="Arial" w:hAnsi="Arial" w:cs="Arial"/>
          <w:sz w:val="18"/>
          <w:szCs w:val="18"/>
          <w:lang w:val="es-ES_tradnl"/>
        </w:rPr>
        <w:t>3</w:t>
      </w: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D93F4E" w:rsidRPr="00337E6D" w:rsidRDefault="00D93F4E" w:rsidP="00D93F4E">
      <w:pPr>
        <w:rPr>
          <w:rFonts w:ascii="Arial" w:hAnsi="Arial" w:cs="Arial"/>
          <w:sz w:val="18"/>
          <w:szCs w:val="18"/>
          <w:lang w:val="es-ES_tradnl"/>
        </w:rPr>
      </w:pPr>
    </w:p>
    <w:p w:rsidR="00466FEC" w:rsidRPr="00337E6D" w:rsidRDefault="00466FEC">
      <w:pPr>
        <w:rPr>
          <w:rFonts w:ascii="Arial" w:hAnsi="Arial" w:cs="Arial"/>
          <w:sz w:val="18"/>
          <w:szCs w:val="18"/>
        </w:rPr>
      </w:pPr>
    </w:p>
    <w:sectPr w:rsidR="00466FEC" w:rsidRPr="00337E6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F4E"/>
    <w:rsid w:val="000678F7"/>
    <w:rsid w:val="000F3A81"/>
    <w:rsid w:val="002D42D5"/>
    <w:rsid w:val="00337E6D"/>
    <w:rsid w:val="00466FEC"/>
    <w:rsid w:val="004E1F06"/>
    <w:rsid w:val="006E1810"/>
    <w:rsid w:val="009B250A"/>
    <w:rsid w:val="009E0CFF"/>
    <w:rsid w:val="00A04D66"/>
    <w:rsid w:val="00A42E01"/>
    <w:rsid w:val="00B10A16"/>
    <w:rsid w:val="00B74AF4"/>
    <w:rsid w:val="00BB0BE9"/>
    <w:rsid w:val="00CE18F9"/>
    <w:rsid w:val="00D527CD"/>
    <w:rsid w:val="00D93912"/>
    <w:rsid w:val="00D93F4E"/>
    <w:rsid w:val="00EF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D766821-A9BF-4101-8E03-4A03B562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F4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93F4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9E0CF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0C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CF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Diana Velásquez Rojas</cp:lastModifiedBy>
  <cp:revision>21</cp:revision>
  <dcterms:created xsi:type="dcterms:W3CDTF">2015-03-25T06:19:00Z</dcterms:created>
  <dcterms:modified xsi:type="dcterms:W3CDTF">2015-08-19T00:28:00Z</dcterms:modified>
</cp:coreProperties>
</file>