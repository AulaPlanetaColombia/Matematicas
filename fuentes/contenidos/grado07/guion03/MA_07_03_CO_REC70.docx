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8A4F1D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051C59" w:rsidRPr="008A4F1D">
        <w:rPr>
          <w:rFonts w:ascii="Arial" w:hAnsi="Arial" w:cs="Arial"/>
          <w:b/>
          <w:sz w:val="18"/>
          <w:szCs w:val="18"/>
          <w:lang w:val="es-ES_tradnl"/>
        </w:rPr>
        <w:t>M5A: Test - con imagen</w:t>
      </w:r>
    </w:p>
    <w:p w14:paraId="720D2C7B" w14:textId="77777777" w:rsidR="0045712C" w:rsidRPr="008A4F1D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8A4F1D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702EC28" w14:textId="49C5B325" w:rsidR="00703499" w:rsidRPr="008A4F1D" w:rsidRDefault="008A4F1D" w:rsidP="00703499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La potenciación y la radicación</w:t>
      </w:r>
      <w:r w:rsidR="00703499" w:rsidRPr="008A4F1D">
        <w:rPr>
          <w:rFonts w:ascii="Arial" w:hAnsi="Arial" w:cs="Arial"/>
          <w:sz w:val="18"/>
          <w:szCs w:val="18"/>
          <w:lang w:val="es-ES_tradnl"/>
        </w:rPr>
        <w:t xml:space="preserve"> en los números enteros</w:t>
      </w:r>
    </w:p>
    <w:p w14:paraId="73C3E215" w14:textId="77777777" w:rsidR="006D02A8" w:rsidRPr="008A4F1D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8A4F1D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8A4F1D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8A4F1D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8A4F1D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8A4F1D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73E7FE9D" w14:textId="73210D39" w:rsidR="00703499" w:rsidRPr="008A4F1D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 xml:space="preserve">Simplificación de polinomios usando </w:t>
      </w:r>
      <w:r w:rsidR="008A4F1D">
        <w:rPr>
          <w:rFonts w:ascii="Arial" w:hAnsi="Arial" w:cs="Arial"/>
          <w:sz w:val="18"/>
          <w:szCs w:val="18"/>
          <w:lang w:val="es-ES_tradnl"/>
        </w:rPr>
        <w:t xml:space="preserve">las propiedades de </w:t>
      </w:r>
      <w:r w:rsidRPr="008A4F1D">
        <w:rPr>
          <w:rFonts w:ascii="Arial" w:hAnsi="Arial" w:cs="Arial"/>
          <w:sz w:val="18"/>
          <w:szCs w:val="18"/>
          <w:lang w:val="es-ES_tradnl"/>
        </w:rPr>
        <w:t>la potenciación</w:t>
      </w:r>
    </w:p>
    <w:p w14:paraId="543E468C" w14:textId="77777777" w:rsidR="000719EE" w:rsidRPr="008A4F1D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8A4F1D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8A4F1D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5A70135C" w14:textId="0397286C" w:rsidR="000719EE" w:rsidRPr="008A4F1D" w:rsidRDefault="008A4F1D" w:rsidP="000719EE">
      <w:pPr>
        <w:rPr>
          <w:rFonts w:ascii="Arial" w:hAnsi="Arial" w:cs="Arial"/>
          <w:sz w:val="18"/>
          <w:szCs w:val="18"/>
        </w:rPr>
      </w:pPr>
      <w:proofErr w:type="spellStart"/>
      <w:r w:rsidRPr="008A4F1D">
        <w:rPr>
          <w:rFonts w:ascii="Arial" w:hAnsi="Arial" w:cs="Arial"/>
          <w:sz w:val="18"/>
          <w:szCs w:val="18"/>
        </w:rPr>
        <w:t>Actividad</w:t>
      </w:r>
      <w:proofErr w:type="spellEnd"/>
      <w:r w:rsidRPr="008A4F1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4F1D">
        <w:rPr>
          <w:rFonts w:ascii="Arial" w:hAnsi="Arial" w:cs="Arial"/>
          <w:sz w:val="18"/>
          <w:szCs w:val="18"/>
        </w:rPr>
        <w:t>que</w:t>
      </w:r>
      <w:proofErr w:type="spellEnd"/>
      <w:r w:rsidRPr="008A4F1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4F1D">
        <w:rPr>
          <w:rFonts w:ascii="Arial" w:hAnsi="Arial" w:cs="Arial"/>
          <w:sz w:val="18"/>
          <w:szCs w:val="18"/>
        </w:rPr>
        <w:t>permite</w:t>
      </w:r>
      <w:proofErr w:type="spellEnd"/>
      <w:r w:rsidRPr="008A4F1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4F1D">
        <w:rPr>
          <w:rFonts w:ascii="Arial" w:hAnsi="Arial" w:cs="Arial"/>
          <w:sz w:val="18"/>
          <w:szCs w:val="18"/>
        </w:rPr>
        <w:t>identificar</w:t>
      </w:r>
      <w:proofErr w:type="spellEnd"/>
      <w:r w:rsidRPr="008A4F1D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8A4F1D">
        <w:rPr>
          <w:rFonts w:ascii="Arial" w:hAnsi="Arial" w:cs="Arial"/>
          <w:sz w:val="18"/>
          <w:szCs w:val="18"/>
        </w:rPr>
        <w:t>abreviación</w:t>
      </w:r>
      <w:proofErr w:type="spellEnd"/>
      <w:r w:rsidRPr="008A4F1D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8A4F1D">
        <w:rPr>
          <w:rFonts w:ascii="Arial" w:hAnsi="Arial" w:cs="Arial"/>
          <w:sz w:val="18"/>
          <w:szCs w:val="18"/>
        </w:rPr>
        <w:t>procesos</w:t>
      </w:r>
      <w:proofErr w:type="spellEnd"/>
      <w:r w:rsidRPr="008A4F1D">
        <w:rPr>
          <w:rFonts w:ascii="Arial" w:hAnsi="Arial" w:cs="Arial"/>
          <w:sz w:val="18"/>
          <w:szCs w:val="18"/>
        </w:rPr>
        <w:t xml:space="preserve"> y la </w:t>
      </w:r>
      <w:proofErr w:type="spellStart"/>
      <w:r w:rsidRPr="008A4F1D">
        <w:rPr>
          <w:rFonts w:ascii="Arial" w:hAnsi="Arial" w:cs="Arial"/>
          <w:sz w:val="18"/>
          <w:szCs w:val="18"/>
        </w:rPr>
        <w:t>disminución</w:t>
      </w:r>
      <w:proofErr w:type="spellEnd"/>
      <w:r w:rsidRPr="008A4F1D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8A4F1D">
        <w:rPr>
          <w:rFonts w:ascii="Arial" w:hAnsi="Arial" w:cs="Arial"/>
          <w:sz w:val="18"/>
          <w:szCs w:val="18"/>
        </w:rPr>
        <w:t>tiempo</w:t>
      </w:r>
      <w:proofErr w:type="spellEnd"/>
      <w:r w:rsidRPr="008A4F1D">
        <w:rPr>
          <w:rFonts w:ascii="Arial" w:hAnsi="Arial" w:cs="Arial"/>
          <w:sz w:val="18"/>
          <w:szCs w:val="18"/>
        </w:rPr>
        <w:t xml:space="preserve"> en la </w:t>
      </w:r>
      <w:proofErr w:type="spellStart"/>
      <w:r w:rsidRPr="008A4F1D">
        <w:rPr>
          <w:rFonts w:ascii="Arial" w:hAnsi="Arial" w:cs="Arial"/>
          <w:sz w:val="18"/>
          <w:szCs w:val="18"/>
        </w:rPr>
        <w:t>simplificación</w:t>
      </w:r>
      <w:proofErr w:type="spellEnd"/>
      <w:r w:rsidRPr="008A4F1D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8A4F1D">
        <w:rPr>
          <w:rFonts w:ascii="Arial" w:hAnsi="Arial" w:cs="Arial"/>
          <w:sz w:val="18"/>
          <w:szCs w:val="18"/>
        </w:rPr>
        <w:t>polinomios</w:t>
      </w:r>
      <w:proofErr w:type="spellEnd"/>
      <w:r w:rsidRPr="008A4F1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A4F1D">
        <w:rPr>
          <w:rFonts w:ascii="Arial" w:hAnsi="Arial" w:cs="Arial"/>
          <w:sz w:val="18"/>
          <w:szCs w:val="18"/>
        </w:rPr>
        <w:t>usando</w:t>
      </w:r>
      <w:proofErr w:type="spellEnd"/>
      <w:r w:rsidRPr="008A4F1D">
        <w:rPr>
          <w:rFonts w:ascii="Arial" w:hAnsi="Arial" w:cs="Arial"/>
          <w:sz w:val="18"/>
          <w:szCs w:val="18"/>
        </w:rPr>
        <w:t xml:space="preserve"> las propiedades de la </w:t>
      </w:r>
      <w:proofErr w:type="spellStart"/>
      <w:r w:rsidRPr="008A4F1D">
        <w:rPr>
          <w:rFonts w:ascii="Arial" w:hAnsi="Arial" w:cs="Arial"/>
          <w:sz w:val="18"/>
          <w:szCs w:val="18"/>
        </w:rPr>
        <w:t>potenciación</w:t>
      </w:r>
      <w:proofErr w:type="spellEnd"/>
      <w:ins w:id="0" w:author="Full name" w:date="2015-08-12T14:37:00Z">
        <w:r w:rsidRPr="008A4F1D">
          <w:rPr>
            <w:rFonts w:ascii="Arial" w:hAnsi="Arial" w:cs="Arial"/>
            <w:sz w:val="18"/>
            <w:szCs w:val="18"/>
          </w:rPr>
          <w:t>.</w:t>
        </w:r>
      </w:ins>
    </w:p>
    <w:p w14:paraId="58F66F6E" w14:textId="77777777" w:rsidR="008A4F1D" w:rsidRPr="008A4F1D" w:rsidRDefault="008A4F1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8A4F1D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8A4F1D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57C77307" w14:textId="77777777" w:rsidR="00703499" w:rsidRPr="008A4F1D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Simplificar, polinomios aritméticos, enteros, propiedades, potenciación</w:t>
      </w:r>
    </w:p>
    <w:p w14:paraId="4F4162B8" w14:textId="77777777" w:rsidR="000719EE" w:rsidRPr="008A4F1D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8A4F1D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994BAA6" w:rsidR="000719EE" w:rsidRPr="008A4F1D" w:rsidRDefault="00703499" w:rsidP="000719EE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8A4F1D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8A4F1D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8A4F1D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8A4F1D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8A4F1D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8A4F1D" w14:paraId="3EF28718" w14:textId="77777777" w:rsidTr="00AC7496">
        <w:tc>
          <w:tcPr>
            <w:tcW w:w="1248" w:type="dxa"/>
          </w:tcPr>
          <w:p w14:paraId="0F71FD18" w14:textId="4CA29615" w:rsidR="005F4C68" w:rsidRPr="008A4F1D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8A4F1D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8A4F1D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8A4F1D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8A4F1D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8A4F1D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8A4F1D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8A4F1D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8A4F1D" w14:paraId="424EB321" w14:textId="77777777" w:rsidTr="00AC7496">
        <w:tc>
          <w:tcPr>
            <w:tcW w:w="1248" w:type="dxa"/>
          </w:tcPr>
          <w:p w14:paraId="79357949" w14:textId="1F32B609" w:rsidR="005F4C68" w:rsidRPr="008A4F1D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512A28E" w:rsidR="005F4C68" w:rsidRPr="008A4F1D" w:rsidRDefault="00703499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8A4F1D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8A4F1D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8A4F1D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8A4F1D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8A4F1D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8A4F1D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8A4F1D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8A4F1D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A4F1D" w14:paraId="3F4FCFF6" w14:textId="102574E5" w:rsidTr="00B92165">
        <w:tc>
          <w:tcPr>
            <w:tcW w:w="4536" w:type="dxa"/>
          </w:tcPr>
          <w:p w14:paraId="6FE44A92" w14:textId="06DD1B98" w:rsidR="002E4EE6" w:rsidRPr="008A4F1D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A4F1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8A4F1D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8A4F1D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A4F1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8A4F1D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8A4F1D" w14:paraId="1593AE9E" w14:textId="55DEF9CB" w:rsidTr="00B92165">
        <w:tc>
          <w:tcPr>
            <w:tcW w:w="4536" w:type="dxa"/>
          </w:tcPr>
          <w:p w14:paraId="73E9F5D1" w14:textId="6D86BA7E" w:rsidR="002E4EE6" w:rsidRPr="008A4F1D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A4F1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8A4F1D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8A4F1D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6F2F1C2" w:rsidR="002E4EE6" w:rsidRPr="008A4F1D" w:rsidRDefault="00703499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8A4F1D" w14:paraId="616BF0A9" w14:textId="36EE9EF1" w:rsidTr="00B92165">
        <w:tc>
          <w:tcPr>
            <w:tcW w:w="4536" w:type="dxa"/>
          </w:tcPr>
          <w:p w14:paraId="5D9EA602" w14:textId="143FA7BA" w:rsidR="002E4EE6" w:rsidRPr="008A4F1D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A4F1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8A4F1D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8A4F1D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A4F1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8A4F1D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8A4F1D" w14:paraId="0CEAED7C" w14:textId="6C732F50" w:rsidTr="00B92165">
        <w:tc>
          <w:tcPr>
            <w:tcW w:w="4536" w:type="dxa"/>
          </w:tcPr>
          <w:p w14:paraId="04FC76F0" w14:textId="081E1537" w:rsidR="002E4EE6" w:rsidRPr="008A4F1D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A4F1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8A4F1D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8A4F1D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8A4F1D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8A4F1D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8A4F1D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8A4F1D" w14:paraId="49A62E4B" w14:textId="77777777" w:rsidTr="007B5078">
        <w:tc>
          <w:tcPr>
            <w:tcW w:w="2126" w:type="dxa"/>
          </w:tcPr>
          <w:p w14:paraId="5A70AAF5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F1FE3" w:rsidRPr="008A4F1D" w14:paraId="12BA3EFD" w14:textId="77777777" w:rsidTr="007B5078">
        <w:tc>
          <w:tcPr>
            <w:tcW w:w="2126" w:type="dxa"/>
          </w:tcPr>
          <w:p w14:paraId="074AC8BE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613186F3" w:rsidR="006F1FE3" w:rsidRPr="008A4F1D" w:rsidRDefault="007034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F1FE3" w:rsidRPr="008A4F1D" w14:paraId="13303A65" w14:textId="77777777" w:rsidTr="007B5078">
        <w:tc>
          <w:tcPr>
            <w:tcW w:w="2126" w:type="dxa"/>
          </w:tcPr>
          <w:p w14:paraId="0E0F34D9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4F1D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8A4F1D" w:rsidRDefault="006F1FE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C3CFF19" w14:textId="77777777" w:rsidR="006F1FE3" w:rsidRPr="008A4F1D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8A4F1D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8A4F1D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8A4F1D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8A4F1D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441312A3" w:rsidR="000719EE" w:rsidRPr="008A4F1D" w:rsidRDefault="00703499" w:rsidP="000719EE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8A4F1D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8A4F1D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8A4F1D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8A4F1D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8A4F1D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8A4F1D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8A4F1D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8A4F1D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8A4F1D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8A4F1D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8A4F1D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8A4F1D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8A4F1D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8A4F1D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33650F9" w14:textId="77777777" w:rsidR="00703499" w:rsidRPr="008A4F1D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Simplificación de polinomios usando la potenciación</w:t>
      </w:r>
    </w:p>
    <w:p w14:paraId="1C778160" w14:textId="77777777" w:rsidR="000719EE" w:rsidRPr="008A4F1D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8A4F1D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8A4F1D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8A4F1D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05CD5E31" w:rsidR="000719EE" w:rsidRPr="008A4F1D" w:rsidRDefault="00703499" w:rsidP="000719EE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7S</w:t>
      </w:r>
    </w:p>
    <w:p w14:paraId="325E211B" w14:textId="77777777" w:rsidR="000719EE" w:rsidRPr="008A4F1D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8A4F1D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8A4F1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8A4F1D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8A4F1D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257898B" w:rsidR="000719EE" w:rsidRPr="008A4F1D" w:rsidRDefault="00703499" w:rsidP="000719EE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Sigue las indicaciones para simplificar el polinomio dado y selecciona la respuesta correcta.</w:t>
      </w:r>
    </w:p>
    <w:p w14:paraId="67EC4DD2" w14:textId="77777777" w:rsidR="000719EE" w:rsidRPr="008A4F1D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8A4F1D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8A4F1D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8A4F1D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8A4F1D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8A4F1D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8A4F1D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24B25246" w14:textId="77777777" w:rsidR="00703499" w:rsidRPr="008A4F1D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Reconoce el tiempo que tardas al simplificar las expresiones dadas cuando no usas las propiedades de la potenciación de cuando las usas.</w:t>
      </w:r>
    </w:p>
    <w:p w14:paraId="47BED343" w14:textId="77777777" w:rsidR="00584F8B" w:rsidRPr="008A4F1D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8A4F1D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BCFA376" w14:textId="680B0039" w:rsidR="00584F8B" w:rsidRPr="008A4F1D" w:rsidRDefault="00703499" w:rsidP="00584F8B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8A4F1D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8A4F1D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9147EC6" w:rsidR="000719EE" w:rsidRPr="008A4F1D" w:rsidRDefault="00703499" w:rsidP="00CB02D2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Pr="008A4F1D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8A4F1D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8A4F1D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8A4F1D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8A4F1D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8A4F1D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8A4F1D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8A4F1D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2C76093" w14:textId="664EA7B3" w:rsidR="009C4689" w:rsidRPr="008A4F1D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5D0C271" w14:textId="72503344" w:rsidR="009C4689" w:rsidRPr="008A4F1D" w:rsidRDefault="00703499" w:rsidP="00CB02D2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8A4F1D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Pr="008A4F1D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8A4F1D">
        <w:rPr>
          <w:rFonts w:ascii="Arial" w:hAnsi="Arial" w:cs="Arial"/>
          <w:color w:val="0000FF"/>
          <w:sz w:val="18"/>
          <w:szCs w:val="18"/>
          <w:lang w:val="es-ES_tradnl"/>
        </w:rPr>
        <w:t xml:space="preserve">MÍN. </w:t>
      </w:r>
      <w:proofErr w:type="gramStart"/>
      <w:r w:rsidRPr="008A4F1D">
        <w:rPr>
          <w:rFonts w:ascii="Arial" w:hAnsi="Arial" w:cs="Arial"/>
          <w:color w:val="0000FF"/>
          <w:sz w:val="18"/>
          <w:szCs w:val="18"/>
          <w:lang w:val="es-ES_tradnl"/>
        </w:rPr>
        <w:t>1  MÁX</w:t>
      </w:r>
      <w:proofErr w:type="gramEnd"/>
      <w:r w:rsidRPr="008A4F1D">
        <w:rPr>
          <w:rFonts w:ascii="Arial" w:hAnsi="Arial" w:cs="Arial"/>
          <w:color w:val="0000FF"/>
          <w:sz w:val="18"/>
          <w:szCs w:val="18"/>
          <w:lang w:val="es-ES_tradnl"/>
        </w:rPr>
        <w:t>. 1</w:t>
      </w:r>
      <w:r w:rsidR="009C4689" w:rsidRPr="008A4F1D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8A4F1D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8A4F1D">
        <w:rPr>
          <w:rFonts w:ascii="Arial" w:hAnsi="Arial" w:cs="Arial"/>
          <w:color w:val="0000FF"/>
          <w:sz w:val="18"/>
          <w:szCs w:val="18"/>
          <w:lang w:val="es-ES_tradnl"/>
        </w:rPr>
        <w:t>TEST-TEXTO</w:t>
      </w:r>
      <w:r w:rsidR="00584F8B" w:rsidRPr="008A4F1D">
        <w:rPr>
          <w:rFonts w:ascii="Arial" w:hAnsi="Arial" w:cs="Arial"/>
          <w:color w:val="0000FF"/>
          <w:sz w:val="18"/>
          <w:szCs w:val="18"/>
          <w:lang w:val="es-ES_tradnl"/>
        </w:rPr>
        <w:t xml:space="preserve"> CON IMAGEN</w:t>
      </w:r>
      <w:r w:rsidR="009C4689" w:rsidRPr="008A4F1D">
        <w:rPr>
          <w:rFonts w:ascii="Arial" w:hAnsi="Arial" w:cs="Arial"/>
          <w:color w:val="0000FF"/>
          <w:sz w:val="18"/>
          <w:szCs w:val="18"/>
          <w:lang w:val="es-ES_tradnl"/>
        </w:rPr>
        <w:t xml:space="preserve"> (OPCIÓN MÚLTIPLE). </w:t>
      </w:r>
      <w:r w:rsidR="00D3600C" w:rsidRPr="008A4F1D">
        <w:rPr>
          <w:rFonts w:ascii="Arial" w:hAnsi="Arial" w:cs="Arial"/>
          <w:color w:val="0000FF"/>
          <w:sz w:val="18"/>
          <w:szCs w:val="18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8A4F1D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8A4F1D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8A4F1D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8A4F1D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8A4F1D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8A4F1D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8A4F1D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3DA3960" w14:textId="2160DB96" w:rsidR="00703499" w:rsidRPr="008A4F1D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 xml:space="preserve">Al calcular las potencias del polinomio en la imagen </w:t>
      </w:r>
      <w:r w:rsidRPr="008A4F1D">
        <w:rPr>
          <w:rFonts w:ascii="Arial" w:hAnsi="Arial" w:cs="Arial"/>
          <w:sz w:val="18"/>
          <w:szCs w:val="18"/>
        </w:rPr>
        <w:t xml:space="preserve">se </w:t>
      </w:r>
      <w:proofErr w:type="spellStart"/>
      <w:r w:rsidRPr="008A4F1D">
        <w:rPr>
          <w:rFonts w:ascii="Arial" w:hAnsi="Arial" w:cs="Arial"/>
          <w:sz w:val="18"/>
          <w:szCs w:val="18"/>
        </w:rPr>
        <w:t>obtie</w:t>
      </w:r>
      <w:bookmarkStart w:id="1" w:name="_GoBack"/>
      <w:bookmarkEnd w:id="1"/>
      <w:r w:rsidRPr="008A4F1D">
        <w:rPr>
          <w:rFonts w:ascii="Arial" w:hAnsi="Arial" w:cs="Arial"/>
          <w:sz w:val="18"/>
          <w:szCs w:val="18"/>
        </w:rPr>
        <w:t>ne</w:t>
      </w:r>
      <w:proofErr w:type="spellEnd"/>
      <w:r w:rsidRPr="008A4F1D">
        <w:rPr>
          <w:rFonts w:ascii="Arial" w:hAnsi="Arial" w:cs="Arial"/>
          <w:sz w:val="18"/>
          <w:szCs w:val="18"/>
        </w:rPr>
        <w:t>:</w:t>
      </w:r>
    </w:p>
    <w:p w14:paraId="562557D7" w14:textId="07B1152F" w:rsidR="00CD0B3B" w:rsidRPr="008A4F1D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8A4F1D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A4F1D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5CD5D9B" w14:textId="69736BAF" w:rsidR="00544F2C" w:rsidRPr="008A4F1D" w:rsidRDefault="00544F2C" w:rsidP="00544F2C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A partir de ahora se resolverá el polinomio empleando las leyes de signos de agrupación y la jerarquía de las operaciones; reflexiona sobre el tiempo y el proceso que emplearás, apunta esta información para luego comparar con el proceso que se expondrá en el ejercicio 2.</w:t>
      </w:r>
    </w:p>
    <w:p w14:paraId="723BB33C" w14:textId="29283CCC" w:rsidR="00B5250C" w:rsidRPr="008A4F1D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8A4F1D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Pr="008A4F1D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D057B6" w14:textId="3B02F1EA" w:rsidR="005E143C" w:rsidRPr="008A4F1D" w:rsidRDefault="005E143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56DFD78" wp14:editId="1FCA9D58">
            <wp:extent cx="4286250" cy="4476750"/>
            <wp:effectExtent l="0" t="0" r="0" b="0"/>
            <wp:docPr id="1" name="Imagen 1" descr="http://thumb1.shutterstock.com/display_pic_with_logo/614374/234886630/stock-vector-notebook-and-pencil-vector-234886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.shutterstock.com/display_pic_with_logo/614374/234886630/stock-vector-notebook-and-pencil-vector-23488663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638A" w14:textId="6AA90B30" w:rsidR="00C531DB" w:rsidRPr="008A4F1D" w:rsidRDefault="00AF755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En</w:t>
      </w:r>
      <w:r w:rsidR="00DA527E" w:rsidRPr="008A4F1D">
        <w:rPr>
          <w:rFonts w:ascii="Arial" w:hAnsi="Arial" w:cs="Arial"/>
          <w:sz w:val="18"/>
          <w:szCs w:val="18"/>
          <w:lang w:val="es-ES_tradnl"/>
        </w:rPr>
        <w:t xml:space="preserve"> la hoja escribir (6</w:t>
      </w:r>
      <w:r w:rsidR="00DA527E" w:rsidRPr="008A4F1D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 w:rsidR="00DA527E" w:rsidRPr="008A4F1D">
        <w:rPr>
          <w:rFonts w:ascii="Arial" w:hAnsi="Arial" w:cs="Arial"/>
          <w:sz w:val="18"/>
          <w:szCs w:val="18"/>
          <w:lang w:val="es-ES_tradnl"/>
        </w:rPr>
        <w:t xml:space="preserve"> · 6</w:t>
      </w:r>
      <w:r w:rsidR="00DA527E" w:rsidRPr="008A4F1D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 w:rsidR="00DA527E" w:rsidRPr="008A4F1D">
        <w:rPr>
          <w:rFonts w:ascii="Arial" w:hAnsi="Arial" w:cs="Arial"/>
          <w:sz w:val="18"/>
          <w:szCs w:val="18"/>
          <w:lang w:val="es-ES_tradnl"/>
        </w:rPr>
        <w:t>) ÷ (6</w:t>
      </w:r>
      <w:r w:rsidR="00DA527E" w:rsidRPr="008A4F1D"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  <w:r w:rsidR="00DA527E" w:rsidRPr="008A4F1D">
        <w:rPr>
          <w:rFonts w:ascii="Arial" w:hAnsi="Arial" w:cs="Arial"/>
          <w:sz w:val="18"/>
          <w:szCs w:val="18"/>
          <w:lang w:val="es-ES_tradnl"/>
        </w:rPr>
        <w:t xml:space="preserve"> · 6</w:t>
      </w:r>
      <w:r w:rsidR="00DA527E" w:rsidRPr="008A4F1D"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  <w:r w:rsidR="00DA527E" w:rsidRPr="008A4F1D">
        <w:rPr>
          <w:rFonts w:ascii="Arial" w:hAnsi="Arial" w:cs="Arial"/>
          <w:sz w:val="18"/>
          <w:szCs w:val="18"/>
          <w:lang w:val="es-ES_tradnl"/>
        </w:rPr>
        <w:t>)</w:t>
      </w:r>
    </w:p>
    <w:p w14:paraId="34626C4A" w14:textId="77777777" w:rsidR="00C140F8" w:rsidRPr="008A4F1D" w:rsidRDefault="00C140F8" w:rsidP="00C531DB">
      <w:pPr>
        <w:ind w:left="567"/>
        <w:rPr>
          <w:rFonts w:ascii="Arial" w:hAnsi="Arial" w:cs="Arial"/>
          <w:sz w:val="18"/>
          <w:szCs w:val="18"/>
          <w:vertAlign w:val="superscript"/>
          <w:lang w:val="es-ES_tradnl"/>
        </w:rPr>
      </w:pPr>
    </w:p>
    <w:p w14:paraId="428747AB" w14:textId="2C0DA010" w:rsidR="00C531DB" w:rsidRPr="008A4F1D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8A4F1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A4F1D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A4F1D">
        <w:rPr>
          <w:rFonts w:ascii="Arial" w:hAnsi="Arial" w:cs="Arial"/>
          <w:sz w:val="18"/>
          <w:szCs w:val="18"/>
          <w:highlight w:val="yellow"/>
          <w:lang w:val="es-ES_tradnl"/>
        </w:rPr>
        <w:t>07_04_REC10_IMG01n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BD4C955" w14:textId="5C4EE772" w:rsidR="00703499" w:rsidRPr="008A4F1D" w:rsidRDefault="0070349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MA_07_03_REC</w:t>
      </w:r>
      <w:r w:rsidR="00AF7551" w:rsidRPr="008A4F1D">
        <w:rPr>
          <w:rFonts w:ascii="Arial" w:hAnsi="Arial" w:cs="Arial"/>
          <w:sz w:val="18"/>
          <w:szCs w:val="18"/>
          <w:lang w:val="es-ES_tradnl"/>
        </w:rPr>
        <w:t>8</w:t>
      </w:r>
      <w:r w:rsidR="00DA527E" w:rsidRPr="008A4F1D">
        <w:rPr>
          <w:rFonts w:ascii="Arial" w:hAnsi="Arial" w:cs="Arial"/>
          <w:sz w:val="18"/>
          <w:szCs w:val="18"/>
          <w:lang w:val="es-ES_tradnl"/>
        </w:rPr>
        <w:t>0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_IMG01n</w:t>
      </w:r>
    </w:p>
    <w:p w14:paraId="1DD6E164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539053E" w:rsidR="00C531DB" w:rsidRPr="008A4F1D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8A4F1D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8A4F1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A4F1D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A4F1D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6E8E2629" w14:textId="7D475ABE" w:rsidR="00703499" w:rsidRPr="008A4F1D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MA_07_03_REC</w:t>
      </w:r>
      <w:r w:rsidR="00AF7551" w:rsidRPr="008A4F1D">
        <w:rPr>
          <w:rFonts w:ascii="Arial" w:hAnsi="Arial" w:cs="Arial"/>
          <w:sz w:val="18"/>
          <w:szCs w:val="18"/>
          <w:lang w:val="es-ES_tradnl"/>
        </w:rPr>
        <w:t>8</w:t>
      </w:r>
      <w:r w:rsidR="00DA527E" w:rsidRPr="008A4F1D">
        <w:rPr>
          <w:rFonts w:ascii="Arial" w:hAnsi="Arial" w:cs="Arial"/>
          <w:sz w:val="18"/>
          <w:szCs w:val="18"/>
          <w:lang w:val="es-ES_tradnl"/>
        </w:rPr>
        <w:t>0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_IMG01a</w:t>
      </w:r>
    </w:p>
    <w:p w14:paraId="7794B1E6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Pr="008A4F1D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8A4F1D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8A4F1D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A001CB5" w14:textId="3D21E181" w:rsidR="00703499" w:rsidRPr="008A4F1D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(12 · 18) ÷ (0 · 24)</w:t>
      </w:r>
    </w:p>
    <w:p w14:paraId="57D4E87B" w14:textId="767C44B0" w:rsidR="00703499" w:rsidRPr="008A4F1D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(36 · 216) ÷ (0 · 1296)</w:t>
      </w:r>
    </w:p>
    <w:p w14:paraId="715A42AA" w14:textId="4A30153D" w:rsidR="00703499" w:rsidRPr="008A4F1D" w:rsidRDefault="00703499" w:rsidP="00703499">
      <w:pPr>
        <w:rPr>
          <w:rFonts w:ascii="Arial" w:hAnsi="Arial" w:cs="Arial"/>
          <w:b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sz w:val="18"/>
          <w:szCs w:val="18"/>
          <w:lang w:val="es-ES_tradnl"/>
        </w:rPr>
        <w:t>(36 · 216) ÷ (1 · 1296)</w:t>
      </w:r>
    </w:p>
    <w:p w14:paraId="1E05AB70" w14:textId="2B4832EA" w:rsidR="00703499" w:rsidRPr="008A4F1D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(12 · 18) ÷ (1 · 24)</w:t>
      </w:r>
    </w:p>
    <w:p w14:paraId="7CF6A872" w14:textId="6CD36667" w:rsidR="00584F8B" w:rsidRPr="008A4F1D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8A4F1D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8A4F1D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4B872CB8" w:rsidR="00DE2253" w:rsidRPr="008A4F1D" w:rsidRDefault="00703499" w:rsidP="00DE2253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Al realizar las operaciones de los paréntesis del polinomio en la imagen después de calcular las potencias, se obtiene:</w:t>
      </w:r>
    </w:p>
    <w:p w14:paraId="3D5BB3C9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8A4F1D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8A4F1D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Pr="008A4F1D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46DA4620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57C3102A" w:rsidR="00C531DB" w:rsidRPr="008A4F1D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8A4F1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A4F1D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A4F1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03C80361" w14:textId="35712A54" w:rsidR="00703499" w:rsidRPr="008A4F1D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 xml:space="preserve">MA_07_03_REC </w:t>
      </w:r>
      <w:r w:rsidR="00AF7551" w:rsidRPr="008A4F1D">
        <w:rPr>
          <w:rFonts w:ascii="Arial" w:hAnsi="Arial" w:cs="Arial"/>
          <w:sz w:val="18"/>
          <w:szCs w:val="18"/>
          <w:lang w:val="es-ES_tradnl"/>
        </w:rPr>
        <w:t>80</w:t>
      </w:r>
      <w:r w:rsidRPr="008A4F1D">
        <w:rPr>
          <w:rFonts w:ascii="Arial" w:hAnsi="Arial" w:cs="Arial"/>
          <w:sz w:val="18"/>
          <w:szCs w:val="18"/>
          <w:lang w:val="es-ES_tradnl"/>
        </w:rPr>
        <w:t>_IMG01n</w:t>
      </w:r>
    </w:p>
    <w:p w14:paraId="77B49A5E" w14:textId="1B17D012" w:rsidR="00703499" w:rsidRPr="008A4F1D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25A278ED" w:rsidR="00C531DB" w:rsidRPr="008A4F1D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8A4F1D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8A4F1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A4F1D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A4F1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66930820" w14:textId="5171A35E" w:rsidR="00703499" w:rsidRPr="008A4F1D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MA_07_03_REC</w:t>
      </w:r>
      <w:r w:rsidR="00AF7551" w:rsidRPr="008A4F1D">
        <w:rPr>
          <w:rFonts w:ascii="Arial" w:hAnsi="Arial" w:cs="Arial"/>
          <w:sz w:val="18"/>
          <w:szCs w:val="18"/>
          <w:lang w:val="es-ES_tradnl"/>
        </w:rPr>
        <w:t>80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_IMG01a</w:t>
      </w:r>
    </w:p>
    <w:p w14:paraId="15B8B9DF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8A4F1D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EC427C9" w14:textId="4435B5DD" w:rsidR="00703499" w:rsidRPr="008A4F1D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216 ÷ 0</w:t>
      </w:r>
    </w:p>
    <w:p w14:paraId="30330840" w14:textId="77777777" w:rsidR="00703499" w:rsidRPr="008A4F1D" w:rsidRDefault="00703499" w:rsidP="00703499">
      <w:pPr>
        <w:rPr>
          <w:rFonts w:ascii="Arial" w:hAnsi="Arial" w:cs="Arial"/>
          <w:b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sz w:val="18"/>
          <w:szCs w:val="18"/>
          <w:lang w:val="es-ES_tradnl"/>
        </w:rPr>
        <w:t>7776 ÷ 1296</w:t>
      </w:r>
    </w:p>
    <w:p w14:paraId="46373551" w14:textId="1BCA94BA" w:rsidR="00703499" w:rsidRPr="008A4F1D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7776 ÷ 0</w:t>
      </w:r>
    </w:p>
    <w:p w14:paraId="17D38123" w14:textId="4B0FB22E" w:rsidR="00703499" w:rsidRPr="008A4F1D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216 ÷ 24</w:t>
      </w:r>
    </w:p>
    <w:p w14:paraId="4D9E8F5E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8A4F1D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8A4F1D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4A2A03B" w:rsidR="00DE2253" w:rsidRPr="008A4F1D" w:rsidRDefault="00703499" w:rsidP="00DE2253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Al dividir los números que resultan de hacer las potencias y las multiplicaciones en el polinomio de la imagen, se obtiene:</w:t>
      </w:r>
    </w:p>
    <w:p w14:paraId="27839EB1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A4F1D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8A4F1D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Pr="008A4F1D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2D1573C3" w:rsidR="00C531DB" w:rsidRPr="008A4F1D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8A4F1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A4F1D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A4F1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4C9C8DE7" w14:textId="721F26D2" w:rsidR="00703499" w:rsidRPr="008A4F1D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MA_07_03_REC</w:t>
      </w:r>
      <w:r w:rsidR="00AF7551" w:rsidRPr="008A4F1D">
        <w:rPr>
          <w:rFonts w:ascii="Arial" w:hAnsi="Arial" w:cs="Arial"/>
          <w:sz w:val="18"/>
          <w:szCs w:val="18"/>
          <w:lang w:val="es-ES_tradnl"/>
        </w:rPr>
        <w:t>80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_IMG01n</w:t>
      </w:r>
    </w:p>
    <w:p w14:paraId="1B0D22F9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3FA90797" w:rsidR="00C531DB" w:rsidRPr="008A4F1D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8A4F1D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8A4F1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A4F1D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A4F1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72E26D7E" w14:textId="30214631" w:rsidR="00703499" w:rsidRPr="008A4F1D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MA_07_03_REC</w:t>
      </w:r>
      <w:r w:rsidR="00AF7551" w:rsidRPr="008A4F1D">
        <w:rPr>
          <w:rFonts w:ascii="Arial" w:hAnsi="Arial" w:cs="Arial"/>
          <w:sz w:val="18"/>
          <w:szCs w:val="18"/>
          <w:lang w:val="es-ES_tradnl"/>
        </w:rPr>
        <w:t>80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_IMG01a</w:t>
      </w:r>
    </w:p>
    <w:p w14:paraId="738F7C9F" w14:textId="107369A3" w:rsidR="00703499" w:rsidRPr="008A4F1D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CFF027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8A4F1D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7C2CA2B" w14:textId="71E2AA04" w:rsidR="00703499" w:rsidRPr="008A4F1D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0</w:t>
      </w:r>
    </w:p>
    <w:p w14:paraId="2A08FC81" w14:textId="699E80C4" w:rsidR="00703499" w:rsidRPr="008A4F1D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No es posible dividir</w:t>
      </w:r>
    </w:p>
    <w:p w14:paraId="35CBA4E6" w14:textId="324EAFD4" w:rsidR="00703499" w:rsidRPr="008A4F1D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9</w:t>
      </w:r>
    </w:p>
    <w:p w14:paraId="42025989" w14:textId="77777777" w:rsidR="00703499" w:rsidRPr="008A4F1D" w:rsidRDefault="00703499" w:rsidP="00703499">
      <w:pPr>
        <w:rPr>
          <w:rFonts w:ascii="Arial" w:hAnsi="Arial" w:cs="Arial"/>
          <w:b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sz w:val="18"/>
          <w:szCs w:val="18"/>
          <w:lang w:val="es-ES_tradnl"/>
        </w:rPr>
        <w:t>6</w:t>
      </w:r>
    </w:p>
    <w:p w14:paraId="7CE1D5D8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8A4F1D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8A4F1D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17FA55B4" w:rsidR="00DE2253" w:rsidRPr="008A4F1D" w:rsidRDefault="00703499" w:rsidP="00DE2253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Al aplicar la propiedad del producto de potencias de igual base</w:t>
      </w:r>
      <w:r w:rsidR="00544F2C" w:rsidRPr="008A4F1D">
        <w:rPr>
          <w:rFonts w:ascii="Arial" w:hAnsi="Arial" w:cs="Arial"/>
          <w:sz w:val="18"/>
          <w:szCs w:val="18"/>
          <w:lang w:val="es-ES_tradnl"/>
        </w:rPr>
        <w:t xml:space="preserve"> en cada uno de los paréntesis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en el polinomio de la imagen se obtiene:</w:t>
      </w:r>
    </w:p>
    <w:p w14:paraId="370A0DB9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A4F1D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AF1045" w14:textId="7E596706" w:rsidR="00544F2C" w:rsidRPr="008A4F1D" w:rsidRDefault="00544F2C" w:rsidP="00DE2253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 xml:space="preserve">A partir de ahora se resolverá el polinomio empleando desde el principio las propiedades de la potenciación. Reflexiona sobre el tiempo y el proceso que </w:t>
      </w:r>
      <w:r w:rsidR="000C0F42" w:rsidRPr="008A4F1D">
        <w:rPr>
          <w:rFonts w:ascii="Arial" w:hAnsi="Arial" w:cs="Arial"/>
          <w:sz w:val="18"/>
          <w:szCs w:val="18"/>
          <w:lang w:val="es-ES_tradnl"/>
        </w:rPr>
        <w:t>seguiste</w:t>
      </w:r>
      <w:r w:rsidRPr="008A4F1D">
        <w:rPr>
          <w:rFonts w:ascii="Arial" w:hAnsi="Arial" w:cs="Arial"/>
          <w:sz w:val="18"/>
          <w:szCs w:val="18"/>
          <w:lang w:val="es-ES_tradnl"/>
        </w:rPr>
        <w:t>, apunta esta información y compárala con la anterior forma de resolución. ¿Cuál procesos es mejor? Tú eliges.</w:t>
      </w:r>
    </w:p>
    <w:p w14:paraId="39DE5C06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8A4F1D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531DB" w:rsidRPr="008A4F1D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Pr="008A4F1D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3C303682" w:rsidR="00C531DB" w:rsidRPr="008A4F1D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8A4F1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A4F1D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A4F1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160A62D5" w14:textId="078EA20B" w:rsidR="00703499" w:rsidRPr="008A4F1D" w:rsidRDefault="00703499" w:rsidP="005E143C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MA_07_03_REC</w:t>
      </w:r>
      <w:r w:rsidR="00AF7551" w:rsidRPr="008A4F1D">
        <w:rPr>
          <w:rFonts w:ascii="Arial" w:hAnsi="Arial" w:cs="Arial"/>
          <w:sz w:val="18"/>
          <w:szCs w:val="18"/>
          <w:lang w:val="es-ES_tradnl"/>
        </w:rPr>
        <w:t>80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_IMG01n</w:t>
      </w:r>
    </w:p>
    <w:p w14:paraId="15740EF6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627B8F02" w:rsidR="00C531DB" w:rsidRPr="008A4F1D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8A4F1D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8A4F1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A4F1D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A4F1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277E3928" w14:textId="05EB241E" w:rsidR="00703499" w:rsidRPr="008A4F1D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MA_07_03_REC</w:t>
      </w:r>
      <w:r w:rsidR="00AF7551" w:rsidRPr="008A4F1D">
        <w:rPr>
          <w:rFonts w:ascii="Arial" w:hAnsi="Arial" w:cs="Arial"/>
          <w:sz w:val="18"/>
          <w:szCs w:val="18"/>
          <w:lang w:val="es-ES_tradnl"/>
        </w:rPr>
        <w:t>80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_IMG01a</w:t>
      </w:r>
    </w:p>
    <w:p w14:paraId="30637AB7" w14:textId="37E5D707" w:rsidR="00703499" w:rsidRPr="008A4F1D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03EC0B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8A4F1D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63B77EDC" w:rsidR="00DE2253" w:rsidRPr="008A4F1D" w:rsidRDefault="00703499" w:rsidP="00DE2253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6</w:t>
      </w:r>
      <w:r w:rsidRPr="008A4F1D"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6 </w:t>
      </w:r>
      <w:r w:rsidRPr="008A4F1D">
        <w:rPr>
          <w:rFonts w:ascii="Arial" w:hAnsi="Arial" w:cs="Arial"/>
          <w:sz w:val="18"/>
          <w:szCs w:val="18"/>
          <w:lang w:val="es-ES_tradnl"/>
        </w:rPr>
        <w:t>÷ 6</w:t>
      </w:r>
      <w:r w:rsidRPr="008A4F1D">
        <w:rPr>
          <w:rFonts w:ascii="Arial" w:hAnsi="Arial" w:cs="Arial"/>
          <w:sz w:val="18"/>
          <w:szCs w:val="18"/>
          <w:vertAlign w:val="superscript"/>
          <w:lang w:val="es-ES_tradnl"/>
        </w:rPr>
        <w:t>0</w:t>
      </w:r>
    </w:p>
    <w:p w14:paraId="4BE0B54A" w14:textId="21B0F87D" w:rsidR="00703499" w:rsidRPr="008A4F1D" w:rsidRDefault="00703499" w:rsidP="00703499">
      <w:pPr>
        <w:rPr>
          <w:rFonts w:ascii="Arial" w:hAnsi="Arial" w:cs="Arial"/>
          <w:b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sz w:val="18"/>
          <w:szCs w:val="18"/>
          <w:lang w:val="es-ES_tradnl"/>
        </w:rPr>
        <w:t>6</w:t>
      </w:r>
      <w:r w:rsidRPr="008A4F1D">
        <w:rPr>
          <w:rFonts w:ascii="Arial" w:hAnsi="Arial" w:cs="Arial"/>
          <w:b/>
          <w:sz w:val="18"/>
          <w:szCs w:val="18"/>
          <w:vertAlign w:val="superscript"/>
          <w:lang w:val="es-ES_tradnl"/>
        </w:rPr>
        <w:t xml:space="preserve">5 </w:t>
      </w:r>
      <w:r w:rsidRPr="008A4F1D">
        <w:rPr>
          <w:rFonts w:ascii="Arial" w:hAnsi="Arial" w:cs="Arial"/>
          <w:b/>
          <w:sz w:val="18"/>
          <w:szCs w:val="18"/>
          <w:lang w:val="es-ES_tradnl"/>
        </w:rPr>
        <w:t>÷ 6</w:t>
      </w:r>
      <w:r w:rsidRPr="008A4F1D">
        <w:rPr>
          <w:rFonts w:ascii="Arial" w:hAnsi="Arial" w:cs="Arial"/>
          <w:b/>
          <w:sz w:val="18"/>
          <w:szCs w:val="18"/>
          <w:vertAlign w:val="superscript"/>
          <w:lang w:val="es-ES_tradnl"/>
        </w:rPr>
        <w:t>4</w:t>
      </w:r>
    </w:p>
    <w:p w14:paraId="51AEEDD7" w14:textId="784C89B8" w:rsidR="00DE2253" w:rsidRPr="008A4F1D" w:rsidRDefault="00703499" w:rsidP="00DE2253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lastRenderedPageBreak/>
        <w:t>6</w:t>
      </w:r>
      <w:r w:rsidRPr="008A4F1D"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 </w:t>
      </w:r>
      <w:r w:rsidRPr="008A4F1D">
        <w:rPr>
          <w:rFonts w:ascii="Arial" w:hAnsi="Arial" w:cs="Arial"/>
          <w:sz w:val="18"/>
          <w:szCs w:val="18"/>
          <w:lang w:val="es-ES_tradnl"/>
        </w:rPr>
        <w:t>÷ 6</w:t>
      </w:r>
      <w:r w:rsidRPr="008A4F1D"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</w:p>
    <w:p w14:paraId="3EE7435F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8A4F1D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8A4F1D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A4F1D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2BB50C47" w:rsidR="00DE2253" w:rsidRPr="008A4F1D" w:rsidRDefault="00703499" w:rsidP="00DE2253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Al aplicar la propiedad del cociente de potencias de igual base, después de usar la propiedad del producto de potencias se obtiene:</w:t>
      </w:r>
    </w:p>
    <w:p w14:paraId="1642C73E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A4F1D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8A4F1D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Pr="008A4F1D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1F2F20D5" w:rsidR="00C531DB" w:rsidRPr="008A4F1D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8A4F1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A4F1D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A4F1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53A144BE" w14:textId="28D53524" w:rsidR="00703499" w:rsidRPr="008A4F1D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MA_07_03_REC</w:t>
      </w:r>
      <w:r w:rsidR="00AF7551" w:rsidRPr="008A4F1D">
        <w:rPr>
          <w:rFonts w:ascii="Arial" w:hAnsi="Arial" w:cs="Arial"/>
          <w:sz w:val="18"/>
          <w:szCs w:val="18"/>
          <w:lang w:val="es-ES_tradnl"/>
        </w:rPr>
        <w:t>80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_IMG01n</w:t>
      </w:r>
    </w:p>
    <w:p w14:paraId="6CD6FC5F" w14:textId="0776FE17" w:rsidR="00703499" w:rsidRPr="008A4F1D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43AD443E" w:rsidR="00C531DB" w:rsidRPr="008A4F1D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8A4F1D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8A4F1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8A4F1D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8A4F1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8A4F1D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0E9CB011" w14:textId="1664804B" w:rsidR="00703499" w:rsidRPr="008A4F1D" w:rsidRDefault="00703499" w:rsidP="00703499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MA_07_03_REC</w:t>
      </w:r>
      <w:r w:rsidR="00AF7551" w:rsidRPr="008A4F1D">
        <w:rPr>
          <w:rFonts w:ascii="Arial" w:hAnsi="Arial" w:cs="Arial"/>
          <w:sz w:val="18"/>
          <w:szCs w:val="18"/>
          <w:lang w:val="es-ES_tradnl"/>
        </w:rPr>
        <w:t>80</w:t>
      </w:r>
      <w:r w:rsidRPr="008A4F1D">
        <w:rPr>
          <w:rFonts w:ascii="Arial" w:hAnsi="Arial" w:cs="Arial"/>
          <w:sz w:val="18"/>
          <w:szCs w:val="18"/>
          <w:lang w:val="es-ES_tradnl"/>
        </w:rPr>
        <w:t xml:space="preserve"> _IMG01a</w:t>
      </w:r>
    </w:p>
    <w:p w14:paraId="0912045E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Pr="008A4F1D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A4F1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8A4F1D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841622E" w14:textId="5F14C589" w:rsidR="00703499" w:rsidRPr="008A4F1D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6</w:t>
      </w:r>
      <w:r w:rsidRPr="008A4F1D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</w:p>
    <w:p w14:paraId="47C5B4DE" w14:textId="4B1810A6" w:rsidR="00703499" w:rsidRPr="008A4F1D" w:rsidRDefault="00703499" w:rsidP="00703499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6</w:t>
      </w:r>
      <w:r w:rsidRPr="008A4F1D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</w:p>
    <w:p w14:paraId="3B2B9E35" w14:textId="77777777" w:rsidR="00703499" w:rsidRPr="008A4F1D" w:rsidRDefault="00703499" w:rsidP="00703499">
      <w:pPr>
        <w:rPr>
          <w:rFonts w:ascii="Arial" w:hAnsi="Arial" w:cs="Arial"/>
          <w:b/>
          <w:sz w:val="18"/>
          <w:szCs w:val="18"/>
          <w:lang w:val="es-ES_tradnl"/>
        </w:rPr>
      </w:pPr>
      <w:r w:rsidRPr="008A4F1D">
        <w:rPr>
          <w:rFonts w:ascii="Arial" w:hAnsi="Arial" w:cs="Arial"/>
          <w:b/>
          <w:sz w:val="18"/>
          <w:szCs w:val="18"/>
          <w:lang w:val="es-ES_tradnl"/>
        </w:rPr>
        <w:t>6</w:t>
      </w:r>
    </w:p>
    <w:p w14:paraId="74321D93" w14:textId="41A58A63" w:rsidR="00BC5E82" w:rsidRPr="008A4F1D" w:rsidRDefault="00BC5E82" w:rsidP="00703499">
      <w:pPr>
        <w:rPr>
          <w:rFonts w:ascii="Arial" w:hAnsi="Arial" w:cs="Arial"/>
          <w:sz w:val="18"/>
          <w:szCs w:val="18"/>
          <w:lang w:val="es-ES_tradnl"/>
        </w:rPr>
      </w:pPr>
      <w:r w:rsidRPr="008A4F1D">
        <w:rPr>
          <w:rFonts w:ascii="Arial" w:hAnsi="Arial" w:cs="Arial"/>
          <w:sz w:val="18"/>
          <w:szCs w:val="18"/>
          <w:lang w:val="es-ES_tradnl"/>
        </w:rPr>
        <w:t>0</w:t>
      </w:r>
    </w:p>
    <w:p w14:paraId="019440AE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Pr="008A4F1D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8A4F1D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8A4F1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ll name">
    <w15:presenceInfo w15:providerId="None" w15:userId="Full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0FCB"/>
    <w:rsid w:val="00051C59"/>
    <w:rsid w:val="0005228B"/>
    <w:rsid w:val="000537AE"/>
    <w:rsid w:val="00054002"/>
    <w:rsid w:val="000719EE"/>
    <w:rsid w:val="000B20BA"/>
    <w:rsid w:val="000C0F42"/>
    <w:rsid w:val="00104E5C"/>
    <w:rsid w:val="00112487"/>
    <w:rsid w:val="00125D25"/>
    <w:rsid w:val="001B092E"/>
    <w:rsid w:val="001B3983"/>
    <w:rsid w:val="001D2148"/>
    <w:rsid w:val="001E2043"/>
    <w:rsid w:val="001E4A5B"/>
    <w:rsid w:val="002012FD"/>
    <w:rsid w:val="00220520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60DC"/>
    <w:rsid w:val="00510FE7"/>
    <w:rsid w:val="0052013C"/>
    <w:rsid w:val="00544F2C"/>
    <w:rsid w:val="005513FA"/>
    <w:rsid w:val="00551D6E"/>
    <w:rsid w:val="00552D7C"/>
    <w:rsid w:val="00584F8B"/>
    <w:rsid w:val="005B210B"/>
    <w:rsid w:val="005C209B"/>
    <w:rsid w:val="005D3CC8"/>
    <w:rsid w:val="005E143C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0349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5C06"/>
    <w:rsid w:val="007B7770"/>
    <w:rsid w:val="007C28CE"/>
    <w:rsid w:val="007D0493"/>
    <w:rsid w:val="007D2825"/>
    <w:rsid w:val="007F74EA"/>
    <w:rsid w:val="008752D9"/>
    <w:rsid w:val="00881754"/>
    <w:rsid w:val="008932B9"/>
    <w:rsid w:val="008A4F1D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AF7551"/>
    <w:rsid w:val="00B0282E"/>
    <w:rsid w:val="00B45ECD"/>
    <w:rsid w:val="00B51D60"/>
    <w:rsid w:val="00B5250C"/>
    <w:rsid w:val="00B55138"/>
    <w:rsid w:val="00B92165"/>
    <w:rsid w:val="00BC129D"/>
    <w:rsid w:val="00BC2254"/>
    <w:rsid w:val="00BC5E82"/>
    <w:rsid w:val="00BD1FFA"/>
    <w:rsid w:val="00C0683E"/>
    <w:rsid w:val="00C140F8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1DEB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527E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048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E630E09-0801-4A33-B671-8D29FCF2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895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15</cp:revision>
  <dcterms:created xsi:type="dcterms:W3CDTF">2015-05-21T01:53:00Z</dcterms:created>
  <dcterms:modified xsi:type="dcterms:W3CDTF">2015-08-18T21:01:00Z</dcterms:modified>
</cp:coreProperties>
</file>