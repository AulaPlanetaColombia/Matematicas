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280B03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280B03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280B03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280B03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5B335B87" w:rsidR="000D6002" w:rsidRPr="00280B03" w:rsidRDefault="00A73EA8" w:rsidP="000D600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0D6002" w:rsidRPr="00280B03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5E98F080" w14:textId="77777777" w:rsidR="00E61A4B" w:rsidRPr="00280B03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280B03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280B0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280B03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280B0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280B03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2F0F9B84" w:rsidR="000719EE" w:rsidRPr="00280B03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La raíz de un número entero</w:t>
      </w:r>
    </w:p>
    <w:p w14:paraId="06507ED5" w14:textId="77777777" w:rsidR="00833B57" w:rsidRPr="00280B03" w:rsidRDefault="00833B57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280B0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280B0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211AF575" w14:textId="622FFC0A" w:rsidR="00962FA6" w:rsidRPr="00280B03" w:rsidRDefault="00A73EA8" w:rsidP="00CB02D2">
      <w:pPr>
        <w:rPr>
          <w:rFonts w:ascii="Arial" w:hAnsi="Arial" w:cs="Arial"/>
          <w:sz w:val="18"/>
          <w:szCs w:val="18"/>
        </w:rPr>
      </w:pPr>
      <w:proofErr w:type="spellStart"/>
      <w:r w:rsidRPr="00280B03">
        <w:rPr>
          <w:rFonts w:ascii="Arial" w:hAnsi="Arial" w:cs="Arial"/>
          <w:sz w:val="18"/>
          <w:szCs w:val="18"/>
        </w:rPr>
        <w:t>Actividad</w:t>
      </w:r>
      <w:proofErr w:type="spellEnd"/>
      <w:r w:rsidRPr="00280B03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280B03">
        <w:rPr>
          <w:rFonts w:ascii="Arial" w:hAnsi="Arial" w:cs="Arial"/>
          <w:sz w:val="18"/>
          <w:szCs w:val="18"/>
        </w:rPr>
        <w:t>reconocer</w:t>
      </w:r>
      <w:proofErr w:type="spellEnd"/>
      <w:r w:rsidRPr="00280B03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280B03">
        <w:rPr>
          <w:rFonts w:ascii="Arial" w:hAnsi="Arial" w:cs="Arial"/>
          <w:sz w:val="18"/>
          <w:szCs w:val="18"/>
        </w:rPr>
        <w:t>términos</w:t>
      </w:r>
      <w:proofErr w:type="spellEnd"/>
      <w:r w:rsidRPr="00280B03">
        <w:rPr>
          <w:rFonts w:ascii="Arial" w:hAnsi="Arial" w:cs="Arial"/>
          <w:sz w:val="18"/>
          <w:szCs w:val="18"/>
        </w:rPr>
        <w:t xml:space="preserve"> de la radicación y </w:t>
      </w:r>
      <w:proofErr w:type="spellStart"/>
      <w:r w:rsidRPr="00280B03">
        <w:rPr>
          <w:rFonts w:ascii="Arial" w:hAnsi="Arial" w:cs="Arial"/>
          <w:sz w:val="18"/>
          <w:szCs w:val="18"/>
        </w:rPr>
        <w:t>su</w:t>
      </w:r>
      <w:ins w:id="0" w:author="Full name" w:date="2015-08-12T14:51:00Z">
        <w:r w:rsidRPr="00280B03">
          <w:rPr>
            <w:rFonts w:ascii="Arial" w:hAnsi="Arial" w:cs="Arial"/>
            <w:sz w:val="18"/>
            <w:szCs w:val="18"/>
          </w:rPr>
          <w:t>s</w:t>
        </w:r>
      </w:ins>
      <w:proofErr w:type="spellEnd"/>
      <w:r w:rsidRPr="00280B0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80B03">
        <w:rPr>
          <w:rFonts w:ascii="Arial" w:hAnsi="Arial" w:cs="Arial"/>
          <w:sz w:val="18"/>
          <w:szCs w:val="18"/>
        </w:rPr>
        <w:t>significado</w:t>
      </w:r>
      <w:ins w:id="1" w:author="Full name" w:date="2015-08-12T14:50:00Z">
        <w:r w:rsidRPr="00280B03">
          <w:rPr>
            <w:rFonts w:ascii="Arial" w:hAnsi="Arial" w:cs="Arial"/>
            <w:sz w:val="18"/>
            <w:szCs w:val="18"/>
          </w:rPr>
          <w:t>s</w:t>
        </w:r>
      </w:ins>
      <w:proofErr w:type="spellEnd"/>
    </w:p>
    <w:p w14:paraId="65E4E518" w14:textId="77777777" w:rsidR="00A73EA8" w:rsidRPr="00280B03" w:rsidRDefault="00A73E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280B0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280B0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69719D3" w:rsidR="000719EE" w:rsidRPr="00280B03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Radicación</w:t>
      </w:r>
      <w:r w:rsidR="000D6002" w:rsidRPr="00280B03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280B03">
        <w:rPr>
          <w:rFonts w:ascii="Arial" w:hAnsi="Arial" w:cs="Arial"/>
          <w:sz w:val="18"/>
          <w:szCs w:val="18"/>
          <w:lang w:val="es-ES_tradnl"/>
        </w:rPr>
        <w:t>raíz</w:t>
      </w:r>
      <w:r w:rsidR="000D6002" w:rsidRPr="00280B03">
        <w:rPr>
          <w:rFonts w:ascii="Arial" w:hAnsi="Arial" w:cs="Arial"/>
          <w:sz w:val="18"/>
          <w:szCs w:val="18"/>
          <w:lang w:val="es-ES_tradnl"/>
        </w:rPr>
        <w:t>, enteros</w:t>
      </w:r>
    </w:p>
    <w:p w14:paraId="4F4162B8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280B0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99604E" w:rsidR="000719EE" w:rsidRPr="00280B03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30</w:t>
      </w:r>
      <w:r w:rsidR="000D6002" w:rsidRPr="00280B03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280B0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280B03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280B03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280B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280B03" w14:paraId="3EF28718" w14:textId="77777777" w:rsidTr="00AC7496">
        <w:tc>
          <w:tcPr>
            <w:tcW w:w="1248" w:type="dxa"/>
          </w:tcPr>
          <w:p w14:paraId="0F71FD18" w14:textId="4CA29615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280B03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280B0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280B03" w14:paraId="424EB321" w14:textId="77777777" w:rsidTr="00AC7496">
        <w:tc>
          <w:tcPr>
            <w:tcW w:w="1248" w:type="dxa"/>
          </w:tcPr>
          <w:p w14:paraId="79357949" w14:textId="1F32B609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280B03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280B03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80B03" w14:paraId="3F4FCFF6" w14:textId="102574E5" w:rsidTr="00B92165">
        <w:tc>
          <w:tcPr>
            <w:tcW w:w="4536" w:type="dxa"/>
          </w:tcPr>
          <w:p w14:paraId="6FE44A92" w14:textId="06DD1B98" w:rsidR="002E4EE6" w:rsidRPr="00280B0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80B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280B0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80B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280B03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280B03" w14:paraId="1593AE9E" w14:textId="55DEF9CB" w:rsidTr="00B92165">
        <w:tc>
          <w:tcPr>
            <w:tcW w:w="4536" w:type="dxa"/>
          </w:tcPr>
          <w:p w14:paraId="73E9F5D1" w14:textId="6D86BA7E" w:rsidR="002E4EE6" w:rsidRPr="00280B0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80B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80B03" w14:paraId="616BF0A9" w14:textId="36EE9EF1" w:rsidTr="00B92165">
        <w:tc>
          <w:tcPr>
            <w:tcW w:w="4536" w:type="dxa"/>
          </w:tcPr>
          <w:p w14:paraId="5D9EA602" w14:textId="143FA7BA" w:rsidR="002E4EE6" w:rsidRPr="00280B0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80B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80B03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80B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80B03" w14:paraId="0CEAED7C" w14:textId="6C732F50" w:rsidTr="00B92165">
        <w:tc>
          <w:tcPr>
            <w:tcW w:w="4536" w:type="dxa"/>
          </w:tcPr>
          <w:p w14:paraId="04FC76F0" w14:textId="081E1537" w:rsidR="002E4EE6" w:rsidRPr="00280B03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80B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80B03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280B0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280B03" w14:paraId="7BD70A53" w14:textId="77777777" w:rsidTr="007B5078">
        <w:tc>
          <w:tcPr>
            <w:tcW w:w="2126" w:type="dxa"/>
          </w:tcPr>
          <w:p w14:paraId="2FE65101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280B03" w14:paraId="2FB6C718" w14:textId="77777777" w:rsidTr="007B5078">
        <w:tc>
          <w:tcPr>
            <w:tcW w:w="2126" w:type="dxa"/>
          </w:tcPr>
          <w:p w14:paraId="03B41ECC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280B03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280B03" w14:paraId="7D0792C2" w14:textId="77777777" w:rsidTr="007B5078">
        <w:tc>
          <w:tcPr>
            <w:tcW w:w="2126" w:type="dxa"/>
          </w:tcPr>
          <w:p w14:paraId="1200AFB3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80B03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280B03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280B03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280B03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280B03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80B03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80B03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280B03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6B1E8" w14:textId="77777777" w:rsidR="009B276E" w:rsidRPr="00280B03" w:rsidRDefault="009B276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80B03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80B03" w:rsidRDefault="000D6002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2051B42" w14:textId="77777777" w:rsidR="00A925B6" w:rsidRPr="00280B03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280B0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80B03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280B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C778160" w14:textId="392F31EC" w:rsidR="000719EE" w:rsidRPr="00280B03" w:rsidRDefault="00833B57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La raíz de un número entero</w:t>
      </w:r>
    </w:p>
    <w:p w14:paraId="6D8D29C8" w14:textId="77777777" w:rsidR="00833B57" w:rsidRPr="00280B03" w:rsidRDefault="00833B57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Pr="00280B03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80B0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280B03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280B03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280B03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280B03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6B0FDC3D" w:rsidR="00362B80" w:rsidRPr="00280B03" w:rsidRDefault="00362B80" w:rsidP="00362B80">
      <w:pPr>
        <w:rPr>
          <w:rFonts w:ascii="Arial" w:hAnsi="Arial" w:cs="Arial"/>
          <w:sz w:val="18"/>
          <w:szCs w:val="18"/>
          <w:lang w:val="es-CO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 xml:space="preserve">Usa </w:t>
      </w:r>
      <w:r w:rsidR="00F22DB0" w:rsidRPr="00280B0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B408A1" w:rsidRPr="00280B03">
        <w:rPr>
          <w:rFonts w:ascii="Arial" w:hAnsi="Arial" w:cs="Arial"/>
          <w:sz w:val="18"/>
          <w:szCs w:val="18"/>
          <w:lang w:val="es-ES_tradnl"/>
        </w:rPr>
        <w:t xml:space="preserve">potenciación y la </w:t>
      </w:r>
      <w:r w:rsidR="00F22DB0" w:rsidRPr="00280B03">
        <w:rPr>
          <w:rFonts w:ascii="Arial" w:hAnsi="Arial" w:cs="Arial"/>
          <w:sz w:val="18"/>
          <w:szCs w:val="18"/>
          <w:lang w:val="es-ES_tradnl"/>
        </w:rPr>
        <w:t>radicación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de números enteros para </w:t>
      </w:r>
      <w:r w:rsidR="00962FA6" w:rsidRPr="00280B03">
        <w:rPr>
          <w:rFonts w:ascii="Arial" w:hAnsi="Arial" w:cs="Arial"/>
          <w:sz w:val="18"/>
          <w:szCs w:val="18"/>
          <w:lang w:val="es-ES_tradnl"/>
        </w:rPr>
        <w:t>responder las preguntas</w:t>
      </w:r>
      <w:r w:rsidR="006427E8" w:rsidRPr="00280B03">
        <w:rPr>
          <w:rFonts w:ascii="Arial" w:hAnsi="Arial" w:cs="Arial"/>
          <w:sz w:val="18"/>
          <w:szCs w:val="18"/>
          <w:lang w:val="es-ES_tradnl"/>
        </w:rPr>
        <w:t>.</w:t>
      </w:r>
      <w:bookmarkStart w:id="2" w:name="_GoBack"/>
      <w:bookmarkEnd w:id="2"/>
    </w:p>
    <w:p w14:paraId="67EC4DD2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280B03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280B0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280B03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280B0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280B03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280B03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280B0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280B0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280B03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280B03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280B03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Pr="00280B03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280B0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Pr="00280B03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671D729D" w:rsidR="009C4689" w:rsidRPr="00280B03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280B03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280B03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280B03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280B03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280B03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280B03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280B03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280B03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280B03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280B03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280B03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280B03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280B03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280B03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280B03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Pr="00280B03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0362D52B" w:rsidR="006D02A8" w:rsidRPr="00280B03" w:rsidRDefault="001469AB" w:rsidP="006D02A8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¿</w:t>
      </w:r>
      <w:r w:rsidR="00B825A6" w:rsidRPr="00280B03">
        <w:rPr>
          <w:rFonts w:ascii="Arial" w:hAnsi="Arial" w:cs="Arial"/>
          <w:sz w:val="18"/>
          <w:szCs w:val="18"/>
          <w:lang w:val="es-ES_tradnl"/>
        </w:rPr>
        <w:t>Cuál es la operación inversa de la potenciación</w:t>
      </w:r>
      <w:r w:rsidR="008C3FA2" w:rsidRPr="00280B03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280B03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280B03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280B03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280B03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280B0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280B0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Pr="00280B03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0696725" w14:textId="77777777" w:rsidR="00B825A6" w:rsidRPr="00280B03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 xml:space="preserve">Sustracción </w:t>
      </w:r>
    </w:p>
    <w:p w14:paraId="11527337" w14:textId="56A6C245" w:rsidR="00B825A6" w:rsidRPr="00280B03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5677A403" w14:textId="7CC0F716" w:rsidR="00B825A6" w:rsidRPr="00280B03" w:rsidRDefault="00B825A6" w:rsidP="008C3FA2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División</w:t>
      </w:r>
    </w:p>
    <w:p w14:paraId="019516CF" w14:textId="0CFCC829" w:rsidR="008C3FA2" w:rsidRPr="00280B03" w:rsidRDefault="00B825A6" w:rsidP="008C3FA2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>Radicación</w:t>
      </w:r>
      <w:r w:rsidR="008C3FA2" w:rsidRPr="00280B03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1D15E3E" w14:textId="77777777" w:rsidR="007D2825" w:rsidRPr="00280B0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280B03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280B03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2836213A" w:rsidR="008C3FA2" w:rsidRPr="00280B03" w:rsidRDefault="00B825A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¿Qué término de la potenciación se busca en la radicación?</w:t>
      </w:r>
    </w:p>
    <w:p w14:paraId="143EEC11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Pr="00280B03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5D99F8" w14:textId="336FB982" w:rsidR="008C3FA2" w:rsidRPr="00280B03" w:rsidRDefault="007A234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>La b</w:t>
      </w:r>
      <w:r w:rsidR="00743191" w:rsidRPr="00280B03">
        <w:rPr>
          <w:rFonts w:ascii="Arial" w:hAnsi="Arial" w:cs="Arial"/>
          <w:b/>
          <w:sz w:val="18"/>
          <w:szCs w:val="18"/>
          <w:lang w:val="es-ES_tradnl"/>
        </w:rPr>
        <w:t>ase</w:t>
      </w:r>
    </w:p>
    <w:p w14:paraId="34FE1886" w14:textId="602C7B27" w:rsidR="00743191" w:rsidRPr="00280B03" w:rsidRDefault="00743191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E</w:t>
      </w:r>
      <w:r w:rsidR="007A2347" w:rsidRPr="00280B03">
        <w:rPr>
          <w:rFonts w:ascii="Arial" w:hAnsi="Arial" w:cs="Arial"/>
          <w:sz w:val="18"/>
          <w:szCs w:val="18"/>
          <w:lang w:val="es-ES_tradnl"/>
        </w:rPr>
        <w:t>l e</w:t>
      </w:r>
      <w:r w:rsidRPr="00280B03">
        <w:rPr>
          <w:rFonts w:ascii="Arial" w:hAnsi="Arial" w:cs="Arial"/>
          <w:sz w:val="18"/>
          <w:szCs w:val="18"/>
          <w:lang w:val="es-ES_tradnl"/>
        </w:rPr>
        <w:t>xponente</w:t>
      </w:r>
    </w:p>
    <w:p w14:paraId="734B1D81" w14:textId="59AE30FA" w:rsidR="00743191" w:rsidRPr="00280B03" w:rsidRDefault="007A2347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La p</w:t>
      </w:r>
      <w:r w:rsidR="00743191" w:rsidRPr="00280B03">
        <w:rPr>
          <w:rFonts w:ascii="Arial" w:hAnsi="Arial" w:cs="Arial"/>
          <w:sz w:val="18"/>
          <w:szCs w:val="18"/>
          <w:lang w:val="es-ES_tradnl"/>
        </w:rPr>
        <w:t>otencia</w:t>
      </w:r>
    </w:p>
    <w:p w14:paraId="5F1CCBF0" w14:textId="1D440F17" w:rsidR="00743191" w:rsidRPr="00280B03" w:rsidRDefault="007A2347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El í</w:t>
      </w:r>
      <w:r w:rsidR="00743191" w:rsidRPr="00280B03">
        <w:rPr>
          <w:rFonts w:ascii="Arial" w:hAnsi="Arial" w:cs="Arial"/>
          <w:sz w:val="18"/>
          <w:szCs w:val="18"/>
          <w:lang w:val="es-ES_tradnl"/>
        </w:rPr>
        <w:t>ndice de</w:t>
      </w:r>
      <w:r w:rsidRPr="00280B03">
        <w:rPr>
          <w:rFonts w:ascii="Arial" w:hAnsi="Arial" w:cs="Arial"/>
          <w:sz w:val="18"/>
          <w:szCs w:val="18"/>
          <w:lang w:val="es-ES_tradnl"/>
        </w:rPr>
        <w:t>l radical</w:t>
      </w:r>
    </w:p>
    <w:p w14:paraId="5D3689D5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Pr="00280B03" w:rsidRDefault="00394D0C" w:rsidP="007D282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F5DEA" w14:textId="39F1CA52" w:rsidR="007D2825" w:rsidRPr="00280B03" w:rsidRDefault="00962FA6" w:rsidP="007D2825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  <w:r w:rsidR="007D2825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7D2825"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7D2825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6B3C9D" w14:textId="0D763F2B" w:rsidR="00256F3D" w:rsidRPr="00280B03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¿Cuáles son las raíces cuadradas de 16?</w:t>
      </w:r>
    </w:p>
    <w:p w14:paraId="2CCE6B9F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280B03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E81685" w14:textId="65B7400E" w:rsidR="00671055" w:rsidRPr="00280B03" w:rsidRDefault="006710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 xml:space="preserve">4 y </w:t>
      </w:r>
      <w:r w:rsidR="00962FA6" w:rsidRPr="00280B03">
        <w:rPr>
          <w:rFonts w:ascii="Arial" w:hAnsi="Arial" w:cs="Arial"/>
          <w:b/>
          <w:sz w:val="18"/>
          <w:szCs w:val="18"/>
          <w:lang w:val="es-ES_tradnl"/>
        </w:rPr>
        <w:t>‒</w:t>
      </w:r>
      <w:r w:rsidRPr="00280B03">
        <w:rPr>
          <w:rFonts w:ascii="Arial" w:hAnsi="Arial" w:cs="Arial"/>
          <w:b/>
          <w:sz w:val="18"/>
          <w:szCs w:val="18"/>
          <w:lang w:val="es-ES_tradnl"/>
        </w:rPr>
        <w:t>4</w:t>
      </w:r>
    </w:p>
    <w:p w14:paraId="37A62A4F" w14:textId="1107249D" w:rsidR="00671055" w:rsidRPr="00280B03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 xml:space="preserve">8 y </w:t>
      </w:r>
      <w:r w:rsidR="00962FA6" w:rsidRPr="00280B03">
        <w:rPr>
          <w:rFonts w:ascii="Arial" w:hAnsi="Arial" w:cs="Arial"/>
          <w:sz w:val="18"/>
          <w:szCs w:val="18"/>
          <w:lang w:val="es-ES_tradnl"/>
        </w:rPr>
        <w:t>‒</w:t>
      </w:r>
      <w:r w:rsidRPr="00280B03">
        <w:rPr>
          <w:rFonts w:ascii="Arial" w:hAnsi="Arial" w:cs="Arial"/>
          <w:sz w:val="18"/>
          <w:szCs w:val="18"/>
          <w:lang w:val="es-ES_tradnl"/>
        </w:rPr>
        <w:t>8</w:t>
      </w:r>
    </w:p>
    <w:p w14:paraId="4E36B606" w14:textId="5A8D2CCF" w:rsidR="00671055" w:rsidRPr="00280B03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 xml:space="preserve">2 y </w:t>
      </w:r>
      <w:r w:rsidR="00962FA6" w:rsidRPr="00280B03">
        <w:rPr>
          <w:rFonts w:ascii="Arial" w:hAnsi="Arial" w:cs="Arial"/>
          <w:sz w:val="18"/>
          <w:szCs w:val="18"/>
          <w:lang w:val="es-ES_tradnl"/>
        </w:rPr>
        <w:t>‒</w:t>
      </w:r>
      <w:r w:rsidRPr="00280B03">
        <w:rPr>
          <w:rFonts w:ascii="Arial" w:hAnsi="Arial" w:cs="Arial"/>
          <w:sz w:val="18"/>
          <w:szCs w:val="18"/>
          <w:lang w:val="es-ES_tradnl"/>
        </w:rPr>
        <w:t>2</w:t>
      </w:r>
    </w:p>
    <w:p w14:paraId="0EF68D7A" w14:textId="1D6F8F0E" w:rsidR="00671055" w:rsidRPr="00280B03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2 y 8</w:t>
      </w:r>
    </w:p>
    <w:p w14:paraId="08CC373B" w14:textId="77777777" w:rsidR="00671055" w:rsidRPr="00280B03" w:rsidRDefault="006710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8F0B8B" w14:textId="77777777" w:rsidR="00151ACA" w:rsidRPr="00280B03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257708C5" w:rsidR="007D2825" w:rsidRPr="00280B03" w:rsidRDefault="00962FA6" w:rsidP="007D2825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  <w:r w:rsidR="007D2825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7D2825"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7D2825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B268" w14:textId="48E2847E" w:rsidR="00887E0F" w:rsidRPr="00280B03" w:rsidRDefault="00922886" w:rsidP="00887E0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La raíz cuarta de 81</w:t>
      </w:r>
      <w:r w:rsidR="000F2ED4" w:rsidRPr="00280B03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79773C51" w14:textId="7C85EA46" w:rsidR="002B0B2F" w:rsidRPr="00280B03" w:rsidRDefault="002B0B2F" w:rsidP="00887E0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E991BA" w14:textId="77777777" w:rsidR="00887E0F" w:rsidRPr="00280B03" w:rsidRDefault="00887E0F" w:rsidP="00887E0F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6148981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BACA1C" w14:textId="1BA6F820" w:rsidR="00151ACA" w:rsidRPr="00280B03" w:rsidRDefault="0092288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‒</w:t>
      </w:r>
      <w:r w:rsidR="000F2ED4" w:rsidRPr="00280B03">
        <w:rPr>
          <w:rFonts w:ascii="Arial" w:hAnsi="Arial" w:cs="Arial"/>
          <w:sz w:val="18"/>
          <w:szCs w:val="18"/>
          <w:lang w:val="es-ES_tradnl"/>
        </w:rPr>
        <w:t>9</w:t>
      </w:r>
    </w:p>
    <w:p w14:paraId="0C8FCC9C" w14:textId="403FBE56" w:rsidR="002B0B2F" w:rsidRPr="00280B03" w:rsidRDefault="0092288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>‒</w:t>
      </w:r>
      <w:r w:rsidR="000F2ED4" w:rsidRPr="00280B03">
        <w:rPr>
          <w:rFonts w:ascii="Arial" w:hAnsi="Arial" w:cs="Arial"/>
          <w:b/>
          <w:sz w:val="18"/>
          <w:szCs w:val="18"/>
          <w:lang w:val="es-ES_tradnl"/>
        </w:rPr>
        <w:t>3</w:t>
      </w:r>
    </w:p>
    <w:p w14:paraId="54AACC61" w14:textId="05E42FAC" w:rsidR="000F2ED4" w:rsidRPr="00280B03" w:rsidRDefault="0092288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>‒</w:t>
      </w:r>
      <w:r w:rsidR="000F2ED4" w:rsidRPr="00280B03">
        <w:rPr>
          <w:rFonts w:ascii="Arial" w:hAnsi="Arial" w:cs="Arial"/>
          <w:sz w:val="18"/>
          <w:szCs w:val="18"/>
          <w:lang w:val="es-ES_tradnl"/>
        </w:rPr>
        <w:t>20</w:t>
      </w:r>
    </w:p>
    <w:p w14:paraId="4D875BA0" w14:textId="54489EB2" w:rsidR="000F2ED4" w:rsidRPr="00280B03" w:rsidRDefault="0092288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>‒</w:t>
      </w:r>
      <w:r w:rsidR="000F2ED4" w:rsidRPr="00280B03">
        <w:rPr>
          <w:rFonts w:ascii="Arial" w:hAnsi="Arial" w:cs="Arial"/>
          <w:sz w:val="18"/>
          <w:szCs w:val="18"/>
          <w:lang w:val="es-ES_tradnl"/>
        </w:rPr>
        <w:t>324</w:t>
      </w:r>
    </w:p>
    <w:p w14:paraId="0F87E89E" w14:textId="77777777" w:rsidR="009B276E" w:rsidRPr="00280B03" w:rsidRDefault="009B27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Pr="00280B03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03BC57B4" w:rsidR="007D2825" w:rsidRPr="00280B03" w:rsidRDefault="00962FA6" w:rsidP="007D2825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  <w:r w:rsidR="007D2825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7D2825" w:rsidRPr="00280B0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="007D2825" w:rsidRPr="00280B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C59E16" w14:textId="546A3659" w:rsidR="007400F4" w:rsidRPr="00280B03" w:rsidRDefault="00621616" w:rsidP="007400F4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¿</w:t>
      </w:r>
      <w:r w:rsidR="006427E8" w:rsidRPr="00280B03">
        <w:rPr>
          <w:rFonts w:ascii="Arial" w:hAnsi="Arial" w:cs="Arial"/>
          <w:sz w:val="18"/>
          <w:szCs w:val="18"/>
          <w:lang w:val="es-ES_tradnl"/>
        </w:rPr>
        <w:t>Por qué es falso afirmar que</w:t>
      </w:r>
      <w:r w:rsidR="00922886" w:rsidRPr="00280B03">
        <w:rPr>
          <w:rFonts w:ascii="Arial" w:hAnsi="Arial" w:cs="Arial"/>
          <w:sz w:val="18"/>
          <w:szCs w:val="18"/>
          <w:lang w:val="es-ES_tradnl"/>
        </w:rPr>
        <w:t xml:space="preserve"> la raíz octava de ‒256 es ‒2</w:t>
      </w:r>
      <w:r w:rsidR="006427E8" w:rsidRPr="00280B03">
        <w:rPr>
          <w:rFonts w:ascii="Arial" w:hAnsi="Arial" w:cs="Arial"/>
          <w:sz w:val="18"/>
          <w:szCs w:val="18"/>
          <w:lang w:val="es-ES_tradnl"/>
        </w:rPr>
        <w:t>?</w:t>
      </w:r>
    </w:p>
    <w:p w14:paraId="662AD948" w14:textId="15D1A348" w:rsidR="00151ACA" w:rsidRPr="00280B03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80B0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280B0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280B0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Pr="00280B0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453A99BC" w:rsidR="002B0B2F" w:rsidRPr="00280B03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>Porque 256 no tiene raíz octava</w:t>
      </w:r>
    </w:p>
    <w:p w14:paraId="08AF396C" w14:textId="5520FB51" w:rsidR="00621616" w:rsidRPr="00280B03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 xml:space="preserve">Porque no existe un número entero que multiplicado por 8 de como producto </w:t>
      </w:r>
      <w:r w:rsidR="00922886" w:rsidRPr="00280B03">
        <w:rPr>
          <w:rFonts w:ascii="Arial" w:hAnsi="Arial" w:cs="Arial"/>
          <w:sz w:val="18"/>
          <w:szCs w:val="18"/>
          <w:lang w:val="es-ES_tradnl"/>
        </w:rPr>
        <w:t>‒</w:t>
      </w:r>
      <w:r w:rsidRPr="00280B03">
        <w:rPr>
          <w:rFonts w:ascii="Arial" w:hAnsi="Arial" w:cs="Arial"/>
          <w:sz w:val="18"/>
          <w:szCs w:val="18"/>
          <w:lang w:val="es-ES_tradnl"/>
        </w:rPr>
        <w:t xml:space="preserve">256 </w:t>
      </w:r>
    </w:p>
    <w:p w14:paraId="3027A9A7" w14:textId="68A7861F" w:rsidR="00621616" w:rsidRPr="00280B03" w:rsidRDefault="00621616" w:rsidP="00621616">
      <w:pPr>
        <w:rPr>
          <w:rFonts w:ascii="Arial" w:hAnsi="Arial" w:cs="Arial"/>
          <w:b/>
          <w:sz w:val="18"/>
          <w:szCs w:val="18"/>
          <w:lang w:val="es-ES_tradnl"/>
        </w:rPr>
      </w:pPr>
      <w:r w:rsidRPr="00280B03">
        <w:rPr>
          <w:rFonts w:ascii="Arial" w:hAnsi="Arial" w:cs="Arial"/>
          <w:b/>
          <w:sz w:val="18"/>
          <w:szCs w:val="18"/>
          <w:lang w:val="es-ES_tradnl"/>
        </w:rPr>
        <w:t xml:space="preserve">Porque </w:t>
      </w:r>
      <w:r w:rsidR="00922886" w:rsidRPr="00280B03">
        <w:rPr>
          <w:rFonts w:ascii="Arial" w:hAnsi="Arial" w:cs="Arial"/>
          <w:b/>
          <w:sz w:val="18"/>
          <w:szCs w:val="18"/>
          <w:lang w:val="es-ES_tradnl"/>
        </w:rPr>
        <w:t>en</w:t>
      </w:r>
      <w:r w:rsidRPr="00280B03">
        <w:rPr>
          <w:rFonts w:ascii="Arial" w:hAnsi="Arial" w:cs="Arial"/>
          <w:b/>
          <w:sz w:val="18"/>
          <w:szCs w:val="18"/>
          <w:lang w:val="es-ES_tradnl"/>
        </w:rPr>
        <w:t xml:space="preserve"> las potencias pares </w:t>
      </w:r>
      <w:r w:rsidR="00922886" w:rsidRPr="00280B03">
        <w:rPr>
          <w:rFonts w:ascii="Arial" w:hAnsi="Arial" w:cs="Arial"/>
          <w:b/>
          <w:sz w:val="18"/>
          <w:szCs w:val="18"/>
          <w:lang w:val="es-ES_tradnl"/>
        </w:rPr>
        <w:t xml:space="preserve">la cantidad </w:t>
      </w:r>
      <w:proofErr w:type="spellStart"/>
      <w:r w:rsidR="00922886" w:rsidRPr="00280B03">
        <w:rPr>
          <w:rFonts w:ascii="Arial" w:hAnsi="Arial" w:cs="Arial"/>
          <w:b/>
          <w:sz w:val="18"/>
          <w:szCs w:val="18"/>
          <w:lang w:val="es-ES_tradnl"/>
        </w:rPr>
        <w:t>subradical</w:t>
      </w:r>
      <w:proofErr w:type="spellEnd"/>
      <w:r w:rsidR="00922886" w:rsidRPr="00280B03">
        <w:rPr>
          <w:rFonts w:ascii="Arial" w:hAnsi="Arial" w:cs="Arial"/>
          <w:b/>
          <w:sz w:val="18"/>
          <w:szCs w:val="18"/>
          <w:lang w:val="es-ES_tradnl"/>
        </w:rPr>
        <w:t xml:space="preserve"> debe ser positiva.</w:t>
      </w:r>
    </w:p>
    <w:p w14:paraId="3E51106B" w14:textId="2A647452" w:rsidR="007D2825" w:rsidRPr="00280B03" w:rsidRDefault="00621616" w:rsidP="002B0B2F">
      <w:pPr>
        <w:rPr>
          <w:rFonts w:ascii="Arial" w:hAnsi="Arial" w:cs="Arial"/>
          <w:sz w:val="18"/>
          <w:szCs w:val="18"/>
          <w:lang w:val="es-ES_tradnl"/>
        </w:rPr>
      </w:pPr>
      <w:r w:rsidRPr="00280B03">
        <w:rPr>
          <w:rFonts w:ascii="Arial" w:hAnsi="Arial" w:cs="Arial"/>
          <w:sz w:val="18"/>
          <w:szCs w:val="18"/>
          <w:lang w:val="es-ES_tradnl"/>
        </w:rPr>
        <w:t xml:space="preserve">Porque </w:t>
      </w:r>
      <w:r w:rsidR="00414C56" w:rsidRPr="00280B03">
        <w:rPr>
          <w:rFonts w:ascii="Arial" w:hAnsi="Arial" w:cs="Arial"/>
          <w:sz w:val="18"/>
          <w:szCs w:val="18"/>
          <w:lang w:val="es-ES_tradnl"/>
        </w:rPr>
        <w:t xml:space="preserve">el número entero </w:t>
      </w:r>
      <w:r w:rsidR="00922886" w:rsidRPr="00280B03">
        <w:rPr>
          <w:rFonts w:ascii="Arial" w:hAnsi="Arial" w:cs="Arial"/>
          <w:sz w:val="18"/>
          <w:szCs w:val="18"/>
          <w:lang w:val="es-ES_tradnl"/>
        </w:rPr>
        <w:t>‒</w:t>
      </w:r>
      <w:r w:rsidR="00414C56" w:rsidRPr="00280B03">
        <w:rPr>
          <w:rFonts w:ascii="Arial" w:hAnsi="Arial" w:cs="Arial"/>
          <w:sz w:val="18"/>
          <w:szCs w:val="18"/>
          <w:lang w:val="es-ES_tradnl"/>
        </w:rPr>
        <w:t xml:space="preserve">2 multiplicado por 8 no da como producto </w:t>
      </w:r>
      <w:r w:rsidR="00922886" w:rsidRPr="00280B03">
        <w:rPr>
          <w:rFonts w:ascii="Arial" w:hAnsi="Arial" w:cs="Arial"/>
          <w:sz w:val="18"/>
          <w:szCs w:val="18"/>
          <w:lang w:val="es-ES_tradnl"/>
        </w:rPr>
        <w:t>‒</w:t>
      </w:r>
      <w:r w:rsidR="00414C56" w:rsidRPr="00280B03">
        <w:rPr>
          <w:rFonts w:ascii="Arial" w:hAnsi="Arial" w:cs="Arial"/>
          <w:sz w:val="18"/>
          <w:szCs w:val="18"/>
          <w:lang w:val="es-ES_tradnl"/>
        </w:rPr>
        <w:t>256</w:t>
      </w:r>
    </w:p>
    <w:sectPr w:rsidR="007D2825" w:rsidRPr="00280B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0F2ED4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80B03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350D7"/>
    <w:rsid w:val="00340C3A"/>
    <w:rsid w:val="00342E6F"/>
    <w:rsid w:val="00345260"/>
    <w:rsid w:val="00353644"/>
    <w:rsid w:val="0036258A"/>
    <w:rsid w:val="00362B80"/>
    <w:rsid w:val="00394D0C"/>
    <w:rsid w:val="003A458C"/>
    <w:rsid w:val="003D72B3"/>
    <w:rsid w:val="004024BA"/>
    <w:rsid w:val="00411F22"/>
    <w:rsid w:val="00414C56"/>
    <w:rsid w:val="00416906"/>
    <w:rsid w:val="00417B06"/>
    <w:rsid w:val="00417F07"/>
    <w:rsid w:val="004375B6"/>
    <w:rsid w:val="00452F7E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473A"/>
    <w:rsid w:val="005B210B"/>
    <w:rsid w:val="005C209B"/>
    <w:rsid w:val="005F4C68"/>
    <w:rsid w:val="00611072"/>
    <w:rsid w:val="00616529"/>
    <w:rsid w:val="00621616"/>
    <w:rsid w:val="00630169"/>
    <w:rsid w:val="0063490D"/>
    <w:rsid w:val="006427E8"/>
    <w:rsid w:val="00647430"/>
    <w:rsid w:val="00671055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06C96"/>
    <w:rsid w:val="00713B23"/>
    <w:rsid w:val="0072270A"/>
    <w:rsid w:val="007400F4"/>
    <w:rsid w:val="00742D83"/>
    <w:rsid w:val="00742E65"/>
    <w:rsid w:val="00743191"/>
    <w:rsid w:val="0074775C"/>
    <w:rsid w:val="00792588"/>
    <w:rsid w:val="007A2347"/>
    <w:rsid w:val="007A2B2C"/>
    <w:rsid w:val="007B25C8"/>
    <w:rsid w:val="007B521F"/>
    <w:rsid w:val="007B7770"/>
    <w:rsid w:val="007C28CE"/>
    <w:rsid w:val="007C494A"/>
    <w:rsid w:val="007D0493"/>
    <w:rsid w:val="007D2825"/>
    <w:rsid w:val="00833B57"/>
    <w:rsid w:val="008655BD"/>
    <w:rsid w:val="008752D9"/>
    <w:rsid w:val="00887E0F"/>
    <w:rsid w:val="008932B9"/>
    <w:rsid w:val="008C3FA2"/>
    <w:rsid w:val="008C6F76"/>
    <w:rsid w:val="00922886"/>
    <w:rsid w:val="00923C89"/>
    <w:rsid w:val="00924AB9"/>
    <w:rsid w:val="009257B3"/>
    <w:rsid w:val="009320AC"/>
    <w:rsid w:val="009510B5"/>
    <w:rsid w:val="00953886"/>
    <w:rsid w:val="00962FA6"/>
    <w:rsid w:val="0099088A"/>
    <w:rsid w:val="00992AB9"/>
    <w:rsid w:val="009B276E"/>
    <w:rsid w:val="009C4689"/>
    <w:rsid w:val="009E7DAC"/>
    <w:rsid w:val="009F074B"/>
    <w:rsid w:val="00A22796"/>
    <w:rsid w:val="00A61B6D"/>
    <w:rsid w:val="00A714C4"/>
    <w:rsid w:val="00A73EA8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4299"/>
    <w:rsid w:val="00B0282E"/>
    <w:rsid w:val="00B408A1"/>
    <w:rsid w:val="00B45ECD"/>
    <w:rsid w:val="00B51D60"/>
    <w:rsid w:val="00B5250C"/>
    <w:rsid w:val="00B55138"/>
    <w:rsid w:val="00B669B4"/>
    <w:rsid w:val="00B825A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333"/>
    <w:rsid w:val="00CE7115"/>
    <w:rsid w:val="00D009F7"/>
    <w:rsid w:val="00D15A42"/>
    <w:rsid w:val="00D3600C"/>
    <w:rsid w:val="00D660AD"/>
    <w:rsid w:val="00DC0B8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2DB0"/>
    <w:rsid w:val="00F27343"/>
    <w:rsid w:val="00F44F99"/>
    <w:rsid w:val="00F57E22"/>
    <w:rsid w:val="00F73B99"/>
    <w:rsid w:val="00F80068"/>
    <w:rsid w:val="00F819D0"/>
    <w:rsid w:val="00F93E33"/>
    <w:rsid w:val="00F96484"/>
    <w:rsid w:val="00FA04FB"/>
    <w:rsid w:val="00FA6DF9"/>
    <w:rsid w:val="00FB4E95"/>
    <w:rsid w:val="00FC1844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7C7A70D-7839-4FFF-8C71-473BE582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48</cp:revision>
  <dcterms:created xsi:type="dcterms:W3CDTF">2015-03-25T11:54:00Z</dcterms:created>
  <dcterms:modified xsi:type="dcterms:W3CDTF">2015-08-18T21:12:00Z</dcterms:modified>
</cp:coreProperties>
</file>