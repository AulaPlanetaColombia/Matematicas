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7B9B57" w:rsidR="00E61A4B" w:rsidRPr="006D02A8" w:rsidRDefault="004803DB" w:rsidP="00CB02D2">
      <w:pPr>
        <w:rPr>
          <w:rFonts w:ascii="Arial" w:hAnsi="Arial"/>
          <w:sz w:val="18"/>
          <w:szCs w:val="18"/>
          <w:lang w:val="es-ES_tradnl"/>
        </w:rPr>
      </w:pPr>
      <w:r w:rsidRPr="004803DB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D925170" w:rsidR="00E14BD5" w:rsidRPr="000719EE" w:rsidRDefault="004803DB" w:rsidP="00E14BD5">
      <w:pPr>
        <w:rPr>
          <w:rFonts w:ascii="Arial" w:hAnsi="Arial" w:cs="Arial"/>
          <w:sz w:val="18"/>
          <w:szCs w:val="18"/>
          <w:lang w:val="es-ES_tradnl"/>
        </w:rPr>
      </w:pPr>
      <w:r w:rsidRPr="004803DB">
        <w:rPr>
          <w:rFonts w:ascii="Arial" w:hAnsi="Arial" w:cs="Arial"/>
          <w:sz w:val="18"/>
          <w:szCs w:val="18"/>
          <w:lang w:val="es-ES_tradnl"/>
        </w:rPr>
        <w:t>Aplicaciones de la potenciación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3B64A0" w:rsidR="000719EE" w:rsidRPr="000719EE" w:rsidRDefault="004803DB" w:rsidP="000719EE">
      <w:pPr>
        <w:rPr>
          <w:rFonts w:ascii="Arial" w:hAnsi="Arial" w:cs="Arial"/>
          <w:sz w:val="18"/>
          <w:szCs w:val="18"/>
          <w:lang w:val="es-ES_tradnl"/>
        </w:rPr>
      </w:pPr>
      <w:r w:rsidRPr="004803DB">
        <w:rPr>
          <w:rFonts w:ascii="Arial" w:hAnsi="Arial" w:cs="Arial"/>
          <w:sz w:val="18"/>
          <w:szCs w:val="18"/>
          <w:lang w:val="es-ES_tradnl"/>
        </w:rPr>
        <w:t>Problemas de aplicación de la potenciación de números enteros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9190AEA" w:rsidR="000719EE" w:rsidRPr="000719EE" w:rsidRDefault="004803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problemas, exponentes,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C4BD66" w:rsidR="000719EE" w:rsidRPr="000719EE" w:rsidRDefault="004803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8B9E8A6" w:rsidR="005F4C68" w:rsidRPr="005F4C68" w:rsidRDefault="00594F83" w:rsidP="00594F83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F1ED770" w:rsidR="002E4EE6" w:rsidRPr="00AC7496" w:rsidRDefault="00594F83" w:rsidP="00594F83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D3BA0D4" w:rsidR="006F1FE3" w:rsidRPr="005F4C68" w:rsidRDefault="00594F83" w:rsidP="00594F83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395C740" w:rsidR="000719EE" w:rsidRPr="000719EE" w:rsidRDefault="00594F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22684B" w14:textId="77777777" w:rsidR="004803DB" w:rsidRPr="000719EE" w:rsidRDefault="004803DB" w:rsidP="004803DB">
      <w:pPr>
        <w:rPr>
          <w:rFonts w:ascii="Arial" w:hAnsi="Arial" w:cs="Arial"/>
          <w:sz w:val="18"/>
          <w:szCs w:val="18"/>
          <w:lang w:val="es-ES_tradnl"/>
        </w:rPr>
      </w:pPr>
      <w:r w:rsidRPr="004803DB">
        <w:rPr>
          <w:rFonts w:ascii="Arial" w:hAnsi="Arial" w:cs="Arial"/>
          <w:sz w:val="18"/>
          <w:szCs w:val="18"/>
          <w:lang w:val="es-ES_tradnl"/>
        </w:rPr>
        <w:t>Aplicaciones de la potenciación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7BDBF46" w:rsidR="000719EE" w:rsidRPr="000719EE" w:rsidRDefault="001804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C918D89" w:rsidR="000719EE" w:rsidRPr="000719EE" w:rsidRDefault="000722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situaciones usando la potenciación.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6EFAD7D" w:rsidR="000719EE" w:rsidRDefault="000722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3DF83C1" w:rsidR="00584F8B" w:rsidRPr="00CD652E" w:rsidRDefault="00072260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0CE59CD" w:rsidR="000719EE" w:rsidRDefault="0007226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9BC38D4" w:rsidR="009C4689" w:rsidRPr="000719EE" w:rsidRDefault="0069225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BD2970" w14:textId="77777777" w:rsidR="001015B4" w:rsidRDefault="001015B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D9251CA" w:rsidR="00CD0B3B" w:rsidRDefault="00C40FD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bacterias se reproducen</w:t>
      </w:r>
      <w:r w:rsidR="00DA3427">
        <w:rPr>
          <w:rFonts w:ascii="Arial" w:hAnsi="Arial" w:cs="Arial"/>
          <w:sz w:val="18"/>
          <w:szCs w:val="18"/>
          <w:lang w:val="es-ES_tradnl"/>
        </w:rPr>
        <w:t xml:space="preserve"> rápidamente. </w:t>
      </w:r>
      <w:r>
        <w:rPr>
          <w:rFonts w:ascii="Arial" w:hAnsi="Arial" w:cs="Arial"/>
          <w:sz w:val="18"/>
          <w:szCs w:val="18"/>
          <w:lang w:val="es-ES_tradnl"/>
        </w:rPr>
        <w:t xml:space="preserve">¿Si en un laboratorio </w:t>
      </w:r>
      <w:r w:rsidR="00DA3427">
        <w:rPr>
          <w:rFonts w:ascii="Arial" w:hAnsi="Arial" w:cs="Arial"/>
          <w:sz w:val="18"/>
          <w:szCs w:val="18"/>
          <w:lang w:val="es-ES_tradnl"/>
        </w:rPr>
        <w:t>hay una bacteria</w:t>
      </w:r>
      <w:r w:rsidR="00B64EAC">
        <w:rPr>
          <w:rFonts w:ascii="Arial" w:hAnsi="Arial" w:cs="Arial"/>
          <w:sz w:val="18"/>
          <w:szCs w:val="18"/>
          <w:lang w:val="es-ES_tradnl"/>
        </w:rPr>
        <w:t xml:space="preserve"> que se duplica cada día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DA3427">
        <w:rPr>
          <w:rFonts w:ascii="Arial" w:hAnsi="Arial" w:cs="Arial"/>
          <w:sz w:val="18"/>
          <w:szCs w:val="18"/>
          <w:lang w:val="es-ES_tradnl"/>
        </w:rPr>
        <w:t xml:space="preserve">cuántos nuevos individuos </w:t>
      </w:r>
      <w:r w:rsidR="00B64EAC">
        <w:rPr>
          <w:rFonts w:ascii="Arial" w:hAnsi="Arial" w:cs="Arial"/>
          <w:sz w:val="18"/>
          <w:szCs w:val="18"/>
          <w:lang w:val="es-ES_tradnl"/>
        </w:rPr>
        <w:t>s</w:t>
      </w:r>
      <w:r w:rsidR="00DA3427">
        <w:rPr>
          <w:rFonts w:ascii="Arial" w:hAnsi="Arial" w:cs="Arial"/>
          <w:sz w:val="18"/>
          <w:szCs w:val="18"/>
          <w:lang w:val="es-ES_tradnl"/>
        </w:rPr>
        <w:t xml:space="preserve">e estarán creando el día </w:t>
      </w:r>
      <w:r w:rsidR="00EA1151">
        <w:rPr>
          <w:rFonts w:ascii="Arial" w:hAnsi="Arial" w:cs="Arial"/>
          <w:sz w:val="18"/>
          <w:szCs w:val="18"/>
          <w:lang w:val="es-ES_tradnl"/>
        </w:rPr>
        <w:t>15</w:t>
      </w:r>
      <w:r w:rsidR="00DA3427">
        <w:rPr>
          <w:rFonts w:ascii="Arial" w:hAnsi="Arial" w:cs="Arial"/>
          <w:sz w:val="18"/>
          <w:szCs w:val="18"/>
          <w:lang w:val="es-ES_tradnl"/>
        </w:rPr>
        <w:t>?</w:t>
      </w:r>
    </w:p>
    <w:p w14:paraId="7FD1C4DD" w14:textId="77777777" w:rsidR="00DA3427" w:rsidRPr="009510B5" w:rsidRDefault="00DA342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0ED5E7D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ED3B9BB" w14:textId="77777777" w:rsidR="00C40FD4" w:rsidRPr="00C40FD4" w:rsidRDefault="0056506C" w:rsidP="00C40FD4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5" w:history="1">
        <w:r w:rsidR="00C40FD4" w:rsidRPr="00C40FD4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http://www.shutterstock.com/es/s/crecimiento+de+bacterias/search.html?page=2&amp;thumb_size=mosaic&amp;inline=148225403</w:t>
        </w:r>
      </w:hyperlink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40FD4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719115" w14:textId="082687F7" w:rsidR="00325A2B" w:rsidRDefault="005355B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Pr="005355B5">
        <w:rPr>
          <w:rFonts w:ascii="Arial" w:hAnsi="Arial" w:cs="Arial"/>
          <w:sz w:val="18"/>
          <w:szCs w:val="18"/>
          <w:lang w:val="es-ES_tradnl"/>
        </w:rPr>
        <w:t xml:space="preserve"> bacterias</w:t>
      </w:r>
    </w:p>
    <w:p w14:paraId="6A11498E" w14:textId="231FE48A" w:rsidR="005355B5" w:rsidRDefault="005355B5" w:rsidP="005355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225</w:t>
      </w:r>
      <w:r w:rsidRPr="005355B5">
        <w:rPr>
          <w:rFonts w:ascii="Arial" w:hAnsi="Arial" w:cs="Arial"/>
          <w:sz w:val="18"/>
          <w:szCs w:val="18"/>
          <w:lang w:val="es-ES_tradnl"/>
        </w:rPr>
        <w:t xml:space="preserve"> bacterias</w:t>
      </w:r>
    </w:p>
    <w:p w14:paraId="45396E0E" w14:textId="2CDD06B5" w:rsidR="00584F8B" w:rsidRPr="00325A2B" w:rsidRDefault="00325A2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25A2B">
        <w:rPr>
          <w:rFonts w:ascii="Arial" w:hAnsi="Arial" w:cs="Arial"/>
          <w:b/>
          <w:sz w:val="18"/>
          <w:szCs w:val="18"/>
          <w:lang w:val="es-ES_tradnl"/>
        </w:rPr>
        <w:t>32 768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bacterias</w:t>
      </w:r>
    </w:p>
    <w:p w14:paraId="343FCAB1" w14:textId="28783748" w:rsidR="005355B5" w:rsidRDefault="005355B5" w:rsidP="005355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65 356</w:t>
      </w:r>
      <w:r w:rsidRPr="005355B5">
        <w:rPr>
          <w:rFonts w:ascii="Arial" w:hAnsi="Arial" w:cs="Arial"/>
          <w:sz w:val="18"/>
          <w:szCs w:val="18"/>
          <w:lang w:val="es-ES_tradnl"/>
        </w:rPr>
        <w:t xml:space="preserve"> bacterias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4EB8DE5" w14:textId="77777777" w:rsidR="001015B4" w:rsidRDefault="001015B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AF6CB8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28BD7" w14:textId="55B9E14C" w:rsidR="00DE2253" w:rsidRDefault="000541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 empacó los libros de su biblioteca porque planea </w:t>
      </w:r>
      <w:r>
        <w:rPr>
          <w:rFonts w:ascii="Arial" w:hAnsi="Arial" w:cs="Arial"/>
          <w:sz w:val="18"/>
          <w:szCs w:val="18"/>
          <w:lang w:val="es-ES_tradnl"/>
        </w:rPr>
        <w:t>mudarse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F42E74">
        <w:rPr>
          <w:rFonts w:ascii="Arial" w:hAnsi="Arial" w:cs="Arial"/>
          <w:sz w:val="18"/>
          <w:szCs w:val="18"/>
          <w:lang w:val="es-ES_tradnl"/>
        </w:rPr>
        <w:t>Al terminar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2E74">
        <w:rPr>
          <w:rFonts w:ascii="Arial" w:hAnsi="Arial" w:cs="Arial"/>
          <w:sz w:val="18"/>
          <w:szCs w:val="18"/>
          <w:lang w:val="es-ES_tradnl"/>
        </w:rPr>
        <w:t xml:space="preserve">tenía 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tantas cajas como libros en cada caja. ¿Cuántos libros </w:t>
      </w:r>
      <w:r w:rsidR="00F42E74">
        <w:rPr>
          <w:rFonts w:ascii="Arial" w:hAnsi="Arial" w:cs="Arial"/>
          <w:sz w:val="18"/>
          <w:szCs w:val="18"/>
          <w:lang w:val="es-ES_tradnl"/>
        </w:rPr>
        <w:t xml:space="preserve">tiene </w:t>
      </w:r>
      <w:r>
        <w:rPr>
          <w:rFonts w:ascii="Arial" w:hAnsi="Arial" w:cs="Arial"/>
          <w:sz w:val="18"/>
          <w:szCs w:val="18"/>
          <w:lang w:val="es-ES_tradnl"/>
        </w:rPr>
        <w:t>Juan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 si llen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A61D05">
        <w:rPr>
          <w:rFonts w:ascii="Arial" w:hAnsi="Arial" w:cs="Arial"/>
          <w:sz w:val="18"/>
          <w:szCs w:val="18"/>
          <w:lang w:val="es-ES_tradnl"/>
        </w:rPr>
        <w:t xml:space="preserve"> 15 cajas?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540ECF2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176102" w14:textId="77777777" w:rsidR="00A61D05" w:rsidRPr="00A61D05" w:rsidRDefault="0056506C" w:rsidP="00A61D05">
      <w:pPr>
        <w:ind w:left="567"/>
        <w:rPr>
          <w:rFonts w:ascii="Arial" w:hAnsi="Arial" w:cs="Arial"/>
          <w:sz w:val="18"/>
          <w:szCs w:val="18"/>
          <w:lang w:val="es-CO"/>
        </w:rPr>
      </w:pPr>
      <w:hyperlink r:id="rId6" w:history="1">
        <w:r w:rsidR="00A61D05" w:rsidRPr="00A61D05">
          <w:rPr>
            <w:rStyle w:val="Hipervnculo"/>
            <w:rFonts w:ascii="Arial" w:hAnsi="Arial" w:cs="Arial"/>
            <w:sz w:val="18"/>
            <w:szCs w:val="18"/>
            <w:lang w:val="es-CO"/>
          </w:rPr>
          <w:t>http://www.shutterstock.com/es/s/cajas+dentro+de+cajas/search.html?page=3&amp;thumb_size=mosaic&amp;inline=120203629</w:t>
        </w:r>
      </w:hyperlink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A61D05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522E194" w14:textId="77777777" w:rsidR="00235ECB" w:rsidRPr="000D0510" w:rsidRDefault="00235ECB" w:rsidP="00235ECB">
      <w:pPr>
        <w:rPr>
          <w:rFonts w:ascii="Arial" w:hAnsi="Arial" w:cs="Arial"/>
          <w:b/>
          <w:sz w:val="18"/>
          <w:szCs w:val="18"/>
          <w:lang w:val="es-ES_tradnl"/>
        </w:rPr>
      </w:pPr>
      <w:r w:rsidRPr="000D0510">
        <w:rPr>
          <w:rFonts w:ascii="Arial" w:hAnsi="Arial" w:cs="Arial"/>
          <w:b/>
          <w:sz w:val="18"/>
          <w:szCs w:val="18"/>
          <w:lang w:val="es-ES_tradnl"/>
        </w:rPr>
        <w:t>Tiene 225 libros en total.</w:t>
      </w:r>
    </w:p>
    <w:p w14:paraId="1634C535" w14:textId="469DEED1" w:rsidR="00235ECB" w:rsidRDefault="00235ECB" w:rsidP="00235E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Tiene </w:t>
      </w:r>
      <w:r w:rsidR="000D0510">
        <w:rPr>
          <w:rFonts w:ascii="Arial" w:hAnsi="Arial" w:cs="Arial"/>
          <w:sz w:val="18"/>
          <w:szCs w:val="18"/>
          <w:lang w:val="es-ES_tradnl"/>
        </w:rPr>
        <w:t>3375</w:t>
      </w:r>
      <w:r>
        <w:rPr>
          <w:rFonts w:ascii="Arial" w:hAnsi="Arial" w:cs="Arial"/>
          <w:sz w:val="18"/>
          <w:szCs w:val="18"/>
          <w:lang w:val="es-ES_tradnl"/>
        </w:rPr>
        <w:t xml:space="preserve"> libros en total.</w:t>
      </w:r>
    </w:p>
    <w:p w14:paraId="017E3EF3" w14:textId="228D6D90" w:rsidR="00235ECB" w:rsidRPr="007F74EA" w:rsidRDefault="00235ECB" w:rsidP="00235E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Tiene </w:t>
      </w:r>
      <w:r w:rsidR="000D0510">
        <w:rPr>
          <w:rFonts w:ascii="Arial" w:hAnsi="Arial" w:cs="Arial"/>
          <w:sz w:val="18"/>
          <w:szCs w:val="18"/>
          <w:lang w:val="es-ES_tradnl"/>
        </w:rPr>
        <w:t>30</w:t>
      </w:r>
      <w:r>
        <w:rPr>
          <w:rFonts w:ascii="Arial" w:hAnsi="Arial" w:cs="Arial"/>
          <w:sz w:val="18"/>
          <w:szCs w:val="18"/>
          <w:lang w:val="es-ES_tradnl"/>
        </w:rPr>
        <w:t xml:space="preserve"> libros en total.</w:t>
      </w:r>
    </w:p>
    <w:p w14:paraId="48AA702F" w14:textId="6D0194A0" w:rsidR="00DE2253" w:rsidRDefault="000D051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Tiene 15 libros en total.</w:t>
      </w:r>
    </w:p>
    <w:p w14:paraId="0850530D" w14:textId="77777777" w:rsidR="001A0D65" w:rsidRDefault="001A0D6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3EAC994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43FAA0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77C66E" w14:textId="6D8AE97F" w:rsidR="00DE2253" w:rsidRDefault="00257C6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utiliza el prefijo GIGA en sistemas de almacenamiento de información se hace referencia a la cantidad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.</w:t>
      </w:r>
      <w:r w:rsidRPr="00257C6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¿Cuántos bytes hacen un gigabyte?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51BFB1FF" w:rsidR="00C531DB" w:rsidRDefault="0056506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8D1105" w:rsidRPr="009A6AF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http://www.shutterstock.com/cat.mhtml?searchterm=bytes&amp;language=es&amp;lang=es&amp;search_source=&amp;safesearch=1&amp;version=llv1&amp;media_type=&amp;page=1&amp;inline=253150627</w:t>
        </w:r>
      </w:hyperlink>
    </w:p>
    <w:p w14:paraId="246AED54" w14:textId="77777777" w:rsidR="008D1105" w:rsidRDefault="008D110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8D1105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F448651" w:rsidR="00DE2253" w:rsidRDefault="00FE3B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 bytes</w:t>
      </w:r>
    </w:p>
    <w:p w14:paraId="052CAB65" w14:textId="29CCBAEA" w:rsidR="00FE3B4B" w:rsidRDefault="00FE3B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1 000 bytes</w:t>
      </w:r>
    </w:p>
    <w:p w14:paraId="35A6FFE6" w14:textId="2E2B5C8E" w:rsidR="00FE3B4B" w:rsidRDefault="00FE3B4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FE3B4B">
        <w:rPr>
          <w:rFonts w:ascii="Arial" w:hAnsi="Arial" w:cs="Arial"/>
          <w:b/>
          <w:sz w:val="18"/>
          <w:szCs w:val="18"/>
          <w:lang w:val="es-ES_tradnl"/>
        </w:rPr>
        <w:t>1 000 000 000 bytes</w:t>
      </w:r>
    </w:p>
    <w:p w14:paraId="0E838795" w14:textId="48249785" w:rsidR="00FE3B4B" w:rsidRPr="00FE3B4B" w:rsidRDefault="00FE3B4B" w:rsidP="00FE3B4B">
      <w:pPr>
        <w:rPr>
          <w:rFonts w:ascii="Arial" w:hAnsi="Arial" w:cs="Arial"/>
          <w:sz w:val="18"/>
          <w:szCs w:val="18"/>
          <w:lang w:val="es-ES_tradnl"/>
        </w:rPr>
      </w:pPr>
      <w:r w:rsidRPr="00FE3B4B">
        <w:rPr>
          <w:rFonts w:ascii="Arial" w:hAnsi="Arial" w:cs="Arial"/>
          <w:sz w:val="18"/>
          <w:szCs w:val="18"/>
          <w:lang w:val="es-ES_tradnl"/>
        </w:rPr>
        <w:t>9 000 000 000 bytes</w:t>
      </w:r>
    </w:p>
    <w:p w14:paraId="66F52316" w14:textId="77777777" w:rsidR="00FE3B4B" w:rsidRPr="00FE3B4B" w:rsidRDefault="00FE3B4B" w:rsidP="00FE3B4B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F28705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329BD0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90D1C78" w14:textId="366E83DD" w:rsidR="00DE2253" w:rsidRDefault="00C122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oficinas hay en una construcción que tiene tres edificios de tres pisos</w:t>
      </w:r>
      <w:r w:rsidR="00C7499F">
        <w:rPr>
          <w:rFonts w:ascii="Arial" w:hAnsi="Arial" w:cs="Arial"/>
          <w:sz w:val="18"/>
          <w:szCs w:val="18"/>
          <w:lang w:val="es-ES_tradnl"/>
        </w:rPr>
        <w:t>, si</w:t>
      </w:r>
      <w:r>
        <w:rPr>
          <w:rFonts w:ascii="Arial" w:hAnsi="Arial" w:cs="Arial"/>
          <w:sz w:val="18"/>
          <w:szCs w:val="18"/>
          <w:lang w:val="es-ES_tradnl"/>
        </w:rPr>
        <w:t xml:space="preserve"> cada </w:t>
      </w:r>
      <w:r w:rsidR="00C7499F">
        <w:rPr>
          <w:rFonts w:ascii="Arial" w:hAnsi="Arial" w:cs="Arial"/>
          <w:sz w:val="18"/>
          <w:szCs w:val="18"/>
          <w:lang w:val="es-ES_tradnl"/>
        </w:rPr>
        <w:t>piso tiene</w:t>
      </w:r>
      <w:r>
        <w:rPr>
          <w:rFonts w:ascii="Arial" w:hAnsi="Arial" w:cs="Arial"/>
          <w:sz w:val="18"/>
          <w:szCs w:val="18"/>
          <w:lang w:val="es-ES_tradnl"/>
        </w:rPr>
        <w:t xml:space="preserve"> tres oficinas?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62BCCE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8606A2" w14:textId="0DCBE92B" w:rsidR="00C531DB" w:rsidRDefault="0056506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C12296" w:rsidRPr="009A6AF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lang=es&amp;language=es&amp;ref_site=photo&amp;search_source=search_form&amp;version=llv1&amp;anyorall=all&amp;safesearch=1&amp;use_local_boost=1&amp;search_tracking_id=HtncuYR7GIXlm1bF2wrVhQ&amp;searchterm=edificios%20con%20oficinas&amp;show_color_wheel=1&amp;orient=&amp;commercial_ok=&amp;media_type=images&amp;search_cat=&amp;searchtermx=&amp;photographer_name=&amp;people_gender=&amp;people_age=&amp;people_ethnicity=&amp;people_number=&amp;color=&amp;page=1&amp;inline=211959367</w:t>
        </w:r>
      </w:hyperlink>
    </w:p>
    <w:p w14:paraId="6D32A5A6" w14:textId="77777777" w:rsidR="00C12296" w:rsidRDefault="00C122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7499F">
      <w:pPr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5F02056F" w:rsidR="00DE2253" w:rsidRDefault="00C7499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 oficinas</w:t>
      </w:r>
    </w:p>
    <w:p w14:paraId="7AAAE9C4" w14:textId="77ABE3AD" w:rsidR="00C7499F" w:rsidRDefault="00C7499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 oficinas</w:t>
      </w:r>
    </w:p>
    <w:p w14:paraId="48C5956B" w14:textId="6B974BD0" w:rsidR="00C7499F" w:rsidRPr="00C7499F" w:rsidRDefault="00C7499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7499F">
        <w:rPr>
          <w:rFonts w:ascii="Arial" w:hAnsi="Arial" w:cs="Arial"/>
          <w:b/>
          <w:sz w:val="18"/>
          <w:szCs w:val="18"/>
          <w:lang w:val="es-ES_tradnl"/>
        </w:rPr>
        <w:t>27 oficinas</w:t>
      </w:r>
    </w:p>
    <w:p w14:paraId="184A68FF" w14:textId="28F7E0BD" w:rsidR="00C7499F" w:rsidRDefault="00C7499F" w:rsidP="00C749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54 oficinas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69061F7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B0DAE" w14:textId="77777777" w:rsidR="001015B4" w:rsidRDefault="001015B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106D6D" w14:textId="5BDED4D0" w:rsidR="00DE2253" w:rsidRDefault="008967C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 elevar -16 al cubo?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81396A6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7468B77" w14:textId="06FFDBA4" w:rsidR="00C531DB" w:rsidRDefault="0056506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1015B4" w:rsidRPr="009A6AF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lang=es&amp;language=es&amp;ref_site=photo&amp;search_source=search_form&amp;version=llv1&amp;anyorall=all&amp;safesearch=1&amp;use_local_boost=1&amp;search_tracking_id=4pZNxkyUvePLekgdl08L2A&amp;searchterm=calculadora&amp;show_color_wheel=1&amp;orient=&amp;commercial_ok=&amp;media_type=images&amp;search_cat=&amp;searchtermx=&amp;photographer_name=&amp;people_gender=&amp;people_age=&amp;people_ethnicity=&amp;people_number=&amp;color=&amp;page=1&amp;inline=157277231</w:t>
        </w:r>
      </w:hyperlink>
    </w:p>
    <w:p w14:paraId="2F18BAF5" w14:textId="77777777" w:rsidR="001015B4" w:rsidRDefault="001015B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B801A8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1C9FE0C1" w:rsidR="00DE2253" w:rsidRPr="00E5330E" w:rsidRDefault="00E5330E" w:rsidP="00DE225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-4096</m:t>
          </m:r>
        </m:oMath>
      </m:oMathPara>
    </w:p>
    <w:p w14:paraId="45853FA3" w14:textId="253339D3" w:rsidR="00B801A8" w:rsidRPr="00B801A8" w:rsidRDefault="00B801A8" w:rsidP="00B801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-256</m:t>
          </m:r>
        </m:oMath>
      </m:oMathPara>
    </w:p>
    <w:p w14:paraId="23E7270F" w14:textId="03717456" w:rsidR="00B801A8" w:rsidRPr="00B801A8" w:rsidRDefault="00B801A8" w:rsidP="00B801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-1 048 576</m:t>
          </m:r>
        </m:oMath>
      </m:oMathPara>
    </w:p>
    <w:p w14:paraId="75D231EE" w14:textId="037A5E75" w:rsidR="00B801A8" w:rsidRPr="00B801A8" w:rsidRDefault="00B801A8" w:rsidP="00B801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-65 536</m:t>
          </m:r>
        </m:oMath>
      </m:oMathPara>
    </w:p>
    <w:p w14:paraId="4A140BC0" w14:textId="77777777" w:rsidR="00B801A8" w:rsidRPr="007F74EA" w:rsidRDefault="00B801A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sectPr w:rsidR="00C531DB" w:rsidRPr="00C531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1DF"/>
    <w:rsid w:val="000719EE"/>
    <w:rsid w:val="00072260"/>
    <w:rsid w:val="000B20BA"/>
    <w:rsid w:val="000D0510"/>
    <w:rsid w:val="001015B4"/>
    <w:rsid w:val="00104E5C"/>
    <w:rsid w:val="001074B2"/>
    <w:rsid w:val="00112487"/>
    <w:rsid w:val="00125D25"/>
    <w:rsid w:val="00166ABF"/>
    <w:rsid w:val="0018049D"/>
    <w:rsid w:val="001A0D65"/>
    <w:rsid w:val="001B092E"/>
    <w:rsid w:val="001B3983"/>
    <w:rsid w:val="001D2148"/>
    <w:rsid w:val="001E2043"/>
    <w:rsid w:val="001E4A5B"/>
    <w:rsid w:val="002233BF"/>
    <w:rsid w:val="00227850"/>
    <w:rsid w:val="00230D9D"/>
    <w:rsid w:val="00235ECB"/>
    <w:rsid w:val="00254FDB"/>
    <w:rsid w:val="0025789D"/>
    <w:rsid w:val="00257C6C"/>
    <w:rsid w:val="002B2F09"/>
    <w:rsid w:val="002B7E96"/>
    <w:rsid w:val="002E30A7"/>
    <w:rsid w:val="002E4EE6"/>
    <w:rsid w:val="002F3F12"/>
    <w:rsid w:val="00317F44"/>
    <w:rsid w:val="00325A2B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03DB"/>
    <w:rsid w:val="00485C72"/>
    <w:rsid w:val="00495119"/>
    <w:rsid w:val="004A4A9C"/>
    <w:rsid w:val="00510FE7"/>
    <w:rsid w:val="0052013C"/>
    <w:rsid w:val="005355B5"/>
    <w:rsid w:val="005513FA"/>
    <w:rsid w:val="00551D6E"/>
    <w:rsid w:val="005524C1"/>
    <w:rsid w:val="00552D7C"/>
    <w:rsid w:val="0056506C"/>
    <w:rsid w:val="00584F8B"/>
    <w:rsid w:val="00594F83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250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967C5"/>
    <w:rsid w:val="00897C6A"/>
    <w:rsid w:val="008C6F76"/>
    <w:rsid w:val="008D1105"/>
    <w:rsid w:val="009003AA"/>
    <w:rsid w:val="00923C89"/>
    <w:rsid w:val="009320AC"/>
    <w:rsid w:val="009510B5"/>
    <w:rsid w:val="00953886"/>
    <w:rsid w:val="0099088A"/>
    <w:rsid w:val="00992AB9"/>
    <w:rsid w:val="009C4689"/>
    <w:rsid w:val="009D12AE"/>
    <w:rsid w:val="009E7DAC"/>
    <w:rsid w:val="009F074B"/>
    <w:rsid w:val="00A22796"/>
    <w:rsid w:val="00A61B6D"/>
    <w:rsid w:val="00A61D05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4EAC"/>
    <w:rsid w:val="00B801A8"/>
    <w:rsid w:val="00B92165"/>
    <w:rsid w:val="00BC129D"/>
    <w:rsid w:val="00BC2254"/>
    <w:rsid w:val="00BD1FFA"/>
    <w:rsid w:val="00C0683E"/>
    <w:rsid w:val="00C1101B"/>
    <w:rsid w:val="00C12296"/>
    <w:rsid w:val="00C209AE"/>
    <w:rsid w:val="00C219A9"/>
    <w:rsid w:val="00C34A1F"/>
    <w:rsid w:val="00C35567"/>
    <w:rsid w:val="00C40FD4"/>
    <w:rsid w:val="00C43F55"/>
    <w:rsid w:val="00C531DB"/>
    <w:rsid w:val="00C7411E"/>
    <w:rsid w:val="00C7499F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717E"/>
    <w:rsid w:val="00DA3427"/>
    <w:rsid w:val="00DE1C4F"/>
    <w:rsid w:val="00DE2253"/>
    <w:rsid w:val="00DE69EE"/>
    <w:rsid w:val="00DF5702"/>
    <w:rsid w:val="00E14BD5"/>
    <w:rsid w:val="00E32F4B"/>
    <w:rsid w:val="00E5330E"/>
    <w:rsid w:val="00E54DA3"/>
    <w:rsid w:val="00E61A4B"/>
    <w:rsid w:val="00E62858"/>
    <w:rsid w:val="00E7707B"/>
    <w:rsid w:val="00E814BE"/>
    <w:rsid w:val="00E84C33"/>
    <w:rsid w:val="00EA1151"/>
    <w:rsid w:val="00EA22E1"/>
    <w:rsid w:val="00EA3E65"/>
    <w:rsid w:val="00EB0CCB"/>
    <w:rsid w:val="00EC398E"/>
    <w:rsid w:val="00EC3FD8"/>
    <w:rsid w:val="00EF7BBC"/>
    <w:rsid w:val="00F157B9"/>
    <w:rsid w:val="00F42E74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0FD4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57C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0FD4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57C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HtncuYR7GIXlm1bF2wrVhQ&amp;searchterm=edificios%20con%20oficinas&amp;show_color_wheel=1&amp;orient=&amp;commercial_ok=&amp;media_type=images&amp;search_cat=&amp;searchtermx=&amp;photographer_name=&amp;people_gender=&amp;people_age=&amp;people_ethnicity=&amp;people_number=&amp;color=&amp;page=1&amp;inline=2119593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cat.mhtml?searchterm=bytes&amp;language=es&amp;lang=es&amp;search_source=&amp;safesearch=1&amp;version=llv1&amp;media_type=&amp;page=1&amp;inline=2531506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es/s/cajas+dentro+de+cajas/search.html?page=3&amp;thumb_size=mosaic&amp;inline=1202036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tterstock.com/es/s/crecimiento+de+bacterias/search.html?page=2&amp;thumb_size=mosaic&amp;inline=1482254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4pZNxkyUvePLekgdl08L2A&amp;searchterm=calculadora&amp;show_color_wheel=1&amp;orient=&amp;commercial_ok=&amp;media_type=images&amp;search_cat=&amp;searchtermx=&amp;photographer_name=&amp;people_gender=&amp;people_age=&amp;people_ethnicity=&amp;people_number=&amp;color=&amp;page=1&amp;inline=157277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2015-04-01T02:33:00Z</dcterms:created>
  <dcterms:modified xsi:type="dcterms:W3CDTF">2015-04-01T02:33:00Z</dcterms:modified>
</cp:coreProperties>
</file>