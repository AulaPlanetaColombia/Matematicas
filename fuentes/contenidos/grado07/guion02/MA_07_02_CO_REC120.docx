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2D951" w14:textId="77777777" w:rsidR="004B729D" w:rsidRPr="00CC6FD9" w:rsidRDefault="004B729D" w:rsidP="004B729D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sz w:val="18"/>
          <w:szCs w:val="18"/>
          <w:lang w:val="es-ES_tradnl"/>
        </w:rPr>
        <w:t>Ejercicio Genérico M1D: Escribir relaciones</w:t>
      </w:r>
    </w:p>
    <w:p w14:paraId="6697EF09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6DBA1AC9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7A28E27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52342ED5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36F571DA" w14:textId="77777777" w:rsidR="004B729D" w:rsidRPr="00CC6FD9" w:rsidRDefault="004B729D" w:rsidP="004B729D">
      <w:pPr>
        <w:rPr>
          <w:rFonts w:ascii="Arial" w:hAnsi="Arial" w:cs="Arial"/>
          <w:b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011D952F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66F0EF82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CC6FD9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44213A59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DB4E84">
        <w:rPr>
          <w:rFonts w:ascii="Arial" w:hAnsi="Arial" w:cs="Arial"/>
          <w:color w:val="000000"/>
          <w:sz w:val="18"/>
          <w:szCs w:val="18"/>
          <w:lang w:val="es-ES"/>
        </w:rPr>
        <w:t>Refuerza tu aprendizaje: multiplica números enteros</w:t>
      </w:r>
    </w:p>
    <w:p w14:paraId="49C851C2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24F548C2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70F506AD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DB4E84">
        <w:rPr>
          <w:rFonts w:ascii="Arial" w:hAnsi="Arial" w:cs="Arial"/>
          <w:color w:val="000000"/>
          <w:sz w:val="18"/>
          <w:szCs w:val="18"/>
          <w:lang w:val="es-ES"/>
        </w:rPr>
        <w:t>Actividad para reforzar la multiplicación de números enteros e identificar el signo del resultado.</w:t>
      </w:r>
    </w:p>
    <w:p w14:paraId="030E10A4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4DA1055F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557E448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Multiplicación, signos, enteros</w:t>
      </w:r>
    </w:p>
    <w:p w14:paraId="07DD75AD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55F82751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2C09347B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15 minutos</w:t>
      </w:r>
    </w:p>
    <w:p w14:paraId="782F154B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4150CA71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0" w:author="Sandra Ballen" w:date="2015-05-02T18:24:00Z">
          <w:tblPr>
            <w:tblStyle w:val="Tablaconcuadrcula"/>
            <w:tblW w:w="8930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1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4B729D" w:rsidRPr="000F3733" w14:paraId="30A1F7E5" w14:textId="77777777" w:rsidTr="00401F78">
        <w:tc>
          <w:tcPr>
            <w:tcW w:w="1248" w:type="dxa"/>
            <w:shd w:val="clear" w:color="auto" w:fill="auto"/>
            <w:tcPrChange w:id="2" w:author="Sandra Ballen" w:date="2015-05-02T18:24:00Z">
              <w:tcPr>
                <w:tcW w:w="1248" w:type="dxa"/>
              </w:tcPr>
            </w:tcPrChange>
          </w:tcPr>
          <w:p w14:paraId="537335FA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shd w:val="clear" w:color="auto" w:fill="auto"/>
            <w:tcPrChange w:id="3" w:author="Sandra Ballen" w:date="2015-05-02T18:24:00Z">
              <w:tcPr>
                <w:tcW w:w="404" w:type="dxa"/>
              </w:tcPr>
            </w:tcPrChange>
          </w:tcPr>
          <w:p w14:paraId="05EAAB5D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4" w:author="Sandra Ballen" w:date="2015-05-02T18:24:00Z">
              <w:tcPr>
                <w:tcW w:w="1289" w:type="dxa"/>
              </w:tcPr>
            </w:tcPrChange>
          </w:tcPr>
          <w:p w14:paraId="16BCC5B6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shd w:val="clear" w:color="auto" w:fill="auto"/>
            <w:tcPrChange w:id="5" w:author="Sandra Ballen" w:date="2015-05-02T18:24:00Z">
              <w:tcPr>
                <w:tcW w:w="367" w:type="dxa"/>
              </w:tcPr>
            </w:tcPrChange>
          </w:tcPr>
          <w:p w14:paraId="62F99010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  <w:shd w:val="clear" w:color="auto" w:fill="auto"/>
            <w:tcPrChange w:id="6" w:author="Sandra Ballen" w:date="2015-05-02T18:24:00Z">
              <w:tcPr>
                <w:tcW w:w="2504" w:type="dxa"/>
              </w:tcPr>
            </w:tcPrChange>
          </w:tcPr>
          <w:p w14:paraId="1B189174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shd w:val="clear" w:color="auto" w:fill="auto"/>
            <w:tcPrChange w:id="7" w:author="Sandra Ballen" w:date="2015-05-02T18:24:00Z">
              <w:tcPr>
                <w:tcW w:w="425" w:type="dxa"/>
              </w:tcPr>
            </w:tcPrChange>
          </w:tcPr>
          <w:p w14:paraId="1890C83D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8" w:author="Sandra Ballen" w:date="2015-05-02T18:24:00Z">
              <w:tcPr>
                <w:tcW w:w="2268" w:type="dxa"/>
              </w:tcPr>
            </w:tcPrChange>
          </w:tcPr>
          <w:p w14:paraId="055E8F60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shd w:val="clear" w:color="auto" w:fill="auto"/>
            <w:tcPrChange w:id="9" w:author="Sandra Ballen" w:date="2015-05-02T18:24:00Z">
              <w:tcPr>
                <w:tcW w:w="425" w:type="dxa"/>
              </w:tcPr>
            </w:tcPrChange>
          </w:tcPr>
          <w:p w14:paraId="17AF06BB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B729D" w:rsidRPr="000F3733" w14:paraId="2EFFCD6D" w14:textId="77777777" w:rsidTr="00401F78">
        <w:tc>
          <w:tcPr>
            <w:tcW w:w="1248" w:type="dxa"/>
            <w:shd w:val="clear" w:color="auto" w:fill="auto"/>
            <w:tcPrChange w:id="10" w:author="Sandra Ballen" w:date="2015-05-02T18:24:00Z">
              <w:tcPr>
                <w:tcW w:w="1248" w:type="dxa"/>
              </w:tcPr>
            </w:tcPrChange>
          </w:tcPr>
          <w:p w14:paraId="50AFDC5D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shd w:val="clear" w:color="auto" w:fill="auto"/>
            <w:tcPrChange w:id="11" w:author="Sandra Ballen" w:date="2015-05-02T18:24:00Z">
              <w:tcPr>
                <w:tcW w:w="404" w:type="dxa"/>
              </w:tcPr>
            </w:tcPrChange>
          </w:tcPr>
          <w:p w14:paraId="05A5C344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12" w:author="Sandra Ballen" w:date="2015-05-02T18:24:00Z">
              <w:tcPr>
                <w:tcW w:w="1289" w:type="dxa"/>
              </w:tcPr>
            </w:tcPrChange>
          </w:tcPr>
          <w:p w14:paraId="4340B542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shd w:val="clear" w:color="auto" w:fill="auto"/>
            <w:tcPrChange w:id="13" w:author="Sandra Ballen" w:date="2015-05-02T18:24:00Z">
              <w:tcPr>
                <w:tcW w:w="367" w:type="dxa"/>
              </w:tcPr>
            </w:tcPrChange>
          </w:tcPr>
          <w:p w14:paraId="24768F9A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14" w:author="Sandra Ballen" w:date="2015-05-02T18:24:00Z">
              <w:tcPr>
                <w:tcW w:w="2504" w:type="dxa"/>
              </w:tcPr>
            </w:tcPrChange>
          </w:tcPr>
          <w:p w14:paraId="736FCCA0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shd w:val="clear" w:color="auto" w:fill="auto"/>
            <w:tcPrChange w:id="15" w:author="Sandra Ballen" w:date="2015-05-02T18:24:00Z">
              <w:tcPr>
                <w:tcW w:w="425" w:type="dxa"/>
              </w:tcPr>
            </w:tcPrChange>
          </w:tcPr>
          <w:p w14:paraId="230A137B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16" w:author="Sandra Ballen" w:date="2015-05-02T18:24:00Z">
              <w:tcPr>
                <w:tcW w:w="2268" w:type="dxa"/>
              </w:tcPr>
            </w:tcPrChange>
          </w:tcPr>
          <w:p w14:paraId="549A2B2D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shd w:val="clear" w:color="auto" w:fill="auto"/>
            <w:tcPrChange w:id="17" w:author="Sandra Ballen" w:date="2015-05-02T18:24:00Z">
              <w:tcPr>
                <w:tcW w:w="425" w:type="dxa"/>
              </w:tcPr>
            </w:tcPrChange>
          </w:tcPr>
          <w:p w14:paraId="397740DA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678AD75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7EA339B1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8" w:author="Sandra Ballen" w:date="2015-05-02T18:24:00Z">
          <w:tblPr>
            <w:tblStyle w:val="Tablaconcuadrcula"/>
            <w:tblW w:w="9497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19">
          <w:tblGrid>
            <w:gridCol w:w="4536"/>
            <w:gridCol w:w="425"/>
            <w:gridCol w:w="4111"/>
            <w:gridCol w:w="425"/>
          </w:tblGrid>
        </w:tblGridChange>
      </w:tblGrid>
      <w:tr w:rsidR="004B729D" w:rsidRPr="000F3733" w14:paraId="6F14C587" w14:textId="77777777" w:rsidTr="00401F78">
        <w:tc>
          <w:tcPr>
            <w:tcW w:w="4536" w:type="dxa"/>
            <w:shd w:val="clear" w:color="auto" w:fill="auto"/>
            <w:tcPrChange w:id="20" w:author="Sandra Ballen" w:date="2015-05-02T18:24:00Z">
              <w:tcPr>
                <w:tcW w:w="4536" w:type="dxa"/>
              </w:tcPr>
            </w:tcPrChange>
          </w:tcPr>
          <w:p w14:paraId="56E9337C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shd w:val="clear" w:color="auto" w:fill="auto"/>
            <w:tcPrChange w:id="21" w:author="Sandra Ballen" w:date="2015-05-02T18:24:00Z">
              <w:tcPr>
                <w:tcW w:w="425" w:type="dxa"/>
              </w:tcPr>
            </w:tcPrChange>
          </w:tcPr>
          <w:p w14:paraId="4B69035F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2" w:author="Sandra Ballen" w:date="2015-05-02T18:24:00Z">
              <w:tcPr>
                <w:tcW w:w="4111" w:type="dxa"/>
              </w:tcPr>
            </w:tcPrChange>
          </w:tcPr>
          <w:p w14:paraId="16B33FDC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shd w:val="clear" w:color="auto" w:fill="auto"/>
            <w:tcPrChange w:id="23" w:author="Sandra Ballen" w:date="2015-05-02T18:24:00Z">
              <w:tcPr>
                <w:tcW w:w="425" w:type="dxa"/>
              </w:tcPr>
            </w:tcPrChange>
          </w:tcPr>
          <w:p w14:paraId="75A5A76C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4B729D" w:rsidRPr="000F3733" w14:paraId="081393D1" w14:textId="77777777" w:rsidTr="00401F78">
        <w:tc>
          <w:tcPr>
            <w:tcW w:w="4536" w:type="dxa"/>
            <w:shd w:val="clear" w:color="auto" w:fill="auto"/>
            <w:tcPrChange w:id="24" w:author="Sandra Ballen" w:date="2015-05-02T18:24:00Z">
              <w:tcPr>
                <w:tcW w:w="4536" w:type="dxa"/>
              </w:tcPr>
            </w:tcPrChange>
          </w:tcPr>
          <w:p w14:paraId="0AEAD072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shd w:val="clear" w:color="auto" w:fill="auto"/>
            <w:tcPrChange w:id="25" w:author="Sandra Ballen" w:date="2015-05-02T18:24:00Z">
              <w:tcPr>
                <w:tcW w:w="425" w:type="dxa"/>
              </w:tcPr>
            </w:tcPrChange>
          </w:tcPr>
          <w:p w14:paraId="6D4B5764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6" w:author="Sandra Ballen" w:date="2015-05-02T18:24:00Z">
              <w:tcPr>
                <w:tcW w:w="4111" w:type="dxa"/>
              </w:tcPr>
            </w:tcPrChange>
          </w:tcPr>
          <w:p w14:paraId="7E647715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shd w:val="clear" w:color="auto" w:fill="auto"/>
            <w:tcPrChange w:id="27" w:author="Sandra Ballen" w:date="2015-05-02T18:24:00Z">
              <w:tcPr>
                <w:tcW w:w="425" w:type="dxa"/>
              </w:tcPr>
            </w:tcPrChange>
          </w:tcPr>
          <w:p w14:paraId="6F396639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B729D" w:rsidRPr="000F3733" w14:paraId="7B306617" w14:textId="77777777" w:rsidTr="00401F78">
        <w:tc>
          <w:tcPr>
            <w:tcW w:w="4536" w:type="dxa"/>
            <w:shd w:val="clear" w:color="auto" w:fill="auto"/>
            <w:tcPrChange w:id="28" w:author="Sandra Ballen" w:date="2015-05-02T18:24:00Z">
              <w:tcPr>
                <w:tcW w:w="4536" w:type="dxa"/>
              </w:tcPr>
            </w:tcPrChange>
          </w:tcPr>
          <w:p w14:paraId="721A7D2F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shd w:val="clear" w:color="auto" w:fill="auto"/>
            <w:tcPrChange w:id="29" w:author="Sandra Ballen" w:date="2015-05-02T18:24:00Z">
              <w:tcPr>
                <w:tcW w:w="425" w:type="dxa"/>
              </w:tcPr>
            </w:tcPrChange>
          </w:tcPr>
          <w:p w14:paraId="7D41601E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0" w:author="Sandra Ballen" w:date="2015-05-02T18:24:00Z">
              <w:tcPr>
                <w:tcW w:w="4111" w:type="dxa"/>
              </w:tcPr>
            </w:tcPrChange>
          </w:tcPr>
          <w:p w14:paraId="50115C67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shd w:val="clear" w:color="auto" w:fill="auto"/>
            <w:tcPrChange w:id="31" w:author="Sandra Ballen" w:date="2015-05-02T18:24:00Z">
              <w:tcPr>
                <w:tcW w:w="425" w:type="dxa"/>
              </w:tcPr>
            </w:tcPrChange>
          </w:tcPr>
          <w:p w14:paraId="4512BED9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B729D" w:rsidRPr="000F3733" w14:paraId="6EE2BFA9" w14:textId="77777777" w:rsidTr="00401F78">
        <w:tc>
          <w:tcPr>
            <w:tcW w:w="4536" w:type="dxa"/>
            <w:shd w:val="clear" w:color="auto" w:fill="auto"/>
            <w:tcPrChange w:id="32" w:author="Sandra Ballen" w:date="2015-05-02T18:24:00Z">
              <w:tcPr>
                <w:tcW w:w="4536" w:type="dxa"/>
              </w:tcPr>
            </w:tcPrChange>
          </w:tcPr>
          <w:p w14:paraId="0AC989B4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shd w:val="clear" w:color="auto" w:fill="auto"/>
            <w:tcPrChange w:id="33" w:author="Sandra Ballen" w:date="2015-05-02T18:24:00Z">
              <w:tcPr>
                <w:tcW w:w="425" w:type="dxa"/>
              </w:tcPr>
            </w:tcPrChange>
          </w:tcPr>
          <w:p w14:paraId="70B46FEA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4" w:author="Sandra Ballen" w:date="2015-05-02T18:24:00Z">
              <w:tcPr>
                <w:tcW w:w="4111" w:type="dxa"/>
              </w:tcPr>
            </w:tcPrChange>
          </w:tcPr>
          <w:p w14:paraId="553666AF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shd w:val="clear" w:color="auto" w:fill="auto"/>
            <w:tcPrChange w:id="35" w:author="Sandra Ballen" w:date="2015-05-02T18:24:00Z">
              <w:tcPr>
                <w:tcW w:w="425" w:type="dxa"/>
              </w:tcPr>
            </w:tcPrChange>
          </w:tcPr>
          <w:p w14:paraId="230E1906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BDFB75A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20899C0A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6" w:author="Sandra Ballen" w:date="2015-05-02T18:24:00Z">
          <w:tblPr>
            <w:tblStyle w:val="Tablaconcuadrcula"/>
            <w:tblW w:w="8363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7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4B729D" w:rsidRPr="000F3733" w14:paraId="79B41B04" w14:textId="77777777" w:rsidTr="00401F78">
        <w:tc>
          <w:tcPr>
            <w:tcW w:w="2126" w:type="dxa"/>
            <w:shd w:val="clear" w:color="auto" w:fill="auto"/>
            <w:tcPrChange w:id="38" w:author="Sandra Ballen" w:date="2015-05-02T18:24:00Z">
              <w:tcPr>
                <w:tcW w:w="2126" w:type="dxa"/>
              </w:tcPr>
            </w:tcPrChange>
          </w:tcPr>
          <w:p w14:paraId="5A33E2C7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shd w:val="clear" w:color="auto" w:fill="auto"/>
            <w:tcPrChange w:id="39" w:author="Sandra Ballen" w:date="2015-05-02T18:24:00Z">
              <w:tcPr>
                <w:tcW w:w="404" w:type="dxa"/>
              </w:tcPr>
            </w:tcPrChange>
          </w:tcPr>
          <w:p w14:paraId="138FE083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40" w:author="Sandra Ballen" w:date="2015-05-02T18:24:00Z">
              <w:tcPr>
                <w:tcW w:w="1156" w:type="dxa"/>
              </w:tcPr>
            </w:tcPrChange>
          </w:tcPr>
          <w:p w14:paraId="11A4AA81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shd w:val="clear" w:color="auto" w:fill="auto"/>
            <w:tcPrChange w:id="41" w:author="Sandra Ballen" w:date="2015-05-02T18:24:00Z">
              <w:tcPr>
                <w:tcW w:w="425" w:type="dxa"/>
              </w:tcPr>
            </w:tcPrChange>
          </w:tcPr>
          <w:p w14:paraId="752DD114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42" w:author="Sandra Ballen" w:date="2015-05-02T18:24:00Z">
              <w:tcPr>
                <w:tcW w:w="1843" w:type="dxa"/>
              </w:tcPr>
            </w:tcPrChange>
          </w:tcPr>
          <w:p w14:paraId="79BAF1A3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shd w:val="clear" w:color="auto" w:fill="auto"/>
            <w:tcPrChange w:id="43" w:author="Sandra Ballen" w:date="2015-05-02T18:24:00Z">
              <w:tcPr>
                <w:tcW w:w="425" w:type="dxa"/>
              </w:tcPr>
            </w:tcPrChange>
          </w:tcPr>
          <w:p w14:paraId="13D4E058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tcPrChange w:id="44" w:author="Sandra Ballen" w:date="2015-05-02T18:24:00Z">
              <w:tcPr>
                <w:tcW w:w="1559" w:type="dxa"/>
              </w:tcPr>
            </w:tcPrChange>
          </w:tcPr>
          <w:p w14:paraId="68AF599F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shd w:val="clear" w:color="auto" w:fill="auto"/>
            <w:tcPrChange w:id="45" w:author="Sandra Ballen" w:date="2015-05-02T18:24:00Z">
              <w:tcPr>
                <w:tcW w:w="425" w:type="dxa"/>
              </w:tcPr>
            </w:tcPrChange>
          </w:tcPr>
          <w:p w14:paraId="2A0E17CF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B729D" w:rsidRPr="000F3733" w14:paraId="69FB164F" w14:textId="77777777" w:rsidTr="00401F78">
        <w:tc>
          <w:tcPr>
            <w:tcW w:w="2126" w:type="dxa"/>
            <w:shd w:val="clear" w:color="auto" w:fill="auto"/>
            <w:tcPrChange w:id="46" w:author="Sandra Ballen" w:date="2015-05-02T18:24:00Z">
              <w:tcPr>
                <w:tcW w:w="2126" w:type="dxa"/>
              </w:tcPr>
            </w:tcPrChange>
          </w:tcPr>
          <w:p w14:paraId="0D7D58D9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shd w:val="clear" w:color="auto" w:fill="auto"/>
            <w:tcPrChange w:id="47" w:author="Sandra Ballen" w:date="2015-05-02T18:24:00Z">
              <w:tcPr>
                <w:tcW w:w="404" w:type="dxa"/>
              </w:tcPr>
            </w:tcPrChange>
          </w:tcPr>
          <w:p w14:paraId="1CC641FE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shd w:val="clear" w:color="auto" w:fill="auto"/>
            <w:tcPrChange w:id="48" w:author="Sandra Ballen" w:date="2015-05-02T18:24:00Z">
              <w:tcPr>
                <w:tcW w:w="1156" w:type="dxa"/>
              </w:tcPr>
            </w:tcPrChange>
          </w:tcPr>
          <w:p w14:paraId="7CDE79D9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shd w:val="clear" w:color="auto" w:fill="auto"/>
            <w:tcPrChange w:id="49" w:author="Sandra Ballen" w:date="2015-05-02T18:24:00Z">
              <w:tcPr>
                <w:tcW w:w="425" w:type="dxa"/>
              </w:tcPr>
            </w:tcPrChange>
          </w:tcPr>
          <w:p w14:paraId="7DF56C18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0" w:author="Sandra Ballen" w:date="2015-05-02T18:24:00Z">
              <w:tcPr>
                <w:tcW w:w="1843" w:type="dxa"/>
              </w:tcPr>
            </w:tcPrChange>
          </w:tcPr>
          <w:p w14:paraId="4B40D512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shd w:val="clear" w:color="auto" w:fill="auto"/>
            <w:tcPrChange w:id="51" w:author="Sandra Ballen" w:date="2015-05-02T18:24:00Z">
              <w:tcPr>
                <w:tcW w:w="425" w:type="dxa"/>
              </w:tcPr>
            </w:tcPrChange>
          </w:tcPr>
          <w:p w14:paraId="113AF33A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PrChange w:id="52" w:author="Sandra Ballen" w:date="2015-05-02T18:24:00Z">
              <w:tcPr>
                <w:tcW w:w="1559" w:type="dxa"/>
                <w:tcBorders>
                  <w:bottom w:val="single" w:sz="4" w:space="0" w:color="auto"/>
                </w:tcBorders>
              </w:tcPr>
            </w:tcPrChange>
          </w:tcPr>
          <w:p w14:paraId="1D91A9D3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PrChange w:id="53" w:author="Sandra Ballen" w:date="2015-05-02T18:24:00Z">
              <w:tcPr>
                <w:tcW w:w="425" w:type="dxa"/>
                <w:tcBorders>
                  <w:bottom w:val="single" w:sz="4" w:space="0" w:color="auto"/>
                </w:tcBorders>
              </w:tcPr>
            </w:tcPrChange>
          </w:tcPr>
          <w:p w14:paraId="782CCE81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B729D" w:rsidRPr="000F3733" w14:paraId="62B4FFE2" w14:textId="77777777" w:rsidTr="00401F78">
        <w:tc>
          <w:tcPr>
            <w:tcW w:w="2126" w:type="dxa"/>
            <w:shd w:val="clear" w:color="auto" w:fill="auto"/>
            <w:tcPrChange w:id="54" w:author="Sandra Ballen" w:date="2015-05-02T18:24:00Z">
              <w:tcPr>
                <w:tcW w:w="2126" w:type="dxa"/>
              </w:tcPr>
            </w:tcPrChange>
          </w:tcPr>
          <w:p w14:paraId="6093C0D2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shd w:val="clear" w:color="auto" w:fill="auto"/>
            <w:tcPrChange w:id="55" w:author="Sandra Ballen" w:date="2015-05-02T18:24:00Z">
              <w:tcPr>
                <w:tcW w:w="404" w:type="dxa"/>
              </w:tcPr>
            </w:tcPrChange>
          </w:tcPr>
          <w:p w14:paraId="1F591640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56" w:author="Sandra Ballen" w:date="2015-05-02T18:24:00Z">
              <w:tcPr>
                <w:tcW w:w="1156" w:type="dxa"/>
              </w:tcPr>
            </w:tcPrChange>
          </w:tcPr>
          <w:p w14:paraId="37B7668C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shd w:val="clear" w:color="auto" w:fill="auto"/>
            <w:tcPrChange w:id="57" w:author="Sandra Ballen" w:date="2015-05-02T18:24:00Z">
              <w:tcPr>
                <w:tcW w:w="425" w:type="dxa"/>
              </w:tcPr>
            </w:tcPrChange>
          </w:tcPr>
          <w:p w14:paraId="11E5E5C6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8" w:author="Sandra Ballen" w:date="2015-05-02T18:24:00Z">
              <w:tcPr>
                <w:tcW w:w="1843" w:type="dxa"/>
              </w:tcPr>
            </w:tcPrChange>
          </w:tcPr>
          <w:p w14:paraId="3BAC9966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F3733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shd w:val="clear" w:color="auto" w:fill="auto"/>
            <w:tcPrChange w:id="59" w:author="Sandra Ballen" w:date="2015-05-02T18:24:00Z">
              <w:tcPr>
                <w:tcW w:w="425" w:type="dxa"/>
              </w:tcPr>
            </w:tcPrChange>
          </w:tcPr>
          <w:p w14:paraId="6785A7EF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shd w:val="clear" w:color="auto" w:fill="auto"/>
            <w:tcPrChange w:id="60" w:author="Sandra Ballen" w:date="2015-05-02T18:24:00Z">
              <w:tcPr>
                <w:tcW w:w="1559" w:type="dxa"/>
                <w:tcBorders>
                  <w:bottom w:val="nil"/>
                  <w:right w:val="nil"/>
                </w:tcBorders>
              </w:tcPr>
            </w:tcPrChange>
          </w:tcPr>
          <w:p w14:paraId="0D88596A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tcPrChange w:id="61" w:author="Sandra Ballen" w:date="2015-05-02T18:24:00Z">
              <w:tcPr>
                <w:tcW w:w="425" w:type="dxa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42DAE5F7" w14:textId="77777777" w:rsidR="004B729D" w:rsidRPr="000F3733" w:rsidRDefault="004B729D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C9620F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4CC3B4F0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0B012CB7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2-Medio</w:t>
      </w:r>
    </w:p>
    <w:p w14:paraId="471D0D92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409E7082" w14:textId="77777777" w:rsidR="004B729D" w:rsidRPr="00CC6FD9" w:rsidRDefault="004B729D" w:rsidP="004B729D">
      <w:pPr>
        <w:rPr>
          <w:rFonts w:ascii="Arial" w:hAnsi="Arial" w:cs="Arial"/>
          <w:b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194EF63C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05490875" w14:textId="77777777" w:rsidR="004B729D" w:rsidRPr="00CC6FD9" w:rsidRDefault="004B729D" w:rsidP="004B729D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DD62DDE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CC6FD9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7CAA94C8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DB4E84">
        <w:rPr>
          <w:rFonts w:ascii="Arial" w:hAnsi="Arial" w:cs="Arial"/>
          <w:color w:val="000000"/>
          <w:sz w:val="18"/>
          <w:szCs w:val="18"/>
          <w:lang w:val="es-ES"/>
        </w:rPr>
        <w:t>Refuerza tu aprendizaje: multiplica números enteros</w:t>
      </w:r>
    </w:p>
    <w:p w14:paraId="371AB584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16B26258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54739831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7S</w:t>
      </w:r>
    </w:p>
    <w:p w14:paraId="71A281EA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025EE05A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CC6FD9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CD1975E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Realiza la operación de la columna izquierda y escribe el resultado en la columna derecha.</w:t>
      </w:r>
    </w:p>
    <w:p w14:paraId="5FA8AD3E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650B07EB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733B9C35" w14:textId="77777777" w:rsidR="004B729D" w:rsidRPr="00CC6FD9" w:rsidRDefault="004B729D" w:rsidP="004B729D">
      <w:pPr>
        <w:spacing w:after="200"/>
        <w:rPr>
          <w:rFonts w:ascii="Arial" w:hAnsi="Arial" w:cs="Arial"/>
          <w:sz w:val="18"/>
          <w:szCs w:val="18"/>
          <w:lang w:val="es-CO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 xml:space="preserve">Recuerda que al multiplicar números enteros, </w:t>
      </w:r>
      <w:r w:rsidRPr="00CC6FD9">
        <w:rPr>
          <w:rFonts w:ascii="Arial" w:hAnsi="Arial" w:cs="Arial"/>
          <w:sz w:val="18"/>
          <w:szCs w:val="18"/>
          <w:lang w:val="es-CO"/>
        </w:rPr>
        <w:t>si el número de </w:t>
      </w:r>
      <w:r w:rsidRPr="00CC6FD9">
        <w:rPr>
          <w:rFonts w:ascii="Arial" w:hAnsi="Arial" w:cs="Arial"/>
          <w:b/>
          <w:bCs/>
          <w:sz w:val="18"/>
          <w:szCs w:val="18"/>
          <w:lang w:val="es-CO"/>
        </w:rPr>
        <w:t>factores negativos es cero o par</w:t>
      </w:r>
      <w:r w:rsidRPr="00CC6FD9">
        <w:rPr>
          <w:rFonts w:ascii="Arial" w:hAnsi="Arial" w:cs="Arial"/>
          <w:sz w:val="18"/>
          <w:szCs w:val="18"/>
          <w:lang w:val="es-CO"/>
        </w:rPr>
        <w:t xml:space="preserve">, el producto es </w:t>
      </w:r>
      <w:r w:rsidRPr="00CC6FD9">
        <w:rPr>
          <w:rFonts w:ascii="Arial" w:hAnsi="Arial" w:cs="Arial"/>
          <w:b/>
          <w:bCs/>
          <w:sz w:val="18"/>
          <w:szCs w:val="18"/>
          <w:lang w:val="es-CO"/>
        </w:rPr>
        <w:t xml:space="preserve">positivo </w:t>
      </w:r>
      <w:r w:rsidRPr="00DB4E84">
        <w:rPr>
          <w:rFonts w:ascii="Arial" w:hAnsi="Arial" w:cs="Arial"/>
          <w:bCs/>
          <w:sz w:val="18"/>
          <w:szCs w:val="18"/>
          <w:lang w:val="es-CO"/>
        </w:rPr>
        <w:t>y s</w:t>
      </w:r>
      <w:r w:rsidRPr="00CC6FD9">
        <w:rPr>
          <w:rFonts w:ascii="Arial" w:hAnsi="Arial" w:cs="Arial"/>
          <w:sz w:val="18"/>
          <w:szCs w:val="18"/>
          <w:lang w:val="es-CO"/>
        </w:rPr>
        <w:t>i el número de </w:t>
      </w:r>
      <w:r w:rsidRPr="00CC6FD9">
        <w:rPr>
          <w:rFonts w:ascii="Arial" w:hAnsi="Arial" w:cs="Arial"/>
          <w:b/>
          <w:bCs/>
          <w:sz w:val="18"/>
          <w:szCs w:val="18"/>
          <w:lang w:val="es-CO"/>
        </w:rPr>
        <w:t>factores negativos es impar</w:t>
      </w:r>
      <w:r w:rsidRPr="00CC6FD9">
        <w:rPr>
          <w:rFonts w:ascii="Arial" w:hAnsi="Arial" w:cs="Arial"/>
          <w:sz w:val="18"/>
          <w:szCs w:val="18"/>
          <w:lang w:val="es-CO"/>
        </w:rPr>
        <w:t xml:space="preserve">, el producto es </w:t>
      </w:r>
      <w:r w:rsidRPr="00CC6FD9">
        <w:rPr>
          <w:rFonts w:ascii="Arial" w:hAnsi="Arial" w:cs="Arial"/>
          <w:b/>
          <w:bCs/>
          <w:sz w:val="18"/>
          <w:szCs w:val="18"/>
          <w:lang w:val="es-CO"/>
        </w:rPr>
        <w:t>negativo</w:t>
      </w:r>
      <w:r w:rsidRPr="00CC6FD9">
        <w:rPr>
          <w:rFonts w:ascii="Arial" w:hAnsi="Arial" w:cs="Arial"/>
          <w:sz w:val="18"/>
          <w:szCs w:val="18"/>
          <w:lang w:val="es-CO"/>
        </w:rPr>
        <w:t>.</w:t>
      </w:r>
    </w:p>
    <w:p w14:paraId="50E4954A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CC6FD9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6C40116B" w14:textId="77777777" w:rsidR="004B729D" w:rsidRPr="00E02462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escribir el resultado de cada operación, si el valor es negativo </w:t>
      </w:r>
      <w:r w:rsidRPr="00B540D9">
        <w:rPr>
          <w:rFonts w:ascii="Arial" w:hAnsi="Arial" w:cs="Arial"/>
          <w:b/>
          <w:sz w:val="18"/>
          <w:szCs w:val="18"/>
          <w:lang w:val="es-ES_tradnl"/>
        </w:rPr>
        <w:t>no</w:t>
      </w:r>
      <w:r>
        <w:rPr>
          <w:rFonts w:ascii="Arial" w:hAnsi="Arial" w:cs="Arial"/>
          <w:sz w:val="18"/>
          <w:szCs w:val="18"/>
          <w:lang w:val="es-ES_tradnl"/>
        </w:rPr>
        <w:t xml:space="preserve"> dejes espacio entre el signo menos y el número.</w:t>
      </w:r>
    </w:p>
    <w:p w14:paraId="70E93865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3E2564B7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C6F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B959B38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N</w:t>
      </w:r>
    </w:p>
    <w:p w14:paraId="75708BE8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79B437F1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11D311B7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>N</w:t>
      </w:r>
    </w:p>
    <w:p w14:paraId="695B4204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6D00778E" w14:textId="77777777" w:rsidR="004B729D" w:rsidRPr="00CC6FD9" w:rsidRDefault="004B729D" w:rsidP="004B729D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>2  MÁX</w:t>
      </w:r>
      <w:proofErr w:type="gramEnd"/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>. 8. RELACIONAR: PALABRA / ESCRITO</w:t>
      </w:r>
    </w:p>
    <w:p w14:paraId="45F77633" w14:textId="77777777" w:rsidR="004B729D" w:rsidRPr="00CC6FD9" w:rsidRDefault="004B729D" w:rsidP="004B729D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>CRITERIOS PARA LA CALIFICACIÓN, INDICA CON “S” SOLAMENTE SI SE DESEA:</w:t>
      </w:r>
    </w:p>
    <w:p w14:paraId="417E66DB" w14:textId="77777777" w:rsidR="004B729D" w:rsidRPr="00CC6FD9" w:rsidRDefault="004B729D" w:rsidP="004B729D">
      <w:pPr>
        <w:tabs>
          <w:tab w:val="left" w:pos="426"/>
          <w:tab w:val="left" w:pos="851"/>
          <w:tab w:val="left" w:pos="1276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ab/>
        <w:t>M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 xml:space="preserve">= 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CC6FD9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mayúsculas</w:t>
      </w:r>
    </w:p>
    <w:p w14:paraId="293CC1B7" w14:textId="77777777" w:rsidR="004B729D" w:rsidRPr="00CC6FD9" w:rsidRDefault="004B729D" w:rsidP="004B729D">
      <w:pPr>
        <w:tabs>
          <w:tab w:val="left" w:pos="426"/>
          <w:tab w:val="left" w:pos="851"/>
          <w:tab w:val="left" w:pos="1276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>P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CC6FD9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 (incluyendo doble espacios)</w:t>
      </w:r>
    </w:p>
    <w:p w14:paraId="1AE06160" w14:textId="77777777" w:rsidR="004B729D" w:rsidRPr="00CC6FD9" w:rsidRDefault="004B729D" w:rsidP="004B729D">
      <w:pPr>
        <w:tabs>
          <w:tab w:val="left" w:pos="426"/>
          <w:tab w:val="left" w:pos="851"/>
          <w:tab w:val="left" w:pos="1276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>PF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CC6FD9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 final</w:t>
      </w:r>
    </w:p>
    <w:p w14:paraId="2D0455D3" w14:textId="77777777" w:rsidR="004B729D" w:rsidRPr="00CC6FD9" w:rsidRDefault="004B729D" w:rsidP="004B729D">
      <w:pPr>
        <w:tabs>
          <w:tab w:val="left" w:pos="8364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SUGERENCIA: SI APLIQUEN LOS CRITERIOS DE CALIFICACIÓN SE PUEDE APROVECHAR </w:t>
      </w:r>
      <w:r w:rsidRPr="00CC6FD9">
        <w:rPr>
          <w:rFonts w:ascii="Arial" w:hAnsi="Arial" w:cs="Arial"/>
          <w:color w:val="0000FF"/>
          <w:sz w:val="18"/>
          <w:szCs w:val="18"/>
          <w:u w:val="single"/>
          <w:lang w:val="es-ES_tradnl"/>
        </w:rPr>
        <w:t>Más información</w:t>
      </w:r>
      <w:r w:rsidRPr="00CC6FD9">
        <w:rPr>
          <w:rFonts w:ascii="Arial" w:hAnsi="Arial" w:cs="Arial"/>
          <w:color w:val="0000FF"/>
          <w:sz w:val="18"/>
          <w:szCs w:val="18"/>
          <w:lang w:val="es-ES_tradnl"/>
        </w:rPr>
        <w:t xml:space="preserve"> PARA ENFATIZAR LA IMPORTANCIA DEL USO DE LOS MISMOS.</w:t>
      </w:r>
    </w:p>
    <w:p w14:paraId="1A5D511A" w14:textId="77777777" w:rsidR="004B729D" w:rsidRPr="00CC6FD9" w:rsidRDefault="004B729D" w:rsidP="004B729D">
      <w:pPr>
        <w:tabs>
          <w:tab w:val="left" w:pos="8364"/>
        </w:tabs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sz w:val="18"/>
          <w:szCs w:val="18"/>
          <w:lang w:val="es-ES_tradnl"/>
        </w:rPr>
        <w:tab/>
        <w:t>Corrección sin</w:t>
      </w:r>
    </w:p>
    <w:p w14:paraId="08FD16EF" w14:textId="77777777" w:rsidR="004B729D" w:rsidRPr="00CC6FD9" w:rsidRDefault="004B729D" w:rsidP="004B729D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 w:cs="Arial"/>
          <w:sz w:val="18"/>
          <w:szCs w:val="18"/>
          <w:lang w:val="es-ES_tradnl"/>
        </w:rPr>
      </w:pP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1 (</w:t>
      </w: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38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2 (</w:t>
      </w:r>
      <w:r w:rsidRPr="00CC6FD9">
        <w:rPr>
          <w:rFonts w:ascii="Arial" w:hAnsi="Arial" w:cs="Arial"/>
          <w:b/>
          <w:color w:val="FF0000"/>
          <w:sz w:val="18"/>
          <w:szCs w:val="18"/>
          <w:lang w:val="es-ES_tradnl"/>
        </w:rPr>
        <w:t>40</w:t>
      </w:r>
      <w:r w:rsidRPr="00CC6FD9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  <w:r w:rsidRPr="00CC6FD9">
        <w:rPr>
          <w:rFonts w:ascii="Arial" w:hAnsi="Arial" w:cs="Arial"/>
          <w:sz w:val="18"/>
          <w:szCs w:val="18"/>
          <w:lang w:val="es-ES_tradnl"/>
        </w:rPr>
        <w:tab/>
        <w:t>M</w:t>
      </w:r>
      <w:r w:rsidRPr="00CC6FD9">
        <w:rPr>
          <w:rFonts w:ascii="Arial" w:hAnsi="Arial" w:cs="Arial"/>
          <w:sz w:val="18"/>
          <w:szCs w:val="18"/>
          <w:lang w:val="es-ES_tradnl"/>
        </w:rPr>
        <w:tab/>
        <w:t>P</w:t>
      </w:r>
      <w:r w:rsidRPr="00CC6FD9">
        <w:rPr>
          <w:rFonts w:ascii="Arial" w:hAnsi="Arial" w:cs="Arial"/>
          <w:sz w:val="18"/>
          <w:szCs w:val="18"/>
          <w:lang w:val="es-ES_tradnl"/>
        </w:rPr>
        <w:tab/>
        <w:t>PF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62" w:author="Sandra Ballen" w:date="2015-05-02T18:2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5"/>
        <w:gridCol w:w="4300"/>
        <w:gridCol w:w="3579"/>
        <w:gridCol w:w="488"/>
        <w:gridCol w:w="488"/>
        <w:gridCol w:w="488"/>
        <w:tblGridChange w:id="63">
          <w:tblGrid>
            <w:gridCol w:w="528"/>
            <w:gridCol w:w="3892"/>
            <w:gridCol w:w="3916"/>
            <w:gridCol w:w="504"/>
            <w:gridCol w:w="504"/>
            <w:gridCol w:w="504"/>
          </w:tblGrid>
        </w:tblGridChange>
      </w:tblGrid>
      <w:tr w:rsidR="004B729D" w:rsidRPr="000F3733" w14:paraId="1BA8A156" w14:textId="77777777" w:rsidTr="00401F78">
        <w:tc>
          <w:tcPr>
            <w:tcW w:w="673" w:type="dxa"/>
            <w:shd w:val="clear" w:color="auto" w:fill="E6E6E6"/>
            <w:vAlign w:val="center"/>
            <w:tcPrChange w:id="64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7065830C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shd w:val="clear" w:color="auto" w:fill="auto"/>
            <w:vAlign w:val="center"/>
            <w:tcPrChange w:id="65" w:author="Sandra Ballen" w:date="2015-05-02T18:24:00Z">
              <w:tcPr>
                <w:tcW w:w="6096" w:type="dxa"/>
                <w:vAlign w:val="center"/>
              </w:tcPr>
            </w:tcPrChange>
          </w:tcPr>
          <w:p w14:paraId="0161545B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66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2 · (‒5) · (‒10) · (‒3) =</w:delText>
              </w:r>
            </w:del>
            <w:ins w:id="67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&lt;&lt;MA_07_02_132.gif&gt;&gt;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68" w:author="Sandra Ballen" w:date="2015-05-02T18:24:00Z">
              <w:tcPr>
                <w:tcW w:w="6097" w:type="dxa"/>
                <w:vAlign w:val="center"/>
              </w:tcPr>
            </w:tcPrChange>
          </w:tcPr>
          <w:p w14:paraId="0DEDD73E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‒300</w:t>
            </w:r>
          </w:p>
        </w:tc>
        <w:tc>
          <w:tcPr>
            <w:tcW w:w="607" w:type="dxa"/>
            <w:shd w:val="clear" w:color="auto" w:fill="auto"/>
            <w:vAlign w:val="center"/>
            <w:tcPrChange w:id="69" w:author="Sandra Ballen" w:date="2015-05-02T18:24:00Z">
              <w:tcPr>
                <w:tcW w:w="607" w:type="dxa"/>
                <w:vAlign w:val="center"/>
              </w:tcPr>
            </w:tcPrChange>
          </w:tcPr>
          <w:p w14:paraId="78671121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70" w:author="Sandra Ballen" w:date="2015-05-02T18:24:00Z">
              <w:tcPr>
                <w:tcW w:w="607" w:type="dxa"/>
                <w:vAlign w:val="center"/>
              </w:tcPr>
            </w:tcPrChange>
          </w:tcPr>
          <w:p w14:paraId="25091FC1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71" w:author="Sandra Ballen" w:date="2015-05-02T18:24:00Z">
              <w:tcPr>
                <w:tcW w:w="607" w:type="dxa"/>
                <w:vAlign w:val="center"/>
              </w:tcPr>
            </w:tcPrChange>
          </w:tcPr>
          <w:p w14:paraId="6A13FB9D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44715DBC" w14:textId="77777777" w:rsidTr="00401F78">
        <w:tc>
          <w:tcPr>
            <w:tcW w:w="673" w:type="dxa"/>
            <w:shd w:val="clear" w:color="auto" w:fill="E6E6E6"/>
            <w:vAlign w:val="center"/>
            <w:tcPrChange w:id="72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2F4217EA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shd w:val="clear" w:color="auto" w:fill="auto"/>
            <w:vAlign w:val="center"/>
            <w:tcPrChange w:id="73" w:author="Sandra Ballen" w:date="2015-05-02T18:24:00Z">
              <w:tcPr>
                <w:tcW w:w="6096" w:type="dxa"/>
                <w:vAlign w:val="center"/>
              </w:tcPr>
            </w:tcPrChange>
          </w:tcPr>
          <w:p w14:paraId="159C4447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74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‒3 · (5) · (‒7) =</w:delText>
              </w:r>
            </w:del>
            <w:ins w:id="75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&lt;&lt;MA_07_02_133.gif&gt;&gt;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76" w:author="Sandra Ballen" w:date="2015-05-02T18:24:00Z">
              <w:tcPr>
                <w:tcW w:w="6097" w:type="dxa"/>
                <w:vAlign w:val="center"/>
              </w:tcPr>
            </w:tcPrChange>
          </w:tcPr>
          <w:p w14:paraId="26F40A39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105</w:t>
            </w:r>
          </w:p>
        </w:tc>
        <w:tc>
          <w:tcPr>
            <w:tcW w:w="607" w:type="dxa"/>
            <w:shd w:val="clear" w:color="auto" w:fill="auto"/>
            <w:vAlign w:val="center"/>
            <w:tcPrChange w:id="77" w:author="Sandra Ballen" w:date="2015-05-02T18:24:00Z">
              <w:tcPr>
                <w:tcW w:w="607" w:type="dxa"/>
                <w:vAlign w:val="center"/>
              </w:tcPr>
            </w:tcPrChange>
          </w:tcPr>
          <w:p w14:paraId="7B38E98C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78" w:author="Sandra Ballen" w:date="2015-05-02T18:24:00Z">
              <w:tcPr>
                <w:tcW w:w="607" w:type="dxa"/>
                <w:vAlign w:val="center"/>
              </w:tcPr>
            </w:tcPrChange>
          </w:tcPr>
          <w:p w14:paraId="51648C94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79" w:author="Sandra Ballen" w:date="2015-05-02T18:24:00Z">
              <w:tcPr>
                <w:tcW w:w="607" w:type="dxa"/>
                <w:vAlign w:val="center"/>
              </w:tcPr>
            </w:tcPrChange>
          </w:tcPr>
          <w:p w14:paraId="1971F930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31A80A9D" w14:textId="77777777" w:rsidTr="00401F78">
        <w:tc>
          <w:tcPr>
            <w:tcW w:w="673" w:type="dxa"/>
            <w:shd w:val="clear" w:color="auto" w:fill="E6E6E6"/>
            <w:vAlign w:val="center"/>
            <w:tcPrChange w:id="80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4C25D115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shd w:val="clear" w:color="auto" w:fill="auto"/>
            <w:vAlign w:val="center"/>
            <w:tcPrChange w:id="81" w:author="Sandra Ballen" w:date="2015-05-02T18:24:00Z">
              <w:tcPr>
                <w:tcW w:w="6096" w:type="dxa"/>
                <w:vAlign w:val="center"/>
              </w:tcPr>
            </w:tcPrChange>
          </w:tcPr>
          <w:p w14:paraId="61D30006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82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6 · (‒15) · (3) · (2) =</w:delText>
              </w:r>
            </w:del>
            <w:ins w:id="83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&lt;&lt;MA_07_02_134.gif&gt;&gt;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84" w:author="Sandra Ballen" w:date="2015-05-02T18:24:00Z">
              <w:tcPr>
                <w:tcW w:w="6097" w:type="dxa"/>
                <w:vAlign w:val="center"/>
              </w:tcPr>
            </w:tcPrChange>
          </w:tcPr>
          <w:p w14:paraId="76B4C782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‒540</w:t>
            </w:r>
          </w:p>
        </w:tc>
        <w:tc>
          <w:tcPr>
            <w:tcW w:w="607" w:type="dxa"/>
            <w:shd w:val="clear" w:color="auto" w:fill="auto"/>
            <w:vAlign w:val="center"/>
            <w:tcPrChange w:id="85" w:author="Sandra Ballen" w:date="2015-05-02T18:24:00Z">
              <w:tcPr>
                <w:tcW w:w="607" w:type="dxa"/>
                <w:vAlign w:val="center"/>
              </w:tcPr>
            </w:tcPrChange>
          </w:tcPr>
          <w:p w14:paraId="1056C48F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86" w:author="Sandra Ballen" w:date="2015-05-02T18:24:00Z">
              <w:tcPr>
                <w:tcW w:w="607" w:type="dxa"/>
                <w:vAlign w:val="center"/>
              </w:tcPr>
            </w:tcPrChange>
          </w:tcPr>
          <w:p w14:paraId="6BBF5F03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87" w:author="Sandra Ballen" w:date="2015-05-02T18:24:00Z">
              <w:tcPr>
                <w:tcW w:w="607" w:type="dxa"/>
                <w:vAlign w:val="center"/>
              </w:tcPr>
            </w:tcPrChange>
          </w:tcPr>
          <w:p w14:paraId="27ACF7B8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6BBE1956" w14:textId="77777777" w:rsidTr="00401F78">
        <w:tc>
          <w:tcPr>
            <w:tcW w:w="673" w:type="dxa"/>
            <w:shd w:val="clear" w:color="auto" w:fill="E6E6E6"/>
            <w:vAlign w:val="center"/>
            <w:tcPrChange w:id="88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16ABE86D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shd w:val="clear" w:color="auto" w:fill="auto"/>
            <w:vAlign w:val="center"/>
            <w:tcPrChange w:id="89" w:author="Sandra Ballen" w:date="2015-05-02T18:24:00Z">
              <w:tcPr>
                <w:tcW w:w="6096" w:type="dxa"/>
                <w:vAlign w:val="center"/>
              </w:tcPr>
            </w:tcPrChange>
          </w:tcPr>
          <w:p w14:paraId="5C006AB3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90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‒2 · (‒5) · (‒8) · (‒12) =</w:delText>
              </w:r>
            </w:del>
            <w:ins w:id="91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&lt;&lt;MA_07_02_135.gif&gt;&gt;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92" w:author="Sandra Ballen" w:date="2015-05-02T18:24:00Z">
              <w:tcPr>
                <w:tcW w:w="6097" w:type="dxa"/>
                <w:vAlign w:val="center"/>
              </w:tcPr>
            </w:tcPrChange>
          </w:tcPr>
          <w:p w14:paraId="170A2B59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960</w:t>
            </w:r>
          </w:p>
        </w:tc>
        <w:tc>
          <w:tcPr>
            <w:tcW w:w="607" w:type="dxa"/>
            <w:shd w:val="clear" w:color="auto" w:fill="auto"/>
            <w:vAlign w:val="center"/>
            <w:tcPrChange w:id="93" w:author="Sandra Ballen" w:date="2015-05-02T18:24:00Z">
              <w:tcPr>
                <w:tcW w:w="607" w:type="dxa"/>
                <w:vAlign w:val="center"/>
              </w:tcPr>
            </w:tcPrChange>
          </w:tcPr>
          <w:p w14:paraId="7C2DB265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94" w:author="Sandra Ballen" w:date="2015-05-02T18:24:00Z">
              <w:tcPr>
                <w:tcW w:w="607" w:type="dxa"/>
                <w:vAlign w:val="center"/>
              </w:tcPr>
            </w:tcPrChange>
          </w:tcPr>
          <w:p w14:paraId="0021CE52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95" w:author="Sandra Ballen" w:date="2015-05-02T18:24:00Z">
              <w:tcPr>
                <w:tcW w:w="607" w:type="dxa"/>
                <w:vAlign w:val="center"/>
              </w:tcPr>
            </w:tcPrChange>
          </w:tcPr>
          <w:p w14:paraId="2BF4DC8F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3F7F890D" w14:textId="77777777" w:rsidTr="00401F78">
        <w:tc>
          <w:tcPr>
            <w:tcW w:w="673" w:type="dxa"/>
            <w:shd w:val="clear" w:color="auto" w:fill="E6E6E6"/>
            <w:vAlign w:val="center"/>
            <w:tcPrChange w:id="96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76DEFA17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shd w:val="clear" w:color="auto" w:fill="auto"/>
            <w:vAlign w:val="center"/>
            <w:tcPrChange w:id="97" w:author="Sandra Ballen" w:date="2015-05-02T18:24:00Z">
              <w:tcPr>
                <w:tcW w:w="6096" w:type="dxa"/>
                <w:vAlign w:val="center"/>
              </w:tcPr>
            </w:tcPrChange>
          </w:tcPr>
          <w:p w14:paraId="632D3C50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98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5 · (‒6) · (14) · (2) · (8) =</w:delText>
              </w:r>
            </w:del>
            <w:ins w:id="99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&lt;&lt;MA_07_02_136.gif&gt;&gt;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100" w:author="Sandra Ballen" w:date="2015-05-02T18:24:00Z">
              <w:tcPr>
                <w:tcW w:w="6097" w:type="dxa"/>
                <w:vAlign w:val="center"/>
              </w:tcPr>
            </w:tcPrChange>
          </w:tcPr>
          <w:p w14:paraId="596FC1EC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‒6720</w:t>
            </w:r>
          </w:p>
        </w:tc>
        <w:tc>
          <w:tcPr>
            <w:tcW w:w="607" w:type="dxa"/>
            <w:shd w:val="clear" w:color="auto" w:fill="auto"/>
            <w:vAlign w:val="center"/>
            <w:tcPrChange w:id="101" w:author="Sandra Ballen" w:date="2015-05-02T18:24:00Z">
              <w:tcPr>
                <w:tcW w:w="607" w:type="dxa"/>
                <w:vAlign w:val="center"/>
              </w:tcPr>
            </w:tcPrChange>
          </w:tcPr>
          <w:p w14:paraId="2F6F540D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02" w:author="Sandra Ballen" w:date="2015-05-02T18:24:00Z">
              <w:tcPr>
                <w:tcW w:w="607" w:type="dxa"/>
                <w:vAlign w:val="center"/>
              </w:tcPr>
            </w:tcPrChange>
          </w:tcPr>
          <w:p w14:paraId="5CF83DFA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03" w:author="Sandra Ballen" w:date="2015-05-02T18:24:00Z">
              <w:tcPr>
                <w:tcW w:w="607" w:type="dxa"/>
                <w:vAlign w:val="center"/>
              </w:tcPr>
            </w:tcPrChange>
          </w:tcPr>
          <w:p w14:paraId="3A6E960F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26BB7EFB" w14:textId="77777777" w:rsidTr="00401F78">
        <w:tc>
          <w:tcPr>
            <w:tcW w:w="673" w:type="dxa"/>
            <w:shd w:val="clear" w:color="auto" w:fill="E6E6E6"/>
            <w:vAlign w:val="center"/>
            <w:tcPrChange w:id="104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1AB99C21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shd w:val="clear" w:color="auto" w:fill="auto"/>
            <w:vAlign w:val="center"/>
            <w:tcPrChange w:id="105" w:author="Sandra Ballen" w:date="2015-05-02T18:24:00Z">
              <w:tcPr>
                <w:tcW w:w="6096" w:type="dxa"/>
                <w:vAlign w:val="center"/>
              </w:tcPr>
            </w:tcPrChange>
          </w:tcPr>
          <w:p w14:paraId="5DA760BF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106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7 · (‒5) · (‒4) · (‒1) · (‒12)  =</w:delText>
              </w:r>
            </w:del>
            <w:ins w:id="107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&lt;&lt;MA_07_02_137.gif&gt;&gt;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108" w:author="Sandra Ballen" w:date="2015-05-02T18:24:00Z">
              <w:tcPr>
                <w:tcW w:w="6097" w:type="dxa"/>
                <w:vAlign w:val="center"/>
              </w:tcPr>
            </w:tcPrChange>
          </w:tcPr>
          <w:p w14:paraId="79377984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1680</w:t>
            </w:r>
          </w:p>
        </w:tc>
        <w:tc>
          <w:tcPr>
            <w:tcW w:w="607" w:type="dxa"/>
            <w:shd w:val="clear" w:color="auto" w:fill="auto"/>
            <w:vAlign w:val="center"/>
            <w:tcPrChange w:id="109" w:author="Sandra Ballen" w:date="2015-05-02T18:24:00Z">
              <w:tcPr>
                <w:tcW w:w="607" w:type="dxa"/>
                <w:vAlign w:val="center"/>
              </w:tcPr>
            </w:tcPrChange>
          </w:tcPr>
          <w:p w14:paraId="603DC000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10" w:author="Sandra Ballen" w:date="2015-05-02T18:24:00Z">
              <w:tcPr>
                <w:tcW w:w="607" w:type="dxa"/>
                <w:vAlign w:val="center"/>
              </w:tcPr>
            </w:tcPrChange>
          </w:tcPr>
          <w:p w14:paraId="3BFBB45D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11" w:author="Sandra Ballen" w:date="2015-05-02T18:24:00Z">
              <w:tcPr>
                <w:tcW w:w="607" w:type="dxa"/>
                <w:vAlign w:val="center"/>
              </w:tcPr>
            </w:tcPrChange>
          </w:tcPr>
          <w:p w14:paraId="424330FF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1ECEDCFC" w14:textId="77777777" w:rsidTr="00401F78">
        <w:tc>
          <w:tcPr>
            <w:tcW w:w="673" w:type="dxa"/>
            <w:shd w:val="clear" w:color="auto" w:fill="E6E6E6"/>
            <w:vAlign w:val="center"/>
            <w:tcPrChange w:id="112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02031C95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shd w:val="clear" w:color="auto" w:fill="auto"/>
            <w:vAlign w:val="center"/>
            <w:tcPrChange w:id="113" w:author="Sandra Ballen" w:date="2015-05-02T18:24:00Z">
              <w:tcPr>
                <w:tcW w:w="6096" w:type="dxa"/>
                <w:vAlign w:val="center"/>
              </w:tcPr>
            </w:tcPrChange>
          </w:tcPr>
          <w:p w14:paraId="4C6C38D9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114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‒8 · (‒3) · (‒5) · (‒1) · (‒7)  =</w:delText>
              </w:r>
            </w:del>
            <w:ins w:id="115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&lt;&lt;MA_07_02_138.gif&gt;&gt;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116" w:author="Sandra Ballen" w:date="2015-05-02T18:24:00Z">
              <w:tcPr>
                <w:tcW w:w="6097" w:type="dxa"/>
                <w:vAlign w:val="center"/>
              </w:tcPr>
            </w:tcPrChange>
          </w:tcPr>
          <w:p w14:paraId="6ECDC9ED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‒840</w:t>
            </w:r>
          </w:p>
        </w:tc>
        <w:tc>
          <w:tcPr>
            <w:tcW w:w="607" w:type="dxa"/>
            <w:shd w:val="clear" w:color="auto" w:fill="auto"/>
            <w:vAlign w:val="center"/>
            <w:tcPrChange w:id="117" w:author="Sandra Ballen" w:date="2015-05-02T18:24:00Z">
              <w:tcPr>
                <w:tcW w:w="607" w:type="dxa"/>
                <w:vAlign w:val="center"/>
              </w:tcPr>
            </w:tcPrChange>
          </w:tcPr>
          <w:p w14:paraId="67C88BEC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18" w:author="Sandra Ballen" w:date="2015-05-02T18:24:00Z">
              <w:tcPr>
                <w:tcW w:w="607" w:type="dxa"/>
                <w:vAlign w:val="center"/>
              </w:tcPr>
            </w:tcPrChange>
          </w:tcPr>
          <w:p w14:paraId="13ACBC45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19" w:author="Sandra Ballen" w:date="2015-05-02T18:24:00Z">
              <w:tcPr>
                <w:tcW w:w="607" w:type="dxa"/>
                <w:vAlign w:val="center"/>
              </w:tcPr>
            </w:tcPrChange>
          </w:tcPr>
          <w:p w14:paraId="64BF6D3E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  <w:tr w:rsidR="004B729D" w:rsidRPr="000F3733" w14:paraId="6E11C2A7" w14:textId="77777777" w:rsidTr="00401F78">
        <w:tc>
          <w:tcPr>
            <w:tcW w:w="673" w:type="dxa"/>
            <w:shd w:val="clear" w:color="auto" w:fill="E6E6E6"/>
            <w:vAlign w:val="center"/>
            <w:tcPrChange w:id="120" w:author="Sandra Ballen" w:date="2015-05-02T18:24:00Z">
              <w:tcPr>
                <w:tcW w:w="673" w:type="dxa"/>
                <w:shd w:val="clear" w:color="auto" w:fill="E6E6E6"/>
                <w:vAlign w:val="center"/>
              </w:tcPr>
            </w:tcPrChange>
          </w:tcPr>
          <w:p w14:paraId="010073E3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shd w:val="clear" w:color="auto" w:fill="auto"/>
            <w:vAlign w:val="center"/>
            <w:tcPrChange w:id="121" w:author="Sandra Ballen" w:date="2015-05-02T18:24:00Z">
              <w:tcPr>
                <w:tcW w:w="6096" w:type="dxa"/>
                <w:vAlign w:val="center"/>
              </w:tcPr>
            </w:tcPrChange>
          </w:tcPr>
          <w:p w14:paraId="096A71C2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del w:id="122" w:author="Sandra Ballen" w:date="2015-05-02T18:24:00Z">
              <w:r w:rsidRPr="00451672">
                <w:rPr>
                  <w:rFonts w:ascii="Times New Roman" w:hAnsi="Times New Roman" w:cs="Times New Roman"/>
                  <w:color w:val="000000"/>
                  <w:sz w:val="18"/>
                  <w:szCs w:val="18"/>
                  <w:lang w:val="es-CO"/>
                </w:rPr>
                <w:delText>‒9 · (‒10) · (‒2) · (6) · (‒3) =</w:delText>
              </w:r>
            </w:del>
            <w:ins w:id="123" w:author="Sandra Ballen" w:date="2015-05-02T18:24:00Z">
              <w:r w:rsidRPr="000F3733">
                <w:rPr>
                  <w:rFonts w:ascii="Times New Roman" w:hAnsi="Times New Roman"/>
                  <w:sz w:val="18"/>
                  <w:szCs w:val="18"/>
                  <w:lang w:val="es-ES_tradnl"/>
                </w:rPr>
                <w:t>&lt;&lt;MA_07_02_139.gif&gt;&gt;</w:t>
              </w:r>
            </w:ins>
          </w:p>
        </w:tc>
        <w:tc>
          <w:tcPr>
            <w:tcW w:w="6097" w:type="dxa"/>
            <w:shd w:val="clear" w:color="auto" w:fill="auto"/>
            <w:vAlign w:val="center"/>
            <w:tcPrChange w:id="124" w:author="Sandra Ballen" w:date="2015-05-02T18:24:00Z">
              <w:tcPr>
                <w:tcW w:w="6097" w:type="dxa"/>
                <w:vAlign w:val="center"/>
              </w:tcPr>
            </w:tcPrChange>
          </w:tcPr>
          <w:p w14:paraId="539ACBFC" w14:textId="77777777" w:rsidR="004B729D" w:rsidRPr="000F3733" w:rsidRDefault="004B729D" w:rsidP="00401F78">
            <w:pPr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3240</w:t>
            </w:r>
          </w:p>
        </w:tc>
        <w:tc>
          <w:tcPr>
            <w:tcW w:w="607" w:type="dxa"/>
            <w:shd w:val="clear" w:color="auto" w:fill="auto"/>
            <w:vAlign w:val="center"/>
            <w:tcPrChange w:id="125" w:author="Sandra Ballen" w:date="2015-05-02T18:24:00Z">
              <w:tcPr>
                <w:tcW w:w="607" w:type="dxa"/>
                <w:vAlign w:val="center"/>
              </w:tcPr>
            </w:tcPrChange>
          </w:tcPr>
          <w:p w14:paraId="749063D7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26" w:author="Sandra Ballen" w:date="2015-05-02T18:24:00Z">
              <w:tcPr>
                <w:tcW w:w="607" w:type="dxa"/>
                <w:vAlign w:val="center"/>
              </w:tcPr>
            </w:tcPrChange>
          </w:tcPr>
          <w:p w14:paraId="625316CE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shd w:val="clear" w:color="auto" w:fill="auto"/>
            <w:vAlign w:val="center"/>
            <w:tcPrChange w:id="127" w:author="Sandra Ballen" w:date="2015-05-02T18:24:00Z">
              <w:tcPr>
                <w:tcW w:w="607" w:type="dxa"/>
                <w:vAlign w:val="center"/>
              </w:tcPr>
            </w:tcPrChange>
          </w:tcPr>
          <w:p w14:paraId="289EC5AA" w14:textId="77777777" w:rsidR="004B729D" w:rsidRPr="000F3733" w:rsidRDefault="004B729D" w:rsidP="00401F78">
            <w:pPr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F3733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</w:tr>
    </w:tbl>
    <w:p w14:paraId="3A656DD7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60339D9B" w14:textId="77777777" w:rsidR="004B729D" w:rsidRPr="00CC6FD9" w:rsidRDefault="004B729D" w:rsidP="004B729D">
      <w:pPr>
        <w:rPr>
          <w:rFonts w:ascii="Arial" w:hAnsi="Arial" w:cs="Arial"/>
          <w:sz w:val="18"/>
          <w:szCs w:val="18"/>
          <w:lang w:val="es-ES_tradnl"/>
        </w:rPr>
      </w:pPr>
    </w:p>
    <w:p w14:paraId="5B50865C" w14:textId="77777777" w:rsidR="00F93E33" w:rsidRPr="004B729D" w:rsidRDefault="00F93E33" w:rsidP="004B729D">
      <w:bookmarkStart w:id="128" w:name="_GoBack"/>
      <w:bookmarkEnd w:id="128"/>
    </w:p>
    <w:sectPr w:rsidR="00F93E33" w:rsidRPr="004B729D" w:rsidSect="00751D5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B5A4F"/>
    <w:multiLevelType w:val="hybridMultilevel"/>
    <w:tmpl w:val="029C83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1672"/>
    <w:rsid w:val="0045712C"/>
    <w:rsid w:val="00485C72"/>
    <w:rsid w:val="004B1C56"/>
    <w:rsid w:val="004B729D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9576C2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6FD9"/>
    <w:rsid w:val="00CD2245"/>
    <w:rsid w:val="00D15A42"/>
    <w:rsid w:val="00D660AD"/>
    <w:rsid w:val="00DB4E84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E9C999A-6747-4318-B819-BA5394F5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6</cp:revision>
  <dcterms:created xsi:type="dcterms:W3CDTF">2015-04-12T18:04:00Z</dcterms:created>
  <dcterms:modified xsi:type="dcterms:W3CDTF">2015-05-02T23:25:00Z</dcterms:modified>
</cp:coreProperties>
</file>