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B0D5" w14:textId="77777777" w:rsidR="007120BC" w:rsidRPr="00E02462" w:rsidRDefault="007120BC" w:rsidP="007120BC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Ejercicio Genérico M6A: Test de validar escritura</w:t>
      </w:r>
    </w:p>
    <w:p w14:paraId="4AD8CFD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AA9694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037C4C5" w14:textId="19C7C5F1" w:rsidR="007120BC" w:rsidRPr="00E02462" w:rsidRDefault="00BC207D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="007120BC" w:rsidRPr="00E02462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0684919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6D2D18F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0BE242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97DD7C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BCB4D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1172920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35925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E0DA50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3CAF7620" w14:textId="5BC94AED" w:rsidR="007120BC" w:rsidRPr="00E02462" w:rsidRDefault="00BC207D" w:rsidP="007120BC">
      <w:pPr>
        <w:rPr>
          <w:rFonts w:ascii="Arial" w:hAnsi="Arial" w:cs="Arial"/>
          <w:sz w:val="18"/>
          <w:szCs w:val="18"/>
          <w:lang w:val="es-ES_tradnl"/>
        </w:rPr>
      </w:pPr>
      <w:r w:rsidRPr="00BC207D">
        <w:rPr>
          <w:rFonts w:ascii="Arial" w:hAnsi="Arial" w:cs="Arial"/>
          <w:color w:val="000000"/>
          <w:sz w:val="18"/>
          <w:szCs w:val="18"/>
          <w:lang w:val="es-ES"/>
        </w:rPr>
        <w:t>Divisiones que requieren la aplicación de las propiedades de la multiplicación</w:t>
      </w:r>
      <w:bookmarkStart w:id="0" w:name="_GoBack"/>
      <w:bookmarkEnd w:id="0"/>
    </w:p>
    <w:p w14:paraId="325373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8019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621BB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División, enteros, multiplicación, propiedades.</w:t>
      </w:r>
    </w:p>
    <w:p w14:paraId="3DCDB98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8537AE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59E203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E45EDD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BC1219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B33C18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Sandra Ballen" w:date="2015-05-02T18:44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7120BC" w:rsidRPr="007D6353" w14:paraId="09203297" w14:textId="77777777" w:rsidTr="00A91968">
        <w:tc>
          <w:tcPr>
            <w:tcW w:w="1248" w:type="dxa"/>
            <w:shd w:val="clear" w:color="auto" w:fill="auto"/>
            <w:tcPrChange w:id="3" w:author="Sandra Ballen" w:date="2015-05-02T18:44:00Z">
              <w:tcPr>
                <w:tcW w:w="1248" w:type="dxa"/>
              </w:tcPr>
            </w:tcPrChange>
          </w:tcPr>
          <w:p w14:paraId="1B9440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4" w:author="Sandra Ballen" w:date="2015-05-02T18:44:00Z">
              <w:tcPr>
                <w:tcW w:w="404" w:type="dxa"/>
              </w:tcPr>
            </w:tcPrChange>
          </w:tcPr>
          <w:p w14:paraId="2169C45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5" w:author="Sandra Ballen" w:date="2015-05-02T18:44:00Z">
              <w:tcPr>
                <w:tcW w:w="1289" w:type="dxa"/>
              </w:tcPr>
            </w:tcPrChange>
          </w:tcPr>
          <w:p w14:paraId="719DBEA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6" w:author="Sandra Ballen" w:date="2015-05-02T18:44:00Z">
              <w:tcPr>
                <w:tcW w:w="367" w:type="dxa"/>
              </w:tcPr>
            </w:tcPrChange>
          </w:tcPr>
          <w:p w14:paraId="4BA7FB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7" w:author="Sandra Ballen" w:date="2015-05-02T18:44:00Z">
              <w:tcPr>
                <w:tcW w:w="2504" w:type="dxa"/>
              </w:tcPr>
            </w:tcPrChange>
          </w:tcPr>
          <w:p w14:paraId="0661F7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8" w:author="Sandra Ballen" w:date="2015-05-02T18:44:00Z">
              <w:tcPr>
                <w:tcW w:w="425" w:type="dxa"/>
              </w:tcPr>
            </w:tcPrChange>
          </w:tcPr>
          <w:p w14:paraId="774E606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9" w:author="Sandra Ballen" w:date="2015-05-02T18:44:00Z">
              <w:tcPr>
                <w:tcW w:w="2268" w:type="dxa"/>
              </w:tcPr>
            </w:tcPrChange>
          </w:tcPr>
          <w:p w14:paraId="14D5CE6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0" w:author="Sandra Ballen" w:date="2015-05-02T18:44:00Z">
              <w:tcPr>
                <w:tcW w:w="425" w:type="dxa"/>
              </w:tcPr>
            </w:tcPrChange>
          </w:tcPr>
          <w:p w14:paraId="695BFDB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D2430F" w14:textId="77777777" w:rsidTr="00A91968">
        <w:tc>
          <w:tcPr>
            <w:tcW w:w="1248" w:type="dxa"/>
            <w:shd w:val="clear" w:color="auto" w:fill="auto"/>
            <w:tcPrChange w:id="11" w:author="Sandra Ballen" w:date="2015-05-02T18:44:00Z">
              <w:tcPr>
                <w:tcW w:w="1248" w:type="dxa"/>
              </w:tcPr>
            </w:tcPrChange>
          </w:tcPr>
          <w:p w14:paraId="334182A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2" w:author="Sandra Ballen" w:date="2015-05-02T18:44:00Z">
              <w:tcPr>
                <w:tcW w:w="404" w:type="dxa"/>
              </w:tcPr>
            </w:tcPrChange>
          </w:tcPr>
          <w:p w14:paraId="733F0D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3" w:author="Sandra Ballen" w:date="2015-05-02T18:44:00Z">
              <w:tcPr>
                <w:tcW w:w="1289" w:type="dxa"/>
              </w:tcPr>
            </w:tcPrChange>
          </w:tcPr>
          <w:p w14:paraId="54E47C4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4" w:author="Sandra Ballen" w:date="2015-05-02T18:44:00Z">
              <w:tcPr>
                <w:tcW w:w="367" w:type="dxa"/>
              </w:tcPr>
            </w:tcPrChange>
          </w:tcPr>
          <w:p w14:paraId="5C80471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5" w:author="Sandra Ballen" w:date="2015-05-02T18:44:00Z">
              <w:tcPr>
                <w:tcW w:w="2504" w:type="dxa"/>
              </w:tcPr>
            </w:tcPrChange>
          </w:tcPr>
          <w:p w14:paraId="403450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6" w:author="Sandra Ballen" w:date="2015-05-02T18:44:00Z">
              <w:tcPr>
                <w:tcW w:w="425" w:type="dxa"/>
              </w:tcPr>
            </w:tcPrChange>
          </w:tcPr>
          <w:p w14:paraId="31FBE8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7" w:author="Sandra Ballen" w:date="2015-05-02T18:44:00Z">
              <w:tcPr>
                <w:tcW w:w="2268" w:type="dxa"/>
              </w:tcPr>
            </w:tcPrChange>
          </w:tcPr>
          <w:p w14:paraId="280647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8" w:author="Sandra Ballen" w:date="2015-05-02T18:44:00Z">
              <w:tcPr>
                <w:tcW w:w="425" w:type="dxa"/>
              </w:tcPr>
            </w:tcPrChange>
          </w:tcPr>
          <w:p w14:paraId="13F9CA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638FE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94A20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" w:author="Sandra Ballen" w:date="2015-05-02T18:44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7120BC" w:rsidRPr="007D6353" w14:paraId="00D7E34E" w14:textId="77777777" w:rsidTr="00A91968">
        <w:tc>
          <w:tcPr>
            <w:tcW w:w="4536" w:type="dxa"/>
            <w:shd w:val="clear" w:color="auto" w:fill="auto"/>
            <w:tcPrChange w:id="21" w:author="Sandra Ballen" w:date="2015-05-02T18:44:00Z">
              <w:tcPr>
                <w:tcW w:w="4536" w:type="dxa"/>
              </w:tcPr>
            </w:tcPrChange>
          </w:tcPr>
          <w:p w14:paraId="0419C6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2" w:author="Sandra Ballen" w:date="2015-05-02T18:44:00Z">
              <w:tcPr>
                <w:tcW w:w="425" w:type="dxa"/>
              </w:tcPr>
            </w:tcPrChange>
          </w:tcPr>
          <w:p w14:paraId="6BE8DC8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3" w:author="Sandra Ballen" w:date="2015-05-02T18:44:00Z">
              <w:tcPr>
                <w:tcW w:w="4111" w:type="dxa"/>
              </w:tcPr>
            </w:tcPrChange>
          </w:tcPr>
          <w:p w14:paraId="5F60170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4" w:author="Sandra Ballen" w:date="2015-05-02T18:44:00Z">
              <w:tcPr>
                <w:tcW w:w="425" w:type="dxa"/>
              </w:tcPr>
            </w:tcPrChange>
          </w:tcPr>
          <w:p w14:paraId="0460638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7120BC" w:rsidRPr="007D6353" w14:paraId="7197E447" w14:textId="77777777" w:rsidTr="00A91968">
        <w:tc>
          <w:tcPr>
            <w:tcW w:w="4536" w:type="dxa"/>
            <w:shd w:val="clear" w:color="auto" w:fill="auto"/>
            <w:tcPrChange w:id="25" w:author="Sandra Ballen" w:date="2015-05-02T18:44:00Z">
              <w:tcPr>
                <w:tcW w:w="4536" w:type="dxa"/>
              </w:tcPr>
            </w:tcPrChange>
          </w:tcPr>
          <w:p w14:paraId="7537DAF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6" w:author="Sandra Ballen" w:date="2015-05-02T18:44:00Z">
              <w:tcPr>
                <w:tcW w:w="425" w:type="dxa"/>
              </w:tcPr>
            </w:tcPrChange>
          </w:tcPr>
          <w:p w14:paraId="7AD7EEF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7" w:author="Sandra Ballen" w:date="2015-05-02T18:44:00Z">
              <w:tcPr>
                <w:tcW w:w="4111" w:type="dxa"/>
              </w:tcPr>
            </w:tcPrChange>
          </w:tcPr>
          <w:p w14:paraId="48F7C98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8" w:author="Sandra Ballen" w:date="2015-05-02T18:44:00Z">
              <w:tcPr>
                <w:tcW w:w="425" w:type="dxa"/>
              </w:tcPr>
            </w:tcPrChange>
          </w:tcPr>
          <w:p w14:paraId="64FA4E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0CC598" w14:textId="77777777" w:rsidTr="00A91968">
        <w:tc>
          <w:tcPr>
            <w:tcW w:w="4536" w:type="dxa"/>
            <w:shd w:val="clear" w:color="auto" w:fill="auto"/>
            <w:tcPrChange w:id="29" w:author="Sandra Ballen" w:date="2015-05-02T18:44:00Z">
              <w:tcPr>
                <w:tcW w:w="4536" w:type="dxa"/>
              </w:tcPr>
            </w:tcPrChange>
          </w:tcPr>
          <w:p w14:paraId="6B1D767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0" w:author="Sandra Ballen" w:date="2015-05-02T18:44:00Z">
              <w:tcPr>
                <w:tcW w:w="425" w:type="dxa"/>
              </w:tcPr>
            </w:tcPrChange>
          </w:tcPr>
          <w:p w14:paraId="6457C5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1" w:author="Sandra Ballen" w:date="2015-05-02T18:44:00Z">
              <w:tcPr>
                <w:tcW w:w="4111" w:type="dxa"/>
              </w:tcPr>
            </w:tcPrChange>
          </w:tcPr>
          <w:p w14:paraId="1652A13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2" w:author="Sandra Ballen" w:date="2015-05-02T18:44:00Z">
              <w:tcPr>
                <w:tcW w:w="425" w:type="dxa"/>
              </w:tcPr>
            </w:tcPrChange>
          </w:tcPr>
          <w:p w14:paraId="7AFFD1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5D7C4C6" w14:textId="77777777" w:rsidTr="00A91968">
        <w:tc>
          <w:tcPr>
            <w:tcW w:w="4536" w:type="dxa"/>
            <w:shd w:val="clear" w:color="auto" w:fill="auto"/>
            <w:tcPrChange w:id="33" w:author="Sandra Ballen" w:date="2015-05-02T18:44:00Z">
              <w:tcPr>
                <w:tcW w:w="4536" w:type="dxa"/>
              </w:tcPr>
            </w:tcPrChange>
          </w:tcPr>
          <w:p w14:paraId="5C053D9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4" w:author="Sandra Ballen" w:date="2015-05-02T18:44:00Z">
              <w:tcPr>
                <w:tcW w:w="425" w:type="dxa"/>
              </w:tcPr>
            </w:tcPrChange>
          </w:tcPr>
          <w:p w14:paraId="5018E73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5" w:author="Sandra Ballen" w:date="2015-05-02T18:44:00Z">
              <w:tcPr>
                <w:tcW w:w="4111" w:type="dxa"/>
              </w:tcPr>
            </w:tcPrChange>
          </w:tcPr>
          <w:p w14:paraId="666AA0D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6" w:author="Sandra Ballen" w:date="2015-05-02T18:44:00Z">
              <w:tcPr>
                <w:tcW w:w="425" w:type="dxa"/>
              </w:tcPr>
            </w:tcPrChange>
          </w:tcPr>
          <w:p w14:paraId="23A82D1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1A4907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147B3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" w:author="Sandra Ballen" w:date="2015-05-02T18:44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7120BC" w:rsidRPr="007D6353" w14:paraId="67B79556" w14:textId="77777777" w:rsidTr="00A91968">
        <w:tc>
          <w:tcPr>
            <w:tcW w:w="2126" w:type="dxa"/>
            <w:shd w:val="clear" w:color="auto" w:fill="auto"/>
            <w:tcPrChange w:id="39" w:author="Sandra Ballen" w:date="2015-05-02T18:44:00Z">
              <w:tcPr>
                <w:tcW w:w="2126" w:type="dxa"/>
              </w:tcPr>
            </w:tcPrChange>
          </w:tcPr>
          <w:p w14:paraId="16BDEFC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0" w:author="Sandra Ballen" w:date="2015-05-02T18:44:00Z">
              <w:tcPr>
                <w:tcW w:w="404" w:type="dxa"/>
              </w:tcPr>
            </w:tcPrChange>
          </w:tcPr>
          <w:p w14:paraId="0FA524B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1" w:author="Sandra Ballen" w:date="2015-05-02T18:44:00Z">
              <w:tcPr>
                <w:tcW w:w="1156" w:type="dxa"/>
              </w:tcPr>
            </w:tcPrChange>
          </w:tcPr>
          <w:p w14:paraId="4D7EAF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2" w:author="Sandra Ballen" w:date="2015-05-02T18:44:00Z">
              <w:tcPr>
                <w:tcW w:w="425" w:type="dxa"/>
              </w:tcPr>
            </w:tcPrChange>
          </w:tcPr>
          <w:p w14:paraId="10149AF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3" w:author="Sandra Ballen" w:date="2015-05-02T18:44:00Z">
              <w:tcPr>
                <w:tcW w:w="1843" w:type="dxa"/>
              </w:tcPr>
            </w:tcPrChange>
          </w:tcPr>
          <w:p w14:paraId="0188A76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4" w:author="Sandra Ballen" w:date="2015-05-02T18:44:00Z">
              <w:tcPr>
                <w:tcW w:w="425" w:type="dxa"/>
              </w:tcPr>
            </w:tcPrChange>
          </w:tcPr>
          <w:p w14:paraId="728A04E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5" w:author="Sandra Ballen" w:date="2015-05-02T18:44:00Z">
              <w:tcPr>
                <w:tcW w:w="1559" w:type="dxa"/>
              </w:tcPr>
            </w:tcPrChange>
          </w:tcPr>
          <w:p w14:paraId="33EC36B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6" w:author="Sandra Ballen" w:date="2015-05-02T18:44:00Z">
              <w:tcPr>
                <w:tcW w:w="425" w:type="dxa"/>
              </w:tcPr>
            </w:tcPrChange>
          </w:tcPr>
          <w:p w14:paraId="07FBF3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9E201B5" w14:textId="77777777" w:rsidTr="00A91968">
        <w:tc>
          <w:tcPr>
            <w:tcW w:w="2126" w:type="dxa"/>
            <w:shd w:val="clear" w:color="auto" w:fill="auto"/>
            <w:tcPrChange w:id="47" w:author="Sandra Ballen" w:date="2015-05-02T18:44:00Z">
              <w:tcPr>
                <w:tcW w:w="2126" w:type="dxa"/>
              </w:tcPr>
            </w:tcPrChange>
          </w:tcPr>
          <w:p w14:paraId="08E8E9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8" w:author="Sandra Ballen" w:date="2015-05-02T18:44:00Z">
              <w:tcPr>
                <w:tcW w:w="404" w:type="dxa"/>
              </w:tcPr>
            </w:tcPrChange>
          </w:tcPr>
          <w:p w14:paraId="6A460A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9" w:author="Sandra Ballen" w:date="2015-05-02T18:44:00Z">
              <w:tcPr>
                <w:tcW w:w="1156" w:type="dxa"/>
              </w:tcPr>
            </w:tcPrChange>
          </w:tcPr>
          <w:p w14:paraId="1C00A42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0" w:author="Sandra Ballen" w:date="2015-05-02T18:44:00Z">
              <w:tcPr>
                <w:tcW w:w="425" w:type="dxa"/>
              </w:tcPr>
            </w:tcPrChange>
          </w:tcPr>
          <w:p w14:paraId="5FA7580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1" w:author="Sandra Ballen" w:date="2015-05-02T18:44:00Z">
              <w:tcPr>
                <w:tcW w:w="1843" w:type="dxa"/>
              </w:tcPr>
            </w:tcPrChange>
          </w:tcPr>
          <w:p w14:paraId="31E8937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2" w:author="Sandra Ballen" w:date="2015-05-02T18:44:00Z">
              <w:tcPr>
                <w:tcW w:w="425" w:type="dxa"/>
              </w:tcPr>
            </w:tcPrChange>
          </w:tcPr>
          <w:p w14:paraId="426DA89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44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03E9DF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4" w:author="Sandra Ballen" w:date="2015-05-02T18:44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3E22D8C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2E1DF5" w14:textId="77777777" w:rsidTr="00A91968">
        <w:tc>
          <w:tcPr>
            <w:tcW w:w="2126" w:type="dxa"/>
            <w:shd w:val="clear" w:color="auto" w:fill="auto"/>
            <w:tcPrChange w:id="55" w:author="Sandra Ballen" w:date="2015-05-02T18:44:00Z">
              <w:tcPr>
                <w:tcW w:w="2126" w:type="dxa"/>
              </w:tcPr>
            </w:tcPrChange>
          </w:tcPr>
          <w:p w14:paraId="4E6873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6" w:author="Sandra Ballen" w:date="2015-05-02T18:44:00Z">
              <w:tcPr>
                <w:tcW w:w="404" w:type="dxa"/>
              </w:tcPr>
            </w:tcPrChange>
          </w:tcPr>
          <w:p w14:paraId="181BC5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7" w:author="Sandra Ballen" w:date="2015-05-02T18:44:00Z">
              <w:tcPr>
                <w:tcW w:w="1156" w:type="dxa"/>
              </w:tcPr>
            </w:tcPrChange>
          </w:tcPr>
          <w:p w14:paraId="7C6F2E5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8" w:author="Sandra Ballen" w:date="2015-05-02T18:44:00Z">
              <w:tcPr>
                <w:tcW w:w="425" w:type="dxa"/>
              </w:tcPr>
            </w:tcPrChange>
          </w:tcPr>
          <w:p w14:paraId="5051AA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9" w:author="Sandra Ballen" w:date="2015-05-02T18:44:00Z">
              <w:tcPr>
                <w:tcW w:w="1843" w:type="dxa"/>
              </w:tcPr>
            </w:tcPrChange>
          </w:tcPr>
          <w:p w14:paraId="67FC5F3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0" w:author="Sandra Ballen" w:date="2015-05-02T18:44:00Z">
              <w:tcPr>
                <w:tcW w:w="425" w:type="dxa"/>
              </w:tcPr>
            </w:tcPrChange>
          </w:tcPr>
          <w:p w14:paraId="57DCB8C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1" w:author="Sandra Ballen" w:date="2015-05-02T18:44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49A8E22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2" w:author="Sandra Ballen" w:date="2015-05-02T18:44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6EF835A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4009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2CAE08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7C159EA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3-Difícil</w:t>
      </w:r>
    </w:p>
    <w:p w14:paraId="647411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3DCF5D0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5ECF19C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1DED98" w14:textId="77777777" w:rsidR="007120BC" w:rsidRPr="00E02462" w:rsidRDefault="007120BC" w:rsidP="007120BC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930C06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E52F82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3005DE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316F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062A3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A8DC03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7S</w:t>
      </w:r>
    </w:p>
    <w:p w14:paraId="1B13E8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5BE08C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66336E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Arrastra y ubica frente a cada operación su resultado.</w:t>
      </w:r>
    </w:p>
    <w:p w14:paraId="673ECE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9465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B09F40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Antes de dividir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primero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lang w:val="es-ES_tradnl"/>
        </w:rPr>
        <w:t>resuelve la</w:t>
      </w:r>
      <w:r>
        <w:rPr>
          <w:rFonts w:ascii="Arial" w:hAnsi="Arial" w:cs="Arial"/>
          <w:sz w:val="18"/>
          <w:szCs w:val="18"/>
          <w:lang w:val="es-ES_tradnl"/>
        </w:rPr>
        <w:t xml:space="preserve">s multiplicaciones y, al escribir el resultado, si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37E35D6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883F0D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8BC5F6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1DA585D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20CF14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59239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05C2CF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973B6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DCE990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09D0E3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DB7764A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2  MÁX. 10. TEST-VALIDAR ESCRITURA. MODELO DE VALIDACIÓN POR ESCRITURA. TODO EL TEXTO QUE SE ESCRIBA SERÁN CONSIDERADO VÁLIDO Y CORRECTO. </w:t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LA EXPLICACIÓN Y RESPUESTA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SE MUESTRA AL MOMENTO DE PEDIR LA SOLUCIÓN. UNIDADES, TEXTO QUE SE DESEA SEA PARTE DEL FINAL DE LA RESPUESTA, EJEMPLO: cm</w:t>
      </w:r>
      <w:r w:rsidRPr="00E02462">
        <w:rPr>
          <w:rFonts w:ascii="Arial" w:hAnsi="Arial" w:cs="Arial"/>
          <w:color w:val="0000FF"/>
          <w:sz w:val="18"/>
          <w:szCs w:val="18"/>
          <w:vertAlign w:val="superscript"/>
          <w:lang w:val="es-ES_tradnl"/>
        </w:rPr>
        <w:t>2</w:t>
      </w:r>
    </w:p>
    <w:p w14:paraId="7241C05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F7C79B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CRITERIOS PARA LA CALIFICACIÓN, INDICA CON “S” SOLAMENTE SI SE DESEA:</w:t>
      </w:r>
    </w:p>
    <w:p w14:paraId="45560645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mayúsculas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103B6607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51C5CFAB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 final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2CBCA4A5" w14:textId="77777777" w:rsidR="007120BC" w:rsidRPr="00E02462" w:rsidRDefault="007120BC" w:rsidP="007120BC">
      <w:pPr>
        <w:tabs>
          <w:tab w:val="left" w:pos="8364"/>
        </w:tabs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E02462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 </w:t>
      </w:r>
    </w:p>
    <w:p w14:paraId="5C05196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AAC0E29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5A805E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9F71B9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77E9BA2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C967B1F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FE4D46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siguiente operación y realiza el mismo procedimiento en cada ejercicio.</w:t>
      </w:r>
    </w:p>
    <w:p w14:paraId="17761DBC" w14:textId="77777777" w:rsidR="005D6159" w:rsidRDefault="005D6159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95F74B0" w14:textId="4E0C510A" w:rsidR="005D6159" w:rsidRDefault="005D6159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MA_07_02_REC200_IMG01n</w:t>
      </w:r>
    </w:p>
    <w:p w14:paraId="1DE7375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4203CE" w14:textId="13756CEA" w:rsidR="007120BC" w:rsidRPr="007120BC" w:rsidRDefault="00BC207D" w:rsidP="007120BC">
      <w:pPr>
        <w:rPr>
          <w:del w:id="63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64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65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 ·</m:t>
                </w:del>
              </m:r>
              <m:d>
                <m:dPr>
                  <m:ctrlPr>
                    <w:del w:id="66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67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w:del>
                  </m:r>
                </m:e>
              </m:d>
              <m:r>
                <w:del w:id="68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·3</m:t>
                </w:del>
              </m:r>
            </m:num>
            <m:den>
              <m:r>
                <w:del w:id="69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·(</m:t>
                </w:del>
              </m:r>
              <m:r>
                <w:del w:id="70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‒8</m:t>
                </w:del>
              </m:r>
              <m:r>
                <w:del w:id="71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w:del>
              </m:r>
            </m:den>
          </m:f>
          <m:r>
            <w:del w:id="72" w:author="Sandra Ballen" w:date="2015-05-02T18:44:00Z"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w:del>
          </m:r>
          <m:f>
            <m:fPr>
              <m:ctrlPr>
                <w:del w:id="73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74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w:del>
              </m:r>
              <m:r>
                <w:del w:id="75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w:del>
              </m:r>
            </m:num>
            <m:den>
              <m:r>
                <w:del w:id="76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w:del>
              </m:r>
              <m:r>
                <w:del w:id="77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w:del>
              </m:r>
            </m:den>
          </m:f>
          <m:r>
            <w:del w:id="78" w:author="Sandra Ballen" w:date="2015-05-02T18:44:00Z"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w:del>
          </m:r>
          <m:r>
            <w:del w:id="79" w:author="Sandra Ballen" w:date="2015-05-02T18:44:00Z">
              <w:rPr>
                <w:rFonts w:ascii="Cambria Math" w:hAnsi="Cambria Math"/>
                <w:sz w:val="18"/>
                <w:szCs w:val="18"/>
                <w:lang w:val="es-ES_tradnl"/>
              </w:rPr>
              <m:t>‒</m:t>
            </w:del>
          </m:r>
          <m:r>
            <w:del w:id="80" w:author="Sandra Ballen" w:date="2015-05-02T18:44:00Z">
              <w:rPr>
                <w:rFonts w:ascii="Cambria Math" w:hAnsi="Cambria Math" w:cs="Arial"/>
                <w:sz w:val="18"/>
                <w:szCs w:val="18"/>
                <w:lang w:val="es-ES_tradnl"/>
              </w:rPr>
              <m:t>24 ÷</m:t>
            </w:del>
          </m:r>
          <m:d>
            <m:dPr>
              <m:ctrlPr>
                <w:del w:id="81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dPr>
            <m:e>
              <m:r>
                <w:del w:id="82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w:del>
              </m:r>
              <m:r>
                <w:del w:id="83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w:del>
              </m:r>
            </m:e>
          </m:d>
          <m:r>
            <w:del w:id="84" w:author="Sandra Ballen" w:date="2015-05-02T18:44:00Z">
              <w:rPr>
                <w:rFonts w:ascii="Cambria Math" w:hAnsi="Cambria Math" w:cs="Arial"/>
                <w:sz w:val="18"/>
                <w:szCs w:val="18"/>
                <w:lang w:val="es-ES_tradnl"/>
              </w:rPr>
              <m:t>=1</m:t>
            </w:del>
          </m:r>
        </m:oMath>
      </m:oMathPara>
    </w:p>
    <w:p w14:paraId="5254E90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E7CFB8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CB1EA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648D23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87840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CN_07_04_REC10_IMG01n)</w:t>
      </w:r>
    </w:p>
    <w:p w14:paraId="2FE1EF2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A1159F" w14:textId="23622322" w:rsidR="007120BC" w:rsidRPr="007120BC" w:rsidRDefault="00BC207D" w:rsidP="007120BC">
      <w:pPr>
        <w:ind w:left="567"/>
        <w:rPr>
          <w:del w:id="85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86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87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w:del>
              </m:r>
              <m:d>
                <m:dPr>
                  <m:ctrlPr>
                    <w:del w:id="8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89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90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w:del>
                  </m:r>
                </m:e>
              </m:d>
              <m:r>
                <w:del w:id="91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w:del>
              </m:r>
            </m:num>
            <m:den>
              <m:r>
                <w:del w:id="92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·(</m:t>
                </w:del>
              </m:r>
              <m:r>
                <w:del w:id="93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w:del>
              </m:r>
              <m:r>
                <w:del w:id="94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6)</m:t>
                </w:del>
              </m:r>
            </m:den>
          </m:f>
        </m:oMath>
      </m:oMathPara>
    </w:p>
    <w:p w14:paraId="0C67C66D" w14:textId="2D1656BE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MA_07_02_REC200_IMG02n</w:t>
      </w:r>
    </w:p>
    <w:p w14:paraId="67D8264A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40BF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CN_07_04_REC10_IMG01a)</w:t>
      </w:r>
    </w:p>
    <w:p w14:paraId="5BBC617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F4F949" w14:textId="13FCF65B" w:rsidR="007120BC" w:rsidRPr="007120BC" w:rsidRDefault="00BC207D" w:rsidP="007120BC">
      <w:pPr>
        <w:ind w:left="567"/>
        <w:rPr>
          <w:del w:id="95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96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97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w:del>
              </m:r>
              <m:d>
                <m:dPr>
                  <m:ctrlPr>
                    <w:del w:id="9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99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100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w:del>
                  </m:r>
                </m:e>
              </m:d>
              <m:r>
                <w:del w:id="101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w:del>
              </m:r>
            </m:num>
            <m:den>
              <m:r>
                <w:del w:id="102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·6</m:t>
                </w:del>
              </m:r>
            </m:den>
          </m:f>
        </m:oMath>
      </m:oMathPara>
    </w:p>
    <w:p w14:paraId="64546228" w14:textId="27CEF232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MA_07_02_REC200_IMG02a</w:t>
      </w:r>
    </w:p>
    <w:p w14:paraId="7BBC5D2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4690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03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104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CC142A9" w14:textId="77777777" w:rsidTr="00A91968">
        <w:tc>
          <w:tcPr>
            <w:tcW w:w="534" w:type="dxa"/>
            <w:shd w:val="clear" w:color="auto" w:fill="E6E6E6"/>
            <w:tcPrChange w:id="10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222043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106" w:author="Sandra Ballen" w:date="2015-05-02T18:44:00Z">
              <w:tcPr>
                <w:tcW w:w="3685" w:type="dxa"/>
              </w:tcPr>
            </w:tcPrChange>
          </w:tcPr>
          <w:p w14:paraId="1E07C48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-6</w:t>
            </w:r>
          </w:p>
        </w:tc>
        <w:tc>
          <w:tcPr>
            <w:tcW w:w="567" w:type="dxa"/>
            <w:shd w:val="clear" w:color="auto" w:fill="auto"/>
            <w:tcPrChange w:id="107" w:author="Sandra Ballen" w:date="2015-05-02T18:44:00Z">
              <w:tcPr>
                <w:tcW w:w="567" w:type="dxa"/>
              </w:tcPr>
            </w:tcPrChange>
          </w:tcPr>
          <w:p w14:paraId="2B0AA10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0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51D0F9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109" w:author="Sandra Ballen" w:date="2015-05-02T18:44:00Z">
              <w:tcPr>
                <w:tcW w:w="3827" w:type="dxa"/>
              </w:tcPr>
            </w:tcPrChange>
          </w:tcPr>
          <w:p w14:paraId="58FF15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0" w:author="Sandra Ballen" w:date="2015-05-02T18:44:00Z">
              <w:tcPr>
                <w:tcW w:w="567" w:type="dxa"/>
              </w:tcPr>
            </w:tcPrChange>
          </w:tcPr>
          <w:p w14:paraId="4CDE71D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70452B5" w14:textId="77777777" w:rsidTr="00A91968">
        <w:tc>
          <w:tcPr>
            <w:tcW w:w="534" w:type="dxa"/>
            <w:shd w:val="clear" w:color="auto" w:fill="E6E6E6"/>
            <w:tcPrChange w:id="11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D26F7C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112" w:author="Sandra Ballen" w:date="2015-05-02T18:44:00Z">
              <w:tcPr>
                <w:tcW w:w="3685" w:type="dxa"/>
              </w:tcPr>
            </w:tcPrChange>
          </w:tcPr>
          <w:p w14:paraId="0AFD6C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3" w:author="Sandra Ballen" w:date="2015-05-02T18:44:00Z">
              <w:tcPr>
                <w:tcW w:w="567" w:type="dxa"/>
              </w:tcPr>
            </w:tcPrChange>
          </w:tcPr>
          <w:p w14:paraId="3731D2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1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D5C6F4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15" w:author="Sandra Ballen" w:date="2015-05-02T18:44:00Z">
              <w:tcPr>
                <w:tcW w:w="3827" w:type="dxa"/>
              </w:tcPr>
            </w:tcPrChange>
          </w:tcPr>
          <w:p w14:paraId="2E265C0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6" w:author="Sandra Ballen" w:date="2015-05-02T18:44:00Z">
              <w:tcPr>
                <w:tcW w:w="567" w:type="dxa"/>
              </w:tcPr>
            </w:tcPrChange>
          </w:tcPr>
          <w:p w14:paraId="10A437F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5E5081E" w14:textId="77777777" w:rsidTr="00A91968">
        <w:tc>
          <w:tcPr>
            <w:tcW w:w="534" w:type="dxa"/>
            <w:shd w:val="clear" w:color="auto" w:fill="E6E6E6"/>
            <w:tcPrChange w:id="11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BE597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18" w:author="Sandra Ballen" w:date="2015-05-02T18:44:00Z">
              <w:tcPr>
                <w:tcW w:w="3685" w:type="dxa"/>
              </w:tcPr>
            </w:tcPrChange>
          </w:tcPr>
          <w:p w14:paraId="42019B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9" w:author="Sandra Ballen" w:date="2015-05-02T18:44:00Z">
              <w:tcPr>
                <w:tcW w:w="567" w:type="dxa"/>
              </w:tcPr>
            </w:tcPrChange>
          </w:tcPr>
          <w:p w14:paraId="52AF30F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2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F6275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21" w:author="Sandra Ballen" w:date="2015-05-02T18:44:00Z">
              <w:tcPr>
                <w:tcW w:w="3827" w:type="dxa"/>
              </w:tcPr>
            </w:tcPrChange>
          </w:tcPr>
          <w:p w14:paraId="6F50AD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2" w:author="Sandra Ballen" w:date="2015-05-02T18:44:00Z">
              <w:tcPr>
                <w:tcW w:w="567" w:type="dxa"/>
              </w:tcPr>
            </w:tcPrChange>
          </w:tcPr>
          <w:p w14:paraId="05234A4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8057767" w14:textId="77777777" w:rsidTr="00A91968">
        <w:tc>
          <w:tcPr>
            <w:tcW w:w="534" w:type="dxa"/>
            <w:shd w:val="clear" w:color="auto" w:fill="E6E6E6"/>
            <w:tcPrChange w:id="12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E75329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24" w:author="Sandra Ballen" w:date="2015-05-02T18:44:00Z">
              <w:tcPr>
                <w:tcW w:w="3685" w:type="dxa"/>
              </w:tcPr>
            </w:tcPrChange>
          </w:tcPr>
          <w:p w14:paraId="61221CC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5" w:author="Sandra Ballen" w:date="2015-05-02T18:44:00Z">
              <w:tcPr>
                <w:tcW w:w="567" w:type="dxa"/>
              </w:tcPr>
            </w:tcPrChange>
          </w:tcPr>
          <w:p w14:paraId="74B6BCE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2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17AF0F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27" w:author="Sandra Ballen" w:date="2015-05-02T18:44:00Z">
              <w:tcPr>
                <w:tcW w:w="3827" w:type="dxa"/>
              </w:tcPr>
            </w:tcPrChange>
          </w:tcPr>
          <w:p w14:paraId="047B33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8" w:author="Sandra Ballen" w:date="2015-05-02T18:44:00Z">
              <w:tcPr>
                <w:tcW w:w="567" w:type="dxa"/>
              </w:tcPr>
            </w:tcPrChange>
          </w:tcPr>
          <w:p w14:paraId="056D2A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A343102" w14:textId="77777777" w:rsidTr="00A91968">
        <w:tc>
          <w:tcPr>
            <w:tcW w:w="534" w:type="dxa"/>
            <w:shd w:val="clear" w:color="auto" w:fill="E6E6E6"/>
            <w:tcPrChange w:id="12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4C275A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130" w:author="Sandra Ballen" w:date="2015-05-02T18:44:00Z">
              <w:tcPr>
                <w:tcW w:w="3685" w:type="dxa"/>
              </w:tcPr>
            </w:tcPrChange>
          </w:tcPr>
          <w:p w14:paraId="032822D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31" w:author="Sandra Ballen" w:date="2015-05-02T18:44:00Z">
              <w:tcPr>
                <w:tcW w:w="567" w:type="dxa"/>
              </w:tcPr>
            </w:tcPrChange>
          </w:tcPr>
          <w:p w14:paraId="35CE760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3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C92495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133" w:author="Sandra Ballen" w:date="2015-05-02T18:44:00Z">
              <w:tcPr>
                <w:tcW w:w="3827" w:type="dxa"/>
              </w:tcPr>
            </w:tcPrChange>
          </w:tcPr>
          <w:p w14:paraId="2314E0A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34" w:author="Sandra Ballen" w:date="2015-05-02T18:44:00Z">
              <w:tcPr>
                <w:tcW w:w="567" w:type="dxa"/>
              </w:tcPr>
            </w:tcPrChange>
          </w:tcPr>
          <w:p w14:paraId="72FA5F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48DB2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35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136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D5D84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137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90BBD8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138" w:author="Sandra Ballen" w:date="2015-05-02T18:44:00Z">
              <w:tcPr>
                <w:tcW w:w="480" w:type="dxa"/>
              </w:tcPr>
            </w:tcPrChange>
          </w:tcPr>
          <w:p w14:paraId="5271FE5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139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A38236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140" w:author="Sandra Ballen" w:date="2015-05-02T18:44:00Z">
              <w:tcPr>
                <w:tcW w:w="426" w:type="dxa"/>
              </w:tcPr>
            </w:tcPrChange>
          </w:tcPr>
          <w:p w14:paraId="56B31C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141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305F24C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142" w:author="Sandra Ballen" w:date="2015-05-02T18:44:00Z">
              <w:tcPr>
                <w:tcW w:w="484" w:type="dxa"/>
              </w:tcPr>
            </w:tcPrChange>
          </w:tcPr>
          <w:p w14:paraId="4D12FE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898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0C6666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652AF0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121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96F2D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92428A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B396A2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4AB784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2132D2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5CBF31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A271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FAF7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F78D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6F49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10B4B10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4B9B59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8CF5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374D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CN_07_04_REC10_IMG02n)</w:t>
      </w:r>
    </w:p>
    <w:p w14:paraId="12F6FE4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86BCD8" w14:textId="7A3D0E0E" w:rsidR="007120BC" w:rsidRPr="007120BC" w:rsidRDefault="00BC207D" w:rsidP="007120BC">
      <w:pPr>
        <w:ind w:left="567"/>
        <w:rPr>
          <w:del w:id="143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44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4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46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147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w:del>
                  </m:r>
                </m:e>
              </m:d>
              <m:r>
                <w:del w:id="148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w:del>
              </m:r>
              <m:d>
                <m:dPr>
                  <m:ctrlPr>
                    <w:del w:id="149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50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w:del>
                  </m:r>
                </m:e>
              </m:d>
              <m:r>
                <w:del w:id="151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w:del>
              </m:r>
            </m:num>
            <m:den>
              <m:d>
                <m:dPr>
                  <m:ctrlPr>
                    <w:del w:id="15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53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w:del>
                  </m:r>
                </m:e>
              </m:d>
              <m:r>
                <w:del w:id="154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w:del>
              </m:r>
              <m:d>
                <m:dPr>
                  <m:ctrlPr>
                    <w:del w:id="15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56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157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w:del>
                  </m:r>
                </m:e>
              </m:d>
              <m:r>
                <w:del w:id="158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w:del>
              </m:r>
            </m:den>
          </m:f>
        </m:oMath>
      </m:oMathPara>
    </w:p>
    <w:p w14:paraId="3EFB816A" w14:textId="256983CC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MA_07_02_REC200_IMG03n</w:t>
      </w:r>
    </w:p>
    <w:p w14:paraId="09AD8B5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A0A02A" w14:textId="77777777" w:rsidR="007120BC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CN_07_04_REC10_IMG02a)</w:t>
      </w:r>
    </w:p>
    <w:p w14:paraId="1A2D513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924CCD" w14:textId="788484B3" w:rsidR="007120BC" w:rsidRPr="007120BC" w:rsidRDefault="00BC207D" w:rsidP="007120BC">
      <w:pPr>
        <w:ind w:left="567"/>
        <w:rPr>
          <w:del w:id="159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6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61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62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163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w:del>
                  </m:r>
                </m:e>
              </m:d>
              <m:r>
                <w:del w:id="164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w:del>
              </m:r>
              <m:d>
                <m:dPr>
                  <m:ctrlPr>
                    <w:del w:id="16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66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w:del>
                  </m:r>
                </m:e>
              </m:d>
              <m:r>
                <w:del w:id="167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w:del>
              </m:r>
            </m:num>
            <m:den>
              <m:d>
                <m:dPr>
                  <m:ctrlPr>
                    <w:del w:id="16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69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w:del>
                  </m:r>
                </m:e>
              </m:d>
              <m:r>
                <w:del w:id="170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w:del>
              </m:r>
              <m:d>
                <m:dPr>
                  <m:ctrlPr>
                    <w:del w:id="171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172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w:del>
                  </m:r>
                  <m:r>
                    <w:del w:id="173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w:del>
                  </m:r>
                </m:e>
              </m:d>
              <m:r>
                <w:del w:id="174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w:del>
              </m:r>
            </m:den>
          </m:f>
        </m:oMath>
      </m:oMathPara>
    </w:p>
    <w:p w14:paraId="6CF0DDEF" w14:textId="6679A98D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MA_07_02_REC200_IMG03a</w:t>
      </w:r>
    </w:p>
    <w:p w14:paraId="6A600460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7F10E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75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176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5F8BCAA9" w14:textId="77777777" w:rsidTr="00A91968">
        <w:tc>
          <w:tcPr>
            <w:tcW w:w="534" w:type="dxa"/>
            <w:shd w:val="clear" w:color="auto" w:fill="E6E6E6"/>
            <w:tcPrChange w:id="17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8B7A01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178" w:author="Sandra Ballen" w:date="2015-05-02T18:44:00Z">
              <w:tcPr>
                <w:tcW w:w="3685" w:type="dxa"/>
              </w:tcPr>
            </w:tcPrChange>
          </w:tcPr>
          <w:p w14:paraId="37849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67" w:type="dxa"/>
            <w:shd w:val="clear" w:color="auto" w:fill="auto"/>
            <w:tcPrChange w:id="179" w:author="Sandra Ballen" w:date="2015-05-02T18:44:00Z">
              <w:tcPr>
                <w:tcW w:w="567" w:type="dxa"/>
              </w:tcPr>
            </w:tcPrChange>
          </w:tcPr>
          <w:p w14:paraId="73AE46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FE056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181" w:author="Sandra Ballen" w:date="2015-05-02T18:44:00Z">
              <w:tcPr>
                <w:tcW w:w="3827" w:type="dxa"/>
              </w:tcPr>
            </w:tcPrChange>
          </w:tcPr>
          <w:p w14:paraId="5C5DE05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2" w:author="Sandra Ballen" w:date="2015-05-02T18:44:00Z">
              <w:tcPr>
                <w:tcW w:w="567" w:type="dxa"/>
              </w:tcPr>
            </w:tcPrChange>
          </w:tcPr>
          <w:p w14:paraId="1875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AE56A7B" w14:textId="77777777" w:rsidTr="00A91968">
        <w:tc>
          <w:tcPr>
            <w:tcW w:w="534" w:type="dxa"/>
            <w:shd w:val="clear" w:color="auto" w:fill="E6E6E6"/>
            <w:tcPrChange w:id="18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0EAA15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2</w:t>
            </w:r>
          </w:p>
        </w:tc>
        <w:tc>
          <w:tcPr>
            <w:tcW w:w="3685" w:type="dxa"/>
            <w:shd w:val="clear" w:color="auto" w:fill="auto"/>
            <w:tcPrChange w:id="184" w:author="Sandra Ballen" w:date="2015-05-02T18:44:00Z">
              <w:tcPr>
                <w:tcW w:w="3685" w:type="dxa"/>
              </w:tcPr>
            </w:tcPrChange>
          </w:tcPr>
          <w:p w14:paraId="143D63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5" w:author="Sandra Ballen" w:date="2015-05-02T18:44:00Z">
              <w:tcPr>
                <w:tcW w:w="567" w:type="dxa"/>
              </w:tcPr>
            </w:tcPrChange>
          </w:tcPr>
          <w:p w14:paraId="1212688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740B8D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87" w:author="Sandra Ballen" w:date="2015-05-02T18:44:00Z">
              <w:tcPr>
                <w:tcW w:w="3827" w:type="dxa"/>
              </w:tcPr>
            </w:tcPrChange>
          </w:tcPr>
          <w:p w14:paraId="38FFF9F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8" w:author="Sandra Ballen" w:date="2015-05-02T18:44:00Z">
              <w:tcPr>
                <w:tcW w:w="567" w:type="dxa"/>
              </w:tcPr>
            </w:tcPrChange>
          </w:tcPr>
          <w:p w14:paraId="4F25DE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56AB364" w14:textId="77777777" w:rsidTr="00A91968">
        <w:tc>
          <w:tcPr>
            <w:tcW w:w="534" w:type="dxa"/>
            <w:shd w:val="clear" w:color="auto" w:fill="E6E6E6"/>
            <w:tcPrChange w:id="18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E32E8B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90" w:author="Sandra Ballen" w:date="2015-05-02T18:44:00Z">
              <w:tcPr>
                <w:tcW w:w="3685" w:type="dxa"/>
              </w:tcPr>
            </w:tcPrChange>
          </w:tcPr>
          <w:p w14:paraId="1216B46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1" w:author="Sandra Ballen" w:date="2015-05-02T18:44:00Z">
              <w:tcPr>
                <w:tcW w:w="567" w:type="dxa"/>
              </w:tcPr>
            </w:tcPrChange>
          </w:tcPr>
          <w:p w14:paraId="0C12EF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9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D84F5B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93" w:author="Sandra Ballen" w:date="2015-05-02T18:44:00Z">
              <w:tcPr>
                <w:tcW w:w="3827" w:type="dxa"/>
              </w:tcPr>
            </w:tcPrChange>
          </w:tcPr>
          <w:p w14:paraId="00D33A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4" w:author="Sandra Ballen" w:date="2015-05-02T18:44:00Z">
              <w:tcPr>
                <w:tcW w:w="567" w:type="dxa"/>
              </w:tcPr>
            </w:tcPrChange>
          </w:tcPr>
          <w:p w14:paraId="426CDD1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213520A" w14:textId="77777777" w:rsidTr="00A91968">
        <w:tc>
          <w:tcPr>
            <w:tcW w:w="534" w:type="dxa"/>
            <w:shd w:val="clear" w:color="auto" w:fill="E6E6E6"/>
            <w:tcPrChange w:id="19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970E82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96" w:author="Sandra Ballen" w:date="2015-05-02T18:44:00Z">
              <w:tcPr>
                <w:tcW w:w="3685" w:type="dxa"/>
              </w:tcPr>
            </w:tcPrChange>
          </w:tcPr>
          <w:p w14:paraId="0B8819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7" w:author="Sandra Ballen" w:date="2015-05-02T18:44:00Z">
              <w:tcPr>
                <w:tcW w:w="567" w:type="dxa"/>
              </w:tcPr>
            </w:tcPrChange>
          </w:tcPr>
          <w:p w14:paraId="7F3EC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9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6E334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99" w:author="Sandra Ballen" w:date="2015-05-02T18:44:00Z">
              <w:tcPr>
                <w:tcW w:w="3827" w:type="dxa"/>
              </w:tcPr>
            </w:tcPrChange>
          </w:tcPr>
          <w:p w14:paraId="0FB0D72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00" w:author="Sandra Ballen" w:date="2015-05-02T18:44:00Z">
              <w:tcPr>
                <w:tcW w:w="567" w:type="dxa"/>
              </w:tcPr>
            </w:tcPrChange>
          </w:tcPr>
          <w:p w14:paraId="0E3994E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8E34F35" w14:textId="77777777" w:rsidTr="00A91968">
        <w:tc>
          <w:tcPr>
            <w:tcW w:w="534" w:type="dxa"/>
            <w:shd w:val="clear" w:color="auto" w:fill="E6E6E6"/>
            <w:tcPrChange w:id="20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A3F32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202" w:author="Sandra Ballen" w:date="2015-05-02T18:44:00Z">
              <w:tcPr>
                <w:tcW w:w="3685" w:type="dxa"/>
              </w:tcPr>
            </w:tcPrChange>
          </w:tcPr>
          <w:p w14:paraId="758DF01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03" w:author="Sandra Ballen" w:date="2015-05-02T18:44:00Z">
              <w:tcPr>
                <w:tcW w:w="567" w:type="dxa"/>
              </w:tcPr>
            </w:tcPrChange>
          </w:tcPr>
          <w:p w14:paraId="614187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0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9F6AEA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205" w:author="Sandra Ballen" w:date="2015-05-02T18:44:00Z">
              <w:tcPr>
                <w:tcW w:w="3827" w:type="dxa"/>
              </w:tcPr>
            </w:tcPrChange>
          </w:tcPr>
          <w:p w14:paraId="779829D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06" w:author="Sandra Ballen" w:date="2015-05-02T18:44:00Z">
              <w:tcPr>
                <w:tcW w:w="567" w:type="dxa"/>
              </w:tcPr>
            </w:tcPrChange>
          </w:tcPr>
          <w:p w14:paraId="238B0FA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362752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07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08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75A48B86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09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63361FC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10" w:author="Sandra Ballen" w:date="2015-05-02T18:44:00Z">
              <w:tcPr>
                <w:tcW w:w="480" w:type="dxa"/>
              </w:tcPr>
            </w:tcPrChange>
          </w:tcPr>
          <w:p w14:paraId="2E6E0CB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11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4EEB29F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12" w:author="Sandra Ballen" w:date="2015-05-02T18:44:00Z">
              <w:tcPr>
                <w:tcW w:w="426" w:type="dxa"/>
              </w:tcPr>
            </w:tcPrChange>
          </w:tcPr>
          <w:p w14:paraId="2EB4CB6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13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8EB3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14" w:author="Sandra Ballen" w:date="2015-05-02T18:44:00Z">
              <w:tcPr>
                <w:tcW w:w="484" w:type="dxa"/>
              </w:tcPr>
            </w:tcPrChange>
          </w:tcPr>
          <w:p w14:paraId="22B7863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897F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9F019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3B1B6AF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5E2C81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821FB3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AAF019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DCAF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B43FEC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1A92325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A245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D453F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B004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F9D658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44BC4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CF9C3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A96A3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5D61BB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7B05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29A1D0E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89393" w14:textId="222C4861" w:rsidR="007120BC" w:rsidRPr="007120BC" w:rsidRDefault="00BC207D" w:rsidP="007120BC">
      <w:pPr>
        <w:ind w:left="567"/>
        <w:rPr>
          <w:del w:id="215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16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217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w:del>
              </m:r>
              <m:d>
                <m:dPr>
                  <m:ctrlPr>
                    <w:del w:id="21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219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w:del>
                  </m:r>
                  <m:r>
                    <w:del w:id="220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w:del>
                  </m:r>
                </m:e>
              </m:d>
            </m:num>
            <m:den>
              <m:r>
                <w:del w:id="221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w:del>
              </m:r>
            </m:den>
          </m:f>
        </m:oMath>
      </m:oMathPara>
    </w:p>
    <w:p w14:paraId="552AB62C" w14:textId="1D4D3238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MA_07_02_REC200_IMG04n</w:t>
      </w:r>
    </w:p>
    <w:p w14:paraId="63555C0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B8CD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04766880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93B4EA" w14:textId="01D9E11C" w:rsidR="007120BC" w:rsidRPr="007120BC" w:rsidRDefault="00BC207D" w:rsidP="007120BC">
      <w:pPr>
        <w:ind w:left="567"/>
        <w:rPr>
          <w:del w:id="222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23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r>
                <w:del w:id="224" w:author="Sandra Ballen" w:date="2015-05-02T18:44:00Z"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w:del>
              </m:r>
              <m:d>
                <m:dPr>
                  <m:ctrlPr>
                    <w:del w:id="22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m:r>
                    <w:del w:id="226" w:author="Sandra Ballen" w:date="2015-05-02T18:44:00Z"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w:del>
                  </m:r>
                  <m:r>
                    <w:del w:id="227" w:author="Sandra Ballen" w:date="2015-05-02T18:44:00Z"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w:del>
                  </m:r>
                </m:e>
              </m:d>
            </m:num>
            <m:den>
              <m:r>
                <w:del w:id="228" w:author="Sandra Ballen" w:date="2015-05-02T18:44:00Z"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w:del>
              </m:r>
            </m:den>
          </m:f>
        </m:oMath>
      </m:oMathPara>
    </w:p>
    <w:p w14:paraId="5AF0F833" w14:textId="54BD7EA7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MA_07_02_REC200_IMG04a</w:t>
      </w:r>
    </w:p>
    <w:p w14:paraId="63A0061C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6E9B1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29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30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47D7CD5E" w14:textId="77777777" w:rsidTr="00A91968">
        <w:tc>
          <w:tcPr>
            <w:tcW w:w="534" w:type="dxa"/>
            <w:shd w:val="clear" w:color="auto" w:fill="E6E6E6"/>
            <w:tcPrChange w:id="23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53407D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32" w:author="Sandra Ballen" w:date="2015-05-02T18:44:00Z">
              <w:tcPr>
                <w:tcW w:w="3685" w:type="dxa"/>
              </w:tcPr>
            </w:tcPrChange>
          </w:tcPr>
          <w:p w14:paraId="6C2211C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67" w:type="dxa"/>
            <w:shd w:val="clear" w:color="auto" w:fill="auto"/>
            <w:tcPrChange w:id="233" w:author="Sandra Ballen" w:date="2015-05-02T18:44:00Z">
              <w:tcPr>
                <w:tcW w:w="567" w:type="dxa"/>
              </w:tcPr>
            </w:tcPrChange>
          </w:tcPr>
          <w:p w14:paraId="721158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3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E71E3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35" w:author="Sandra Ballen" w:date="2015-05-02T18:44:00Z">
              <w:tcPr>
                <w:tcW w:w="3827" w:type="dxa"/>
              </w:tcPr>
            </w:tcPrChange>
          </w:tcPr>
          <w:p w14:paraId="123B891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6" w:author="Sandra Ballen" w:date="2015-05-02T18:44:00Z">
              <w:tcPr>
                <w:tcW w:w="567" w:type="dxa"/>
              </w:tcPr>
            </w:tcPrChange>
          </w:tcPr>
          <w:p w14:paraId="1106AAE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951E4BA" w14:textId="77777777" w:rsidTr="00A91968">
        <w:tc>
          <w:tcPr>
            <w:tcW w:w="534" w:type="dxa"/>
            <w:shd w:val="clear" w:color="auto" w:fill="E6E6E6"/>
            <w:tcPrChange w:id="23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CEE5A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38" w:author="Sandra Ballen" w:date="2015-05-02T18:44:00Z">
              <w:tcPr>
                <w:tcW w:w="3685" w:type="dxa"/>
              </w:tcPr>
            </w:tcPrChange>
          </w:tcPr>
          <w:p w14:paraId="1F0DFCC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9" w:author="Sandra Ballen" w:date="2015-05-02T18:44:00Z">
              <w:tcPr>
                <w:tcW w:w="567" w:type="dxa"/>
              </w:tcPr>
            </w:tcPrChange>
          </w:tcPr>
          <w:p w14:paraId="76A81B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4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A40D9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41" w:author="Sandra Ballen" w:date="2015-05-02T18:44:00Z">
              <w:tcPr>
                <w:tcW w:w="3827" w:type="dxa"/>
              </w:tcPr>
            </w:tcPrChange>
          </w:tcPr>
          <w:p w14:paraId="14D1C35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2" w:author="Sandra Ballen" w:date="2015-05-02T18:44:00Z">
              <w:tcPr>
                <w:tcW w:w="567" w:type="dxa"/>
              </w:tcPr>
            </w:tcPrChange>
          </w:tcPr>
          <w:p w14:paraId="4E40DC5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D13F5BC" w14:textId="77777777" w:rsidTr="00A91968">
        <w:tc>
          <w:tcPr>
            <w:tcW w:w="534" w:type="dxa"/>
            <w:shd w:val="clear" w:color="auto" w:fill="E6E6E6"/>
            <w:tcPrChange w:id="24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5C075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44" w:author="Sandra Ballen" w:date="2015-05-02T18:44:00Z">
              <w:tcPr>
                <w:tcW w:w="3685" w:type="dxa"/>
              </w:tcPr>
            </w:tcPrChange>
          </w:tcPr>
          <w:p w14:paraId="036310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5" w:author="Sandra Ballen" w:date="2015-05-02T18:44:00Z">
              <w:tcPr>
                <w:tcW w:w="567" w:type="dxa"/>
              </w:tcPr>
            </w:tcPrChange>
          </w:tcPr>
          <w:p w14:paraId="0A76526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4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84475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47" w:author="Sandra Ballen" w:date="2015-05-02T18:44:00Z">
              <w:tcPr>
                <w:tcW w:w="3827" w:type="dxa"/>
              </w:tcPr>
            </w:tcPrChange>
          </w:tcPr>
          <w:p w14:paraId="755EF2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8" w:author="Sandra Ballen" w:date="2015-05-02T18:44:00Z">
              <w:tcPr>
                <w:tcW w:w="567" w:type="dxa"/>
              </w:tcPr>
            </w:tcPrChange>
          </w:tcPr>
          <w:p w14:paraId="569C166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EF8777C" w14:textId="77777777" w:rsidTr="00A91968">
        <w:tc>
          <w:tcPr>
            <w:tcW w:w="534" w:type="dxa"/>
            <w:shd w:val="clear" w:color="auto" w:fill="E6E6E6"/>
            <w:tcPrChange w:id="24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1C70D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250" w:author="Sandra Ballen" w:date="2015-05-02T18:44:00Z">
              <w:tcPr>
                <w:tcW w:w="3685" w:type="dxa"/>
              </w:tcPr>
            </w:tcPrChange>
          </w:tcPr>
          <w:p w14:paraId="0C583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1" w:author="Sandra Ballen" w:date="2015-05-02T18:44:00Z">
              <w:tcPr>
                <w:tcW w:w="567" w:type="dxa"/>
              </w:tcPr>
            </w:tcPrChange>
          </w:tcPr>
          <w:p w14:paraId="2E4F534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5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43AB81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253" w:author="Sandra Ballen" w:date="2015-05-02T18:44:00Z">
              <w:tcPr>
                <w:tcW w:w="3827" w:type="dxa"/>
              </w:tcPr>
            </w:tcPrChange>
          </w:tcPr>
          <w:p w14:paraId="4BB60AE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4" w:author="Sandra Ballen" w:date="2015-05-02T18:44:00Z">
              <w:tcPr>
                <w:tcW w:w="567" w:type="dxa"/>
              </w:tcPr>
            </w:tcPrChange>
          </w:tcPr>
          <w:p w14:paraId="21CCF5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14CFCE1" w14:textId="77777777" w:rsidTr="00A91968">
        <w:tc>
          <w:tcPr>
            <w:tcW w:w="534" w:type="dxa"/>
            <w:shd w:val="clear" w:color="auto" w:fill="E6E6E6"/>
            <w:tcPrChange w:id="25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D0CA0E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256" w:author="Sandra Ballen" w:date="2015-05-02T18:44:00Z">
              <w:tcPr>
                <w:tcW w:w="3685" w:type="dxa"/>
              </w:tcPr>
            </w:tcPrChange>
          </w:tcPr>
          <w:p w14:paraId="58854A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57" w:author="Sandra Ballen" w:date="2015-05-02T18:44:00Z">
              <w:tcPr>
                <w:tcW w:w="567" w:type="dxa"/>
              </w:tcPr>
            </w:tcPrChange>
          </w:tcPr>
          <w:p w14:paraId="0C8DE43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5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A794CB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259" w:author="Sandra Ballen" w:date="2015-05-02T18:44:00Z">
              <w:tcPr>
                <w:tcW w:w="3827" w:type="dxa"/>
              </w:tcPr>
            </w:tcPrChange>
          </w:tcPr>
          <w:p w14:paraId="5A8061B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60" w:author="Sandra Ballen" w:date="2015-05-02T18:44:00Z">
              <w:tcPr>
                <w:tcW w:w="567" w:type="dxa"/>
              </w:tcPr>
            </w:tcPrChange>
          </w:tcPr>
          <w:p w14:paraId="0A32936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8E1B4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61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62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0CD355EF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63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13B86C7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64" w:author="Sandra Ballen" w:date="2015-05-02T18:44:00Z">
              <w:tcPr>
                <w:tcW w:w="480" w:type="dxa"/>
              </w:tcPr>
            </w:tcPrChange>
          </w:tcPr>
          <w:p w14:paraId="2525377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65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1FCDB9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66" w:author="Sandra Ballen" w:date="2015-05-02T18:44:00Z">
              <w:tcPr>
                <w:tcW w:w="426" w:type="dxa"/>
              </w:tcPr>
            </w:tcPrChange>
          </w:tcPr>
          <w:p w14:paraId="3246EC1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67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5DBECE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68" w:author="Sandra Ballen" w:date="2015-05-02T18:44:00Z">
              <w:tcPr>
                <w:tcW w:w="484" w:type="dxa"/>
              </w:tcPr>
            </w:tcPrChange>
          </w:tcPr>
          <w:p w14:paraId="411CE6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2946A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2D0E33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2A9215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713C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C3A67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7A15D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8B481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E5A6EF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4E606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2C2222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CA6273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D3C11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479FF2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73E461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B13F92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49754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4FC28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EA82C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CN_07_04_REC10_IMG04n)</w:t>
      </w:r>
    </w:p>
    <w:p w14:paraId="0DA86DC1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74DF2" w14:textId="535A00D5" w:rsidR="007120BC" w:rsidRPr="007120BC" w:rsidRDefault="007120BC" w:rsidP="007120BC">
      <w:pPr>
        <w:ind w:left="567"/>
        <w:rPr>
          <w:del w:id="269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m:oMath>
        <m:f>
          <m:fPr>
            <m:ctrlPr>
              <w:del w:id="270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m:r>
              <w:del w:id="271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(-3) ·</m:t>
              </w:del>
            </m:r>
            <m:d>
              <m:dPr>
                <m:ctrlPr>
                  <w:del w:id="272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m:r>
                  <w:del w:id="273" w:author="Sandra Ballen" w:date="2015-05-02T18:44:00Z"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‒5</m:t>
                  </w:del>
                </m:r>
              </m:e>
            </m:d>
            <m:r>
              <w:del w:id="274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·(-4)</m:t>
              </w:del>
            </m:r>
          </m:num>
          <m:den>
            <m:r>
              <w:del w:id="275" w:author="Sandra Ballen" w:date="2015-05-02T18:44:00Z">
                <w:rPr>
                  <w:rFonts w:ascii="Cambria Math" w:hAnsi="Cambria Math"/>
                  <w:sz w:val="18"/>
                  <w:szCs w:val="18"/>
                  <w:lang w:val="es-ES_tradnl"/>
                </w:rPr>
                <m:t>(‒</m:t>
              </w:del>
            </m:r>
            <m:r>
              <w:del w:id="276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2) · 3</m:t>
              </w:del>
            </m:r>
          </m:den>
        </m:f>
      </m:oMath>
    </w:p>
    <w:p w14:paraId="5DD45945" w14:textId="224A08F9" w:rsidR="007120BC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MA_07_02_REC200_IMG05n</w:t>
      </w:r>
    </w:p>
    <w:p w14:paraId="0B4EF41B" w14:textId="77777777" w:rsidR="005D6159" w:rsidRPr="00E02462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719857" w14:textId="77777777" w:rsidR="007120BC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CN_07_04_REC10_IMG04a)</w:t>
      </w:r>
    </w:p>
    <w:p w14:paraId="755FFB49" w14:textId="77777777" w:rsidR="005D6159" w:rsidRPr="00E02462" w:rsidRDefault="005D6159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08F2B04" w14:textId="24140418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MA_07_02_REC200_IMG05a</w:t>
      </w:r>
    </w:p>
    <w:p w14:paraId="7E381946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71EDE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77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78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25A5D02C" w14:textId="77777777" w:rsidTr="00A91968">
        <w:tc>
          <w:tcPr>
            <w:tcW w:w="534" w:type="dxa"/>
            <w:shd w:val="clear" w:color="auto" w:fill="E6E6E6"/>
            <w:tcPrChange w:id="27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0BF97C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80" w:author="Sandra Ballen" w:date="2015-05-02T18:44:00Z">
              <w:tcPr>
                <w:tcW w:w="3685" w:type="dxa"/>
              </w:tcPr>
            </w:tcPrChange>
          </w:tcPr>
          <w:p w14:paraId="712E4D6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-10</w:t>
            </w:r>
          </w:p>
        </w:tc>
        <w:tc>
          <w:tcPr>
            <w:tcW w:w="567" w:type="dxa"/>
            <w:shd w:val="clear" w:color="auto" w:fill="auto"/>
            <w:tcPrChange w:id="281" w:author="Sandra Ballen" w:date="2015-05-02T18:44:00Z">
              <w:tcPr>
                <w:tcW w:w="567" w:type="dxa"/>
              </w:tcPr>
            </w:tcPrChange>
          </w:tcPr>
          <w:p w14:paraId="185C28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2910BD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83" w:author="Sandra Ballen" w:date="2015-05-02T18:44:00Z">
              <w:tcPr>
                <w:tcW w:w="3827" w:type="dxa"/>
              </w:tcPr>
            </w:tcPrChange>
          </w:tcPr>
          <w:p w14:paraId="31807A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4" w:author="Sandra Ballen" w:date="2015-05-02T18:44:00Z">
              <w:tcPr>
                <w:tcW w:w="567" w:type="dxa"/>
              </w:tcPr>
            </w:tcPrChange>
          </w:tcPr>
          <w:p w14:paraId="28FA4E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CCFCFBF" w14:textId="77777777" w:rsidTr="00A91968">
        <w:tc>
          <w:tcPr>
            <w:tcW w:w="534" w:type="dxa"/>
            <w:shd w:val="clear" w:color="auto" w:fill="E6E6E6"/>
            <w:tcPrChange w:id="28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52FEF3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86" w:author="Sandra Ballen" w:date="2015-05-02T18:44:00Z">
              <w:tcPr>
                <w:tcW w:w="3685" w:type="dxa"/>
              </w:tcPr>
            </w:tcPrChange>
          </w:tcPr>
          <w:p w14:paraId="7AF9ED6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7" w:author="Sandra Ballen" w:date="2015-05-02T18:44:00Z">
              <w:tcPr>
                <w:tcW w:w="567" w:type="dxa"/>
              </w:tcPr>
            </w:tcPrChange>
          </w:tcPr>
          <w:p w14:paraId="61152DA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4856A8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89" w:author="Sandra Ballen" w:date="2015-05-02T18:44:00Z">
              <w:tcPr>
                <w:tcW w:w="3827" w:type="dxa"/>
              </w:tcPr>
            </w:tcPrChange>
          </w:tcPr>
          <w:p w14:paraId="0D53ED5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0" w:author="Sandra Ballen" w:date="2015-05-02T18:44:00Z">
              <w:tcPr>
                <w:tcW w:w="567" w:type="dxa"/>
              </w:tcPr>
            </w:tcPrChange>
          </w:tcPr>
          <w:p w14:paraId="67C4327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78F13A7" w14:textId="77777777" w:rsidTr="00A91968">
        <w:tc>
          <w:tcPr>
            <w:tcW w:w="534" w:type="dxa"/>
            <w:shd w:val="clear" w:color="auto" w:fill="E6E6E6"/>
            <w:tcPrChange w:id="29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B61C32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92" w:author="Sandra Ballen" w:date="2015-05-02T18:44:00Z">
              <w:tcPr>
                <w:tcW w:w="3685" w:type="dxa"/>
              </w:tcPr>
            </w:tcPrChange>
          </w:tcPr>
          <w:p w14:paraId="7088973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3" w:author="Sandra Ballen" w:date="2015-05-02T18:44:00Z">
              <w:tcPr>
                <w:tcW w:w="567" w:type="dxa"/>
              </w:tcPr>
            </w:tcPrChange>
          </w:tcPr>
          <w:p w14:paraId="431F0AE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9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8F2109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95" w:author="Sandra Ballen" w:date="2015-05-02T18:44:00Z">
              <w:tcPr>
                <w:tcW w:w="3827" w:type="dxa"/>
              </w:tcPr>
            </w:tcPrChange>
          </w:tcPr>
          <w:p w14:paraId="197448E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6" w:author="Sandra Ballen" w:date="2015-05-02T18:44:00Z">
              <w:tcPr>
                <w:tcW w:w="567" w:type="dxa"/>
              </w:tcPr>
            </w:tcPrChange>
          </w:tcPr>
          <w:p w14:paraId="1D1E89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11A96A9" w14:textId="77777777" w:rsidTr="00A91968">
        <w:tc>
          <w:tcPr>
            <w:tcW w:w="534" w:type="dxa"/>
            <w:shd w:val="clear" w:color="auto" w:fill="E6E6E6"/>
            <w:tcPrChange w:id="29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6F1C11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298" w:author="Sandra Ballen" w:date="2015-05-02T18:44:00Z">
              <w:tcPr>
                <w:tcW w:w="3685" w:type="dxa"/>
              </w:tcPr>
            </w:tcPrChange>
          </w:tcPr>
          <w:p w14:paraId="038863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99" w:author="Sandra Ballen" w:date="2015-05-02T18:44:00Z">
              <w:tcPr>
                <w:tcW w:w="567" w:type="dxa"/>
              </w:tcPr>
            </w:tcPrChange>
          </w:tcPr>
          <w:p w14:paraId="224B995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0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946BFB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301" w:author="Sandra Ballen" w:date="2015-05-02T18:44:00Z">
              <w:tcPr>
                <w:tcW w:w="3827" w:type="dxa"/>
              </w:tcPr>
            </w:tcPrChange>
          </w:tcPr>
          <w:p w14:paraId="3A35241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2" w:author="Sandra Ballen" w:date="2015-05-02T18:44:00Z">
              <w:tcPr>
                <w:tcW w:w="567" w:type="dxa"/>
              </w:tcPr>
            </w:tcPrChange>
          </w:tcPr>
          <w:p w14:paraId="23B6A66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544C2C" w14:textId="77777777" w:rsidTr="00A91968">
        <w:tc>
          <w:tcPr>
            <w:tcW w:w="534" w:type="dxa"/>
            <w:shd w:val="clear" w:color="auto" w:fill="E6E6E6"/>
            <w:tcPrChange w:id="30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41291A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3685" w:type="dxa"/>
            <w:shd w:val="clear" w:color="auto" w:fill="auto"/>
            <w:tcPrChange w:id="304" w:author="Sandra Ballen" w:date="2015-05-02T18:44:00Z">
              <w:tcPr>
                <w:tcW w:w="3685" w:type="dxa"/>
              </w:tcPr>
            </w:tcPrChange>
          </w:tcPr>
          <w:p w14:paraId="376BBA9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5" w:author="Sandra Ballen" w:date="2015-05-02T18:44:00Z">
              <w:tcPr>
                <w:tcW w:w="567" w:type="dxa"/>
              </w:tcPr>
            </w:tcPrChange>
          </w:tcPr>
          <w:p w14:paraId="3AE13E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0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E1E9EA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307" w:author="Sandra Ballen" w:date="2015-05-02T18:44:00Z">
              <w:tcPr>
                <w:tcW w:w="3827" w:type="dxa"/>
              </w:tcPr>
            </w:tcPrChange>
          </w:tcPr>
          <w:p w14:paraId="27B85DD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08" w:author="Sandra Ballen" w:date="2015-05-02T18:44:00Z">
              <w:tcPr>
                <w:tcW w:w="567" w:type="dxa"/>
              </w:tcPr>
            </w:tcPrChange>
          </w:tcPr>
          <w:p w14:paraId="66F56C9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CFB3A5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09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310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78377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311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CF99C9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312" w:author="Sandra Ballen" w:date="2015-05-02T18:44:00Z">
              <w:tcPr>
                <w:tcW w:w="480" w:type="dxa"/>
              </w:tcPr>
            </w:tcPrChange>
          </w:tcPr>
          <w:p w14:paraId="0EF8C18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313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825BA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314" w:author="Sandra Ballen" w:date="2015-05-02T18:44:00Z">
              <w:tcPr>
                <w:tcW w:w="426" w:type="dxa"/>
              </w:tcPr>
            </w:tcPrChange>
          </w:tcPr>
          <w:p w14:paraId="5A83D0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315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0DD3853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316" w:author="Sandra Ballen" w:date="2015-05-02T18:44:00Z">
              <w:tcPr>
                <w:tcW w:w="484" w:type="dxa"/>
              </w:tcPr>
            </w:tcPrChange>
          </w:tcPr>
          <w:p w14:paraId="06AB181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D0B62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8BC21F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70243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D2A85B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3594D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095B8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60A1A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C951DF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6FAA5E2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EAA91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6627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0390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BD82E7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F7B8B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1A0F2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96FA0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2ACC6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AACD52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CN_07_04_REC10_IMG05n)</w:t>
      </w:r>
    </w:p>
    <w:p w14:paraId="21938EC5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D8D616" w14:textId="0F15D35B" w:rsidR="007120BC" w:rsidRPr="007120BC" w:rsidRDefault="007120BC" w:rsidP="007120BC">
      <w:pPr>
        <w:ind w:left="567"/>
        <w:rPr>
          <w:del w:id="317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m:oMath>
        <m:f>
          <m:fPr>
            <m:ctrlPr>
              <w:del w:id="318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m:r>
              <w:del w:id="319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w:del>
            </m:r>
            <m:d>
              <m:dPr>
                <m:ctrlPr>
                  <w:del w:id="320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m:r>
                  <w:del w:id="321" w:author="Sandra Ballen" w:date="2015-05-02T18:44:00Z"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</m:t>
                  </w:del>
                </m:r>
                <m:r>
                  <w:del w:id="322" w:author="Sandra Ballen" w:date="2015-05-02T18:44:00Z"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1+2</m:t>
                  </w:del>
                </m:r>
              </m:e>
            </m:d>
            <m:r>
              <w:del w:id="323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·5</m:t>
              </w:del>
            </m:r>
          </m:num>
          <m:den>
            <m:r>
              <w:del w:id="324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·(</m:t>
              </w:del>
            </m:r>
            <m:r>
              <w:del w:id="325" w:author="Sandra Ballen" w:date="2015-05-02T18:44:00Z">
                <w:rPr>
                  <w:rFonts w:ascii="Cambria Math" w:hAnsi="Cambria Math"/>
                  <w:sz w:val="18"/>
                  <w:szCs w:val="18"/>
                  <w:lang w:val="es-ES_tradnl"/>
                </w:rPr>
                <m:t>‒</m:t>
              </w:del>
            </m:r>
            <m:r>
              <w:del w:id="326" w:author="Sandra Ballen" w:date="2015-05-02T18:44:00Z"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2+3)</m:t>
              </w:del>
            </m:r>
          </m:den>
        </m:f>
      </m:oMath>
    </w:p>
    <w:p w14:paraId="12FA1D3C" w14:textId="0D95B477" w:rsidR="007120BC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MA_07_02_REC200_IMG06n</w:t>
      </w:r>
    </w:p>
    <w:p w14:paraId="763FFE4D" w14:textId="77777777" w:rsidR="005D6159" w:rsidRPr="00E02462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4051F4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CN_07_04_REC10_IMG05a)</w:t>
      </w:r>
    </w:p>
    <w:p w14:paraId="5E94B83C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A0F0C" w14:textId="7934150E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MA_07_02_REC200_IMG06a</w:t>
      </w:r>
    </w:p>
    <w:p w14:paraId="2F5B0A3D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7FE47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27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328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B0297F2" w14:textId="77777777" w:rsidTr="00A91968">
        <w:tc>
          <w:tcPr>
            <w:tcW w:w="534" w:type="dxa"/>
            <w:shd w:val="clear" w:color="auto" w:fill="E6E6E6"/>
            <w:tcPrChange w:id="32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36BE63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330" w:author="Sandra Ballen" w:date="2015-05-02T18:44:00Z">
              <w:tcPr>
                <w:tcW w:w="3685" w:type="dxa"/>
              </w:tcPr>
            </w:tcPrChange>
          </w:tcPr>
          <w:p w14:paraId="7D6CCA0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67" w:type="dxa"/>
            <w:shd w:val="clear" w:color="auto" w:fill="auto"/>
            <w:tcPrChange w:id="331" w:author="Sandra Ballen" w:date="2015-05-02T18:44:00Z">
              <w:tcPr>
                <w:tcW w:w="567" w:type="dxa"/>
              </w:tcPr>
            </w:tcPrChange>
          </w:tcPr>
          <w:p w14:paraId="518FC2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3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328F67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333" w:author="Sandra Ballen" w:date="2015-05-02T18:44:00Z">
              <w:tcPr>
                <w:tcW w:w="3827" w:type="dxa"/>
              </w:tcPr>
            </w:tcPrChange>
          </w:tcPr>
          <w:p w14:paraId="25851F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4" w:author="Sandra Ballen" w:date="2015-05-02T18:44:00Z">
              <w:tcPr>
                <w:tcW w:w="567" w:type="dxa"/>
              </w:tcPr>
            </w:tcPrChange>
          </w:tcPr>
          <w:p w14:paraId="7F0C04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DC8B4AC" w14:textId="77777777" w:rsidTr="00A91968">
        <w:tc>
          <w:tcPr>
            <w:tcW w:w="534" w:type="dxa"/>
            <w:shd w:val="clear" w:color="auto" w:fill="E6E6E6"/>
            <w:tcPrChange w:id="33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D8BE2D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336" w:author="Sandra Ballen" w:date="2015-05-02T18:44:00Z">
              <w:tcPr>
                <w:tcW w:w="3685" w:type="dxa"/>
              </w:tcPr>
            </w:tcPrChange>
          </w:tcPr>
          <w:p w14:paraId="7A8B7B8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7" w:author="Sandra Ballen" w:date="2015-05-02T18:44:00Z">
              <w:tcPr>
                <w:tcW w:w="567" w:type="dxa"/>
              </w:tcPr>
            </w:tcPrChange>
          </w:tcPr>
          <w:p w14:paraId="540F917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3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44D23F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339" w:author="Sandra Ballen" w:date="2015-05-02T18:44:00Z">
              <w:tcPr>
                <w:tcW w:w="3827" w:type="dxa"/>
              </w:tcPr>
            </w:tcPrChange>
          </w:tcPr>
          <w:p w14:paraId="4E6A172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0" w:author="Sandra Ballen" w:date="2015-05-02T18:44:00Z">
              <w:tcPr>
                <w:tcW w:w="567" w:type="dxa"/>
              </w:tcPr>
            </w:tcPrChange>
          </w:tcPr>
          <w:p w14:paraId="5707B57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FE78C33" w14:textId="77777777" w:rsidTr="00A91968">
        <w:tc>
          <w:tcPr>
            <w:tcW w:w="534" w:type="dxa"/>
            <w:shd w:val="clear" w:color="auto" w:fill="E6E6E6"/>
            <w:tcPrChange w:id="34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7C817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342" w:author="Sandra Ballen" w:date="2015-05-02T18:44:00Z">
              <w:tcPr>
                <w:tcW w:w="3685" w:type="dxa"/>
              </w:tcPr>
            </w:tcPrChange>
          </w:tcPr>
          <w:p w14:paraId="524054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3" w:author="Sandra Ballen" w:date="2015-05-02T18:44:00Z">
              <w:tcPr>
                <w:tcW w:w="567" w:type="dxa"/>
              </w:tcPr>
            </w:tcPrChange>
          </w:tcPr>
          <w:p w14:paraId="08F4F0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4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7C7FD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345" w:author="Sandra Ballen" w:date="2015-05-02T18:44:00Z">
              <w:tcPr>
                <w:tcW w:w="3827" w:type="dxa"/>
              </w:tcPr>
            </w:tcPrChange>
          </w:tcPr>
          <w:p w14:paraId="0E5648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6" w:author="Sandra Ballen" w:date="2015-05-02T18:44:00Z">
              <w:tcPr>
                <w:tcW w:w="567" w:type="dxa"/>
              </w:tcPr>
            </w:tcPrChange>
          </w:tcPr>
          <w:p w14:paraId="1F2E57B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B9A5474" w14:textId="77777777" w:rsidTr="00A91968">
        <w:tc>
          <w:tcPr>
            <w:tcW w:w="534" w:type="dxa"/>
            <w:shd w:val="clear" w:color="auto" w:fill="E6E6E6"/>
            <w:tcPrChange w:id="34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0FA6B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348" w:author="Sandra Ballen" w:date="2015-05-02T18:44:00Z">
              <w:tcPr>
                <w:tcW w:w="3685" w:type="dxa"/>
              </w:tcPr>
            </w:tcPrChange>
          </w:tcPr>
          <w:p w14:paraId="21F61C7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49" w:author="Sandra Ballen" w:date="2015-05-02T18:44:00Z">
              <w:tcPr>
                <w:tcW w:w="567" w:type="dxa"/>
              </w:tcPr>
            </w:tcPrChange>
          </w:tcPr>
          <w:p w14:paraId="79AECBD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5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1CF98F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351" w:author="Sandra Ballen" w:date="2015-05-02T18:44:00Z">
              <w:tcPr>
                <w:tcW w:w="3827" w:type="dxa"/>
              </w:tcPr>
            </w:tcPrChange>
          </w:tcPr>
          <w:p w14:paraId="542C1C7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2" w:author="Sandra Ballen" w:date="2015-05-02T18:44:00Z">
              <w:tcPr>
                <w:tcW w:w="567" w:type="dxa"/>
              </w:tcPr>
            </w:tcPrChange>
          </w:tcPr>
          <w:p w14:paraId="3B4CC7D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43708B3" w14:textId="77777777" w:rsidTr="00A91968">
        <w:tc>
          <w:tcPr>
            <w:tcW w:w="534" w:type="dxa"/>
            <w:shd w:val="clear" w:color="auto" w:fill="E6E6E6"/>
            <w:tcPrChange w:id="35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AA68A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354" w:author="Sandra Ballen" w:date="2015-05-02T18:44:00Z">
              <w:tcPr>
                <w:tcW w:w="3685" w:type="dxa"/>
              </w:tcPr>
            </w:tcPrChange>
          </w:tcPr>
          <w:p w14:paraId="220D0ED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5" w:author="Sandra Ballen" w:date="2015-05-02T18:44:00Z">
              <w:tcPr>
                <w:tcW w:w="567" w:type="dxa"/>
              </w:tcPr>
            </w:tcPrChange>
          </w:tcPr>
          <w:p w14:paraId="69FF3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5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DF6D1B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357" w:author="Sandra Ballen" w:date="2015-05-02T18:44:00Z">
              <w:tcPr>
                <w:tcW w:w="3827" w:type="dxa"/>
              </w:tcPr>
            </w:tcPrChange>
          </w:tcPr>
          <w:p w14:paraId="00D8255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58" w:author="Sandra Ballen" w:date="2015-05-02T18:44:00Z">
              <w:tcPr>
                <w:tcW w:w="567" w:type="dxa"/>
              </w:tcPr>
            </w:tcPrChange>
          </w:tcPr>
          <w:p w14:paraId="7F1C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55C1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59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360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3B649C6E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361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3AF98CC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362" w:author="Sandra Ballen" w:date="2015-05-02T18:44:00Z">
              <w:tcPr>
                <w:tcW w:w="480" w:type="dxa"/>
              </w:tcPr>
            </w:tcPrChange>
          </w:tcPr>
          <w:p w14:paraId="129B638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363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6E45D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364" w:author="Sandra Ballen" w:date="2015-05-02T18:44:00Z">
              <w:tcPr>
                <w:tcW w:w="426" w:type="dxa"/>
              </w:tcPr>
            </w:tcPrChange>
          </w:tcPr>
          <w:p w14:paraId="0863A96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365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7267C60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366" w:author="Sandra Ballen" w:date="2015-05-02T18:44:00Z">
              <w:tcPr>
                <w:tcW w:w="484" w:type="dxa"/>
              </w:tcPr>
            </w:tcPrChange>
          </w:tcPr>
          <w:p w14:paraId="122548C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D208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8A7C6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D3A4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Pr="007120BC" w:rsidRDefault="004F0342" w:rsidP="007120BC"/>
    <w:sectPr w:rsidR="004F0342" w:rsidRPr="007120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4F8F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D6159"/>
    <w:rsid w:val="005F4C68"/>
    <w:rsid w:val="00611072"/>
    <w:rsid w:val="00616529"/>
    <w:rsid w:val="00630169"/>
    <w:rsid w:val="0063490D"/>
    <w:rsid w:val="00647430"/>
    <w:rsid w:val="00661025"/>
    <w:rsid w:val="006907A4"/>
    <w:rsid w:val="006A32CE"/>
    <w:rsid w:val="006A3851"/>
    <w:rsid w:val="006B1C75"/>
    <w:rsid w:val="006C5EF2"/>
    <w:rsid w:val="006D02A8"/>
    <w:rsid w:val="006E1C59"/>
    <w:rsid w:val="006E32EF"/>
    <w:rsid w:val="007120BC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6C4"/>
    <w:rsid w:val="00881754"/>
    <w:rsid w:val="008932B9"/>
    <w:rsid w:val="008C6F76"/>
    <w:rsid w:val="00923C89"/>
    <w:rsid w:val="00925866"/>
    <w:rsid w:val="009320AC"/>
    <w:rsid w:val="009510B5"/>
    <w:rsid w:val="00953886"/>
    <w:rsid w:val="0099088A"/>
    <w:rsid w:val="00992AB9"/>
    <w:rsid w:val="009B1C61"/>
    <w:rsid w:val="009B7C92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40D9"/>
    <w:rsid w:val="00B55138"/>
    <w:rsid w:val="00B92165"/>
    <w:rsid w:val="00BC129D"/>
    <w:rsid w:val="00BC207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0246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B22F686-0FC0-4FB6-A901-C266106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0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10</cp:revision>
  <dcterms:created xsi:type="dcterms:W3CDTF">2015-04-12T20:05:00Z</dcterms:created>
  <dcterms:modified xsi:type="dcterms:W3CDTF">2015-07-24T16:36:00Z</dcterms:modified>
</cp:coreProperties>
</file>