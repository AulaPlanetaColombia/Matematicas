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27126040" w:rsidR="00EB633B" w:rsidRPr="000A5145" w:rsidRDefault="000537AE" w:rsidP="00EB633B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sz w:val="18"/>
          <w:szCs w:val="18"/>
          <w:lang w:val="es-ES_tradnl"/>
        </w:rPr>
        <w:t xml:space="preserve">Ejercicio Genérico </w:t>
      </w:r>
      <w:r w:rsidR="00D075B9" w:rsidRPr="000A5145">
        <w:rPr>
          <w:rFonts w:ascii="Arial" w:hAnsi="Arial" w:cs="Arial"/>
          <w:b/>
          <w:sz w:val="18"/>
          <w:szCs w:val="18"/>
          <w:lang w:val="es-ES_tradnl"/>
        </w:rPr>
        <w:t>M102A: Actividad de proyectos</w:t>
      </w:r>
      <w:r w:rsidR="00EB633B" w:rsidRPr="000A5145">
        <w:rPr>
          <w:rFonts w:ascii="Arial" w:hAnsi="Arial" w:cs="Arial"/>
          <w:b/>
          <w:sz w:val="18"/>
          <w:szCs w:val="18"/>
          <w:lang w:val="es-ES_tradnl"/>
        </w:rPr>
        <w:t xml:space="preserve"> (NO AUTOEVALUABLE)</w:t>
      </w:r>
    </w:p>
    <w:p w14:paraId="630BDC8C" w14:textId="0ACCB67A" w:rsidR="009D0491" w:rsidRPr="000A5145" w:rsidRDefault="009D0491" w:rsidP="00EB633B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sz w:val="18"/>
          <w:szCs w:val="18"/>
          <w:lang w:val="es-ES_tradnl"/>
        </w:rPr>
        <w:t xml:space="preserve">PERMITE QUE EL </w:t>
      </w:r>
      <w:r w:rsidR="007C35D5" w:rsidRPr="000A5145">
        <w:rPr>
          <w:rFonts w:ascii="Arial" w:hAnsi="Arial" w:cs="Arial"/>
          <w:sz w:val="18"/>
          <w:szCs w:val="18"/>
          <w:lang w:val="es-ES_tradnl"/>
        </w:rPr>
        <w:t>ALUMNO</w:t>
      </w:r>
      <w:r w:rsidRPr="000A5145">
        <w:rPr>
          <w:rFonts w:ascii="Arial" w:hAnsi="Arial" w:cs="Arial"/>
          <w:sz w:val="18"/>
          <w:szCs w:val="18"/>
          <w:lang w:val="es-ES_tradnl"/>
        </w:rPr>
        <w:t xml:space="preserve"> ADJUNTE UN DOCUMENTO </w:t>
      </w:r>
      <w:r w:rsidR="007C35D5" w:rsidRPr="000A5145">
        <w:rPr>
          <w:rFonts w:ascii="Arial" w:hAnsi="Arial" w:cs="Arial"/>
          <w:sz w:val="18"/>
          <w:szCs w:val="18"/>
          <w:lang w:val="es-ES_tradnl"/>
        </w:rPr>
        <w:t xml:space="preserve">DIGITAL </w:t>
      </w:r>
      <w:r w:rsidRPr="000A5145">
        <w:rPr>
          <w:rFonts w:ascii="Arial" w:hAnsi="Arial" w:cs="Arial"/>
          <w:sz w:val="18"/>
          <w:szCs w:val="18"/>
          <w:lang w:val="es-ES_tradnl"/>
        </w:rPr>
        <w:t xml:space="preserve">DE RESPUESTA </w:t>
      </w:r>
    </w:p>
    <w:p w14:paraId="720D2C7B" w14:textId="77777777" w:rsidR="0045712C" w:rsidRPr="000A5145" w:rsidRDefault="0045712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2F45E4" w14:textId="20F50B6C" w:rsidR="00E61A4B" w:rsidRPr="000A5145" w:rsidRDefault="00254FDB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8AA71DB" w:rsidR="00E61A4B" w:rsidRPr="000A5145" w:rsidRDefault="00D30F66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sz w:val="18"/>
          <w:szCs w:val="18"/>
          <w:lang w:val="es-ES_tradnl"/>
        </w:rPr>
        <w:t>Operaciones con números enteros</w:t>
      </w:r>
    </w:p>
    <w:p w14:paraId="73C3E215" w14:textId="77777777" w:rsidR="006D02A8" w:rsidRPr="000A5145" w:rsidRDefault="006D02A8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FB33223" w14:textId="5AE03276" w:rsidR="0063490D" w:rsidRPr="000A5145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sz w:val="18"/>
          <w:szCs w:val="18"/>
          <w:lang w:val="es-ES_tradnl"/>
        </w:rPr>
        <w:t xml:space="preserve">DATOS DEL </w:t>
      </w:r>
      <w:r w:rsidR="00340C3A" w:rsidRPr="000A5145">
        <w:rPr>
          <w:rFonts w:ascii="Arial" w:hAnsi="Arial" w:cs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0A5145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0A514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A5145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6E4809C3" w:rsidR="00E14BD5" w:rsidRPr="000A5145" w:rsidRDefault="00D30F66" w:rsidP="00E14BD5">
      <w:pPr>
        <w:rPr>
          <w:rFonts w:ascii="Arial" w:hAnsi="Arial" w:cs="Arial"/>
          <w:sz w:val="18"/>
          <w:szCs w:val="18"/>
          <w:lang w:val="es-ES_tradnl"/>
        </w:rPr>
      </w:pPr>
      <w:r w:rsidRPr="00C26A25">
        <w:rPr>
          <w:rFonts w:ascii="Arial" w:hAnsi="Arial" w:cs="Arial"/>
          <w:color w:val="000000"/>
          <w:sz w:val="18"/>
          <w:szCs w:val="18"/>
          <w:lang w:val="es-ES"/>
        </w:rPr>
        <w:t>Competencias: realiza razonamientos lógicos para identificar y encontrar información q</w:t>
      </w:r>
      <w:r w:rsidR="00C26A25">
        <w:rPr>
          <w:rFonts w:ascii="Arial" w:hAnsi="Arial" w:cs="Arial"/>
          <w:color w:val="000000"/>
          <w:sz w:val="18"/>
          <w:szCs w:val="18"/>
          <w:lang w:val="es-ES"/>
        </w:rPr>
        <w:t>ue permit</w:t>
      </w:r>
      <w:r w:rsidR="00740F38">
        <w:rPr>
          <w:rFonts w:ascii="Arial" w:hAnsi="Arial" w:cs="Arial"/>
          <w:color w:val="000000"/>
          <w:sz w:val="18"/>
          <w:szCs w:val="18"/>
          <w:lang w:val="es-ES"/>
        </w:rPr>
        <w:t>a</w:t>
      </w:r>
      <w:r w:rsidR="00C26A25">
        <w:rPr>
          <w:rFonts w:ascii="Arial" w:hAnsi="Arial" w:cs="Arial"/>
          <w:color w:val="000000"/>
          <w:sz w:val="18"/>
          <w:szCs w:val="18"/>
          <w:lang w:val="es-ES"/>
        </w:rPr>
        <w:t xml:space="preserve"> resolver un problema</w:t>
      </w:r>
    </w:p>
    <w:p w14:paraId="543E468C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0A5145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7FAC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0A5145">
        <w:rPr>
          <w:rFonts w:ascii="Arial" w:hAnsi="Arial" w:cs="Arial"/>
          <w:sz w:val="18"/>
          <w:szCs w:val="18"/>
          <w:highlight w:val="green"/>
          <w:lang w:val="es-ES_tradnl"/>
        </w:rPr>
        <w:t>recurso</w:t>
      </w:r>
    </w:p>
    <w:p w14:paraId="678E556D" w14:textId="78040649" w:rsidR="000719EE" w:rsidRPr="000A5145" w:rsidRDefault="00D30F66" w:rsidP="000719EE">
      <w:pPr>
        <w:rPr>
          <w:rFonts w:ascii="Arial" w:hAnsi="Arial" w:cs="Arial"/>
          <w:sz w:val="18"/>
          <w:szCs w:val="18"/>
          <w:lang w:val="es-ES_tradnl"/>
        </w:rPr>
      </w:pPr>
      <w:r w:rsidRPr="00C26A25">
        <w:rPr>
          <w:rFonts w:ascii="Arial" w:hAnsi="Arial" w:cs="Arial"/>
          <w:color w:val="000000"/>
          <w:sz w:val="18"/>
          <w:szCs w:val="18"/>
          <w:lang w:val="es-ES"/>
        </w:rPr>
        <w:t>Situaciones que requieren conocer y manejar adecuadamente las operaciones de adición, sustracción, multiplicación y división y sus propiedades para resolverlas.</w:t>
      </w:r>
    </w:p>
    <w:p w14:paraId="5A70135C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0A5145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3D72B3" w:rsidRPr="000A5145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comas</w:t>
      </w:r>
      <w:r w:rsidR="003D72B3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843C06B" w:rsidR="000719EE" w:rsidRPr="000A5145" w:rsidRDefault="000A51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Enteros, operaciones, jerarquía, propiedades.</w:t>
      </w:r>
    </w:p>
    <w:p w14:paraId="4F4162B8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0A5145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A398BA3" w:rsidR="000719EE" w:rsidRPr="000A5145" w:rsidRDefault="000A514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minutos</w:t>
      </w:r>
    </w:p>
    <w:p w14:paraId="4D3D1F03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0A5145" w:rsidRDefault="0063490D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3D72B3" w:rsidRPr="000A5145">
        <w:rPr>
          <w:rFonts w:ascii="Arial" w:hAnsi="Arial" w:cs="Arial"/>
          <w:sz w:val="18"/>
          <w:szCs w:val="18"/>
          <w:highlight w:val="green"/>
          <w:lang w:val="es-ES_tradnl"/>
        </w:rPr>
        <w:t>Acción didáctica</w:t>
      </w:r>
      <w:r w:rsidR="00611072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="005F4C68" w:rsidRPr="000A5145">
        <w:rPr>
          <w:rFonts w:ascii="Arial" w:hAnsi="Arial" w:cs="Arial"/>
          <w:sz w:val="18"/>
          <w:szCs w:val="18"/>
          <w:highlight w:val="green"/>
          <w:lang w:val="es-ES_tradnl"/>
        </w:rPr>
        <w:t>indicar</w:t>
      </w:r>
      <w:r w:rsidR="00C7411E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sólo una</w:t>
      </w:r>
      <w:r w:rsidR="003D72B3" w:rsidRPr="000A514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0A5145" w14:paraId="3EF28718" w14:textId="77777777" w:rsidTr="00AC7496">
        <w:tc>
          <w:tcPr>
            <w:tcW w:w="1248" w:type="dxa"/>
          </w:tcPr>
          <w:p w14:paraId="0F71FD18" w14:textId="4CA29615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0A5145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AC7496" w:rsidRPr="000A5145" w14:paraId="424EB321" w14:textId="77777777" w:rsidTr="00AC7496">
        <w:tc>
          <w:tcPr>
            <w:tcW w:w="1248" w:type="dxa"/>
          </w:tcPr>
          <w:p w14:paraId="79357949" w14:textId="1F32B609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2CAE999F" w:rsidR="005F4C68" w:rsidRPr="000A5145" w:rsidRDefault="000A5145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504" w:type="dxa"/>
          </w:tcPr>
          <w:p w14:paraId="705ACF4D" w14:textId="12DCF10B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0A5145" w:rsidRDefault="005F4C68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6E19E32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0A5145" w:rsidRDefault="00AC7496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0A5145" w14:paraId="3F4FCFF6" w14:textId="102574E5" w:rsidTr="00B92165">
        <w:tc>
          <w:tcPr>
            <w:tcW w:w="4536" w:type="dxa"/>
          </w:tcPr>
          <w:p w14:paraId="6FE44A92" w14:textId="06DD1B98" w:rsidR="002E4EE6" w:rsidRPr="000A5145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A51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0A5145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A51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4382D65A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0A5145" w14:paraId="1593AE9E" w14:textId="55DEF9CB" w:rsidTr="00B92165">
        <w:tc>
          <w:tcPr>
            <w:tcW w:w="4536" w:type="dxa"/>
          </w:tcPr>
          <w:p w14:paraId="73E9F5D1" w14:textId="6D86BA7E" w:rsidR="002E4EE6" w:rsidRPr="000A5145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A51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0D66082D" w:rsidR="002E4EE6" w:rsidRPr="000A5145" w:rsidRDefault="00715343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BD1FFA" w:rsidRPr="000A5145" w14:paraId="616BF0A9" w14:textId="36EE9EF1" w:rsidTr="00B92165">
        <w:tc>
          <w:tcPr>
            <w:tcW w:w="4536" w:type="dxa"/>
          </w:tcPr>
          <w:p w14:paraId="5D9EA602" w14:textId="143FA7BA" w:rsidR="002E4EE6" w:rsidRPr="000A5145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A51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0A5145" w:rsidRDefault="00BD1FFA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A51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D1FFA" w:rsidRPr="000A5145" w14:paraId="0CEAED7C" w14:textId="6C732F50" w:rsidTr="00B92165">
        <w:tc>
          <w:tcPr>
            <w:tcW w:w="4536" w:type="dxa"/>
          </w:tcPr>
          <w:p w14:paraId="04FC76F0" w14:textId="081E1537" w:rsidR="002E4EE6" w:rsidRPr="000A5145" w:rsidRDefault="00AC749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…</w:t>
            </w:r>
            <w:r w:rsidR="002E4EE6" w:rsidRPr="000A5145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0A5145" w:rsidRDefault="002E4EE6" w:rsidP="00CB02D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54EF9986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DB3CE0A" w14:textId="77777777" w:rsidR="00B766F9" w:rsidRPr="000A5145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766F9" w:rsidRPr="000A5145" w14:paraId="192F089F" w14:textId="77777777" w:rsidTr="007B5078">
        <w:tc>
          <w:tcPr>
            <w:tcW w:w="2126" w:type="dxa"/>
          </w:tcPr>
          <w:p w14:paraId="55F4395D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5497590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E2FC172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91D0BBA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7A57CC30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54143AD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</w:tcPr>
          <w:p w14:paraId="03CE0F9B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33952ED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766F9" w:rsidRPr="000A5145" w14:paraId="0EEB2D62" w14:textId="77777777" w:rsidTr="007B5078">
        <w:tc>
          <w:tcPr>
            <w:tcW w:w="2126" w:type="dxa"/>
          </w:tcPr>
          <w:p w14:paraId="3C6A69EB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6E3203" w14:textId="0C9D1AB5" w:rsidR="00B766F9" w:rsidRPr="000A5145" w:rsidRDefault="000A514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3818E87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C45D165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2D7EEF60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B20DFD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ECF9421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727B26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B766F9" w:rsidRPr="000A5145" w14:paraId="63A97268" w14:textId="77777777" w:rsidTr="007B5078">
        <w:tc>
          <w:tcPr>
            <w:tcW w:w="2126" w:type="dxa"/>
          </w:tcPr>
          <w:p w14:paraId="6F38D480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23D32C6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</w:tcPr>
          <w:p w14:paraId="30D1D4EF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CE2AA2A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</w:tcPr>
          <w:p w14:paraId="1EA70931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0A5145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9186110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7506880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C5A721" w14:textId="77777777" w:rsidR="00B766F9" w:rsidRPr="000A5145" w:rsidRDefault="00B766F9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696DC51" w14:textId="77777777" w:rsidR="00B766F9" w:rsidRPr="000A5145" w:rsidRDefault="00B766F9" w:rsidP="00B766F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Pr="000A5145" w:rsidRDefault="0005228B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4375B6" w:rsidRPr="000A5145">
        <w:rPr>
          <w:rFonts w:ascii="Arial" w:hAnsi="Arial" w:cs="Arial"/>
          <w:sz w:val="18"/>
          <w:szCs w:val="18"/>
          <w:highlight w:val="green"/>
          <w:lang w:val="es-ES_tradnl"/>
        </w:rPr>
        <w:t>Nivel del ejercicio, 1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0A5145">
        <w:rPr>
          <w:rFonts w:ascii="Arial" w:hAnsi="Arial" w:cs="Arial"/>
          <w:sz w:val="18"/>
          <w:szCs w:val="18"/>
          <w:highlight w:val="green"/>
          <w:lang w:val="es-ES_tradnl"/>
        </w:rPr>
        <w:t>Fácil, 2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Medio 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r w:rsidR="004375B6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3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-</w:t>
      </w:r>
      <w:r w:rsidR="004375B6" w:rsidRPr="000A5145">
        <w:rPr>
          <w:rFonts w:ascii="Arial" w:hAnsi="Arial" w:cs="Arial"/>
          <w:sz w:val="18"/>
          <w:szCs w:val="18"/>
          <w:highlight w:val="green"/>
          <w:lang w:val="es-ES_tradnl"/>
        </w:rPr>
        <w:t>Difícil</w:t>
      </w:r>
    </w:p>
    <w:p w14:paraId="2FAAFA3F" w14:textId="62CFF1D2" w:rsidR="000719EE" w:rsidRPr="000A5145" w:rsidRDefault="003E7C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0A5145" w:rsidRDefault="0045712C" w:rsidP="00CB02D2">
      <w:pPr>
        <w:rPr>
          <w:rFonts w:ascii="Arial" w:hAnsi="Arial" w:cs="Arial"/>
          <w:b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Pr="000A5145" w:rsidRDefault="00A925B6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07CB729" w14:textId="44EF4602" w:rsidR="00A925B6" w:rsidRPr="000A5145" w:rsidRDefault="00125D25" w:rsidP="00125D25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0A5145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</w:t>
      </w:r>
      <w:r w:rsidR="00A925B6" w:rsidRPr="000A5145">
        <w:rPr>
          <w:rFonts w:ascii="Arial" w:hAnsi="Arial" w:cs="Arial"/>
          <w:color w:val="0000FF"/>
          <w:sz w:val="18"/>
          <w:szCs w:val="18"/>
          <w:lang w:val="es-ES_tradnl"/>
        </w:rPr>
        <w:t xml:space="preserve">EL TÍTULO DEL RECURSO </w:t>
      </w:r>
      <w:r w:rsidRPr="000A5145">
        <w:rPr>
          <w:rFonts w:ascii="Arial" w:hAnsi="Arial" w:cs="Arial"/>
          <w:color w:val="0000FF"/>
          <w:sz w:val="18"/>
          <w:szCs w:val="18"/>
          <w:lang w:val="es-ES_tradnl"/>
        </w:rPr>
        <w:t>PARA EL TÍTULO DEL EJERCICIO AL MENOS QUE SEA DIFERENTE</w:t>
      </w:r>
      <w:r w:rsidR="00A925B6" w:rsidRPr="000A5145">
        <w:rPr>
          <w:rFonts w:ascii="Arial" w:hAnsi="Arial" w:cs="Arial"/>
          <w:color w:val="0000FF"/>
          <w:sz w:val="18"/>
          <w:szCs w:val="18"/>
          <w:lang w:val="es-ES_tradnl"/>
        </w:rPr>
        <w:t xml:space="preserve">. RECUERDA </w:t>
      </w:r>
      <w:r w:rsidR="00EA3E65" w:rsidRPr="000A5145">
        <w:rPr>
          <w:rFonts w:ascii="Arial" w:hAnsi="Arial" w:cs="Arial"/>
          <w:color w:val="0000FF"/>
          <w:sz w:val="18"/>
          <w:szCs w:val="18"/>
          <w:lang w:val="es-ES_tradnl"/>
        </w:rPr>
        <w:t>EL TÍTULO</w:t>
      </w:r>
      <w:r w:rsidR="00A925B6" w:rsidRPr="000A5145">
        <w:rPr>
          <w:rFonts w:ascii="Arial" w:hAnsi="Arial" w:cs="Arial"/>
          <w:color w:val="0000FF"/>
          <w:sz w:val="18"/>
          <w:szCs w:val="18"/>
          <w:lang w:val="es-ES_tradnl"/>
        </w:rPr>
        <w:t xml:space="preserve"> NO DEBE REBASAR LOS 86 CARACTERES. </w:t>
      </w:r>
    </w:p>
    <w:p w14:paraId="095C18B4" w14:textId="179DA44D" w:rsidR="00B0282E" w:rsidRPr="000A5145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0A5145">
        <w:rPr>
          <w:rFonts w:ascii="Arial" w:hAnsi="Arial" w:cs="Arial"/>
          <w:sz w:val="18"/>
          <w:szCs w:val="18"/>
          <w:highlight w:val="green"/>
          <w:lang w:val="es-ES_tradnl"/>
        </w:rPr>
        <w:t>Título del ejercicio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(</w:t>
      </w:r>
      <w:r w:rsidRPr="000A5145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0A514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028E8CA" w14:textId="362CAA7E" w:rsidR="000719EE" w:rsidRPr="000A5145" w:rsidRDefault="003E7C03" w:rsidP="000719EE">
      <w:pPr>
        <w:rPr>
          <w:rFonts w:ascii="Arial" w:hAnsi="Arial" w:cs="Arial"/>
          <w:sz w:val="18"/>
          <w:szCs w:val="18"/>
          <w:lang w:val="es-ES_tradnl"/>
        </w:rPr>
      </w:pPr>
      <w:r w:rsidRPr="00C26A25">
        <w:rPr>
          <w:rFonts w:ascii="Arial" w:hAnsi="Arial" w:cs="Arial"/>
          <w:color w:val="000000"/>
          <w:sz w:val="18"/>
          <w:szCs w:val="18"/>
          <w:lang w:val="es-ES"/>
        </w:rPr>
        <w:t>Competencias: realiza razonamientos lógicos para identificar y encontrar información que permit</w:t>
      </w:r>
      <w:r w:rsidR="00740F38">
        <w:rPr>
          <w:rFonts w:ascii="Arial" w:hAnsi="Arial" w:cs="Arial"/>
          <w:color w:val="000000"/>
          <w:sz w:val="18"/>
          <w:szCs w:val="18"/>
          <w:lang w:val="es-ES"/>
        </w:rPr>
        <w:t>a</w:t>
      </w:r>
      <w:bookmarkStart w:id="0" w:name="_GoBack"/>
      <w:bookmarkEnd w:id="0"/>
      <w:r w:rsidRPr="00C26A25">
        <w:rPr>
          <w:rFonts w:ascii="Arial" w:hAnsi="Arial" w:cs="Arial"/>
          <w:color w:val="000000"/>
          <w:sz w:val="18"/>
          <w:szCs w:val="18"/>
          <w:lang w:val="es-ES"/>
        </w:rPr>
        <w:t xml:space="preserve"> resolver un</w:t>
      </w:r>
      <w:r w:rsidR="00C26A25">
        <w:rPr>
          <w:rFonts w:ascii="Arial" w:hAnsi="Arial" w:cs="Arial"/>
          <w:color w:val="000000"/>
          <w:sz w:val="18"/>
          <w:szCs w:val="18"/>
          <w:lang w:val="es-ES"/>
        </w:rPr>
        <w:t xml:space="preserve"> problema</w:t>
      </w:r>
    </w:p>
    <w:p w14:paraId="1C778160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Pr="000A5145" w:rsidRDefault="00054002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="006907A4" w:rsidRPr="000A5145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0A5145">
        <w:rPr>
          <w:rFonts w:ascii="Arial" w:hAnsi="Arial" w:cs="Arial"/>
          <w:sz w:val="18"/>
          <w:szCs w:val="18"/>
          <w:highlight w:val="green"/>
          <w:lang w:val="es-ES_tradnl"/>
        </w:rPr>
        <w:t>; “P” o “S”</w:t>
      </w:r>
    </w:p>
    <w:p w14:paraId="665DAA60" w14:textId="5E7CE5F2" w:rsidR="000719EE" w:rsidRPr="000A5145" w:rsidRDefault="003E7C0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7S</w:t>
      </w:r>
    </w:p>
    <w:p w14:paraId="325E211B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0A5145" w:rsidRDefault="00C92E0A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="006907A4" w:rsidRPr="000A514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B3983" w:rsidRPr="000A5145">
        <w:rPr>
          <w:rFonts w:ascii="Arial" w:hAnsi="Arial" w:cs="Arial"/>
          <w:sz w:val="18"/>
          <w:szCs w:val="18"/>
          <w:highlight w:val="green"/>
          <w:lang w:val="es-ES_tradnl"/>
        </w:rPr>
        <w:t>Enunciado (</w:t>
      </w:r>
      <w:r w:rsidR="00992AB9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Instrucción </w:t>
      </w:r>
      <w:r w:rsidR="001B3983" w:rsidRPr="000A5145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="001B3983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5418B2C0" w:rsidR="000719EE" w:rsidRDefault="0071534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la información dada en la presentación. Luego, </w:t>
      </w:r>
      <w:r w:rsidR="00C26A25">
        <w:rPr>
          <w:rFonts w:ascii="Arial" w:hAnsi="Arial" w:cs="Arial"/>
          <w:sz w:val="18"/>
          <w:szCs w:val="18"/>
          <w:lang w:val="es-ES_tradnl"/>
        </w:rPr>
        <w:t>haz</w:t>
      </w:r>
      <w:r>
        <w:rPr>
          <w:rFonts w:ascii="Arial" w:hAnsi="Arial" w:cs="Arial"/>
          <w:sz w:val="18"/>
          <w:szCs w:val="18"/>
          <w:lang w:val="es-ES_tradnl"/>
        </w:rPr>
        <w:t xml:space="preserve"> clic en Tarea y realiza lo que allí se indica. Adjunta 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tu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trabajo y </w:t>
      </w:r>
      <w:r w:rsidR="00C26A25">
        <w:rPr>
          <w:rFonts w:ascii="Arial" w:hAnsi="Arial" w:cs="Arial"/>
          <w:sz w:val="18"/>
          <w:szCs w:val="18"/>
          <w:lang w:val="es-ES_tradnl"/>
        </w:rPr>
        <w:t>haz</w:t>
      </w:r>
      <w:r>
        <w:rPr>
          <w:rFonts w:ascii="Arial" w:hAnsi="Arial" w:cs="Arial"/>
          <w:sz w:val="18"/>
          <w:szCs w:val="18"/>
          <w:lang w:val="es-ES_tradnl"/>
        </w:rPr>
        <w:t xml:space="preserve"> clic en Enviar.</w:t>
      </w:r>
    </w:p>
    <w:p w14:paraId="3F7E89E7" w14:textId="77777777" w:rsidR="00715343" w:rsidRPr="000A5145" w:rsidRDefault="0071534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0A5145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2E6F6E86" w:rsidR="000719EE" w:rsidRPr="000A5145" w:rsidRDefault="004269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representar la información a través de polinomios aritméticos</w:t>
      </w:r>
      <w:r w:rsidR="0071534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emplea los </w:t>
      </w:r>
      <w:r w:rsidR="00C26A25">
        <w:rPr>
          <w:rFonts w:ascii="Arial" w:hAnsi="Arial" w:cs="Arial"/>
          <w:sz w:val="18"/>
          <w:szCs w:val="18"/>
          <w:lang w:val="es-ES_tradnl"/>
        </w:rPr>
        <w:t>signos de agrupación, no operes. P</w:t>
      </w:r>
      <w:r>
        <w:rPr>
          <w:rFonts w:ascii="Arial" w:hAnsi="Arial" w:cs="Arial"/>
          <w:sz w:val="18"/>
          <w:szCs w:val="18"/>
          <w:lang w:val="es-ES_tradnl"/>
        </w:rPr>
        <w:t>rimero escribe el polinomio y luego sí opera.</w:t>
      </w:r>
      <w:r w:rsidR="00715343">
        <w:rPr>
          <w:rFonts w:ascii="Arial" w:hAnsi="Arial" w:cs="Arial"/>
          <w:sz w:val="18"/>
          <w:szCs w:val="18"/>
          <w:lang w:val="es-ES_tradnl"/>
        </w:rPr>
        <w:t xml:space="preserve"> Usa</w:t>
      </w:r>
      <w:r>
        <w:rPr>
          <w:rFonts w:ascii="Arial" w:hAnsi="Arial" w:cs="Arial"/>
          <w:sz w:val="18"/>
          <w:szCs w:val="18"/>
          <w:lang w:val="es-ES_tradnl"/>
        </w:rPr>
        <w:t xml:space="preserve"> la calculadora para apoyarte al hacer los cálculos.</w:t>
      </w:r>
    </w:p>
    <w:p w14:paraId="78586478" w14:textId="77777777" w:rsidR="000719EE" w:rsidRPr="000A5145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Pr="000A5145" w:rsidRDefault="001E2043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M</w:t>
      </w:r>
      <w:r w:rsidR="00F80068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ventana </w:t>
      </w:r>
      <w:r w:rsidRPr="000A5145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2233BF" w:rsidRPr="000A5145">
        <w:rPr>
          <w:rFonts w:ascii="Arial" w:hAnsi="Arial" w:cs="Arial"/>
          <w:sz w:val="18"/>
          <w:szCs w:val="18"/>
          <w:highlight w:val="green"/>
          <w:lang w:val="es-ES_tradnl"/>
        </w:rPr>
        <w:t>(S/N)</w:t>
      </w:r>
    </w:p>
    <w:p w14:paraId="55B4E04D" w14:textId="3B0906F4" w:rsidR="000719EE" w:rsidRPr="000A5145" w:rsidRDefault="004269D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A5145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0A5145" w:rsidRDefault="006907A4" w:rsidP="00CB02D2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645C9AE0" w:rsidR="009C4689" w:rsidRPr="000A5145" w:rsidRDefault="004269D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CD6EC98" w14:textId="77777777" w:rsidR="00EB633B" w:rsidRPr="000A5145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67224363" w:rsidR="00742D83" w:rsidRPr="000A5145" w:rsidRDefault="00032367" w:rsidP="009C4689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0A5145">
        <w:rPr>
          <w:rFonts w:ascii="Arial" w:hAnsi="Arial" w:cs="Arial"/>
          <w:color w:val="0000FF"/>
          <w:sz w:val="18"/>
          <w:szCs w:val="18"/>
          <w:lang w:val="es-ES_tradnl"/>
        </w:rPr>
        <w:lastRenderedPageBreak/>
        <w:t>ACTIVIDAD DE PROYECTOS</w:t>
      </w:r>
      <w:r w:rsidR="009C2E06" w:rsidRPr="000A5145">
        <w:rPr>
          <w:rFonts w:ascii="Arial" w:hAnsi="Arial" w:cs="Arial"/>
          <w:color w:val="0000FF"/>
          <w:sz w:val="18"/>
          <w:szCs w:val="18"/>
          <w:lang w:val="es-ES_tradnl"/>
        </w:rPr>
        <w:t xml:space="preserve">. </w:t>
      </w:r>
      <w:r w:rsidR="000C4C03" w:rsidRPr="000A5145">
        <w:rPr>
          <w:rFonts w:ascii="Arial" w:hAnsi="Arial" w:cs="Arial"/>
          <w:color w:val="0000FF"/>
          <w:sz w:val="18"/>
          <w:szCs w:val="18"/>
          <w:lang w:val="es-ES_tradnl"/>
        </w:rPr>
        <w:t xml:space="preserve">EJERCICIO QUE DEBE CONTENER UN ARCHIVO ADJUNTO (interactivo Motor F, PDF, imágenes, documentos Word o PowerPoint) </w:t>
      </w:r>
      <w:r w:rsidR="000C4C03" w:rsidRPr="000A5145">
        <w:rPr>
          <w:rFonts w:ascii="Arial" w:hAnsi="Arial" w:cs="Arial"/>
          <w:b/>
          <w:color w:val="0000FF"/>
          <w:sz w:val="18"/>
          <w:szCs w:val="18"/>
          <w:lang w:val="es-ES_tradnl"/>
        </w:rPr>
        <w:t>O</w:t>
      </w:r>
      <w:r w:rsidR="000C4C03" w:rsidRPr="000A5145">
        <w:rPr>
          <w:rFonts w:ascii="Arial" w:hAnsi="Arial" w:cs="Arial"/>
          <w:color w:val="0000FF"/>
          <w:sz w:val="18"/>
          <w:szCs w:val="18"/>
          <w:lang w:val="es-ES_tradnl"/>
        </w:rPr>
        <w:t xml:space="preserve"> UNA DIRECCIÓN URL, NO ES POSIBLE UN ARCHIVO ADJUNTO Y UN URL</w:t>
      </w:r>
      <w:r w:rsidR="009C2E06" w:rsidRPr="000A5145">
        <w:rPr>
          <w:rFonts w:ascii="Arial" w:hAnsi="Arial" w:cs="Arial"/>
          <w:color w:val="0000FF"/>
          <w:sz w:val="18"/>
          <w:szCs w:val="18"/>
          <w:lang w:val="es-ES_tradnl"/>
        </w:rPr>
        <w:t>.</w:t>
      </w:r>
    </w:p>
    <w:p w14:paraId="66630F7D" w14:textId="212CA365" w:rsidR="001F52D4" w:rsidRPr="000A5145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Explicación</w:t>
      </w:r>
      <w:r w:rsidR="001F52D4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0C4C03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OPCIONAL </w:t>
      </w:r>
      <w:r w:rsidR="001F52D4" w:rsidRPr="000A5145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="000C4C03" w:rsidRPr="000A5145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="00A96ADF"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</w:t>
      </w:r>
      <w:r w:rsidR="001F52D4" w:rsidRPr="000A514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3FE96E4D" w14:textId="773D5B75" w:rsidR="00C5701A" w:rsidRPr="000A5145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2F94E8F1" w14:textId="77777777" w:rsidR="00EE08E8" w:rsidRPr="000A5145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E7BE010" w14:textId="276A669B" w:rsidR="002568BE" w:rsidRDefault="00EE08E8" w:rsidP="002568BE">
      <w:pPr>
        <w:rPr>
          <w:rFonts w:ascii="Arial" w:hAnsi="Arial" w:cs="Arial"/>
          <w:sz w:val="18"/>
          <w:szCs w:val="18"/>
          <w:lang w:val="es-ES_tradnl"/>
        </w:rPr>
      </w:pPr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C4C03" w:rsidRPr="000A5145">
        <w:rPr>
          <w:rFonts w:ascii="Arial" w:hAnsi="Arial" w:cs="Arial"/>
          <w:sz w:val="18"/>
          <w:szCs w:val="18"/>
          <w:highlight w:val="green"/>
          <w:lang w:val="es-ES_tradnl"/>
        </w:rPr>
        <w:t>Archivo adj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unto… (</w:t>
      </w:r>
      <w:proofErr w:type="gramStart"/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 w:rsidR="0026608F" w:rsidRPr="000A5145"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</w:t>
      </w:r>
      <w:r w:rsidR="002568BE" w:rsidRPr="000A514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4ADE0C18" w14:textId="77777777" w:rsidR="00715343" w:rsidRPr="000A5145" w:rsidRDefault="00715343" w:rsidP="002568BE">
      <w:pPr>
        <w:rPr>
          <w:rFonts w:ascii="Arial" w:hAnsi="Arial" w:cs="Arial"/>
          <w:sz w:val="18"/>
          <w:szCs w:val="18"/>
          <w:lang w:val="es-ES_tradnl"/>
        </w:rPr>
      </w:pPr>
    </w:p>
    <w:p w14:paraId="4946324D" w14:textId="5B9DAC0B" w:rsidR="0089063A" w:rsidRPr="000A5145" w:rsidRDefault="00715343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MA_07_02_CO_REC300</w:t>
      </w:r>
    </w:p>
    <w:p w14:paraId="70A3B842" w14:textId="77777777" w:rsidR="00EE08E8" w:rsidRPr="000A5145" w:rsidRDefault="00EE08E8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47F9BF3F" w14:textId="122C9F51" w:rsidR="00254D62" w:rsidRPr="000A5145" w:rsidRDefault="00EE08E8" w:rsidP="00254D6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0A514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A514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A5145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0A5145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0A5145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</w:t>
      </w:r>
      <w:r w:rsidR="00254D62" w:rsidRPr="000A5145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</w:p>
    <w:p w14:paraId="6C91580D" w14:textId="1D702341" w:rsidR="0028518B" w:rsidRPr="000A5145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Pr="000A5145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0A514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136FD"/>
    <w:multiLevelType w:val="hybridMultilevel"/>
    <w:tmpl w:val="BC802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C7DE9"/>
    <w:multiLevelType w:val="hybridMultilevel"/>
    <w:tmpl w:val="D6BC8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2367"/>
    <w:rsid w:val="00046B74"/>
    <w:rsid w:val="00051C59"/>
    <w:rsid w:val="0005228B"/>
    <w:rsid w:val="000537AE"/>
    <w:rsid w:val="00054002"/>
    <w:rsid w:val="000719EE"/>
    <w:rsid w:val="000A5145"/>
    <w:rsid w:val="000B20BA"/>
    <w:rsid w:val="000C4C03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6608F"/>
    <w:rsid w:val="0028518B"/>
    <w:rsid w:val="002B2F09"/>
    <w:rsid w:val="002B7E96"/>
    <w:rsid w:val="002E30A7"/>
    <w:rsid w:val="002E4EE6"/>
    <w:rsid w:val="002F3F12"/>
    <w:rsid w:val="003166B4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E7C03"/>
    <w:rsid w:val="004024BA"/>
    <w:rsid w:val="00411F22"/>
    <w:rsid w:val="00417B06"/>
    <w:rsid w:val="004269D8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3B23"/>
    <w:rsid w:val="00715343"/>
    <w:rsid w:val="0072270A"/>
    <w:rsid w:val="007378C0"/>
    <w:rsid w:val="00740F38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35D5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D0491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766F9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26A25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5B9"/>
    <w:rsid w:val="00D15A42"/>
    <w:rsid w:val="00D30F66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08E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B704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J&amp;J</cp:lastModifiedBy>
  <cp:revision>9</cp:revision>
  <dcterms:created xsi:type="dcterms:W3CDTF">2015-04-12T21:13:00Z</dcterms:created>
  <dcterms:modified xsi:type="dcterms:W3CDTF">2015-04-16T05:12:00Z</dcterms:modified>
</cp:coreProperties>
</file>