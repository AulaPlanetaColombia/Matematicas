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5031E" w14:textId="77777777" w:rsidR="00553421" w:rsidRPr="00EB45FE" w:rsidRDefault="00553421" w:rsidP="00553421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Ejercicio Genérico M4A: Test - solo texto</w:t>
      </w:r>
    </w:p>
    <w:p w14:paraId="38F5648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91D4ABB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3C8C5AC" w14:textId="01994D98" w:rsidR="00553421" w:rsidRPr="00EB45FE" w:rsidRDefault="0071597B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</w:t>
      </w:r>
      <w:r w:rsidR="00553421" w:rsidRPr="00EB45FE">
        <w:rPr>
          <w:rFonts w:ascii="Arial" w:hAnsi="Arial" w:cs="Arial"/>
          <w:sz w:val="18"/>
          <w:szCs w:val="18"/>
          <w:lang w:val="es-ES_tradnl"/>
        </w:rPr>
        <w:t>peraciones con números enteros</w:t>
      </w:r>
    </w:p>
    <w:p w14:paraId="385413E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C8B61A7" w14:textId="77777777" w:rsidR="00553421" w:rsidRPr="00EB45FE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5A2DFF0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19CEA8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BDE587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Refuerza tu aprendizaje: propiedades de la multiplicación</w:t>
      </w:r>
    </w:p>
    <w:p w14:paraId="4BF3DC9D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5634CB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2D833F4F" w14:textId="1A41092A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Ejercicios para aplicar las p</w:t>
      </w:r>
      <w:r w:rsidR="0071597B">
        <w:rPr>
          <w:rFonts w:ascii="Arial" w:hAnsi="Arial" w:cs="Arial"/>
          <w:color w:val="000000"/>
          <w:sz w:val="18"/>
          <w:szCs w:val="18"/>
          <w:lang w:val="es-ES"/>
        </w:rPr>
        <w:t>ropiedades de la multiplicación</w:t>
      </w:r>
      <w:bookmarkStart w:id="0" w:name="_GoBack"/>
      <w:bookmarkEnd w:id="0"/>
    </w:p>
    <w:p w14:paraId="1F2074F8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B341B92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91282D5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Multiplicación, propiedades, enteros.</w:t>
      </w:r>
    </w:p>
    <w:p w14:paraId="36321A9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B3209D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09AF41F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30 minutos</w:t>
      </w:r>
    </w:p>
    <w:p w14:paraId="238151B5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328451A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" w:author="Sandra Ballen" w:date="2015-05-02T18:31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2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553421" w:rsidRPr="00067219" w14:paraId="3ECD0B98" w14:textId="77777777" w:rsidTr="00401F78">
        <w:tc>
          <w:tcPr>
            <w:tcW w:w="1248" w:type="dxa"/>
            <w:shd w:val="clear" w:color="auto" w:fill="auto"/>
            <w:tcPrChange w:id="3" w:author="Sandra Ballen" w:date="2015-05-02T18:31:00Z">
              <w:tcPr>
                <w:tcW w:w="1248" w:type="dxa"/>
              </w:tcPr>
            </w:tcPrChange>
          </w:tcPr>
          <w:p w14:paraId="2AEFC0B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4" w:author="Sandra Ballen" w:date="2015-05-02T18:31:00Z">
              <w:tcPr>
                <w:tcW w:w="404" w:type="dxa"/>
              </w:tcPr>
            </w:tcPrChange>
          </w:tcPr>
          <w:p w14:paraId="4AC06D1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5" w:author="Sandra Ballen" w:date="2015-05-02T18:31:00Z">
              <w:tcPr>
                <w:tcW w:w="1289" w:type="dxa"/>
              </w:tcPr>
            </w:tcPrChange>
          </w:tcPr>
          <w:p w14:paraId="5325F1E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6" w:author="Sandra Ballen" w:date="2015-05-02T18:31:00Z">
              <w:tcPr>
                <w:tcW w:w="367" w:type="dxa"/>
              </w:tcPr>
            </w:tcPrChange>
          </w:tcPr>
          <w:p w14:paraId="71BF2AD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  <w:shd w:val="clear" w:color="auto" w:fill="auto"/>
            <w:tcPrChange w:id="7" w:author="Sandra Ballen" w:date="2015-05-02T18:31:00Z">
              <w:tcPr>
                <w:tcW w:w="2504" w:type="dxa"/>
              </w:tcPr>
            </w:tcPrChange>
          </w:tcPr>
          <w:p w14:paraId="4DDBBC8B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8" w:author="Sandra Ballen" w:date="2015-05-02T18:31:00Z">
              <w:tcPr>
                <w:tcW w:w="425" w:type="dxa"/>
              </w:tcPr>
            </w:tcPrChange>
          </w:tcPr>
          <w:p w14:paraId="01DD082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9" w:author="Sandra Ballen" w:date="2015-05-02T18:31:00Z">
              <w:tcPr>
                <w:tcW w:w="2268" w:type="dxa"/>
              </w:tcPr>
            </w:tcPrChange>
          </w:tcPr>
          <w:p w14:paraId="178D6F1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10" w:author="Sandra Ballen" w:date="2015-05-02T18:31:00Z">
              <w:tcPr>
                <w:tcW w:w="425" w:type="dxa"/>
              </w:tcPr>
            </w:tcPrChange>
          </w:tcPr>
          <w:p w14:paraId="27ECB44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6C65FB01" w14:textId="77777777" w:rsidTr="00401F78">
        <w:tc>
          <w:tcPr>
            <w:tcW w:w="1248" w:type="dxa"/>
            <w:shd w:val="clear" w:color="auto" w:fill="auto"/>
            <w:tcPrChange w:id="11" w:author="Sandra Ballen" w:date="2015-05-02T18:31:00Z">
              <w:tcPr>
                <w:tcW w:w="1248" w:type="dxa"/>
              </w:tcPr>
            </w:tcPrChange>
          </w:tcPr>
          <w:p w14:paraId="5B428D1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2" w:author="Sandra Ballen" w:date="2015-05-02T18:31:00Z">
              <w:tcPr>
                <w:tcW w:w="404" w:type="dxa"/>
              </w:tcPr>
            </w:tcPrChange>
          </w:tcPr>
          <w:p w14:paraId="232BF1D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3" w:author="Sandra Ballen" w:date="2015-05-02T18:31:00Z">
              <w:tcPr>
                <w:tcW w:w="1289" w:type="dxa"/>
              </w:tcPr>
            </w:tcPrChange>
          </w:tcPr>
          <w:p w14:paraId="67E9A55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4" w:author="Sandra Ballen" w:date="2015-05-02T18:31:00Z">
              <w:tcPr>
                <w:tcW w:w="367" w:type="dxa"/>
              </w:tcPr>
            </w:tcPrChange>
          </w:tcPr>
          <w:p w14:paraId="0977D09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5" w:author="Sandra Ballen" w:date="2015-05-02T18:31:00Z">
              <w:tcPr>
                <w:tcW w:w="2504" w:type="dxa"/>
              </w:tcPr>
            </w:tcPrChange>
          </w:tcPr>
          <w:p w14:paraId="548A2B9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6" w:author="Sandra Ballen" w:date="2015-05-02T18:31:00Z">
              <w:tcPr>
                <w:tcW w:w="425" w:type="dxa"/>
              </w:tcPr>
            </w:tcPrChange>
          </w:tcPr>
          <w:p w14:paraId="53B7079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7" w:author="Sandra Ballen" w:date="2015-05-02T18:31:00Z">
              <w:tcPr>
                <w:tcW w:w="2268" w:type="dxa"/>
              </w:tcPr>
            </w:tcPrChange>
          </w:tcPr>
          <w:p w14:paraId="2FA9F2A2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8" w:author="Sandra Ballen" w:date="2015-05-02T18:31:00Z">
              <w:tcPr>
                <w:tcW w:w="425" w:type="dxa"/>
              </w:tcPr>
            </w:tcPrChange>
          </w:tcPr>
          <w:p w14:paraId="25CE0A1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5B4FB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D0E378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9" w:author="Sandra Ballen" w:date="2015-05-02T18:31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0">
          <w:tblGrid>
            <w:gridCol w:w="4536"/>
            <w:gridCol w:w="425"/>
            <w:gridCol w:w="4111"/>
            <w:gridCol w:w="425"/>
          </w:tblGrid>
        </w:tblGridChange>
      </w:tblGrid>
      <w:tr w:rsidR="00553421" w:rsidRPr="00067219" w14:paraId="27F35428" w14:textId="77777777" w:rsidTr="00401F78">
        <w:tc>
          <w:tcPr>
            <w:tcW w:w="4536" w:type="dxa"/>
            <w:shd w:val="clear" w:color="auto" w:fill="auto"/>
            <w:tcPrChange w:id="21" w:author="Sandra Ballen" w:date="2015-05-02T18:31:00Z">
              <w:tcPr>
                <w:tcW w:w="4536" w:type="dxa"/>
              </w:tcPr>
            </w:tcPrChange>
          </w:tcPr>
          <w:p w14:paraId="7574651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2" w:author="Sandra Ballen" w:date="2015-05-02T18:31:00Z">
              <w:tcPr>
                <w:tcW w:w="425" w:type="dxa"/>
              </w:tcPr>
            </w:tcPrChange>
          </w:tcPr>
          <w:p w14:paraId="0D58298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3" w:author="Sandra Ballen" w:date="2015-05-02T18:31:00Z">
              <w:tcPr>
                <w:tcW w:w="4111" w:type="dxa"/>
              </w:tcPr>
            </w:tcPrChange>
          </w:tcPr>
          <w:p w14:paraId="0A3D329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4" w:author="Sandra Ballen" w:date="2015-05-02T18:31:00Z">
              <w:tcPr>
                <w:tcW w:w="425" w:type="dxa"/>
              </w:tcPr>
            </w:tcPrChange>
          </w:tcPr>
          <w:p w14:paraId="68C9FCC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553421" w:rsidRPr="00067219" w14:paraId="0541A37E" w14:textId="77777777" w:rsidTr="00401F78">
        <w:tc>
          <w:tcPr>
            <w:tcW w:w="4536" w:type="dxa"/>
            <w:shd w:val="clear" w:color="auto" w:fill="auto"/>
            <w:tcPrChange w:id="25" w:author="Sandra Ballen" w:date="2015-05-02T18:31:00Z">
              <w:tcPr>
                <w:tcW w:w="4536" w:type="dxa"/>
              </w:tcPr>
            </w:tcPrChange>
          </w:tcPr>
          <w:p w14:paraId="3CF051A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6" w:author="Sandra Ballen" w:date="2015-05-02T18:31:00Z">
              <w:tcPr>
                <w:tcW w:w="425" w:type="dxa"/>
              </w:tcPr>
            </w:tcPrChange>
          </w:tcPr>
          <w:p w14:paraId="6A796CAD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7" w:author="Sandra Ballen" w:date="2015-05-02T18:31:00Z">
              <w:tcPr>
                <w:tcW w:w="4111" w:type="dxa"/>
              </w:tcPr>
            </w:tcPrChange>
          </w:tcPr>
          <w:p w14:paraId="4F4B1019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8" w:author="Sandra Ballen" w:date="2015-05-02T18:31:00Z">
              <w:tcPr>
                <w:tcW w:w="425" w:type="dxa"/>
              </w:tcPr>
            </w:tcPrChange>
          </w:tcPr>
          <w:p w14:paraId="0DB5747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04E19F15" w14:textId="77777777" w:rsidTr="00401F78">
        <w:tc>
          <w:tcPr>
            <w:tcW w:w="4536" w:type="dxa"/>
            <w:shd w:val="clear" w:color="auto" w:fill="auto"/>
            <w:tcPrChange w:id="29" w:author="Sandra Ballen" w:date="2015-05-02T18:31:00Z">
              <w:tcPr>
                <w:tcW w:w="4536" w:type="dxa"/>
              </w:tcPr>
            </w:tcPrChange>
          </w:tcPr>
          <w:p w14:paraId="4229DD5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30" w:author="Sandra Ballen" w:date="2015-05-02T18:31:00Z">
              <w:tcPr>
                <w:tcW w:w="425" w:type="dxa"/>
              </w:tcPr>
            </w:tcPrChange>
          </w:tcPr>
          <w:p w14:paraId="5B1CE76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1" w:author="Sandra Ballen" w:date="2015-05-02T18:31:00Z">
              <w:tcPr>
                <w:tcW w:w="4111" w:type="dxa"/>
              </w:tcPr>
            </w:tcPrChange>
          </w:tcPr>
          <w:p w14:paraId="7EE77A31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2" w:author="Sandra Ballen" w:date="2015-05-02T18:31:00Z">
              <w:tcPr>
                <w:tcW w:w="425" w:type="dxa"/>
              </w:tcPr>
            </w:tcPrChange>
          </w:tcPr>
          <w:p w14:paraId="1147A71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744F2C51" w14:textId="77777777" w:rsidTr="00401F78">
        <w:tc>
          <w:tcPr>
            <w:tcW w:w="4536" w:type="dxa"/>
            <w:shd w:val="clear" w:color="auto" w:fill="auto"/>
            <w:tcPrChange w:id="33" w:author="Sandra Ballen" w:date="2015-05-02T18:31:00Z">
              <w:tcPr>
                <w:tcW w:w="4536" w:type="dxa"/>
              </w:tcPr>
            </w:tcPrChange>
          </w:tcPr>
          <w:p w14:paraId="5EA0A2EC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4" w:author="Sandra Ballen" w:date="2015-05-02T18:31:00Z">
              <w:tcPr>
                <w:tcW w:w="425" w:type="dxa"/>
              </w:tcPr>
            </w:tcPrChange>
          </w:tcPr>
          <w:p w14:paraId="53971DB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5" w:author="Sandra Ballen" w:date="2015-05-02T18:31:00Z">
              <w:tcPr>
                <w:tcW w:w="4111" w:type="dxa"/>
              </w:tcPr>
            </w:tcPrChange>
          </w:tcPr>
          <w:p w14:paraId="675BB11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6" w:author="Sandra Ballen" w:date="2015-05-02T18:31:00Z">
              <w:tcPr>
                <w:tcW w:w="425" w:type="dxa"/>
              </w:tcPr>
            </w:tcPrChange>
          </w:tcPr>
          <w:p w14:paraId="43A6E29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C64167D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6BF850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7" w:author="Sandra Ballen" w:date="2015-05-02T18:31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8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553421" w:rsidRPr="00067219" w14:paraId="5FB578AC" w14:textId="77777777" w:rsidTr="00401F78">
        <w:tc>
          <w:tcPr>
            <w:tcW w:w="2126" w:type="dxa"/>
            <w:shd w:val="clear" w:color="auto" w:fill="auto"/>
            <w:tcPrChange w:id="39" w:author="Sandra Ballen" w:date="2015-05-02T18:31:00Z">
              <w:tcPr>
                <w:tcW w:w="2126" w:type="dxa"/>
              </w:tcPr>
            </w:tcPrChange>
          </w:tcPr>
          <w:p w14:paraId="3C5EA87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40" w:author="Sandra Ballen" w:date="2015-05-02T18:31:00Z">
              <w:tcPr>
                <w:tcW w:w="404" w:type="dxa"/>
              </w:tcPr>
            </w:tcPrChange>
          </w:tcPr>
          <w:p w14:paraId="1672D2E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1" w:author="Sandra Ballen" w:date="2015-05-02T18:31:00Z">
              <w:tcPr>
                <w:tcW w:w="1156" w:type="dxa"/>
              </w:tcPr>
            </w:tcPrChange>
          </w:tcPr>
          <w:p w14:paraId="4E11955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2" w:author="Sandra Ballen" w:date="2015-05-02T18:31:00Z">
              <w:tcPr>
                <w:tcW w:w="425" w:type="dxa"/>
              </w:tcPr>
            </w:tcPrChange>
          </w:tcPr>
          <w:p w14:paraId="139A6DD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3" w:author="Sandra Ballen" w:date="2015-05-02T18:31:00Z">
              <w:tcPr>
                <w:tcW w:w="1843" w:type="dxa"/>
              </w:tcPr>
            </w:tcPrChange>
          </w:tcPr>
          <w:p w14:paraId="26749F08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4" w:author="Sandra Ballen" w:date="2015-05-02T18:31:00Z">
              <w:tcPr>
                <w:tcW w:w="425" w:type="dxa"/>
              </w:tcPr>
            </w:tcPrChange>
          </w:tcPr>
          <w:p w14:paraId="6305CC2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5" w:author="Sandra Ballen" w:date="2015-05-02T18:31:00Z">
              <w:tcPr>
                <w:tcW w:w="1559" w:type="dxa"/>
              </w:tcPr>
            </w:tcPrChange>
          </w:tcPr>
          <w:p w14:paraId="7075AA43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6" w:author="Sandra Ballen" w:date="2015-05-02T18:31:00Z">
              <w:tcPr>
                <w:tcW w:w="425" w:type="dxa"/>
              </w:tcPr>
            </w:tcPrChange>
          </w:tcPr>
          <w:p w14:paraId="6D11D21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5EB08D93" w14:textId="77777777" w:rsidTr="00401F78">
        <w:tc>
          <w:tcPr>
            <w:tcW w:w="2126" w:type="dxa"/>
            <w:shd w:val="clear" w:color="auto" w:fill="auto"/>
            <w:tcPrChange w:id="47" w:author="Sandra Ballen" w:date="2015-05-02T18:31:00Z">
              <w:tcPr>
                <w:tcW w:w="2126" w:type="dxa"/>
              </w:tcPr>
            </w:tcPrChange>
          </w:tcPr>
          <w:p w14:paraId="4FE340DD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8" w:author="Sandra Ballen" w:date="2015-05-02T18:31:00Z">
              <w:tcPr>
                <w:tcW w:w="404" w:type="dxa"/>
              </w:tcPr>
            </w:tcPrChange>
          </w:tcPr>
          <w:p w14:paraId="5C3C4B1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9" w:author="Sandra Ballen" w:date="2015-05-02T18:31:00Z">
              <w:tcPr>
                <w:tcW w:w="1156" w:type="dxa"/>
              </w:tcPr>
            </w:tcPrChange>
          </w:tcPr>
          <w:p w14:paraId="1019349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50" w:author="Sandra Ballen" w:date="2015-05-02T18:31:00Z">
              <w:tcPr>
                <w:tcW w:w="425" w:type="dxa"/>
              </w:tcPr>
            </w:tcPrChange>
          </w:tcPr>
          <w:p w14:paraId="3202E456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1" w:author="Sandra Ballen" w:date="2015-05-02T18:31:00Z">
              <w:tcPr>
                <w:tcW w:w="1843" w:type="dxa"/>
              </w:tcPr>
            </w:tcPrChange>
          </w:tcPr>
          <w:p w14:paraId="33FE978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2" w:author="Sandra Ballen" w:date="2015-05-02T18:31:00Z">
              <w:tcPr>
                <w:tcW w:w="425" w:type="dxa"/>
              </w:tcPr>
            </w:tcPrChange>
          </w:tcPr>
          <w:p w14:paraId="4907D92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8:31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4D2389F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4" w:author="Sandra Ballen" w:date="2015-05-02T18:31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67706A72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53421" w:rsidRPr="00067219" w14:paraId="55E18F29" w14:textId="77777777" w:rsidTr="00401F78">
        <w:tc>
          <w:tcPr>
            <w:tcW w:w="2126" w:type="dxa"/>
            <w:shd w:val="clear" w:color="auto" w:fill="auto"/>
            <w:tcPrChange w:id="55" w:author="Sandra Ballen" w:date="2015-05-02T18:31:00Z">
              <w:tcPr>
                <w:tcW w:w="2126" w:type="dxa"/>
              </w:tcPr>
            </w:tcPrChange>
          </w:tcPr>
          <w:p w14:paraId="36342B67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6" w:author="Sandra Ballen" w:date="2015-05-02T18:31:00Z">
              <w:tcPr>
                <w:tcW w:w="404" w:type="dxa"/>
              </w:tcPr>
            </w:tcPrChange>
          </w:tcPr>
          <w:p w14:paraId="0A71D095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7" w:author="Sandra Ballen" w:date="2015-05-02T18:31:00Z">
              <w:tcPr>
                <w:tcW w:w="1156" w:type="dxa"/>
              </w:tcPr>
            </w:tcPrChange>
          </w:tcPr>
          <w:p w14:paraId="4B5BA684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8" w:author="Sandra Ballen" w:date="2015-05-02T18:31:00Z">
              <w:tcPr>
                <w:tcW w:w="425" w:type="dxa"/>
              </w:tcPr>
            </w:tcPrChange>
          </w:tcPr>
          <w:p w14:paraId="160FED3F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9" w:author="Sandra Ballen" w:date="2015-05-02T18:31:00Z">
              <w:tcPr>
                <w:tcW w:w="1843" w:type="dxa"/>
              </w:tcPr>
            </w:tcPrChange>
          </w:tcPr>
          <w:p w14:paraId="7C0D54D0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67219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60" w:author="Sandra Ballen" w:date="2015-05-02T18:31:00Z">
              <w:tcPr>
                <w:tcW w:w="425" w:type="dxa"/>
              </w:tcPr>
            </w:tcPrChange>
          </w:tcPr>
          <w:p w14:paraId="267BA1FB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1" w:author="Sandra Ballen" w:date="2015-05-02T18:31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7001DBBE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2" w:author="Sandra Ballen" w:date="2015-05-02T18:31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125805C2" w14:textId="77777777" w:rsidR="00553421" w:rsidRPr="00067219" w:rsidRDefault="00553421" w:rsidP="00401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3DEDC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7D731D2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459F3947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Pr="00EB45FE">
        <w:rPr>
          <w:rFonts w:ascii="Arial" w:hAnsi="Arial" w:cs="Arial"/>
          <w:sz w:val="18"/>
          <w:szCs w:val="18"/>
          <w:lang w:val="es-ES_tradnl"/>
        </w:rPr>
        <w:t>-Medio</w:t>
      </w:r>
    </w:p>
    <w:p w14:paraId="08653987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E5CB6A0" w14:textId="77777777" w:rsidR="00553421" w:rsidRPr="00EB45FE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35D6F60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2A89B6C" w14:textId="77777777" w:rsidR="00553421" w:rsidRPr="00EB45FE" w:rsidRDefault="00553421" w:rsidP="00553421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B45FE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95F38E7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516D861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Refuerza tu aprendizaje: propiedades de la multiplicación</w:t>
      </w:r>
    </w:p>
    <w:p w14:paraId="5877A846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17F77A0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21CE1B6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7S</w:t>
      </w:r>
    </w:p>
    <w:p w14:paraId="790BB983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1D8DD59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7B08038" w14:textId="77777777" w:rsidR="00553421" w:rsidRPr="00EB45F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a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‒3,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b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2,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c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>= ‒5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d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‒8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Pr="00EB45FE">
        <w:rPr>
          <w:rFonts w:ascii="Times New Roman" w:hAnsi="Times New Roman"/>
          <w:i/>
          <w:sz w:val="18"/>
          <w:szCs w:val="18"/>
          <w:lang w:val="es-ES_tradnl"/>
        </w:rPr>
        <w:t>e</w:t>
      </w:r>
      <w:r w:rsidRPr="00EB45FE">
        <w:rPr>
          <w:rFonts w:ascii="Times New Roman" w:hAnsi="Times New Roman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= 0, </w:t>
      </w:r>
      <w:r w:rsidRPr="00EB45FE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arca todas las opciones que muestren el uso de alguna propiedad en cada ejercicio.</w:t>
      </w:r>
    </w:p>
    <w:p w14:paraId="19339281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A880E24" w14:textId="77777777" w:rsidR="00553421" w:rsidRPr="00792588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0936C86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los ejercicios algunas operaciones están resueltas y otras tan sólo han aplicado alguna o algunas de las propiedades de la multiplicación. Identifica cuál de ellas se usó para elegir tu respuesta.</w:t>
      </w:r>
    </w:p>
    <w:p w14:paraId="32B7044E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22D03F2" w14:textId="77777777" w:rsidR="00553421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3FD3791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496CF0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FE4F84F" w14:textId="77777777" w:rsidR="00553421" w:rsidRPr="00792588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16CAF8" w14:textId="77777777" w:rsidR="00553421" w:rsidRPr="00CD652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75939A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8AC54C8" w14:textId="77777777" w:rsidR="00553421" w:rsidRPr="00792588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63D74B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EB283D6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178AB45" w14:textId="77777777" w:rsidR="00553421" w:rsidRPr="009C4689" w:rsidRDefault="00553421" w:rsidP="0055342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2D4F39BA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3666F3C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C62265" w14:textId="77777777" w:rsidR="00553421" w:rsidRPr="000719EE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B224F1D" w14:textId="77777777" w:rsidR="00553421" w:rsidRDefault="00553421" w:rsidP="0055342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0E41DDE2" w14:textId="77777777" w:rsidR="00553421" w:rsidRDefault="00553421" w:rsidP="00553421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FE9F27C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08282F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/>
          <w:i/>
          <w:sz w:val="18"/>
          <w:szCs w:val="18"/>
          <w:lang w:val="es-ES_tradnl"/>
        </w:rPr>
        <w:t>a ·</w:t>
      </w:r>
      <w:r>
        <w:rPr>
          <w:rFonts w:ascii="Times New Roman" w:hAnsi="Times New Roman"/>
          <w:sz w:val="18"/>
          <w:szCs w:val="18"/>
          <w:lang w:val="es-ES_tradnl"/>
        </w:rPr>
        <w:t xml:space="preserve"> (</w:t>
      </w:r>
      <w:r>
        <w:rPr>
          <w:rFonts w:ascii="Times New Roman" w:hAnsi="Times New Roman"/>
          <w:i/>
          <w:sz w:val="18"/>
          <w:szCs w:val="18"/>
          <w:lang w:val="es-ES_tradnl"/>
        </w:rPr>
        <w:t xml:space="preserve">b </w:t>
      </w:r>
      <w:r>
        <w:rPr>
          <w:rFonts w:ascii="Times New Roman" w:hAnsi="Times New Roman"/>
          <w:sz w:val="18"/>
          <w:szCs w:val="18"/>
          <w:lang w:val="es-ES_tradnl"/>
        </w:rPr>
        <w:t xml:space="preserve">+ </w:t>
      </w:r>
      <w:r>
        <w:rPr>
          <w:rFonts w:ascii="Times New Roman" w:hAnsi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/>
          <w:sz w:val="18"/>
          <w:szCs w:val="18"/>
          <w:lang w:val="es-ES_tradnl"/>
        </w:rPr>
        <w:t xml:space="preserve">) </w:t>
      </w:r>
      <w:r w:rsidRPr="00EB45FE">
        <w:rPr>
          <w:rFonts w:ascii="Arial" w:hAnsi="Arial" w:cs="Arial"/>
          <w:sz w:val="18"/>
          <w:szCs w:val="18"/>
          <w:lang w:val="es-ES_tradnl"/>
        </w:rPr>
        <w:t>es:</w:t>
      </w:r>
    </w:p>
    <w:p w14:paraId="5CFA6232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C96112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41DAC3C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31655F2D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901120C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1E21E3" w14:textId="77777777" w:rsidR="00553421" w:rsidRPr="00771A1F" w:rsidRDefault="00553421" w:rsidP="00553421">
      <w:pPr>
        <w:rPr>
          <w:del w:id="63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64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‒3 · 2 + (‒3) · (‒5)</w:delText>
        </w:r>
      </w:del>
    </w:p>
    <w:p w14:paraId="7406DEE6" w14:textId="77777777" w:rsidR="00553421" w:rsidRPr="00771A1F" w:rsidRDefault="00553421" w:rsidP="00553421">
      <w:pPr>
        <w:rPr>
          <w:del w:id="65" w:author="Sandra Ballen" w:date="2015-05-02T18:31:00Z"/>
          <w:rFonts w:ascii="Arial" w:hAnsi="Arial" w:cs="Arial"/>
          <w:sz w:val="18"/>
          <w:szCs w:val="18"/>
          <w:lang w:val="es-ES_tradnl"/>
        </w:rPr>
      </w:pPr>
      <w:del w:id="66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(‒5)</w:delText>
        </w:r>
      </w:del>
    </w:p>
    <w:p w14:paraId="46A20ACD" w14:textId="77777777" w:rsidR="00553421" w:rsidRPr="00771A1F" w:rsidRDefault="00553421" w:rsidP="00553421">
      <w:pPr>
        <w:rPr>
          <w:del w:id="67" w:author="Sandra Ballen" w:date="2015-05-02T18:31:00Z"/>
          <w:rFonts w:ascii="Arial" w:hAnsi="Arial" w:cs="Arial"/>
          <w:sz w:val="18"/>
          <w:szCs w:val="18"/>
          <w:lang w:val="es-ES_tradnl"/>
        </w:rPr>
      </w:pPr>
      <w:del w:id="68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(‒3) · (‒5)</w:delText>
        </w:r>
      </w:del>
    </w:p>
    <w:p w14:paraId="51852E04" w14:textId="77777777" w:rsidR="00553421" w:rsidRPr="00771A1F" w:rsidRDefault="00553421" w:rsidP="00553421">
      <w:pPr>
        <w:rPr>
          <w:del w:id="6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7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2 · (‒3) + (‒5) · (‒3)</w:delText>
        </w:r>
      </w:del>
    </w:p>
    <w:p w14:paraId="7D433D98" w14:textId="77777777" w:rsidR="00553421" w:rsidRPr="00771A1F" w:rsidRDefault="00553421" w:rsidP="00553421">
      <w:pPr>
        <w:rPr>
          <w:ins w:id="7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72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&lt;&lt;MA_07_02_140.gif&gt;&gt;</w:t>
        </w:r>
      </w:ins>
    </w:p>
    <w:p w14:paraId="179EF0E0" w14:textId="77777777" w:rsidR="00553421" w:rsidRPr="00771A1F" w:rsidRDefault="00553421" w:rsidP="00553421">
      <w:pPr>
        <w:rPr>
          <w:ins w:id="73" w:author="Sandra Ballen" w:date="2015-05-02T18:31:00Z"/>
          <w:rFonts w:ascii="Arial" w:hAnsi="Arial" w:cs="Arial"/>
          <w:sz w:val="18"/>
          <w:szCs w:val="18"/>
          <w:lang w:val="es-ES_tradnl"/>
        </w:rPr>
      </w:pPr>
      <w:ins w:id="74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&lt;&lt;MA_07_02_141.gif&gt;&gt;</w:t>
        </w:r>
      </w:ins>
    </w:p>
    <w:p w14:paraId="478B7034" w14:textId="77777777" w:rsidR="00553421" w:rsidRPr="00771A1F" w:rsidRDefault="00553421" w:rsidP="00553421">
      <w:pPr>
        <w:rPr>
          <w:ins w:id="75" w:author="Sandra Ballen" w:date="2015-05-02T18:31:00Z"/>
          <w:rFonts w:ascii="Arial" w:hAnsi="Arial" w:cs="Arial"/>
          <w:sz w:val="18"/>
          <w:szCs w:val="18"/>
          <w:lang w:val="es-ES_tradnl"/>
        </w:rPr>
      </w:pPr>
      <w:ins w:id="76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&lt;&lt;MA_07_02_142.gif&gt;&gt;</w:t>
        </w:r>
      </w:ins>
    </w:p>
    <w:p w14:paraId="4B5C68E3" w14:textId="77777777" w:rsidR="00553421" w:rsidRPr="00771A1F" w:rsidRDefault="00553421" w:rsidP="00553421">
      <w:pPr>
        <w:rPr>
          <w:ins w:id="7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78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&lt;&lt;MA_07_02_143.gif&gt;&gt;</w:t>
        </w:r>
      </w:ins>
    </w:p>
    <w:p w14:paraId="333098D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A63674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27E41CD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0AF06A0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79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‒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a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· (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b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‒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).</w:delText>
        </w:r>
      </w:del>
      <w:ins w:id="80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&lt;&lt;MA_07_02_144.gif&gt;&gt;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159E07F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RangeStart w:id="81" w:author="Sandra Ballen" w:date="2015-05-02T18:31:00Z" w:name="move418354846"/>
    </w:p>
    <w:p w14:paraId="6AA43F0F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A14025C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From w:id="82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From>
    </w:p>
    <w:p w14:paraId="2CAB4A1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83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From>
    </w:p>
    <w:p w14:paraId="4245C61F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9CE597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C4B3200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84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From>
    </w:p>
    <w:moveFromRangeEnd w:id="81"/>
    <w:p w14:paraId="7BCA08EE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RangeStart w:id="85" w:author="Sandra Ballen" w:date="2015-05-02T18:31:00Z" w:name="move418354847"/>
    </w:p>
    <w:p w14:paraId="10C597FD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7646C67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To w:id="86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To>
    </w:p>
    <w:p w14:paraId="329F5454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8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To>
    </w:p>
    <w:p w14:paraId="2572FB1A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717CD1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723D17B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88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To>
    </w:p>
    <w:moveToRangeEnd w:id="85"/>
    <w:p w14:paraId="34284BA1" w14:textId="77777777" w:rsidR="00553421" w:rsidRDefault="00553421" w:rsidP="00553421">
      <w:pPr>
        <w:rPr>
          <w:del w:id="89" w:author="Sandra Ballen" w:date="2015-05-02T18:31:00Z"/>
          <w:rFonts w:ascii="Arial" w:hAnsi="Arial" w:cs="Arial"/>
          <w:sz w:val="18"/>
          <w:szCs w:val="18"/>
          <w:lang w:val="es-ES_tradnl"/>
        </w:rPr>
      </w:pPr>
      <w:del w:id="90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(‒5)</w:delText>
        </w:r>
      </w:del>
    </w:p>
    <w:p w14:paraId="08EA215B" w14:textId="77777777" w:rsidR="00553421" w:rsidRPr="00771A1F" w:rsidRDefault="00553421" w:rsidP="00553421">
      <w:pPr>
        <w:rPr>
          <w:del w:id="9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92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3 · 2 +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3 · (‒5)</w:delText>
        </w:r>
      </w:del>
    </w:p>
    <w:p w14:paraId="190E4693" w14:textId="77777777" w:rsidR="00553421" w:rsidRPr="00771A1F" w:rsidRDefault="00553421" w:rsidP="00553421">
      <w:pPr>
        <w:rPr>
          <w:del w:id="93" w:author="Sandra Ballen" w:date="2015-05-02T18:31:00Z"/>
          <w:rFonts w:ascii="Arial" w:hAnsi="Arial" w:cs="Arial"/>
          <w:sz w:val="18"/>
          <w:szCs w:val="18"/>
          <w:lang w:val="es-ES_tradnl"/>
        </w:rPr>
      </w:pPr>
      <w:del w:id="94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(3) · (‒5)</w:delText>
        </w:r>
      </w:del>
    </w:p>
    <w:p w14:paraId="53B636D0" w14:textId="77777777" w:rsidR="00553421" w:rsidRPr="00771A1F" w:rsidRDefault="00553421" w:rsidP="00553421">
      <w:pPr>
        <w:rPr>
          <w:del w:id="95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96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2 ·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3 + (‒5) · 3</w:delText>
        </w:r>
      </w:del>
    </w:p>
    <w:p w14:paraId="1061B95C" w14:textId="77777777" w:rsidR="00553421" w:rsidRDefault="00553421" w:rsidP="00553421">
      <w:pPr>
        <w:rPr>
          <w:ins w:id="97" w:author="Sandra Ballen" w:date="2015-05-02T18:31:00Z"/>
          <w:rFonts w:ascii="Arial" w:hAnsi="Arial" w:cs="Arial"/>
          <w:sz w:val="18"/>
          <w:szCs w:val="18"/>
          <w:lang w:val="es-ES_tradnl"/>
        </w:rPr>
      </w:pPr>
      <w:ins w:id="98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&lt;&lt;MA_07_02_145.gif&gt;&gt;</w:t>
        </w:r>
      </w:ins>
    </w:p>
    <w:p w14:paraId="1010B233" w14:textId="77777777" w:rsidR="00553421" w:rsidRPr="00771A1F" w:rsidRDefault="00553421" w:rsidP="00553421">
      <w:pPr>
        <w:rPr>
          <w:ins w:id="9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0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&lt;&lt;MA_07_02_146.gif&gt;&gt;</w:t>
        </w:r>
      </w:ins>
    </w:p>
    <w:p w14:paraId="6B9115B5" w14:textId="77777777" w:rsidR="00553421" w:rsidRPr="00771A1F" w:rsidRDefault="00553421" w:rsidP="00553421">
      <w:pPr>
        <w:rPr>
          <w:ins w:id="101" w:author="Sandra Ballen" w:date="2015-05-02T18:31:00Z"/>
          <w:rFonts w:ascii="Arial" w:hAnsi="Arial" w:cs="Arial"/>
          <w:sz w:val="18"/>
          <w:szCs w:val="18"/>
          <w:lang w:val="es-ES_tradnl"/>
        </w:rPr>
      </w:pPr>
      <w:ins w:id="102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&lt;&lt;MA_07_02_147.gif&gt;&gt;</w:t>
        </w:r>
      </w:ins>
    </w:p>
    <w:p w14:paraId="37FAB006" w14:textId="77777777" w:rsidR="00553421" w:rsidRPr="00771A1F" w:rsidRDefault="00553421" w:rsidP="00553421">
      <w:pPr>
        <w:rPr>
          <w:ins w:id="103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04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&lt;&lt;MA_07_02_148.gif&gt;&gt;</w:t>
        </w:r>
      </w:ins>
    </w:p>
    <w:p w14:paraId="273FA5F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FCF52D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FA90473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C9886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10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(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+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)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b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10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&lt;&lt;MA_07_02_149.gif&gt;&gt;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4E144A55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B74903E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1CE93E8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0D0F03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6905B6DC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B450EC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354E7F9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5402B7" w14:textId="77777777" w:rsidR="00553421" w:rsidRPr="00771A1F" w:rsidRDefault="00553421" w:rsidP="00553421">
      <w:pPr>
        <w:rPr>
          <w:del w:id="10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08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)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</w:del>
    </w:p>
    <w:p w14:paraId="50F8F65A" w14:textId="77777777" w:rsidR="00553421" w:rsidRPr="00771A1F" w:rsidRDefault="00553421" w:rsidP="00553421">
      <w:pPr>
        <w:rPr>
          <w:del w:id="109" w:author="Sandra Ballen" w:date="2015-05-02T18:31:00Z"/>
          <w:rFonts w:ascii="Arial" w:hAnsi="Arial" w:cs="Arial"/>
          <w:sz w:val="18"/>
          <w:szCs w:val="18"/>
          <w:lang w:val="es-ES_tradnl"/>
        </w:rPr>
      </w:pPr>
      <w:del w:id="110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>‒3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 ·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(‒5) · 2</w:delText>
        </w:r>
      </w:del>
    </w:p>
    <w:p w14:paraId="7A0FCCA8" w14:textId="77777777" w:rsidR="00553421" w:rsidRPr="00771A1F" w:rsidRDefault="00553421" w:rsidP="00553421">
      <w:pPr>
        <w:rPr>
          <w:del w:id="11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12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2 · (‒3)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 ·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4B2B53CC" w14:textId="77777777" w:rsidR="00553421" w:rsidRPr="00771A1F" w:rsidRDefault="00553421" w:rsidP="00553421">
      <w:pPr>
        <w:rPr>
          <w:del w:id="113" w:author="Sandra Ballen" w:date="2015-05-02T18:31:00Z"/>
          <w:rFonts w:ascii="Arial" w:hAnsi="Arial" w:cs="Arial"/>
          <w:sz w:val="18"/>
          <w:szCs w:val="18"/>
          <w:lang w:val="es-ES_tradnl"/>
        </w:rPr>
      </w:pPr>
      <w:del w:id="114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(‒5) · 2</w:delText>
        </w:r>
      </w:del>
    </w:p>
    <w:p w14:paraId="583AA23C" w14:textId="77777777" w:rsidR="00553421" w:rsidRPr="00771A1F" w:rsidRDefault="00553421" w:rsidP="00553421">
      <w:pPr>
        <w:rPr>
          <w:ins w:id="115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16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&lt;&lt;MA_07_02_150.gif&gt;&gt;</w:t>
        </w:r>
      </w:ins>
    </w:p>
    <w:p w14:paraId="5C6EAB91" w14:textId="77777777" w:rsidR="00553421" w:rsidRPr="00771A1F" w:rsidRDefault="00553421" w:rsidP="00553421">
      <w:pPr>
        <w:rPr>
          <w:ins w:id="117" w:author="Sandra Ballen" w:date="2015-05-02T18:31:00Z"/>
          <w:rFonts w:ascii="Arial" w:hAnsi="Arial" w:cs="Arial"/>
          <w:sz w:val="18"/>
          <w:szCs w:val="18"/>
          <w:lang w:val="es-ES_tradnl"/>
        </w:rPr>
      </w:pPr>
      <w:ins w:id="118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&lt;&lt;MA_07_02_151.gif&gt;&gt;</w:t>
        </w:r>
      </w:ins>
    </w:p>
    <w:p w14:paraId="1CB8B65D" w14:textId="77777777" w:rsidR="00553421" w:rsidRPr="00771A1F" w:rsidRDefault="00553421" w:rsidP="00553421">
      <w:pPr>
        <w:rPr>
          <w:ins w:id="11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2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&lt;&lt;MA_07_02_152.gif&gt;&gt;</w:t>
        </w:r>
      </w:ins>
    </w:p>
    <w:p w14:paraId="7538DBB5" w14:textId="77777777" w:rsidR="00553421" w:rsidRPr="00771A1F" w:rsidRDefault="00553421" w:rsidP="00553421">
      <w:pPr>
        <w:rPr>
          <w:ins w:id="121" w:author="Sandra Ballen" w:date="2015-05-02T18:31:00Z"/>
          <w:rFonts w:ascii="Arial" w:hAnsi="Arial" w:cs="Arial"/>
          <w:sz w:val="18"/>
          <w:szCs w:val="18"/>
          <w:lang w:val="es-ES_tradnl"/>
        </w:rPr>
      </w:pPr>
      <w:ins w:id="122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&lt;&lt;MA_07_02_153.gif&gt;&gt;</w:t>
        </w:r>
      </w:ins>
    </w:p>
    <w:p w14:paraId="2151AB5D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527C4F5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BBD15A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123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b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· 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124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&lt;&lt;MA_07_02_154.gif&gt;&gt;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4D5B6E8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7ACA648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574058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05D38F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6D91C68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C7AF28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3B60C43" w14:textId="77777777" w:rsidR="00553421" w:rsidRPr="00AD01F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015887" w14:textId="77777777" w:rsidR="00553421" w:rsidRPr="00771A1F" w:rsidRDefault="00553421" w:rsidP="00553421">
      <w:pPr>
        <w:rPr>
          <w:del w:id="125" w:author="Sandra Ballen" w:date="2015-05-02T18:31:00Z"/>
          <w:rFonts w:ascii="Arial" w:hAnsi="Arial" w:cs="Arial"/>
          <w:sz w:val="18"/>
          <w:szCs w:val="18"/>
          <w:lang w:val="es-ES_tradnl"/>
        </w:rPr>
      </w:pPr>
      <w:del w:id="12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2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(‒3)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· (‒40)</w:delText>
        </w:r>
      </w:del>
    </w:p>
    <w:p w14:paraId="00AE2C5B" w14:textId="77777777" w:rsidR="00553421" w:rsidRDefault="00553421" w:rsidP="00553421">
      <w:pPr>
        <w:rPr>
          <w:del w:id="12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28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2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(15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 ·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34E85575" w14:textId="77777777" w:rsidR="00553421" w:rsidRPr="00771A1F" w:rsidRDefault="00553421" w:rsidP="00553421">
      <w:pPr>
        <w:rPr>
          <w:del w:id="12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30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(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6)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·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(40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50233E66" w14:textId="77777777" w:rsidR="00553421" w:rsidRPr="00AD01F3" w:rsidRDefault="00553421" w:rsidP="00553421">
      <w:pPr>
        <w:rPr>
          <w:del w:id="13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32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(30) · (‒8)</w:delText>
        </w:r>
      </w:del>
    </w:p>
    <w:p w14:paraId="731DACAD" w14:textId="77777777" w:rsidR="00553421" w:rsidRPr="00771A1F" w:rsidRDefault="00553421" w:rsidP="00553421">
      <w:pPr>
        <w:rPr>
          <w:ins w:id="133" w:author="Sandra Ballen" w:date="2015-05-02T18:31:00Z"/>
          <w:rFonts w:ascii="Arial" w:hAnsi="Arial" w:cs="Arial"/>
          <w:sz w:val="18"/>
          <w:szCs w:val="18"/>
          <w:lang w:val="es-ES_tradnl"/>
        </w:rPr>
      </w:pPr>
      <w:ins w:id="134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&lt;&lt;MA_07_02_155.gif&gt;&gt;</w:t>
        </w:r>
      </w:ins>
    </w:p>
    <w:p w14:paraId="5476544B" w14:textId="77777777" w:rsidR="00553421" w:rsidRDefault="00553421" w:rsidP="00553421">
      <w:pPr>
        <w:rPr>
          <w:ins w:id="135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36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lastRenderedPageBreak/>
          <w:t>&lt;&lt;MA_07_02_156.gif&gt;&gt;</w:t>
        </w:r>
      </w:ins>
    </w:p>
    <w:p w14:paraId="5A8CAD5E" w14:textId="77777777" w:rsidR="00553421" w:rsidRPr="00771A1F" w:rsidRDefault="00553421" w:rsidP="00553421">
      <w:pPr>
        <w:rPr>
          <w:ins w:id="13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38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&lt;&lt;MA_07_02_157.gif&gt;&gt;</w:t>
        </w:r>
      </w:ins>
    </w:p>
    <w:p w14:paraId="61E3CD1B" w14:textId="77777777" w:rsidR="00553421" w:rsidRPr="00AD01F3" w:rsidRDefault="00553421" w:rsidP="00553421">
      <w:pPr>
        <w:rPr>
          <w:ins w:id="13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40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&lt;&lt;MA_07_02_158.gif&gt;&gt;</w:t>
        </w:r>
      </w:ins>
    </w:p>
    <w:p w14:paraId="7B407C7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3F3E48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E920BB1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D7759E" w14:textId="77777777" w:rsidR="00553421" w:rsidRPr="00EB45FE" w:rsidRDefault="00553421" w:rsidP="00553421">
      <w:pPr>
        <w:rPr>
          <w:rFonts w:ascii="Times New Roman" w:hAnsi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141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‒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142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&lt;&lt;MA_07_02_159.gif&gt;&gt;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2BC8130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RangeStart w:id="143" w:author="Sandra Ballen" w:date="2015-05-02T18:31:00Z" w:name="move418354846"/>
    </w:p>
    <w:p w14:paraId="358ECB49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2197DE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To w:id="144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To>
    </w:p>
    <w:p w14:paraId="66FF93E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14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To>
    </w:p>
    <w:p w14:paraId="75D908D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234DB60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0D0BF6D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To w:id="146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To>
    </w:p>
    <w:moveToRangeEnd w:id="143"/>
    <w:p w14:paraId="434C925D" w14:textId="77777777" w:rsidR="00553421" w:rsidRPr="00771A1F" w:rsidRDefault="00553421" w:rsidP="00553421">
      <w:pPr>
        <w:rPr>
          <w:ins w:id="14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48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&lt;&lt;MA_07_02_160.gif&gt;&gt;</w:t>
        </w:r>
      </w:ins>
    </w:p>
    <w:p w14:paraId="6B97C47D" w14:textId="77777777" w:rsidR="00553421" w:rsidRPr="00771A1F" w:rsidRDefault="00553421" w:rsidP="00553421">
      <w:pPr>
        <w:rPr>
          <w:ins w:id="149" w:author="Sandra Ballen" w:date="2015-05-02T18:31:00Z"/>
          <w:rFonts w:ascii="Arial" w:hAnsi="Arial" w:cs="Arial"/>
          <w:sz w:val="18"/>
          <w:szCs w:val="18"/>
          <w:lang w:val="es-ES_tradnl"/>
        </w:rPr>
      </w:pPr>
      <w:ins w:id="150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&lt;&lt;MA_07_02_161.gif&gt;&gt;</w:t>
        </w:r>
      </w:ins>
    </w:p>
    <w:p w14:paraId="3859CCEC" w14:textId="77777777" w:rsidR="00553421" w:rsidRPr="00AD01F3" w:rsidRDefault="00553421" w:rsidP="00553421">
      <w:pPr>
        <w:rPr>
          <w:ins w:id="15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52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&lt;&lt;MA_07_02_162.gif&gt;&gt;</w:t>
        </w:r>
      </w:ins>
    </w:p>
    <w:p w14:paraId="68174795" w14:textId="77777777" w:rsidR="00553421" w:rsidRPr="00AD01F3" w:rsidRDefault="00553421" w:rsidP="00553421">
      <w:pPr>
        <w:rPr>
          <w:ins w:id="153" w:author="Sandra Ballen" w:date="2015-05-02T18:31:00Z"/>
          <w:rFonts w:ascii="Arial" w:hAnsi="Arial" w:cs="Arial"/>
          <w:sz w:val="18"/>
          <w:szCs w:val="18"/>
          <w:lang w:val="es-ES_tradnl"/>
        </w:rPr>
      </w:pPr>
      <w:ins w:id="154" w:author="Sandra Ballen" w:date="2015-05-02T18:31:00Z">
        <w:r w:rsidRPr="00AD01F3">
          <w:rPr>
            <w:rFonts w:ascii="Arial" w:hAnsi="Arial" w:cs="Arial"/>
            <w:sz w:val="18"/>
            <w:szCs w:val="18"/>
            <w:lang w:val="es-ES_tradnl"/>
          </w:rPr>
          <w:t>&lt;&lt;MA_07_02_163.gif&gt;&gt;</w:t>
        </w:r>
      </w:ins>
    </w:p>
    <w:p w14:paraId="602214C4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RangeStart w:id="155" w:author="Sandra Ballen" w:date="2015-05-02T18:31:00Z" w:name="move418354847"/>
    </w:p>
    <w:p w14:paraId="168383CA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E639507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moveFrom w:id="156" w:author="Sandra Ballen" w:date="2015-05-02T18:31:00Z"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>Explicación (</w:t>
        </w:r>
        <w:r w:rsidRPr="009E7DAC">
          <w:rPr>
            <w:rFonts w:ascii="Arial" w:hAnsi="Arial" w:cs="Arial"/>
            <w:b/>
            <w:sz w:val="18"/>
            <w:szCs w:val="18"/>
            <w:highlight w:val="yellow"/>
            <w:lang w:val="es-ES_tradnl"/>
          </w:rPr>
          <w:t>173</w:t>
        </w:r>
        <w:r w:rsidRPr="009E7DAC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 caracteres máximo)</w:t>
        </w:r>
      </w:moveFrom>
    </w:p>
    <w:p w14:paraId="5D5913AB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15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Para realizar este ejercicio es importante que identifiques la propiedad de la multiplicación que te permite reducir la expresión para operar.</w:t>
        </w:r>
      </w:moveFrom>
    </w:p>
    <w:p w14:paraId="3D547710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C6888E3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15851C6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moveFrom w:id="158" w:author="Sandra Ballen" w:date="2015-05-02T18:31:00Z">
        <w:r w:rsidRPr="00F27343">
          <w:rPr>
            <w:rFonts w:ascii="Arial" w:hAnsi="Arial"/>
            <w:b/>
            <w:color w:val="FF0000"/>
            <w:sz w:val="18"/>
            <w:szCs w:val="18"/>
            <w:lang w:val="es-ES_tradnl"/>
          </w:rPr>
          <w:t>*</w:t>
        </w:r>
        <w:r w:rsidRPr="00F27343">
          <w:rPr>
            <w:rFonts w:ascii="Arial" w:hAnsi="Arial"/>
            <w:color w:val="FF0000"/>
            <w:sz w:val="18"/>
            <w:szCs w:val="18"/>
            <w:lang w:val="es-ES_tradnl"/>
          </w:rPr>
          <w:t xml:space="preserve"> </w:t>
        </w:r>
        <w:r w:rsidRPr="00F27343">
          <w:rPr>
            <w:rFonts w:ascii="Arial" w:hAnsi="Arial" w:cs="Arial"/>
            <w:sz w:val="18"/>
            <w:szCs w:val="18"/>
            <w:highlight w:val="yellow"/>
            <w:lang w:val="es-ES_tradnl"/>
          </w:rPr>
          <w:t xml:space="preserve">Respuestas 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(mín. 2 – máx. 5, </w:t>
        </w:r>
        <w:r w:rsidRPr="00F27343">
          <w:rPr>
            <w:rFonts w:ascii="Arial" w:hAnsi="Arial"/>
            <w:b/>
            <w:sz w:val="18"/>
            <w:szCs w:val="18"/>
            <w:highlight w:val="yellow"/>
            <w:lang w:val="es-ES_tradnl"/>
          </w:rPr>
          <w:t>73</w:t>
        </w:r>
        <w:r w:rsidRPr="00F27343">
          <w:rPr>
            <w:rFonts w:ascii="Arial" w:hAnsi="Arial"/>
            <w:sz w:val="18"/>
            <w:szCs w:val="18"/>
            <w:highlight w:val="yellow"/>
            <w:lang w:val="es-ES_tradnl"/>
          </w:rPr>
          <w:t xml:space="preserve"> caracteres máximo cada respuesta)</w:t>
        </w:r>
        <w:r w:rsidRPr="00F27343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moveFrom>
    </w:p>
    <w:moveFromRangeEnd w:id="155"/>
    <w:p w14:paraId="3445BC39" w14:textId="77777777" w:rsidR="00553421" w:rsidRPr="00771A1F" w:rsidRDefault="00553421" w:rsidP="00553421">
      <w:pPr>
        <w:rPr>
          <w:del w:id="15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6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15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</w:del>
    </w:p>
    <w:p w14:paraId="72529F63" w14:textId="77777777" w:rsidR="00553421" w:rsidRPr="00771A1F" w:rsidRDefault="00553421" w:rsidP="00553421">
      <w:pPr>
        <w:rPr>
          <w:del w:id="161" w:author="Sandra Ballen" w:date="2015-05-02T18:31:00Z"/>
          <w:rFonts w:ascii="Arial" w:hAnsi="Arial" w:cs="Arial"/>
          <w:sz w:val="18"/>
          <w:szCs w:val="18"/>
          <w:lang w:val="es-ES_tradnl"/>
        </w:rPr>
      </w:pPr>
      <w:del w:id="162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‒3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0</w:delText>
        </w:r>
      </w:del>
    </w:p>
    <w:p w14:paraId="66B985A5" w14:textId="77777777" w:rsidR="00553421" w:rsidRPr="00AD01F3" w:rsidRDefault="00553421" w:rsidP="00553421">
      <w:pPr>
        <w:rPr>
          <w:del w:id="163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64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3 · 0</w:delText>
        </w:r>
      </w:del>
    </w:p>
    <w:p w14:paraId="76490A17" w14:textId="77777777" w:rsidR="00553421" w:rsidRPr="00AD01F3" w:rsidRDefault="00553421" w:rsidP="00553421">
      <w:pPr>
        <w:rPr>
          <w:del w:id="165" w:author="Sandra Ballen" w:date="2015-05-02T18:31:00Z"/>
          <w:rFonts w:ascii="Arial" w:hAnsi="Arial" w:cs="Arial"/>
          <w:sz w:val="18"/>
          <w:szCs w:val="18"/>
          <w:lang w:val="es-ES_tradnl"/>
        </w:rPr>
      </w:pPr>
      <w:del w:id="166" w:author="Sandra Ballen" w:date="2015-05-02T18:31:00Z">
        <w:r w:rsidRPr="00AD01F3">
          <w:rPr>
            <w:rFonts w:ascii="Arial" w:hAnsi="Arial" w:cs="Arial"/>
            <w:sz w:val="18"/>
            <w:szCs w:val="18"/>
            <w:lang w:val="es-ES_tradnl"/>
          </w:rPr>
          <w:delText>15 · 0</w:delText>
        </w:r>
      </w:del>
    </w:p>
    <w:p w14:paraId="6B151DEC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429D375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3A1F88E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C9639D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167" w:author="Sandra Ballen" w:date="2015-05-02T18:31:00Z"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·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b</w:delText>
        </w:r>
      </w:del>
      <w:ins w:id="168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&lt;&lt;MA_07_02_164.gif&gt;&gt;</w:t>
        </w:r>
      </w:ins>
    </w:p>
    <w:p w14:paraId="73FF339B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06BBCA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30B8D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482F1094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09BD1C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4CAF112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8F0119" w14:textId="77777777" w:rsidR="00553421" w:rsidRPr="00AD01F3" w:rsidRDefault="00553421" w:rsidP="00553421">
      <w:pPr>
        <w:rPr>
          <w:del w:id="16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70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 xml:space="preserve">‒8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(‒1</w:delText>
        </w:r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212A19D0" w14:textId="77777777" w:rsidR="00553421" w:rsidRPr="00771A1F" w:rsidRDefault="00553421" w:rsidP="00553421">
      <w:pPr>
        <w:rPr>
          <w:del w:id="171" w:author="Sandra Ballen" w:date="2015-05-02T18:31:00Z"/>
          <w:rFonts w:ascii="Arial" w:hAnsi="Arial" w:cs="Arial"/>
          <w:sz w:val="18"/>
          <w:szCs w:val="18"/>
          <w:lang w:val="es-ES_tradnl"/>
        </w:rPr>
      </w:pPr>
      <w:del w:id="172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sz w:val="18"/>
            <w:szCs w:val="18"/>
            <w:lang w:val="es-ES_tradnl"/>
          </w:rPr>
          <w:delText>(‒10)</w:delText>
        </w:r>
      </w:del>
    </w:p>
    <w:p w14:paraId="672D129B" w14:textId="77777777" w:rsidR="00553421" w:rsidRPr="00AD01F3" w:rsidRDefault="00553421" w:rsidP="00553421">
      <w:pPr>
        <w:rPr>
          <w:del w:id="173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174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2</w:delText>
        </w:r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4</w:delText>
        </w:r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</w:del>
    </w:p>
    <w:p w14:paraId="472FC08A" w14:textId="77777777" w:rsidR="00553421" w:rsidRPr="00AD01F3" w:rsidRDefault="00553421" w:rsidP="00553421">
      <w:pPr>
        <w:rPr>
          <w:del w:id="175" w:author="Sandra Ballen" w:date="2015-05-02T18:31:00Z"/>
          <w:rFonts w:ascii="Arial" w:hAnsi="Arial" w:cs="Arial"/>
          <w:sz w:val="18"/>
          <w:szCs w:val="18"/>
          <w:lang w:val="es-ES_tradnl"/>
        </w:rPr>
      </w:pPr>
      <w:del w:id="17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‒</w:delText>
        </w:r>
        <w:r w:rsidRPr="00AD01F3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40 </w:delText>
        </w:r>
        <w:r w:rsidRPr="00AD01F3">
          <w:rPr>
            <w:rFonts w:ascii="Arial" w:hAnsi="Arial" w:cs="Arial"/>
            <w:sz w:val="18"/>
            <w:szCs w:val="18"/>
            <w:lang w:val="es-ES_tradnl"/>
          </w:rPr>
          <w:delText>·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 2</w:delText>
        </w:r>
      </w:del>
    </w:p>
    <w:p w14:paraId="0DFA4E1F" w14:textId="77777777" w:rsidR="00553421" w:rsidRPr="00AD01F3" w:rsidRDefault="00553421" w:rsidP="00553421">
      <w:pPr>
        <w:rPr>
          <w:ins w:id="17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78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&lt;&lt;MA_07_02_165.gif&gt;&gt;</w:t>
        </w:r>
      </w:ins>
    </w:p>
    <w:p w14:paraId="5693A286" w14:textId="77777777" w:rsidR="00553421" w:rsidRPr="00771A1F" w:rsidRDefault="00553421" w:rsidP="00553421">
      <w:pPr>
        <w:rPr>
          <w:ins w:id="179" w:author="Sandra Ballen" w:date="2015-05-02T18:31:00Z"/>
          <w:rFonts w:ascii="Arial" w:hAnsi="Arial" w:cs="Arial"/>
          <w:sz w:val="18"/>
          <w:szCs w:val="18"/>
          <w:lang w:val="es-ES_tradnl"/>
        </w:rPr>
      </w:pPr>
      <w:ins w:id="180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t>&lt;&lt;MA_07_02_166.gif&gt;&gt;</w:t>
        </w:r>
      </w:ins>
    </w:p>
    <w:p w14:paraId="78CECF69" w14:textId="77777777" w:rsidR="00553421" w:rsidRPr="00AD01F3" w:rsidRDefault="00553421" w:rsidP="00553421">
      <w:pPr>
        <w:rPr>
          <w:ins w:id="18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82" w:author="Sandra Ballen" w:date="2015-05-02T18:31:00Z">
        <w:r w:rsidRPr="00AD01F3">
          <w:rPr>
            <w:rFonts w:ascii="Arial" w:hAnsi="Arial" w:cs="Arial"/>
            <w:b/>
            <w:sz w:val="18"/>
            <w:szCs w:val="18"/>
            <w:lang w:val="es-ES_tradnl"/>
          </w:rPr>
          <w:t>&lt;&lt;MA_07_02_167.gif&gt;&gt;</w:t>
        </w:r>
      </w:ins>
    </w:p>
    <w:p w14:paraId="30F7DC17" w14:textId="77777777" w:rsidR="00553421" w:rsidRPr="00AD01F3" w:rsidRDefault="00553421" w:rsidP="00553421">
      <w:pPr>
        <w:rPr>
          <w:ins w:id="183" w:author="Sandra Ballen" w:date="2015-05-02T18:31:00Z"/>
          <w:rFonts w:ascii="Arial" w:hAnsi="Arial" w:cs="Arial"/>
          <w:sz w:val="18"/>
          <w:szCs w:val="18"/>
          <w:lang w:val="es-ES_tradnl"/>
        </w:rPr>
      </w:pPr>
      <w:ins w:id="184" w:author="Sandra Ballen" w:date="2015-05-02T18:31:00Z">
        <w:r w:rsidRPr="00AD01F3">
          <w:rPr>
            <w:rFonts w:ascii="Arial" w:hAnsi="Arial" w:cs="Arial"/>
            <w:sz w:val="18"/>
            <w:szCs w:val="18"/>
            <w:lang w:val="es-ES_tradnl"/>
          </w:rPr>
          <w:t>&lt;&lt;MA_07_02_168.gif&gt;&gt;</w:t>
        </w:r>
      </w:ins>
    </w:p>
    <w:p w14:paraId="2FC33C64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FF0A097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D4DC001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CBF00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18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1 ·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(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+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)</w:delText>
        </w:r>
      </w:del>
      <w:ins w:id="186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&lt;&lt;MA_07_02_169.gif&gt;&gt;</w:t>
        </w:r>
      </w:ins>
    </w:p>
    <w:p w14:paraId="6CC34A20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AFF9FD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2E7DF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13A632C7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9F6AAD2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70432C6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1CB2C4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(‒5)</w:t>
      </w:r>
    </w:p>
    <w:p w14:paraId="6302E510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</w:t>
      </w:r>
      <w:r>
        <w:rPr>
          <w:rFonts w:ascii="Arial" w:hAnsi="Arial" w:cs="Arial"/>
          <w:sz w:val="18"/>
          <w:szCs w:val="18"/>
          <w:lang w:val="es-ES_tradnl"/>
        </w:rPr>
        <w:t>+ 5</w:t>
      </w:r>
    </w:p>
    <w:p w14:paraId="011A8B2E" w14:textId="77777777" w:rsidR="00553421" w:rsidRPr="00771A1F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‒3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+ (‒5)</w:t>
      </w:r>
    </w:p>
    <w:p w14:paraId="725A1A8E" w14:textId="77777777" w:rsidR="00553421" w:rsidRPr="00771A1F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(‒3)</w:t>
      </w:r>
    </w:p>
    <w:p w14:paraId="05B9B84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0DFDA41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6C4D49D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1D858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187" w:author="Sandra Ballen" w:date="2015-05-02T18:31:00Z"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·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e</w:delText>
        </w:r>
      </w:del>
      <w:ins w:id="188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&lt;&lt;MA_07_02_170.gif&gt;&gt;</w:t>
        </w:r>
      </w:ins>
    </w:p>
    <w:p w14:paraId="0F98FEAA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B6E7913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27CC61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09D89675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5510CB96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05F2578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2D1641" w14:textId="77777777" w:rsidR="00553421" w:rsidRPr="00771A1F" w:rsidRDefault="00553421" w:rsidP="00553421">
      <w:pPr>
        <w:rPr>
          <w:ins w:id="189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19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&lt;&lt;MA_07_02_171.gif&gt;&gt;</w:t>
        </w:r>
      </w:ins>
    </w:p>
    <w:p w14:paraId="25BB9528" w14:textId="77777777" w:rsidR="00553421" w:rsidRPr="00771A1F" w:rsidRDefault="00553421" w:rsidP="00553421">
      <w:pPr>
        <w:rPr>
          <w:rFonts w:ascii="Arial" w:hAnsi="Arial"/>
          <w:sz w:val="18"/>
          <w:lang w:val="es-ES_tradnl"/>
          <w:rPrChange w:id="191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</w:pPr>
      <w:r w:rsidRPr="00771A1F">
        <w:rPr>
          <w:rFonts w:ascii="Arial" w:hAnsi="Arial"/>
          <w:sz w:val="18"/>
          <w:lang w:val="es-ES_tradnl"/>
          <w:rPrChange w:id="192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  <w:t xml:space="preserve">‒3 </w:t>
      </w:r>
      <w:del w:id="193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·</w:delText>
        </w:r>
      </w:del>
      <w:ins w:id="194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+</w:t>
        </w:r>
      </w:ins>
      <w:r>
        <w:rPr>
          <w:rFonts w:ascii="Arial" w:hAnsi="Arial"/>
          <w:sz w:val="18"/>
          <w:lang w:val="es-ES_tradnl"/>
          <w:rPrChange w:id="195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  <w:t xml:space="preserve"> 0</w:t>
      </w:r>
    </w:p>
    <w:p w14:paraId="2855E3B8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del w:id="196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>‒</w:delText>
        </w:r>
      </w:del>
      <w:ins w:id="19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0 + (</w:t>
        </w:r>
        <w:r w:rsidRPr="00771A1F">
          <w:rPr>
            <w:rFonts w:ascii="Arial" w:hAnsi="Arial" w:cs="Arial"/>
            <w:sz w:val="18"/>
            <w:szCs w:val="18"/>
            <w:lang w:val="es-ES_tradnl"/>
          </w:rPr>
          <w:t>‒</w:t>
        </w:r>
      </w:ins>
      <w:r w:rsidRPr="00771A1F">
        <w:rPr>
          <w:rFonts w:ascii="Arial" w:hAnsi="Arial" w:cs="Arial"/>
          <w:sz w:val="18"/>
          <w:szCs w:val="18"/>
          <w:lang w:val="es-ES_tradnl"/>
        </w:rPr>
        <w:t>3</w:t>
      </w:r>
      <w:del w:id="198" w:author="Sandra Ballen" w:date="2015-05-02T18:31:00Z">
        <w:r w:rsidRPr="00771A1F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>
          <w:rPr>
            <w:rFonts w:ascii="Arial" w:hAnsi="Arial" w:cs="Arial"/>
            <w:sz w:val="18"/>
            <w:szCs w:val="18"/>
            <w:lang w:val="es-ES_tradnl"/>
          </w:rPr>
          <w:delText>+ 0</w:delText>
        </w:r>
      </w:del>
      <w:ins w:id="199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)</w:t>
        </w:r>
      </w:ins>
    </w:p>
    <w:p w14:paraId="020DC890" w14:textId="77777777" w:rsidR="00553421" w:rsidRPr="00771A1F" w:rsidRDefault="00553421" w:rsidP="00553421">
      <w:pPr>
        <w:rPr>
          <w:del w:id="200" w:author="Sandra Ballen" w:date="2015-05-02T18:31:00Z"/>
          <w:rFonts w:ascii="Arial" w:hAnsi="Arial" w:cs="Arial"/>
          <w:sz w:val="18"/>
          <w:szCs w:val="18"/>
          <w:lang w:val="es-ES_tradnl"/>
        </w:rPr>
      </w:pPr>
      <w:del w:id="201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lastRenderedPageBreak/>
          <w:delText>0 + (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>‒3</w:delText>
        </w:r>
        <w:r>
          <w:rPr>
            <w:rFonts w:ascii="Arial" w:hAnsi="Arial" w:cs="Arial"/>
            <w:sz w:val="18"/>
            <w:szCs w:val="18"/>
            <w:lang w:val="es-ES_tradnl"/>
          </w:rPr>
          <w:delText>)</w:delText>
        </w:r>
      </w:del>
    </w:p>
    <w:p w14:paraId="65D3F10F" w14:textId="77777777" w:rsidR="00553421" w:rsidRPr="00771A1F" w:rsidRDefault="00553421" w:rsidP="00553421">
      <w:pPr>
        <w:rPr>
          <w:del w:id="202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03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(‒3)</w:delText>
        </w:r>
      </w:del>
    </w:p>
    <w:p w14:paraId="0ED3C7DD" w14:textId="77777777" w:rsidR="00553421" w:rsidRPr="00771A1F" w:rsidRDefault="00553421" w:rsidP="00553421">
      <w:pPr>
        <w:rPr>
          <w:ins w:id="204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05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&lt;&lt;MA_07_02_172.gif&gt;&gt;</w:t>
        </w:r>
      </w:ins>
    </w:p>
    <w:p w14:paraId="6DA7139E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DA8864A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0534A253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43EAAC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del w:id="206" w:author="Sandra Ballen" w:date="2015-05-02T18:31:00Z"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e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 · 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</w:del>
      <w:ins w:id="207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&lt;&lt;MA_07_02_173.gif&gt;&gt;</w:t>
        </w:r>
      </w:ins>
    </w:p>
    <w:p w14:paraId="7B8E9BE0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28FEE6F3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EEB472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418D4DC9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4EDDFB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4ACB5E5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CAC511" w14:textId="77777777" w:rsidR="00553421" w:rsidRPr="00771A1F" w:rsidRDefault="00553421" w:rsidP="00553421">
      <w:pPr>
        <w:rPr>
          <w:ins w:id="20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09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 </w:delText>
        </w:r>
      </w:del>
      <w:ins w:id="210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&lt;&lt;MA_07_02_174.gif&gt;&gt;</w:t>
        </w:r>
      </w:ins>
    </w:p>
    <w:p w14:paraId="3DF703D4" w14:textId="77777777" w:rsidR="00553421" w:rsidRPr="008C0FBD" w:rsidRDefault="00553421" w:rsidP="00553421">
      <w:pPr>
        <w:rPr>
          <w:rFonts w:ascii="Arial" w:hAnsi="Arial" w:cs="Arial"/>
          <w:b/>
          <w:sz w:val="18"/>
          <w:szCs w:val="18"/>
          <w:lang w:val="es-ES_tradnl"/>
        </w:rPr>
      </w:pPr>
      <w:r w:rsidRPr="008C0FBD"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485AB003" w14:textId="77777777" w:rsidR="00553421" w:rsidRPr="00771A1F" w:rsidRDefault="00553421" w:rsidP="00553421">
      <w:pPr>
        <w:rPr>
          <w:rFonts w:ascii="Arial" w:hAnsi="Arial"/>
          <w:sz w:val="18"/>
          <w:lang w:val="es-ES_tradnl"/>
          <w:rPrChange w:id="211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</w:pPr>
      <w:r>
        <w:rPr>
          <w:rFonts w:ascii="Arial" w:hAnsi="Arial"/>
          <w:sz w:val="18"/>
          <w:lang w:val="es-ES_tradnl"/>
          <w:rPrChange w:id="212" w:author="Sandra Ballen" w:date="2015-05-02T18:31:00Z">
            <w:rPr>
              <w:rFonts w:ascii="Arial" w:hAnsi="Arial"/>
              <w:b/>
              <w:sz w:val="18"/>
              <w:lang w:val="es-ES_tradnl"/>
            </w:rPr>
          </w:rPrChange>
        </w:rPr>
        <w:t>0</w:t>
      </w:r>
      <w:ins w:id="213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 xml:space="preserve"> + (</w:t>
        </w:r>
        <w:r w:rsidRPr="00771A1F">
          <w:rPr>
            <w:rFonts w:ascii="Arial" w:hAnsi="Arial" w:cs="Arial"/>
            <w:sz w:val="18"/>
            <w:szCs w:val="18"/>
            <w:lang w:val="es-ES_tradnl"/>
          </w:rPr>
          <w:t>‒</w:t>
        </w:r>
        <w:r>
          <w:rPr>
            <w:rFonts w:ascii="Arial" w:hAnsi="Arial" w:cs="Arial"/>
            <w:sz w:val="18"/>
            <w:szCs w:val="18"/>
            <w:lang w:val="es-ES_tradnl"/>
          </w:rPr>
          <w:t>8)</w:t>
        </w:r>
      </w:ins>
    </w:p>
    <w:p w14:paraId="5A1F2E51" w14:textId="77777777" w:rsidR="00553421" w:rsidRPr="00771A1F" w:rsidRDefault="00553421" w:rsidP="00553421">
      <w:pPr>
        <w:rPr>
          <w:del w:id="214" w:author="Sandra Ballen" w:date="2015-05-02T18:31:00Z"/>
          <w:rFonts w:ascii="Arial" w:hAnsi="Arial" w:cs="Arial"/>
          <w:sz w:val="18"/>
          <w:szCs w:val="18"/>
          <w:lang w:val="es-ES_tradnl"/>
        </w:rPr>
      </w:pPr>
      <w:del w:id="215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>0 + (</w:delText>
        </w:r>
        <w:r w:rsidRPr="00771A1F">
          <w:rPr>
            <w:rFonts w:ascii="Arial" w:hAnsi="Arial" w:cs="Arial"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sz w:val="18"/>
            <w:szCs w:val="18"/>
            <w:lang w:val="es-ES_tradnl"/>
          </w:rPr>
          <w:delText>8)</w:delText>
        </w:r>
      </w:del>
    </w:p>
    <w:p w14:paraId="7940C159" w14:textId="77777777" w:rsidR="00553421" w:rsidRDefault="00553421" w:rsidP="00553421">
      <w:pPr>
        <w:rPr>
          <w:del w:id="216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17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</w:del>
    </w:p>
    <w:p w14:paraId="44467110" w14:textId="77777777" w:rsidR="00553421" w:rsidRDefault="00553421" w:rsidP="00553421">
      <w:pPr>
        <w:rPr>
          <w:ins w:id="21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19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t>&lt;&lt;MA_07_02_175.gif&gt;&gt;</w:t>
        </w:r>
      </w:ins>
    </w:p>
    <w:p w14:paraId="5D6C44DC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1D9A81CB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B72025E" w14:textId="77777777" w:rsidR="00553421" w:rsidRPr="009510B5" w:rsidRDefault="00553421" w:rsidP="0055342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D19DC6" w14:textId="77777777" w:rsidR="00553421" w:rsidRPr="00771A1F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</w:t>
      </w:r>
      <w:del w:id="220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  <w:r w:rsidRPr="00771A1F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d</w:delText>
        </w:r>
        <w:r>
          <w:rPr>
            <w:rFonts w:ascii="Arial" w:hAnsi="Arial" w:cs="Arial"/>
            <w:sz w:val="18"/>
            <w:szCs w:val="18"/>
            <w:lang w:val="es-ES_tradnl"/>
          </w:rPr>
          <w:delText xml:space="preserve">·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(</w:delText>
        </w:r>
        <w:r w:rsidRPr="00EB45FE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a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 xml:space="preserve"> 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+ </w:delText>
        </w:r>
        <w:r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c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 xml:space="preserve">) · </w:delText>
        </w:r>
        <w:r w:rsidRPr="00771A1F">
          <w:rPr>
            <w:rFonts w:ascii="Times New Roman" w:hAnsi="Times New Roman" w:cs="Times New Roman"/>
            <w:i/>
            <w:sz w:val="18"/>
            <w:szCs w:val="18"/>
            <w:lang w:val="es-ES_tradnl"/>
          </w:rPr>
          <w:delText>b</w:delText>
        </w:r>
        <w:r>
          <w:rPr>
            <w:rFonts w:ascii="Times New Roman" w:hAnsi="Times New Roman" w:cs="Times New Roman"/>
            <w:sz w:val="18"/>
            <w:szCs w:val="18"/>
            <w:lang w:val="es-ES_tradnl"/>
          </w:rPr>
          <w:delText>.</w:delText>
        </w:r>
      </w:del>
      <w:ins w:id="221" w:author="Sandra Ballen" w:date="2015-05-02T18:31:00Z">
        <w:r>
          <w:rPr>
            <w:rFonts w:ascii="Arial" w:hAnsi="Arial" w:cs="Arial"/>
            <w:sz w:val="18"/>
            <w:szCs w:val="18"/>
            <w:lang w:val="es-ES_tradnl"/>
          </w:rPr>
          <w:t>&lt;&lt;MA_07_02_176.gif&gt;&gt;</w:t>
        </w:r>
        <w:r>
          <w:rPr>
            <w:rFonts w:ascii="Times New Roman" w:hAnsi="Times New Roman"/>
            <w:sz w:val="18"/>
            <w:szCs w:val="18"/>
            <w:lang w:val="es-ES_tradnl"/>
          </w:rPr>
          <w:t>.</w:t>
        </w:r>
      </w:ins>
    </w:p>
    <w:p w14:paraId="579E95A9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79E06169" w14:textId="77777777" w:rsidR="00553421" w:rsidRPr="009510B5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3006045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E22A24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propiedad de la multiplicación que te permite reducir la expresión para operar.</w:t>
      </w:r>
    </w:p>
    <w:p w14:paraId="0C77966D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62D28413" w14:textId="77777777" w:rsidR="00553421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</w:p>
    <w:p w14:paraId="4121BABF" w14:textId="77777777" w:rsidR="00553421" w:rsidRPr="00F27343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06162A" w14:textId="77777777" w:rsidR="00553421" w:rsidRPr="00771A1F" w:rsidRDefault="00553421" w:rsidP="00553421">
      <w:pPr>
        <w:rPr>
          <w:del w:id="222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23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>[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(‒3)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 · (‒5)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] · 2</w:delText>
        </w:r>
      </w:del>
    </w:p>
    <w:p w14:paraId="728D2EDC" w14:textId="77777777" w:rsidR="00553421" w:rsidRDefault="00553421" w:rsidP="00553421">
      <w:pPr>
        <w:rPr>
          <w:del w:id="224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25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[(‒3) · 2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5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)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2]</w:delText>
        </w:r>
      </w:del>
    </w:p>
    <w:p w14:paraId="2D4B9374" w14:textId="77777777" w:rsidR="00553421" w:rsidRPr="00144589" w:rsidRDefault="00553421" w:rsidP="00553421">
      <w:pPr>
        <w:rPr>
          <w:del w:id="226" w:author="Sandra Ballen" w:date="2015-05-02T18:31:00Z"/>
          <w:rFonts w:ascii="Arial" w:hAnsi="Arial" w:cs="Arial"/>
          <w:sz w:val="18"/>
          <w:szCs w:val="18"/>
          <w:lang w:val="es-ES_tradnl"/>
        </w:rPr>
      </w:pPr>
      <w:del w:id="227" w:author="Sandra Ballen" w:date="2015-05-02T18:31:00Z">
        <w:r w:rsidRPr="00144589">
          <w:rPr>
            <w:rFonts w:ascii="Arial" w:hAnsi="Arial" w:cs="Arial"/>
            <w:sz w:val="18"/>
            <w:szCs w:val="18"/>
            <w:lang w:val="es-ES_tradnl"/>
          </w:rPr>
          <w:delText>[‒24 + (‒40)] · 2</w:delText>
        </w:r>
      </w:del>
    </w:p>
    <w:p w14:paraId="47648169" w14:textId="77777777" w:rsidR="00553421" w:rsidRPr="00771A1F" w:rsidRDefault="00553421" w:rsidP="00553421">
      <w:pPr>
        <w:rPr>
          <w:del w:id="228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29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delText xml:space="preserve">[24 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+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40] · 2</w:delText>
        </w:r>
      </w:del>
    </w:p>
    <w:p w14:paraId="75C582CA" w14:textId="77777777" w:rsidR="00553421" w:rsidRPr="00771A1F" w:rsidRDefault="00553421" w:rsidP="00553421">
      <w:pPr>
        <w:rPr>
          <w:del w:id="230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del w:id="231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8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· 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[‒6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 xml:space="preserve"> + (‒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10</w:delText>
        </w:r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delText>)</w:delText>
        </w:r>
        <w:r>
          <w:rPr>
            <w:rFonts w:ascii="Arial" w:hAnsi="Arial" w:cs="Arial"/>
            <w:b/>
            <w:sz w:val="18"/>
            <w:szCs w:val="18"/>
            <w:lang w:val="es-ES_tradnl"/>
          </w:rPr>
          <w:delText>]</w:delText>
        </w:r>
      </w:del>
    </w:p>
    <w:p w14:paraId="353783EF" w14:textId="77777777" w:rsidR="00553421" w:rsidRDefault="00553421" w:rsidP="00553421">
      <w:pPr>
        <w:rPr>
          <w:del w:id="232" w:author="Sandra Ballen" w:date="2015-05-02T18:31:00Z"/>
          <w:rFonts w:ascii="Arial" w:hAnsi="Arial" w:cs="Arial"/>
          <w:sz w:val="18"/>
          <w:szCs w:val="18"/>
          <w:lang w:val="es-ES_tradnl"/>
        </w:rPr>
      </w:pPr>
    </w:p>
    <w:p w14:paraId="2DCD27BD" w14:textId="77777777" w:rsidR="00553421" w:rsidRDefault="00553421" w:rsidP="00553421">
      <w:pPr>
        <w:rPr>
          <w:del w:id="233" w:author="Sandra Ballen" w:date="2015-05-02T18:31:00Z"/>
          <w:rFonts w:ascii="Arial" w:hAnsi="Arial" w:cs="Arial"/>
          <w:sz w:val="18"/>
          <w:szCs w:val="18"/>
          <w:lang w:val="es-ES_tradnl"/>
        </w:rPr>
      </w:pPr>
    </w:p>
    <w:p w14:paraId="327A552D" w14:textId="77777777" w:rsidR="00553421" w:rsidRDefault="00553421" w:rsidP="00553421">
      <w:pPr>
        <w:rPr>
          <w:del w:id="234" w:author="Sandra Ballen" w:date="2015-05-02T18:31:00Z"/>
          <w:rFonts w:ascii="Arial" w:hAnsi="Arial" w:cs="Arial"/>
          <w:sz w:val="18"/>
          <w:szCs w:val="18"/>
          <w:lang w:val="es-ES_tradnl"/>
        </w:rPr>
      </w:pPr>
    </w:p>
    <w:p w14:paraId="1A227F2F" w14:textId="77777777" w:rsidR="00553421" w:rsidRPr="00771A1F" w:rsidRDefault="00553421" w:rsidP="00553421">
      <w:pPr>
        <w:rPr>
          <w:ins w:id="235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36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&lt;&lt;MA_07_02_177.gif&gt;&gt;</w:t>
        </w:r>
      </w:ins>
    </w:p>
    <w:p w14:paraId="3875EDC4" w14:textId="77777777" w:rsidR="00553421" w:rsidRDefault="00553421" w:rsidP="00553421">
      <w:pPr>
        <w:rPr>
          <w:ins w:id="237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38" w:author="Sandra Ballen" w:date="2015-05-02T18:31:00Z">
        <w:r>
          <w:rPr>
            <w:rFonts w:ascii="Arial" w:hAnsi="Arial" w:cs="Arial"/>
            <w:b/>
            <w:sz w:val="18"/>
            <w:szCs w:val="18"/>
            <w:lang w:val="es-ES_tradnl"/>
          </w:rPr>
          <w:t>&lt;&lt;MA_07_02_178.gif&gt;&gt;</w:t>
        </w:r>
      </w:ins>
    </w:p>
    <w:p w14:paraId="1F2F3AD1" w14:textId="77777777" w:rsidR="00553421" w:rsidRPr="00144589" w:rsidRDefault="00553421" w:rsidP="00553421">
      <w:pPr>
        <w:rPr>
          <w:ins w:id="239" w:author="Sandra Ballen" w:date="2015-05-02T18:31:00Z"/>
          <w:rFonts w:ascii="Arial" w:hAnsi="Arial" w:cs="Arial"/>
          <w:sz w:val="18"/>
          <w:szCs w:val="18"/>
          <w:lang w:val="es-ES_tradnl"/>
        </w:rPr>
      </w:pPr>
      <w:ins w:id="240" w:author="Sandra Ballen" w:date="2015-05-02T18:31:00Z">
        <w:r w:rsidRPr="00144589">
          <w:rPr>
            <w:rFonts w:ascii="Arial" w:hAnsi="Arial" w:cs="Arial"/>
            <w:sz w:val="18"/>
            <w:szCs w:val="18"/>
            <w:lang w:val="es-ES_tradnl"/>
          </w:rPr>
          <w:t>&lt;&lt;MA_07_02_179.gif&gt;&gt;</w:t>
        </w:r>
      </w:ins>
    </w:p>
    <w:p w14:paraId="71F029C2" w14:textId="77777777" w:rsidR="00553421" w:rsidRPr="00771A1F" w:rsidRDefault="00553421" w:rsidP="00553421">
      <w:pPr>
        <w:rPr>
          <w:ins w:id="241" w:author="Sandra Ballen" w:date="2015-05-02T18:31:00Z"/>
          <w:rFonts w:ascii="Arial" w:hAnsi="Arial" w:cs="Arial"/>
          <w:b/>
          <w:sz w:val="18"/>
          <w:szCs w:val="18"/>
          <w:lang w:val="es-ES_tradnl"/>
        </w:rPr>
      </w:pPr>
      <w:ins w:id="242" w:author="Sandra Ballen" w:date="2015-05-02T18:31:00Z">
        <w:r w:rsidRPr="00771A1F">
          <w:rPr>
            <w:rFonts w:ascii="Arial" w:hAnsi="Arial" w:cs="Arial"/>
            <w:b/>
            <w:sz w:val="18"/>
            <w:szCs w:val="18"/>
            <w:lang w:val="es-ES_tradnl"/>
          </w:rPr>
          <w:t>&lt;&lt;MA_07_02_180.gif&gt;&gt;</w:t>
        </w:r>
      </w:ins>
    </w:p>
    <w:p w14:paraId="257EDC68" w14:textId="77777777" w:rsidR="00553421" w:rsidRPr="0072270A" w:rsidRDefault="00553421" w:rsidP="00553421">
      <w:pPr>
        <w:rPr>
          <w:rFonts w:ascii="Arial" w:hAnsi="Arial" w:cs="Arial"/>
          <w:sz w:val="18"/>
          <w:szCs w:val="18"/>
          <w:lang w:val="es-ES_tradnl"/>
        </w:rPr>
      </w:pPr>
      <w:ins w:id="243" w:author="Sandra Ballen" w:date="2015-05-02T18:31:00Z">
        <w:r w:rsidRPr="0072270A">
          <w:rPr>
            <w:rFonts w:ascii="Arial" w:hAnsi="Arial" w:cs="Arial"/>
            <w:sz w:val="18"/>
            <w:szCs w:val="18"/>
            <w:lang w:val="es-ES_tradnl"/>
          </w:rPr>
          <w:t>&lt;&lt;MA_07_02_181.gif&gt;&gt;</w:t>
        </w:r>
      </w:ins>
    </w:p>
    <w:p w14:paraId="3E51106B" w14:textId="77777777" w:rsidR="007D2825" w:rsidRPr="00553421" w:rsidRDefault="007D2825" w:rsidP="00553421"/>
    <w:sectPr w:rsidR="007D2825" w:rsidRPr="00553421" w:rsidSect="008A676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4F71"/>
    <w:rsid w:val="000B20BA"/>
    <w:rsid w:val="00104E5C"/>
    <w:rsid w:val="00125D25"/>
    <w:rsid w:val="0014458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53421"/>
    <w:rsid w:val="0058452B"/>
    <w:rsid w:val="005945F0"/>
    <w:rsid w:val="005B210B"/>
    <w:rsid w:val="005B797C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0714"/>
    <w:rsid w:val="006C5EF2"/>
    <w:rsid w:val="006D02A8"/>
    <w:rsid w:val="006E1C59"/>
    <w:rsid w:val="006E32EF"/>
    <w:rsid w:val="00713B23"/>
    <w:rsid w:val="0071597B"/>
    <w:rsid w:val="0072270A"/>
    <w:rsid w:val="00742D83"/>
    <w:rsid w:val="00742E65"/>
    <w:rsid w:val="0074775C"/>
    <w:rsid w:val="00771A1F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108F"/>
    <w:rsid w:val="008C0FBD"/>
    <w:rsid w:val="008C6F76"/>
    <w:rsid w:val="00923C89"/>
    <w:rsid w:val="009320AC"/>
    <w:rsid w:val="009426C6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01F3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2D25"/>
    <w:rsid w:val="00D6096F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036A"/>
    <w:rsid w:val="00EA22E1"/>
    <w:rsid w:val="00EA3E65"/>
    <w:rsid w:val="00EB0CCB"/>
    <w:rsid w:val="00EB45FE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E56461F-02B2-4845-B938-1C29955C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1A1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421"/>
    <w:rPr>
      <w:rFonts w:ascii="Segoe UI" w:hAnsi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421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SHIRLEY VELÁSQUEZ ROJAS</cp:lastModifiedBy>
  <cp:revision>17</cp:revision>
  <dcterms:created xsi:type="dcterms:W3CDTF">2015-04-12T18:19:00Z</dcterms:created>
  <dcterms:modified xsi:type="dcterms:W3CDTF">2015-07-24T16:35:00Z</dcterms:modified>
</cp:coreProperties>
</file>