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E6DE3D" w14:textId="77777777" w:rsidR="007833FD" w:rsidRPr="00191105" w:rsidRDefault="007833FD" w:rsidP="007833FD">
      <w:pPr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Interactivo F10: Trabajar un texto</w:t>
      </w:r>
    </w:p>
    <w:p w14:paraId="55E87EE9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535985B0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guión</w:t>
      </w:r>
      <w:proofErr w:type="spellEnd"/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2C6A90FF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Operaciones con números enteros</w:t>
      </w:r>
    </w:p>
    <w:p w14:paraId="0F495B3C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0C3DC30C" w14:textId="77777777" w:rsidR="007833FD" w:rsidRPr="00191105" w:rsidRDefault="007833FD" w:rsidP="007833FD">
      <w:pPr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DATOS DEL RECURSO</w:t>
      </w:r>
    </w:p>
    <w:p w14:paraId="38706A51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4BAB7FCA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Título del recurso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65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0D524479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Resolución de problemas con polinomios aritméticos de números enteros</w:t>
      </w:r>
    </w:p>
    <w:p w14:paraId="28199280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78160958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Descripción del recurso</w:t>
      </w:r>
    </w:p>
    <w:p w14:paraId="007174CD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Estructura para la resolución de problemas de números enteros. Uso de los polinomios aritméticos.</w:t>
      </w:r>
    </w:p>
    <w:p w14:paraId="1B9A8B75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12E4B6B7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B4233BA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Enteros, polinomios aritméticos, resolución, problemas.</w:t>
      </w:r>
    </w:p>
    <w:p w14:paraId="65C75354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2AD49D33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Tiempo estimado (minutos)</w:t>
      </w:r>
    </w:p>
    <w:p w14:paraId="399F85A5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40 minutos</w:t>
      </w:r>
    </w:p>
    <w:p w14:paraId="37D6D5CC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47D4B831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W w:w="893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0" w:author="Sandra Ballen" w:date="2015-05-02T19:23:00Z">
          <w:tblPr>
            <w:tblStyle w:val="Tablaconcuadrcula"/>
            <w:tblW w:w="8930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  <w:tblGridChange w:id="1">
          <w:tblGrid>
            <w:gridCol w:w="1248"/>
            <w:gridCol w:w="404"/>
            <w:gridCol w:w="1289"/>
            <w:gridCol w:w="367"/>
            <w:gridCol w:w="2504"/>
            <w:gridCol w:w="425"/>
            <w:gridCol w:w="2268"/>
            <w:gridCol w:w="425"/>
          </w:tblGrid>
        </w:tblGridChange>
      </w:tblGrid>
      <w:tr w:rsidR="007833FD" w:rsidRPr="00DE423D" w14:paraId="6D936FA3" w14:textId="77777777" w:rsidTr="0011126B">
        <w:tc>
          <w:tcPr>
            <w:tcW w:w="1248" w:type="dxa"/>
            <w:shd w:val="clear" w:color="auto" w:fill="auto"/>
            <w:tcPrChange w:id="2" w:author="Sandra Ballen" w:date="2015-05-02T19:23:00Z">
              <w:tcPr>
                <w:tcW w:w="1248" w:type="dxa"/>
              </w:tcPr>
            </w:tcPrChange>
          </w:tcPr>
          <w:p w14:paraId="46AB1BC6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Exposición</w:t>
            </w:r>
          </w:p>
        </w:tc>
        <w:tc>
          <w:tcPr>
            <w:tcW w:w="404" w:type="dxa"/>
            <w:shd w:val="clear" w:color="auto" w:fill="auto"/>
            <w:tcPrChange w:id="3" w:author="Sandra Ballen" w:date="2015-05-02T19:23:00Z">
              <w:tcPr>
                <w:tcW w:w="404" w:type="dxa"/>
              </w:tcPr>
            </w:tcPrChange>
          </w:tcPr>
          <w:p w14:paraId="2D554AF4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289" w:type="dxa"/>
            <w:shd w:val="clear" w:color="auto" w:fill="auto"/>
            <w:tcPrChange w:id="4" w:author="Sandra Ballen" w:date="2015-05-02T19:23:00Z">
              <w:tcPr>
                <w:tcW w:w="1289" w:type="dxa"/>
              </w:tcPr>
            </w:tcPrChange>
          </w:tcPr>
          <w:p w14:paraId="3C294C2E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Ejercitación</w:t>
            </w:r>
          </w:p>
        </w:tc>
        <w:tc>
          <w:tcPr>
            <w:tcW w:w="367" w:type="dxa"/>
            <w:shd w:val="clear" w:color="auto" w:fill="auto"/>
            <w:tcPrChange w:id="5" w:author="Sandra Ballen" w:date="2015-05-02T19:23:00Z">
              <w:tcPr>
                <w:tcW w:w="367" w:type="dxa"/>
              </w:tcPr>
            </w:tcPrChange>
          </w:tcPr>
          <w:p w14:paraId="175C5CE0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6" w:author="Sandra Ballen" w:date="2015-05-02T19:23:00Z">
              <w:tcPr>
                <w:tcW w:w="2504" w:type="dxa"/>
              </w:tcPr>
            </w:tcPrChange>
          </w:tcPr>
          <w:p w14:paraId="4D63C0E3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Preguntas con respuesta libre</w:t>
            </w:r>
          </w:p>
        </w:tc>
        <w:tc>
          <w:tcPr>
            <w:tcW w:w="425" w:type="dxa"/>
            <w:shd w:val="clear" w:color="auto" w:fill="auto"/>
            <w:tcPrChange w:id="7" w:author="Sandra Ballen" w:date="2015-05-02T19:23:00Z">
              <w:tcPr>
                <w:tcW w:w="425" w:type="dxa"/>
              </w:tcPr>
            </w:tcPrChange>
          </w:tcPr>
          <w:p w14:paraId="06EB9132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8" w:author="Sandra Ballen" w:date="2015-05-02T19:23:00Z">
              <w:tcPr>
                <w:tcW w:w="2268" w:type="dxa"/>
              </w:tcPr>
            </w:tcPrChange>
          </w:tcPr>
          <w:p w14:paraId="162DDEA5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Juegos</w:t>
            </w:r>
          </w:p>
        </w:tc>
        <w:tc>
          <w:tcPr>
            <w:tcW w:w="425" w:type="dxa"/>
            <w:shd w:val="clear" w:color="auto" w:fill="auto"/>
            <w:tcPrChange w:id="9" w:author="Sandra Ballen" w:date="2015-05-02T19:23:00Z">
              <w:tcPr>
                <w:tcW w:w="425" w:type="dxa"/>
              </w:tcPr>
            </w:tcPrChange>
          </w:tcPr>
          <w:p w14:paraId="78C30B3F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833FD" w:rsidRPr="00DE423D" w14:paraId="2A5A2AEE" w14:textId="77777777" w:rsidTr="0011126B">
        <w:tc>
          <w:tcPr>
            <w:tcW w:w="1248" w:type="dxa"/>
            <w:shd w:val="clear" w:color="auto" w:fill="auto"/>
            <w:tcPrChange w:id="10" w:author="Sandra Ballen" w:date="2015-05-02T19:23:00Z">
              <w:tcPr>
                <w:tcW w:w="1248" w:type="dxa"/>
              </w:tcPr>
            </w:tcPrChange>
          </w:tcPr>
          <w:p w14:paraId="4C2EB4E1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Estudio</w:t>
            </w:r>
          </w:p>
        </w:tc>
        <w:tc>
          <w:tcPr>
            <w:tcW w:w="404" w:type="dxa"/>
            <w:shd w:val="clear" w:color="auto" w:fill="auto"/>
            <w:tcPrChange w:id="11" w:author="Sandra Ballen" w:date="2015-05-02T19:23:00Z">
              <w:tcPr>
                <w:tcW w:w="404" w:type="dxa"/>
              </w:tcPr>
            </w:tcPrChange>
          </w:tcPr>
          <w:p w14:paraId="36DDEE89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289" w:type="dxa"/>
            <w:shd w:val="clear" w:color="auto" w:fill="auto"/>
            <w:tcPrChange w:id="12" w:author="Sandra Ballen" w:date="2015-05-02T19:23:00Z">
              <w:tcPr>
                <w:tcW w:w="1289" w:type="dxa"/>
              </w:tcPr>
            </w:tcPrChange>
          </w:tcPr>
          <w:p w14:paraId="7B14CC97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Proyecto</w:t>
            </w:r>
          </w:p>
        </w:tc>
        <w:tc>
          <w:tcPr>
            <w:tcW w:w="367" w:type="dxa"/>
            <w:shd w:val="clear" w:color="auto" w:fill="auto"/>
            <w:tcPrChange w:id="13" w:author="Sandra Ballen" w:date="2015-05-02T19:23:00Z">
              <w:tcPr>
                <w:tcW w:w="367" w:type="dxa"/>
              </w:tcPr>
            </w:tcPrChange>
          </w:tcPr>
          <w:p w14:paraId="67F9C05A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504" w:type="dxa"/>
            <w:shd w:val="clear" w:color="auto" w:fill="auto"/>
            <w:tcPrChange w:id="14" w:author="Sandra Ballen" w:date="2015-05-02T19:23:00Z">
              <w:tcPr>
                <w:tcW w:w="2504" w:type="dxa"/>
              </w:tcPr>
            </w:tcPrChange>
          </w:tcPr>
          <w:p w14:paraId="73553481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Evaluación</w:t>
            </w:r>
          </w:p>
        </w:tc>
        <w:tc>
          <w:tcPr>
            <w:tcW w:w="425" w:type="dxa"/>
            <w:shd w:val="clear" w:color="auto" w:fill="auto"/>
            <w:tcPrChange w:id="15" w:author="Sandra Ballen" w:date="2015-05-02T19:23:00Z">
              <w:tcPr>
                <w:tcW w:w="425" w:type="dxa"/>
              </w:tcPr>
            </w:tcPrChange>
          </w:tcPr>
          <w:p w14:paraId="26CC23B7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2268" w:type="dxa"/>
            <w:shd w:val="clear" w:color="auto" w:fill="auto"/>
            <w:tcPrChange w:id="16" w:author="Sandra Ballen" w:date="2015-05-02T19:23:00Z">
              <w:tcPr>
                <w:tcW w:w="2268" w:type="dxa"/>
              </w:tcPr>
            </w:tcPrChange>
          </w:tcPr>
          <w:p w14:paraId="0082D7DC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Generador de actividades</w:t>
            </w:r>
          </w:p>
        </w:tc>
        <w:tc>
          <w:tcPr>
            <w:tcW w:w="425" w:type="dxa"/>
            <w:shd w:val="clear" w:color="auto" w:fill="auto"/>
            <w:tcPrChange w:id="17" w:author="Sandra Ballen" w:date="2015-05-02T19:23:00Z">
              <w:tcPr>
                <w:tcW w:w="425" w:type="dxa"/>
              </w:tcPr>
            </w:tcPrChange>
          </w:tcPr>
          <w:p w14:paraId="369FC520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02DA448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5204445C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W w:w="9497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8" w:author="Sandra Ballen" w:date="2015-05-02T19:23:00Z">
          <w:tblPr>
            <w:tblStyle w:val="Tablaconcuadrcula"/>
            <w:tblW w:w="9497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4536"/>
        <w:gridCol w:w="425"/>
        <w:gridCol w:w="4111"/>
        <w:gridCol w:w="425"/>
        <w:tblGridChange w:id="19">
          <w:tblGrid>
            <w:gridCol w:w="4536"/>
            <w:gridCol w:w="425"/>
            <w:gridCol w:w="4111"/>
            <w:gridCol w:w="425"/>
          </w:tblGrid>
        </w:tblGridChange>
      </w:tblGrid>
      <w:tr w:rsidR="007833FD" w:rsidRPr="00DE423D" w14:paraId="5C9E2FA4" w14:textId="77777777" w:rsidTr="0011126B">
        <w:tc>
          <w:tcPr>
            <w:tcW w:w="4536" w:type="dxa"/>
            <w:shd w:val="clear" w:color="auto" w:fill="auto"/>
            <w:tcPrChange w:id="20" w:author="Sandra Ballen" w:date="2015-05-02T19:23:00Z">
              <w:tcPr>
                <w:tcW w:w="4536" w:type="dxa"/>
              </w:tcPr>
            </w:tcPrChange>
          </w:tcPr>
          <w:p w14:paraId="08BF4DF9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… en comunicación lingüística</w:t>
            </w:r>
          </w:p>
        </w:tc>
        <w:tc>
          <w:tcPr>
            <w:tcW w:w="425" w:type="dxa"/>
            <w:shd w:val="clear" w:color="auto" w:fill="auto"/>
            <w:tcPrChange w:id="21" w:author="Sandra Ballen" w:date="2015-05-02T19:23:00Z">
              <w:tcPr>
                <w:tcW w:w="425" w:type="dxa"/>
              </w:tcPr>
            </w:tcPrChange>
          </w:tcPr>
          <w:p w14:paraId="2E1F070D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2" w:author="Sandra Ballen" w:date="2015-05-02T19:23:00Z">
              <w:tcPr>
                <w:tcW w:w="4111" w:type="dxa"/>
              </w:tcPr>
            </w:tcPrChange>
          </w:tcPr>
          <w:p w14:paraId="775E3D09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… matemática</w:t>
            </w:r>
          </w:p>
        </w:tc>
        <w:tc>
          <w:tcPr>
            <w:tcW w:w="425" w:type="dxa"/>
            <w:shd w:val="clear" w:color="auto" w:fill="auto"/>
            <w:tcPrChange w:id="23" w:author="Sandra Ballen" w:date="2015-05-02T19:23:00Z">
              <w:tcPr>
                <w:tcW w:w="425" w:type="dxa"/>
              </w:tcPr>
            </w:tcPrChange>
          </w:tcPr>
          <w:p w14:paraId="75586EC3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</w:tr>
      <w:tr w:rsidR="007833FD" w:rsidRPr="00DE423D" w14:paraId="54A684CF" w14:textId="77777777" w:rsidTr="0011126B">
        <w:tc>
          <w:tcPr>
            <w:tcW w:w="4536" w:type="dxa"/>
            <w:shd w:val="clear" w:color="auto" w:fill="auto"/>
            <w:tcPrChange w:id="24" w:author="Sandra Ballen" w:date="2015-05-02T19:23:00Z">
              <w:tcPr>
                <w:tcW w:w="4536" w:type="dxa"/>
              </w:tcPr>
            </w:tcPrChange>
          </w:tcPr>
          <w:p w14:paraId="3B9689B5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  <w:shd w:val="clear" w:color="auto" w:fill="auto"/>
            <w:tcPrChange w:id="25" w:author="Sandra Ballen" w:date="2015-05-02T19:23:00Z">
              <w:tcPr>
                <w:tcW w:w="425" w:type="dxa"/>
              </w:tcPr>
            </w:tcPrChange>
          </w:tcPr>
          <w:p w14:paraId="192DCA82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26" w:author="Sandra Ballen" w:date="2015-05-02T19:23:00Z">
              <w:tcPr>
                <w:tcW w:w="4111" w:type="dxa"/>
              </w:tcPr>
            </w:tcPrChange>
          </w:tcPr>
          <w:p w14:paraId="0CBEAA55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  <w:shd w:val="clear" w:color="auto" w:fill="auto"/>
            <w:tcPrChange w:id="27" w:author="Sandra Ballen" w:date="2015-05-02T19:23:00Z">
              <w:tcPr>
                <w:tcW w:w="425" w:type="dxa"/>
              </w:tcPr>
            </w:tcPrChange>
          </w:tcPr>
          <w:p w14:paraId="09992ED6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833FD" w:rsidRPr="00DE423D" w14:paraId="292A9BE0" w14:textId="77777777" w:rsidTr="0011126B">
        <w:tc>
          <w:tcPr>
            <w:tcW w:w="4536" w:type="dxa"/>
            <w:shd w:val="clear" w:color="auto" w:fill="auto"/>
            <w:tcPrChange w:id="28" w:author="Sandra Ballen" w:date="2015-05-02T19:23:00Z">
              <w:tcPr>
                <w:tcW w:w="4536" w:type="dxa"/>
              </w:tcPr>
            </w:tcPrChange>
          </w:tcPr>
          <w:p w14:paraId="1341D477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… social y ciudadana</w:t>
            </w:r>
          </w:p>
        </w:tc>
        <w:tc>
          <w:tcPr>
            <w:tcW w:w="425" w:type="dxa"/>
            <w:shd w:val="clear" w:color="auto" w:fill="auto"/>
            <w:tcPrChange w:id="29" w:author="Sandra Ballen" w:date="2015-05-02T19:23:00Z">
              <w:tcPr>
                <w:tcW w:w="425" w:type="dxa"/>
              </w:tcPr>
            </w:tcPrChange>
          </w:tcPr>
          <w:p w14:paraId="5F8095D9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0" w:author="Sandra Ballen" w:date="2015-05-02T19:23:00Z">
              <w:tcPr>
                <w:tcW w:w="4111" w:type="dxa"/>
              </w:tcPr>
            </w:tcPrChange>
          </w:tcPr>
          <w:p w14:paraId="63017DA5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… cultural y artística</w:t>
            </w:r>
          </w:p>
        </w:tc>
        <w:tc>
          <w:tcPr>
            <w:tcW w:w="425" w:type="dxa"/>
            <w:shd w:val="clear" w:color="auto" w:fill="auto"/>
            <w:tcPrChange w:id="31" w:author="Sandra Ballen" w:date="2015-05-02T19:23:00Z">
              <w:tcPr>
                <w:tcW w:w="425" w:type="dxa"/>
              </w:tcPr>
            </w:tcPrChange>
          </w:tcPr>
          <w:p w14:paraId="4B3E1EA6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833FD" w:rsidRPr="00DE423D" w14:paraId="66CE7DBD" w14:textId="77777777" w:rsidTr="0011126B">
        <w:tc>
          <w:tcPr>
            <w:tcW w:w="4536" w:type="dxa"/>
            <w:shd w:val="clear" w:color="auto" w:fill="auto"/>
            <w:tcPrChange w:id="32" w:author="Sandra Ballen" w:date="2015-05-02T19:23:00Z">
              <w:tcPr>
                <w:tcW w:w="4536" w:type="dxa"/>
              </w:tcPr>
            </w:tcPrChange>
          </w:tcPr>
          <w:p w14:paraId="62AAA47C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… para aprender a aprender</w:t>
            </w:r>
          </w:p>
        </w:tc>
        <w:tc>
          <w:tcPr>
            <w:tcW w:w="425" w:type="dxa"/>
            <w:shd w:val="clear" w:color="auto" w:fill="auto"/>
            <w:tcPrChange w:id="33" w:author="Sandra Ballen" w:date="2015-05-02T19:23:00Z">
              <w:tcPr>
                <w:tcW w:w="425" w:type="dxa"/>
              </w:tcPr>
            </w:tcPrChange>
          </w:tcPr>
          <w:p w14:paraId="47750728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111" w:type="dxa"/>
            <w:shd w:val="clear" w:color="auto" w:fill="auto"/>
            <w:tcPrChange w:id="34" w:author="Sandra Ballen" w:date="2015-05-02T19:23:00Z">
              <w:tcPr>
                <w:tcW w:w="4111" w:type="dxa"/>
              </w:tcPr>
            </w:tcPrChange>
          </w:tcPr>
          <w:p w14:paraId="6FA068C3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Autonomía e iniciativa personal</w:t>
            </w:r>
          </w:p>
        </w:tc>
        <w:tc>
          <w:tcPr>
            <w:tcW w:w="425" w:type="dxa"/>
            <w:shd w:val="clear" w:color="auto" w:fill="auto"/>
            <w:tcPrChange w:id="35" w:author="Sandra Ballen" w:date="2015-05-02T19:23:00Z">
              <w:tcPr>
                <w:tcW w:w="425" w:type="dxa"/>
              </w:tcPr>
            </w:tcPrChange>
          </w:tcPr>
          <w:p w14:paraId="77DFFBDE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1ABAB2E0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076CEE7B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Tipo de Media (indicar sólo una)</w:t>
      </w:r>
    </w:p>
    <w:tbl>
      <w:tblPr>
        <w:tblW w:w="8363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36" w:author="Sandra Ballen" w:date="2015-05-02T19:23:00Z">
          <w:tblPr>
            <w:tblStyle w:val="Tablaconcuadrcula"/>
            <w:tblW w:w="8363" w:type="dxa"/>
            <w:tblInd w:w="250" w:type="dxa"/>
            <w:tblLook w:val="04A0" w:firstRow="1" w:lastRow="0" w:firstColumn="1" w:lastColumn="0" w:noHBand="0" w:noVBand="1"/>
          </w:tblPr>
        </w:tblPrChange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  <w:tblGridChange w:id="37">
          <w:tblGrid>
            <w:gridCol w:w="2126"/>
            <w:gridCol w:w="404"/>
            <w:gridCol w:w="1156"/>
            <w:gridCol w:w="425"/>
            <w:gridCol w:w="1843"/>
            <w:gridCol w:w="425"/>
            <w:gridCol w:w="1559"/>
            <w:gridCol w:w="425"/>
          </w:tblGrid>
        </w:tblGridChange>
      </w:tblGrid>
      <w:tr w:rsidR="007833FD" w:rsidRPr="00DE423D" w14:paraId="39B366E5" w14:textId="77777777" w:rsidTr="0011126B">
        <w:tc>
          <w:tcPr>
            <w:tcW w:w="2126" w:type="dxa"/>
            <w:shd w:val="clear" w:color="auto" w:fill="auto"/>
            <w:tcPrChange w:id="38" w:author="Sandra Ballen" w:date="2015-05-02T19:23:00Z">
              <w:tcPr>
                <w:tcW w:w="2126" w:type="dxa"/>
              </w:tcPr>
            </w:tcPrChange>
          </w:tcPr>
          <w:p w14:paraId="79059383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Secuencia de imágenes</w:t>
            </w:r>
          </w:p>
        </w:tc>
        <w:tc>
          <w:tcPr>
            <w:tcW w:w="404" w:type="dxa"/>
            <w:shd w:val="clear" w:color="auto" w:fill="auto"/>
            <w:tcPrChange w:id="39" w:author="Sandra Ballen" w:date="2015-05-02T19:23:00Z">
              <w:tcPr>
                <w:tcW w:w="404" w:type="dxa"/>
              </w:tcPr>
            </w:tcPrChange>
          </w:tcPr>
          <w:p w14:paraId="65F8F695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40" w:author="Sandra Ballen" w:date="2015-05-02T19:23:00Z">
              <w:tcPr>
                <w:tcW w:w="1156" w:type="dxa"/>
              </w:tcPr>
            </w:tcPrChange>
          </w:tcPr>
          <w:p w14:paraId="1B18A4D9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Video</w:t>
            </w:r>
          </w:p>
        </w:tc>
        <w:tc>
          <w:tcPr>
            <w:tcW w:w="425" w:type="dxa"/>
            <w:shd w:val="clear" w:color="auto" w:fill="auto"/>
            <w:tcPrChange w:id="41" w:author="Sandra Ballen" w:date="2015-05-02T19:23:00Z">
              <w:tcPr>
                <w:tcW w:w="425" w:type="dxa"/>
              </w:tcPr>
            </w:tcPrChange>
          </w:tcPr>
          <w:p w14:paraId="1B78CFD5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42" w:author="Sandra Ballen" w:date="2015-05-02T19:23:00Z">
              <w:tcPr>
                <w:tcW w:w="1843" w:type="dxa"/>
              </w:tcPr>
            </w:tcPrChange>
          </w:tcPr>
          <w:p w14:paraId="04C9DE4C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Animación</w:t>
            </w:r>
          </w:p>
        </w:tc>
        <w:tc>
          <w:tcPr>
            <w:tcW w:w="425" w:type="dxa"/>
            <w:shd w:val="clear" w:color="auto" w:fill="auto"/>
            <w:tcPrChange w:id="43" w:author="Sandra Ballen" w:date="2015-05-02T19:23:00Z">
              <w:tcPr>
                <w:tcW w:w="425" w:type="dxa"/>
              </w:tcPr>
            </w:tcPrChange>
          </w:tcPr>
          <w:p w14:paraId="4F61BAC3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shd w:val="clear" w:color="auto" w:fill="auto"/>
            <w:tcPrChange w:id="44" w:author="Sandra Ballen" w:date="2015-05-02T19:23:00Z">
              <w:tcPr>
                <w:tcW w:w="1559" w:type="dxa"/>
              </w:tcPr>
            </w:tcPrChange>
          </w:tcPr>
          <w:p w14:paraId="7346AAAC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Interactivo</w:t>
            </w:r>
          </w:p>
        </w:tc>
        <w:tc>
          <w:tcPr>
            <w:tcW w:w="425" w:type="dxa"/>
            <w:shd w:val="clear" w:color="auto" w:fill="auto"/>
            <w:tcPrChange w:id="45" w:author="Sandra Ballen" w:date="2015-05-02T19:23:00Z">
              <w:tcPr>
                <w:tcW w:w="425" w:type="dxa"/>
              </w:tcPr>
            </w:tcPrChange>
          </w:tcPr>
          <w:p w14:paraId="790E6E89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833FD" w:rsidRPr="00DE423D" w14:paraId="36EC92A2" w14:textId="77777777" w:rsidTr="0011126B">
        <w:tc>
          <w:tcPr>
            <w:tcW w:w="2126" w:type="dxa"/>
            <w:shd w:val="clear" w:color="auto" w:fill="auto"/>
            <w:tcPrChange w:id="46" w:author="Sandra Ballen" w:date="2015-05-02T19:23:00Z">
              <w:tcPr>
                <w:tcW w:w="2126" w:type="dxa"/>
              </w:tcPr>
            </w:tcPrChange>
          </w:tcPr>
          <w:p w14:paraId="327F330A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Actividad</w:t>
            </w:r>
          </w:p>
        </w:tc>
        <w:tc>
          <w:tcPr>
            <w:tcW w:w="404" w:type="dxa"/>
            <w:shd w:val="clear" w:color="auto" w:fill="auto"/>
            <w:tcPrChange w:id="47" w:author="Sandra Ballen" w:date="2015-05-02T19:23:00Z">
              <w:tcPr>
                <w:tcW w:w="404" w:type="dxa"/>
              </w:tcPr>
            </w:tcPrChange>
          </w:tcPr>
          <w:p w14:paraId="54D5C3EC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x</w:t>
            </w:r>
          </w:p>
        </w:tc>
        <w:tc>
          <w:tcPr>
            <w:tcW w:w="1156" w:type="dxa"/>
            <w:shd w:val="clear" w:color="auto" w:fill="auto"/>
            <w:tcPrChange w:id="48" w:author="Sandra Ballen" w:date="2015-05-02T19:23:00Z">
              <w:tcPr>
                <w:tcW w:w="1156" w:type="dxa"/>
              </w:tcPr>
            </w:tcPrChange>
          </w:tcPr>
          <w:p w14:paraId="27CA24E7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Web</w:t>
            </w:r>
          </w:p>
        </w:tc>
        <w:tc>
          <w:tcPr>
            <w:tcW w:w="425" w:type="dxa"/>
            <w:shd w:val="clear" w:color="auto" w:fill="auto"/>
            <w:tcPrChange w:id="49" w:author="Sandra Ballen" w:date="2015-05-02T19:23:00Z">
              <w:tcPr>
                <w:tcW w:w="425" w:type="dxa"/>
              </w:tcPr>
            </w:tcPrChange>
          </w:tcPr>
          <w:p w14:paraId="10F6888A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0" w:author="Sandra Ballen" w:date="2015-05-02T19:23:00Z">
              <w:tcPr>
                <w:tcW w:w="1843" w:type="dxa"/>
              </w:tcPr>
            </w:tcPrChange>
          </w:tcPr>
          <w:p w14:paraId="5CE0C8B5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Mapa conceptual</w:t>
            </w:r>
          </w:p>
        </w:tc>
        <w:tc>
          <w:tcPr>
            <w:tcW w:w="425" w:type="dxa"/>
            <w:shd w:val="clear" w:color="auto" w:fill="auto"/>
            <w:tcPrChange w:id="51" w:author="Sandra Ballen" w:date="2015-05-02T19:23:00Z">
              <w:tcPr>
                <w:tcW w:w="425" w:type="dxa"/>
              </w:tcPr>
            </w:tcPrChange>
          </w:tcPr>
          <w:p w14:paraId="3680B8E6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  <w:tcPrChange w:id="52" w:author="Sandra Ballen" w:date="2015-05-02T19:23:00Z">
              <w:tcPr>
                <w:tcW w:w="1559" w:type="dxa"/>
                <w:tcBorders>
                  <w:bottom w:val="single" w:sz="4" w:space="0" w:color="auto"/>
                </w:tcBorders>
              </w:tcPr>
            </w:tcPrChange>
          </w:tcPr>
          <w:p w14:paraId="03420DAD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  <w:shd w:val="clear" w:color="auto" w:fill="auto"/>
            <w:tcPrChange w:id="53" w:author="Sandra Ballen" w:date="2015-05-02T19:23:00Z">
              <w:tcPr>
                <w:tcW w:w="425" w:type="dxa"/>
                <w:tcBorders>
                  <w:bottom w:val="single" w:sz="4" w:space="0" w:color="auto"/>
                </w:tcBorders>
              </w:tcPr>
            </w:tcPrChange>
          </w:tcPr>
          <w:p w14:paraId="18134937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  <w:tr w:rsidR="007833FD" w:rsidRPr="00DE423D" w14:paraId="43EC8A7E" w14:textId="77777777" w:rsidTr="0011126B">
        <w:tc>
          <w:tcPr>
            <w:tcW w:w="2126" w:type="dxa"/>
            <w:shd w:val="clear" w:color="auto" w:fill="auto"/>
            <w:tcPrChange w:id="54" w:author="Sandra Ballen" w:date="2015-05-02T19:23:00Z">
              <w:tcPr>
                <w:tcW w:w="2126" w:type="dxa"/>
              </w:tcPr>
            </w:tcPrChange>
          </w:tcPr>
          <w:p w14:paraId="2CC21E8E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Texto</w:t>
            </w:r>
          </w:p>
        </w:tc>
        <w:tc>
          <w:tcPr>
            <w:tcW w:w="404" w:type="dxa"/>
            <w:shd w:val="clear" w:color="auto" w:fill="auto"/>
            <w:tcPrChange w:id="55" w:author="Sandra Ballen" w:date="2015-05-02T19:23:00Z">
              <w:tcPr>
                <w:tcW w:w="404" w:type="dxa"/>
              </w:tcPr>
            </w:tcPrChange>
          </w:tcPr>
          <w:p w14:paraId="2E1AEEED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156" w:type="dxa"/>
            <w:shd w:val="clear" w:color="auto" w:fill="auto"/>
            <w:tcPrChange w:id="56" w:author="Sandra Ballen" w:date="2015-05-02T19:23:00Z">
              <w:tcPr>
                <w:tcW w:w="1156" w:type="dxa"/>
              </w:tcPr>
            </w:tcPrChange>
          </w:tcPr>
          <w:p w14:paraId="5A4CBC8F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Imagen</w:t>
            </w:r>
          </w:p>
        </w:tc>
        <w:tc>
          <w:tcPr>
            <w:tcW w:w="425" w:type="dxa"/>
            <w:shd w:val="clear" w:color="auto" w:fill="auto"/>
            <w:tcPrChange w:id="57" w:author="Sandra Ballen" w:date="2015-05-02T19:23:00Z">
              <w:tcPr>
                <w:tcW w:w="425" w:type="dxa"/>
              </w:tcPr>
            </w:tcPrChange>
          </w:tcPr>
          <w:p w14:paraId="4CEA9835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843" w:type="dxa"/>
            <w:shd w:val="clear" w:color="auto" w:fill="auto"/>
            <w:tcPrChange w:id="58" w:author="Sandra Ballen" w:date="2015-05-02T19:23:00Z">
              <w:tcPr>
                <w:tcW w:w="1843" w:type="dxa"/>
              </w:tcPr>
            </w:tcPrChange>
          </w:tcPr>
          <w:p w14:paraId="5EDE166C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  <w:r w:rsidRPr="00DE423D">
              <w:rPr>
                <w:rFonts w:ascii="Arial" w:hAnsi="Arial" w:cs="Arial"/>
                <w:sz w:val="18"/>
                <w:szCs w:val="18"/>
                <w:lang w:val="es-ES_tradnl"/>
              </w:rPr>
              <w:t>Documento</w:t>
            </w:r>
          </w:p>
        </w:tc>
        <w:tc>
          <w:tcPr>
            <w:tcW w:w="425" w:type="dxa"/>
            <w:shd w:val="clear" w:color="auto" w:fill="auto"/>
            <w:tcPrChange w:id="59" w:author="Sandra Ballen" w:date="2015-05-02T19:23:00Z">
              <w:tcPr>
                <w:tcW w:w="425" w:type="dxa"/>
              </w:tcPr>
            </w:tcPrChange>
          </w:tcPr>
          <w:p w14:paraId="090F2007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  <w:shd w:val="clear" w:color="auto" w:fill="auto"/>
            <w:tcPrChange w:id="60" w:author="Sandra Ballen" w:date="2015-05-02T19:23:00Z">
              <w:tcPr>
                <w:tcW w:w="1559" w:type="dxa"/>
                <w:tcBorders>
                  <w:bottom w:val="nil"/>
                  <w:right w:val="nil"/>
                </w:tcBorders>
              </w:tcPr>
            </w:tcPrChange>
          </w:tcPr>
          <w:p w14:paraId="244C6A83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  <w:shd w:val="clear" w:color="auto" w:fill="auto"/>
            <w:tcPrChange w:id="61" w:author="Sandra Ballen" w:date="2015-05-02T19:23:00Z">
              <w:tcPr>
                <w:tcW w:w="425" w:type="dxa"/>
                <w:tcBorders>
                  <w:left w:val="nil"/>
                  <w:bottom w:val="nil"/>
                  <w:right w:val="nil"/>
                </w:tcBorders>
              </w:tcPr>
            </w:tcPrChange>
          </w:tcPr>
          <w:p w14:paraId="229EDF62" w14:textId="77777777" w:rsidR="007833FD" w:rsidRPr="00DE423D" w:rsidRDefault="007833FD" w:rsidP="0011126B">
            <w:pPr>
              <w:rPr>
                <w:rFonts w:ascii="Arial" w:hAnsi="Arial" w:cs="Arial"/>
                <w:sz w:val="18"/>
                <w:szCs w:val="18"/>
                <w:lang w:val="es-ES_tradnl"/>
              </w:rPr>
            </w:pPr>
          </w:p>
        </w:tc>
      </w:tr>
    </w:tbl>
    <w:p w14:paraId="6489E015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18667D71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ó</w:t>
      </w:r>
      <w:proofErr w:type="spellEnd"/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3-Difícil</w:t>
      </w:r>
    </w:p>
    <w:p w14:paraId="2EE71C89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3-Difícil</w:t>
      </w:r>
    </w:p>
    <w:p w14:paraId="733E8E5B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41E82A0D" w14:textId="77777777" w:rsidR="007833FD" w:rsidRPr="00191105" w:rsidRDefault="007833FD" w:rsidP="007833FD">
      <w:pPr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FICHA DEL PROFESOR</w:t>
      </w:r>
    </w:p>
    <w:p w14:paraId="02A20B45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1D9701AD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452818C0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2E4A527F" w14:textId="77777777" w:rsidR="007833FD" w:rsidRPr="00191105" w:rsidRDefault="007833FD" w:rsidP="007833FD">
      <w:pPr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FICHA DEL ALUMNO</w:t>
      </w:r>
    </w:p>
    <w:p w14:paraId="744B9652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12D2ACDF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373E9BD6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77ED3CC0" w14:textId="77777777" w:rsidR="007833FD" w:rsidRPr="00191105" w:rsidRDefault="007833FD" w:rsidP="007833FD">
      <w:pPr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DATOS DEL INTERACTIVO</w:t>
      </w:r>
    </w:p>
    <w:p w14:paraId="6340940C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3F7C8BC4" w14:textId="77777777" w:rsidR="007833FD" w:rsidRPr="00191105" w:rsidRDefault="007833FD" w:rsidP="007833FD">
      <w:pPr>
        <w:shd w:val="clear" w:color="auto" w:fill="E0E0E0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PESTAÑA 1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(“MENÚ”)</w:t>
      </w:r>
    </w:p>
    <w:p w14:paraId="280ABE43" w14:textId="77777777" w:rsidR="007833FD" w:rsidRDefault="007833FD" w:rsidP="007833F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Título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3F31E4EF" w14:textId="77777777" w:rsidR="007833FD" w:rsidRDefault="007833FD" w:rsidP="007833F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Presentación</w:t>
      </w:r>
    </w:p>
    <w:p w14:paraId="7828816F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44FA6CA5" w14:textId="77777777" w:rsidR="007833FD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Texto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14:paraId="5626D061" w14:textId="77777777" w:rsidR="007833FD" w:rsidRPr="00191105" w:rsidRDefault="007833FD" w:rsidP="007833F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Situaciones problema con números enteros</w:t>
      </w:r>
    </w:p>
    <w:p w14:paraId="2A14FC4C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021FA809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Al leer una situación problema:</w:t>
      </w:r>
    </w:p>
    <w:p w14:paraId="137E0C22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65A423EE" w14:textId="77777777" w:rsidR="007833FD" w:rsidRPr="00191105" w:rsidRDefault="007833FD" w:rsidP="007833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identifica la información dada.</w:t>
      </w:r>
    </w:p>
    <w:p w14:paraId="65035F6A" w14:textId="77777777" w:rsidR="007833FD" w:rsidRPr="00191105" w:rsidRDefault="007833FD" w:rsidP="007833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Usa los signos de agrupación para diferenciar las operaciones realizadas en el problema.</w:t>
      </w:r>
    </w:p>
    <w:p w14:paraId="4D704C4F" w14:textId="77777777" w:rsidR="007833FD" w:rsidRPr="00191105" w:rsidRDefault="007833FD" w:rsidP="007833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Escribe el polinomio que representa la información dada en el problema.</w:t>
      </w:r>
    </w:p>
    <w:p w14:paraId="682C54A1" w14:textId="77777777" w:rsidR="007833FD" w:rsidRPr="00191105" w:rsidRDefault="007833FD" w:rsidP="007833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Opera siguiendo la jerarquía de las operaciones y los signos de agrupación.</w:t>
      </w:r>
    </w:p>
    <w:p w14:paraId="07B78DD7" w14:textId="77777777" w:rsidR="007833FD" w:rsidRPr="00E87489" w:rsidRDefault="007833FD" w:rsidP="007833FD">
      <w:pPr>
        <w:pStyle w:val="Prrafodelista"/>
        <w:numPr>
          <w:ilvl w:val="0"/>
          <w:numId w:val="2"/>
        </w:num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sz w:val="18"/>
          <w:szCs w:val="18"/>
          <w:lang w:val="es-ES_tradnl"/>
        </w:rPr>
        <w:t>Escribe la respuesta y conclusión de la solución del problema.</w:t>
      </w:r>
    </w:p>
    <w:p w14:paraId="27C9336B" w14:textId="77777777" w:rsidR="007833FD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6CC66031" w14:textId="77777777" w:rsidR="007833FD" w:rsidRPr="00E87489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E87489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Solución de polinomios con signos de agrupación</w:t>
      </w:r>
    </w:p>
    <w:p w14:paraId="11652D37" w14:textId="77777777" w:rsidR="007833FD" w:rsidRPr="00E87489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718462BB" w14:textId="77777777" w:rsidR="007833FD" w:rsidRPr="00E87489" w:rsidRDefault="007833FD" w:rsidP="007833FD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  <w:lang w:val="es-ES"/>
        </w:rPr>
      </w:pPr>
      <w:r w:rsidRPr="00E87489">
        <w:rPr>
          <w:rFonts w:ascii="Arial" w:hAnsi="Arial" w:cs="Arial"/>
          <w:bCs/>
          <w:color w:val="000000"/>
          <w:sz w:val="18"/>
          <w:szCs w:val="18"/>
          <w:lang w:val="es-ES"/>
        </w:rPr>
        <w:t>Al resolver un polinomio con signos de agrupación ten presente la estructura que debes seguir.</w:t>
      </w:r>
    </w:p>
    <w:p w14:paraId="7ECC9245" w14:textId="77777777" w:rsidR="007833FD" w:rsidRPr="00E87489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09146877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</w:rPr>
      </w:pPr>
      <w:proofErr w:type="spellStart"/>
      <w:r w:rsidRPr="00191105">
        <w:rPr>
          <w:rFonts w:ascii="Arial" w:hAnsi="Arial" w:cs="Arial"/>
          <w:bCs/>
          <w:color w:val="000000"/>
          <w:sz w:val="18"/>
          <w:szCs w:val="18"/>
        </w:rPr>
        <w:t>Ejemplos</w:t>
      </w:r>
      <w:proofErr w:type="spellEnd"/>
      <w:r w:rsidRPr="00191105">
        <w:rPr>
          <w:rFonts w:ascii="Arial" w:hAnsi="Arial" w:cs="Arial"/>
          <w:bCs/>
          <w:color w:val="000000"/>
          <w:sz w:val="18"/>
          <w:szCs w:val="18"/>
        </w:rPr>
        <w:t>:</w:t>
      </w:r>
    </w:p>
    <w:p w14:paraId="6EF85965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</w:rPr>
      </w:pPr>
    </w:p>
    <w:p w14:paraId="488A726C" w14:textId="77777777" w:rsidR="007833FD" w:rsidRPr="00191105" w:rsidRDefault="007833FD" w:rsidP="007833FD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rFonts w:ascii="Arial" w:hAnsi="Arial" w:cs="Arial"/>
          <w:bCs/>
          <w:color w:val="000000"/>
          <w:sz w:val="18"/>
          <w:szCs w:val="18"/>
        </w:rPr>
      </w:pPr>
      <w:r w:rsidRPr="00191105">
        <w:rPr>
          <w:rFonts w:ascii="Arial" w:hAnsi="Arial" w:cs="Arial"/>
          <w:bCs/>
          <w:color w:val="000000"/>
          <w:sz w:val="18"/>
          <w:szCs w:val="18"/>
        </w:rPr>
        <w:t>Resolver (89 ‒ 234) + (‒63 ÷ 3).</w:t>
      </w:r>
    </w:p>
    <w:p w14:paraId="02548775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62" w:author="Sandra Ballen" w:date="2015-05-02T19:23:00Z"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864"/>
        <w:gridCol w:w="3441"/>
        <w:tblGridChange w:id="63">
          <w:tblGrid>
            <w:gridCol w:w="2864"/>
            <w:gridCol w:w="3441"/>
          </w:tblGrid>
        </w:tblGridChange>
      </w:tblGrid>
      <w:tr w:rsidR="007833FD" w:rsidRPr="00DE423D" w14:paraId="1978A121" w14:textId="77777777" w:rsidTr="0011126B">
        <w:trPr>
          <w:jc w:val="center"/>
          <w:trPrChange w:id="64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65" w:author="Sandra Ballen" w:date="2015-05-02T19:23:00Z">
              <w:tcPr>
                <w:tcW w:w="2864" w:type="dxa"/>
              </w:tcPr>
            </w:tcPrChange>
          </w:tcPr>
          <w:p w14:paraId="7FDD4E65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E42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3441" w:type="dxa"/>
            <w:shd w:val="clear" w:color="auto" w:fill="auto"/>
            <w:tcPrChange w:id="66" w:author="Sandra Ballen" w:date="2015-05-02T19:23:00Z">
              <w:tcPr>
                <w:tcW w:w="3441" w:type="dxa"/>
              </w:tcPr>
            </w:tcPrChange>
          </w:tcPr>
          <w:p w14:paraId="6815700D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E42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Justificación</w:t>
            </w:r>
            <w:proofErr w:type="spellEnd"/>
          </w:p>
        </w:tc>
      </w:tr>
      <w:tr w:rsidR="007833FD" w:rsidRPr="00DE423D" w14:paraId="2B010D5D" w14:textId="77777777" w:rsidTr="0011126B">
        <w:trPr>
          <w:jc w:val="center"/>
          <w:trPrChange w:id="67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68" w:author="Sandra Ballen" w:date="2015-05-02T19:23:00Z">
              <w:tcPr>
                <w:tcW w:w="2864" w:type="dxa"/>
              </w:tcPr>
            </w:tcPrChange>
          </w:tcPr>
          <w:p w14:paraId="43CA32E0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(89 ‒ 234) + (‒63 ÷ 3)</w:t>
            </w:r>
          </w:p>
        </w:tc>
        <w:tc>
          <w:tcPr>
            <w:tcW w:w="3441" w:type="dxa"/>
            <w:shd w:val="clear" w:color="auto" w:fill="auto"/>
            <w:tcPrChange w:id="69" w:author="Sandra Ballen" w:date="2015-05-02T19:23:00Z">
              <w:tcPr>
                <w:tcW w:w="3441" w:type="dxa"/>
              </w:tcPr>
            </w:tcPrChange>
          </w:tcPr>
          <w:p w14:paraId="3F0E8495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Primero se hacen las operaciones dentro de los paréntesis.</w:t>
            </w:r>
          </w:p>
        </w:tc>
      </w:tr>
      <w:tr w:rsidR="007833FD" w:rsidRPr="00DE423D" w14:paraId="242A7DAF" w14:textId="77777777" w:rsidTr="0011126B">
        <w:trPr>
          <w:jc w:val="center"/>
          <w:trPrChange w:id="70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71" w:author="Sandra Ballen" w:date="2015-05-02T19:23:00Z">
              <w:tcPr>
                <w:tcW w:w="2864" w:type="dxa"/>
              </w:tcPr>
            </w:tcPrChange>
          </w:tcPr>
          <w:p w14:paraId="626A7C54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color w:val="000000"/>
                <w:sz w:val="18"/>
                <w:szCs w:val="18"/>
              </w:rPr>
              <w:t>‒145 + (‒21)</w:t>
            </w:r>
          </w:p>
        </w:tc>
        <w:tc>
          <w:tcPr>
            <w:tcW w:w="3441" w:type="dxa"/>
            <w:shd w:val="clear" w:color="auto" w:fill="auto"/>
            <w:tcPrChange w:id="72" w:author="Sandra Ballen" w:date="2015-05-02T19:23:00Z">
              <w:tcPr>
                <w:tcW w:w="3441" w:type="dxa"/>
              </w:tcPr>
            </w:tcPrChange>
          </w:tcPr>
          <w:p w14:paraId="2A3090A9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 realiza la operación obtenida.</w:t>
            </w:r>
          </w:p>
        </w:tc>
      </w:tr>
      <w:tr w:rsidR="007833FD" w:rsidRPr="00DE423D" w14:paraId="59166EFD" w14:textId="77777777" w:rsidTr="0011126B">
        <w:trPr>
          <w:jc w:val="center"/>
          <w:trPrChange w:id="73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74" w:author="Sandra Ballen" w:date="2015-05-02T19:23:00Z">
              <w:tcPr>
                <w:tcW w:w="2864" w:type="dxa"/>
              </w:tcPr>
            </w:tcPrChange>
          </w:tcPr>
          <w:p w14:paraId="0D2477B2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‒166</w:t>
            </w:r>
          </w:p>
        </w:tc>
        <w:tc>
          <w:tcPr>
            <w:tcW w:w="3441" w:type="dxa"/>
            <w:shd w:val="clear" w:color="auto" w:fill="auto"/>
            <w:tcPrChange w:id="75" w:author="Sandra Ballen" w:date="2015-05-02T19:23:00Z">
              <w:tcPr>
                <w:tcW w:w="3441" w:type="dxa"/>
              </w:tcPr>
            </w:tcPrChange>
          </w:tcPr>
          <w:p w14:paraId="4B10A854" w14:textId="77777777" w:rsidR="007833FD" w:rsidRPr="00DE423D" w:rsidRDefault="007833FD" w:rsidP="0011126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4CACBCE5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9D786FE" w14:textId="77777777" w:rsidR="007833FD" w:rsidRPr="00191105" w:rsidRDefault="007833FD" w:rsidP="007833FD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rFonts w:ascii="Arial" w:hAnsi="Arial" w:cs="Arial"/>
          <w:b/>
          <w:bCs/>
          <w:color w:val="000000"/>
          <w:sz w:val="18"/>
          <w:szCs w:val="18"/>
        </w:rPr>
      </w:pPr>
      <w:r w:rsidRPr="00191105">
        <w:rPr>
          <w:rFonts w:ascii="Arial" w:hAnsi="Arial" w:cs="Arial"/>
          <w:bCs/>
          <w:color w:val="000000"/>
          <w:sz w:val="18"/>
          <w:szCs w:val="18"/>
        </w:rPr>
        <w:t xml:space="preserve">Resolver </w:t>
      </w:r>
      <w:del w:id="76" w:author="Sandra Ballen" w:date="2015-05-02T19:23:00Z">
        <w:r w:rsidRPr="00191105">
          <w:rPr>
            <w:rFonts w:ascii="Arial" w:hAnsi="Arial" w:cs="Arial"/>
            <w:bCs/>
            <w:color w:val="000000"/>
            <w:sz w:val="18"/>
            <w:szCs w:val="18"/>
          </w:rPr>
          <w:delText>[79 + (‒34 · 5)] ÷ (100 ‒ 191)</w:delText>
        </w:r>
      </w:del>
      <w:ins w:id="77" w:author="Sandra Ballen" w:date="2015-05-02T19:23:00Z">
        <w:r w:rsidRPr="00191105">
          <w:rPr>
            <w:rFonts w:ascii="Arial" w:hAnsi="Arial" w:cs="Arial"/>
            <w:bCs/>
            <w:color w:val="000000"/>
            <w:sz w:val="18"/>
            <w:szCs w:val="18"/>
          </w:rPr>
          <w:t>&lt;&lt;MA_07_02_192.gif&gt;&gt;</w:t>
        </w:r>
      </w:ins>
    </w:p>
    <w:p w14:paraId="7C628407" w14:textId="77777777" w:rsidR="007833FD" w:rsidRPr="00191105" w:rsidRDefault="007833FD" w:rsidP="007833FD">
      <w:pPr>
        <w:pStyle w:val="Prrafodelista"/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78" w:author="Sandra Ballen" w:date="2015-05-02T19:23:00Z"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864"/>
        <w:gridCol w:w="3441"/>
        <w:tblGridChange w:id="79">
          <w:tblGrid>
            <w:gridCol w:w="2864"/>
            <w:gridCol w:w="3441"/>
          </w:tblGrid>
        </w:tblGridChange>
      </w:tblGrid>
      <w:tr w:rsidR="007833FD" w:rsidRPr="00DE423D" w14:paraId="12F9A592" w14:textId="77777777" w:rsidTr="0011126B">
        <w:trPr>
          <w:jc w:val="center"/>
          <w:trPrChange w:id="80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81" w:author="Sandra Ballen" w:date="2015-05-02T19:23:00Z">
              <w:tcPr>
                <w:tcW w:w="2864" w:type="dxa"/>
              </w:tcPr>
            </w:tcPrChange>
          </w:tcPr>
          <w:p w14:paraId="6A7004DD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E42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3441" w:type="dxa"/>
            <w:shd w:val="clear" w:color="auto" w:fill="auto"/>
            <w:tcPrChange w:id="82" w:author="Sandra Ballen" w:date="2015-05-02T19:23:00Z">
              <w:tcPr>
                <w:tcW w:w="3441" w:type="dxa"/>
              </w:tcPr>
            </w:tcPrChange>
          </w:tcPr>
          <w:p w14:paraId="66778A18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E42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Justificación</w:t>
            </w:r>
            <w:proofErr w:type="spellEnd"/>
          </w:p>
        </w:tc>
      </w:tr>
      <w:tr w:rsidR="007833FD" w:rsidRPr="00DE423D" w14:paraId="43A4F86C" w14:textId="77777777" w:rsidTr="0011126B">
        <w:trPr>
          <w:jc w:val="center"/>
          <w:trPrChange w:id="83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84" w:author="Sandra Ballen" w:date="2015-05-02T19:23:00Z">
              <w:tcPr>
                <w:tcW w:w="2864" w:type="dxa"/>
              </w:tcPr>
            </w:tcPrChange>
          </w:tcPr>
          <w:p w14:paraId="0E518644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del w:id="85" w:author="Sandra Ballen" w:date="2015-05-02T19:23:00Z">
              <w:r w:rsidRPr="00191105">
                <w:rPr>
                  <w:rFonts w:ascii="Arial" w:hAnsi="Arial" w:cs="Arial"/>
                  <w:bCs/>
                  <w:color w:val="000000"/>
                  <w:sz w:val="18"/>
                  <w:szCs w:val="18"/>
                </w:rPr>
                <w:delText>[79 + (‒34 · 5)] ÷ (100 ‒ 191)</w:delText>
              </w:r>
            </w:del>
            <w:ins w:id="86" w:author="Sandra Ballen" w:date="2015-05-02T19:23:00Z">
              <w:r w:rsidRPr="00DE423D">
                <w:rPr>
                  <w:rFonts w:ascii="Arial" w:hAnsi="Arial" w:cs="Arial"/>
                  <w:bCs/>
                  <w:color w:val="000000"/>
                  <w:sz w:val="18"/>
                  <w:szCs w:val="18"/>
                </w:rPr>
                <w:t>&lt;&lt;MA_07_02_193.gif&gt;&gt;</w:t>
              </w:r>
            </w:ins>
          </w:p>
        </w:tc>
        <w:tc>
          <w:tcPr>
            <w:tcW w:w="3441" w:type="dxa"/>
            <w:shd w:val="clear" w:color="auto" w:fill="auto"/>
            <w:tcPrChange w:id="87" w:author="Sandra Ballen" w:date="2015-05-02T19:23:00Z">
              <w:tcPr>
                <w:tcW w:w="3441" w:type="dxa"/>
              </w:tcPr>
            </w:tcPrChange>
          </w:tcPr>
          <w:p w14:paraId="6898A954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Primero se hacen las operaciones dentro de los paréntesis.</w:t>
            </w:r>
          </w:p>
        </w:tc>
      </w:tr>
      <w:tr w:rsidR="007833FD" w:rsidRPr="00DE423D" w14:paraId="14981D46" w14:textId="77777777" w:rsidTr="0011126B">
        <w:trPr>
          <w:jc w:val="center"/>
          <w:trPrChange w:id="88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89" w:author="Sandra Ballen" w:date="2015-05-02T19:23:00Z">
              <w:tcPr>
                <w:tcW w:w="2864" w:type="dxa"/>
              </w:tcPr>
            </w:tcPrChange>
          </w:tcPr>
          <w:p w14:paraId="2ADB1935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[79 + (‒170)] ÷ (‒91)</w:t>
            </w:r>
          </w:p>
        </w:tc>
        <w:tc>
          <w:tcPr>
            <w:tcW w:w="3441" w:type="dxa"/>
            <w:shd w:val="clear" w:color="auto" w:fill="auto"/>
            <w:tcPrChange w:id="90" w:author="Sandra Ballen" w:date="2015-05-02T19:23:00Z">
              <w:tcPr>
                <w:tcW w:w="3441" w:type="dxa"/>
              </w:tcPr>
            </w:tcPrChange>
          </w:tcPr>
          <w:p w14:paraId="3262D528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Luego se hacen las operaciones dentro de los corchetes.</w:t>
            </w:r>
          </w:p>
        </w:tc>
      </w:tr>
      <w:tr w:rsidR="007833FD" w:rsidRPr="00DE423D" w14:paraId="127C166C" w14:textId="77777777" w:rsidTr="0011126B">
        <w:trPr>
          <w:jc w:val="center"/>
          <w:trPrChange w:id="91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92" w:author="Sandra Ballen" w:date="2015-05-02T19:23:00Z">
              <w:tcPr>
                <w:tcW w:w="2864" w:type="dxa"/>
              </w:tcPr>
            </w:tcPrChange>
          </w:tcPr>
          <w:p w14:paraId="2AA7D3AF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[‒91)] ÷ (‒91)</w:t>
            </w:r>
          </w:p>
        </w:tc>
        <w:tc>
          <w:tcPr>
            <w:tcW w:w="3441" w:type="dxa"/>
            <w:shd w:val="clear" w:color="auto" w:fill="auto"/>
            <w:tcPrChange w:id="93" w:author="Sandra Ballen" w:date="2015-05-02T19:23:00Z">
              <w:tcPr>
                <w:tcW w:w="3441" w:type="dxa"/>
              </w:tcPr>
            </w:tcPrChange>
          </w:tcPr>
          <w:p w14:paraId="03709E78" w14:textId="77777777" w:rsidR="007833FD" w:rsidRPr="00DE423D" w:rsidRDefault="007833FD" w:rsidP="0011126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 realiza la operación obtenida.</w:t>
            </w:r>
          </w:p>
        </w:tc>
      </w:tr>
      <w:tr w:rsidR="007833FD" w:rsidRPr="00DE423D" w14:paraId="1443589B" w14:textId="77777777" w:rsidTr="0011126B">
        <w:trPr>
          <w:jc w:val="center"/>
          <w:trPrChange w:id="94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95" w:author="Sandra Ballen" w:date="2015-05-02T19:23:00Z">
              <w:tcPr>
                <w:tcW w:w="2864" w:type="dxa"/>
              </w:tcPr>
            </w:tcPrChange>
          </w:tcPr>
          <w:p w14:paraId="3D74E2E2" w14:textId="77777777" w:rsidR="007833FD" w:rsidRPr="00DE423D" w:rsidRDefault="007833FD" w:rsidP="0011126B">
            <w:pPr>
              <w:jc w:val="center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3441" w:type="dxa"/>
            <w:shd w:val="clear" w:color="auto" w:fill="auto"/>
            <w:tcPrChange w:id="96" w:author="Sandra Ballen" w:date="2015-05-02T19:23:00Z">
              <w:tcPr>
                <w:tcW w:w="3441" w:type="dxa"/>
              </w:tcPr>
            </w:tcPrChange>
          </w:tcPr>
          <w:p w14:paraId="4830D40A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76AAE508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152162FD" w14:textId="77777777" w:rsidR="007833FD" w:rsidRPr="00E87489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  <w:r w:rsidRPr="00E87489">
        <w:rPr>
          <w:rFonts w:ascii="Arial" w:hAnsi="Arial" w:cs="Arial"/>
          <w:b/>
          <w:bCs/>
          <w:color w:val="000000"/>
          <w:sz w:val="18"/>
          <w:szCs w:val="18"/>
          <w:lang w:val="es-ES"/>
        </w:rPr>
        <w:t>Solución de polinomios sin signos de agrupación</w:t>
      </w:r>
    </w:p>
    <w:p w14:paraId="3CDF39C9" w14:textId="77777777" w:rsidR="007833FD" w:rsidRPr="00E87489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5AB89E7F" w14:textId="77777777" w:rsidR="007833FD" w:rsidRPr="00E87489" w:rsidRDefault="007833FD" w:rsidP="007833FD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  <w:lang w:val="es-ES"/>
        </w:rPr>
      </w:pPr>
      <w:r w:rsidRPr="00E87489">
        <w:rPr>
          <w:rFonts w:ascii="Arial" w:hAnsi="Arial" w:cs="Arial"/>
          <w:bCs/>
          <w:color w:val="000000"/>
          <w:sz w:val="18"/>
          <w:szCs w:val="18"/>
          <w:lang w:val="es-ES"/>
        </w:rPr>
        <w:t>Al resolver un polinomio sin signos de agrupación recuerda la jerarquía de las operaciones.</w:t>
      </w:r>
    </w:p>
    <w:p w14:paraId="77A55D1A" w14:textId="77777777" w:rsidR="007833FD" w:rsidRPr="00E87489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  <w:lang w:val="es-ES"/>
        </w:rPr>
      </w:pPr>
    </w:p>
    <w:p w14:paraId="1DF1AF06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Cs/>
          <w:color w:val="000000"/>
          <w:sz w:val="18"/>
          <w:szCs w:val="18"/>
        </w:rPr>
      </w:pPr>
      <w:proofErr w:type="spellStart"/>
      <w:r w:rsidRPr="00191105">
        <w:rPr>
          <w:rFonts w:ascii="Arial" w:hAnsi="Arial" w:cs="Arial"/>
          <w:bCs/>
          <w:color w:val="000000"/>
          <w:sz w:val="18"/>
          <w:szCs w:val="18"/>
        </w:rPr>
        <w:t>Ejemplos</w:t>
      </w:r>
      <w:proofErr w:type="spellEnd"/>
      <w:r w:rsidRPr="00191105">
        <w:rPr>
          <w:rFonts w:ascii="Arial" w:hAnsi="Arial" w:cs="Arial"/>
          <w:bCs/>
          <w:color w:val="000000"/>
          <w:sz w:val="18"/>
          <w:szCs w:val="18"/>
        </w:rPr>
        <w:t>:</w:t>
      </w:r>
    </w:p>
    <w:p w14:paraId="5BD44754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79C14CA9" w14:textId="77777777" w:rsidR="007833FD" w:rsidRPr="00191105" w:rsidRDefault="007833FD" w:rsidP="007833FD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rFonts w:ascii="Arial" w:hAnsi="Arial" w:cs="Arial"/>
          <w:b/>
          <w:bCs/>
          <w:color w:val="000000"/>
          <w:sz w:val="18"/>
          <w:szCs w:val="18"/>
        </w:rPr>
      </w:pPr>
      <w:r w:rsidRPr="00191105">
        <w:rPr>
          <w:rFonts w:ascii="Arial" w:hAnsi="Arial" w:cs="Arial"/>
          <w:bCs/>
          <w:color w:val="000000"/>
          <w:sz w:val="18"/>
          <w:szCs w:val="18"/>
        </w:rPr>
        <w:t>6 + 78 ÷ (‒2)</w:t>
      </w:r>
    </w:p>
    <w:p w14:paraId="07A6E5DC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97" w:author="Sandra Ballen" w:date="2015-05-02T19:23:00Z"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864"/>
        <w:gridCol w:w="3441"/>
        <w:tblGridChange w:id="98">
          <w:tblGrid>
            <w:gridCol w:w="2864"/>
            <w:gridCol w:w="3441"/>
          </w:tblGrid>
        </w:tblGridChange>
      </w:tblGrid>
      <w:tr w:rsidR="007833FD" w:rsidRPr="00DE423D" w14:paraId="5040211E" w14:textId="77777777" w:rsidTr="0011126B">
        <w:trPr>
          <w:jc w:val="center"/>
          <w:trPrChange w:id="99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00" w:author="Sandra Ballen" w:date="2015-05-02T19:23:00Z">
              <w:tcPr>
                <w:tcW w:w="2864" w:type="dxa"/>
              </w:tcPr>
            </w:tcPrChange>
          </w:tcPr>
          <w:p w14:paraId="28CCE325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E42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3441" w:type="dxa"/>
            <w:shd w:val="clear" w:color="auto" w:fill="auto"/>
            <w:tcPrChange w:id="101" w:author="Sandra Ballen" w:date="2015-05-02T19:23:00Z">
              <w:tcPr>
                <w:tcW w:w="3441" w:type="dxa"/>
              </w:tcPr>
            </w:tcPrChange>
          </w:tcPr>
          <w:p w14:paraId="5732BB16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E42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Justificación</w:t>
            </w:r>
            <w:proofErr w:type="spellEnd"/>
          </w:p>
        </w:tc>
      </w:tr>
      <w:tr w:rsidR="007833FD" w:rsidRPr="00DE423D" w14:paraId="2930FC1C" w14:textId="77777777" w:rsidTr="0011126B">
        <w:trPr>
          <w:jc w:val="center"/>
          <w:trPrChange w:id="102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03" w:author="Sandra Ballen" w:date="2015-05-02T19:23:00Z">
              <w:tcPr>
                <w:tcW w:w="2864" w:type="dxa"/>
              </w:tcPr>
            </w:tcPrChange>
          </w:tcPr>
          <w:p w14:paraId="47436BD7" w14:textId="77777777" w:rsidR="007833FD" w:rsidRPr="00DE423D" w:rsidRDefault="007833FD" w:rsidP="0011126B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6 + 78 ÷ (‒2)</w:t>
            </w:r>
          </w:p>
          <w:p w14:paraId="008CFF2F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41" w:type="dxa"/>
            <w:shd w:val="clear" w:color="auto" w:fill="auto"/>
            <w:tcPrChange w:id="104" w:author="Sandra Ballen" w:date="2015-05-02T19:23:00Z">
              <w:tcPr>
                <w:tcW w:w="3441" w:type="dxa"/>
              </w:tcPr>
            </w:tcPrChange>
          </w:tcPr>
          <w:p w14:paraId="3C266D04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Primero se hacen multiplicaciones o divisiones.</w:t>
            </w:r>
          </w:p>
        </w:tc>
      </w:tr>
      <w:tr w:rsidR="007833FD" w:rsidRPr="00DE423D" w14:paraId="1517BC54" w14:textId="77777777" w:rsidTr="0011126B">
        <w:trPr>
          <w:jc w:val="center"/>
          <w:trPrChange w:id="105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06" w:author="Sandra Ballen" w:date="2015-05-02T19:23:00Z">
              <w:tcPr>
                <w:tcW w:w="2864" w:type="dxa"/>
              </w:tcPr>
            </w:tcPrChange>
          </w:tcPr>
          <w:p w14:paraId="57449251" w14:textId="77777777" w:rsidR="007833FD" w:rsidRPr="00DE423D" w:rsidRDefault="007833FD" w:rsidP="0011126B">
            <w:pPr>
              <w:shd w:val="clear" w:color="auto" w:fill="FFFFFF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6 + (‒39)</w:t>
            </w:r>
          </w:p>
          <w:p w14:paraId="7CAE0696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41" w:type="dxa"/>
            <w:shd w:val="clear" w:color="auto" w:fill="auto"/>
            <w:tcPrChange w:id="107" w:author="Sandra Ballen" w:date="2015-05-02T19:23:00Z">
              <w:tcPr>
                <w:tcW w:w="3441" w:type="dxa"/>
              </w:tcPr>
            </w:tcPrChange>
          </w:tcPr>
          <w:p w14:paraId="3B3FAE8A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 realiza la operación obtenida.</w:t>
            </w:r>
          </w:p>
        </w:tc>
      </w:tr>
      <w:tr w:rsidR="007833FD" w:rsidRPr="00DE423D" w14:paraId="43BA9501" w14:textId="77777777" w:rsidTr="0011126B">
        <w:trPr>
          <w:jc w:val="center"/>
          <w:trPrChange w:id="108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09" w:author="Sandra Ballen" w:date="2015-05-02T19:23:00Z">
              <w:tcPr>
                <w:tcW w:w="2864" w:type="dxa"/>
              </w:tcPr>
            </w:tcPrChange>
          </w:tcPr>
          <w:p w14:paraId="4AA08DF9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‒33</w:t>
            </w:r>
          </w:p>
        </w:tc>
        <w:tc>
          <w:tcPr>
            <w:tcW w:w="3441" w:type="dxa"/>
            <w:shd w:val="clear" w:color="auto" w:fill="auto"/>
            <w:tcPrChange w:id="110" w:author="Sandra Ballen" w:date="2015-05-02T19:23:00Z">
              <w:tcPr>
                <w:tcW w:w="3441" w:type="dxa"/>
              </w:tcPr>
            </w:tcPrChange>
          </w:tcPr>
          <w:p w14:paraId="0C7370C9" w14:textId="77777777" w:rsidR="007833FD" w:rsidRPr="00DE423D" w:rsidRDefault="007833FD" w:rsidP="0011126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</w:p>
        </w:tc>
      </w:tr>
    </w:tbl>
    <w:p w14:paraId="67F313DD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p w14:paraId="734DF094" w14:textId="77777777" w:rsidR="007833FD" w:rsidRPr="00191105" w:rsidRDefault="007833FD" w:rsidP="007833FD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del w:id="111" w:author="Sandra Ballen" w:date="2015-05-02T19:23:00Z"/>
          <w:rFonts w:ascii="Arial" w:hAnsi="Arial" w:cs="Arial"/>
          <w:bCs/>
          <w:color w:val="000000"/>
          <w:sz w:val="18"/>
          <w:szCs w:val="18"/>
        </w:rPr>
      </w:pPr>
      <w:del w:id="112" w:author="Sandra Ballen" w:date="2015-05-02T19:23:00Z">
        <w:r w:rsidRPr="00191105">
          <w:rPr>
            <w:rFonts w:ascii="Arial" w:hAnsi="Arial" w:cs="Arial"/>
            <w:bCs/>
            <w:color w:val="000000"/>
            <w:sz w:val="18"/>
            <w:szCs w:val="18"/>
          </w:rPr>
          <w:delText>‒67 ‒ 45 ÷ 9 + (‒7)·(‒11)</w:delText>
        </w:r>
      </w:del>
    </w:p>
    <w:p w14:paraId="1013622B" w14:textId="77777777" w:rsidR="007833FD" w:rsidRPr="00191105" w:rsidRDefault="007833FD" w:rsidP="007833FD">
      <w:pPr>
        <w:pStyle w:val="Prrafodelista"/>
        <w:numPr>
          <w:ilvl w:val="0"/>
          <w:numId w:val="1"/>
        </w:numPr>
        <w:shd w:val="clear" w:color="auto" w:fill="FFFFFF"/>
        <w:spacing w:after="200"/>
        <w:rPr>
          <w:ins w:id="113" w:author="Sandra Ballen" w:date="2015-05-02T19:23:00Z"/>
          <w:rFonts w:ascii="Arial" w:hAnsi="Arial" w:cs="Arial"/>
          <w:bCs/>
          <w:color w:val="000000"/>
          <w:sz w:val="18"/>
          <w:szCs w:val="18"/>
        </w:rPr>
      </w:pPr>
      <w:ins w:id="114" w:author="Sandra Ballen" w:date="2015-05-02T19:23:00Z">
        <w:r w:rsidRPr="00191105">
          <w:rPr>
            <w:rFonts w:ascii="Arial" w:hAnsi="Arial" w:cs="Arial"/>
            <w:bCs/>
            <w:color w:val="000000"/>
            <w:sz w:val="18"/>
            <w:szCs w:val="18"/>
          </w:rPr>
          <w:t>&lt;&lt;MA_07_02_194.gif&gt;&gt;</w:t>
        </w:r>
      </w:ins>
    </w:p>
    <w:p w14:paraId="52A9BD99" w14:textId="77777777" w:rsidR="007833FD" w:rsidRPr="00191105" w:rsidRDefault="007833FD" w:rsidP="007833FD">
      <w:pPr>
        <w:shd w:val="clear" w:color="auto" w:fill="FFFFFF"/>
        <w:rPr>
          <w:rFonts w:ascii="Arial" w:hAnsi="Arial" w:cs="Arial"/>
          <w:b/>
          <w:bCs/>
          <w:color w:val="000000"/>
          <w:sz w:val="18"/>
          <w:szCs w:val="1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  <w:tblPrChange w:id="115" w:author="Sandra Ballen" w:date="2015-05-02T19:23:00Z">
          <w:tblPr>
            <w:tblStyle w:val="Tablaconcuadrcula"/>
            <w:tblW w:w="0" w:type="auto"/>
            <w:jc w:val="center"/>
            <w:tblLook w:val="04A0" w:firstRow="1" w:lastRow="0" w:firstColumn="1" w:lastColumn="0" w:noHBand="0" w:noVBand="1"/>
          </w:tblPr>
        </w:tblPrChange>
      </w:tblPr>
      <w:tblGrid>
        <w:gridCol w:w="2864"/>
        <w:gridCol w:w="3441"/>
        <w:tblGridChange w:id="116">
          <w:tblGrid>
            <w:gridCol w:w="2864"/>
            <w:gridCol w:w="3441"/>
          </w:tblGrid>
        </w:tblGridChange>
      </w:tblGrid>
      <w:tr w:rsidR="007833FD" w:rsidRPr="00DE423D" w14:paraId="7C6E3B08" w14:textId="77777777" w:rsidTr="0011126B">
        <w:trPr>
          <w:jc w:val="center"/>
          <w:trPrChange w:id="117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18" w:author="Sandra Ballen" w:date="2015-05-02T19:23:00Z">
              <w:tcPr>
                <w:tcW w:w="2864" w:type="dxa"/>
              </w:tcPr>
            </w:tcPrChange>
          </w:tcPr>
          <w:p w14:paraId="54DB7657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E42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Proceso</w:t>
            </w:r>
            <w:proofErr w:type="spellEnd"/>
          </w:p>
        </w:tc>
        <w:tc>
          <w:tcPr>
            <w:tcW w:w="3441" w:type="dxa"/>
            <w:shd w:val="clear" w:color="auto" w:fill="auto"/>
            <w:tcPrChange w:id="119" w:author="Sandra Ballen" w:date="2015-05-02T19:23:00Z">
              <w:tcPr>
                <w:tcW w:w="3441" w:type="dxa"/>
              </w:tcPr>
            </w:tcPrChange>
          </w:tcPr>
          <w:p w14:paraId="0257C6B2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DE423D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Justificación</w:t>
            </w:r>
            <w:proofErr w:type="spellEnd"/>
          </w:p>
        </w:tc>
      </w:tr>
      <w:tr w:rsidR="007833FD" w:rsidRPr="00DE423D" w14:paraId="27FC4571" w14:textId="77777777" w:rsidTr="0011126B">
        <w:trPr>
          <w:jc w:val="center"/>
          <w:trPrChange w:id="120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21" w:author="Sandra Ballen" w:date="2015-05-02T19:23:00Z">
              <w:tcPr>
                <w:tcW w:w="2864" w:type="dxa"/>
              </w:tcPr>
            </w:tcPrChange>
          </w:tcPr>
          <w:p w14:paraId="2BDB8DBB" w14:textId="77777777" w:rsidR="007833FD" w:rsidRPr="00191105" w:rsidRDefault="007833FD" w:rsidP="0011126B">
            <w:pPr>
              <w:shd w:val="clear" w:color="auto" w:fill="FFFFFF"/>
              <w:rPr>
                <w:del w:id="122" w:author="Sandra Ballen" w:date="2015-05-02T19:23:00Z"/>
                <w:rFonts w:ascii="Arial" w:hAnsi="Arial" w:cs="Arial"/>
                <w:bCs/>
                <w:color w:val="000000"/>
                <w:sz w:val="18"/>
                <w:szCs w:val="18"/>
              </w:rPr>
            </w:pPr>
            <w:del w:id="123" w:author="Sandra Ballen" w:date="2015-05-02T19:23:00Z">
              <w:r w:rsidRPr="00191105">
                <w:rPr>
                  <w:rFonts w:ascii="Arial" w:hAnsi="Arial" w:cs="Arial"/>
                  <w:bCs/>
                  <w:color w:val="000000"/>
                  <w:sz w:val="18"/>
                  <w:szCs w:val="18"/>
                </w:rPr>
                <w:delText>‒67 ‒ 45 ÷ 9 + (‒7)·(‒11)</w:delText>
              </w:r>
            </w:del>
          </w:p>
          <w:p w14:paraId="20D91807" w14:textId="77777777" w:rsidR="007833FD" w:rsidRPr="00DE423D" w:rsidRDefault="007833FD" w:rsidP="0011126B">
            <w:pPr>
              <w:shd w:val="clear" w:color="auto" w:fill="FFFFFF"/>
              <w:rPr>
                <w:ins w:id="124" w:author="Sandra Ballen" w:date="2015-05-02T19:23:00Z"/>
                <w:rFonts w:ascii="Arial" w:hAnsi="Arial" w:cs="Arial"/>
                <w:bCs/>
                <w:color w:val="000000"/>
                <w:sz w:val="18"/>
                <w:szCs w:val="18"/>
              </w:rPr>
            </w:pPr>
            <w:ins w:id="125" w:author="Sandra Ballen" w:date="2015-05-02T19:23:00Z">
              <w:r w:rsidRPr="00DE423D">
                <w:rPr>
                  <w:rFonts w:ascii="Arial" w:hAnsi="Arial" w:cs="Arial"/>
                  <w:bCs/>
                  <w:color w:val="000000"/>
                  <w:sz w:val="18"/>
                  <w:szCs w:val="18"/>
                </w:rPr>
                <w:t>&lt;&lt;MA_07_02_195.gif&gt;&gt;</w:t>
              </w:r>
            </w:ins>
          </w:p>
          <w:p w14:paraId="437B76E5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  <w:tc>
          <w:tcPr>
            <w:tcW w:w="3441" w:type="dxa"/>
            <w:shd w:val="clear" w:color="auto" w:fill="auto"/>
            <w:tcPrChange w:id="126" w:author="Sandra Ballen" w:date="2015-05-02T19:23:00Z">
              <w:tcPr>
                <w:tcW w:w="3441" w:type="dxa"/>
              </w:tcPr>
            </w:tcPrChange>
          </w:tcPr>
          <w:p w14:paraId="728D0B6D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Primero se hacen multiplicaciones o divisiones.</w:t>
            </w:r>
          </w:p>
        </w:tc>
      </w:tr>
      <w:tr w:rsidR="007833FD" w:rsidRPr="00DE423D" w14:paraId="79C2A5D1" w14:textId="77777777" w:rsidTr="0011126B">
        <w:trPr>
          <w:jc w:val="center"/>
          <w:trPrChange w:id="127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28" w:author="Sandra Ballen" w:date="2015-05-02T19:23:00Z">
              <w:tcPr>
                <w:tcW w:w="2864" w:type="dxa"/>
              </w:tcPr>
            </w:tcPrChange>
          </w:tcPr>
          <w:p w14:paraId="1400C8CF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‒67 ‒ 45 ÷ 9 + 77</w:t>
            </w:r>
          </w:p>
        </w:tc>
        <w:tc>
          <w:tcPr>
            <w:tcW w:w="3441" w:type="dxa"/>
            <w:shd w:val="clear" w:color="auto" w:fill="auto"/>
            <w:tcPrChange w:id="129" w:author="Sandra Ballen" w:date="2015-05-02T19:23:00Z">
              <w:tcPr>
                <w:tcW w:w="3441" w:type="dxa"/>
              </w:tcPr>
            </w:tcPrChange>
          </w:tcPr>
          <w:p w14:paraId="7D246EFC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Luego se hacen adiciones y sustracciones de izquierda a derecha.</w:t>
            </w:r>
          </w:p>
        </w:tc>
      </w:tr>
      <w:tr w:rsidR="007833FD" w:rsidRPr="00DE423D" w14:paraId="7256D02C" w14:textId="77777777" w:rsidTr="0011126B">
        <w:trPr>
          <w:jc w:val="center"/>
          <w:trPrChange w:id="130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31" w:author="Sandra Ballen" w:date="2015-05-02T19:23:00Z">
              <w:tcPr>
                <w:tcW w:w="2864" w:type="dxa"/>
              </w:tcPr>
            </w:tcPrChange>
          </w:tcPr>
          <w:p w14:paraId="3B602EE6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‒67 ‒ 5 + 77</w:t>
            </w:r>
          </w:p>
        </w:tc>
        <w:tc>
          <w:tcPr>
            <w:tcW w:w="3441" w:type="dxa"/>
            <w:vMerge w:val="restart"/>
            <w:shd w:val="clear" w:color="auto" w:fill="auto"/>
            <w:vAlign w:val="center"/>
            <w:tcPrChange w:id="132" w:author="Sandra Ballen" w:date="2015-05-02T19:23:00Z">
              <w:tcPr>
                <w:tcW w:w="3441" w:type="dxa"/>
                <w:vMerge w:val="restart"/>
                <w:vAlign w:val="center"/>
              </w:tcPr>
            </w:tcPrChange>
          </w:tcPr>
          <w:p w14:paraId="73F3FDA6" w14:textId="77777777" w:rsidR="007833FD" w:rsidRPr="00DE423D" w:rsidRDefault="007833FD" w:rsidP="0011126B">
            <w:pPr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ES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  <w:lang w:val="es-ES"/>
              </w:rPr>
              <w:t>Se realiza la operación obtenida.</w:t>
            </w:r>
          </w:p>
        </w:tc>
      </w:tr>
      <w:tr w:rsidR="007833FD" w:rsidRPr="00DE423D" w14:paraId="32FD7D0F" w14:textId="77777777" w:rsidTr="0011126B">
        <w:trPr>
          <w:jc w:val="center"/>
          <w:trPrChange w:id="133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34" w:author="Sandra Ballen" w:date="2015-05-02T19:23:00Z">
              <w:tcPr>
                <w:tcW w:w="2864" w:type="dxa"/>
              </w:tcPr>
            </w:tcPrChange>
          </w:tcPr>
          <w:p w14:paraId="077D2664" w14:textId="77777777" w:rsidR="007833FD" w:rsidRPr="00DE423D" w:rsidRDefault="007833FD" w:rsidP="0011126B">
            <w:pPr>
              <w:jc w:val="center"/>
              <w:rPr>
                <w:rFonts w:ascii="Arial" w:eastAsia="Calibri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‒72 + 77</w:t>
            </w:r>
          </w:p>
        </w:tc>
        <w:tc>
          <w:tcPr>
            <w:tcW w:w="3441" w:type="dxa"/>
            <w:vMerge/>
            <w:shd w:val="clear" w:color="auto" w:fill="auto"/>
            <w:tcPrChange w:id="135" w:author="Sandra Ballen" w:date="2015-05-02T19:23:00Z">
              <w:tcPr>
                <w:tcW w:w="3441" w:type="dxa"/>
                <w:vMerge/>
              </w:tcPr>
            </w:tcPrChange>
          </w:tcPr>
          <w:p w14:paraId="67368E49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  <w:tr w:rsidR="007833FD" w:rsidRPr="00DE423D" w14:paraId="7367FB0E" w14:textId="77777777" w:rsidTr="0011126B">
        <w:trPr>
          <w:jc w:val="center"/>
          <w:trPrChange w:id="136" w:author="Sandra Ballen" w:date="2015-05-02T19:23:00Z">
            <w:trPr>
              <w:jc w:val="center"/>
            </w:trPr>
          </w:trPrChange>
        </w:trPr>
        <w:tc>
          <w:tcPr>
            <w:tcW w:w="2864" w:type="dxa"/>
            <w:shd w:val="clear" w:color="auto" w:fill="auto"/>
            <w:tcPrChange w:id="137" w:author="Sandra Ballen" w:date="2015-05-02T19:23:00Z">
              <w:tcPr>
                <w:tcW w:w="2864" w:type="dxa"/>
              </w:tcPr>
            </w:tcPrChange>
          </w:tcPr>
          <w:p w14:paraId="41B36990" w14:textId="77777777" w:rsidR="007833FD" w:rsidRPr="00DE423D" w:rsidRDefault="007833FD" w:rsidP="0011126B">
            <w:pPr>
              <w:jc w:val="center"/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  <w:r w:rsidRPr="00DE423D">
              <w:rPr>
                <w:rFonts w:ascii="Arial" w:hAnsi="Arial" w:cs="Arial"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3441" w:type="dxa"/>
            <w:shd w:val="clear" w:color="auto" w:fill="auto"/>
            <w:tcPrChange w:id="138" w:author="Sandra Ballen" w:date="2015-05-02T19:23:00Z">
              <w:tcPr>
                <w:tcW w:w="3441" w:type="dxa"/>
              </w:tcPr>
            </w:tcPrChange>
          </w:tcPr>
          <w:p w14:paraId="1AE58D3C" w14:textId="77777777" w:rsidR="007833FD" w:rsidRPr="00DE423D" w:rsidRDefault="007833FD" w:rsidP="0011126B">
            <w:pPr>
              <w:rPr>
                <w:rFonts w:ascii="Arial" w:hAnsi="Arial" w:cs="Arial"/>
                <w:bCs/>
                <w:color w:val="000000"/>
                <w:sz w:val="18"/>
                <w:szCs w:val="18"/>
              </w:rPr>
            </w:pPr>
          </w:p>
        </w:tc>
      </w:tr>
    </w:tbl>
    <w:p w14:paraId="77173421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5037D37E" w14:textId="77777777" w:rsidR="007833FD" w:rsidRPr="00191105" w:rsidRDefault="007833FD" w:rsidP="007833FD">
      <w:pPr>
        <w:shd w:val="clear" w:color="auto" w:fill="99CCFF"/>
        <w:jc w:val="center"/>
        <w:rPr>
          <w:rFonts w:ascii="Arial" w:hAnsi="Arial" w:cs="Arial"/>
          <w:b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sz w:val="18"/>
          <w:szCs w:val="18"/>
          <w:lang w:val="es-ES_tradnl"/>
        </w:rPr>
        <w:t>PESTAÑA 2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(“COMPRENSIÓN”)</w:t>
      </w:r>
    </w:p>
    <w:p w14:paraId="08B96C35" w14:textId="77777777" w:rsidR="007833FD" w:rsidRPr="00191105" w:rsidRDefault="007833FD" w:rsidP="007833F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Título botón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20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  <w:r w:rsidRPr="00191105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color w:val="0000FF"/>
          <w:sz w:val="18"/>
          <w:szCs w:val="18"/>
          <w:lang w:val="es-ES_tradnl"/>
        </w:rPr>
        <w:t>ESTE DATO APARECE EN PESTAÑA DEL MENÚ. EN AUTOMÁTICO SE ASIGNA “COMPRENSIÓN” AL MENOS QUE SE ESPECIFICA OTRO TEXTO.</w:t>
      </w:r>
    </w:p>
    <w:p w14:paraId="4C78E227" w14:textId="77777777" w:rsidR="007833FD" w:rsidRDefault="007833FD" w:rsidP="007833FD">
      <w:pPr>
        <w:ind w:left="142" w:hanging="142"/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Tarea</w:t>
      </w:r>
    </w:p>
    <w:p w14:paraId="5488D526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2065EA9F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00E6AB1C" w14:textId="77777777" w:rsidR="007833FD" w:rsidRPr="00191105" w:rsidRDefault="007833FD" w:rsidP="007833F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Título de pestaña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48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máx.)</w:t>
      </w:r>
    </w:p>
    <w:p w14:paraId="2C3F0061" w14:textId="77777777" w:rsidR="007833FD" w:rsidRDefault="007833FD" w:rsidP="007833FD">
      <w:pPr>
        <w:ind w:left="142" w:hanging="142"/>
        <w:jc w:val="both"/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>Resolución de problemas</w:t>
      </w:r>
    </w:p>
    <w:p w14:paraId="07FE4D5A" w14:textId="77777777" w:rsidR="007833FD" w:rsidRPr="00191105" w:rsidRDefault="007833FD" w:rsidP="007833FD">
      <w:pPr>
        <w:ind w:left="142" w:hanging="142"/>
        <w:jc w:val="both"/>
        <w:rPr>
          <w:rFonts w:ascii="Arial" w:hAnsi="Arial" w:cs="Arial"/>
          <w:b/>
          <w:sz w:val="18"/>
          <w:szCs w:val="18"/>
          <w:lang w:val="es-ES_tradnl"/>
        </w:rPr>
      </w:pPr>
    </w:p>
    <w:p w14:paraId="41EA38F2" w14:textId="77777777" w:rsidR="007833FD" w:rsidRPr="00191105" w:rsidRDefault="007833FD" w:rsidP="007833FD">
      <w:pPr>
        <w:ind w:left="142" w:hanging="142"/>
        <w:jc w:val="both"/>
        <w:rPr>
          <w:rFonts w:ascii="Arial" w:hAnsi="Arial" w:cs="Arial"/>
          <w:sz w:val="18"/>
          <w:szCs w:val="18"/>
          <w:lang w:val="es-ES_tradnl"/>
        </w:rPr>
      </w:pPr>
    </w:p>
    <w:p w14:paraId="5197636F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 w:rsidRPr="00191105">
        <w:rPr>
          <w:rFonts w:ascii="Arial" w:hAnsi="Arial" w:cs="Arial"/>
          <w:b/>
          <w:color w:val="FF0000"/>
          <w:sz w:val="18"/>
          <w:szCs w:val="18"/>
          <w:lang w:val="es-ES_tradnl"/>
        </w:rPr>
        <w:t>*</w:t>
      </w:r>
      <w:r w:rsidRPr="00191105">
        <w:rPr>
          <w:rFonts w:ascii="Arial" w:hAnsi="Arial" w:cs="Arial"/>
          <w:color w:val="FF0000"/>
          <w:sz w:val="18"/>
          <w:szCs w:val="18"/>
          <w:lang w:val="es-ES_tradnl"/>
        </w:rPr>
        <w:t xml:space="preserve"> 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>Texto 1 de pestaña (</w:t>
      </w:r>
      <w:r w:rsidRPr="00191105">
        <w:rPr>
          <w:rFonts w:ascii="Arial" w:hAnsi="Arial" w:cs="Arial"/>
          <w:b/>
          <w:sz w:val="18"/>
          <w:szCs w:val="18"/>
          <w:highlight w:val="green"/>
          <w:lang w:val="es-ES_tradnl"/>
        </w:rPr>
        <w:t>500</w:t>
      </w:r>
      <w:r w:rsidRPr="00191105">
        <w:rPr>
          <w:rFonts w:ascii="Arial" w:hAnsi="Arial" w:cs="Arial"/>
          <w:sz w:val="18"/>
          <w:szCs w:val="18"/>
          <w:highlight w:val="green"/>
          <w:lang w:val="es-ES_tradnl"/>
        </w:rPr>
        <w:t xml:space="preserve"> caracteres aprox.)</w:t>
      </w:r>
    </w:p>
    <w:p w14:paraId="37CE6E72" w14:textId="77777777" w:rsidR="007833FD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056FCC15" w14:textId="77777777" w:rsidR="007833FD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Laura ha ido a comprar algunos útiles escolares para su hijo. Ella tenía en su cuenta $2 500 000 y ha pagado en cada almacén con su tarjeta débito. Laura compró: 2 libros de $48 000 cada uno, un kit de reglas y escuadras de $17 000, 10 cuadernos argollados de $8700, 4 témperas que costaron, cada una, $4200 menos que cada cuaderno argollado y otros 3 libros que costaron, cada uno, la mitad del precio de los primeros libros que compró. Si al final de la tarde, en el banco, hicieron un débito automático a la cuenta de Laura por el valor de $150 000:</w:t>
      </w:r>
    </w:p>
    <w:p w14:paraId="2CF4EBBD" w14:textId="77777777" w:rsidR="007833FD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4B048EA5" w14:textId="77777777" w:rsidR="007833FD" w:rsidRDefault="007833FD" w:rsidP="007833F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polinomio aritmético que representa el dinero gastado por Laura en la compra de los útiles escolares.</w:t>
      </w:r>
    </w:p>
    <w:p w14:paraId="08E139BE" w14:textId="77777777" w:rsidR="007833FD" w:rsidRDefault="007833FD" w:rsidP="007833F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¿Cuánto dinero pagó por los útiles escolares de su hijo?</w:t>
      </w:r>
    </w:p>
    <w:p w14:paraId="4370F3C8" w14:textId="77777777" w:rsidR="007833FD" w:rsidRDefault="007833FD" w:rsidP="007833F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polinomio aritmético que representa el movimiento de la cuenta de Laura, el día de la compra de los útiles.</w:t>
      </w:r>
    </w:p>
    <w:p w14:paraId="5F451D9D" w14:textId="77777777" w:rsidR="007833FD" w:rsidRPr="004269D8" w:rsidRDefault="007833FD" w:rsidP="007833F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</w:t>
      </w:r>
      <w:r w:rsidRPr="004269D8">
        <w:rPr>
          <w:rFonts w:ascii="Arial" w:hAnsi="Arial" w:cs="Arial"/>
          <w:sz w:val="18"/>
          <w:szCs w:val="18"/>
          <w:lang w:val="es-ES_tradnl"/>
        </w:rPr>
        <w:t xml:space="preserve">on cuánto dinero quedó </w:t>
      </w:r>
      <w:r>
        <w:rPr>
          <w:rFonts w:ascii="Arial" w:hAnsi="Arial" w:cs="Arial"/>
          <w:sz w:val="18"/>
          <w:szCs w:val="18"/>
          <w:lang w:val="es-ES_tradnl"/>
        </w:rPr>
        <w:t xml:space="preserve">Laura </w:t>
      </w:r>
      <w:r w:rsidRPr="004269D8">
        <w:rPr>
          <w:rFonts w:ascii="Arial" w:hAnsi="Arial" w:cs="Arial"/>
          <w:sz w:val="18"/>
          <w:szCs w:val="18"/>
          <w:lang w:val="es-ES_tradnl"/>
        </w:rPr>
        <w:t>en la cuenta?</w:t>
      </w:r>
    </w:p>
    <w:p w14:paraId="798E07B1" w14:textId="77777777" w:rsidR="007833FD" w:rsidRPr="00715343" w:rsidRDefault="007833FD" w:rsidP="007833FD">
      <w:pPr>
        <w:pStyle w:val="Prrafodelista"/>
        <w:numPr>
          <w:ilvl w:val="0"/>
          <w:numId w:val="4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Escribe el procedimiento realizado para resolver el polinomio del ejercicio 3 y en cada paso indica la propiedad de la adición, sustracción o multiplicación que usaste para llegar al resultado.</w:t>
      </w:r>
    </w:p>
    <w:p w14:paraId="58CA1493" w14:textId="77777777" w:rsidR="007833FD" w:rsidRPr="00191105" w:rsidRDefault="007833FD" w:rsidP="007833FD">
      <w:pPr>
        <w:rPr>
          <w:rFonts w:ascii="Arial" w:hAnsi="Arial" w:cs="Arial"/>
          <w:sz w:val="18"/>
          <w:szCs w:val="18"/>
          <w:lang w:val="es-ES_tradnl"/>
        </w:rPr>
      </w:pPr>
    </w:p>
    <w:p w14:paraId="19A93622" w14:textId="77777777" w:rsidR="00595E43" w:rsidRPr="007833FD" w:rsidRDefault="00595E43" w:rsidP="007833FD">
      <w:bookmarkStart w:id="139" w:name="_GoBack"/>
      <w:bookmarkEnd w:id="139"/>
    </w:p>
    <w:sectPr w:rsidR="00595E43" w:rsidRPr="007833FD" w:rsidSect="0003745F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9A1BE8"/>
    <w:multiLevelType w:val="hybridMultilevel"/>
    <w:tmpl w:val="40349E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3EC7DE9"/>
    <w:multiLevelType w:val="hybridMultilevel"/>
    <w:tmpl w:val="D6BC87C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2414C"/>
    <w:multiLevelType w:val="hybridMultilevel"/>
    <w:tmpl w:val="2258CD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B901E0"/>
    <w:multiLevelType w:val="hybridMultilevel"/>
    <w:tmpl w:val="2258CD0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57C50"/>
    <w:rsid w:val="00191105"/>
    <w:rsid w:val="001B3983"/>
    <w:rsid w:val="001E1243"/>
    <w:rsid w:val="001E2043"/>
    <w:rsid w:val="002247D2"/>
    <w:rsid w:val="0025146C"/>
    <w:rsid w:val="0025454D"/>
    <w:rsid w:val="00254FDB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5234F3"/>
    <w:rsid w:val="00544BA5"/>
    <w:rsid w:val="00551D6E"/>
    <w:rsid w:val="00552D7C"/>
    <w:rsid w:val="005836E3"/>
    <w:rsid w:val="00592A36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2CE"/>
    <w:rsid w:val="006A3851"/>
    <w:rsid w:val="006B1C75"/>
    <w:rsid w:val="006E1C59"/>
    <w:rsid w:val="006E32EF"/>
    <w:rsid w:val="00705DE0"/>
    <w:rsid w:val="0074775C"/>
    <w:rsid w:val="00771228"/>
    <w:rsid w:val="007833FD"/>
    <w:rsid w:val="007B25A6"/>
    <w:rsid w:val="007C28CE"/>
    <w:rsid w:val="0084009B"/>
    <w:rsid w:val="008404BC"/>
    <w:rsid w:val="00870466"/>
    <w:rsid w:val="00876EC0"/>
    <w:rsid w:val="0091337F"/>
    <w:rsid w:val="00925B7C"/>
    <w:rsid w:val="00A22796"/>
    <w:rsid w:val="00A61B6D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C0683E"/>
    <w:rsid w:val="00C209AE"/>
    <w:rsid w:val="00C34A1F"/>
    <w:rsid w:val="00C35567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660AD"/>
    <w:rsid w:val="00DE1C4F"/>
    <w:rsid w:val="00DF6F53"/>
    <w:rsid w:val="00E31CAA"/>
    <w:rsid w:val="00E54DA3"/>
    <w:rsid w:val="00E61A4B"/>
    <w:rsid w:val="00E7707B"/>
    <w:rsid w:val="00E84C33"/>
    <w:rsid w:val="00E87489"/>
    <w:rsid w:val="00E920E6"/>
    <w:rsid w:val="00E928AA"/>
    <w:rsid w:val="00EA3E65"/>
    <w:rsid w:val="00EB0CCB"/>
    <w:rsid w:val="00EC398E"/>
    <w:rsid w:val="00F157B9"/>
    <w:rsid w:val="00F4317E"/>
    <w:rsid w:val="00F44F99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DF257734-4A02-4064-BFDC-0C8210039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91105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911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688</Words>
  <Characters>3788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5</cp:revision>
  <dcterms:created xsi:type="dcterms:W3CDTF">2015-04-12T23:30:00Z</dcterms:created>
  <dcterms:modified xsi:type="dcterms:W3CDTF">2015-05-03T00:25:00Z</dcterms:modified>
</cp:coreProperties>
</file>