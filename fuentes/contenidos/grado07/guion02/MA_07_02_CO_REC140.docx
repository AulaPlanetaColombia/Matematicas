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EB45FE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25789D" w:rsidRPr="00EB45FE">
        <w:rPr>
          <w:rFonts w:ascii="Arial" w:hAnsi="Arial" w:cs="Arial"/>
          <w:b/>
          <w:sz w:val="18"/>
          <w:szCs w:val="18"/>
          <w:lang w:val="es-ES_tradnl"/>
        </w:rPr>
        <w:t>M4A: Test - solo texto</w:t>
      </w:r>
    </w:p>
    <w:p w14:paraId="720D2C7B" w14:textId="77777777" w:rsidR="0045712C" w:rsidRPr="00EB45FE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EB45FE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509677D" w:rsidR="00E61A4B" w:rsidRPr="00EB45FE" w:rsidRDefault="008A108F" w:rsidP="00CB02D2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sz w:val="18"/>
          <w:szCs w:val="18"/>
          <w:lang w:val="es-ES_tradnl"/>
        </w:rPr>
        <w:t>Operaciones con números enteros</w:t>
      </w:r>
    </w:p>
    <w:p w14:paraId="73C3E215" w14:textId="77777777" w:rsidR="006D02A8" w:rsidRPr="00EB45FE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EB45FE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EB45FE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EB45FE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EB45F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EB45FE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4FC7BA5C" w:rsidR="00C679A1" w:rsidRPr="00EB45FE" w:rsidRDefault="008A108F" w:rsidP="00C679A1">
      <w:pPr>
        <w:rPr>
          <w:rFonts w:ascii="Arial" w:hAnsi="Arial" w:cs="Arial"/>
          <w:sz w:val="18"/>
          <w:szCs w:val="18"/>
          <w:lang w:val="es-ES_tradnl"/>
        </w:rPr>
      </w:pPr>
      <w:r w:rsidRPr="000A4F71">
        <w:rPr>
          <w:rFonts w:ascii="Arial" w:hAnsi="Arial" w:cs="Arial"/>
          <w:color w:val="000000"/>
          <w:sz w:val="18"/>
          <w:szCs w:val="18"/>
          <w:lang w:val="es-ES"/>
        </w:rPr>
        <w:t>Refuerza tu aprendizaje: propiedades de la multiplicación</w:t>
      </w:r>
    </w:p>
    <w:p w14:paraId="543E468C" w14:textId="77777777" w:rsidR="000719EE" w:rsidRPr="00EB4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EB45FE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EB45FE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25526E97" w:rsidR="000719EE" w:rsidRPr="00EB45FE" w:rsidRDefault="00D42D25" w:rsidP="000719EE">
      <w:pPr>
        <w:rPr>
          <w:rFonts w:ascii="Arial" w:hAnsi="Arial" w:cs="Arial"/>
          <w:sz w:val="18"/>
          <w:szCs w:val="18"/>
          <w:lang w:val="es-ES_tradnl"/>
        </w:rPr>
      </w:pPr>
      <w:r w:rsidRPr="000A4F71">
        <w:rPr>
          <w:rFonts w:ascii="Arial" w:hAnsi="Arial" w:cs="Arial"/>
          <w:color w:val="000000"/>
          <w:sz w:val="18"/>
          <w:szCs w:val="18"/>
          <w:lang w:val="es-ES"/>
        </w:rPr>
        <w:t>Ejercicios para</w:t>
      </w:r>
      <w:r w:rsidR="008A108F" w:rsidRPr="000A4F71">
        <w:rPr>
          <w:rFonts w:ascii="Arial" w:hAnsi="Arial" w:cs="Arial"/>
          <w:color w:val="000000"/>
          <w:sz w:val="18"/>
          <w:szCs w:val="18"/>
          <w:lang w:val="es-ES"/>
        </w:rPr>
        <w:t xml:space="preserve"> aplicar las propiedades de la multiplicación.</w:t>
      </w:r>
    </w:p>
    <w:p w14:paraId="5A70135C" w14:textId="77777777" w:rsidR="000719EE" w:rsidRPr="00EB4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EB45FE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EB45FE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1228338" w:rsidR="000719EE" w:rsidRPr="00EB45FE" w:rsidRDefault="008A108F" w:rsidP="000719EE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sz w:val="18"/>
          <w:szCs w:val="18"/>
          <w:lang w:val="es-ES_tradnl"/>
        </w:rPr>
        <w:t>Multiplicación, propiedades, enteros.</w:t>
      </w:r>
    </w:p>
    <w:p w14:paraId="4F4162B8" w14:textId="77777777" w:rsidR="000719EE" w:rsidRPr="00EB4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EB45FE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410AF0C" w:rsidR="000719EE" w:rsidRPr="00EB45FE" w:rsidRDefault="008A108F" w:rsidP="000719EE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EB4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EB45FE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EB45FE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EB45FE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EB45FE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EB45FE" w14:paraId="3EF28718" w14:textId="77777777" w:rsidTr="00AC7496">
        <w:tc>
          <w:tcPr>
            <w:tcW w:w="1248" w:type="dxa"/>
          </w:tcPr>
          <w:p w14:paraId="0F71FD18" w14:textId="4CA29615" w:rsidR="005F4C68" w:rsidRPr="00EB45FE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EB45FE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EB45FE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F181F93" w:rsidR="005F4C68" w:rsidRPr="00EB45FE" w:rsidRDefault="008A108F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EB45FE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EB45FE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EB45FE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EB45FE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EB45FE" w14:paraId="424EB321" w14:textId="77777777" w:rsidTr="00AC7496">
        <w:tc>
          <w:tcPr>
            <w:tcW w:w="1248" w:type="dxa"/>
          </w:tcPr>
          <w:p w14:paraId="79357949" w14:textId="1F32B609" w:rsidR="005F4C68" w:rsidRPr="00EB45FE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EB45FE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EB45FE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EB45FE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EB45FE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EB45FE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EB45FE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EB45FE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EB4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EB45FE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EB45FE" w14:paraId="3F4FCFF6" w14:textId="102574E5" w:rsidTr="00B92165">
        <w:tc>
          <w:tcPr>
            <w:tcW w:w="4536" w:type="dxa"/>
          </w:tcPr>
          <w:p w14:paraId="6FE44A92" w14:textId="06DD1B98" w:rsidR="002E4EE6" w:rsidRPr="00EB45FE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B45F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EB45FE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EB45FE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B45F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B8022EE" w:rsidR="002E4EE6" w:rsidRPr="00EB45FE" w:rsidRDefault="008A108F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0A4F71" w14:paraId="1593AE9E" w14:textId="55DEF9CB" w:rsidTr="00B92165">
        <w:tc>
          <w:tcPr>
            <w:tcW w:w="4536" w:type="dxa"/>
          </w:tcPr>
          <w:p w14:paraId="73E9F5D1" w14:textId="6D86BA7E" w:rsidR="002E4EE6" w:rsidRPr="00EB45FE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B45F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EB45FE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EB45FE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EB45FE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EB45FE" w14:paraId="616BF0A9" w14:textId="36EE9EF1" w:rsidTr="00B92165">
        <w:tc>
          <w:tcPr>
            <w:tcW w:w="4536" w:type="dxa"/>
          </w:tcPr>
          <w:p w14:paraId="5D9EA602" w14:textId="143FA7BA" w:rsidR="002E4EE6" w:rsidRPr="00EB45FE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B45F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EB45FE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EB45FE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B45F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EB45FE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EB45FE" w14:paraId="0CEAED7C" w14:textId="6C732F50" w:rsidTr="00B92165">
        <w:tc>
          <w:tcPr>
            <w:tcW w:w="4536" w:type="dxa"/>
          </w:tcPr>
          <w:p w14:paraId="04FC76F0" w14:textId="081E1537" w:rsidR="002E4EE6" w:rsidRPr="00EB45FE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EB45FE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EB45FE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EB45FE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EB45FE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EB4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EB45F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EB45FE" w14:paraId="7BD70A53" w14:textId="77777777" w:rsidTr="007B5078">
        <w:tc>
          <w:tcPr>
            <w:tcW w:w="2126" w:type="dxa"/>
          </w:tcPr>
          <w:p w14:paraId="2FE65101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EB45FE" w14:paraId="2FB6C718" w14:textId="77777777" w:rsidTr="007B5078">
        <w:tc>
          <w:tcPr>
            <w:tcW w:w="2126" w:type="dxa"/>
          </w:tcPr>
          <w:p w14:paraId="03B41ECC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39625533" w:rsidR="00502F8B" w:rsidRPr="00EB45FE" w:rsidRDefault="008A108F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02F8B" w:rsidRPr="00EB45FE" w14:paraId="7D0792C2" w14:textId="77777777" w:rsidTr="007B5078">
        <w:tc>
          <w:tcPr>
            <w:tcW w:w="2126" w:type="dxa"/>
          </w:tcPr>
          <w:p w14:paraId="1200AFB3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EB45FE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EB45FE" w:rsidRDefault="00502F8B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69607B3" w14:textId="77777777" w:rsidR="00502F8B" w:rsidRPr="00EB45F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EB45FE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EB45FE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EB45FE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EB45FE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5B3D876A" w:rsidR="000719EE" w:rsidRPr="00EB45FE" w:rsidRDefault="00771A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8A108F" w:rsidRPr="00EB45FE">
        <w:rPr>
          <w:rFonts w:ascii="Arial" w:hAnsi="Arial" w:cs="Arial"/>
          <w:sz w:val="18"/>
          <w:szCs w:val="18"/>
          <w:lang w:val="es-ES_tradnl"/>
        </w:rPr>
        <w:t>-Medio</w:t>
      </w:r>
    </w:p>
    <w:p w14:paraId="4D4F0978" w14:textId="77777777" w:rsidR="000719EE" w:rsidRPr="00EB4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EB45FE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EB45FE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EB45FE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EB45FE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EB45FE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EB45FE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EB45FE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EB45FE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EB45FE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EB45FE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EB45FE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EB45FE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EB45FE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028E8CA" w14:textId="3C4528D3" w:rsidR="000719EE" w:rsidRPr="00EB45FE" w:rsidRDefault="008A108F" w:rsidP="000719EE">
      <w:pPr>
        <w:rPr>
          <w:rFonts w:ascii="Arial" w:hAnsi="Arial" w:cs="Arial"/>
          <w:sz w:val="18"/>
          <w:szCs w:val="18"/>
          <w:lang w:val="es-ES_tradnl"/>
        </w:rPr>
      </w:pPr>
      <w:r w:rsidRPr="000A4F71">
        <w:rPr>
          <w:rFonts w:ascii="Arial" w:hAnsi="Arial" w:cs="Arial"/>
          <w:color w:val="000000"/>
          <w:sz w:val="18"/>
          <w:szCs w:val="18"/>
          <w:lang w:val="es-ES"/>
        </w:rPr>
        <w:t>Refuerza tu aprendizaje: propiedades de la multiplicación</w:t>
      </w:r>
    </w:p>
    <w:p w14:paraId="1C778160" w14:textId="77777777" w:rsidR="000719EE" w:rsidRPr="00EB4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EB45FE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EB45FE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EB45FE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EB45FE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0C6A7F84" w:rsidR="000719EE" w:rsidRPr="00EB45FE" w:rsidRDefault="008A108F" w:rsidP="000719EE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sz w:val="18"/>
          <w:szCs w:val="18"/>
          <w:lang w:val="es-ES_tradnl"/>
        </w:rPr>
        <w:t>7S</w:t>
      </w:r>
    </w:p>
    <w:p w14:paraId="325E211B" w14:textId="77777777" w:rsidR="000719EE" w:rsidRPr="00EB4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EB45FE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EB45FE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EB45FE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EB45FE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D5F67FD" w:rsidR="000719EE" w:rsidRPr="00EB45FE" w:rsidRDefault="00EB45FE" w:rsidP="000719EE">
      <w:pPr>
        <w:rPr>
          <w:rFonts w:ascii="Arial" w:hAnsi="Arial" w:cs="Arial"/>
          <w:sz w:val="18"/>
          <w:szCs w:val="18"/>
          <w:lang w:val="es-ES_tradnl"/>
        </w:rPr>
      </w:pPr>
      <w:r w:rsidRPr="00EB45FE">
        <w:rPr>
          <w:rFonts w:ascii="Arial" w:hAnsi="Arial" w:cs="Arial"/>
          <w:sz w:val="18"/>
          <w:szCs w:val="18"/>
          <w:lang w:val="es-ES_tradnl"/>
        </w:rPr>
        <w:t xml:space="preserve">Sean </w:t>
      </w:r>
      <w:r w:rsidRPr="00EB45FE">
        <w:rPr>
          <w:rFonts w:ascii="Times New Roman" w:hAnsi="Times New Roman" w:cs="Times New Roman"/>
          <w:i/>
          <w:sz w:val="18"/>
          <w:szCs w:val="18"/>
          <w:lang w:val="es-ES_tradnl"/>
        </w:rPr>
        <w:t>a</w:t>
      </w:r>
      <w:r w:rsidRPr="00EB45FE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= ‒3, </w:t>
      </w:r>
      <w:r w:rsidRPr="00EB45FE">
        <w:rPr>
          <w:rFonts w:ascii="Times New Roman" w:hAnsi="Times New Roman" w:cs="Times New Roman"/>
          <w:i/>
          <w:sz w:val="18"/>
          <w:szCs w:val="18"/>
          <w:lang w:val="es-ES_tradnl"/>
        </w:rPr>
        <w:t>b</w:t>
      </w:r>
      <w:r w:rsidRPr="00EB45FE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= 2, </w:t>
      </w:r>
      <w:r w:rsidRPr="00EB45FE">
        <w:rPr>
          <w:rFonts w:ascii="Times New Roman" w:hAnsi="Times New Roman" w:cs="Times New Roman"/>
          <w:i/>
          <w:sz w:val="18"/>
          <w:szCs w:val="18"/>
          <w:lang w:val="es-ES_tradnl"/>
        </w:rPr>
        <w:t>c</w:t>
      </w:r>
      <w:r w:rsidRPr="00EB45FE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lang w:val="es-ES_tradnl"/>
        </w:rPr>
        <w:t>= ‒5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EB45FE">
        <w:rPr>
          <w:rFonts w:ascii="Times New Roman" w:hAnsi="Times New Roman" w:cs="Times New Roman"/>
          <w:i/>
          <w:sz w:val="18"/>
          <w:szCs w:val="18"/>
          <w:lang w:val="es-ES_tradnl"/>
        </w:rPr>
        <w:t>d</w:t>
      </w:r>
      <w:r w:rsidRPr="00EB45FE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EB45FE">
        <w:rPr>
          <w:rFonts w:ascii="Arial" w:hAnsi="Arial" w:cs="Arial"/>
          <w:sz w:val="18"/>
          <w:szCs w:val="18"/>
          <w:lang w:val="es-ES_tradnl"/>
        </w:rPr>
        <w:t xml:space="preserve">= ‒8 </w:t>
      </w:r>
      <w:r>
        <w:rPr>
          <w:rFonts w:ascii="Arial" w:hAnsi="Arial" w:cs="Arial"/>
          <w:sz w:val="18"/>
          <w:szCs w:val="18"/>
          <w:lang w:val="es-ES_tradnl"/>
        </w:rPr>
        <w:t xml:space="preserve">y </w:t>
      </w:r>
      <w:r w:rsidRPr="00EB45FE">
        <w:rPr>
          <w:rFonts w:ascii="Times New Roman" w:hAnsi="Times New Roman" w:cs="Times New Roman"/>
          <w:i/>
          <w:sz w:val="18"/>
          <w:szCs w:val="18"/>
          <w:lang w:val="es-ES_tradnl"/>
        </w:rPr>
        <w:t>e</w:t>
      </w:r>
      <w:r w:rsidRPr="00EB45FE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= 0, </w:t>
      </w:r>
      <w:r w:rsidRPr="00EB45FE">
        <w:rPr>
          <w:rFonts w:ascii="Arial" w:hAnsi="Arial" w:cs="Arial"/>
          <w:sz w:val="18"/>
          <w:szCs w:val="18"/>
          <w:lang w:val="es-ES_tradnl"/>
        </w:rPr>
        <w:t>m</w:t>
      </w:r>
      <w:r w:rsidR="00771A1F">
        <w:rPr>
          <w:rFonts w:ascii="Arial" w:hAnsi="Arial" w:cs="Arial"/>
          <w:sz w:val="18"/>
          <w:szCs w:val="18"/>
          <w:lang w:val="es-ES_tradnl"/>
        </w:rPr>
        <w:t>arca todas las opciones que muestren el uso de alguna propiedad en cada ejercicio.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419887D" w:rsidR="000719EE" w:rsidRPr="000719EE" w:rsidRDefault="00771A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los ejercicios algunas operaciones están resueltas y otras tan sólo han aplicado alguna o algunas de las p</w:t>
      </w:r>
      <w:r w:rsidR="000A4F71">
        <w:rPr>
          <w:rFonts w:ascii="Arial" w:hAnsi="Arial" w:cs="Arial"/>
          <w:sz w:val="18"/>
          <w:szCs w:val="18"/>
          <w:lang w:val="es-ES_tradnl"/>
        </w:rPr>
        <w:t>ropiedades de la multiplicación. I</w:t>
      </w:r>
      <w:r>
        <w:rPr>
          <w:rFonts w:ascii="Arial" w:hAnsi="Arial" w:cs="Arial"/>
          <w:sz w:val="18"/>
          <w:szCs w:val="18"/>
          <w:lang w:val="es-ES_tradnl"/>
        </w:rPr>
        <w:t>dentifica cuál de ellas se usó para elegir tu respuesta.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36A3BD8D" w:rsidR="000719EE" w:rsidRPr="000719EE" w:rsidRDefault="006C071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42ABA58F" w:rsidR="00033E28" w:rsidRPr="00CD652E" w:rsidRDefault="006C0714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DFB48E6" w:rsidR="000719EE" w:rsidRDefault="006C071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A018CAD" w:rsidR="009C4689" w:rsidRPr="000719EE" w:rsidRDefault="00771A1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872652A" w:rsidR="006D02A8" w:rsidRPr="00EB45FE" w:rsidRDefault="00EB45FE" w:rsidP="006D02A8">
      <w:pPr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a ·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(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b 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+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c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) </w:t>
      </w:r>
      <w:r w:rsidRPr="00EB45FE">
        <w:rPr>
          <w:rFonts w:ascii="Arial" w:hAnsi="Arial" w:cs="Arial"/>
          <w:sz w:val="18"/>
          <w:szCs w:val="18"/>
          <w:lang w:val="es-ES_tradnl"/>
        </w:rPr>
        <w:t>es: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687BBA62" w:rsidR="00B5250C" w:rsidRPr="0072270A" w:rsidRDefault="00D6096F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 es importante que identifiques la propie</w:t>
      </w:r>
      <w:r w:rsidR="000A4F71">
        <w:rPr>
          <w:rFonts w:ascii="Arial" w:hAnsi="Arial" w:cs="Arial"/>
          <w:sz w:val="18"/>
          <w:szCs w:val="18"/>
          <w:lang w:val="es-ES_tradnl"/>
        </w:rPr>
        <w:t>dad de la multiplicación que te</w:t>
      </w:r>
      <w:r>
        <w:rPr>
          <w:rFonts w:ascii="Arial" w:hAnsi="Arial" w:cs="Arial"/>
          <w:sz w:val="18"/>
          <w:szCs w:val="18"/>
          <w:lang w:val="es-ES_tradnl"/>
        </w:rPr>
        <w:t xml:space="preserve"> permite reducir la expresión para operar.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222B55A3" w:rsidR="00B5250C" w:rsidRPr="00771A1F" w:rsidRDefault="00771A1F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>‒3 · 2 + (‒3) · (‒5)</w:t>
      </w:r>
    </w:p>
    <w:p w14:paraId="02869153" w14:textId="6436761C" w:rsidR="00771A1F" w:rsidRPr="00771A1F" w:rsidRDefault="00771A1F" w:rsidP="006D02A8">
      <w:pPr>
        <w:rPr>
          <w:rFonts w:ascii="Arial" w:hAnsi="Arial" w:cs="Arial"/>
          <w:sz w:val="18"/>
          <w:szCs w:val="18"/>
          <w:lang w:val="es-ES_tradnl"/>
        </w:rPr>
      </w:pPr>
      <w:r w:rsidRPr="00771A1F">
        <w:rPr>
          <w:rFonts w:ascii="Arial" w:hAnsi="Arial" w:cs="Arial"/>
          <w:sz w:val="18"/>
          <w:szCs w:val="18"/>
          <w:lang w:val="es-ES_tradnl"/>
        </w:rPr>
        <w:t xml:space="preserve">‒3 · </w:t>
      </w:r>
      <w:r>
        <w:rPr>
          <w:rFonts w:ascii="Arial" w:hAnsi="Arial" w:cs="Arial"/>
          <w:sz w:val="18"/>
          <w:szCs w:val="18"/>
          <w:lang w:val="es-ES_tradnl"/>
        </w:rPr>
        <w:t>2</w:t>
      </w:r>
      <w:r w:rsidRPr="00771A1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·</w:t>
      </w:r>
      <w:r w:rsidRPr="00771A1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(‒5)</w:t>
      </w:r>
    </w:p>
    <w:p w14:paraId="236F04D5" w14:textId="4415A244" w:rsidR="00771A1F" w:rsidRPr="00771A1F" w:rsidRDefault="00771A1F" w:rsidP="00771A1F">
      <w:pPr>
        <w:rPr>
          <w:rFonts w:ascii="Arial" w:hAnsi="Arial" w:cs="Arial"/>
          <w:sz w:val="18"/>
          <w:szCs w:val="18"/>
          <w:lang w:val="es-ES_tradnl"/>
        </w:rPr>
      </w:pPr>
      <w:r w:rsidRPr="00771A1F">
        <w:rPr>
          <w:rFonts w:ascii="Arial" w:hAnsi="Arial" w:cs="Arial"/>
          <w:sz w:val="18"/>
          <w:szCs w:val="18"/>
          <w:lang w:val="es-ES_tradnl"/>
        </w:rPr>
        <w:t xml:space="preserve">‒3 · </w:t>
      </w:r>
      <w:r>
        <w:rPr>
          <w:rFonts w:ascii="Arial" w:hAnsi="Arial" w:cs="Arial"/>
          <w:sz w:val="18"/>
          <w:szCs w:val="18"/>
          <w:lang w:val="es-ES_tradnl"/>
        </w:rPr>
        <w:t>2</w:t>
      </w:r>
      <w:r w:rsidRPr="00771A1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· (‒3) · (‒5)</w:t>
      </w:r>
    </w:p>
    <w:p w14:paraId="274534AE" w14:textId="44EA4D99" w:rsidR="00771A1F" w:rsidRPr="00771A1F" w:rsidRDefault="00771A1F" w:rsidP="00771A1F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>2 · (‒3) + (‒5) · (‒3)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2AB4097" w14:textId="3CC6C022" w:rsidR="00EB45FE" w:rsidRPr="00EB45FE" w:rsidRDefault="00EB45FE" w:rsidP="00EB45FE">
      <w:pPr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operación ‒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a </w:t>
      </w:r>
      <w:r>
        <w:rPr>
          <w:rFonts w:ascii="Times New Roman" w:hAnsi="Times New Roman" w:cs="Times New Roman"/>
          <w:sz w:val="18"/>
          <w:szCs w:val="18"/>
          <w:lang w:val="es-ES_tradnl"/>
        </w:rPr>
        <w:t>· (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b 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‒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d</w:t>
      </w:r>
      <w:r>
        <w:rPr>
          <w:rFonts w:ascii="Times New Roman" w:hAnsi="Times New Roman" w:cs="Times New Roman"/>
          <w:sz w:val="18"/>
          <w:szCs w:val="18"/>
          <w:lang w:val="es-ES_tradnl"/>
        </w:rPr>
        <w:t>).</w:t>
      </w:r>
    </w:p>
    <w:p w14:paraId="4AB81D0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7678DB" w14:textId="350D8BA4" w:rsidR="00D6096F" w:rsidRPr="0072270A" w:rsidRDefault="000A4F71" w:rsidP="00D609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</w:t>
      </w:r>
      <w:r w:rsidR="00D6096F">
        <w:rPr>
          <w:rFonts w:ascii="Arial" w:hAnsi="Arial" w:cs="Arial"/>
          <w:sz w:val="18"/>
          <w:szCs w:val="18"/>
          <w:lang w:val="es-ES_tradnl"/>
        </w:rPr>
        <w:t xml:space="preserve"> es importante que identifiques la propie</w:t>
      </w:r>
      <w:r>
        <w:rPr>
          <w:rFonts w:ascii="Arial" w:hAnsi="Arial" w:cs="Arial"/>
          <w:sz w:val="18"/>
          <w:szCs w:val="18"/>
          <w:lang w:val="es-ES_tradnl"/>
        </w:rPr>
        <w:t>dad de la multiplicación que te</w:t>
      </w:r>
      <w:r w:rsidR="00D6096F">
        <w:rPr>
          <w:rFonts w:ascii="Arial" w:hAnsi="Arial" w:cs="Arial"/>
          <w:sz w:val="18"/>
          <w:szCs w:val="18"/>
          <w:lang w:val="es-ES_tradnl"/>
        </w:rPr>
        <w:t xml:space="preserve"> permite reducir la expresión para operar.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95C9284" w14:textId="583B31D9" w:rsidR="00771A1F" w:rsidRDefault="00771A1F" w:rsidP="00771A1F">
      <w:pPr>
        <w:rPr>
          <w:rFonts w:ascii="Arial" w:hAnsi="Arial" w:cs="Arial"/>
          <w:sz w:val="18"/>
          <w:szCs w:val="18"/>
          <w:lang w:val="es-ES_tradnl"/>
        </w:rPr>
      </w:pPr>
      <w:r w:rsidRPr="00771A1F">
        <w:rPr>
          <w:rFonts w:ascii="Arial" w:hAnsi="Arial" w:cs="Arial"/>
          <w:sz w:val="18"/>
          <w:szCs w:val="18"/>
          <w:lang w:val="es-ES_tradnl"/>
        </w:rPr>
        <w:t xml:space="preserve">3 · </w:t>
      </w:r>
      <w:r>
        <w:rPr>
          <w:rFonts w:ascii="Arial" w:hAnsi="Arial" w:cs="Arial"/>
          <w:sz w:val="18"/>
          <w:szCs w:val="18"/>
          <w:lang w:val="es-ES_tradnl"/>
        </w:rPr>
        <w:t>2</w:t>
      </w:r>
      <w:r w:rsidRPr="00771A1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·</w:t>
      </w:r>
      <w:r w:rsidRPr="00771A1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(‒5)</w:t>
      </w:r>
    </w:p>
    <w:p w14:paraId="3C08810D" w14:textId="77777777" w:rsidR="00771A1F" w:rsidRPr="00771A1F" w:rsidRDefault="00771A1F" w:rsidP="00771A1F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>3 · 2 +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>3 · (‒5)</w:t>
      </w:r>
    </w:p>
    <w:p w14:paraId="4F6DC498" w14:textId="4321AA48" w:rsidR="00771A1F" w:rsidRPr="00771A1F" w:rsidRDefault="00771A1F" w:rsidP="00771A1F">
      <w:pPr>
        <w:rPr>
          <w:rFonts w:ascii="Arial" w:hAnsi="Arial" w:cs="Arial"/>
          <w:sz w:val="18"/>
          <w:szCs w:val="18"/>
          <w:lang w:val="es-ES_tradnl"/>
        </w:rPr>
      </w:pPr>
      <w:r w:rsidRPr="00771A1F">
        <w:rPr>
          <w:rFonts w:ascii="Arial" w:hAnsi="Arial" w:cs="Arial"/>
          <w:sz w:val="18"/>
          <w:szCs w:val="18"/>
          <w:lang w:val="es-ES_tradnl"/>
        </w:rPr>
        <w:t xml:space="preserve">3 · </w:t>
      </w:r>
      <w:r>
        <w:rPr>
          <w:rFonts w:ascii="Arial" w:hAnsi="Arial" w:cs="Arial"/>
          <w:sz w:val="18"/>
          <w:szCs w:val="18"/>
          <w:lang w:val="es-ES_tradnl"/>
        </w:rPr>
        <w:t>2</w:t>
      </w:r>
      <w:r w:rsidRPr="00771A1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· (3) · (‒5)</w:t>
      </w:r>
    </w:p>
    <w:p w14:paraId="411BD19D" w14:textId="31CB1D99" w:rsidR="00771A1F" w:rsidRPr="00771A1F" w:rsidRDefault="00771A1F" w:rsidP="00771A1F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>2 ·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>3 + (‒5) · 3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ED99D40" w14:textId="2CBA1612" w:rsidR="00EB45FE" w:rsidRPr="00EB45FE" w:rsidRDefault="00EB45FE" w:rsidP="00EB45FE">
      <w:pPr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r>
        <w:rPr>
          <w:rFonts w:ascii="Times New Roman" w:hAnsi="Times New Roman" w:cs="Times New Roman"/>
          <w:sz w:val="18"/>
          <w:szCs w:val="18"/>
          <w:lang w:val="es-ES_tradnl"/>
        </w:rPr>
        <w:t>(</w:t>
      </w:r>
      <w:r w:rsidRPr="00EB45FE">
        <w:rPr>
          <w:rFonts w:ascii="Times New Roman" w:hAnsi="Times New Roman" w:cs="Times New Roman"/>
          <w:i/>
          <w:sz w:val="18"/>
          <w:szCs w:val="18"/>
          <w:lang w:val="es-ES_tradnl"/>
        </w:rPr>
        <w:t>a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+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c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) ·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b</w:t>
      </w:r>
      <w:r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14:paraId="4A3130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073456" w14:textId="6241553F" w:rsidR="00D6096F" w:rsidRPr="0072270A" w:rsidRDefault="000A4F71" w:rsidP="00D609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</w:t>
      </w:r>
      <w:r w:rsidR="00D6096F">
        <w:rPr>
          <w:rFonts w:ascii="Arial" w:hAnsi="Arial" w:cs="Arial"/>
          <w:sz w:val="18"/>
          <w:szCs w:val="18"/>
          <w:lang w:val="es-ES_tradnl"/>
        </w:rPr>
        <w:t xml:space="preserve"> es importante que identifiques la propie</w:t>
      </w:r>
      <w:r>
        <w:rPr>
          <w:rFonts w:ascii="Arial" w:hAnsi="Arial" w:cs="Arial"/>
          <w:sz w:val="18"/>
          <w:szCs w:val="18"/>
          <w:lang w:val="es-ES_tradnl"/>
        </w:rPr>
        <w:t>dad de la multiplicación que te</w:t>
      </w:r>
      <w:r w:rsidR="00D6096F">
        <w:rPr>
          <w:rFonts w:ascii="Arial" w:hAnsi="Arial" w:cs="Arial"/>
          <w:sz w:val="18"/>
          <w:szCs w:val="18"/>
          <w:lang w:val="es-ES_tradnl"/>
        </w:rPr>
        <w:t xml:space="preserve"> permite reducir la expresión para operar.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3453811" w14:textId="208939D0" w:rsidR="00771A1F" w:rsidRPr="00771A1F" w:rsidRDefault="00771A1F" w:rsidP="00771A1F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‒3 · </w:t>
      </w:r>
      <w:r>
        <w:rPr>
          <w:rFonts w:ascii="Arial" w:hAnsi="Arial" w:cs="Arial"/>
          <w:b/>
          <w:sz w:val="18"/>
          <w:szCs w:val="18"/>
          <w:lang w:val="es-ES_tradnl"/>
        </w:rPr>
        <w:t>2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 + (‒</w:t>
      </w:r>
      <w:r>
        <w:rPr>
          <w:rFonts w:ascii="Arial" w:hAnsi="Arial" w:cs="Arial"/>
          <w:b/>
          <w:sz w:val="18"/>
          <w:szCs w:val="18"/>
          <w:lang w:val="es-ES_tradnl"/>
        </w:rPr>
        <w:t>5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) · </w:t>
      </w:r>
      <w:r>
        <w:rPr>
          <w:rFonts w:ascii="Arial" w:hAnsi="Arial" w:cs="Arial"/>
          <w:b/>
          <w:sz w:val="18"/>
          <w:szCs w:val="18"/>
          <w:lang w:val="es-ES_tradnl"/>
        </w:rPr>
        <w:t>2</w:t>
      </w:r>
    </w:p>
    <w:p w14:paraId="7184E1AE" w14:textId="2F59D0BE" w:rsidR="00771A1F" w:rsidRPr="00771A1F" w:rsidRDefault="00771A1F" w:rsidP="00771A1F">
      <w:pPr>
        <w:rPr>
          <w:rFonts w:ascii="Arial" w:hAnsi="Arial" w:cs="Arial"/>
          <w:sz w:val="18"/>
          <w:szCs w:val="18"/>
          <w:lang w:val="es-ES_tradnl"/>
        </w:rPr>
      </w:pPr>
      <w:r w:rsidRPr="00771A1F">
        <w:rPr>
          <w:rFonts w:ascii="Arial" w:hAnsi="Arial" w:cs="Arial"/>
          <w:sz w:val="18"/>
          <w:szCs w:val="18"/>
          <w:lang w:val="es-ES_tradnl"/>
        </w:rPr>
        <w:t>‒3</w:t>
      </w:r>
      <w:r>
        <w:rPr>
          <w:rFonts w:ascii="Arial" w:hAnsi="Arial" w:cs="Arial"/>
          <w:sz w:val="18"/>
          <w:szCs w:val="18"/>
          <w:lang w:val="es-ES_tradnl"/>
        </w:rPr>
        <w:t xml:space="preserve"> ·</w:t>
      </w:r>
      <w:r w:rsidRPr="00771A1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(‒5) · 2</w:t>
      </w:r>
    </w:p>
    <w:p w14:paraId="5B3F961E" w14:textId="40DBBD9F" w:rsidR="00771A1F" w:rsidRPr="00771A1F" w:rsidRDefault="00771A1F" w:rsidP="00771A1F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>2 · (‒3) + (‒</w:t>
      </w:r>
      <w:r>
        <w:rPr>
          <w:rFonts w:ascii="Arial" w:hAnsi="Arial" w:cs="Arial"/>
          <w:b/>
          <w:sz w:val="18"/>
          <w:szCs w:val="18"/>
          <w:lang w:val="es-ES_tradnl"/>
        </w:rPr>
        <w:t>2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>) · (‒</w:t>
      </w:r>
      <w:r>
        <w:rPr>
          <w:rFonts w:ascii="Arial" w:hAnsi="Arial" w:cs="Arial"/>
          <w:b/>
          <w:sz w:val="18"/>
          <w:szCs w:val="18"/>
          <w:lang w:val="es-ES_tradnl"/>
        </w:rPr>
        <w:t>5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>)</w:t>
      </w:r>
    </w:p>
    <w:p w14:paraId="634ABF7B" w14:textId="77777777" w:rsidR="00AD01F3" w:rsidRPr="00771A1F" w:rsidRDefault="00AD01F3" w:rsidP="00AD01F3">
      <w:pPr>
        <w:rPr>
          <w:rFonts w:ascii="Arial" w:hAnsi="Arial" w:cs="Arial"/>
          <w:sz w:val="18"/>
          <w:szCs w:val="18"/>
          <w:lang w:val="es-ES_tradnl"/>
        </w:rPr>
      </w:pPr>
      <w:r w:rsidRPr="00771A1F">
        <w:rPr>
          <w:rFonts w:ascii="Arial" w:hAnsi="Arial" w:cs="Arial"/>
          <w:sz w:val="18"/>
          <w:szCs w:val="18"/>
          <w:lang w:val="es-ES_tradnl"/>
        </w:rPr>
        <w:t xml:space="preserve">‒3 · </w:t>
      </w:r>
      <w:r>
        <w:rPr>
          <w:rFonts w:ascii="Arial" w:hAnsi="Arial" w:cs="Arial"/>
          <w:sz w:val="18"/>
          <w:szCs w:val="18"/>
          <w:lang w:val="es-ES_tradnl"/>
        </w:rPr>
        <w:t>2</w:t>
      </w:r>
      <w:r w:rsidRPr="00771A1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· (‒5) · 2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07E7963" w14:textId="63FFE6CB" w:rsidR="00EB45FE" w:rsidRPr="00EB45FE" w:rsidRDefault="00EB45FE" w:rsidP="00EB45FE">
      <w:pPr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b 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· </w:t>
      </w:r>
      <w:r w:rsidRPr="00EB45FE">
        <w:rPr>
          <w:rFonts w:ascii="Times New Roman" w:hAnsi="Times New Roman" w:cs="Times New Roman"/>
          <w:i/>
          <w:sz w:val="18"/>
          <w:szCs w:val="18"/>
          <w:lang w:val="es-ES_tradnl"/>
        </w:rPr>
        <w:t>a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·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c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·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d</w:t>
      </w:r>
      <w:r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14:paraId="3B5FF52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6FABB9" w14:textId="128B93B9" w:rsidR="00D6096F" w:rsidRPr="0072270A" w:rsidRDefault="000A4F71" w:rsidP="00D609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</w:t>
      </w:r>
      <w:r w:rsidR="00D6096F">
        <w:rPr>
          <w:rFonts w:ascii="Arial" w:hAnsi="Arial" w:cs="Arial"/>
          <w:sz w:val="18"/>
          <w:szCs w:val="18"/>
          <w:lang w:val="es-ES_tradnl"/>
        </w:rPr>
        <w:t xml:space="preserve"> es importante que identifiques la propie</w:t>
      </w:r>
      <w:r>
        <w:rPr>
          <w:rFonts w:ascii="Arial" w:hAnsi="Arial" w:cs="Arial"/>
          <w:sz w:val="18"/>
          <w:szCs w:val="18"/>
          <w:lang w:val="es-ES_tradnl"/>
        </w:rPr>
        <w:t>dad de la multiplicación que te</w:t>
      </w:r>
      <w:r w:rsidR="00D6096F">
        <w:rPr>
          <w:rFonts w:ascii="Arial" w:hAnsi="Arial" w:cs="Arial"/>
          <w:sz w:val="18"/>
          <w:szCs w:val="18"/>
          <w:lang w:val="es-ES_tradnl"/>
        </w:rPr>
        <w:t xml:space="preserve"> permite reducir la expresión para operar.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45364" w14:textId="4A46BE6D" w:rsidR="00771A1F" w:rsidRPr="00AD01F3" w:rsidRDefault="002B0B2F" w:rsidP="00AD01F3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03FD694" w14:textId="09A20850" w:rsidR="00771A1F" w:rsidRPr="00771A1F" w:rsidRDefault="00AD01F3" w:rsidP="00771A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771A1F" w:rsidRPr="00771A1F">
        <w:rPr>
          <w:rFonts w:ascii="Arial" w:hAnsi="Arial" w:cs="Arial"/>
          <w:sz w:val="18"/>
          <w:szCs w:val="18"/>
          <w:lang w:val="es-ES_tradnl"/>
        </w:rPr>
        <w:t xml:space="preserve"> · </w:t>
      </w:r>
      <w:r>
        <w:rPr>
          <w:rFonts w:ascii="Arial" w:hAnsi="Arial" w:cs="Arial"/>
          <w:sz w:val="18"/>
          <w:szCs w:val="18"/>
          <w:lang w:val="es-ES_tradnl"/>
        </w:rPr>
        <w:t>(‒3)</w:t>
      </w:r>
      <w:r w:rsidR="00771A1F" w:rsidRPr="00771A1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71A1F">
        <w:rPr>
          <w:rFonts w:ascii="Arial" w:hAnsi="Arial" w:cs="Arial"/>
          <w:sz w:val="18"/>
          <w:szCs w:val="18"/>
          <w:lang w:val="es-ES_tradnl"/>
        </w:rPr>
        <w:t>· (‒</w:t>
      </w:r>
      <w:r>
        <w:rPr>
          <w:rFonts w:ascii="Arial" w:hAnsi="Arial" w:cs="Arial"/>
          <w:sz w:val="18"/>
          <w:szCs w:val="18"/>
          <w:lang w:val="es-ES_tradnl"/>
        </w:rPr>
        <w:t>40</w:t>
      </w:r>
      <w:r w:rsidR="00771A1F">
        <w:rPr>
          <w:rFonts w:ascii="Arial" w:hAnsi="Arial" w:cs="Arial"/>
          <w:sz w:val="18"/>
          <w:szCs w:val="18"/>
          <w:lang w:val="es-ES_tradnl"/>
        </w:rPr>
        <w:t>)</w:t>
      </w:r>
    </w:p>
    <w:p w14:paraId="6C17CEE5" w14:textId="51C2DB41" w:rsidR="00771A1F" w:rsidRDefault="00771A1F" w:rsidP="00771A1F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2 · </w:t>
      </w:r>
      <w:r w:rsidR="00AD01F3">
        <w:rPr>
          <w:rFonts w:ascii="Arial" w:hAnsi="Arial" w:cs="Arial"/>
          <w:b/>
          <w:sz w:val="18"/>
          <w:szCs w:val="18"/>
          <w:lang w:val="es-ES_tradnl"/>
        </w:rPr>
        <w:t>(15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>) · (‒</w:t>
      </w:r>
      <w:r w:rsidR="00AD01F3">
        <w:rPr>
          <w:rFonts w:ascii="Arial" w:hAnsi="Arial" w:cs="Arial"/>
          <w:b/>
          <w:sz w:val="18"/>
          <w:szCs w:val="18"/>
          <w:lang w:val="es-ES_tradnl"/>
        </w:rPr>
        <w:t>8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>)</w:t>
      </w:r>
    </w:p>
    <w:p w14:paraId="1618ABA8" w14:textId="77777777" w:rsidR="00AD01F3" w:rsidRPr="00771A1F" w:rsidRDefault="00AD01F3" w:rsidP="00AD01F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(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>‒</w:t>
      </w:r>
      <w:r>
        <w:rPr>
          <w:rFonts w:ascii="Arial" w:hAnsi="Arial" w:cs="Arial"/>
          <w:b/>
          <w:sz w:val="18"/>
          <w:szCs w:val="18"/>
          <w:lang w:val="es-ES_tradnl"/>
        </w:rPr>
        <w:t>6)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·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(40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>)</w:t>
      </w:r>
    </w:p>
    <w:p w14:paraId="4B7E1396" w14:textId="77777777" w:rsidR="00AD01F3" w:rsidRPr="00AD01F3" w:rsidRDefault="00AD01F3" w:rsidP="00AD01F3">
      <w:pPr>
        <w:rPr>
          <w:rFonts w:ascii="Arial" w:hAnsi="Arial" w:cs="Arial"/>
          <w:b/>
          <w:sz w:val="18"/>
          <w:szCs w:val="18"/>
          <w:lang w:val="es-ES_tradnl"/>
        </w:rPr>
      </w:pPr>
      <w:r w:rsidRPr="00AD01F3">
        <w:rPr>
          <w:rFonts w:ascii="Arial" w:hAnsi="Arial" w:cs="Arial"/>
          <w:b/>
          <w:sz w:val="18"/>
          <w:szCs w:val="18"/>
          <w:lang w:val="es-ES_tradnl"/>
        </w:rPr>
        <w:t>(30) · (‒8)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C24D3D" w14:textId="77777777" w:rsidR="00AD01F3" w:rsidRDefault="00AD01F3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0399CA" w14:textId="466DB7A1" w:rsidR="00EB45FE" w:rsidRPr="00EB45FE" w:rsidRDefault="00EB45FE" w:rsidP="00EB45FE">
      <w:pPr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‒</w:t>
      </w:r>
      <w:r w:rsidRPr="00EB45FE">
        <w:rPr>
          <w:rFonts w:ascii="Times New Roman" w:hAnsi="Times New Roman" w:cs="Times New Roman"/>
          <w:i/>
          <w:sz w:val="18"/>
          <w:szCs w:val="18"/>
          <w:lang w:val="es-ES_tradnl"/>
        </w:rPr>
        <w:t>a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·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c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·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d</w:t>
      </w:r>
      <w:r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1BA1EF" w14:textId="3F580521" w:rsidR="00D6096F" w:rsidRPr="0072270A" w:rsidRDefault="000A4F71" w:rsidP="00D609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</w:t>
      </w:r>
      <w:r w:rsidR="00D6096F">
        <w:rPr>
          <w:rFonts w:ascii="Arial" w:hAnsi="Arial" w:cs="Arial"/>
          <w:sz w:val="18"/>
          <w:szCs w:val="18"/>
          <w:lang w:val="es-ES_tradnl"/>
        </w:rPr>
        <w:t xml:space="preserve"> es importante que identifiques la propiedad de la multiplicación que te permite reducir la expresión para operar.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690CF1" w14:textId="092AED26" w:rsidR="00771A1F" w:rsidRPr="00771A1F" w:rsidRDefault="00771A1F" w:rsidP="00771A1F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>‒</w:t>
      </w:r>
      <w:r w:rsidR="00AD01F3">
        <w:rPr>
          <w:rFonts w:ascii="Arial" w:hAnsi="Arial" w:cs="Arial"/>
          <w:b/>
          <w:sz w:val="18"/>
          <w:szCs w:val="18"/>
          <w:lang w:val="es-ES_tradnl"/>
        </w:rPr>
        <w:t>15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 · </w:t>
      </w:r>
      <w:r w:rsidR="00AD01F3">
        <w:rPr>
          <w:rFonts w:ascii="Arial" w:hAnsi="Arial" w:cs="Arial"/>
          <w:b/>
          <w:sz w:val="18"/>
          <w:szCs w:val="18"/>
          <w:lang w:val="es-ES_tradnl"/>
        </w:rPr>
        <w:t>0</w:t>
      </w:r>
    </w:p>
    <w:p w14:paraId="21226D2B" w14:textId="612127F3" w:rsidR="00771A1F" w:rsidRPr="00771A1F" w:rsidRDefault="00771A1F" w:rsidP="00771A1F">
      <w:pPr>
        <w:rPr>
          <w:rFonts w:ascii="Arial" w:hAnsi="Arial" w:cs="Arial"/>
          <w:sz w:val="18"/>
          <w:szCs w:val="18"/>
          <w:lang w:val="es-ES_tradnl"/>
        </w:rPr>
      </w:pPr>
      <w:r w:rsidRPr="00771A1F">
        <w:rPr>
          <w:rFonts w:ascii="Arial" w:hAnsi="Arial" w:cs="Arial"/>
          <w:sz w:val="18"/>
          <w:szCs w:val="18"/>
          <w:lang w:val="es-ES_tradnl"/>
        </w:rPr>
        <w:t xml:space="preserve">‒3 · </w:t>
      </w:r>
      <w:r w:rsidR="00AD01F3">
        <w:rPr>
          <w:rFonts w:ascii="Arial" w:hAnsi="Arial" w:cs="Arial"/>
          <w:sz w:val="18"/>
          <w:szCs w:val="18"/>
          <w:lang w:val="es-ES_tradnl"/>
        </w:rPr>
        <w:t>0</w:t>
      </w:r>
    </w:p>
    <w:p w14:paraId="40C2C883" w14:textId="3A202DD2" w:rsidR="00771A1F" w:rsidRPr="00AD01F3" w:rsidRDefault="00771A1F" w:rsidP="00771A1F">
      <w:pPr>
        <w:rPr>
          <w:rFonts w:ascii="Arial" w:hAnsi="Arial" w:cs="Arial"/>
          <w:b/>
          <w:sz w:val="18"/>
          <w:szCs w:val="18"/>
          <w:lang w:val="es-ES_tradnl"/>
        </w:rPr>
      </w:pPr>
      <w:r w:rsidRPr="00AD01F3">
        <w:rPr>
          <w:rFonts w:ascii="Arial" w:hAnsi="Arial" w:cs="Arial"/>
          <w:b/>
          <w:sz w:val="18"/>
          <w:szCs w:val="18"/>
          <w:lang w:val="es-ES_tradnl"/>
        </w:rPr>
        <w:t xml:space="preserve">3 · </w:t>
      </w:r>
      <w:r w:rsidR="00AD01F3" w:rsidRPr="00AD01F3">
        <w:rPr>
          <w:rFonts w:ascii="Arial" w:hAnsi="Arial" w:cs="Arial"/>
          <w:b/>
          <w:sz w:val="18"/>
          <w:szCs w:val="18"/>
          <w:lang w:val="es-ES_tradnl"/>
        </w:rPr>
        <w:t>0</w:t>
      </w:r>
    </w:p>
    <w:p w14:paraId="0B9324C8" w14:textId="7B23D6B8" w:rsidR="00771A1F" w:rsidRPr="00AD01F3" w:rsidRDefault="00AD01F3" w:rsidP="00771A1F">
      <w:pPr>
        <w:rPr>
          <w:rFonts w:ascii="Arial" w:hAnsi="Arial" w:cs="Arial"/>
          <w:sz w:val="18"/>
          <w:szCs w:val="18"/>
          <w:lang w:val="es-ES_tradnl"/>
        </w:rPr>
      </w:pPr>
      <w:r w:rsidRPr="00AD01F3">
        <w:rPr>
          <w:rFonts w:ascii="Arial" w:hAnsi="Arial" w:cs="Arial"/>
          <w:sz w:val="18"/>
          <w:szCs w:val="18"/>
          <w:lang w:val="es-ES_tradnl"/>
        </w:rPr>
        <w:t>15</w:t>
      </w:r>
      <w:r w:rsidR="00771A1F" w:rsidRPr="00AD01F3">
        <w:rPr>
          <w:rFonts w:ascii="Arial" w:hAnsi="Arial" w:cs="Arial"/>
          <w:sz w:val="18"/>
          <w:szCs w:val="18"/>
          <w:lang w:val="es-ES_tradnl"/>
        </w:rPr>
        <w:t xml:space="preserve"> · </w:t>
      </w:r>
      <w:r w:rsidRPr="00AD01F3">
        <w:rPr>
          <w:rFonts w:ascii="Arial" w:hAnsi="Arial" w:cs="Arial"/>
          <w:sz w:val="18"/>
          <w:szCs w:val="18"/>
          <w:lang w:val="es-ES_tradnl"/>
        </w:rPr>
        <w:t>0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229FE489" w:rsidR="002B0B2F" w:rsidRDefault="00EB45F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d ·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c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·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b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2043D6" w14:textId="31757F00" w:rsidR="00D6096F" w:rsidRPr="0072270A" w:rsidRDefault="000A4F71" w:rsidP="00D609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realizar este ejercicio </w:t>
      </w:r>
      <w:r w:rsidR="00D6096F">
        <w:rPr>
          <w:rFonts w:ascii="Arial" w:hAnsi="Arial" w:cs="Arial"/>
          <w:sz w:val="18"/>
          <w:szCs w:val="18"/>
          <w:lang w:val="es-ES_tradnl"/>
        </w:rPr>
        <w:t>es importante que identifiques la propie</w:t>
      </w:r>
      <w:r>
        <w:rPr>
          <w:rFonts w:ascii="Arial" w:hAnsi="Arial" w:cs="Arial"/>
          <w:sz w:val="18"/>
          <w:szCs w:val="18"/>
          <w:lang w:val="es-ES_tradnl"/>
        </w:rPr>
        <w:t>dad de la multiplicación que te</w:t>
      </w:r>
      <w:r w:rsidR="00D6096F">
        <w:rPr>
          <w:rFonts w:ascii="Arial" w:hAnsi="Arial" w:cs="Arial"/>
          <w:sz w:val="18"/>
          <w:szCs w:val="18"/>
          <w:lang w:val="es-ES_tradnl"/>
        </w:rPr>
        <w:t xml:space="preserve"> permite reducir la expresión para operar.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64E1C2" w14:textId="4765AC5A" w:rsidR="00AD01F3" w:rsidRPr="00AD01F3" w:rsidRDefault="00AD01F3" w:rsidP="00AD01F3">
      <w:pPr>
        <w:rPr>
          <w:rFonts w:ascii="Arial" w:hAnsi="Arial" w:cs="Arial"/>
          <w:b/>
          <w:sz w:val="18"/>
          <w:szCs w:val="18"/>
          <w:lang w:val="es-ES_tradnl"/>
        </w:rPr>
      </w:pPr>
      <w:r w:rsidRPr="00AD01F3">
        <w:rPr>
          <w:rFonts w:ascii="Arial" w:hAnsi="Arial" w:cs="Arial"/>
          <w:b/>
          <w:sz w:val="18"/>
          <w:szCs w:val="18"/>
          <w:lang w:val="es-ES_tradnl"/>
        </w:rPr>
        <w:t xml:space="preserve">‒8 · </w:t>
      </w:r>
      <w:r>
        <w:rPr>
          <w:rFonts w:ascii="Arial" w:hAnsi="Arial" w:cs="Arial"/>
          <w:b/>
          <w:sz w:val="18"/>
          <w:szCs w:val="18"/>
          <w:lang w:val="es-ES_tradnl"/>
        </w:rPr>
        <w:t>(‒1</w:t>
      </w:r>
      <w:r w:rsidRPr="00AD01F3">
        <w:rPr>
          <w:rFonts w:ascii="Arial" w:hAnsi="Arial" w:cs="Arial"/>
          <w:b/>
          <w:sz w:val="18"/>
          <w:szCs w:val="18"/>
          <w:lang w:val="es-ES_tradnl"/>
        </w:rPr>
        <w:t>0</w:t>
      </w:r>
      <w:r>
        <w:rPr>
          <w:rFonts w:ascii="Arial" w:hAnsi="Arial" w:cs="Arial"/>
          <w:b/>
          <w:sz w:val="18"/>
          <w:szCs w:val="18"/>
          <w:lang w:val="es-ES_tradnl"/>
        </w:rPr>
        <w:t>)</w:t>
      </w:r>
    </w:p>
    <w:p w14:paraId="1D35B0D0" w14:textId="15A2D68E" w:rsidR="00AD01F3" w:rsidRPr="00771A1F" w:rsidRDefault="00AD01F3" w:rsidP="00AD01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8</w:t>
      </w:r>
      <w:r w:rsidRPr="00771A1F">
        <w:rPr>
          <w:rFonts w:ascii="Arial" w:hAnsi="Arial" w:cs="Arial"/>
          <w:sz w:val="18"/>
          <w:szCs w:val="18"/>
          <w:lang w:val="es-ES_tradnl"/>
        </w:rPr>
        <w:t xml:space="preserve"> · </w:t>
      </w:r>
      <w:r>
        <w:rPr>
          <w:rFonts w:ascii="Arial" w:hAnsi="Arial" w:cs="Arial"/>
          <w:sz w:val="18"/>
          <w:szCs w:val="18"/>
          <w:lang w:val="es-ES_tradnl"/>
        </w:rPr>
        <w:t>(‒10)</w:t>
      </w:r>
    </w:p>
    <w:p w14:paraId="2FCCCD2B" w14:textId="4A4E1CE8" w:rsidR="00AD01F3" w:rsidRPr="00AD01F3" w:rsidRDefault="00AD01F3" w:rsidP="00AD01F3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2</w:t>
      </w:r>
      <w:r w:rsidRPr="00AD01F3">
        <w:rPr>
          <w:rFonts w:ascii="Arial" w:hAnsi="Arial" w:cs="Arial"/>
          <w:b/>
          <w:sz w:val="18"/>
          <w:szCs w:val="18"/>
          <w:lang w:val="es-ES_tradnl"/>
        </w:rPr>
        <w:t xml:space="preserve"> · </w:t>
      </w:r>
      <w:r>
        <w:rPr>
          <w:rFonts w:ascii="Arial" w:hAnsi="Arial" w:cs="Arial"/>
          <w:b/>
          <w:sz w:val="18"/>
          <w:szCs w:val="18"/>
          <w:lang w:val="es-ES_tradnl"/>
        </w:rPr>
        <w:t>4</w:t>
      </w:r>
      <w:r w:rsidRPr="00AD01F3">
        <w:rPr>
          <w:rFonts w:ascii="Arial" w:hAnsi="Arial" w:cs="Arial"/>
          <w:b/>
          <w:sz w:val="18"/>
          <w:szCs w:val="18"/>
          <w:lang w:val="es-ES_tradnl"/>
        </w:rPr>
        <w:t>0</w:t>
      </w:r>
    </w:p>
    <w:p w14:paraId="5EE7A789" w14:textId="34EC37B6" w:rsidR="00AD01F3" w:rsidRPr="00AD01F3" w:rsidRDefault="00AD01F3" w:rsidP="00AD01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‒</w:t>
      </w:r>
      <w:r w:rsidRPr="00AD01F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40 </w:t>
      </w:r>
      <w:r w:rsidRPr="00AD01F3">
        <w:rPr>
          <w:rFonts w:ascii="Arial" w:hAnsi="Arial" w:cs="Arial"/>
          <w:sz w:val="18"/>
          <w:szCs w:val="18"/>
          <w:lang w:val="es-ES_tradnl"/>
        </w:rPr>
        <w:t>·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4C4A497B" w:rsidR="002B0B2F" w:rsidRDefault="00EB45F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1 · </w:t>
      </w:r>
      <w:r>
        <w:rPr>
          <w:rFonts w:ascii="Times New Roman" w:hAnsi="Times New Roman" w:cs="Times New Roman"/>
          <w:sz w:val="18"/>
          <w:szCs w:val="18"/>
          <w:lang w:val="es-ES_tradnl"/>
        </w:rPr>
        <w:t>(</w:t>
      </w:r>
      <w:r w:rsidRPr="00EB45FE">
        <w:rPr>
          <w:rFonts w:ascii="Times New Roman" w:hAnsi="Times New Roman" w:cs="Times New Roman"/>
          <w:i/>
          <w:sz w:val="18"/>
          <w:szCs w:val="18"/>
          <w:lang w:val="es-ES_tradnl"/>
        </w:rPr>
        <w:t>a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+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c</w:t>
      </w:r>
      <w:r>
        <w:rPr>
          <w:rFonts w:ascii="Times New Roman" w:hAnsi="Times New Roman" w:cs="Times New Roman"/>
          <w:sz w:val="18"/>
          <w:szCs w:val="18"/>
          <w:lang w:val="es-ES_tradnl"/>
        </w:rPr>
        <w:t>)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9DBA3D" w14:textId="5D5F70C2" w:rsidR="00D6096F" w:rsidRPr="0072270A" w:rsidRDefault="000A4F71" w:rsidP="00D609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</w:t>
      </w:r>
      <w:r w:rsidR="00D6096F">
        <w:rPr>
          <w:rFonts w:ascii="Arial" w:hAnsi="Arial" w:cs="Arial"/>
          <w:sz w:val="18"/>
          <w:szCs w:val="18"/>
          <w:lang w:val="es-ES_tradnl"/>
        </w:rPr>
        <w:t xml:space="preserve"> es importante que identifiques la propie</w:t>
      </w:r>
      <w:r>
        <w:rPr>
          <w:rFonts w:ascii="Arial" w:hAnsi="Arial" w:cs="Arial"/>
          <w:sz w:val="18"/>
          <w:szCs w:val="18"/>
          <w:lang w:val="es-ES_tradnl"/>
        </w:rPr>
        <w:t>dad de la multiplicación que te</w:t>
      </w:r>
      <w:r w:rsidR="00D6096F">
        <w:rPr>
          <w:rFonts w:ascii="Arial" w:hAnsi="Arial" w:cs="Arial"/>
          <w:sz w:val="18"/>
          <w:szCs w:val="18"/>
          <w:lang w:val="es-ES_tradnl"/>
        </w:rPr>
        <w:t xml:space="preserve"> permite reducir la expresión para operar.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B4C757" w14:textId="77777777" w:rsidR="00EA036A" w:rsidRPr="00771A1F" w:rsidRDefault="00EA036A" w:rsidP="00EA036A">
      <w:pPr>
        <w:rPr>
          <w:rFonts w:ascii="Arial" w:hAnsi="Arial" w:cs="Arial"/>
          <w:sz w:val="18"/>
          <w:szCs w:val="18"/>
          <w:lang w:val="es-ES_tradnl"/>
        </w:rPr>
      </w:pPr>
      <w:r w:rsidRPr="00771A1F">
        <w:rPr>
          <w:rFonts w:ascii="Arial" w:hAnsi="Arial" w:cs="Arial"/>
          <w:sz w:val="18"/>
          <w:szCs w:val="18"/>
          <w:lang w:val="es-ES_tradnl"/>
        </w:rPr>
        <w:t xml:space="preserve">3 </w:t>
      </w:r>
      <w:r>
        <w:rPr>
          <w:rFonts w:ascii="Arial" w:hAnsi="Arial" w:cs="Arial"/>
          <w:sz w:val="18"/>
          <w:szCs w:val="18"/>
          <w:lang w:val="es-ES_tradnl"/>
        </w:rPr>
        <w:t>+</w:t>
      </w:r>
      <w:r w:rsidRPr="00771A1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(‒5)</w:t>
      </w:r>
    </w:p>
    <w:p w14:paraId="5A50344A" w14:textId="77777777" w:rsidR="00EA036A" w:rsidRPr="00771A1F" w:rsidRDefault="00EA036A" w:rsidP="00EA036A">
      <w:pPr>
        <w:rPr>
          <w:rFonts w:ascii="Arial" w:hAnsi="Arial" w:cs="Arial"/>
          <w:sz w:val="18"/>
          <w:szCs w:val="18"/>
          <w:lang w:val="es-ES_tradnl"/>
        </w:rPr>
      </w:pPr>
      <w:r w:rsidRPr="00771A1F">
        <w:rPr>
          <w:rFonts w:ascii="Arial" w:hAnsi="Arial" w:cs="Arial"/>
          <w:sz w:val="18"/>
          <w:szCs w:val="18"/>
          <w:lang w:val="es-ES_tradnl"/>
        </w:rPr>
        <w:t xml:space="preserve">‒3 </w:t>
      </w:r>
      <w:r>
        <w:rPr>
          <w:rFonts w:ascii="Arial" w:hAnsi="Arial" w:cs="Arial"/>
          <w:sz w:val="18"/>
          <w:szCs w:val="18"/>
          <w:lang w:val="es-ES_tradnl"/>
        </w:rPr>
        <w:t>+ 5</w:t>
      </w:r>
    </w:p>
    <w:p w14:paraId="4DAE51F2" w14:textId="73C92454" w:rsidR="00771A1F" w:rsidRPr="00771A1F" w:rsidRDefault="00771A1F" w:rsidP="00771A1F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>‒3</w:t>
      </w:r>
      <w:r w:rsidR="00EA036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>+ (‒5)</w:t>
      </w:r>
    </w:p>
    <w:p w14:paraId="2E227478" w14:textId="15CD14AD" w:rsidR="00771A1F" w:rsidRPr="00771A1F" w:rsidRDefault="00771A1F" w:rsidP="00771A1F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>‒</w:t>
      </w:r>
      <w:r w:rsidR="00EA036A">
        <w:rPr>
          <w:rFonts w:ascii="Arial" w:hAnsi="Arial" w:cs="Arial"/>
          <w:b/>
          <w:sz w:val="18"/>
          <w:szCs w:val="18"/>
          <w:lang w:val="es-ES_tradnl"/>
        </w:rPr>
        <w:t>5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 + (‒3)</w:t>
      </w: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35E4F41B" w:rsidR="002B0B2F" w:rsidRDefault="00EB45F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r w:rsidRPr="00EB45FE">
        <w:rPr>
          <w:rFonts w:ascii="Times New Roman" w:hAnsi="Times New Roman" w:cs="Times New Roman"/>
          <w:i/>
          <w:sz w:val="18"/>
          <w:szCs w:val="18"/>
          <w:lang w:val="es-ES_tradnl"/>
        </w:rPr>
        <w:t>a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·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e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0FE9E3C" w14:textId="40167687" w:rsidR="00D6096F" w:rsidRPr="0072270A" w:rsidRDefault="00D6096F" w:rsidP="00D609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realizar </w:t>
      </w:r>
      <w:r w:rsidR="000A4F71">
        <w:rPr>
          <w:rFonts w:ascii="Arial" w:hAnsi="Arial" w:cs="Arial"/>
          <w:sz w:val="18"/>
          <w:szCs w:val="18"/>
          <w:lang w:val="es-ES_tradnl"/>
        </w:rPr>
        <w:t>este ejercicio</w:t>
      </w:r>
      <w:r>
        <w:rPr>
          <w:rFonts w:ascii="Arial" w:hAnsi="Arial" w:cs="Arial"/>
          <w:sz w:val="18"/>
          <w:szCs w:val="18"/>
          <w:lang w:val="es-ES_tradnl"/>
        </w:rPr>
        <w:t xml:space="preserve"> es importante que identifiques la propie</w:t>
      </w:r>
      <w:r w:rsidR="000A4F71">
        <w:rPr>
          <w:rFonts w:ascii="Arial" w:hAnsi="Arial" w:cs="Arial"/>
          <w:sz w:val="18"/>
          <w:szCs w:val="18"/>
          <w:lang w:val="es-ES_tradnl"/>
        </w:rPr>
        <w:t xml:space="preserve">dad de la multiplicación que te </w:t>
      </w:r>
      <w:r>
        <w:rPr>
          <w:rFonts w:ascii="Arial" w:hAnsi="Arial" w:cs="Arial"/>
          <w:sz w:val="18"/>
          <w:szCs w:val="18"/>
          <w:lang w:val="es-ES_tradnl"/>
        </w:rPr>
        <w:t>permite reducir la expresión para operar.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ADAD9BC" w14:textId="6EADE679" w:rsidR="00771A1F" w:rsidRPr="00771A1F" w:rsidRDefault="00771A1F" w:rsidP="00771A1F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>‒3 ·</w:t>
      </w:r>
      <w:r w:rsidR="005B797C">
        <w:rPr>
          <w:rFonts w:ascii="Arial" w:hAnsi="Arial" w:cs="Arial"/>
          <w:b/>
          <w:sz w:val="18"/>
          <w:szCs w:val="18"/>
          <w:lang w:val="es-ES_tradnl"/>
        </w:rPr>
        <w:t xml:space="preserve"> 0</w:t>
      </w:r>
    </w:p>
    <w:p w14:paraId="38DFFFB4" w14:textId="768C94CF" w:rsidR="00771A1F" w:rsidRPr="00771A1F" w:rsidRDefault="00771A1F" w:rsidP="00771A1F">
      <w:pPr>
        <w:rPr>
          <w:rFonts w:ascii="Arial" w:hAnsi="Arial" w:cs="Arial"/>
          <w:sz w:val="18"/>
          <w:szCs w:val="18"/>
          <w:lang w:val="es-ES_tradnl"/>
        </w:rPr>
      </w:pPr>
      <w:r w:rsidRPr="00771A1F">
        <w:rPr>
          <w:rFonts w:ascii="Arial" w:hAnsi="Arial" w:cs="Arial"/>
          <w:sz w:val="18"/>
          <w:szCs w:val="18"/>
          <w:lang w:val="es-ES_tradnl"/>
        </w:rPr>
        <w:t xml:space="preserve">‒3 </w:t>
      </w:r>
      <w:r w:rsidR="005B797C">
        <w:rPr>
          <w:rFonts w:ascii="Arial" w:hAnsi="Arial" w:cs="Arial"/>
          <w:sz w:val="18"/>
          <w:szCs w:val="18"/>
          <w:lang w:val="es-ES_tradnl"/>
        </w:rPr>
        <w:t>+ 0</w:t>
      </w:r>
    </w:p>
    <w:p w14:paraId="0461605B" w14:textId="58F7ED79" w:rsidR="00771A1F" w:rsidRPr="00771A1F" w:rsidRDefault="005B797C" w:rsidP="00771A1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0 + (</w:t>
      </w:r>
      <w:r w:rsidR="00771A1F" w:rsidRPr="00771A1F">
        <w:rPr>
          <w:rFonts w:ascii="Arial" w:hAnsi="Arial" w:cs="Arial"/>
          <w:sz w:val="18"/>
          <w:szCs w:val="18"/>
          <w:lang w:val="es-ES_tradnl"/>
        </w:rPr>
        <w:t>‒3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14:paraId="26BA2CDF" w14:textId="609686D8" w:rsidR="00771A1F" w:rsidRPr="00771A1F" w:rsidRDefault="005B797C" w:rsidP="00771A1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0</w:t>
      </w:r>
      <w:r w:rsidR="00771A1F" w:rsidRPr="00771A1F">
        <w:rPr>
          <w:rFonts w:ascii="Arial" w:hAnsi="Arial" w:cs="Arial"/>
          <w:b/>
          <w:sz w:val="18"/>
          <w:szCs w:val="18"/>
          <w:lang w:val="es-ES_tradnl"/>
        </w:rPr>
        <w:t xml:space="preserve"> · (‒3)</w:t>
      </w: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26852AB3" w:rsidR="002B0B2F" w:rsidRDefault="00EB45F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r w:rsidRPr="00EB45FE">
        <w:rPr>
          <w:rFonts w:ascii="Times New Roman" w:hAnsi="Times New Roman" w:cs="Times New Roman"/>
          <w:i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 · </w:t>
      </w:r>
      <w:r w:rsidRPr="00EB45FE">
        <w:rPr>
          <w:rFonts w:ascii="Times New Roman" w:hAnsi="Times New Roman" w:cs="Times New Roman"/>
          <w:i/>
          <w:sz w:val="18"/>
          <w:szCs w:val="18"/>
          <w:lang w:val="es-ES_tradnl"/>
        </w:rPr>
        <w:t>d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309491B" w14:textId="59E1BE9A" w:rsidR="00D6096F" w:rsidRPr="0072270A" w:rsidRDefault="000A4F71" w:rsidP="00D6096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</w:t>
      </w:r>
      <w:r w:rsidR="00D6096F">
        <w:rPr>
          <w:rFonts w:ascii="Arial" w:hAnsi="Arial" w:cs="Arial"/>
          <w:sz w:val="18"/>
          <w:szCs w:val="18"/>
          <w:lang w:val="es-ES_tradnl"/>
        </w:rPr>
        <w:t xml:space="preserve"> es importante que identifiques la propie</w:t>
      </w:r>
      <w:r>
        <w:rPr>
          <w:rFonts w:ascii="Arial" w:hAnsi="Arial" w:cs="Arial"/>
          <w:sz w:val="18"/>
          <w:szCs w:val="18"/>
          <w:lang w:val="es-ES_tradnl"/>
        </w:rPr>
        <w:t>dad de la multiplicación que te</w:t>
      </w:r>
      <w:r w:rsidR="00D6096F">
        <w:rPr>
          <w:rFonts w:ascii="Arial" w:hAnsi="Arial" w:cs="Arial"/>
          <w:sz w:val="18"/>
          <w:szCs w:val="18"/>
          <w:lang w:val="es-ES_tradnl"/>
        </w:rPr>
        <w:t xml:space="preserve"> permite reducir la expresión para operar.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C71040" w14:textId="0FE5D331" w:rsidR="008C0FBD" w:rsidRPr="00771A1F" w:rsidRDefault="008C0FBD" w:rsidP="008C0FBD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>‒</w:t>
      </w:r>
      <w:r>
        <w:rPr>
          <w:rFonts w:ascii="Arial" w:hAnsi="Arial" w:cs="Arial"/>
          <w:b/>
          <w:sz w:val="18"/>
          <w:szCs w:val="18"/>
          <w:lang w:val="es-ES_tradnl"/>
        </w:rPr>
        <w:t>8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 ·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0</w:t>
      </w:r>
    </w:p>
    <w:p w14:paraId="77C73B17" w14:textId="5BD48CCC" w:rsidR="008C0FBD" w:rsidRPr="008C0FBD" w:rsidRDefault="008C0FBD" w:rsidP="008C0FBD">
      <w:pPr>
        <w:rPr>
          <w:rFonts w:ascii="Arial" w:hAnsi="Arial" w:cs="Arial"/>
          <w:b/>
          <w:sz w:val="18"/>
          <w:szCs w:val="18"/>
          <w:lang w:val="es-ES_tradnl"/>
        </w:rPr>
      </w:pPr>
      <w:r w:rsidRPr="008C0FBD">
        <w:rPr>
          <w:rFonts w:ascii="Arial" w:hAnsi="Arial" w:cs="Arial"/>
          <w:b/>
          <w:sz w:val="18"/>
          <w:szCs w:val="18"/>
          <w:lang w:val="es-ES_tradnl"/>
        </w:rPr>
        <w:t>0</w:t>
      </w:r>
    </w:p>
    <w:p w14:paraId="3132EB60" w14:textId="6720BF83" w:rsidR="008C0FBD" w:rsidRPr="00771A1F" w:rsidRDefault="008C0FBD" w:rsidP="008C0F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0 + (</w:t>
      </w:r>
      <w:r w:rsidRPr="00771A1F">
        <w:rPr>
          <w:rFonts w:ascii="Arial" w:hAnsi="Arial" w:cs="Arial"/>
          <w:sz w:val="18"/>
          <w:szCs w:val="18"/>
          <w:lang w:val="es-ES_tradnl"/>
        </w:rPr>
        <w:t>‒</w:t>
      </w:r>
      <w:r>
        <w:rPr>
          <w:rFonts w:ascii="Arial" w:hAnsi="Arial" w:cs="Arial"/>
          <w:sz w:val="18"/>
          <w:szCs w:val="18"/>
          <w:lang w:val="es-ES_tradnl"/>
        </w:rPr>
        <w:t>8)</w:t>
      </w:r>
    </w:p>
    <w:p w14:paraId="1DBF39AB" w14:textId="00C51943" w:rsidR="002B0B2F" w:rsidRDefault="008C0FBD" w:rsidP="008C0FBD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0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 · (‒</w:t>
      </w:r>
      <w:r>
        <w:rPr>
          <w:rFonts w:ascii="Arial" w:hAnsi="Arial" w:cs="Arial"/>
          <w:b/>
          <w:sz w:val="18"/>
          <w:szCs w:val="18"/>
          <w:lang w:val="es-ES_tradnl"/>
        </w:rPr>
        <w:t>8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>)</w:t>
      </w:r>
    </w:p>
    <w:p w14:paraId="0A0D2893" w14:textId="77777777" w:rsidR="008C0FBD" w:rsidRDefault="008C0FBD" w:rsidP="008C0FBD">
      <w:pPr>
        <w:rPr>
          <w:rFonts w:ascii="Arial" w:hAnsi="Arial" w:cs="Arial"/>
          <w:sz w:val="18"/>
          <w:szCs w:val="18"/>
          <w:lang w:val="es-ES_tradnl"/>
        </w:rPr>
      </w:pPr>
    </w:p>
    <w:p w14:paraId="044D9F1C" w14:textId="77777777" w:rsidR="00EA036A" w:rsidRDefault="00EA036A" w:rsidP="00EA036A">
      <w:pPr>
        <w:rPr>
          <w:rFonts w:ascii="Arial" w:hAnsi="Arial" w:cs="Arial"/>
          <w:sz w:val="18"/>
          <w:szCs w:val="18"/>
          <w:lang w:val="es-ES_tradnl"/>
        </w:rPr>
      </w:pPr>
    </w:p>
    <w:p w14:paraId="30DDAB45" w14:textId="77777777" w:rsidR="00EA036A" w:rsidRPr="009510B5" w:rsidRDefault="00EA036A" w:rsidP="00EA036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3005573" w14:textId="77777777" w:rsidR="00EA036A" w:rsidRPr="00771A1F" w:rsidRDefault="00EA036A" w:rsidP="00EA03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resultado de la operación </w:t>
      </w:r>
      <w:r w:rsidRPr="00771A1F">
        <w:rPr>
          <w:rFonts w:ascii="Times New Roman" w:hAnsi="Times New Roman" w:cs="Times New Roman"/>
          <w:i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 xml:space="preserve">· </w:t>
      </w:r>
      <w:r>
        <w:rPr>
          <w:rFonts w:ascii="Times New Roman" w:hAnsi="Times New Roman" w:cs="Times New Roman"/>
          <w:sz w:val="18"/>
          <w:szCs w:val="18"/>
          <w:lang w:val="es-ES_tradnl"/>
        </w:rPr>
        <w:t>(</w:t>
      </w:r>
      <w:r w:rsidRPr="00EB45FE">
        <w:rPr>
          <w:rFonts w:ascii="Times New Roman" w:hAnsi="Times New Roman" w:cs="Times New Roman"/>
          <w:i/>
          <w:sz w:val="18"/>
          <w:szCs w:val="18"/>
          <w:lang w:val="es-ES_tradnl"/>
        </w:rPr>
        <w:t>a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+ </w:t>
      </w:r>
      <w:r>
        <w:rPr>
          <w:rFonts w:ascii="Times New Roman" w:hAnsi="Times New Roman" w:cs="Times New Roman"/>
          <w:i/>
          <w:sz w:val="18"/>
          <w:szCs w:val="18"/>
          <w:lang w:val="es-ES_tradnl"/>
        </w:rPr>
        <w:t>c</w:t>
      </w:r>
      <w:r>
        <w:rPr>
          <w:rFonts w:ascii="Times New Roman" w:hAnsi="Times New Roman" w:cs="Times New Roman"/>
          <w:sz w:val="18"/>
          <w:szCs w:val="18"/>
          <w:lang w:val="es-ES_tradnl"/>
        </w:rPr>
        <w:t xml:space="preserve">) · </w:t>
      </w:r>
      <w:r w:rsidRPr="00771A1F">
        <w:rPr>
          <w:rFonts w:ascii="Times New Roman" w:hAnsi="Times New Roman" w:cs="Times New Roman"/>
          <w:i/>
          <w:sz w:val="18"/>
          <w:szCs w:val="18"/>
          <w:lang w:val="es-ES_tradnl"/>
        </w:rPr>
        <w:t>b</w:t>
      </w:r>
      <w:r>
        <w:rPr>
          <w:rFonts w:ascii="Times New Roman" w:hAnsi="Times New Roman" w:cs="Times New Roman"/>
          <w:sz w:val="18"/>
          <w:szCs w:val="18"/>
          <w:lang w:val="es-ES_tradnl"/>
        </w:rPr>
        <w:t>.</w:t>
      </w:r>
    </w:p>
    <w:p w14:paraId="7EDAFF61" w14:textId="77777777" w:rsidR="00EA036A" w:rsidRDefault="00EA036A" w:rsidP="00EA036A">
      <w:pPr>
        <w:rPr>
          <w:rFonts w:ascii="Arial" w:hAnsi="Arial" w:cs="Arial"/>
          <w:sz w:val="18"/>
          <w:szCs w:val="18"/>
          <w:lang w:val="es-ES_tradnl"/>
        </w:rPr>
      </w:pPr>
    </w:p>
    <w:p w14:paraId="32842DF1" w14:textId="77777777" w:rsidR="00EA036A" w:rsidRPr="009510B5" w:rsidRDefault="00EA036A" w:rsidP="00EA036A">
      <w:pPr>
        <w:rPr>
          <w:rFonts w:ascii="Arial" w:hAnsi="Arial" w:cs="Arial"/>
          <w:sz w:val="18"/>
          <w:szCs w:val="18"/>
          <w:lang w:val="es-ES_tradnl"/>
        </w:rPr>
      </w:pPr>
    </w:p>
    <w:p w14:paraId="13E33A37" w14:textId="77777777" w:rsidR="00EA036A" w:rsidRPr="0072270A" w:rsidRDefault="00EA036A" w:rsidP="00EA036A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3D0449" w14:textId="4AD7ED7A" w:rsidR="00EA036A" w:rsidRPr="0072270A" w:rsidRDefault="000A4F71" w:rsidP="00EA036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realizar este ejercicio</w:t>
      </w:r>
      <w:r w:rsidR="00EA036A">
        <w:rPr>
          <w:rFonts w:ascii="Arial" w:hAnsi="Arial" w:cs="Arial"/>
          <w:sz w:val="18"/>
          <w:szCs w:val="18"/>
          <w:lang w:val="es-ES_tradnl"/>
        </w:rPr>
        <w:t xml:space="preserve"> es importante que identifiques la propie</w:t>
      </w:r>
      <w:r>
        <w:rPr>
          <w:rFonts w:ascii="Arial" w:hAnsi="Arial" w:cs="Arial"/>
          <w:sz w:val="18"/>
          <w:szCs w:val="18"/>
          <w:lang w:val="es-ES_tradnl"/>
        </w:rPr>
        <w:t>dad de la multiplicación que te</w:t>
      </w:r>
      <w:bookmarkStart w:id="0" w:name="_GoBack"/>
      <w:bookmarkEnd w:id="0"/>
      <w:r w:rsidR="00EA036A">
        <w:rPr>
          <w:rFonts w:ascii="Arial" w:hAnsi="Arial" w:cs="Arial"/>
          <w:sz w:val="18"/>
          <w:szCs w:val="18"/>
          <w:lang w:val="es-ES_tradnl"/>
        </w:rPr>
        <w:t xml:space="preserve"> permite reducir la expresión para operar.</w:t>
      </w:r>
    </w:p>
    <w:p w14:paraId="32DA0FC1" w14:textId="77777777" w:rsidR="00EA036A" w:rsidRPr="0072270A" w:rsidRDefault="00EA036A" w:rsidP="00EA036A">
      <w:pPr>
        <w:rPr>
          <w:rFonts w:ascii="Arial" w:hAnsi="Arial" w:cs="Arial"/>
          <w:sz w:val="18"/>
          <w:szCs w:val="18"/>
          <w:lang w:val="es-ES_tradnl"/>
        </w:rPr>
      </w:pPr>
    </w:p>
    <w:p w14:paraId="729B3188" w14:textId="77777777" w:rsidR="00EA036A" w:rsidRDefault="00EA036A" w:rsidP="00EA036A">
      <w:pPr>
        <w:rPr>
          <w:rFonts w:ascii="Arial" w:hAnsi="Arial" w:cs="Arial"/>
          <w:sz w:val="18"/>
          <w:szCs w:val="18"/>
          <w:lang w:val="es-ES_tradnl"/>
        </w:rPr>
      </w:pPr>
    </w:p>
    <w:p w14:paraId="46C8271E" w14:textId="77777777" w:rsidR="00EA036A" w:rsidRPr="00F27343" w:rsidRDefault="00EA036A" w:rsidP="00EA036A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791755B" w14:textId="605028F3" w:rsidR="00EA036A" w:rsidRPr="00771A1F" w:rsidRDefault="00144589" w:rsidP="00EA036A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[</w:t>
      </w:r>
      <w:r w:rsidR="00EA036A" w:rsidRPr="00771A1F">
        <w:rPr>
          <w:rFonts w:ascii="Arial" w:hAnsi="Arial" w:cs="Arial"/>
          <w:b/>
          <w:sz w:val="18"/>
          <w:szCs w:val="18"/>
          <w:lang w:val="es-ES_tradnl"/>
        </w:rPr>
        <w:t>‒</w:t>
      </w:r>
      <w:r>
        <w:rPr>
          <w:rFonts w:ascii="Arial" w:hAnsi="Arial" w:cs="Arial"/>
          <w:b/>
          <w:sz w:val="18"/>
          <w:szCs w:val="18"/>
          <w:lang w:val="es-ES_tradnl"/>
        </w:rPr>
        <w:t>8</w:t>
      </w:r>
      <w:r w:rsidR="00EA036A" w:rsidRPr="00771A1F">
        <w:rPr>
          <w:rFonts w:ascii="Arial" w:hAnsi="Arial" w:cs="Arial"/>
          <w:b/>
          <w:sz w:val="18"/>
          <w:szCs w:val="18"/>
          <w:lang w:val="es-ES_tradnl"/>
        </w:rPr>
        <w:t xml:space="preserve"> · </w:t>
      </w:r>
      <w:r>
        <w:rPr>
          <w:rFonts w:ascii="Arial" w:hAnsi="Arial" w:cs="Arial"/>
          <w:b/>
          <w:sz w:val="18"/>
          <w:szCs w:val="18"/>
          <w:lang w:val="es-ES_tradnl"/>
        </w:rPr>
        <w:t>(‒3)</w:t>
      </w:r>
      <w:r w:rsidR="00EA036A" w:rsidRPr="00771A1F">
        <w:rPr>
          <w:rFonts w:ascii="Arial" w:hAnsi="Arial" w:cs="Arial"/>
          <w:b/>
          <w:sz w:val="18"/>
          <w:szCs w:val="18"/>
          <w:lang w:val="es-ES_tradnl"/>
        </w:rPr>
        <w:t xml:space="preserve"> + (‒</w:t>
      </w:r>
      <w:r>
        <w:rPr>
          <w:rFonts w:ascii="Arial" w:hAnsi="Arial" w:cs="Arial"/>
          <w:b/>
          <w:sz w:val="18"/>
          <w:szCs w:val="18"/>
          <w:lang w:val="es-ES_tradnl"/>
        </w:rPr>
        <w:t>8</w:t>
      </w:r>
      <w:r w:rsidR="00EA036A" w:rsidRPr="00771A1F">
        <w:rPr>
          <w:rFonts w:ascii="Arial" w:hAnsi="Arial" w:cs="Arial"/>
          <w:b/>
          <w:sz w:val="18"/>
          <w:szCs w:val="18"/>
          <w:lang w:val="es-ES_tradnl"/>
        </w:rPr>
        <w:t>) · (‒5)</w:t>
      </w:r>
      <w:r>
        <w:rPr>
          <w:rFonts w:ascii="Arial" w:hAnsi="Arial" w:cs="Arial"/>
          <w:b/>
          <w:sz w:val="18"/>
          <w:szCs w:val="18"/>
          <w:lang w:val="es-ES_tradnl"/>
        </w:rPr>
        <w:t>] · 2</w:t>
      </w:r>
    </w:p>
    <w:p w14:paraId="01B98C9E" w14:textId="4F3C1504" w:rsidR="00144589" w:rsidRDefault="00144589" w:rsidP="00144589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>‒</w:t>
      </w:r>
      <w:r>
        <w:rPr>
          <w:rFonts w:ascii="Arial" w:hAnsi="Arial" w:cs="Arial"/>
          <w:b/>
          <w:sz w:val="18"/>
          <w:szCs w:val="18"/>
          <w:lang w:val="es-ES_tradnl"/>
        </w:rPr>
        <w:t>8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 · </w:t>
      </w:r>
      <w:r>
        <w:rPr>
          <w:rFonts w:ascii="Arial" w:hAnsi="Arial" w:cs="Arial"/>
          <w:b/>
          <w:sz w:val="18"/>
          <w:szCs w:val="18"/>
          <w:lang w:val="es-ES_tradnl"/>
        </w:rPr>
        <w:t>[(‒3) · 2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 + (‒</w:t>
      </w:r>
      <w:r>
        <w:rPr>
          <w:rFonts w:ascii="Arial" w:hAnsi="Arial" w:cs="Arial"/>
          <w:b/>
          <w:sz w:val="18"/>
          <w:szCs w:val="18"/>
          <w:lang w:val="es-ES_tradnl"/>
        </w:rPr>
        <w:t>5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) · </w:t>
      </w:r>
      <w:r>
        <w:rPr>
          <w:rFonts w:ascii="Arial" w:hAnsi="Arial" w:cs="Arial"/>
          <w:b/>
          <w:sz w:val="18"/>
          <w:szCs w:val="18"/>
          <w:lang w:val="es-ES_tradnl"/>
        </w:rPr>
        <w:t>2]</w:t>
      </w:r>
    </w:p>
    <w:p w14:paraId="5C7B2D97" w14:textId="70AB3824" w:rsidR="00144589" w:rsidRPr="00144589" w:rsidRDefault="00144589" w:rsidP="00144589">
      <w:pPr>
        <w:rPr>
          <w:rFonts w:ascii="Arial" w:hAnsi="Arial" w:cs="Arial"/>
          <w:sz w:val="18"/>
          <w:szCs w:val="18"/>
          <w:lang w:val="es-ES_tradnl"/>
        </w:rPr>
      </w:pPr>
      <w:r w:rsidRPr="00144589">
        <w:rPr>
          <w:rFonts w:ascii="Arial" w:hAnsi="Arial" w:cs="Arial"/>
          <w:sz w:val="18"/>
          <w:szCs w:val="18"/>
          <w:lang w:val="es-ES_tradnl"/>
        </w:rPr>
        <w:t>[‒24 + (‒40)] · 2</w:t>
      </w:r>
    </w:p>
    <w:p w14:paraId="465437EE" w14:textId="2F540475" w:rsidR="00144589" w:rsidRPr="00771A1F" w:rsidRDefault="00144589" w:rsidP="00144589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[24 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+ </w:t>
      </w:r>
      <w:r>
        <w:rPr>
          <w:rFonts w:ascii="Arial" w:hAnsi="Arial" w:cs="Arial"/>
          <w:b/>
          <w:sz w:val="18"/>
          <w:szCs w:val="18"/>
          <w:lang w:val="es-ES_tradnl"/>
        </w:rPr>
        <w:t>40] · 2</w:t>
      </w:r>
    </w:p>
    <w:p w14:paraId="230DE5FB" w14:textId="3FC47FAD" w:rsidR="00144589" w:rsidRPr="00771A1F" w:rsidRDefault="00144589" w:rsidP="00144589">
      <w:pPr>
        <w:rPr>
          <w:rFonts w:ascii="Arial" w:hAnsi="Arial" w:cs="Arial"/>
          <w:b/>
          <w:sz w:val="18"/>
          <w:szCs w:val="18"/>
          <w:lang w:val="es-ES_tradnl"/>
        </w:rPr>
      </w:pPr>
      <w:r w:rsidRPr="00771A1F">
        <w:rPr>
          <w:rFonts w:ascii="Arial" w:hAnsi="Arial" w:cs="Arial"/>
          <w:b/>
          <w:sz w:val="18"/>
          <w:szCs w:val="18"/>
          <w:lang w:val="es-ES_tradnl"/>
        </w:rPr>
        <w:t>‒</w:t>
      </w:r>
      <w:r>
        <w:rPr>
          <w:rFonts w:ascii="Arial" w:hAnsi="Arial" w:cs="Arial"/>
          <w:b/>
          <w:sz w:val="18"/>
          <w:szCs w:val="18"/>
          <w:lang w:val="es-ES_tradnl"/>
        </w:rPr>
        <w:t>8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 · </w:t>
      </w:r>
      <w:r>
        <w:rPr>
          <w:rFonts w:ascii="Arial" w:hAnsi="Arial" w:cs="Arial"/>
          <w:b/>
          <w:sz w:val="18"/>
          <w:szCs w:val="18"/>
          <w:lang w:val="es-ES_tradnl"/>
        </w:rPr>
        <w:t>[‒6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 xml:space="preserve"> + (‒</w:t>
      </w:r>
      <w:r>
        <w:rPr>
          <w:rFonts w:ascii="Arial" w:hAnsi="Arial" w:cs="Arial"/>
          <w:b/>
          <w:sz w:val="18"/>
          <w:szCs w:val="18"/>
          <w:lang w:val="es-ES_tradnl"/>
        </w:rPr>
        <w:t>10</w:t>
      </w:r>
      <w:r w:rsidRPr="00771A1F">
        <w:rPr>
          <w:rFonts w:ascii="Arial" w:hAnsi="Arial" w:cs="Arial"/>
          <w:b/>
          <w:sz w:val="18"/>
          <w:szCs w:val="18"/>
          <w:lang w:val="es-ES_tradnl"/>
        </w:rPr>
        <w:t>)</w:t>
      </w:r>
      <w:r>
        <w:rPr>
          <w:rFonts w:ascii="Arial" w:hAnsi="Arial" w:cs="Arial"/>
          <w:b/>
          <w:sz w:val="18"/>
          <w:szCs w:val="18"/>
          <w:lang w:val="es-ES_tradnl"/>
        </w:rPr>
        <w:t>]</w:t>
      </w:r>
    </w:p>
    <w:p w14:paraId="59A40481" w14:textId="77777777" w:rsidR="00EA036A" w:rsidRDefault="00EA036A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A4F71"/>
    <w:rsid w:val="000B20BA"/>
    <w:rsid w:val="00104E5C"/>
    <w:rsid w:val="00125D25"/>
    <w:rsid w:val="00144589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8452B"/>
    <w:rsid w:val="005945F0"/>
    <w:rsid w:val="005B210B"/>
    <w:rsid w:val="005B797C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0714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71A1F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A108F"/>
    <w:rsid w:val="008C0FBD"/>
    <w:rsid w:val="008C6F76"/>
    <w:rsid w:val="00923C89"/>
    <w:rsid w:val="009320AC"/>
    <w:rsid w:val="009426C6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01F3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2D25"/>
    <w:rsid w:val="00D6096F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036A"/>
    <w:rsid w:val="00EA22E1"/>
    <w:rsid w:val="00EA3E65"/>
    <w:rsid w:val="00EB0CCB"/>
    <w:rsid w:val="00EB45FE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71A1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71A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954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15</cp:revision>
  <dcterms:created xsi:type="dcterms:W3CDTF">2015-04-12T18:19:00Z</dcterms:created>
  <dcterms:modified xsi:type="dcterms:W3CDTF">2015-04-16T04:32:00Z</dcterms:modified>
</cp:coreProperties>
</file>