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23F4120" w:rsidR="0045712C" w:rsidRPr="00E02462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84100F" w:rsidRPr="00E02462">
        <w:rPr>
          <w:rFonts w:ascii="Arial" w:hAnsi="Arial" w:cs="Arial"/>
          <w:b/>
          <w:sz w:val="18"/>
          <w:szCs w:val="18"/>
          <w:lang w:val="es-ES_tradnl"/>
        </w:rPr>
        <w:t>M6A: Test de validar escritura</w:t>
      </w:r>
    </w:p>
    <w:p w14:paraId="720D2C7B" w14:textId="77777777" w:rsidR="0045712C" w:rsidRPr="00E02462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E02462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A55FF14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E02462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E0246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E02462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E02462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E02462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8746B3E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480F4FEC" w14:textId="77777777" w:rsidR="005044EA" w:rsidRPr="00E02462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E0246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E02462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4988C7C1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Divisiones que requieren aplicar las propiedades de la multiplicación.</w:t>
      </w:r>
    </w:p>
    <w:p w14:paraId="678E556D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E0246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E0246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1C3338F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División, enteros, multiplicación, propiedades.</w:t>
      </w:r>
    </w:p>
    <w:p w14:paraId="3CDB971F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E0246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F4D6127" w:rsidR="000719EE" w:rsidRPr="00E02462" w:rsidRDefault="008816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E02462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E02462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E02462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E02462" w14:paraId="3EF28718" w14:textId="77777777" w:rsidTr="00AC7496">
        <w:tc>
          <w:tcPr>
            <w:tcW w:w="1248" w:type="dxa"/>
          </w:tcPr>
          <w:p w14:paraId="0F71FD18" w14:textId="4CA29615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F6400FF" w:rsidR="005F4C68" w:rsidRPr="00E02462" w:rsidRDefault="00304F8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E0246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E02462" w14:paraId="424EB321" w14:textId="77777777" w:rsidTr="00AC7496">
        <w:tc>
          <w:tcPr>
            <w:tcW w:w="1248" w:type="dxa"/>
          </w:tcPr>
          <w:p w14:paraId="79357949" w14:textId="1F32B609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02462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E02462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02462" w14:paraId="3F4FCFF6" w14:textId="102574E5" w:rsidTr="00B92165">
        <w:tc>
          <w:tcPr>
            <w:tcW w:w="4536" w:type="dxa"/>
          </w:tcPr>
          <w:p w14:paraId="6FE44A92" w14:textId="06DD1B98" w:rsidR="002E4EE6" w:rsidRPr="00E0246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02462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A86EDDC" w:rsidR="002E4EE6" w:rsidRPr="00E02462" w:rsidRDefault="00304F8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925866" w14:paraId="1593AE9E" w14:textId="55DEF9CB" w:rsidTr="00B92165">
        <w:tc>
          <w:tcPr>
            <w:tcW w:w="4536" w:type="dxa"/>
          </w:tcPr>
          <w:p w14:paraId="73E9F5D1" w14:textId="6D86BA7E" w:rsidR="002E4EE6" w:rsidRPr="00E0246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02462" w14:paraId="616BF0A9" w14:textId="36EE9EF1" w:rsidTr="00B92165">
        <w:tc>
          <w:tcPr>
            <w:tcW w:w="4536" w:type="dxa"/>
          </w:tcPr>
          <w:p w14:paraId="5D9EA602" w14:textId="143FA7BA" w:rsidR="002E4EE6" w:rsidRPr="00E0246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02462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02462" w14:paraId="0CEAED7C" w14:textId="6C732F50" w:rsidTr="00B92165">
        <w:tc>
          <w:tcPr>
            <w:tcW w:w="4536" w:type="dxa"/>
          </w:tcPr>
          <w:p w14:paraId="04FC76F0" w14:textId="081E1537" w:rsidR="002E4EE6" w:rsidRPr="00E02462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024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02462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E02462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E02462" w14:paraId="028DB304" w14:textId="77777777" w:rsidTr="007B5078">
        <w:tc>
          <w:tcPr>
            <w:tcW w:w="2126" w:type="dxa"/>
          </w:tcPr>
          <w:p w14:paraId="409F00A9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F73EB42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402EF" w:rsidRPr="00E02462" w14:paraId="74EA9DEC" w14:textId="77777777" w:rsidTr="007B5078">
        <w:tc>
          <w:tcPr>
            <w:tcW w:w="2126" w:type="dxa"/>
          </w:tcPr>
          <w:p w14:paraId="11195F8C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055FE5BF" w:rsidR="004402EF" w:rsidRPr="00E02462" w:rsidRDefault="00304F8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EE25CCB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402EF" w:rsidRPr="00E02462" w14:paraId="4F4CF8DA" w14:textId="77777777" w:rsidTr="007B5078">
        <w:tc>
          <w:tcPr>
            <w:tcW w:w="2126" w:type="dxa"/>
          </w:tcPr>
          <w:p w14:paraId="67B969C8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E02462" w:rsidRDefault="004402E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6F39E02" w14:textId="77777777" w:rsidR="004402EF" w:rsidRPr="00E02462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E02462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E02462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02462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02462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7885204D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E02462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E02462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E02462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E02462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E0246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02462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DF0F3F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925866">
        <w:rPr>
          <w:rFonts w:ascii="Arial" w:hAnsi="Arial" w:cs="Arial"/>
          <w:color w:val="000000"/>
          <w:sz w:val="18"/>
          <w:szCs w:val="18"/>
          <w:lang w:val="es-ES"/>
        </w:rPr>
        <w:t>Refuerza tu aprendizaje: divisiones y multiplicaciones</w:t>
      </w:r>
    </w:p>
    <w:p w14:paraId="6028E8CA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E02462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0246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E02462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26A0B237" w:rsidR="000719EE" w:rsidRPr="00E02462" w:rsidRDefault="00304F8F" w:rsidP="000719EE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E02462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E02462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F6741AA" w:rsidR="000719EE" w:rsidRPr="00E02462" w:rsidRDefault="00304F8F" w:rsidP="000719EE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Arrastra y ubica frente a cada operación su resultado.</w:t>
      </w:r>
    </w:p>
    <w:p w14:paraId="67EC4DD2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E0246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74EDD43" w14:textId="6FFFDD59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Antes de dividir</w:t>
      </w:r>
      <w:r w:rsidR="00925866">
        <w:rPr>
          <w:rFonts w:ascii="Arial" w:hAnsi="Arial" w:cs="Arial"/>
          <w:sz w:val="18"/>
          <w:szCs w:val="18"/>
          <w:lang w:val="es-ES_tradnl"/>
        </w:rPr>
        <w:t>,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primero</w:t>
      </w:r>
      <w:r w:rsidR="00B540D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540D9" w:rsidRPr="00E02462">
        <w:rPr>
          <w:rFonts w:ascii="Arial" w:hAnsi="Arial" w:cs="Arial"/>
          <w:sz w:val="18"/>
          <w:szCs w:val="18"/>
          <w:lang w:val="es-ES_tradnl"/>
        </w:rPr>
        <w:t>resuelve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B540D9">
        <w:rPr>
          <w:rFonts w:ascii="Arial" w:hAnsi="Arial" w:cs="Arial"/>
          <w:sz w:val="18"/>
          <w:szCs w:val="18"/>
          <w:lang w:val="es-ES_tradnl"/>
        </w:rPr>
        <w:t>s multiplicaciones y</w:t>
      </w:r>
      <w:r w:rsidR="00925866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 w:rsidR="00B540D9">
        <w:rPr>
          <w:rFonts w:ascii="Arial" w:hAnsi="Arial" w:cs="Arial"/>
          <w:sz w:val="18"/>
          <w:szCs w:val="18"/>
          <w:lang w:val="es-ES_tradnl"/>
        </w:rPr>
        <w:t xml:space="preserve"> al escribir el resultado, si es negativo </w:t>
      </w:r>
      <w:r w:rsidR="00B540D9" w:rsidRPr="00B540D9">
        <w:rPr>
          <w:rFonts w:ascii="Arial" w:hAnsi="Arial" w:cs="Arial"/>
          <w:b/>
          <w:sz w:val="18"/>
          <w:szCs w:val="18"/>
          <w:lang w:val="es-ES_tradnl"/>
        </w:rPr>
        <w:t>no</w:t>
      </w:r>
      <w:r w:rsidR="00B540D9">
        <w:rPr>
          <w:rFonts w:ascii="Arial" w:hAnsi="Arial" w:cs="Arial"/>
          <w:sz w:val="18"/>
          <w:szCs w:val="18"/>
          <w:lang w:val="es-ES_tradnl"/>
        </w:rPr>
        <w:t xml:space="preserve"> dejes espacio entre el signo menos y el número.</w:t>
      </w:r>
    </w:p>
    <w:p w14:paraId="278B509F" w14:textId="77777777" w:rsidR="00304F8F" w:rsidRPr="00E02462" w:rsidRDefault="00304F8F" w:rsidP="00304F8F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E02462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E0246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E02462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DE1A245" w:rsidR="000719EE" w:rsidRPr="00E02462" w:rsidRDefault="00304F8F" w:rsidP="000719EE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E02462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E02462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541B3D68" w:rsidR="00584F8B" w:rsidRPr="00E02462" w:rsidRDefault="00304F8F" w:rsidP="00584F8B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E02462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2462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40FA0DD" w:rsidR="000719EE" w:rsidRPr="00E02462" w:rsidRDefault="00304F8F" w:rsidP="00CB02D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72847A08" w14:textId="77777777" w:rsidR="009C4689" w:rsidRPr="00E02462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39D318E" w:rsidR="00742D83" w:rsidRPr="00E02462" w:rsidRDefault="005B7A79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>MÍN. 2</w:t>
      </w:r>
      <w:r w:rsidR="004A4A9C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 MÁX. 1</w:t>
      </w:r>
      <w:r w:rsidR="009C4689" w:rsidRPr="00E02462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="004A4A9C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E02462">
        <w:rPr>
          <w:rFonts w:ascii="Arial" w:hAnsi="Arial" w:cs="Arial"/>
          <w:color w:val="0000FF"/>
          <w:sz w:val="18"/>
          <w:szCs w:val="18"/>
          <w:lang w:val="es-ES_tradnl"/>
        </w:rPr>
        <w:t>TEST-</w:t>
      </w:r>
      <w:r w:rsidR="001B759C" w:rsidRPr="00E02462">
        <w:rPr>
          <w:rFonts w:ascii="Arial" w:hAnsi="Arial" w:cs="Arial"/>
          <w:color w:val="0000FF"/>
          <w:sz w:val="18"/>
          <w:szCs w:val="18"/>
          <w:lang w:val="es-ES_tradnl"/>
        </w:rPr>
        <w:t>VALIDAR ESCRITURA</w:t>
      </w:r>
      <w:r w:rsidR="009C4689" w:rsidRPr="00E02462">
        <w:rPr>
          <w:rFonts w:ascii="Arial" w:hAnsi="Arial" w:cs="Arial"/>
          <w:color w:val="0000FF"/>
          <w:sz w:val="18"/>
          <w:szCs w:val="18"/>
          <w:lang w:val="es-ES_tradnl"/>
        </w:rPr>
        <w:t>.</w:t>
      </w:r>
      <w:r w:rsidR="007B2617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MODELO DE VALIDACIÓN POR ESCRITURA. TODO EL TEXTO QUE SE ESCRIBA SERÁN CONSIDERADO VÁLIDO Y CORRECTO. </w:t>
      </w:r>
      <w:r w:rsidR="00D3600C"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 xml:space="preserve">LA EXPLICACIÓN </w:t>
      </w:r>
      <w:r w:rsidR="009C011A"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Y RESPUESTA</w:t>
      </w:r>
      <w:r w:rsidR="009C011A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SE MUESTRA </w:t>
      </w:r>
      <w:r w:rsidR="003E3C5E" w:rsidRPr="00E02462">
        <w:rPr>
          <w:rFonts w:ascii="Arial" w:hAnsi="Arial" w:cs="Arial"/>
          <w:color w:val="0000FF"/>
          <w:sz w:val="18"/>
          <w:szCs w:val="18"/>
          <w:lang w:val="es-ES_tradnl"/>
        </w:rPr>
        <w:t>AL MOMENTO DE PEDIR LA SOLUCIÓN</w:t>
      </w:r>
      <w:r w:rsidR="0036258A" w:rsidRPr="00E02462">
        <w:rPr>
          <w:rFonts w:ascii="Arial" w:hAnsi="Arial" w:cs="Arial"/>
          <w:color w:val="0000FF"/>
          <w:sz w:val="18"/>
          <w:szCs w:val="18"/>
          <w:lang w:val="es-ES_tradnl"/>
        </w:rPr>
        <w:t>.</w:t>
      </w:r>
      <w:r w:rsidR="00D97590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UNIDADES, TEXTO QUE SE DESEA SEA PARTE DEL FINAL DE LA RESPUESTA, EJEMPLO: cm</w:t>
      </w:r>
      <w:r w:rsidR="00D97590" w:rsidRPr="00E02462">
        <w:rPr>
          <w:rFonts w:ascii="Arial" w:hAnsi="Arial" w:cs="Arial"/>
          <w:color w:val="0000FF"/>
          <w:sz w:val="18"/>
          <w:szCs w:val="18"/>
          <w:vertAlign w:val="superscript"/>
          <w:lang w:val="es-ES_tradnl"/>
        </w:rPr>
        <w:t>2</w:t>
      </w:r>
    </w:p>
    <w:p w14:paraId="52721E54" w14:textId="77777777" w:rsidR="004A4A9C" w:rsidRPr="00E02462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62D738D8" w14:textId="752174C6" w:rsidR="001B759C" w:rsidRPr="00E02462" w:rsidRDefault="001B759C" w:rsidP="001B759C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CRITERIOS PARA LA CALIFICACIÓN, </w:t>
      </w:r>
      <w:r w:rsidR="009F2496" w:rsidRPr="00E02462">
        <w:rPr>
          <w:rFonts w:ascii="Arial" w:hAnsi="Arial" w:cs="Arial"/>
          <w:color w:val="0000FF"/>
          <w:sz w:val="18"/>
          <w:szCs w:val="18"/>
          <w:lang w:val="es-ES_tradnl"/>
        </w:rPr>
        <w:t>INDICA CON</w:t>
      </w:r>
      <w:r w:rsidR="00EC5BCC"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“S”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SOLAMENTE SI SE DESEA:</w:t>
      </w:r>
    </w:p>
    <w:p w14:paraId="75ACB266" w14:textId="6C550984" w:rsidR="001B759C" w:rsidRPr="00E02462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mayúsculas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 xml:space="preserve">= 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mayúsculas</w:t>
      </w:r>
    </w:p>
    <w:p w14:paraId="7D44DD86" w14:textId="634DA299" w:rsidR="001B759C" w:rsidRPr="00E02462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(incluyendo doble espacios)</w:t>
      </w:r>
    </w:p>
    <w:p w14:paraId="55F3623A" w14:textId="2DE047F6" w:rsidR="001B759C" w:rsidRPr="00E02462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 w:cs="Arial"/>
          <w:color w:val="0000FF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Sin puntuación final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  <w:t>=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ab/>
      </w:r>
      <w:r w:rsidRPr="00E02462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considerar puntuación final</w:t>
      </w:r>
    </w:p>
    <w:p w14:paraId="750C3158" w14:textId="77777777" w:rsidR="001B759C" w:rsidRPr="00E02462" w:rsidRDefault="001B759C" w:rsidP="001B759C">
      <w:pPr>
        <w:tabs>
          <w:tab w:val="left" w:pos="8364"/>
        </w:tabs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SUGERENCIA: SI APLIQUEN LOS CRITERIOS DE CALIFICACIÓN SE PUEDE APROVECHAR </w:t>
      </w:r>
      <w:r w:rsidRPr="00E02462">
        <w:rPr>
          <w:rFonts w:ascii="Arial" w:hAnsi="Arial" w:cs="Arial"/>
          <w:color w:val="0000FF"/>
          <w:sz w:val="18"/>
          <w:szCs w:val="18"/>
          <w:u w:val="single"/>
          <w:lang w:val="es-ES_tradnl"/>
        </w:rPr>
        <w:t>Más información</w:t>
      </w:r>
      <w:r w:rsidRPr="00E02462">
        <w:rPr>
          <w:rFonts w:ascii="Arial" w:hAnsi="Arial" w:cs="Arial"/>
          <w:color w:val="0000FF"/>
          <w:sz w:val="18"/>
          <w:szCs w:val="18"/>
          <w:lang w:val="es-ES_tradnl"/>
        </w:rPr>
        <w:t xml:space="preserve"> PARA ENFATIZAR LA IMPORTANCIA DEL USO DE LOS MISMOS. </w:t>
      </w:r>
    </w:p>
    <w:p w14:paraId="7932FBF3" w14:textId="77777777" w:rsidR="001B759C" w:rsidRPr="00E02462" w:rsidRDefault="001B75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3F89775" w14:textId="77777777" w:rsidR="001B759C" w:rsidRPr="00E02462" w:rsidRDefault="001B75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E02462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2EFE1CF" w:rsidR="006D02A8" w:rsidRPr="00E02462" w:rsidRDefault="00E0246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</w:t>
      </w:r>
      <w:r w:rsidR="00661025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 xml:space="preserve"> operación y escribe el resultado en el espacio indicado.</w:t>
      </w:r>
    </w:p>
    <w:p w14:paraId="562557D7" w14:textId="14BC708F" w:rsidR="00CD0B3B" w:rsidRPr="00E02462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1BFE0D" w14:textId="731C5F3C" w:rsidR="00661025" w:rsidRDefault="00661025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siguiente operación y realiza el mismo procedimiento en cada ejercicio.</w:t>
      </w:r>
    </w:p>
    <w:p w14:paraId="6CC68A6C" w14:textId="77777777" w:rsidR="00661025" w:rsidRPr="00E02462" w:rsidRDefault="0066102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35CBA7F" w14:textId="681D5392" w:rsidR="001B759C" w:rsidRDefault="00925866" w:rsidP="00B5250C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‒4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·(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‒8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)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Times New Roman"/>
              <w:sz w:val="18"/>
              <w:szCs w:val="18"/>
              <w:lang w:val="es-ES_tradnl"/>
            </w:rPr>
            <m:t>‒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24 ÷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24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=1</m:t>
          </m:r>
        </m:oMath>
      </m:oMathPara>
    </w:p>
    <w:p w14:paraId="28FD8207" w14:textId="77777777" w:rsidR="00661025" w:rsidRDefault="0066102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07214D8" w14:textId="77777777" w:rsidR="00661025" w:rsidRPr="00E02462" w:rsidRDefault="00661025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E02462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FFC8EA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BAC2D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54DE6F22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0FF3DD4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FA9A0E" w14:textId="2349C74F" w:rsidR="00661025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 ·(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6)</m:t>
              </m:r>
            </m:den>
          </m:f>
        </m:oMath>
      </m:oMathPara>
    </w:p>
    <w:p w14:paraId="197D8660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474B0CE5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62C9A4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E1C66F6" w14:textId="7E894EE0" w:rsidR="00661025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 ·6</m:t>
              </m:r>
            </m:den>
          </m:f>
        </m:oMath>
      </m:oMathPara>
    </w:p>
    <w:p w14:paraId="182763A5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E0246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E0246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E02462">
        <w:rPr>
          <w:rFonts w:ascii="Arial" w:hAnsi="Arial" w:cs="Arial"/>
          <w:sz w:val="18"/>
          <w:szCs w:val="18"/>
          <w:highlight w:val="yellow"/>
          <w:lang w:val="es-ES_tradnl"/>
        </w:rPr>
        <w:t>(mín. 1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– máx. </w:t>
      </w:r>
      <w:r w:rsidR="001B759C" w:rsidRPr="00E02462">
        <w:rPr>
          <w:rFonts w:ascii="Arial" w:hAnsi="Arial" w:cs="Arial"/>
          <w:sz w:val="18"/>
          <w:szCs w:val="18"/>
          <w:highlight w:val="yellow"/>
          <w:lang w:val="es-ES_tradnl"/>
        </w:rPr>
        <w:t>10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, </w:t>
      </w:r>
      <w:r w:rsidR="001B759C"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E02462">
        <w:rPr>
          <w:rFonts w:ascii="Arial" w:hAnsi="Arial" w:cs="Arial"/>
          <w:sz w:val="18"/>
          <w:szCs w:val="18"/>
          <w:highlight w:val="yellow"/>
          <w:lang w:val="es-ES_tradnl"/>
        </w:rPr>
        <w:t>,</w:t>
      </w:r>
      <w:r w:rsidR="00B5250C"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E0246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E02462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E02462" w:rsidRDefault="002A5913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E02462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74A3E3D4" w:rsidR="008119F5" w:rsidRPr="00E02462" w:rsidRDefault="00661025" w:rsidP="008119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-6</w:t>
            </w:r>
          </w:p>
        </w:tc>
        <w:tc>
          <w:tcPr>
            <w:tcW w:w="567" w:type="dxa"/>
          </w:tcPr>
          <w:p w14:paraId="4F99EF2C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E02462" w:rsidRDefault="008119F5" w:rsidP="00D70A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A5913" w:rsidRPr="00E02462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E02462" w:rsidRDefault="008119F5" w:rsidP="008119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E02462" w:rsidRDefault="008119F5" w:rsidP="00D70A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A5913" w:rsidRPr="00E02462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E02462" w:rsidRDefault="008119F5" w:rsidP="008119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E02462" w:rsidRDefault="008119F5" w:rsidP="00D70A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A5913" w:rsidRPr="00E02462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E02462" w:rsidRDefault="008119F5" w:rsidP="008119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E02462" w:rsidRDefault="008119F5" w:rsidP="00D70A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A5913" w:rsidRPr="00E02462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E02462" w:rsidRDefault="008119F5" w:rsidP="008119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E02462" w:rsidRDefault="008119F5" w:rsidP="00D70A6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E02462" w:rsidRDefault="008119F5" w:rsidP="008119F5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Pr="00E02462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25866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E02462" w:rsidRDefault="009B1C61" w:rsidP="009B1C61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E02462" w:rsidRDefault="009B1C61" w:rsidP="009B1C6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E02462" w:rsidRDefault="009B1C61" w:rsidP="009B1C6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359BDD4A" w:rsidR="009B1C61" w:rsidRPr="00E02462" w:rsidRDefault="009B1C61" w:rsidP="009B1C6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E02462" w:rsidRDefault="009B1C61" w:rsidP="009B1C61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1033FDCA" w:rsidR="009B1C61" w:rsidRPr="00E02462" w:rsidRDefault="009B1C61" w:rsidP="009B1C6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E0D546D" w14:textId="117E95E9" w:rsidR="009B1C61" w:rsidRPr="00E02462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E02462" w:rsidRDefault="00B362E8" w:rsidP="008119F5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2CC5FE95" w:rsidR="00584F8B" w:rsidRPr="00E0246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Pr="00E0246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Pr="00E02462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Pr="00E02462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E02462" w:rsidRDefault="003C5C20" w:rsidP="003C5C2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195F29D" w14:textId="77777777" w:rsidR="00661025" w:rsidRPr="00E02462" w:rsidRDefault="00661025" w:rsidP="00661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3088D2E7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0FC61B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2FB9A6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E02462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FCD953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2A04EC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B74F3" w14:textId="4FB1A2B8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C92765A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614686" w14:textId="1A65E36A" w:rsidR="00661025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‒5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·6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·(2)</m:t>
              </m:r>
            </m:den>
          </m:f>
        </m:oMath>
      </m:oMathPara>
    </w:p>
    <w:p w14:paraId="59D34012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0D49C0C0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79CF668" w14:textId="77777777" w:rsidR="00661025" w:rsidRPr="00E02462" w:rsidRDefault="00661025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0004A49B" w14:textId="41175822" w:rsidR="00AA3490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‒5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·6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-3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·(2)</m:t>
              </m:r>
            </m:den>
          </m:f>
        </m:oMath>
      </m:oMathPara>
    </w:p>
    <w:p w14:paraId="4D2B8980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E02462" w14:paraId="05496BC7" w14:textId="77777777" w:rsidTr="00A4141B">
        <w:tc>
          <w:tcPr>
            <w:tcW w:w="534" w:type="dxa"/>
            <w:shd w:val="clear" w:color="auto" w:fill="E6E6E6"/>
          </w:tcPr>
          <w:p w14:paraId="3239AFE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E02462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23580F53" w:rsidR="004F0342" w:rsidRPr="00E02462" w:rsidRDefault="00661025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567" w:type="dxa"/>
          </w:tcPr>
          <w:p w14:paraId="273D56A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1EF36A0E" w14:textId="77777777" w:rsidTr="00A4141B">
        <w:tc>
          <w:tcPr>
            <w:tcW w:w="534" w:type="dxa"/>
            <w:shd w:val="clear" w:color="auto" w:fill="E6E6E6"/>
          </w:tcPr>
          <w:p w14:paraId="6CB86DF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5F3A71C8" w14:textId="77777777" w:rsidTr="00A4141B">
        <w:tc>
          <w:tcPr>
            <w:tcW w:w="534" w:type="dxa"/>
            <w:shd w:val="clear" w:color="auto" w:fill="E6E6E6"/>
          </w:tcPr>
          <w:p w14:paraId="7B386C6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33615A53" w14:textId="77777777" w:rsidTr="00A4141B">
        <w:tc>
          <w:tcPr>
            <w:tcW w:w="534" w:type="dxa"/>
            <w:shd w:val="clear" w:color="auto" w:fill="E6E6E6"/>
          </w:tcPr>
          <w:p w14:paraId="602BE69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4557A93A" w14:textId="77777777" w:rsidTr="00A4141B">
        <w:tc>
          <w:tcPr>
            <w:tcW w:w="534" w:type="dxa"/>
            <w:shd w:val="clear" w:color="auto" w:fill="E6E6E6"/>
          </w:tcPr>
          <w:p w14:paraId="38D2DF8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25866" w14:paraId="090FD9F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02A5072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EDE3AE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2446C5E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5FE2A0A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E02462" w:rsidRDefault="003C5C20" w:rsidP="003C5C2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0893059" w14:textId="77777777" w:rsidR="00661025" w:rsidRPr="00E02462" w:rsidRDefault="00661025" w:rsidP="00661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729F9DF1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7B1E5C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E02462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ED97D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A4F92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DB98F7" w14:textId="44062942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787F83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938D5B" w14:textId="62D254E5" w:rsidR="00661025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‒4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14:paraId="36498668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5E58C071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F30A7B6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0804018E" w:rsidR="00AA3490" w:rsidRPr="00661025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-5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‒4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14:paraId="1CBC4A6D" w14:textId="77777777" w:rsidR="00661025" w:rsidRPr="00E02462" w:rsidRDefault="00661025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E02462" w14:paraId="4B7D435F" w14:textId="77777777" w:rsidTr="00A4141B">
        <w:tc>
          <w:tcPr>
            <w:tcW w:w="534" w:type="dxa"/>
            <w:shd w:val="clear" w:color="auto" w:fill="E6E6E6"/>
          </w:tcPr>
          <w:p w14:paraId="7E4E0DC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E02462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7E800705" w:rsidR="004F0342" w:rsidRPr="00E02462" w:rsidRDefault="00661025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567" w:type="dxa"/>
          </w:tcPr>
          <w:p w14:paraId="46EB60E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41EE2C1F" w14:textId="77777777" w:rsidTr="00A4141B">
        <w:tc>
          <w:tcPr>
            <w:tcW w:w="534" w:type="dxa"/>
            <w:shd w:val="clear" w:color="auto" w:fill="E6E6E6"/>
          </w:tcPr>
          <w:p w14:paraId="1F8E781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6766F9CB" w14:textId="77777777" w:rsidTr="00A4141B">
        <w:tc>
          <w:tcPr>
            <w:tcW w:w="534" w:type="dxa"/>
            <w:shd w:val="clear" w:color="auto" w:fill="E6E6E6"/>
          </w:tcPr>
          <w:p w14:paraId="691F83C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2AB962BE" w14:textId="77777777" w:rsidTr="00A4141B">
        <w:tc>
          <w:tcPr>
            <w:tcW w:w="534" w:type="dxa"/>
            <w:shd w:val="clear" w:color="auto" w:fill="E6E6E6"/>
          </w:tcPr>
          <w:p w14:paraId="7489CF30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173F32EF" w14:textId="77777777" w:rsidTr="00A4141B">
        <w:tc>
          <w:tcPr>
            <w:tcW w:w="534" w:type="dxa"/>
            <w:shd w:val="clear" w:color="auto" w:fill="E6E6E6"/>
          </w:tcPr>
          <w:p w14:paraId="250DCA7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25866" w14:paraId="32F451A7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1ED4F9A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ADC14D0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E02462" w:rsidRDefault="00D4571F" w:rsidP="00D4571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A10B2D5" w14:textId="77777777" w:rsidR="00661025" w:rsidRPr="00E02462" w:rsidRDefault="00661025" w:rsidP="00661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5DCB1E23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4FFACE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E02462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8DBC56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7F24CE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3CC87" w14:textId="3C24CD39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66BA1AC7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21AAAD4F" w:rsidR="00AA3490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(-3)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‒5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·(-4)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(‒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2) · 3</m:t>
              </m:r>
            </m:den>
          </m:f>
        </m:oMath>
      </m:oMathPara>
    </w:p>
    <w:p w14:paraId="3C741DE2" w14:textId="77777777" w:rsidR="00661025" w:rsidRPr="00E02462" w:rsidRDefault="00661025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73FD6C8C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3565432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E02462" w14:paraId="5DE3BA64" w14:textId="77777777" w:rsidTr="00A4141B">
        <w:tc>
          <w:tcPr>
            <w:tcW w:w="534" w:type="dxa"/>
            <w:shd w:val="clear" w:color="auto" w:fill="E6E6E6"/>
          </w:tcPr>
          <w:p w14:paraId="625AC9D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E02462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2BC77276" w:rsidR="004F0342" w:rsidRPr="00E02462" w:rsidRDefault="00661025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-10</w:t>
            </w:r>
          </w:p>
        </w:tc>
        <w:tc>
          <w:tcPr>
            <w:tcW w:w="567" w:type="dxa"/>
          </w:tcPr>
          <w:p w14:paraId="5E5C1AC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1F1A832F" w14:textId="77777777" w:rsidTr="00A4141B">
        <w:tc>
          <w:tcPr>
            <w:tcW w:w="534" w:type="dxa"/>
            <w:shd w:val="clear" w:color="auto" w:fill="E6E6E6"/>
          </w:tcPr>
          <w:p w14:paraId="0472771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4C271C69" w14:textId="77777777" w:rsidTr="00A4141B">
        <w:tc>
          <w:tcPr>
            <w:tcW w:w="534" w:type="dxa"/>
            <w:shd w:val="clear" w:color="auto" w:fill="E6E6E6"/>
          </w:tcPr>
          <w:p w14:paraId="572769A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092B6E59" w14:textId="77777777" w:rsidTr="00A4141B">
        <w:tc>
          <w:tcPr>
            <w:tcW w:w="534" w:type="dxa"/>
            <w:shd w:val="clear" w:color="auto" w:fill="E6E6E6"/>
          </w:tcPr>
          <w:p w14:paraId="1379BC5E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10D75889" w14:textId="77777777" w:rsidTr="00A4141B">
        <w:tc>
          <w:tcPr>
            <w:tcW w:w="534" w:type="dxa"/>
            <w:shd w:val="clear" w:color="auto" w:fill="E6E6E6"/>
          </w:tcPr>
          <w:p w14:paraId="623511C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25866" w14:paraId="40C4429B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3BFAF7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E02462" w:rsidRDefault="00D4571F" w:rsidP="00D4571F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E02462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DA94974" w14:textId="77777777" w:rsidR="00661025" w:rsidRPr="00E02462" w:rsidRDefault="00661025" w:rsidP="006610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operación y escribe el resultado en el espacio indicado.</w:t>
      </w:r>
    </w:p>
    <w:p w14:paraId="2E2D226B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48E2436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E02462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3BC0A1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59DC7E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6CBF37" w14:textId="41002B51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7F07B1F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8DA46" w14:textId="77F47850" w:rsidR="00661025" w:rsidRPr="00E02462" w:rsidRDefault="00925866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s-ES_tradnl"/>
                    </w:rPr>
                    <m:t>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1+2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·5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 ·(</m:t>
              </m:r>
              <m:r>
                <w:rPr>
                  <w:rFonts w:ascii="Cambria Math" w:hAnsi="Cambria Math" w:cs="Times New Roman"/>
                  <w:sz w:val="18"/>
                  <w:szCs w:val="18"/>
                  <w:lang w:val="es-ES_tradnl"/>
                </w:rPr>
                <m:t>‒</m:t>
              </m:r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2+3)</m:t>
              </m:r>
            </m:den>
          </m:f>
        </m:oMath>
      </m:oMathPara>
    </w:p>
    <w:p w14:paraId="7FB01B71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677CC428" w:rsidR="00AA3490" w:rsidRPr="00E02462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 w:rsidRPr="00E0246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 w:rsidRPr="00E0246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4E1AF296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Pr="00E02462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0246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1 – máx. 10,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56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respuesta), </w:t>
      </w:r>
      <w:r w:rsidRPr="00E0246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E02462" w14:paraId="11C90FD4" w14:textId="77777777" w:rsidTr="00A4141B">
        <w:tc>
          <w:tcPr>
            <w:tcW w:w="534" w:type="dxa"/>
            <w:shd w:val="clear" w:color="auto" w:fill="E6E6E6"/>
          </w:tcPr>
          <w:p w14:paraId="312C6DB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E02462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78B894F6" w:rsidR="004F0342" w:rsidRPr="00E02462" w:rsidRDefault="00661025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567" w:type="dxa"/>
          </w:tcPr>
          <w:p w14:paraId="5AFE7DAF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47DB9D4D" w14:textId="77777777" w:rsidTr="00A4141B">
        <w:tc>
          <w:tcPr>
            <w:tcW w:w="534" w:type="dxa"/>
            <w:shd w:val="clear" w:color="auto" w:fill="E6E6E6"/>
          </w:tcPr>
          <w:p w14:paraId="69710590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146C7338" w14:textId="77777777" w:rsidTr="00A4141B">
        <w:tc>
          <w:tcPr>
            <w:tcW w:w="534" w:type="dxa"/>
            <w:shd w:val="clear" w:color="auto" w:fill="E6E6E6"/>
          </w:tcPr>
          <w:p w14:paraId="4F2E71FB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71F74A17" w14:textId="77777777" w:rsidTr="00A4141B">
        <w:tc>
          <w:tcPr>
            <w:tcW w:w="534" w:type="dxa"/>
            <w:shd w:val="clear" w:color="auto" w:fill="E6E6E6"/>
          </w:tcPr>
          <w:p w14:paraId="1F8CE62A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F0342" w:rsidRPr="00E02462" w14:paraId="2A91AC83" w14:textId="77777777" w:rsidTr="00A4141B">
        <w:tc>
          <w:tcPr>
            <w:tcW w:w="534" w:type="dxa"/>
            <w:shd w:val="clear" w:color="auto" w:fill="E6E6E6"/>
          </w:tcPr>
          <w:p w14:paraId="36E24C7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25866" w14:paraId="2FD68FB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E02462" w:rsidRDefault="004F0342" w:rsidP="00A4141B">
            <w:pPr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  <w:r w:rsidRPr="00E02462"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77777777" w:rsidR="004F0342" w:rsidRPr="00E02462" w:rsidRDefault="004F0342" w:rsidP="00A4141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554E594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E02462">
        <w:rPr>
          <w:rFonts w:ascii="Arial" w:hAnsi="Arial" w:cs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Pr="00E0246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4F0342" w:rsidRPr="00E024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4F8F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6102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6C4"/>
    <w:rsid w:val="00881754"/>
    <w:rsid w:val="008932B9"/>
    <w:rsid w:val="008C6F76"/>
    <w:rsid w:val="00923C89"/>
    <w:rsid w:val="00925866"/>
    <w:rsid w:val="009320AC"/>
    <w:rsid w:val="009510B5"/>
    <w:rsid w:val="00953886"/>
    <w:rsid w:val="0099088A"/>
    <w:rsid w:val="00992AB9"/>
    <w:rsid w:val="009B1C61"/>
    <w:rsid w:val="009B7C92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40D9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0246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0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102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7</cp:revision>
  <dcterms:created xsi:type="dcterms:W3CDTF">2015-04-12T20:05:00Z</dcterms:created>
  <dcterms:modified xsi:type="dcterms:W3CDTF">2015-04-16T04:52:00Z</dcterms:modified>
</cp:coreProperties>
</file>