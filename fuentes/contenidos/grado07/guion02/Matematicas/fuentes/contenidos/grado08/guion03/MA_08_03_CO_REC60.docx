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8812" w14:textId="58CDB18A" w:rsidR="00A30A93" w:rsidRPr="00254FDB" w:rsidRDefault="00A30A93" w:rsidP="00A30A9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 xml:space="preserve">Ejercicio </w:t>
      </w:r>
      <w:r w:rsidR="00DB45D9">
        <w:rPr>
          <w:rFonts w:ascii="Arial" w:hAnsi="Arial"/>
          <w:b/>
          <w:lang w:val="es-ES_tradnl"/>
        </w:rPr>
        <w:t>g</w:t>
      </w:r>
      <w:r w:rsidRPr="00254FDB">
        <w:rPr>
          <w:rFonts w:ascii="Arial" w:hAnsi="Arial"/>
          <w:b/>
          <w:lang w:val="es-ES_tradnl"/>
        </w:rPr>
        <w:t xml:space="preserve">enérico M1A: </w:t>
      </w:r>
      <w:r w:rsidR="00DB45D9">
        <w:rPr>
          <w:rFonts w:ascii="Arial" w:hAnsi="Arial"/>
          <w:b/>
          <w:lang w:val="es-ES_tradnl"/>
        </w:rPr>
        <w:t>t</w:t>
      </w:r>
      <w:r w:rsidRPr="00254FDB">
        <w:rPr>
          <w:rFonts w:ascii="Arial" w:hAnsi="Arial"/>
          <w:b/>
          <w:lang w:val="es-ES_tradnl"/>
        </w:rPr>
        <w:t>exto a texto (palabras)</w:t>
      </w:r>
    </w:p>
    <w:p w14:paraId="3E63C985" w14:textId="77777777" w:rsidR="00A30A93" w:rsidRPr="00254FDB" w:rsidRDefault="00A30A93" w:rsidP="00A30A93">
      <w:pPr>
        <w:rPr>
          <w:rFonts w:ascii="Arial" w:hAnsi="Arial"/>
          <w:lang w:val="es-ES_tradnl"/>
        </w:rPr>
      </w:pPr>
    </w:p>
    <w:p w14:paraId="1536C8E3" w14:textId="77777777"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1C57092" w14:textId="77777777" w:rsidR="00A30A93" w:rsidRPr="006D02A8" w:rsidRDefault="00B93D6E" w:rsidP="00A30A9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A30A93">
        <w:rPr>
          <w:rFonts w:ascii="Arial" w:hAnsi="Arial"/>
          <w:sz w:val="18"/>
          <w:szCs w:val="18"/>
          <w:lang w:val="es-ES_tradnl"/>
        </w:rPr>
        <w:t>08_03_CO</w:t>
      </w:r>
    </w:p>
    <w:p w14:paraId="3E7C9583" w14:textId="77777777"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14:paraId="4C80A1D3" w14:textId="73A6C90D" w:rsidR="00A30A93" w:rsidRPr="0063490D" w:rsidRDefault="00DB45D9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7DCCF051" w14:textId="77777777" w:rsidR="00A30A93" w:rsidRPr="009320AC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3A2C5D5F" w14:textId="77777777"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306C86C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Cuadrado de un trinomio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(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a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b</w:t>
      </w:r>
      <w:r w:rsidR="00B93D6E">
        <w:rPr>
          <w:rFonts w:ascii="Arial" w:hAnsi="Arial" w:cs="Arial"/>
          <w:sz w:val="18"/>
          <w:szCs w:val="18"/>
          <w:lang w:val="es-ES_tradnl"/>
        </w:rPr>
        <w:t xml:space="preserve"> + </w:t>
      </w:r>
      <w:r w:rsidR="00B93D6E" w:rsidRPr="00B93D6E">
        <w:rPr>
          <w:rFonts w:ascii="Arial" w:hAnsi="Arial" w:cs="Arial"/>
          <w:i/>
          <w:sz w:val="18"/>
          <w:szCs w:val="18"/>
          <w:lang w:val="es-ES_tradnl"/>
        </w:rPr>
        <w:t>c</w:t>
      </w:r>
      <w:r w:rsidR="00B93D6E">
        <w:rPr>
          <w:rFonts w:ascii="Arial" w:hAnsi="Arial" w:cs="Arial"/>
          <w:sz w:val="18"/>
          <w:szCs w:val="18"/>
          <w:lang w:val="es-ES_tradnl"/>
        </w:rPr>
        <w:t>)</w:t>
      </w:r>
    </w:p>
    <w:p w14:paraId="4643B8F1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2F1AC9FF" w14:textId="77777777"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1C40A50" w14:textId="607BF706" w:rsidR="00A30A93" w:rsidRPr="000719EE" w:rsidRDefault="00AB1889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que</w:t>
      </w:r>
      <w:r w:rsidR="004379AD">
        <w:rPr>
          <w:rFonts w:ascii="Arial" w:hAnsi="Arial" w:cs="Arial"/>
          <w:sz w:val="18"/>
          <w:szCs w:val="18"/>
          <w:lang w:val="es-ES_tradnl"/>
        </w:rPr>
        <w:t xml:space="preserve"> te</w:t>
      </w:r>
      <w:r w:rsidR="00A30A93">
        <w:rPr>
          <w:rFonts w:ascii="Arial" w:hAnsi="Arial" w:cs="Arial"/>
          <w:sz w:val="18"/>
          <w:szCs w:val="18"/>
          <w:lang w:val="es-ES_tradnl"/>
        </w:rPr>
        <w:t xml:space="preserve"> permite ejercitar el cuadrado de un trinomio</w:t>
      </w:r>
    </w:p>
    <w:p w14:paraId="48CC6E43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65AED9F4" w14:textId="77777777"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7FEC48C4" w14:textId="77777777"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p</w:t>
      </w:r>
      <w:r w:rsidR="00A30A93">
        <w:rPr>
          <w:rFonts w:ascii="Arial" w:hAnsi="Arial" w:cs="Arial"/>
          <w:sz w:val="18"/>
          <w:szCs w:val="18"/>
          <w:lang w:val="es-ES_tradnl"/>
        </w:rPr>
        <w:t>roducto notable,multiplicación entre trinomios</w:t>
      </w:r>
    </w:p>
    <w:p w14:paraId="26B09352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5F107E0A" w14:textId="77777777" w:rsidR="00A30A93" w:rsidRPr="006D02A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6C029E4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6513C4A7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426C16AE" w14:textId="77777777"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30A93" w:rsidRPr="005F4C68" w14:paraId="0E0DB1F1" w14:textId="77777777" w:rsidTr="00210AA9">
        <w:tc>
          <w:tcPr>
            <w:tcW w:w="1248" w:type="dxa"/>
          </w:tcPr>
          <w:p w14:paraId="47AEED26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1CCC9FC7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11A4804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1849C089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06BFDA4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29EE6D6C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AE890D7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7096253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14:paraId="1125EA21" w14:textId="77777777" w:rsidTr="00210AA9">
        <w:tc>
          <w:tcPr>
            <w:tcW w:w="1248" w:type="dxa"/>
          </w:tcPr>
          <w:p w14:paraId="3E702F56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0D4C656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DC9D81D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74A894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1D73F9A7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53D44E0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1A880A9D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00BD637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693A80F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19A350DF" w14:textId="77777777"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A30A93" w:rsidRPr="00AC7496" w14:paraId="7309C2D6" w14:textId="77777777" w:rsidTr="00210AA9">
        <w:tc>
          <w:tcPr>
            <w:tcW w:w="4536" w:type="dxa"/>
          </w:tcPr>
          <w:p w14:paraId="29623396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3761BA4A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B347696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66B619D4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30A93" w:rsidRPr="003225A6" w14:paraId="6DC8F02F" w14:textId="77777777" w:rsidTr="00210AA9">
        <w:tc>
          <w:tcPr>
            <w:tcW w:w="4536" w:type="dxa"/>
          </w:tcPr>
          <w:p w14:paraId="5884905D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70A32D1A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F063F2C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DB25738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14:paraId="6FEDC4CF" w14:textId="77777777" w:rsidTr="00210AA9">
        <w:tc>
          <w:tcPr>
            <w:tcW w:w="4536" w:type="dxa"/>
          </w:tcPr>
          <w:p w14:paraId="50B32A31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04668208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B97136B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1DD0D7A6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AC7496" w14:paraId="42227ABB" w14:textId="77777777" w:rsidTr="00210AA9">
        <w:tc>
          <w:tcPr>
            <w:tcW w:w="4536" w:type="dxa"/>
          </w:tcPr>
          <w:p w14:paraId="0FA41A4F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5920BC3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EDA011E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C69CE77" w14:textId="77777777" w:rsidR="00A30A93" w:rsidRPr="00AC7496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FCB270F" w14:textId="77777777" w:rsidR="00A30A93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6FA63D18" w14:textId="77777777" w:rsidR="00A30A93" w:rsidRPr="00B5513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30A93" w:rsidRPr="005F4C68" w14:paraId="35DB3763" w14:textId="77777777" w:rsidTr="00210AA9">
        <w:tc>
          <w:tcPr>
            <w:tcW w:w="2126" w:type="dxa"/>
          </w:tcPr>
          <w:p w14:paraId="5782A8F8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A99179F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E2C0D52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2B07E579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8FB0EF9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27A5342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9D8B490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7993CAE2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14:paraId="590BDE0F" w14:textId="77777777" w:rsidTr="00210AA9">
        <w:tc>
          <w:tcPr>
            <w:tcW w:w="2126" w:type="dxa"/>
          </w:tcPr>
          <w:p w14:paraId="35E8B166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AEA6721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4D8324FE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3B2F1378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80AAB5A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C5C5D7B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E7B23F5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1F339D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30A93" w:rsidRPr="005F4C68" w14:paraId="56717770" w14:textId="77777777" w:rsidTr="00210AA9">
        <w:tc>
          <w:tcPr>
            <w:tcW w:w="2126" w:type="dxa"/>
          </w:tcPr>
          <w:p w14:paraId="3752BEFD" w14:textId="77777777"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C75CC12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E22B86A" w14:textId="77777777"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5098750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998C281" w14:textId="77777777"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6AC2C6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EBF2622" w14:textId="77777777" w:rsidR="00A30A93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626B819" w14:textId="77777777" w:rsidR="00A30A93" w:rsidRPr="005F4C68" w:rsidRDefault="00A30A93" w:rsidP="00210AA9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9FFF427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4B466EA8" w14:textId="77777777"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681011D9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B89A479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7A778C59" w14:textId="4D53E2B0" w:rsidR="00A30A93" w:rsidRPr="00254FDB" w:rsidRDefault="00DB45D9" w:rsidP="00A30A9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57501CBB" w14:textId="77777777"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</w:p>
    <w:p w14:paraId="376B0913" w14:textId="77777777" w:rsidR="00A30A93" w:rsidRPr="00125D25" w:rsidRDefault="00A30A93" w:rsidP="00A30A9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0480142" w14:textId="77777777" w:rsidR="00A30A93" w:rsidRPr="00411F22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5651546" w14:textId="0C1E3BE9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Cuadrado del </w:t>
      </w:r>
      <w:r w:rsidR="00DB45D9">
        <w:rPr>
          <w:rFonts w:ascii="Arial" w:hAnsi="Arial" w:cs="Arial"/>
          <w:sz w:val="18"/>
          <w:szCs w:val="18"/>
          <w:lang w:val="es-ES_tradnl"/>
        </w:rPr>
        <w:t>trin</w:t>
      </w:r>
      <w:r>
        <w:rPr>
          <w:rFonts w:ascii="Arial" w:hAnsi="Arial" w:cs="Arial"/>
          <w:sz w:val="18"/>
          <w:szCs w:val="18"/>
          <w:lang w:val="es-ES_tradnl"/>
        </w:rPr>
        <w:t>omio (a</w:t>
      </w:r>
      <w:r w:rsidR="00DB45D9">
        <w:rPr>
          <w:rFonts w:ascii="Arial" w:hAnsi="Arial" w:cs="Arial"/>
          <w:sz w:val="18"/>
          <w:szCs w:val="18"/>
          <w:lang w:val="es-ES_tradnl"/>
        </w:rPr>
        <w:t xml:space="preserve"> + </w:t>
      </w:r>
      <w:r>
        <w:rPr>
          <w:rFonts w:ascii="Arial" w:hAnsi="Arial" w:cs="Arial"/>
          <w:sz w:val="18"/>
          <w:szCs w:val="18"/>
          <w:lang w:val="es-ES_tradnl"/>
        </w:rPr>
        <w:t>b</w:t>
      </w:r>
      <w:r w:rsidR="00DB45D9">
        <w:rPr>
          <w:rFonts w:ascii="Arial" w:hAnsi="Arial" w:cs="Arial"/>
          <w:sz w:val="18"/>
          <w:szCs w:val="18"/>
          <w:lang w:val="es-ES_tradnl"/>
        </w:rPr>
        <w:t xml:space="preserve"> + c</w:t>
      </w:r>
      <w:r>
        <w:rPr>
          <w:rFonts w:ascii="Arial" w:hAnsi="Arial" w:cs="Arial"/>
          <w:sz w:val="18"/>
          <w:szCs w:val="18"/>
          <w:lang w:val="es-ES_tradnl"/>
        </w:rPr>
        <w:t>)</w:t>
      </w:r>
    </w:p>
    <w:p w14:paraId="11EDDF2C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6D974C0F" w14:textId="77777777"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04DDAAD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5CB092C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792BAD28" w14:textId="77777777" w:rsidR="00A30A93" w:rsidRPr="009F074B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B9EBF03" w14:textId="67764BEC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Evalúa cada </w:t>
      </w:r>
      <w:r w:rsidR="00DB45D9">
        <w:rPr>
          <w:rFonts w:ascii="Arial" w:hAnsi="Arial" w:cs="Arial"/>
          <w:sz w:val="18"/>
          <w:szCs w:val="18"/>
          <w:lang w:val="es-ES_tradnl"/>
        </w:rPr>
        <w:t>tri</w:t>
      </w:r>
      <w:r>
        <w:rPr>
          <w:rFonts w:ascii="Arial" w:hAnsi="Arial" w:cs="Arial"/>
          <w:sz w:val="18"/>
          <w:szCs w:val="18"/>
          <w:lang w:val="es-ES_tradnl"/>
        </w:rPr>
        <w:t>nomio po</w:t>
      </w:r>
      <w:r w:rsidR="00DB45D9">
        <w:rPr>
          <w:rFonts w:ascii="Arial" w:hAnsi="Arial" w:cs="Arial"/>
          <w:sz w:val="18"/>
          <w:szCs w:val="18"/>
          <w:lang w:val="es-ES_tradnl"/>
        </w:rPr>
        <w:t>r</w:t>
      </w:r>
      <w:r>
        <w:rPr>
          <w:rFonts w:ascii="Arial" w:hAnsi="Arial" w:cs="Arial"/>
          <w:sz w:val="18"/>
          <w:szCs w:val="18"/>
          <w:lang w:val="es-ES_tradnl"/>
        </w:rPr>
        <w:t xml:space="preserve"> simple inspección y relaciona cada uno con su desarrollo polinomial.</w:t>
      </w:r>
    </w:p>
    <w:p w14:paraId="341283B9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45541B6F" w14:textId="77777777"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46AD5940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Arrastra cada polinomio a su resultado correcto</w:t>
      </w:r>
    </w:p>
    <w:p w14:paraId="0345C39F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266E564C" w14:textId="77777777" w:rsidR="00A30A93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1F1698A" w14:textId="77777777" w:rsidR="00A30A93" w:rsidRPr="000719EE" w:rsidRDefault="00B93D6E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6AD25C" w14:textId="77777777" w:rsidR="00A30A93" w:rsidRPr="000719E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7E14FDBE" w14:textId="77777777"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06575890" w14:textId="77777777"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FED4D93" w14:textId="77777777"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2DC5E243" w14:textId="77777777" w:rsidR="00A30A93" w:rsidRPr="00792588" w:rsidRDefault="00A30A93" w:rsidP="00A30A9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1B85E05C" w14:textId="77777777"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9FCEFDA" w14:textId="77777777" w:rsidR="00A30A93" w:rsidRPr="00CD652E" w:rsidRDefault="00A30A93" w:rsidP="00A30A93">
      <w:pPr>
        <w:rPr>
          <w:rFonts w:ascii="Arial" w:hAnsi="Arial" w:cs="Arial"/>
          <w:sz w:val="18"/>
          <w:szCs w:val="18"/>
          <w:lang w:val="es-ES_tradnl"/>
        </w:rPr>
      </w:pPr>
    </w:p>
    <w:p w14:paraId="778A7481" w14:textId="77777777" w:rsidR="00A30A93" w:rsidRPr="00CD652E" w:rsidRDefault="00A30A93" w:rsidP="00A30A9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14:paraId="15A471E0" w14:textId="77777777" w:rsidR="00A30A93" w:rsidRPr="00B16990" w:rsidRDefault="00A30A93" w:rsidP="00A30A9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A30A93" w:rsidRPr="00254FDB" w14:paraId="41EC895B" w14:textId="77777777" w:rsidTr="00210AA9">
        <w:tc>
          <w:tcPr>
            <w:tcW w:w="549" w:type="dxa"/>
            <w:shd w:val="clear" w:color="auto" w:fill="E6E6E6"/>
            <w:vAlign w:val="center"/>
          </w:tcPr>
          <w:p w14:paraId="60B15F56" w14:textId="77777777"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0FA35297" w14:textId="77777777"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07A4375C" w14:textId="33E969FF" w:rsidR="00A30A93" w:rsidRPr="00254FDB" w:rsidRDefault="003225A6" w:rsidP="00210AA9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 w:rsidRPr="003225A6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225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+9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3225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 w:rsidRPr="003225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+ 12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yz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+ 8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xz</w:t>
            </w:r>
          </w:p>
        </w:tc>
      </w:tr>
      <w:tr w:rsidR="00A30A93" w:rsidRPr="00254FDB" w14:paraId="1EC3C086" w14:textId="77777777" w:rsidTr="00210AA9">
        <w:tc>
          <w:tcPr>
            <w:tcW w:w="549" w:type="dxa"/>
            <w:shd w:val="clear" w:color="auto" w:fill="E6E6E6"/>
            <w:vAlign w:val="center"/>
          </w:tcPr>
          <w:p w14:paraId="2A5E4618" w14:textId="232B2B48"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7DB3DEFB" w14:textId="77777777"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(5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+ 7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787E4255" w14:textId="1DAB3506" w:rsidR="00A30A93" w:rsidRPr="003225A6" w:rsidRDefault="003225A6" w:rsidP="00A30A93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25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3225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+ 49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3225A6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 w:rsidRPr="003225A6">
              <w:rPr>
                <w:rFonts w:ascii="Arial" w:hAnsi="Arial"/>
                <w:i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+ 70xy + 14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+10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xz</w:t>
            </w:r>
          </w:p>
        </w:tc>
      </w:tr>
      <w:tr w:rsidR="00A30A93" w:rsidRPr="00254FDB" w14:paraId="285C8A8A" w14:textId="77777777" w:rsidTr="00210AA9">
        <w:tc>
          <w:tcPr>
            <w:tcW w:w="549" w:type="dxa"/>
            <w:shd w:val="clear" w:color="auto" w:fill="E6E6E6"/>
            <w:vAlign w:val="center"/>
          </w:tcPr>
          <w:p w14:paraId="56BDA214" w14:textId="77777777"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43FFCB75" w14:textId="77777777"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(6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472D1A73" w14:textId="52C2E08C" w:rsidR="00A30A93" w:rsidRPr="00D95EA1" w:rsidRDefault="00D95EA1" w:rsidP="00155B1C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36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D95EA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+ 9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D95EA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+ 81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 w:rsidRPr="00D95EA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+ 36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+54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108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xz</w:t>
            </w:r>
          </w:p>
        </w:tc>
      </w:tr>
      <w:tr w:rsidR="00A30A93" w:rsidRPr="00254FDB" w14:paraId="63B0738B" w14:textId="77777777" w:rsidTr="00210AA9">
        <w:tc>
          <w:tcPr>
            <w:tcW w:w="549" w:type="dxa"/>
            <w:shd w:val="clear" w:color="auto" w:fill="E6E6E6"/>
            <w:vAlign w:val="center"/>
          </w:tcPr>
          <w:p w14:paraId="013BA508" w14:textId="77777777"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6836CFAA" w14:textId="109A5757"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(2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+ 5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</w:t>
            </w:r>
            <w:ins w:id="0" w:author="user" w:date="2015-04-28T13:04:00Z">
              <w:r w:rsidR="004379AD">
                <w:rPr>
                  <w:rFonts w:ascii="Arial" w:hAnsi="Arial"/>
                  <w:sz w:val="18"/>
                  <w:szCs w:val="18"/>
                  <w:lang w:val="es-ES_tradnl"/>
                </w:rPr>
                <w:t xml:space="preserve"> </w:t>
              </w:r>
            </w:ins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19C98999" w14:textId="4A0BDCF0" w:rsidR="00A30A93" w:rsidRPr="00D95EA1" w:rsidRDefault="00D95EA1" w:rsidP="00155B1C">
            <w:pPr>
              <w:rPr>
                <w:rFonts w:ascii="Arial" w:hAnsi="Arial"/>
                <w:i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D95EA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+ 25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D95EA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+49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 w:rsidRPr="00D95EA1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+20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 xml:space="preserve">xy 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+ 70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yz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+28</w:t>
            </w:r>
            <w:r>
              <w:rPr>
                <w:rFonts w:ascii="Arial" w:hAnsi="Arial"/>
                <w:i/>
                <w:sz w:val="18"/>
                <w:szCs w:val="18"/>
                <w:lang w:val="es-ES_tradnl"/>
              </w:rPr>
              <w:t>xz</w:t>
            </w:r>
            <w:bookmarkStart w:id="1" w:name="_GoBack"/>
            <w:bookmarkEnd w:id="1"/>
          </w:p>
        </w:tc>
      </w:tr>
      <w:tr w:rsidR="00A30A93" w:rsidRPr="00254FDB" w14:paraId="56DF2F5D" w14:textId="77777777" w:rsidTr="00210AA9">
        <w:tc>
          <w:tcPr>
            <w:tcW w:w="549" w:type="dxa"/>
            <w:shd w:val="clear" w:color="auto" w:fill="E6E6E6"/>
            <w:vAlign w:val="center"/>
          </w:tcPr>
          <w:p w14:paraId="034D87D9" w14:textId="787EEF59" w:rsidR="00A30A93" w:rsidRPr="00254FDB" w:rsidRDefault="00A30A93" w:rsidP="00210AA9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506135F8" w14:textId="69C39E3C" w:rsidR="00A30A93" w:rsidRPr="00254FDB" w:rsidRDefault="00886A7E" w:rsidP="00886A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(½</w:t>
            </w:r>
            <w:ins w:id="2" w:author="user" w:date="2015-04-28T13:04:00Z">
              <w:r w:rsidR="004379AD">
                <w:rPr>
                  <w:rFonts w:ascii="Arial" w:hAnsi="Arial"/>
                  <w:sz w:val="18"/>
                  <w:szCs w:val="18"/>
                  <w:lang w:val="es-ES_tradnl"/>
                </w:rPr>
                <w:t xml:space="preserve"> </w:t>
              </w:r>
            </w:ins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</w:t>
            </w:r>
            <w:ins w:id="3" w:author="user" w:date="2015-04-28T13:04:00Z">
              <w:r w:rsidR="004379AD">
                <w:rPr>
                  <w:rFonts w:ascii="Arial" w:hAnsi="Arial"/>
                  <w:sz w:val="18"/>
                  <w:szCs w:val="18"/>
                  <w:lang w:val="es-ES_tradnl"/>
                </w:rPr>
                <w:t xml:space="preserve"> </w:t>
              </w:r>
            </w:ins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</w:t>
            </w:r>
            <w:ins w:id="4" w:author="user" w:date="2015-04-28T13:04:00Z">
              <w:r w:rsidR="004379AD">
                <w:rPr>
                  <w:rFonts w:ascii="Arial" w:hAnsi="Arial"/>
                  <w:sz w:val="18"/>
                  <w:szCs w:val="18"/>
                  <w:lang w:val="es-ES_tradnl"/>
                </w:rPr>
                <w:t xml:space="preserve"> </w:t>
              </w:r>
            </w:ins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)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3C605665" w14:textId="77777777" w:rsidR="00A30A93" w:rsidRPr="00254FDB" w:rsidRDefault="00886A7E" w:rsidP="00155B1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¼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+ 1/16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z</w:t>
            </w:r>
            <w:r w:rsidRPr="00886A7E">
              <w:rPr>
                <w:rFonts w:ascii="Arial" w:hAnsi="Arial"/>
                <w:sz w:val="18"/>
                <w:szCs w:val="18"/>
                <w:vertAlign w:val="superscript"/>
                <w:lang w:val="es-ES_tradnl"/>
              </w:rPr>
              <w:t>2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½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xy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yz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+ ¼ </w:t>
            </w:r>
            <w:r w:rsidRPr="00886A7E">
              <w:rPr>
                <w:rFonts w:ascii="Arial" w:hAnsi="Arial"/>
                <w:i/>
                <w:sz w:val="18"/>
                <w:szCs w:val="18"/>
                <w:lang w:val="es-ES_tradnl"/>
              </w:rPr>
              <w:t>xz</w:t>
            </w:r>
          </w:p>
        </w:tc>
      </w:tr>
    </w:tbl>
    <w:p w14:paraId="4B28F859" w14:textId="77777777" w:rsidR="00A30A93" w:rsidRPr="00254FDB" w:rsidRDefault="00A30A93" w:rsidP="00A30A93">
      <w:pPr>
        <w:rPr>
          <w:rFonts w:ascii="Arial" w:hAnsi="Arial"/>
          <w:lang w:val="es-ES_tradnl"/>
        </w:rPr>
      </w:pPr>
    </w:p>
    <w:p w14:paraId="7DCC47F1" w14:textId="77777777" w:rsidR="00A30A93" w:rsidRDefault="00A30A93" w:rsidP="00A30A93"/>
    <w:p w14:paraId="20F0F20C" w14:textId="77777777" w:rsidR="00A30A93" w:rsidRDefault="00A30A93" w:rsidP="00A30A93"/>
    <w:p w14:paraId="568275D3" w14:textId="77777777" w:rsidR="00A30A93" w:rsidRDefault="00A30A93" w:rsidP="00A30A93"/>
    <w:p w14:paraId="65EEF3B8" w14:textId="77777777"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93"/>
    <w:rsid w:val="00067BB2"/>
    <w:rsid w:val="001142DA"/>
    <w:rsid w:val="00155B1C"/>
    <w:rsid w:val="003225A6"/>
    <w:rsid w:val="004379AD"/>
    <w:rsid w:val="00597395"/>
    <w:rsid w:val="0062200D"/>
    <w:rsid w:val="007E2E0F"/>
    <w:rsid w:val="00886A7E"/>
    <w:rsid w:val="00A10E87"/>
    <w:rsid w:val="00A30A93"/>
    <w:rsid w:val="00A44725"/>
    <w:rsid w:val="00AB1889"/>
    <w:rsid w:val="00B93D6E"/>
    <w:rsid w:val="00BA17DA"/>
    <w:rsid w:val="00D95EA1"/>
    <w:rsid w:val="00DB45D9"/>
    <w:rsid w:val="00F52694"/>
    <w:rsid w:val="00FD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B4DE3C"/>
  <w15:docId w15:val="{CB9CA483-8484-4062-AA04-0B454A045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30A93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DB45D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B45D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B45D9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B45D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B45D9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45D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45D9"/>
    <w:rPr>
      <w:rFonts w:ascii="Segoe UI" w:eastAsiaTheme="minorEastAsia" w:hAnsi="Segoe UI" w:cs="Segoe UI"/>
      <w:sz w:val="18"/>
      <w:szCs w:val="18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DB45D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2015-05-04T20:20:00Z</dcterms:created>
  <dcterms:modified xsi:type="dcterms:W3CDTF">2015-05-04T20:20:00Z</dcterms:modified>
</cp:coreProperties>
</file>