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634E3FA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</w:p>
    <w:p w14:paraId="561AB394" w14:textId="0D93F4E7" w:rsidR="00C86451" w:rsidRDefault="00C86451" w:rsidP="00C86451">
      <w:pPr>
        <w:rPr>
          <w:rFonts w:ascii="Times" w:hAnsi="Times"/>
          <w:sz w:val="20"/>
          <w:szCs w:val="20"/>
          <w:highlight w:val="yellow"/>
          <w:lang w:val="es-ES"/>
        </w:rPr>
      </w:pPr>
      <w:r>
        <w:rPr>
          <w:rFonts w:ascii="Times" w:hAnsi="Times"/>
          <w:sz w:val="20"/>
          <w:szCs w:val="20"/>
          <w:highlight w:val="yellow"/>
          <w:lang w:val="es-ES"/>
        </w:rPr>
        <w:t>MA</w:t>
      </w:r>
      <w:r w:rsidR="008739B1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="008739B1">
        <w:rPr>
          <w:rFonts w:ascii="Times" w:hAnsi="Times"/>
          <w:sz w:val="20"/>
          <w:szCs w:val="20"/>
          <w:highlight w:val="yellow"/>
          <w:lang w:val="es-ES"/>
        </w:rPr>
        <w:t>_CO</w:t>
      </w:r>
    </w:p>
    <w:p w14:paraId="0D0ED87D" w14:textId="77777777" w:rsidR="008739B1" w:rsidRPr="006D02A8" w:rsidRDefault="008739B1" w:rsidP="00C86451">
      <w:pPr>
        <w:rPr>
          <w:rFonts w:ascii="Arial" w:hAnsi="Arial"/>
          <w:sz w:val="18"/>
          <w:szCs w:val="18"/>
          <w:lang w:val="es-ES_tradnl"/>
        </w:rPr>
      </w:pPr>
    </w:p>
    <w:p w14:paraId="596812B9" w14:textId="77777777" w:rsidR="00C86451" w:rsidRPr="0063490D" w:rsidRDefault="00C86451" w:rsidP="00C8645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8A33ADF" w14:textId="77777777" w:rsidR="00C86451" w:rsidRPr="009320AC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7916338E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C4D7C7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los múltiplos</w:t>
      </w:r>
    </w:p>
    <w:p w14:paraId="1196DD9D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63C08E39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D1D17C4" w14:textId="77777777" w:rsidR="00C86451" w:rsidRPr="0015570B" w:rsidRDefault="00C86451" w:rsidP="00C8645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no autoevaluable permite que el estudiante desarrolle actividades </w:t>
      </w:r>
      <w:r>
        <w:rPr>
          <w:rFonts w:ascii="Arial" w:eastAsia="Cambria" w:hAnsi="Arial" w:cs="Arial"/>
          <w:color w:val="000000"/>
          <w:sz w:val="18"/>
          <w:szCs w:val="18"/>
          <w:lang w:val="es-ES_tradnl"/>
        </w:rPr>
        <w:t>para</w:t>
      </w:r>
      <w:r w:rsidRPr="0015570B">
        <w:rPr>
          <w:rFonts w:ascii="Arial" w:eastAsia="Cambria" w:hAnsi="Arial" w:cs="Arial"/>
          <w:color w:val="000000"/>
          <w:sz w:val="18"/>
          <w:szCs w:val="18"/>
          <w:lang w:val="es-ES_tradnl"/>
        </w:rPr>
        <w:t xml:space="preserve"> reforzar sus conocimientos sobre múltiplos  </w:t>
      </w:r>
      <w:r>
        <w:rPr>
          <w:rFonts w:ascii="Arial" w:eastAsia="Cambria" w:hAnsi="Arial" w:cs="Arial"/>
          <w:color w:val="000000"/>
          <w:sz w:val="18"/>
          <w:szCs w:val="18"/>
          <w:lang w:val="es-ES_tradnl"/>
        </w:rPr>
        <w:t xml:space="preserve">y sus propiedades </w:t>
      </w:r>
    </w:p>
    <w:p w14:paraId="1025AC19" w14:textId="77777777" w:rsidR="00C86451" w:rsidRPr="0015570B" w:rsidRDefault="00C86451" w:rsidP="00C86451">
      <w:pPr>
        <w:rPr>
          <w:rFonts w:ascii="Arial" w:hAnsi="Arial" w:cs="Arial"/>
          <w:sz w:val="18"/>
          <w:szCs w:val="18"/>
          <w:lang w:val="es-CO"/>
        </w:rPr>
      </w:pPr>
    </w:p>
    <w:p w14:paraId="1047F228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321AF6A" w14:textId="02FF0FB5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Múltiplos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,propiedades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los múltiplos</w:t>
      </w:r>
    </w:p>
    <w:p w14:paraId="2E5348E8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4C20A620" w14:textId="77777777" w:rsidR="00C86451" w:rsidRPr="006D02A8" w:rsidRDefault="00C86451" w:rsidP="00C8645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B91FC29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</w:p>
    <w:p w14:paraId="4A835EE6" w14:textId="77777777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CDC8BA0" w:rsidR="005F4C68" w:rsidRPr="005F4C68" w:rsidRDefault="00C864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3E54C73" w:rsidR="002E4EE6" w:rsidRPr="00AC7496" w:rsidRDefault="00C864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864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EB28AA8" w:rsidR="00712769" w:rsidRPr="005F4C68" w:rsidRDefault="00C864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27E0F53" w:rsidR="000719EE" w:rsidRP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1B86AD1" w:rsidR="000719EE" w:rsidRP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 de los múltiplos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AE68502" w:rsidR="000719EE" w:rsidRP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6D7C23F" w14:textId="09B95B6B" w:rsidR="00C86451" w:rsidRPr="000719EE" w:rsidRDefault="00C86451" w:rsidP="00C864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 la siguiente actividad y cuando la hayas terminado, envía el documento a tu profesor.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F4C4C1" w:rsidR="000719EE" w:rsidRDefault="00C864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72CF263" w:rsidR="009C4689" w:rsidRDefault="00C864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9D08667" w:rsidR="00F70E70" w:rsidRDefault="00A8211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En </w:t>
      </w:r>
      <w:del w:id="0" w:author="Diana Margarita Gonzalez Martinez" w:date="2015-05-19T22:31:00Z">
        <w:r w:rsidDel="00B704C3">
          <w:rPr>
            <w:rFonts w:ascii="Arial" w:hAnsi="Arial" w:cs="Arial"/>
            <w:sz w:val="18"/>
            <w:szCs w:val="18"/>
            <w:lang w:val="es-ES_tradnl"/>
          </w:rPr>
          <w:delText>el curso</w:delText>
        </w:r>
      </w:del>
      <w:ins w:id="1" w:author="Diana Margarita Gonzalez Martinez" w:date="2015-05-19T22:31:00Z">
        <w:r w:rsidR="00B704C3">
          <w:rPr>
            <w:rFonts w:ascii="Arial" w:hAnsi="Arial" w:cs="Arial"/>
            <w:sz w:val="18"/>
            <w:szCs w:val="18"/>
            <w:lang w:val="es-ES_tradnl"/>
          </w:rPr>
          <w:t xml:space="preserve"> grado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sexto hay 45 estudiantes y se deben organizar en </w:t>
      </w:r>
      <w:del w:id="2" w:author="Diana Margarita Gonzalez Martinez" w:date="2015-05-19T22:32:00Z">
        <w:r w:rsidDel="00B704C3">
          <w:rPr>
            <w:rFonts w:ascii="Arial" w:hAnsi="Arial" w:cs="Arial"/>
            <w:sz w:val="18"/>
            <w:szCs w:val="18"/>
            <w:lang w:val="es-ES_tradnl"/>
          </w:rPr>
          <w:delText>la formación formando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filas con igual número de estudiantes. ¿De cuántas maneras se pueden organizar y cuáles son?</w:t>
      </w:r>
    </w:p>
    <w:p w14:paraId="1ADEC50D" w14:textId="77777777" w:rsidR="00A82110" w:rsidRPr="007F74EA" w:rsidRDefault="00A8211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1624E2" w:rsidR="009C2E06" w:rsidRDefault="00A8211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ins w:id="3" w:author="Diana Margarita Gonzalez Martinez" w:date="2015-05-19T22:32:00Z"/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A550E2" w14:textId="77777777" w:rsidR="00B017A7" w:rsidRDefault="00B017A7" w:rsidP="00F70E70">
      <w:pPr>
        <w:ind w:left="426"/>
        <w:rPr>
          <w:ins w:id="4" w:author="Diana Margarita Gonzalez Martinez" w:date="2015-05-19T22:34:00Z"/>
          <w:rFonts w:ascii="Arial" w:hAnsi="Arial" w:cs="Arial"/>
          <w:sz w:val="18"/>
          <w:szCs w:val="18"/>
          <w:lang w:val="es-ES_tradnl"/>
        </w:rPr>
      </w:pPr>
    </w:p>
    <w:p w14:paraId="1A1C9478" w14:textId="3D4A76F3" w:rsidR="00B017A7" w:rsidRDefault="00B017A7" w:rsidP="00F70E70">
      <w:pPr>
        <w:ind w:left="426"/>
        <w:rPr>
          <w:ins w:id="5" w:author="Diana Margarita Gonzalez Martinez" w:date="2015-05-19T22:34:00Z"/>
          <w:rFonts w:ascii="Arial" w:hAnsi="Arial" w:cs="Arial"/>
          <w:sz w:val="18"/>
          <w:szCs w:val="18"/>
          <w:lang w:val="es-ES_tradnl"/>
        </w:rPr>
      </w:pPr>
      <w:ins w:id="6" w:author="Diana Margarita Gonzalez Martinez" w:date="2015-05-19T22:34:00Z">
        <w:r>
          <w:rPr>
            <w:noProof/>
            <w:lang w:val="es-CO" w:eastAsia="es-CO"/>
          </w:rPr>
          <w:drawing>
            <wp:inline distT="0" distB="0" distL="0" distR="0" wp14:anchorId="7359EB9F" wp14:editId="294F7722">
              <wp:extent cx="1933575" cy="2238375"/>
              <wp:effectExtent l="0" t="0" r="9525" b="9525"/>
              <wp:docPr id="1" name="Imagen 1" descr="Five happy 8 years old boys and girls isolated on white and standing together one after anoth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ve happy 8 years old boys and girls isolated on white and standing together one after another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3575" cy="2238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9A0AA6" w14:textId="77777777" w:rsidR="00B017A7" w:rsidRDefault="00B017A7" w:rsidP="00F70E70">
      <w:pPr>
        <w:ind w:left="426"/>
        <w:rPr>
          <w:ins w:id="7" w:author="Diana Margarita Gonzalez Martinez" w:date="2015-05-19T22:34:00Z"/>
          <w:rFonts w:ascii="Arial" w:hAnsi="Arial" w:cs="Arial"/>
          <w:sz w:val="18"/>
          <w:szCs w:val="18"/>
          <w:lang w:val="es-ES_tradnl"/>
        </w:rPr>
      </w:pPr>
    </w:p>
    <w:p w14:paraId="755E1598" w14:textId="61EE0263" w:rsidR="00B017A7" w:rsidRDefault="00B017A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ins w:id="8" w:author="Diana Margarita Gonzalez Martinez" w:date="2015-05-19T22:34:00Z">
        <w:r>
          <w:rPr>
            <w:rFonts w:ascii="Arial" w:hAnsi="Arial" w:cs="Arial"/>
            <w:color w:val="333333"/>
            <w:sz w:val="18"/>
            <w:szCs w:val="18"/>
            <w:shd w:val="clear" w:color="auto" w:fill="FFFFFF"/>
          </w:rPr>
          <w:t>120052243</w:t>
        </w:r>
      </w:ins>
    </w:p>
    <w:p w14:paraId="2341277B" w14:textId="2829B16A" w:rsidR="00F70E70" w:rsidRDefault="00A8211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del w:id="9" w:author="Diana Margarita Gonzalez Martinez" w:date="2015-05-19T22:34:00Z">
        <w:r w:rsidDel="00B017A7">
          <w:rPr>
            <w:rFonts w:ascii="Arial" w:hAnsi="Arial" w:cs="Arial"/>
            <w:sz w:val="18"/>
            <w:szCs w:val="18"/>
            <w:lang w:val="es-ES_tradnl"/>
          </w:rPr>
          <w:delText>Mostrar una imagen de varios estudiantes tratando de organizarse en filas</w:delText>
        </w:r>
      </w:del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1573B53F" w:rsidR="005B1760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siguientes proposiciones son falsa</w:t>
      </w:r>
      <w:ins w:id="10" w:author="Diana Margarita Gonzalez Martinez" w:date="2015-05-19T22:35:00Z">
        <w:r w:rsidR="005E1902">
          <w:rPr>
            <w:rFonts w:ascii="Arial" w:hAnsi="Arial" w:cs="Arial"/>
            <w:sz w:val="18"/>
            <w:szCs w:val="18"/>
            <w:lang w:val="es-ES_tradnl"/>
          </w:rPr>
          <w:t>s</w:t>
        </w:r>
      </w:ins>
      <w:r>
        <w:rPr>
          <w:rFonts w:ascii="Arial" w:hAnsi="Arial" w:cs="Arial"/>
          <w:sz w:val="18"/>
          <w:szCs w:val="18"/>
          <w:lang w:val="es-ES_tradnl"/>
        </w:rPr>
        <w:t>, Consigue un ejemplo que muestre cada caso:</w:t>
      </w:r>
    </w:p>
    <w:p w14:paraId="6287E7DA" w14:textId="77777777" w:rsidR="00A82110" w:rsidRPr="007F74EA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8802C3B" w:rsidR="005B1760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2B479DF4" w:rsidR="005B1760" w:rsidRDefault="00A82110" w:rsidP="0028778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números pares tienen un número par de múltiplos </w:t>
      </w:r>
    </w:p>
    <w:p w14:paraId="208DA6BC" w14:textId="7324F90E" w:rsidR="00A82110" w:rsidRPr="00A82110" w:rsidRDefault="00A82110" w:rsidP="0028778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múltiplo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, entonces </w:t>
      </w:r>
      <w:r w:rsidRPr="00A82110">
        <w:rPr>
          <w:rFonts w:ascii="Arial" w:hAnsi="Arial" w:cs="Arial"/>
          <w:b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es diferente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 xml:space="preserve">b </w:t>
      </w:r>
    </w:p>
    <w:p w14:paraId="7583617E" w14:textId="4541B822" w:rsidR="00A82110" w:rsidRPr="00A82110" w:rsidRDefault="00A82110" w:rsidP="0028778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múltiplo de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 de </w:t>
      </w:r>
      <w:r>
        <w:rPr>
          <w:rFonts w:ascii="Arial" w:hAnsi="Arial" w:cs="Arial"/>
          <w:b/>
          <w:i/>
          <w:sz w:val="18"/>
          <w:szCs w:val="18"/>
          <w:lang w:val="es-ES_tradnl"/>
        </w:rPr>
        <w:t xml:space="preserve">c, </w:t>
      </w:r>
      <w:r>
        <w:rPr>
          <w:rFonts w:ascii="Arial" w:hAnsi="Arial" w:cs="Arial"/>
          <w:sz w:val="18"/>
          <w:szCs w:val="18"/>
          <w:lang w:val="es-ES_tradnl"/>
        </w:rPr>
        <w:t xml:space="preserve">entonces </w:t>
      </w:r>
      <w:r w:rsidRPr="00A82110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no es múltiplo de </w:t>
      </w:r>
      <w:r>
        <w:rPr>
          <w:rFonts w:ascii="Arial" w:hAnsi="Arial" w:cs="Arial"/>
          <w:b/>
          <w:i/>
          <w:sz w:val="18"/>
          <w:szCs w:val="18"/>
          <w:lang w:val="es-ES_tradnl"/>
        </w:rPr>
        <w:t>c.</w:t>
      </w:r>
    </w:p>
    <w:p w14:paraId="2883041E" w14:textId="77777777" w:rsidR="00A82110" w:rsidRPr="00A82110" w:rsidRDefault="00A82110" w:rsidP="00A8211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33C52587" w:rsidR="005B1760" w:rsidRPr="007F74EA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falso o verdadero según corresponda y justifica tu respuesta: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D3D6CB5" w:rsidR="005B1760" w:rsidRDefault="00A8211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ins w:id="11" w:author="Diana Margarita Gonzalez Martinez" w:date="2015-05-19T22:37:00Z"/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2C2351" w14:textId="77777777" w:rsidR="00492B3A" w:rsidRDefault="00492B3A" w:rsidP="00F70E70">
      <w:pPr>
        <w:ind w:left="426"/>
        <w:rPr>
          <w:ins w:id="12" w:author="Diana Margarita Gonzalez Martinez" w:date="2015-05-19T22:37:00Z"/>
          <w:rFonts w:ascii="Arial" w:hAnsi="Arial" w:cs="Arial"/>
          <w:sz w:val="18"/>
          <w:szCs w:val="18"/>
          <w:lang w:val="es-ES_tradnl"/>
        </w:rPr>
      </w:pPr>
    </w:p>
    <w:p w14:paraId="36538E34" w14:textId="3E3B92B2" w:rsidR="00492B3A" w:rsidRDefault="00492B3A" w:rsidP="00F70E70">
      <w:pPr>
        <w:ind w:left="426"/>
        <w:rPr>
          <w:ins w:id="13" w:author="Diana Margarita Gonzalez Martinez" w:date="2015-05-19T22:38:00Z"/>
          <w:rFonts w:ascii="Arial" w:hAnsi="Arial" w:cs="Arial"/>
          <w:sz w:val="18"/>
          <w:szCs w:val="18"/>
          <w:lang w:val="es-ES_tradnl"/>
        </w:rPr>
      </w:pPr>
      <w:ins w:id="14" w:author="Diana Margarita Gonzalez Martinez" w:date="2015-05-19T22:38:00Z">
        <w:r>
          <w:rPr>
            <w:noProof/>
            <w:lang w:val="es-CO" w:eastAsia="es-CO"/>
          </w:rPr>
          <w:lastRenderedPageBreak/>
          <w:drawing>
            <wp:inline distT="0" distB="0" distL="0" distR="0" wp14:anchorId="78BB9D23" wp14:editId="1F6AAB31">
              <wp:extent cx="2238375" cy="1571625"/>
              <wp:effectExtent l="0" t="0" r="9525" b="9525"/>
              <wp:docPr id="2" name="Imagen 2" descr="http://thumb7.shutterstock.com/display_pic_with_logo/590002/590002,1315578015,1/stock-photo-true-or-false-in-colorful-toy-letters-on-wood-background-8432567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thumb7.shutterstock.com/display_pic_with_logo/590002/590002,1315578015,1/stock-photo-true-or-false-in-colorful-toy-letters-on-wood-background-84325678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8375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A362A80" w14:textId="06047C05" w:rsidR="00492B3A" w:rsidRDefault="00492B3A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ins w:id="15" w:author="Diana Margarita Gonzalez Martinez" w:date="2015-05-19T22:38:00Z">
        <w:r>
          <w:fldChar w:fldCharType="begin"/>
        </w:r>
        <w:r>
          <w:instrText xml:space="preserve"> HYPERLINK "http://www.shutterstock.com/pic-84325678/stock-photo-true-or-false-in-colorful-toy-letters-on-wood-background.html?src=RbrYV0cfGYFzqZrasBoZ0w-1-3"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84325678</w:t>
        </w:r>
        <w:r>
          <w:fldChar w:fldCharType="end"/>
        </w:r>
      </w:ins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D96CDD1" w14:textId="77777777" w:rsidR="00CA2ABF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21 y 14 son múltiplos de 7, entonces (21 + 14) es también múltiplo de 7</w:t>
      </w:r>
    </w:p>
    <w:p w14:paraId="4ED527E9" w14:textId="0711F3D9" w:rsidR="00CA2ABF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Si 21 y 14 son múltiplos de 7, entonces (21 - 14) es también múltiplo de 7</w:t>
      </w:r>
    </w:p>
    <w:p w14:paraId="71C667CF" w14:textId="7B0D50E3" w:rsidR="005B1760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6 es múltiplo de 3 y 12 es múltiplo de 4, entonces (6x 12) no es múltiplo de (3 x 4)</w:t>
      </w:r>
    </w:p>
    <w:p w14:paraId="69DDBFA0" w14:textId="6A0DA94D" w:rsidR="00CA2ABF" w:rsidRPr="00CA2ABF" w:rsidRDefault="00CA2ABF" w:rsidP="00CA2AB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0 no es múltiplo de ningún número. </w:t>
      </w:r>
    </w:p>
    <w:p w14:paraId="16E3DF45" w14:textId="77777777" w:rsidR="00CA2ABF" w:rsidRPr="00254D62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4F2836CF" w:rsidR="005B1760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</w:t>
      </w:r>
      <w:del w:id="16" w:author="Diana Margarita Gonzalez Martinez" w:date="2015-05-19T22:40:00Z">
        <w:r w:rsidDel="00CB21F7">
          <w:rPr>
            <w:rFonts w:ascii="Arial" w:hAnsi="Arial" w:cs="Arial"/>
            <w:sz w:val="18"/>
            <w:szCs w:val="18"/>
            <w:lang w:val="es-ES_tradnl"/>
          </w:rPr>
          <w:delText>el siguiente</w:delText>
        </w:r>
      </w:del>
      <w:ins w:id="17" w:author="Diana Margarita Gonzalez Martinez" w:date="2015-05-19T22:40:00Z">
        <w:r w:rsidR="00CB21F7">
          <w:rPr>
            <w:rFonts w:ascii="Arial" w:hAnsi="Arial" w:cs="Arial"/>
            <w:sz w:val="18"/>
            <w:szCs w:val="18"/>
            <w:lang w:val="es-ES_tradnl"/>
          </w:rPr>
          <w:t xml:space="preserve"> un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calendario ubícate en un día que sea martes. ¿</w:t>
      </w:r>
      <w:del w:id="18" w:author="Diana Margarita Gonzalez Martinez" w:date="2015-05-19T22:39:00Z">
        <w:r w:rsidDel="00CB21F7">
          <w:rPr>
            <w:rFonts w:ascii="Arial" w:hAnsi="Arial" w:cs="Arial"/>
            <w:sz w:val="18"/>
            <w:szCs w:val="18"/>
            <w:lang w:val="es-ES_tradnl"/>
          </w:rPr>
          <w:delText>qué</w:delText>
        </w:r>
      </w:del>
      <w:ins w:id="19" w:author="Diana Margarita Gonzalez Martinez" w:date="2015-05-19T22:39:00Z">
        <w:r w:rsidR="00CB21F7">
          <w:rPr>
            <w:rFonts w:ascii="Arial" w:hAnsi="Arial" w:cs="Arial"/>
            <w:sz w:val="18"/>
            <w:szCs w:val="18"/>
            <w:lang w:val="es-ES_tradnl"/>
          </w:rPr>
          <w:t>Qué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día será dentro de 50 días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?.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Verifica tu respuesta con el calendario. Examina tu procedimiento y verifica con otro día y otras cantidades de días, compara tus respuestas con las de tus compañeros.</w:t>
      </w:r>
    </w:p>
    <w:p w14:paraId="74CD6F02" w14:textId="77777777" w:rsidR="00CA2ABF" w:rsidRPr="007F74EA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16E5DDBB" w:rsidR="005B1760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31DFBE9D" w:rsidR="005B1760" w:rsidRDefault="00CA2AB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Debe hacer uso de los múltiplos y verificar en un calendario, intentando con varios días de la semana y otros números en el calendario. 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F3B665" w14:textId="5F7F12C1" w:rsidR="001047CE" w:rsidRDefault="00BA1522" w:rsidP="00F70E70">
      <w:pPr>
        <w:ind w:left="567"/>
        <w:rPr>
          <w:ins w:id="20" w:author="Diana Margarita Gonzalez Martinez" w:date="2015-05-19T22:42:00Z"/>
          <w:rFonts w:ascii="Arial" w:hAnsi="Arial" w:cs="Arial"/>
          <w:sz w:val="18"/>
          <w:szCs w:val="18"/>
          <w:lang w:val="es-ES_tradnl"/>
        </w:rPr>
      </w:pPr>
      <w:ins w:id="21" w:author="Diana Margarita Gonzalez Martinez" w:date="2015-05-19T22:42:00Z">
        <w:r>
          <w:rPr>
            <w:noProof/>
            <w:lang w:val="es-CO" w:eastAsia="es-CO"/>
          </w:rPr>
          <w:drawing>
            <wp:inline distT="0" distB="0" distL="0" distR="0" wp14:anchorId="7E507F7E" wp14:editId="05DB51BB">
              <wp:extent cx="2514600" cy="1876425"/>
              <wp:effectExtent l="0" t="0" r="0" b="9525"/>
              <wp:docPr id="3" name="Imagen 3" descr="http://thumb7.shutterstock.com/display_pic_with_logo/180313/116458489/stock-photo-months-and-dates-shown-on-a-calendar-whilst-turning-the-pages-116458489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thumb7.shutterstock.com/display_pic_with_logo/180313/116458489/stock-photo-months-and-dates-shown-on-a-calendar-whilst-turning-the-pages-116458489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14600" cy="1876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9DB2A75" w14:textId="6B340C3C" w:rsidR="00BA1522" w:rsidRDefault="00BA1522" w:rsidP="00F70E70">
      <w:pPr>
        <w:ind w:left="567"/>
        <w:rPr>
          <w:ins w:id="22" w:author="Diana Margarita Gonzalez Martinez" w:date="2015-05-19T22:40:00Z"/>
          <w:rFonts w:ascii="Arial" w:hAnsi="Arial" w:cs="Arial"/>
          <w:sz w:val="18"/>
          <w:szCs w:val="18"/>
          <w:lang w:val="es-ES_tradnl"/>
        </w:rPr>
      </w:pPr>
      <w:ins w:id="23" w:author="Diana Margarita Gonzalez Martinez" w:date="2015-05-19T22:42:00Z">
        <w:r>
          <w:fldChar w:fldCharType="begin"/>
        </w:r>
        <w:r>
          <w:instrText xml:space="preserve"> HYPERLINK "http://www.shutterstock.com/pic-116458489/stock-photo-months-and-dates-shown-on-a-calendar-whilst-turning-the-pages.html?src=_XlApJo53TtR9ItnP0y6xw-1-66"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116458489</w:t>
        </w:r>
        <w:r>
          <w:fldChar w:fldCharType="end"/>
        </w:r>
      </w:ins>
      <w:bookmarkStart w:id="24" w:name="_GoBack"/>
      <w:bookmarkEnd w:id="24"/>
    </w:p>
    <w:p w14:paraId="55C4CE47" w14:textId="6FA0587C" w:rsidR="00F70E70" w:rsidRDefault="00CA2ABF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Mostrar el calendario del año actual </w:t>
      </w: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846CCF" w14:textId="756F89E0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0B5"/>
    <w:multiLevelType w:val="hybridMultilevel"/>
    <w:tmpl w:val="5BC040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4C26"/>
    <w:multiLevelType w:val="hybridMultilevel"/>
    <w:tmpl w:val="815E630C"/>
    <w:lvl w:ilvl="0" w:tplc="7D7449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garita Gonzalez Martinez">
    <w15:presenceInfo w15:providerId="Windows Live" w15:userId="038bf5a8eeda9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7CE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778C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556"/>
    <w:rsid w:val="00492B3A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1902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1D86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39B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0613"/>
    <w:rsid w:val="00A22796"/>
    <w:rsid w:val="00A61B6D"/>
    <w:rsid w:val="00A714C4"/>
    <w:rsid w:val="00A74CE5"/>
    <w:rsid w:val="00A82110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17A7"/>
    <w:rsid w:val="00B0282E"/>
    <w:rsid w:val="00B45ECD"/>
    <w:rsid w:val="00B51D60"/>
    <w:rsid w:val="00B5250C"/>
    <w:rsid w:val="00B5420C"/>
    <w:rsid w:val="00B55138"/>
    <w:rsid w:val="00B704C3"/>
    <w:rsid w:val="00B860F0"/>
    <w:rsid w:val="00B92165"/>
    <w:rsid w:val="00BA1522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6451"/>
    <w:rsid w:val="00C92E0A"/>
    <w:rsid w:val="00CA2ABF"/>
    <w:rsid w:val="00CA5658"/>
    <w:rsid w:val="00CB02D2"/>
    <w:rsid w:val="00CB21F7"/>
    <w:rsid w:val="00CD0B3B"/>
    <w:rsid w:val="00CD2245"/>
    <w:rsid w:val="00CE7115"/>
    <w:rsid w:val="00D15A42"/>
    <w:rsid w:val="00D3600C"/>
    <w:rsid w:val="00D660AD"/>
    <w:rsid w:val="00DD76D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76FFCE7-5FE9-497B-9C32-4C4637B0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8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92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12</cp:revision>
  <dcterms:created xsi:type="dcterms:W3CDTF">2015-05-07T17:25:00Z</dcterms:created>
  <dcterms:modified xsi:type="dcterms:W3CDTF">2015-05-20T03:42:00Z</dcterms:modified>
</cp:coreProperties>
</file>