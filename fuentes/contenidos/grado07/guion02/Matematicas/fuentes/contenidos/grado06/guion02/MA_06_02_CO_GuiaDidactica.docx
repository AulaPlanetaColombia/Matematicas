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8A7112" w:rsidRDefault="00D82497" w:rsidP="008A7112">
      <w:pPr>
        <w:jc w:val="both"/>
        <w:rPr>
          <w:b/>
        </w:rPr>
      </w:pPr>
      <w:r w:rsidRPr="008A7112">
        <w:rPr>
          <w:b/>
        </w:rPr>
        <w:t>Guía didáctica</w:t>
      </w:r>
    </w:p>
    <w:p w14:paraId="502914C7" w14:textId="77777777" w:rsidR="00D82497" w:rsidRDefault="00D82497" w:rsidP="008A7112">
      <w:pPr>
        <w:jc w:val="both"/>
      </w:pPr>
    </w:p>
    <w:p w14:paraId="202C0D79" w14:textId="5227CCD2" w:rsidR="008A7112" w:rsidDel="00DF3BE7" w:rsidRDefault="008A7112" w:rsidP="008A7112">
      <w:pPr>
        <w:jc w:val="both"/>
        <w:rPr>
          <w:del w:id="0" w:author="Diana Margarita Gonzalez Martinez" w:date="2015-04-28T19:41:00Z"/>
        </w:rPr>
      </w:pPr>
    </w:p>
    <w:p w14:paraId="550DA7E8" w14:textId="33FE417D" w:rsidR="008A7112" w:rsidRDefault="008A7112" w:rsidP="008A7112">
      <w:pPr>
        <w:jc w:val="both"/>
      </w:pPr>
      <w:r>
        <w:t xml:space="preserve">Los sistemas de numeración </w:t>
      </w:r>
    </w:p>
    <w:p w14:paraId="3C23382C" w14:textId="77777777" w:rsidR="008A7112" w:rsidRPr="00B2022A" w:rsidRDefault="008A7112" w:rsidP="008A7112">
      <w:pPr>
        <w:jc w:val="both"/>
      </w:pPr>
    </w:p>
    <w:p w14:paraId="530F0470" w14:textId="17D2C761" w:rsidR="00D82497" w:rsidRDefault="008560A4" w:rsidP="008A7112">
      <w:pPr>
        <w:jc w:val="both"/>
        <w:rPr>
          <w:b/>
        </w:rPr>
      </w:pPr>
      <w:r w:rsidRPr="008A7112">
        <w:rPr>
          <w:b/>
        </w:rPr>
        <w:t>Estándar</w:t>
      </w:r>
    </w:p>
    <w:p w14:paraId="661E77CA" w14:textId="14909E9C" w:rsidR="003E12CC" w:rsidRPr="006C3C20" w:rsidRDefault="003E12CC" w:rsidP="003E12CC">
      <w:pPr>
        <w:spacing w:line="276" w:lineRule="auto"/>
        <w:jc w:val="both"/>
        <w:rPr>
          <w:rFonts w:ascii="Arial" w:hAnsi="Arial" w:cs="Arial"/>
          <w:i/>
          <w:sz w:val="22"/>
          <w:szCs w:val="22"/>
        </w:rPr>
      </w:pPr>
    </w:p>
    <w:p w14:paraId="39E67C77" w14:textId="77777777" w:rsidR="003E12CC" w:rsidRPr="006C3C20" w:rsidRDefault="003E12CC" w:rsidP="003E12CC">
      <w:pPr>
        <w:spacing w:line="276" w:lineRule="auto"/>
        <w:jc w:val="both"/>
        <w:rPr>
          <w:rFonts w:ascii="Arial" w:hAnsi="Arial" w:cs="Arial"/>
          <w:i/>
          <w:sz w:val="22"/>
          <w:szCs w:val="22"/>
        </w:rPr>
      </w:pPr>
      <w:r w:rsidRPr="006C3C20">
        <w:rPr>
          <w:rFonts w:ascii="Arial" w:hAnsi="Arial" w:cs="Arial"/>
          <w:noProof/>
          <w:sz w:val="22"/>
          <w:szCs w:val="22"/>
          <w:lang w:val="es-CO" w:eastAsia="es-CO"/>
        </w:rPr>
        <mc:AlternateContent>
          <mc:Choice Requires="wps">
            <w:drawing>
              <wp:anchor distT="0" distB="0" distL="114300" distR="114300" simplePos="0" relativeHeight="251665408" behindDoc="0" locked="0" layoutInCell="1" allowOverlap="1" wp14:anchorId="6C5BD595" wp14:editId="6AADA761">
                <wp:simplePos x="0" y="0"/>
                <wp:positionH relativeFrom="column">
                  <wp:posOffset>-139358</wp:posOffset>
                </wp:positionH>
                <wp:positionV relativeFrom="paragraph">
                  <wp:posOffset>128806</wp:posOffset>
                </wp:positionV>
                <wp:extent cx="544634" cy="3940517"/>
                <wp:effectExtent l="57150" t="38100" r="84455" b="98425"/>
                <wp:wrapNone/>
                <wp:docPr id="7" name="7 Flecha arriba"/>
                <wp:cNvGraphicFramePr/>
                <a:graphic xmlns:a="http://schemas.openxmlformats.org/drawingml/2006/main">
                  <a:graphicData uri="http://schemas.microsoft.com/office/word/2010/wordprocessingShape">
                    <wps:wsp>
                      <wps:cNvSpPr/>
                      <wps:spPr>
                        <a:xfrm>
                          <a:off x="0" y="0"/>
                          <a:ext cx="544634" cy="3940517"/>
                        </a:xfrm>
                        <a:prstGeom prst="upArrow">
                          <a:avLst/>
                        </a:prstGeom>
                      </wps:spPr>
                      <wps:style>
                        <a:lnRef idx="1">
                          <a:schemeClr val="accent1"/>
                        </a:lnRef>
                        <a:fillRef idx="2">
                          <a:schemeClr val="accent1"/>
                        </a:fillRef>
                        <a:effectRef idx="1">
                          <a:schemeClr val="accent1"/>
                        </a:effectRef>
                        <a:fontRef idx="minor">
                          <a:schemeClr val="dk1"/>
                        </a:fontRef>
                      </wps:style>
                      <wps:txbx>
                        <w:txbxContent>
                          <w:p w14:paraId="1E1A009E" w14:textId="77777777" w:rsidR="003E12CC" w:rsidRPr="00E505F6" w:rsidRDefault="003E12CC" w:rsidP="003E12CC">
                            <w:pPr>
                              <w:jc w:val="center"/>
                              <w:rPr>
                                <w:b/>
                                <w:lang w:val="es-CO"/>
                              </w:rPr>
                            </w:pPr>
                            <w:proofErr w:type="spellStart"/>
                            <w:r w:rsidRPr="00E505F6">
                              <w:rPr>
                                <w:b/>
                                <w:lang w:val="es-CO"/>
                              </w:rPr>
                              <w:t>Cohere</w:t>
                            </w:r>
                            <w:proofErr w:type="spellEnd"/>
                          </w:p>
                          <w:p w14:paraId="66966D16" w14:textId="77777777" w:rsidR="003E12CC" w:rsidRPr="00E505F6" w:rsidRDefault="003E12CC" w:rsidP="003E12CC">
                            <w:pPr>
                              <w:jc w:val="center"/>
                              <w:rPr>
                                <w:b/>
                                <w:lang w:val="es-CO"/>
                              </w:rPr>
                            </w:pPr>
                            <w:proofErr w:type="spellStart"/>
                            <w:proofErr w:type="gramStart"/>
                            <w:r w:rsidRPr="00E505F6">
                              <w:rPr>
                                <w:b/>
                                <w:lang w:val="es-CO"/>
                              </w:rPr>
                              <w:t>ncia</w:t>
                            </w:r>
                            <w:proofErr w:type="spellEnd"/>
                            <w:proofErr w:type="gramEnd"/>
                          </w:p>
                          <w:p w14:paraId="33E3CDF8" w14:textId="77777777" w:rsidR="003E12CC" w:rsidRPr="00E505F6" w:rsidRDefault="003E12CC" w:rsidP="003E12CC">
                            <w:pPr>
                              <w:jc w:val="center"/>
                              <w:rPr>
                                <w:b/>
                                <w:lang w:val="es-CO"/>
                              </w:rPr>
                            </w:pPr>
                          </w:p>
                          <w:p w14:paraId="456168ED" w14:textId="77777777" w:rsidR="003E12CC" w:rsidRPr="00E505F6" w:rsidRDefault="003E12CC" w:rsidP="003E12CC">
                            <w:pPr>
                              <w:jc w:val="center"/>
                              <w:rPr>
                                <w:b/>
                                <w:lang w:val="es-CO"/>
                              </w:rPr>
                            </w:pPr>
                            <w:proofErr w:type="spellStart"/>
                            <w:r w:rsidRPr="00E505F6">
                              <w:rPr>
                                <w:b/>
                                <w:lang w:val="es-CO"/>
                              </w:rPr>
                              <w:t>Vert</w:t>
                            </w:r>
                            <w:proofErr w:type="spellEnd"/>
                          </w:p>
                          <w:p w14:paraId="45033107" w14:textId="77777777" w:rsidR="003E12CC" w:rsidRPr="00E505F6" w:rsidRDefault="003E12CC" w:rsidP="003E12CC">
                            <w:pPr>
                              <w:jc w:val="center"/>
                              <w:rPr>
                                <w:b/>
                                <w:lang w:val="es-CO"/>
                              </w:rPr>
                            </w:pPr>
                            <w:proofErr w:type="spellStart"/>
                            <w:proofErr w:type="gramStart"/>
                            <w:r w:rsidRPr="00E505F6">
                              <w:rPr>
                                <w:b/>
                                <w:lang w:val="es-CO"/>
                              </w:rPr>
                              <w:t>ical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BD59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7 Flecha arriba" o:spid="_x0000_s1026" type="#_x0000_t68" style="position:absolute;left:0;text-align:left;margin-left:-10.95pt;margin-top:10.15pt;width:42.9pt;height:31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" adj="1493" fillcolor="#a7bfde [1620]" strokecolor="#4579b8 [3044]">
                <v:fill color2="#e4ecf5 [500]" rotate="t" angle="180" colors="0 #a3c4ff;22938f #bfd5ff;1 #e5eeff" focus="100%" type="gradient"/>
                <v:shadow on="t" color="black" opacity="24903f" origin=",.5" offset="0,.55556mm"/>
                <v:textbox>
                  <w:txbxContent>
                    <w:p w14:paraId="1E1A009E" w14:textId="77777777" w:rsidR="003E12CC" w:rsidRPr="00E505F6" w:rsidRDefault="003E12CC" w:rsidP="003E12CC">
                      <w:pPr>
                        <w:jc w:val="center"/>
                        <w:rPr>
                          <w:b/>
                          <w:lang w:val="es-CO"/>
                        </w:rPr>
                      </w:pPr>
                      <w:proofErr w:type="spellStart"/>
                      <w:r w:rsidRPr="00E505F6">
                        <w:rPr>
                          <w:b/>
                          <w:lang w:val="es-CO"/>
                        </w:rPr>
                        <w:t>Cohere</w:t>
                      </w:r>
                      <w:proofErr w:type="spellEnd"/>
                    </w:p>
                    <w:p w14:paraId="66966D16" w14:textId="77777777" w:rsidR="003E12CC" w:rsidRPr="00E505F6" w:rsidRDefault="003E12CC" w:rsidP="003E12CC">
                      <w:pPr>
                        <w:jc w:val="center"/>
                        <w:rPr>
                          <w:b/>
                          <w:lang w:val="es-CO"/>
                        </w:rPr>
                      </w:pPr>
                      <w:proofErr w:type="spellStart"/>
                      <w:proofErr w:type="gramStart"/>
                      <w:r w:rsidRPr="00E505F6">
                        <w:rPr>
                          <w:b/>
                          <w:lang w:val="es-CO"/>
                        </w:rPr>
                        <w:t>ncia</w:t>
                      </w:r>
                      <w:proofErr w:type="spellEnd"/>
                      <w:proofErr w:type="gramEnd"/>
                    </w:p>
                    <w:p w14:paraId="33E3CDF8" w14:textId="77777777" w:rsidR="003E12CC" w:rsidRPr="00E505F6" w:rsidRDefault="003E12CC" w:rsidP="003E12CC">
                      <w:pPr>
                        <w:jc w:val="center"/>
                        <w:rPr>
                          <w:b/>
                          <w:lang w:val="es-CO"/>
                        </w:rPr>
                      </w:pPr>
                    </w:p>
                    <w:p w14:paraId="456168ED" w14:textId="77777777" w:rsidR="003E12CC" w:rsidRPr="00E505F6" w:rsidRDefault="003E12CC" w:rsidP="003E12CC">
                      <w:pPr>
                        <w:jc w:val="center"/>
                        <w:rPr>
                          <w:b/>
                          <w:lang w:val="es-CO"/>
                        </w:rPr>
                      </w:pPr>
                      <w:proofErr w:type="spellStart"/>
                      <w:r w:rsidRPr="00E505F6">
                        <w:rPr>
                          <w:b/>
                          <w:lang w:val="es-CO"/>
                        </w:rPr>
                        <w:t>Vert</w:t>
                      </w:r>
                      <w:proofErr w:type="spellEnd"/>
                    </w:p>
                    <w:p w14:paraId="45033107" w14:textId="77777777" w:rsidR="003E12CC" w:rsidRPr="00E505F6" w:rsidRDefault="003E12CC" w:rsidP="003E12CC">
                      <w:pPr>
                        <w:jc w:val="center"/>
                        <w:rPr>
                          <w:b/>
                          <w:lang w:val="es-CO"/>
                        </w:rPr>
                      </w:pPr>
                      <w:proofErr w:type="spellStart"/>
                      <w:proofErr w:type="gramStart"/>
                      <w:r w:rsidRPr="00E505F6">
                        <w:rPr>
                          <w:b/>
                          <w:lang w:val="es-CO"/>
                        </w:rPr>
                        <w:t>ical</w:t>
                      </w:r>
                      <w:proofErr w:type="spellEnd"/>
                      <w:proofErr w:type="gramEnd"/>
                    </w:p>
                  </w:txbxContent>
                </v:textbox>
              </v:shape>
            </w:pict>
          </mc:Fallback>
        </mc:AlternateContent>
      </w:r>
    </w:p>
    <w:p w14:paraId="5A41B347" w14:textId="77777777" w:rsidR="003E12CC" w:rsidRPr="006C3C20" w:rsidRDefault="003E12CC" w:rsidP="003E12CC">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2336" behindDoc="0" locked="0" layoutInCell="1" allowOverlap="1" wp14:anchorId="7C13A5A0" wp14:editId="6E5E1B51">
                <wp:simplePos x="0" y="0"/>
                <wp:positionH relativeFrom="column">
                  <wp:posOffset>488266</wp:posOffset>
                </wp:positionH>
                <wp:positionV relativeFrom="paragraph">
                  <wp:posOffset>41275</wp:posOffset>
                </wp:positionV>
                <wp:extent cx="5172075" cy="743803"/>
                <wp:effectExtent l="57150" t="38100" r="85725" b="946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43803"/>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714BE22"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11CED74D" w14:textId="409B73D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10</w:t>
                            </w:r>
                            <w:r w:rsidRPr="0020622E">
                              <w:rPr>
                                <w:rFonts w:ascii="Arial" w:hAnsi="Arial" w:cs="Arial"/>
                                <w:b/>
                                <w:sz w:val="18"/>
                                <w:szCs w:val="18"/>
                                <w:lang w:val="es-CO"/>
                              </w:rPr>
                              <w:t>°-</w:t>
                            </w:r>
                            <w:r>
                              <w:rPr>
                                <w:rFonts w:ascii="Arial" w:hAnsi="Arial" w:cs="Arial"/>
                                <w:b/>
                                <w:sz w:val="18"/>
                                <w:szCs w:val="18"/>
                                <w:lang w:val="es-CO"/>
                              </w:rPr>
                              <w:t xml:space="preserve"> 11</w:t>
                            </w:r>
                            <w:r w:rsidRPr="0020622E">
                              <w:rPr>
                                <w:rFonts w:ascii="Arial" w:hAnsi="Arial" w:cs="Arial"/>
                                <w:b/>
                                <w:sz w:val="18"/>
                                <w:szCs w:val="18"/>
                                <w:lang w:val="es-CO"/>
                              </w:rPr>
                              <w:t>°</w:t>
                            </w:r>
                          </w:p>
                          <w:p w14:paraId="47265A3F" w14:textId="4D202056" w:rsidR="003E12CC" w:rsidRPr="00B20BB5"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argumentos de la teoría de números </w:t>
                            </w:r>
                            <w:r w:rsidR="00A04353">
                              <w:rPr>
                                <w:rFonts w:ascii="Arial" w:hAnsi="Arial" w:cs="Arial"/>
                                <w:sz w:val="18"/>
                                <w:szCs w:val="18"/>
                                <w:lang w:val="es-CO" w:eastAsia="ja-JP"/>
                              </w:rPr>
                              <w:t>para justificar relaciones que involucran números naturales.</w:t>
                            </w:r>
                          </w:p>
                          <w:p w14:paraId="25610259" w14:textId="77777777" w:rsidR="003E12CC" w:rsidRPr="00B20BB5" w:rsidRDefault="003E12CC" w:rsidP="003E12CC">
                            <w:pPr>
                              <w:jc w:val="both"/>
                              <w:rPr>
                                <w:rFonts w:ascii="Arial" w:hAnsi="Arial" w:cs="Arial"/>
                                <w:i/>
                                <w:sz w:val="18"/>
                                <w:szCs w:val="18"/>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3A5A0" id="_x0000_t202" coordsize="21600,21600" o:spt="202" path="m,l,21600r21600,l21600,xe">
                <v:stroke joinstyle="miter"/>
                <v:path gradientshapeok="t" o:connecttype="rect"/>
              </v:shapetype>
              <v:shape id="Cuadro de texto 2" o:spid="_x0000_s1027" type="#_x0000_t202" style="position:absolute;left:0;text-align:left;margin-left:38.45pt;margin-top:3.25pt;width:407.25pt;height:5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" fillcolor="#cdddac [1622]" strokecolor="#94b64e [3046]">
                <v:fill color2="#f0f4e6 [502]" rotate="t" angle="180" colors="0 #dafda7;22938f #e4fdc2;1 #f5ffe6" focus="100%" type="gradient"/>
                <v:shadow on="t" color="black" opacity="24903f" origin=",.5" offset="0,.55556mm"/>
                <v:textbox>
                  <w:txbxContent>
                    <w:p w14:paraId="1714BE22"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11CED74D" w14:textId="409B73D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10</w:t>
                      </w:r>
                      <w:r w:rsidRPr="0020622E">
                        <w:rPr>
                          <w:rFonts w:ascii="Arial" w:hAnsi="Arial" w:cs="Arial"/>
                          <w:b/>
                          <w:sz w:val="18"/>
                          <w:szCs w:val="18"/>
                          <w:lang w:val="es-CO"/>
                        </w:rPr>
                        <w:t>°-</w:t>
                      </w:r>
                      <w:r>
                        <w:rPr>
                          <w:rFonts w:ascii="Arial" w:hAnsi="Arial" w:cs="Arial"/>
                          <w:b/>
                          <w:sz w:val="18"/>
                          <w:szCs w:val="18"/>
                          <w:lang w:val="es-CO"/>
                        </w:rPr>
                        <w:t xml:space="preserve"> 11</w:t>
                      </w:r>
                      <w:r w:rsidRPr="0020622E">
                        <w:rPr>
                          <w:rFonts w:ascii="Arial" w:hAnsi="Arial" w:cs="Arial"/>
                          <w:b/>
                          <w:sz w:val="18"/>
                          <w:szCs w:val="18"/>
                          <w:lang w:val="es-CO"/>
                        </w:rPr>
                        <w:t>°</w:t>
                      </w:r>
                    </w:p>
                    <w:p w14:paraId="47265A3F" w14:textId="4D202056" w:rsidR="003E12CC" w:rsidRPr="00B20BB5"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argumentos de la teoría de números </w:t>
                      </w:r>
                      <w:r w:rsidR="00A04353">
                        <w:rPr>
                          <w:rFonts w:ascii="Arial" w:hAnsi="Arial" w:cs="Arial"/>
                          <w:sz w:val="18"/>
                          <w:szCs w:val="18"/>
                          <w:lang w:val="es-CO" w:eastAsia="ja-JP"/>
                        </w:rPr>
                        <w:t>para justificar relaciones que involucran números naturales.</w:t>
                      </w:r>
                    </w:p>
                    <w:p w14:paraId="25610259" w14:textId="77777777" w:rsidR="003E12CC" w:rsidRPr="00B20BB5" w:rsidRDefault="003E12CC" w:rsidP="003E12CC">
                      <w:pPr>
                        <w:jc w:val="both"/>
                        <w:rPr>
                          <w:rFonts w:ascii="Arial" w:hAnsi="Arial" w:cs="Arial"/>
                          <w:i/>
                          <w:sz w:val="18"/>
                          <w:szCs w:val="18"/>
                          <w:lang w:val="es-CO"/>
                        </w:rPr>
                      </w:pPr>
                    </w:p>
                  </w:txbxContent>
                </v:textbox>
              </v:shape>
            </w:pict>
          </mc:Fallback>
        </mc:AlternateContent>
      </w:r>
    </w:p>
    <w:p w14:paraId="258780AA"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5A5FB360"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24715DDE"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2C2AC805"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00482E67" w14:textId="77777777" w:rsidR="003E12CC" w:rsidRPr="006C3C20" w:rsidRDefault="003E12CC" w:rsidP="003E12CC">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1312" behindDoc="0" locked="0" layoutInCell="1" allowOverlap="1" wp14:anchorId="7CB95DA2" wp14:editId="2B4ADC27">
                <wp:simplePos x="0" y="0"/>
                <wp:positionH relativeFrom="column">
                  <wp:posOffset>487142</wp:posOffset>
                </wp:positionH>
                <wp:positionV relativeFrom="paragraph">
                  <wp:posOffset>88705</wp:posOffset>
                </wp:positionV>
                <wp:extent cx="5172075" cy="614045"/>
                <wp:effectExtent l="57150" t="38100" r="85725" b="9080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6140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8F752B6"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532CFA71" w14:textId="7777777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8</w:t>
                            </w:r>
                            <w:r w:rsidRPr="0020622E">
                              <w:rPr>
                                <w:rFonts w:ascii="Arial" w:hAnsi="Arial" w:cs="Arial"/>
                                <w:b/>
                                <w:sz w:val="18"/>
                                <w:szCs w:val="18"/>
                                <w:lang w:val="es-CO"/>
                              </w:rPr>
                              <w:t xml:space="preserve">°- </w:t>
                            </w:r>
                            <w:r>
                              <w:rPr>
                                <w:rFonts w:ascii="Arial" w:hAnsi="Arial" w:cs="Arial"/>
                                <w:b/>
                                <w:sz w:val="18"/>
                                <w:szCs w:val="18"/>
                                <w:lang w:val="es-CO"/>
                              </w:rPr>
                              <w:t>9</w:t>
                            </w:r>
                            <w:r w:rsidRPr="0020622E">
                              <w:rPr>
                                <w:rFonts w:ascii="Arial" w:hAnsi="Arial" w:cs="Arial"/>
                                <w:b/>
                                <w:sz w:val="18"/>
                                <w:szCs w:val="18"/>
                                <w:lang w:val="es-CO"/>
                              </w:rPr>
                              <w:t>°</w:t>
                            </w:r>
                          </w:p>
                          <w:p w14:paraId="7F909138" w14:textId="75EFC75F" w:rsidR="003E12CC" w:rsidRPr="0020622E"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números reales en sus diferentes representaciones y en diversos contextos.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95DA2" id="_x0000_s1028" type="#_x0000_t202" style="position:absolute;left:0;text-align:left;margin-left:38.35pt;margin-top:7pt;width:407.25pt;height:4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" fillcolor="#cdddac [1622]" strokecolor="#94b64e [3046]">
                <v:fill color2="#f0f4e6 [502]" rotate="t" angle="180" colors="0 #dafda7;22938f #e4fdc2;1 #f5ffe6" focus="100%" type="gradient"/>
                <v:shadow on="t" color="black" opacity="24903f" origin=",.5" offset="0,.55556mm"/>
                <v:textbox>
                  <w:txbxContent>
                    <w:p w14:paraId="48F752B6"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532CFA71" w14:textId="7777777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8</w:t>
                      </w:r>
                      <w:r w:rsidRPr="0020622E">
                        <w:rPr>
                          <w:rFonts w:ascii="Arial" w:hAnsi="Arial" w:cs="Arial"/>
                          <w:b/>
                          <w:sz w:val="18"/>
                          <w:szCs w:val="18"/>
                          <w:lang w:val="es-CO"/>
                        </w:rPr>
                        <w:t xml:space="preserve">°- </w:t>
                      </w:r>
                      <w:r>
                        <w:rPr>
                          <w:rFonts w:ascii="Arial" w:hAnsi="Arial" w:cs="Arial"/>
                          <w:b/>
                          <w:sz w:val="18"/>
                          <w:szCs w:val="18"/>
                          <w:lang w:val="es-CO"/>
                        </w:rPr>
                        <w:t>9</w:t>
                      </w:r>
                      <w:r w:rsidRPr="0020622E">
                        <w:rPr>
                          <w:rFonts w:ascii="Arial" w:hAnsi="Arial" w:cs="Arial"/>
                          <w:b/>
                          <w:sz w:val="18"/>
                          <w:szCs w:val="18"/>
                          <w:lang w:val="es-CO"/>
                        </w:rPr>
                        <w:t>°</w:t>
                      </w:r>
                    </w:p>
                    <w:p w14:paraId="7F909138" w14:textId="75EFC75F" w:rsidR="003E12CC" w:rsidRPr="0020622E"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números reales en sus diferentes representaciones y en diversos contextos. </w:t>
                      </w:r>
                    </w:p>
                  </w:txbxContent>
                </v:textbox>
              </v:shape>
            </w:pict>
          </mc:Fallback>
        </mc:AlternateContent>
      </w:r>
    </w:p>
    <w:p w14:paraId="6C28DCF0"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76B0D3E1"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78BD4E27"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116C3245"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7ED13D88" w14:textId="20DEC18E" w:rsidR="003E12CC" w:rsidRPr="006C3C20" w:rsidRDefault="003E12CC" w:rsidP="003E12CC">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0288" behindDoc="0" locked="0" layoutInCell="1" allowOverlap="1" wp14:anchorId="0C477E26" wp14:editId="1499D19D">
                <wp:simplePos x="0" y="0"/>
                <wp:positionH relativeFrom="column">
                  <wp:posOffset>415290</wp:posOffset>
                </wp:positionH>
                <wp:positionV relativeFrom="paragraph">
                  <wp:posOffset>20319</wp:posOffset>
                </wp:positionV>
                <wp:extent cx="1397635" cy="2314575"/>
                <wp:effectExtent l="57150" t="38100" r="69215"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23145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86E4B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Numérico y sistemas numéricos</w:t>
                            </w:r>
                          </w:p>
                          <w:p w14:paraId="4A5FC7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6EE6484" w14:textId="77777777" w:rsidR="003E12CC" w:rsidRPr="00A04353" w:rsidRDefault="003E12CC" w:rsidP="003E12CC">
                            <w:pPr>
                              <w:jc w:val="center"/>
                              <w:rPr>
                                <w:rFonts w:ascii="Arial" w:hAnsi="Arial" w:cs="Arial"/>
                                <w:b/>
                                <w:sz w:val="18"/>
                                <w:szCs w:val="18"/>
                                <w:lang w:val="es-CO"/>
                              </w:rPr>
                            </w:pPr>
                          </w:p>
                          <w:p w14:paraId="1D731B94" w14:textId="77777777" w:rsidR="003E12CC" w:rsidRPr="00A04353" w:rsidRDefault="003E12CC" w:rsidP="003E12CC">
                            <w:pPr>
                              <w:jc w:val="both"/>
                              <w:rPr>
                                <w:rFonts w:ascii="Arial" w:hAnsi="Arial" w:cs="Arial"/>
                                <w:sz w:val="18"/>
                                <w:szCs w:val="18"/>
                              </w:rPr>
                            </w:pPr>
                            <w:r w:rsidRPr="00A04353">
                              <w:rPr>
                                <w:rFonts w:ascii="Arial" w:hAnsi="Arial" w:cs="Arial"/>
                                <w:sz w:val="18"/>
                                <w:szCs w:val="18"/>
                              </w:rPr>
                              <w:t xml:space="preserve">Justifico la extensión de la representación </w:t>
                            </w:r>
                            <w:proofErr w:type="spellStart"/>
                            <w:r w:rsidRPr="00A04353">
                              <w:rPr>
                                <w:rFonts w:ascii="Arial" w:hAnsi="Arial" w:cs="Arial"/>
                                <w:sz w:val="18"/>
                                <w:szCs w:val="18"/>
                              </w:rPr>
                              <w:t>polinomial</w:t>
                            </w:r>
                            <w:proofErr w:type="spellEnd"/>
                            <w:r w:rsidRPr="00A04353">
                              <w:rPr>
                                <w:rFonts w:ascii="Arial" w:hAnsi="Arial" w:cs="Arial"/>
                                <w:sz w:val="18"/>
                                <w:szCs w:val="18"/>
                              </w:rPr>
                              <w:t xml:space="preserve"> decimal usual de los números naturales a la representación decimal usual de los números racionales, procurando que el estudiante maneje las propiedades del sistema de numeración decimal. </w:t>
                            </w:r>
                          </w:p>
                          <w:p w14:paraId="5781D240" w14:textId="77777777" w:rsidR="003E12CC" w:rsidRPr="003E12CC" w:rsidRDefault="003E12CC" w:rsidP="003E12CC">
                            <w:pPr>
                              <w:rPr>
                                <w:rFonts w:ascii="Arial" w:hAnsi="Arial" w:cs="Arial"/>
                                <w:sz w:val="16"/>
                                <w:szCs w:val="16"/>
                                <w:lang w:val="es-CO"/>
                              </w:rPr>
                            </w:pPr>
                          </w:p>
                          <w:p w14:paraId="053C8D45" w14:textId="77777777" w:rsidR="003E12CC" w:rsidRPr="0020622E" w:rsidRDefault="003E12CC" w:rsidP="003E12CC">
                            <w:pPr>
                              <w:jc w:val="center"/>
                              <w:rPr>
                                <w:rFonts w:ascii="Arial" w:hAnsi="Arial" w:cs="Arial"/>
                                <w:i/>
                                <w:sz w:val="20"/>
                                <w:szCs w:val="20"/>
                                <w:lang w:val="es-CO"/>
                              </w:rPr>
                            </w:pPr>
                          </w:p>
                          <w:p w14:paraId="7F043501" w14:textId="77777777" w:rsidR="003E12CC" w:rsidRPr="004C07A1" w:rsidRDefault="003E12CC" w:rsidP="003E12CC">
                            <w:pPr>
                              <w:rPr>
                                <w:rFonts w:ascii="Arial" w:hAnsi="Arial" w:cs="Arial"/>
                                <w:i/>
                                <w:sz w:val="20"/>
                                <w:szCs w:val="20"/>
                                <w:lang w:val="es-CO"/>
                              </w:rPr>
                            </w:pPr>
                          </w:p>
                          <w:p w14:paraId="5F725641" w14:textId="77777777" w:rsidR="003E12CC" w:rsidRPr="004C07A1" w:rsidRDefault="003E12CC" w:rsidP="003E12CC">
                            <w:pPr>
                              <w:rPr>
                                <w:rFonts w:ascii="Arial" w:hAnsi="Arial" w:cs="Arial"/>
                                <w:i/>
                                <w:sz w:val="20"/>
                                <w:szCs w:val="20"/>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7E26" id="_x0000_s1029" type="#_x0000_t202" style="position:absolute;left:0;text-align:left;margin-left:32.7pt;margin-top:1.6pt;width:110.05pt;height:18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14:paraId="486E4B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Numérico y sistemas numéricos</w:t>
                      </w:r>
                    </w:p>
                    <w:p w14:paraId="4A5FC7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6EE6484" w14:textId="77777777" w:rsidR="003E12CC" w:rsidRPr="00A04353" w:rsidRDefault="003E12CC" w:rsidP="003E12CC">
                      <w:pPr>
                        <w:jc w:val="center"/>
                        <w:rPr>
                          <w:rFonts w:ascii="Arial" w:hAnsi="Arial" w:cs="Arial"/>
                          <w:b/>
                          <w:sz w:val="18"/>
                          <w:szCs w:val="18"/>
                          <w:lang w:val="es-CO"/>
                        </w:rPr>
                      </w:pPr>
                    </w:p>
                    <w:p w14:paraId="1D731B94" w14:textId="77777777" w:rsidR="003E12CC" w:rsidRPr="00A04353" w:rsidRDefault="003E12CC" w:rsidP="003E12CC">
                      <w:pPr>
                        <w:jc w:val="both"/>
                        <w:rPr>
                          <w:rFonts w:ascii="Arial" w:hAnsi="Arial" w:cs="Arial"/>
                          <w:sz w:val="18"/>
                          <w:szCs w:val="18"/>
                        </w:rPr>
                      </w:pPr>
                      <w:r w:rsidRPr="00A04353">
                        <w:rPr>
                          <w:rFonts w:ascii="Arial" w:hAnsi="Arial" w:cs="Arial"/>
                          <w:sz w:val="18"/>
                          <w:szCs w:val="18"/>
                        </w:rPr>
                        <w:t xml:space="preserve">Justifico la extensión de la representación </w:t>
                      </w:r>
                      <w:proofErr w:type="spellStart"/>
                      <w:r w:rsidRPr="00A04353">
                        <w:rPr>
                          <w:rFonts w:ascii="Arial" w:hAnsi="Arial" w:cs="Arial"/>
                          <w:sz w:val="18"/>
                          <w:szCs w:val="18"/>
                        </w:rPr>
                        <w:t>polinomial</w:t>
                      </w:r>
                      <w:proofErr w:type="spellEnd"/>
                      <w:r w:rsidRPr="00A04353">
                        <w:rPr>
                          <w:rFonts w:ascii="Arial" w:hAnsi="Arial" w:cs="Arial"/>
                          <w:sz w:val="18"/>
                          <w:szCs w:val="18"/>
                        </w:rPr>
                        <w:t xml:space="preserve"> decimal usual de los números naturales a la representación decimal usual de los números racionales, procurando que el estudiante maneje las propiedades del sistema de numeración decimal. </w:t>
                      </w:r>
                    </w:p>
                    <w:p w14:paraId="5781D240" w14:textId="77777777" w:rsidR="003E12CC" w:rsidRPr="003E12CC" w:rsidRDefault="003E12CC" w:rsidP="003E12CC">
                      <w:pPr>
                        <w:rPr>
                          <w:rFonts w:ascii="Arial" w:hAnsi="Arial" w:cs="Arial"/>
                          <w:sz w:val="16"/>
                          <w:szCs w:val="16"/>
                          <w:lang w:val="es-CO"/>
                        </w:rPr>
                      </w:pPr>
                    </w:p>
                    <w:p w14:paraId="053C8D45" w14:textId="77777777" w:rsidR="003E12CC" w:rsidRPr="0020622E" w:rsidRDefault="003E12CC" w:rsidP="003E12CC">
                      <w:pPr>
                        <w:jc w:val="center"/>
                        <w:rPr>
                          <w:rFonts w:ascii="Arial" w:hAnsi="Arial" w:cs="Arial"/>
                          <w:i/>
                          <w:sz w:val="20"/>
                          <w:szCs w:val="20"/>
                          <w:lang w:val="es-CO"/>
                        </w:rPr>
                      </w:pPr>
                    </w:p>
                    <w:p w14:paraId="7F043501" w14:textId="77777777" w:rsidR="003E12CC" w:rsidRPr="004C07A1" w:rsidRDefault="003E12CC" w:rsidP="003E12CC">
                      <w:pPr>
                        <w:rPr>
                          <w:rFonts w:ascii="Arial" w:hAnsi="Arial" w:cs="Arial"/>
                          <w:i/>
                          <w:sz w:val="20"/>
                          <w:szCs w:val="20"/>
                          <w:lang w:val="es-CO"/>
                        </w:rPr>
                      </w:pPr>
                    </w:p>
                    <w:p w14:paraId="5F725641" w14:textId="77777777" w:rsidR="003E12CC" w:rsidRPr="004C07A1" w:rsidRDefault="003E12CC" w:rsidP="003E12CC">
                      <w:pPr>
                        <w:rPr>
                          <w:rFonts w:ascii="Arial" w:hAnsi="Arial" w:cs="Arial"/>
                          <w:i/>
                          <w:sz w:val="20"/>
                          <w:szCs w:val="20"/>
                          <w:lang w:val="es-CO"/>
                        </w:rPr>
                      </w:pPr>
                    </w:p>
                  </w:txbxContent>
                </v:textbox>
              </v:shape>
            </w:pict>
          </mc:Fallback>
        </mc:AlternateContent>
      </w:r>
      <w:r w:rsidRPr="006C3C20">
        <w:rPr>
          <w:rFonts w:ascii="Arial" w:hAnsi="Arial" w:cs="Arial"/>
          <w:noProof/>
          <w:sz w:val="22"/>
          <w:szCs w:val="22"/>
          <w:lang w:val="es-CO" w:eastAsia="es-CO"/>
        </w:rPr>
        <mc:AlternateContent>
          <mc:Choice Requires="wps">
            <w:drawing>
              <wp:anchor distT="0" distB="0" distL="114300" distR="114300" simplePos="0" relativeHeight="251664384" behindDoc="0" locked="0" layoutInCell="1" allowOverlap="1" wp14:anchorId="2C08C762" wp14:editId="51B21346">
                <wp:simplePos x="0" y="0"/>
                <wp:positionH relativeFrom="column">
                  <wp:posOffset>1919605</wp:posOffset>
                </wp:positionH>
                <wp:positionV relativeFrom="paragraph">
                  <wp:posOffset>50898</wp:posOffset>
                </wp:positionV>
                <wp:extent cx="3813810" cy="709295"/>
                <wp:effectExtent l="57150" t="38100" r="72390" b="9080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70929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3592212"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 xml:space="preserve">Pensamiento </w:t>
                            </w:r>
                            <w:proofErr w:type="spellStart"/>
                            <w:r w:rsidRPr="00A04353">
                              <w:rPr>
                                <w:rFonts w:ascii="Arial" w:hAnsi="Arial" w:cs="Arial"/>
                                <w:b/>
                                <w:sz w:val="18"/>
                                <w:szCs w:val="18"/>
                                <w:lang w:val="es-CO"/>
                              </w:rPr>
                              <w:t>Variacional</w:t>
                            </w:r>
                            <w:proofErr w:type="spellEnd"/>
                            <w:r w:rsidRPr="00A04353">
                              <w:rPr>
                                <w:rFonts w:ascii="Arial" w:hAnsi="Arial" w:cs="Arial"/>
                                <w:b/>
                                <w:sz w:val="18"/>
                                <w:szCs w:val="18"/>
                                <w:lang w:val="es-CO"/>
                              </w:rPr>
                              <w:t xml:space="preserve"> y Sistemas algebraicos</w:t>
                            </w:r>
                          </w:p>
                          <w:p w14:paraId="7D7CD7C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3CAAC50B" w14:textId="77777777" w:rsidR="003E12CC" w:rsidRPr="00A04353" w:rsidRDefault="003E12CC" w:rsidP="003E12CC">
                            <w:pPr>
                              <w:jc w:val="both"/>
                              <w:rPr>
                                <w:rFonts w:ascii="Arial" w:hAnsi="Arial" w:cs="Arial"/>
                                <w:sz w:val="16"/>
                                <w:szCs w:val="16"/>
                              </w:rPr>
                            </w:pPr>
                            <w:r w:rsidRPr="00A04353">
                              <w:rPr>
                                <w:rFonts w:ascii="Arial" w:hAnsi="Arial" w:cs="Arial"/>
                                <w:sz w:val="16"/>
                                <w:szCs w:val="16"/>
                              </w:rPr>
                              <w:t>Reconozco el conjunto de valores de cada una de las cantidades variables ligadas entre sí en situaciones concretas de cambio.</w:t>
                            </w:r>
                          </w:p>
                          <w:p w14:paraId="396E6221" w14:textId="2DEB7315" w:rsidR="003E12CC" w:rsidRPr="00A04353" w:rsidRDefault="003E12CC" w:rsidP="003E12CC">
                            <w:pPr>
                              <w:autoSpaceDE w:val="0"/>
                              <w:autoSpaceDN w:val="0"/>
                              <w:adjustRightInd w:val="0"/>
                              <w:jc w:val="both"/>
                              <w:rPr>
                                <w:rFonts w:ascii="Arial" w:hAnsi="Arial" w:cs="Arial"/>
                                <w:sz w:val="16"/>
                                <w:szCs w:val="16"/>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8C762" id="_x0000_s1030" type="#_x0000_t202" style="position:absolute;left:0;text-align:left;margin-left:151.15pt;margin-top:4pt;width:300.3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" fillcolor="#fbcaa2 [1625]" strokecolor="#f68c36 [3049]">
                <v:fill color2="#fdefe3 [505]" rotate="t" angle="180" colors="0 #ffbe86;22938f #ffd0aa;1 #ffebdb" focus="100%" type="gradient"/>
                <v:shadow on="t" color="black" opacity="24903f" origin=",.5" offset="0,.55556mm"/>
                <v:textbox>
                  <w:txbxContent>
                    <w:p w14:paraId="33592212"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 xml:space="preserve">Pensamiento </w:t>
                      </w:r>
                      <w:proofErr w:type="spellStart"/>
                      <w:r w:rsidRPr="00A04353">
                        <w:rPr>
                          <w:rFonts w:ascii="Arial" w:hAnsi="Arial" w:cs="Arial"/>
                          <w:b/>
                          <w:sz w:val="18"/>
                          <w:szCs w:val="18"/>
                          <w:lang w:val="es-CO"/>
                        </w:rPr>
                        <w:t>Variacional</w:t>
                      </w:r>
                      <w:proofErr w:type="spellEnd"/>
                      <w:r w:rsidRPr="00A04353">
                        <w:rPr>
                          <w:rFonts w:ascii="Arial" w:hAnsi="Arial" w:cs="Arial"/>
                          <w:b/>
                          <w:sz w:val="18"/>
                          <w:szCs w:val="18"/>
                          <w:lang w:val="es-CO"/>
                        </w:rPr>
                        <w:t xml:space="preserve"> y Sistemas algebraicos</w:t>
                      </w:r>
                    </w:p>
                    <w:p w14:paraId="7D7CD7C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3CAAC50B" w14:textId="77777777" w:rsidR="003E12CC" w:rsidRPr="00A04353" w:rsidRDefault="003E12CC" w:rsidP="003E12CC">
                      <w:pPr>
                        <w:jc w:val="both"/>
                        <w:rPr>
                          <w:rFonts w:ascii="Arial" w:hAnsi="Arial" w:cs="Arial"/>
                          <w:sz w:val="16"/>
                          <w:szCs w:val="16"/>
                        </w:rPr>
                      </w:pPr>
                      <w:r w:rsidRPr="00A04353">
                        <w:rPr>
                          <w:rFonts w:ascii="Arial" w:hAnsi="Arial" w:cs="Arial"/>
                          <w:sz w:val="16"/>
                          <w:szCs w:val="16"/>
                        </w:rPr>
                        <w:t>Reconozco el conjunto de valores de cada una de las cantidades variables ligadas entre sí en situaciones concretas de cambio.</w:t>
                      </w:r>
                    </w:p>
                    <w:p w14:paraId="396E6221" w14:textId="2DEB7315" w:rsidR="003E12CC" w:rsidRPr="00A04353" w:rsidRDefault="003E12CC" w:rsidP="003E12CC">
                      <w:pPr>
                        <w:autoSpaceDE w:val="0"/>
                        <w:autoSpaceDN w:val="0"/>
                        <w:adjustRightInd w:val="0"/>
                        <w:jc w:val="both"/>
                        <w:rPr>
                          <w:rFonts w:ascii="Arial" w:hAnsi="Arial" w:cs="Arial"/>
                          <w:sz w:val="16"/>
                          <w:szCs w:val="16"/>
                          <w:lang w:val="es-CO"/>
                        </w:rPr>
                      </w:pPr>
                    </w:p>
                  </w:txbxContent>
                </v:textbox>
              </v:shape>
            </w:pict>
          </mc:Fallback>
        </mc:AlternateContent>
      </w:r>
    </w:p>
    <w:p w14:paraId="3C327AA6" w14:textId="77777777" w:rsidR="003E12CC" w:rsidRPr="006C3C20" w:rsidRDefault="003E12CC" w:rsidP="003E12CC">
      <w:pPr>
        <w:jc w:val="both"/>
        <w:rPr>
          <w:rFonts w:ascii="Arial" w:hAnsi="Arial" w:cs="Arial"/>
          <w:b/>
          <w:sz w:val="22"/>
          <w:szCs w:val="22"/>
        </w:rPr>
      </w:pPr>
    </w:p>
    <w:p w14:paraId="77981009" w14:textId="77777777" w:rsidR="003E12CC" w:rsidRPr="006C3C20" w:rsidRDefault="003E12CC" w:rsidP="003E12CC">
      <w:pPr>
        <w:jc w:val="both"/>
        <w:rPr>
          <w:rFonts w:ascii="Arial" w:hAnsi="Arial" w:cs="Arial"/>
          <w:b/>
          <w:sz w:val="22"/>
          <w:szCs w:val="22"/>
        </w:rPr>
      </w:pPr>
    </w:p>
    <w:p w14:paraId="1FAC3264" w14:textId="77777777" w:rsidR="003E12CC" w:rsidRPr="006C3C20" w:rsidRDefault="003E12CC" w:rsidP="003E12CC">
      <w:pPr>
        <w:jc w:val="both"/>
        <w:rPr>
          <w:rFonts w:ascii="Arial" w:hAnsi="Arial" w:cs="Arial"/>
          <w:b/>
          <w:sz w:val="22"/>
          <w:szCs w:val="22"/>
        </w:rPr>
      </w:pPr>
    </w:p>
    <w:p w14:paraId="2C15E964" w14:textId="58C19D45" w:rsidR="003E12CC" w:rsidRPr="006C3C20" w:rsidRDefault="003E12CC" w:rsidP="003E12CC">
      <w:pPr>
        <w:jc w:val="both"/>
        <w:rPr>
          <w:rFonts w:ascii="Arial" w:hAnsi="Arial" w:cs="Arial"/>
          <w:b/>
          <w:sz w:val="22"/>
          <w:szCs w:val="22"/>
        </w:rPr>
      </w:pPr>
    </w:p>
    <w:p w14:paraId="5FA76A9B" w14:textId="16BB5602" w:rsidR="003E12CC" w:rsidRPr="006C3C20" w:rsidRDefault="00863537" w:rsidP="003E12CC">
      <w:pPr>
        <w:jc w:val="both"/>
        <w:rPr>
          <w:rFonts w:ascii="Arial" w:hAnsi="Arial" w:cs="Arial"/>
          <w:b/>
          <w:sz w:val="22"/>
          <w:szCs w:val="22"/>
        </w:rPr>
      </w:pPr>
      <w:r w:rsidRPr="006C3C20">
        <w:rPr>
          <w:rFonts w:ascii="Arial" w:hAnsi="Arial" w:cs="Arial"/>
          <w:noProof/>
          <w:sz w:val="22"/>
          <w:szCs w:val="22"/>
          <w:lang w:val="es-CO" w:eastAsia="es-CO"/>
        </w:rPr>
        <mc:AlternateContent>
          <mc:Choice Requires="wps">
            <w:drawing>
              <wp:anchor distT="0" distB="0" distL="114300" distR="114300" simplePos="0" relativeHeight="251663360" behindDoc="0" locked="0" layoutInCell="1" allowOverlap="1" wp14:anchorId="181A8FC8" wp14:editId="38B2F2DA">
                <wp:simplePos x="0" y="0"/>
                <wp:positionH relativeFrom="column">
                  <wp:posOffset>1925955</wp:posOffset>
                </wp:positionH>
                <wp:positionV relativeFrom="paragraph">
                  <wp:posOffset>20955</wp:posOffset>
                </wp:positionV>
                <wp:extent cx="3813810" cy="599440"/>
                <wp:effectExtent l="57150" t="38100" r="72390" b="8636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59944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55C35DFA" w14:textId="13EBA2A0"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Aleatorio y Sistemas de Datos</w:t>
                            </w:r>
                          </w:p>
                          <w:p w14:paraId="42F92A98"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E8366BF" w14:textId="4422F304" w:rsidR="003E12CC" w:rsidRPr="00A04353" w:rsidRDefault="003E12CC" w:rsidP="003E12CC">
                            <w:pPr>
                              <w:jc w:val="both"/>
                              <w:rPr>
                                <w:rFonts w:ascii="Arial" w:hAnsi="Arial" w:cs="Arial"/>
                                <w:sz w:val="18"/>
                                <w:szCs w:val="18"/>
                              </w:rPr>
                            </w:pPr>
                            <w:r w:rsidRPr="00A04353">
                              <w:rPr>
                                <w:rFonts w:ascii="Arial" w:hAnsi="Arial" w:cs="Arial"/>
                                <w:sz w:val="18"/>
                                <w:szCs w:val="18"/>
                              </w:rPr>
                              <w:t>Reconozco la relación entre conjunto de datos y su representación.</w:t>
                            </w:r>
                          </w:p>
                          <w:p w14:paraId="6BE3DCD6" w14:textId="0F1A524C" w:rsidR="003E12CC" w:rsidRPr="00A04353" w:rsidRDefault="003E12CC" w:rsidP="003E12CC">
                            <w:pPr>
                              <w:autoSpaceDE w:val="0"/>
                              <w:autoSpaceDN w:val="0"/>
                              <w:adjustRightInd w:val="0"/>
                              <w:jc w:val="both"/>
                              <w:rPr>
                                <w:rFonts w:ascii="Arial" w:hAnsi="Arial" w:cs="Arial"/>
                                <w:sz w:val="18"/>
                                <w:szCs w:val="18"/>
                                <w:lang w:val="es-CO"/>
                              </w:rPr>
                            </w:pPr>
                          </w:p>
                          <w:p w14:paraId="635E055D" w14:textId="77777777" w:rsidR="00A04353" w:rsidRDefault="00A04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A8FC8" id="_x0000_s1031" type="#_x0000_t202" style="position:absolute;left:0;text-align:left;margin-left:151.65pt;margin-top:1.65pt;width:300.3pt;height:4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" fillcolor="#fbcaa2 [1625]" strokecolor="#f68c36 [3049]">
                <v:fill color2="#fdefe3 [505]" rotate="t" angle="180" colors="0 #ffbe86;22938f #ffd0aa;1 #ffebdb" focus="100%" type="gradient"/>
                <v:shadow on="t" color="black" opacity="24903f" origin=",.5" offset="0,.55556mm"/>
                <v:textbox>
                  <w:txbxContent>
                    <w:p w14:paraId="55C35DFA" w14:textId="13EBA2A0"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Aleatorio y Sistemas de Datos</w:t>
                      </w:r>
                    </w:p>
                    <w:p w14:paraId="42F92A98"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E8366BF" w14:textId="4422F304" w:rsidR="003E12CC" w:rsidRPr="00A04353" w:rsidRDefault="003E12CC" w:rsidP="003E12CC">
                      <w:pPr>
                        <w:jc w:val="both"/>
                        <w:rPr>
                          <w:rFonts w:ascii="Arial" w:hAnsi="Arial" w:cs="Arial"/>
                          <w:sz w:val="18"/>
                          <w:szCs w:val="18"/>
                        </w:rPr>
                      </w:pPr>
                      <w:r w:rsidRPr="00A04353">
                        <w:rPr>
                          <w:rFonts w:ascii="Arial" w:hAnsi="Arial" w:cs="Arial"/>
                          <w:sz w:val="18"/>
                          <w:szCs w:val="18"/>
                        </w:rPr>
                        <w:t>Reconozco la relación entre conjunto de datos y su representación.</w:t>
                      </w:r>
                    </w:p>
                    <w:p w14:paraId="6BE3DCD6" w14:textId="0F1A524C" w:rsidR="003E12CC" w:rsidRPr="00A04353" w:rsidRDefault="003E12CC" w:rsidP="003E12CC">
                      <w:pPr>
                        <w:autoSpaceDE w:val="0"/>
                        <w:autoSpaceDN w:val="0"/>
                        <w:adjustRightInd w:val="0"/>
                        <w:jc w:val="both"/>
                        <w:rPr>
                          <w:rFonts w:ascii="Arial" w:hAnsi="Arial" w:cs="Arial"/>
                          <w:sz w:val="18"/>
                          <w:szCs w:val="18"/>
                          <w:lang w:val="es-CO"/>
                        </w:rPr>
                      </w:pPr>
                    </w:p>
                    <w:p w14:paraId="635E055D" w14:textId="77777777" w:rsidR="00A04353" w:rsidRDefault="00A04353"/>
                  </w:txbxContent>
                </v:textbox>
              </v:shape>
            </w:pict>
          </mc:Fallback>
        </mc:AlternateContent>
      </w:r>
    </w:p>
    <w:p w14:paraId="34B1AEE0" w14:textId="77777777" w:rsidR="003E12CC" w:rsidRPr="006C3C20" w:rsidRDefault="003E12CC" w:rsidP="003E12CC">
      <w:pPr>
        <w:jc w:val="both"/>
        <w:rPr>
          <w:rFonts w:ascii="Arial" w:hAnsi="Arial" w:cs="Arial"/>
          <w:b/>
          <w:sz w:val="22"/>
          <w:szCs w:val="22"/>
        </w:rPr>
      </w:pPr>
    </w:p>
    <w:p w14:paraId="1F8E96CD" w14:textId="77777777" w:rsidR="003E12CC" w:rsidRPr="006C3C20" w:rsidRDefault="003E12CC" w:rsidP="003E12CC">
      <w:pPr>
        <w:autoSpaceDE w:val="0"/>
        <w:autoSpaceDN w:val="0"/>
        <w:adjustRightInd w:val="0"/>
        <w:rPr>
          <w:rFonts w:ascii="Arial" w:hAnsi="Arial" w:cs="Arial"/>
          <w:sz w:val="22"/>
          <w:szCs w:val="22"/>
          <w:lang w:val="es-CO" w:eastAsia="ja-JP"/>
        </w:rPr>
      </w:pPr>
    </w:p>
    <w:p w14:paraId="3C3BFEA1" w14:textId="77777777" w:rsidR="003E12CC" w:rsidRPr="006C3C20" w:rsidRDefault="003E12CC" w:rsidP="003E12CC">
      <w:pPr>
        <w:autoSpaceDE w:val="0"/>
        <w:autoSpaceDN w:val="0"/>
        <w:adjustRightInd w:val="0"/>
        <w:rPr>
          <w:rFonts w:ascii="Arial" w:hAnsi="Arial" w:cs="Arial"/>
          <w:sz w:val="22"/>
          <w:szCs w:val="22"/>
          <w:lang w:val="es-CO" w:eastAsia="ja-JP"/>
        </w:rPr>
      </w:pPr>
    </w:p>
    <w:p w14:paraId="64A43D41" w14:textId="77777777" w:rsidR="003E12CC" w:rsidRPr="006C3C20" w:rsidRDefault="003E12CC" w:rsidP="003E12CC">
      <w:pPr>
        <w:jc w:val="both"/>
        <w:rPr>
          <w:rFonts w:ascii="Arial" w:hAnsi="Arial" w:cs="Arial"/>
          <w:b/>
          <w:sz w:val="22"/>
          <w:szCs w:val="22"/>
          <w:lang w:val="es-CO"/>
        </w:rPr>
      </w:pPr>
      <w:r w:rsidRPr="006C3C20">
        <w:rPr>
          <w:rFonts w:ascii="Arial" w:hAnsi="Arial" w:cs="Arial"/>
          <w:noProof/>
          <w:sz w:val="22"/>
          <w:szCs w:val="22"/>
          <w:lang w:val="es-CO" w:eastAsia="es-CO"/>
        </w:rPr>
        <mc:AlternateContent>
          <mc:Choice Requires="wps">
            <w:drawing>
              <wp:anchor distT="0" distB="0" distL="114300" distR="114300" simplePos="0" relativeHeight="251659264" behindDoc="0" locked="0" layoutInCell="1" allowOverlap="1" wp14:anchorId="0AC69329" wp14:editId="55DBA860">
                <wp:simplePos x="0" y="0"/>
                <wp:positionH relativeFrom="column">
                  <wp:posOffset>1931035</wp:posOffset>
                </wp:positionH>
                <wp:positionV relativeFrom="paragraph">
                  <wp:posOffset>134083</wp:posOffset>
                </wp:positionV>
                <wp:extent cx="3813810" cy="599440"/>
                <wp:effectExtent l="57150" t="38100" r="72390" b="8636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59944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CC091CD"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Espacial y Sistemas geométricos</w:t>
                            </w:r>
                          </w:p>
                          <w:p w14:paraId="42A641EF"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687D822F" w14:textId="77777777" w:rsidR="003E12CC" w:rsidRPr="00A04353" w:rsidRDefault="003E12CC" w:rsidP="003E12CC">
                            <w:pPr>
                              <w:jc w:val="both"/>
                              <w:rPr>
                                <w:rFonts w:ascii="Arial" w:hAnsi="Arial" w:cs="Arial"/>
                                <w:color w:val="000000" w:themeColor="text1"/>
                                <w:sz w:val="18"/>
                                <w:szCs w:val="18"/>
                              </w:rPr>
                            </w:pPr>
                            <w:r w:rsidRPr="00A04353">
                              <w:rPr>
                                <w:rFonts w:ascii="Arial" w:hAnsi="Arial" w:cs="Arial"/>
                                <w:color w:val="000000" w:themeColor="text1"/>
                                <w:sz w:val="18"/>
                                <w:szCs w:val="18"/>
                              </w:rPr>
                              <w:t>Identifico características de localización de objetos en sistemas de representación cartesiana y geográfica.</w:t>
                            </w:r>
                          </w:p>
                          <w:p w14:paraId="7F3C4D34" w14:textId="6B865787" w:rsidR="003E12CC" w:rsidRPr="003E12CC" w:rsidRDefault="003E12CC" w:rsidP="003E12CC">
                            <w:pPr>
                              <w:autoSpaceDE w:val="0"/>
                              <w:autoSpaceDN w:val="0"/>
                              <w:adjustRightInd w:val="0"/>
                              <w:jc w:val="both"/>
                              <w:rPr>
                                <w:rFonts w:ascii="Arial" w:hAnsi="Arial" w:cs="Arial"/>
                                <w:sz w:val="16"/>
                                <w:szCs w:val="16"/>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69329" id="_x0000_s1032" type="#_x0000_t202" style="position:absolute;left:0;text-align:left;margin-left:152.05pt;margin-top:10.55pt;width:300.3pt;height: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" fillcolor="#fbcaa2 [1625]" strokecolor="#f68c36 [3049]">
                <v:fill color2="#fdefe3 [505]" rotate="t" angle="180" colors="0 #ffbe86;22938f #ffd0aa;1 #ffebdb" focus="100%" type="gradient"/>
                <v:shadow on="t" color="black" opacity="24903f" origin=",.5" offset="0,.55556mm"/>
                <v:textbox>
                  <w:txbxContent>
                    <w:p w14:paraId="3CC091CD"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Espacial y Sistemas geométricos</w:t>
                      </w:r>
                    </w:p>
                    <w:p w14:paraId="42A641EF"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687D822F" w14:textId="77777777" w:rsidR="003E12CC" w:rsidRPr="00A04353" w:rsidRDefault="003E12CC" w:rsidP="003E12CC">
                      <w:pPr>
                        <w:jc w:val="both"/>
                        <w:rPr>
                          <w:rFonts w:ascii="Arial" w:hAnsi="Arial" w:cs="Arial"/>
                          <w:color w:val="000000" w:themeColor="text1"/>
                          <w:sz w:val="18"/>
                          <w:szCs w:val="18"/>
                        </w:rPr>
                      </w:pPr>
                      <w:r w:rsidRPr="00A04353">
                        <w:rPr>
                          <w:rFonts w:ascii="Arial" w:hAnsi="Arial" w:cs="Arial"/>
                          <w:color w:val="000000" w:themeColor="text1"/>
                          <w:sz w:val="18"/>
                          <w:szCs w:val="18"/>
                        </w:rPr>
                        <w:t>Identifico características de localización de objetos en sistemas de representación cartesiana y geográfica.</w:t>
                      </w:r>
                    </w:p>
                    <w:p w14:paraId="7F3C4D34" w14:textId="6B865787" w:rsidR="003E12CC" w:rsidRPr="003E12CC" w:rsidRDefault="003E12CC" w:rsidP="003E12CC">
                      <w:pPr>
                        <w:autoSpaceDE w:val="0"/>
                        <w:autoSpaceDN w:val="0"/>
                        <w:adjustRightInd w:val="0"/>
                        <w:jc w:val="both"/>
                        <w:rPr>
                          <w:rFonts w:ascii="Arial" w:hAnsi="Arial" w:cs="Arial"/>
                          <w:sz w:val="16"/>
                          <w:szCs w:val="16"/>
                          <w:lang w:val="es-CO"/>
                        </w:rPr>
                      </w:pPr>
                    </w:p>
                  </w:txbxContent>
                </v:textbox>
              </v:shape>
            </w:pict>
          </mc:Fallback>
        </mc:AlternateContent>
      </w:r>
    </w:p>
    <w:p w14:paraId="0BCECD7E" w14:textId="77777777" w:rsidR="003E12CC" w:rsidRPr="006C3C20" w:rsidRDefault="003E12CC" w:rsidP="003E12CC">
      <w:pPr>
        <w:jc w:val="both"/>
        <w:rPr>
          <w:rFonts w:ascii="Arial" w:hAnsi="Arial" w:cs="Arial"/>
          <w:b/>
          <w:sz w:val="22"/>
          <w:szCs w:val="22"/>
          <w:lang w:val="es-CO"/>
        </w:rPr>
      </w:pPr>
    </w:p>
    <w:p w14:paraId="17AE1D50" w14:textId="77777777" w:rsidR="003E12CC" w:rsidRPr="006C3C20" w:rsidRDefault="003E12CC" w:rsidP="003E12CC">
      <w:pPr>
        <w:jc w:val="both"/>
        <w:rPr>
          <w:rFonts w:ascii="Arial" w:hAnsi="Arial" w:cs="Arial"/>
          <w:b/>
          <w:sz w:val="22"/>
          <w:szCs w:val="22"/>
          <w:lang w:val="es-CO"/>
        </w:rPr>
      </w:pPr>
    </w:p>
    <w:p w14:paraId="0DA744EE" w14:textId="77777777" w:rsidR="003E12CC" w:rsidRPr="006C3C20" w:rsidRDefault="003E12CC" w:rsidP="003E12CC">
      <w:pPr>
        <w:jc w:val="both"/>
        <w:rPr>
          <w:rFonts w:ascii="Arial" w:hAnsi="Arial" w:cs="Arial"/>
          <w:b/>
          <w:sz w:val="22"/>
          <w:szCs w:val="22"/>
          <w:lang w:val="es-CO"/>
        </w:rPr>
      </w:pPr>
    </w:p>
    <w:p w14:paraId="650C2125" w14:textId="77777777" w:rsidR="003E12CC" w:rsidRPr="006C3C20" w:rsidRDefault="003E12CC" w:rsidP="003E12CC">
      <w:pPr>
        <w:jc w:val="both"/>
        <w:rPr>
          <w:rFonts w:ascii="Arial" w:hAnsi="Arial" w:cs="Arial"/>
          <w:b/>
          <w:sz w:val="22"/>
          <w:szCs w:val="22"/>
          <w:lang w:val="es-CO"/>
        </w:rPr>
      </w:pPr>
      <w:r w:rsidRPr="006C3C20">
        <w:rPr>
          <w:rFonts w:ascii="Arial" w:hAnsi="Arial" w:cs="Arial"/>
          <w:b/>
          <w:noProof/>
          <w:sz w:val="22"/>
          <w:szCs w:val="22"/>
          <w:lang w:val="es-CO" w:eastAsia="es-CO"/>
        </w:rPr>
        <mc:AlternateContent>
          <mc:Choice Requires="wps">
            <w:drawing>
              <wp:anchor distT="0" distB="0" distL="114300" distR="114300" simplePos="0" relativeHeight="251666432" behindDoc="0" locked="0" layoutInCell="1" allowOverlap="1" wp14:anchorId="7D598FD0" wp14:editId="22FB2DED">
                <wp:simplePos x="0" y="0"/>
                <wp:positionH relativeFrom="column">
                  <wp:posOffset>378460</wp:posOffset>
                </wp:positionH>
                <wp:positionV relativeFrom="paragraph">
                  <wp:posOffset>396240</wp:posOffset>
                </wp:positionV>
                <wp:extent cx="5283835" cy="535940"/>
                <wp:effectExtent l="57150" t="38100" r="69215" b="92710"/>
                <wp:wrapNone/>
                <wp:docPr id="8" name="8 Flecha derecha"/>
                <wp:cNvGraphicFramePr/>
                <a:graphic xmlns:a="http://schemas.openxmlformats.org/drawingml/2006/main">
                  <a:graphicData uri="http://schemas.microsoft.com/office/word/2010/wordprocessingShape">
                    <wps:wsp>
                      <wps:cNvSpPr/>
                      <wps:spPr>
                        <a:xfrm>
                          <a:off x="0" y="0"/>
                          <a:ext cx="5283835" cy="535940"/>
                        </a:xfrm>
                        <a:prstGeom prst="rightArrow">
                          <a:avLst/>
                        </a:prstGeom>
                      </wps:spPr>
                      <wps:style>
                        <a:lnRef idx="1">
                          <a:schemeClr val="accent4"/>
                        </a:lnRef>
                        <a:fillRef idx="2">
                          <a:schemeClr val="accent4"/>
                        </a:fillRef>
                        <a:effectRef idx="1">
                          <a:schemeClr val="accent4"/>
                        </a:effectRef>
                        <a:fontRef idx="minor">
                          <a:schemeClr val="dk1"/>
                        </a:fontRef>
                      </wps:style>
                      <wps:txbx>
                        <w:txbxContent>
                          <w:p w14:paraId="6741EF42" w14:textId="77777777" w:rsidR="003E12CC" w:rsidRPr="00E505F6" w:rsidRDefault="003E12CC" w:rsidP="003E12CC">
                            <w:pPr>
                              <w:jc w:val="center"/>
                              <w:rPr>
                                <w:lang w:val="es-CO"/>
                              </w:rPr>
                            </w:pPr>
                            <w:r>
                              <w:rPr>
                                <w:lang w:val="es-CO"/>
                              </w:rPr>
                              <w:t>Coherencia Horizontal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598F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8 Flecha derecha" o:spid="_x0000_s1033" type="#_x0000_t13" style="position:absolute;left:0;text-align:left;margin-left:29.8pt;margin-top:31.2pt;width:416.05pt;height:4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" adj="20505" fillcolor="#bfb1d0 [1623]" strokecolor="#795d9b [3047]">
                <v:fill color2="#ece7f1 [503]" rotate="t" angle="180" colors="0 #c9b5e8;22938f #d9cbee;1 #f0eaf9" focus="100%" type="gradient"/>
                <v:shadow on="t" color="black" opacity="24903f" origin=",.5" offset="0,.55556mm"/>
                <v:textbox>
                  <w:txbxContent>
                    <w:p w14:paraId="6741EF42" w14:textId="77777777" w:rsidR="003E12CC" w:rsidRPr="00E505F6" w:rsidRDefault="003E12CC" w:rsidP="003E12CC">
                      <w:pPr>
                        <w:jc w:val="center"/>
                        <w:rPr>
                          <w:lang w:val="es-CO"/>
                        </w:rPr>
                      </w:pPr>
                      <w:r>
                        <w:rPr>
                          <w:lang w:val="es-CO"/>
                        </w:rPr>
                        <w:t>Coherencia Horizontal</w:t>
                      </w:r>
                    </w:p>
                  </w:txbxContent>
                </v:textbox>
              </v:shape>
            </w:pict>
          </mc:Fallback>
        </mc:AlternateContent>
      </w:r>
    </w:p>
    <w:p w14:paraId="1D607B9C" w14:textId="77777777" w:rsidR="003E12CC" w:rsidRPr="006C3C20" w:rsidRDefault="003E12CC" w:rsidP="003E12CC">
      <w:pPr>
        <w:jc w:val="both"/>
        <w:rPr>
          <w:rFonts w:ascii="Arial" w:hAnsi="Arial" w:cs="Arial"/>
          <w:b/>
          <w:sz w:val="22"/>
          <w:szCs w:val="22"/>
        </w:rPr>
      </w:pPr>
    </w:p>
    <w:p w14:paraId="1972CA1E" w14:textId="77777777" w:rsidR="003E12CC" w:rsidRPr="006C3C20" w:rsidRDefault="003E12CC" w:rsidP="003E12CC">
      <w:pPr>
        <w:jc w:val="both"/>
        <w:rPr>
          <w:rFonts w:ascii="Arial" w:hAnsi="Arial" w:cs="Arial"/>
          <w:b/>
          <w:sz w:val="22"/>
          <w:szCs w:val="22"/>
        </w:rPr>
      </w:pPr>
    </w:p>
    <w:p w14:paraId="63C0AE73" w14:textId="77777777" w:rsidR="003E12CC" w:rsidRPr="006C3C20" w:rsidRDefault="003E12CC" w:rsidP="003E12CC">
      <w:pPr>
        <w:jc w:val="both"/>
        <w:rPr>
          <w:rFonts w:ascii="Arial" w:hAnsi="Arial" w:cs="Arial"/>
          <w:b/>
          <w:sz w:val="22"/>
          <w:szCs w:val="22"/>
        </w:rPr>
      </w:pPr>
    </w:p>
    <w:p w14:paraId="71F14B8A" w14:textId="77777777" w:rsidR="003E12CC" w:rsidRPr="006C3C20" w:rsidRDefault="003E12CC" w:rsidP="003E12CC">
      <w:pPr>
        <w:jc w:val="both"/>
        <w:rPr>
          <w:rFonts w:ascii="Arial" w:hAnsi="Arial" w:cs="Arial"/>
          <w:b/>
          <w:sz w:val="22"/>
          <w:szCs w:val="22"/>
        </w:rPr>
      </w:pPr>
    </w:p>
    <w:p w14:paraId="7B1C09C9" w14:textId="22636BE8" w:rsidR="00B2022A" w:rsidRPr="00A04353" w:rsidRDefault="00B2022A" w:rsidP="008A7112">
      <w:pPr>
        <w:jc w:val="both"/>
        <w:rPr>
          <w:b/>
        </w:rPr>
      </w:pPr>
    </w:p>
    <w:p w14:paraId="17419061" w14:textId="77777777" w:rsidR="00B2022A" w:rsidRDefault="00B2022A" w:rsidP="008A7112">
      <w:pPr>
        <w:jc w:val="both"/>
      </w:pPr>
    </w:p>
    <w:p w14:paraId="494C96C1" w14:textId="77777777" w:rsidR="00B2022A" w:rsidRPr="00B2022A" w:rsidRDefault="00B2022A" w:rsidP="008A7112">
      <w:pPr>
        <w:jc w:val="both"/>
      </w:pPr>
    </w:p>
    <w:p w14:paraId="1FE462B2" w14:textId="03E12643" w:rsidR="00D82497" w:rsidRDefault="008560A4" w:rsidP="008A7112">
      <w:pPr>
        <w:jc w:val="both"/>
        <w:rPr>
          <w:ins w:id="1" w:author="Diana Margarita Gonzalez Martinez" w:date="2015-04-27T11:19:00Z"/>
          <w:b/>
        </w:rPr>
      </w:pPr>
      <w:r w:rsidRPr="008A7112">
        <w:rPr>
          <w:b/>
        </w:rPr>
        <w:t>Competencias</w:t>
      </w:r>
      <w:r w:rsidR="008A7112" w:rsidRPr="008A7112">
        <w:rPr>
          <w:b/>
        </w:rPr>
        <w:t xml:space="preserve"> evaluadas</w:t>
      </w:r>
    </w:p>
    <w:p w14:paraId="35595631" w14:textId="77777777" w:rsidR="003D0721" w:rsidRPr="008A7112" w:rsidRDefault="003D0721" w:rsidP="008A7112">
      <w:pPr>
        <w:jc w:val="both"/>
        <w:rPr>
          <w:b/>
        </w:rPr>
      </w:pPr>
    </w:p>
    <w:p w14:paraId="4E786987" w14:textId="64A833CC" w:rsidR="008A7112" w:rsidRDefault="00A04353" w:rsidP="00A04353">
      <w:pPr>
        <w:pStyle w:val="Prrafodelista"/>
        <w:numPr>
          <w:ilvl w:val="0"/>
          <w:numId w:val="6"/>
        </w:numPr>
        <w:jc w:val="both"/>
      </w:pPr>
      <w:r>
        <w:t>J</w:t>
      </w:r>
      <w:r w:rsidR="008A7112">
        <w:t>ustifico</w:t>
      </w:r>
      <w:r w:rsidR="008A7112" w:rsidRPr="00B2022A">
        <w:t xml:space="preserve"> del valor posicional en el sistema de numeración decimal en relación con e</w:t>
      </w:r>
      <w:r w:rsidR="008A7112">
        <w:t>l conteo recurrente de unidades.</w:t>
      </w:r>
      <w:r w:rsidR="008A7112" w:rsidRPr="00B2022A">
        <w:t xml:space="preserve"> </w:t>
      </w:r>
    </w:p>
    <w:p w14:paraId="7C75390E" w14:textId="4D730D37" w:rsidR="008A7112" w:rsidRDefault="00A04353" w:rsidP="008A7112">
      <w:pPr>
        <w:pStyle w:val="Prrafodelista"/>
        <w:numPr>
          <w:ilvl w:val="0"/>
          <w:numId w:val="6"/>
        </w:numPr>
        <w:jc w:val="both"/>
      </w:pPr>
      <w:r>
        <w:t>J</w:t>
      </w:r>
      <w:r w:rsidR="008A7112">
        <w:t>ustifico</w:t>
      </w:r>
      <w:r w:rsidR="008A7112" w:rsidRPr="00B2022A">
        <w:t xml:space="preserve"> regularidades y propiedades </w:t>
      </w:r>
      <w:r>
        <w:t>en los diferentes sistemas de numeración.</w:t>
      </w:r>
    </w:p>
    <w:p w14:paraId="04EF56F2" w14:textId="6581BD78" w:rsidR="00A04353" w:rsidRDefault="00A04353" w:rsidP="008A7112">
      <w:pPr>
        <w:pStyle w:val="Prrafodelista"/>
        <w:numPr>
          <w:ilvl w:val="0"/>
          <w:numId w:val="6"/>
        </w:numPr>
        <w:jc w:val="both"/>
      </w:pPr>
      <w:r>
        <w:t>Reconozco reglas y procedimientos para escribir un número en diferentes sistemas de numeración.</w:t>
      </w:r>
    </w:p>
    <w:p w14:paraId="03EB9165" w14:textId="08487017" w:rsidR="00A04353" w:rsidRDefault="00B24EAD" w:rsidP="008A7112">
      <w:pPr>
        <w:pStyle w:val="Prrafodelista"/>
        <w:numPr>
          <w:ilvl w:val="0"/>
          <w:numId w:val="6"/>
        </w:numPr>
        <w:jc w:val="both"/>
      </w:pPr>
      <w:r>
        <w:t xml:space="preserve">Establezco </w:t>
      </w:r>
      <w:r w:rsidR="00A04353">
        <w:t>un sistema de numeración con mis propias reglas.</w:t>
      </w:r>
    </w:p>
    <w:p w14:paraId="17AB0A54" w14:textId="77777777" w:rsidR="00D82497" w:rsidRPr="00B2022A" w:rsidRDefault="00D82497" w:rsidP="008A7112">
      <w:pPr>
        <w:jc w:val="both"/>
      </w:pPr>
    </w:p>
    <w:p w14:paraId="0BC4B9CC" w14:textId="77777777" w:rsidR="00D82497" w:rsidRPr="00B2022A" w:rsidRDefault="00D82497" w:rsidP="008A7112">
      <w:pPr>
        <w:jc w:val="both"/>
      </w:pPr>
    </w:p>
    <w:p w14:paraId="5A9D1683" w14:textId="77777777" w:rsidR="00D55FAE" w:rsidRDefault="00D55FAE" w:rsidP="008A7112">
      <w:pPr>
        <w:jc w:val="both"/>
        <w:rPr>
          <w:ins w:id="2" w:author="Diana Margarita Gonzalez Martinez" w:date="2015-05-13T20:17:00Z"/>
          <w:b/>
        </w:rPr>
      </w:pPr>
    </w:p>
    <w:p w14:paraId="57757322" w14:textId="77777777" w:rsidR="00D55FAE" w:rsidRDefault="00D55FAE" w:rsidP="008A7112">
      <w:pPr>
        <w:jc w:val="both"/>
        <w:rPr>
          <w:ins w:id="3" w:author="Diana Margarita Gonzalez Martinez" w:date="2015-05-13T20:17:00Z"/>
          <w:b/>
        </w:rPr>
      </w:pPr>
    </w:p>
    <w:p w14:paraId="15186C20" w14:textId="566B0FC0" w:rsidR="00D82497" w:rsidRPr="008A7112" w:rsidRDefault="009B0F0B" w:rsidP="008A7112">
      <w:pPr>
        <w:jc w:val="both"/>
        <w:rPr>
          <w:b/>
        </w:rPr>
      </w:pPr>
      <w:bookmarkStart w:id="4" w:name="_GoBack"/>
      <w:bookmarkEnd w:id="4"/>
      <w:r w:rsidRPr="008A7112">
        <w:rPr>
          <w:b/>
        </w:rPr>
        <w:lastRenderedPageBreak/>
        <w:t>Estrategia didáctica</w:t>
      </w:r>
    </w:p>
    <w:p w14:paraId="666EAB4B" w14:textId="77777777" w:rsidR="00B2022A" w:rsidRPr="00B2022A" w:rsidRDefault="00B2022A" w:rsidP="008A7112">
      <w:pPr>
        <w:jc w:val="both"/>
      </w:pPr>
    </w:p>
    <w:p w14:paraId="1C1D1A8F" w14:textId="413882C1" w:rsidR="00B2022A" w:rsidRDefault="00B2022A" w:rsidP="008A7112">
      <w:pPr>
        <w:jc w:val="both"/>
        <w:rPr>
          <w:ins w:id="5" w:author="Diana Margarita Gonzalez Martinez" w:date="2015-04-27T11:19:00Z"/>
        </w:rPr>
      </w:pPr>
      <w:r w:rsidRPr="00B2022A">
        <w:t xml:space="preserve">En el inicio de la formación matemática escolar, cuando niños y niñas se incorporan a la educación básica o primaria, los sistemas de representación numérica son un elemento clave. Según </w:t>
      </w:r>
      <w:proofErr w:type="spellStart"/>
      <w:r w:rsidRPr="00B2022A">
        <w:t>Nunes</w:t>
      </w:r>
      <w:proofErr w:type="spellEnd"/>
      <w:r w:rsidRPr="00B2022A">
        <w:t xml:space="preserve"> </w:t>
      </w:r>
      <w:proofErr w:type="spellStart"/>
      <w:r w:rsidRPr="00B2022A">
        <w:t>Carraher</w:t>
      </w:r>
      <w:proofErr w:type="spellEnd"/>
      <w:r w:rsidRPr="00B2022A">
        <w:t xml:space="preserve"> y Bryant (1998), el desarrollo del conocimiento y la comprensión matemáticos implica para los niños tres aspectos: aprender las invariantes lógicas, aprender a dominar y utilizar los sistemas matemáticos convencionales y aprender a ver los requerimientos matemáticos de diferentes situaciones. Como es sabido, el Sistema de Numeración Decimal es el primer sistema matemático convencional con que se enfrentan los niños en el aula, y constituye el instrumento de mediación de otros aprendizajes matemáticos. En consecuencia a lo anterior, la calidad de los aprendizajes que los niños puedan lograr en relación con este objeto cultural es decisiva para su óptimo desarrollo en la trayectoria escolar posterior. </w:t>
      </w:r>
    </w:p>
    <w:p w14:paraId="3F4C6394" w14:textId="77777777" w:rsidR="003D0721" w:rsidRPr="00B2022A" w:rsidRDefault="003D0721" w:rsidP="008A7112">
      <w:pPr>
        <w:jc w:val="both"/>
      </w:pPr>
    </w:p>
    <w:p w14:paraId="02D5CB79" w14:textId="77777777" w:rsidR="008A7112" w:rsidRDefault="004A1370" w:rsidP="008A7112">
      <w:pPr>
        <w:jc w:val="both"/>
      </w:pPr>
      <w:r w:rsidRPr="008A7112">
        <w:rPr>
          <w:bCs/>
        </w:rPr>
        <w:t xml:space="preserve">Por otro lado, </w:t>
      </w:r>
      <w:r w:rsidR="00B2022A" w:rsidRPr="008A7112">
        <w:rPr>
          <w:bCs/>
        </w:rPr>
        <w:t>la dificultad de los alumnos de comunicar correctamente las ideas, usando el lenguaje propio de las matemáticas ya sea en forma oral, escrita, simbólica</w:t>
      </w:r>
      <w:r w:rsidRPr="008A7112">
        <w:rPr>
          <w:bCs/>
        </w:rPr>
        <w:t xml:space="preserve"> o gráfica es usual para este grado. Las </w:t>
      </w:r>
      <w:r w:rsidR="00B2022A" w:rsidRPr="008A7112">
        <w:t>estrategia</w:t>
      </w:r>
      <w:r w:rsidRPr="008A7112">
        <w:t>s</w:t>
      </w:r>
      <w:r w:rsidR="00B2022A" w:rsidRPr="00B2022A">
        <w:t xml:space="preserve"> de trabajo</w:t>
      </w:r>
      <w:r w:rsidR="008A7112">
        <w:t xml:space="preserve"> aquí</w:t>
      </w:r>
      <w:r>
        <w:t xml:space="preserve"> plantead</w:t>
      </w:r>
      <w:r w:rsidR="008A7112">
        <w:t>o</w:t>
      </w:r>
      <w:r>
        <w:t xml:space="preserve"> como lo son </w:t>
      </w:r>
      <w:r w:rsidR="00B2022A" w:rsidRPr="00B2022A">
        <w:t xml:space="preserve"> la lectura y escritura de textos relacionados con las matemáticas </w:t>
      </w:r>
      <w:r>
        <w:t xml:space="preserve"> aumentarán los</w:t>
      </w:r>
      <w:r w:rsidR="00B2022A" w:rsidRPr="00B2022A">
        <w:t xml:space="preserve"> </w:t>
      </w:r>
      <w:r>
        <w:t>niveles de motivación en los estudiantes</w:t>
      </w:r>
      <w:r w:rsidR="00B2022A">
        <w:t xml:space="preserve">, </w:t>
      </w:r>
      <w:r>
        <w:t>cuyo objetivo es</w:t>
      </w:r>
      <w:r w:rsidR="00B2022A" w:rsidRPr="00B2022A">
        <w:t xml:space="preserve"> la construcción del conocimiento basado </w:t>
      </w:r>
      <w:r>
        <w:t>en estrategias de comunicación.</w:t>
      </w:r>
    </w:p>
    <w:p w14:paraId="114A0FD1" w14:textId="5EEB86F2" w:rsidR="00B2022A" w:rsidRDefault="004A1370" w:rsidP="008A7112">
      <w:pPr>
        <w:jc w:val="both"/>
      </w:pPr>
      <w:r>
        <w:t xml:space="preserve"> </w:t>
      </w:r>
    </w:p>
    <w:p w14:paraId="2F9776FD" w14:textId="3B298760" w:rsidR="000A3068" w:rsidRDefault="000A3068" w:rsidP="000A3068">
      <w:pPr>
        <w:jc w:val="both"/>
        <w:rPr>
          <w:sz w:val="22"/>
          <w:szCs w:val="22"/>
        </w:rPr>
      </w:pPr>
      <w:r>
        <w:t>Esta unidad se desarrolla a través de actividades que llevan a la construcción de sistemas de representación numérica tanto posicionales como no posicionales y finalmente se enfatiza en el sistema de numeración decimal, contrastando con otros sistemas de numeración. Se tiene como eje del proceso de enseñanza – aprendizaje de los sistemas de representación numérica, la creación literaria en contexto, donde los niños desarrollarán sus propias propuestas basados en la escritura de historias que den cuenta del surgimiento de los sistemas numéricos, sus relaciones, su importancia.</w:t>
      </w:r>
    </w:p>
    <w:p w14:paraId="1D06F952" w14:textId="77777777" w:rsidR="000A3068" w:rsidRDefault="000A3068" w:rsidP="008A7112">
      <w:pPr>
        <w:jc w:val="both"/>
      </w:pPr>
    </w:p>
    <w:p w14:paraId="66690C8F" w14:textId="6CF66540" w:rsidR="00B2022A" w:rsidRPr="00B2022A" w:rsidRDefault="004A1370" w:rsidP="008A7112">
      <w:pPr>
        <w:jc w:val="both"/>
      </w:pPr>
      <w:r>
        <w:t xml:space="preserve">Se considera </w:t>
      </w:r>
      <w:r w:rsidR="00B2022A" w:rsidRPr="00B2022A">
        <w:t xml:space="preserve">una propuesta adecuada para superar las dificultadas señaladas en este contexto </w:t>
      </w:r>
      <w:r>
        <w:t xml:space="preserve">pues como maestro debe orientar y </w:t>
      </w:r>
      <w:r w:rsidR="00B2022A" w:rsidRPr="00B2022A">
        <w:t>aportar elementos que permitan dar significado a los tópicos relacionados con los números naturales y los sistemas</w:t>
      </w:r>
      <w:r w:rsidR="00B2022A">
        <w:t xml:space="preserve"> de numeración y sus relaciones</w:t>
      </w:r>
      <w:r>
        <w:t xml:space="preserve"> para que los estudiantes tengan un aprendizaje significativo</w:t>
      </w:r>
      <w:r w:rsidR="00B2022A">
        <w:t>.</w:t>
      </w:r>
      <w:r w:rsidR="00B2022A" w:rsidRPr="00B2022A">
        <w:t xml:space="preserve"> </w:t>
      </w:r>
    </w:p>
    <w:p w14:paraId="3E7790F3" w14:textId="77777777" w:rsidR="00B2022A" w:rsidRPr="00B2022A" w:rsidRDefault="00B2022A" w:rsidP="008A7112">
      <w:pPr>
        <w:jc w:val="both"/>
      </w:pPr>
    </w:p>
    <w:p w14:paraId="0C0097B7" w14:textId="416DBC40" w:rsidR="00B2022A" w:rsidRDefault="00B2022A" w:rsidP="008A7112">
      <w:pPr>
        <w:jc w:val="both"/>
      </w:pPr>
      <w:r w:rsidRPr="00B2022A">
        <w:t>Por otro lado, uno de los grandes retos con relación a los sistemas de numeración de la enseñanza básica, es comprender y reflexionar sobre las complejidades que tiene el aprendizaje del sistema decimal para los niños y las niñas, reconociendo las propiedades, técnicas o procedimientos que permiten r</w:t>
      </w:r>
      <w:r w:rsidR="004A1370">
        <w:t>esolver problemas generados en é</w:t>
      </w:r>
      <w:r w:rsidRPr="00B2022A">
        <w:t>ste y los fundamentos matemáticos que los justifican</w:t>
      </w:r>
      <w:r w:rsidR="004A1370">
        <w:t>, ya que una</w:t>
      </w:r>
      <w:r w:rsidRPr="00B2022A">
        <w:t xml:space="preserve"> de las dificultades detectadas en estudios relacionados con el sistema de numeración decimal,</w:t>
      </w:r>
      <w:r w:rsidR="004A1370">
        <w:t xml:space="preserve"> es que los estudiantes</w:t>
      </w:r>
      <w:r w:rsidRPr="00B2022A">
        <w:t xml:space="preserve"> confunden las propiedades de la escritura de números (con signos), mezclando lo posicional con lo aditivo. </w:t>
      </w:r>
    </w:p>
    <w:p w14:paraId="074D88A4" w14:textId="77777777" w:rsidR="00B2022A" w:rsidRPr="00B2022A" w:rsidRDefault="00B2022A" w:rsidP="008A7112">
      <w:pPr>
        <w:jc w:val="both"/>
      </w:pPr>
    </w:p>
    <w:p w14:paraId="1AB8F4A1" w14:textId="12303134" w:rsidR="008A7112" w:rsidRDefault="004A1370" w:rsidP="008A7112">
      <w:pPr>
        <w:jc w:val="both"/>
      </w:pPr>
      <w:del w:id="6" w:author="Diana Margarita Gonzalez Martinez" w:date="2015-04-25T12:07:00Z">
        <w:r w:rsidRPr="00B24EAD" w:rsidDel="00B24EAD">
          <w:delText xml:space="preserve">Se recomienda </w:delText>
        </w:r>
        <w:r w:rsidR="00B2022A" w:rsidRPr="00B24EAD" w:rsidDel="00B24EAD">
          <w:delText xml:space="preserve"> manejar adecuadamente el sistema de numeración decimal </w:delText>
        </w:r>
        <w:r w:rsidRPr="00B24EAD" w:rsidDel="00B24EAD">
          <w:delText xml:space="preserve">pues </w:delText>
        </w:r>
        <w:r w:rsidR="00B2022A" w:rsidRPr="00B24EAD" w:rsidDel="00B24EAD">
          <w:delText>es el elemento clave para niños y niñas que se incorporan a la formación de la educación secundaria</w:delText>
        </w:r>
        <w:r w:rsidR="00B2022A" w:rsidRPr="00B2022A" w:rsidDel="00B24EAD">
          <w:delText xml:space="preserve">. </w:delText>
        </w:r>
      </w:del>
      <w:r w:rsidR="00B2022A" w:rsidRPr="00B2022A">
        <w:t xml:space="preserve">En cuanto objeto matemático, el sistema de numeración </w:t>
      </w:r>
      <w:r w:rsidR="00B2022A" w:rsidRPr="00B2022A">
        <w:lastRenderedPageBreak/>
        <w:t xml:space="preserve">decimal, </w:t>
      </w:r>
      <w:r>
        <w:t>no se debe presentar como</w:t>
      </w:r>
      <w:r w:rsidR="00B2022A" w:rsidRPr="00B2022A">
        <w:t xml:space="preserve"> una simple representación de cantidades en forma simbólica, sino </w:t>
      </w:r>
      <w:r>
        <w:t xml:space="preserve"> como </w:t>
      </w:r>
      <w:r w:rsidR="00B2022A" w:rsidRPr="00B2022A">
        <w:t xml:space="preserve">un sistema de representación de las cantidades que si es bien entendida y manejada por los niños permite un mejor entendimiento y manejo de las operaciones aritméticas y sus propiedades. </w:t>
      </w:r>
    </w:p>
    <w:p w14:paraId="0553ACF9" w14:textId="77777777" w:rsidR="008A7112" w:rsidRDefault="008A7112" w:rsidP="008A7112">
      <w:pPr>
        <w:jc w:val="both"/>
      </w:pPr>
    </w:p>
    <w:p w14:paraId="3FB3E697" w14:textId="269D5A40" w:rsidR="00B2022A" w:rsidRDefault="00B2022A" w:rsidP="008A7112">
      <w:pPr>
        <w:jc w:val="both"/>
      </w:pPr>
      <w:r w:rsidRPr="00B2022A">
        <w:t>La construcción de cualquier sistema de representación involucra un proceso de diferenciación de los elementos y relaciones reconocidos e</w:t>
      </w:r>
      <w:r w:rsidR="004A1370">
        <w:t>n el objeto a ser representado, en este caso permita que sus estudiantes creen sus propios sistemas de numeración y comparta con ellos sus resultados, sus reglas y permita que sean expuestos</w:t>
      </w:r>
      <w:r w:rsidR="008A7112">
        <w:t xml:space="preserve"> ante la clase, pues c</w:t>
      </w:r>
      <w:r w:rsidRPr="00B2022A">
        <w:t xml:space="preserve">uando los niños usan la numeración escrita, van elaborando algunas </w:t>
      </w:r>
      <w:r w:rsidRPr="00B2022A">
        <w:rPr>
          <w:i/>
          <w:iCs/>
        </w:rPr>
        <w:t xml:space="preserve">regularidades </w:t>
      </w:r>
      <w:r w:rsidRPr="00B2022A">
        <w:t xml:space="preserve">en la organización de los números. Las elaboran cuando comparan números y establecen criterios, que les permiten comparar números con diferentes cantidades de cifras. Como el valor de una cifra no es siempre el mismo sino que está vinculado con su posición respecto a las otras que forman el número, los niños elaboran y utilizan este criterio sin saber aún las razones de este cambio de valor. </w:t>
      </w:r>
    </w:p>
    <w:p w14:paraId="7D9C0856" w14:textId="77777777" w:rsidR="008A7112" w:rsidRPr="00B2022A" w:rsidRDefault="008A7112" w:rsidP="008A7112">
      <w:pPr>
        <w:jc w:val="both"/>
      </w:pPr>
    </w:p>
    <w:p w14:paraId="5FDBC2FA" w14:textId="77777777" w:rsidR="008A7112" w:rsidRDefault="008A7112" w:rsidP="008A7112">
      <w:pPr>
        <w:jc w:val="both"/>
      </w:pPr>
      <w:r>
        <w:t>El problema</w:t>
      </w:r>
      <w:r w:rsidR="00B2022A" w:rsidRPr="00B2022A">
        <w:t xml:space="preserve"> que comúnmente se encuentra en los alumnos,</w:t>
      </w:r>
      <w:r>
        <w:t xml:space="preserve"> es el </w:t>
      </w:r>
      <w:r w:rsidR="00B2022A" w:rsidRPr="00B2022A">
        <w:t>de no comunicar correctamente las ideas, usando el lenguaje propio de la</w:t>
      </w:r>
      <w:r>
        <w:t xml:space="preserve">s </w:t>
      </w:r>
      <w:r w:rsidR="00B2022A" w:rsidRPr="00B2022A">
        <w:t>matemáticas,</w:t>
      </w:r>
      <w:r>
        <w:t xml:space="preserve"> realice actividades a través de las cuales los alumnos expresen ideas matemáticas, utilicen</w:t>
      </w:r>
      <w:r w:rsidR="00B2022A" w:rsidRPr="00B2022A">
        <w:t xml:space="preserve"> términos y notac</w:t>
      </w:r>
      <w:r>
        <w:t>iones matemáticas adecuadas como</w:t>
      </w:r>
      <w:r w:rsidR="00B2022A" w:rsidRPr="00B2022A">
        <w:t xml:space="preserve"> parte de la resolución de un problema. Cuando los estudiantes se ven enfrentados a resolver problemas que involucran el uso y las propiedades del sistema de numeración decimal en algunos casos se ven escasos de recursos tanto metodológicos como conceptuales para poder resolverlos.</w:t>
      </w:r>
    </w:p>
    <w:p w14:paraId="73A2022C" w14:textId="0CD3D980" w:rsidR="00B2022A" w:rsidRPr="00B2022A" w:rsidRDefault="00B2022A" w:rsidP="008A7112">
      <w:pPr>
        <w:jc w:val="both"/>
      </w:pPr>
      <w:r w:rsidRPr="00B2022A">
        <w:t xml:space="preserve"> </w:t>
      </w:r>
    </w:p>
    <w:p w14:paraId="64F8D71F" w14:textId="7B97870C" w:rsidR="00D82497" w:rsidRDefault="008A7112" w:rsidP="008A7112">
      <w:pPr>
        <w:jc w:val="both"/>
      </w:pPr>
      <w:r>
        <w:t xml:space="preserve">Tenga en cuenta que la </w:t>
      </w:r>
      <w:r w:rsidR="00B2022A" w:rsidRPr="00B2022A">
        <w:t xml:space="preserve"> elaboración temprana por parte de los niños de conceptualizaciones sobre el Sistema de Numeración Decimal, entre las cuales se destacan la construcción de criterios de comparación de números y la producción de notaciones numéricas basadas en la correspondencia con la numeración hablada facilita el proceso de enseñanza – aprendizaje de</w:t>
      </w:r>
      <w:r>
        <w:t xml:space="preserve"> las matemáticas básicas. Por ejemplo, realice actividades donde </w:t>
      </w:r>
      <w:r w:rsidR="00B2022A" w:rsidRPr="00B2022A">
        <w:t xml:space="preserve">los niños enfrentan conflictos como producto de la elaboración simultánea de reglas basadas en la </w:t>
      </w:r>
      <w:proofErr w:type="spellStart"/>
      <w:r w:rsidR="00B2022A" w:rsidRPr="00B2022A">
        <w:t>posicionalidad</w:t>
      </w:r>
      <w:proofErr w:type="spellEnd"/>
      <w:r w:rsidR="00B2022A" w:rsidRPr="00B2022A">
        <w:t xml:space="preserve"> (criterios de comparación) y en la correspondencia con la numeración hablada, y que el esfuerzo por </w:t>
      </w:r>
      <w:r>
        <w:t>superar estos conflictos permita</w:t>
      </w:r>
      <w:r w:rsidR="00B2022A" w:rsidRPr="00B2022A">
        <w:t xml:space="preserve"> avanzar hacia la escritura convencional. Además de ello es importante que los estudiantes conozcan y se apropien de algunos sistemas de numeración diferente al decimal ya sean posicionales o no, ya que esto permite que hallen relaciones y diferencias entre estos sistemas de representación numérica, con el fin de apropiarse del concepto “sistema de numeración”.</w:t>
      </w:r>
    </w:p>
    <w:p w14:paraId="7F24C760" w14:textId="77777777" w:rsidR="008A7112" w:rsidRPr="008A7112" w:rsidRDefault="008A7112" w:rsidP="008A7112">
      <w:pPr>
        <w:jc w:val="both"/>
      </w:pPr>
    </w:p>
    <w:p w14:paraId="1C2A0E15" w14:textId="2F992723" w:rsidR="008A7112" w:rsidRPr="008A7112" w:rsidRDefault="008A7112" w:rsidP="008A7112">
      <w:pPr>
        <w:jc w:val="both"/>
      </w:pPr>
      <w:r>
        <w:t>Finalizado</w:t>
      </w:r>
      <w:r w:rsidRPr="008A7112">
        <w:t xml:space="preserve"> el trabajo en esta unidad, el estudiante reforzara otras competencias del ambiente escolar como:</w:t>
      </w:r>
    </w:p>
    <w:p w14:paraId="146AFD6B" w14:textId="77777777" w:rsidR="008A7112" w:rsidRPr="008A7112" w:rsidRDefault="008A7112" w:rsidP="008A7112">
      <w:pPr>
        <w:jc w:val="both"/>
      </w:pPr>
    </w:p>
    <w:p w14:paraId="7C7B1723" w14:textId="77777777" w:rsidR="000A3068" w:rsidRDefault="008A7112" w:rsidP="000A3068">
      <w:pPr>
        <w:jc w:val="both"/>
      </w:pPr>
      <w:r w:rsidRPr="008A7112">
        <w:rPr>
          <w:b/>
        </w:rPr>
        <w:t>Competencia comunicativa:</w:t>
      </w:r>
      <w:r w:rsidRPr="008A7112">
        <w:t xml:space="preserve"> A partir de las actividades propuestas y el trabajo en grupo se genera en los estudiantes ambientes de comunicación donde se puede deliberar reconociendo cuando se de</w:t>
      </w:r>
      <w:r w:rsidR="00407595">
        <w:t xml:space="preserve">be participar y cuando escuchar, además de la óptima comunicación de ideas matemáticas ya sea verbal o escrita. </w:t>
      </w:r>
      <w:r w:rsidR="000A3068">
        <w:t xml:space="preserve">Asimismo, para que los estudiantes puedan comunicarse matemáticamente necesitan establecer un ambiente en las clases en el que la comunicación sea una práctica natural, que ocurre </w:t>
      </w:r>
      <w:r w:rsidR="000A3068">
        <w:lastRenderedPageBreak/>
        <w:t>regularmente, y en el cual la discusión de ideas sea valorada por todos. Este ambiente debe permitir que todos los estudiantes: Adquieran seguridad para hacer conjeturas, para preguntar por qué, para explicar su razonamiento, para argumentar y para resolver problemas.</w:t>
      </w:r>
    </w:p>
    <w:p w14:paraId="19338E75" w14:textId="77777777" w:rsidR="000A3068" w:rsidRDefault="000A3068" w:rsidP="000A3068">
      <w:pPr>
        <w:jc w:val="both"/>
      </w:pPr>
      <w:r>
        <w:t>Se motiven a hacer preguntas y a expresar aquellas que no se atreven a exteriorizar. Lean, interpreten y conduzcan investigaciones matemáticas en clase; discutan, escuchen y negocien frecuentemente sus ideas matemáticas con otros estudiantes en forma individual, en pequeños grupos y con la clase completa. Escriban sobre las matemáticas y sobre sus impresiones y creencias tanto en informes de grupo, diarios personales, tareas en casa y actividades de evaluación. Hagan informes orales en clase en los cuales comunican a través de gráficos, palabras, ecuaciones, tablas y representaciones físicas. Frecuentemente estén pasando del lenguaje de la vida diaria al lenguaje de las matemáticas y al de la tecnología</w:t>
      </w:r>
    </w:p>
    <w:p w14:paraId="69ECD1FA" w14:textId="77777777" w:rsidR="000A3068" w:rsidRDefault="000A3068" w:rsidP="000A3068"/>
    <w:p w14:paraId="6788B7C7" w14:textId="560FD1D8" w:rsidR="008A7112" w:rsidRPr="008A7112" w:rsidDel="00B86EAB" w:rsidRDefault="008A7112" w:rsidP="008A7112">
      <w:pPr>
        <w:jc w:val="both"/>
        <w:rPr>
          <w:del w:id="7" w:author="Diana Margarita Gonzalez Martinez" w:date="2015-05-13T20:17:00Z"/>
        </w:rPr>
      </w:pPr>
    </w:p>
    <w:p w14:paraId="02FF3932" w14:textId="77777777" w:rsidR="008A7112" w:rsidRPr="008A7112" w:rsidRDefault="008A7112" w:rsidP="008A7112">
      <w:pPr>
        <w:jc w:val="both"/>
      </w:pPr>
    </w:p>
    <w:p w14:paraId="4FA9DBFF" w14:textId="075BEA6A" w:rsidR="000A3068" w:rsidRDefault="008A7112" w:rsidP="000A3068">
      <w:pPr>
        <w:jc w:val="both"/>
      </w:pPr>
      <w:r w:rsidRPr="008A7112">
        <w:rPr>
          <w:b/>
        </w:rPr>
        <w:t>Competencias matemáticas:</w:t>
      </w:r>
      <w:r w:rsidRPr="008A7112">
        <w:t xml:space="preserve"> Mediante la solución de problemas los estudiantes generan procesos de modelación, ejercitación y razonamiento lógico- matemático que permitirán experimentar y hacer conjeturas para argumentar y verificar las hipót</w:t>
      </w:r>
      <w:r w:rsidR="000A3068">
        <w:t>esis y la validez de las mismas, además de  comprender, interpretar y evaluar ideas matemáticas que son presentadas oralmente, por escrito y en forma visual.</w:t>
      </w:r>
    </w:p>
    <w:p w14:paraId="1441D5DC" w14:textId="42699B48" w:rsidR="008A7112" w:rsidRPr="008A7112" w:rsidRDefault="000A3068" w:rsidP="000A3068">
      <w:pPr>
        <w:jc w:val="both"/>
      </w:pPr>
      <w:r>
        <w:t>Construir, interpretar y ligar varias representaciones de ideas matemáticas y posibles relaciones de problemas que generen representaciones matemáticas. Hacer observaciones y conjeturas, formular preguntas y evaluar información Producir y presentar argumentos persuasivos y convincentes.</w:t>
      </w:r>
    </w:p>
    <w:p w14:paraId="5DC4E40D" w14:textId="6C3C9E33" w:rsidR="003A7EB4" w:rsidRPr="000A3068" w:rsidRDefault="007A3AF1" w:rsidP="000A3068">
      <w:pPr>
        <w:spacing w:after="240" w:line="270" w:lineRule="atLeast"/>
        <w:jc w:val="both"/>
        <w:rPr>
          <w:rFonts w:ascii="Arial" w:eastAsia="Times New Roman" w:hAnsi="Arial" w:cs="Arial"/>
          <w:sz w:val="21"/>
          <w:szCs w:val="21"/>
          <w:lang w:val="es-CO" w:eastAsia="es-CO"/>
        </w:rPr>
      </w:pPr>
      <w:r w:rsidRPr="007A3AF1">
        <w:rPr>
          <w:rFonts w:ascii="Arial" w:eastAsia="Times New Roman" w:hAnsi="Arial" w:cs="Arial"/>
          <w:sz w:val="21"/>
          <w:szCs w:val="21"/>
          <w:lang w:val="es-CO" w:eastAsia="es-CO"/>
        </w:rPr>
        <w:t>.</w:t>
      </w:r>
    </w:p>
    <w:p w14:paraId="038780CF" w14:textId="77777777" w:rsidR="003A7EB4" w:rsidRPr="003A7EB4" w:rsidRDefault="003A7EB4" w:rsidP="008A7112">
      <w:pPr>
        <w:jc w:val="both"/>
      </w:pPr>
    </w:p>
    <w:sectPr w:rsidR="003A7EB4" w:rsidRPr="003A7EB4"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D73205"/>
    <w:multiLevelType w:val="hybridMultilevel"/>
    <w:tmpl w:val="BF8623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a Margarita Gonzalez Martinez">
    <w15:presenceInfo w15:providerId="Windows Live" w15:userId="038bf5a8eeda9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A3068"/>
    <w:rsid w:val="000B6608"/>
    <w:rsid w:val="000C1F82"/>
    <w:rsid w:val="00105F80"/>
    <w:rsid w:val="001A07C8"/>
    <w:rsid w:val="00237D75"/>
    <w:rsid w:val="002D50E2"/>
    <w:rsid w:val="003A19B2"/>
    <w:rsid w:val="003A4925"/>
    <w:rsid w:val="003A7EB4"/>
    <w:rsid w:val="003D0721"/>
    <w:rsid w:val="003E12CC"/>
    <w:rsid w:val="00407595"/>
    <w:rsid w:val="004800E9"/>
    <w:rsid w:val="004A0744"/>
    <w:rsid w:val="004A1370"/>
    <w:rsid w:val="004E5301"/>
    <w:rsid w:val="00532E0A"/>
    <w:rsid w:val="005C2098"/>
    <w:rsid w:val="0061350F"/>
    <w:rsid w:val="006D3E09"/>
    <w:rsid w:val="006E1A88"/>
    <w:rsid w:val="006E74B7"/>
    <w:rsid w:val="006F7553"/>
    <w:rsid w:val="007446F9"/>
    <w:rsid w:val="007806EC"/>
    <w:rsid w:val="00783151"/>
    <w:rsid w:val="007A3AF1"/>
    <w:rsid w:val="007F34F4"/>
    <w:rsid w:val="00803913"/>
    <w:rsid w:val="008560A4"/>
    <w:rsid w:val="00861F8E"/>
    <w:rsid w:val="00863537"/>
    <w:rsid w:val="008A7112"/>
    <w:rsid w:val="009329CF"/>
    <w:rsid w:val="009B0F0B"/>
    <w:rsid w:val="009E29DF"/>
    <w:rsid w:val="00A04353"/>
    <w:rsid w:val="00A375F9"/>
    <w:rsid w:val="00A74041"/>
    <w:rsid w:val="00AB0113"/>
    <w:rsid w:val="00AF03E0"/>
    <w:rsid w:val="00B2022A"/>
    <w:rsid w:val="00B24EAD"/>
    <w:rsid w:val="00B86EAB"/>
    <w:rsid w:val="00BC2944"/>
    <w:rsid w:val="00BC54CD"/>
    <w:rsid w:val="00BE655B"/>
    <w:rsid w:val="00BF285E"/>
    <w:rsid w:val="00C74444"/>
    <w:rsid w:val="00C91BDA"/>
    <w:rsid w:val="00D24C9F"/>
    <w:rsid w:val="00D55FAE"/>
    <w:rsid w:val="00D72BAC"/>
    <w:rsid w:val="00D82497"/>
    <w:rsid w:val="00DC3146"/>
    <w:rsid w:val="00DF3BE7"/>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7CD772DC-ABDE-4F21-864F-7E9B388E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7A3AF1"/>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customStyle="1" w:styleId="Default">
    <w:name w:val="Default"/>
    <w:rsid w:val="00B2022A"/>
    <w:pPr>
      <w:autoSpaceDE w:val="0"/>
      <w:autoSpaceDN w:val="0"/>
      <w:adjustRightInd w:val="0"/>
      <w:spacing w:after="0"/>
    </w:pPr>
    <w:rPr>
      <w:rFonts w:ascii="Arial" w:hAnsi="Arial" w:cs="Arial"/>
      <w:color w:val="000000"/>
      <w:sz w:val="24"/>
      <w:szCs w:val="24"/>
      <w:lang w:val="es-CO"/>
    </w:rPr>
  </w:style>
  <w:style w:type="character" w:customStyle="1" w:styleId="Ttulo5Car">
    <w:name w:val="Título 5 Car"/>
    <w:basedOn w:val="Fuentedeprrafopredeter"/>
    <w:link w:val="Ttulo5"/>
    <w:uiPriority w:val="9"/>
    <w:rsid w:val="007A3AF1"/>
    <w:rPr>
      <w:rFonts w:ascii="Times New Roman" w:eastAsia="Times New Roman" w:hAnsi="Times New Roman" w:cs="Times New Roman"/>
      <w:b/>
      <w:bCs/>
      <w:lang w:val="es-CO" w:eastAsia="es-CO"/>
    </w:rPr>
  </w:style>
  <w:style w:type="paragraph" w:customStyle="1" w:styleId="Normal1">
    <w:name w:val="Normal1"/>
    <w:basedOn w:val="Normal"/>
    <w:rsid w:val="007A3AF1"/>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88217">
      <w:bodyDiv w:val="1"/>
      <w:marLeft w:val="0"/>
      <w:marRight w:val="0"/>
      <w:marTop w:val="0"/>
      <w:marBottom w:val="0"/>
      <w:divBdr>
        <w:top w:val="none" w:sz="0" w:space="0" w:color="auto"/>
        <w:left w:val="none" w:sz="0" w:space="0" w:color="auto"/>
        <w:bottom w:val="none" w:sz="0" w:space="0" w:color="auto"/>
        <w:right w:val="none" w:sz="0" w:space="0" w:color="auto"/>
      </w:divBdr>
    </w:div>
    <w:div w:id="657686362">
      <w:bodyDiv w:val="1"/>
      <w:marLeft w:val="0"/>
      <w:marRight w:val="0"/>
      <w:marTop w:val="0"/>
      <w:marBottom w:val="0"/>
      <w:divBdr>
        <w:top w:val="none" w:sz="0" w:space="0" w:color="auto"/>
        <w:left w:val="none" w:sz="0" w:space="0" w:color="auto"/>
        <w:bottom w:val="none" w:sz="0" w:space="0" w:color="auto"/>
        <w:right w:val="none" w:sz="0" w:space="0" w:color="auto"/>
      </w:divBdr>
      <w:divsChild>
        <w:div w:id="390614447">
          <w:marLeft w:val="0"/>
          <w:marRight w:val="0"/>
          <w:marTop w:val="0"/>
          <w:marBottom w:val="0"/>
          <w:divBdr>
            <w:top w:val="none" w:sz="0" w:space="0" w:color="auto"/>
            <w:left w:val="none" w:sz="0" w:space="0" w:color="auto"/>
            <w:bottom w:val="none" w:sz="0" w:space="0" w:color="auto"/>
            <w:right w:val="none" w:sz="0" w:space="0" w:color="auto"/>
          </w:divBdr>
          <w:divsChild>
            <w:div w:id="596838454">
              <w:marLeft w:val="0"/>
              <w:marRight w:val="0"/>
              <w:marTop w:val="0"/>
              <w:marBottom w:val="0"/>
              <w:divBdr>
                <w:top w:val="none" w:sz="0" w:space="0" w:color="auto"/>
                <w:left w:val="none" w:sz="0" w:space="0" w:color="auto"/>
                <w:bottom w:val="none" w:sz="0" w:space="0" w:color="auto"/>
                <w:right w:val="none" w:sz="0" w:space="0" w:color="auto"/>
              </w:divBdr>
            </w:div>
          </w:divsChild>
        </w:div>
        <w:div w:id="1627543245">
          <w:marLeft w:val="0"/>
          <w:marRight w:val="0"/>
          <w:marTop w:val="0"/>
          <w:marBottom w:val="0"/>
          <w:divBdr>
            <w:top w:val="none" w:sz="0" w:space="0" w:color="auto"/>
            <w:left w:val="none" w:sz="0" w:space="0" w:color="auto"/>
            <w:bottom w:val="none" w:sz="0" w:space="0" w:color="auto"/>
            <w:right w:val="none" w:sz="0" w:space="0" w:color="auto"/>
          </w:divBdr>
          <w:divsChild>
            <w:div w:id="1186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739">
      <w:bodyDiv w:val="1"/>
      <w:marLeft w:val="0"/>
      <w:marRight w:val="0"/>
      <w:marTop w:val="0"/>
      <w:marBottom w:val="0"/>
      <w:divBdr>
        <w:top w:val="none" w:sz="0" w:space="0" w:color="auto"/>
        <w:left w:val="none" w:sz="0" w:space="0" w:color="auto"/>
        <w:bottom w:val="none" w:sz="0" w:space="0" w:color="auto"/>
        <w:right w:val="none" w:sz="0" w:space="0" w:color="auto"/>
      </w:divBdr>
    </w:div>
    <w:div w:id="2142071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1332</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Diana Margarita Gonzalez Martinez</cp:lastModifiedBy>
  <cp:revision>8</cp:revision>
  <dcterms:created xsi:type="dcterms:W3CDTF">2015-04-23T23:16:00Z</dcterms:created>
  <dcterms:modified xsi:type="dcterms:W3CDTF">2015-05-14T01:17:00Z</dcterms:modified>
</cp:coreProperties>
</file>