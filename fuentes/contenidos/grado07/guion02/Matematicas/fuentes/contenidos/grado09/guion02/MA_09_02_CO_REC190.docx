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525BFA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:rsidR="00525BFA" w:rsidRDefault="00525BFA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525BF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MA_09_02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525BFA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525BFA" w:rsidRDefault="00525BFA" w:rsidP="00C679A1">
      <w:pPr>
        <w:rPr>
          <w:rFonts w:ascii="Arial" w:hAnsi="Arial"/>
          <w:sz w:val="18"/>
          <w:szCs w:val="18"/>
          <w:lang w:val="es-ES_tradnl"/>
        </w:rPr>
      </w:pPr>
    </w:p>
    <w:p w:rsidR="00C679A1" w:rsidRDefault="00525BFA" w:rsidP="00C679A1">
      <w:pPr>
        <w:rPr>
          <w:rFonts w:ascii="Arial" w:hAnsi="Arial"/>
          <w:sz w:val="18"/>
          <w:szCs w:val="18"/>
          <w:lang w:val="es-ES_tradnl"/>
        </w:rPr>
      </w:pPr>
      <w:r w:rsidRPr="00525BFA">
        <w:rPr>
          <w:rFonts w:ascii="Arial" w:hAnsi="Arial" w:cs="Arial"/>
          <w:sz w:val="18"/>
          <w:szCs w:val="18"/>
          <w:lang w:val="es-ES"/>
        </w:rPr>
        <w:t>Refuerza</w:t>
      </w:r>
      <w:r w:rsidR="00C07AFC">
        <w:rPr>
          <w:rFonts w:ascii="Arial" w:hAnsi="Arial" w:cs="Arial"/>
          <w:sz w:val="18"/>
          <w:szCs w:val="18"/>
          <w:lang w:val="es-ES"/>
        </w:rPr>
        <w:t xml:space="preserve"> tu aprendizaje</w:t>
      </w:r>
      <w:r w:rsidR="00B600A7">
        <w:rPr>
          <w:rFonts w:ascii="Arial" w:hAnsi="Arial" w:cs="Arial"/>
          <w:sz w:val="18"/>
          <w:szCs w:val="18"/>
          <w:lang w:val="es-ES"/>
        </w:rPr>
        <w:t>:</w:t>
      </w:r>
      <w:r w:rsidRPr="00525BFA">
        <w:rPr>
          <w:rFonts w:ascii="Arial" w:hAnsi="Arial" w:cs="Arial"/>
          <w:sz w:val="18"/>
          <w:szCs w:val="18"/>
          <w:lang w:val="es-ES"/>
        </w:rPr>
        <w:t xml:space="preserve"> Radicación de números reales, operaciones y propiedades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25BFA" w:rsidRDefault="0063490D" w:rsidP="0085537C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525BFA" w:rsidRDefault="00525BFA" w:rsidP="0085537C">
      <w:pPr>
        <w:rPr>
          <w:rFonts w:ascii="Arial" w:hAnsi="Arial"/>
          <w:sz w:val="18"/>
          <w:szCs w:val="18"/>
          <w:lang w:val="es-ES"/>
        </w:rPr>
      </w:pPr>
    </w:p>
    <w:p w:rsidR="0085537C" w:rsidRPr="000719EE" w:rsidRDefault="00525BFA" w:rsidP="0085537C">
      <w:pPr>
        <w:rPr>
          <w:rFonts w:ascii="Arial" w:hAnsi="Arial" w:cs="Arial"/>
          <w:sz w:val="18"/>
          <w:szCs w:val="18"/>
          <w:lang w:val="es-ES_tradnl"/>
        </w:rPr>
      </w:pPr>
      <w:r w:rsidRPr="008543A5">
        <w:rPr>
          <w:rFonts w:ascii="Arial" w:hAnsi="Arial" w:cs="Arial"/>
          <w:sz w:val="18"/>
          <w:szCs w:val="18"/>
          <w:lang w:val="es-MX"/>
        </w:rPr>
        <w:t xml:space="preserve">Actividad </w:t>
      </w:r>
      <w:r>
        <w:rPr>
          <w:rFonts w:ascii="Arial" w:hAnsi="Arial" w:cs="Arial"/>
          <w:sz w:val="18"/>
          <w:szCs w:val="18"/>
          <w:lang w:val="es-MX"/>
        </w:rPr>
        <w:t xml:space="preserve">para practicar </w:t>
      </w:r>
      <w:r w:rsidRPr="008543A5">
        <w:rPr>
          <w:rFonts w:ascii="Arial" w:hAnsi="Arial" w:cs="Arial"/>
          <w:sz w:val="18"/>
          <w:szCs w:val="18"/>
          <w:lang w:val="es-MX"/>
        </w:rPr>
        <w:t>la radicación de números reales, operaciones y propiedades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F610C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85537C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radicación,</w:t>
      </w:r>
      <w:proofErr w:type="gramEnd"/>
      <w:r w:rsidR="004F610C"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4F610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reales</w:t>
      </w:r>
      <w:r w:rsidR="009F01A8">
        <w:rPr>
          <w:rFonts w:ascii="Arial" w:hAnsi="Arial"/>
          <w:sz w:val="18"/>
          <w:szCs w:val="18"/>
          <w:lang w:val="es-ES_tradnl"/>
        </w:rPr>
        <w:t>,</w:t>
      </w:r>
      <w:r w:rsidR="004F610C">
        <w:rPr>
          <w:rFonts w:ascii="Arial" w:hAnsi="Arial"/>
          <w:sz w:val="18"/>
          <w:szCs w:val="18"/>
          <w:lang w:val="es-ES_tradnl"/>
        </w:rPr>
        <w:t>subradical,</w:t>
      </w:r>
      <w:r>
        <w:rPr>
          <w:rFonts w:ascii="Arial" w:hAnsi="Arial"/>
          <w:sz w:val="18"/>
          <w:szCs w:val="18"/>
          <w:lang w:val="es-ES_tradnl"/>
        </w:rPr>
        <w:t>índice</w:t>
      </w:r>
      <w:r w:rsidR="004F610C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raíz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B2C2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537C">
        <w:rPr>
          <w:rFonts w:ascii="Arial" w:hAnsi="Arial"/>
          <w:sz w:val="18"/>
          <w:szCs w:val="18"/>
          <w:lang w:val="es-ES_tradnl"/>
        </w:rPr>
        <w:t xml:space="preserve"> </w:t>
      </w:r>
    </w:p>
    <w:p w:rsidR="003B2C28" w:rsidRDefault="003B2C28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F90D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E63A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B299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525BFA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525BFA" w:rsidRDefault="00525BFA" w:rsidP="009F01A8">
      <w:pPr>
        <w:rPr>
          <w:rFonts w:ascii="Arial" w:hAnsi="Arial"/>
          <w:sz w:val="18"/>
          <w:szCs w:val="18"/>
          <w:lang w:val="es-ES_tradnl"/>
        </w:rPr>
      </w:pPr>
    </w:p>
    <w:p w:rsidR="00525BFA" w:rsidRDefault="00525BFA" w:rsidP="00525BFA">
      <w:pPr>
        <w:rPr>
          <w:rFonts w:ascii="Arial" w:hAnsi="Arial"/>
          <w:sz w:val="18"/>
          <w:szCs w:val="18"/>
          <w:lang w:val="es-ES_tradnl"/>
        </w:rPr>
      </w:pPr>
      <w:r w:rsidRPr="00525BFA">
        <w:rPr>
          <w:rFonts w:ascii="Arial" w:hAnsi="Arial" w:cs="Arial"/>
          <w:sz w:val="18"/>
          <w:szCs w:val="18"/>
          <w:lang w:val="es-ES"/>
        </w:rPr>
        <w:t>Refuerza</w:t>
      </w:r>
      <w:r w:rsidR="00C07AFC">
        <w:rPr>
          <w:rFonts w:ascii="Arial" w:hAnsi="Arial" w:cs="Arial"/>
          <w:sz w:val="18"/>
          <w:szCs w:val="18"/>
          <w:lang w:val="es-ES"/>
        </w:rPr>
        <w:t xml:space="preserve"> tu aprendizaje</w:t>
      </w:r>
      <w:r w:rsidRPr="00525BFA">
        <w:rPr>
          <w:rFonts w:ascii="Arial" w:hAnsi="Arial" w:cs="Arial"/>
          <w:sz w:val="18"/>
          <w:szCs w:val="18"/>
          <w:lang w:val="es-ES"/>
        </w:rPr>
        <w:t>: Radicación de números reales, operaciones y propiedades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B2C2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2D5D81" w:rsidRDefault="002D5D8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F01A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B2C28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2D5D81" w:rsidRDefault="002D5D81" w:rsidP="000719EE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B2C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</w:t>
      </w:r>
      <w:r w:rsidR="002D5D81">
        <w:rPr>
          <w:rFonts w:ascii="Arial" w:hAnsi="Arial"/>
          <w:sz w:val="18"/>
          <w:szCs w:val="18"/>
          <w:lang w:val="es-ES_tradnl"/>
        </w:rPr>
        <w:t xml:space="preserve">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37DA2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37DA2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837DA2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837DA2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837DA2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837DA2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Pr="000719EE" w:rsidRDefault="009F01A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3E17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el radicando y el índice,</w:t>
      </w:r>
      <w:r w:rsidR="00116803">
        <w:rPr>
          <w:rFonts w:ascii="Arial" w:hAnsi="Arial" w:cs="Arial"/>
          <w:sz w:val="18"/>
          <w:szCs w:val="18"/>
          <w:lang w:val="es-ES_tradnl"/>
        </w:rPr>
        <w:t xml:space="preserve"> la radicación de </w:t>
      </w:r>
      <w:r>
        <w:rPr>
          <w:rFonts w:ascii="Arial" w:hAnsi="Arial" w:cs="Arial"/>
          <w:sz w:val="18"/>
          <w:szCs w:val="18"/>
          <w:lang w:val="es-ES_tradnl"/>
        </w:rPr>
        <w:t>números reales consiste en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116803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radicación de números reales.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6803" w:rsidRDefault="00116803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AE5C32" w:rsidRDefault="00AE5C32" w:rsidP="00AE5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la raíz, tal que elevada al radicando sea igual </w:t>
      </w:r>
      <w:r w:rsidR="009C36BA">
        <w:rPr>
          <w:rFonts w:ascii="Arial" w:hAnsi="Arial" w:cs="Arial"/>
          <w:sz w:val="18"/>
          <w:szCs w:val="18"/>
          <w:lang w:val="es-ES_tradnl"/>
        </w:rPr>
        <w:t>al</w:t>
      </w:r>
      <w:r>
        <w:rPr>
          <w:rFonts w:ascii="Arial" w:hAnsi="Arial" w:cs="Arial"/>
          <w:sz w:val="18"/>
          <w:szCs w:val="18"/>
          <w:lang w:val="es-ES_tradnl"/>
        </w:rPr>
        <w:t xml:space="preserve"> índice.</w:t>
      </w:r>
    </w:p>
    <w:p w:rsidR="00AE5C32" w:rsidRDefault="00AE5C32" w:rsidP="00AE5C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hallar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índice, tal que elevad</w:t>
      </w:r>
      <w:r w:rsidR="00B600A7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a la raíz sea igual </w:t>
      </w:r>
      <w:r w:rsidR="009C36BA">
        <w:rPr>
          <w:rFonts w:ascii="Arial" w:hAnsi="Arial" w:cs="Arial"/>
          <w:sz w:val="18"/>
          <w:szCs w:val="18"/>
          <w:lang w:val="es-ES_tradnl"/>
        </w:rPr>
        <w:t>al</w:t>
      </w:r>
      <w:r>
        <w:rPr>
          <w:rFonts w:ascii="Arial" w:hAnsi="Arial" w:cs="Arial"/>
          <w:sz w:val="18"/>
          <w:szCs w:val="18"/>
          <w:lang w:val="es-ES_tradnl"/>
        </w:rPr>
        <w:t xml:space="preserve"> radicando.</w:t>
      </w:r>
    </w:p>
    <w:p w:rsidR="00AE5C32" w:rsidRDefault="00AE5C32" w:rsidP="00AE5C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hallar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índice, tal que elevad</w:t>
      </w:r>
      <w:r w:rsidR="00B600A7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al radicando sea igual </w:t>
      </w:r>
      <w:r w:rsidR="009C36BA">
        <w:rPr>
          <w:rFonts w:ascii="Arial" w:hAnsi="Arial" w:cs="Arial"/>
          <w:sz w:val="18"/>
          <w:szCs w:val="18"/>
          <w:lang w:val="es-ES_tradnl"/>
        </w:rPr>
        <w:t>a la</w:t>
      </w:r>
      <w:r>
        <w:rPr>
          <w:rFonts w:ascii="Arial" w:hAnsi="Arial" w:cs="Arial"/>
          <w:sz w:val="18"/>
          <w:szCs w:val="18"/>
          <w:lang w:val="es-ES_tradnl"/>
        </w:rPr>
        <w:t xml:space="preserve"> raíz.</w:t>
      </w:r>
    </w:p>
    <w:p w:rsidR="00AE5C32" w:rsidRPr="00F03988" w:rsidRDefault="00AE5C32" w:rsidP="00AE5C32">
      <w:pPr>
        <w:rPr>
          <w:rFonts w:ascii="Arial" w:hAnsi="Arial" w:cs="Arial"/>
          <w:sz w:val="18"/>
          <w:szCs w:val="18"/>
          <w:lang w:val="es-ES_tradnl"/>
        </w:rPr>
      </w:pPr>
      <w:r w:rsidRPr="00AE5C32">
        <w:rPr>
          <w:rFonts w:ascii="Arial" w:hAnsi="Arial" w:cs="Arial"/>
          <w:b/>
          <w:sz w:val="18"/>
          <w:szCs w:val="18"/>
          <w:lang w:val="es-ES_tradnl"/>
        </w:rPr>
        <w:t xml:space="preserve">hallar la raíz, tal que elevada al índice sea igual </w:t>
      </w:r>
      <w:r w:rsidR="009C36BA">
        <w:rPr>
          <w:rFonts w:ascii="Arial" w:hAnsi="Arial" w:cs="Arial"/>
          <w:b/>
          <w:sz w:val="18"/>
          <w:szCs w:val="18"/>
          <w:lang w:val="es-ES_tradnl"/>
        </w:rPr>
        <w:t>al</w:t>
      </w:r>
      <w:r w:rsidRPr="00AE5C32">
        <w:rPr>
          <w:rFonts w:ascii="Arial" w:hAnsi="Arial" w:cs="Arial"/>
          <w:b/>
          <w:sz w:val="18"/>
          <w:szCs w:val="18"/>
          <w:lang w:val="es-ES_tradnl"/>
        </w:rPr>
        <w:t xml:space="preserve"> radicando</w:t>
      </w:r>
      <w:r w:rsidRPr="00F03988">
        <w:rPr>
          <w:rFonts w:ascii="Arial" w:hAnsi="Arial" w:cs="Arial"/>
          <w:sz w:val="18"/>
          <w:szCs w:val="18"/>
          <w:lang w:val="es-ES_tradnl"/>
        </w:rPr>
        <w:t>.</w:t>
      </w:r>
    </w:p>
    <w:p w:rsidR="00116803" w:rsidRDefault="0011680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B299A" w:rsidRDefault="00AB299A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1D729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1D729E" w:rsidRDefault="001D729E" w:rsidP="007D2825">
      <w:pPr>
        <w:rPr>
          <w:rFonts w:ascii="Arial" w:hAnsi="Arial"/>
          <w:sz w:val="18"/>
          <w:szCs w:val="18"/>
          <w:lang w:val="es-ES_tradnl"/>
        </w:rPr>
      </w:pPr>
    </w:p>
    <w:p w:rsidR="00F03988" w:rsidRPr="002E723D" w:rsidRDefault="00D93A8D" w:rsidP="00F03988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¿Cuál es</w:t>
      </w:r>
      <w:r w:rsidR="00951A46">
        <w:rPr>
          <w:rFonts w:ascii="Arial" w:hAnsi="Arial"/>
          <w:sz w:val="18"/>
          <w:szCs w:val="18"/>
          <w:lang w:val="es-ES_tradnl"/>
        </w:rPr>
        <w:t xml:space="preserve"> el resultado</w:t>
      </w:r>
      <w:ins w:id="0" w:author="usuario" w:date="2015-05-02T19:31:00Z">
        <w:r w:rsidR="007E63A9">
          <w:rPr>
            <w:rFonts w:ascii="Arial" w:hAnsi="Arial"/>
            <w:sz w:val="18"/>
            <w:szCs w:val="18"/>
            <w:lang w:val="es-ES_tradnl"/>
          </w:rPr>
          <w:t xml:space="preserve"> de</w:t>
        </w:r>
      </w:ins>
      <w:bookmarkStart w:id="1" w:name="_GoBack"/>
      <w:bookmarkEnd w:id="1"/>
      <w:r w:rsidR="00F03988">
        <w:rPr>
          <w:rFonts w:ascii="Arial" w:hAnsi="Arial"/>
          <w:sz w:val="18"/>
          <w:szCs w:val="18"/>
          <w:lang w:val="es-ES_tradnl"/>
        </w:rPr>
        <w:t xml:space="preserve"> </w:t>
      </w:r>
      <w:r w:rsidR="00F03988" w:rsidRPr="002E723D">
        <w:rPr>
          <w:rFonts w:ascii="Arial" w:hAnsi="Arial" w:cs="Arial"/>
          <w:color w:val="000000"/>
          <w:sz w:val="18"/>
          <w:szCs w:val="18"/>
          <w:lang w:val="es-ES"/>
        </w:rPr>
        <w:t>&lt;MA_09_02_303.gif&gt;&gt;.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D729E" w:rsidRDefault="001D729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AB29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definición</w:t>
      </w:r>
      <w:r w:rsidR="00B600A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el índice es natural o entero positivo</w:t>
      </w:r>
      <w:r w:rsidR="00B600A7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A0042" w:rsidRPr="005D54FE" w:rsidRDefault="007A004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4FE" w:rsidRDefault="005D54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:rsidR="00FF327C" w:rsidRPr="007E63A9" w:rsidRDefault="00FF327C" w:rsidP="002B0B2F">
      <w:pPr>
        <w:rPr>
          <w:rFonts w:ascii="Arial" w:hAnsi="Arial" w:cs="Arial"/>
          <w:color w:val="000000"/>
          <w:sz w:val="18"/>
          <w:szCs w:val="18"/>
          <w:lang w:val="es-ES"/>
          <w:rPrChange w:id="2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r w:rsidRPr="007E63A9">
        <w:rPr>
          <w:rFonts w:ascii="Arial" w:hAnsi="Arial" w:cs="Arial"/>
          <w:color w:val="000000"/>
          <w:sz w:val="18"/>
          <w:szCs w:val="18"/>
          <w:lang w:val="es-ES"/>
          <w:rPrChange w:id="3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&lt;&lt;MA_09_02_304.gif&gt;&gt;</w:t>
      </w:r>
    </w:p>
    <w:p w:rsidR="005D54FE" w:rsidRPr="0093755C" w:rsidRDefault="005D54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3755C">
        <w:rPr>
          <w:rFonts w:ascii="Arial" w:hAnsi="Arial" w:cs="Arial"/>
          <w:b/>
          <w:sz w:val="18"/>
          <w:szCs w:val="18"/>
          <w:lang w:val="es-ES_tradnl"/>
        </w:rPr>
        <w:t>360</w:t>
      </w:r>
    </w:p>
    <w:p w:rsidR="00FF327C" w:rsidRPr="007E63A9" w:rsidRDefault="00FF327C" w:rsidP="00FF327C">
      <w:pPr>
        <w:rPr>
          <w:rFonts w:ascii="Arial" w:hAnsi="Arial" w:cs="Arial"/>
          <w:color w:val="000000"/>
          <w:sz w:val="18"/>
          <w:szCs w:val="18"/>
          <w:lang w:val="es-ES"/>
          <w:rPrChange w:id="4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r w:rsidRPr="007E63A9">
        <w:rPr>
          <w:rFonts w:ascii="Arial" w:hAnsi="Arial" w:cs="Arial"/>
          <w:color w:val="000000"/>
          <w:sz w:val="18"/>
          <w:szCs w:val="18"/>
          <w:lang w:val="es-ES"/>
          <w:rPrChange w:id="5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&lt;&lt;MA_09_02_305.gif&gt;&gt;</w:t>
      </w:r>
    </w:p>
    <w:p w:rsidR="005D54FE" w:rsidRDefault="005D54F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4FE" w:rsidRPr="005D54FE" w:rsidRDefault="005D54F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F90D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longitud de la diagonal de un cuadrado es </w:t>
      </w:r>
      <w:r w:rsidR="00FF327C" w:rsidRPr="002E723D">
        <w:rPr>
          <w:rFonts w:ascii="Arial" w:hAnsi="Arial" w:cs="Arial"/>
          <w:color w:val="000000"/>
          <w:sz w:val="18"/>
          <w:szCs w:val="18"/>
          <w:lang w:val="es-ES"/>
        </w:rPr>
        <w:t>&lt;&lt;MA_09_02_30</w:t>
      </w:r>
      <w:r w:rsidR="00FF327C">
        <w:rPr>
          <w:rFonts w:ascii="Arial" w:hAnsi="Arial" w:cs="Arial"/>
          <w:color w:val="000000"/>
          <w:sz w:val="18"/>
          <w:szCs w:val="18"/>
          <w:lang w:val="es-ES"/>
        </w:rPr>
        <w:t>6</w:t>
      </w:r>
      <w:r w:rsidR="00FF327C" w:rsidRPr="002E723D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FF327C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y la longitud de la diagonal de otro cuadrado es </w:t>
      </w:r>
      <w:r w:rsidR="00FF327C" w:rsidRPr="002E723D">
        <w:rPr>
          <w:rFonts w:ascii="Arial" w:hAnsi="Arial" w:cs="Arial"/>
          <w:color w:val="000000"/>
          <w:sz w:val="18"/>
          <w:szCs w:val="18"/>
          <w:lang w:val="es-ES"/>
        </w:rPr>
        <w:t>&lt;&lt;MA_09_02_30</w:t>
      </w:r>
      <w:r w:rsidR="00FF327C">
        <w:rPr>
          <w:rFonts w:ascii="Arial" w:hAnsi="Arial" w:cs="Arial"/>
          <w:color w:val="000000"/>
          <w:sz w:val="18"/>
          <w:szCs w:val="18"/>
          <w:lang w:val="es-ES"/>
        </w:rPr>
        <w:t>7</w:t>
      </w:r>
      <w:r w:rsidR="00FF327C" w:rsidRPr="002E723D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FF327C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="00B600A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uál es el producto de las dos longitudes de las diagonales?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90D47" w:rsidRDefault="00F90D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aplica la propiedad de la raíz enésima </w:t>
      </w:r>
      <w:r w:rsidR="00A87B1A">
        <w:rPr>
          <w:rFonts w:ascii="Arial" w:hAnsi="Arial" w:cs="Arial"/>
          <w:sz w:val="18"/>
          <w:szCs w:val="18"/>
          <w:lang w:val="es-ES_tradnl"/>
        </w:rPr>
        <w:t>de un</w:t>
      </w:r>
      <w:r>
        <w:rPr>
          <w:rFonts w:ascii="Arial" w:hAnsi="Arial" w:cs="Arial"/>
          <w:sz w:val="18"/>
          <w:szCs w:val="18"/>
          <w:lang w:val="es-ES_tradnl"/>
        </w:rPr>
        <w:t xml:space="preserve"> producto de números reales.</w:t>
      </w:r>
    </w:p>
    <w:p w:rsidR="00F90D47" w:rsidRPr="0072270A" w:rsidRDefault="00F90D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87B1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87B1A" w:rsidRDefault="00A87B1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174AF" w:rsidRPr="007E63A9" w:rsidRDefault="008174AF" w:rsidP="008174AF">
      <w:pPr>
        <w:rPr>
          <w:rFonts w:ascii="Arial" w:hAnsi="Arial" w:cs="Arial"/>
          <w:color w:val="000000"/>
          <w:sz w:val="18"/>
          <w:szCs w:val="18"/>
          <w:lang w:val="es-ES"/>
          <w:rPrChange w:id="6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r w:rsidRPr="007E63A9">
        <w:rPr>
          <w:rFonts w:ascii="Arial" w:hAnsi="Arial" w:cs="Arial"/>
          <w:color w:val="000000"/>
          <w:sz w:val="18"/>
          <w:szCs w:val="18"/>
          <w:lang w:val="es-ES"/>
          <w:rPrChange w:id="7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&lt;&lt;MA_09_02_308.gif&gt;&gt;</w:t>
      </w:r>
    </w:p>
    <w:p w:rsidR="00891315" w:rsidRPr="00891315" w:rsidRDefault="00891315" w:rsidP="00891315">
      <w:pPr>
        <w:rPr>
          <w:rFonts w:ascii="Arial" w:hAnsi="Arial" w:cs="Arial"/>
          <w:b/>
          <w:sz w:val="18"/>
          <w:szCs w:val="18"/>
          <w:lang w:val="es-ES_tradnl"/>
        </w:rPr>
      </w:pPr>
      <w:r w:rsidRPr="00891315">
        <w:rPr>
          <w:rFonts w:ascii="Arial" w:hAnsi="Arial" w:cs="Arial"/>
          <w:b/>
          <w:sz w:val="18"/>
          <w:szCs w:val="18"/>
          <w:lang w:val="es-ES_tradnl"/>
        </w:rPr>
        <w:t>96</w:t>
      </w:r>
    </w:p>
    <w:p w:rsidR="00A87B1A" w:rsidRDefault="00481C8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48</w:t>
      </w:r>
    </w:p>
    <w:p w:rsidR="008174AF" w:rsidRPr="007E63A9" w:rsidRDefault="008174AF" w:rsidP="008174AF">
      <w:pPr>
        <w:rPr>
          <w:rFonts w:ascii="Arial" w:hAnsi="Arial" w:cs="Arial"/>
          <w:color w:val="000000"/>
          <w:sz w:val="18"/>
          <w:szCs w:val="18"/>
          <w:lang w:val="es-ES"/>
          <w:rPrChange w:id="8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r w:rsidRPr="007E63A9">
        <w:rPr>
          <w:rFonts w:ascii="Arial" w:hAnsi="Arial" w:cs="Arial"/>
          <w:color w:val="000000"/>
          <w:sz w:val="18"/>
          <w:szCs w:val="18"/>
          <w:lang w:val="es-ES"/>
          <w:rPrChange w:id="9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&lt;&lt;MA_09_02_309.gif&gt;&gt;</w:t>
      </w:r>
    </w:p>
    <w:p w:rsidR="00891315" w:rsidRDefault="0089131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F5CA4" w:rsidRDefault="007F5CA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8B3F5A" w:rsidRDefault="008B3F5A" w:rsidP="002B0B2F">
      <w:pPr>
        <w:rPr>
          <w:rFonts w:ascii="Arial" w:hAnsi="Arial"/>
          <w:sz w:val="18"/>
          <w:szCs w:val="18"/>
          <w:lang w:val="es-ES_tradnl"/>
        </w:rPr>
      </w:pPr>
    </w:p>
    <w:p w:rsidR="008B3F5A" w:rsidRDefault="008B3F5A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propiedad de la raíz enésima de un cociente </w:t>
      </w:r>
      <w:r w:rsidR="00FE64D4">
        <w:rPr>
          <w:rFonts w:ascii="Arial" w:hAnsi="Arial"/>
          <w:sz w:val="18"/>
          <w:szCs w:val="18"/>
          <w:lang w:val="es-ES_tradnl"/>
        </w:rPr>
        <w:t>de números reales</w:t>
      </w:r>
      <w:r w:rsidR="004250F3">
        <w:rPr>
          <w:rFonts w:ascii="Arial" w:hAnsi="Arial"/>
          <w:sz w:val="18"/>
          <w:szCs w:val="18"/>
          <w:lang w:val="es-ES_tradnl"/>
        </w:rPr>
        <w:t xml:space="preserve"> con el divisor diferente de cero</w:t>
      </w:r>
      <w:r w:rsidR="00FE64D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 define como:</w:t>
      </w:r>
    </w:p>
    <w:p w:rsidR="00FE64D4" w:rsidRPr="00FE64D4" w:rsidRDefault="00FE64D4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FE64D4" w:rsidRDefault="002B0B2F" w:rsidP="002B0B2F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F56DC3" w:rsidRDefault="00FE64D4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la</w:t>
      </w:r>
      <w:r w:rsidR="00AB299A">
        <w:rPr>
          <w:rFonts w:ascii="Arial" w:hAnsi="Arial" w:cs="Arial"/>
          <w:sz w:val="18"/>
          <w:szCs w:val="18"/>
          <w:lang w:val="es-ES_tradnl"/>
        </w:rPr>
        <w:t xml:space="preserve"> propiedad </w:t>
      </w:r>
      <w:r>
        <w:rPr>
          <w:rFonts w:ascii="Arial" w:hAnsi="Arial" w:cs="Arial"/>
          <w:sz w:val="18"/>
          <w:szCs w:val="18"/>
          <w:lang w:val="es-ES_tradnl"/>
        </w:rPr>
        <w:t>de la raíz</w:t>
      </w:r>
      <w:r w:rsidR="005907F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enésima de un cociente de números reales.</w:t>
      </w:r>
    </w:p>
    <w:p w:rsidR="00FE64D4" w:rsidRDefault="00FE64D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D7BF9" w:rsidRDefault="009D7BF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600A7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5907F2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5907F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D7BF9">
        <w:rPr>
          <w:rFonts w:ascii="Arial" w:hAnsi="Arial" w:cs="Arial"/>
          <w:sz w:val="18"/>
          <w:szCs w:val="18"/>
          <w:lang w:val="es-ES_tradnl"/>
        </w:rPr>
        <w:t xml:space="preserve">raíz de un cociente es igual </w:t>
      </w:r>
      <w:r>
        <w:rPr>
          <w:rFonts w:ascii="Arial" w:hAnsi="Arial" w:cs="Arial"/>
          <w:sz w:val="18"/>
          <w:szCs w:val="18"/>
          <w:lang w:val="es-ES_tradnl"/>
        </w:rPr>
        <w:t xml:space="preserve">al </w:t>
      </w:r>
      <w:r w:rsidR="009D7BF9">
        <w:rPr>
          <w:rFonts w:ascii="Arial" w:hAnsi="Arial" w:cs="Arial"/>
          <w:sz w:val="18"/>
          <w:szCs w:val="18"/>
          <w:lang w:val="es-ES_tradnl"/>
        </w:rPr>
        <w:t>producto de sus raíces.</w:t>
      </w:r>
    </w:p>
    <w:p w:rsidR="005907F2" w:rsidRDefault="00B600A7" w:rsidP="005907F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5907F2" w:rsidRPr="005907F2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="005907F2" w:rsidRPr="005907F2">
        <w:rPr>
          <w:rFonts w:ascii="Arial" w:hAnsi="Arial" w:cs="Arial"/>
          <w:b/>
          <w:sz w:val="18"/>
          <w:szCs w:val="18"/>
          <w:lang w:val="es-ES_tradnl"/>
        </w:rPr>
        <w:t xml:space="preserve"> raíz de un </w:t>
      </w:r>
      <w:r w:rsidR="009D7BF9">
        <w:rPr>
          <w:rFonts w:ascii="Arial" w:hAnsi="Arial" w:cs="Arial"/>
          <w:b/>
          <w:sz w:val="18"/>
          <w:szCs w:val="18"/>
          <w:lang w:val="es-ES_tradnl"/>
        </w:rPr>
        <w:t xml:space="preserve">cociente </w:t>
      </w:r>
      <w:r w:rsidR="005907F2" w:rsidRPr="005907F2">
        <w:rPr>
          <w:rFonts w:ascii="Arial" w:hAnsi="Arial" w:cs="Arial"/>
          <w:b/>
          <w:sz w:val="18"/>
          <w:szCs w:val="18"/>
          <w:lang w:val="es-ES_tradnl"/>
        </w:rPr>
        <w:t xml:space="preserve">es igual al </w:t>
      </w:r>
      <w:r w:rsidR="009D7BF9">
        <w:rPr>
          <w:rFonts w:ascii="Arial" w:hAnsi="Arial" w:cs="Arial"/>
          <w:b/>
          <w:sz w:val="18"/>
          <w:szCs w:val="18"/>
          <w:lang w:val="es-ES_tradnl"/>
        </w:rPr>
        <w:t>cociente</w:t>
      </w:r>
      <w:r w:rsidR="005907F2" w:rsidRPr="005907F2">
        <w:rPr>
          <w:rFonts w:ascii="Arial" w:hAnsi="Arial" w:cs="Arial"/>
          <w:b/>
          <w:sz w:val="18"/>
          <w:szCs w:val="18"/>
          <w:lang w:val="es-ES_tradnl"/>
        </w:rPr>
        <w:t xml:space="preserve"> de sus raíces</w:t>
      </w:r>
      <w:r w:rsidR="005907F2" w:rsidRPr="00F03988">
        <w:rPr>
          <w:rFonts w:ascii="Arial" w:hAnsi="Arial" w:cs="Arial"/>
          <w:sz w:val="18"/>
          <w:szCs w:val="18"/>
          <w:lang w:val="es-ES_tradnl"/>
        </w:rPr>
        <w:t>.</w:t>
      </w:r>
    </w:p>
    <w:p w:rsidR="005907F2" w:rsidRDefault="00B600A7" w:rsidP="005907F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l</w:t>
      </w:r>
      <w:r w:rsidR="005907F2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5907F2">
        <w:rPr>
          <w:rFonts w:ascii="Arial" w:hAnsi="Arial" w:cs="Arial"/>
          <w:sz w:val="18"/>
          <w:szCs w:val="18"/>
          <w:lang w:val="es-ES_tradnl"/>
        </w:rPr>
        <w:t xml:space="preserve"> raí</w:t>
      </w:r>
      <w:r w:rsidR="009D7BF9">
        <w:rPr>
          <w:rFonts w:ascii="Arial" w:hAnsi="Arial" w:cs="Arial"/>
          <w:sz w:val="18"/>
          <w:szCs w:val="18"/>
          <w:lang w:val="es-ES_tradnl"/>
        </w:rPr>
        <w:t>z de una raíz es igual al producto de sus raíces.</w:t>
      </w:r>
    </w:p>
    <w:p w:rsidR="005907F2" w:rsidRPr="005907F2" w:rsidRDefault="00B600A7" w:rsidP="005907F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9D7BF9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9D7BF9">
        <w:rPr>
          <w:rFonts w:ascii="Arial" w:hAnsi="Arial" w:cs="Arial"/>
          <w:sz w:val="18"/>
          <w:szCs w:val="18"/>
          <w:lang w:val="es-ES_tradnl"/>
        </w:rPr>
        <w:t xml:space="preserve"> raíz de una raíz es igual al cociente de sus raíces.</w:t>
      </w:r>
      <w:r w:rsidR="005907F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907F2" w:rsidRPr="005907F2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250F3" w:rsidRDefault="007D2825" w:rsidP="005907F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4250F3" w:rsidRDefault="004250F3" w:rsidP="005907F2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174AF" w:rsidRPr="002E723D" w:rsidRDefault="00AF19DF" w:rsidP="008174AF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Al simplificar</w:t>
      </w:r>
      <w:r w:rsidR="004250F3">
        <w:rPr>
          <w:rFonts w:ascii="Arial" w:hAnsi="Arial"/>
          <w:sz w:val="18"/>
          <w:szCs w:val="18"/>
          <w:lang w:val="es-ES_tradnl"/>
        </w:rPr>
        <w:t xml:space="preserve"> la expresión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174AF" w:rsidRPr="002E723D">
        <w:rPr>
          <w:rFonts w:ascii="Arial" w:hAnsi="Arial" w:cs="Arial"/>
          <w:color w:val="000000"/>
          <w:sz w:val="18"/>
          <w:szCs w:val="18"/>
          <w:lang w:val="es-ES"/>
        </w:rPr>
        <w:t>&lt;&lt;MA_09_02_3</w:t>
      </w:r>
      <w:r w:rsidR="008174AF">
        <w:rPr>
          <w:rFonts w:ascii="Arial" w:hAnsi="Arial" w:cs="Arial"/>
          <w:color w:val="000000"/>
          <w:sz w:val="18"/>
          <w:szCs w:val="18"/>
          <w:lang w:val="es-ES"/>
        </w:rPr>
        <w:t>10</w:t>
      </w:r>
      <w:r w:rsidR="008174AF" w:rsidRPr="002E723D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</w:p>
    <w:p w:rsidR="004250F3" w:rsidRDefault="00C07AFC" w:rsidP="005907F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AF19DF">
        <w:rPr>
          <w:rFonts w:ascii="Arial" w:hAnsi="Arial"/>
          <w:sz w:val="18"/>
          <w:szCs w:val="18"/>
          <w:lang w:val="es-ES_tradnl"/>
        </w:rPr>
        <w:t>se</w:t>
      </w:r>
      <w:proofErr w:type="gramEnd"/>
      <w:r w:rsidR="00AF19DF">
        <w:rPr>
          <w:rFonts w:ascii="Arial" w:hAnsi="Arial"/>
          <w:sz w:val="18"/>
          <w:szCs w:val="18"/>
          <w:lang w:val="es-ES_tradnl"/>
        </w:rPr>
        <w:t xml:space="preserve"> obtiene: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907F2" w:rsidRDefault="005907F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174AF" w:rsidRPr="002E723D" w:rsidRDefault="00AF19DF" w:rsidP="008174AF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Aplicación de </w:t>
      </w:r>
      <w:r w:rsidR="00B600A7">
        <w:rPr>
          <w:rFonts w:ascii="Arial" w:hAnsi="Arial" w:cs="Arial"/>
          <w:sz w:val="18"/>
          <w:szCs w:val="18"/>
          <w:lang w:val="es-ES_tradnl"/>
        </w:rPr>
        <w:t xml:space="preserve">las </w:t>
      </w:r>
      <w:r>
        <w:rPr>
          <w:rFonts w:ascii="Arial" w:hAnsi="Arial" w:cs="Arial"/>
          <w:sz w:val="18"/>
          <w:szCs w:val="18"/>
          <w:lang w:val="es-ES_tradnl"/>
        </w:rPr>
        <w:t xml:space="preserve">propiedades de la radicación: </w:t>
      </w:r>
      <w:r w:rsidR="008174AF" w:rsidRPr="002E723D">
        <w:rPr>
          <w:rFonts w:ascii="Arial" w:hAnsi="Arial" w:cs="Arial"/>
          <w:color w:val="000000"/>
          <w:sz w:val="18"/>
          <w:szCs w:val="18"/>
          <w:lang w:val="es-ES"/>
        </w:rPr>
        <w:t>&lt;&lt;MA_09_02_311.gif&gt;&gt;</w:t>
      </w:r>
    </w:p>
    <w:p w:rsidR="005907F2" w:rsidRPr="0072270A" w:rsidRDefault="005907F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F19DF" w:rsidRPr="007E63A9" w:rsidRDefault="00AF19DF" w:rsidP="002B0B2F">
      <w:pPr>
        <w:rPr>
          <w:rFonts w:ascii="Arial" w:hAnsi="Arial" w:cs="Arial"/>
          <w:b/>
          <w:i/>
          <w:sz w:val="18"/>
          <w:szCs w:val="18"/>
          <w:vertAlign w:val="superscript"/>
          <w:rPrChange w:id="10" w:author="usuario" w:date="2015-05-02T19:31:00Z">
            <w:rPr>
              <w:rFonts w:ascii="Arial" w:hAnsi="Arial" w:cs="Arial"/>
              <w:b/>
              <w:i/>
              <w:sz w:val="18"/>
              <w:szCs w:val="18"/>
              <w:vertAlign w:val="superscript"/>
              <w:lang w:val="es-ES_tradnl"/>
            </w:rPr>
          </w:rPrChange>
        </w:rPr>
      </w:pPr>
      <w:r w:rsidRPr="007E63A9">
        <w:rPr>
          <w:rFonts w:ascii="Arial" w:hAnsi="Arial" w:cs="Arial"/>
          <w:b/>
          <w:i/>
          <w:sz w:val="18"/>
          <w:szCs w:val="18"/>
          <w:rPrChange w:id="11" w:author="usuario" w:date="2015-05-02T19:31:00Z">
            <w:rPr>
              <w:rFonts w:ascii="Arial" w:hAnsi="Arial" w:cs="Arial"/>
              <w:b/>
              <w:i/>
              <w:sz w:val="18"/>
              <w:szCs w:val="18"/>
              <w:lang w:val="es-ES_tradnl"/>
            </w:rPr>
          </w:rPrChange>
        </w:rPr>
        <w:t>ab</w:t>
      </w:r>
      <w:r w:rsidRPr="007E63A9">
        <w:rPr>
          <w:rFonts w:ascii="Arial" w:hAnsi="Arial" w:cs="Arial"/>
          <w:b/>
          <w:sz w:val="18"/>
          <w:szCs w:val="18"/>
          <w:vertAlign w:val="superscript"/>
          <w:rPrChange w:id="12" w:author="usuario" w:date="2015-05-02T19:31:00Z">
            <w:rPr>
              <w:rFonts w:ascii="Arial" w:hAnsi="Arial" w:cs="Arial"/>
              <w:b/>
              <w:sz w:val="18"/>
              <w:szCs w:val="18"/>
              <w:vertAlign w:val="superscript"/>
              <w:lang w:val="es-ES_tradnl"/>
            </w:rPr>
          </w:rPrChange>
        </w:rPr>
        <w:t>2</w:t>
      </w:r>
      <w:r w:rsidRPr="007E63A9">
        <w:rPr>
          <w:rFonts w:ascii="Arial" w:hAnsi="Arial" w:cs="Arial"/>
          <w:b/>
          <w:i/>
          <w:sz w:val="18"/>
          <w:szCs w:val="18"/>
          <w:rPrChange w:id="13" w:author="usuario" w:date="2015-05-02T19:31:00Z">
            <w:rPr>
              <w:rFonts w:ascii="Arial" w:hAnsi="Arial" w:cs="Arial"/>
              <w:b/>
              <w:i/>
              <w:sz w:val="18"/>
              <w:szCs w:val="18"/>
              <w:lang w:val="es-ES_tradnl"/>
            </w:rPr>
          </w:rPrChange>
        </w:rPr>
        <w:t>c</w:t>
      </w:r>
      <w:r w:rsidRPr="007E63A9">
        <w:rPr>
          <w:rFonts w:ascii="Arial" w:hAnsi="Arial" w:cs="Arial"/>
          <w:b/>
          <w:i/>
          <w:sz w:val="18"/>
          <w:szCs w:val="18"/>
          <w:vertAlign w:val="superscript"/>
          <w:rPrChange w:id="14" w:author="usuario" w:date="2015-05-02T19:31:00Z">
            <w:rPr>
              <w:rFonts w:ascii="Arial" w:hAnsi="Arial" w:cs="Arial"/>
              <w:b/>
              <w:i/>
              <w:sz w:val="18"/>
              <w:szCs w:val="18"/>
              <w:vertAlign w:val="superscript"/>
              <w:lang w:val="es-ES_tradnl"/>
            </w:rPr>
          </w:rPrChange>
        </w:rPr>
        <w:t>4</w:t>
      </w:r>
    </w:p>
    <w:p w:rsidR="008174AF" w:rsidRPr="00405BF2" w:rsidRDefault="008174AF" w:rsidP="008174AF">
      <w:pPr>
        <w:rPr>
          <w:rFonts w:ascii="Arial" w:hAnsi="Arial" w:cs="Arial"/>
          <w:color w:val="000000"/>
          <w:sz w:val="18"/>
          <w:szCs w:val="18"/>
        </w:rPr>
      </w:pPr>
      <w:r w:rsidRPr="00405BF2">
        <w:rPr>
          <w:rFonts w:ascii="Arial" w:hAnsi="Arial" w:cs="Arial"/>
          <w:color w:val="000000"/>
          <w:sz w:val="18"/>
          <w:szCs w:val="18"/>
        </w:rPr>
        <w:t>&lt;&lt;MA_09_02_3</w:t>
      </w:r>
      <w:r>
        <w:rPr>
          <w:rFonts w:ascii="Arial" w:hAnsi="Arial" w:cs="Arial"/>
          <w:color w:val="000000"/>
          <w:sz w:val="18"/>
          <w:szCs w:val="18"/>
        </w:rPr>
        <w:t>12</w:t>
      </w:r>
      <w:r w:rsidRPr="00405BF2">
        <w:rPr>
          <w:rFonts w:ascii="Arial" w:hAnsi="Arial" w:cs="Arial"/>
          <w:color w:val="000000"/>
          <w:sz w:val="18"/>
          <w:szCs w:val="18"/>
        </w:rPr>
        <w:t>.gif&gt;&gt;</w:t>
      </w:r>
    </w:p>
    <w:p w:rsidR="00306144" w:rsidRPr="002E723D" w:rsidRDefault="00306144" w:rsidP="00306144">
      <w:pPr>
        <w:rPr>
          <w:rFonts w:ascii="Arial" w:hAnsi="Arial" w:cs="Arial"/>
          <w:i/>
          <w:sz w:val="18"/>
          <w:szCs w:val="18"/>
          <w:vertAlign w:val="superscript"/>
          <w:rPrChange w:id="15" w:author="usuario" w:date="2015-05-02T18:38:00Z">
            <w:rPr>
              <w:rFonts w:ascii="Arial" w:hAnsi="Arial" w:cs="Arial"/>
              <w:i/>
              <w:sz w:val="18"/>
              <w:szCs w:val="18"/>
              <w:vertAlign w:val="superscript"/>
              <w:lang w:val="es-ES_tradnl"/>
            </w:rPr>
          </w:rPrChange>
        </w:rPr>
      </w:pPr>
      <w:r w:rsidRPr="002E723D">
        <w:rPr>
          <w:rFonts w:ascii="Arial" w:hAnsi="Arial" w:cs="Arial"/>
          <w:i/>
          <w:sz w:val="18"/>
          <w:szCs w:val="18"/>
          <w:rPrChange w:id="16" w:author="usuario" w:date="2015-05-02T18:38:00Z">
            <w:rPr>
              <w:rFonts w:ascii="Arial" w:hAnsi="Arial" w:cs="Arial"/>
              <w:i/>
              <w:sz w:val="18"/>
              <w:szCs w:val="18"/>
              <w:lang w:val="es-ES_tradnl"/>
            </w:rPr>
          </w:rPrChange>
        </w:rPr>
        <w:t>a</w:t>
      </w:r>
      <w:r w:rsidRPr="002E723D">
        <w:rPr>
          <w:rFonts w:ascii="Arial" w:hAnsi="Arial" w:cs="Arial"/>
          <w:sz w:val="18"/>
          <w:szCs w:val="18"/>
          <w:vertAlign w:val="superscript"/>
          <w:rPrChange w:id="17" w:author="usuario" w:date="2015-05-02T18:38:00Z">
            <w:rPr>
              <w:rFonts w:ascii="Arial" w:hAnsi="Arial" w:cs="Arial"/>
              <w:sz w:val="18"/>
              <w:szCs w:val="18"/>
              <w:vertAlign w:val="superscript"/>
              <w:lang w:val="es-ES_tradnl"/>
            </w:rPr>
          </w:rPrChange>
        </w:rPr>
        <w:t>10</w:t>
      </w:r>
      <w:r w:rsidRPr="002E723D">
        <w:rPr>
          <w:rFonts w:ascii="Arial" w:hAnsi="Arial" w:cs="Arial"/>
          <w:i/>
          <w:sz w:val="18"/>
          <w:szCs w:val="18"/>
          <w:rPrChange w:id="18" w:author="usuario" w:date="2015-05-02T18:38:00Z">
            <w:rPr>
              <w:rFonts w:ascii="Arial" w:hAnsi="Arial" w:cs="Arial"/>
              <w:i/>
              <w:sz w:val="18"/>
              <w:szCs w:val="18"/>
              <w:lang w:val="es-ES_tradnl"/>
            </w:rPr>
          </w:rPrChange>
        </w:rPr>
        <w:t>b</w:t>
      </w:r>
      <w:r w:rsidRPr="002E723D">
        <w:rPr>
          <w:rFonts w:ascii="Arial" w:hAnsi="Arial" w:cs="Arial"/>
          <w:sz w:val="18"/>
          <w:szCs w:val="18"/>
          <w:vertAlign w:val="superscript"/>
          <w:rPrChange w:id="19" w:author="usuario" w:date="2015-05-02T18:38:00Z">
            <w:rPr>
              <w:rFonts w:ascii="Arial" w:hAnsi="Arial" w:cs="Arial"/>
              <w:sz w:val="18"/>
              <w:szCs w:val="18"/>
              <w:vertAlign w:val="superscript"/>
              <w:lang w:val="es-ES_tradnl"/>
            </w:rPr>
          </w:rPrChange>
        </w:rPr>
        <w:t>24</w:t>
      </w:r>
      <w:r w:rsidRPr="002E723D">
        <w:rPr>
          <w:rFonts w:ascii="Arial" w:hAnsi="Arial" w:cs="Arial"/>
          <w:i/>
          <w:sz w:val="18"/>
          <w:szCs w:val="18"/>
          <w:rPrChange w:id="20" w:author="usuario" w:date="2015-05-02T18:38:00Z">
            <w:rPr>
              <w:rFonts w:ascii="Arial" w:hAnsi="Arial" w:cs="Arial"/>
              <w:i/>
              <w:sz w:val="18"/>
              <w:szCs w:val="18"/>
              <w:lang w:val="es-ES_tradnl"/>
            </w:rPr>
          </w:rPrChange>
        </w:rPr>
        <w:t>c</w:t>
      </w:r>
      <w:r w:rsidRPr="002E723D">
        <w:rPr>
          <w:rFonts w:ascii="Arial" w:hAnsi="Arial" w:cs="Arial"/>
          <w:i/>
          <w:sz w:val="18"/>
          <w:szCs w:val="18"/>
          <w:vertAlign w:val="superscript"/>
          <w:rPrChange w:id="21" w:author="usuario" w:date="2015-05-02T18:38:00Z">
            <w:rPr>
              <w:rFonts w:ascii="Arial" w:hAnsi="Arial" w:cs="Arial"/>
              <w:i/>
              <w:sz w:val="18"/>
              <w:szCs w:val="18"/>
              <w:vertAlign w:val="superscript"/>
              <w:lang w:val="es-ES_tradnl"/>
            </w:rPr>
          </w:rPrChange>
        </w:rPr>
        <w:t>28</w:t>
      </w:r>
    </w:p>
    <w:p w:rsidR="008174AF" w:rsidRPr="00405BF2" w:rsidRDefault="008174AF" w:rsidP="008174AF">
      <w:pPr>
        <w:rPr>
          <w:rFonts w:ascii="Arial" w:hAnsi="Arial" w:cs="Arial"/>
          <w:color w:val="000000"/>
          <w:sz w:val="18"/>
          <w:szCs w:val="18"/>
        </w:rPr>
      </w:pPr>
      <w:r w:rsidRPr="00405BF2">
        <w:rPr>
          <w:rFonts w:ascii="Arial" w:hAnsi="Arial" w:cs="Arial"/>
          <w:color w:val="000000"/>
          <w:sz w:val="18"/>
          <w:szCs w:val="18"/>
        </w:rPr>
        <w:t>&lt;&lt;MA_09_02_3</w:t>
      </w:r>
      <w:r>
        <w:rPr>
          <w:rFonts w:ascii="Arial" w:hAnsi="Arial" w:cs="Arial"/>
          <w:color w:val="000000"/>
          <w:sz w:val="18"/>
          <w:szCs w:val="18"/>
        </w:rPr>
        <w:t>13</w:t>
      </w:r>
      <w:r w:rsidRPr="00405BF2">
        <w:rPr>
          <w:rFonts w:ascii="Arial" w:hAnsi="Arial" w:cs="Arial"/>
          <w:color w:val="000000"/>
          <w:sz w:val="18"/>
          <w:szCs w:val="18"/>
        </w:rPr>
        <w:t>.gif&gt;&gt;</w:t>
      </w:r>
    </w:p>
    <w:p w:rsidR="004D0644" w:rsidRPr="002E723D" w:rsidRDefault="004D0644" w:rsidP="002B0B2F">
      <w:pPr>
        <w:rPr>
          <w:rFonts w:ascii="Arial" w:hAnsi="Arial" w:cs="Arial"/>
          <w:b/>
          <w:sz w:val="18"/>
          <w:szCs w:val="18"/>
          <w:rPrChange w:id="22" w:author="usuario" w:date="2015-05-02T18:38:00Z">
            <w:rPr>
              <w:rFonts w:ascii="Arial" w:hAnsi="Arial" w:cs="Arial"/>
              <w:b/>
              <w:sz w:val="18"/>
              <w:szCs w:val="18"/>
              <w:lang w:val="es-ES_tradnl"/>
            </w:rPr>
          </w:rPrChange>
        </w:rPr>
      </w:pPr>
    </w:p>
    <w:p w:rsidR="0072287B" w:rsidRDefault="007D2825" w:rsidP="003513D4">
      <w:pPr>
        <w:jc w:val="both"/>
        <w:rPr>
          <w:rFonts w:ascii="Arial" w:hAnsi="Arial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</m:oMath>
      <w:r w:rsidR="00DD7205">
        <w:rPr>
          <w:rFonts w:ascii="Arial" w:hAnsi="Arial"/>
          <w:lang w:val="es-ES"/>
        </w:rPr>
        <w:t xml:space="preserve"> </w:t>
      </w:r>
    </w:p>
    <w:p w:rsidR="0072287B" w:rsidRDefault="0072287B" w:rsidP="003513D4">
      <w:pPr>
        <w:jc w:val="both"/>
        <w:rPr>
          <w:rFonts w:ascii="Arial" w:hAnsi="Arial"/>
          <w:lang w:val="es-ES"/>
        </w:rPr>
      </w:pPr>
    </w:p>
    <w:p w:rsidR="003513D4" w:rsidRPr="003513D4" w:rsidRDefault="004850A3" w:rsidP="002E723D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D7205" w:rsidRPr="00DD7205">
        <w:rPr>
          <w:rFonts w:ascii="Arial" w:hAnsi="Arial" w:cs="Arial"/>
          <w:sz w:val="18"/>
          <w:szCs w:val="18"/>
          <w:lang w:val="es-ES_tradnl"/>
        </w:rPr>
        <w:t xml:space="preserve"> expresión</w:t>
      </w:r>
      <w:r w:rsidR="00726F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74AF" w:rsidRPr="002E723D">
        <w:rPr>
          <w:rFonts w:ascii="Arial" w:hAnsi="Arial" w:cs="Arial"/>
          <w:color w:val="000000"/>
          <w:sz w:val="18"/>
          <w:szCs w:val="18"/>
          <w:lang w:val="es-ES"/>
        </w:rPr>
        <w:t>&lt;&lt;MA_09_02_3</w:t>
      </w:r>
      <w:r w:rsidR="008174AF">
        <w:rPr>
          <w:rFonts w:ascii="Arial" w:hAnsi="Arial" w:cs="Arial"/>
          <w:color w:val="000000"/>
          <w:sz w:val="18"/>
          <w:szCs w:val="18"/>
          <w:lang w:val="es-ES"/>
        </w:rPr>
        <w:t>13A</w:t>
      </w:r>
      <w:r w:rsidR="008174AF" w:rsidRPr="002E723D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8174AF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726F78">
        <w:rPr>
          <w:rFonts w:ascii="Arial" w:hAnsi="Arial"/>
          <w:sz w:val="18"/>
          <w:szCs w:val="18"/>
          <w:lang w:val="es-ES_tradnl"/>
        </w:rPr>
        <w:t xml:space="preserve">es </w:t>
      </w:r>
      <w:r w:rsidR="0072287B">
        <w:rPr>
          <w:rFonts w:ascii="Arial" w:hAnsi="Arial" w:cs="Arial"/>
          <w:sz w:val="18"/>
          <w:szCs w:val="18"/>
          <w:lang w:val="es-ES_tradnl"/>
        </w:rPr>
        <w:t>equivalente a la expresión</w:t>
      </w:r>
      <w:r w:rsidR="00DD7205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:rsidR="007D2825" w:rsidRPr="003513D4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D7205" w:rsidRPr="0072270A" w:rsidRDefault="00DD7205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3513D4" w:rsidRPr="00DD7205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w:r w:rsidRPr="00DD7205">
        <w:rPr>
          <w:rFonts w:ascii="Arial" w:hAnsi="Arial" w:cs="Arial"/>
          <w:sz w:val="18"/>
          <w:szCs w:val="18"/>
          <w:lang w:val="es-ES_tradnl"/>
        </w:rPr>
        <w:t xml:space="preserve">Propiedad </w:t>
      </w:r>
      <w:r w:rsidR="00B600A7">
        <w:rPr>
          <w:rFonts w:ascii="Arial" w:hAnsi="Arial" w:cs="Arial"/>
          <w:sz w:val="18"/>
          <w:szCs w:val="18"/>
          <w:lang w:val="es-ES_tradnl"/>
        </w:rPr>
        <w:t>r</w:t>
      </w:r>
      <w:r w:rsidRPr="00DD7205">
        <w:rPr>
          <w:rFonts w:ascii="Arial" w:hAnsi="Arial" w:cs="Arial"/>
          <w:sz w:val="18"/>
          <w:szCs w:val="18"/>
          <w:lang w:val="es-ES_tradnl"/>
        </w:rPr>
        <w:t>aíz  expresada como un número real elevado a una fracción</w:t>
      </w:r>
      <w:r w:rsidR="00B600A7">
        <w:rPr>
          <w:rFonts w:ascii="Arial" w:hAnsi="Arial" w:cs="Arial"/>
          <w:sz w:val="18"/>
          <w:szCs w:val="18"/>
          <w:lang w:val="es-ES_tradnl"/>
        </w:rPr>
        <w:t>.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6F78" w:rsidRDefault="00726F7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261C1" w:rsidRPr="002E723D" w:rsidRDefault="003261C1" w:rsidP="003261C1">
      <w:pPr>
        <w:rPr>
          <w:rFonts w:ascii="Arial" w:hAnsi="Arial" w:cs="Arial"/>
          <w:color w:val="000000"/>
          <w:sz w:val="18"/>
          <w:szCs w:val="18"/>
          <w:lang w:val="es-ES_tradnl"/>
          <w:rPrChange w:id="23" w:author="usuario" w:date="2015-05-02T18:38:00Z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r w:rsidRPr="002E723D">
        <w:rPr>
          <w:rFonts w:ascii="Arial" w:hAnsi="Arial" w:cs="Arial"/>
          <w:color w:val="000000"/>
          <w:sz w:val="18"/>
          <w:szCs w:val="18"/>
          <w:lang w:val="es-ES_tradnl"/>
          <w:rPrChange w:id="24" w:author="usuario" w:date="2015-05-02T18:38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&lt;&lt;MA_09_02_313B.gif&gt;&gt;</w:t>
      </w:r>
    </w:p>
    <w:p w:rsidR="00DD7205" w:rsidRDefault="00080370" w:rsidP="002B0B2F">
      <w:pPr>
        <w:rPr>
          <w:rFonts w:ascii="Arial" w:hAnsi="Arial"/>
          <w:sz w:val="18"/>
          <w:szCs w:val="18"/>
          <w:lang w:val="es-ES_tradnl"/>
        </w:rPr>
      </w:pPr>
      <w:r w:rsidRPr="002E723D">
        <w:rPr>
          <w:rFonts w:ascii="Arial" w:hAnsi="Arial" w:cs="Arial"/>
          <w:color w:val="000000"/>
          <w:sz w:val="18"/>
          <w:szCs w:val="18"/>
          <w:lang w:val="es-ES_tradnl"/>
        </w:rPr>
        <w:t>&lt;&lt;MA_09_02_313C.gif&gt;&gt;</w:t>
      </w:r>
      <w:r w:rsidR="00B600A7" w:rsidRPr="00F039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X</w:t>
      </w:r>
    </w:p>
    <w:p w:rsidR="00080370" w:rsidRPr="002E723D" w:rsidRDefault="00080370" w:rsidP="00080370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2E723D">
        <w:rPr>
          <w:rFonts w:ascii="Arial" w:hAnsi="Arial" w:cs="Arial"/>
          <w:color w:val="000000"/>
          <w:sz w:val="18"/>
          <w:szCs w:val="18"/>
          <w:lang w:val="es-ES_tradnl"/>
        </w:rPr>
        <w:t>&lt;&lt;MA_09_02_313D.gif&gt;&gt;</w:t>
      </w:r>
    </w:p>
    <w:p w:rsidR="00080370" w:rsidRPr="00405BF2" w:rsidRDefault="00080370" w:rsidP="00080370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405BF2">
        <w:rPr>
          <w:rFonts w:ascii="Arial" w:hAnsi="Arial" w:cs="Arial"/>
          <w:color w:val="000000"/>
          <w:sz w:val="18"/>
          <w:szCs w:val="18"/>
          <w:lang w:val="es-ES_tradnl"/>
        </w:rPr>
        <w:t>&lt;&lt;MA_09_02_3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13E</w:t>
      </w:r>
      <w:r w:rsidRPr="00405BF2">
        <w:rPr>
          <w:rFonts w:ascii="Arial" w:hAnsi="Arial" w:cs="Arial"/>
          <w:color w:val="000000"/>
          <w:sz w:val="18"/>
          <w:szCs w:val="18"/>
          <w:lang w:val="es-ES_tradnl"/>
        </w:rPr>
        <w:t>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51C8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DD7205">
        <w:rPr>
          <w:rFonts w:ascii="Arial" w:hAnsi="Arial"/>
          <w:sz w:val="18"/>
          <w:szCs w:val="18"/>
          <w:lang w:val="es-ES_tradnl"/>
        </w:rPr>
        <w:t xml:space="preserve"> </w:t>
      </w:r>
    </w:p>
    <w:p w:rsidR="00051C85" w:rsidRDefault="00051C85" w:rsidP="007D2825">
      <w:pPr>
        <w:rPr>
          <w:rFonts w:ascii="Arial" w:hAnsi="Arial"/>
          <w:sz w:val="18"/>
          <w:szCs w:val="18"/>
          <w:lang w:val="es-ES_tradnl"/>
        </w:rPr>
      </w:pPr>
    </w:p>
    <w:p w:rsidR="00051C85" w:rsidRDefault="00051C8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que las raíces </w:t>
      </w:r>
      <w:r w:rsidR="0068377B" w:rsidRPr="00405BF2">
        <w:rPr>
          <w:rFonts w:ascii="Arial" w:hAnsi="Arial" w:cs="Arial"/>
          <w:color w:val="000000"/>
          <w:sz w:val="18"/>
          <w:szCs w:val="18"/>
          <w:lang w:val="es-ES_tradnl"/>
        </w:rPr>
        <w:t>&lt;&lt;MA_09_02_3</w:t>
      </w:r>
      <w:r w:rsidR="0068377B">
        <w:rPr>
          <w:rFonts w:ascii="Arial" w:hAnsi="Arial" w:cs="Arial"/>
          <w:color w:val="000000"/>
          <w:sz w:val="18"/>
          <w:szCs w:val="18"/>
          <w:lang w:val="es-ES_tradnl"/>
        </w:rPr>
        <w:t>13F</w:t>
      </w:r>
      <w:r w:rsidR="0068377B" w:rsidRPr="00405BF2">
        <w:rPr>
          <w:rFonts w:ascii="Arial" w:hAnsi="Arial" w:cs="Arial"/>
          <w:color w:val="000000"/>
          <w:sz w:val="18"/>
          <w:szCs w:val="18"/>
          <w:lang w:val="es-ES_tradnl"/>
        </w:rPr>
        <w:t>.gif&gt;&gt;</w:t>
      </w:r>
      <w:r w:rsidR="0068377B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sean equivalentes de debe cumplir que</w:t>
      </w:r>
    </w:p>
    <w:p w:rsidR="00051C85" w:rsidRDefault="00051C85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DD720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 radicales equivalentes</w:t>
      </w:r>
      <w:r w:rsidR="0087678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F7A5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51C85" w:rsidRPr="00051C85" w:rsidRDefault="00053A77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="00051C85" w:rsidRPr="00051C85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="00B600A7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68377B" w:rsidRPr="00405BF2" w:rsidRDefault="0068377B" w:rsidP="0068377B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405BF2">
        <w:rPr>
          <w:rFonts w:ascii="Arial" w:hAnsi="Arial" w:cs="Arial"/>
          <w:color w:val="000000"/>
          <w:sz w:val="18"/>
          <w:szCs w:val="18"/>
          <w:lang w:val="es-ES_tradnl"/>
        </w:rPr>
        <w:t>&lt;&lt;MA_09_02_313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G</w:t>
      </w:r>
      <w:r w:rsidRPr="00405BF2">
        <w:rPr>
          <w:rFonts w:ascii="Arial" w:hAnsi="Arial" w:cs="Arial"/>
          <w:color w:val="000000"/>
          <w:sz w:val="18"/>
          <w:szCs w:val="18"/>
          <w:lang w:val="es-ES_tradnl"/>
        </w:rPr>
        <w:t>.gif&gt;&gt;</w:t>
      </w:r>
    </w:p>
    <w:p w:rsidR="0068377B" w:rsidRPr="00405BF2" w:rsidRDefault="0068377B" w:rsidP="0068377B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405BF2">
        <w:rPr>
          <w:rFonts w:ascii="Arial" w:hAnsi="Arial" w:cs="Arial"/>
          <w:color w:val="000000"/>
          <w:sz w:val="18"/>
          <w:szCs w:val="18"/>
          <w:lang w:val="es-ES_tradnl"/>
        </w:rPr>
        <w:t>&lt;&lt;MA_09_02_3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13H</w:t>
      </w:r>
      <w:r w:rsidRPr="00405BF2">
        <w:rPr>
          <w:rFonts w:ascii="Arial" w:hAnsi="Arial" w:cs="Arial"/>
          <w:color w:val="000000"/>
          <w:sz w:val="18"/>
          <w:szCs w:val="18"/>
          <w:lang w:val="es-ES_tradnl"/>
        </w:rPr>
        <w:t>.gif&gt;&gt;</w:t>
      </w:r>
    </w:p>
    <w:p w:rsidR="00053A77" w:rsidRPr="00051C85" w:rsidRDefault="00053A77" w:rsidP="00053A77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</w:t>
      </w:r>
      <w:r w:rsidRPr="00051C85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="00B600A7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A399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236AAB">
        <w:rPr>
          <w:rFonts w:ascii="Arial" w:hAnsi="Arial"/>
          <w:sz w:val="18"/>
          <w:szCs w:val="18"/>
          <w:lang w:val="es-ES_tradnl"/>
        </w:rPr>
        <w:t xml:space="preserve"> </w:t>
      </w:r>
    </w:p>
    <w:p w:rsidR="00BA3990" w:rsidRDefault="00BA399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E66CA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sumar dos expresiones con radicales se debe cumplir que los radicales</w:t>
      </w:r>
      <w:r w:rsidR="00E918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E66C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condición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para poder sumar dos</w:t>
      </w:r>
      <w:r>
        <w:rPr>
          <w:rFonts w:ascii="Arial" w:hAnsi="Arial" w:cs="Arial"/>
          <w:sz w:val="18"/>
          <w:szCs w:val="18"/>
          <w:lang w:val="es-ES_tradnl"/>
        </w:rPr>
        <w:t xml:space="preserve"> expresiones con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radicales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66CA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66CAF" w:rsidRDefault="00E66CA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E66CAF" w:rsidRDefault="00E66C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tengan</w:t>
      </w:r>
      <w:r w:rsidR="00236AAB" w:rsidRPr="000F6034">
        <w:rPr>
          <w:rFonts w:ascii="Arial" w:hAnsi="Arial" w:cs="Arial"/>
          <w:b/>
          <w:sz w:val="18"/>
          <w:szCs w:val="18"/>
          <w:lang w:val="es-ES_tradnl"/>
        </w:rPr>
        <w:t xml:space="preserve"> el mismo índice y la misma cantidad subradical</w:t>
      </w:r>
      <w:r w:rsidR="00236AAB" w:rsidRPr="00F03988">
        <w:rPr>
          <w:rFonts w:ascii="Arial" w:hAnsi="Arial" w:cs="Arial"/>
          <w:sz w:val="18"/>
          <w:szCs w:val="18"/>
          <w:lang w:val="es-ES_tradnl"/>
        </w:rPr>
        <w:t>.</w:t>
      </w:r>
    </w:p>
    <w:p w:rsidR="00236AAB" w:rsidRDefault="00E66C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tengan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el mismo índice y diferente cantidad subradical</w:t>
      </w:r>
      <w:r w:rsidR="000F6034">
        <w:rPr>
          <w:rFonts w:ascii="Arial" w:hAnsi="Arial" w:cs="Arial"/>
          <w:sz w:val="18"/>
          <w:szCs w:val="18"/>
          <w:lang w:val="es-ES_tradnl"/>
        </w:rPr>
        <w:t>.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6AAB" w:rsidRDefault="00E66CAF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</w:t>
      </w:r>
      <w:r w:rsidR="00236AAB">
        <w:rPr>
          <w:rFonts w:ascii="Arial" w:hAnsi="Arial" w:cs="Arial"/>
          <w:sz w:val="18"/>
          <w:szCs w:val="18"/>
          <w:lang w:val="es-ES_tradnl"/>
        </w:rPr>
        <w:t>engan</w:t>
      </w:r>
      <w:proofErr w:type="gramEnd"/>
      <w:r w:rsidR="00236AAB">
        <w:rPr>
          <w:rFonts w:ascii="Arial" w:hAnsi="Arial" w:cs="Arial"/>
          <w:sz w:val="18"/>
          <w:szCs w:val="18"/>
          <w:lang w:val="es-ES_tradnl"/>
        </w:rPr>
        <w:t xml:space="preserve"> diferente índice y </w:t>
      </w:r>
      <w:r w:rsidR="008827AF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misma cantidad </w:t>
      </w:r>
      <w:proofErr w:type="spellStart"/>
      <w:r w:rsidR="00236AAB">
        <w:rPr>
          <w:rFonts w:ascii="Arial" w:hAnsi="Arial" w:cs="Arial"/>
          <w:sz w:val="18"/>
          <w:szCs w:val="18"/>
          <w:lang w:val="es-ES_tradnl"/>
        </w:rPr>
        <w:t>subradical</w:t>
      </w:r>
      <w:proofErr w:type="spellEnd"/>
      <w:r w:rsidR="000F6034">
        <w:rPr>
          <w:rFonts w:ascii="Arial" w:hAnsi="Arial" w:cs="Arial"/>
          <w:sz w:val="18"/>
          <w:szCs w:val="18"/>
          <w:lang w:val="es-ES_tradnl"/>
        </w:rPr>
        <w:t>.</w:t>
      </w:r>
    </w:p>
    <w:p w:rsidR="00236AAB" w:rsidRDefault="00E66C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tengan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cualquier </w:t>
      </w:r>
      <w:r>
        <w:rPr>
          <w:rFonts w:ascii="Arial" w:hAnsi="Arial" w:cs="Arial"/>
          <w:sz w:val="18"/>
          <w:szCs w:val="18"/>
          <w:lang w:val="es-ES_tradnl"/>
        </w:rPr>
        <w:t>índice y cualquier cantidad subradical.</w:t>
      </w:r>
      <w:r w:rsidR="00236AA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6AAB" w:rsidRDefault="00236AA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E6CD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0A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4E6CD0" w:rsidRDefault="004E6CD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4E6CD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Para</w:t>
      </w:r>
      <w:r w:rsidR="000F6034">
        <w:rPr>
          <w:rFonts w:ascii="Arial" w:hAnsi="Arial"/>
          <w:sz w:val="18"/>
          <w:szCs w:val="18"/>
          <w:lang w:val="es-ES_tradnl"/>
        </w:rPr>
        <w:t xml:space="preserve"> multiplicar dos radicales </w:t>
      </w:r>
      <w:r w:rsidR="009C36BA">
        <w:rPr>
          <w:rFonts w:ascii="Arial" w:hAnsi="Arial"/>
          <w:sz w:val="18"/>
          <w:szCs w:val="18"/>
          <w:lang w:val="es-ES_tradnl"/>
        </w:rPr>
        <w:t>con</w:t>
      </w:r>
      <w:r w:rsidR="000F6034">
        <w:rPr>
          <w:rFonts w:ascii="Arial" w:hAnsi="Arial"/>
          <w:sz w:val="18"/>
          <w:szCs w:val="18"/>
          <w:lang w:val="es-ES_tradnl"/>
        </w:rPr>
        <w:t xml:space="preserve"> diferente índice se debe</w:t>
      </w:r>
      <w:r w:rsidR="00EC7931">
        <w:rPr>
          <w:rFonts w:ascii="Arial" w:hAnsi="Arial"/>
          <w:sz w:val="18"/>
          <w:szCs w:val="18"/>
          <w:lang w:val="es-ES_tradnl"/>
        </w:rPr>
        <w:t>n</w:t>
      </w:r>
      <w:r w:rsidR="009B7632">
        <w:rPr>
          <w:rFonts w:ascii="Arial" w:hAnsi="Arial"/>
          <w:sz w:val="18"/>
          <w:szCs w:val="18"/>
          <w:lang w:val="es-ES_tradnl"/>
        </w:rPr>
        <w:t xml:space="preserve"> </w:t>
      </w:r>
      <w:r w:rsidR="00EC7931">
        <w:rPr>
          <w:rFonts w:ascii="Arial" w:hAnsi="Arial"/>
          <w:sz w:val="18"/>
          <w:szCs w:val="18"/>
          <w:lang w:val="es-ES_tradnl"/>
        </w:rPr>
        <w:t xml:space="preserve">multiplicar los radicandos </w:t>
      </w:r>
      <w:r w:rsidR="007A4FB9">
        <w:rPr>
          <w:rFonts w:ascii="Arial" w:hAnsi="Arial"/>
          <w:sz w:val="18"/>
          <w:szCs w:val="18"/>
          <w:lang w:val="es-ES_tradnl"/>
        </w:rPr>
        <w:t>entre sí</w:t>
      </w:r>
      <w:r w:rsidR="008827AF">
        <w:rPr>
          <w:rFonts w:ascii="Arial" w:hAnsi="Arial"/>
          <w:sz w:val="18"/>
          <w:szCs w:val="18"/>
          <w:lang w:val="es-ES_tradnl"/>
        </w:rPr>
        <w:t xml:space="preserve"> y </w:t>
      </w:r>
      <w:r w:rsidR="007A4FB9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0F60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multiplicación </w:t>
      </w:r>
      <w:r w:rsidR="009C36BA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radicales</w:t>
      </w:r>
      <w:r w:rsidR="009C36BA">
        <w:rPr>
          <w:rFonts w:ascii="Arial" w:hAnsi="Arial" w:cs="Arial"/>
          <w:sz w:val="18"/>
          <w:szCs w:val="18"/>
          <w:lang w:val="es-ES_tradnl"/>
        </w:rPr>
        <w:t xml:space="preserve"> con</w:t>
      </w:r>
      <w:r>
        <w:rPr>
          <w:rFonts w:ascii="Arial" w:hAnsi="Arial" w:cs="Arial"/>
          <w:sz w:val="18"/>
          <w:szCs w:val="18"/>
          <w:lang w:val="es-ES_tradnl"/>
        </w:rPr>
        <w:t xml:space="preserve"> diferente  índice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C36BA" w:rsidRDefault="009C36BA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deja</w:t>
      </w:r>
      <w:r w:rsidR="003E1795">
        <w:rPr>
          <w:rFonts w:ascii="Arial" w:hAnsi="Arial" w:cs="Arial"/>
          <w:sz w:val="18"/>
          <w:szCs w:val="18"/>
          <w:lang w:val="es-ES_tradnl"/>
        </w:rPr>
        <w:t>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radical de índice mayor.</w:t>
      </w:r>
    </w:p>
    <w:p w:rsidR="00EC7931" w:rsidRPr="00EC7931" w:rsidRDefault="009C36BA" w:rsidP="009C36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deja</w:t>
      </w:r>
      <w:r w:rsidR="003E1795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el radical de índice menor</w:t>
      </w:r>
      <w:r w:rsidR="00EC7931">
        <w:rPr>
          <w:rFonts w:ascii="Arial" w:hAnsi="Arial" w:cs="Arial"/>
          <w:sz w:val="18"/>
          <w:szCs w:val="18"/>
          <w:lang w:val="es-ES_tradnl"/>
        </w:rPr>
        <w:t>.</w:t>
      </w:r>
    </w:p>
    <w:p w:rsidR="007A4FB9" w:rsidRPr="00F03988" w:rsidRDefault="00EC7931" w:rsidP="009C36BA">
      <w:pPr>
        <w:rPr>
          <w:rFonts w:ascii="Arial" w:hAnsi="Arial" w:cs="Arial"/>
          <w:sz w:val="18"/>
          <w:szCs w:val="18"/>
          <w:lang w:val="es-ES_tradnl"/>
        </w:rPr>
      </w:pPr>
      <w:r w:rsidRPr="007A4FB9">
        <w:rPr>
          <w:rFonts w:ascii="Arial" w:hAnsi="Arial" w:cs="Arial"/>
          <w:b/>
          <w:sz w:val="18"/>
          <w:szCs w:val="18"/>
          <w:lang w:val="es-ES_tradnl"/>
        </w:rPr>
        <w:t>los radicales equivalentes cuyo índice sea el m.c.m. de los índices</w:t>
      </w:r>
      <w:r w:rsidR="007A4FB9" w:rsidRPr="00F03988">
        <w:rPr>
          <w:rFonts w:ascii="Arial" w:hAnsi="Arial" w:cs="Arial"/>
          <w:sz w:val="18"/>
          <w:szCs w:val="18"/>
          <w:lang w:val="es-ES_tradnl"/>
        </w:rPr>
        <w:t>.</w:t>
      </w:r>
    </w:p>
    <w:p w:rsidR="007A4FB9" w:rsidRDefault="007A4FB9" w:rsidP="009C36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radicales equivalentes cuyos radicandos son el m.c.m. de ellos.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B5DF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F6034">
        <w:rPr>
          <w:rFonts w:ascii="Arial" w:hAnsi="Arial"/>
          <w:sz w:val="18"/>
          <w:szCs w:val="18"/>
          <w:lang w:val="es-ES_tradnl"/>
        </w:rPr>
        <w:t xml:space="preserve"> </w:t>
      </w:r>
    </w:p>
    <w:p w:rsidR="00DB5DF7" w:rsidRDefault="00DB5DF7" w:rsidP="007D2825">
      <w:pPr>
        <w:rPr>
          <w:rFonts w:ascii="Arial" w:hAnsi="Arial"/>
          <w:sz w:val="18"/>
          <w:szCs w:val="18"/>
          <w:lang w:val="es-ES_tradnl"/>
        </w:rPr>
      </w:pPr>
    </w:p>
    <w:p w:rsidR="002441AF" w:rsidRPr="009510B5" w:rsidRDefault="0079795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las siguientes operaciones </w:t>
      </w:r>
      <w:r w:rsidR="00E40FE9">
        <w:rPr>
          <w:rFonts w:ascii="Arial" w:hAnsi="Arial"/>
          <w:sz w:val="18"/>
          <w:szCs w:val="18"/>
          <w:lang w:val="es-ES_tradnl"/>
        </w:rPr>
        <w:t xml:space="preserve">señala la que </w:t>
      </w:r>
      <w:r>
        <w:rPr>
          <w:rFonts w:ascii="Arial" w:hAnsi="Arial"/>
          <w:sz w:val="18"/>
          <w:szCs w:val="18"/>
          <w:lang w:val="es-ES_tradnl"/>
        </w:rPr>
        <w:t>no efect</w:t>
      </w:r>
      <w:r w:rsidR="00E40FE9">
        <w:rPr>
          <w:rFonts w:ascii="Arial" w:hAnsi="Arial"/>
          <w:sz w:val="18"/>
          <w:szCs w:val="18"/>
          <w:lang w:val="es-ES_tradnl"/>
        </w:rPr>
        <w:t>úa</w:t>
      </w:r>
      <w:r>
        <w:rPr>
          <w:rFonts w:ascii="Arial" w:hAnsi="Arial"/>
          <w:sz w:val="18"/>
          <w:szCs w:val="18"/>
          <w:lang w:val="es-ES_tradnl"/>
        </w:rPr>
        <w:t xml:space="preserve"> correctamente el procedimiento</w:t>
      </w:r>
      <w:r w:rsidR="008827AF"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249AB" w:rsidRPr="007E63A9" w:rsidRDefault="00E27D69" w:rsidP="002B0B2F">
      <w:pPr>
        <w:rPr>
          <w:rFonts w:ascii="Arial" w:hAnsi="Arial" w:cs="Arial"/>
          <w:color w:val="FF0000"/>
          <w:sz w:val="18"/>
          <w:szCs w:val="18"/>
          <w:lang w:val="es-ES_tradnl"/>
          <w:rPrChange w:id="25" w:author="usuario" w:date="2015-05-02T19:31:00Z">
            <w:rPr>
              <w:rFonts w:ascii="Arial" w:hAnsi="Arial" w:cs="Arial"/>
              <w:color w:val="FF0000"/>
              <w:sz w:val="18"/>
              <w:szCs w:val="18"/>
            </w:rPr>
          </w:rPrChange>
        </w:rPr>
      </w:pPr>
      <w:r w:rsidRPr="007E63A9">
        <w:rPr>
          <w:rFonts w:ascii="Arial" w:hAnsi="Arial" w:cs="Arial"/>
          <w:color w:val="000000"/>
          <w:sz w:val="18"/>
          <w:szCs w:val="18"/>
          <w:lang w:val="es-ES_tradnl"/>
          <w:rPrChange w:id="26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&lt;&lt;MA_09_02_313I.gif&gt;&gt;</w:t>
      </w:r>
      <w:r w:rsidR="007200B6" w:rsidRPr="007E63A9">
        <w:rPr>
          <w:rFonts w:ascii="Arial" w:hAnsi="Arial" w:cs="Arial"/>
          <w:b/>
          <w:color w:val="FF0000"/>
          <w:sz w:val="18"/>
          <w:szCs w:val="18"/>
          <w:lang w:val="es-ES_tradnl"/>
          <w:rPrChange w:id="27" w:author="usuario" w:date="2015-05-02T19:31:00Z">
            <w:rPr>
              <w:rFonts w:ascii="Arial" w:hAnsi="Arial" w:cs="Arial"/>
              <w:b/>
              <w:color w:val="FF0000"/>
              <w:sz w:val="18"/>
              <w:szCs w:val="18"/>
            </w:rPr>
          </w:rPrChange>
        </w:rPr>
        <w:t>x</w:t>
      </w:r>
    </w:p>
    <w:p w:rsidR="009249AB" w:rsidRPr="007E63A9" w:rsidRDefault="009249AB" w:rsidP="002B0B2F">
      <w:pPr>
        <w:rPr>
          <w:rFonts w:ascii="Arial" w:hAnsi="Arial" w:cs="Arial"/>
          <w:sz w:val="18"/>
          <w:szCs w:val="18"/>
          <w:lang w:val="es-ES_tradnl"/>
          <w:rPrChange w:id="28" w:author="usuario" w:date="2015-05-02T19:31:00Z">
            <w:rPr>
              <w:rFonts w:ascii="Arial" w:hAnsi="Arial" w:cs="Arial"/>
              <w:sz w:val="18"/>
              <w:szCs w:val="18"/>
            </w:rPr>
          </w:rPrChange>
        </w:rPr>
      </w:pPr>
    </w:p>
    <w:p w:rsidR="00E27D69" w:rsidRPr="007E63A9" w:rsidRDefault="00E27D69" w:rsidP="00E27D69">
      <w:pPr>
        <w:rPr>
          <w:rFonts w:ascii="Arial" w:hAnsi="Arial" w:cs="Arial"/>
          <w:color w:val="000000"/>
          <w:sz w:val="18"/>
          <w:szCs w:val="18"/>
          <w:lang w:val="es-ES_tradnl"/>
          <w:rPrChange w:id="29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</w:pPr>
      <w:r w:rsidRPr="007E63A9">
        <w:rPr>
          <w:rFonts w:ascii="Arial" w:hAnsi="Arial" w:cs="Arial"/>
          <w:color w:val="000000"/>
          <w:sz w:val="18"/>
          <w:szCs w:val="18"/>
          <w:lang w:val="es-ES_tradnl"/>
          <w:rPrChange w:id="30" w:author="usuario" w:date="2015-05-02T19:31:00Z">
            <w:rPr>
              <w:rFonts w:ascii="Arial" w:hAnsi="Arial" w:cs="Arial"/>
              <w:color w:val="000000"/>
              <w:sz w:val="18"/>
              <w:szCs w:val="18"/>
            </w:rPr>
          </w:rPrChange>
        </w:rPr>
        <w:t>&lt;&lt;MA_09_02_313J.gif&gt;&gt;</w:t>
      </w:r>
    </w:p>
    <w:p w:rsidR="009249AB" w:rsidRPr="007E63A9" w:rsidRDefault="009249AB" w:rsidP="002B0B2F">
      <w:pPr>
        <w:rPr>
          <w:rFonts w:ascii="Arial" w:hAnsi="Arial" w:cs="Arial"/>
          <w:sz w:val="18"/>
          <w:szCs w:val="18"/>
          <w:lang w:val="es-ES_tradnl"/>
          <w:rPrChange w:id="31" w:author="usuario" w:date="2015-05-02T19:31:00Z">
            <w:rPr>
              <w:rFonts w:ascii="Arial" w:hAnsi="Arial" w:cs="Arial"/>
              <w:sz w:val="18"/>
              <w:szCs w:val="18"/>
            </w:rPr>
          </w:rPrChange>
        </w:rPr>
      </w:pPr>
    </w:p>
    <w:p w:rsidR="00E27D69" w:rsidRPr="002E723D" w:rsidRDefault="00E27D69" w:rsidP="00E27D69">
      <w:pPr>
        <w:rPr>
          <w:rFonts w:ascii="Arial" w:hAnsi="Arial" w:cs="Arial"/>
          <w:color w:val="000000"/>
          <w:sz w:val="18"/>
          <w:szCs w:val="18"/>
        </w:rPr>
      </w:pPr>
      <w:r w:rsidRPr="002E723D">
        <w:rPr>
          <w:rFonts w:ascii="Arial" w:hAnsi="Arial" w:cs="Arial"/>
          <w:color w:val="000000"/>
          <w:sz w:val="18"/>
          <w:szCs w:val="18"/>
        </w:rPr>
        <w:t>&lt;&lt;MA_09_02_313K.gif&gt;&gt;</w:t>
      </w:r>
    </w:p>
    <w:p w:rsidR="009249AB" w:rsidRPr="002E723D" w:rsidRDefault="009249AB" w:rsidP="002B0B2F">
      <w:pPr>
        <w:rPr>
          <w:rFonts w:ascii="Arial" w:hAnsi="Arial" w:cs="Arial"/>
          <w:sz w:val="18"/>
          <w:szCs w:val="18"/>
        </w:rPr>
      </w:pPr>
    </w:p>
    <w:p w:rsidR="00E27D69" w:rsidRPr="002E723D" w:rsidRDefault="00E27D69" w:rsidP="00E27D69">
      <w:pPr>
        <w:rPr>
          <w:rFonts w:ascii="Arial" w:hAnsi="Arial" w:cs="Arial"/>
          <w:color w:val="000000"/>
          <w:sz w:val="18"/>
          <w:szCs w:val="18"/>
        </w:rPr>
      </w:pPr>
      <w:r w:rsidRPr="002E723D">
        <w:rPr>
          <w:rFonts w:ascii="Arial" w:hAnsi="Arial" w:cs="Arial"/>
          <w:color w:val="000000"/>
          <w:sz w:val="18"/>
          <w:szCs w:val="18"/>
        </w:rPr>
        <w:t>&lt;&lt;MA_09_02_313L.gif&gt;&gt;</w:t>
      </w:r>
    </w:p>
    <w:p w:rsidR="007D2825" w:rsidRPr="002E723D" w:rsidRDefault="007D2825" w:rsidP="002B0B2F">
      <w:pPr>
        <w:rPr>
          <w:rFonts w:ascii="Arial" w:hAnsi="Arial" w:cs="Arial"/>
          <w:sz w:val="18"/>
          <w:szCs w:val="18"/>
        </w:rPr>
      </w:pPr>
    </w:p>
    <w:sectPr w:rsidR="007D2825" w:rsidRPr="002E72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1C85"/>
    <w:rsid w:val="0005228B"/>
    <w:rsid w:val="000537AE"/>
    <w:rsid w:val="00053A77"/>
    <w:rsid w:val="00054002"/>
    <w:rsid w:val="000719EE"/>
    <w:rsid w:val="00080370"/>
    <w:rsid w:val="000B20BA"/>
    <w:rsid w:val="000F6034"/>
    <w:rsid w:val="00104E5C"/>
    <w:rsid w:val="00111FF1"/>
    <w:rsid w:val="00116803"/>
    <w:rsid w:val="00125D25"/>
    <w:rsid w:val="00190A5A"/>
    <w:rsid w:val="001B092E"/>
    <w:rsid w:val="001B3983"/>
    <w:rsid w:val="001D2148"/>
    <w:rsid w:val="001D729E"/>
    <w:rsid w:val="001E2043"/>
    <w:rsid w:val="002233BF"/>
    <w:rsid w:val="00227850"/>
    <w:rsid w:val="00230D9D"/>
    <w:rsid w:val="00236AAB"/>
    <w:rsid w:val="002441AF"/>
    <w:rsid w:val="00254FDB"/>
    <w:rsid w:val="0025789D"/>
    <w:rsid w:val="002B0B2F"/>
    <w:rsid w:val="002B2F09"/>
    <w:rsid w:val="002B7E96"/>
    <w:rsid w:val="002C66CA"/>
    <w:rsid w:val="002D5D81"/>
    <w:rsid w:val="002E30A7"/>
    <w:rsid w:val="002E4EE6"/>
    <w:rsid w:val="002E723D"/>
    <w:rsid w:val="002F3F12"/>
    <w:rsid w:val="002F7A54"/>
    <w:rsid w:val="00306144"/>
    <w:rsid w:val="00317F44"/>
    <w:rsid w:val="003261C1"/>
    <w:rsid w:val="00326C60"/>
    <w:rsid w:val="00340C3A"/>
    <w:rsid w:val="00342E6F"/>
    <w:rsid w:val="00345260"/>
    <w:rsid w:val="003513D4"/>
    <w:rsid w:val="00353644"/>
    <w:rsid w:val="0036258A"/>
    <w:rsid w:val="003A458C"/>
    <w:rsid w:val="003B2C28"/>
    <w:rsid w:val="003D72B3"/>
    <w:rsid w:val="003E1795"/>
    <w:rsid w:val="004024BA"/>
    <w:rsid w:val="00411E0A"/>
    <w:rsid w:val="00411F22"/>
    <w:rsid w:val="00417B06"/>
    <w:rsid w:val="004250F3"/>
    <w:rsid w:val="00426A99"/>
    <w:rsid w:val="004375B6"/>
    <w:rsid w:val="0045712C"/>
    <w:rsid w:val="00463CC6"/>
    <w:rsid w:val="00466721"/>
    <w:rsid w:val="00481C88"/>
    <w:rsid w:val="004850A3"/>
    <w:rsid w:val="00485C72"/>
    <w:rsid w:val="00495119"/>
    <w:rsid w:val="004A4A9C"/>
    <w:rsid w:val="004D0644"/>
    <w:rsid w:val="004E6CD0"/>
    <w:rsid w:val="004F610C"/>
    <w:rsid w:val="00502F8B"/>
    <w:rsid w:val="0052013C"/>
    <w:rsid w:val="00525BFA"/>
    <w:rsid w:val="005513FA"/>
    <w:rsid w:val="00551D6E"/>
    <w:rsid w:val="00552D7C"/>
    <w:rsid w:val="005907F2"/>
    <w:rsid w:val="005B210B"/>
    <w:rsid w:val="005C209B"/>
    <w:rsid w:val="005D54FE"/>
    <w:rsid w:val="005F4C68"/>
    <w:rsid w:val="00610047"/>
    <w:rsid w:val="00611072"/>
    <w:rsid w:val="00616529"/>
    <w:rsid w:val="00630169"/>
    <w:rsid w:val="0063490D"/>
    <w:rsid w:val="00647430"/>
    <w:rsid w:val="00667642"/>
    <w:rsid w:val="0068377B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00B6"/>
    <w:rsid w:val="0072270A"/>
    <w:rsid w:val="0072287B"/>
    <w:rsid w:val="00726F78"/>
    <w:rsid w:val="00742D83"/>
    <w:rsid w:val="00742E65"/>
    <w:rsid w:val="0074775C"/>
    <w:rsid w:val="00773C08"/>
    <w:rsid w:val="00792588"/>
    <w:rsid w:val="0079410C"/>
    <w:rsid w:val="00797956"/>
    <w:rsid w:val="007A0042"/>
    <w:rsid w:val="007A2B2C"/>
    <w:rsid w:val="007A4FB9"/>
    <w:rsid w:val="007B25C8"/>
    <w:rsid w:val="007B521F"/>
    <w:rsid w:val="007B7770"/>
    <w:rsid w:val="007C28CE"/>
    <w:rsid w:val="007D0493"/>
    <w:rsid w:val="007D2825"/>
    <w:rsid w:val="007E63A9"/>
    <w:rsid w:val="007F5CA4"/>
    <w:rsid w:val="008174AF"/>
    <w:rsid w:val="00837DA2"/>
    <w:rsid w:val="0085537C"/>
    <w:rsid w:val="008752D9"/>
    <w:rsid w:val="00876785"/>
    <w:rsid w:val="008827AF"/>
    <w:rsid w:val="00891315"/>
    <w:rsid w:val="008932B9"/>
    <w:rsid w:val="008B1DB0"/>
    <w:rsid w:val="008B3F5A"/>
    <w:rsid w:val="008C6F76"/>
    <w:rsid w:val="008D10C7"/>
    <w:rsid w:val="008E70F6"/>
    <w:rsid w:val="00903DE0"/>
    <w:rsid w:val="00923C89"/>
    <w:rsid w:val="009249AB"/>
    <w:rsid w:val="009320AC"/>
    <w:rsid w:val="0093755C"/>
    <w:rsid w:val="009510B5"/>
    <w:rsid w:val="00951A46"/>
    <w:rsid w:val="00953886"/>
    <w:rsid w:val="0099088A"/>
    <w:rsid w:val="00992AB9"/>
    <w:rsid w:val="009B7632"/>
    <w:rsid w:val="009C36BA"/>
    <w:rsid w:val="009C4689"/>
    <w:rsid w:val="009D7BF9"/>
    <w:rsid w:val="009E7DAC"/>
    <w:rsid w:val="009F01A8"/>
    <w:rsid w:val="009F074B"/>
    <w:rsid w:val="00A22796"/>
    <w:rsid w:val="00A61B6D"/>
    <w:rsid w:val="00A714C4"/>
    <w:rsid w:val="00A74CE5"/>
    <w:rsid w:val="00A87B1A"/>
    <w:rsid w:val="00A925B6"/>
    <w:rsid w:val="00A974E1"/>
    <w:rsid w:val="00AA0FF1"/>
    <w:rsid w:val="00AA1E3E"/>
    <w:rsid w:val="00AA7D86"/>
    <w:rsid w:val="00AB299A"/>
    <w:rsid w:val="00AC165F"/>
    <w:rsid w:val="00AC45C1"/>
    <w:rsid w:val="00AC7496"/>
    <w:rsid w:val="00AC7FAC"/>
    <w:rsid w:val="00AE458C"/>
    <w:rsid w:val="00AE5C32"/>
    <w:rsid w:val="00AF19DF"/>
    <w:rsid w:val="00AF23DF"/>
    <w:rsid w:val="00B0282E"/>
    <w:rsid w:val="00B10A81"/>
    <w:rsid w:val="00B45ECD"/>
    <w:rsid w:val="00B51D60"/>
    <w:rsid w:val="00B5250C"/>
    <w:rsid w:val="00B5327B"/>
    <w:rsid w:val="00B55138"/>
    <w:rsid w:val="00B600A7"/>
    <w:rsid w:val="00B92165"/>
    <w:rsid w:val="00BA3990"/>
    <w:rsid w:val="00BC129D"/>
    <w:rsid w:val="00BC2254"/>
    <w:rsid w:val="00BD1FFA"/>
    <w:rsid w:val="00C0683E"/>
    <w:rsid w:val="00C07AFC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93F8C"/>
    <w:rsid w:val="00CA5658"/>
    <w:rsid w:val="00CB02D2"/>
    <w:rsid w:val="00CC734D"/>
    <w:rsid w:val="00CD0B3B"/>
    <w:rsid w:val="00CD2245"/>
    <w:rsid w:val="00CE7115"/>
    <w:rsid w:val="00D1546C"/>
    <w:rsid w:val="00D15A42"/>
    <w:rsid w:val="00D3600C"/>
    <w:rsid w:val="00D660AD"/>
    <w:rsid w:val="00D85091"/>
    <w:rsid w:val="00D93A8D"/>
    <w:rsid w:val="00DB5DF7"/>
    <w:rsid w:val="00DD7205"/>
    <w:rsid w:val="00DE1C4F"/>
    <w:rsid w:val="00DE69EE"/>
    <w:rsid w:val="00DF55C9"/>
    <w:rsid w:val="00DF5702"/>
    <w:rsid w:val="00E27D69"/>
    <w:rsid w:val="00E32F4B"/>
    <w:rsid w:val="00E40FE9"/>
    <w:rsid w:val="00E54DA3"/>
    <w:rsid w:val="00E61A4B"/>
    <w:rsid w:val="00E62858"/>
    <w:rsid w:val="00E66CAF"/>
    <w:rsid w:val="00E66EBF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C7931"/>
    <w:rsid w:val="00EF7BBC"/>
    <w:rsid w:val="00F03988"/>
    <w:rsid w:val="00F157B9"/>
    <w:rsid w:val="00F22695"/>
    <w:rsid w:val="00F27343"/>
    <w:rsid w:val="00F44F99"/>
    <w:rsid w:val="00F56DC3"/>
    <w:rsid w:val="00F57E22"/>
    <w:rsid w:val="00F73B99"/>
    <w:rsid w:val="00F80068"/>
    <w:rsid w:val="00F819D0"/>
    <w:rsid w:val="00F90D47"/>
    <w:rsid w:val="00F93E33"/>
    <w:rsid w:val="00FA00F3"/>
    <w:rsid w:val="00FA04FB"/>
    <w:rsid w:val="00FA6DF9"/>
    <w:rsid w:val="00FD4E51"/>
    <w:rsid w:val="00FE64D4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DBF2063-4BC5-4849-AFFE-9ABB1005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customStyle="1" w:styleId="apple-converted-space">
    <w:name w:val="apple-converted-space"/>
    <w:basedOn w:val="Fuentedeprrafopredeter"/>
    <w:rsid w:val="00116803"/>
  </w:style>
  <w:style w:type="character" w:styleId="Textoennegrita">
    <w:name w:val="Strong"/>
    <w:basedOn w:val="Fuentedeprrafopredeter"/>
    <w:uiPriority w:val="22"/>
    <w:qFormat/>
    <w:rsid w:val="00116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21</cp:revision>
  <dcterms:created xsi:type="dcterms:W3CDTF">2015-04-30T13:38:00Z</dcterms:created>
  <dcterms:modified xsi:type="dcterms:W3CDTF">2015-05-03T00:31:00Z</dcterms:modified>
</cp:coreProperties>
</file>