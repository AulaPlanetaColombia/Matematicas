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91F8CD1" w:rsidR="00E61A4B" w:rsidRPr="006D02A8" w:rsidRDefault="00DF709D" w:rsidP="00CB02D2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54EA90E7" w:rsidR="000719EE" w:rsidRDefault="00D3774A" w:rsidP="000719E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¿Es un conjunto vacío?</w:t>
      </w:r>
    </w:p>
    <w:p w14:paraId="45C5BF4A" w14:textId="77777777" w:rsidR="00D3774A" w:rsidRPr="000719EE" w:rsidRDefault="00D3774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6E0D32E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proponer conjuntos </w:t>
      </w:r>
      <w:r w:rsidR="00D3774A">
        <w:rPr>
          <w:rFonts w:ascii="Times New Roman" w:hAnsi="Times New Roman" w:cs="Times New Roman"/>
          <w:color w:val="000000"/>
          <w:lang w:val="es-CO"/>
        </w:rPr>
        <w:t>vacíos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31CCCAE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 de conjuntos, </w:t>
      </w:r>
      <w:r w:rsidR="00D3774A">
        <w:rPr>
          <w:rFonts w:ascii="Arial" w:hAnsi="Arial" w:cs="Arial"/>
          <w:sz w:val="18"/>
          <w:szCs w:val="18"/>
          <w:lang w:val="es-ES_tradnl"/>
        </w:rPr>
        <w:t>vacío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A0535EE" w:rsidR="000719EE" w:rsidRPr="000719EE" w:rsidRDefault="008C4C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75B97C5" w:rsidR="005F4C68" w:rsidRPr="005F4C68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DA05CE" w:rsidR="002E4EE6" w:rsidRPr="00AC7496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23AD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FDF7462" w:rsidR="00712769" w:rsidRPr="005F4C68" w:rsidRDefault="00340FF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3E3EA49" w:rsidR="000719EE" w:rsidRPr="000719EE" w:rsidRDefault="00DA41C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06AA1298" w:rsidR="000719EE" w:rsidRDefault="0098458C" w:rsidP="000719E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¿Es un conjunto vacío?</w:t>
      </w:r>
    </w:p>
    <w:p w14:paraId="4597F7F5" w14:textId="77777777" w:rsidR="0098458C" w:rsidRPr="000719EE" w:rsidRDefault="0098458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8850801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12084B1" w:rsidR="000719EE" w:rsidRPr="000719EE" w:rsidRDefault="00F057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Luego, da clic en enviar. Si es necesario</w:t>
      </w:r>
      <w:del w:id="0" w:author="Chris" w:date="2015-03-07T16:54:00Z">
        <w:r w:rsidDel="00B86EAA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entrega las respuestas en tu cuaderno o envíalas por e-mail a tu profesor para ser evaluadas.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40A7BEB" w:rsidR="000719EE" w:rsidRDefault="00EB72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140B0ED" w:rsidR="009C4689" w:rsidRDefault="00EB72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674F4F75" w:rsidR="00F70E70" w:rsidRPr="0074181C" w:rsidRDefault="001A7CAB" w:rsidP="00C5701A">
      <w:pPr>
        <w:rPr>
          <w:rFonts w:ascii="Times New Roman" w:hAnsi="Times New Roman" w:cs="Times New Roman"/>
          <w:lang w:val="es-ES_tradnl"/>
        </w:rPr>
      </w:pPr>
      <w:r w:rsidRPr="0074181C">
        <w:rPr>
          <w:rFonts w:ascii="Times New Roman" w:hAnsi="Times New Roman" w:cs="Times New Roman"/>
          <w:lang w:val="es-ES_tradnl"/>
        </w:rPr>
        <w:t xml:space="preserve">Escribe </w:t>
      </w:r>
      <w:ins w:id="1" w:author="Chris" w:date="2015-03-07T16:55:00Z">
        <w:r w:rsidR="00B86EAA">
          <w:rPr>
            <w:rFonts w:ascii="Times New Roman" w:hAnsi="Times New Roman" w:cs="Times New Roman"/>
            <w:lang w:val="es-ES_tradnl"/>
          </w:rPr>
          <w:t>tres</w:t>
        </w:r>
      </w:ins>
      <w:del w:id="2" w:author="Chris" w:date="2015-03-07T16:55:00Z">
        <w:r w:rsidR="00E00CBB" w:rsidDel="00B86EAA">
          <w:rPr>
            <w:rFonts w:ascii="Times New Roman" w:hAnsi="Times New Roman" w:cs="Times New Roman"/>
            <w:lang w:val="es-ES_tradnl"/>
          </w:rPr>
          <w:delText>3</w:delText>
        </w:r>
      </w:del>
      <w:r w:rsidRPr="0074181C">
        <w:rPr>
          <w:rFonts w:ascii="Times New Roman" w:hAnsi="Times New Roman" w:cs="Times New Roman"/>
          <w:lang w:val="es-ES_tradnl"/>
        </w:rPr>
        <w:t xml:space="preserve"> ej</w:t>
      </w:r>
      <w:r w:rsidR="00CC7D91" w:rsidRPr="0074181C">
        <w:rPr>
          <w:rFonts w:ascii="Times New Roman" w:hAnsi="Times New Roman" w:cs="Times New Roman"/>
          <w:lang w:val="es-ES_tradnl"/>
        </w:rPr>
        <w:t xml:space="preserve">emplos de conjuntos </w:t>
      </w:r>
      <w:r w:rsidR="00CF4F8A">
        <w:rPr>
          <w:rFonts w:ascii="Times New Roman" w:hAnsi="Times New Roman" w:cs="Times New Roman"/>
          <w:b/>
          <w:lang w:val="es-ES_tradnl"/>
        </w:rPr>
        <w:t>vacíos</w:t>
      </w:r>
      <w:r w:rsidR="00CC7D91" w:rsidRPr="0074181C">
        <w:rPr>
          <w:rFonts w:ascii="Times New Roman" w:hAnsi="Times New Roman" w:cs="Times New Roman"/>
          <w:lang w:val="es-ES_tradnl"/>
        </w:rPr>
        <w:t xml:space="preserve">, </w:t>
      </w:r>
      <w:r w:rsidRPr="0074181C">
        <w:rPr>
          <w:rFonts w:ascii="Times New Roman" w:hAnsi="Times New Roman" w:cs="Times New Roman"/>
          <w:lang w:val="es-ES_tradnl"/>
        </w:rPr>
        <w:t>determínalos</w:t>
      </w:r>
      <w:r w:rsidR="00CF4F8A">
        <w:rPr>
          <w:rFonts w:ascii="Times New Roman" w:hAnsi="Times New Roman" w:cs="Times New Roman"/>
          <w:lang w:val="es-ES_tradnl"/>
        </w:rPr>
        <w:t xml:space="preserve"> por comprensión</w:t>
      </w:r>
      <w:r w:rsidR="00307663">
        <w:rPr>
          <w:rFonts w:ascii="Times New Roman" w:hAnsi="Times New Roman" w:cs="Times New Roman"/>
          <w:lang w:val="es-ES_tradnl"/>
        </w:rPr>
        <w:t xml:space="preserve"> y represéntalos utilizando los </w:t>
      </w:r>
      <w:r w:rsidR="002575E1">
        <w:rPr>
          <w:rFonts w:ascii="Times New Roman" w:hAnsi="Times New Roman" w:cs="Times New Roman"/>
          <w:lang w:val="es-ES_tradnl"/>
        </w:rPr>
        <w:t>s</w:t>
      </w:r>
      <w:r w:rsidR="00307663">
        <w:rPr>
          <w:rFonts w:ascii="Times New Roman" w:hAnsi="Times New Roman" w:cs="Times New Roman"/>
          <w:lang w:val="es-ES_tradnl"/>
        </w:rPr>
        <w:t xml:space="preserve">ímbolos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∅</m:t>
        </m:r>
      </m:oMath>
      <w:r w:rsidR="002575E1">
        <w:rPr>
          <w:rFonts w:ascii="Times New Roman" w:hAnsi="Times New Roman" w:cs="Times New Roman"/>
          <w:lang w:val="es-ES_tradnl"/>
        </w:rPr>
        <w:t xml:space="preserve"> o { }. </w:t>
      </w:r>
    </w:p>
    <w:p w14:paraId="69D043AB" w14:textId="77777777" w:rsidR="00EB72AA" w:rsidRPr="007F74EA" w:rsidRDefault="00EB72A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63E952" w14:textId="4CFA9FA4" w:rsidR="00CC7D91" w:rsidRDefault="00CC7D9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D5AF237" w14:textId="77777777" w:rsidR="00E00CBB" w:rsidRDefault="00E00CB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AF3FBCD" w14:textId="31A3992B" w:rsidR="00E00CBB" w:rsidRPr="007F74E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3D0FAC7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8CFB0" w14:textId="50AAA50B" w:rsidR="00E00CBB" w:rsidRPr="0074181C" w:rsidRDefault="009A6239" w:rsidP="00E00CBB">
      <w:pPr>
        <w:rPr>
          <w:rFonts w:ascii="Times New Roman" w:hAnsi="Times New Roman" w:cs="Times New Roman"/>
          <w:lang w:val="es-ES_tradnl"/>
        </w:rPr>
      </w:pPr>
      <w:del w:id="3" w:author="Chris" w:date="2015-03-07T16:55:00Z">
        <w:r w:rsidDel="00B86EAA">
          <w:rPr>
            <w:rFonts w:ascii="Times New Roman" w:hAnsi="Times New Roman" w:cs="Times New Roman"/>
            <w:lang w:val="es-ES_tradnl"/>
          </w:rPr>
          <w:delText xml:space="preserve">¿Es </w:delText>
        </w:r>
      </w:del>
      <w:r w:rsidRPr="00876CB9">
        <w:rPr>
          <w:rFonts w:ascii="Times New Roman" w:hAnsi="Times New Roman" w:cs="Times New Roman"/>
          <w:i/>
          <w:lang w:val="es-ES_tradnl"/>
        </w:rPr>
        <w:t>P</w:t>
      </w:r>
      <w:r w:rsidR="00E00CBB">
        <w:rPr>
          <w:rFonts w:ascii="Times New Roman" w:hAnsi="Times New Roman" w:cs="Times New Roman"/>
          <w:lang w:val="es-ES_tradnl"/>
        </w:rPr>
        <w:t xml:space="preserve"> = {</w:t>
      </w:r>
      <w:r w:rsidR="00C23AD8">
        <w:rPr>
          <w:rFonts w:ascii="Times New Roman" w:hAnsi="Times New Roman" w:cs="Times New Roman"/>
          <w:lang w:val="es-ES_tradnl"/>
        </w:rPr>
        <w:t>Peces con plumas</w:t>
      </w:r>
      <w:del w:id="4" w:author="Chris" w:date="2015-03-07T16:55:00Z">
        <w:r w:rsidR="00E00CBB" w:rsidDel="00B86EAA">
          <w:rPr>
            <w:rFonts w:ascii="Times New Roman" w:hAnsi="Times New Roman" w:cs="Times New Roman"/>
            <w:lang w:val="es-ES_tradnl"/>
          </w:rPr>
          <w:delText>}</w:delText>
        </w:r>
      </w:del>
      <w:ins w:id="5" w:author="Chris" w:date="2015-03-07T16:55:00Z">
        <w:r w:rsidR="00B86EAA">
          <w:rPr>
            <w:rFonts w:ascii="Times New Roman" w:hAnsi="Times New Roman" w:cs="Times New Roman"/>
            <w:lang w:val="es-ES_tradnl"/>
          </w:rPr>
          <w:t>} ¿es</w:t>
        </w:r>
      </w:ins>
      <w:r w:rsidR="00E00CBB">
        <w:rPr>
          <w:rFonts w:ascii="Times New Roman" w:hAnsi="Times New Roman" w:cs="Times New Roman"/>
          <w:lang w:val="es-ES_tradnl"/>
        </w:rPr>
        <w:t xml:space="preserve"> un conjunto vacío? Justifica tu respuesta.  </w:t>
      </w:r>
    </w:p>
    <w:p w14:paraId="73246714" w14:textId="77777777" w:rsidR="00E00CBB" w:rsidRPr="007F74E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569369C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4E706D" w14:textId="45613E51" w:rsidR="00E00CBB" w:rsidRDefault="008C7569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0C3C0415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75753E1E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DDCF059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0FFD4BF2" w14:textId="77777777" w:rsidR="00E00CBB" w:rsidRPr="0072270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572C94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255DCF1" w14:textId="77777777" w:rsidR="00E00CBB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09E5B6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BE60FD" w14:textId="77777777" w:rsidR="00E00CBB" w:rsidRPr="00C531DB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9BBD13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B162B6" w14:textId="77777777" w:rsidR="00E00CBB" w:rsidRPr="007F74EA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24ADA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3F52B8" w14:textId="77777777" w:rsidR="00EB633B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786C3D" w14:textId="6CF51082" w:rsidR="00100631" w:rsidRPr="007F74E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26DD0CAB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3BD1EB" w14:textId="65FC13DF" w:rsidR="00100631" w:rsidRPr="0074181C" w:rsidRDefault="00100631" w:rsidP="00100631">
      <w:pPr>
        <w:rPr>
          <w:rFonts w:ascii="Times New Roman" w:hAnsi="Times New Roman" w:cs="Times New Roman"/>
          <w:lang w:val="es-ES_tradnl"/>
        </w:rPr>
      </w:pPr>
      <w:del w:id="6" w:author="Chris" w:date="2015-03-07T16:56:00Z">
        <w:r w:rsidDel="00B86EAA">
          <w:rPr>
            <w:rFonts w:ascii="Times New Roman" w:hAnsi="Times New Roman" w:cs="Times New Roman"/>
            <w:lang w:val="es-ES_tradnl"/>
          </w:rPr>
          <w:delText xml:space="preserve">¿Es </w:delText>
        </w:r>
      </w:del>
      <w:r w:rsidRPr="00876CB9">
        <w:rPr>
          <w:rFonts w:ascii="Times New Roman" w:hAnsi="Times New Roman" w:cs="Times New Roman"/>
          <w:i/>
          <w:lang w:val="es-ES_tradnl"/>
        </w:rPr>
        <w:t>M</w:t>
      </w:r>
      <w:r>
        <w:rPr>
          <w:rFonts w:ascii="Times New Roman" w:hAnsi="Times New Roman" w:cs="Times New Roman"/>
          <w:lang w:val="es-ES_tradnl"/>
        </w:rPr>
        <w:t xml:space="preserve"> = {Mamíferos que ponen huevos}</w:t>
      </w:r>
      <w:ins w:id="7" w:author="Chris" w:date="2015-03-07T16:56:00Z">
        <w:r w:rsidR="00340FF7">
          <w:rPr>
            <w:rFonts w:ascii="Times New Roman" w:hAnsi="Times New Roman" w:cs="Times New Roman"/>
            <w:lang w:val="es-ES_tradnl"/>
          </w:rPr>
          <w:t xml:space="preserve"> </w:t>
        </w:r>
        <w:r w:rsidR="00B86EAA">
          <w:rPr>
            <w:rFonts w:ascii="Times New Roman" w:hAnsi="Times New Roman" w:cs="Times New Roman"/>
            <w:lang w:val="es-ES_tradnl"/>
          </w:rPr>
          <w:t>¿es</w:t>
        </w:r>
      </w:ins>
      <w:r>
        <w:rPr>
          <w:rFonts w:ascii="Times New Roman" w:hAnsi="Times New Roman" w:cs="Times New Roman"/>
          <w:lang w:val="es-ES_tradnl"/>
        </w:rPr>
        <w:t xml:space="preserve"> un conjunto vacío? Justifica tu respuesta.  </w:t>
      </w:r>
      <w:ins w:id="8" w:author="Johana Montejo Rozo" w:date="2015-03-17T17:11:00Z">
        <w:r w:rsidR="00003840">
          <w:rPr>
            <w:rFonts w:ascii="Times New Roman" w:hAnsi="Times New Roman" w:cs="Times New Roman"/>
            <w:lang w:val="es-ES_tradnl"/>
          </w:rPr>
          <w:t xml:space="preserve"> </w:t>
        </w:r>
      </w:ins>
      <w:bookmarkStart w:id="9" w:name="_GoBack"/>
      <w:bookmarkEnd w:id="9"/>
    </w:p>
    <w:p w14:paraId="56F0E286" w14:textId="77777777" w:rsidR="00100631" w:rsidRPr="007F74E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722F0F12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622CB6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B5A0FAB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2917ECE3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E78B2C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6ED2CE21" w14:textId="77777777" w:rsidR="00100631" w:rsidRPr="0072270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83ABC34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052E63D" w14:textId="77777777" w:rsidR="00100631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5799B6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B0B602" w14:textId="77777777" w:rsidR="00100631" w:rsidRPr="00C531DB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432ADE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D04CB6" w14:textId="77777777" w:rsidR="00100631" w:rsidRPr="007F74EA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1B8F39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9B85A9A" w14:textId="77777777" w:rsidR="00100631" w:rsidRPr="00254D62" w:rsidRDefault="00100631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100631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840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0631"/>
    <w:rsid w:val="00104E5C"/>
    <w:rsid w:val="00125D25"/>
    <w:rsid w:val="001A7CA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5E1"/>
    <w:rsid w:val="0025789D"/>
    <w:rsid w:val="0028518B"/>
    <w:rsid w:val="002A6918"/>
    <w:rsid w:val="002B2F09"/>
    <w:rsid w:val="002B7E96"/>
    <w:rsid w:val="002E30A7"/>
    <w:rsid w:val="002E4EE6"/>
    <w:rsid w:val="002F3F12"/>
    <w:rsid w:val="00307663"/>
    <w:rsid w:val="00317F44"/>
    <w:rsid w:val="00326C60"/>
    <w:rsid w:val="00334EA6"/>
    <w:rsid w:val="00340C3A"/>
    <w:rsid w:val="00340FF7"/>
    <w:rsid w:val="00342E6F"/>
    <w:rsid w:val="00345260"/>
    <w:rsid w:val="00353644"/>
    <w:rsid w:val="0036258A"/>
    <w:rsid w:val="003A1B5D"/>
    <w:rsid w:val="003A458C"/>
    <w:rsid w:val="003B49B4"/>
    <w:rsid w:val="003D72B3"/>
    <w:rsid w:val="004024BA"/>
    <w:rsid w:val="00411F22"/>
    <w:rsid w:val="00417B06"/>
    <w:rsid w:val="00426D62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4558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181C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76CB9"/>
    <w:rsid w:val="00881754"/>
    <w:rsid w:val="0089063A"/>
    <w:rsid w:val="008932B9"/>
    <w:rsid w:val="008C4CC9"/>
    <w:rsid w:val="008C6F76"/>
    <w:rsid w:val="008C7569"/>
    <w:rsid w:val="00923C89"/>
    <w:rsid w:val="009320AC"/>
    <w:rsid w:val="009510B5"/>
    <w:rsid w:val="00953886"/>
    <w:rsid w:val="0098458C"/>
    <w:rsid w:val="0099088A"/>
    <w:rsid w:val="00991941"/>
    <w:rsid w:val="00992AB9"/>
    <w:rsid w:val="009A623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3D5C"/>
    <w:rsid w:val="00B0282E"/>
    <w:rsid w:val="00B45ECD"/>
    <w:rsid w:val="00B51D60"/>
    <w:rsid w:val="00B5250C"/>
    <w:rsid w:val="00B5420C"/>
    <w:rsid w:val="00B55138"/>
    <w:rsid w:val="00B860F0"/>
    <w:rsid w:val="00B86EAA"/>
    <w:rsid w:val="00B92165"/>
    <w:rsid w:val="00BC129D"/>
    <w:rsid w:val="00BC2254"/>
    <w:rsid w:val="00BD1FFA"/>
    <w:rsid w:val="00BD770C"/>
    <w:rsid w:val="00C0683E"/>
    <w:rsid w:val="00C209AE"/>
    <w:rsid w:val="00C219A9"/>
    <w:rsid w:val="00C22AA1"/>
    <w:rsid w:val="00C23AD8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7DA0"/>
    <w:rsid w:val="00CB02D2"/>
    <w:rsid w:val="00CC7D91"/>
    <w:rsid w:val="00CD0B3B"/>
    <w:rsid w:val="00CD2245"/>
    <w:rsid w:val="00CE7115"/>
    <w:rsid w:val="00CF4F8A"/>
    <w:rsid w:val="00D15A42"/>
    <w:rsid w:val="00D3600C"/>
    <w:rsid w:val="00D3774A"/>
    <w:rsid w:val="00D660AD"/>
    <w:rsid w:val="00DA41C3"/>
    <w:rsid w:val="00DE1C4F"/>
    <w:rsid w:val="00DE2253"/>
    <w:rsid w:val="00DE69EE"/>
    <w:rsid w:val="00DF5702"/>
    <w:rsid w:val="00DF709D"/>
    <w:rsid w:val="00E00CBB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2AA"/>
    <w:rsid w:val="00EC398E"/>
    <w:rsid w:val="00EC3FD8"/>
    <w:rsid w:val="00EF7BBC"/>
    <w:rsid w:val="00F0578F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1F1D9B6-6295-49AC-A993-5F550A5E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76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7</cp:revision>
  <dcterms:created xsi:type="dcterms:W3CDTF">2015-03-01T17:17:00Z</dcterms:created>
  <dcterms:modified xsi:type="dcterms:W3CDTF">2015-03-17T22:11:00Z</dcterms:modified>
</cp:coreProperties>
</file>