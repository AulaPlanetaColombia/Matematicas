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9B1F50" w14:textId="60FDCEEA" w:rsidR="0045712C" w:rsidRPr="007D0493" w:rsidRDefault="007D0493" w:rsidP="00CB02D2">
      <w:pPr>
        <w:jc w:val="center"/>
        <w:rPr>
          <w:rFonts w:ascii="Arial" w:hAnsi="Arial"/>
          <w:b/>
          <w:lang w:val="es-ES_tradnl"/>
        </w:rPr>
      </w:pPr>
      <w:r w:rsidRPr="007D0493">
        <w:rPr>
          <w:rFonts w:asciiTheme="majorHAnsi" w:hAnsiTheme="majorHAnsi"/>
          <w:b/>
          <w:lang w:val="es-ES_tradnl"/>
        </w:rPr>
        <w:t>Ejercicio Genérico M1</w:t>
      </w:r>
      <w:r w:rsidR="00F57E22">
        <w:rPr>
          <w:rFonts w:asciiTheme="majorHAnsi" w:hAnsiTheme="majorHAnsi"/>
          <w:b/>
          <w:lang w:val="es-ES_tradnl"/>
        </w:rPr>
        <w:t>C</w:t>
      </w:r>
      <w:r w:rsidRPr="007D0493">
        <w:rPr>
          <w:rFonts w:asciiTheme="majorHAnsi" w:hAnsiTheme="majorHAnsi"/>
          <w:b/>
          <w:lang w:val="es-ES_tradnl"/>
        </w:rPr>
        <w:t>: Texto a texto (frase</w:t>
      </w:r>
      <w:r w:rsidR="00F57E22">
        <w:rPr>
          <w:rFonts w:asciiTheme="majorHAnsi" w:hAnsiTheme="majorHAnsi"/>
          <w:b/>
          <w:lang w:val="es-ES_tradnl"/>
        </w:rPr>
        <w:t>s</w:t>
      </w:r>
      <w:r w:rsidRPr="007D0493">
        <w:rPr>
          <w:rFonts w:asciiTheme="majorHAnsi" w:hAnsiTheme="majorHAnsi"/>
          <w:b/>
          <w:lang w:val="es-ES_tradnl"/>
        </w:rPr>
        <w:t>)</w:t>
      </w:r>
    </w:p>
    <w:p w14:paraId="720D2C7B" w14:textId="77777777" w:rsidR="0045712C" w:rsidRPr="00254FDB" w:rsidRDefault="0045712C" w:rsidP="00CB02D2">
      <w:pPr>
        <w:rPr>
          <w:rFonts w:ascii="Arial" w:hAnsi="Arial"/>
          <w:lang w:val="es-ES_tradnl"/>
        </w:rPr>
      </w:pPr>
    </w:p>
    <w:p w14:paraId="394DE85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Nombre del guión a que corresponde el ejercicio</w:t>
      </w:r>
    </w:p>
    <w:p w14:paraId="7CD82DB8" w14:textId="08D330F7" w:rsidR="008D2C91" w:rsidRPr="006D02A8" w:rsidRDefault="00C4061A" w:rsidP="008D2C91">
      <w:pPr>
        <w:rPr>
          <w:rFonts w:ascii="Arial" w:hAnsi="Arial"/>
          <w:sz w:val="18"/>
          <w:szCs w:val="18"/>
          <w:lang w:val="es-ES_tradnl"/>
        </w:rPr>
      </w:pPr>
      <w:r w:rsidRPr="00D8508C">
        <w:rPr>
          <w:rFonts w:ascii="Times New Roman" w:hAnsi="Times New Roman" w:cs="Times New Roman"/>
          <w:color w:val="000000"/>
        </w:rPr>
        <w:t>MA_04_01_CO</w:t>
      </w:r>
    </w:p>
    <w:p w14:paraId="0C5EE84E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3002A093" w14:textId="77777777" w:rsidR="008D2C91" w:rsidRPr="0063490D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RECURSO</w:t>
      </w:r>
    </w:p>
    <w:p w14:paraId="6FD6EFA1" w14:textId="77777777" w:rsidR="008D2C91" w:rsidRPr="009320AC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62C0E19C" w14:textId="378CE852" w:rsidR="007E6A0A" w:rsidRPr="006D02A8" w:rsidRDefault="007E6A0A" w:rsidP="007E6A0A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Título del recurso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(</w:t>
      </w:r>
      <w:r>
        <w:rPr>
          <w:rFonts w:ascii="Arial" w:hAnsi="Arial"/>
          <w:b/>
          <w:sz w:val="18"/>
          <w:szCs w:val="18"/>
          <w:highlight w:val="green"/>
          <w:lang w:val="es-ES_tradnl"/>
        </w:rPr>
        <w:t>65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  <w:ins w:id="0" w:author="Johana Montejo Rozo" w:date="2015-03-17T17:10:00Z">
        <w:r w:rsidR="001F5CFA">
          <w:rPr>
            <w:rFonts w:ascii="Arial" w:hAnsi="Arial"/>
            <w:sz w:val="18"/>
            <w:szCs w:val="18"/>
            <w:lang w:val="es-ES_tradnl"/>
          </w:rPr>
          <w:t xml:space="preserve"> </w:t>
        </w:r>
      </w:ins>
      <w:bookmarkStart w:id="1" w:name="_GoBack"/>
      <w:bookmarkEnd w:id="1"/>
    </w:p>
    <w:p w14:paraId="1C9BFC75" w14:textId="422B5F9E" w:rsidR="007E6A0A" w:rsidRPr="000719EE" w:rsidRDefault="00DF79FE" w:rsidP="007E6A0A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6567F208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5FBCFA7D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Descripción del recurso</w:t>
      </w:r>
    </w:p>
    <w:p w14:paraId="6FE28897" w14:textId="304A8AEB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Actividad para </w:t>
      </w:r>
      <w:r>
        <w:rPr>
          <w:rFonts w:ascii="Times New Roman" w:hAnsi="Times New Roman" w:cs="Times New Roman"/>
          <w:color w:val="000000"/>
          <w:lang w:val="es-CO"/>
        </w:rPr>
        <w:t>identificar conjuntos infinitos</w:t>
      </w:r>
      <w:r w:rsidRPr="00B110DC">
        <w:rPr>
          <w:rFonts w:ascii="Times New Roman" w:hAnsi="Times New Roman" w:cs="Times New Roman"/>
          <w:color w:val="000000"/>
          <w:lang w:val="es-CO"/>
        </w:rPr>
        <w:t>.</w:t>
      </w:r>
    </w:p>
    <w:p w14:paraId="609EFA5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DF7EF8B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Palabras clave del recurso (separadas por comas ",")</w:t>
      </w:r>
    </w:p>
    <w:p w14:paraId="3BAD89F4" w14:textId="339A032C" w:rsidR="008D2C91" w:rsidRPr="000719EE" w:rsidRDefault="00DF79F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Conjunto, infini</w:t>
      </w:r>
      <w:r w:rsidR="002935C9">
        <w:rPr>
          <w:rFonts w:ascii="Arial" w:hAnsi="Arial" w:cs="Arial"/>
          <w:sz w:val="18"/>
          <w:szCs w:val="18"/>
          <w:lang w:val="es-ES_tradnl"/>
        </w:rPr>
        <w:t xml:space="preserve">to, clasificación de conjuntos, cardinal. </w:t>
      </w:r>
    </w:p>
    <w:p w14:paraId="0B92230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05728D4" w14:textId="77777777" w:rsidR="008D2C91" w:rsidRPr="006D02A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6D02A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6D02A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6D02A8">
        <w:rPr>
          <w:rFonts w:ascii="Arial" w:hAnsi="Arial"/>
          <w:sz w:val="18"/>
          <w:szCs w:val="18"/>
          <w:highlight w:val="green"/>
          <w:lang w:val="es-ES_tradnl"/>
        </w:rPr>
        <w:t>Tiempo estimado (minutos)</w:t>
      </w:r>
    </w:p>
    <w:p w14:paraId="2AC5F999" w14:textId="2D376433" w:rsidR="008D2C91" w:rsidRPr="000719EE" w:rsidRDefault="00B317C2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10 minutos</w:t>
      </w:r>
    </w:p>
    <w:p w14:paraId="08053F59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C5BF640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Acción didáctica (indicar sólo una)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248"/>
        <w:gridCol w:w="404"/>
        <w:gridCol w:w="1289"/>
        <w:gridCol w:w="367"/>
        <w:gridCol w:w="2504"/>
        <w:gridCol w:w="425"/>
        <w:gridCol w:w="2268"/>
        <w:gridCol w:w="425"/>
      </w:tblGrid>
      <w:tr w:rsidR="008D2C91" w:rsidRPr="005F4C68" w14:paraId="0C0441D0" w14:textId="77777777" w:rsidTr="00F755C1">
        <w:tc>
          <w:tcPr>
            <w:tcW w:w="1248" w:type="dxa"/>
          </w:tcPr>
          <w:p w14:paraId="7F02C293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7EF6CA0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27270D45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2034CD0F" w14:textId="5804433D" w:rsidR="008D2C91" w:rsidRPr="005F4C68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  <w:tc>
          <w:tcPr>
            <w:tcW w:w="2504" w:type="dxa"/>
          </w:tcPr>
          <w:p w14:paraId="24AB8CB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64433C1F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02666F12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2EBFB80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5F4C68" w14:paraId="795D6F89" w14:textId="77777777" w:rsidTr="00F755C1">
        <w:tc>
          <w:tcPr>
            <w:tcW w:w="1248" w:type="dxa"/>
          </w:tcPr>
          <w:p w14:paraId="1A5D7B71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0F555E58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289" w:type="dxa"/>
          </w:tcPr>
          <w:p w14:paraId="59110399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CC3F62C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504" w:type="dxa"/>
          </w:tcPr>
          <w:p w14:paraId="04C7DDEA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02990B17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2268" w:type="dxa"/>
          </w:tcPr>
          <w:p w14:paraId="444B23DB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5F4C68">
              <w:rPr>
                <w:rFonts w:ascii="Arial" w:hAnsi="Arial"/>
                <w:sz w:val="16"/>
                <w:szCs w:val="16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11AB72BD" w14:textId="77777777" w:rsidR="008D2C91" w:rsidRPr="005F4C68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08CC16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02E52062" w14:textId="77777777" w:rsidR="008D2C91" w:rsidRPr="00B5513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8D2C91" w:rsidRPr="00AC7496" w14:paraId="47754823" w14:textId="77777777" w:rsidTr="00F755C1">
        <w:tc>
          <w:tcPr>
            <w:tcW w:w="4536" w:type="dxa"/>
          </w:tcPr>
          <w:p w14:paraId="2B18026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321091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5671991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4F4C9176" w14:textId="36946C61" w:rsidR="008D2C91" w:rsidRPr="00AC7496" w:rsidRDefault="00B77763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8D2C91" w:rsidRPr="00C4061A" w14:paraId="0EE04E73" w14:textId="77777777" w:rsidTr="00F755C1">
        <w:tc>
          <w:tcPr>
            <w:tcW w:w="4536" w:type="dxa"/>
          </w:tcPr>
          <w:p w14:paraId="795D529C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0C371A1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38F0C217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0752CF1D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2A905583" w14:textId="77777777" w:rsidTr="00F755C1">
        <w:tc>
          <w:tcPr>
            <w:tcW w:w="4536" w:type="dxa"/>
          </w:tcPr>
          <w:p w14:paraId="4E2E4D1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615172B4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0CAA586F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E0F4328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8D2C91" w:rsidRPr="00AC7496" w14:paraId="49136F1D" w14:textId="77777777" w:rsidTr="00F755C1">
        <w:tc>
          <w:tcPr>
            <w:tcW w:w="4536" w:type="dxa"/>
          </w:tcPr>
          <w:p w14:paraId="7E2D3F5A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…</w:t>
            </w: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28E46B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111" w:type="dxa"/>
          </w:tcPr>
          <w:p w14:paraId="5E08D7D0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 w:rsidRPr="00AC7496">
              <w:rPr>
                <w:rFonts w:ascii="Arial" w:hAnsi="Arial"/>
                <w:sz w:val="16"/>
                <w:szCs w:val="16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44C2AD2" w14:textId="77777777" w:rsidR="008D2C91" w:rsidRPr="00AC7496" w:rsidRDefault="008D2C91" w:rsidP="00F755C1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099A878D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5AD5DA" w14:textId="77777777" w:rsidR="00091F1E" w:rsidRPr="00B55138" w:rsidRDefault="00091F1E" w:rsidP="00091F1E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205770">
        <w:rPr>
          <w:rFonts w:ascii="Arial" w:hAnsi="Arial"/>
          <w:sz w:val="18"/>
          <w:szCs w:val="18"/>
          <w:highlight w:val="green"/>
          <w:lang w:val="es-ES_tradnl"/>
        </w:rPr>
        <w:t>Tipo de Media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 xml:space="preserve">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091F1E" w:rsidRPr="005F4C68" w14:paraId="50A20060" w14:textId="77777777" w:rsidTr="007B5078">
        <w:tc>
          <w:tcPr>
            <w:tcW w:w="2126" w:type="dxa"/>
          </w:tcPr>
          <w:p w14:paraId="1CCAC8E4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Secuencia de imágenes</w:t>
            </w:r>
          </w:p>
        </w:tc>
        <w:tc>
          <w:tcPr>
            <w:tcW w:w="404" w:type="dxa"/>
          </w:tcPr>
          <w:p w14:paraId="2A898B40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9AFE778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C4FE2E6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4FC07895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25DEBCA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</w:tcPr>
          <w:p w14:paraId="6CF91CC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2BD2CA27" w14:textId="770E8A52" w:rsidR="00091F1E" w:rsidRPr="005F4C68" w:rsidRDefault="00B77763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x</w:t>
            </w:r>
          </w:p>
        </w:tc>
      </w:tr>
      <w:tr w:rsidR="00091F1E" w:rsidRPr="005F4C68" w14:paraId="60DAC540" w14:textId="77777777" w:rsidTr="007B5078">
        <w:tc>
          <w:tcPr>
            <w:tcW w:w="2126" w:type="dxa"/>
          </w:tcPr>
          <w:p w14:paraId="71F5444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69495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3E851A9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1359E78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7B13E342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4502442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02FE4D1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0E01D8E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  <w:tr w:rsidR="00091F1E" w:rsidRPr="005F4C68" w14:paraId="144ACA08" w14:textId="77777777" w:rsidTr="007B5078">
        <w:tc>
          <w:tcPr>
            <w:tcW w:w="2126" w:type="dxa"/>
          </w:tcPr>
          <w:p w14:paraId="43CE11F9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5394629C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156" w:type="dxa"/>
          </w:tcPr>
          <w:p w14:paraId="7E97DCC0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22FCA90A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843" w:type="dxa"/>
          </w:tcPr>
          <w:p w14:paraId="51ED9EB4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  <w:r>
              <w:rPr>
                <w:rFonts w:ascii="Arial" w:hAnsi="Arial"/>
                <w:sz w:val="16"/>
                <w:szCs w:val="16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3EE3077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03C60D3E" w14:textId="77777777" w:rsidR="00091F1E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5FF6A5FD" w14:textId="77777777" w:rsidR="00091F1E" w:rsidRPr="005F4C68" w:rsidRDefault="00091F1E" w:rsidP="007B5078">
            <w:pPr>
              <w:rPr>
                <w:rFonts w:ascii="Arial" w:hAnsi="Arial"/>
                <w:sz w:val="16"/>
                <w:szCs w:val="16"/>
                <w:lang w:val="es-ES_tradnl"/>
              </w:rPr>
            </w:pPr>
          </w:p>
        </w:tc>
      </w:tr>
    </w:tbl>
    <w:p w14:paraId="143556B2" w14:textId="77777777" w:rsidR="00091F1E" w:rsidRPr="000719EE" w:rsidRDefault="00091F1E" w:rsidP="00091F1E">
      <w:pPr>
        <w:rPr>
          <w:rFonts w:ascii="Arial" w:hAnsi="Arial" w:cs="Arial"/>
          <w:sz w:val="18"/>
          <w:szCs w:val="18"/>
          <w:lang w:val="es-ES_tradnl"/>
        </w:rPr>
      </w:pPr>
    </w:p>
    <w:p w14:paraId="084EE1CD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B5513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B5513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B55138">
        <w:rPr>
          <w:rFonts w:ascii="Arial" w:hAnsi="Arial"/>
          <w:sz w:val="18"/>
          <w:szCs w:val="18"/>
          <w:highlight w:val="green"/>
          <w:lang w:val="es-ES_tradnl"/>
        </w:rPr>
        <w:t>Nivel del ejercicio, 1-Fácil, 2-Medio ó 3-Difícil</w:t>
      </w:r>
    </w:p>
    <w:p w14:paraId="55392414" w14:textId="03DD57C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2-Medio</w:t>
      </w:r>
    </w:p>
    <w:p w14:paraId="0C29EC5C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3F5D37C6" w14:textId="77777777" w:rsidR="008D2C91" w:rsidRPr="00254FDB" w:rsidRDefault="008D2C91" w:rsidP="008D2C91">
      <w:pPr>
        <w:rPr>
          <w:rFonts w:ascii="Arial" w:hAnsi="Arial"/>
          <w:b/>
          <w:sz w:val="18"/>
          <w:szCs w:val="18"/>
          <w:lang w:val="es-ES_tradnl"/>
        </w:rPr>
      </w:pPr>
      <w:r w:rsidRPr="00254FDB">
        <w:rPr>
          <w:rFonts w:ascii="Arial" w:hAnsi="Arial"/>
          <w:b/>
          <w:sz w:val="18"/>
          <w:szCs w:val="18"/>
          <w:lang w:val="es-ES_tradnl"/>
        </w:rPr>
        <w:t>DATOS DEL EJERCICIO</w:t>
      </w:r>
    </w:p>
    <w:p w14:paraId="7631832A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</w:p>
    <w:p w14:paraId="6481D319" w14:textId="77777777" w:rsidR="008D2C91" w:rsidRPr="00125D25" w:rsidRDefault="008D2C91" w:rsidP="008D2C91">
      <w:pPr>
        <w:jc w:val="both"/>
        <w:rPr>
          <w:rFonts w:ascii="Arial" w:hAnsi="Arial"/>
          <w:color w:val="0000FF"/>
          <w:sz w:val="16"/>
          <w:szCs w:val="16"/>
          <w:lang w:val="es-ES_tradnl"/>
        </w:rPr>
      </w:pPr>
      <w:r w:rsidRPr="00125D25">
        <w:rPr>
          <w:rFonts w:ascii="Arial" w:hAnsi="Arial"/>
          <w:color w:val="0000FF"/>
          <w:sz w:val="16"/>
          <w:szCs w:val="16"/>
          <w:lang w:val="es-ES_tradnl"/>
        </w:rPr>
        <w:t xml:space="preserve">COPIA EL TÍTULO DEL RECURSO PARA EL TÍTULO DEL EJERCICIO AL MENOS QUE SEA DIFERENTE. RECUERDA EL TÍTULO NO DEBE REBASAR LOS 86 CARACTERES. </w:t>
      </w:r>
    </w:p>
    <w:p w14:paraId="638C5533" w14:textId="77777777" w:rsidR="008D2C91" w:rsidRPr="00411F22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0719EE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0719EE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>Título del ejercicio (</w:t>
      </w:r>
      <w:r w:rsidRPr="00411F22">
        <w:rPr>
          <w:rFonts w:ascii="Arial" w:hAnsi="Arial"/>
          <w:b/>
          <w:sz w:val="18"/>
          <w:szCs w:val="18"/>
          <w:highlight w:val="green"/>
          <w:lang w:val="es-ES_tradnl"/>
        </w:rPr>
        <w:t>86</w:t>
      </w:r>
      <w:r w:rsidRPr="00411F22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máx.)</w:t>
      </w:r>
    </w:p>
    <w:p w14:paraId="19AD6DAE" w14:textId="18723881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Times New Roman" w:hAnsi="Times New Roman" w:cs="Times New Roman"/>
          <w:color w:val="000000"/>
          <w:lang w:val="es-CO"/>
        </w:rPr>
        <w:t>¿Es infinito?</w:t>
      </w:r>
    </w:p>
    <w:p w14:paraId="2D55721F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207D4CC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792588">
        <w:rPr>
          <w:rFonts w:ascii="Arial" w:hAnsi="Arial"/>
          <w:color w:val="FF0000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Grado del ejercicio (Primaria o Secundaria); “P” o “S”</w:t>
      </w:r>
    </w:p>
    <w:p w14:paraId="417B5F2A" w14:textId="16570CDF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“P”</w:t>
      </w:r>
    </w:p>
    <w:p w14:paraId="34FEABEB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29163229" w14:textId="77777777" w:rsidR="008D2C91" w:rsidRPr="009F074B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>Enunciado</w:t>
      </w:r>
      <w:r>
        <w:rPr>
          <w:rFonts w:ascii="Arial" w:hAnsi="Arial"/>
          <w:sz w:val="18"/>
          <w:szCs w:val="18"/>
          <w:highlight w:val="green"/>
          <w:lang w:val="es-ES_tradnl"/>
        </w:rPr>
        <w:t xml:space="preserve"> (Instrucción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</w:t>
      </w:r>
      <w:r w:rsidRPr="009F074B">
        <w:rPr>
          <w:rFonts w:ascii="Arial" w:hAnsi="Arial"/>
          <w:b/>
          <w:sz w:val="18"/>
          <w:szCs w:val="18"/>
          <w:highlight w:val="green"/>
          <w:lang w:val="es-ES_tradnl"/>
        </w:rPr>
        <w:t>193</w:t>
      </w:r>
      <w:r w:rsidRPr="009F074B">
        <w:rPr>
          <w:rFonts w:ascii="Arial" w:hAnsi="Arial"/>
          <w:sz w:val="18"/>
          <w:szCs w:val="18"/>
          <w:highlight w:val="green"/>
          <w:lang w:val="es-ES_tradnl"/>
        </w:rPr>
        <w:t xml:space="preserve"> caracteres máximo)</w:t>
      </w:r>
    </w:p>
    <w:p w14:paraId="538F15ED" w14:textId="719CF8B4" w:rsidR="008D2C91" w:rsidRPr="000719EE" w:rsidRDefault="00B77763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 xml:space="preserve">Lee atentamente </w:t>
      </w:r>
      <w:r w:rsidR="00695D87">
        <w:rPr>
          <w:rFonts w:ascii="Arial" w:hAnsi="Arial" w:cs="Arial"/>
          <w:sz w:val="18"/>
          <w:szCs w:val="18"/>
          <w:lang w:val="es-ES_tradnl"/>
        </w:rPr>
        <w:t xml:space="preserve">los enunciados de la columna de la derecha y relaciónalos con su correspondiente </w:t>
      </w:r>
      <w:r w:rsidR="002F2C7E">
        <w:rPr>
          <w:rFonts w:ascii="Arial" w:hAnsi="Arial" w:cs="Arial"/>
          <w:sz w:val="18"/>
          <w:szCs w:val="18"/>
          <w:lang w:val="es-ES_tradnl"/>
        </w:rPr>
        <w:t xml:space="preserve">en la columna de la izquierda. </w:t>
      </w:r>
    </w:p>
    <w:p w14:paraId="3349066E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138881EE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(ventana flotante)</w:t>
      </w:r>
    </w:p>
    <w:p w14:paraId="76ED4460" w14:textId="5849ABD8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 w:rsidRPr="00B110DC">
        <w:rPr>
          <w:rFonts w:ascii="Times New Roman" w:hAnsi="Times New Roman" w:cs="Times New Roman"/>
          <w:color w:val="000000"/>
          <w:lang w:val="es-CO"/>
        </w:rPr>
        <w:t xml:space="preserve">Un conjunto </w:t>
      </w:r>
      <w:r>
        <w:rPr>
          <w:rFonts w:ascii="Times New Roman" w:hAnsi="Times New Roman" w:cs="Times New Roman"/>
          <w:color w:val="000000"/>
          <w:lang w:val="es-CO"/>
        </w:rPr>
        <w:t xml:space="preserve">es </w:t>
      </w:r>
      <w:r w:rsidRPr="006E6754">
        <w:rPr>
          <w:rFonts w:ascii="Times New Roman" w:hAnsi="Times New Roman" w:cs="Times New Roman"/>
          <w:b/>
          <w:color w:val="000000"/>
          <w:lang w:val="es-CO"/>
        </w:rPr>
        <w:t>infinito</w:t>
      </w:r>
      <w:r>
        <w:rPr>
          <w:rFonts w:ascii="Times New Roman" w:hAnsi="Times New Roman" w:cs="Times New Roman"/>
          <w:color w:val="000000"/>
          <w:lang w:val="es-CO"/>
        </w:rPr>
        <w:t xml:space="preserve"> cuando su número de elementos </w:t>
      </w:r>
      <w:r w:rsidRPr="002A650B">
        <w:rPr>
          <w:rFonts w:ascii="Times New Roman" w:hAnsi="Times New Roman" w:cs="Times New Roman"/>
          <w:b/>
          <w:color w:val="000000"/>
          <w:lang w:val="es-CO"/>
        </w:rPr>
        <w:t>no tiene límite</w:t>
      </w:r>
      <w:r>
        <w:rPr>
          <w:rFonts w:ascii="Times New Roman" w:hAnsi="Times New Roman" w:cs="Times New Roman"/>
          <w:color w:val="000000"/>
          <w:lang w:val="es-CO"/>
        </w:rPr>
        <w:t xml:space="preserve"> o fin.</w:t>
      </w:r>
    </w:p>
    <w:p w14:paraId="07650A9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A532189" w14:textId="77777777" w:rsidR="008D2C91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Mostrar al inicio del ejercicio ventana </w:t>
      </w:r>
      <w:r w:rsidRPr="002233BF">
        <w:rPr>
          <w:rFonts w:ascii="Arial" w:hAnsi="Arial"/>
          <w:sz w:val="18"/>
          <w:szCs w:val="18"/>
          <w:highlight w:val="green"/>
          <w:u w:val="single"/>
          <w:lang w:val="es-ES_tradnl"/>
        </w:rPr>
        <w:t>Más información</w:t>
      </w:r>
      <w:r w:rsidRPr="002233BF">
        <w:rPr>
          <w:rFonts w:ascii="Arial" w:hAnsi="Arial"/>
          <w:sz w:val="18"/>
          <w:szCs w:val="18"/>
          <w:highlight w:val="green"/>
          <w:lang w:val="es-ES_tradnl"/>
        </w:rPr>
        <w:t xml:space="preserve"> (S/N)</w:t>
      </w:r>
    </w:p>
    <w:p w14:paraId="723A5BD5" w14:textId="1D52659F" w:rsidR="008D2C91" w:rsidRPr="000719E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S</w:t>
      </w:r>
    </w:p>
    <w:p w14:paraId="43E1FD21" w14:textId="77777777" w:rsidR="008D2C91" w:rsidRPr="000719E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4FB8B37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792588">
        <w:rPr>
          <w:rFonts w:ascii="Arial" w:hAnsi="Arial"/>
          <w:b/>
          <w:color w:val="FF0000"/>
          <w:sz w:val="18"/>
          <w:szCs w:val="18"/>
          <w:lang w:val="es-ES_tradnl"/>
        </w:rPr>
        <w:t>*</w:t>
      </w:r>
      <w:r w:rsidRPr="009F074B">
        <w:rPr>
          <w:rFonts w:ascii="Arial" w:hAnsi="Arial"/>
          <w:sz w:val="18"/>
          <w:szCs w:val="18"/>
          <w:lang w:val="es-ES_tradnl"/>
        </w:rPr>
        <w:t xml:space="preserve"> </w:t>
      </w:r>
      <w:r w:rsidRPr="00CD652E">
        <w:rPr>
          <w:rFonts w:ascii="Arial" w:hAnsi="Arial"/>
          <w:sz w:val="18"/>
          <w:szCs w:val="18"/>
          <w:highlight w:val="green"/>
          <w:lang w:val="es-ES_tradnl"/>
        </w:rPr>
        <w:t>Sin ordenación aleatoria (S/N):)</w:t>
      </w:r>
    </w:p>
    <w:p w14:paraId="7BCA3D03" w14:textId="7D114AAB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1893994C" w14:textId="77777777" w:rsidR="008D2C91" w:rsidRPr="00CD652E" w:rsidRDefault="008D2C91" w:rsidP="008D2C91">
      <w:pPr>
        <w:rPr>
          <w:rFonts w:ascii="Arial" w:hAnsi="Arial" w:cs="Arial"/>
          <w:sz w:val="18"/>
          <w:szCs w:val="18"/>
          <w:lang w:val="es-ES_tradnl"/>
        </w:rPr>
      </w:pPr>
    </w:p>
    <w:p w14:paraId="716CC02A" w14:textId="77777777" w:rsidR="008D2C91" w:rsidRPr="00792588" w:rsidRDefault="008D2C91" w:rsidP="008D2C91">
      <w:pPr>
        <w:rPr>
          <w:rFonts w:ascii="Arial" w:hAnsi="Arial"/>
          <w:sz w:val="18"/>
          <w:szCs w:val="18"/>
          <w:lang w:val="es-ES_tradnl"/>
        </w:rPr>
      </w:pPr>
      <w:r w:rsidRPr="002233BF">
        <w:rPr>
          <w:rFonts w:ascii="Arial" w:hAnsi="Arial"/>
          <w:sz w:val="18"/>
          <w:szCs w:val="18"/>
          <w:highlight w:val="green"/>
          <w:lang w:val="es-ES_tradnl"/>
        </w:rPr>
        <w:t>Mostrar calculadora (S/N)</w:t>
      </w:r>
    </w:p>
    <w:p w14:paraId="7414F700" w14:textId="1B6A6E05" w:rsidR="008D2C91" w:rsidRPr="00CD652E" w:rsidRDefault="002F2C7E" w:rsidP="008D2C91">
      <w:pPr>
        <w:rPr>
          <w:rFonts w:ascii="Arial" w:hAnsi="Arial" w:cs="Arial"/>
          <w:sz w:val="18"/>
          <w:szCs w:val="18"/>
          <w:lang w:val="es-ES_tradnl"/>
        </w:rPr>
      </w:pPr>
      <w:r>
        <w:rPr>
          <w:rFonts w:ascii="Arial" w:hAnsi="Arial" w:cs="Arial"/>
          <w:sz w:val="18"/>
          <w:szCs w:val="18"/>
          <w:lang w:val="es-ES_tradnl"/>
        </w:rPr>
        <w:t>N</w:t>
      </w:r>
    </w:p>
    <w:p w14:paraId="617A3DF5" w14:textId="77777777" w:rsidR="008D2C91" w:rsidRDefault="008D2C91" w:rsidP="00CB02D2">
      <w:pPr>
        <w:rPr>
          <w:rFonts w:ascii="Arial" w:hAnsi="Arial"/>
          <w:sz w:val="16"/>
          <w:szCs w:val="16"/>
          <w:lang w:val="es-ES_tradnl"/>
        </w:rPr>
      </w:pPr>
    </w:p>
    <w:p w14:paraId="574E6210" w14:textId="29A7C708" w:rsidR="00A925B6" w:rsidRPr="008D2C91" w:rsidRDefault="007D0493" w:rsidP="008D2C91">
      <w:pPr>
        <w:rPr>
          <w:rFonts w:ascii="Arial" w:hAnsi="Arial"/>
          <w:color w:val="0000FF"/>
          <w:sz w:val="16"/>
          <w:szCs w:val="16"/>
          <w:lang w:val="es-ES_tradnl"/>
        </w:rPr>
      </w:pPr>
      <w:r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MÍN. 2  MÁX.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6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. MATCH: </w:t>
      </w:r>
      <w:r w:rsidR="00E814BE"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  <w:r w:rsidR="00A925B6" w:rsidRPr="008D2C91">
        <w:rPr>
          <w:rFonts w:ascii="Arial" w:hAnsi="Arial"/>
          <w:color w:val="0000FF"/>
          <w:sz w:val="16"/>
          <w:szCs w:val="16"/>
          <w:lang w:val="es-ES_tradnl"/>
        </w:rPr>
        <w:t xml:space="preserve"> A </w:t>
      </w:r>
      <w:r w:rsidRPr="008D2C91">
        <w:rPr>
          <w:rFonts w:ascii="Arial" w:hAnsi="Arial"/>
          <w:color w:val="0000FF"/>
          <w:sz w:val="16"/>
          <w:szCs w:val="16"/>
          <w:lang w:val="es-ES_tradnl"/>
        </w:rPr>
        <w:t>FRASE</w:t>
      </w:r>
    </w:p>
    <w:p w14:paraId="4ABF4520" w14:textId="5ACBACDE" w:rsidR="006907A4" w:rsidRPr="00AE120C" w:rsidRDefault="006907A4" w:rsidP="00AC45C1">
      <w:pPr>
        <w:tabs>
          <w:tab w:val="left" w:pos="426"/>
          <w:tab w:val="left" w:pos="5103"/>
        </w:tabs>
        <w:rPr>
          <w:rFonts w:ascii="Arial" w:hAnsi="Arial"/>
          <w:color w:val="FF0000"/>
          <w:sz w:val="18"/>
          <w:szCs w:val="18"/>
          <w:lang w:val="es-ES_tradnl"/>
        </w:rPr>
      </w:pPr>
      <w:r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F57E22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1 (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107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máx.)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ab/>
      </w:r>
      <w:r w:rsidR="007D0493" w:rsidRPr="00AE120C">
        <w:rPr>
          <w:rFonts w:ascii="Arial" w:hAnsi="Arial"/>
          <w:color w:val="FF0000"/>
          <w:sz w:val="18"/>
          <w:szCs w:val="18"/>
          <w:lang w:val="es-ES_tradnl"/>
        </w:rPr>
        <w:t>Frase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– bloque 2 (</w:t>
      </w:r>
      <w:r w:rsidR="007D0493" w:rsidRPr="00AE120C">
        <w:rPr>
          <w:rFonts w:ascii="Arial" w:hAnsi="Arial"/>
          <w:b/>
          <w:color w:val="FF0000"/>
          <w:sz w:val="18"/>
          <w:szCs w:val="18"/>
          <w:lang w:val="es-ES_tradnl"/>
        </w:rPr>
        <w:t>1</w:t>
      </w:r>
      <w:r w:rsidR="00F57E22" w:rsidRPr="00AE120C">
        <w:rPr>
          <w:rFonts w:ascii="Arial" w:hAnsi="Arial"/>
          <w:b/>
          <w:color w:val="FF0000"/>
          <w:sz w:val="18"/>
          <w:szCs w:val="18"/>
          <w:lang w:val="es-ES_tradnl"/>
        </w:rPr>
        <w:t>05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caracteres</w:t>
      </w:r>
      <w:r w:rsidR="00551D6E" w:rsidRPr="00AE120C">
        <w:rPr>
          <w:rFonts w:ascii="Arial" w:hAnsi="Arial"/>
          <w:color w:val="FF0000"/>
          <w:sz w:val="18"/>
          <w:szCs w:val="18"/>
          <w:lang w:val="es-ES_tradnl"/>
        </w:rPr>
        <w:t xml:space="preserve"> máx.</w:t>
      </w:r>
      <w:r w:rsidRPr="00AE120C">
        <w:rPr>
          <w:rFonts w:ascii="Arial" w:hAnsi="Arial"/>
          <w:color w:val="FF0000"/>
          <w:sz w:val="18"/>
          <w:szCs w:val="18"/>
          <w:lang w:val="es-ES_tradnl"/>
        </w:rPr>
        <w:t>)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42"/>
        <w:gridCol w:w="4537"/>
        <w:gridCol w:w="4543"/>
      </w:tblGrid>
      <w:tr w:rsidR="006907A4" w:rsidRPr="00C4061A" w14:paraId="6C03C690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26CBC91F" w14:textId="09DDDF71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1</w:t>
            </w:r>
          </w:p>
        </w:tc>
        <w:tc>
          <w:tcPr>
            <w:tcW w:w="4649" w:type="dxa"/>
            <w:vAlign w:val="center"/>
          </w:tcPr>
          <w:p w14:paraId="72EF84B3" w14:textId="1DBC3504" w:rsidR="006907A4" w:rsidRPr="00254FDB" w:rsidRDefault="00D15C7E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C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{C</w:t>
            </w:r>
            <w:r w:rsidR="002F2C7E">
              <w:rPr>
                <w:rFonts w:ascii="Arial" w:hAnsi="Arial"/>
                <w:sz w:val="18"/>
                <w:szCs w:val="18"/>
                <w:lang w:val="es-ES_tradnl"/>
              </w:rPr>
              <w:t>arros de Bogotá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9C2AA15" w14:textId="4F7424E7" w:rsidR="006907A4" w:rsidRPr="00254FDB" w:rsidRDefault="00E87E8F" w:rsidP="009429F8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r w:rsidR="002B03F3">
              <w:rPr>
                <w:rFonts w:ascii="Arial" w:hAnsi="Arial"/>
                <w:sz w:val="18"/>
                <w:szCs w:val="18"/>
                <w:lang w:val="es-ES_tradnl"/>
              </w:rPr>
              <w:t>, porque a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unque tiene muchos elementos</w:t>
            </w:r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 xml:space="preserve">, </w:t>
            </w:r>
            <w:del w:id="2" w:author="Chris" w:date="2015-03-07T16:42:00Z">
              <w:r w:rsidR="00D37143" w:rsidDel="009429F8">
                <w:rPr>
                  <w:rFonts w:ascii="Arial" w:hAnsi="Arial"/>
                  <w:sz w:val="18"/>
                  <w:szCs w:val="18"/>
                  <w:lang w:val="es-ES_tradnl"/>
                </w:rPr>
                <w:delText>los podemos</w:delText>
              </w:r>
            </w:del>
            <w:ins w:id="3" w:author="Chris" w:date="2015-03-07T16:42:00Z">
              <w:r w:rsidR="009429F8">
                <w:rPr>
                  <w:rFonts w:ascii="Arial" w:hAnsi="Arial"/>
                  <w:sz w:val="18"/>
                  <w:szCs w:val="18"/>
                  <w:lang w:val="es-ES_tradnl"/>
                </w:rPr>
                <w:t>se pueden</w:t>
              </w:r>
            </w:ins>
            <w:r w:rsidR="00D37143">
              <w:rPr>
                <w:rFonts w:ascii="Arial" w:hAnsi="Arial"/>
                <w:sz w:val="18"/>
                <w:szCs w:val="18"/>
                <w:lang w:val="es-ES_tradnl"/>
              </w:rPr>
              <w:t xml:space="preserve"> contar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.</w:t>
            </w:r>
          </w:p>
        </w:tc>
      </w:tr>
      <w:tr w:rsidR="006907A4" w:rsidRPr="00BC6176" w14:paraId="1C82928B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7E56178" w14:textId="06306C8C" w:rsidR="006907A4" w:rsidRPr="00254FDB" w:rsidRDefault="00551D6E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551D6E">
              <w:rPr>
                <w:rFonts w:ascii="Arial" w:hAnsi="Arial"/>
                <w:color w:val="FF0000"/>
                <w:lang w:val="es-ES_tradnl"/>
              </w:rPr>
              <w:lastRenderedPageBreak/>
              <w:t xml:space="preserve">* </w:t>
            </w:r>
            <w:r w:rsidR="006907A4" w:rsidRPr="00254FDB">
              <w:rPr>
                <w:rFonts w:ascii="Arial" w:hAnsi="Arial"/>
                <w:sz w:val="18"/>
                <w:szCs w:val="18"/>
                <w:lang w:val="es-ES_tradnl"/>
              </w:rPr>
              <w:t>2</w:t>
            </w:r>
          </w:p>
        </w:tc>
        <w:tc>
          <w:tcPr>
            <w:tcW w:w="4649" w:type="dxa"/>
            <w:vAlign w:val="center"/>
          </w:tcPr>
          <w:p w14:paraId="65D92CCE" w14:textId="061A95C4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N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{Números pares}</w:t>
            </w:r>
          </w:p>
        </w:tc>
        <w:tc>
          <w:tcPr>
            <w:tcW w:w="4650" w:type="dxa"/>
            <w:vAlign w:val="center"/>
          </w:tcPr>
          <w:p w14:paraId="5798D079" w14:textId="4830758E" w:rsidR="006907A4" w:rsidRPr="00254FDB" w:rsidRDefault="002B03F3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Es infinito, porque los números pares no tienen límite o fin.</w:t>
            </w:r>
          </w:p>
        </w:tc>
      </w:tr>
      <w:tr w:rsidR="006907A4" w:rsidRPr="00BC6176" w14:paraId="41333B74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583C9724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3</w:t>
            </w:r>
          </w:p>
        </w:tc>
        <w:tc>
          <w:tcPr>
            <w:tcW w:w="4649" w:type="dxa"/>
            <w:vAlign w:val="center"/>
          </w:tcPr>
          <w:p w14:paraId="277F2635" w14:textId="6B6B4C0B" w:rsidR="006907A4" w:rsidRPr="00254FDB" w:rsidRDefault="00846F1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D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{Pulgar, Índice, Corazón, Anular, Meñique</w:t>
            </w:r>
            <w:r w:rsidR="00AC1912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53E988D5" w14:textId="243F7959" w:rsidR="006907A4" w:rsidRPr="00254FDB" w:rsidRDefault="001B16C1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>No es infinito</w:t>
            </w:r>
            <w:ins w:id="4" w:author="Chris" w:date="2015-03-07T17:37:00Z">
              <w:r w:rsidR="005646BC">
                <w:rPr>
                  <w:rFonts w:ascii="Arial" w:hAnsi="Arial"/>
                  <w:sz w:val="18"/>
                  <w:szCs w:val="18"/>
                  <w:lang w:val="es-ES_tradnl"/>
                </w:rPr>
                <w:t>,</w:t>
              </w:r>
            </w:ins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porque su cardinal es 5. </w:t>
            </w:r>
          </w:p>
        </w:tc>
      </w:tr>
      <w:tr w:rsidR="006907A4" w:rsidRPr="00BC6176" w14:paraId="60AD99A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657CB671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4</w:t>
            </w:r>
          </w:p>
        </w:tc>
        <w:tc>
          <w:tcPr>
            <w:tcW w:w="4649" w:type="dxa"/>
            <w:vAlign w:val="center"/>
          </w:tcPr>
          <w:p w14:paraId="7C6FFD11" w14:textId="387489DF" w:rsidR="006907A4" w:rsidRPr="00254FDB" w:rsidRDefault="001973BD" w:rsidP="001973BD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S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 xml:space="preserve"> = {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>Satélites naturales de la tierra</w:t>
            </w:r>
            <w:r w:rsidR="00C03998">
              <w:rPr>
                <w:rFonts w:ascii="Arial" w:hAnsi="Arial"/>
                <w:sz w:val="18"/>
                <w:szCs w:val="18"/>
                <w:lang w:val="es-ES_tradnl"/>
              </w:rPr>
              <w:t>}</w:t>
            </w:r>
          </w:p>
        </w:tc>
        <w:tc>
          <w:tcPr>
            <w:tcW w:w="4650" w:type="dxa"/>
            <w:vAlign w:val="center"/>
          </w:tcPr>
          <w:p w14:paraId="6F4C6438" w14:textId="2D1BFBA1" w:rsidR="006907A4" w:rsidRPr="00254FDB" w:rsidRDefault="001971C7" w:rsidP="00D15C7E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No es infinito, porque </w:t>
            </w:r>
            <w:r w:rsidR="00D15C7E">
              <w:rPr>
                <w:rFonts w:ascii="Arial" w:hAnsi="Arial"/>
                <w:sz w:val="18"/>
                <w:szCs w:val="18"/>
                <w:lang w:val="es-ES_tradnl"/>
              </w:rPr>
              <w:t>su único elemento es la</w:t>
            </w:r>
            <w:r w:rsidR="001973BD">
              <w:rPr>
                <w:rFonts w:ascii="Arial" w:hAnsi="Arial"/>
                <w:sz w:val="18"/>
                <w:szCs w:val="18"/>
                <w:lang w:val="es-ES_tradnl"/>
              </w:rPr>
              <w:t xml:space="preserve"> luna</w:t>
            </w:r>
            <w:r w:rsidR="00106455">
              <w:rPr>
                <w:rFonts w:ascii="Arial" w:hAnsi="Arial"/>
                <w:sz w:val="18"/>
                <w:szCs w:val="18"/>
                <w:lang w:val="es-ES_tradnl"/>
              </w:rPr>
              <w:t xml:space="preserve">. </w:t>
            </w:r>
          </w:p>
        </w:tc>
      </w:tr>
      <w:tr w:rsidR="006907A4" w:rsidRPr="00BC6176" w14:paraId="435FC0FD" w14:textId="77777777" w:rsidTr="00F57E22">
        <w:trPr>
          <w:cantSplit/>
        </w:trPr>
        <w:tc>
          <w:tcPr>
            <w:tcW w:w="549" w:type="dxa"/>
            <w:shd w:val="clear" w:color="auto" w:fill="E6E6E6"/>
            <w:vAlign w:val="center"/>
          </w:tcPr>
          <w:p w14:paraId="7EED59E3" w14:textId="77777777" w:rsidR="006907A4" w:rsidRPr="00254FDB" w:rsidRDefault="006907A4" w:rsidP="00C84826">
            <w:pPr>
              <w:jc w:val="center"/>
              <w:rPr>
                <w:rFonts w:ascii="Arial" w:hAnsi="Arial"/>
                <w:sz w:val="18"/>
                <w:szCs w:val="18"/>
                <w:lang w:val="es-ES_tradnl"/>
              </w:rPr>
            </w:pPr>
            <w:r w:rsidRPr="00254FDB">
              <w:rPr>
                <w:rFonts w:ascii="Arial" w:hAnsi="Arial"/>
                <w:sz w:val="18"/>
                <w:szCs w:val="18"/>
                <w:lang w:val="es-ES_tradnl"/>
              </w:rPr>
              <w:t>5</w:t>
            </w:r>
          </w:p>
        </w:tc>
        <w:tc>
          <w:tcPr>
            <w:tcW w:w="4649" w:type="dxa"/>
            <w:vAlign w:val="center"/>
          </w:tcPr>
          <w:p w14:paraId="729E43B6" w14:textId="464E9EBE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 w:rsidRPr="007205DB">
              <w:rPr>
                <w:rFonts w:ascii="Arial" w:hAnsi="Arial"/>
                <w:i/>
                <w:sz w:val="18"/>
                <w:szCs w:val="18"/>
                <w:lang w:val="es-ES_tradnl"/>
              </w:rPr>
              <w:t>O</w:t>
            </w: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 = {Números de ocho en ocho}</w:t>
            </w:r>
          </w:p>
        </w:tc>
        <w:tc>
          <w:tcPr>
            <w:tcW w:w="4650" w:type="dxa"/>
            <w:vAlign w:val="center"/>
          </w:tcPr>
          <w:p w14:paraId="3C988CD6" w14:textId="66DD6234" w:rsidR="006907A4" w:rsidRPr="00254FDB" w:rsidRDefault="00D15C7E" w:rsidP="00C84826">
            <w:pPr>
              <w:rPr>
                <w:rFonts w:ascii="Arial" w:hAnsi="Arial"/>
                <w:sz w:val="18"/>
                <w:szCs w:val="18"/>
                <w:lang w:val="es-ES_tradnl"/>
              </w:rPr>
            </w:pPr>
            <w:r>
              <w:rPr>
                <w:rFonts w:ascii="Arial" w:hAnsi="Arial"/>
                <w:sz w:val="18"/>
                <w:szCs w:val="18"/>
                <w:lang w:val="es-ES_tradnl"/>
              </w:rPr>
              <w:t xml:space="preserve">Es infinito, porque los números no tienen límite. </w:t>
            </w:r>
          </w:p>
        </w:tc>
      </w:tr>
    </w:tbl>
    <w:p w14:paraId="328259F3" w14:textId="77777777" w:rsidR="00616529" w:rsidRPr="00254FDB" w:rsidRDefault="00616529" w:rsidP="00CB02D2">
      <w:pPr>
        <w:rPr>
          <w:rFonts w:ascii="Arial" w:hAnsi="Arial"/>
          <w:lang w:val="es-ES_tradnl"/>
        </w:rPr>
      </w:pPr>
    </w:p>
    <w:sectPr w:rsidR="00616529" w:rsidRPr="00254FDB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Johana Montejo Rozo">
    <w15:presenceInfo w15:providerId="None" w15:userId="Johana Montejo Rozo"/>
  </w15:person>
  <w15:person w15:author="Chris">
    <w15:presenceInfo w15:providerId="None" w15:userId="Chris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07A4"/>
    <w:rsid w:val="00025642"/>
    <w:rsid w:val="0005228B"/>
    <w:rsid w:val="00054002"/>
    <w:rsid w:val="00091F1E"/>
    <w:rsid w:val="00104E5C"/>
    <w:rsid w:val="00106455"/>
    <w:rsid w:val="001971C7"/>
    <w:rsid w:val="001973BD"/>
    <w:rsid w:val="001B16C1"/>
    <w:rsid w:val="001B3983"/>
    <w:rsid w:val="001E2043"/>
    <w:rsid w:val="001F5CFA"/>
    <w:rsid w:val="00254FDB"/>
    <w:rsid w:val="002935C9"/>
    <w:rsid w:val="002B03F3"/>
    <w:rsid w:val="002B7E96"/>
    <w:rsid w:val="002E30A7"/>
    <w:rsid w:val="002E4EE6"/>
    <w:rsid w:val="002F2C7E"/>
    <w:rsid w:val="00326C60"/>
    <w:rsid w:val="00340C3A"/>
    <w:rsid w:val="00345260"/>
    <w:rsid w:val="00353644"/>
    <w:rsid w:val="003D72B3"/>
    <w:rsid w:val="003E209D"/>
    <w:rsid w:val="004375B6"/>
    <w:rsid w:val="0045712C"/>
    <w:rsid w:val="00527A89"/>
    <w:rsid w:val="00551D6E"/>
    <w:rsid w:val="00552D7C"/>
    <w:rsid w:val="005646BC"/>
    <w:rsid w:val="005B5B24"/>
    <w:rsid w:val="005C209B"/>
    <w:rsid w:val="005F4C68"/>
    <w:rsid w:val="00611072"/>
    <w:rsid w:val="00616529"/>
    <w:rsid w:val="0063490D"/>
    <w:rsid w:val="00647430"/>
    <w:rsid w:val="006907A4"/>
    <w:rsid w:val="00695D87"/>
    <w:rsid w:val="006A32CE"/>
    <w:rsid w:val="006A3851"/>
    <w:rsid w:val="006B1C75"/>
    <w:rsid w:val="006E1C59"/>
    <w:rsid w:val="006E32EF"/>
    <w:rsid w:val="007205DB"/>
    <w:rsid w:val="0074775C"/>
    <w:rsid w:val="007B521F"/>
    <w:rsid w:val="007C28CE"/>
    <w:rsid w:val="007D0493"/>
    <w:rsid w:val="007E6A0A"/>
    <w:rsid w:val="00846F11"/>
    <w:rsid w:val="008D2C91"/>
    <w:rsid w:val="009429F8"/>
    <w:rsid w:val="00A22796"/>
    <w:rsid w:val="00A61B6D"/>
    <w:rsid w:val="00A74CE5"/>
    <w:rsid w:val="00A925B6"/>
    <w:rsid w:val="00AC1912"/>
    <w:rsid w:val="00AC45C1"/>
    <w:rsid w:val="00AC7496"/>
    <w:rsid w:val="00AC7FAC"/>
    <w:rsid w:val="00AE120C"/>
    <w:rsid w:val="00AE458C"/>
    <w:rsid w:val="00AF23DF"/>
    <w:rsid w:val="00B0282E"/>
    <w:rsid w:val="00B317C2"/>
    <w:rsid w:val="00B77763"/>
    <w:rsid w:val="00B92165"/>
    <w:rsid w:val="00BC129D"/>
    <w:rsid w:val="00BC6176"/>
    <w:rsid w:val="00BD1FFA"/>
    <w:rsid w:val="00C03998"/>
    <w:rsid w:val="00C0683E"/>
    <w:rsid w:val="00C209AE"/>
    <w:rsid w:val="00C34A1F"/>
    <w:rsid w:val="00C35567"/>
    <w:rsid w:val="00C4061A"/>
    <w:rsid w:val="00C7411E"/>
    <w:rsid w:val="00C82D30"/>
    <w:rsid w:val="00C84826"/>
    <w:rsid w:val="00C92E0A"/>
    <w:rsid w:val="00CA5658"/>
    <w:rsid w:val="00CB02D2"/>
    <w:rsid w:val="00CD2245"/>
    <w:rsid w:val="00D15A42"/>
    <w:rsid w:val="00D15C7E"/>
    <w:rsid w:val="00D27409"/>
    <w:rsid w:val="00D37143"/>
    <w:rsid w:val="00D660AD"/>
    <w:rsid w:val="00DE1C4F"/>
    <w:rsid w:val="00DF79FE"/>
    <w:rsid w:val="00E54DA3"/>
    <w:rsid w:val="00E61A4B"/>
    <w:rsid w:val="00E7707B"/>
    <w:rsid w:val="00E814BE"/>
    <w:rsid w:val="00E84C33"/>
    <w:rsid w:val="00E87E8F"/>
    <w:rsid w:val="00EA3E65"/>
    <w:rsid w:val="00EB0CCB"/>
    <w:rsid w:val="00EC398E"/>
    <w:rsid w:val="00F157B9"/>
    <w:rsid w:val="00F32C74"/>
    <w:rsid w:val="00F34099"/>
    <w:rsid w:val="00F44F99"/>
    <w:rsid w:val="00F57E22"/>
    <w:rsid w:val="00F80068"/>
    <w:rsid w:val="00F819D0"/>
    <w:rsid w:val="00FA04FB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17BCDE55"/>
  <w14:defaultImageDpi w14:val="300"/>
  <w15:docId w15:val="{998270EC-C893-48DD-8242-A40BE40D40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9429F8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429F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369</Words>
  <Characters>2031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Evangelina del Carmen Ibarra Jimenez</dc:creator>
  <cp:keywords/>
  <dc:description/>
  <cp:lastModifiedBy>Johana Montejo Rozo</cp:lastModifiedBy>
  <cp:revision>7</cp:revision>
  <dcterms:created xsi:type="dcterms:W3CDTF">2015-03-01T17:14:00Z</dcterms:created>
  <dcterms:modified xsi:type="dcterms:W3CDTF">2015-03-17T22:10:00Z</dcterms:modified>
</cp:coreProperties>
</file>