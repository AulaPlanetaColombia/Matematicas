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9CF5CF2" w14:textId="613D316F" w:rsidR="0096095D" w:rsidRPr="006D02A8" w:rsidRDefault="0019101A" w:rsidP="009609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6095D" w:rsidRPr="00780F76">
        <w:rPr>
          <w:rFonts w:ascii="Arial" w:hAnsi="Arial"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2595F9A" w:rsidR="00E14BD5" w:rsidRPr="000719EE" w:rsidRDefault="0096095D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¿Cuál conjunto está contenido?</w:t>
      </w:r>
      <w:ins w:id="0" w:author="Johana Montejo Rozo" w:date="2015-03-17T17:10:00Z">
        <w:r w:rsidR="006B0DEC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6EB2B7" w:rsidR="000719EE" w:rsidRPr="000719EE" w:rsidRDefault="0096095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practicar la relación de contenencia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0FD79EC" w:rsidR="000719EE" w:rsidRPr="000719EE" w:rsidRDefault="00E05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contenencia, contenido, inclusión, incluido.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5C68E9" w:rsidR="000719EE" w:rsidRPr="000719EE" w:rsidRDefault="006979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9355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gridCol w:w="425"/>
      </w:tblGrid>
      <w:tr w:rsidR="00AB0FC9" w:rsidRPr="005F4C68" w14:paraId="3EF28718" w14:textId="77777777" w:rsidTr="00AB0FC9">
        <w:tc>
          <w:tcPr>
            <w:tcW w:w="1248" w:type="dxa"/>
          </w:tcPr>
          <w:p w14:paraId="0F71FD18" w14:textId="4CA29615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755DDEE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E9A5A9E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05DCC0" w14:textId="5E9BEB2F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B0FC9" w:rsidRPr="005F4C68" w14:paraId="424EB321" w14:textId="77777777" w:rsidTr="00AB0FC9">
        <w:tc>
          <w:tcPr>
            <w:tcW w:w="1248" w:type="dxa"/>
          </w:tcPr>
          <w:p w14:paraId="79357949" w14:textId="1F32B609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404F67A" w14:textId="77777777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BC4A72F" w14:textId="2293327F" w:rsidR="00AB0FC9" w:rsidRPr="005F4C68" w:rsidRDefault="00AB0F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42FBB17" w:rsidR="002E4EE6" w:rsidRPr="00AC7496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17EF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24BD1FFE" w:rsidR="006F1FE3" w:rsidRPr="005F4C68" w:rsidRDefault="009C500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48744D6" w:rsidR="000719EE" w:rsidRPr="000719EE" w:rsidRDefault="000A1F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036F78D" w14:textId="77777777" w:rsidR="000A1FAB" w:rsidRPr="000719EE" w:rsidRDefault="000A1FAB" w:rsidP="000A1FAB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¿Cuál conjunto está contenido?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3B8F5B9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B79984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siguientes conjuntos y selecciona las afirmaciones correctas.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E59E849" w:rsidR="00584F8B" w:rsidRPr="00CD652E" w:rsidRDefault="0012372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3108B2" w:rsid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62755C6" w:rsidR="009C4689" w:rsidRP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0067C08A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del w:id="1" w:author="Chris" w:date="2015-03-07T16:05:00Z">
        <w:r w:rsidRPr="00AA0FF1" w:rsidDel="00651C9C">
          <w:rPr>
            <w:rFonts w:ascii="Arial" w:hAnsi="Arial"/>
            <w:color w:val="0000FF"/>
            <w:sz w:val="16"/>
            <w:szCs w:val="16"/>
            <w:lang w:val="es-ES_tradnl"/>
          </w:rPr>
          <w:delText xml:space="preserve"> </w:delText>
        </w:r>
      </w:del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ins w:id="2" w:author="Chris" w:date="2015-03-07T16:01:00Z">
        <w:r w:rsidR="003E5A46">
          <w:rPr>
            <w:rFonts w:ascii="Arial" w:hAnsi="Arial"/>
            <w:color w:val="0000FF"/>
            <w:sz w:val="16"/>
            <w:szCs w:val="16"/>
            <w:lang w:val="es-ES_tradnl"/>
          </w:rPr>
          <w:t>E</w:t>
        </w:r>
      </w:ins>
      <w:del w:id="3" w:author="Chris" w:date="2015-03-07T16:00:00Z">
        <w:r w:rsidR="0036258A" w:rsidDel="003E5A46">
          <w:rPr>
            <w:rFonts w:ascii="Arial" w:hAnsi="Arial"/>
            <w:color w:val="0000FF"/>
            <w:sz w:val="16"/>
            <w:szCs w:val="16"/>
            <w:lang w:val="es-ES_tradnl"/>
          </w:rPr>
          <w:delText>É</w:delText>
        </w:r>
      </w:del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769445" w14:textId="77777777" w:rsidR="004A1C0A" w:rsidRPr="009510B5" w:rsidRDefault="004A1C0A" w:rsidP="004A1C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 a partir de la imagen.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4A0A92B" w:rsidR="00B5250C" w:rsidRDefault="008A0F6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Sara y David </w:t>
      </w:r>
      <w:r w:rsidR="007A3237">
        <w:rPr>
          <w:rFonts w:ascii="Arial" w:hAnsi="Arial" w:cs="Arial"/>
          <w:sz w:val="18"/>
          <w:szCs w:val="18"/>
          <w:lang w:val="es-ES_tradnl"/>
        </w:rPr>
        <w:t xml:space="preserve">crearon algunos conjuntos en su clase de sociales con el tema que trabajaron hoy. 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86C823" w14:textId="4E788634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C165FE" wp14:editId="1672605F">
            <wp:extent cx="4679315" cy="10590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90" cy="106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8C7C0" w14:textId="13F570C0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4F947BD" w:rsidR="00C531DB" w:rsidRPr="00C531DB" w:rsidRDefault="005664D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MA_04_01_CO_REC80_IMG01n.png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567958" w14:textId="731394F7" w:rsidR="00820D13" w:rsidRPr="007F74EA" w:rsidRDefault="0019101A" w:rsidP="00820D1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820D13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IMG01a.png</w:t>
      </w:r>
    </w:p>
    <w:p w14:paraId="070A8B85" w14:textId="77777777" w:rsidR="00820D13" w:rsidRPr="007F74EA" w:rsidRDefault="00820D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4A7B0A6E" w:rsidR="00584F8B" w:rsidRPr="00AE7433" w:rsidRDefault="001B1A29" w:rsidP="006D02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T </w:t>
      </w:r>
      <w:r w:rsidR="00DA2403">
        <w:rPr>
          <w:rFonts w:ascii="Cambria Math" w:hAnsi="Cambria Math" w:cs="Times New Roman"/>
          <w:b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ins w:id="4" w:author="Chris" w:date="2015-03-07T17:25:00Z">
        <w:r w:rsidR="00B80384" w:rsidRPr="00D24AF2">
          <w:rPr>
            <w:rFonts w:ascii="Times New Roman" w:hAnsi="Times New Roman" w:cs="Times New Roman"/>
            <w:b/>
            <w:i/>
            <w:color w:val="000000"/>
            <w:lang w:val="es-CO"/>
          </w:rPr>
          <w:t>.</w:t>
        </w:r>
      </w:ins>
    </w:p>
    <w:p w14:paraId="7FBC46AC" w14:textId="6D4BEC7C" w:rsidR="00DE6A1B" w:rsidRPr="00AE7433" w:rsidRDefault="00DE6A1B" w:rsidP="00DE6A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R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T</w:t>
      </w:r>
      <w:ins w:id="5" w:author="Chris" w:date="2015-03-07T17:25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71DF4E91" w14:textId="13D7006B" w:rsidR="001B1A29" w:rsidRPr="00AE7433" w:rsidRDefault="00294586" w:rsidP="0029458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R</w:t>
      </w:r>
      <w:ins w:id="6" w:author="Chris" w:date="2015-03-07T17:25:00Z">
        <w:r w:rsidR="00B80384" w:rsidRPr="00D24AF2">
          <w:rPr>
            <w:rFonts w:ascii="Times New Roman" w:hAnsi="Times New Roman" w:cs="Times New Roman"/>
            <w:b/>
            <w:i/>
            <w:color w:val="000000"/>
            <w:lang w:val="es-CO"/>
          </w:rPr>
          <w:t>.</w:t>
        </w:r>
      </w:ins>
    </w:p>
    <w:p w14:paraId="3AF5B337" w14:textId="14BC38AD" w:rsidR="000648A3" w:rsidRPr="00AE7433" w:rsidRDefault="000648A3" w:rsidP="000648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T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⊄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R</w:t>
      </w:r>
      <w:ins w:id="7" w:author="Chris" w:date="2015-03-07T17:25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27522BCD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8" w:author="Chris" w:date="2015-03-07T16:01:00Z">
        <w:r w:rsidR="003E5A46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F54E8AC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la clase de </w:t>
      </w:r>
      <w:ins w:id="9" w:author="Chris" w:date="2015-03-07T16:06:00Z">
        <w:r w:rsidR="00651C9C">
          <w:rPr>
            <w:rFonts w:ascii="Arial" w:hAnsi="Arial" w:cs="Arial"/>
            <w:sz w:val="18"/>
            <w:szCs w:val="18"/>
            <w:lang w:val="es-ES_tradnl"/>
          </w:rPr>
          <w:t>c</w:t>
        </w:r>
      </w:ins>
      <w:del w:id="10" w:author="Chris" w:date="2015-03-07T16:06:00Z">
        <w:r w:rsidDel="00651C9C">
          <w:rPr>
            <w:rFonts w:ascii="Arial" w:hAnsi="Arial" w:cs="Arial"/>
            <w:sz w:val="18"/>
            <w:szCs w:val="18"/>
            <w:lang w:val="es-ES_tradnl"/>
          </w:rPr>
          <w:delText>C</w:delText>
        </w:r>
      </w:del>
      <w:r>
        <w:rPr>
          <w:rFonts w:ascii="Arial" w:hAnsi="Arial" w:cs="Arial"/>
          <w:sz w:val="18"/>
          <w:szCs w:val="18"/>
          <w:lang w:val="es-ES_tradnl"/>
        </w:rPr>
        <w:t>iencias naturales</w:t>
      </w:r>
      <w:del w:id="11" w:author="Chris" w:date="2015-03-07T16:02:00Z">
        <w:r w:rsidDel="003E5A46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se clasificaron algunos animales, observa los conjuntos que se formaron. 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EB9E406" w14:textId="0B504665" w:rsidR="007D4CAB" w:rsidRDefault="007D4CAB" w:rsidP="00C531DB">
      <w:pPr>
        <w:ind w:left="567"/>
        <w:rPr>
          <w:rFonts w:ascii="Arial" w:hAnsi="Arial" w:cs="Arial"/>
          <w:noProof/>
          <w:sz w:val="18"/>
          <w:szCs w:val="18"/>
          <w:lang w:val="es-CO" w:eastAsia="es-CO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</w:t>
      </w:r>
      <w:ins w:id="12" w:author="Chris" w:date="2015-03-07T16:02:00Z">
        <w:r w:rsidR="003E5A46">
          <w:rPr>
            <w:rFonts w:ascii="Arial" w:hAnsi="Arial" w:cs="Arial"/>
            <w:noProof/>
            <w:sz w:val="18"/>
            <w:szCs w:val="18"/>
            <w:lang w:val="es-CO" w:eastAsia="es-CO"/>
          </w:rPr>
          <w:t>;</w:t>
        </w:r>
      </w:ins>
      <w:del w:id="13" w:author="Chris" w:date="2015-03-07T16:02:00Z">
        <w:r w:rsidDel="003E5A46">
          <w:rPr>
            <w:rFonts w:ascii="Arial" w:hAnsi="Arial" w:cs="Arial"/>
            <w:noProof/>
            <w:sz w:val="18"/>
            <w:szCs w:val="18"/>
            <w:lang w:val="es-CO" w:eastAsia="es-CO"/>
          </w:rPr>
          <w:delText>,</w:delText>
        </w:r>
      </w:del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sin embargo</w:t>
      </w:r>
      <w:ins w:id="14" w:author="Chris" w:date="2015-03-07T16:02:00Z">
        <w:r w:rsidR="003E5A46">
          <w:rPr>
            <w:rFonts w:ascii="Arial" w:hAnsi="Arial" w:cs="Arial"/>
            <w:noProof/>
            <w:sz w:val="18"/>
            <w:szCs w:val="18"/>
            <w:lang w:val="es-CO" w:eastAsia="es-CO"/>
          </w:rPr>
          <w:t>,</w:t>
        </w:r>
      </w:ins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todas las palabras deben ir en color negro.</w:t>
      </w:r>
    </w:p>
    <w:p w14:paraId="76007CB7" w14:textId="6711C02A" w:rsidR="00C531DB" w:rsidRDefault="00741F4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F05FD00" wp14:editId="13C7B880">
            <wp:extent cx="3971925" cy="205172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85" cy="206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F333AFB" w14:textId="6405BB18" w:rsidR="005664DE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MA_04_01_CO_REC80_IMG02n.png</w:t>
      </w:r>
    </w:p>
    <w:p w14:paraId="5146AFE1" w14:textId="77777777" w:rsidR="005664DE" w:rsidRDefault="005664DE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307B97" w14:textId="780EF35D" w:rsidR="00844A91" w:rsidRDefault="0019101A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844A91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IMG02a.png</w:t>
      </w:r>
    </w:p>
    <w:p w14:paraId="508C67FE" w14:textId="77777777" w:rsidR="00AE7433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7E4ED2" w14:textId="77777777" w:rsidR="00AE7433" w:rsidRPr="007F74EA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DA843CD" w14:textId="3A37CBDC" w:rsidR="00EF05E5" w:rsidRPr="00AE7433" w:rsidRDefault="00AE7433" w:rsidP="00EF05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⊂</w:t>
      </w:r>
      <w:r w:rsidR="00EF05E5"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A</w:t>
      </w:r>
      <w:ins w:id="15" w:author="Chris" w:date="2015-03-07T17:26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2B3DCC3E" w14:textId="0994793D" w:rsidR="00EF05E5" w:rsidRPr="00AE7433" w:rsidRDefault="00DB2166" w:rsidP="00EF05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S</w:t>
      </w:r>
      <w:r w:rsidR="00EF05E5" w:rsidRPr="00DA2403">
        <w:rPr>
          <w:rFonts w:ascii="Times New Roman" w:hAnsi="Times New Roman" w:cs="Times New Roman"/>
          <w:i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i/>
          <w:color w:val="000000"/>
          <w:lang w:val="es-CO"/>
        </w:rPr>
        <w:t>⊄</w:t>
      </w:r>
      <w:r w:rsidR="00EF05E5"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  <w:ins w:id="16" w:author="Chris" w:date="2015-03-07T17:26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6F6FE660" w14:textId="1FFBC31F" w:rsidR="009A1BD6" w:rsidRPr="00AE7433" w:rsidRDefault="009A1BD6" w:rsidP="009A1BD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M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 xml:space="preserve"> S</w:t>
      </w:r>
      <w:ins w:id="17" w:author="Chris" w:date="2015-03-07T17:26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2CAECAE5" w14:textId="18794B50" w:rsidR="00DE2253" w:rsidRPr="00967E8C" w:rsidRDefault="009A1BD6" w:rsidP="00005E0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S</w:t>
      </w:r>
      <w:r w:rsidR="00EF05E5" w:rsidRPr="00967E8C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 xml:space="preserve">⊄ </w:t>
      </w:r>
      <w:r w:rsidR="00AE7433"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  <w:ins w:id="18" w:author="Chris" w:date="2015-03-07T17:26:00Z">
        <w:r w:rsidR="00B80384" w:rsidRPr="00D24AF2">
          <w:rPr>
            <w:rFonts w:ascii="Times New Roman" w:hAnsi="Times New Roman" w:cs="Times New Roman"/>
            <w:b/>
            <w:i/>
            <w:color w:val="000000"/>
            <w:lang w:val="es-CO"/>
          </w:rPr>
          <w:t>.</w:t>
        </w:r>
      </w:ins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21A95840" w:rsidR="00DE2253" w:rsidRDefault="002B018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19" w:author="Chris" w:date="2015-03-07T16:02:00Z">
        <w:r w:rsidR="003E5A46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377D927" w:rsidR="00DE2253" w:rsidRDefault="00E258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conjuntos que Fernando creó con los números del 1 al 20.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5FDAAC55" w:rsidR="00C531DB" w:rsidRDefault="007E079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</w:t>
      </w:r>
      <w:ins w:id="20" w:author="Chris" w:date="2015-03-07T16:02:00Z">
        <w:r w:rsidR="003E5A46">
          <w:rPr>
            <w:rFonts w:ascii="Arial" w:hAnsi="Arial" w:cs="Arial"/>
            <w:noProof/>
            <w:sz w:val="18"/>
            <w:szCs w:val="18"/>
            <w:lang w:val="es-CO" w:eastAsia="es-CO"/>
          </w:rPr>
          <w:t>;</w:t>
        </w:r>
      </w:ins>
      <w:del w:id="21" w:author="Chris" w:date="2015-03-07T16:02:00Z">
        <w:r w:rsidDel="003E5A46">
          <w:rPr>
            <w:rFonts w:ascii="Arial" w:hAnsi="Arial" w:cs="Arial"/>
            <w:noProof/>
            <w:sz w:val="18"/>
            <w:szCs w:val="18"/>
            <w:lang w:val="es-CO" w:eastAsia="es-CO"/>
          </w:rPr>
          <w:delText>,</w:delText>
        </w:r>
      </w:del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sin embargo</w:t>
      </w:r>
      <w:ins w:id="22" w:author="Chris" w:date="2015-03-07T16:03:00Z">
        <w:r w:rsidR="003E5A46">
          <w:rPr>
            <w:rFonts w:ascii="Arial" w:hAnsi="Arial" w:cs="Arial"/>
            <w:noProof/>
            <w:sz w:val="18"/>
            <w:szCs w:val="18"/>
            <w:lang w:val="es-CO" w:eastAsia="es-CO"/>
          </w:rPr>
          <w:t>,</w:t>
        </w:r>
      </w:ins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todos los números deben ir en color negro</w:t>
      </w:r>
      <w:r w:rsidR="00967E8C">
        <w:rPr>
          <w:rFonts w:ascii="Arial" w:hAnsi="Arial" w:cs="Arial"/>
          <w:noProof/>
          <w:sz w:val="18"/>
          <w:szCs w:val="18"/>
          <w:lang w:val="es-CO" w:eastAsia="es-CO"/>
        </w:rPr>
        <w:t>.</w:t>
      </w:r>
    </w:p>
    <w:p w14:paraId="01EB9F92" w14:textId="286D5C44" w:rsidR="007E079C" w:rsidRDefault="00675E9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D072335" wp14:editId="1E9658B0">
            <wp:extent cx="2711395" cy="19482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61" cy="19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D53225" w14:textId="437A0A2C" w:rsidR="005664DE" w:rsidRPr="007F74EA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MA_04_01_CO_REC80_IMG03n.png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552B29E7" w:rsidR="00C531DB" w:rsidRPr="007F74EA" w:rsidRDefault="0019101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967E8C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IMG03a.png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AADD0F4" w14:textId="004B07BF" w:rsidR="00675E99" w:rsidRPr="00AE7433" w:rsidRDefault="00675E99" w:rsidP="00675E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D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I</w:t>
      </w:r>
      <w:ins w:id="23" w:author="Chris" w:date="2015-03-07T17:26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65E563E2" w14:textId="5974C908" w:rsidR="00D56C41" w:rsidRPr="00AE7433" w:rsidRDefault="00675E99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I</w:t>
      </w:r>
      <w:r w:rsidR="00D56C41"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i/>
          <w:color w:val="000000"/>
          <w:lang w:val="es-CO"/>
        </w:rPr>
        <w:t>⊂</w:t>
      </w:r>
      <w:r w:rsidR="00D56C41"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V</w:t>
      </w:r>
      <w:ins w:id="24" w:author="Chris" w:date="2015-03-07T17:26:00Z">
        <w:r w:rsidR="00B80384" w:rsidRPr="00D24AF2">
          <w:rPr>
            <w:rFonts w:ascii="Times New Roman" w:hAnsi="Times New Roman" w:cs="Times New Roman"/>
            <w:b/>
            <w:i/>
            <w:color w:val="000000"/>
            <w:lang w:val="es-CO"/>
          </w:rPr>
          <w:t>.</w:t>
        </w:r>
      </w:ins>
    </w:p>
    <w:p w14:paraId="2C35BCCE" w14:textId="093A07CC" w:rsidR="00D56C41" w:rsidRPr="00675E99" w:rsidRDefault="00A126B1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D</w:t>
      </w:r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="00D56C41"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675E99" w:rsidRPr="00DA2403">
        <w:rPr>
          <w:rFonts w:ascii="Times New Roman" w:hAnsi="Times New Roman" w:cs="Times New Roman"/>
          <w:b/>
          <w:i/>
          <w:color w:val="000000"/>
          <w:lang w:val="es-CO"/>
        </w:rPr>
        <w:t>I</w:t>
      </w:r>
      <w:ins w:id="25" w:author="Chris" w:date="2015-03-07T17:26:00Z">
        <w:r w:rsidR="00B80384" w:rsidRPr="00D24AF2">
          <w:rPr>
            <w:rFonts w:ascii="Times New Roman" w:hAnsi="Times New Roman" w:cs="Times New Roman"/>
            <w:b/>
            <w:i/>
            <w:color w:val="000000"/>
            <w:lang w:val="es-CO"/>
          </w:rPr>
          <w:t>.</w:t>
        </w:r>
      </w:ins>
    </w:p>
    <w:p w14:paraId="2498ED4D" w14:textId="1249C580" w:rsidR="00D56C41" w:rsidRPr="00675E99" w:rsidRDefault="00675E99" w:rsidP="00D56C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P</w:t>
      </w:r>
      <w:r w:rsidR="00D56C41"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i/>
          <w:color w:val="000000"/>
          <w:lang w:val="es-CO"/>
        </w:rPr>
        <w:t>⊂</w:t>
      </w:r>
      <w:r w:rsidR="00D56C41"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6756F2" w:rsidRPr="00DA2403">
        <w:rPr>
          <w:rFonts w:ascii="Times New Roman" w:hAnsi="Times New Roman" w:cs="Times New Roman"/>
          <w:b/>
          <w:i/>
          <w:color w:val="000000"/>
          <w:lang w:val="es-CO"/>
        </w:rPr>
        <w:t>D</w:t>
      </w:r>
      <w:ins w:id="26" w:author="Chris" w:date="2015-03-07T17:26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19D45ADF" w14:textId="332A6F4E" w:rsidR="00D56C41" w:rsidRPr="00675E99" w:rsidRDefault="00675E99" w:rsidP="00D56C4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I</w:t>
      </w:r>
      <w:r w:rsidR="00D56C41" w:rsidRPr="00675E99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⊄</w:t>
      </w:r>
      <w:r w:rsidR="00DA2403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D</w:t>
      </w:r>
      <w:ins w:id="27" w:author="Chris" w:date="2015-03-07T17:26:00Z">
        <w:r w:rsidR="00B80384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BEF98A" w14:textId="63121EDB" w:rsidR="00E8184F" w:rsidRDefault="00E8184F" w:rsidP="00E818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28" w:author="Chris" w:date="2015-03-07T16:03:00Z">
        <w:r w:rsidR="003E5A46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6449A36F" w:rsidR="00DE2253" w:rsidRDefault="00E8184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Manuela creó varios conjuntos con los medios de transporte. 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63379A36" w:rsidR="00C531DB" w:rsidRDefault="00E867E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C5A0F85" wp14:editId="7A52CC18">
            <wp:extent cx="3915601" cy="886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87" cy="904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693A94" w14:textId="5B1C71BC" w:rsidR="005664DE" w:rsidRPr="007F74EA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MA_04_01_CO_REC80_IMG04n.png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8FE2C3" w14:textId="775B5D8B" w:rsidR="00464FE7" w:rsidRPr="007F74EA" w:rsidRDefault="0019101A" w:rsidP="00464FE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464FE7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IMG04a.png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40F75A" w14:textId="7DFCD8D3" w:rsidR="00945E45" w:rsidRPr="00675E99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T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Pr="00675E9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A</w:t>
      </w:r>
      <w:ins w:id="29" w:author="Chris" w:date="2015-03-07T17:32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0B1AECA8" w14:textId="68172085" w:rsidR="00945E45" w:rsidRPr="00AE7433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M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  <w:ins w:id="30" w:author="Chris" w:date="2015-03-07T17:32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22F5A474" w14:textId="5A47708C" w:rsidR="00945E45" w:rsidRPr="00AE7433" w:rsidRDefault="00945E45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 xml:space="preserve">T </w:t>
      </w:r>
      <w:r w:rsidR="00DA2403">
        <w:rPr>
          <w:rFonts w:ascii="Cambria Math" w:hAnsi="Cambria Math" w:cs="Times New Roman"/>
          <w:b/>
          <w:i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  <w:ins w:id="31" w:author="Chris" w:date="2015-03-07T17:32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155E415B" w14:textId="01B589B9" w:rsidR="00945E45" w:rsidRPr="00945E45" w:rsidRDefault="009C6697" w:rsidP="00945E4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  <w:r w:rsidR="00945E45"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="00945E45"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T</w:t>
      </w:r>
      <w:ins w:id="32" w:author="Chris" w:date="2015-03-07T17:32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08A58A15" w14:textId="2C713009" w:rsidR="00DE2253" w:rsidRPr="00945E45" w:rsidRDefault="00945E45" w:rsidP="00F53DF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A</w:t>
      </w:r>
      <w:r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⊄</w:t>
      </w:r>
      <w:r w:rsidRPr="00945E4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M</w:t>
      </w:r>
      <w:ins w:id="33" w:author="Chris" w:date="2015-03-07T17:32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F5CC20" w14:textId="49369991" w:rsidR="00ED603E" w:rsidRDefault="00ED603E" w:rsidP="00ED60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  <w:ins w:id="34" w:author="Chris" w:date="2015-03-07T16:03:00Z">
        <w:r w:rsidR="003E5A46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6F082A" w:rsidR="00DE2253" w:rsidRDefault="0067412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profesora de </w:t>
      </w:r>
      <w:ins w:id="35" w:author="Chris" w:date="2015-03-07T16:07:00Z">
        <w:r w:rsidR="00651C9C">
          <w:rPr>
            <w:rFonts w:ascii="Arial" w:hAnsi="Arial" w:cs="Arial"/>
            <w:sz w:val="18"/>
            <w:szCs w:val="18"/>
            <w:lang w:val="es-ES_tradnl"/>
          </w:rPr>
          <w:t>l</w:t>
        </w:r>
      </w:ins>
      <w:del w:id="36" w:author="Chris" w:date="2015-03-07T16:07:00Z">
        <w:r w:rsidDel="00651C9C">
          <w:rPr>
            <w:rFonts w:ascii="Arial" w:hAnsi="Arial" w:cs="Arial"/>
            <w:sz w:val="18"/>
            <w:szCs w:val="18"/>
            <w:lang w:val="es-ES_tradnl"/>
          </w:rPr>
          <w:delText>L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enguaje presentó la siguiente representación de las letras. 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C27F307" w:rsidR="00C531DB" w:rsidRDefault="00E45A7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importante la clasificación de las letras</w:t>
      </w:r>
      <w:del w:id="37" w:author="Chris" w:date="2015-03-07T16:03:00Z">
        <w:r w:rsidDel="003E5A46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y que cada grupo esté encerrado en un color diferente. </w:t>
      </w:r>
    </w:p>
    <w:p w14:paraId="38611232" w14:textId="1B20D551" w:rsidR="00C531DB" w:rsidRDefault="008C72D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FA92DA" wp14:editId="5B1C6659">
            <wp:extent cx="3395207" cy="23883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08" cy="23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8AD5A5" w14:textId="56FCC450" w:rsidR="005664DE" w:rsidRPr="007F74EA" w:rsidRDefault="005664DE" w:rsidP="005664D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MA_04_01_CO_REC80_IMG05n.png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6A6AB72F" w:rsidR="00C531DB" w:rsidRPr="007F74EA" w:rsidRDefault="0019101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417EF3">
        <w:rPr>
          <w:rFonts w:ascii="Arial" w:hAnsi="Arial" w:cs="Arial"/>
          <w:sz w:val="18"/>
          <w:szCs w:val="18"/>
          <w:lang w:val="es-ES_tradnl"/>
        </w:rPr>
        <w:t>REC80</w:t>
      </w:r>
      <w:r w:rsidR="00B41E8A">
        <w:rPr>
          <w:rFonts w:ascii="Arial" w:hAnsi="Arial" w:cs="Arial"/>
          <w:sz w:val="18"/>
          <w:szCs w:val="18"/>
          <w:lang w:val="es-ES_tradnl"/>
        </w:rPr>
        <w:t>_</w:t>
      </w:r>
      <w:r w:rsidR="005664DE">
        <w:rPr>
          <w:rFonts w:ascii="Arial" w:hAnsi="Arial" w:cs="Arial"/>
          <w:sz w:val="18"/>
          <w:szCs w:val="18"/>
          <w:lang w:val="es-ES_tradnl"/>
        </w:rPr>
        <w:t>IMG05a.png</w:t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EA7CBE3" w14:textId="0D4C9B19" w:rsidR="008C72D5" w:rsidRDefault="008C72D5" w:rsidP="008C72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V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⊂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B</w:t>
      </w:r>
      <w:ins w:id="38" w:author="Chris" w:date="2015-03-07T17:32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</w:p>
    <w:p w14:paraId="6328F4AC" w14:textId="4EE6BFAF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C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⊂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L</w:t>
      </w:r>
      <w:ins w:id="39" w:author="Chris" w:date="2015-03-07T17:32:00Z">
        <w:r w:rsidR="00B80384" w:rsidRPr="00D24AF2">
          <w:rPr>
            <w:rFonts w:ascii="Times New Roman" w:hAnsi="Times New Roman" w:cs="Times New Roman"/>
            <w:b/>
            <w:i/>
            <w:color w:val="000000"/>
            <w:lang w:val="es-CO"/>
          </w:rPr>
          <w:t>.</w:t>
        </w:r>
      </w:ins>
    </w:p>
    <w:p w14:paraId="6CB28C53" w14:textId="05547FDC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s-CO"/>
        </w:rPr>
      </w:pPr>
      <w:r w:rsidRPr="00DA2403">
        <w:rPr>
          <w:rFonts w:ascii="Times New Roman" w:hAnsi="Times New Roman" w:cs="Times New Roman"/>
          <w:i/>
          <w:color w:val="000000"/>
          <w:lang w:val="es-CO"/>
        </w:rPr>
        <w:t>S</w:t>
      </w:r>
      <w:r w:rsidRPr="008C72D5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color w:val="000000"/>
          <w:lang w:val="es-CO"/>
        </w:rPr>
        <w:t>⊄</w:t>
      </w:r>
      <w:r w:rsidRPr="008C72D5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i/>
          <w:color w:val="000000"/>
          <w:lang w:val="es-CO"/>
        </w:rPr>
        <w:t>L</w:t>
      </w:r>
      <w:ins w:id="40" w:author="Chris" w:date="2015-03-07T17:32:00Z">
        <w:r w:rsidR="00B80384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</w:p>
    <w:p w14:paraId="0AF2200B" w14:textId="15B9C1E3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S</w:t>
      </w:r>
      <w:ins w:id="41" w:author="Chris" w:date="2015-03-07T17:32:00Z">
        <w:r w:rsidR="00B80384" w:rsidRPr="00D24AF2">
          <w:rPr>
            <w:rFonts w:ascii="Times New Roman" w:hAnsi="Times New Roman" w:cs="Times New Roman"/>
            <w:b/>
            <w:i/>
            <w:color w:val="000000"/>
            <w:lang w:val="es-CO"/>
          </w:rPr>
          <w:t>.</w:t>
        </w:r>
      </w:ins>
    </w:p>
    <w:p w14:paraId="145F56A3" w14:textId="124FE654" w:rsidR="008C72D5" w:rsidRPr="008C72D5" w:rsidRDefault="008C72D5" w:rsidP="008C72D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B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DA2403">
        <w:rPr>
          <w:rFonts w:ascii="Cambria Math" w:hAnsi="Cambria Math" w:cs="Times New Roman"/>
          <w:b/>
          <w:color w:val="000000"/>
          <w:lang w:val="es-CO"/>
        </w:rPr>
        <w:t>⊄</w:t>
      </w:r>
      <w:r w:rsidRPr="008C72D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DA2403">
        <w:rPr>
          <w:rFonts w:ascii="Times New Roman" w:hAnsi="Times New Roman" w:cs="Times New Roman"/>
          <w:b/>
          <w:i/>
          <w:color w:val="000000"/>
          <w:lang w:val="es-CO"/>
        </w:rPr>
        <w:t>M</w:t>
      </w:r>
      <w:bookmarkStart w:id="42" w:name="_GoBack"/>
      <w:ins w:id="43" w:author="Chris" w:date="2015-03-07T17:32:00Z">
        <w:r w:rsidR="00B80384" w:rsidRPr="00D24AF2">
          <w:rPr>
            <w:rFonts w:ascii="Times New Roman" w:hAnsi="Times New Roman" w:cs="Times New Roman"/>
            <w:b/>
            <w:i/>
            <w:color w:val="000000"/>
            <w:lang w:val="es-CO"/>
          </w:rPr>
          <w:t>.</w:t>
        </w:r>
      </w:ins>
      <w:bookmarkEnd w:id="42"/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0463F"/>
    <w:multiLevelType w:val="hybridMultilevel"/>
    <w:tmpl w:val="2576942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A3B4E"/>
    <w:multiLevelType w:val="hybridMultilevel"/>
    <w:tmpl w:val="C20A8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C5086"/>
    <w:multiLevelType w:val="hybridMultilevel"/>
    <w:tmpl w:val="407C4E60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A0704"/>
    <w:multiLevelType w:val="hybridMultilevel"/>
    <w:tmpl w:val="EFBCABC6"/>
    <w:lvl w:ilvl="0" w:tplc="C4A6A406">
      <w:start w:val="3"/>
      <w:numFmt w:val="bullet"/>
      <w:lvlText w:val=""/>
      <w:lvlJc w:val="left"/>
      <w:pPr>
        <w:ind w:left="927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6D4437E"/>
    <w:multiLevelType w:val="hybridMultilevel"/>
    <w:tmpl w:val="6A20DC12"/>
    <w:lvl w:ilvl="0" w:tplc="FE8CC64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531B6"/>
    <w:multiLevelType w:val="hybridMultilevel"/>
    <w:tmpl w:val="97E47C5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8A3"/>
    <w:rsid w:val="000719EE"/>
    <w:rsid w:val="000A1FAB"/>
    <w:rsid w:val="000B20BA"/>
    <w:rsid w:val="00104E5C"/>
    <w:rsid w:val="00112487"/>
    <w:rsid w:val="00123721"/>
    <w:rsid w:val="00125D25"/>
    <w:rsid w:val="0019101A"/>
    <w:rsid w:val="001B092E"/>
    <w:rsid w:val="001B1A29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94586"/>
    <w:rsid w:val="002B0186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3E5A46"/>
    <w:rsid w:val="004024BA"/>
    <w:rsid w:val="00411F22"/>
    <w:rsid w:val="00417B06"/>
    <w:rsid w:val="00417EF3"/>
    <w:rsid w:val="004375B6"/>
    <w:rsid w:val="0045712C"/>
    <w:rsid w:val="00464FE7"/>
    <w:rsid w:val="00485C72"/>
    <w:rsid w:val="00495119"/>
    <w:rsid w:val="004A1C0A"/>
    <w:rsid w:val="004A4A9C"/>
    <w:rsid w:val="00506868"/>
    <w:rsid w:val="00510FE7"/>
    <w:rsid w:val="0051107C"/>
    <w:rsid w:val="0052013C"/>
    <w:rsid w:val="005513FA"/>
    <w:rsid w:val="00551D6E"/>
    <w:rsid w:val="00552D7C"/>
    <w:rsid w:val="005664DE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51C9C"/>
    <w:rsid w:val="00674122"/>
    <w:rsid w:val="006756F2"/>
    <w:rsid w:val="00675E99"/>
    <w:rsid w:val="00683A57"/>
    <w:rsid w:val="006907A4"/>
    <w:rsid w:val="0069798F"/>
    <w:rsid w:val="006A32CE"/>
    <w:rsid w:val="006A3851"/>
    <w:rsid w:val="006B0DEC"/>
    <w:rsid w:val="006B1C75"/>
    <w:rsid w:val="006C5EF2"/>
    <w:rsid w:val="006D02A8"/>
    <w:rsid w:val="006E1C59"/>
    <w:rsid w:val="006E32EF"/>
    <w:rsid w:val="006F1FE3"/>
    <w:rsid w:val="00713B23"/>
    <w:rsid w:val="0072270A"/>
    <w:rsid w:val="007343A5"/>
    <w:rsid w:val="00741F4D"/>
    <w:rsid w:val="00742D83"/>
    <w:rsid w:val="00742E65"/>
    <w:rsid w:val="0074775C"/>
    <w:rsid w:val="007768A4"/>
    <w:rsid w:val="00792588"/>
    <w:rsid w:val="007A2B2C"/>
    <w:rsid w:val="007A3237"/>
    <w:rsid w:val="007B25C8"/>
    <w:rsid w:val="007B521F"/>
    <w:rsid w:val="007B7770"/>
    <w:rsid w:val="007C28CE"/>
    <w:rsid w:val="007D0493"/>
    <w:rsid w:val="007D2825"/>
    <w:rsid w:val="007D4CAB"/>
    <w:rsid w:val="007E079C"/>
    <w:rsid w:val="007F74EA"/>
    <w:rsid w:val="00820D13"/>
    <w:rsid w:val="00844A91"/>
    <w:rsid w:val="008752D9"/>
    <w:rsid w:val="00881754"/>
    <w:rsid w:val="008932B9"/>
    <w:rsid w:val="008A0F6E"/>
    <w:rsid w:val="008C25DC"/>
    <w:rsid w:val="008C6F76"/>
    <w:rsid w:val="008C72D5"/>
    <w:rsid w:val="00923C89"/>
    <w:rsid w:val="009320AC"/>
    <w:rsid w:val="00945E45"/>
    <w:rsid w:val="009510B5"/>
    <w:rsid w:val="00953886"/>
    <w:rsid w:val="0096095D"/>
    <w:rsid w:val="00967E8C"/>
    <w:rsid w:val="0099088A"/>
    <w:rsid w:val="00992AB9"/>
    <w:rsid w:val="009A1BD6"/>
    <w:rsid w:val="009C4689"/>
    <w:rsid w:val="009C5002"/>
    <w:rsid w:val="009C6697"/>
    <w:rsid w:val="009E7DAC"/>
    <w:rsid w:val="009F074B"/>
    <w:rsid w:val="00A126B1"/>
    <w:rsid w:val="00A22796"/>
    <w:rsid w:val="00A61B6D"/>
    <w:rsid w:val="00A714C4"/>
    <w:rsid w:val="00A74CE5"/>
    <w:rsid w:val="00A925B6"/>
    <w:rsid w:val="00A974E1"/>
    <w:rsid w:val="00AA0FF1"/>
    <w:rsid w:val="00AB0FC9"/>
    <w:rsid w:val="00AC165F"/>
    <w:rsid w:val="00AC45C1"/>
    <w:rsid w:val="00AC7496"/>
    <w:rsid w:val="00AC7FAC"/>
    <w:rsid w:val="00AE0F1F"/>
    <w:rsid w:val="00AE458C"/>
    <w:rsid w:val="00AE7433"/>
    <w:rsid w:val="00AF23DF"/>
    <w:rsid w:val="00B0282E"/>
    <w:rsid w:val="00B133FE"/>
    <w:rsid w:val="00B41E8A"/>
    <w:rsid w:val="00B45ECD"/>
    <w:rsid w:val="00B51D60"/>
    <w:rsid w:val="00B5250C"/>
    <w:rsid w:val="00B55138"/>
    <w:rsid w:val="00B80384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4AF2"/>
    <w:rsid w:val="00D3600C"/>
    <w:rsid w:val="00D56C41"/>
    <w:rsid w:val="00D660AD"/>
    <w:rsid w:val="00DA2403"/>
    <w:rsid w:val="00DB2166"/>
    <w:rsid w:val="00DE18C1"/>
    <w:rsid w:val="00DE1C4F"/>
    <w:rsid w:val="00DE2253"/>
    <w:rsid w:val="00DE69EE"/>
    <w:rsid w:val="00DE6A1B"/>
    <w:rsid w:val="00DF5702"/>
    <w:rsid w:val="00E05174"/>
    <w:rsid w:val="00E14BD5"/>
    <w:rsid w:val="00E25866"/>
    <w:rsid w:val="00E32F4B"/>
    <w:rsid w:val="00E45A77"/>
    <w:rsid w:val="00E54DA3"/>
    <w:rsid w:val="00E61A4B"/>
    <w:rsid w:val="00E62858"/>
    <w:rsid w:val="00E7707B"/>
    <w:rsid w:val="00E814BE"/>
    <w:rsid w:val="00E8184F"/>
    <w:rsid w:val="00E84C33"/>
    <w:rsid w:val="00E867E2"/>
    <w:rsid w:val="00EA22E1"/>
    <w:rsid w:val="00EA3E65"/>
    <w:rsid w:val="00EB0CCB"/>
    <w:rsid w:val="00EC398E"/>
    <w:rsid w:val="00EC3FD8"/>
    <w:rsid w:val="00ED603E"/>
    <w:rsid w:val="00EF05E5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2122115-B52D-46F3-808F-E6F4E59A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D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D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D1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D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D13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50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5002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DA2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10</cp:revision>
  <dcterms:created xsi:type="dcterms:W3CDTF">2015-03-01T17:04:00Z</dcterms:created>
  <dcterms:modified xsi:type="dcterms:W3CDTF">2015-03-17T22:23:00Z</dcterms:modified>
</cp:coreProperties>
</file>