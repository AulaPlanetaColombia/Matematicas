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D56936B" w:rsidR="00E61A4B" w:rsidRPr="006D02A8" w:rsidRDefault="00103A4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C253A83" w:rsidR="00E14BD5" w:rsidRPr="000719EE" w:rsidRDefault="00103A4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Diferencia entre conjuntos</w:t>
      </w:r>
      <w:del w:id="0" w:author="Chris" w:date="2015-03-07T17:57:00Z">
        <w:r w:rsidDel="00B31A30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3515BFD5" w:rsidR="000719EE" w:rsidRPr="000719EE" w:rsidRDefault="00E83B37" w:rsidP="000719EE">
      <w:pPr>
        <w:rPr>
          <w:rFonts w:ascii="Arial" w:hAnsi="Arial" w:cs="Arial"/>
          <w:sz w:val="18"/>
          <w:szCs w:val="18"/>
          <w:lang w:val="es-ES_tradnl"/>
        </w:rPr>
      </w:pPr>
      <w:ins w:id="1" w:author="Johana Montejo Rozo" w:date="2015-03-17T17:12:00Z">
        <w:r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0664D83" w:rsidR="000719EE" w:rsidRPr="000719EE" w:rsidRDefault="00103A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Actividad para practicar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diferencia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036CD1B" w:rsidR="000719EE" w:rsidRPr="00542ACE" w:rsidRDefault="00103A4B" w:rsidP="000719EE">
      <w:pPr>
        <w:rPr>
          <w:rFonts w:ascii="Times" w:hAnsi="Times" w:cs="Arial"/>
          <w:lang w:val="es-ES_tradnl"/>
        </w:rPr>
      </w:pPr>
      <w:r w:rsidRPr="00542ACE">
        <w:rPr>
          <w:rFonts w:ascii="Times" w:hAnsi="Times" w:cs="Arial"/>
          <w:lang w:val="es-ES_tradnl"/>
        </w:rPr>
        <w:t xml:space="preserve">Conjunto, diferencia, </w:t>
      </w:r>
      <w:r w:rsidR="00582006" w:rsidRPr="00542ACE">
        <w:rPr>
          <w:rFonts w:ascii="Times" w:hAnsi="Times" w:cs="Arial"/>
          <w:lang w:val="es-ES_tradnl"/>
        </w:rPr>
        <w:t xml:space="preserve">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9024DC" w:rsidR="000719EE" w:rsidRPr="000719EE" w:rsidRDefault="00511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1957EA4" w:rsidR="005F4C68" w:rsidRPr="005F4C68" w:rsidRDefault="00CD74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806967B" w:rsidR="002E4EE6" w:rsidRPr="00AC7496" w:rsidRDefault="00CD74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03A4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39972836" w:rsidR="00712769" w:rsidRPr="005F4C68" w:rsidRDefault="00CD742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154103B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F0B3D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Diferencia entre conjuntos</w:t>
      </w:r>
      <w:del w:id="2" w:author="Chris" w:date="2015-03-07T17:57:00Z">
        <w:r w:rsidDel="00B31A30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13D7AB7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5C4CE93" w14:textId="77777777" w:rsidR="00142441" w:rsidRPr="000719EE" w:rsidRDefault="00142441" w:rsidP="001424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Luego, da clic en enviar. Si es necesario</w:t>
      </w:r>
      <w:del w:id="3" w:author="Chris" w:date="2015-03-07T17:57:00Z">
        <w:r w:rsidDel="00B31A30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entrega las respuestas en tu cuaderno o envíalas por e-mail a tu profesor para ser evaluadas.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A35E0D4" w:rsidR="000719EE" w:rsidRDefault="001424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FFEEF6C" w:rsidR="009C4689" w:rsidRDefault="0014244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C4C885" w14:textId="0BE6D42A" w:rsidR="005706E8" w:rsidRDefault="005706E8" w:rsidP="005706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Sean los conjuntos: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D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{0,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P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7BDE72AB" w14:textId="77777777" w:rsidR="00F65E79" w:rsidRDefault="005706E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142441">
        <w:rPr>
          <w:rFonts w:ascii="Arial" w:hAnsi="Arial" w:cs="Arial"/>
          <w:sz w:val="18"/>
          <w:szCs w:val="18"/>
          <w:lang w:val="es-ES_tradnl"/>
        </w:rPr>
        <w:t>etermina por extensión e</w:t>
      </w:r>
      <w:r w:rsidR="00F65E79">
        <w:rPr>
          <w:rFonts w:ascii="Arial" w:hAnsi="Arial" w:cs="Arial"/>
          <w:sz w:val="18"/>
          <w:szCs w:val="18"/>
          <w:lang w:val="es-ES_tradnl"/>
        </w:rPr>
        <w:t>l resultado de:</w:t>
      </w:r>
    </w:p>
    <w:p w14:paraId="332A535B" w14:textId="471F6F87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4" w:author="Chris" w:date="2015-03-07T17:59:00Z">
        <w:r w:rsidR="00B31A30">
          <w:rPr>
            <w:rFonts w:ascii="Arial" w:hAnsi="Arial" w:cs="Arial"/>
            <w:sz w:val="18"/>
            <w:szCs w:val="18"/>
            <w:lang w:val="es-ES_tradnl"/>
          </w:rPr>
          <w:t>–</w:t>
        </w:r>
      </w:ins>
      <w:del w:id="5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>–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ins w:id="6" w:author="Chris" w:date="2015-03-07T17:59:00Z">
        <w:r w:rsidR="00B31A30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753BDB" w14:textId="54041EE8" w:rsidR="00F70E70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7" w:author="Chris" w:date="2015-03-07T17:59:00Z">
        <w:r w:rsidR="00B31A30">
          <w:rPr>
            <w:rFonts w:ascii="Arial" w:hAnsi="Arial" w:cs="Arial"/>
            <w:sz w:val="18"/>
            <w:szCs w:val="18"/>
            <w:lang w:val="es-ES_tradnl"/>
          </w:rPr>
          <w:t>–</w:t>
        </w:r>
      </w:ins>
      <w:del w:id="8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>–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ins w:id="9" w:author="Chris" w:date="2015-03-07T17:59:00Z">
        <w:r w:rsidR="00B31A30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10" w:author="Chris" w:date="2015-03-07T17:59:00Z">
        <w:r w:rsidDel="00B31A3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</w:p>
    <w:p w14:paraId="34BD43AD" w14:textId="77777777" w:rsidR="00142441" w:rsidRDefault="0014244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194DF2F" w14:textId="3742D51B" w:rsidR="00F65E79" w:rsidRDefault="00F65E7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¿Obtuviste el mismo resultado? Explica tu respuesta. </w:t>
      </w:r>
    </w:p>
    <w:p w14:paraId="19F64E25" w14:textId="77777777" w:rsidR="00F65E79" w:rsidRPr="007F74EA" w:rsidRDefault="00F65E7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7BA76E5" w:rsidR="009C2E06" w:rsidRDefault="0014244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77009A1" w14:textId="77777777" w:rsidR="00142441" w:rsidRDefault="00142441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7CA73" w14:textId="77777777" w:rsidR="005706E8" w:rsidRDefault="005706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10BF56" w14:textId="0C19A779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conjuntos: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D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{0,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9}</w:t>
      </w:r>
      <w:ins w:id="11" w:author="Johana Montejo Rozo" w:date="2015-03-17T17:12:00Z">
        <w:r w:rsidR="00CF3EF7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P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r w:rsidR="00CD7429" w:rsidRPr="009777CF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3B89069B" w14:textId="77777777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el resultado de:</w:t>
      </w:r>
    </w:p>
    <w:p w14:paraId="12CF4346" w14:textId="30F58F95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12" w:author="Chris" w:date="2015-03-07T17:58:00Z">
        <w:r w:rsidR="00B31A30">
          <w:rPr>
            <w:rFonts w:ascii="Arial" w:hAnsi="Arial" w:cs="Arial"/>
            <w:sz w:val="18"/>
            <w:szCs w:val="18"/>
            <w:lang w:val="es-ES_tradnl"/>
          </w:rPr>
          <w:t>−</w:t>
        </w:r>
      </w:ins>
      <w:del w:id="13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>–</w:delText>
        </w:r>
      </w:del>
      <w:r w:rsidRPr="009777CF">
        <w:rPr>
          <w:rFonts w:ascii="Arial" w:hAnsi="Arial" w:cs="Arial"/>
          <w:i/>
          <w:sz w:val="18"/>
          <w:szCs w:val="18"/>
          <w:lang w:val="es-ES_tradnl"/>
        </w:rPr>
        <w:t xml:space="preserve"> P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549B8A" w14:textId="5792094A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14" w:author="Chris" w:date="2015-03-07T17:58:00Z">
        <w:r w:rsidR="00B31A30">
          <w:rPr>
            <w:rFonts w:ascii="Arial" w:hAnsi="Arial" w:cs="Arial"/>
            <w:sz w:val="18"/>
            <w:szCs w:val="18"/>
            <w:lang w:val="es-ES_tradnl"/>
          </w:rPr>
          <w:t>−</w:t>
        </w:r>
      </w:ins>
      <w:del w:id="15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>–</w:delText>
        </w:r>
      </w:del>
      <w:r w:rsidRPr="009777CF">
        <w:rPr>
          <w:rFonts w:ascii="Arial" w:hAnsi="Arial" w:cs="Arial"/>
          <w:i/>
          <w:sz w:val="18"/>
          <w:szCs w:val="18"/>
          <w:lang w:val="es-ES_tradnl"/>
        </w:rPr>
        <w:t xml:space="preserve"> D</w:t>
      </w:r>
    </w:p>
    <w:p w14:paraId="2CDFBF12" w14:textId="77777777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</w:p>
    <w:p w14:paraId="05C2C46E" w14:textId="77777777" w:rsidR="00FA203C" w:rsidRDefault="00FA203C" w:rsidP="00FA20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¿Obtuviste el mismo resultado? Explica tu respuesta. 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5312123C" w:rsidR="005B1760" w:rsidRDefault="00AD540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A77150" w14:textId="098957BA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conjuntos: </w:t>
      </w:r>
      <w:r w:rsidRPr="000C1476">
        <w:rPr>
          <w:rFonts w:ascii="Arial" w:hAnsi="Arial" w:cs="Arial"/>
          <w:i/>
          <w:sz w:val="18"/>
          <w:szCs w:val="18"/>
          <w:lang w:val="es-ES_tradnl"/>
        </w:rPr>
        <w:t>V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0C1476">
        <w:rPr>
          <w:rFonts w:ascii="Arial" w:hAnsi="Arial" w:cs="Arial"/>
          <w:i/>
          <w:sz w:val="18"/>
          <w:szCs w:val="18"/>
          <w:lang w:val="es-ES_tradnl"/>
        </w:rPr>
        <w:t>D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{0,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0C1476">
        <w:rPr>
          <w:rFonts w:ascii="Arial" w:hAnsi="Arial" w:cs="Arial"/>
          <w:i/>
          <w:sz w:val="18"/>
          <w:szCs w:val="18"/>
          <w:lang w:val="es-ES_tradnl"/>
        </w:rPr>
        <w:t>P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0C1476">
        <w:rPr>
          <w:rFonts w:ascii="Arial" w:hAnsi="Arial" w:cs="Arial"/>
          <w:i/>
          <w:sz w:val="18"/>
          <w:szCs w:val="18"/>
          <w:lang w:val="es-ES_tradnl"/>
        </w:rPr>
        <w:t>M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1EB2E4BA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el resultado de:</w:t>
      </w:r>
    </w:p>
    <w:p w14:paraId="4FFD852B" w14:textId="04508811" w:rsidR="00AD540B" w:rsidRDefault="00AD540B" w:rsidP="00AD54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0C1476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16" w:author="Chris" w:date="2015-03-07T17:58:00Z">
        <w:r w:rsidR="00B31A30">
          <w:rPr>
            <w:rFonts w:ascii="Arial" w:hAnsi="Arial" w:cs="Arial"/>
            <w:sz w:val="18"/>
            <w:szCs w:val="18"/>
            <w:lang w:val="es-ES_tradnl"/>
          </w:rPr>
          <w:t>−</w:t>
        </w:r>
      </w:ins>
      <w:del w:id="17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>–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w:del w:id="18" w:author="Johana Montejo Rozo" w:date="2015-03-17T17:12:00Z">
        <w:r w:rsidRPr="000C1476" w:rsidDel="00E83B37">
          <w:rPr>
            <w:rFonts w:ascii="Arial" w:hAnsi="Arial" w:cs="Arial"/>
            <w:i/>
            <w:sz w:val="18"/>
            <w:szCs w:val="18"/>
            <w:lang w:val="es-ES_tradnl"/>
          </w:rPr>
          <w:delText>I</w:delText>
        </w:r>
      </w:del>
      <w:ins w:id="19" w:author="Johana Montejo Rozo" w:date="2015-03-17T17:12:00Z">
        <w:r w:rsidR="00E83B37">
          <w:rPr>
            <w:rFonts w:ascii="Arial" w:hAnsi="Arial" w:cs="Arial"/>
            <w:i/>
            <w:sz w:val="18"/>
            <w:szCs w:val="18"/>
            <w:lang w:val="es-ES_tradnl"/>
          </w:rPr>
          <w:t>D</w:t>
        </w:r>
      </w:ins>
      <w:ins w:id="20" w:author="Chris" w:date="2015-03-07T18:01:00Z">
        <w:r w:rsidR="00B31A30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  <w:r w:rsidRPr="000C1476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14:paraId="4BEA950B" w14:textId="2080A841" w:rsidR="00AD540B" w:rsidRDefault="00AD540B" w:rsidP="00AD54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bookmarkStart w:id="21" w:name="_GoBack"/>
      <w:bookmarkEnd w:id="21"/>
      <w:del w:id="22" w:author="Johana Montejo Rozo" w:date="2015-03-17T17:13:00Z">
        <w:r w:rsidRPr="000C1476" w:rsidDel="00E83B37">
          <w:rPr>
            <w:rFonts w:ascii="Arial" w:hAnsi="Arial" w:cs="Arial"/>
            <w:i/>
            <w:sz w:val="18"/>
            <w:szCs w:val="18"/>
            <w:lang w:val="es-ES_tradnl"/>
          </w:rPr>
          <w:delText>I</w:delText>
        </w:r>
      </w:del>
      <w:ins w:id="23" w:author="Johana Montejo Rozo" w:date="2015-03-17T17:13:00Z">
        <w:r w:rsidR="00E83B37">
          <w:rPr>
            <w:rFonts w:ascii="Arial" w:hAnsi="Arial" w:cs="Arial"/>
            <w:sz w:val="18"/>
            <w:szCs w:val="18"/>
            <w:lang w:val="es-ES_tradnl"/>
          </w:rPr>
          <w:t>D</w:t>
        </w:r>
      </w:ins>
      <w:del w:id="24" w:author="Johana Montejo Rozo" w:date="2015-03-17T17:13:00Z">
        <w:r w:rsidDel="00E83B37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ins w:id="25" w:author="Chris" w:date="2015-03-07T18:01:00Z">
        <w:r w:rsidR="00B31A30">
          <w:rPr>
            <w:rFonts w:ascii="Arial" w:hAnsi="Arial" w:cs="Arial"/>
            <w:sz w:val="18"/>
            <w:szCs w:val="18"/>
            <w:lang w:val="es-ES_tradnl"/>
          </w:rPr>
          <w:t>–</w:t>
        </w:r>
      </w:ins>
      <w:ins w:id="26" w:author="Chris" w:date="2015-03-07T17:58:00Z">
        <w:r w:rsidR="00B31A30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27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 xml:space="preserve">– </w:delText>
        </w:r>
      </w:del>
      <w:r w:rsidRPr="000C1476">
        <w:rPr>
          <w:rFonts w:ascii="Arial" w:hAnsi="Arial" w:cs="Arial"/>
          <w:i/>
          <w:sz w:val="18"/>
          <w:szCs w:val="18"/>
          <w:lang w:val="es-ES_tradnl"/>
        </w:rPr>
        <w:t>M</w:t>
      </w:r>
      <w:ins w:id="28" w:author="Chris" w:date="2015-03-07T18:01:00Z">
        <w:r w:rsidR="00B31A30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01649959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</w:p>
    <w:p w14:paraId="0B5B905A" w14:textId="7E11B407" w:rsidR="00AD540B" w:rsidRDefault="00FA203C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¿La diferencia entre conjuntos es </w:t>
      </w:r>
      <w:r w:rsidRPr="009E6FEF">
        <w:rPr>
          <w:rFonts w:ascii="Arial" w:hAnsi="Arial" w:cs="Arial"/>
          <w:b/>
          <w:sz w:val="18"/>
          <w:szCs w:val="18"/>
          <w:lang w:val="es-ES_tradnl"/>
        </w:rPr>
        <w:t>conmutativa</w:t>
      </w:r>
      <w:r>
        <w:rPr>
          <w:rFonts w:ascii="Arial" w:hAnsi="Arial" w:cs="Arial"/>
          <w:sz w:val="18"/>
          <w:szCs w:val="18"/>
          <w:lang w:val="es-ES_tradnl"/>
        </w:rPr>
        <w:t xml:space="preserve">? Explica tu respuesta teniendo en cuenta los resultados que obtuviste. </w:t>
      </w:r>
      <w:r w:rsidR="00AD540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BDC28E6" w:rsidR="005B1760" w:rsidRDefault="00FA203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F549B71" w14:textId="77777777" w:rsidR="00FA203C" w:rsidRDefault="00FA203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89634A" w14:textId="74F7250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F49"/>
    <w:multiLevelType w:val="hybridMultilevel"/>
    <w:tmpl w:val="EDBE248A"/>
    <w:lvl w:ilvl="0" w:tplc="BE3A394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1476"/>
    <w:rsid w:val="000D352C"/>
    <w:rsid w:val="00103A4B"/>
    <w:rsid w:val="00104E5C"/>
    <w:rsid w:val="00125D25"/>
    <w:rsid w:val="00142441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112DB"/>
    <w:rsid w:val="0052013C"/>
    <w:rsid w:val="00542ACE"/>
    <w:rsid w:val="005513FA"/>
    <w:rsid w:val="00551D6E"/>
    <w:rsid w:val="00552D7C"/>
    <w:rsid w:val="005706E8"/>
    <w:rsid w:val="0057625D"/>
    <w:rsid w:val="00582006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77CF"/>
    <w:rsid w:val="0099088A"/>
    <w:rsid w:val="00991941"/>
    <w:rsid w:val="00992AB9"/>
    <w:rsid w:val="009C2E06"/>
    <w:rsid w:val="009C4689"/>
    <w:rsid w:val="009E6FEF"/>
    <w:rsid w:val="009E7DAC"/>
    <w:rsid w:val="009F074B"/>
    <w:rsid w:val="009F27D9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540B"/>
    <w:rsid w:val="00AE458C"/>
    <w:rsid w:val="00AF23DF"/>
    <w:rsid w:val="00B0282E"/>
    <w:rsid w:val="00B31A30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7429"/>
    <w:rsid w:val="00CE7115"/>
    <w:rsid w:val="00CF3EF7"/>
    <w:rsid w:val="00D15A42"/>
    <w:rsid w:val="00D3600C"/>
    <w:rsid w:val="00D36C37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3B37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65E79"/>
    <w:rsid w:val="00F70E70"/>
    <w:rsid w:val="00F73B99"/>
    <w:rsid w:val="00F80068"/>
    <w:rsid w:val="00F819D0"/>
    <w:rsid w:val="00F93E33"/>
    <w:rsid w:val="00FA04FB"/>
    <w:rsid w:val="00FA203C"/>
    <w:rsid w:val="00FA6DF9"/>
    <w:rsid w:val="00FB3023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26FFC9B-43F5-406E-8B27-428F159A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1A3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A30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31A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1A3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1A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1A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1A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8</cp:revision>
  <dcterms:created xsi:type="dcterms:W3CDTF">2015-03-01T17:28:00Z</dcterms:created>
  <dcterms:modified xsi:type="dcterms:W3CDTF">2015-03-17T22:13:00Z</dcterms:modified>
</cp:coreProperties>
</file>