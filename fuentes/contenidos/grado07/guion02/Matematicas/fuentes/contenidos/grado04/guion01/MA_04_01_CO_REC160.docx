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470E6890" w14:textId="77777777" w:rsidR="006B2ADF" w:rsidRPr="00254FDB" w:rsidRDefault="006B2ADF" w:rsidP="006B2ADF">
      <w:pPr>
        <w:rPr>
          <w:rFonts w:ascii="Arial" w:hAnsi="Arial"/>
          <w:lang w:val="es-ES_tradnl"/>
        </w:rPr>
      </w:pPr>
    </w:p>
    <w:p w14:paraId="0ECE48E3" w14:textId="34C7FBCA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ins w:id="0" w:author="Johana Montejo Rozo" w:date="2015-03-17T17:11:00Z">
        <w:r w:rsidR="0096202F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bookmarkStart w:id="1" w:name="_GoBack"/>
      <w:bookmarkEnd w:id="1"/>
    </w:p>
    <w:p w14:paraId="1ACEE783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0E94452A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</w:p>
    <w:p w14:paraId="692E150D" w14:textId="77777777" w:rsidR="006B2ADF" w:rsidRPr="0063490D" w:rsidRDefault="006B2ADF" w:rsidP="006B2AD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7EA87CA" w14:textId="77777777" w:rsidR="006B2ADF" w:rsidRPr="009320AC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B6811B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27CA8A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la unión entre conjuntos</w:t>
      </w:r>
      <w:del w:id="2" w:author="Chris" w:date="2015-03-07T17:40:00Z">
        <w:r w:rsidDel="00C840CA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35F867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12B6044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BCF0676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unión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0037C193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7609DCAC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3639C22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unión, operaciones entre conjuntos. </w:t>
      </w:r>
    </w:p>
    <w:p w14:paraId="4F69B0E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24B52F3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5E136E2" w14:textId="3FAD8D4D" w:rsidR="006B2ADF" w:rsidRPr="000719EE" w:rsidRDefault="00CA2DE0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6B2ADF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3C03572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732CE27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B2ADF" w:rsidRPr="005F4C68" w14:paraId="4D830ED7" w14:textId="77777777" w:rsidTr="00FD05A5">
        <w:tc>
          <w:tcPr>
            <w:tcW w:w="1248" w:type="dxa"/>
          </w:tcPr>
          <w:p w14:paraId="231B9259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3CA348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F4EE55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0C1AFB3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17E1F20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E7CD1D5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8AE177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BF83E8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0625A0C4" w14:textId="77777777" w:rsidTr="00FD05A5">
        <w:tc>
          <w:tcPr>
            <w:tcW w:w="1248" w:type="dxa"/>
          </w:tcPr>
          <w:p w14:paraId="37DD337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C0CECA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6E0470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512528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AF5D81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46FE7B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419068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F1C924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C953E5E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34867AB5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B2ADF" w:rsidRPr="00AC7496" w14:paraId="7CA05333" w14:textId="77777777" w:rsidTr="00FD05A5">
        <w:tc>
          <w:tcPr>
            <w:tcW w:w="4536" w:type="dxa"/>
          </w:tcPr>
          <w:p w14:paraId="261E5470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49A08A1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49EE51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486D9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B2ADF" w:rsidRPr="00F52BDA" w14:paraId="1704CE5A" w14:textId="77777777" w:rsidTr="00FD05A5">
        <w:tc>
          <w:tcPr>
            <w:tcW w:w="4536" w:type="dxa"/>
          </w:tcPr>
          <w:p w14:paraId="2DA4D193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708CC98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79DB50B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83727F6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AC7496" w14:paraId="062B09DE" w14:textId="77777777" w:rsidTr="00FD05A5">
        <w:tc>
          <w:tcPr>
            <w:tcW w:w="4536" w:type="dxa"/>
          </w:tcPr>
          <w:p w14:paraId="2E6D1F33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B52AC77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DAF08E8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EF55E2F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AC7496" w14:paraId="0EAD3EF3" w14:textId="77777777" w:rsidTr="00FD05A5">
        <w:tc>
          <w:tcPr>
            <w:tcW w:w="4536" w:type="dxa"/>
          </w:tcPr>
          <w:p w14:paraId="3C26467E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36B162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3CDF55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050969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4B6F0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77FAD3AD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B2ADF" w:rsidRPr="005F4C68" w14:paraId="00E016A7" w14:textId="77777777" w:rsidTr="00FD05A5">
        <w:tc>
          <w:tcPr>
            <w:tcW w:w="2126" w:type="dxa"/>
          </w:tcPr>
          <w:p w14:paraId="6C97806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266A5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CAE4A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1B37C7E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BBB7B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843F21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D767F5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5FF5EAF" w14:textId="30AFF99D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309E5450" w14:textId="77777777" w:rsidTr="00FD05A5">
        <w:tc>
          <w:tcPr>
            <w:tcW w:w="2126" w:type="dxa"/>
          </w:tcPr>
          <w:p w14:paraId="2FD1A530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BAF5D6" w14:textId="6A07CB3B" w:rsidR="006B2ADF" w:rsidRPr="005F4C68" w:rsidRDefault="000A5A72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775D81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EEFB52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62DCE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11802F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3784D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F11422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24EADF84" w14:textId="77777777" w:rsidTr="00FD05A5">
        <w:tc>
          <w:tcPr>
            <w:tcW w:w="2126" w:type="dxa"/>
          </w:tcPr>
          <w:p w14:paraId="4515538F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E336E43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19EDF5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BCAC63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240421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9BF240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D609AA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23DB8E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8D98E0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102EC5FC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D6E0AA5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9B3B5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2B3FC1D6" w14:textId="77777777" w:rsidR="006B2ADF" w:rsidRPr="00254FDB" w:rsidRDefault="006B2ADF" w:rsidP="006B2AD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7FBEAAF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</w:p>
    <w:p w14:paraId="26672167" w14:textId="77777777" w:rsidR="006B2ADF" w:rsidRPr="00125D25" w:rsidRDefault="006B2ADF" w:rsidP="006B2AD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D79407C" w14:textId="77777777" w:rsidR="006B2ADF" w:rsidRPr="00411F22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FABCD9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la unión entre conjuntos</w:t>
      </w:r>
      <w:del w:id="3" w:author="Chris" w:date="2015-03-07T17:41:00Z">
        <w:r w:rsidDel="00C840CA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4CFB971D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AE10B46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67A712B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53AA442" w:rsidR="00CD652E" w:rsidRPr="000719E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{0,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1,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2,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3,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4,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5}</w:t>
      </w:r>
      <w:r w:rsidR="00BA5B8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{2,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4,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6,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8}</w:t>
      </w:r>
      <w:r w:rsidR="00BA5B8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C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{3,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5,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7,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{0,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10}</w:t>
      </w:r>
      <w:r w:rsidR="007B3724">
        <w:rPr>
          <w:rFonts w:ascii="Arial" w:hAnsi="Arial" w:cs="Arial"/>
          <w:sz w:val="18"/>
          <w:szCs w:val="18"/>
          <w:lang w:val="es-ES_tradnl"/>
        </w:rPr>
        <w:t>, realiza las operaciones indicadas y arrastra la respuesta correcta</w:t>
      </w:r>
      <w:r w:rsidR="00CA2DE0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02DA88F7" w:rsidR="00CD652E" w:rsidRPr="000719E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64AC4F6E" w:rsidR="00CD652E" w:rsidRPr="00CD652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41700E1F" w:rsidR="00CD652E" w:rsidRPr="00CD652E" w:rsidRDefault="00A426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538"/>
        <w:gridCol w:w="4541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78C081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 xml:space="preserve">A </w:t>
            </w:r>
            <w:r w:rsidR="000A5A72" w:rsidRPr="000A5A72">
              <w:rPr>
                <w:rFonts w:ascii="Cambria Math" w:hAnsi="Cambria Math"/>
                <w:lang w:val="es-CO"/>
              </w:rPr>
              <w:t>∪</w:t>
            </w:r>
            <w:r w:rsidRPr="000A5A72">
              <w:rPr>
                <w:rFonts w:ascii="Times" w:hAnsi="Times"/>
                <w:b/>
                <w:i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B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69C2AA15" w14:textId="15774F0F" w:rsidR="006907A4" w:rsidRPr="00254FDB" w:rsidRDefault="000A5A72" w:rsidP="000A5A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{0, 1, 2, 3, 4, 5, 6, </w:t>
            </w:r>
            <w:r w:rsidR="00674A2D">
              <w:rPr>
                <w:rFonts w:ascii="Arial" w:hAnsi="Arial"/>
                <w:sz w:val="18"/>
                <w:szCs w:val="18"/>
                <w:lang w:val="es-ES_tradnl"/>
              </w:rPr>
              <w:t>8}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A7C052D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A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="000A5A72">
              <w:rPr>
                <w:rFonts w:ascii="Times" w:hAnsi="Times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C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798D079" w14:textId="331EFB8E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0691D35D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B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C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3E988D5" w14:textId="1B676A3E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8,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16D3AEA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A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="00A208D1"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6F4C6438" w14:textId="3BEAFCF7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11B0AB3" w:rsidR="006907A4" w:rsidRPr="00226856" w:rsidRDefault="00A208D1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B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="000A5A72">
              <w:rPr>
                <w:rFonts w:ascii="Times" w:hAnsi="Times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3C988CD6" w14:textId="49EA459C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8,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17629C8E" w:rsidR="006907A4" w:rsidRPr="00226856" w:rsidRDefault="00A208D1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C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48BF7AA" w14:textId="2D072CE7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7295"/>
    <w:rsid w:val="00025642"/>
    <w:rsid w:val="00034046"/>
    <w:rsid w:val="0005228B"/>
    <w:rsid w:val="00054002"/>
    <w:rsid w:val="000A5A72"/>
    <w:rsid w:val="00104E5C"/>
    <w:rsid w:val="001B3983"/>
    <w:rsid w:val="001E2043"/>
    <w:rsid w:val="00205770"/>
    <w:rsid w:val="00226856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74A2D"/>
    <w:rsid w:val="006907A4"/>
    <w:rsid w:val="006A32CE"/>
    <w:rsid w:val="006A3851"/>
    <w:rsid w:val="006B1C75"/>
    <w:rsid w:val="006B2ADF"/>
    <w:rsid w:val="006E1C59"/>
    <w:rsid w:val="006E32EF"/>
    <w:rsid w:val="0074775C"/>
    <w:rsid w:val="00771228"/>
    <w:rsid w:val="007B3724"/>
    <w:rsid w:val="007C28CE"/>
    <w:rsid w:val="00820C65"/>
    <w:rsid w:val="00870466"/>
    <w:rsid w:val="0096202F"/>
    <w:rsid w:val="00A208D1"/>
    <w:rsid w:val="00A22796"/>
    <w:rsid w:val="00A42652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A5B8F"/>
    <w:rsid w:val="00BC129D"/>
    <w:rsid w:val="00BD1FFA"/>
    <w:rsid w:val="00C0683E"/>
    <w:rsid w:val="00C209AE"/>
    <w:rsid w:val="00C34A1F"/>
    <w:rsid w:val="00C35567"/>
    <w:rsid w:val="00C7411E"/>
    <w:rsid w:val="00C82D30"/>
    <w:rsid w:val="00C840CA"/>
    <w:rsid w:val="00C84826"/>
    <w:rsid w:val="00C92E0A"/>
    <w:rsid w:val="00CA2DE0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C1ACD2-05CB-48C6-8D4B-1D3AE2B5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68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5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20C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C6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C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C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C65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A5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7</cp:revision>
  <dcterms:created xsi:type="dcterms:W3CDTF">2015-02-24T14:02:00Z</dcterms:created>
  <dcterms:modified xsi:type="dcterms:W3CDTF">2015-03-17T22:11:00Z</dcterms:modified>
</cp:coreProperties>
</file>