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3707B39" w:rsidR="00E61A4B" w:rsidRPr="006D02A8" w:rsidRDefault="00194DBC" w:rsidP="00CB02D2">
      <w:pPr>
        <w:rPr>
          <w:rFonts w:ascii="Arial" w:hAnsi="Arial"/>
          <w:sz w:val="18"/>
          <w:szCs w:val="18"/>
          <w:lang w:val="es-ES_tradnl"/>
        </w:rPr>
      </w:pPr>
      <w:r w:rsidRPr="00D06D4D">
        <w:rPr>
          <w:rFonts w:ascii="Times New Roman" w:hAnsi="Times New Roman" w:cs="Times New Roman"/>
          <w:color w:val="000000"/>
          <w:lang w:val="es-ES"/>
          <w:rPrChange w:id="0" w:author="chris" w:date="2015-04-19T18:33:00Z">
            <w:rPr>
              <w:rFonts w:ascii="Times New Roman" w:hAnsi="Times New Roman" w:cs="Times New Roman"/>
              <w:color w:val="000000"/>
            </w:rPr>
          </w:rPrChange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59D39361" w:rsidR="00856F41" w:rsidRPr="000719EE" w:rsidRDefault="00194DBC" w:rsidP="00856F4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Identificar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igualdades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desigualdades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F764D3" w:rsidR="000719EE" w:rsidRPr="00194DBC" w:rsidRDefault="00194DBC" w:rsidP="000719EE">
      <w:pPr>
        <w:rPr>
          <w:rFonts w:ascii="Arial" w:hAnsi="Arial" w:cs="Arial"/>
          <w:sz w:val="18"/>
          <w:szCs w:val="18"/>
          <w:lang w:val="es-CO"/>
        </w:rPr>
      </w:pPr>
      <w:r w:rsidRPr="00194DBC">
        <w:rPr>
          <w:rFonts w:ascii="Times New Roman" w:hAnsi="Times New Roman" w:cs="Times New Roman"/>
          <w:color w:val="000000"/>
          <w:lang w:val="es-CO"/>
        </w:rPr>
        <w:t>Actividad que permite identificar igualdades y desigualdades.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758E66F" w:rsidR="000719EE" w:rsidRPr="000719EE" w:rsidRDefault="00707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Igualdad,</w:t>
      </w:r>
      <w:ins w:id="1" w:author="chris" w:date="2015-04-19T18:34:00Z">
        <w:r w:rsidR="00D06D4D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desigualdad,</w:t>
      </w:r>
      <w:ins w:id="2" w:author="chris" w:date="2015-04-19T18:34:00Z">
        <w:r w:rsidR="00D06D4D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mayor que,</w:t>
      </w:r>
      <w:ins w:id="3" w:author="chris" w:date="2015-04-19T18:34:00Z">
        <w:r w:rsidR="00D06D4D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menor que,</w:t>
      </w:r>
      <w:ins w:id="4" w:author="chris" w:date="2015-04-19T18:34:00Z">
        <w:r w:rsidR="00D06D4D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F402D4">
        <w:rPr>
          <w:rFonts w:ascii="Arial" w:hAnsi="Arial" w:cs="Arial"/>
          <w:sz w:val="18"/>
          <w:szCs w:val="18"/>
          <w:lang w:val="es-ES_tradnl"/>
        </w:rPr>
        <w:t xml:space="preserve">igual </w:t>
      </w:r>
      <w:r>
        <w:rPr>
          <w:rFonts w:ascii="Arial" w:hAnsi="Arial" w:cs="Arial"/>
          <w:sz w:val="18"/>
          <w:szCs w:val="18"/>
          <w:lang w:val="es-ES_tradnl"/>
        </w:rPr>
        <w:t>que</w:t>
      </w:r>
      <w:r w:rsidR="00F402D4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88D157A" w:rsidR="000719EE" w:rsidRPr="000719EE" w:rsidRDefault="00FF3C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  <w:ins w:id="5" w:author="chris" w:date="2015-04-19T18:34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2471932" w:rsidR="005F4C68" w:rsidRPr="005F4C68" w:rsidRDefault="00FF3C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C9E7792" w:rsidR="002E4EE6" w:rsidRPr="00AC7496" w:rsidRDefault="00FF3C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06D4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3C1474BD" w:rsidR="000B2FCA" w:rsidRPr="005F4C68" w:rsidRDefault="00482A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7B4ABA5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03C6302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 w:rsidRPr="00D06D4D">
        <w:rPr>
          <w:rFonts w:ascii="Times New Roman" w:hAnsi="Times New Roman" w:cs="Times New Roman"/>
          <w:color w:val="000000"/>
          <w:lang w:val="es-ES"/>
          <w:rPrChange w:id="6" w:author="chris" w:date="2015-04-19T18:33:00Z">
            <w:rPr>
              <w:rFonts w:ascii="Times New Roman" w:hAnsi="Times New Roman" w:cs="Times New Roman"/>
              <w:color w:val="000000"/>
            </w:rPr>
          </w:rPrChange>
        </w:rPr>
        <w:t>Identificar igualdades y desigualdades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A5FB414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598A89D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cada pa</w:t>
      </w:r>
      <w:r w:rsidR="00467953">
        <w:rPr>
          <w:rFonts w:ascii="Arial" w:hAnsi="Arial" w:cs="Arial"/>
          <w:sz w:val="18"/>
          <w:szCs w:val="18"/>
          <w:lang w:val="es-ES_tradnl"/>
        </w:rPr>
        <w:t xml:space="preserve">reja de expresiones matemáticas, determina si es una igualdad o una desigualdad y selecciona el símbolo correspondiente.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5025421" w:rsidR="000719EE" w:rsidRPr="000719EE" w:rsidRDefault="000713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EDB197A" w:rsidR="000719EE" w:rsidRPr="000719EE" w:rsidRDefault="0077128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9AAB38" w14:textId="177DCB67" w:rsidR="00C51012" w:rsidRDefault="00C51012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37 – 5 [*] 21 – 2</w:t>
      </w:r>
      <w:ins w:id="7" w:author="chris" w:date="2015-04-19T18:34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B1859E" w14:textId="77777777" w:rsidR="00C51012" w:rsidRDefault="00C51012" w:rsidP="00C5101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0981E80" w14:textId="4FF0FF57" w:rsidR="00510F14" w:rsidRDefault="00C51012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 x 2 [*] 56 ÷ 2</w:t>
      </w:r>
      <w:del w:id="8" w:author="chris" w:date="2015-04-19T18:35:00Z">
        <w:r w:rsidR="00510F14" w:rsidDel="00D06D4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9" w:author="chris" w:date="2015-04-19T18:35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05E542A" w14:textId="77777777" w:rsidR="00510F14" w:rsidRDefault="00510F14" w:rsidP="00510F1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2FAE652" w14:textId="6B808D09" w:rsidR="00C43F55" w:rsidRDefault="00F96FDD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 + 9 [*] 28 – 5</w:t>
      </w:r>
      <w:ins w:id="10" w:author="chris" w:date="2015-04-19T18:35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025A3F" w14:textId="77777777" w:rsidR="00F96FDD" w:rsidRDefault="00F96FDD" w:rsidP="00F96F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4A9327B" w14:textId="3DAF89B5" w:rsidR="00F96FDD" w:rsidRDefault="00F96FDD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425 + (5 – 2) [*] 129 x 3</w:t>
      </w:r>
      <w:ins w:id="11" w:author="chris" w:date="2015-04-19T18:35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E5754D0" w14:textId="77777777" w:rsidR="00F96FDD" w:rsidRPr="00F96FDD" w:rsidRDefault="00F96FDD" w:rsidP="00F96F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B53F128" w14:textId="1242ACEA" w:rsidR="00F96FDD" w:rsidRDefault="00C310DB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(72 x 5</w:t>
      </w:r>
      <w:r w:rsidR="00F96FDD">
        <w:rPr>
          <w:rFonts w:ascii="Arial" w:hAnsi="Arial" w:cs="Arial"/>
          <w:sz w:val="18"/>
          <w:szCs w:val="18"/>
          <w:lang w:val="es-ES_tradnl"/>
        </w:rPr>
        <w:t>)</w:t>
      </w:r>
      <w:r w:rsidR="00DF0E84">
        <w:rPr>
          <w:rFonts w:ascii="Arial" w:hAnsi="Arial" w:cs="Arial"/>
          <w:sz w:val="18"/>
          <w:szCs w:val="18"/>
          <w:lang w:val="es-ES_tradnl"/>
        </w:rPr>
        <w:t xml:space="preserve"> ÷ 2 </w:t>
      </w:r>
      <w:r w:rsidR="00F96FDD">
        <w:rPr>
          <w:rFonts w:ascii="Arial" w:hAnsi="Arial" w:cs="Arial"/>
          <w:sz w:val="18"/>
          <w:szCs w:val="18"/>
          <w:lang w:val="es-ES_tradnl"/>
        </w:rPr>
        <w:t xml:space="preserve"> [*] </w:t>
      </w:r>
      <w:r w:rsidR="00DF0E84">
        <w:rPr>
          <w:rFonts w:ascii="Arial" w:hAnsi="Arial" w:cs="Arial"/>
          <w:sz w:val="18"/>
          <w:szCs w:val="18"/>
          <w:lang w:val="es-ES_tradnl"/>
        </w:rPr>
        <w:t xml:space="preserve"> 180 x 2</w:t>
      </w:r>
      <w:ins w:id="12" w:author="chris" w:date="2015-04-19T18:35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BEA53F1" w14:textId="77777777" w:rsidR="00DF0E84" w:rsidRPr="00DF0E84" w:rsidRDefault="00DF0E84" w:rsidP="00DF0E8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F6C5758" w14:textId="22F03D6A" w:rsidR="00DF0E84" w:rsidRDefault="00C310DB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(41 – 9</w:t>
      </w:r>
      <w:r w:rsidR="00DF0E84">
        <w:rPr>
          <w:rFonts w:ascii="Arial" w:hAnsi="Arial" w:cs="Arial"/>
          <w:sz w:val="18"/>
          <w:szCs w:val="18"/>
          <w:lang w:val="es-ES_tradnl"/>
        </w:rPr>
        <w:t xml:space="preserve">) x (3 </w:t>
      </w:r>
      <w:r>
        <w:rPr>
          <w:rFonts w:ascii="Arial" w:hAnsi="Arial" w:cs="Arial"/>
          <w:sz w:val="18"/>
          <w:szCs w:val="18"/>
          <w:lang w:val="es-ES_tradnl"/>
        </w:rPr>
        <w:t>+ 2) [*] (521 – 36) + (78 – 2)</w:t>
      </w:r>
      <w:ins w:id="13" w:author="chris" w:date="2015-04-19T18:35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05308F9" w14:textId="77777777" w:rsidR="00DF0E84" w:rsidRPr="00DF0E84" w:rsidRDefault="00DF0E84" w:rsidP="00DF0E8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EC6EBDC" w14:textId="7570CC05" w:rsidR="00DF0E84" w:rsidRDefault="00C310DB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="00510F14">
        <w:rPr>
          <w:rFonts w:ascii="Arial" w:hAnsi="Arial" w:cs="Arial"/>
          <w:sz w:val="18"/>
          <w:szCs w:val="18"/>
          <w:lang w:val="es-ES_tradnl"/>
        </w:rPr>
        <w:t>78 – 6</w:t>
      </w:r>
      <w:r>
        <w:rPr>
          <w:rFonts w:ascii="Arial" w:hAnsi="Arial" w:cs="Arial"/>
          <w:sz w:val="18"/>
          <w:szCs w:val="18"/>
          <w:lang w:val="es-ES_tradnl"/>
        </w:rPr>
        <w:t>) + (5 x 6</w:t>
      </w:r>
      <w:r w:rsidR="00510F14">
        <w:rPr>
          <w:rFonts w:ascii="Arial" w:hAnsi="Arial" w:cs="Arial"/>
          <w:sz w:val="18"/>
          <w:szCs w:val="18"/>
          <w:lang w:val="es-ES_tradnl"/>
        </w:rPr>
        <w:t xml:space="preserve">) </w:t>
      </w:r>
      <w:r>
        <w:rPr>
          <w:rFonts w:ascii="Arial" w:hAnsi="Arial" w:cs="Arial"/>
          <w:sz w:val="18"/>
          <w:szCs w:val="18"/>
          <w:lang w:val="es-ES_tradnl"/>
        </w:rPr>
        <w:t>[*] (401 + 8 + 3) – (</w:t>
      </w:r>
      <w:r w:rsidR="00510F14">
        <w:rPr>
          <w:rFonts w:ascii="Arial" w:hAnsi="Arial" w:cs="Arial"/>
          <w:sz w:val="18"/>
          <w:szCs w:val="18"/>
          <w:lang w:val="es-ES_tradnl"/>
        </w:rPr>
        <w:t>13 x 2)</w:t>
      </w:r>
      <w:ins w:id="14" w:author="chris" w:date="2015-04-19T18:35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5657C9D" w14:textId="77777777" w:rsidR="00510F14" w:rsidRPr="00510F14" w:rsidRDefault="00510F14" w:rsidP="00510F1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4B51ED7" w14:textId="034FC4B8" w:rsidR="00510F14" w:rsidRPr="00F96FDD" w:rsidRDefault="00C310DB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="00510F14">
        <w:rPr>
          <w:rFonts w:ascii="Arial" w:hAnsi="Arial" w:cs="Arial"/>
          <w:sz w:val="18"/>
          <w:szCs w:val="18"/>
          <w:lang w:val="es-ES_tradnl"/>
        </w:rPr>
        <w:t>83 x 2</w:t>
      </w:r>
      <w:r>
        <w:rPr>
          <w:rFonts w:ascii="Arial" w:hAnsi="Arial" w:cs="Arial"/>
          <w:sz w:val="18"/>
          <w:szCs w:val="18"/>
          <w:lang w:val="es-ES_tradnl"/>
        </w:rPr>
        <w:t>) – 5 [*] (</w:t>
      </w:r>
      <w:r w:rsidR="00510F14">
        <w:rPr>
          <w:rFonts w:ascii="Arial" w:hAnsi="Arial" w:cs="Arial"/>
          <w:sz w:val="18"/>
          <w:szCs w:val="18"/>
          <w:lang w:val="es-ES_tradnl"/>
        </w:rPr>
        <w:t>4 x 8 x 5) + 1</w:t>
      </w:r>
      <w:ins w:id="15" w:author="chris" w:date="2015-04-19T18:35:00Z">
        <w:r w:rsidR="00D06D4D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A8319B5" w14:textId="77777777" w:rsidR="00F96FDD" w:rsidRDefault="00F96FD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27E095A" w14:textId="77777777" w:rsidR="00F96FDD" w:rsidRDefault="00F96FD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36B6A1EE" w:rsidR="00B5250C" w:rsidRDefault="003E097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D7AA70C" w:rsidR="0072270A" w:rsidRPr="00AF2AA2" w:rsidRDefault="00C3378A" w:rsidP="00CB02D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&gt;</w:t>
      </w:r>
    </w:p>
    <w:p w14:paraId="79599A20" w14:textId="4AEA3D83" w:rsidR="00C3378A" w:rsidRPr="00AF2AA2" w:rsidRDefault="00C3378A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65676713" w14:textId="17469CDD" w:rsidR="00C3378A" w:rsidRPr="00AF2AA2" w:rsidRDefault="00C3378A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0AFC8EB3" w14:textId="5D48A763" w:rsidR="00C3378A" w:rsidRPr="00AF2AA2" w:rsidRDefault="00736AED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475F0AA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3B9E49C1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=</w:t>
      </w:r>
    </w:p>
    <w:p w14:paraId="42804598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4DFABD9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748673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1FAC20D1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2973AD1F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&lt;</w:t>
      </w:r>
    </w:p>
    <w:p w14:paraId="55C544C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C107D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&gt;</w:t>
      </w:r>
    </w:p>
    <w:p w14:paraId="7A41337E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32616FCC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5F0AA4B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65E2F3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lastRenderedPageBreak/>
        <w:t>&gt;</w:t>
      </w:r>
    </w:p>
    <w:p w14:paraId="56461AEF" w14:textId="77777777" w:rsidR="00AF2AA2" w:rsidRPr="00C310DB" w:rsidRDefault="00AF2AA2" w:rsidP="00AF2AA2">
      <w:pPr>
        <w:rPr>
          <w:rFonts w:ascii="Arial" w:hAnsi="Arial" w:cs="Arial"/>
          <w:lang w:val="es-ES_tradnl"/>
        </w:rPr>
      </w:pPr>
      <w:r w:rsidRPr="00C310DB">
        <w:rPr>
          <w:rFonts w:ascii="Arial" w:hAnsi="Arial" w:cs="Arial"/>
          <w:lang w:val="es-ES_tradnl"/>
        </w:rPr>
        <w:t>=</w:t>
      </w:r>
    </w:p>
    <w:p w14:paraId="5A842760" w14:textId="77777777" w:rsidR="00AF2AA2" w:rsidRPr="00C310DB" w:rsidRDefault="00AF2AA2" w:rsidP="00AF2AA2">
      <w:pPr>
        <w:rPr>
          <w:rFonts w:ascii="Arial" w:hAnsi="Arial" w:cs="Arial"/>
          <w:b/>
          <w:lang w:val="es-ES_tradnl"/>
        </w:rPr>
      </w:pPr>
      <w:r w:rsidRPr="00C310DB">
        <w:rPr>
          <w:rFonts w:ascii="Arial" w:hAnsi="Arial" w:cs="Arial"/>
          <w:b/>
          <w:lang w:val="es-ES_tradnl"/>
        </w:rPr>
        <w:t>&lt;</w:t>
      </w:r>
    </w:p>
    <w:p w14:paraId="1AE784F0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E3B6B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40E567EB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3BD06941" w14:textId="77777777" w:rsidR="00AF2AA2" w:rsidRPr="00E17A7D" w:rsidRDefault="00AF2AA2" w:rsidP="00AF2AA2">
      <w:pPr>
        <w:rPr>
          <w:rFonts w:ascii="Arial" w:hAnsi="Arial" w:cs="Arial"/>
          <w:b/>
          <w:lang w:val="es-ES_tradnl"/>
        </w:rPr>
      </w:pPr>
      <w:r w:rsidRPr="00E17A7D">
        <w:rPr>
          <w:rFonts w:ascii="Arial" w:hAnsi="Arial" w:cs="Arial"/>
          <w:b/>
          <w:lang w:val="es-ES_tradnl"/>
        </w:rPr>
        <w:t>&lt;</w:t>
      </w:r>
    </w:p>
    <w:p w14:paraId="4562B602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6ED4AEE" w14:textId="77777777" w:rsidR="00AF2AA2" w:rsidRPr="00C310DB" w:rsidRDefault="00AF2AA2" w:rsidP="00AF2AA2">
      <w:pPr>
        <w:rPr>
          <w:rFonts w:ascii="Arial" w:hAnsi="Arial" w:cs="Arial"/>
          <w:lang w:val="es-ES_tradnl"/>
        </w:rPr>
      </w:pPr>
      <w:r w:rsidRPr="00C310DB">
        <w:rPr>
          <w:rFonts w:ascii="Arial" w:hAnsi="Arial" w:cs="Arial"/>
          <w:lang w:val="es-ES_tradnl"/>
        </w:rPr>
        <w:t>&gt;</w:t>
      </w:r>
    </w:p>
    <w:p w14:paraId="0860955C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7C4E9880" w14:textId="77777777" w:rsidR="00AF2AA2" w:rsidRPr="00C310DB" w:rsidRDefault="00AF2AA2" w:rsidP="00AF2AA2">
      <w:pPr>
        <w:rPr>
          <w:rFonts w:ascii="Arial" w:hAnsi="Arial" w:cs="Arial"/>
          <w:b/>
          <w:lang w:val="es-ES_tradnl"/>
        </w:rPr>
      </w:pPr>
      <w:r w:rsidRPr="00C310DB">
        <w:rPr>
          <w:rFonts w:ascii="Arial" w:hAnsi="Arial" w:cs="Arial"/>
          <w:b/>
          <w:lang w:val="es-ES_tradnl"/>
        </w:rPr>
        <w:t>&lt;</w:t>
      </w:r>
    </w:p>
    <w:p w14:paraId="6E3D5B8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ED8C5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2E2D7292" w14:textId="77777777" w:rsidR="00AF2AA2" w:rsidRPr="00E17A7D" w:rsidRDefault="00AF2AA2" w:rsidP="00AF2AA2">
      <w:pPr>
        <w:rPr>
          <w:rFonts w:ascii="Arial" w:hAnsi="Arial" w:cs="Arial"/>
          <w:b/>
          <w:lang w:val="es-ES_tradnl"/>
        </w:rPr>
      </w:pPr>
      <w:r w:rsidRPr="00E17A7D">
        <w:rPr>
          <w:rFonts w:ascii="Arial" w:hAnsi="Arial" w:cs="Arial"/>
          <w:b/>
          <w:lang w:val="es-ES_tradnl"/>
        </w:rPr>
        <w:t>=</w:t>
      </w:r>
    </w:p>
    <w:p w14:paraId="20910EC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77F0A38F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  <w:bookmarkStart w:id="16" w:name="_GoBack"/>
      <w:bookmarkEnd w:id="16"/>
    </w:p>
    <w:sectPr w:rsidR="00DE56B0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0564"/>
    <w:multiLevelType w:val="hybridMultilevel"/>
    <w:tmpl w:val="68E6CB30"/>
    <w:lvl w:ilvl="0" w:tplc="5DA84D8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309"/>
    <w:rsid w:val="000719EE"/>
    <w:rsid w:val="000B20BA"/>
    <w:rsid w:val="000B2FCA"/>
    <w:rsid w:val="00104E5C"/>
    <w:rsid w:val="00125D25"/>
    <w:rsid w:val="00194DBC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3E0973"/>
    <w:rsid w:val="004024BA"/>
    <w:rsid w:val="00411F22"/>
    <w:rsid w:val="00417B06"/>
    <w:rsid w:val="004375B6"/>
    <w:rsid w:val="0045712C"/>
    <w:rsid w:val="00467953"/>
    <w:rsid w:val="00482ABC"/>
    <w:rsid w:val="00485C72"/>
    <w:rsid w:val="004A4A9C"/>
    <w:rsid w:val="00510F14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07152"/>
    <w:rsid w:val="00713B23"/>
    <w:rsid w:val="0072270A"/>
    <w:rsid w:val="00736AED"/>
    <w:rsid w:val="00742D83"/>
    <w:rsid w:val="0074775C"/>
    <w:rsid w:val="00771288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AF2AA2"/>
    <w:rsid w:val="00B0282E"/>
    <w:rsid w:val="00B0416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10DB"/>
    <w:rsid w:val="00C3378A"/>
    <w:rsid w:val="00C34A1F"/>
    <w:rsid w:val="00C35567"/>
    <w:rsid w:val="00C43F55"/>
    <w:rsid w:val="00C51012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06D4D"/>
    <w:rsid w:val="00D15A42"/>
    <w:rsid w:val="00D41746"/>
    <w:rsid w:val="00D660AD"/>
    <w:rsid w:val="00DE1C4F"/>
    <w:rsid w:val="00DE56B0"/>
    <w:rsid w:val="00DE69EE"/>
    <w:rsid w:val="00DF0E84"/>
    <w:rsid w:val="00E17A7D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02D4"/>
    <w:rsid w:val="00F44F99"/>
    <w:rsid w:val="00F57E22"/>
    <w:rsid w:val="00F73B99"/>
    <w:rsid w:val="00F80068"/>
    <w:rsid w:val="00F819D0"/>
    <w:rsid w:val="00F93E33"/>
    <w:rsid w:val="00F96FDD"/>
    <w:rsid w:val="00FA04FB"/>
    <w:rsid w:val="00FD4E51"/>
    <w:rsid w:val="00FE4CAF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6D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6D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2015-04-17T14:49:00Z</dcterms:created>
  <dcterms:modified xsi:type="dcterms:W3CDTF">2015-04-19T23:35:00Z</dcterms:modified>
</cp:coreProperties>
</file>