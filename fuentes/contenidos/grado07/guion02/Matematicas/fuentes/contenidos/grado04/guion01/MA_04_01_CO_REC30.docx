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485FF8EA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ins w:id="0" w:author="Johana Montejo Rozo" w:date="2015-03-17T17:08:00Z">
        <w:r w:rsidR="00B00DBD">
          <w:rPr>
            <w:rFonts w:ascii="Arial" w:hAnsi="Arial"/>
            <w:sz w:val="18"/>
            <w:szCs w:val="18"/>
            <w:lang w:val="es-ES_tradnl"/>
          </w:rPr>
          <w:t xml:space="preserve"> </w:t>
        </w:r>
      </w:ins>
      <w:bookmarkStart w:id="1" w:name="_GoBack"/>
      <w:bookmarkEnd w:id="1"/>
    </w:p>
    <w:p w14:paraId="37721D29" w14:textId="3A93072E" w:rsidR="00CD652E" w:rsidRPr="006D02A8" w:rsidRDefault="005318D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82CDE2C" w14:textId="77777777" w:rsidR="005318D5" w:rsidRDefault="005318D5" w:rsidP="005318D5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En tu entorno todo puede ser un conjunto</w:t>
      </w:r>
      <w:del w:id="2" w:author="Chris" w:date="2015-03-07T14:45:00Z">
        <w:r w:rsidDel="00C2577C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 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1917B7C7" w:rsidR="00CD652E" w:rsidRPr="000719EE" w:rsidRDefault="005318D5" w:rsidP="00CD652E">
      <w:pPr>
        <w:rPr>
          <w:rFonts w:ascii="Arial" w:hAnsi="Arial" w:cs="Arial"/>
          <w:sz w:val="18"/>
          <w:szCs w:val="18"/>
          <w:lang w:val="es-ES_tradnl"/>
        </w:rPr>
      </w:pPr>
      <w:r w:rsidRPr="005318D5">
        <w:rPr>
          <w:rFonts w:ascii="Times" w:hAnsi="Times"/>
          <w:lang w:val="es-CO"/>
        </w:rPr>
        <w:t xml:space="preserve">Interactivo para analizar </w:t>
      </w:r>
      <w:del w:id="3" w:author="Chris" w:date="2015-03-07T14:04:00Z">
        <w:r w:rsidRPr="005318D5" w:rsidDel="004D3A9C">
          <w:rPr>
            <w:rFonts w:ascii="Times" w:hAnsi="Times"/>
            <w:lang w:val="es-CO"/>
          </w:rPr>
          <w:delText xml:space="preserve"> </w:delText>
        </w:r>
      </w:del>
      <w:r w:rsidRPr="005318D5">
        <w:rPr>
          <w:rFonts w:ascii="Times" w:hAnsi="Times"/>
          <w:lang w:val="es-CO"/>
        </w:rPr>
        <w:t>conjuntos del entorno</w:t>
      </w:r>
      <w:ins w:id="4" w:author="Chris" w:date="2015-03-07T14:04:00Z">
        <w:r w:rsidR="004D3A9C">
          <w:rPr>
            <w:rFonts w:ascii="Times" w:hAnsi="Times"/>
            <w:lang w:val="es-CO"/>
          </w:rPr>
          <w:t>.</w:t>
        </w:r>
      </w:ins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8DF7029" w14:textId="5DF37318" w:rsidR="00CD652E" w:rsidRDefault="005318D5" w:rsidP="00CD652E">
      <w:pPr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Conjunto, representación, determinación, extensión, comprensión, diagramas de Venn. </w:t>
      </w:r>
      <w:del w:id="5" w:author="Chris" w:date="2015-03-07T14:04:00Z">
        <w:r w:rsidRPr="005318D5" w:rsidDel="004D3A9C">
          <w:rPr>
            <w:rFonts w:ascii="Times" w:hAnsi="Times"/>
            <w:lang w:val="es-CO"/>
          </w:rPr>
          <w:delText>I</w:delText>
        </w:r>
      </w:del>
    </w:p>
    <w:p w14:paraId="0E6B1F34" w14:textId="77777777" w:rsidR="005318D5" w:rsidRPr="000719EE" w:rsidRDefault="005318D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4B6B6000" w:rsidR="00CD652E" w:rsidRPr="000719EE" w:rsidRDefault="003C0E3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5C59C0">
        <w:rPr>
          <w:rFonts w:ascii="Arial" w:hAnsi="Arial" w:cs="Arial"/>
          <w:sz w:val="18"/>
          <w:szCs w:val="18"/>
          <w:lang w:val="es-ES_tradnl"/>
        </w:rPr>
        <w:t xml:space="preserve"> minutos.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5BF6859F" w:rsidR="00CD652E" w:rsidRPr="005F4C68" w:rsidRDefault="0060707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1B710BF1" w:rsidR="00CD652E" w:rsidRPr="00AC7496" w:rsidRDefault="0060707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43464C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A2806">
        <w:tc>
          <w:tcPr>
            <w:tcW w:w="2126" w:type="dxa"/>
          </w:tcPr>
          <w:p w14:paraId="73962356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5AE3D499" w:rsidR="00E920E6" w:rsidRPr="005F4C68" w:rsidRDefault="0060707E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2FC45A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7A2806">
        <w:tc>
          <w:tcPr>
            <w:tcW w:w="2126" w:type="dxa"/>
          </w:tcPr>
          <w:p w14:paraId="78165C75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A2806">
        <w:tc>
          <w:tcPr>
            <w:tcW w:w="2126" w:type="dxa"/>
          </w:tcPr>
          <w:p w14:paraId="3D0D5C93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024848B4" w:rsidR="00CD652E" w:rsidRPr="000719EE" w:rsidRDefault="0060707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001BE067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E1D9253" w14:textId="77777777" w:rsidR="00E42BC5" w:rsidRPr="003133F5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3133F5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1F834515" w14:textId="36E7EF9D" w:rsidR="00E42BC5" w:rsidRDefault="00E42BC5" w:rsidP="00E42BC5">
      <w:pPr>
        <w:rPr>
          <w:rFonts w:ascii="Arial" w:hAnsi="Arial"/>
          <w:sz w:val="18"/>
          <w:szCs w:val="18"/>
          <w:lang w:val="es-ES_tradnl"/>
        </w:rPr>
      </w:pPr>
      <w:r w:rsidRPr="00E42BC5">
        <w:rPr>
          <w:rFonts w:ascii="Arial" w:hAnsi="Arial"/>
          <w:sz w:val="18"/>
          <w:szCs w:val="18"/>
          <w:lang w:val="es-ES_tradnl"/>
        </w:rPr>
        <w:t xml:space="preserve">El siguiente interactivo permite que el </w:t>
      </w:r>
      <w:r w:rsidR="00257FA6">
        <w:rPr>
          <w:rFonts w:ascii="Arial" w:hAnsi="Arial"/>
          <w:sz w:val="18"/>
          <w:szCs w:val="18"/>
          <w:lang w:val="es-ES_tradnl"/>
        </w:rPr>
        <w:t xml:space="preserve">estudiante observe en dos </w:t>
      </w:r>
      <w:r w:rsidR="00CA15A1">
        <w:rPr>
          <w:rFonts w:ascii="Arial" w:hAnsi="Arial"/>
          <w:sz w:val="18"/>
          <w:szCs w:val="18"/>
          <w:lang w:val="es-ES_tradnl"/>
        </w:rPr>
        <w:t xml:space="preserve">lugares </w:t>
      </w:r>
      <w:r w:rsidR="003133F5">
        <w:rPr>
          <w:rFonts w:ascii="Arial" w:hAnsi="Arial"/>
          <w:sz w:val="18"/>
          <w:szCs w:val="18"/>
          <w:lang w:val="es-ES_tradnl"/>
        </w:rPr>
        <w:t>diferentes</w:t>
      </w:r>
      <w:del w:id="6" w:author="Chris" w:date="2015-03-07T14:05:00Z">
        <w:r w:rsidR="00CC3062" w:rsidDel="004D3A9C">
          <w:rPr>
            <w:rFonts w:ascii="Arial" w:hAnsi="Arial"/>
            <w:sz w:val="18"/>
            <w:szCs w:val="18"/>
            <w:lang w:val="es-ES_tradnl"/>
          </w:rPr>
          <w:delText>,</w:delText>
        </w:r>
      </w:del>
      <w:r w:rsidR="003133F5">
        <w:rPr>
          <w:rFonts w:ascii="Arial" w:hAnsi="Arial"/>
          <w:sz w:val="18"/>
          <w:szCs w:val="18"/>
          <w:lang w:val="es-ES_tradnl"/>
        </w:rPr>
        <w:t xml:space="preserve"> conjuntos formados por objetos o personas que interactúan en dichos </w:t>
      </w:r>
      <w:del w:id="7" w:author="Chris" w:date="2015-03-07T14:05:00Z">
        <w:r w:rsidR="003133F5" w:rsidDel="004D3A9C">
          <w:rPr>
            <w:rFonts w:ascii="Arial" w:hAnsi="Arial"/>
            <w:sz w:val="18"/>
            <w:szCs w:val="18"/>
            <w:lang w:val="es-ES_tradnl"/>
          </w:rPr>
          <w:delText>lugares</w:delText>
        </w:r>
      </w:del>
      <w:ins w:id="8" w:author="Chris" w:date="2015-03-07T14:05:00Z">
        <w:r w:rsidR="004D3A9C">
          <w:rPr>
            <w:rFonts w:ascii="Arial" w:hAnsi="Arial"/>
            <w:sz w:val="18"/>
            <w:szCs w:val="18"/>
            <w:lang w:val="es-ES_tradnl"/>
          </w:rPr>
          <w:t>sitios</w:t>
        </w:r>
      </w:ins>
      <w:r w:rsidR="00BB7748">
        <w:rPr>
          <w:rFonts w:ascii="Arial" w:hAnsi="Arial"/>
          <w:sz w:val="18"/>
          <w:szCs w:val="18"/>
          <w:lang w:val="es-ES_tradnl"/>
        </w:rPr>
        <w:t xml:space="preserve">, así como </w:t>
      </w:r>
      <w:r w:rsidR="00C712D3">
        <w:rPr>
          <w:rFonts w:ascii="Arial" w:hAnsi="Arial"/>
          <w:sz w:val="18"/>
          <w:szCs w:val="18"/>
          <w:lang w:val="es-ES_tradnl"/>
        </w:rPr>
        <w:t xml:space="preserve">sus determinaciones y representaciones gráficas. </w:t>
      </w:r>
    </w:p>
    <w:p w14:paraId="71C3B515" w14:textId="77777777" w:rsidR="003133F5" w:rsidRPr="00E42BC5" w:rsidRDefault="003133F5" w:rsidP="00E42BC5">
      <w:pPr>
        <w:rPr>
          <w:rFonts w:ascii="Arial" w:hAnsi="Arial"/>
          <w:sz w:val="18"/>
          <w:szCs w:val="18"/>
          <w:lang w:val="es-ES_tradnl"/>
        </w:rPr>
      </w:pPr>
    </w:p>
    <w:p w14:paraId="09FE02AF" w14:textId="77777777" w:rsidR="00E42BC5" w:rsidRPr="00C712D3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1F63F736" w14:textId="1EB59A78" w:rsidR="00E42BC5" w:rsidRPr="00E42BC5" w:rsidRDefault="00C712D3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que los estudiantes reconozcan diferentes conjuntos en sus entornos, </w:t>
      </w:r>
      <w:del w:id="9" w:author="Chris" w:date="2015-03-07T14:06:00Z">
        <w:r w:rsidDel="004D3A9C">
          <w:rPr>
            <w:rFonts w:ascii="Arial" w:hAnsi="Arial"/>
            <w:sz w:val="18"/>
            <w:szCs w:val="18"/>
            <w:lang w:val="es-ES_tradnl"/>
          </w:rPr>
          <w:delText xml:space="preserve">así </w:delText>
        </w:r>
      </w:del>
      <w:ins w:id="10" w:author="Chris" w:date="2015-03-07T14:06:00Z">
        <w:r w:rsidR="001E6566">
          <w:rPr>
            <w:rFonts w:ascii="Arial" w:hAnsi="Arial"/>
            <w:sz w:val="18"/>
            <w:szCs w:val="18"/>
            <w:lang w:val="es-ES_tradnl"/>
          </w:rPr>
          <w:t>tanto</w:t>
        </w:r>
      </w:ins>
      <w:del w:id="11" w:author="Chris" w:date="2015-03-07T14:18:00Z">
        <w:r w:rsidDel="001E6566">
          <w:rPr>
            <w:rFonts w:ascii="Arial" w:hAnsi="Arial"/>
            <w:sz w:val="18"/>
            <w:szCs w:val="18"/>
            <w:lang w:val="es-ES_tradnl"/>
          </w:rPr>
          <w:delText>como</w:delText>
        </w:r>
      </w:del>
      <w:r>
        <w:rPr>
          <w:rFonts w:ascii="Arial" w:hAnsi="Arial"/>
          <w:sz w:val="18"/>
          <w:szCs w:val="18"/>
          <w:lang w:val="es-ES_tradnl"/>
        </w:rPr>
        <w:t xml:space="preserve"> las características que los definen. </w:t>
      </w:r>
    </w:p>
    <w:p w14:paraId="6049F331" w14:textId="77777777" w:rsidR="00C712D3" w:rsidRDefault="00C712D3" w:rsidP="00E42BC5">
      <w:pPr>
        <w:rPr>
          <w:rFonts w:ascii="Arial" w:hAnsi="Arial"/>
          <w:sz w:val="18"/>
          <w:szCs w:val="18"/>
          <w:lang w:val="es-ES_tradnl"/>
        </w:rPr>
      </w:pPr>
    </w:p>
    <w:p w14:paraId="590FA8B5" w14:textId="77777777" w:rsidR="00E42BC5" w:rsidRPr="00C712D3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10039677" w14:textId="62A895CF" w:rsidR="00C712D3" w:rsidDel="001E6566" w:rsidRDefault="00C712D3" w:rsidP="00E42BC5">
      <w:pPr>
        <w:rPr>
          <w:del w:id="12" w:author="Chris" w:date="2015-03-07T14:21:00Z"/>
          <w:rFonts w:ascii="Arial" w:hAnsi="Arial"/>
          <w:sz w:val="18"/>
          <w:szCs w:val="18"/>
          <w:lang w:val="es-ES_tradnl"/>
        </w:rPr>
      </w:pPr>
    </w:p>
    <w:p w14:paraId="48C81CA4" w14:textId="7888062E" w:rsidR="00E42BC5" w:rsidRDefault="003170C2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 recomendable que se haga la lectura pausada de los ejemplos y</w:t>
      </w:r>
      <w:del w:id="13" w:author="Chris" w:date="2015-03-07T14:19:00Z">
        <w:r w:rsidDel="001E6566">
          <w:rPr>
            <w:rFonts w:ascii="Arial" w:hAnsi="Arial"/>
            <w:sz w:val="18"/>
            <w:szCs w:val="18"/>
            <w:lang w:val="es-ES_tradnl"/>
          </w:rPr>
          <w:delText xml:space="preserve"> que</w:delText>
        </w:r>
      </w:del>
      <w:r>
        <w:rPr>
          <w:rFonts w:ascii="Arial" w:hAnsi="Arial"/>
          <w:sz w:val="18"/>
          <w:szCs w:val="18"/>
          <w:lang w:val="es-ES_tradnl"/>
        </w:rPr>
        <w:t xml:space="preserve"> se proponga la construcción de nuevos conjuntos en los lugares trabajados</w:t>
      </w:r>
      <w:ins w:id="14" w:author="Chris" w:date="2015-03-07T14:21:00Z">
        <w:r w:rsidR="001E6566">
          <w:rPr>
            <w:rFonts w:ascii="Arial" w:hAnsi="Arial"/>
            <w:sz w:val="18"/>
            <w:szCs w:val="18"/>
            <w:lang w:val="es-ES_tradnl"/>
          </w:rPr>
          <w:t>;</w:t>
        </w:r>
      </w:ins>
      <w:del w:id="15" w:author="Chris" w:date="2015-03-07T14:21:00Z">
        <w:r w:rsidR="00CC3062" w:rsidDel="001E6566">
          <w:rPr>
            <w:rFonts w:ascii="Arial" w:hAnsi="Arial"/>
            <w:sz w:val="18"/>
            <w:szCs w:val="18"/>
            <w:lang w:val="es-ES_tradnl"/>
          </w:rPr>
          <w:delText>,</w:delText>
        </w:r>
      </w:del>
      <w:r w:rsidR="00CC3062">
        <w:rPr>
          <w:rFonts w:ascii="Arial" w:hAnsi="Arial"/>
          <w:sz w:val="18"/>
          <w:szCs w:val="18"/>
          <w:lang w:val="es-ES_tradnl"/>
        </w:rPr>
        <w:t xml:space="preserve"> </w:t>
      </w:r>
      <w:ins w:id="16" w:author="Chris" w:date="2015-03-07T14:19:00Z">
        <w:r w:rsidR="001E6566">
          <w:rPr>
            <w:rFonts w:ascii="Arial" w:hAnsi="Arial"/>
            <w:sz w:val="18"/>
            <w:szCs w:val="18"/>
            <w:lang w:val="es-ES_tradnl"/>
          </w:rPr>
          <w:t xml:space="preserve">asimismo, </w:t>
        </w:r>
      </w:ins>
      <w:del w:id="17" w:author="Chris" w:date="2015-03-07T14:18:00Z">
        <w:r w:rsidR="00CC3062" w:rsidDel="001E6566">
          <w:rPr>
            <w:rFonts w:ascii="Arial" w:hAnsi="Arial"/>
            <w:sz w:val="18"/>
            <w:szCs w:val="18"/>
            <w:lang w:val="es-ES_tradnl"/>
          </w:rPr>
          <w:delText xml:space="preserve">señalando </w:delText>
        </w:r>
      </w:del>
      <w:ins w:id="18" w:author="Chris" w:date="2015-03-07T14:18:00Z">
        <w:r w:rsidR="001E6566">
          <w:rPr>
            <w:rFonts w:ascii="Arial" w:hAnsi="Arial"/>
            <w:sz w:val="18"/>
            <w:szCs w:val="18"/>
            <w:lang w:val="es-ES_tradnl"/>
          </w:rPr>
          <w:t xml:space="preserve">se señalen </w:t>
        </w:r>
      </w:ins>
      <w:r w:rsidR="00CC3062">
        <w:rPr>
          <w:rFonts w:ascii="Arial" w:hAnsi="Arial"/>
          <w:sz w:val="18"/>
          <w:szCs w:val="18"/>
          <w:lang w:val="es-ES_tradnl"/>
        </w:rPr>
        <w:t>sus características y algunos de los elementos que los integrarían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</w:p>
    <w:p w14:paraId="4FDD1104" w14:textId="77777777" w:rsidR="003170C2" w:rsidRDefault="003170C2" w:rsidP="00E42BC5">
      <w:pPr>
        <w:rPr>
          <w:rFonts w:ascii="Arial" w:hAnsi="Arial"/>
          <w:sz w:val="18"/>
          <w:szCs w:val="18"/>
          <w:lang w:val="es-ES_tradnl"/>
        </w:rPr>
      </w:pPr>
    </w:p>
    <w:p w14:paraId="51FABF9E" w14:textId="0A7BF119" w:rsidR="003170C2" w:rsidRDefault="003170C2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Cada lugar propone preguntas que guiarán a manera de actividad la construcción y comparación de conjuntos nuevos en los lugares trabajados. </w:t>
      </w:r>
    </w:p>
    <w:p w14:paraId="6EA8C8E9" w14:textId="77777777" w:rsidR="003170C2" w:rsidRPr="00E42BC5" w:rsidRDefault="003170C2" w:rsidP="00E42BC5">
      <w:pPr>
        <w:rPr>
          <w:rFonts w:ascii="Arial" w:hAnsi="Arial"/>
          <w:sz w:val="18"/>
          <w:szCs w:val="18"/>
          <w:lang w:val="es-ES_tradnl"/>
        </w:rPr>
      </w:pPr>
    </w:p>
    <w:p w14:paraId="3FFFA734" w14:textId="77777777" w:rsidR="00E42BC5" w:rsidRPr="003170C2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3170C2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6EE2A47C" w14:textId="77777777" w:rsidR="003170C2" w:rsidRDefault="003170C2" w:rsidP="00E42BC5">
      <w:pPr>
        <w:rPr>
          <w:rFonts w:ascii="Arial" w:hAnsi="Arial"/>
          <w:sz w:val="18"/>
          <w:szCs w:val="18"/>
          <w:lang w:val="es-ES_tradnl"/>
        </w:rPr>
      </w:pPr>
    </w:p>
    <w:p w14:paraId="26E07FB3" w14:textId="7373D0FA" w:rsidR="00E42BC5" w:rsidRDefault="0013213E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recomienda </w:t>
      </w:r>
      <w:r w:rsidR="00910AAE">
        <w:rPr>
          <w:rFonts w:ascii="Arial" w:hAnsi="Arial"/>
          <w:sz w:val="18"/>
          <w:szCs w:val="18"/>
          <w:lang w:val="es-ES_tradnl"/>
        </w:rPr>
        <w:t xml:space="preserve">proponer a los estudiantes nuevos lugares para </w:t>
      </w:r>
      <w:r w:rsidR="00A82E6C">
        <w:rPr>
          <w:rFonts w:ascii="Arial" w:hAnsi="Arial"/>
          <w:sz w:val="18"/>
          <w:szCs w:val="18"/>
          <w:lang w:val="es-ES_tradnl"/>
        </w:rPr>
        <w:t xml:space="preserve">analizar posibles conjuntos y que se lleven a cabo sus determinaciones y representaciones gráficas correspondientes. </w:t>
      </w:r>
    </w:p>
    <w:p w14:paraId="0D8FC023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5ECAA47A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1F14CB24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7BC1F05A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5A2EA973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4B278B40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4715F45C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304C4CA8" w14:textId="77777777" w:rsidR="00E42BC5" w:rsidRPr="00F4317E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1B5F8C18" w14:textId="77777777" w:rsidR="00A45B1E" w:rsidRDefault="00A45B1E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40AED11" w14:textId="14DE8469" w:rsidR="00F4317E" w:rsidRPr="00A45B1E" w:rsidRDefault="00A45B1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A45B1E">
        <w:rPr>
          <w:rFonts w:ascii="Arial" w:hAnsi="Arial"/>
          <w:b/>
          <w:sz w:val="18"/>
          <w:szCs w:val="18"/>
          <w:lang w:val="es-ES_tradnl"/>
        </w:rPr>
        <w:t xml:space="preserve">Conjuntos: </w:t>
      </w:r>
      <w:ins w:id="19" w:author="Chris" w:date="2015-03-07T14:31:00Z">
        <w:r w:rsidR="008B5524">
          <w:rPr>
            <w:rFonts w:ascii="Arial" w:hAnsi="Arial"/>
            <w:b/>
            <w:sz w:val="18"/>
            <w:szCs w:val="18"/>
            <w:lang w:val="es-ES_tradnl"/>
          </w:rPr>
          <w:t>d</w:t>
        </w:r>
      </w:ins>
      <w:del w:id="20" w:author="Chris" w:date="2015-03-07T14:31:00Z">
        <w:r w:rsidRPr="00A45B1E" w:rsidDel="008B5524">
          <w:rPr>
            <w:rFonts w:ascii="Arial" w:hAnsi="Arial"/>
            <w:b/>
            <w:sz w:val="18"/>
            <w:szCs w:val="18"/>
            <w:lang w:val="es-ES_tradnl"/>
          </w:rPr>
          <w:delText>D</w:delText>
        </w:r>
      </w:del>
      <w:r w:rsidRPr="00A45B1E">
        <w:rPr>
          <w:rFonts w:ascii="Arial" w:hAnsi="Arial"/>
          <w:b/>
          <w:sz w:val="18"/>
          <w:szCs w:val="18"/>
          <w:lang w:val="es-ES_tradnl"/>
        </w:rPr>
        <w:t>eterminación y representación</w:t>
      </w:r>
    </w:p>
    <w:p w14:paraId="12EE7433" w14:textId="77777777" w:rsidR="00A45B1E" w:rsidRDefault="00A45B1E" w:rsidP="00CD652E">
      <w:pPr>
        <w:rPr>
          <w:rFonts w:ascii="Arial" w:hAnsi="Arial"/>
          <w:sz w:val="18"/>
          <w:szCs w:val="18"/>
          <w:lang w:val="es-ES_tradnl"/>
        </w:rPr>
      </w:pPr>
    </w:p>
    <w:p w14:paraId="3DEF6FA4" w14:textId="378A698A" w:rsidR="00A94FD8" w:rsidRDefault="00A45B1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conjuntos son agrupaciones de objetos, personas, n</w:t>
      </w:r>
      <w:r w:rsidR="00EC7DDA">
        <w:rPr>
          <w:rFonts w:ascii="Arial" w:hAnsi="Arial"/>
          <w:sz w:val="18"/>
          <w:szCs w:val="18"/>
          <w:lang w:val="es-ES_tradnl"/>
        </w:rPr>
        <w:t>úmeros, colores, e</w:t>
      </w:r>
      <w:ins w:id="21" w:author="Chris" w:date="2015-03-07T14:31:00Z">
        <w:r w:rsidR="008B5524">
          <w:rPr>
            <w:rFonts w:ascii="Arial" w:hAnsi="Arial"/>
            <w:sz w:val="18"/>
            <w:szCs w:val="18"/>
            <w:lang w:val="es-ES_tradnl"/>
          </w:rPr>
          <w:t>ntre otros</w:t>
        </w:r>
      </w:ins>
      <w:del w:id="22" w:author="Chris" w:date="2015-03-07T14:31:00Z">
        <w:r w:rsidR="00EC7DDA" w:rsidDel="008B5524">
          <w:rPr>
            <w:rFonts w:ascii="Arial" w:hAnsi="Arial"/>
            <w:sz w:val="18"/>
            <w:szCs w:val="18"/>
            <w:lang w:val="es-ES_tradnl"/>
          </w:rPr>
          <w:delText>tc</w:delText>
        </w:r>
      </w:del>
      <w:r w:rsidR="00EC7DDA">
        <w:rPr>
          <w:rFonts w:ascii="Arial" w:hAnsi="Arial"/>
          <w:sz w:val="18"/>
          <w:szCs w:val="18"/>
          <w:lang w:val="es-ES_tradnl"/>
        </w:rPr>
        <w:t xml:space="preserve">, los cuales se denominan </w:t>
      </w:r>
      <w:r w:rsidR="00EC7DDA" w:rsidRPr="00EC7DDA">
        <w:rPr>
          <w:rFonts w:ascii="Arial" w:hAnsi="Arial"/>
          <w:b/>
          <w:sz w:val="18"/>
          <w:szCs w:val="18"/>
          <w:lang w:val="es-ES_tradnl"/>
        </w:rPr>
        <w:t>elementos</w:t>
      </w:r>
      <w:r w:rsidR="00EC7DDA">
        <w:rPr>
          <w:rFonts w:ascii="Arial" w:hAnsi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8"/>
          <w:szCs w:val="18"/>
          <w:lang w:val="es-ES_tradnl"/>
        </w:rPr>
        <w:t xml:space="preserve">que tienen en común una o más características. 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0EC7615" w14:textId="7C9CB08A" w:rsidR="00A45B1E" w:rsidRDefault="00A45B1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conjuntos se determinan por </w:t>
      </w:r>
      <w:r w:rsidRPr="00A45B1E">
        <w:rPr>
          <w:rFonts w:ascii="Arial" w:hAnsi="Arial"/>
          <w:b/>
          <w:sz w:val="18"/>
          <w:szCs w:val="18"/>
          <w:lang w:val="es-ES_tradnl"/>
        </w:rPr>
        <w:t>extensión</w:t>
      </w:r>
      <w:r>
        <w:rPr>
          <w:rFonts w:ascii="Arial" w:hAnsi="Arial"/>
          <w:sz w:val="18"/>
          <w:szCs w:val="18"/>
          <w:lang w:val="es-ES_tradnl"/>
        </w:rPr>
        <w:t xml:space="preserve"> o por </w:t>
      </w:r>
      <w:r w:rsidRPr="00A45B1E">
        <w:rPr>
          <w:rFonts w:ascii="Arial" w:hAnsi="Arial"/>
          <w:b/>
          <w:sz w:val="18"/>
          <w:szCs w:val="18"/>
          <w:lang w:val="es-ES_tradnl"/>
        </w:rPr>
        <w:t>comprensión</w:t>
      </w:r>
      <w:r w:rsidR="00D17EAB">
        <w:rPr>
          <w:rFonts w:ascii="Arial" w:hAnsi="Arial"/>
          <w:sz w:val="18"/>
          <w:szCs w:val="18"/>
          <w:lang w:val="es-ES_tradnl"/>
        </w:rPr>
        <w:t xml:space="preserve"> y se representan gráficamente con diagramas de Venn. </w:t>
      </w:r>
    </w:p>
    <w:p w14:paraId="4A19E3B4" w14:textId="77777777" w:rsidR="00EC7DDA" w:rsidRDefault="00EC7DDA" w:rsidP="00CD652E">
      <w:pPr>
        <w:rPr>
          <w:rFonts w:ascii="Arial" w:hAnsi="Arial"/>
          <w:sz w:val="18"/>
          <w:szCs w:val="18"/>
          <w:lang w:val="es-ES_tradnl"/>
        </w:rPr>
      </w:pPr>
    </w:p>
    <w:p w14:paraId="516C2969" w14:textId="0CBB9977" w:rsidR="00EC7DDA" w:rsidRDefault="00EC7DDA" w:rsidP="00CD652E">
      <w:pPr>
        <w:rPr>
          <w:rFonts w:ascii="Arial" w:hAnsi="Arial"/>
          <w:sz w:val="18"/>
          <w:szCs w:val="18"/>
          <w:lang w:val="es-ES_tradnl"/>
        </w:rPr>
      </w:pPr>
      <w:r w:rsidRPr="0052798B">
        <w:rPr>
          <w:rFonts w:ascii="Arial" w:hAnsi="Arial"/>
          <w:b/>
          <w:sz w:val="18"/>
          <w:szCs w:val="18"/>
          <w:lang w:val="es-ES_tradnl"/>
        </w:rPr>
        <w:t>Ejemplo</w:t>
      </w:r>
      <w:r>
        <w:rPr>
          <w:rFonts w:ascii="Arial" w:hAnsi="Arial"/>
          <w:sz w:val="18"/>
          <w:szCs w:val="18"/>
          <w:lang w:val="es-ES_tradnl"/>
        </w:rPr>
        <w:t>:</w:t>
      </w:r>
    </w:p>
    <w:p w14:paraId="482D4BA3" w14:textId="77777777" w:rsidR="00EC7DDA" w:rsidRDefault="00EC7DDA" w:rsidP="00CD652E">
      <w:pPr>
        <w:rPr>
          <w:rFonts w:ascii="Arial" w:hAnsi="Arial"/>
          <w:sz w:val="18"/>
          <w:szCs w:val="18"/>
          <w:lang w:val="es-ES_tradnl"/>
        </w:rPr>
      </w:pPr>
    </w:p>
    <w:p w14:paraId="73F502F7" w14:textId="20729EBB" w:rsidR="00EC7DDA" w:rsidRDefault="00CB300E" w:rsidP="00CB300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Determinación por extensión: </w:t>
      </w:r>
    </w:p>
    <w:p w14:paraId="101C1587" w14:textId="77777777" w:rsidR="00CB300E" w:rsidRDefault="00CB300E" w:rsidP="00CB300E">
      <w:pPr>
        <w:rPr>
          <w:rFonts w:ascii="Arial" w:hAnsi="Arial"/>
          <w:sz w:val="18"/>
          <w:szCs w:val="18"/>
          <w:lang w:val="es-ES_tradnl"/>
        </w:rPr>
      </w:pPr>
    </w:p>
    <w:p w14:paraId="149EF3E3" w14:textId="28C0799F" w:rsidR="00CB300E" w:rsidRDefault="00486DFA" w:rsidP="00CB300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7631B9D3" wp14:editId="729C48B2">
            <wp:simplePos x="0" y="0"/>
            <wp:positionH relativeFrom="column">
              <wp:posOffset>823208</wp:posOffset>
            </wp:positionH>
            <wp:positionV relativeFrom="paragraph">
              <wp:posOffset>3175</wp:posOffset>
            </wp:positionV>
            <wp:extent cx="3968750" cy="49403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F1A24" w14:textId="77777777" w:rsidR="00CB300E" w:rsidRDefault="00CB300E" w:rsidP="00CB300E">
      <w:pPr>
        <w:rPr>
          <w:rFonts w:ascii="Arial" w:hAnsi="Arial"/>
          <w:sz w:val="18"/>
          <w:szCs w:val="18"/>
          <w:lang w:val="es-ES_tradnl"/>
        </w:rPr>
      </w:pPr>
    </w:p>
    <w:p w14:paraId="459AA647" w14:textId="77777777" w:rsidR="00CB300E" w:rsidRDefault="00CB300E" w:rsidP="00CB300E">
      <w:pPr>
        <w:rPr>
          <w:rFonts w:ascii="Arial" w:hAnsi="Arial"/>
          <w:sz w:val="18"/>
          <w:szCs w:val="18"/>
          <w:lang w:val="es-ES_tradnl"/>
        </w:rPr>
      </w:pPr>
    </w:p>
    <w:p w14:paraId="58E9CB68" w14:textId="282D29B4" w:rsidR="00CB300E" w:rsidRPr="00CB300E" w:rsidRDefault="00CB300E" w:rsidP="00CB300E">
      <w:pPr>
        <w:rPr>
          <w:rFonts w:ascii="Arial" w:hAnsi="Arial"/>
          <w:sz w:val="18"/>
          <w:szCs w:val="18"/>
          <w:lang w:val="es-ES_tradnl"/>
        </w:rPr>
      </w:pPr>
    </w:p>
    <w:p w14:paraId="197FB5D8" w14:textId="3318514D" w:rsidR="00EC7DDA" w:rsidRDefault="00486DFA" w:rsidP="00486DFA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Determinación por comprensión: </w:t>
      </w:r>
    </w:p>
    <w:p w14:paraId="12013383" w14:textId="16C6D137" w:rsidR="00AA11C6" w:rsidRDefault="00712EC2" w:rsidP="00AA11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6B47E34A" wp14:editId="35F74903">
            <wp:simplePos x="0" y="0"/>
            <wp:positionH relativeFrom="column">
              <wp:posOffset>822325</wp:posOffset>
            </wp:positionH>
            <wp:positionV relativeFrom="paragraph">
              <wp:posOffset>105410</wp:posOffset>
            </wp:positionV>
            <wp:extent cx="1463040" cy="49403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6E0E7" w14:textId="01CC5433" w:rsidR="00AA11C6" w:rsidRDefault="00AA11C6" w:rsidP="00AA11C6">
      <w:pPr>
        <w:rPr>
          <w:rFonts w:ascii="Arial" w:hAnsi="Arial"/>
          <w:sz w:val="18"/>
          <w:szCs w:val="18"/>
          <w:lang w:val="es-ES_tradnl"/>
        </w:rPr>
      </w:pPr>
    </w:p>
    <w:p w14:paraId="245EC63A" w14:textId="77777777" w:rsidR="00AA11C6" w:rsidRDefault="00AA11C6" w:rsidP="00AA11C6">
      <w:pPr>
        <w:rPr>
          <w:rFonts w:ascii="Arial" w:hAnsi="Arial"/>
          <w:sz w:val="18"/>
          <w:szCs w:val="18"/>
          <w:lang w:val="es-ES_tradnl"/>
        </w:rPr>
      </w:pPr>
    </w:p>
    <w:p w14:paraId="04B0B98B" w14:textId="77777777" w:rsidR="002820D6" w:rsidRDefault="002820D6" w:rsidP="00AA11C6">
      <w:pPr>
        <w:rPr>
          <w:rFonts w:ascii="Arial" w:hAnsi="Arial"/>
          <w:sz w:val="18"/>
          <w:szCs w:val="18"/>
          <w:lang w:val="es-ES_tradnl"/>
        </w:rPr>
      </w:pPr>
    </w:p>
    <w:p w14:paraId="7F3D2FC9" w14:textId="77777777" w:rsidR="00EF635C" w:rsidRDefault="00EF635C" w:rsidP="00AA11C6">
      <w:pPr>
        <w:rPr>
          <w:rFonts w:ascii="Arial" w:hAnsi="Arial"/>
          <w:sz w:val="18"/>
          <w:szCs w:val="18"/>
          <w:lang w:val="es-ES_tradnl"/>
        </w:rPr>
      </w:pPr>
    </w:p>
    <w:p w14:paraId="01BD759E" w14:textId="1CBB0569" w:rsidR="002820D6" w:rsidRPr="00CB300E" w:rsidRDefault="002820D6" w:rsidP="002820D6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CB300E">
        <w:rPr>
          <w:rFonts w:ascii="Arial" w:hAnsi="Arial"/>
          <w:sz w:val="18"/>
          <w:szCs w:val="18"/>
          <w:lang w:val="es-ES_tradnl"/>
        </w:rPr>
        <w:t>Representación con Diagramas de Venn:</w:t>
      </w:r>
    </w:p>
    <w:p w14:paraId="5C55E4B8" w14:textId="26CD6AD4" w:rsidR="002820D6" w:rsidRDefault="00C310D3" w:rsidP="00C310D3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CO" w:eastAsia="es-CO"/>
        </w:rPr>
        <w:drawing>
          <wp:inline distT="0" distB="0" distL="0" distR="0" wp14:anchorId="37148283" wp14:editId="28DFA519">
            <wp:extent cx="2280062" cy="1307448"/>
            <wp:effectExtent l="0" t="0" r="635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03" cy="130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1B11" w14:textId="77777777" w:rsidR="00C310D3" w:rsidRDefault="00C310D3" w:rsidP="002820D6">
      <w:pPr>
        <w:rPr>
          <w:rFonts w:ascii="Arial" w:hAnsi="Arial"/>
          <w:sz w:val="18"/>
          <w:szCs w:val="18"/>
          <w:lang w:val="es-ES_tradnl"/>
        </w:rPr>
      </w:pPr>
    </w:p>
    <w:p w14:paraId="31880A14" w14:textId="53FFB237" w:rsidR="00C310D3" w:rsidDel="008B5524" w:rsidRDefault="00C310D3" w:rsidP="002820D6">
      <w:pPr>
        <w:rPr>
          <w:del w:id="23" w:author="Chris" w:date="2015-03-07T14:31:00Z"/>
          <w:rFonts w:ascii="Arial" w:hAnsi="Arial"/>
          <w:sz w:val="18"/>
          <w:szCs w:val="18"/>
          <w:lang w:val="es-ES_tradnl"/>
        </w:rPr>
      </w:pPr>
    </w:p>
    <w:p w14:paraId="4AF76A8C" w14:textId="7BFFC692" w:rsidR="00C310D3" w:rsidRPr="004B1D9A" w:rsidRDefault="00C310D3" w:rsidP="002820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practicar puedes </w:t>
      </w:r>
      <w:r w:rsidR="00316CBD">
        <w:rPr>
          <w:rFonts w:ascii="Arial" w:hAnsi="Arial"/>
          <w:sz w:val="18"/>
          <w:szCs w:val="18"/>
          <w:lang w:val="es-ES_tradnl"/>
        </w:rPr>
        <w:t xml:space="preserve">observar </w:t>
      </w:r>
      <w:r w:rsidR="004B1D9A">
        <w:rPr>
          <w:rFonts w:ascii="Arial" w:hAnsi="Arial"/>
          <w:sz w:val="18"/>
          <w:szCs w:val="18"/>
          <w:lang w:val="es-ES_tradnl"/>
        </w:rPr>
        <w:t xml:space="preserve">algunos conjuntos en tu entorno, luego representarlos con diagramas de Venn y determinarlos por </w:t>
      </w:r>
      <w:r w:rsidR="004B1D9A" w:rsidRPr="004B1D9A">
        <w:rPr>
          <w:rFonts w:ascii="Arial" w:hAnsi="Arial"/>
          <w:b/>
          <w:sz w:val="18"/>
          <w:szCs w:val="18"/>
          <w:lang w:val="es-ES_tradnl"/>
        </w:rPr>
        <w:t>extensión</w:t>
      </w:r>
      <w:r w:rsidR="004B1D9A">
        <w:rPr>
          <w:rFonts w:ascii="Arial" w:hAnsi="Arial"/>
          <w:sz w:val="18"/>
          <w:szCs w:val="18"/>
          <w:lang w:val="es-ES_tradnl"/>
        </w:rPr>
        <w:t xml:space="preserve"> y por </w:t>
      </w:r>
      <w:r w:rsidR="004B1D9A" w:rsidRPr="004B1D9A">
        <w:rPr>
          <w:rFonts w:ascii="Arial" w:hAnsi="Arial"/>
          <w:b/>
          <w:sz w:val="18"/>
          <w:szCs w:val="18"/>
          <w:lang w:val="es-ES_tradnl"/>
        </w:rPr>
        <w:t>comprensión</w:t>
      </w:r>
      <w:r w:rsidR="004B1D9A">
        <w:rPr>
          <w:rFonts w:ascii="Arial" w:hAnsi="Arial"/>
          <w:sz w:val="18"/>
          <w:szCs w:val="18"/>
          <w:lang w:val="es-ES_tradnl"/>
        </w:rPr>
        <w:t xml:space="preserve">. Socializa el trabajo con tus compañeros y discutan qué otros elementos tienen los conjuntos expuestos. </w:t>
      </w:r>
    </w:p>
    <w:p w14:paraId="442A56E2" w14:textId="77777777" w:rsidR="00C310D3" w:rsidRDefault="00C310D3" w:rsidP="002820D6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4A51AEA3" w:rsidR="00F4317E" w:rsidRPr="006353BE" w:rsidRDefault="001C0B59" w:rsidP="00F431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5D6712A8" w:rsidR="00CD652E" w:rsidRPr="00F4317E" w:rsidRDefault="006353B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En tu entorno todo puede ser un conjunto</w:t>
      </w:r>
      <w:del w:id="24" w:author="Chris" w:date="2015-03-07T14:36:00Z">
        <w:r w:rsidDel="008B5524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1D167A77" w:rsidR="00CD652E" w:rsidRDefault="0056731D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Da clic en </w:t>
      </w:r>
      <w:r w:rsidR="00B94F60">
        <w:rPr>
          <w:rFonts w:ascii="Times New Roman" w:hAnsi="Times New Roman" w:cs="Times New Roman"/>
          <w:lang w:val="es-ES_tradnl"/>
        </w:rPr>
        <w:t>cada lugar y observa los conjuntos que se pueden crear</w:t>
      </w:r>
      <w:r w:rsidR="00461B41">
        <w:rPr>
          <w:rFonts w:ascii="Times New Roman" w:hAnsi="Times New Roman" w:cs="Times New Roman"/>
          <w:lang w:val="es-ES_tradnl"/>
        </w:rPr>
        <w:t>.</w:t>
      </w:r>
      <w:r w:rsidR="00B94F60">
        <w:rPr>
          <w:rFonts w:ascii="Times New Roman" w:hAnsi="Times New Roman" w:cs="Times New Roman"/>
          <w:lang w:val="es-ES_tradnl"/>
        </w:rPr>
        <w:t xml:space="preserve"> </w:t>
      </w:r>
    </w:p>
    <w:p w14:paraId="039EDD09" w14:textId="77777777" w:rsidR="007A2806" w:rsidRDefault="007A2806" w:rsidP="00CD652E">
      <w:pPr>
        <w:rPr>
          <w:rFonts w:ascii="Times New Roman" w:hAnsi="Times New Roman" w:cs="Times New Roman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9E9EA9F" w14:textId="77777777" w:rsidR="007A2806" w:rsidRDefault="007A280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A87F7" w14:textId="7CB332AC" w:rsidR="007A2806" w:rsidRDefault="00966D9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Pr="00966D92">
        <w:rPr>
          <w:rFonts w:ascii="Arial" w:hAnsi="Arial" w:cs="Arial"/>
          <w:sz w:val="18"/>
          <w:szCs w:val="18"/>
          <w:lang w:val="es-ES_tradnl"/>
        </w:rPr>
        <w:t xml:space="preserve"> 156022655</w:t>
      </w:r>
      <w:r>
        <w:rPr>
          <w:rFonts w:ascii="Arial" w:hAnsi="Arial" w:cs="Arial"/>
          <w:sz w:val="18"/>
          <w:szCs w:val="18"/>
          <w:lang w:val="es-ES_tradnl"/>
        </w:rPr>
        <w:t xml:space="preserve"> (Pasillo de un hospital donde se ven médicos, enfermeras con sus uniformes y un paciente)</w:t>
      </w:r>
    </w:p>
    <w:p w14:paraId="6BAA3B56" w14:textId="77777777" w:rsidR="00966D92" w:rsidRDefault="00966D9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C1FE8AC" w14:textId="6E7CE82C" w:rsidR="00676CA5" w:rsidRDefault="00676CA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 w:rsidR="00D01A77">
        <w:rPr>
          <w:rFonts w:ascii="Times New Roman" w:hAnsi="Times New Roman" w:cs="Times New Roman"/>
          <w:color w:val="000000"/>
          <w:lang w:val="es-CO"/>
        </w:rPr>
        <w:t>_</w:t>
      </w:r>
      <w:r w:rsidR="006E2591">
        <w:rPr>
          <w:rFonts w:ascii="Times New Roman" w:hAnsi="Times New Roman" w:cs="Times New Roman"/>
          <w:color w:val="000000"/>
          <w:lang w:val="es-CO"/>
        </w:rPr>
        <w:t>IMG04.jpg</w:t>
      </w:r>
    </w:p>
    <w:p w14:paraId="7F2DE745" w14:textId="77777777" w:rsidR="00676CA5" w:rsidRPr="000719EE" w:rsidRDefault="00676CA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6BB383A" w14:textId="3768F797" w:rsidR="00945B58" w:rsidRDefault="00945B5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Hospital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6B722871" w:rsidR="006559E5" w:rsidRPr="00E91C21" w:rsidRDefault="0056731D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2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128D9297" w:rsidR="00CD652E" w:rsidRPr="006D64E0" w:rsidRDefault="00BE3905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Conjuntos</w:t>
      </w:r>
      <w:del w:id="25" w:author="Chris" w:date="2015-03-07T14:33:00Z">
        <w:r w:rsidDel="008B5524">
          <w:rPr>
            <w:rFonts w:ascii="Times New Roman" w:hAnsi="Times New Roman" w:cs="Times New Roman"/>
            <w:lang w:val="es-ES_tradnl"/>
          </w:rPr>
          <w:delText xml:space="preserve"> </w:delText>
        </w:r>
      </w:del>
      <w:r>
        <w:rPr>
          <w:rFonts w:ascii="Times New Roman" w:hAnsi="Times New Roman" w:cs="Times New Roman"/>
          <w:lang w:val="es-ES_tradnl"/>
        </w:rPr>
        <w:t xml:space="preserve"> en </w:t>
      </w:r>
      <w:r w:rsidR="001B25FD">
        <w:rPr>
          <w:rFonts w:ascii="Times New Roman" w:hAnsi="Times New Roman" w:cs="Times New Roman"/>
          <w:lang w:val="es-ES_tradnl"/>
        </w:rPr>
        <w:t xml:space="preserve">el </w:t>
      </w:r>
      <w:r>
        <w:rPr>
          <w:rFonts w:ascii="Times New Roman" w:hAnsi="Times New Roman" w:cs="Times New Roman"/>
          <w:lang w:val="es-ES_tradnl"/>
        </w:rPr>
        <w:t>h</w:t>
      </w:r>
      <w:r w:rsidR="006D64E0" w:rsidRPr="006D64E0">
        <w:rPr>
          <w:rFonts w:ascii="Times New Roman" w:hAnsi="Times New Roman" w:cs="Times New Roman"/>
          <w:lang w:val="es-ES_tradnl"/>
        </w:rPr>
        <w:t>ospital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9AA1C84" w14:textId="77777777" w:rsidR="006B3F7B" w:rsidRDefault="006B3F7B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elementos o personas que se encuentran en un hospital se pueden agrupar en conjuntos de acuerdo a sus características. </w:t>
      </w:r>
    </w:p>
    <w:p w14:paraId="0C89F48E" w14:textId="77777777" w:rsidR="006B3F7B" w:rsidRDefault="006B3F7B" w:rsidP="00E31CAA">
      <w:pPr>
        <w:rPr>
          <w:rFonts w:ascii="Times New Roman" w:hAnsi="Times New Roman" w:cs="Times New Roman"/>
          <w:lang w:val="es-ES_tradnl"/>
        </w:rPr>
      </w:pPr>
    </w:p>
    <w:p w14:paraId="44DA21CA" w14:textId="47B2E54C" w:rsidR="00E31CAA" w:rsidRDefault="006B3F7B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 ejemplo se tiene el </w:t>
      </w:r>
      <w:r w:rsidRPr="008E4F68">
        <w:rPr>
          <w:rFonts w:ascii="Times New Roman" w:hAnsi="Times New Roman" w:cs="Times New Roman"/>
          <w:b/>
          <w:lang w:val="es-ES_tradnl"/>
        </w:rPr>
        <w:t>conjunto de Medicinas</w:t>
      </w:r>
      <w:r>
        <w:rPr>
          <w:rFonts w:ascii="Times New Roman" w:hAnsi="Times New Roman" w:cs="Times New Roman"/>
          <w:lang w:val="es-ES_tradnl"/>
        </w:rPr>
        <w:t xml:space="preserve">, todos los elementos de este conjunto cumplen con la característica de ser </w:t>
      </w:r>
      <w:r w:rsidR="001702EC">
        <w:rPr>
          <w:rFonts w:ascii="Times New Roman" w:hAnsi="Times New Roman" w:cs="Times New Roman"/>
          <w:lang w:val="es-ES_tradnl"/>
        </w:rPr>
        <w:t>m</w:t>
      </w:r>
      <w:r w:rsidR="008E4F68">
        <w:rPr>
          <w:rFonts w:ascii="Times New Roman" w:hAnsi="Times New Roman" w:cs="Times New Roman"/>
          <w:lang w:val="es-ES_tradnl"/>
        </w:rPr>
        <w:t xml:space="preserve">edicamentos </w:t>
      </w:r>
      <w:r w:rsidR="001702EC">
        <w:rPr>
          <w:rFonts w:ascii="Times New Roman" w:hAnsi="Times New Roman" w:cs="Times New Roman"/>
          <w:lang w:val="es-ES_tradnl"/>
        </w:rPr>
        <w:t>que los doctores recetan a sus pacientes</w:t>
      </w:r>
      <w:r w:rsidR="002950FD">
        <w:rPr>
          <w:rFonts w:ascii="Times New Roman" w:hAnsi="Times New Roman" w:cs="Times New Roman"/>
          <w:lang w:val="es-ES_tradnl"/>
        </w:rPr>
        <w:t xml:space="preserve"> par</w:t>
      </w:r>
      <w:r w:rsidR="009202FD">
        <w:rPr>
          <w:rFonts w:ascii="Times New Roman" w:hAnsi="Times New Roman" w:cs="Times New Roman"/>
          <w:lang w:val="es-ES_tradnl"/>
        </w:rPr>
        <w:t>a llevar a cabo el tratamiento con</w:t>
      </w:r>
      <w:r w:rsidR="002950FD">
        <w:rPr>
          <w:rFonts w:ascii="Times New Roman" w:hAnsi="Times New Roman" w:cs="Times New Roman"/>
          <w:lang w:val="es-ES_tradnl"/>
        </w:rPr>
        <w:t xml:space="preserve"> sus diferentes enfermedades. </w:t>
      </w:r>
    </w:p>
    <w:p w14:paraId="061FD35B" w14:textId="77777777" w:rsidR="002950FD" w:rsidRDefault="002950FD" w:rsidP="00E31CAA">
      <w:pPr>
        <w:rPr>
          <w:rFonts w:ascii="Times New Roman" w:hAnsi="Times New Roman" w:cs="Times New Roman"/>
          <w:lang w:val="es-ES_tradnl"/>
        </w:rPr>
      </w:pPr>
    </w:p>
    <w:p w14:paraId="5D513786" w14:textId="77777777" w:rsidR="002463C6" w:rsidRDefault="002950FD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conjunto de medicinas lo podemos determinar por comprensión así: </w:t>
      </w:r>
      <w:r w:rsidRPr="00C46B4A">
        <w:rPr>
          <w:rFonts w:ascii="Times New Roman" w:hAnsi="Times New Roman" w:cs="Times New Roman"/>
          <w:b/>
          <w:lang w:val="es-ES_tradnl"/>
        </w:rPr>
        <w:t>M</w:t>
      </w:r>
      <w:r w:rsidR="002463C6" w:rsidRPr="00C46B4A">
        <w:rPr>
          <w:rFonts w:ascii="Times New Roman" w:hAnsi="Times New Roman" w:cs="Times New Roman"/>
          <w:b/>
          <w:lang w:val="es-ES_tradnl"/>
        </w:rPr>
        <w:t xml:space="preserve"> </w:t>
      </w:r>
      <w:r w:rsidRPr="00C46B4A">
        <w:rPr>
          <w:rFonts w:ascii="Times New Roman" w:hAnsi="Times New Roman" w:cs="Times New Roman"/>
          <w:b/>
          <w:lang w:val="es-ES_tradnl"/>
        </w:rPr>
        <w:t>=</w:t>
      </w:r>
      <w:r w:rsidR="002463C6" w:rsidRPr="00C46B4A">
        <w:rPr>
          <w:rFonts w:ascii="Times New Roman" w:hAnsi="Times New Roman" w:cs="Times New Roman"/>
          <w:b/>
          <w:lang w:val="es-ES_tradnl"/>
        </w:rPr>
        <w:t xml:space="preserve"> </w:t>
      </w:r>
      <w:r w:rsidRPr="00C46B4A">
        <w:rPr>
          <w:rFonts w:ascii="Times New Roman" w:hAnsi="Times New Roman" w:cs="Times New Roman"/>
          <w:b/>
          <w:lang w:val="es-ES_tradnl"/>
        </w:rPr>
        <w:t>{</w:t>
      </w:r>
      <w:r w:rsidR="002463C6" w:rsidRPr="00C46B4A">
        <w:rPr>
          <w:rFonts w:ascii="Times New Roman" w:hAnsi="Times New Roman" w:cs="Times New Roman"/>
          <w:b/>
          <w:lang w:val="es-ES_tradnl"/>
        </w:rPr>
        <w:t>Medicinas}</w:t>
      </w:r>
      <w:r w:rsidR="002463C6">
        <w:rPr>
          <w:rFonts w:ascii="Times New Roman" w:hAnsi="Times New Roman" w:cs="Times New Roman"/>
          <w:lang w:val="es-ES_tradnl"/>
        </w:rPr>
        <w:t xml:space="preserve">. </w:t>
      </w:r>
      <w:del w:id="26" w:author="Chris" w:date="2015-03-07T14:33:00Z">
        <w:r w:rsidR="002463C6" w:rsidDel="008B5524">
          <w:rPr>
            <w:rFonts w:ascii="Times New Roman" w:hAnsi="Times New Roman" w:cs="Times New Roman"/>
            <w:lang w:val="es-ES_tradnl"/>
          </w:rPr>
          <w:delText xml:space="preserve"> </w:delText>
        </w:r>
      </w:del>
    </w:p>
    <w:p w14:paraId="0DFC01BC" w14:textId="1364D514" w:rsidR="002950FD" w:rsidRDefault="002463C6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Si se quiere determinar el co</w:t>
      </w:r>
      <w:r w:rsidR="00407F51">
        <w:rPr>
          <w:rFonts w:ascii="Times New Roman" w:hAnsi="Times New Roman" w:cs="Times New Roman"/>
          <w:lang w:val="es-ES_tradnl"/>
        </w:rPr>
        <w:t>njunto M por extensión, debe</w:t>
      </w:r>
      <w:r>
        <w:rPr>
          <w:rFonts w:ascii="Times New Roman" w:hAnsi="Times New Roman" w:cs="Times New Roman"/>
          <w:lang w:val="es-ES_tradnl"/>
        </w:rPr>
        <w:t>mos escribir todos sus elementos dentro de las llaves</w:t>
      </w:r>
      <w:ins w:id="27" w:author="Chris" w:date="2015-03-07T14:34:00Z">
        <w:r w:rsidR="008B5524">
          <w:rPr>
            <w:rFonts w:ascii="Times New Roman" w:hAnsi="Times New Roman" w:cs="Times New Roman"/>
            <w:lang w:val="es-ES_tradnl"/>
          </w:rPr>
          <w:t>;</w:t>
        </w:r>
      </w:ins>
      <w:del w:id="28" w:author="Chris" w:date="2015-03-07T14:34:00Z">
        <w:r w:rsidDel="008B5524">
          <w:rPr>
            <w:rFonts w:ascii="Times New Roman" w:hAnsi="Times New Roman" w:cs="Times New Roman"/>
            <w:lang w:val="es-ES_tradnl"/>
          </w:rPr>
          <w:delText>,</w:delText>
        </w:r>
      </w:del>
      <w:r>
        <w:rPr>
          <w:rFonts w:ascii="Times New Roman" w:hAnsi="Times New Roman" w:cs="Times New Roman"/>
          <w:lang w:val="es-ES_tradnl"/>
        </w:rPr>
        <w:t xml:space="preserve"> sin embargo, como sabemos</w:t>
      </w:r>
      <w:r w:rsidR="00441135">
        <w:rPr>
          <w:rFonts w:ascii="Times New Roman" w:hAnsi="Times New Roman" w:cs="Times New Roman"/>
          <w:lang w:val="es-ES_tradnl"/>
        </w:rPr>
        <w:t xml:space="preserve"> que el número de </w:t>
      </w:r>
      <w:r>
        <w:rPr>
          <w:rFonts w:ascii="Times New Roman" w:hAnsi="Times New Roman" w:cs="Times New Roman"/>
          <w:lang w:val="es-ES_tradnl"/>
        </w:rPr>
        <w:t xml:space="preserve">medicamentos </w:t>
      </w:r>
      <w:r w:rsidR="00C46B4A">
        <w:rPr>
          <w:rFonts w:ascii="Times New Roman" w:hAnsi="Times New Roman" w:cs="Times New Roman"/>
          <w:lang w:val="es-ES_tradnl"/>
        </w:rPr>
        <w:t xml:space="preserve">es muy grande, lo </w:t>
      </w:r>
      <w:r w:rsidR="00441135">
        <w:rPr>
          <w:rFonts w:ascii="Times New Roman" w:hAnsi="Times New Roman" w:cs="Times New Roman"/>
          <w:lang w:val="es-ES_tradnl"/>
        </w:rPr>
        <w:t xml:space="preserve">determinamos así: </w:t>
      </w:r>
      <w:r w:rsidR="001C0B59">
        <w:rPr>
          <w:rFonts w:ascii="Times New Roman" w:hAnsi="Times New Roman" w:cs="Times New Roman"/>
          <w:b/>
          <w:lang w:val="es-ES_tradnl"/>
        </w:rPr>
        <w:t>M {</w:t>
      </w:r>
      <w:r w:rsidR="00C46B4A" w:rsidRPr="00647581">
        <w:rPr>
          <w:rFonts w:ascii="Times New Roman" w:hAnsi="Times New Roman" w:cs="Times New Roman"/>
          <w:b/>
          <w:lang w:val="es-ES_tradnl"/>
        </w:rPr>
        <w:t xml:space="preserve">acetaminofén, ibuprofeno, penicilina, </w:t>
      </w:r>
      <w:r w:rsidR="00647581" w:rsidRPr="00647581">
        <w:rPr>
          <w:rFonts w:ascii="Times New Roman" w:hAnsi="Times New Roman" w:cs="Times New Roman"/>
          <w:b/>
          <w:lang w:val="es-ES_tradnl"/>
        </w:rPr>
        <w:t>amoxicilina,</w:t>
      </w:r>
      <w:del w:id="29" w:author="Chris" w:date="2015-03-07T14:34:00Z">
        <w:r w:rsidR="00647581" w:rsidRPr="00647581" w:rsidDel="008B5524">
          <w:rPr>
            <w:rFonts w:ascii="Times New Roman" w:hAnsi="Times New Roman" w:cs="Times New Roman"/>
            <w:b/>
            <w:lang w:val="es-ES_tradnl"/>
          </w:rPr>
          <w:delText xml:space="preserve"> </w:delText>
        </w:r>
      </w:del>
      <w:r w:rsidR="00647581" w:rsidRPr="00647581">
        <w:rPr>
          <w:rFonts w:ascii="Times New Roman" w:hAnsi="Times New Roman" w:cs="Times New Roman"/>
          <w:b/>
          <w:lang w:val="es-ES_tradnl"/>
        </w:rPr>
        <w:t>…}</w:t>
      </w:r>
      <w:r w:rsidR="00407F51">
        <w:rPr>
          <w:rFonts w:ascii="Times New Roman" w:hAnsi="Times New Roman" w:cs="Times New Roman"/>
          <w:lang w:val="es-ES_tradnl"/>
        </w:rPr>
        <w:t>, nombrando algunos de sus elementos y colocando los tres puntos suspensivos (…) que indican que hay más elementos dentro del conjunto M.</w:t>
      </w:r>
    </w:p>
    <w:p w14:paraId="76465C12" w14:textId="77777777" w:rsidR="00407F51" w:rsidRDefault="00407F51" w:rsidP="00E31CAA">
      <w:pPr>
        <w:rPr>
          <w:rFonts w:ascii="Times New Roman" w:hAnsi="Times New Roman" w:cs="Times New Roman"/>
          <w:lang w:val="es-ES_tradnl"/>
        </w:rPr>
      </w:pPr>
    </w:p>
    <w:p w14:paraId="3175B99A" w14:textId="7171E1E5" w:rsidR="008523CD" w:rsidRPr="0072028D" w:rsidRDefault="008523CD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Otro conjunto que se puede encontrar es el conjunto que se forma con el gerente del hospital, este conjunto se determinaría </w:t>
      </w:r>
      <w:r w:rsidR="00044108">
        <w:rPr>
          <w:rFonts w:ascii="Times New Roman" w:hAnsi="Times New Roman" w:cs="Times New Roman"/>
          <w:lang w:val="es-ES_tradnl"/>
        </w:rPr>
        <w:t xml:space="preserve">por comprensión así: </w:t>
      </w:r>
      <w:r w:rsidR="00044108" w:rsidRPr="0022441D">
        <w:rPr>
          <w:rFonts w:ascii="Times New Roman" w:hAnsi="Times New Roman" w:cs="Times New Roman"/>
          <w:b/>
          <w:lang w:val="es-ES_tradnl"/>
        </w:rPr>
        <w:t>G = {</w:t>
      </w:r>
      <w:r w:rsidR="0022441D" w:rsidRPr="0022441D">
        <w:rPr>
          <w:rFonts w:ascii="Times New Roman" w:hAnsi="Times New Roman" w:cs="Times New Roman"/>
          <w:b/>
          <w:lang w:val="es-ES_tradnl"/>
        </w:rPr>
        <w:t>Gerente del hospital}</w:t>
      </w:r>
      <w:r w:rsidR="0072028D">
        <w:rPr>
          <w:rFonts w:ascii="Times New Roman" w:hAnsi="Times New Roman" w:cs="Times New Roman"/>
          <w:lang w:val="es-ES_tradnl"/>
        </w:rPr>
        <w:t xml:space="preserve"> y para determinarlo por </w:t>
      </w:r>
      <w:del w:id="30" w:author="Chris" w:date="2015-03-07T14:34:00Z">
        <w:r w:rsidR="0072028D" w:rsidDel="008B5524">
          <w:rPr>
            <w:rFonts w:ascii="Times New Roman" w:hAnsi="Times New Roman" w:cs="Times New Roman"/>
            <w:lang w:val="es-ES_tradnl"/>
          </w:rPr>
          <w:delText xml:space="preserve"> </w:delText>
        </w:r>
      </w:del>
      <w:r w:rsidR="0072028D">
        <w:rPr>
          <w:rFonts w:ascii="Times New Roman" w:hAnsi="Times New Roman" w:cs="Times New Roman"/>
          <w:lang w:val="es-ES_tradnl"/>
        </w:rPr>
        <w:t xml:space="preserve">extensión escribimos el nombre del gerente del hospital, por ejemplo </w:t>
      </w:r>
      <w:r w:rsidR="0072028D" w:rsidRPr="0072028D">
        <w:rPr>
          <w:rFonts w:ascii="Times New Roman" w:hAnsi="Times New Roman" w:cs="Times New Roman"/>
          <w:b/>
          <w:lang w:val="es-ES_tradnl"/>
        </w:rPr>
        <w:t>G = {Juan Rodríguez}</w:t>
      </w:r>
    </w:p>
    <w:p w14:paraId="6EFBB648" w14:textId="77777777" w:rsidR="00D04937" w:rsidRDefault="00D04937" w:rsidP="00E31CAA">
      <w:pPr>
        <w:rPr>
          <w:rFonts w:ascii="Times New Roman" w:hAnsi="Times New Roman" w:cs="Times New Roman"/>
          <w:lang w:val="es-ES_tradnl"/>
        </w:rPr>
      </w:pPr>
    </w:p>
    <w:p w14:paraId="498CD2DB" w14:textId="5E547127" w:rsidR="00D04937" w:rsidRDefault="0056731D" w:rsidP="00E31CAA">
      <w:pPr>
        <w:rPr>
          <w:rFonts w:ascii="Times New Roman" w:hAnsi="Times New Roman" w:cs="Times New Roman"/>
          <w:lang w:val="es-ES_tradnl"/>
        </w:rPr>
      </w:pPr>
      <w:r w:rsidRPr="00426EBE">
        <w:rPr>
          <w:rFonts w:ascii="Times New Roman" w:hAnsi="Times New Roman" w:cs="Times New Roman"/>
          <w:lang w:val="es-ES_tradnl"/>
        </w:rPr>
        <w:t>¿Puedes nombrar otros conjuntos que encuentras en un hospital?</w:t>
      </w:r>
      <w:r w:rsidR="00426EBE">
        <w:rPr>
          <w:rFonts w:ascii="Times New Roman" w:hAnsi="Times New Roman" w:cs="Times New Roman"/>
          <w:lang w:val="es-ES_tradnl"/>
        </w:rPr>
        <w:t xml:space="preserve"> Represéntalos con Diagramas de Venn y determínalos por extensión y comprensión. </w:t>
      </w:r>
    </w:p>
    <w:p w14:paraId="465530A2" w14:textId="77777777" w:rsidR="00BE3905" w:rsidRPr="00426EBE" w:rsidRDefault="00BE3905" w:rsidP="00E31CAA">
      <w:pPr>
        <w:rPr>
          <w:rFonts w:ascii="Times New Roman" w:hAnsi="Times New Roman" w:cs="Times New Roman"/>
          <w:lang w:val="es-ES_tradnl"/>
        </w:rPr>
      </w:pP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1284D20" w14:textId="1E4F25BA" w:rsidR="00DF6F53" w:rsidRDefault="003922BD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de medicinas representado con diagramas de Venn. </w:t>
      </w:r>
      <w:r w:rsidR="00767A37">
        <w:rPr>
          <w:rFonts w:ascii="Arial" w:hAnsi="Arial" w:cs="Arial"/>
          <w:sz w:val="18"/>
          <w:szCs w:val="18"/>
          <w:lang w:val="es-ES_tradnl"/>
        </w:rPr>
        <w:t>Los medicamentos no deben tener marcas ni etiquetas</w:t>
      </w:r>
      <w:ins w:id="31" w:author="Chris" w:date="2015-03-07T14:35:00Z">
        <w:r w:rsidR="008B5524">
          <w:rPr>
            <w:rFonts w:ascii="Arial" w:hAnsi="Arial" w:cs="Arial"/>
            <w:sz w:val="18"/>
            <w:szCs w:val="18"/>
            <w:lang w:val="es-ES_tradnl"/>
          </w:rPr>
          <w:t>;</w:t>
        </w:r>
      </w:ins>
      <w:del w:id="32" w:author="Chris" w:date="2015-03-07T14:35:00Z">
        <w:r w:rsidR="00767A37" w:rsidDel="008B5524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 w:rsidR="00767A37">
        <w:rPr>
          <w:rFonts w:ascii="Arial" w:hAnsi="Arial" w:cs="Arial"/>
          <w:sz w:val="18"/>
          <w:szCs w:val="18"/>
          <w:lang w:val="es-ES_tradnl"/>
        </w:rPr>
        <w:t xml:space="preserve"> sin embargo, debe ser muy claro y evidente que son medicinas. La etiqueta del diagrama de Venn es “M”.</w:t>
      </w:r>
    </w:p>
    <w:p w14:paraId="11EFAE8D" w14:textId="78D76091" w:rsidR="00D01A77" w:rsidRDefault="00D01A77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código de la imagen de las medicinas es: Shutterstock </w:t>
      </w:r>
      <w:r w:rsidRPr="00D01A77">
        <w:rPr>
          <w:rFonts w:ascii="Arial" w:hAnsi="Arial" w:cs="Arial"/>
          <w:sz w:val="18"/>
          <w:szCs w:val="18"/>
          <w:lang w:val="es-ES_tradnl"/>
        </w:rPr>
        <w:t>129916589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239198E" w14:textId="580BF921" w:rsidR="00767A37" w:rsidRDefault="00A145B8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D6151BA" wp14:editId="3907D6B5">
            <wp:extent cx="2363189" cy="1327328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233" cy="132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ED22" w14:textId="77777777" w:rsidR="003922BD" w:rsidRDefault="003922BD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32B2232" w14:textId="77777777" w:rsidR="003922BD" w:rsidRDefault="003922BD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BD339A0" w14:textId="64E9538D" w:rsidR="00D01A77" w:rsidRPr="006D02A8" w:rsidRDefault="00D01A77" w:rsidP="00D01A77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E2591">
        <w:rPr>
          <w:rFonts w:ascii="Times New Roman" w:hAnsi="Times New Roman" w:cs="Times New Roman"/>
          <w:color w:val="000000"/>
          <w:lang w:val="es-CO"/>
        </w:rPr>
        <w:t>IMG05.jpg</w:t>
      </w:r>
    </w:p>
    <w:p w14:paraId="0F37A23A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88100FF" w14:textId="77777777" w:rsidR="00D01A77" w:rsidRPr="000719EE" w:rsidRDefault="00D01A77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3D39BF89" w:rsidR="00DF6F53" w:rsidRDefault="00E64316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Representación con diagramas de Venn</w:t>
      </w:r>
      <w:r w:rsidR="00233197">
        <w:rPr>
          <w:rFonts w:ascii="Arial" w:hAnsi="Arial" w:cs="Arial"/>
          <w:sz w:val="18"/>
          <w:szCs w:val="18"/>
          <w:lang w:val="es-ES_tradnl"/>
        </w:rPr>
        <w:t xml:space="preserve"> del conjunto M.</w:t>
      </w: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7FA57B1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2A0B264" w14:textId="77777777" w:rsidR="003B24FF" w:rsidRDefault="00265520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G representado con diagramas de</w:t>
      </w:r>
      <w:r w:rsidR="003B24FF">
        <w:rPr>
          <w:rFonts w:ascii="Arial" w:hAnsi="Arial" w:cs="Arial"/>
          <w:sz w:val="18"/>
          <w:szCs w:val="18"/>
          <w:lang w:val="es-ES_tradnl"/>
        </w:rPr>
        <w:t xml:space="preserve"> Venn. Fotografía de un gerente. </w:t>
      </w:r>
    </w:p>
    <w:p w14:paraId="50F1326A" w14:textId="6F0FD260" w:rsidR="00DF6F53" w:rsidRDefault="003B24FF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código de la imagen del </w:t>
      </w:r>
      <w:del w:id="33" w:author="Chris" w:date="2015-03-07T14:35:00Z">
        <w:r w:rsidDel="008B5524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gerente es: Shutterstock </w:t>
      </w:r>
      <w:r w:rsidRPr="003B24FF">
        <w:rPr>
          <w:rFonts w:ascii="Arial" w:hAnsi="Arial" w:cs="Arial"/>
          <w:sz w:val="18"/>
          <w:szCs w:val="18"/>
          <w:lang w:val="es-ES_tradnl"/>
        </w:rPr>
        <w:t>117879463</w:t>
      </w:r>
    </w:p>
    <w:p w14:paraId="675B0EFA" w14:textId="77777777" w:rsidR="00265520" w:rsidRDefault="00265520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7A001BF" w14:textId="2C29F0D1" w:rsidR="00265520" w:rsidRDefault="00265520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2708C9E0" wp14:editId="0AA54190">
            <wp:extent cx="1911927" cy="1943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062" cy="194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F329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8B69D69" w14:textId="6E1F5A97" w:rsidR="00A73908" w:rsidRPr="006D02A8" w:rsidRDefault="00A73908" w:rsidP="00A73908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E2591">
        <w:rPr>
          <w:rFonts w:ascii="Times New Roman" w:hAnsi="Times New Roman" w:cs="Times New Roman"/>
          <w:color w:val="000000"/>
          <w:lang w:val="es-CO"/>
        </w:rPr>
        <w:t>IMG06</w:t>
      </w:r>
    </w:p>
    <w:p w14:paraId="27A83FE4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3ED603" w14:textId="3C8FC972" w:rsidR="00DF6F53" w:rsidRDefault="00A73908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señor Juan Rodríguez es el gerente del Hospital municipal. </w:t>
      </w: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36D4277F" w14:textId="77777777" w:rsidR="006E4A42" w:rsidRDefault="006E4A42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43F2BF8" w14:textId="4B50FBB3" w:rsidR="00461B41" w:rsidRPr="00E928AA" w:rsidRDefault="00461B41" w:rsidP="00461B4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26868C02" w14:textId="77777777" w:rsidR="00461B41" w:rsidRPr="00F4317E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2B5E413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FBD1F9A" w14:textId="2403E1F8" w:rsidR="00945B58" w:rsidRDefault="0056731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Salón de clases con niños y una profesora. En la pizarra se ven algunas explicaciones de matemáticas y sobre las mesas, algunos libros. </w:t>
      </w:r>
    </w:p>
    <w:p w14:paraId="65722325" w14:textId="7432C17E" w:rsidR="00945B58" w:rsidRDefault="0056731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Pr="0056731D">
        <w:rPr>
          <w:rFonts w:ascii="Arial" w:hAnsi="Arial" w:cs="Arial"/>
          <w:sz w:val="18"/>
          <w:szCs w:val="18"/>
          <w:lang w:val="es-ES_tradnl"/>
        </w:rPr>
        <w:t>109977371</w:t>
      </w:r>
    </w:p>
    <w:p w14:paraId="66FB5AFB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53DE4438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CD12A1D" w14:textId="02D0D9F5" w:rsidR="00945B58" w:rsidRPr="006D02A8" w:rsidRDefault="00945B58" w:rsidP="00945B58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 w:rsidR="006E2591">
        <w:rPr>
          <w:rFonts w:ascii="Times New Roman" w:hAnsi="Times New Roman" w:cs="Times New Roman"/>
          <w:color w:val="000000"/>
          <w:lang w:val="es-CO"/>
        </w:rPr>
        <w:t>_IMG07</w:t>
      </w:r>
    </w:p>
    <w:p w14:paraId="10EC0DE9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4ADE56E5" w14:textId="77777777" w:rsidR="00461B41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B87252" w14:textId="50EF329F" w:rsidR="00461B41" w:rsidRDefault="00945B58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Colegio</w:t>
      </w:r>
    </w:p>
    <w:p w14:paraId="1506998B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93D3699" w14:textId="77777777" w:rsidR="00461B41" w:rsidRDefault="00461B41" w:rsidP="00461B41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C6461E5" w14:textId="0264D8B0" w:rsidR="00461B41" w:rsidRDefault="0056731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20C97FC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282F79E3" w14:textId="04D572CA" w:rsidR="00461B41" w:rsidRPr="00E928AA" w:rsidRDefault="00461B41" w:rsidP="00461B41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4063BD0D" w14:textId="77777777" w:rsidR="00461B41" w:rsidRPr="00792588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586F6B" w14:textId="3A4469F2" w:rsidR="00461B41" w:rsidRPr="00CD652E" w:rsidRDefault="00BE3905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 en </w:t>
      </w:r>
      <w:r w:rsidR="001B25FD">
        <w:rPr>
          <w:rFonts w:ascii="Arial" w:hAnsi="Arial" w:cs="Arial"/>
          <w:sz w:val="18"/>
          <w:szCs w:val="18"/>
          <w:lang w:val="es-ES_tradnl"/>
        </w:rPr>
        <w:t>el</w:t>
      </w:r>
      <w:r>
        <w:rPr>
          <w:rFonts w:ascii="Arial" w:hAnsi="Arial" w:cs="Arial"/>
          <w:sz w:val="18"/>
          <w:szCs w:val="18"/>
          <w:lang w:val="es-ES_tradnl"/>
        </w:rPr>
        <w:t xml:space="preserve"> colegio</w:t>
      </w:r>
      <w:del w:id="34" w:author="Chris" w:date="2015-03-07T14:37:00Z">
        <w:r w:rsidDel="008B5524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</w:p>
    <w:p w14:paraId="54B73197" w14:textId="77777777" w:rsidR="00461B41" w:rsidRPr="00CD652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12F63FE8" w14:textId="77777777" w:rsidR="00461B41" w:rsidRPr="00792588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BFE56CA" w14:textId="70954F0B" w:rsidR="00461B41" w:rsidRDefault="00BE3905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colegio también podemos formar conjuntos</w:t>
      </w:r>
      <w:r w:rsidR="00446726">
        <w:rPr>
          <w:rFonts w:ascii="Arial" w:hAnsi="Arial" w:cs="Arial"/>
          <w:sz w:val="18"/>
          <w:szCs w:val="18"/>
          <w:lang w:val="es-ES_tradnl"/>
        </w:rPr>
        <w:t>. T</w:t>
      </w:r>
      <w:r>
        <w:rPr>
          <w:rFonts w:ascii="Arial" w:hAnsi="Arial" w:cs="Arial"/>
          <w:sz w:val="18"/>
          <w:szCs w:val="18"/>
          <w:lang w:val="es-ES_tradnl"/>
        </w:rPr>
        <w:t xml:space="preserve">enemos, por ejemplo, el conjunto de estudiantes del grado cuarto. Si queremos </w:t>
      </w:r>
      <w:r w:rsidR="00B5343D">
        <w:rPr>
          <w:rFonts w:ascii="Arial" w:hAnsi="Arial" w:cs="Arial"/>
          <w:sz w:val="18"/>
          <w:szCs w:val="18"/>
          <w:lang w:val="es-ES_tradnl"/>
        </w:rPr>
        <w:t>determinar</w:t>
      </w:r>
      <w:r w:rsidR="0050497D">
        <w:rPr>
          <w:rFonts w:ascii="Arial" w:hAnsi="Arial" w:cs="Arial"/>
          <w:sz w:val="18"/>
          <w:szCs w:val="18"/>
          <w:lang w:val="es-ES_tradnl"/>
        </w:rPr>
        <w:t xml:space="preserve"> por comprensión dicho conjunto</w:t>
      </w:r>
      <w:r w:rsidR="00446726">
        <w:rPr>
          <w:rFonts w:ascii="Arial" w:hAnsi="Arial" w:cs="Arial"/>
          <w:sz w:val="18"/>
          <w:szCs w:val="18"/>
          <w:lang w:val="es-ES_tradnl"/>
        </w:rPr>
        <w:t xml:space="preserve"> obtenemos</w:t>
      </w:r>
      <w:r w:rsidR="0050497D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50497D" w:rsidRPr="0050497D">
        <w:rPr>
          <w:rFonts w:ascii="Arial" w:hAnsi="Arial" w:cs="Arial"/>
          <w:b/>
          <w:sz w:val="18"/>
          <w:szCs w:val="18"/>
          <w:lang w:val="es-ES_tradnl"/>
        </w:rPr>
        <w:t>C = {Estudiantes de grado cuarto}</w:t>
      </w:r>
      <w:r w:rsidR="0050497D">
        <w:rPr>
          <w:rFonts w:ascii="Arial" w:hAnsi="Arial" w:cs="Arial"/>
          <w:sz w:val="18"/>
          <w:szCs w:val="18"/>
          <w:lang w:val="es-ES_tradnl"/>
        </w:rPr>
        <w:t xml:space="preserve"> y si queremos determinarlo por extensión</w:t>
      </w:r>
      <w:r w:rsidR="002B7E01">
        <w:rPr>
          <w:rFonts w:ascii="Arial" w:hAnsi="Arial" w:cs="Arial"/>
          <w:sz w:val="18"/>
          <w:szCs w:val="18"/>
          <w:lang w:val="es-ES_tradnl"/>
        </w:rPr>
        <w:t xml:space="preserve"> debemos nombrar todos los estudiantes </w:t>
      </w:r>
      <w:r w:rsidR="001124FE">
        <w:rPr>
          <w:rFonts w:ascii="Arial" w:hAnsi="Arial" w:cs="Arial"/>
          <w:sz w:val="18"/>
          <w:szCs w:val="18"/>
          <w:lang w:val="es-ES_tradnl"/>
        </w:rPr>
        <w:t xml:space="preserve">de grado cuarto, así: </w:t>
      </w:r>
      <w:r w:rsidR="001124FE" w:rsidRPr="00446726">
        <w:rPr>
          <w:rFonts w:ascii="Arial" w:hAnsi="Arial" w:cs="Arial"/>
          <w:b/>
          <w:sz w:val="18"/>
          <w:szCs w:val="18"/>
          <w:lang w:val="es-ES_tradnl"/>
        </w:rPr>
        <w:t>C = {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 xml:space="preserve">Mariana Barrios, </w:t>
      </w:r>
      <w:r w:rsidR="001124FE" w:rsidRPr="00446726">
        <w:rPr>
          <w:rFonts w:ascii="Arial" w:hAnsi="Arial" w:cs="Arial"/>
          <w:b/>
          <w:sz w:val="18"/>
          <w:szCs w:val="18"/>
          <w:lang w:val="es-ES_tradnl"/>
        </w:rPr>
        <w:t xml:space="preserve">Isabela 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>Cortés</w:t>
      </w:r>
      <w:r w:rsidR="001124FE" w:rsidRPr="00446726">
        <w:rPr>
          <w:rFonts w:ascii="Arial" w:hAnsi="Arial" w:cs="Arial"/>
          <w:b/>
          <w:sz w:val="18"/>
          <w:szCs w:val="18"/>
          <w:lang w:val="es-ES_tradnl"/>
        </w:rPr>
        <w:t xml:space="preserve">, Leonardo García, Esteban 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>Giraldo,</w:t>
      </w:r>
      <w:r w:rsidR="00B4077C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5A574A">
        <w:rPr>
          <w:rFonts w:ascii="Arial" w:hAnsi="Arial" w:cs="Arial"/>
          <w:b/>
          <w:sz w:val="18"/>
          <w:szCs w:val="18"/>
          <w:lang w:val="es-ES_tradnl"/>
        </w:rPr>
        <w:t xml:space="preserve">Juan Pérez, </w:t>
      </w:r>
      <w:r w:rsidR="00D90815">
        <w:rPr>
          <w:rFonts w:ascii="Arial" w:hAnsi="Arial" w:cs="Arial"/>
          <w:b/>
          <w:sz w:val="18"/>
          <w:szCs w:val="18"/>
          <w:lang w:val="es-ES_tradnl"/>
        </w:rPr>
        <w:t xml:space="preserve">Natalia Romero, </w:t>
      </w:r>
      <w:r w:rsidR="00E96B35">
        <w:rPr>
          <w:rFonts w:ascii="Arial" w:hAnsi="Arial" w:cs="Arial"/>
          <w:b/>
          <w:sz w:val="18"/>
          <w:szCs w:val="18"/>
          <w:lang w:val="es-ES_tradnl"/>
        </w:rPr>
        <w:t>Raúl Torres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>}</w:t>
      </w:r>
      <w:r w:rsidR="00446726">
        <w:rPr>
          <w:rFonts w:ascii="Arial" w:hAnsi="Arial" w:cs="Arial"/>
          <w:sz w:val="18"/>
          <w:szCs w:val="18"/>
          <w:lang w:val="es-ES_tradnl"/>
        </w:rPr>
        <w:t xml:space="preserve">, </w:t>
      </w:r>
      <w:del w:id="35" w:author="Chris" w:date="2015-03-07T14:37:00Z">
        <w:r w:rsidR="00E96B35" w:rsidDel="008B5524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="00E96B35">
        <w:rPr>
          <w:rFonts w:ascii="Arial" w:hAnsi="Arial" w:cs="Arial"/>
          <w:sz w:val="18"/>
          <w:szCs w:val="18"/>
          <w:lang w:val="es-ES_tradnl"/>
        </w:rPr>
        <w:t xml:space="preserve">en este ejemplo el curso cuarto tiene 7 estudiantes. </w:t>
      </w:r>
    </w:p>
    <w:p w14:paraId="48BE6C0E" w14:textId="77777777" w:rsidR="00F9684B" w:rsidRDefault="00F9684B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0ACEFBC" w14:textId="3F989FDB" w:rsidR="00E96B35" w:rsidRDefault="002A0978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Otro conjunto que encontramos en el colegio son los útiles que cargan en la cartuchera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 los estudiantes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756656">
        <w:rPr>
          <w:rFonts w:ascii="Arial" w:hAnsi="Arial" w:cs="Arial"/>
          <w:sz w:val="18"/>
          <w:szCs w:val="18"/>
          <w:lang w:val="es-ES_tradnl"/>
        </w:rPr>
        <w:t>por ejemplo, Mariana Barrios carga en su cartuchera:</w:t>
      </w:r>
      <w:r w:rsidR="00756656" w:rsidRPr="007468B1">
        <w:rPr>
          <w:rFonts w:ascii="Arial" w:hAnsi="Arial" w:cs="Arial"/>
          <w:b/>
          <w:sz w:val="18"/>
          <w:szCs w:val="18"/>
          <w:lang w:val="es-ES_tradnl"/>
        </w:rPr>
        <w:t xml:space="preserve"> U = {Colores, lápiz negro, lápiz rojo, borrador, tajalápiz}</w:t>
      </w:r>
      <w:r w:rsidR="00756656">
        <w:rPr>
          <w:rFonts w:ascii="Arial" w:hAnsi="Arial" w:cs="Arial"/>
          <w:sz w:val="18"/>
          <w:szCs w:val="18"/>
          <w:lang w:val="es-ES_tradnl"/>
        </w:rPr>
        <w:t>, e</w:t>
      </w:r>
      <w:r w:rsidR="001F634B">
        <w:rPr>
          <w:rFonts w:ascii="Arial" w:hAnsi="Arial" w:cs="Arial"/>
          <w:sz w:val="18"/>
          <w:szCs w:val="18"/>
          <w:lang w:val="es-ES_tradnl"/>
        </w:rPr>
        <w:t xml:space="preserve">ste 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conjunto está </w:t>
      </w:r>
      <w:r w:rsidR="001F634B">
        <w:rPr>
          <w:rFonts w:ascii="Arial" w:hAnsi="Arial" w:cs="Arial"/>
          <w:sz w:val="18"/>
          <w:szCs w:val="18"/>
          <w:lang w:val="es-ES_tradnl"/>
        </w:rPr>
        <w:t>determinado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 por extensión porque se está</w:t>
      </w:r>
      <w:r w:rsidR="001F634B">
        <w:rPr>
          <w:rFonts w:ascii="Arial" w:hAnsi="Arial" w:cs="Arial"/>
          <w:sz w:val="18"/>
          <w:szCs w:val="18"/>
          <w:lang w:val="es-ES_tradnl"/>
        </w:rPr>
        <w:t>n nombrando todos sus elementos, s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i lo </w:t>
      </w:r>
      <w:r w:rsidR="001F634B">
        <w:rPr>
          <w:rFonts w:ascii="Arial" w:hAnsi="Arial" w:cs="Arial"/>
          <w:sz w:val="18"/>
          <w:szCs w:val="18"/>
          <w:lang w:val="es-ES_tradnl"/>
        </w:rPr>
        <w:t xml:space="preserve">determinamos 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por comprensión tenemos: </w:t>
      </w:r>
      <w:r w:rsidR="00756656" w:rsidRPr="007468B1">
        <w:rPr>
          <w:rFonts w:ascii="Arial" w:hAnsi="Arial" w:cs="Arial"/>
          <w:b/>
          <w:sz w:val="18"/>
          <w:szCs w:val="18"/>
          <w:lang w:val="es-ES_tradnl"/>
        </w:rPr>
        <w:t>U = {Útiles escolares de la cartuchera de Mariana Barrios}</w:t>
      </w:r>
      <w:r w:rsidR="001F634B">
        <w:rPr>
          <w:rFonts w:ascii="Arial" w:hAnsi="Arial" w:cs="Arial"/>
          <w:sz w:val="18"/>
          <w:szCs w:val="18"/>
          <w:lang w:val="es-ES_tradnl"/>
        </w:rPr>
        <w:t>.</w:t>
      </w:r>
    </w:p>
    <w:p w14:paraId="3BBAE76F" w14:textId="77777777" w:rsidR="001F634B" w:rsidRDefault="001F634B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0C4D59D4" w14:textId="7A4A3EF9" w:rsidR="001F634B" w:rsidRPr="001F634B" w:rsidRDefault="001F634B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 por extensión y comprensión el conjunto de estudiantes de tu salón y el conjunto de</w:t>
      </w:r>
      <w:r w:rsidR="005D42F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útiles de tu cartuchera, luego compara los elementos de los do</w:t>
      </w:r>
      <w:r w:rsidR="005D42F9">
        <w:rPr>
          <w:rFonts w:ascii="Arial" w:hAnsi="Arial" w:cs="Arial"/>
          <w:sz w:val="18"/>
          <w:szCs w:val="18"/>
          <w:lang w:val="es-ES_tradnl"/>
        </w:rPr>
        <w:t>s conjuntos con tus compañeros</w:t>
      </w:r>
      <w:ins w:id="36" w:author="Chris" w:date="2015-03-07T14:38:00Z">
        <w:r w:rsidR="008B5524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37" w:author="Chris" w:date="2015-03-07T14:38:00Z">
        <w:r w:rsidR="005D42F9" w:rsidDel="008B5524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 w:rsidR="005D42F9">
        <w:rPr>
          <w:rFonts w:ascii="Arial" w:hAnsi="Arial" w:cs="Arial"/>
          <w:sz w:val="18"/>
          <w:szCs w:val="18"/>
          <w:lang w:val="es-ES_tradnl"/>
        </w:rPr>
        <w:t xml:space="preserve"> ¿</w:t>
      </w:r>
      <w:ins w:id="38" w:author="Chris" w:date="2015-03-07T14:38:00Z">
        <w:r w:rsidR="008B5524">
          <w:rPr>
            <w:rFonts w:ascii="Arial" w:hAnsi="Arial" w:cs="Arial"/>
            <w:sz w:val="18"/>
            <w:szCs w:val="18"/>
            <w:lang w:val="es-ES_tradnl"/>
          </w:rPr>
          <w:t>Q</w:t>
        </w:r>
      </w:ins>
      <w:del w:id="39" w:author="Chris" w:date="2015-03-07T14:38:00Z">
        <w:r w:rsidR="005D42F9" w:rsidDel="008B5524">
          <w:rPr>
            <w:rFonts w:ascii="Arial" w:hAnsi="Arial" w:cs="Arial"/>
            <w:sz w:val="18"/>
            <w:szCs w:val="18"/>
            <w:lang w:val="es-ES_tradnl"/>
          </w:rPr>
          <w:delText>q</w:delText>
        </w:r>
      </w:del>
      <w:r w:rsidR="005D42F9">
        <w:rPr>
          <w:rFonts w:ascii="Arial" w:hAnsi="Arial" w:cs="Arial"/>
          <w:sz w:val="18"/>
          <w:szCs w:val="18"/>
          <w:lang w:val="es-ES_tradnl"/>
        </w:rPr>
        <w:t>ué tienen en común? ¿En qué se diferencian? ¿Por qué?</w:t>
      </w:r>
    </w:p>
    <w:p w14:paraId="5FAF38DB" w14:textId="77777777" w:rsidR="00756656" w:rsidRPr="0050497D" w:rsidRDefault="00756656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7543D01" w14:textId="77777777" w:rsidR="00461B41" w:rsidRPr="00E31CAA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5B51CFD" w14:textId="77777777" w:rsidR="00461B41" w:rsidRPr="00F4317E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025F6A6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2D8D69B" w14:textId="2239E34C" w:rsidR="007713C4" w:rsidRDefault="007713C4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C, formado por los nombres de los siete niños descritos en el primer párrafo del texto</w:t>
      </w:r>
      <w:r w:rsidR="00D21D9B">
        <w:rPr>
          <w:rFonts w:ascii="Arial" w:hAnsi="Arial" w:cs="Arial"/>
          <w:sz w:val="18"/>
          <w:szCs w:val="18"/>
          <w:lang w:val="es-ES_tradnl"/>
        </w:rPr>
        <w:t xml:space="preserve">. El conjunto está representado con diagramas de Venn. </w:t>
      </w:r>
      <w:r w:rsidR="00092795">
        <w:rPr>
          <w:rFonts w:ascii="Arial" w:hAnsi="Arial" w:cs="Arial"/>
          <w:sz w:val="18"/>
          <w:szCs w:val="18"/>
          <w:lang w:val="es-ES_tradnl"/>
        </w:rPr>
        <w:t xml:space="preserve">La etiqueta del conjunto debe </w:t>
      </w:r>
      <w:del w:id="40" w:author="Chris" w:date="2015-03-07T14:38:00Z">
        <w:r w:rsidR="00092795" w:rsidDel="008B5524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="00092795">
        <w:rPr>
          <w:rFonts w:ascii="Arial" w:hAnsi="Arial" w:cs="Arial"/>
          <w:sz w:val="18"/>
          <w:szCs w:val="18"/>
          <w:lang w:val="es-ES_tradnl"/>
        </w:rPr>
        <w:t xml:space="preserve">ser C mayúscula. </w:t>
      </w:r>
    </w:p>
    <w:p w14:paraId="5D5856D4" w14:textId="77777777" w:rsidR="00F9684B" w:rsidRDefault="00F9684B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4B73DE86" w14:textId="398733BE" w:rsidR="00461B41" w:rsidRDefault="007713C4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5AF19352" wp14:editId="32F69A38">
            <wp:extent cx="2957195" cy="18522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9694" w14:textId="77777777" w:rsidR="007713C4" w:rsidRDefault="007713C4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72C9891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A453C9E" w14:textId="1D8B540B" w:rsidR="00B93474" w:rsidRPr="006D02A8" w:rsidRDefault="00B93474" w:rsidP="00B93474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 w:rsidR="006E2591">
        <w:rPr>
          <w:rFonts w:ascii="Times New Roman" w:hAnsi="Times New Roman" w:cs="Times New Roman"/>
          <w:color w:val="000000"/>
          <w:lang w:val="es-CO"/>
        </w:rPr>
        <w:t>_IMG08</w:t>
      </w:r>
    </w:p>
    <w:p w14:paraId="44E5CB64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EB89791" w14:textId="77777777" w:rsidR="00461B41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A9B6027" w14:textId="45F8BB52" w:rsidR="00461B41" w:rsidRDefault="00B93474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curso cuarto del e</w:t>
      </w:r>
      <w:r w:rsidR="00B125F3">
        <w:rPr>
          <w:rFonts w:ascii="Arial" w:hAnsi="Arial" w:cs="Arial"/>
          <w:sz w:val="18"/>
          <w:szCs w:val="18"/>
          <w:lang w:val="es-ES_tradnl"/>
        </w:rPr>
        <w:t xml:space="preserve">jemplo tiene siete estudiantes y está representado gráficamente con diagramas de Venn. </w:t>
      </w:r>
    </w:p>
    <w:p w14:paraId="45C4A723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244CC3EE" w14:textId="77777777" w:rsidR="00461B41" w:rsidRPr="00F4317E" w:rsidRDefault="00461B41" w:rsidP="00461B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0054F9D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6CBFED1" w14:textId="009D3870" w:rsidR="00461B41" w:rsidRDefault="00FB336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Representación grá</w:t>
      </w:r>
      <w:r w:rsidR="00E53252">
        <w:rPr>
          <w:rFonts w:ascii="Arial" w:hAnsi="Arial" w:cs="Arial"/>
          <w:sz w:val="18"/>
          <w:szCs w:val="18"/>
          <w:lang w:val="es-ES_tradnl"/>
        </w:rPr>
        <w:t xml:space="preserve">fica con imágenes de los útiles escolares que se </w:t>
      </w:r>
      <w:r w:rsidR="007F4A0D">
        <w:rPr>
          <w:rFonts w:ascii="Arial" w:hAnsi="Arial" w:cs="Arial"/>
          <w:sz w:val="18"/>
          <w:szCs w:val="18"/>
          <w:lang w:val="es-ES_tradnl"/>
        </w:rPr>
        <w:t>describen</w:t>
      </w:r>
      <w:r w:rsidR="00E53252">
        <w:rPr>
          <w:rFonts w:ascii="Arial" w:hAnsi="Arial" w:cs="Arial"/>
          <w:sz w:val="18"/>
          <w:szCs w:val="18"/>
          <w:lang w:val="es-ES_tradnl"/>
        </w:rPr>
        <w:t xml:space="preserve"> en el segundo párrafo del texto correspondiente: colores, lápiz negro, lápiz rojo, borrador y tajalápiz. </w:t>
      </w:r>
      <w:r w:rsidR="007F4A0D">
        <w:rPr>
          <w:rFonts w:ascii="Arial" w:hAnsi="Arial" w:cs="Arial"/>
          <w:sz w:val="18"/>
          <w:szCs w:val="18"/>
          <w:lang w:val="es-ES_tradnl"/>
        </w:rPr>
        <w:t xml:space="preserve">La etiqueta del conjunto debe ser “U” mayúscula. </w:t>
      </w:r>
    </w:p>
    <w:p w14:paraId="6B80D750" w14:textId="1B6517C4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los útiles los códigos de Shutterstock son:</w:t>
      </w:r>
    </w:p>
    <w:p w14:paraId="3F9D94DF" w14:textId="696A12C8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Colores:</w:t>
      </w:r>
      <w:r w:rsidR="00404B4B">
        <w:rPr>
          <w:rFonts w:ascii="Arial" w:hAnsi="Arial" w:cs="Arial"/>
          <w:sz w:val="18"/>
          <w:szCs w:val="18"/>
          <w:lang w:val="es-ES_tradnl"/>
        </w:rPr>
        <w:t xml:space="preserve"> 68348746</w:t>
      </w:r>
    </w:p>
    <w:p w14:paraId="104D6B22" w14:textId="4DE1C5B2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Lápiz negro:</w:t>
      </w:r>
      <w:r w:rsidR="00404B4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115885495</w:t>
      </w:r>
    </w:p>
    <w:p w14:paraId="7F1E543B" w14:textId="5B54785A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Lápiz rojo:</w:t>
      </w:r>
      <w:r w:rsidR="00404B4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48025096</w:t>
      </w:r>
    </w:p>
    <w:p w14:paraId="0FABA672" w14:textId="515671EC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Borrador: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70136518</w:t>
      </w:r>
    </w:p>
    <w:p w14:paraId="1FEF2513" w14:textId="03CFFA7A" w:rsidR="00E53252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Tajalápiz: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3686788</w:t>
      </w:r>
    </w:p>
    <w:p w14:paraId="5C22D030" w14:textId="77777777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E99A864" w14:textId="4AA1CDAC" w:rsidR="007F4A0D" w:rsidRDefault="00F44E63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CA01A2F" wp14:editId="62C56ADF">
            <wp:extent cx="3194685" cy="223266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8E63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943994" w14:textId="4E839F24" w:rsidR="00F44E63" w:rsidRPr="006D02A8" w:rsidRDefault="00F44E63" w:rsidP="00F44E6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 w:rsidR="006E2591">
        <w:rPr>
          <w:rFonts w:ascii="Times New Roman" w:hAnsi="Times New Roman" w:cs="Times New Roman"/>
          <w:color w:val="000000"/>
          <w:lang w:val="es-CO"/>
        </w:rPr>
        <w:t>_IMG09</w:t>
      </w:r>
    </w:p>
    <w:p w14:paraId="4F924C79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A8C9600" w14:textId="77777777" w:rsidR="00461B41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E6341E3" w14:textId="65250344" w:rsidR="00461B41" w:rsidRDefault="00F44E63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de los útiles que Mariana Barrios tiene en su cartuchera, representado con diagramas de Venn. </w:t>
      </w:r>
    </w:p>
    <w:p w14:paraId="00E36AAD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6A319390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sectPr w:rsidR="00461B4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F2598"/>
    <w:multiLevelType w:val="hybridMultilevel"/>
    <w:tmpl w:val="3C2A9B18"/>
    <w:lvl w:ilvl="0" w:tplc="9B3CCC6E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4108"/>
    <w:rsid w:val="0005228B"/>
    <w:rsid w:val="00054002"/>
    <w:rsid w:val="00084040"/>
    <w:rsid w:val="00086CAA"/>
    <w:rsid w:val="00092795"/>
    <w:rsid w:val="000E247F"/>
    <w:rsid w:val="00104E5C"/>
    <w:rsid w:val="001124FE"/>
    <w:rsid w:val="0013213E"/>
    <w:rsid w:val="0014528A"/>
    <w:rsid w:val="001702EC"/>
    <w:rsid w:val="001B25FD"/>
    <w:rsid w:val="001B3983"/>
    <w:rsid w:val="001C0B59"/>
    <w:rsid w:val="001E1243"/>
    <w:rsid w:val="001E2043"/>
    <w:rsid w:val="001E6566"/>
    <w:rsid w:val="001F1BCF"/>
    <w:rsid w:val="001F634B"/>
    <w:rsid w:val="0022441D"/>
    <w:rsid w:val="00233197"/>
    <w:rsid w:val="002463C6"/>
    <w:rsid w:val="0025146C"/>
    <w:rsid w:val="00254FDB"/>
    <w:rsid w:val="00257FA6"/>
    <w:rsid w:val="00265520"/>
    <w:rsid w:val="002820D6"/>
    <w:rsid w:val="0028241F"/>
    <w:rsid w:val="002950FD"/>
    <w:rsid w:val="002A0978"/>
    <w:rsid w:val="002A563F"/>
    <w:rsid w:val="002B7E01"/>
    <w:rsid w:val="002B7E96"/>
    <w:rsid w:val="002E4EE6"/>
    <w:rsid w:val="002F6267"/>
    <w:rsid w:val="003133F5"/>
    <w:rsid w:val="00316CBD"/>
    <w:rsid w:val="003170C2"/>
    <w:rsid w:val="00326C60"/>
    <w:rsid w:val="00340C3A"/>
    <w:rsid w:val="00345260"/>
    <w:rsid w:val="00353644"/>
    <w:rsid w:val="00374E2C"/>
    <w:rsid w:val="003922BD"/>
    <w:rsid w:val="003A3B27"/>
    <w:rsid w:val="003B24FF"/>
    <w:rsid w:val="003C0E34"/>
    <w:rsid w:val="003D72B3"/>
    <w:rsid w:val="003F1EB9"/>
    <w:rsid w:val="00404B4B"/>
    <w:rsid w:val="00407F51"/>
    <w:rsid w:val="00426EBE"/>
    <w:rsid w:val="0043464C"/>
    <w:rsid w:val="004375B6"/>
    <w:rsid w:val="00441135"/>
    <w:rsid w:val="00446726"/>
    <w:rsid w:val="0045712C"/>
    <w:rsid w:val="00461B41"/>
    <w:rsid w:val="004735BF"/>
    <w:rsid w:val="00486DFA"/>
    <w:rsid w:val="004A0080"/>
    <w:rsid w:val="004A2B92"/>
    <w:rsid w:val="004B1D9A"/>
    <w:rsid w:val="004D3A9C"/>
    <w:rsid w:val="004E1605"/>
    <w:rsid w:val="0050497D"/>
    <w:rsid w:val="0052798B"/>
    <w:rsid w:val="005318D5"/>
    <w:rsid w:val="00542C46"/>
    <w:rsid w:val="00551D6E"/>
    <w:rsid w:val="00552D7C"/>
    <w:rsid w:val="0056731D"/>
    <w:rsid w:val="00567FE5"/>
    <w:rsid w:val="005778BB"/>
    <w:rsid w:val="005902BB"/>
    <w:rsid w:val="00597A76"/>
    <w:rsid w:val="005A574A"/>
    <w:rsid w:val="005A576D"/>
    <w:rsid w:val="005C209B"/>
    <w:rsid w:val="005C59C0"/>
    <w:rsid w:val="005D42F9"/>
    <w:rsid w:val="005F4C68"/>
    <w:rsid w:val="0060707E"/>
    <w:rsid w:val="00611072"/>
    <w:rsid w:val="00616529"/>
    <w:rsid w:val="0063490D"/>
    <w:rsid w:val="006353BE"/>
    <w:rsid w:val="00647430"/>
    <w:rsid w:val="00647581"/>
    <w:rsid w:val="006559E5"/>
    <w:rsid w:val="00676CA5"/>
    <w:rsid w:val="006907A4"/>
    <w:rsid w:val="006A32CE"/>
    <w:rsid w:val="006A3851"/>
    <w:rsid w:val="006A5ACE"/>
    <w:rsid w:val="006B1C75"/>
    <w:rsid w:val="006B3F7B"/>
    <w:rsid w:val="006D64E0"/>
    <w:rsid w:val="006E1C59"/>
    <w:rsid w:val="006E2591"/>
    <w:rsid w:val="006E32EF"/>
    <w:rsid w:val="006E4A42"/>
    <w:rsid w:val="00705DE0"/>
    <w:rsid w:val="00712EC2"/>
    <w:rsid w:val="0072028D"/>
    <w:rsid w:val="007468B1"/>
    <w:rsid w:val="0074775C"/>
    <w:rsid w:val="00756656"/>
    <w:rsid w:val="00767A37"/>
    <w:rsid w:val="00771228"/>
    <w:rsid w:val="007713C4"/>
    <w:rsid w:val="00777497"/>
    <w:rsid w:val="007A2806"/>
    <w:rsid w:val="007B25A6"/>
    <w:rsid w:val="007C28CE"/>
    <w:rsid w:val="007E1536"/>
    <w:rsid w:val="007E6038"/>
    <w:rsid w:val="007F4A0D"/>
    <w:rsid w:val="0084009B"/>
    <w:rsid w:val="008404BC"/>
    <w:rsid w:val="00846A9D"/>
    <w:rsid w:val="008523CD"/>
    <w:rsid w:val="00870466"/>
    <w:rsid w:val="008B5524"/>
    <w:rsid w:val="008B616D"/>
    <w:rsid w:val="008E4F68"/>
    <w:rsid w:val="008E65A5"/>
    <w:rsid w:val="00910AAE"/>
    <w:rsid w:val="0091337F"/>
    <w:rsid w:val="009202FD"/>
    <w:rsid w:val="00945B58"/>
    <w:rsid w:val="00946D88"/>
    <w:rsid w:val="00966D92"/>
    <w:rsid w:val="009A1C89"/>
    <w:rsid w:val="00A145B8"/>
    <w:rsid w:val="00A22796"/>
    <w:rsid w:val="00A45B1E"/>
    <w:rsid w:val="00A61B6D"/>
    <w:rsid w:val="00A73908"/>
    <w:rsid w:val="00A82E6C"/>
    <w:rsid w:val="00A925B6"/>
    <w:rsid w:val="00A94FD8"/>
    <w:rsid w:val="00AA11C6"/>
    <w:rsid w:val="00AC45C1"/>
    <w:rsid w:val="00AC7496"/>
    <w:rsid w:val="00AC7FAC"/>
    <w:rsid w:val="00AD7044"/>
    <w:rsid w:val="00AE458C"/>
    <w:rsid w:val="00AF23DF"/>
    <w:rsid w:val="00B00DBD"/>
    <w:rsid w:val="00B0282E"/>
    <w:rsid w:val="00B125F3"/>
    <w:rsid w:val="00B16990"/>
    <w:rsid w:val="00B4077C"/>
    <w:rsid w:val="00B5343D"/>
    <w:rsid w:val="00B92165"/>
    <w:rsid w:val="00B93474"/>
    <w:rsid w:val="00B94F60"/>
    <w:rsid w:val="00BA4232"/>
    <w:rsid w:val="00BB18F2"/>
    <w:rsid w:val="00BB7748"/>
    <w:rsid w:val="00BC129D"/>
    <w:rsid w:val="00BD1FFA"/>
    <w:rsid w:val="00BE3905"/>
    <w:rsid w:val="00C02DAA"/>
    <w:rsid w:val="00C0683E"/>
    <w:rsid w:val="00C209AE"/>
    <w:rsid w:val="00C2577C"/>
    <w:rsid w:val="00C310D3"/>
    <w:rsid w:val="00C34A1F"/>
    <w:rsid w:val="00C35567"/>
    <w:rsid w:val="00C46B4A"/>
    <w:rsid w:val="00C712D3"/>
    <w:rsid w:val="00C7411E"/>
    <w:rsid w:val="00C82D30"/>
    <w:rsid w:val="00C84826"/>
    <w:rsid w:val="00C92E0A"/>
    <w:rsid w:val="00CA15A1"/>
    <w:rsid w:val="00CA5658"/>
    <w:rsid w:val="00CB02D2"/>
    <w:rsid w:val="00CB300E"/>
    <w:rsid w:val="00CC3062"/>
    <w:rsid w:val="00CD2245"/>
    <w:rsid w:val="00CD652E"/>
    <w:rsid w:val="00CF535A"/>
    <w:rsid w:val="00D01A77"/>
    <w:rsid w:val="00D04937"/>
    <w:rsid w:val="00D15A42"/>
    <w:rsid w:val="00D17EAB"/>
    <w:rsid w:val="00D21D9B"/>
    <w:rsid w:val="00D402D2"/>
    <w:rsid w:val="00D4698A"/>
    <w:rsid w:val="00D660AD"/>
    <w:rsid w:val="00D90815"/>
    <w:rsid w:val="00DE1C4F"/>
    <w:rsid w:val="00DF6F53"/>
    <w:rsid w:val="00E31CAA"/>
    <w:rsid w:val="00E37BA2"/>
    <w:rsid w:val="00E42BC5"/>
    <w:rsid w:val="00E45F21"/>
    <w:rsid w:val="00E53252"/>
    <w:rsid w:val="00E54DA3"/>
    <w:rsid w:val="00E61A4B"/>
    <w:rsid w:val="00E64316"/>
    <w:rsid w:val="00E7707B"/>
    <w:rsid w:val="00E84C33"/>
    <w:rsid w:val="00E91C21"/>
    <w:rsid w:val="00E920E6"/>
    <w:rsid w:val="00E928AA"/>
    <w:rsid w:val="00E96B35"/>
    <w:rsid w:val="00EA3E65"/>
    <w:rsid w:val="00EB0CCB"/>
    <w:rsid w:val="00EC398E"/>
    <w:rsid w:val="00EC7DDA"/>
    <w:rsid w:val="00EF635C"/>
    <w:rsid w:val="00F157B9"/>
    <w:rsid w:val="00F4317E"/>
    <w:rsid w:val="00F44E63"/>
    <w:rsid w:val="00F44F99"/>
    <w:rsid w:val="00F566C6"/>
    <w:rsid w:val="00F80068"/>
    <w:rsid w:val="00F819D0"/>
    <w:rsid w:val="00F9684B"/>
    <w:rsid w:val="00FA04FB"/>
    <w:rsid w:val="00FB336D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14496CF-C922-4C38-B9E4-680EC557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4F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4FD8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A94FD8"/>
  </w:style>
  <w:style w:type="character" w:customStyle="1" w:styleId="negrita">
    <w:name w:val="negrita"/>
    <w:basedOn w:val="Fuentedeprrafopredeter"/>
    <w:rsid w:val="00A94FD8"/>
  </w:style>
  <w:style w:type="paragraph" w:styleId="Textodeglobo">
    <w:name w:val="Balloon Text"/>
    <w:basedOn w:val="Normal"/>
    <w:link w:val="TextodegloboCar"/>
    <w:uiPriority w:val="99"/>
    <w:semiHidden/>
    <w:unhideWhenUsed/>
    <w:rsid w:val="00A145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B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E60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603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60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0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038"/>
    <w:rPr>
      <w:b/>
      <w:bCs/>
      <w:sz w:val="20"/>
      <w:szCs w:val="20"/>
    </w:rPr>
  </w:style>
  <w:style w:type="paragraph" w:customStyle="1" w:styleId="cabecera1">
    <w:name w:val="cabecera1"/>
    <w:basedOn w:val="Normal"/>
    <w:rsid w:val="000840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0840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2">
    <w:name w:val="tab2"/>
    <w:basedOn w:val="Normal"/>
    <w:rsid w:val="000840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84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756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41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10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2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1454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Johana Montejo Rozo</cp:lastModifiedBy>
  <cp:revision>6</cp:revision>
  <dcterms:created xsi:type="dcterms:W3CDTF">2015-03-01T16:30:00Z</dcterms:created>
  <dcterms:modified xsi:type="dcterms:W3CDTF">2015-03-17T22:08:00Z</dcterms:modified>
</cp:coreProperties>
</file>