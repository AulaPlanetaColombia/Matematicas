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1010E158" w:rsidR="0045712C" w:rsidRPr="007D0493" w:rsidRDefault="000537AE" w:rsidP="00CB02D2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>Ejercicio Genérico M2A: Rellenar huecos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596B977C" w:rsidR="00E61A4B" w:rsidRPr="006D02A8" w:rsidRDefault="00D82E09" w:rsidP="00CB02D2">
      <w:pPr>
        <w:rPr>
          <w:rFonts w:ascii="Arial" w:hAnsi="Arial"/>
          <w:sz w:val="18"/>
          <w:szCs w:val="18"/>
          <w:lang w:val="es-ES_tradnl"/>
        </w:rPr>
      </w:pPr>
      <w:r w:rsidRPr="00573EAB">
        <w:rPr>
          <w:rFonts w:ascii="Times New Roman" w:hAnsi="Times New Roman" w:cs="Times New Roman"/>
          <w:color w:val="000000"/>
          <w:lang w:val="es-ES"/>
        </w:rPr>
        <w:t>MA_04_02_CO</w:t>
      </w: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10429884" w14:textId="77777777" w:rsidR="00052CEE" w:rsidRPr="006D02A8" w:rsidRDefault="00052CEE" w:rsidP="00052CE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65E1AA23" w14:textId="2D4B756C" w:rsidR="00052CEE" w:rsidRPr="00D82E09" w:rsidRDefault="00D82E09" w:rsidP="00052CEE">
      <w:pPr>
        <w:rPr>
          <w:rFonts w:ascii="Arial" w:hAnsi="Arial" w:cs="Arial"/>
          <w:sz w:val="18"/>
          <w:szCs w:val="18"/>
          <w:lang w:val="es-CO"/>
        </w:rPr>
      </w:pPr>
      <w:r w:rsidRPr="00D82E09">
        <w:rPr>
          <w:rFonts w:ascii="Times New Roman" w:hAnsi="Times New Roman" w:cs="Times New Roman"/>
          <w:color w:val="000000"/>
          <w:lang w:val="es-CO"/>
        </w:rPr>
        <w:t>Descomposición de números naturales en posiciones</w:t>
      </w: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26CAF90C" w:rsidR="000719EE" w:rsidRPr="00D82E09" w:rsidRDefault="00D82E09" w:rsidP="000719EE">
      <w:pPr>
        <w:rPr>
          <w:rFonts w:ascii="Arial" w:hAnsi="Arial" w:cs="Arial"/>
          <w:sz w:val="18"/>
          <w:szCs w:val="18"/>
          <w:lang w:val="es-CO"/>
        </w:rPr>
      </w:pPr>
      <w:r w:rsidRPr="00D82E09">
        <w:rPr>
          <w:rFonts w:ascii="Times New Roman" w:hAnsi="Times New Roman" w:cs="Times New Roman"/>
          <w:color w:val="000000"/>
          <w:lang w:val="es-CO"/>
        </w:rPr>
        <w:t>Interactivo que permite la práctica de las descomposiciones de números naturales en posiciones.</w:t>
      </w: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71F11827" w:rsidR="000719EE" w:rsidRPr="000905CC" w:rsidRDefault="000905CC" w:rsidP="000719EE">
      <w:pPr>
        <w:rPr>
          <w:rFonts w:ascii="Times" w:hAnsi="Times" w:cs="Arial"/>
          <w:lang w:val="es-ES_tradnl"/>
        </w:rPr>
      </w:pPr>
      <w:proofErr w:type="spellStart"/>
      <w:r w:rsidRPr="000905CC">
        <w:rPr>
          <w:rFonts w:ascii="Times" w:hAnsi="Times" w:cs="Arial"/>
          <w:lang w:val="es-ES_tradnl"/>
        </w:rPr>
        <w:t>Descomposición,</w:t>
      </w:r>
      <w:del w:id="0" w:author="Johana Montejo Rozo" w:date="2015-03-15T01:48:00Z">
        <w:r w:rsidRPr="000905CC" w:rsidDel="00DD612E">
          <w:rPr>
            <w:rFonts w:ascii="Times" w:hAnsi="Times" w:cs="Arial"/>
            <w:lang w:val="es-ES_tradnl"/>
          </w:rPr>
          <w:delText xml:space="preserve"> </w:delText>
        </w:r>
      </w:del>
      <w:ins w:id="1" w:author="chris" w:date="2015-04-19T14:40:00Z">
        <w:del w:id="2" w:author="Johana Montejo Rozo" w:date="2015-04-23T22:39:00Z">
          <w:r w:rsidR="00C670EE" w:rsidDel="0014762E">
            <w:rPr>
              <w:rFonts w:ascii="Times" w:hAnsi="Times" w:cs="Arial"/>
              <w:lang w:val="es-ES_tradnl"/>
            </w:rPr>
            <w:delText xml:space="preserve"> </w:delText>
          </w:r>
        </w:del>
      </w:ins>
      <w:r w:rsidRPr="000905CC">
        <w:rPr>
          <w:rFonts w:ascii="Times" w:hAnsi="Times" w:cs="Arial"/>
          <w:lang w:val="es-ES_tradnl"/>
        </w:rPr>
        <w:t>posiciones,</w:t>
      </w:r>
      <w:del w:id="3" w:author="Johana Montejo Rozo" w:date="2015-03-15T01:48:00Z">
        <w:r w:rsidRPr="000905CC" w:rsidDel="00DD612E">
          <w:rPr>
            <w:rFonts w:ascii="Times" w:hAnsi="Times" w:cs="Arial"/>
            <w:lang w:val="es-ES_tradnl"/>
          </w:rPr>
          <w:delText xml:space="preserve"> </w:delText>
        </w:r>
      </w:del>
      <w:bookmarkStart w:id="4" w:name="_GoBack"/>
      <w:bookmarkEnd w:id="4"/>
      <w:ins w:id="5" w:author="chris" w:date="2015-04-19T14:40:00Z">
        <w:del w:id="6" w:author="Johana Montejo Rozo" w:date="2015-04-23T22:39:00Z">
          <w:r w:rsidR="00C670EE" w:rsidDel="0014762E">
            <w:rPr>
              <w:rFonts w:ascii="Times" w:hAnsi="Times" w:cs="Arial"/>
              <w:lang w:val="es-ES_tradnl"/>
            </w:rPr>
            <w:delText xml:space="preserve"> </w:delText>
          </w:r>
        </w:del>
      </w:ins>
      <w:r w:rsidR="00D31E9E">
        <w:rPr>
          <w:rFonts w:ascii="Times" w:hAnsi="Times" w:cs="Arial"/>
          <w:lang w:val="es-ES_tradnl"/>
        </w:rPr>
        <w:t>números</w:t>
      </w:r>
      <w:proofErr w:type="spellEnd"/>
      <w:r w:rsidR="00D31E9E">
        <w:rPr>
          <w:rFonts w:ascii="Times" w:hAnsi="Times" w:cs="Arial"/>
          <w:lang w:val="es-ES_tradnl"/>
        </w:rPr>
        <w:t xml:space="preserve"> naturales. </w:t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22307253" w:rsidR="000719EE" w:rsidRPr="00156969" w:rsidRDefault="00156969" w:rsidP="000719EE">
      <w:pPr>
        <w:rPr>
          <w:rFonts w:ascii="Arial" w:hAnsi="Arial" w:cs="Arial"/>
          <w:lang w:val="es-ES_tradnl"/>
        </w:rPr>
      </w:pPr>
      <w:r w:rsidRPr="00156969">
        <w:rPr>
          <w:rFonts w:ascii="Arial" w:hAnsi="Arial" w:cs="Arial"/>
          <w:lang w:val="es-ES_tradnl"/>
        </w:rPr>
        <w:t>12 minutos.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379E8FCD" w:rsidR="005F4C68" w:rsidRPr="005F4C68" w:rsidRDefault="00156969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58FF8769" w:rsidR="002E4EE6" w:rsidRPr="00AC7496" w:rsidRDefault="00156969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BD1FFA" w:rsidRPr="00C670EE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184071D" w14:textId="77777777" w:rsidR="009833A6" w:rsidRPr="00B55138" w:rsidRDefault="009833A6" w:rsidP="009833A6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9833A6" w:rsidRPr="005F4C68" w14:paraId="6CE4C43E" w14:textId="77777777" w:rsidTr="007B5078">
        <w:tc>
          <w:tcPr>
            <w:tcW w:w="2126" w:type="dxa"/>
          </w:tcPr>
          <w:p w14:paraId="2111D07C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4377DC92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6855975E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369CD22E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3938112B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36F76C06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4CF7EE02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5E7295AC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9833A6" w:rsidRPr="005F4C68" w14:paraId="35F6D5AB" w14:textId="77777777" w:rsidTr="007B5078">
        <w:tc>
          <w:tcPr>
            <w:tcW w:w="2126" w:type="dxa"/>
          </w:tcPr>
          <w:p w14:paraId="1F4979C8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60D1BFDA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69B9F1FF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1D85C1BE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F666466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062676BF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0CA64120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611D23E4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9833A6" w:rsidRPr="005F4C68" w14:paraId="058CBF25" w14:textId="77777777" w:rsidTr="007B5078">
        <w:tc>
          <w:tcPr>
            <w:tcW w:w="2126" w:type="dxa"/>
          </w:tcPr>
          <w:p w14:paraId="596FD3EA" w14:textId="77777777" w:rsidR="009833A6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3221AD32" w14:textId="5DFA9C1D" w:rsidR="009833A6" w:rsidRPr="005F4C68" w:rsidRDefault="001569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50FE344D" w14:textId="77777777" w:rsidR="009833A6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43293F58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06FF6DA" w14:textId="77777777" w:rsidR="009833A6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025DC18C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61D6BBC0" w14:textId="77777777" w:rsidR="009833A6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05ED8ED2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38DB268" w14:textId="77777777" w:rsidR="009833A6" w:rsidRPr="000719EE" w:rsidRDefault="009833A6" w:rsidP="009833A6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7243DD9F" w:rsidR="000719EE" w:rsidRPr="000719EE" w:rsidRDefault="00156969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2-Medio</w:t>
      </w: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028E8CA" w14:textId="4C844A0D" w:rsidR="000719EE" w:rsidRPr="00156969" w:rsidRDefault="00156969" w:rsidP="000719EE">
      <w:pPr>
        <w:rPr>
          <w:rFonts w:ascii="Arial" w:hAnsi="Arial" w:cs="Arial"/>
          <w:sz w:val="18"/>
          <w:szCs w:val="18"/>
          <w:lang w:val="es-CO"/>
        </w:rPr>
      </w:pPr>
      <w:r w:rsidRPr="00156969">
        <w:rPr>
          <w:rFonts w:ascii="Times New Roman" w:hAnsi="Times New Roman" w:cs="Times New Roman"/>
          <w:color w:val="000000"/>
          <w:lang w:val="es-CO"/>
        </w:rPr>
        <w:t>Descomposición de números naturales en posiciones</w:t>
      </w: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0546567C" w:rsidR="000719EE" w:rsidRPr="000719EE" w:rsidRDefault="00156969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“P”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54F41F37" w:rsidR="000719EE" w:rsidRPr="00156969" w:rsidRDefault="00156969" w:rsidP="000719EE">
      <w:pPr>
        <w:rPr>
          <w:rFonts w:ascii="Times" w:hAnsi="Times" w:cs="Arial"/>
          <w:lang w:val="es-ES_tradnl"/>
        </w:rPr>
      </w:pPr>
      <w:r w:rsidRPr="00156969">
        <w:rPr>
          <w:rFonts w:ascii="Times" w:hAnsi="Times" w:cs="Arial"/>
          <w:lang w:val="es-ES_tradnl"/>
        </w:rPr>
        <w:t xml:space="preserve">Completa las descomposiciones en posiciones de cada número natural. </w:t>
      </w: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345E5B45" w:rsidR="000719EE" w:rsidRPr="000719EE" w:rsidRDefault="00156969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170DCB2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F33AC45" w14:textId="22E03B30" w:rsidR="000719EE" w:rsidRPr="000719EE" w:rsidRDefault="00156969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066AEDDB" w14:textId="77777777" w:rsidR="000719EE" w:rsidRP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4922FCDD" w14:textId="72579A2D" w:rsidR="00485C72" w:rsidRPr="00AA0FF1" w:rsidRDefault="00BC2254" w:rsidP="002233BF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AA0FF1">
        <w:rPr>
          <w:rFonts w:ascii="Arial" w:hAnsi="Arial"/>
          <w:color w:val="0000FF"/>
          <w:sz w:val="16"/>
          <w:szCs w:val="16"/>
          <w:lang w:val="es-ES_tradnl"/>
        </w:rPr>
        <w:t>MÍN. 2  MÁ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>X. 12. RELLENAR HUECOS. ESCRIBE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TEXTO EN EL CUAL SE DEBERÁ 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>INCLUIR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UN ASTERISCO ENTRE CORCHETES [*] EN 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CADA UNO DE </w:t>
      </w:r>
      <w:r w:rsidR="00342E6F" w:rsidRPr="00AA0FF1">
        <w:rPr>
          <w:rFonts w:ascii="Arial" w:hAnsi="Arial"/>
          <w:color w:val="0000FF"/>
          <w:sz w:val="16"/>
          <w:szCs w:val="16"/>
          <w:lang w:val="es-ES_tradnl"/>
        </w:rPr>
        <w:t>LOS ESPACIOS EN DÓ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>NDE QUEDARÁN HUECOS A RELLENAR, EJEMPLO:</w:t>
      </w:r>
    </w:p>
    <w:p w14:paraId="56691157" w14:textId="77777777" w:rsidR="00742D83" w:rsidRPr="00AA0FF1" w:rsidRDefault="00742D83" w:rsidP="00742D83">
      <w:pPr>
        <w:rPr>
          <w:rFonts w:ascii="Arial" w:hAnsi="Arial"/>
          <w:sz w:val="16"/>
          <w:szCs w:val="16"/>
          <w:lang w:val="es-ES_tradnl"/>
        </w:rPr>
      </w:pPr>
    </w:p>
    <w:p w14:paraId="17CB2760" w14:textId="2C1CC919" w:rsidR="00742D83" w:rsidRPr="00AA0FF1" w:rsidRDefault="001C2F65" w:rsidP="00BC2254">
      <w:pPr>
        <w:jc w:val="center"/>
        <w:rPr>
          <w:rFonts w:ascii="Arial" w:hAnsi="Arial"/>
          <w:sz w:val="16"/>
          <w:szCs w:val="16"/>
          <w:lang w:val="es-ES_tradnl"/>
        </w:rPr>
      </w:pPr>
      <w:r w:rsidRPr="001C2F65">
        <w:rPr>
          <w:rFonts w:ascii="Arial" w:hAnsi="Arial"/>
          <w:sz w:val="16"/>
          <w:szCs w:val="16"/>
          <w:lang w:val="es-ES_tradnl"/>
        </w:rPr>
        <w:t>Lo que no es para ti...aunque te pongas</w:t>
      </w:r>
      <w:proofErr w:type="gramStart"/>
      <w:r w:rsidRPr="001C2F65">
        <w:rPr>
          <w:rFonts w:ascii="Arial" w:hAnsi="Arial"/>
          <w:sz w:val="16"/>
          <w:szCs w:val="16"/>
          <w:lang w:val="es-ES_tradnl"/>
        </w:rPr>
        <w:t xml:space="preserve">; </w:t>
      </w:r>
      <w:r w:rsidR="00742D83" w:rsidRPr="00AA0FF1">
        <w:rPr>
          <w:rFonts w:ascii="Arial" w:hAnsi="Arial"/>
          <w:sz w:val="16"/>
          <w:szCs w:val="16"/>
          <w:lang w:val="es-ES_tradnl"/>
        </w:rPr>
        <w:t>…</w:t>
      </w:r>
      <w:proofErr w:type="gramEnd"/>
      <w:r w:rsidR="00742D83" w:rsidRPr="00AA0FF1">
        <w:rPr>
          <w:rFonts w:ascii="Arial" w:hAnsi="Arial"/>
          <w:sz w:val="16"/>
          <w:szCs w:val="16"/>
          <w:lang w:val="es-ES_tradnl"/>
        </w:rPr>
        <w:t xml:space="preserve"> </w:t>
      </w:r>
      <w:r w:rsidR="00742D83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 ENTONCES DEBE SER:    </w:t>
      </w:r>
      <w:r w:rsidRPr="001C2F65">
        <w:rPr>
          <w:rFonts w:ascii="Arial" w:hAnsi="Arial"/>
          <w:sz w:val="16"/>
          <w:szCs w:val="16"/>
          <w:lang w:val="es-ES_tradnl"/>
        </w:rPr>
        <w:t xml:space="preserve">Lo que no es para ti...aunque te </w:t>
      </w:r>
      <w:r>
        <w:rPr>
          <w:rFonts w:ascii="Arial" w:hAnsi="Arial"/>
          <w:sz w:val="16"/>
          <w:szCs w:val="16"/>
          <w:lang w:val="es-ES_tradnl"/>
        </w:rPr>
        <w:t>[*] …</w:t>
      </w:r>
    </w:p>
    <w:p w14:paraId="67B24F83" w14:textId="77777777" w:rsidR="00742D83" w:rsidRPr="00AA0FF1" w:rsidRDefault="00742D83" w:rsidP="00742D83">
      <w:pPr>
        <w:rPr>
          <w:rFonts w:ascii="Arial" w:hAnsi="Arial"/>
          <w:sz w:val="16"/>
          <w:szCs w:val="16"/>
          <w:lang w:val="es-ES_tradnl"/>
        </w:rPr>
      </w:pPr>
    </w:p>
    <w:p w14:paraId="243C08AF" w14:textId="678658B0" w:rsidR="00742D83" w:rsidRPr="00AA0FF1" w:rsidRDefault="00CE7115" w:rsidP="00742D83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AA0FF1">
        <w:rPr>
          <w:rFonts w:ascii="Arial" w:hAnsi="Arial"/>
          <w:color w:val="0000FF"/>
          <w:sz w:val="16"/>
          <w:szCs w:val="16"/>
          <w:lang w:val="es-ES_tradnl"/>
        </w:rPr>
        <w:t>DESPUÉS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ESCRIBIR EN CADA CASILLA DEL 1 AL 12 </w:t>
      </w:r>
      <w:r w:rsidR="005513FA" w:rsidRPr="00AA0FF1">
        <w:rPr>
          <w:rFonts w:ascii="Arial" w:hAnsi="Arial"/>
          <w:color w:val="0000FF"/>
          <w:sz w:val="16"/>
          <w:szCs w:val="16"/>
          <w:lang w:val="es-ES_tradnl"/>
        </w:rPr>
        <w:t>LAS PALABRAS RESPUESTAS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O LAS PALABRAS CORRESPONDIENTES DE CADA ASTERISCO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(</w:t>
      </w:r>
      <w:r w:rsidRPr="00AA0FF1">
        <w:rPr>
          <w:rFonts w:ascii="Arial" w:hAnsi="Arial"/>
          <w:b/>
          <w:color w:val="0000FF"/>
          <w:sz w:val="16"/>
          <w:szCs w:val="16"/>
          <w:lang w:val="es-ES_tradnl"/>
        </w:rPr>
        <w:t>IMPORTANTE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>: LAS RESPUESTAS DEBEN SER ÚNICAS Y DEBEN IR EN EL ORDEN DE APARICIÓN)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>, EJEMPLO:</w:t>
      </w:r>
    </w:p>
    <w:p w14:paraId="1D01AA89" w14:textId="77777777" w:rsidR="00EF7BBC" w:rsidRPr="00AA0FF1" w:rsidRDefault="00EF7BBC" w:rsidP="00742D83">
      <w:pPr>
        <w:rPr>
          <w:rFonts w:ascii="Arial" w:hAnsi="Arial"/>
          <w:sz w:val="16"/>
          <w:szCs w:val="16"/>
          <w:lang w:val="es-ES_tradnl"/>
        </w:rPr>
      </w:pPr>
    </w:p>
    <w:tbl>
      <w:tblPr>
        <w:tblStyle w:val="Tablaconcuadrcula"/>
        <w:tblW w:w="4786" w:type="dxa"/>
        <w:jc w:val="center"/>
        <w:tblLook w:val="04A0" w:firstRow="1" w:lastRow="0" w:firstColumn="1" w:lastColumn="0" w:noHBand="0" w:noVBand="1"/>
      </w:tblPr>
      <w:tblGrid>
        <w:gridCol w:w="534"/>
        <w:gridCol w:w="4252"/>
      </w:tblGrid>
      <w:tr w:rsidR="001C2F65" w:rsidRPr="00AA0FF1" w14:paraId="65B52E5E" w14:textId="77777777" w:rsidTr="001C2F65">
        <w:trPr>
          <w:jc w:val="center"/>
        </w:trPr>
        <w:tc>
          <w:tcPr>
            <w:tcW w:w="534" w:type="dxa"/>
            <w:shd w:val="clear" w:color="auto" w:fill="E6E6E6"/>
            <w:vAlign w:val="center"/>
          </w:tcPr>
          <w:p w14:paraId="785CF0D8" w14:textId="77777777" w:rsidR="001C2F65" w:rsidRPr="00AA0FF1" w:rsidRDefault="001C2F65" w:rsidP="00EF7BBC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AA0FF1">
              <w:rPr>
                <w:rFonts w:ascii="Arial" w:hAnsi="Arial"/>
                <w:color w:val="FF0000"/>
                <w:sz w:val="16"/>
                <w:szCs w:val="16"/>
                <w:lang w:val="es-ES_tradnl"/>
              </w:rPr>
              <w:lastRenderedPageBreak/>
              <w:t xml:space="preserve">* </w:t>
            </w:r>
            <w:r w:rsidRPr="00AA0FF1">
              <w:rPr>
                <w:rFonts w:ascii="Arial" w:hAnsi="Arial" w:cs="Arial"/>
                <w:sz w:val="16"/>
                <w:szCs w:val="16"/>
                <w:lang w:val="es-ES_tradnl"/>
              </w:rPr>
              <w:t>1</w:t>
            </w:r>
          </w:p>
        </w:tc>
        <w:tc>
          <w:tcPr>
            <w:tcW w:w="4252" w:type="dxa"/>
            <w:vAlign w:val="center"/>
          </w:tcPr>
          <w:p w14:paraId="209076D9" w14:textId="7F3ABFA5" w:rsidR="001C2F65" w:rsidRPr="00AA0FF1" w:rsidRDefault="001C2F65" w:rsidP="00EF7BBC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t>pongas;</w:t>
            </w:r>
          </w:p>
        </w:tc>
      </w:tr>
    </w:tbl>
    <w:p w14:paraId="3CCC3F46" w14:textId="77777777" w:rsidR="00EF7BBC" w:rsidRPr="00AA0FF1" w:rsidRDefault="00EF7BBC" w:rsidP="00742D83">
      <w:pPr>
        <w:rPr>
          <w:rFonts w:ascii="Arial" w:hAnsi="Arial" w:cs="Arial"/>
          <w:sz w:val="16"/>
          <w:szCs w:val="16"/>
          <w:lang w:val="es-ES_tradnl"/>
        </w:rPr>
      </w:pPr>
    </w:p>
    <w:p w14:paraId="20C1BB5B" w14:textId="4573BB2C" w:rsidR="00742D83" w:rsidRPr="00AA0FF1" w:rsidRDefault="00046B74" w:rsidP="002233BF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AA0FF1">
        <w:rPr>
          <w:rFonts w:ascii="Arial" w:hAnsi="Arial" w:cs="Arial"/>
          <w:color w:val="0000FF"/>
          <w:sz w:val="16"/>
          <w:szCs w:val="16"/>
          <w:lang w:val="es-ES_tradnl"/>
        </w:rPr>
        <w:t>NOTA: ESTE EJERCICIO PUEDE O NO UTILIZAR AUDIO</w:t>
      </w:r>
    </w:p>
    <w:p w14:paraId="4A2968BD" w14:textId="77777777" w:rsidR="002F3F12" w:rsidRDefault="002F3F12" w:rsidP="006D02A8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6A436BCE" w14:textId="77777777" w:rsidR="002F3F12" w:rsidRDefault="002F3F12" w:rsidP="006D02A8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378BA769" w14:textId="77777777" w:rsidR="002F3F12" w:rsidRDefault="002F3F12" w:rsidP="006D02A8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3D74FDC8" w14:textId="77777777" w:rsidR="006D02A8" w:rsidRPr="00C219A9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2233BF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C219A9">
        <w:rPr>
          <w:rFonts w:ascii="Arial" w:hAnsi="Arial"/>
          <w:sz w:val="18"/>
          <w:szCs w:val="18"/>
          <w:highlight w:val="green"/>
          <w:lang w:val="es-ES_tradnl"/>
        </w:rPr>
        <w:t>Texto a rellenar (</w:t>
      </w:r>
      <w:r w:rsidRPr="00C219A9">
        <w:rPr>
          <w:rFonts w:ascii="Arial" w:hAnsi="Arial"/>
          <w:b/>
          <w:sz w:val="18"/>
          <w:szCs w:val="18"/>
          <w:highlight w:val="green"/>
          <w:lang w:val="es-ES_tradnl"/>
        </w:rPr>
        <w:t>745</w:t>
      </w:r>
      <w:r w:rsidRPr="00C219A9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1884DD6" w14:textId="6FD5C0E5" w:rsidR="006D02A8" w:rsidRPr="00A60237" w:rsidRDefault="00F13C09" w:rsidP="008B3AF8">
      <w:pPr>
        <w:pStyle w:val="Prrafodelista"/>
        <w:numPr>
          <w:ilvl w:val="0"/>
          <w:numId w:val="1"/>
        </w:numPr>
        <w:spacing w:before="240" w:after="240"/>
        <w:rPr>
          <w:rFonts w:ascii="Arial" w:hAnsi="Arial" w:cs="Arial"/>
          <w:lang w:val="es-ES_tradnl"/>
        </w:rPr>
      </w:pPr>
      <w:r w:rsidRPr="00A60237">
        <w:rPr>
          <w:rFonts w:ascii="Arial" w:hAnsi="Arial" w:cs="Arial"/>
          <w:lang w:val="es-ES_tradnl"/>
        </w:rPr>
        <w:t>359</w:t>
      </w:r>
      <w:r w:rsidR="00573EAB">
        <w:rPr>
          <w:rFonts w:ascii="Arial" w:hAnsi="Arial" w:cs="Arial"/>
          <w:lang w:val="es-ES_tradnl"/>
        </w:rPr>
        <w:t xml:space="preserve"> </w:t>
      </w:r>
      <w:r w:rsidRPr="00A60237">
        <w:rPr>
          <w:rFonts w:ascii="Arial" w:hAnsi="Arial" w:cs="Arial"/>
          <w:lang w:val="es-ES_tradnl"/>
        </w:rPr>
        <w:t>720 = 3 [*] + 5</w:t>
      </w:r>
      <w:r w:rsidR="00A60237">
        <w:rPr>
          <w:rFonts w:ascii="Arial" w:hAnsi="Arial" w:cs="Arial"/>
          <w:lang w:val="es-ES_tradnl"/>
        </w:rPr>
        <w:t xml:space="preserve"> </w:t>
      </w:r>
      <w:r w:rsidR="00573EAB">
        <w:rPr>
          <w:rFonts w:ascii="Arial" w:hAnsi="Arial" w:cs="Arial"/>
          <w:lang w:val="es-ES_tradnl"/>
        </w:rPr>
        <w:t>DM</w:t>
      </w:r>
      <w:r w:rsidRPr="00A60237">
        <w:rPr>
          <w:rFonts w:ascii="Arial" w:hAnsi="Arial" w:cs="Arial"/>
          <w:lang w:val="es-ES_tradnl"/>
        </w:rPr>
        <w:t xml:space="preserve"> + 9</w:t>
      </w:r>
      <w:r w:rsidR="00A60237">
        <w:rPr>
          <w:rFonts w:ascii="Arial" w:hAnsi="Arial" w:cs="Arial"/>
          <w:lang w:val="es-ES_tradnl"/>
        </w:rPr>
        <w:t xml:space="preserve"> </w:t>
      </w:r>
      <w:r w:rsidR="00573EAB">
        <w:rPr>
          <w:rFonts w:ascii="Arial" w:hAnsi="Arial" w:cs="Arial"/>
          <w:lang w:val="es-ES_tradnl"/>
        </w:rPr>
        <w:t>UM</w:t>
      </w:r>
      <w:r w:rsidR="00573EAB" w:rsidRPr="00A60237">
        <w:rPr>
          <w:rFonts w:ascii="Arial" w:hAnsi="Arial" w:cs="Arial"/>
          <w:lang w:val="es-ES_tradnl"/>
        </w:rPr>
        <w:t xml:space="preserve"> </w:t>
      </w:r>
      <w:r w:rsidRPr="00A60237">
        <w:rPr>
          <w:rFonts w:ascii="Arial" w:hAnsi="Arial" w:cs="Arial"/>
          <w:lang w:val="es-ES_tradnl"/>
        </w:rPr>
        <w:t>+ 7 [*] + 2</w:t>
      </w:r>
      <w:r w:rsidR="00A60237">
        <w:rPr>
          <w:rFonts w:ascii="Arial" w:hAnsi="Arial" w:cs="Arial"/>
          <w:lang w:val="es-ES_tradnl"/>
        </w:rPr>
        <w:t xml:space="preserve"> </w:t>
      </w:r>
      <w:r w:rsidR="00573EAB">
        <w:rPr>
          <w:rFonts w:ascii="Arial" w:hAnsi="Arial" w:cs="Arial"/>
          <w:lang w:val="es-ES_tradnl"/>
        </w:rPr>
        <w:t>D</w:t>
      </w:r>
      <w:r w:rsidR="00573EAB" w:rsidRPr="00A60237">
        <w:rPr>
          <w:rFonts w:ascii="Arial" w:hAnsi="Arial" w:cs="Arial"/>
          <w:lang w:val="es-ES_tradnl"/>
        </w:rPr>
        <w:t xml:space="preserve"> </w:t>
      </w:r>
      <w:r w:rsidRPr="00A60237">
        <w:rPr>
          <w:rFonts w:ascii="Arial" w:hAnsi="Arial" w:cs="Arial"/>
          <w:lang w:val="es-ES_tradnl"/>
        </w:rPr>
        <w:t>+ 0</w:t>
      </w:r>
      <w:r w:rsidR="00A60237">
        <w:rPr>
          <w:rFonts w:ascii="Arial" w:hAnsi="Arial" w:cs="Arial"/>
          <w:lang w:val="es-ES_tradnl"/>
        </w:rPr>
        <w:t xml:space="preserve"> </w:t>
      </w:r>
      <w:r w:rsidR="00573EAB">
        <w:rPr>
          <w:rFonts w:ascii="Arial" w:hAnsi="Arial" w:cs="Arial"/>
          <w:lang w:val="es-ES_tradnl"/>
        </w:rPr>
        <w:t>U</w:t>
      </w:r>
    </w:p>
    <w:p w14:paraId="0B6A1571" w14:textId="77777777" w:rsidR="008B3AF8" w:rsidRPr="00A60237" w:rsidRDefault="008B3AF8" w:rsidP="008B3AF8">
      <w:pPr>
        <w:pStyle w:val="Prrafodelista"/>
        <w:spacing w:before="240" w:after="240"/>
        <w:rPr>
          <w:rFonts w:ascii="Arial" w:hAnsi="Arial" w:cs="Arial"/>
          <w:lang w:val="es-ES_tradnl"/>
        </w:rPr>
      </w:pPr>
    </w:p>
    <w:p w14:paraId="65C30A69" w14:textId="57333F4D" w:rsidR="009011B5" w:rsidRPr="00573EAB" w:rsidRDefault="00A60237" w:rsidP="00573EAB">
      <w:pPr>
        <w:pStyle w:val="Prrafodelista"/>
        <w:numPr>
          <w:ilvl w:val="0"/>
          <w:numId w:val="1"/>
        </w:numPr>
        <w:spacing w:before="240" w:after="240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8</w:t>
      </w:r>
      <w:r w:rsidRPr="00A60237">
        <w:rPr>
          <w:rFonts w:ascii="Arial" w:hAnsi="Arial" w:cs="Arial"/>
          <w:lang w:val="es-ES_tradnl"/>
        </w:rPr>
        <w:t>4</w:t>
      </w:r>
      <w:r w:rsidR="00573EAB">
        <w:rPr>
          <w:rFonts w:ascii="Arial" w:hAnsi="Arial" w:cs="Arial"/>
          <w:lang w:val="es-ES_tradnl"/>
        </w:rPr>
        <w:t xml:space="preserve"> </w:t>
      </w:r>
      <w:r>
        <w:rPr>
          <w:rFonts w:ascii="Arial" w:hAnsi="Arial" w:cs="Arial"/>
          <w:lang w:val="es-ES_tradnl"/>
        </w:rPr>
        <w:t>076</w:t>
      </w:r>
      <w:r w:rsidR="00573EAB">
        <w:rPr>
          <w:rFonts w:ascii="Arial" w:hAnsi="Arial" w:cs="Arial"/>
          <w:lang w:val="es-ES_tradnl"/>
        </w:rPr>
        <w:t xml:space="preserve"> </w:t>
      </w:r>
      <w:r w:rsidRPr="00573EAB">
        <w:rPr>
          <w:rFonts w:ascii="Arial" w:hAnsi="Arial" w:cs="Arial"/>
          <w:lang w:val="es-ES_tradnl"/>
        </w:rPr>
        <w:t xml:space="preserve">912 = 8 </w:t>
      </w:r>
      <w:r w:rsidR="00573EAB">
        <w:rPr>
          <w:rFonts w:ascii="Arial" w:hAnsi="Arial" w:cs="Arial"/>
          <w:lang w:val="es-ES_tradnl"/>
        </w:rPr>
        <w:t>Dm</w:t>
      </w:r>
      <w:r w:rsidR="00573EAB" w:rsidRPr="00573EAB">
        <w:rPr>
          <w:rFonts w:ascii="Arial" w:hAnsi="Arial" w:cs="Arial"/>
          <w:lang w:val="es-ES_tradnl"/>
        </w:rPr>
        <w:t xml:space="preserve"> </w:t>
      </w:r>
      <w:r w:rsidRPr="00573EAB">
        <w:rPr>
          <w:rFonts w:ascii="Arial" w:hAnsi="Arial" w:cs="Arial"/>
          <w:lang w:val="es-ES_tradnl"/>
        </w:rPr>
        <w:t xml:space="preserve">+ 4 [*] + </w:t>
      </w:r>
      <w:r w:rsidR="00056537" w:rsidRPr="00573EAB">
        <w:rPr>
          <w:rFonts w:ascii="Arial" w:hAnsi="Arial" w:cs="Arial"/>
          <w:lang w:val="es-ES_tradnl"/>
        </w:rPr>
        <w:t xml:space="preserve">[*] </w:t>
      </w:r>
      <w:r w:rsidR="00573EAB">
        <w:rPr>
          <w:rFonts w:ascii="Arial" w:hAnsi="Arial" w:cs="Arial"/>
          <w:lang w:val="es-ES_tradnl"/>
        </w:rPr>
        <w:t>CM</w:t>
      </w:r>
      <w:r w:rsidR="00573EAB" w:rsidRPr="00573EAB">
        <w:rPr>
          <w:rFonts w:ascii="Arial" w:hAnsi="Arial" w:cs="Arial"/>
          <w:lang w:val="es-ES_tradnl"/>
        </w:rPr>
        <w:t xml:space="preserve"> </w:t>
      </w:r>
      <w:r w:rsidR="00056537" w:rsidRPr="00573EAB">
        <w:rPr>
          <w:rFonts w:ascii="Arial" w:hAnsi="Arial" w:cs="Arial"/>
          <w:lang w:val="es-ES_tradnl"/>
        </w:rPr>
        <w:t xml:space="preserve">+ 7 </w:t>
      </w:r>
      <w:r w:rsidR="00573EAB">
        <w:rPr>
          <w:rFonts w:ascii="Arial" w:hAnsi="Arial" w:cs="Arial"/>
          <w:lang w:val="es-ES_tradnl"/>
        </w:rPr>
        <w:t>DM</w:t>
      </w:r>
      <w:r w:rsidR="00573EAB" w:rsidRPr="00573EAB">
        <w:rPr>
          <w:rFonts w:ascii="Arial" w:hAnsi="Arial" w:cs="Arial"/>
          <w:lang w:val="es-ES_tradnl"/>
        </w:rPr>
        <w:t xml:space="preserve"> </w:t>
      </w:r>
      <w:r w:rsidR="00056537" w:rsidRPr="00573EAB">
        <w:rPr>
          <w:rFonts w:ascii="Arial" w:hAnsi="Arial" w:cs="Arial"/>
          <w:lang w:val="es-ES_tradnl"/>
        </w:rPr>
        <w:t xml:space="preserve">+ 6 </w:t>
      </w:r>
      <w:r w:rsidR="00573EAB">
        <w:rPr>
          <w:rFonts w:ascii="Arial" w:hAnsi="Arial" w:cs="Arial"/>
          <w:lang w:val="es-ES_tradnl"/>
        </w:rPr>
        <w:t>UM</w:t>
      </w:r>
      <w:r w:rsidR="00573EAB" w:rsidRPr="00573EAB">
        <w:rPr>
          <w:rFonts w:ascii="Arial" w:hAnsi="Arial" w:cs="Arial"/>
          <w:lang w:val="es-ES_tradnl"/>
        </w:rPr>
        <w:t xml:space="preserve"> </w:t>
      </w:r>
      <w:r w:rsidR="00056537" w:rsidRPr="00573EAB">
        <w:rPr>
          <w:rFonts w:ascii="Arial" w:hAnsi="Arial" w:cs="Arial"/>
          <w:lang w:val="es-ES_tradnl"/>
        </w:rPr>
        <w:t xml:space="preserve">+ 9 </w:t>
      </w:r>
      <w:r w:rsidR="00573EAB">
        <w:rPr>
          <w:rFonts w:ascii="Arial" w:hAnsi="Arial" w:cs="Arial"/>
          <w:lang w:val="es-ES_tradnl"/>
        </w:rPr>
        <w:t>C</w:t>
      </w:r>
      <w:r w:rsidR="00573EAB" w:rsidRPr="00573EAB">
        <w:rPr>
          <w:rFonts w:ascii="Arial" w:hAnsi="Arial" w:cs="Arial"/>
          <w:lang w:val="es-ES_tradnl"/>
        </w:rPr>
        <w:t xml:space="preserve"> </w:t>
      </w:r>
      <w:r w:rsidR="00056537" w:rsidRPr="00573EAB">
        <w:rPr>
          <w:rFonts w:ascii="Arial" w:hAnsi="Arial" w:cs="Arial"/>
          <w:lang w:val="es-ES_tradnl"/>
        </w:rPr>
        <w:t xml:space="preserve">+ 1 </w:t>
      </w:r>
      <w:r w:rsidR="00573EAB">
        <w:rPr>
          <w:rFonts w:ascii="Arial" w:hAnsi="Arial" w:cs="Arial"/>
          <w:lang w:val="es-ES_tradnl"/>
        </w:rPr>
        <w:t>D</w:t>
      </w:r>
      <w:r w:rsidR="00573EAB" w:rsidRPr="00573EAB">
        <w:rPr>
          <w:rFonts w:ascii="Arial" w:hAnsi="Arial" w:cs="Arial"/>
          <w:lang w:val="es-ES_tradnl"/>
        </w:rPr>
        <w:t xml:space="preserve"> </w:t>
      </w:r>
      <w:r w:rsidR="00056537" w:rsidRPr="00573EAB">
        <w:rPr>
          <w:rFonts w:ascii="Arial" w:hAnsi="Arial" w:cs="Arial"/>
          <w:lang w:val="es-ES_tradnl"/>
        </w:rPr>
        <w:t xml:space="preserve">+ 2 </w:t>
      </w:r>
      <w:r w:rsidR="00573EAB">
        <w:rPr>
          <w:rFonts w:ascii="Arial" w:hAnsi="Arial" w:cs="Arial"/>
          <w:lang w:val="es-ES_tradnl"/>
        </w:rPr>
        <w:t>U</w:t>
      </w:r>
    </w:p>
    <w:p w14:paraId="37D5D572" w14:textId="77777777" w:rsidR="00655ACA" w:rsidRPr="00655ACA" w:rsidRDefault="00655ACA" w:rsidP="00655ACA">
      <w:pPr>
        <w:pStyle w:val="Prrafodelista"/>
        <w:rPr>
          <w:rFonts w:ascii="Arial" w:hAnsi="Arial" w:cs="Arial"/>
          <w:lang w:val="es-ES_tradnl"/>
        </w:rPr>
      </w:pPr>
    </w:p>
    <w:p w14:paraId="3AD27B6D" w14:textId="56F5B98D" w:rsidR="00655ACA" w:rsidRPr="00860270" w:rsidRDefault="00655ACA" w:rsidP="008B3AF8">
      <w:pPr>
        <w:pStyle w:val="Prrafodelista"/>
        <w:numPr>
          <w:ilvl w:val="0"/>
          <w:numId w:val="1"/>
        </w:numPr>
        <w:spacing w:before="240" w:after="240"/>
        <w:rPr>
          <w:rFonts w:ascii="Arial" w:hAnsi="Arial" w:cs="Arial"/>
          <w:lang w:val="es-CO"/>
        </w:rPr>
      </w:pPr>
      <w:r w:rsidRPr="00860270">
        <w:rPr>
          <w:rFonts w:ascii="Arial" w:hAnsi="Arial" w:cs="Arial"/>
          <w:lang w:val="es-CO"/>
        </w:rPr>
        <w:t>987</w:t>
      </w:r>
      <w:r w:rsidR="00573EAB">
        <w:rPr>
          <w:rFonts w:ascii="Arial" w:hAnsi="Arial" w:cs="Arial"/>
          <w:lang w:val="es-CO"/>
        </w:rPr>
        <w:t xml:space="preserve"> </w:t>
      </w:r>
      <w:r w:rsidRPr="00860270">
        <w:rPr>
          <w:rFonts w:ascii="Arial" w:hAnsi="Arial" w:cs="Arial"/>
          <w:lang w:val="es-CO"/>
        </w:rPr>
        <w:t>032</w:t>
      </w:r>
      <w:r w:rsidR="00573EAB">
        <w:rPr>
          <w:rFonts w:ascii="Arial" w:hAnsi="Arial" w:cs="Arial"/>
          <w:lang w:val="es-CO"/>
        </w:rPr>
        <w:t xml:space="preserve"> </w:t>
      </w:r>
      <w:r w:rsidR="00860270" w:rsidRPr="00860270">
        <w:rPr>
          <w:rFonts w:ascii="Arial" w:hAnsi="Arial" w:cs="Arial"/>
          <w:lang w:val="es-CO"/>
        </w:rPr>
        <w:t>18</w:t>
      </w:r>
      <w:r w:rsidRPr="00860270">
        <w:rPr>
          <w:rFonts w:ascii="Arial" w:hAnsi="Arial" w:cs="Arial"/>
          <w:lang w:val="es-CO"/>
        </w:rPr>
        <w:t xml:space="preserve">6 = 9 [*] + [*] </w:t>
      </w:r>
      <w:r w:rsidR="00573EAB">
        <w:rPr>
          <w:rFonts w:ascii="Arial" w:hAnsi="Arial" w:cs="Arial"/>
          <w:lang w:val="es-CO"/>
        </w:rPr>
        <w:t>Dm</w:t>
      </w:r>
      <w:r w:rsidR="00573EAB" w:rsidRPr="00860270">
        <w:rPr>
          <w:rFonts w:ascii="Arial" w:hAnsi="Arial" w:cs="Arial"/>
          <w:lang w:val="es-CO"/>
        </w:rPr>
        <w:t xml:space="preserve"> </w:t>
      </w:r>
      <w:r w:rsidRPr="00860270">
        <w:rPr>
          <w:rFonts w:ascii="Arial" w:hAnsi="Arial" w:cs="Arial"/>
          <w:lang w:val="es-CO"/>
        </w:rPr>
        <w:t xml:space="preserve">+ 7 [*] + [*] </w:t>
      </w:r>
      <w:r w:rsidR="00573EAB">
        <w:rPr>
          <w:rFonts w:ascii="Arial" w:hAnsi="Arial" w:cs="Arial"/>
          <w:lang w:val="es-CO"/>
        </w:rPr>
        <w:t>CM</w:t>
      </w:r>
      <w:r w:rsidR="00573EAB" w:rsidRPr="00860270">
        <w:rPr>
          <w:rFonts w:ascii="Arial" w:hAnsi="Arial" w:cs="Arial"/>
          <w:lang w:val="es-CO"/>
        </w:rPr>
        <w:t xml:space="preserve"> </w:t>
      </w:r>
      <w:r w:rsidRPr="00860270">
        <w:rPr>
          <w:rFonts w:ascii="Arial" w:hAnsi="Arial" w:cs="Arial"/>
          <w:lang w:val="es-CO"/>
        </w:rPr>
        <w:t xml:space="preserve">+ 3 </w:t>
      </w:r>
      <w:r w:rsidR="00573EAB">
        <w:rPr>
          <w:rFonts w:ascii="Arial" w:hAnsi="Arial" w:cs="Arial"/>
          <w:lang w:val="es-CO"/>
        </w:rPr>
        <w:t>DM</w:t>
      </w:r>
      <w:r w:rsidR="00573EAB" w:rsidRPr="00860270">
        <w:rPr>
          <w:rFonts w:ascii="Arial" w:hAnsi="Arial" w:cs="Arial"/>
          <w:lang w:val="es-CO"/>
        </w:rPr>
        <w:t xml:space="preserve"> </w:t>
      </w:r>
      <w:r w:rsidRPr="00860270">
        <w:rPr>
          <w:rFonts w:ascii="Arial" w:hAnsi="Arial" w:cs="Arial"/>
          <w:lang w:val="es-CO"/>
        </w:rPr>
        <w:t xml:space="preserve">+ 2 </w:t>
      </w:r>
      <w:r w:rsidR="00573EAB">
        <w:rPr>
          <w:rFonts w:ascii="Arial" w:hAnsi="Arial" w:cs="Arial"/>
          <w:lang w:val="es-CO"/>
        </w:rPr>
        <w:t>UM</w:t>
      </w:r>
      <w:r w:rsidR="00573EAB" w:rsidRPr="00860270">
        <w:rPr>
          <w:rFonts w:ascii="Arial" w:hAnsi="Arial" w:cs="Arial"/>
          <w:lang w:val="es-CO"/>
        </w:rPr>
        <w:t xml:space="preserve"> </w:t>
      </w:r>
      <w:r w:rsidRPr="00860270">
        <w:rPr>
          <w:rFonts w:ascii="Arial" w:hAnsi="Arial" w:cs="Arial"/>
          <w:lang w:val="es-CO"/>
        </w:rPr>
        <w:t xml:space="preserve">+ 1 </w:t>
      </w:r>
      <w:r w:rsidR="00573EAB">
        <w:rPr>
          <w:rFonts w:ascii="Arial" w:hAnsi="Arial" w:cs="Arial"/>
          <w:lang w:val="es-CO"/>
        </w:rPr>
        <w:t>C</w:t>
      </w:r>
      <w:r w:rsidR="00573EAB" w:rsidRPr="00860270">
        <w:rPr>
          <w:rFonts w:ascii="Arial" w:hAnsi="Arial" w:cs="Arial"/>
          <w:lang w:val="es-CO"/>
        </w:rPr>
        <w:t xml:space="preserve"> </w:t>
      </w:r>
      <w:r w:rsidRPr="00860270">
        <w:rPr>
          <w:rFonts w:ascii="Arial" w:hAnsi="Arial" w:cs="Arial"/>
          <w:lang w:val="es-CO"/>
        </w:rPr>
        <w:t xml:space="preserve">+ [*] </w:t>
      </w:r>
      <w:r w:rsidR="00573EAB">
        <w:rPr>
          <w:rFonts w:ascii="Arial" w:hAnsi="Arial" w:cs="Arial"/>
          <w:lang w:val="es-CO"/>
        </w:rPr>
        <w:t>D</w:t>
      </w:r>
      <w:r w:rsidR="00573EAB" w:rsidRPr="00860270">
        <w:rPr>
          <w:rFonts w:ascii="Arial" w:hAnsi="Arial" w:cs="Arial"/>
          <w:lang w:val="es-CO"/>
        </w:rPr>
        <w:t xml:space="preserve"> </w:t>
      </w:r>
      <w:r w:rsidR="00860270" w:rsidRPr="00860270">
        <w:rPr>
          <w:rFonts w:ascii="Arial" w:hAnsi="Arial" w:cs="Arial"/>
          <w:lang w:val="es-CO"/>
        </w:rPr>
        <w:t xml:space="preserve">+ 6 </w:t>
      </w:r>
      <w:r w:rsidR="00573EAB">
        <w:rPr>
          <w:rFonts w:ascii="Arial" w:hAnsi="Arial" w:cs="Arial"/>
          <w:lang w:val="es-CO"/>
        </w:rPr>
        <w:t>U</w:t>
      </w:r>
    </w:p>
    <w:p w14:paraId="4F1D9498" w14:textId="77777777" w:rsidR="00860270" w:rsidRPr="00860270" w:rsidRDefault="00860270" w:rsidP="00860270">
      <w:pPr>
        <w:pStyle w:val="Prrafodelista"/>
        <w:rPr>
          <w:rFonts w:ascii="Arial" w:hAnsi="Arial" w:cs="Arial"/>
          <w:lang w:val="es-CO"/>
        </w:rPr>
      </w:pPr>
    </w:p>
    <w:p w14:paraId="4FED7DB7" w14:textId="17F6C6EA" w:rsidR="00860270" w:rsidRPr="00860270" w:rsidRDefault="00182AD2" w:rsidP="008B3AF8">
      <w:pPr>
        <w:pStyle w:val="Prrafodelista"/>
        <w:numPr>
          <w:ilvl w:val="0"/>
          <w:numId w:val="1"/>
        </w:numPr>
        <w:spacing w:before="240" w:after="240"/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>6</w:t>
      </w:r>
      <w:r w:rsidR="00573EAB">
        <w:rPr>
          <w:rFonts w:ascii="Arial" w:hAnsi="Arial" w:cs="Arial"/>
          <w:lang w:val="es-CO"/>
        </w:rPr>
        <w:t xml:space="preserve"> </w:t>
      </w:r>
      <w:r>
        <w:rPr>
          <w:rFonts w:ascii="Arial" w:hAnsi="Arial" w:cs="Arial"/>
          <w:lang w:val="es-CO"/>
        </w:rPr>
        <w:t>009</w:t>
      </w:r>
      <w:r w:rsidR="00573EAB">
        <w:rPr>
          <w:rFonts w:ascii="Arial" w:hAnsi="Arial" w:cs="Arial"/>
          <w:lang w:val="es-CO"/>
        </w:rPr>
        <w:t xml:space="preserve"> </w:t>
      </w:r>
      <w:r>
        <w:rPr>
          <w:rFonts w:ascii="Arial" w:hAnsi="Arial" w:cs="Arial"/>
          <w:lang w:val="es-CO"/>
        </w:rPr>
        <w:t xml:space="preserve">712 = [*] </w:t>
      </w:r>
      <w:r w:rsidR="00573EAB">
        <w:rPr>
          <w:rFonts w:ascii="Arial" w:hAnsi="Arial" w:cs="Arial"/>
          <w:lang w:val="es-CO"/>
        </w:rPr>
        <w:t xml:space="preserve">U </w:t>
      </w:r>
      <w:r>
        <w:rPr>
          <w:rFonts w:ascii="Arial" w:hAnsi="Arial" w:cs="Arial"/>
          <w:lang w:val="es-CO"/>
        </w:rPr>
        <w:t xml:space="preserve">+ </w:t>
      </w:r>
      <w:r w:rsidR="00F96F06">
        <w:rPr>
          <w:rFonts w:ascii="Arial" w:hAnsi="Arial" w:cs="Arial"/>
          <w:lang w:val="es-CO"/>
        </w:rPr>
        <w:t xml:space="preserve">1 </w:t>
      </w:r>
      <w:r w:rsidR="00573EAB">
        <w:rPr>
          <w:rFonts w:ascii="Arial" w:hAnsi="Arial" w:cs="Arial"/>
          <w:lang w:val="es-CO"/>
        </w:rPr>
        <w:t xml:space="preserve">D </w:t>
      </w:r>
      <w:r w:rsidR="00F96F06">
        <w:rPr>
          <w:rFonts w:ascii="Arial" w:hAnsi="Arial" w:cs="Arial"/>
          <w:lang w:val="es-CO"/>
        </w:rPr>
        <w:t xml:space="preserve">+ 7 </w:t>
      </w:r>
      <w:r w:rsidR="00573EAB">
        <w:rPr>
          <w:rFonts w:ascii="Arial" w:hAnsi="Arial" w:cs="Arial"/>
          <w:lang w:val="es-CO"/>
        </w:rPr>
        <w:t xml:space="preserve">C </w:t>
      </w:r>
      <w:r w:rsidR="00F96F06">
        <w:rPr>
          <w:rFonts w:ascii="Arial" w:hAnsi="Arial" w:cs="Arial"/>
          <w:lang w:val="es-CO"/>
        </w:rPr>
        <w:t xml:space="preserve">+ 9 [*] + 0 </w:t>
      </w:r>
      <w:r w:rsidR="00573EAB">
        <w:rPr>
          <w:rFonts w:ascii="Arial" w:hAnsi="Arial" w:cs="Arial"/>
          <w:lang w:val="es-CO"/>
        </w:rPr>
        <w:t xml:space="preserve">DM </w:t>
      </w:r>
      <w:r w:rsidR="00F96F06">
        <w:rPr>
          <w:rFonts w:ascii="Arial" w:hAnsi="Arial" w:cs="Arial"/>
          <w:lang w:val="es-CO"/>
        </w:rPr>
        <w:t xml:space="preserve">+ 0 </w:t>
      </w:r>
      <w:r w:rsidR="00573EAB">
        <w:rPr>
          <w:rFonts w:ascii="Arial" w:hAnsi="Arial" w:cs="Arial"/>
          <w:lang w:val="es-CO"/>
        </w:rPr>
        <w:t xml:space="preserve">CM </w:t>
      </w:r>
      <w:r w:rsidR="00F96F06">
        <w:rPr>
          <w:rFonts w:ascii="Arial" w:hAnsi="Arial" w:cs="Arial"/>
          <w:lang w:val="es-CO"/>
        </w:rPr>
        <w:t xml:space="preserve">+ [*] </w:t>
      </w:r>
      <w:proofErr w:type="spellStart"/>
      <w:r w:rsidR="00573EAB">
        <w:rPr>
          <w:rFonts w:ascii="Arial" w:hAnsi="Arial" w:cs="Arial"/>
          <w:lang w:val="es-CO"/>
        </w:rPr>
        <w:t>Um</w:t>
      </w:r>
      <w:proofErr w:type="spellEnd"/>
    </w:p>
    <w:p w14:paraId="26A822BE" w14:textId="77777777" w:rsidR="006D02A8" w:rsidRPr="00860270" w:rsidRDefault="006D02A8" w:rsidP="006D02A8">
      <w:pPr>
        <w:rPr>
          <w:rFonts w:ascii="Arial" w:hAnsi="Arial" w:cs="Arial"/>
          <w:sz w:val="18"/>
          <w:szCs w:val="18"/>
          <w:lang w:val="es-CO"/>
        </w:rPr>
      </w:pPr>
    </w:p>
    <w:p w14:paraId="527C905E" w14:textId="2AEC1998" w:rsidR="00227850" w:rsidRPr="002233BF" w:rsidRDefault="0072270A" w:rsidP="00227850">
      <w:pPr>
        <w:rPr>
          <w:rFonts w:ascii="Arial" w:hAnsi="Arial" w:cs="Arial"/>
          <w:sz w:val="18"/>
          <w:szCs w:val="18"/>
          <w:lang w:val="es-ES_tradnl"/>
        </w:rPr>
      </w:pPr>
      <w:r w:rsidRPr="002233BF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2233BF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227850" w:rsidRPr="002233BF">
        <w:rPr>
          <w:rFonts w:ascii="Arial" w:hAnsi="Arial" w:cs="Arial"/>
          <w:sz w:val="18"/>
          <w:szCs w:val="18"/>
          <w:highlight w:val="green"/>
          <w:lang w:val="es-ES_tradnl"/>
        </w:rPr>
        <w:t>Palabras (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respuestas </w:t>
      </w:r>
      <w:r w:rsidR="00227850" w:rsidRPr="002233BF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="00227850" w:rsidRPr="002233BF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34"/>
        <w:gridCol w:w="4252"/>
        <w:gridCol w:w="567"/>
        <w:gridCol w:w="4536"/>
      </w:tblGrid>
      <w:tr w:rsidR="00227850" w:rsidRPr="00227850" w14:paraId="07225B51" w14:textId="77777777" w:rsidTr="00227850">
        <w:tc>
          <w:tcPr>
            <w:tcW w:w="534" w:type="dxa"/>
            <w:shd w:val="clear" w:color="auto" w:fill="E6E6E6"/>
            <w:vAlign w:val="center"/>
          </w:tcPr>
          <w:p w14:paraId="0FBB3E91" w14:textId="5895C015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252" w:type="dxa"/>
            <w:vAlign w:val="center"/>
          </w:tcPr>
          <w:p w14:paraId="1D5C010B" w14:textId="7E31C884" w:rsidR="00227850" w:rsidRPr="00655ACA" w:rsidRDefault="00573EAB" w:rsidP="00227850">
            <w:pPr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CM</w:t>
            </w:r>
          </w:p>
        </w:tc>
        <w:tc>
          <w:tcPr>
            <w:tcW w:w="567" w:type="dxa"/>
            <w:shd w:val="clear" w:color="auto" w:fill="E6E6E6"/>
            <w:vAlign w:val="center"/>
          </w:tcPr>
          <w:p w14:paraId="6DA0B798" w14:textId="03F6D341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36" w:type="dxa"/>
            <w:vAlign w:val="center"/>
          </w:tcPr>
          <w:p w14:paraId="49B02FB0" w14:textId="3394C1C6" w:rsidR="00227850" w:rsidRPr="00655ACA" w:rsidRDefault="00573EAB" w:rsidP="00227850">
            <w:pPr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C</w:t>
            </w:r>
          </w:p>
        </w:tc>
      </w:tr>
      <w:tr w:rsidR="00227850" w:rsidRPr="00227850" w14:paraId="3C45A0D4" w14:textId="77777777" w:rsidTr="00227850">
        <w:tc>
          <w:tcPr>
            <w:tcW w:w="534" w:type="dxa"/>
            <w:shd w:val="clear" w:color="auto" w:fill="E6E6E6"/>
            <w:vAlign w:val="center"/>
          </w:tcPr>
          <w:p w14:paraId="4C15E6E0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252" w:type="dxa"/>
            <w:vAlign w:val="center"/>
          </w:tcPr>
          <w:p w14:paraId="7F46FEE8" w14:textId="27DAC690" w:rsidR="00227850" w:rsidRPr="00655ACA" w:rsidRDefault="00573EAB" w:rsidP="00227850">
            <w:pPr>
              <w:rPr>
                <w:rFonts w:ascii="Arial" w:hAnsi="Arial" w:cs="Arial"/>
                <w:lang w:val="es-ES_tradnl"/>
              </w:rPr>
            </w:pPr>
            <w:proofErr w:type="spellStart"/>
            <w:r>
              <w:rPr>
                <w:rFonts w:ascii="Arial" w:hAnsi="Arial" w:cs="Arial"/>
                <w:lang w:val="es-ES_tradnl"/>
              </w:rPr>
              <w:t>Um</w:t>
            </w:r>
            <w:proofErr w:type="spellEnd"/>
          </w:p>
        </w:tc>
        <w:tc>
          <w:tcPr>
            <w:tcW w:w="567" w:type="dxa"/>
            <w:shd w:val="clear" w:color="auto" w:fill="E6E6E6"/>
            <w:vAlign w:val="center"/>
          </w:tcPr>
          <w:p w14:paraId="61ADFAD2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536" w:type="dxa"/>
            <w:vAlign w:val="center"/>
          </w:tcPr>
          <w:p w14:paraId="6A7C43E5" w14:textId="13E2E030" w:rsidR="00227850" w:rsidRPr="00655ACA" w:rsidRDefault="005F6A55" w:rsidP="00227850">
            <w:pPr>
              <w:rPr>
                <w:rFonts w:ascii="Arial" w:hAnsi="Arial" w:cs="Arial"/>
                <w:lang w:val="es-ES_tradnl"/>
              </w:rPr>
            </w:pPr>
            <w:r w:rsidRPr="00655ACA">
              <w:rPr>
                <w:rFonts w:ascii="Arial" w:hAnsi="Arial" w:cs="Arial"/>
                <w:lang w:val="es-ES_tradnl"/>
              </w:rPr>
              <w:t>0</w:t>
            </w:r>
          </w:p>
        </w:tc>
      </w:tr>
      <w:tr w:rsidR="00227850" w:rsidRPr="00227850" w14:paraId="5AD0A0F5" w14:textId="77777777" w:rsidTr="00227850">
        <w:tc>
          <w:tcPr>
            <w:tcW w:w="534" w:type="dxa"/>
            <w:shd w:val="clear" w:color="auto" w:fill="E6E6E6"/>
            <w:vAlign w:val="center"/>
          </w:tcPr>
          <w:p w14:paraId="5637A96D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4252" w:type="dxa"/>
            <w:vAlign w:val="center"/>
          </w:tcPr>
          <w:p w14:paraId="306B8E38" w14:textId="53093833" w:rsidR="00227850" w:rsidRPr="00655ACA" w:rsidRDefault="00573EAB" w:rsidP="00227850">
            <w:pPr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Cm</w:t>
            </w:r>
          </w:p>
        </w:tc>
        <w:tc>
          <w:tcPr>
            <w:tcW w:w="567" w:type="dxa"/>
            <w:shd w:val="clear" w:color="auto" w:fill="E6E6E6"/>
            <w:vAlign w:val="center"/>
          </w:tcPr>
          <w:p w14:paraId="293BC918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4536" w:type="dxa"/>
            <w:vAlign w:val="center"/>
          </w:tcPr>
          <w:p w14:paraId="759E73E2" w14:textId="760B2F98" w:rsidR="00227850" w:rsidRPr="00655ACA" w:rsidRDefault="00655ACA" w:rsidP="00227850">
            <w:pPr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8</w:t>
            </w:r>
          </w:p>
        </w:tc>
      </w:tr>
      <w:tr w:rsidR="00227850" w:rsidRPr="00227850" w14:paraId="7263F502" w14:textId="77777777" w:rsidTr="00227850">
        <w:tc>
          <w:tcPr>
            <w:tcW w:w="534" w:type="dxa"/>
            <w:shd w:val="clear" w:color="auto" w:fill="E6E6E6"/>
            <w:vAlign w:val="center"/>
          </w:tcPr>
          <w:p w14:paraId="10BBBA96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7</w:t>
            </w:r>
          </w:p>
        </w:tc>
        <w:tc>
          <w:tcPr>
            <w:tcW w:w="4252" w:type="dxa"/>
            <w:vAlign w:val="center"/>
          </w:tcPr>
          <w:p w14:paraId="0CF1CF55" w14:textId="46AE6397" w:rsidR="00227850" w:rsidRPr="00655ACA" w:rsidRDefault="00655ACA" w:rsidP="00227850">
            <w:pPr>
              <w:rPr>
                <w:rFonts w:ascii="Arial" w:hAnsi="Arial" w:cs="Arial"/>
                <w:lang w:val="es-ES_tradnl"/>
              </w:rPr>
            </w:pPr>
            <w:proofErr w:type="spellStart"/>
            <w:r>
              <w:rPr>
                <w:rFonts w:ascii="Arial" w:hAnsi="Arial" w:cs="Arial"/>
                <w:lang w:val="es-ES_tradnl"/>
              </w:rPr>
              <w:t>uM</w:t>
            </w:r>
            <w:proofErr w:type="spellEnd"/>
          </w:p>
        </w:tc>
        <w:tc>
          <w:tcPr>
            <w:tcW w:w="567" w:type="dxa"/>
            <w:shd w:val="clear" w:color="auto" w:fill="E6E6E6"/>
            <w:vAlign w:val="center"/>
          </w:tcPr>
          <w:p w14:paraId="33ABA441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8</w:t>
            </w:r>
          </w:p>
        </w:tc>
        <w:tc>
          <w:tcPr>
            <w:tcW w:w="4536" w:type="dxa"/>
            <w:vAlign w:val="center"/>
          </w:tcPr>
          <w:p w14:paraId="5AC92A2D" w14:textId="4816C40F" w:rsidR="00227850" w:rsidRPr="00655ACA" w:rsidRDefault="00655ACA" w:rsidP="00227850">
            <w:pPr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0</w:t>
            </w:r>
          </w:p>
        </w:tc>
      </w:tr>
      <w:tr w:rsidR="00227850" w:rsidRPr="00227850" w14:paraId="41F02DD7" w14:textId="77777777" w:rsidTr="00227850">
        <w:tc>
          <w:tcPr>
            <w:tcW w:w="534" w:type="dxa"/>
            <w:shd w:val="clear" w:color="auto" w:fill="E6E6E6"/>
            <w:vAlign w:val="center"/>
          </w:tcPr>
          <w:p w14:paraId="7FBB46CF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9</w:t>
            </w:r>
          </w:p>
        </w:tc>
        <w:tc>
          <w:tcPr>
            <w:tcW w:w="4252" w:type="dxa"/>
            <w:vAlign w:val="center"/>
          </w:tcPr>
          <w:p w14:paraId="4E98616B" w14:textId="21F505D5" w:rsidR="00227850" w:rsidRPr="00655ACA" w:rsidRDefault="00860270" w:rsidP="00227850">
            <w:pPr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8</w:t>
            </w:r>
          </w:p>
        </w:tc>
        <w:tc>
          <w:tcPr>
            <w:tcW w:w="567" w:type="dxa"/>
            <w:shd w:val="clear" w:color="auto" w:fill="E6E6E6"/>
            <w:vAlign w:val="center"/>
          </w:tcPr>
          <w:p w14:paraId="46DE2734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10</w:t>
            </w:r>
          </w:p>
        </w:tc>
        <w:tc>
          <w:tcPr>
            <w:tcW w:w="4536" w:type="dxa"/>
            <w:vAlign w:val="center"/>
          </w:tcPr>
          <w:p w14:paraId="5392CDDB" w14:textId="10BAC31D" w:rsidR="00227850" w:rsidRPr="00655ACA" w:rsidRDefault="00F96F06" w:rsidP="00227850">
            <w:pPr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2</w:t>
            </w:r>
          </w:p>
        </w:tc>
      </w:tr>
      <w:tr w:rsidR="00227850" w:rsidRPr="00227850" w14:paraId="09117DA6" w14:textId="77777777" w:rsidTr="00227850">
        <w:tc>
          <w:tcPr>
            <w:tcW w:w="534" w:type="dxa"/>
            <w:shd w:val="clear" w:color="auto" w:fill="E6E6E6"/>
            <w:vAlign w:val="center"/>
          </w:tcPr>
          <w:p w14:paraId="361B5E6F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11</w:t>
            </w:r>
          </w:p>
        </w:tc>
        <w:tc>
          <w:tcPr>
            <w:tcW w:w="4252" w:type="dxa"/>
            <w:vAlign w:val="center"/>
          </w:tcPr>
          <w:p w14:paraId="53028D2F" w14:textId="48BE62D1" w:rsidR="00227850" w:rsidRPr="00655ACA" w:rsidRDefault="00573EAB" w:rsidP="00573EAB">
            <w:pPr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UM</w:t>
            </w:r>
          </w:p>
        </w:tc>
        <w:tc>
          <w:tcPr>
            <w:tcW w:w="567" w:type="dxa"/>
            <w:shd w:val="clear" w:color="auto" w:fill="E6E6E6"/>
            <w:vAlign w:val="center"/>
          </w:tcPr>
          <w:p w14:paraId="23EF1B25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12</w:t>
            </w:r>
          </w:p>
        </w:tc>
        <w:tc>
          <w:tcPr>
            <w:tcW w:w="4536" w:type="dxa"/>
            <w:vAlign w:val="center"/>
          </w:tcPr>
          <w:p w14:paraId="26F11077" w14:textId="35B85C09" w:rsidR="00227850" w:rsidRPr="00655ACA" w:rsidRDefault="00F96F06" w:rsidP="00227850">
            <w:pPr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6</w:t>
            </w:r>
          </w:p>
        </w:tc>
      </w:tr>
    </w:tbl>
    <w:p w14:paraId="5B50865C" w14:textId="77777777" w:rsidR="00F93E33" w:rsidRPr="0072270A" w:rsidRDefault="00F93E33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159FB86F" w14:textId="09C8991C" w:rsidR="007260CF" w:rsidRPr="002233BF" w:rsidRDefault="007260CF" w:rsidP="007260CF">
      <w:pPr>
        <w:rPr>
          <w:rFonts w:ascii="Arial" w:hAnsi="Arial" w:cs="Arial"/>
          <w:sz w:val="18"/>
          <w:szCs w:val="18"/>
          <w:lang w:val="es-ES_tradnl"/>
        </w:rPr>
      </w:pPr>
      <w:r w:rsidRPr="002233BF">
        <w:rPr>
          <w:rFonts w:ascii="Arial" w:hAnsi="Arial" w:cs="Arial"/>
          <w:sz w:val="18"/>
          <w:szCs w:val="18"/>
          <w:highlight w:val="green"/>
          <w:lang w:val="es-ES_tradnl"/>
        </w:rPr>
        <w:t xml:space="preserve">Palabras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para despistar </w:t>
      </w:r>
      <w:r w:rsidRPr="002233BF">
        <w:rPr>
          <w:rFonts w:ascii="Arial" w:hAnsi="Arial" w:cs="Arial"/>
          <w:sz w:val="18"/>
          <w:szCs w:val="18"/>
          <w:highlight w:val="green"/>
          <w:lang w:val="es-ES_tradnl"/>
        </w:rPr>
        <w:t>(</w:t>
      </w:r>
      <w:r w:rsidRPr="002233BF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Pr="002233BF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34"/>
        <w:gridCol w:w="4252"/>
        <w:gridCol w:w="567"/>
        <w:gridCol w:w="4536"/>
      </w:tblGrid>
      <w:tr w:rsidR="007260CF" w:rsidRPr="00227850" w14:paraId="7DA412A1" w14:textId="77777777" w:rsidTr="007B5078">
        <w:tc>
          <w:tcPr>
            <w:tcW w:w="534" w:type="dxa"/>
            <w:shd w:val="clear" w:color="auto" w:fill="E6E6E6"/>
            <w:vAlign w:val="center"/>
          </w:tcPr>
          <w:p w14:paraId="2B734135" w14:textId="63C4210F" w:rsidR="007260CF" w:rsidRPr="00227850" w:rsidRDefault="007260CF" w:rsidP="007B507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252" w:type="dxa"/>
            <w:vAlign w:val="center"/>
          </w:tcPr>
          <w:p w14:paraId="7F9961A5" w14:textId="504A9A72" w:rsidR="007260CF" w:rsidRPr="00227850" w:rsidRDefault="00573EAB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D</w:t>
            </w:r>
            <w:r w:rsidR="009856BC">
              <w:rPr>
                <w:rFonts w:ascii="Arial" w:hAnsi="Arial" w:cs="Arial"/>
                <w:sz w:val="18"/>
                <w:szCs w:val="18"/>
                <w:lang w:val="es-ES_tradnl"/>
              </w:rPr>
              <w:t>M</w:t>
            </w:r>
          </w:p>
        </w:tc>
        <w:tc>
          <w:tcPr>
            <w:tcW w:w="567" w:type="dxa"/>
            <w:shd w:val="clear" w:color="auto" w:fill="E6E6E6"/>
            <w:vAlign w:val="center"/>
          </w:tcPr>
          <w:p w14:paraId="3A43FD83" w14:textId="21E4052E" w:rsidR="007260CF" w:rsidRPr="00227850" w:rsidRDefault="007260CF" w:rsidP="007B507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36" w:type="dxa"/>
            <w:vAlign w:val="center"/>
          </w:tcPr>
          <w:p w14:paraId="5D616D1E" w14:textId="7D4EE7D3" w:rsidR="007260CF" w:rsidRPr="00227850" w:rsidRDefault="009856BC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3</w:t>
            </w:r>
          </w:p>
        </w:tc>
      </w:tr>
    </w:tbl>
    <w:p w14:paraId="6ADBC26D" w14:textId="77777777" w:rsidR="0041036C" w:rsidRPr="0072270A" w:rsidRDefault="0041036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4C6FB353" w14:textId="77777777" w:rsidR="00EE1BFD" w:rsidRPr="00AA0FF1" w:rsidRDefault="00EE1BFD" w:rsidP="00EE1BFD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AA0FF1">
        <w:rPr>
          <w:rFonts w:ascii="Arial" w:hAnsi="Arial" w:cs="Arial"/>
          <w:color w:val="0000FF"/>
          <w:sz w:val="16"/>
          <w:szCs w:val="16"/>
          <w:lang w:val="es-ES_tradnl"/>
        </w:rPr>
        <w:t>NOTA: ESTE EJERCICIO PUEDE O NO UTILIZAR AUDIO</w:t>
      </w:r>
    </w:p>
    <w:p w14:paraId="743F4CCB" w14:textId="77777777" w:rsidR="00EE1BFD" w:rsidRPr="0072270A" w:rsidRDefault="00EE1BFD" w:rsidP="00EE1BFD">
      <w:pPr>
        <w:rPr>
          <w:rFonts w:ascii="Arial" w:hAnsi="Arial" w:cs="Arial"/>
          <w:sz w:val="18"/>
          <w:szCs w:val="18"/>
          <w:lang w:val="es-ES_tradnl"/>
        </w:rPr>
      </w:pPr>
    </w:p>
    <w:p w14:paraId="3B71F930" w14:textId="77777777" w:rsidR="00EE1BFD" w:rsidRPr="0072270A" w:rsidRDefault="00EE1BFD" w:rsidP="00EE1BFD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Audio (opcional) S/N, Si existe, indicar el n</w:t>
      </w:r>
      <w:r w:rsidRPr="0072270A">
        <w:rPr>
          <w:rFonts w:ascii="Arial" w:hAnsi="Arial" w:cs="Arial"/>
          <w:sz w:val="18"/>
          <w:szCs w:val="18"/>
          <w:highlight w:val="green"/>
          <w:lang w:val="es-ES_tradnl"/>
        </w:rPr>
        <w:t xml:space="preserve">ombre del archivo mp3 </w:t>
      </w:r>
    </w:p>
    <w:p w14:paraId="43ACD005" w14:textId="337E072B" w:rsidR="0072270A" w:rsidRPr="0072270A" w:rsidRDefault="00A07494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sectPr w:rsidR="0072270A" w:rsidRPr="0072270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120D32"/>
    <w:multiLevelType w:val="hybridMultilevel"/>
    <w:tmpl w:val="C792BAD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ohana Montejo Rozo">
    <w15:presenceInfo w15:providerId="None" w15:userId="Johana Montejo Roz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46B74"/>
    <w:rsid w:val="0005228B"/>
    <w:rsid w:val="00052CEE"/>
    <w:rsid w:val="000537AE"/>
    <w:rsid w:val="00054002"/>
    <w:rsid w:val="00056537"/>
    <w:rsid w:val="000719EE"/>
    <w:rsid w:val="000905CC"/>
    <w:rsid w:val="000B20BA"/>
    <w:rsid w:val="000F25E8"/>
    <w:rsid w:val="00104E5C"/>
    <w:rsid w:val="00125D25"/>
    <w:rsid w:val="00140948"/>
    <w:rsid w:val="0014762E"/>
    <w:rsid w:val="00156969"/>
    <w:rsid w:val="00182AD2"/>
    <w:rsid w:val="001B3983"/>
    <w:rsid w:val="001C2F65"/>
    <w:rsid w:val="001D2148"/>
    <w:rsid w:val="001E2043"/>
    <w:rsid w:val="002233BF"/>
    <w:rsid w:val="00227850"/>
    <w:rsid w:val="00230D9D"/>
    <w:rsid w:val="00254FDB"/>
    <w:rsid w:val="002B7E96"/>
    <w:rsid w:val="002E30A7"/>
    <w:rsid w:val="002E4EE6"/>
    <w:rsid w:val="002F3F12"/>
    <w:rsid w:val="00326C60"/>
    <w:rsid w:val="00340C3A"/>
    <w:rsid w:val="00342E6F"/>
    <w:rsid w:val="00345260"/>
    <w:rsid w:val="00353644"/>
    <w:rsid w:val="003A458C"/>
    <w:rsid w:val="003D72B3"/>
    <w:rsid w:val="0041036C"/>
    <w:rsid w:val="00411F22"/>
    <w:rsid w:val="004375B6"/>
    <w:rsid w:val="0045712C"/>
    <w:rsid w:val="00485C72"/>
    <w:rsid w:val="0052013C"/>
    <w:rsid w:val="005513FA"/>
    <w:rsid w:val="00551D6E"/>
    <w:rsid w:val="00552D7C"/>
    <w:rsid w:val="00573EAB"/>
    <w:rsid w:val="005B6B84"/>
    <w:rsid w:val="005C209B"/>
    <w:rsid w:val="005F4C68"/>
    <w:rsid w:val="005F6A55"/>
    <w:rsid w:val="00611072"/>
    <w:rsid w:val="00616529"/>
    <w:rsid w:val="0063490D"/>
    <w:rsid w:val="00647430"/>
    <w:rsid w:val="00655ACA"/>
    <w:rsid w:val="006907A4"/>
    <w:rsid w:val="006A32CE"/>
    <w:rsid w:val="006A3851"/>
    <w:rsid w:val="006B1C75"/>
    <w:rsid w:val="006D02A8"/>
    <w:rsid w:val="006E1C59"/>
    <w:rsid w:val="006E32EF"/>
    <w:rsid w:val="00713B23"/>
    <w:rsid w:val="0072270A"/>
    <w:rsid w:val="007260CF"/>
    <w:rsid w:val="00742D83"/>
    <w:rsid w:val="0074775C"/>
    <w:rsid w:val="00792588"/>
    <w:rsid w:val="007A2B2C"/>
    <w:rsid w:val="007B25C8"/>
    <w:rsid w:val="007B521F"/>
    <w:rsid w:val="007B7770"/>
    <w:rsid w:val="007C28CE"/>
    <w:rsid w:val="007D0493"/>
    <w:rsid w:val="00860270"/>
    <w:rsid w:val="008932B9"/>
    <w:rsid w:val="008B3AF8"/>
    <w:rsid w:val="009011B5"/>
    <w:rsid w:val="009320AC"/>
    <w:rsid w:val="009833A6"/>
    <w:rsid w:val="009856BC"/>
    <w:rsid w:val="00992AB9"/>
    <w:rsid w:val="009F074B"/>
    <w:rsid w:val="00A07494"/>
    <w:rsid w:val="00A22796"/>
    <w:rsid w:val="00A60237"/>
    <w:rsid w:val="00A61B6D"/>
    <w:rsid w:val="00A74CE5"/>
    <w:rsid w:val="00A925B6"/>
    <w:rsid w:val="00AA0FF1"/>
    <w:rsid w:val="00AC45C1"/>
    <w:rsid w:val="00AC7496"/>
    <w:rsid w:val="00AC7FAC"/>
    <w:rsid w:val="00AE458C"/>
    <w:rsid w:val="00AF23DF"/>
    <w:rsid w:val="00B0282E"/>
    <w:rsid w:val="00B45ECD"/>
    <w:rsid w:val="00B51D60"/>
    <w:rsid w:val="00B55138"/>
    <w:rsid w:val="00B83652"/>
    <w:rsid w:val="00B92165"/>
    <w:rsid w:val="00BC129D"/>
    <w:rsid w:val="00BC2254"/>
    <w:rsid w:val="00BD1FFA"/>
    <w:rsid w:val="00C0683E"/>
    <w:rsid w:val="00C209AE"/>
    <w:rsid w:val="00C219A9"/>
    <w:rsid w:val="00C34A1F"/>
    <w:rsid w:val="00C35567"/>
    <w:rsid w:val="00C670EE"/>
    <w:rsid w:val="00C7411E"/>
    <w:rsid w:val="00C82D30"/>
    <w:rsid w:val="00C84826"/>
    <w:rsid w:val="00C92E0A"/>
    <w:rsid w:val="00CA5658"/>
    <w:rsid w:val="00CB02D2"/>
    <w:rsid w:val="00CD2245"/>
    <w:rsid w:val="00CE7115"/>
    <w:rsid w:val="00D01909"/>
    <w:rsid w:val="00D15A42"/>
    <w:rsid w:val="00D31E9E"/>
    <w:rsid w:val="00D660AD"/>
    <w:rsid w:val="00D82E09"/>
    <w:rsid w:val="00DD612E"/>
    <w:rsid w:val="00DE1C4F"/>
    <w:rsid w:val="00DE69EE"/>
    <w:rsid w:val="00E32F4B"/>
    <w:rsid w:val="00E54DA3"/>
    <w:rsid w:val="00E61A4B"/>
    <w:rsid w:val="00E7707B"/>
    <w:rsid w:val="00E814BE"/>
    <w:rsid w:val="00E84C33"/>
    <w:rsid w:val="00EA3E65"/>
    <w:rsid w:val="00EB0CCB"/>
    <w:rsid w:val="00EB6289"/>
    <w:rsid w:val="00EC398E"/>
    <w:rsid w:val="00EE1BFD"/>
    <w:rsid w:val="00EF7BBC"/>
    <w:rsid w:val="00F13C09"/>
    <w:rsid w:val="00F157B9"/>
    <w:rsid w:val="00F44F99"/>
    <w:rsid w:val="00F57E22"/>
    <w:rsid w:val="00F80068"/>
    <w:rsid w:val="00F819D0"/>
    <w:rsid w:val="00F93E33"/>
    <w:rsid w:val="00F96F06"/>
    <w:rsid w:val="00FA04FB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0CF1E73B-8BE7-41ED-8F07-7E1F82F5F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73EA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73EA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39A9DF-A194-463B-B0DD-B59444EEB0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446</Words>
  <Characters>2459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Johana Montejo Rozo</cp:lastModifiedBy>
  <cp:revision>4</cp:revision>
  <dcterms:created xsi:type="dcterms:W3CDTF">2015-04-17T15:07:00Z</dcterms:created>
  <dcterms:modified xsi:type="dcterms:W3CDTF">2015-04-24T03:39:00Z</dcterms:modified>
</cp:coreProperties>
</file>