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26678DF9" w:rsidR="00D82497" w:rsidRPr="003A4925" w:rsidRDefault="00530E06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Guía</w:t>
      </w:r>
      <w:ins w:id="0" w:author="Chris" w:date="2015-03-07T10:59:00Z">
        <w:r w:rsidR="00071C81">
          <w:rPr>
            <w:rFonts w:ascii="Times" w:hAnsi="Times"/>
            <w:b/>
          </w:rPr>
          <w:t xml:space="preserve"> </w:t>
        </w:r>
      </w:ins>
      <w:r w:rsidR="00D82497" w:rsidRPr="003A4925">
        <w:rPr>
          <w:rFonts w:ascii="Times" w:hAnsi="Times"/>
          <w:b/>
        </w:rPr>
        <w:t>didáctica</w:t>
      </w:r>
      <w:r>
        <w:rPr>
          <w:rFonts w:ascii="Times" w:hAnsi="Times"/>
          <w:b/>
        </w:rPr>
        <w:t>_</w:t>
      </w:r>
      <w:r w:rsidR="00E15D66">
        <w:rPr>
          <w:rFonts w:ascii="Times" w:hAnsi="Times"/>
          <w:b/>
        </w:rPr>
        <w:t>MA_04_01_CO</w:t>
      </w:r>
    </w:p>
    <w:p w14:paraId="502914C7" w14:textId="77777777" w:rsidR="00D82497" w:rsidRPr="003A4925" w:rsidRDefault="00D82497" w:rsidP="00D82497">
      <w:pPr>
        <w:rPr>
          <w:rFonts w:ascii="Times" w:hAnsi="Times"/>
        </w:rPr>
      </w:pPr>
    </w:p>
    <w:p w14:paraId="4F00C913" w14:textId="77777777" w:rsidR="00A852E3" w:rsidRDefault="00A852E3" w:rsidP="00D82497">
      <w:pPr>
        <w:rPr>
          <w:rFonts w:ascii="Times" w:hAnsi="Times"/>
          <w:b/>
        </w:rPr>
      </w:pPr>
    </w:p>
    <w:p w14:paraId="0C37991A" w14:textId="30F92D31" w:rsidR="008560A4" w:rsidRDefault="008560A4" w:rsidP="00D82497">
      <w:pPr>
        <w:rPr>
          <w:rFonts w:ascii="Times" w:hAnsi="Times"/>
          <w:b/>
          <w:color w:val="FF0000"/>
        </w:rPr>
      </w:pPr>
      <w:r>
        <w:rPr>
          <w:rFonts w:ascii="Times" w:hAnsi="Times"/>
          <w:b/>
        </w:rPr>
        <w:t>Relación/Entorno</w:t>
      </w:r>
      <w:r w:rsidRPr="001F6A12">
        <w:rPr>
          <w:rFonts w:ascii="Times" w:hAnsi="Times"/>
          <w:b/>
        </w:rPr>
        <w:t>/Pensamiento</w:t>
      </w:r>
    </w:p>
    <w:p w14:paraId="503C73BB" w14:textId="77777777" w:rsidR="00B00799" w:rsidRPr="001F6A12" w:rsidRDefault="00B00799" w:rsidP="00D82497">
      <w:pPr>
        <w:rPr>
          <w:rFonts w:ascii="Times" w:hAnsi="Times"/>
        </w:rPr>
      </w:pPr>
    </w:p>
    <w:p w14:paraId="3A30A606" w14:textId="2D4DF3E8" w:rsidR="00B00799" w:rsidRPr="001F6A12" w:rsidRDefault="001F6A12" w:rsidP="00D82497">
      <w:pPr>
        <w:rPr>
          <w:rFonts w:ascii="Times" w:hAnsi="Times"/>
        </w:rPr>
      </w:pPr>
      <w:r w:rsidRPr="001F6A12">
        <w:rPr>
          <w:rFonts w:ascii="Times" w:hAnsi="Times"/>
        </w:rPr>
        <w:t xml:space="preserve">Con la propuesta </w:t>
      </w:r>
      <w:ins w:id="1" w:author="Chris" w:date="2015-03-07T10:30:00Z">
        <w:r w:rsidR="00E24F9A">
          <w:rPr>
            <w:rFonts w:ascii="Times" w:hAnsi="Times"/>
          </w:rPr>
          <w:t>temática</w:t>
        </w:r>
      </w:ins>
      <w:del w:id="2" w:author="Chris" w:date="2015-03-07T10:30:00Z">
        <w:r w:rsidRPr="001F6A12" w:rsidDel="00E24F9A">
          <w:rPr>
            <w:rFonts w:ascii="Times" w:hAnsi="Times"/>
          </w:rPr>
          <w:delText>del tema</w:delText>
        </w:r>
      </w:del>
      <w:r w:rsidRPr="001F6A12">
        <w:rPr>
          <w:rFonts w:ascii="Times" w:hAnsi="Times"/>
        </w:rPr>
        <w:t xml:space="preserve"> de Conjuntos, se pretende contribuir al desarrollo del </w:t>
      </w:r>
      <w:r w:rsidRPr="004649B4">
        <w:rPr>
          <w:rFonts w:ascii="Times" w:hAnsi="Times"/>
          <w:i/>
        </w:rPr>
        <w:t>Pensamiento Numérico y Sistemas Numéricos</w:t>
      </w:r>
      <w:r w:rsidRPr="001F6A12">
        <w:rPr>
          <w:rFonts w:ascii="Times" w:hAnsi="Times"/>
        </w:rPr>
        <w:t>, debido a que es necesario analizar características de subconjuntos del conjunto de Números Naturales</w:t>
      </w:r>
      <w:ins w:id="3" w:author="Chris" w:date="2015-03-07T10:30:00Z">
        <w:r w:rsidR="00E24F9A">
          <w:rPr>
            <w:rFonts w:ascii="Times" w:hAnsi="Times"/>
          </w:rPr>
          <w:t>;</w:t>
        </w:r>
      </w:ins>
      <w:del w:id="4" w:author="Chris" w:date="2015-03-07T10:30:00Z">
        <w:r w:rsidRPr="001F6A12" w:rsidDel="00E24F9A">
          <w:rPr>
            <w:rFonts w:ascii="Times" w:hAnsi="Times"/>
          </w:rPr>
          <w:delText>,</w:delText>
        </w:r>
      </w:del>
      <w:r w:rsidRPr="001F6A12">
        <w:rPr>
          <w:rFonts w:ascii="Times" w:hAnsi="Times"/>
        </w:rPr>
        <w:t xml:space="preserve"> </w:t>
      </w:r>
      <w:r w:rsidR="004649B4">
        <w:rPr>
          <w:rFonts w:ascii="Times" w:hAnsi="Times"/>
        </w:rPr>
        <w:t xml:space="preserve">por ejemplo, las características que cumplen los conjuntos de </w:t>
      </w:r>
      <w:r w:rsidRPr="001F6A12">
        <w:rPr>
          <w:rFonts w:ascii="Times" w:hAnsi="Times"/>
        </w:rPr>
        <w:t>números pares, impares, múltiplos de 3, dígitos, entre otros</w:t>
      </w:r>
      <w:ins w:id="5" w:author="Chris" w:date="2015-03-07T10:30:00Z">
        <w:r w:rsidR="00E24F9A">
          <w:rPr>
            <w:rFonts w:ascii="Times" w:hAnsi="Times"/>
          </w:rPr>
          <w:t>. Esto</w:t>
        </w:r>
      </w:ins>
      <w:del w:id="6" w:author="Chris" w:date="2015-03-07T10:30:00Z">
        <w:r w:rsidRPr="001F6A12" w:rsidDel="00E24F9A">
          <w:rPr>
            <w:rFonts w:ascii="Times" w:hAnsi="Times"/>
          </w:rPr>
          <w:delText>,</w:delText>
        </w:r>
      </w:del>
      <w:r w:rsidRPr="001F6A12">
        <w:rPr>
          <w:rFonts w:ascii="Times" w:hAnsi="Times"/>
        </w:rPr>
        <w:t xml:space="preserve"> con el </w:t>
      </w:r>
      <w:del w:id="7" w:author="Chris" w:date="2015-03-07T10:31:00Z">
        <w:r w:rsidRPr="001F6A12" w:rsidDel="00E24F9A">
          <w:rPr>
            <w:rFonts w:ascii="Times" w:hAnsi="Times"/>
          </w:rPr>
          <w:delText xml:space="preserve">fin </w:delText>
        </w:r>
      </w:del>
      <w:ins w:id="8" w:author="Chris" w:date="2015-03-07T10:31:00Z">
        <w:r w:rsidR="00E24F9A">
          <w:rPr>
            <w:rFonts w:ascii="Times" w:hAnsi="Times"/>
          </w:rPr>
          <w:t>objetivo</w:t>
        </w:r>
        <w:r w:rsidR="00E24F9A" w:rsidRPr="001F6A12">
          <w:rPr>
            <w:rFonts w:ascii="Times" w:hAnsi="Times"/>
          </w:rPr>
          <w:t xml:space="preserve"> </w:t>
        </w:r>
      </w:ins>
      <w:r w:rsidRPr="001F6A12">
        <w:rPr>
          <w:rFonts w:ascii="Times" w:hAnsi="Times"/>
        </w:rPr>
        <w:t>de determinar dichos conjuntos</w:t>
      </w:r>
      <w:ins w:id="9" w:author="Chris" w:date="2015-03-07T10:31:00Z">
        <w:r w:rsidR="00E24F9A">
          <w:rPr>
            <w:rFonts w:ascii="Times" w:hAnsi="Times"/>
          </w:rPr>
          <w:t xml:space="preserve"> –</w:t>
        </w:r>
      </w:ins>
      <w:del w:id="10" w:author="Chris" w:date="2015-03-07T10:31:00Z">
        <w:r w:rsidRPr="001F6A12" w:rsidDel="00E24F9A">
          <w:rPr>
            <w:rFonts w:ascii="Times" w:hAnsi="Times"/>
          </w:rPr>
          <w:delText xml:space="preserve">, </w:delText>
        </w:r>
      </w:del>
      <w:r w:rsidRPr="001F6A12">
        <w:rPr>
          <w:rFonts w:ascii="Times" w:hAnsi="Times"/>
        </w:rPr>
        <w:t>bien sea por comprensión o por extensión</w:t>
      </w:r>
      <w:ins w:id="11" w:author="Chris" w:date="2015-03-07T10:32:00Z">
        <w:r w:rsidR="00E24F9A">
          <w:rPr>
            <w:rFonts w:ascii="Times" w:hAnsi="Times"/>
          </w:rPr>
          <w:t>–</w:t>
        </w:r>
      </w:ins>
      <w:r w:rsidRPr="001F6A12">
        <w:rPr>
          <w:rFonts w:ascii="Times" w:hAnsi="Times"/>
        </w:rPr>
        <w:t>, analizar posibles cardinales, elementos que pertenezcan o no</w:t>
      </w:r>
      <w:ins w:id="12" w:author="Chris" w:date="2015-03-07T10:32:00Z">
        <w:r w:rsidR="00E24F9A">
          <w:rPr>
            <w:rFonts w:ascii="Times" w:hAnsi="Times"/>
          </w:rPr>
          <w:t xml:space="preserve"> a los conjuntos</w:t>
        </w:r>
      </w:ins>
      <w:r w:rsidRPr="001F6A12">
        <w:rPr>
          <w:rFonts w:ascii="Times" w:hAnsi="Times"/>
        </w:rPr>
        <w:t xml:space="preserve"> y realizar operaciones entre ellos.</w:t>
      </w:r>
    </w:p>
    <w:p w14:paraId="022A2DFC" w14:textId="77777777" w:rsidR="00D82497" w:rsidRDefault="00D82497" w:rsidP="00D82497">
      <w:pPr>
        <w:rPr>
          <w:rFonts w:ascii="Times" w:hAnsi="Times"/>
        </w:rPr>
      </w:pPr>
    </w:p>
    <w:p w14:paraId="4D430A06" w14:textId="21EFB194" w:rsidR="00D82497" w:rsidRPr="003A4925" w:rsidDel="0060161A" w:rsidRDefault="00D82497" w:rsidP="00D82497">
      <w:pPr>
        <w:rPr>
          <w:del w:id="13" w:author="Chris" w:date="2015-03-07T10:53:00Z"/>
          <w:rFonts w:ascii="Times" w:hAnsi="Times"/>
        </w:rPr>
      </w:pPr>
    </w:p>
    <w:p w14:paraId="1FE462B2" w14:textId="6D67E9B4" w:rsidR="00D82497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14:paraId="2521459A" w14:textId="77777777" w:rsidR="001F6A12" w:rsidRPr="003A4925" w:rsidRDefault="001F6A12" w:rsidP="00D82497">
      <w:pPr>
        <w:rPr>
          <w:rFonts w:ascii="Times" w:hAnsi="Times"/>
          <w:b/>
        </w:rPr>
      </w:pPr>
    </w:p>
    <w:p w14:paraId="4A5B047D" w14:textId="0877F3A0" w:rsidR="001F6A12" w:rsidRDefault="001F6A12" w:rsidP="001F6A12">
      <w:pPr>
        <w:rPr>
          <w:rFonts w:ascii="Times" w:hAnsi="Times"/>
        </w:rPr>
      </w:pPr>
      <w:r>
        <w:rPr>
          <w:rFonts w:ascii="Times" w:hAnsi="Times"/>
        </w:rPr>
        <w:t>Con esta temática, se fortalece el desarrollo de los Procesos Generales contemplados para el área de Matemáticas (MEN, 1998) de la siguiente manera:</w:t>
      </w:r>
    </w:p>
    <w:p w14:paraId="20C818B0" w14:textId="77777777" w:rsidR="001F6A12" w:rsidRDefault="001F6A12" w:rsidP="001F6A12">
      <w:pPr>
        <w:rPr>
          <w:rFonts w:ascii="Times" w:hAnsi="Times"/>
        </w:rPr>
      </w:pPr>
    </w:p>
    <w:p w14:paraId="3767D348" w14:textId="51A6FA21" w:rsidR="001F6A12" w:rsidRDefault="001F6A12" w:rsidP="001F6A12">
      <w:pPr>
        <w:pStyle w:val="Prrafodelista"/>
        <w:numPr>
          <w:ilvl w:val="0"/>
          <w:numId w:val="7"/>
        </w:numPr>
        <w:rPr>
          <w:rFonts w:ascii="Times" w:hAnsi="Times"/>
        </w:rPr>
      </w:pPr>
      <w:r w:rsidRPr="001F6A12">
        <w:rPr>
          <w:rFonts w:ascii="Times" w:hAnsi="Times"/>
          <w:b/>
        </w:rPr>
        <w:t>Comunicación:</w:t>
      </w:r>
      <w:ins w:id="14" w:author="Chris" w:date="2015-03-07T10:36:00Z">
        <w:r w:rsidR="007106D3">
          <w:rPr>
            <w:rFonts w:ascii="Times" w:hAnsi="Times"/>
            <w:b/>
          </w:rPr>
          <w:t xml:space="preserve"> </w:t>
        </w:r>
        <w:r w:rsidR="007106D3" w:rsidRPr="007106D3">
          <w:rPr>
            <w:rFonts w:ascii="Times" w:hAnsi="Times"/>
            <w:rPrChange w:id="15" w:author="Chris" w:date="2015-03-07T10:37:00Z">
              <w:rPr>
                <w:rFonts w:ascii="Times" w:hAnsi="Times"/>
                <w:b/>
              </w:rPr>
            </w:rPrChange>
          </w:rPr>
          <w:t>se</w:t>
        </w:r>
      </w:ins>
      <w:ins w:id="16" w:author="Chris" w:date="2015-03-07T10:37:00Z">
        <w:r w:rsidR="007106D3">
          <w:rPr>
            <w:rFonts w:ascii="Times" w:hAnsi="Times"/>
          </w:rPr>
          <w:t xml:space="preserve"> desarrolla</w:t>
        </w:r>
      </w:ins>
      <w:r>
        <w:rPr>
          <w:rFonts w:ascii="Times" w:hAnsi="Times"/>
        </w:rPr>
        <w:t xml:space="preserve"> a través de las tareas de </w:t>
      </w:r>
      <w:r w:rsidRPr="001F6A12">
        <w:rPr>
          <w:rFonts w:ascii="Times" w:hAnsi="Times"/>
          <w:i/>
        </w:rPr>
        <w:t>Practica</w:t>
      </w:r>
      <w:r>
        <w:rPr>
          <w:rFonts w:ascii="Times" w:hAnsi="Times"/>
        </w:rPr>
        <w:t xml:space="preserve">, en el momento de realizar </w:t>
      </w:r>
      <w:ins w:id="17" w:author="Chris" w:date="2015-03-07T10:37:00Z">
        <w:r w:rsidR="007106D3">
          <w:rPr>
            <w:rFonts w:ascii="Times" w:hAnsi="Times"/>
          </w:rPr>
          <w:t xml:space="preserve">la </w:t>
        </w:r>
      </w:ins>
      <w:r>
        <w:rPr>
          <w:rFonts w:ascii="Times" w:hAnsi="Times"/>
        </w:rPr>
        <w:t>lectura</w:t>
      </w:r>
      <w:ins w:id="18" w:author="Chris" w:date="2015-03-07T10:37:00Z">
        <w:r w:rsidR="007106D3">
          <w:rPr>
            <w:rFonts w:ascii="Times" w:hAnsi="Times"/>
          </w:rPr>
          <w:t xml:space="preserve"> de</w:t>
        </w:r>
      </w:ins>
      <w:del w:id="19" w:author="Chris" w:date="2015-03-07T10:37:00Z">
        <w:r w:rsidDel="007106D3">
          <w:rPr>
            <w:rFonts w:ascii="Times" w:hAnsi="Times"/>
          </w:rPr>
          <w:delText xml:space="preserve"> a</w:delText>
        </w:r>
      </w:del>
      <w:r>
        <w:rPr>
          <w:rFonts w:ascii="Times" w:hAnsi="Times"/>
        </w:rPr>
        <w:t xml:space="preserve"> la situación</w:t>
      </w:r>
      <w:ins w:id="20" w:author="Chris" w:date="2015-03-07T10:37:00Z">
        <w:r w:rsidR="007106D3">
          <w:rPr>
            <w:rFonts w:ascii="Times" w:hAnsi="Times"/>
          </w:rPr>
          <w:t xml:space="preserve"> enunciada</w:t>
        </w:r>
      </w:ins>
      <w:del w:id="21" w:author="Chris" w:date="2015-03-07T10:37:00Z">
        <w:r w:rsidDel="007106D3">
          <w:rPr>
            <w:rFonts w:ascii="Times" w:hAnsi="Times"/>
          </w:rPr>
          <w:delText xml:space="preserve"> dada</w:delText>
        </w:r>
      </w:del>
      <w:r>
        <w:rPr>
          <w:rFonts w:ascii="Times" w:hAnsi="Times"/>
        </w:rPr>
        <w:t>, comprender los elementos dados en dicha situación, solucionar cierta tarea y argumentar las respuestas obtenidas</w:t>
      </w:r>
      <w:r w:rsidR="004649B4">
        <w:rPr>
          <w:rFonts w:ascii="Times" w:hAnsi="Times"/>
        </w:rPr>
        <w:t>, bien sea por escrito</w:t>
      </w:r>
      <w:del w:id="22" w:author="Chris" w:date="2015-03-07T10:37:00Z">
        <w:r w:rsidR="004649B4" w:rsidDel="007106D3">
          <w:rPr>
            <w:rFonts w:ascii="Times" w:hAnsi="Times"/>
          </w:rPr>
          <w:delText>,</w:delText>
        </w:r>
      </w:del>
      <w:r w:rsidR="004649B4">
        <w:rPr>
          <w:rFonts w:ascii="Times" w:hAnsi="Times"/>
        </w:rPr>
        <w:t xml:space="preserve"> u oralmente ante su profesor o a sus compañeros</w:t>
      </w:r>
      <w:r>
        <w:rPr>
          <w:rFonts w:ascii="Times" w:hAnsi="Times"/>
        </w:rPr>
        <w:t>.</w:t>
      </w:r>
    </w:p>
    <w:p w14:paraId="4CF375C0" w14:textId="77777777" w:rsidR="004649B4" w:rsidRDefault="004649B4" w:rsidP="004649B4">
      <w:pPr>
        <w:pStyle w:val="Prrafodelista"/>
        <w:rPr>
          <w:rFonts w:ascii="Times" w:hAnsi="Times"/>
        </w:rPr>
      </w:pPr>
    </w:p>
    <w:p w14:paraId="32F9132E" w14:textId="77777777" w:rsidR="004649B4" w:rsidRDefault="001F6A12" w:rsidP="001F6A12">
      <w:pPr>
        <w:pStyle w:val="Prrafodelista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  <w:b/>
        </w:rPr>
        <w:t>Razonamiento:</w:t>
      </w:r>
      <w:r>
        <w:rPr>
          <w:rFonts w:ascii="Times" w:hAnsi="Times"/>
        </w:rPr>
        <w:t xml:space="preserve"> tal como lo plantean los Lineamientos Curriculares de Matemáticas, se entiende por razonar “la acción de ordenar ideas en la mente para llegar a una conclusión”</w:t>
      </w:r>
      <w:r w:rsidRPr="001F6A12">
        <w:rPr>
          <w:rFonts w:ascii="Times" w:hAnsi="Times"/>
        </w:rPr>
        <w:t xml:space="preserve"> </w:t>
      </w:r>
      <w:r>
        <w:rPr>
          <w:rFonts w:ascii="Times" w:hAnsi="Times"/>
        </w:rPr>
        <w:t>(MEN, 1998), en la cual, concretamente en matemáticas</w:t>
      </w:r>
      <w:del w:id="23" w:author="Chris" w:date="2015-03-07T10:38:00Z">
        <w:r w:rsidDel="007106D3">
          <w:rPr>
            <w:rFonts w:ascii="Times" w:hAnsi="Times"/>
          </w:rPr>
          <w:delText>,</w:delText>
        </w:r>
      </w:del>
      <w:r>
        <w:rPr>
          <w:rFonts w:ascii="Times" w:hAnsi="Times"/>
        </w:rPr>
        <w:t xml:space="preserve"> se incluyen actividades como encontrar patrones y utilizar argumentos para exponer ideas. </w:t>
      </w:r>
    </w:p>
    <w:p w14:paraId="70EB9400" w14:textId="77777777" w:rsidR="004649B4" w:rsidRPr="004649B4" w:rsidRDefault="004649B4" w:rsidP="004649B4">
      <w:pPr>
        <w:pStyle w:val="Prrafodelista"/>
        <w:rPr>
          <w:rFonts w:ascii="Times" w:hAnsi="Times"/>
        </w:rPr>
      </w:pPr>
    </w:p>
    <w:p w14:paraId="65A78006" w14:textId="178A09F7" w:rsidR="001F6A12" w:rsidRDefault="001F6A12" w:rsidP="004649B4">
      <w:pPr>
        <w:pStyle w:val="Prrafodelista"/>
        <w:rPr>
          <w:rFonts w:ascii="Times" w:hAnsi="Times"/>
        </w:rPr>
      </w:pPr>
      <w:r>
        <w:rPr>
          <w:rFonts w:ascii="Times" w:hAnsi="Times"/>
        </w:rPr>
        <w:t xml:space="preserve">A través de las diversas propuestas en la sección </w:t>
      </w:r>
      <w:r w:rsidRPr="001F6A12">
        <w:rPr>
          <w:rFonts w:ascii="Times" w:hAnsi="Times"/>
          <w:i/>
        </w:rPr>
        <w:t>Practica</w:t>
      </w:r>
      <w:r>
        <w:rPr>
          <w:rFonts w:ascii="Times" w:hAnsi="Times"/>
        </w:rPr>
        <w:t xml:space="preserve">, se presentan actividades en las </w:t>
      </w:r>
      <w:ins w:id="24" w:author="Chris" w:date="2015-03-07T10:43:00Z">
        <w:r w:rsidR="007106D3">
          <w:rPr>
            <w:rFonts w:ascii="Times" w:hAnsi="Times"/>
          </w:rPr>
          <w:t>que</w:t>
        </w:r>
      </w:ins>
      <w:del w:id="25" w:author="Chris" w:date="2015-03-07T10:43:00Z">
        <w:r w:rsidDel="007106D3">
          <w:rPr>
            <w:rFonts w:ascii="Times" w:hAnsi="Times"/>
          </w:rPr>
          <w:delText>cuales</w:delText>
        </w:r>
      </w:del>
      <w:r>
        <w:rPr>
          <w:rFonts w:ascii="Times" w:hAnsi="Times"/>
        </w:rPr>
        <w:t xml:space="preserve"> los estudiantes deben por ejemplo, analizar si un elemento pertenece o no a un conjunto, determinar si un conjunto es subconjunto de otro</w:t>
      </w:r>
      <w:del w:id="26" w:author="Chris" w:date="2015-03-07T10:44:00Z">
        <w:r w:rsidDel="007106D3">
          <w:rPr>
            <w:rFonts w:ascii="Times" w:hAnsi="Times"/>
          </w:rPr>
          <w:delText>,</w:delText>
        </w:r>
      </w:del>
      <w:r>
        <w:rPr>
          <w:rFonts w:ascii="Times" w:hAnsi="Times"/>
        </w:rPr>
        <w:t xml:space="preserve"> y determinar cierto conjunto dado por comprensión o por extensión. En lo anterior, es necesario que el estudiante analice cuáles son las características del conjunto (para determinarlo), o cuáles son las características de sus elementos (para analizar relaciones de pertenencia o contenencia)</w:t>
      </w:r>
      <w:r w:rsidR="008838D9">
        <w:rPr>
          <w:rFonts w:ascii="Times" w:hAnsi="Times"/>
        </w:rPr>
        <w:t>. E</w:t>
      </w:r>
      <w:r>
        <w:rPr>
          <w:rFonts w:ascii="Times" w:hAnsi="Times"/>
        </w:rPr>
        <w:t>l estudiante</w:t>
      </w:r>
      <w:r w:rsidR="008838D9">
        <w:rPr>
          <w:rFonts w:ascii="Times" w:hAnsi="Times"/>
        </w:rPr>
        <w:t>,</w:t>
      </w:r>
      <w:r>
        <w:rPr>
          <w:rFonts w:ascii="Times" w:hAnsi="Times"/>
        </w:rPr>
        <w:t xml:space="preserve"> en el momento de llevar a cabo</w:t>
      </w:r>
      <w:del w:id="27" w:author="Chris" w:date="2015-03-07T10:44:00Z">
        <w:r w:rsidDel="007106D3">
          <w:rPr>
            <w:rFonts w:ascii="Times" w:hAnsi="Times"/>
          </w:rPr>
          <w:delText xml:space="preserve"> a</w:delText>
        </w:r>
      </w:del>
      <w:r>
        <w:rPr>
          <w:rFonts w:ascii="Times" w:hAnsi="Times"/>
        </w:rPr>
        <w:t xml:space="preserve"> dicho análisis, pone en orden sus ideas y llega a la respuesta </w:t>
      </w:r>
      <w:r w:rsidR="004649B4">
        <w:rPr>
          <w:rFonts w:ascii="Times" w:hAnsi="Times"/>
        </w:rPr>
        <w:t xml:space="preserve">de la situación planteada; </w:t>
      </w:r>
      <w:r>
        <w:rPr>
          <w:rFonts w:ascii="Times" w:hAnsi="Times"/>
        </w:rPr>
        <w:t>además</w:t>
      </w:r>
      <w:ins w:id="28" w:author="Chris" w:date="2015-03-07T10:44:00Z">
        <w:r w:rsidR="007106D3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es posible que encuentre ciertos patrones numéricos para reconocer cierto conjunto, por ejemplo, que identifique que los elementos de cierto conjunto van de dos en dos</w:t>
      </w:r>
      <w:r w:rsidR="008838D9">
        <w:rPr>
          <w:rFonts w:ascii="Times" w:hAnsi="Times"/>
        </w:rPr>
        <w:t xml:space="preserve"> iniciando en 0 o 2</w:t>
      </w:r>
      <w:r>
        <w:rPr>
          <w:rFonts w:ascii="Times" w:hAnsi="Times"/>
        </w:rPr>
        <w:t>, por lo cual detecta que se trata del conjunto de números pares.</w:t>
      </w:r>
      <w:r w:rsidR="008838D9">
        <w:rPr>
          <w:rFonts w:ascii="Times" w:hAnsi="Times"/>
        </w:rPr>
        <w:t xml:space="preserve"> </w:t>
      </w:r>
    </w:p>
    <w:p w14:paraId="6645C932" w14:textId="77777777" w:rsidR="004649B4" w:rsidRDefault="004649B4" w:rsidP="004649B4">
      <w:pPr>
        <w:pStyle w:val="Prrafodelista"/>
        <w:rPr>
          <w:rFonts w:ascii="Times" w:hAnsi="Times"/>
        </w:rPr>
      </w:pPr>
    </w:p>
    <w:p w14:paraId="0B8CCD7C" w14:textId="7D3F2C78" w:rsidR="008838D9" w:rsidRDefault="008838D9" w:rsidP="008838D9">
      <w:pPr>
        <w:pStyle w:val="Prrafodelista"/>
        <w:rPr>
          <w:rFonts w:ascii="Times" w:hAnsi="Times"/>
        </w:rPr>
      </w:pPr>
      <w:r w:rsidRPr="008838D9">
        <w:rPr>
          <w:rFonts w:ascii="Times" w:hAnsi="Times"/>
        </w:rPr>
        <w:t>As</w:t>
      </w:r>
      <w:del w:id="29" w:author="Chris" w:date="2015-03-07T10:45:00Z">
        <w:r w:rsidRPr="008838D9" w:rsidDel="007106D3">
          <w:rPr>
            <w:rFonts w:ascii="Times" w:hAnsi="Times"/>
          </w:rPr>
          <w:delText xml:space="preserve">í </w:delText>
        </w:r>
      </w:del>
      <w:ins w:id="30" w:author="Chris" w:date="2015-03-07T10:45:00Z">
        <w:r w:rsidR="007106D3">
          <w:rPr>
            <w:rFonts w:ascii="Times" w:hAnsi="Times"/>
          </w:rPr>
          <w:t>i</w:t>
        </w:r>
      </w:ins>
      <w:r w:rsidRPr="008838D9">
        <w:rPr>
          <w:rFonts w:ascii="Times" w:hAnsi="Times"/>
        </w:rPr>
        <w:t>mismo, se promueve el desarrollo del razonamiento en los estudiantes en el momento en que se presentan preguntas de argumentación y análisis, por ejemplo, cuando se le pide</w:t>
      </w:r>
      <w:r>
        <w:rPr>
          <w:rFonts w:ascii="Times" w:hAnsi="Times"/>
        </w:rPr>
        <w:t xml:space="preserve"> al estudiante</w:t>
      </w:r>
      <w:r w:rsidRPr="008838D9">
        <w:rPr>
          <w:rFonts w:ascii="Times" w:hAnsi="Times"/>
        </w:rPr>
        <w:t xml:space="preserve"> determinar la unión, la intersección o la diferencia entre ciertos conjuntos</w:t>
      </w:r>
      <w:del w:id="31" w:author="Chris" w:date="2015-03-07T10:48:00Z">
        <w:r w:rsidRPr="008838D9" w:rsidDel="0060161A">
          <w:rPr>
            <w:rFonts w:ascii="Times" w:hAnsi="Times"/>
          </w:rPr>
          <w:delText>,</w:delText>
        </w:r>
      </w:del>
      <w:r w:rsidRPr="008838D9">
        <w:rPr>
          <w:rFonts w:ascii="Times" w:hAnsi="Times"/>
        </w:rPr>
        <w:t xml:space="preserve"> y se le pregunta </w:t>
      </w:r>
      <w:r>
        <w:rPr>
          <w:rFonts w:ascii="Times" w:hAnsi="Times"/>
        </w:rPr>
        <w:t>si a partir de sus respuestas,</w:t>
      </w:r>
      <w:del w:id="32" w:author="Chris" w:date="2015-03-07T10:48:00Z">
        <w:r w:rsidDel="0060161A">
          <w:rPr>
            <w:rFonts w:ascii="Times" w:hAnsi="Times"/>
          </w:rPr>
          <w:delText xml:space="preserve"> </w:delText>
        </w:r>
      </w:del>
      <w:r w:rsidRPr="008838D9">
        <w:rPr>
          <w:rFonts w:ascii="Times" w:hAnsi="Times"/>
        </w:rPr>
        <w:t xml:space="preserve"> se trata de operaciones conmutativas o no.</w:t>
      </w:r>
      <w:r>
        <w:rPr>
          <w:rFonts w:ascii="Times" w:hAnsi="Times"/>
        </w:rPr>
        <w:t xml:space="preserve"> Ello pretende que el estudiante reconozca que si existe un contraejemplo</w:t>
      </w:r>
      <w:del w:id="33" w:author="Chris" w:date="2015-03-07T10:49:00Z">
        <w:r w:rsidDel="0060161A">
          <w:rPr>
            <w:rFonts w:ascii="Times" w:hAnsi="Times"/>
          </w:rPr>
          <w:delText>,</w:delText>
        </w:r>
      </w:del>
      <w:r>
        <w:rPr>
          <w:rFonts w:ascii="Times" w:hAnsi="Times"/>
        </w:rPr>
        <w:t xml:space="preserve"> no puede afirmar cierta propiedad. De esta manera, el estudiante identifica a partir de las actividades propuestas</w:t>
      </w:r>
      <w:r w:rsidR="004649B4">
        <w:rPr>
          <w:rFonts w:ascii="Times" w:hAnsi="Times"/>
        </w:rPr>
        <w:t>,</w:t>
      </w:r>
      <w:r>
        <w:rPr>
          <w:rFonts w:ascii="Times" w:hAnsi="Times"/>
        </w:rPr>
        <w:t xml:space="preserve"> que la diferencia de conjuntos no es conmutativa.</w:t>
      </w:r>
    </w:p>
    <w:p w14:paraId="1E4473B5" w14:textId="77777777" w:rsidR="004649B4" w:rsidRPr="008838D9" w:rsidRDefault="004649B4" w:rsidP="008838D9">
      <w:pPr>
        <w:pStyle w:val="Prrafodelista"/>
        <w:rPr>
          <w:rFonts w:ascii="Times" w:hAnsi="Times"/>
        </w:rPr>
      </w:pPr>
    </w:p>
    <w:p w14:paraId="4EA2AC5D" w14:textId="794D434F" w:rsidR="001F6A12" w:rsidRPr="001F6A12" w:rsidRDefault="004649B4" w:rsidP="001F6A12">
      <w:pPr>
        <w:pStyle w:val="Prrafodelista"/>
        <w:numPr>
          <w:ilvl w:val="0"/>
          <w:numId w:val="7"/>
        </w:numPr>
        <w:rPr>
          <w:rFonts w:ascii="Times" w:hAnsi="Times"/>
        </w:rPr>
      </w:pPr>
      <w:r w:rsidRPr="004649B4">
        <w:rPr>
          <w:rFonts w:ascii="Times" w:hAnsi="Times"/>
          <w:b/>
        </w:rPr>
        <w:t xml:space="preserve">Elaboración, ejercitación y comparación de procedimientos: </w:t>
      </w:r>
      <w:r w:rsidRPr="0060161A">
        <w:rPr>
          <w:rFonts w:ascii="Times" w:hAnsi="Times"/>
          <w:rPrChange w:id="34" w:author="Chris" w:date="2015-03-07T10:50:00Z">
            <w:rPr>
              <w:rFonts w:ascii="Times" w:hAnsi="Times"/>
              <w:b/>
            </w:rPr>
          </w:rPrChange>
        </w:rPr>
        <w:t>se</w:t>
      </w:r>
      <w:r>
        <w:rPr>
          <w:rFonts w:ascii="Times" w:hAnsi="Times"/>
        </w:rPr>
        <w:t xml:space="preserve"> promueve este proceso general, en el momento en que se propone al estudiante encontrar la unión, la intersección o la diferencia entre dos conjuntos dados.</w:t>
      </w:r>
    </w:p>
    <w:p w14:paraId="0BC4B9CC" w14:textId="77777777" w:rsidR="00D82497" w:rsidRDefault="00D82497" w:rsidP="00D82497">
      <w:pPr>
        <w:rPr>
          <w:rFonts w:ascii="Times" w:hAnsi="Times"/>
        </w:rPr>
      </w:pPr>
    </w:p>
    <w:p w14:paraId="241C3433" w14:textId="77777777" w:rsidR="004649B4" w:rsidRPr="003A4925" w:rsidRDefault="004649B4" w:rsidP="00D82497">
      <w:pPr>
        <w:rPr>
          <w:rFonts w:ascii="Times" w:hAnsi="Times"/>
        </w:rPr>
      </w:pP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64F8D71F" w14:textId="77777777" w:rsidR="00D82497" w:rsidRDefault="00D82497" w:rsidP="00D82497">
      <w:pPr>
        <w:rPr>
          <w:rFonts w:ascii="Times" w:hAnsi="Times"/>
        </w:rPr>
      </w:pPr>
    </w:p>
    <w:p w14:paraId="6DBE5BBA" w14:textId="77777777" w:rsidR="00071C81" w:rsidRDefault="004C01C9" w:rsidP="00D82497">
      <w:pPr>
        <w:rPr>
          <w:ins w:id="35" w:author="Chris" w:date="2015-03-07T10:59:00Z"/>
          <w:rFonts w:ascii="Times" w:hAnsi="Times"/>
        </w:rPr>
      </w:pPr>
      <w:r>
        <w:rPr>
          <w:rFonts w:ascii="Times" w:hAnsi="Times"/>
        </w:rPr>
        <w:t xml:space="preserve">La introducción a la </w:t>
      </w:r>
      <w:r w:rsidR="009367FD" w:rsidRPr="009367FD">
        <w:rPr>
          <w:rFonts w:ascii="Times" w:hAnsi="Times"/>
          <w:b/>
        </w:rPr>
        <w:t>T</w:t>
      </w:r>
      <w:r w:rsidRPr="009367FD">
        <w:rPr>
          <w:rFonts w:ascii="Times" w:hAnsi="Times"/>
          <w:b/>
        </w:rPr>
        <w:t xml:space="preserve">eoría de </w:t>
      </w:r>
      <w:ins w:id="36" w:author="Chris" w:date="2015-03-07T10:51:00Z">
        <w:r w:rsidR="0060161A">
          <w:rPr>
            <w:rFonts w:ascii="Times" w:hAnsi="Times"/>
            <w:b/>
          </w:rPr>
          <w:t>C</w:t>
        </w:r>
      </w:ins>
      <w:del w:id="37" w:author="Chris" w:date="2015-03-07T10:51:00Z">
        <w:r w:rsidRPr="009367FD" w:rsidDel="0060161A">
          <w:rPr>
            <w:rFonts w:ascii="Times" w:hAnsi="Times"/>
            <w:b/>
          </w:rPr>
          <w:delText>c</w:delText>
        </w:r>
      </w:del>
      <w:r w:rsidRPr="009367FD">
        <w:rPr>
          <w:rFonts w:ascii="Times" w:hAnsi="Times"/>
          <w:b/>
        </w:rPr>
        <w:t>onjuntos</w:t>
      </w:r>
      <w:r w:rsidR="004649B4" w:rsidRPr="0060161A">
        <w:rPr>
          <w:rFonts w:ascii="Times" w:hAnsi="Times"/>
          <w:rPrChange w:id="38" w:author="Chris" w:date="2015-03-07T10:50:00Z">
            <w:rPr>
              <w:rFonts w:ascii="Times" w:hAnsi="Times"/>
              <w:b/>
            </w:rPr>
          </w:rPrChange>
        </w:rPr>
        <w:t>,</w:t>
      </w:r>
      <w:r>
        <w:rPr>
          <w:rFonts w:ascii="Times" w:hAnsi="Times"/>
        </w:rPr>
        <w:t xml:space="preserve"> se propone desde</w:t>
      </w:r>
      <w:r w:rsidR="009367FD">
        <w:rPr>
          <w:rFonts w:ascii="Times" w:hAnsi="Times"/>
        </w:rPr>
        <w:t xml:space="preserve"> los niveles de primaria</w:t>
      </w:r>
      <w:r>
        <w:rPr>
          <w:rFonts w:ascii="Times" w:hAnsi="Times"/>
        </w:rPr>
        <w:t xml:space="preserve"> con el objetivo de </w:t>
      </w:r>
      <w:r w:rsidR="004649B4">
        <w:rPr>
          <w:rFonts w:ascii="Times" w:hAnsi="Times"/>
        </w:rPr>
        <w:t xml:space="preserve">familiarizar a los estudiantes con las </w:t>
      </w:r>
      <w:r w:rsidR="004649B4" w:rsidRPr="004649B4">
        <w:rPr>
          <w:rFonts w:ascii="Times" w:hAnsi="Times"/>
          <w:b/>
        </w:rPr>
        <w:t>relaciones</w:t>
      </w:r>
      <w:r w:rsidR="004649B4">
        <w:rPr>
          <w:rFonts w:ascii="Times" w:hAnsi="Times"/>
        </w:rPr>
        <w:t xml:space="preserve"> entre conjuntos (pertenencia o contenencia) o sus </w:t>
      </w:r>
      <w:r w:rsidR="004649B4" w:rsidRPr="004649B4">
        <w:rPr>
          <w:rFonts w:ascii="Times" w:hAnsi="Times"/>
          <w:b/>
        </w:rPr>
        <w:t>operaciones</w:t>
      </w:r>
      <w:r w:rsidR="004649B4">
        <w:rPr>
          <w:rFonts w:ascii="Times" w:hAnsi="Times"/>
        </w:rPr>
        <w:t xml:space="preserve"> (unión, intersección, diferencia), puesto que</w:t>
      </w:r>
      <w:ins w:id="39" w:author="Chris" w:date="2015-03-07T10:52:00Z">
        <w:r w:rsidR="0060161A">
          <w:rPr>
            <w:rFonts w:ascii="Times" w:hAnsi="Times"/>
          </w:rPr>
          <w:t xml:space="preserve">, </w:t>
        </w:r>
      </w:ins>
      <w:del w:id="40" w:author="Chris" w:date="2015-03-07T10:52:00Z">
        <w:r w:rsidR="004649B4" w:rsidDel="0060161A">
          <w:rPr>
            <w:rFonts w:ascii="Times" w:hAnsi="Times"/>
          </w:rPr>
          <w:delText xml:space="preserve"> posteriormente, </w:delText>
        </w:r>
      </w:del>
      <w:r w:rsidR="004649B4">
        <w:rPr>
          <w:rFonts w:ascii="Times" w:hAnsi="Times"/>
        </w:rPr>
        <w:t xml:space="preserve">el estudiante </w:t>
      </w:r>
      <w:ins w:id="41" w:author="Chris" w:date="2015-03-07T10:52:00Z">
        <w:r w:rsidR="0060161A">
          <w:rPr>
            <w:rFonts w:ascii="Times" w:hAnsi="Times"/>
          </w:rPr>
          <w:t xml:space="preserve">posteriormente </w:t>
        </w:r>
      </w:ins>
      <w:r w:rsidR="00793910">
        <w:rPr>
          <w:rFonts w:ascii="Times" w:hAnsi="Times"/>
        </w:rPr>
        <w:t>trabajará</w:t>
      </w:r>
      <w:r w:rsidR="004649B4">
        <w:rPr>
          <w:rFonts w:ascii="Times" w:hAnsi="Times"/>
        </w:rPr>
        <w:t xml:space="preserve"> con ciertos conjuntos numéricos (Números Naturales, Enteros, Racionales, entre otros)</w:t>
      </w:r>
      <w:r w:rsidR="00793910">
        <w:rPr>
          <w:rFonts w:ascii="Times" w:hAnsi="Times"/>
        </w:rPr>
        <w:t>, siendo el más inmediato el conjunto de los Números Naturales</w:t>
      </w:r>
      <w:r w:rsidR="009367FD">
        <w:rPr>
          <w:rFonts w:ascii="Times" w:hAnsi="Times"/>
        </w:rPr>
        <w:t>.</w:t>
      </w:r>
    </w:p>
    <w:p w14:paraId="454FA614" w14:textId="3AD1D958" w:rsidR="00793910" w:rsidRDefault="009367FD" w:rsidP="00D82497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344B65A4" w14:textId="1BA32FF3" w:rsidR="004C01C9" w:rsidRDefault="009367FD" w:rsidP="00D82497">
      <w:pPr>
        <w:rPr>
          <w:rFonts w:ascii="Times" w:hAnsi="Times"/>
        </w:rPr>
      </w:pPr>
      <w:r>
        <w:rPr>
          <w:rFonts w:ascii="Times" w:hAnsi="Times"/>
        </w:rPr>
        <w:t xml:space="preserve">Se busca construir </w:t>
      </w:r>
      <w:r w:rsidR="00074475">
        <w:rPr>
          <w:rFonts w:ascii="Times" w:hAnsi="Times"/>
        </w:rPr>
        <w:t>el concepto</w:t>
      </w:r>
      <w:r>
        <w:rPr>
          <w:rFonts w:ascii="Times" w:hAnsi="Times"/>
        </w:rPr>
        <w:t xml:space="preserve"> de </w:t>
      </w:r>
      <w:r>
        <w:rPr>
          <w:rFonts w:ascii="Times" w:hAnsi="Times"/>
          <w:b/>
        </w:rPr>
        <w:t>conjunto</w:t>
      </w:r>
      <w:r>
        <w:rPr>
          <w:rFonts w:ascii="Times" w:hAnsi="Times"/>
        </w:rPr>
        <w:t>, así como sus relaciones, clasificaciones y operaciones</w:t>
      </w:r>
      <w:r w:rsidR="001F6A12">
        <w:rPr>
          <w:rFonts w:ascii="Times" w:hAnsi="Times"/>
        </w:rPr>
        <w:t>, a partir de la agrupación de elementos del entorno cercano al estudiante</w:t>
      </w:r>
      <w:r w:rsidR="00074475">
        <w:rPr>
          <w:rFonts w:ascii="Times" w:hAnsi="Times"/>
        </w:rPr>
        <w:t xml:space="preserve">. </w:t>
      </w:r>
    </w:p>
    <w:p w14:paraId="1FB5D81E" w14:textId="6624842D" w:rsidR="00074475" w:rsidDel="00071C81" w:rsidRDefault="00074475" w:rsidP="00D82497">
      <w:pPr>
        <w:rPr>
          <w:del w:id="42" w:author="Chris" w:date="2015-03-07T10:53:00Z"/>
          <w:rFonts w:ascii="Times" w:hAnsi="Times"/>
        </w:rPr>
      </w:pPr>
    </w:p>
    <w:p w14:paraId="1F8BD8AA" w14:textId="77777777" w:rsidR="00071C81" w:rsidRDefault="00071C81" w:rsidP="00D82497">
      <w:pPr>
        <w:rPr>
          <w:ins w:id="43" w:author="Chris" w:date="2015-03-07T10:59:00Z"/>
          <w:rFonts w:ascii="Times" w:hAnsi="Times"/>
        </w:rPr>
      </w:pPr>
    </w:p>
    <w:p w14:paraId="1E30BA43" w14:textId="7AEF9E61" w:rsidR="00074475" w:rsidRDefault="00074475" w:rsidP="00D82497">
      <w:pPr>
        <w:rPr>
          <w:rFonts w:ascii="Times" w:hAnsi="Times"/>
        </w:rPr>
      </w:pPr>
      <w:r>
        <w:rPr>
          <w:rFonts w:ascii="Times" w:hAnsi="Times"/>
        </w:rPr>
        <w:t xml:space="preserve">La propuesta que se presenta va dirigida a la construcción de dicho concepto desde la </w:t>
      </w:r>
      <w:r w:rsidR="001F6A12">
        <w:rPr>
          <w:rFonts w:ascii="Times" w:hAnsi="Times"/>
        </w:rPr>
        <w:t>utilización</w:t>
      </w:r>
      <w:r>
        <w:rPr>
          <w:rFonts w:ascii="Times" w:hAnsi="Times"/>
        </w:rPr>
        <w:t xml:space="preserve"> de objetos concretos</w:t>
      </w:r>
      <w:r w:rsidR="001F6A12">
        <w:rPr>
          <w:rFonts w:ascii="Times" w:hAnsi="Times"/>
        </w:rPr>
        <w:t xml:space="preserve"> </w:t>
      </w:r>
      <w:r w:rsidR="00793910">
        <w:rPr>
          <w:rFonts w:ascii="Times" w:hAnsi="Times"/>
        </w:rPr>
        <w:t xml:space="preserve">con características comunes hasta la utilización de números </w:t>
      </w:r>
      <w:r w:rsidR="001F6A12">
        <w:rPr>
          <w:rFonts w:ascii="Times" w:hAnsi="Times"/>
        </w:rPr>
        <w:t>para formar conjuntos</w:t>
      </w:r>
      <w:r w:rsidR="00793910">
        <w:rPr>
          <w:rFonts w:ascii="Times" w:hAnsi="Times"/>
        </w:rPr>
        <w:t>.</w:t>
      </w:r>
    </w:p>
    <w:p w14:paraId="2C1C145B" w14:textId="77777777" w:rsidR="00B30EDB" w:rsidRDefault="00B30EDB" w:rsidP="00D82497">
      <w:pPr>
        <w:rPr>
          <w:rFonts w:ascii="Times" w:hAnsi="Times"/>
        </w:rPr>
      </w:pPr>
    </w:p>
    <w:p w14:paraId="4C45A061" w14:textId="31135DAD" w:rsidR="00B30EDB" w:rsidRDefault="008E21AD" w:rsidP="00D82497">
      <w:pPr>
        <w:rPr>
          <w:rFonts w:ascii="Times" w:hAnsi="Times"/>
        </w:rPr>
      </w:pPr>
      <w:r>
        <w:rPr>
          <w:rFonts w:ascii="Times" w:hAnsi="Times"/>
        </w:rPr>
        <w:t>Para cumplir los objetivos propuestos en este tema se propone:</w:t>
      </w:r>
    </w:p>
    <w:p w14:paraId="08F91F8A" w14:textId="77777777" w:rsidR="00173D7C" w:rsidRDefault="00173D7C" w:rsidP="00D82497">
      <w:pPr>
        <w:rPr>
          <w:rFonts w:ascii="Times" w:hAnsi="Times"/>
        </w:rPr>
      </w:pPr>
    </w:p>
    <w:p w14:paraId="4538DA16" w14:textId="5303C77A" w:rsidR="008E21AD" w:rsidRDefault="008E21AD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 w:rsidRPr="0026009E">
        <w:rPr>
          <w:rFonts w:ascii="Times" w:hAnsi="Times"/>
        </w:rPr>
        <w:t>Definir el concepto de conjunto a través de la agrupación de elementos que cumplen con una o más características, as</w:t>
      </w:r>
      <w:ins w:id="44" w:author="Chris" w:date="2015-03-07T11:01:00Z">
        <w:r w:rsidR="00071C81">
          <w:rPr>
            <w:rFonts w:ascii="Times" w:hAnsi="Times"/>
          </w:rPr>
          <w:t>i</w:t>
        </w:r>
      </w:ins>
      <w:del w:id="45" w:author="Chris" w:date="2015-03-07T11:01:00Z">
        <w:r w:rsidRPr="0026009E" w:rsidDel="00071C81">
          <w:rPr>
            <w:rFonts w:ascii="Times" w:hAnsi="Times"/>
          </w:rPr>
          <w:delText xml:space="preserve">í </w:delText>
        </w:r>
      </w:del>
      <w:r w:rsidRPr="0026009E">
        <w:rPr>
          <w:rFonts w:ascii="Times" w:hAnsi="Times"/>
        </w:rPr>
        <w:t xml:space="preserve">mismo, practicar la representación gráfica empleando Diagramas de </w:t>
      </w:r>
      <w:proofErr w:type="spellStart"/>
      <w:r w:rsidRPr="0026009E">
        <w:rPr>
          <w:rFonts w:ascii="Times" w:hAnsi="Times"/>
        </w:rPr>
        <w:t>Venn</w:t>
      </w:r>
      <w:proofErr w:type="spellEnd"/>
      <w:r w:rsidRPr="0026009E">
        <w:rPr>
          <w:rFonts w:ascii="Times" w:hAnsi="Times"/>
        </w:rPr>
        <w:t xml:space="preserve"> y las determinaciones por extensión y por comprensión</w:t>
      </w:r>
      <w:r w:rsidR="0026009E" w:rsidRPr="0026009E">
        <w:rPr>
          <w:rFonts w:ascii="Times" w:hAnsi="Times"/>
        </w:rPr>
        <w:t xml:space="preserve">. </w:t>
      </w:r>
    </w:p>
    <w:p w14:paraId="76B71A8A" w14:textId="5308655E" w:rsidR="0026009E" w:rsidRDefault="0026009E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Determinar las relaciones de pertenencia y contenencia, </w:t>
      </w:r>
      <w:r w:rsidR="000960CA">
        <w:rPr>
          <w:rFonts w:ascii="Times" w:hAnsi="Times"/>
        </w:rPr>
        <w:t>haciendo énfasis en los símbolos que se emplean en cada una</w:t>
      </w:r>
      <w:r w:rsidR="0000571C">
        <w:rPr>
          <w:rFonts w:ascii="Times" w:hAnsi="Times"/>
        </w:rPr>
        <w:t xml:space="preserve"> y las </w:t>
      </w:r>
      <w:r w:rsidR="009340FA">
        <w:rPr>
          <w:rFonts w:ascii="Times" w:hAnsi="Times"/>
        </w:rPr>
        <w:t xml:space="preserve">implicaciones que tienen </w:t>
      </w:r>
      <w:del w:id="46" w:author="Chris" w:date="2015-03-07T11:01:00Z">
        <w:r w:rsidR="009340FA" w:rsidDel="00071C81">
          <w:rPr>
            <w:rFonts w:ascii="Times" w:hAnsi="Times"/>
          </w:rPr>
          <w:delText xml:space="preserve">cada una </w:delText>
        </w:r>
      </w:del>
      <w:r w:rsidR="009340FA">
        <w:rPr>
          <w:rFonts w:ascii="Times" w:hAnsi="Times"/>
        </w:rPr>
        <w:t xml:space="preserve">respecto a otros elementos y/o conjuntos. </w:t>
      </w:r>
    </w:p>
    <w:p w14:paraId="45E0F107" w14:textId="5A91DB75" w:rsidR="0032689E" w:rsidRDefault="0032689E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Clasif</w:t>
      </w:r>
      <w:r w:rsidR="001F6A12">
        <w:rPr>
          <w:rFonts w:ascii="Times" w:hAnsi="Times"/>
        </w:rPr>
        <w:t xml:space="preserve">icar los conjuntos de acuerdo con </w:t>
      </w:r>
      <w:r>
        <w:rPr>
          <w:rFonts w:ascii="Times" w:hAnsi="Times"/>
        </w:rPr>
        <w:t>su cardinal</w:t>
      </w:r>
    </w:p>
    <w:p w14:paraId="3CD953A8" w14:textId="0F03C883" w:rsidR="0032689E" w:rsidRDefault="0032689E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Desarrollar tres operaciones básicas</w:t>
      </w:r>
      <w:r w:rsidR="003E0725">
        <w:rPr>
          <w:rFonts w:ascii="Times" w:hAnsi="Times"/>
        </w:rPr>
        <w:t xml:space="preserve"> entre conjuntos</w:t>
      </w:r>
      <w:r w:rsidR="001F6A12">
        <w:rPr>
          <w:rFonts w:ascii="Times" w:hAnsi="Times"/>
        </w:rPr>
        <w:t xml:space="preserve"> (unión, intersección y diferencia</w:t>
      </w:r>
      <w:del w:id="47" w:author="Chris" w:date="2015-03-07T11:05:00Z">
        <w:r w:rsidR="001F6A12" w:rsidDel="00071C81">
          <w:rPr>
            <w:rFonts w:ascii="Times" w:hAnsi="Times"/>
          </w:rPr>
          <w:delText xml:space="preserve"> entre conjuntos</w:delText>
        </w:r>
      </w:del>
      <w:r w:rsidR="001F6A12">
        <w:rPr>
          <w:rFonts w:ascii="Times" w:hAnsi="Times"/>
        </w:rPr>
        <w:t>)</w:t>
      </w:r>
      <w:r w:rsidR="001A0BA5">
        <w:rPr>
          <w:rFonts w:ascii="Times" w:hAnsi="Times"/>
        </w:rPr>
        <w:t xml:space="preserve">, </w:t>
      </w:r>
      <w:r w:rsidR="001F6A12">
        <w:rPr>
          <w:rFonts w:ascii="Times" w:hAnsi="Times"/>
        </w:rPr>
        <w:t xml:space="preserve">con la finalidad que </w:t>
      </w:r>
      <w:r w:rsidR="001A0BA5">
        <w:rPr>
          <w:rFonts w:ascii="Times" w:hAnsi="Times"/>
        </w:rPr>
        <w:t xml:space="preserve">los estudiantes analicen los resultados de cada una de ellas. </w:t>
      </w:r>
    </w:p>
    <w:p w14:paraId="01917895" w14:textId="77777777" w:rsidR="00173D7C" w:rsidRDefault="00173D7C" w:rsidP="008C0D29">
      <w:pPr>
        <w:rPr>
          <w:rFonts w:ascii="Times" w:hAnsi="Times"/>
        </w:rPr>
      </w:pPr>
    </w:p>
    <w:p w14:paraId="7D099E7B" w14:textId="1F2FF174" w:rsidR="008C0D29" w:rsidRDefault="00173D7C" w:rsidP="008C0D29">
      <w:pPr>
        <w:rPr>
          <w:rFonts w:ascii="Times" w:hAnsi="Times"/>
        </w:rPr>
      </w:pPr>
      <w:r>
        <w:rPr>
          <w:rFonts w:ascii="Times" w:hAnsi="Times"/>
        </w:rPr>
        <w:t>Los recursos prácticos que acompañan el tema</w:t>
      </w:r>
      <w:r w:rsidR="001F6A12">
        <w:rPr>
          <w:rFonts w:ascii="Times" w:hAnsi="Times"/>
        </w:rPr>
        <w:t>,</w:t>
      </w:r>
      <w:r>
        <w:rPr>
          <w:rFonts w:ascii="Times" w:hAnsi="Times"/>
        </w:rPr>
        <w:t xml:space="preserve"> brindan soporte conceptual para el desarrollo de las habilidades en los diferentes ítems mencionados. </w:t>
      </w:r>
    </w:p>
    <w:p w14:paraId="4A78D467" w14:textId="77777777" w:rsidR="00173D7C" w:rsidRDefault="00173D7C" w:rsidP="008C0D29">
      <w:pPr>
        <w:rPr>
          <w:rFonts w:ascii="Times" w:hAnsi="Times"/>
        </w:rPr>
      </w:pPr>
    </w:p>
    <w:p w14:paraId="18794983" w14:textId="2E696DCC" w:rsidR="00173D7C" w:rsidRDefault="00173D7C" w:rsidP="008C0D29">
      <w:pPr>
        <w:rPr>
          <w:rFonts w:ascii="Times" w:hAnsi="Times"/>
        </w:rPr>
      </w:pPr>
      <w:r>
        <w:rPr>
          <w:rFonts w:ascii="Times" w:hAnsi="Times"/>
        </w:rPr>
        <w:t xml:space="preserve">Los recursos identificados como “Profundiza”, pretenden brindar un acercamiento </w:t>
      </w:r>
      <w:del w:id="48" w:author="Chris" w:date="2015-03-07T11:05:00Z">
        <w:r w:rsidR="00341639" w:rsidDel="00071C81">
          <w:rPr>
            <w:rFonts w:ascii="Times" w:hAnsi="Times"/>
          </w:rPr>
          <w:delText>del tema</w:delText>
        </w:r>
      </w:del>
      <w:ins w:id="49" w:author="Chris" w:date="2015-03-07T11:05:00Z">
        <w:r w:rsidR="00071C81">
          <w:rPr>
            <w:rFonts w:ascii="Times" w:hAnsi="Times"/>
          </w:rPr>
          <w:t>temático</w:t>
        </w:r>
      </w:ins>
      <w:r w:rsidR="00341639">
        <w:rPr>
          <w:rFonts w:ascii="Times" w:hAnsi="Times"/>
        </w:rPr>
        <w:t xml:space="preserve"> </w:t>
      </w:r>
      <w:r>
        <w:rPr>
          <w:rFonts w:ascii="Times" w:hAnsi="Times"/>
        </w:rPr>
        <w:t>al entorno</w:t>
      </w:r>
      <w:r w:rsidR="00341639">
        <w:rPr>
          <w:rFonts w:ascii="Times" w:hAnsi="Times"/>
        </w:rPr>
        <w:t xml:space="preserve"> de los estudiantes, ilustrando ejemplos </w:t>
      </w:r>
      <w:r w:rsidR="0068143A">
        <w:rPr>
          <w:rFonts w:ascii="Times" w:hAnsi="Times"/>
        </w:rPr>
        <w:t>en diferentes contextos</w:t>
      </w:r>
      <w:del w:id="50" w:author="Chris" w:date="2015-03-07T11:06:00Z">
        <w:r w:rsidR="0068143A" w:rsidDel="00071C81">
          <w:rPr>
            <w:rFonts w:ascii="Times" w:hAnsi="Times"/>
          </w:rPr>
          <w:delText>,</w:delText>
        </w:r>
      </w:del>
      <w:r w:rsidR="0068143A">
        <w:rPr>
          <w:rFonts w:ascii="Times" w:hAnsi="Times"/>
        </w:rPr>
        <w:t xml:space="preserve"> </w:t>
      </w:r>
      <w:r w:rsidR="00341639">
        <w:rPr>
          <w:rFonts w:ascii="Times" w:hAnsi="Times"/>
        </w:rPr>
        <w:t xml:space="preserve">de los </w:t>
      </w:r>
      <w:r w:rsidR="00FD08B0">
        <w:rPr>
          <w:rFonts w:ascii="Times" w:hAnsi="Times"/>
        </w:rPr>
        <w:t>conceptos desarrollados</w:t>
      </w:r>
      <w:r w:rsidR="00320978">
        <w:rPr>
          <w:rFonts w:ascii="Times" w:hAnsi="Times"/>
        </w:rPr>
        <w:t xml:space="preserve">. </w:t>
      </w:r>
    </w:p>
    <w:p w14:paraId="6E79C415" w14:textId="77777777" w:rsidR="008C0D29" w:rsidRPr="008C0D29" w:rsidRDefault="008C0D29" w:rsidP="008C0D29">
      <w:pPr>
        <w:rPr>
          <w:rFonts w:ascii="Times" w:hAnsi="Times"/>
        </w:rPr>
      </w:pPr>
    </w:p>
    <w:p w14:paraId="3AFD8CC1" w14:textId="77777777" w:rsidR="0026009E" w:rsidRPr="009367FD" w:rsidRDefault="0026009E" w:rsidP="00D82497">
      <w:pPr>
        <w:rPr>
          <w:rFonts w:ascii="Times" w:hAnsi="Times"/>
        </w:rPr>
      </w:pPr>
    </w:p>
    <w:p w14:paraId="5385874F" w14:textId="77777777" w:rsidR="009E29DF" w:rsidRPr="003A4925" w:rsidRDefault="009E29DF">
      <w:bookmarkStart w:id="51" w:name="_GoBack"/>
      <w:bookmarkEnd w:id="51"/>
    </w:p>
    <w:sectPr w:rsidR="009E29DF" w:rsidRPr="003A492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6126A"/>
    <w:multiLevelType w:val="hybridMultilevel"/>
    <w:tmpl w:val="5D54B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D22B9"/>
    <w:multiLevelType w:val="hybridMultilevel"/>
    <w:tmpl w:val="B9D81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F7472"/>
    <w:multiLevelType w:val="hybridMultilevel"/>
    <w:tmpl w:val="299A7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0571C"/>
    <w:rsid w:val="00071C81"/>
    <w:rsid w:val="00074475"/>
    <w:rsid w:val="0007647B"/>
    <w:rsid w:val="000960CA"/>
    <w:rsid w:val="000B6608"/>
    <w:rsid w:val="000C1F82"/>
    <w:rsid w:val="00105F80"/>
    <w:rsid w:val="00173D7C"/>
    <w:rsid w:val="001A07C8"/>
    <w:rsid w:val="001A0BA5"/>
    <w:rsid w:val="001F6A12"/>
    <w:rsid w:val="0026009E"/>
    <w:rsid w:val="002D50E2"/>
    <w:rsid w:val="00320978"/>
    <w:rsid w:val="0032689E"/>
    <w:rsid w:val="00341639"/>
    <w:rsid w:val="003A19B2"/>
    <w:rsid w:val="003A4925"/>
    <w:rsid w:val="003E0725"/>
    <w:rsid w:val="004649B4"/>
    <w:rsid w:val="004800E9"/>
    <w:rsid w:val="004C01C9"/>
    <w:rsid w:val="004E5301"/>
    <w:rsid w:val="00530E06"/>
    <w:rsid w:val="00532E0A"/>
    <w:rsid w:val="00545AAE"/>
    <w:rsid w:val="005C2098"/>
    <w:rsid w:val="0060161A"/>
    <w:rsid w:val="0061350F"/>
    <w:rsid w:val="00624D04"/>
    <w:rsid w:val="0068143A"/>
    <w:rsid w:val="006D3E09"/>
    <w:rsid w:val="006E1A88"/>
    <w:rsid w:val="006E74B7"/>
    <w:rsid w:val="006F7553"/>
    <w:rsid w:val="007106D3"/>
    <w:rsid w:val="007446F9"/>
    <w:rsid w:val="007806EC"/>
    <w:rsid w:val="00793910"/>
    <w:rsid w:val="007F34F4"/>
    <w:rsid w:val="00803913"/>
    <w:rsid w:val="0082088D"/>
    <w:rsid w:val="008560A4"/>
    <w:rsid w:val="00861F8E"/>
    <w:rsid w:val="008838D9"/>
    <w:rsid w:val="008C0D29"/>
    <w:rsid w:val="008E21AD"/>
    <w:rsid w:val="009340FA"/>
    <w:rsid w:val="009367FD"/>
    <w:rsid w:val="009B0F0B"/>
    <w:rsid w:val="009E29DF"/>
    <w:rsid w:val="00A375F9"/>
    <w:rsid w:val="00A852E3"/>
    <w:rsid w:val="00A91911"/>
    <w:rsid w:val="00AB0113"/>
    <w:rsid w:val="00AF03E0"/>
    <w:rsid w:val="00B00799"/>
    <w:rsid w:val="00B30EDB"/>
    <w:rsid w:val="00BC2944"/>
    <w:rsid w:val="00BC54CD"/>
    <w:rsid w:val="00BE655B"/>
    <w:rsid w:val="00BF285E"/>
    <w:rsid w:val="00C74444"/>
    <w:rsid w:val="00CC6DC5"/>
    <w:rsid w:val="00D24C9F"/>
    <w:rsid w:val="00D72BAC"/>
    <w:rsid w:val="00D82497"/>
    <w:rsid w:val="00DC3146"/>
    <w:rsid w:val="00DC5E22"/>
    <w:rsid w:val="00E15D66"/>
    <w:rsid w:val="00E24F9A"/>
    <w:rsid w:val="00F30C82"/>
    <w:rsid w:val="00F55F50"/>
    <w:rsid w:val="00FD0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  <w15:docId w15:val="{F24E019D-7F7A-4763-AE23-022B0834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Chris</cp:lastModifiedBy>
  <cp:revision>4</cp:revision>
  <dcterms:created xsi:type="dcterms:W3CDTF">2015-03-01T18:15:00Z</dcterms:created>
  <dcterms:modified xsi:type="dcterms:W3CDTF">2015-03-07T16:06:00Z</dcterms:modified>
</cp:coreProperties>
</file>