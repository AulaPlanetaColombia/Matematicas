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8A0B04F" w:rsidR="0045712C" w:rsidRPr="007D0493" w:rsidRDefault="001D2148" w:rsidP="00CB02D2">
      <w:pPr>
        <w:jc w:val="center"/>
        <w:rPr>
          <w:rFonts w:ascii="Arial" w:hAnsi="Arial"/>
          <w:b/>
          <w:lang w:val="es-ES_tradnl"/>
        </w:rPr>
      </w:pPr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298E6E7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8311CA7" w14:textId="58D7EC30" w:rsidR="001B762E" w:rsidRPr="006D02A8" w:rsidRDefault="00933224" w:rsidP="001B762E">
      <w:pPr>
        <w:rPr>
          <w:rFonts w:ascii="Arial" w:hAnsi="Arial"/>
          <w:sz w:val="18"/>
          <w:szCs w:val="18"/>
          <w:lang w:val="es-ES_tradnl"/>
        </w:rPr>
      </w:pPr>
      <w:r w:rsidRPr="007501DC">
        <w:rPr>
          <w:rFonts w:ascii="Times New Roman" w:hAnsi="Times New Roman" w:cs="Times New Roman"/>
          <w:color w:val="000000"/>
          <w:lang w:val="es-ES"/>
        </w:rPr>
        <w:t>MA_04_02_CO</w:t>
      </w:r>
    </w:p>
    <w:p w14:paraId="6F2526CE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7F4E9B80" w14:textId="77777777" w:rsidR="001B762E" w:rsidRPr="0063490D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5B088A5" w14:textId="77777777" w:rsidR="001B762E" w:rsidRPr="009320AC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FC7AF04" w14:textId="77777777" w:rsidR="00EB6690" w:rsidRPr="006D02A8" w:rsidRDefault="00EB6690" w:rsidP="00EB669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A921AF9" w14:textId="049464CA" w:rsidR="00EB6690" w:rsidRPr="000719EE" w:rsidRDefault="00933224" w:rsidP="00EB6690">
      <w:pPr>
        <w:rPr>
          <w:rFonts w:ascii="Arial" w:hAnsi="Arial" w:cs="Arial"/>
          <w:sz w:val="18"/>
          <w:szCs w:val="18"/>
          <w:lang w:val="es-ES_tradnl"/>
        </w:rPr>
      </w:pPr>
      <w:r w:rsidRPr="007501DC">
        <w:rPr>
          <w:rFonts w:ascii="Times New Roman" w:hAnsi="Times New Roman" w:cs="Times New Roman"/>
          <w:color w:val="000000"/>
          <w:lang w:val="es-ES"/>
        </w:rPr>
        <w:t>Identifica el número natural siguiente</w:t>
      </w:r>
    </w:p>
    <w:p w14:paraId="2FFC779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3857EB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35B845B" w14:textId="0CB6C4FF" w:rsidR="001B762E" w:rsidRPr="00933224" w:rsidRDefault="00933224" w:rsidP="001B762E">
      <w:pPr>
        <w:rPr>
          <w:rFonts w:ascii="Arial" w:hAnsi="Arial" w:cs="Arial"/>
          <w:sz w:val="18"/>
          <w:szCs w:val="18"/>
          <w:lang w:val="es-CO"/>
        </w:rPr>
      </w:pPr>
      <w:r w:rsidRPr="00933224">
        <w:rPr>
          <w:rFonts w:ascii="Times New Roman" w:hAnsi="Times New Roman" w:cs="Times New Roman"/>
          <w:color w:val="000000"/>
          <w:lang w:val="es-CO"/>
        </w:rPr>
        <w:t>Recurso que permite la identificación de números naturales a partir de +1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58F16848" w14:textId="77777777" w:rsidR="001B762E" w:rsidRPr="00933224" w:rsidRDefault="001B762E" w:rsidP="001B762E">
      <w:pPr>
        <w:rPr>
          <w:rFonts w:ascii="Arial" w:hAnsi="Arial" w:cs="Arial"/>
          <w:sz w:val="18"/>
          <w:szCs w:val="18"/>
          <w:lang w:val="es-CO"/>
        </w:rPr>
      </w:pPr>
    </w:p>
    <w:p w14:paraId="403A6819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BB86E09" w14:textId="1CEE5921" w:rsidR="001B762E" w:rsidRPr="00077D2B" w:rsidRDefault="003C1954" w:rsidP="001B762E">
      <w:pPr>
        <w:rPr>
          <w:rFonts w:ascii="Times" w:hAnsi="Times" w:cs="Arial"/>
          <w:lang w:val="es-ES_tradnl"/>
        </w:rPr>
      </w:pPr>
      <w:r>
        <w:rPr>
          <w:rFonts w:ascii="Times" w:hAnsi="Times" w:cs="Arial"/>
          <w:lang w:val="es-ES_tradnl"/>
        </w:rPr>
        <w:t>Siguiente,</w:t>
      </w:r>
      <w:ins w:id="0" w:author="chris" w:date="2015-04-19T14:31:00Z">
        <w:r w:rsidR="000E0DE3">
          <w:rPr>
            <w:rFonts w:ascii="Times" w:hAnsi="Times" w:cs="Arial"/>
            <w:lang w:val="es-ES_tradnl"/>
          </w:rPr>
          <w:t xml:space="preserve"> </w:t>
        </w:r>
      </w:ins>
      <w:r w:rsidR="00077D2B">
        <w:rPr>
          <w:rFonts w:ascii="Times" w:hAnsi="Times" w:cs="Arial"/>
          <w:lang w:val="es-ES_tradnl"/>
        </w:rPr>
        <w:t>número natural</w:t>
      </w:r>
      <w:ins w:id="1" w:author="chris" w:date="2015-04-19T14:32:00Z">
        <w:r w:rsidR="000E0DE3">
          <w:rPr>
            <w:rFonts w:ascii="Times" w:hAnsi="Times" w:cs="Arial"/>
            <w:lang w:val="es-ES_tradnl"/>
          </w:rPr>
          <w:t>.</w:t>
        </w:r>
      </w:ins>
    </w:p>
    <w:p w14:paraId="0D6218C7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75D450A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02E53B2" w14:textId="7EDE0D7E" w:rsidR="001B762E" w:rsidRPr="000719EE" w:rsidRDefault="00077D2B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  <w:ins w:id="2" w:author="chris" w:date="2015-04-19T14:32:00Z">
        <w:r w:rsidR="000E0DE3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2C4D9CF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388ABC1E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B762E" w:rsidRPr="005F4C68" w14:paraId="28751164" w14:textId="77777777" w:rsidTr="00F755C1">
        <w:tc>
          <w:tcPr>
            <w:tcW w:w="1248" w:type="dxa"/>
          </w:tcPr>
          <w:p w14:paraId="3D5F9A5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7B02A5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C53EF77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B168F1C" w14:textId="02B85C5D" w:rsidR="001B762E" w:rsidRPr="005F4C68" w:rsidRDefault="00077D2B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4B7CE7B5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1D1EFF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DF0593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89C1F9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5F4C68" w14:paraId="0C581689" w14:textId="77777777" w:rsidTr="00F755C1">
        <w:tc>
          <w:tcPr>
            <w:tcW w:w="1248" w:type="dxa"/>
          </w:tcPr>
          <w:p w14:paraId="2E28F6E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493EF8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A57F29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B01824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3EF192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6A5050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3BF7E52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45DC4EA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A652ADC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62A1065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B762E" w:rsidRPr="00AC7496" w14:paraId="3063B1BE" w14:textId="77777777" w:rsidTr="00F755C1">
        <w:tc>
          <w:tcPr>
            <w:tcW w:w="4536" w:type="dxa"/>
          </w:tcPr>
          <w:p w14:paraId="16C397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8916AE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DBEDD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E3C0A4C" w14:textId="75BC0D9C" w:rsidR="001B762E" w:rsidRPr="00AC7496" w:rsidRDefault="00077D2B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B762E" w:rsidRPr="000E0DE3" w14:paraId="7FAF436E" w14:textId="77777777" w:rsidTr="00F755C1">
        <w:tc>
          <w:tcPr>
            <w:tcW w:w="4536" w:type="dxa"/>
          </w:tcPr>
          <w:p w14:paraId="7BA69F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23B93D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2A4553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566B15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40559FD5" w14:textId="77777777" w:rsidTr="00F755C1">
        <w:tc>
          <w:tcPr>
            <w:tcW w:w="4536" w:type="dxa"/>
          </w:tcPr>
          <w:p w14:paraId="01BAD378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74F437C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6DCE2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2E1ED33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7CCC8753" w14:textId="77777777" w:rsidTr="00F755C1">
        <w:tc>
          <w:tcPr>
            <w:tcW w:w="4536" w:type="dxa"/>
          </w:tcPr>
          <w:p w14:paraId="2FE194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BFF8952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544075A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DDAC5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D706BC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B1CBB89" w14:textId="77777777" w:rsidR="00BF773B" w:rsidRPr="00B55138" w:rsidRDefault="00BF773B" w:rsidP="00BF77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F773B" w:rsidRPr="005F4C68" w14:paraId="4B6E40C8" w14:textId="77777777" w:rsidTr="007B5078">
        <w:tc>
          <w:tcPr>
            <w:tcW w:w="2126" w:type="dxa"/>
          </w:tcPr>
          <w:p w14:paraId="0853409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CE11E0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497E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590A35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D6B8F6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082A15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E7456A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02C380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B75D381" w14:textId="77777777" w:rsidTr="007B5078">
        <w:tc>
          <w:tcPr>
            <w:tcW w:w="2126" w:type="dxa"/>
          </w:tcPr>
          <w:p w14:paraId="5FB80322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15D1E52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610A0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1C9968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A00ABC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FC8C4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431270F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B4498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5ECB567" w14:textId="77777777" w:rsidTr="007B5078">
        <w:tc>
          <w:tcPr>
            <w:tcW w:w="2126" w:type="dxa"/>
          </w:tcPr>
          <w:p w14:paraId="623FC152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2E84F3D" w14:textId="4A6311DC" w:rsidR="00BF773B" w:rsidRPr="005F4C68" w:rsidRDefault="00077D2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534B8F1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2A7D0F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085E48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B15E61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228FCF6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97D45D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4F7ECAA" w14:textId="77777777" w:rsidR="00BF773B" w:rsidRPr="000719EE" w:rsidRDefault="00BF773B" w:rsidP="00BF773B">
      <w:pPr>
        <w:rPr>
          <w:rFonts w:ascii="Arial" w:hAnsi="Arial" w:cs="Arial"/>
          <w:sz w:val="18"/>
          <w:szCs w:val="18"/>
          <w:lang w:val="es-ES_tradnl"/>
        </w:rPr>
      </w:pPr>
    </w:p>
    <w:p w14:paraId="6CE33EB4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4E96CEF" w14:textId="55B0FCD0" w:rsidR="001B762E" w:rsidRPr="000719EE" w:rsidRDefault="00077D2B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6A04FC3E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C4DB42F" w14:textId="77777777" w:rsidR="001B762E" w:rsidRPr="00254FDB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C064ADD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0872C752" w14:textId="77777777" w:rsidR="001B762E" w:rsidRPr="00125D25" w:rsidRDefault="001B762E" w:rsidP="001B76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6554FC2" w14:textId="77777777" w:rsidR="001B762E" w:rsidRPr="00411F22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1E19D72" w14:textId="5D5AB186" w:rsidR="001B762E" w:rsidRPr="000719EE" w:rsidRDefault="00077D2B" w:rsidP="001B762E">
      <w:pPr>
        <w:rPr>
          <w:rFonts w:ascii="Arial" w:hAnsi="Arial" w:cs="Arial"/>
          <w:sz w:val="18"/>
          <w:szCs w:val="18"/>
          <w:lang w:val="es-ES_tradnl"/>
        </w:rPr>
      </w:pPr>
      <w:r w:rsidRPr="007501DC">
        <w:rPr>
          <w:rFonts w:ascii="Times New Roman" w:hAnsi="Times New Roman" w:cs="Times New Roman"/>
          <w:color w:val="000000"/>
          <w:lang w:val="es-ES"/>
        </w:rPr>
        <w:t>Identifica el número natural siguiente</w:t>
      </w:r>
    </w:p>
    <w:p w14:paraId="4761DB5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281936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6D5BE21D" w14:textId="3567F3FC" w:rsidR="001B762E" w:rsidRPr="000719EE" w:rsidRDefault="007D7628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78FE66E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2BE62D7" w14:textId="77777777" w:rsidR="001B762E" w:rsidRPr="009F074B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CE2B17D" w14:textId="69716F32" w:rsidR="001B762E" w:rsidRPr="00A776F7" w:rsidRDefault="007D7628" w:rsidP="001B762E">
      <w:pPr>
        <w:rPr>
          <w:rFonts w:ascii="Times" w:hAnsi="Times" w:cs="Arial"/>
          <w:lang w:val="es-ES_tradnl"/>
        </w:rPr>
      </w:pPr>
      <w:r w:rsidRPr="00A776F7">
        <w:rPr>
          <w:rFonts w:ascii="Times" w:hAnsi="Times" w:cs="Arial"/>
          <w:lang w:val="es-ES_tradnl"/>
        </w:rPr>
        <w:t xml:space="preserve">Escribe </w:t>
      </w:r>
      <w:r w:rsidR="00A964C3" w:rsidRPr="00A776F7">
        <w:rPr>
          <w:rFonts w:ascii="Times" w:hAnsi="Times" w:cs="Arial"/>
          <w:lang w:val="es-ES_tradnl"/>
        </w:rPr>
        <w:t xml:space="preserve">el número </w:t>
      </w:r>
      <w:r w:rsidR="00A776F7">
        <w:rPr>
          <w:rFonts w:ascii="Times" w:hAnsi="Times" w:cs="Arial"/>
          <w:lang w:val="es-ES_tradnl"/>
        </w:rPr>
        <w:t>natural siguiente</w:t>
      </w:r>
      <w:r w:rsidR="006B6B87">
        <w:rPr>
          <w:rFonts w:ascii="Times" w:hAnsi="Times" w:cs="Arial"/>
          <w:lang w:val="es-ES_tradnl"/>
        </w:rPr>
        <w:t xml:space="preserve">. </w:t>
      </w:r>
    </w:p>
    <w:p w14:paraId="4FBFEB04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A7D3CB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174D656" w14:textId="3FC3C00F" w:rsidR="001B762E" w:rsidRPr="000719EE" w:rsidRDefault="006B6B87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" w:hAnsi="Times" w:cs="Arial"/>
          <w:lang w:val="es-ES_tradnl"/>
        </w:rPr>
        <w:t>Recuerda que se halla sumando 1 al número dado.</w:t>
      </w:r>
    </w:p>
    <w:p w14:paraId="4A4F4E93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F86331E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A63FE4F" w14:textId="01BEC8F1" w:rsidR="001B762E" w:rsidRPr="000719EE" w:rsidRDefault="006B6B87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91FF29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9A984A9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7531506" w14:textId="0F2F639A" w:rsidR="001B762E" w:rsidRPr="00CD652E" w:rsidRDefault="006B6B87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95A418D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369184CE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7A0B0BA" w14:textId="280CB835" w:rsidR="001B762E" w:rsidRPr="00CD652E" w:rsidRDefault="006B6B87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03988039" w:rsidR="00025642" w:rsidRPr="001B762E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8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RELACIONAR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/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ESCRITO</w:t>
      </w:r>
    </w:p>
    <w:p w14:paraId="7F0843DB" w14:textId="6EE66A53" w:rsidR="008932B9" w:rsidRPr="001B762E" w:rsidRDefault="008932B9" w:rsidP="008932B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CALIFICACIÓN, </w:t>
      </w:r>
      <w:r w:rsidR="00330533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SOLAMENTE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>S</w:t>
      </w:r>
      <w:r w:rsidR="00185F11">
        <w:rPr>
          <w:rFonts w:ascii="Arial" w:hAnsi="Arial"/>
          <w:color w:val="0000FF"/>
          <w:sz w:val="16"/>
          <w:szCs w:val="16"/>
          <w:lang w:val="es-ES_tradnl"/>
        </w:rPr>
        <w:t>I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SE DESEA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6F190CE2" w14:textId="00C0D652" w:rsidR="00F93E33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7EE29493" w14:textId="7C62067A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(incluyendo doble espacios)</w:t>
      </w:r>
    </w:p>
    <w:p w14:paraId="3D2B0BF2" w14:textId="7B02F69D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final</w:t>
      </w:r>
    </w:p>
    <w:p w14:paraId="4922FCDD" w14:textId="72E58341" w:rsidR="00485C72" w:rsidRPr="001B762E" w:rsidRDefault="00485C72" w:rsidP="00F93E33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SUGERENCIA: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SI APLIQUEN LOS CRITERIOS DE CALIFICACIÓN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IMPORTANCIA DEL USO DE LOS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>MISMOS.</w:t>
      </w:r>
    </w:p>
    <w:p w14:paraId="3B3F6E8F" w14:textId="77777777" w:rsidR="00F93E33" w:rsidRPr="007B25C8" w:rsidRDefault="00F93E33" w:rsidP="00F93E33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14:paraId="0B813673" w14:textId="648E9F91" w:rsidR="00F93E33" w:rsidRPr="007B25C8" w:rsidRDefault="00F93E33" w:rsidP="00F93E33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10778" w:type="dxa"/>
        <w:tblLook w:val="04A0" w:firstRow="1" w:lastRow="0" w:firstColumn="1" w:lastColumn="0" w:noHBand="0" w:noVBand="1"/>
      </w:tblPr>
      <w:tblGrid>
        <w:gridCol w:w="542"/>
        <w:gridCol w:w="3934"/>
        <w:gridCol w:w="3934"/>
        <w:gridCol w:w="508"/>
        <w:gridCol w:w="465"/>
        <w:gridCol w:w="465"/>
        <w:gridCol w:w="465"/>
        <w:gridCol w:w="465"/>
      </w:tblGrid>
      <w:tr w:rsidR="002158CC" w:rsidRPr="00F93E33" w14:paraId="373C39E2" w14:textId="77777777" w:rsidTr="00225329">
        <w:tc>
          <w:tcPr>
            <w:tcW w:w="542" w:type="dxa"/>
            <w:shd w:val="clear" w:color="auto" w:fill="E6E6E6"/>
            <w:vAlign w:val="center"/>
          </w:tcPr>
          <w:p w14:paraId="77128CBA" w14:textId="7BCF2003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934" w:type="dxa"/>
            <w:vAlign w:val="center"/>
          </w:tcPr>
          <w:p w14:paraId="1DADA931" w14:textId="4746FE61" w:rsidR="002158CC" w:rsidRPr="00F93E33" w:rsidRDefault="002158C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451</w:t>
            </w:r>
          </w:p>
        </w:tc>
        <w:tc>
          <w:tcPr>
            <w:tcW w:w="3934" w:type="dxa"/>
            <w:vAlign w:val="center"/>
          </w:tcPr>
          <w:p w14:paraId="2A408CC0" w14:textId="0999BC6A" w:rsidR="002158CC" w:rsidRPr="00F93E33" w:rsidRDefault="002158C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452</w:t>
            </w:r>
          </w:p>
        </w:tc>
        <w:tc>
          <w:tcPr>
            <w:tcW w:w="508" w:type="dxa"/>
            <w:vAlign w:val="center"/>
          </w:tcPr>
          <w:p w14:paraId="09647453" w14:textId="56803961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545768D2" w14:textId="1AEA1A36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413D5204" w14:textId="076A5EE9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6DCF4E12" w14:textId="0B39BE11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" w:type="dxa"/>
            <w:vAlign w:val="center"/>
          </w:tcPr>
          <w:p w14:paraId="44F2F20A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158CC" w:rsidRPr="00F93E33" w14:paraId="105D972D" w14:textId="77777777" w:rsidTr="00225329">
        <w:tc>
          <w:tcPr>
            <w:tcW w:w="542" w:type="dxa"/>
            <w:shd w:val="clear" w:color="auto" w:fill="E6E6E6"/>
            <w:vAlign w:val="center"/>
          </w:tcPr>
          <w:p w14:paraId="1C855B2F" w14:textId="540C189C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934" w:type="dxa"/>
            <w:vAlign w:val="center"/>
          </w:tcPr>
          <w:p w14:paraId="4307E9DF" w14:textId="69DDD492" w:rsidR="002158CC" w:rsidRPr="00F93E33" w:rsidRDefault="002158C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306</w:t>
            </w:r>
          </w:p>
        </w:tc>
        <w:tc>
          <w:tcPr>
            <w:tcW w:w="3934" w:type="dxa"/>
            <w:vAlign w:val="center"/>
          </w:tcPr>
          <w:p w14:paraId="21A3FB03" w14:textId="7E30C95D" w:rsidR="002158CC" w:rsidRPr="00F93E33" w:rsidRDefault="002158C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307</w:t>
            </w:r>
          </w:p>
        </w:tc>
        <w:tc>
          <w:tcPr>
            <w:tcW w:w="508" w:type="dxa"/>
            <w:vAlign w:val="center"/>
          </w:tcPr>
          <w:p w14:paraId="2AE16441" w14:textId="102621F9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672D70BE" w14:textId="21FC4EC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1957C7F5" w14:textId="16C7C001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23CFD400" w14:textId="68803400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" w:type="dxa"/>
            <w:vAlign w:val="center"/>
          </w:tcPr>
          <w:p w14:paraId="7704DB4A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158CC" w:rsidRPr="00F93E33" w14:paraId="603E2A74" w14:textId="77777777" w:rsidTr="00225329">
        <w:tc>
          <w:tcPr>
            <w:tcW w:w="542" w:type="dxa"/>
            <w:shd w:val="clear" w:color="auto" w:fill="E6E6E6"/>
            <w:vAlign w:val="center"/>
          </w:tcPr>
          <w:p w14:paraId="717D6566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934" w:type="dxa"/>
            <w:vAlign w:val="center"/>
          </w:tcPr>
          <w:p w14:paraId="72A7E1E7" w14:textId="6D20D262" w:rsidR="002158CC" w:rsidRPr="00F93E33" w:rsidRDefault="007501D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1 </w:t>
            </w:r>
            <w:r w:rsidR="002158CC">
              <w:rPr>
                <w:rFonts w:ascii="Arial" w:hAnsi="Arial"/>
                <w:sz w:val="18"/>
                <w:szCs w:val="18"/>
                <w:lang w:val="es-ES_tradnl"/>
              </w:rPr>
              <w:t>029</w:t>
            </w:r>
          </w:p>
        </w:tc>
        <w:tc>
          <w:tcPr>
            <w:tcW w:w="3934" w:type="dxa"/>
            <w:vAlign w:val="center"/>
          </w:tcPr>
          <w:p w14:paraId="2D9251D5" w14:textId="2CA224A9" w:rsidR="002158CC" w:rsidRPr="00F93E33" w:rsidRDefault="007501D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1 </w:t>
            </w:r>
            <w:r w:rsidR="002158CC">
              <w:rPr>
                <w:rFonts w:ascii="Arial" w:hAnsi="Arial"/>
                <w:sz w:val="18"/>
                <w:szCs w:val="18"/>
                <w:lang w:val="es-ES_tradnl"/>
              </w:rPr>
              <w:t>030</w:t>
            </w:r>
          </w:p>
        </w:tc>
        <w:tc>
          <w:tcPr>
            <w:tcW w:w="508" w:type="dxa"/>
            <w:vAlign w:val="center"/>
          </w:tcPr>
          <w:p w14:paraId="615A160B" w14:textId="21F1F7DE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3EEF6DF3" w14:textId="6766F4DE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006B2CED" w14:textId="081D920D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580C90A4" w14:textId="579EC151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" w:type="dxa"/>
            <w:vAlign w:val="center"/>
          </w:tcPr>
          <w:p w14:paraId="7515CBF3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158CC" w:rsidRPr="00F93E33" w14:paraId="2E225CF6" w14:textId="77777777" w:rsidTr="00225329">
        <w:tc>
          <w:tcPr>
            <w:tcW w:w="542" w:type="dxa"/>
            <w:shd w:val="clear" w:color="auto" w:fill="E6E6E6"/>
            <w:vAlign w:val="center"/>
          </w:tcPr>
          <w:p w14:paraId="4BEF83AC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934" w:type="dxa"/>
            <w:vAlign w:val="center"/>
          </w:tcPr>
          <w:p w14:paraId="3E9B4E07" w14:textId="0F6F9A63" w:rsidR="002158CC" w:rsidRPr="00F93E33" w:rsidRDefault="002158C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999</w:t>
            </w:r>
          </w:p>
        </w:tc>
        <w:tc>
          <w:tcPr>
            <w:tcW w:w="3934" w:type="dxa"/>
            <w:vAlign w:val="center"/>
          </w:tcPr>
          <w:p w14:paraId="670D35A3" w14:textId="4A3561DA" w:rsidR="002158CC" w:rsidRPr="00F93E33" w:rsidRDefault="007501D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1 </w:t>
            </w:r>
            <w:r w:rsidR="002158CC">
              <w:rPr>
                <w:rFonts w:ascii="Arial" w:hAnsi="Arial"/>
                <w:sz w:val="18"/>
                <w:szCs w:val="18"/>
                <w:lang w:val="es-ES_tradnl"/>
              </w:rPr>
              <w:t>000</w:t>
            </w:r>
          </w:p>
        </w:tc>
        <w:tc>
          <w:tcPr>
            <w:tcW w:w="508" w:type="dxa"/>
            <w:vAlign w:val="center"/>
          </w:tcPr>
          <w:p w14:paraId="00CF98EB" w14:textId="5ABED225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4D595000" w14:textId="73CCDAE9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6B895F0A" w14:textId="7178AC39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372A15A9" w14:textId="2AA7342D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" w:type="dxa"/>
            <w:vAlign w:val="center"/>
          </w:tcPr>
          <w:p w14:paraId="648DC744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158CC" w:rsidRPr="00F93E33" w14:paraId="4AB6F632" w14:textId="77777777" w:rsidTr="00225329">
        <w:tc>
          <w:tcPr>
            <w:tcW w:w="542" w:type="dxa"/>
            <w:shd w:val="clear" w:color="auto" w:fill="E6E6E6"/>
            <w:vAlign w:val="center"/>
          </w:tcPr>
          <w:p w14:paraId="77551A5D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934" w:type="dxa"/>
            <w:vAlign w:val="center"/>
          </w:tcPr>
          <w:p w14:paraId="16E14930" w14:textId="1DEAC3C4" w:rsidR="002158CC" w:rsidRPr="00F93E33" w:rsidRDefault="007501D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89 </w:t>
            </w:r>
            <w:r w:rsidR="004C68A5">
              <w:rPr>
                <w:rFonts w:ascii="Arial" w:hAnsi="Arial"/>
                <w:sz w:val="18"/>
                <w:szCs w:val="18"/>
                <w:lang w:val="es-ES_tradnl"/>
              </w:rPr>
              <w:t>909</w:t>
            </w:r>
          </w:p>
        </w:tc>
        <w:tc>
          <w:tcPr>
            <w:tcW w:w="3934" w:type="dxa"/>
            <w:vAlign w:val="center"/>
          </w:tcPr>
          <w:p w14:paraId="5BC18363" w14:textId="4BDC7A7B" w:rsidR="002158CC" w:rsidRPr="00F93E33" w:rsidRDefault="007501D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89 </w:t>
            </w:r>
            <w:r w:rsidR="004C68A5">
              <w:rPr>
                <w:rFonts w:ascii="Arial" w:hAnsi="Arial"/>
                <w:sz w:val="18"/>
                <w:szCs w:val="18"/>
                <w:lang w:val="es-ES_tradnl"/>
              </w:rPr>
              <w:t>910</w:t>
            </w:r>
          </w:p>
        </w:tc>
        <w:tc>
          <w:tcPr>
            <w:tcW w:w="508" w:type="dxa"/>
            <w:vAlign w:val="center"/>
          </w:tcPr>
          <w:p w14:paraId="29DA5BB6" w14:textId="6590AEC1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32774332" w14:textId="14F71CED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4E00D334" w14:textId="3D740D0E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38FD1A6D" w14:textId="100FECEC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" w:type="dxa"/>
            <w:vAlign w:val="center"/>
          </w:tcPr>
          <w:p w14:paraId="60EBA21C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158CC" w:rsidRPr="00F93E33" w14:paraId="3DA5E00B" w14:textId="77777777" w:rsidTr="00225329">
        <w:tc>
          <w:tcPr>
            <w:tcW w:w="542" w:type="dxa"/>
            <w:shd w:val="clear" w:color="auto" w:fill="E6E6E6"/>
            <w:vAlign w:val="center"/>
          </w:tcPr>
          <w:p w14:paraId="680FB6D3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934" w:type="dxa"/>
            <w:vAlign w:val="center"/>
          </w:tcPr>
          <w:p w14:paraId="3DE5B49D" w14:textId="7505C6E0" w:rsidR="002158CC" w:rsidRPr="00F93E33" w:rsidRDefault="007501D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340 </w:t>
            </w:r>
            <w:r w:rsidR="004C68A5">
              <w:rPr>
                <w:rFonts w:ascii="Arial" w:hAnsi="Arial"/>
                <w:sz w:val="18"/>
                <w:szCs w:val="18"/>
                <w:lang w:val="es-ES_tradnl"/>
              </w:rPr>
              <w:t>812</w:t>
            </w:r>
          </w:p>
        </w:tc>
        <w:tc>
          <w:tcPr>
            <w:tcW w:w="3934" w:type="dxa"/>
            <w:vAlign w:val="center"/>
          </w:tcPr>
          <w:p w14:paraId="304EBD75" w14:textId="418016D9" w:rsidR="002158CC" w:rsidRPr="00F93E33" w:rsidRDefault="007501D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340 </w:t>
            </w:r>
            <w:r w:rsidR="004C68A5">
              <w:rPr>
                <w:rFonts w:ascii="Arial" w:hAnsi="Arial"/>
                <w:sz w:val="18"/>
                <w:szCs w:val="18"/>
                <w:lang w:val="es-ES_tradnl"/>
              </w:rPr>
              <w:t>813</w:t>
            </w:r>
          </w:p>
        </w:tc>
        <w:tc>
          <w:tcPr>
            <w:tcW w:w="508" w:type="dxa"/>
            <w:vAlign w:val="center"/>
          </w:tcPr>
          <w:p w14:paraId="57C703D9" w14:textId="7A8D0FBB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1D56E529" w14:textId="671D625F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4B41A186" w14:textId="28259FCA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08EB8D94" w14:textId="10B357F2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" w:type="dxa"/>
            <w:vAlign w:val="center"/>
          </w:tcPr>
          <w:p w14:paraId="4FA30FE7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158CC" w:rsidRPr="00F93E33" w14:paraId="213F9530" w14:textId="77777777" w:rsidTr="00225329">
        <w:tc>
          <w:tcPr>
            <w:tcW w:w="542" w:type="dxa"/>
            <w:shd w:val="clear" w:color="auto" w:fill="E6E6E6"/>
            <w:vAlign w:val="center"/>
          </w:tcPr>
          <w:p w14:paraId="1F90D8A5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934" w:type="dxa"/>
            <w:vAlign w:val="center"/>
          </w:tcPr>
          <w:p w14:paraId="12D3F2D5" w14:textId="744BA582" w:rsidR="002158CC" w:rsidRPr="00F93E33" w:rsidRDefault="007501D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1 659 </w:t>
            </w:r>
            <w:r w:rsidR="004C68A5">
              <w:rPr>
                <w:rFonts w:ascii="Arial" w:hAnsi="Arial"/>
                <w:sz w:val="18"/>
                <w:szCs w:val="18"/>
                <w:lang w:val="es-ES_tradnl"/>
              </w:rPr>
              <w:t>999</w:t>
            </w:r>
          </w:p>
        </w:tc>
        <w:tc>
          <w:tcPr>
            <w:tcW w:w="3934" w:type="dxa"/>
            <w:vAlign w:val="center"/>
          </w:tcPr>
          <w:p w14:paraId="68179464" w14:textId="27453EA7" w:rsidR="002158CC" w:rsidRPr="00F93E33" w:rsidRDefault="007501D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1 660 </w:t>
            </w:r>
            <w:r w:rsidR="004C68A5">
              <w:rPr>
                <w:rFonts w:ascii="Arial" w:hAnsi="Arial"/>
                <w:sz w:val="18"/>
                <w:szCs w:val="18"/>
                <w:lang w:val="es-ES_tradnl"/>
              </w:rPr>
              <w:t>000</w:t>
            </w:r>
          </w:p>
        </w:tc>
        <w:tc>
          <w:tcPr>
            <w:tcW w:w="508" w:type="dxa"/>
            <w:vAlign w:val="center"/>
          </w:tcPr>
          <w:p w14:paraId="6BA4B750" w14:textId="10A16F2C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4C4225A9" w14:textId="6D53D224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058FDF4F" w14:textId="466FC9B8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291962FD" w14:textId="2FDE7DE1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" w:type="dxa"/>
            <w:vAlign w:val="center"/>
          </w:tcPr>
          <w:p w14:paraId="4DF73F2E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158CC" w:rsidRPr="00F93E33" w14:paraId="31687CA9" w14:textId="77777777" w:rsidTr="00225329">
        <w:tc>
          <w:tcPr>
            <w:tcW w:w="542" w:type="dxa"/>
            <w:shd w:val="clear" w:color="auto" w:fill="E6E6E6"/>
            <w:vAlign w:val="center"/>
          </w:tcPr>
          <w:p w14:paraId="1F4B253C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934" w:type="dxa"/>
            <w:vAlign w:val="center"/>
          </w:tcPr>
          <w:p w14:paraId="20E03DA0" w14:textId="744119C9" w:rsidR="002158CC" w:rsidRPr="00F93E33" w:rsidRDefault="007501D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76 320 </w:t>
            </w:r>
            <w:r w:rsidR="004C68A5">
              <w:rPr>
                <w:rFonts w:ascii="Arial" w:hAnsi="Arial"/>
                <w:sz w:val="18"/>
                <w:szCs w:val="18"/>
                <w:lang w:val="es-ES_tradnl"/>
              </w:rPr>
              <w:t>099</w:t>
            </w:r>
          </w:p>
        </w:tc>
        <w:tc>
          <w:tcPr>
            <w:tcW w:w="3934" w:type="dxa"/>
            <w:vAlign w:val="center"/>
          </w:tcPr>
          <w:p w14:paraId="55A8D9E6" w14:textId="435DCE0E" w:rsidR="002158CC" w:rsidRPr="00F93E33" w:rsidRDefault="007501D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76 320 </w:t>
            </w:r>
            <w:r w:rsidR="004C68A5">
              <w:rPr>
                <w:rFonts w:ascii="Arial" w:hAnsi="Arial"/>
                <w:sz w:val="18"/>
                <w:szCs w:val="18"/>
                <w:lang w:val="es-ES_tradnl"/>
              </w:rPr>
              <w:t>100</w:t>
            </w:r>
          </w:p>
        </w:tc>
        <w:tc>
          <w:tcPr>
            <w:tcW w:w="508" w:type="dxa"/>
            <w:vAlign w:val="center"/>
          </w:tcPr>
          <w:p w14:paraId="49BC1DED" w14:textId="1C32B6BD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73E4E9D4" w14:textId="43B1A40B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0C2CFEE1" w14:textId="499A80AB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5" w:type="dxa"/>
            <w:vAlign w:val="center"/>
          </w:tcPr>
          <w:p w14:paraId="50D4F0FA" w14:textId="7B768082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" w:type="dxa"/>
            <w:vAlign w:val="center"/>
          </w:tcPr>
          <w:p w14:paraId="142D8588" w14:textId="77777777" w:rsidR="002158CC" w:rsidRPr="00F93E33" w:rsidRDefault="002158CC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0833976" w14:textId="77777777" w:rsidR="00F93E33" w:rsidRPr="00AC7FAC" w:rsidRDefault="00F93E33" w:rsidP="00F93E33">
      <w:pPr>
        <w:rPr>
          <w:rFonts w:asciiTheme="majorHAnsi" w:hAnsiTheme="majorHAnsi"/>
          <w:lang w:val="es-ES_tradnl"/>
        </w:rPr>
      </w:pPr>
    </w:p>
    <w:p w14:paraId="5B50865C" w14:textId="77777777" w:rsidR="00F93E33" w:rsidRPr="00254FDB" w:rsidRDefault="00F93E33" w:rsidP="00CB02D2">
      <w:pPr>
        <w:rPr>
          <w:rFonts w:ascii="Arial" w:hAnsi="Arial"/>
          <w:lang w:val="es-ES_tradnl"/>
        </w:rPr>
      </w:pPr>
      <w:bookmarkStart w:id="3" w:name="_GoBack"/>
      <w:bookmarkEnd w:id="3"/>
    </w:p>
    <w:sectPr w:rsidR="00F93E33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52A7"/>
    <w:rsid w:val="00025642"/>
    <w:rsid w:val="0005228B"/>
    <w:rsid w:val="00054002"/>
    <w:rsid w:val="00077D2B"/>
    <w:rsid w:val="000E0DE3"/>
    <w:rsid w:val="00104E5C"/>
    <w:rsid w:val="00185F11"/>
    <w:rsid w:val="001B3983"/>
    <w:rsid w:val="001B762E"/>
    <w:rsid w:val="001D2148"/>
    <w:rsid w:val="001E2043"/>
    <w:rsid w:val="002158CC"/>
    <w:rsid w:val="00230D9D"/>
    <w:rsid w:val="00254FDB"/>
    <w:rsid w:val="002B7E96"/>
    <w:rsid w:val="002E30A7"/>
    <w:rsid w:val="002E4EE6"/>
    <w:rsid w:val="00326C60"/>
    <w:rsid w:val="00330533"/>
    <w:rsid w:val="00340C3A"/>
    <w:rsid w:val="00345260"/>
    <w:rsid w:val="00353644"/>
    <w:rsid w:val="003C1954"/>
    <w:rsid w:val="003D72B3"/>
    <w:rsid w:val="004375B6"/>
    <w:rsid w:val="0045712C"/>
    <w:rsid w:val="00485C72"/>
    <w:rsid w:val="004C68A5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B6B87"/>
    <w:rsid w:val="006E1C59"/>
    <w:rsid w:val="006E32EF"/>
    <w:rsid w:val="00713B23"/>
    <w:rsid w:val="0074775C"/>
    <w:rsid w:val="007501DC"/>
    <w:rsid w:val="007A2B2C"/>
    <w:rsid w:val="007B25C8"/>
    <w:rsid w:val="007B521F"/>
    <w:rsid w:val="007C28CE"/>
    <w:rsid w:val="007D0493"/>
    <w:rsid w:val="007D7628"/>
    <w:rsid w:val="008932B9"/>
    <w:rsid w:val="00933224"/>
    <w:rsid w:val="00A22796"/>
    <w:rsid w:val="00A61B6D"/>
    <w:rsid w:val="00A74CE5"/>
    <w:rsid w:val="00A776F7"/>
    <w:rsid w:val="00A925B6"/>
    <w:rsid w:val="00A964C3"/>
    <w:rsid w:val="00AC45C1"/>
    <w:rsid w:val="00AC7496"/>
    <w:rsid w:val="00AC7FAC"/>
    <w:rsid w:val="00AE458C"/>
    <w:rsid w:val="00AF23DF"/>
    <w:rsid w:val="00B0282E"/>
    <w:rsid w:val="00B45ECD"/>
    <w:rsid w:val="00B92165"/>
    <w:rsid w:val="00BC129D"/>
    <w:rsid w:val="00BD1FFA"/>
    <w:rsid w:val="00BF773B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223C8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B6690"/>
    <w:rsid w:val="00EC398E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E945C-65C3-4465-A430-F007636B4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chris</cp:lastModifiedBy>
  <cp:revision>3</cp:revision>
  <dcterms:created xsi:type="dcterms:W3CDTF">2015-04-17T14:23:00Z</dcterms:created>
  <dcterms:modified xsi:type="dcterms:W3CDTF">2015-04-19T19:32:00Z</dcterms:modified>
</cp:coreProperties>
</file>