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6881"/>
      </w:tblGrid>
      <w:tr w:rsidR="0017579B" w:rsidRPr="00F62FF3" w14:paraId="125470D2" w14:textId="77777777" w:rsidTr="00E524A1"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EDB39" w14:textId="77777777" w:rsidR="0017579B" w:rsidRPr="00F62FF3" w:rsidRDefault="0017579B" w:rsidP="00E524A1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Título del guion</w:t>
            </w:r>
          </w:p>
        </w:tc>
        <w:tc>
          <w:tcPr>
            <w:tcW w:w="68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CF51E" w14:textId="77777777" w:rsidR="0017579B" w:rsidRPr="00F62FF3" w:rsidRDefault="0017579B" w:rsidP="00E524A1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b/>
                <w:bCs/>
                <w:color w:val="212121"/>
                <w:lang w:val="es-MX" w:eastAsia="es-CO"/>
              </w:rPr>
              <w:t>Conjuntos</w:t>
            </w:r>
          </w:p>
        </w:tc>
      </w:tr>
      <w:tr w:rsidR="0017579B" w:rsidRPr="00F62FF3" w14:paraId="628622BE" w14:textId="77777777" w:rsidTr="00E524A1">
        <w:tc>
          <w:tcPr>
            <w:tcW w:w="1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8D180" w14:textId="77777777" w:rsidR="0017579B" w:rsidRPr="00F62FF3" w:rsidRDefault="0017579B" w:rsidP="00E524A1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Código del guion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9F198" w14:textId="77777777" w:rsidR="0017579B" w:rsidRPr="00F62FF3" w:rsidRDefault="0017579B" w:rsidP="00E524A1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MA_03_01_CO</w:t>
            </w:r>
          </w:p>
        </w:tc>
      </w:tr>
      <w:tr w:rsidR="0017579B" w:rsidRPr="00F62FF3" w14:paraId="4F218B46" w14:textId="77777777" w:rsidTr="00E524A1">
        <w:tc>
          <w:tcPr>
            <w:tcW w:w="1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FBAA6" w14:textId="77777777" w:rsidR="0017579B" w:rsidRPr="00F62FF3" w:rsidRDefault="0017579B" w:rsidP="00E524A1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Descripción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85429" w14:textId="701BE63E" w:rsidR="0017579B" w:rsidRPr="00F62FF3" w:rsidRDefault="0017579B" w:rsidP="00E524A1">
            <w:pP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F62FF3">
              <w:rPr>
                <w:rFonts w:ascii="Arial" w:hAnsi="Arial" w:cs="Arial"/>
                <w:color w:val="000000"/>
              </w:rPr>
              <w:t>Un conjunto es un grupo o colección de objetos, números, colores, letras, animales, personas, e</w:t>
            </w:r>
            <w:ins w:id="0" w:author="Chris" w:date="2015-03-07T11:07:00Z">
              <w:r w:rsidR="00E524A1">
                <w:rPr>
                  <w:rFonts w:ascii="Arial" w:hAnsi="Arial" w:cs="Arial"/>
                  <w:color w:val="000000"/>
                </w:rPr>
                <w:t>ntre otros</w:t>
              </w:r>
            </w:ins>
            <w:del w:id="1" w:author="Chris" w:date="2015-03-07T11:07:00Z">
              <w:r w:rsidRPr="00F62FF3" w:rsidDel="00E524A1">
                <w:rPr>
                  <w:rFonts w:ascii="Arial" w:hAnsi="Arial" w:cs="Arial"/>
                  <w:color w:val="000000"/>
                </w:rPr>
                <w:delText>tc.</w:delText>
              </w:r>
            </w:del>
            <w:r w:rsidRPr="00F62FF3">
              <w:rPr>
                <w:rFonts w:ascii="Arial" w:hAnsi="Arial" w:cs="Arial"/>
                <w:color w:val="000000"/>
              </w:rPr>
              <w:t xml:space="preserve">, que cumplen una o varias características. </w:t>
            </w:r>
          </w:p>
        </w:tc>
      </w:tr>
    </w:tbl>
    <w:p w14:paraId="3944555B" w14:textId="77777777" w:rsidR="0017579B" w:rsidRDefault="0017579B" w:rsidP="00081745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p w14:paraId="0D8B4626" w14:textId="77777777" w:rsidR="0017579B" w:rsidRDefault="0017579B" w:rsidP="00081745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p w14:paraId="16B58F33" w14:textId="79143AB1" w:rsidR="002973CB" w:rsidRPr="005A1C9F" w:rsidRDefault="0021015C" w:rsidP="00081745">
      <w:pPr>
        <w:tabs>
          <w:tab w:val="right" w:pos="8498"/>
        </w:tabs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 xml:space="preserve"> </w:t>
      </w:r>
      <w:r w:rsidR="00081745" w:rsidRPr="005A1C9F">
        <w:rPr>
          <w:rFonts w:ascii="Arial" w:hAnsi="Arial" w:cs="Arial"/>
          <w:highlight w:val="yellow"/>
          <w:lang w:val="es-CO"/>
        </w:rPr>
        <w:t>[SECCIÓN 1]</w:t>
      </w:r>
      <w:r w:rsidR="00616DBC" w:rsidRPr="005A1C9F">
        <w:rPr>
          <w:rFonts w:ascii="Arial" w:hAnsi="Arial" w:cs="Arial"/>
          <w:lang w:val="es-CO"/>
        </w:rPr>
        <w:t xml:space="preserve"> </w:t>
      </w:r>
      <w:r w:rsidR="00081745" w:rsidRPr="005A1C9F">
        <w:rPr>
          <w:rFonts w:ascii="Arial" w:hAnsi="Arial" w:cs="Arial"/>
          <w:b/>
          <w:lang w:val="es-CO"/>
        </w:rPr>
        <w:t>1</w:t>
      </w:r>
      <w:r w:rsidR="002973CB" w:rsidRPr="005A1C9F">
        <w:rPr>
          <w:rFonts w:ascii="Arial" w:hAnsi="Arial" w:cs="Arial"/>
          <w:b/>
          <w:lang w:val="es-CO"/>
        </w:rPr>
        <w:t xml:space="preserve"> </w:t>
      </w:r>
      <w:r w:rsidR="000436AC" w:rsidRPr="005A1C9F">
        <w:rPr>
          <w:rFonts w:ascii="Arial" w:hAnsi="Arial" w:cs="Arial"/>
          <w:b/>
          <w:lang w:val="es-CO"/>
        </w:rPr>
        <w:t>Determinación y r</w:t>
      </w:r>
      <w:r w:rsidR="002E7366" w:rsidRPr="005A1C9F">
        <w:rPr>
          <w:rFonts w:ascii="Arial" w:hAnsi="Arial" w:cs="Arial"/>
          <w:b/>
          <w:lang w:val="es-CO"/>
        </w:rPr>
        <w:t>epresentación de conjuntos</w:t>
      </w:r>
    </w:p>
    <w:p w14:paraId="31B77D38" w14:textId="77777777" w:rsidR="0021015C" w:rsidRPr="005A1C9F" w:rsidRDefault="0021015C" w:rsidP="00081745">
      <w:pPr>
        <w:tabs>
          <w:tab w:val="right" w:pos="8498"/>
        </w:tabs>
        <w:spacing w:after="0"/>
        <w:rPr>
          <w:rFonts w:ascii="Arial" w:hAnsi="Arial" w:cs="Arial"/>
          <w:b/>
          <w:lang w:val="es-CO"/>
        </w:rPr>
      </w:pPr>
    </w:p>
    <w:p w14:paraId="1928003D" w14:textId="321C6705" w:rsidR="0021015C" w:rsidRPr="005A1C9F" w:rsidRDefault="0021015C" w:rsidP="006D4AE1">
      <w:pPr>
        <w:tabs>
          <w:tab w:val="right" w:pos="8498"/>
        </w:tabs>
        <w:spacing w:after="0"/>
        <w:jc w:val="both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</w:t>
      </w:r>
      <w:r w:rsidRPr="005A1C9F">
        <w:rPr>
          <w:rFonts w:ascii="Arial" w:hAnsi="Arial" w:cs="Arial"/>
          <w:b/>
          <w:color w:val="000000"/>
          <w:lang w:val="es-CO"/>
        </w:rPr>
        <w:t>conjunto</w:t>
      </w:r>
      <w:r w:rsidRPr="005A1C9F">
        <w:rPr>
          <w:rFonts w:ascii="Arial" w:hAnsi="Arial" w:cs="Arial"/>
          <w:color w:val="000000"/>
          <w:lang w:val="es-CO"/>
        </w:rPr>
        <w:t xml:space="preserve"> es un grupo o colección de objetos, números, colores, letras, animales, personas, e</w:t>
      </w:r>
      <w:ins w:id="2" w:author="Chris" w:date="2015-03-07T11:08:00Z">
        <w:r w:rsidR="00E524A1">
          <w:rPr>
            <w:rFonts w:ascii="Arial" w:hAnsi="Arial" w:cs="Arial"/>
            <w:color w:val="000000"/>
            <w:lang w:val="es-CO"/>
          </w:rPr>
          <w:t>ntre otros</w:t>
        </w:r>
      </w:ins>
      <w:del w:id="3" w:author="Chris" w:date="2015-03-07T11:08:00Z">
        <w:r w:rsidRPr="005A1C9F" w:rsidDel="00E524A1">
          <w:rPr>
            <w:rFonts w:ascii="Arial" w:hAnsi="Arial" w:cs="Arial"/>
            <w:color w:val="000000"/>
            <w:lang w:val="es-CO"/>
          </w:rPr>
          <w:delText>tc.</w:delText>
        </w:r>
      </w:del>
      <w:r w:rsidRPr="005A1C9F">
        <w:rPr>
          <w:rFonts w:ascii="Arial" w:hAnsi="Arial" w:cs="Arial"/>
          <w:color w:val="000000"/>
          <w:lang w:val="es-CO"/>
        </w:rPr>
        <w:t>, que cumplen una o varias características</w:t>
      </w:r>
      <w:ins w:id="4" w:author="Chris" w:date="2015-03-07T17:11:00Z">
        <w:r w:rsidR="00C17CBF">
          <w:rPr>
            <w:rFonts w:ascii="Arial" w:hAnsi="Arial" w:cs="Arial"/>
            <w:color w:val="000000"/>
            <w:lang w:val="es-CO"/>
          </w:rPr>
          <w:t>;</w:t>
        </w:r>
      </w:ins>
      <w:del w:id="5" w:author="Chris" w:date="2015-03-07T17:11:00Z">
        <w:r w:rsidR="00774B32" w:rsidDel="00C17CBF">
          <w:rPr>
            <w:rFonts w:ascii="Arial" w:hAnsi="Arial" w:cs="Arial"/>
            <w:color w:val="000000"/>
            <w:lang w:val="es-CO"/>
          </w:rPr>
          <w:delText>,</w:delText>
        </w:r>
      </w:del>
      <w:r w:rsidR="00774B32">
        <w:rPr>
          <w:rFonts w:ascii="Arial" w:hAnsi="Arial" w:cs="Arial"/>
          <w:color w:val="000000"/>
          <w:lang w:val="es-CO"/>
        </w:rPr>
        <w:t xml:space="preserve"> es decir, que tienen características comunes.</w:t>
      </w:r>
    </w:p>
    <w:p w14:paraId="2E9DDB75" w14:textId="77777777" w:rsidR="0021015C" w:rsidRPr="005A1C9F" w:rsidRDefault="0021015C" w:rsidP="0021015C">
      <w:pPr>
        <w:tabs>
          <w:tab w:val="right" w:pos="8498"/>
        </w:tabs>
        <w:spacing w:after="0"/>
        <w:rPr>
          <w:rFonts w:ascii="Arial" w:hAnsi="Arial" w:cs="Arial"/>
          <w:color w:val="000000"/>
          <w:lang w:val="es-CO"/>
        </w:rPr>
      </w:pPr>
    </w:p>
    <w:p w14:paraId="78F8F34A" w14:textId="54411667" w:rsidR="0021015C" w:rsidRPr="005A1C9F" w:rsidRDefault="00776E38" w:rsidP="0021015C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Los objetos, números, colores</w:t>
      </w:r>
      <w:ins w:id="6" w:author="Chris" w:date="2015-03-07T11:08:00Z">
        <w:r w:rsidR="00E524A1">
          <w:rPr>
            <w:rFonts w:ascii="Arial" w:hAnsi="Arial" w:cs="Arial"/>
            <w:color w:val="000000"/>
            <w:lang w:val="es-CO"/>
          </w:rPr>
          <w:t xml:space="preserve"> </w:t>
        </w:r>
      </w:ins>
      <w:del w:id="7" w:author="Chris" w:date="2015-03-07T11:08:00Z">
        <w:r w:rsidRPr="005A1C9F" w:rsidDel="00E524A1">
          <w:rPr>
            <w:rFonts w:ascii="Arial" w:hAnsi="Arial" w:cs="Arial"/>
            <w:color w:val="000000"/>
            <w:lang w:val="es-CO"/>
          </w:rPr>
          <w:delText>, etc</w:delText>
        </w:r>
      </w:del>
      <w:ins w:id="8" w:author="Chris" w:date="2015-03-07T11:08:00Z">
        <w:r w:rsidR="00E524A1">
          <w:rPr>
            <w:rFonts w:ascii="Arial" w:hAnsi="Arial" w:cs="Arial"/>
            <w:color w:val="000000"/>
            <w:lang w:val="es-CO"/>
          </w:rPr>
          <w:t>y otros</w:t>
        </w:r>
      </w:ins>
      <w:r w:rsidRPr="005A1C9F">
        <w:rPr>
          <w:rFonts w:ascii="Arial" w:hAnsi="Arial" w:cs="Arial"/>
          <w:color w:val="000000"/>
          <w:lang w:val="es-CO"/>
        </w:rPr>
        <w:t xml:space="preserve">, que conforman los conjuntos se denominan </w:t>
      </w:r>
      <w:r w:rsidRPr="005A1C9F">
        <w:rPr>
          <w:rFonts w:ascii="Arial" w:hAnsi="Arial" w:cs="Arial"/>
          <w:b/>
          <w:color w:val="000000"/>
          <w:lang w:val="es-CO"/>
        </w:rPr>
        <w:t>elementos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  <w:r w:rsidR="0021015C" w:rsidRPr="005A1C9F">
        <w:rPr>
          <w:rFonts w:ascii="Arial" w:hAnsi="Arial" w:cs="Arial"/>
          <w:color w:val="000000"/>
          <w:lang w:val="es-CO"/>
        </w:rPr>
        <w:t xml:space="preserve">Los conjuntos se </w:t>
      </w:r>
      <w:r w:rsidRPr="005A1C9F">
        <w:rPr>
          <w:rFonts w:ascii="Arial" w:hAnsi="Arial" w:cs="Arial"/>
          <w:color w:val="000000"/>
          <w:lang w:val="es-CO"/>
        </w:rPr>
        <w:t xml:space="preserve">nombran con una letra mayúscula. </w:t>
      </w:r>
    </w:p>
    <w:p w14:paraId="019A4B48" w14:textId="77777777" w:rsidR="0021015C" w:rsidRPr="005A1C9F" w:rsidRDefault="0021015C" w:rsidP="0021015C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21015C" w:rsidRPr="00297B11" w14:paraId="10DED798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1746C421" w14:textId="77777777" w:rsidR="0021015C" w:rsidRPr="005A1C9F" w:rsidRDefault="0021015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21015C" w:rsidRPr="00297B11" w14:paraId="62461C08" w14:textId="77777777" w:rsidTr="00E4120A">
        <w:tc>
          <w:tcPr>
            <w:tcW w:w="2468" w:type="dxa"/>
          </w:tcPr>
          <w:p w14:paraId="5001AAA3" w14:textId="77777777" w:rsidR="0021015C" w:rsidRPr="005A1C9F" w:rsidRDefault="0021015C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6AFC0B30" w14:textId="2DF1B749" w:rsidR="0021015C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21015C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>CO_</w:t>
            </w:r>
            <w:r w:rsidR="0021015C" w:rsidRPr="005A1C9F">
              <w:rPr>
                <w:rFonts w:ascii="Arial" w:hAnsi="Arial" w:cs="Arial"/>
                <w:color w:val="000000"/>
                <w:lang w:val="es-CO"/>
              </w:rPr>
              <w:t>IMG01</w:t>
            </w:r>
          </w:p>
        </w:tc>
      </w:tr>
      <w:tr w:rsidR="0021015C" w:rsidRPr="00297B11" w14:paraId="40ECA61D" w14:textId="77777777" w:rsidTr="00BF761A">
        <w:trPr>
          <w:trHeight w:val="1356"/>
        </w:trPr>
        <w:tc>
          <w:tcPr>
            <w:tcW w:w="2468" w:type="dxa"/>
          </w:tcPr>
          <w:p w14:paraId="36AE58D1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599211B5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Conjunto de frutas verdes (peras, manzanas verdes, uvas verdes y limones) con la etiqueta del nombre “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” (la letra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debe ser en mayúscula). </w:t>
            </w:r>
          </w:p>
          <w:p w14:paraId="53BE270B" w14:textId="5AC02AF8" w:rsidR="0021015C" w:rsidRPr="005A1C9F" w:rsidRDefault="00F01E31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B622BE">
              <w:rPr>
                <w:rFonts w:ascii="Arial" w:hAnsi="Arial" w:cs="Arial"/>
                <w:sz w:val="24"/>
                <w:szCs w:val="24"/>
                <w:lang w:val="es-ES_tradnl"/>
              </w:rPr>
              <w:object w:dxaOrig="7440" w:dyaOrig="4740" w14:anchorId="38EEA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158.25pt" o:ole="">
                  <v:imagedata r:id="rId8" o:title=""/>
                </v:shape>
                <o:OLEObject Type="Embed" ProgID="PBrush" ShapeID="_x0000_i1025" DrawAspect="Content" ObjectID="_1488117228" r:id="rId9"/>
              </w:object>
            </w:r>
          </w:p>
        </w:tc>
      </w:tr>
      <w:tr w:rsidR="0021015C" w:rsidRPr="00297B11" w14:paraId="0E72E12A" w14:textId="77777777" w:rsidTr="005A1C9F">
        <w:tc>
          <w:tcPr>
            <w:tcW w:w="2468" w:type="dxa"/>
          </w:tcPr>
          <w:p w14:paraId="51AD8D90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360" w:type="dxa"/>
            <w:vAlign w:val="center"/>
          </w:tcPr>
          <w:p w14:paraId="06DE0502" w14:textId="193D6003" w:rsidR="0021015C" w:rsidRPr="005A1C9F" w:rsidRDefault="00F01E31" w:rsidP="005A1C9F">
            <w:pPr>
              <w:jc w:val="both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color w:val="000000"/>
                <w:lang w:val="es-CO"/>
              </w:rPr>
              <w:t xml:space="preserve">La imagen del grupo de frutas verdes fue tomada de </w:t>
            </w:r>
            <w:r w:rsidRPr="00850186">
              <w:rPr>
                <w:rFonts w:ascii="Arial" w:hAnsi="Arial" w:cs="Arial"/>
                <w:color w:val="333333"/>
                <w:shd w:val="clear" w:color="auto" w:fill="FFFFFF"/>
                <w:lang w:val="es-CO"/>
              </w:rPr>
              <w:t>Shutterstock 12946990</w:t>
            </w:r>
          </w:p>
        </w:tc>
      </w:tr>
      <w:tr w:rsidR="0021015C" w:rsidRPr="00297B11" w14:paraId="6E36ACCD" w14:textId="77777777" w:rsidTr="005A1C9F">
        <w:tc>
          <w:tcPr>
            <w:tcW w:w="2468" w:type="dxa"/>
            <w:vAlign w:val="center"/>
          </w:tcPr>
          <w:p w14:paraId="6834CE04" w14:textId="77777777" w:rsidR="0021015C" w:rsidRPr="005A1C9F" w:rsidRDefault="0021015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4CD04D6A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es un conjunto de frutas verdes. ¿Puedes mencionar otra fruta que esté en 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? </w:t>
            </w:r>
          </w:p>
        </w:tc>
      </w:tr>
    </w:tbl>
    <w:p w14:paraId="429037BF" w14:textId="77777777" w:rsidR="0021015C" w:rsidRPr="005A1C9F" w:rsidRDefault="0021015C" w:rsidP="0021015C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p w14:paraId="270F2D7D" w14:textId="3828AA79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Los conjuntos se pueden </w:t>
      </w:r>
      <w:r w:rsidR="000436AC" w:rsidRPr="005A1C9F">
        <w:rPr>
          <w:rFonts w:ascii="Arial" w:hAnsi="Arial" w:cs="Arial"/>
          <w:color w:val="000000"/>
          <w:lang w:val="es-CO"/>
        </w:rPr>
        <w:t xml:space="preserve">determinar de dos formas y </w:t>
      </w:r>
      <w:r w:rsidRPr="005A1C9F">
        <w:rPr>
          <w:rFonts w:ascii="Arial" w:hAnsi="Arial" w:cs="Arial"/>
          <w:color w:val="000000"/>
          <w:lang w:val="es-CO"/>
        </w:rPr>
        <w:t xml:space="preserve">representar </w:t>
      </w:r>
      <w:r w:rsidR="000436AC" w:rsidRPr="005A1C9F">
        <w:rPr>
          <w:rFonts w:ascii="Arial" w:hAnsi="Arial" w:cs="Arial"/>
          <w:color w:val="000000"/>
          <w:lang w:val="es-CO"/>
        </w:rPr>
        <w:t>de una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</w:p>
    <w:p w14:paraId="12395F54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09AF2091" w14:textId="47B17ECE" w:rsidR="00671E55" w:rsidRPr="005A1C9F" w:rsidRDefault="00671E55" w:rsidP="00671E55">
      <w:pPr>
        <w:spacing w:after="0"/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 xml:space="preserve">1.1 </w:t>
      </w:r>
      <w:r w:rsidR="000436AC" w:rsidRPr="005A1C9F">
        <w:rPr>
          <w:rFonts w:ascii="Arial" w:hAnsi="Arial" w:cs="Arial"/>
          <w:b/>
          <w:lang w:val="es-CO"/>
        </w:rPr>
        <w:t>Determinación de un conjunto p</w:t>
      </w:r>
      <w:r w:rsidRPr="005A1C9F">
        <w:rPr>
          <w:rFonts w:ascii="Arial" w:hAnsi="Arial" w:cs="Arial"/>
          <w:b/>
          <w:lang w:val="es-CO"/>
        </w:rPr>
        <w:t>or extensión</w:t>
      </w:r>
    </w:p>
    <w:p w14:paraId="5B7EBA8E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1194B3BA" w14:textId="5A7FCEE9" w:rsidR="00726376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</w:t>
      </w:r>
      <w:r w:rsidR="000436AC" w:rsidRPr="005A1C9F">
        <w:rPr>
          <w:rFonts w:ascii="Arial" w:hAnsi="Arial" w:cs="Arial"/>
          <w:color w:val="000000"/>
          <w:lang w:val="es-CO"/>
        </w:rPr>
        <w:t xml:space="preserve">determinar </w:t>
      </w:r>
      <w:r w:rsidRPr="005A1C9F">
        <w:rPr>
          <w:rFonts w:ascii="Arial" w:hAnsi="Arial" w:cs="Arial"/>
          <w:color w:val="000000"/>
          <w:lang w:val="es-CO"/>
        </w:rPr>
        <w:t>un conjunto por extensión se escribe el nombre del conjunto seguido por un signo igual</w:t>
      </w:r>
      <w:del w:id="9" w:author="Chris" w:date="2015-03-07T11:26:00Z">
        <w:r w:rsidR="00EF6C16" w:rsidRPr="005A1C9F" w:rsidDel="000B21E9">
          <w:rPr>
            <w:rFonts w:ascii="Arial" w:hAnsi="Arial" w:cs="Arial"/>
            <w:color w:val="000000"/>
            <w:lang w:val="es-CO"/>
          </w:rPr>
          <w:delText>,</w:delText>
        </w:r>
      </w:del>
      <w:r w:rsidRPr="005A1C9F">
        <w:rPr>
          <w:rFonts w:ascii="Arial" w:hAnsi="Arial" w:cs="Arial"/>
          <w:color w:val="000000"/>
          <w:lang w:val="es-CO"/>
        </w:rPr>
        <w:t xml:space="preserve"> y entre </w:t>
      </w:r>
      <w:r w:rsidR="002C59D6" w:rsidRPr="005A1C9F">
        <w:rPr>
          <w:rFonts w:ascii="Arial" w:hAnsi="Arial" w:cs="Arial"/>
          <w:color w:val="000000"/>
          <w:lang w:val="es-CO"/>
        </w:rPr>
        <w:t>llaves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Pr="005A1C9F">
        <w:rPr>
          <w:rFonts w:ascii="Arial" w:hAnsi="Arial" w:cs="Arial"/>
          <w:b/>
          <w:color w:val="000000"/>
          <w:lang w:val="es-CO"/>
        </w:rPr>
        <w:t xml:space="preserve">{ } </w:t>
      </w:r>
      <w:r w:rsidRPr="005A1C9F">
        <w:rPr>
          <w:rFonts w:ascii="Arial" w:hAnsi="Arial" w:cs="Arial"/>
          <w:color w:val="000000"/>
          <w:lang w:val="es-CO"/>
        </w:rPr>
        <w:t xml:space="preserve">se escriben </w:t>
      </w:r>
      <w:r w:rsidRPr="005A1C9F">
        <w:rPr>
          <w:rFonts w:ascii="Arial" w:hAnsi="Arial" w:cs="Arial"/>
          <w:b/>
          <w:color w:val="000000"/>
          <w:lang w:val="es-CO"/>
        </w:rPr>
        <w:t>todos</w:t>
      </w:r>
      <w:r w:rsidRPr="005A1C9F">
        <w:rPr>
          <w:rFonts w:ascii="Arial" w:hAnsi="Arial" w:cs="Arial"/>
          <w:color w:val="000000"/>
          <w:lang w:val="es-CO"/>
        </w:rPr>
        <w:t xml:space="preserve"> los elementos del conjunto separados por comas. </w:t>
      </w:r>
    </w:p>
    <w:p w14:paraId="0669D975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6A4EC7" w:rsidRPr="00297B11" w14:paraId="02393124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4A8C44D3" w14:textId="77777777" w:rsidR="006A4EC7" w:rsidRPr="005A1C9F" w:rsidRDefault="006A4EC7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6A4EC7" w:rsidRPr="00297B11" w14:paraId="6C630DA2" w14:textId="77777777" w:rsidTr="00E4120A">
        <w:tc>
          <w:tcPr>
            <w:tcW w:w="2518" w:type="dxa"/>
          </w:tcPr>
          <w:p w14:paraId="671EE76D" w14:textId="77777777" w:rsidR="006A4EC7" w:rsidRPr="005A1C9F" w:rsidRDefault="006A4EC7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27A12707" w14:textId="3EBEBAE2" w:rsidR="006A4EC7" w:rsidRPr="005A1C9F" w:rsidRDefault="000251FF" w:rsidP="000436AC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Conjunto</w:t>
            </w:r>
            <w:r w:rsidRPr="005A1C9F">
              <w:rPr>
                <w:rFonts w:ascii="Arial" w:hAnsi="Arial" w:cs="Arial"/>
                <w:b/>
                <w:i/>
                <w:lang w:val="es-CO"/>
              </w:rPr>
              <w:t xml:space="preserve"> P</w:t>
            </w:r>
            <w:r w:rsidR="006A4EC7" w:rsidRPr="005A1C9F">
              <w:rPr>
                <w:rFonts w:ascii="Arial" w:hAnsi="Arial" w:cs="Arial"/>
                <w:b/>
                <w:lang w:val="es-CO"/>
              </w:rPr>
              <w:t xml:space="preserve"> </w:t>
            </w:r>
            <w:r w:rsidR="000436AC" w:rsidRPr="005A1C9F">
              <w:rPr>
                <w:rFonts w:ascii="Arial" w:hAnsi="Arial" w:cs="Arial"/>
                <w:b/>
                <w:lang w:val="es-CO"/>
              </w:rPr>
              <w:t>determinado</w:t>
            </w:r>
            <w:r w:rsidR="006A4EC7" w:rsidRPr="005A1C9F">
              <w:rPr>
                <w:rFonts w:ascii="Arial" w:hAnsi="Arial" w:cs="Arial"/>
                <w:b/>
                <w:lang w:val="es-CO"/>
              </w:rPr>
              <w:t xml:space="preserve"> por extensión</w:t>
            </w:r>
          </w:p>
        </w:tc>
      </w:tr>
      <w:tr w:rsidR="006A4EC7" w:rsidRPr="00297B11" w14:paraId="208F7861" w14:textId="77777777" w:rsidTr="00E4120A">
        <w:tc>
          <w:tcPr>
            <w:tcW w:w="2518" w:type="dxa"/>
          </w:tcPr>
          <w:p w14:paraId="2F0EF4BE" w14:textId="77777777" w:rsidR="006A4EC7" w:rsidRPr="005A1C9F" w:rsidRDefault="006A4EC7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6BCFDE49" w14:textId="361AC688" w:rsidR="006A4EC7" w:rsidRPr="005A1C9F" w:rsidRDefault="000251FF" w:rsidP="000251FF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 = {</w:t>
            </w:r>
            <w:del w:id="10" w:author="Chris" w:date="2015-03-07T11:26:00Z">
              <w:r w:rsidR="006A4EC7" w:rsidRPr="005A1C9F" w:rsidDel="000B21E9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2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4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6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8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10, 12, 14, 16, 18</w:t>
            </w:r>
            <w:del w:id="11" w:author="Chris" w:date="2015-03-07T11:26:00Z">
              <w:r w:rsidR="006A4EC7" w:rsidRPr="005A1C9F" w:rsidDel="000B21E9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6A4EC7" w:rsidRPr="005A1C9F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2CCCDECE" w14:textId="77777777" w:rsidR="006A4EC7" w:rsidRPr="005A1C9F" w:rsidRDefault="006A4EC7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7265DC" w:rsidRPr="00297B11" w14:paraId="5BD1EE2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E9B0314" w14:textId="77777777" w:rsidR="007265DC" w:rsidRPr="005A1C9F" w:rsidRDefault="007265D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7265DC" w:rsidRPr="00297B11" w14:paraId="795CDEDA" w14:textId="77777777" w:rsidTr="00E4120A">
        <w:tc>
          <w:tcPr>
            <w:tcW w:w="2518" w:type="dxa"/>
          </w:tcPr>
          <w:p w14:paraId="1FAA50D8" w14:textId="77777777" w:rsidR="007265DC" w:rsidRPr="005A1C9F" w:rsidRDefault="007265DC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63EC3FEA" w14:textId="0B39E51D" w:rsidR="007265DC" w:rsidRPr="005A1C9F" w:rsidRDefault="00BB7ED2" w:rsidP="007265DC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7265DC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7265DC" w:rsidRPr="005A1C9F">
              <w:rPr>
                <w:rFonts w:ascii="Arial" w:hAnsi="Arial" w:cs="Arial"/>
                <w:color w:val="000000"/>
                <w:lang w:val="es-CO"/>
              </w:rPr>
              <w:t>REC10</w:t>
            </w:r>
          </w:p>
        </w:tc>
      </w:tr>
      <w:tr w:rsidR="007265DC" w:rsidRPr="00297B11" w14:paraId="7857C6CF" w14:textId="77777777" w:rsidTr="00E4120A">
        <w:tc>
          <w:tcPr>
            <w:tcW w:w="2518" w:type="dxa"/>
          </w:tcPr>
          <w:p w14:paraId="7ADE5225" w14:textId="77777777" w:rsidR="007265DC" w:rsidRPr="005A1C9F" w:rsidRDefault="007265D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3E024682" w14:textId="484C92E7" w:rsidR="007265DC" w:rsidRPr="005A1C9F" w:rsidRDefault="000436A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Determina</w:t>
            </w:r>
            <w:r w:rsidR="006D3FC4" w:rsidRPr="005A1C9F">
              <w:rPr>
                <w:rFonts w:ascii="Arial" w:hAnsi="Arial" w:cs="Arial"/>
                <w:color w:val="000000"/>
                <w:lang w:val="es-CO"/>
              </w:rPr>
              <w:t xml:space="preserve"> conjuntos por extensión</w:t>
            </w:r>
            <w:del w:id="12" w:author="Chris" w:date="2015-03-07T17:06:00Z">
              <w:r w:rsidR="006D3FC4"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  <w:r w:rsidR="006D3FC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7265DC" w:rsidRPr="00297B11" w14:paraId="7833FD11" w14:textId="77777777" w:rsidTr="00E4120A">
        <w:tc>
          <w:tcPr>
            <w:tcW w:w="2518" w:type="dxa"/>
          </w:tcPr>
          <w:p w14:paraId="5A72EE61" w14:textId="77777777" w:rsidR="007265DC" w:rsidRPr="005A1C9F" w:rsidRDefault="007265D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62FF0C2" w14:textId="3397E1A7" w:rsidR="007265DC" w:rsidRPr="005A1C9F" w:rsidRDefault="006D3FC4" w:rsidP="000436A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trabajar </w:t>
            </w:r>
            <w:del w:id="13" w:author="Chris" w:date="2015-03-07T11:27:00Z">
              <w:r w:rsidRPr="005A1C9F" w:rsidDel="000B21E9">
                <w:rPr>
                  <w:rFonts w:ascii="Arial" w:hAnsi="Arial" w:cs="Arial"/>
                  <w:color w:val="000000"/>
                  <w:lang w:val="es-CO"/>
                </w:rPr>
                <w:delText xml:space="preserve">la </w:delText>
              </w:r>
            </w:del>
            <w:r w:rsidR="000436AC" w:rsidRPr="005A1C9F">
              <w:rPr>
                <w:rFonts w:ascii="Arial" w:hAnsi="Arial" w:cs="Arial"/>
                <w:color w:val="000000"/>
                <w:lang w:val="es-CO"/>
              </w:rPr>
              <w:t>determinación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 conjuntos por extensión. </w:t>
            </w:r>
          </w:p>
        </w:tc>
      </w:tr>
    </w:tbl>
    <w:p w14:paraId="054EF53C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284AFC19" w14:textId="4E3F6DAA" w:rsidR="00786CE8" w:rsidRPr="005A1C9F" w:rsidRDefault="00786CE8" w:rsidP="00786CE8">
      <w:pPr>
        <w:spacing w:after="0"/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 xml:space="preserve">1.2 </w:t>
      </w:r>
      <w:r w:rsidR="000436AC" w:rsidRPr="005A1C9F">
        <w:rPr>
          <w:rFonts w:ascii="Arial" w:hAnsi="Arial" w:cs="Arial"/>
          <w:b/>
          <w:lang w:val="es-CO"/>
        </w:rPr>
        <w:t>Determinación de un conjunto p</w:t>
      </w:r>
      <w:r w:rsidRPr="005A1C9F">
        <w:rPr>
          <w:rFonts w:ascii="Arial" w:hAnsi="Arial" w:cs="Arial"/>
          <w:b/>
          <w:lang w:val="es-CO"/>
        </w:rPr>
        <w:t xml:space="preserve">or comprensión </w:t>
      </w:r>
    </w:p>
    <w:p w14:paraId="5FB61483" w14:textId="77777777" w:rsidR="00786CE8" w:rsidRPr="005A1C9F" w:rsidRDefault="00786CE8" w:rsidP="00786CE8">
      <w:pPr>
        <w:spacing w:after="0"/>
        <w:rPr>
          <w:rFonts w:ascii="Arial" w:hAnsi="Arial" w:cs="Arial"/>
          <w:color w:val="000000"/>
          <w:lang w:val="es-CO"/>
        </w:rPr>
      </w:pPr>
    </w:p>
    <w:p w14:paraId="4122A1DD" w14:textId="6299067D" w:rsidR="00671E55" w:rsidRPr="005A1C9F" w:rsidRDefault="00786CE8" w:rsidP="00786CE8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</w:t>
      </w:r>
      <w:r w:rsidR="000436AC" w:rsidRPr="005A1C9F">
        <w:rPr>
          <w:rFonts w:ascii="Arial" w:hAnsi="Arial" w:cs="Arial"/>
          <w:color w:val="000000"/>
          <w:lang w:val="es-CO"/>
        </w:rPr>
        <w:t>determinar</w:t>
      </w:r>
      <w:r w:rsidRPr="005A1C9F">
        <w:rPr>
          <w:rFonts w:ascii="Arial" w:hAnsi="Arial" w:cs="Arial"/>
          <w:color w:val="000000"/>
          <w:lang w:val="es-CO"/>
        </w:rPr>
        <w:t xml:space="preserve"> un conjunto por comprensión se escribe el nombre del conjunto seguido por un signo igual</w:t>
      </w:r>
      <w:del w:id="14" w:author="Chris" w:date="2015-03-07T11:27:00Z">
        <w:r w:rsidRPr="005A1C9F" w:rsidDel="00F935B6">
          <w:rPr>
            <w:rFonts w:ascii="Arial" w:hAnsi="Arial" w:cs="Arial"/>
            <w:color w:val="000000"/>
            <w:lang w:val="es-CO"/>
          </w:rPr>
          <w:delText>,</w:delText>
        </w:r>
      </w:del>
      <w:r w:rsidRPr="005A1C9F">
        <w:rPr>
          <w:rFonts w:ascii="Arial" w:hAnsi="Arial" w:cs="Arial"/>
          <w:color w:val="000000"/>
          <w:lang w:val="es-CO"/>
        </w:rPr>
        <w:t xml:space="preserve"> y entre </w:t>
      </w:r>
      <w:r w:rsidR="002C59D6" w:rsidRPr="005A1C9F">
        <w:rPr>
          <w:rFonts w:ascii="Arial" w:hAnsi="Arial" w:cs="Arial"/>
          <w:color w:val="000000"/>
          <w:lang w:val="es-CO"/>
        </w:rPr>
        <w:t>llaves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Pr="005A1C9F">
        <w:rPr>
          <w:rFonts w:ascii="Arial" w:hAnsi="Arial" w:cs="Arial"/>
          <w:b/>
          <w:color w:val="000000"/>
          <w:lang w:val="es-CO"/>
        </w:rPr>
        <w:t>{</w:t>
      </w:r>
      <w:r w:rsidRPr="007B251D">
        <w:rPr>
          <w:rFonts w:ascii="Arial" w:hAnsi="Arial" w:cs="Arial"/>
          <w:color w:val="000000"/>
          <w:lang w:val="es-CO"/>
          <w:rPrChange w:id="15" w:author="Chris" w:date="2015-03-07T12:53:00Z">
            <w:rPr>
              <w:rFonts w:ascii="Arial" w:hAnsi="Arial" w:cs="Arial"/>
              <w:b/>
              <w:color w:val="000000"/>
              <w:lang w:val="es-CO"/>
            </w:rPr>
          </w:rPrChange>
        </w:rPr>
        <w:t xml:space="preserve"> </w:t>
      </w:r>
      <w:r w:rsidRPr="005A1C9F">
        <w:rPr>
          <w:rFonts w:ascii="Arial" w:hAnsi="Arial" w:cs="Arial"/>
          <w:b/>
          <w:color w:val="000000"/>
          <w:lang w:val="es-CO"/>
        </w:rPr>
        <w:t xml:space="preserve">} </w:t>
      </w:r>
      <w:r w:rsidRPr="005A1C9F">
        <w:rPr>
          <w:rFonts w:ascii="Arial" w:hAnsi="Arial" w:cs="Arial"/>
          <w:color w:val="000000"/>
          <w:lang w:val="es-CO"/>
        </w:rPr>
        <w:t xml:space="preserve">se escribe la o las características que </w:t>
      </w:r>
      <w:r w:rsidR="008E3FA1" w:rsidRPr="005A1C9F">
        <w:rPr>
          <w:rFonts w:ascii="Arial" w:hAnsi="Arial" w:cs="Arial"/>
          <w:color w:val="000000"/>
          <w:lang w:val="es-CO"/>
        </w:rPr>
        <w:t xml:space="preserve">definen </w:t>
      </w:r>
      <w:r w:rsidR="00F01E31">
        <w:rPr>
          <w:rFonts w:ascii="Arial" w:hAnsi="Arial" w:cs="Arial"/>
          <w:color w:val="000000"/>
          <w:lang w:val="es-CO"/>
        </w:rPr>
        <w:t xml:space="preserve">los elementos del </w:t>
      </w:r>
      <w:r w:rsidRPr="005A1C9F">
        <w:rPr>
          <w:rFonts w:ascii="Arial" w:hAnsi="Arial" w:cs="Arial"/>
          <w:color w:val="000000"/>
          <w:lang w:val="es-CO"/>
        </w:rPr>
        <w:t xml:space="preserve">conjunto.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8C2A4C" w:rsidRPr="00297B11" w14:paraId="14A52F74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543F1F6B" w14:textId="77777777" w:rsidR="008C2A4C" w:rsidRPr="005A1C9F" w:rsidRDefault="008C2A4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8C2A4C" w:rsidRPr="00297B11" w14:paraId="0C9FE285" w14:textId="77777777" w:rsidTr="00E4120A">
        <w:tc>
          <w:tcPr>
            <w:tcW w:w="2518" w:type="dxa"/>
          </w:tcPr>
          <w:p w14:paraId="201A37FB" w14:textId="77777777" w:rsidR="008C2A4C" w:rsidRPr="005A1C9F" w:rsidRDefault="008C2A4C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28E24C8F" w14:textId="1DC52594" w:rsidR="008C2A4C" w:rsidRPr="005A1C9F" w:rsidRDefault="00434DB8" w:rsidP="000436AC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Conjunto </w:t>
            </w:r>
            <w:r w:rsidRPr="005A1C9F">
              <w:rPr>
                <w:rFonts w:ascii="Arial" w:hAnsi="Arial" w:cs="Arial"/>
                <w:b/>
                <w:i/>
                <w:lang w:val="es-CO"/>
              </w:rPr>
              <w:t>P</w:t>
            </w:r>
            <w:r w:rsidR="008C2A4C" w:rsidRPr="005A1C9F">
              <w:rPr>
                <w:rFonts w:ascii="Arial" w:hAnsi="Arial" w:cs="Arial"/>
                <w:b/>
                <w:lang w:val="es-CO"/>
              </w:rPr>
              <w:t xml:space="preserve"> </w:t>
            </w:r>
            <w:r w:rsidR="000436AC" w:rsidRPr="005A1C9F">
              <w:rPr>
                <w:rFonts w:ascii="Arial" w:hAnsi="Arial" w:cs="Arial"/>
                <w:b/>
                <w:lang w:val="es-CO"/>
              </w:rPr>
              <w:t>determinado</w:t>
            </w:r>
            <w:r w:rsidR="008C2A4C" w:rsidRPr="005A1C9F">
              <w:rPr>
                <w:rFonts w:ascii="Arial" w:hAnsi="Arial" w:cs="Arial"/>
                <w:b/>
                <w:lang w:val="es-CO"/>
              </w:rPr>
              <w:t xml:space="preserve"> por comprensión</w:t>
            </w:r>
          </w:p>
        </w:tc>
      </w:tr>
      <w:tr w:rsidR="008C2A4C" w:rsidRPr="00297B11" w14:paraId="7EAF2B18" w14:textId="77777777" w:rsidTr="00E4120A">
        <w:tc>
          <w:tcPr>
            <w:tcW w:w="2518" w:type="dxa"/>
          </w:tcPr>
          <w:p w14:paraId="6CC1B040" w14:textId="77777777" w:rsidR="008C2A4C" w:rsidRPr="005A1C9F" w:rsidRDefault="008C2A4C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5D938055" w14:textId="612F9058" w:rsidR="008C2A4C" w:rsidRPr="005A1C9F" w:rsidRDefault="00434DB8" w:rsidP="00434DB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="008C2A4C" w:rsidRPr="005A1C9F">
              <w:rPr>
                <w:rFonts w:ascii="Arial" w:hAnsi="Arial" w:cs="Arial"/>
                <w:lang w:val="es-CO"/>
              </w:rPr>
              <w:t xml:space="preserve"> = {</w:t>
            </w:r>
            <w:del w:id="16" w:author="Chris" w:date="2015-03-07T11:27:00Z">
              <w:r w:rsidR="008C2A4C" w:rsidRPr="005A1C9F" w:rsidDel="00F935B6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números pares mayores que 0 y menores que 20</w:t>
            </w:r>
            <w:del w:id="17" w:author="Chris" w:date="2015-03-07T11:28:00Z">
              <w:r w:rsidR="008C2A4C" w:rsidRPr="005A1C9F" w:rsidDel="00F935B6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8C2A4C" w:rsidRPr="005A1C9F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68A8756C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5FC6779B" w14:textId="77777777" w:rsidR="00806BCD" w:rsidRPr="005A1C9F" w:rsidRDefault="00806BCD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C82256" w:rsidRPr="00297B11" w14:paraId="66F5235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7273A51" w14:textId="77777777" w:rsidR="00C82256" w:rsidRPr="005A1C9F" w:rsidRDefault="00C82256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C82256" w:rsidRPr="00297B11" w14:paraId="05D39E46" w14:textId="77777777" w:rsidTr="00E4120A">
        <w:tc>
          <w:tcPr>
            <w:tcW w:w="2518" w:type="dxa"/>
          </w:tcPr>
          <w:p w14:paraId="6559D2B7" w14:textId="77777777" w:rsidR="00C82256" w:rsidRPr="005A1C9F" w:rsidRDefault="00C82256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41F597F6" w14:textId="62A06158" w:rsidR="00C82256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C82256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C82256" w:rsidRPr="005A1C9F">
              <w:rPr>
                <w:rFonts w:ascii="Arial" w:hAnsi="Arial" w:cs="Arial"/>
                <w:color w:val="000000"/>
                <w:lang w:val="es-CO"/>
              </w:rPr>
              <w:t>REC20</w:t>
            </w:r>
          </w:p>
        </w:tc>
      </w:tr>
      <w:tr w:rsidR="00C82256" w:rsidRPr="00297B11" w14:paraId="4E35EF48" w14:textId="77777777" w:rsidTr="00E4120A">
        <w:tc>
          <w:tcPr>
            <w:tcW w:w="2518" w:type="dxa"/>
          </w:tcPr>
          <w:p w14:paraId="226B981B" w14:textId="77777777" w:rsidR="00C82256" w:rsidRPr="005A1C9F" w:rsidRDefault="00C8225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14B711E3" w14:textId="378785B9" w:rsidR="00C82256" w:rsidRPr="005A1C9F" w:rsidRDefault="000436AC" w:rsidP="000436A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Determina </w:t>
            </w:r>
            <w:r w:rsidR="00C82256" w:rsidRPr="005A1C9F">
              <w:rPr>
                <w:rFonts w:ascii="Arial" w:hAnsi="Arial" w:cs="Arial"/>
                <w:color w:val="000000"/>
                <w:lang w:val="es-CO"/>
              </w:rPr>
              <w:t>conjuntos por comprensión</w:t>
            </w:r>
            <w:del w:id="18" w:author="Chris" w:date="2015-03-07T17:06:00Z">
              <w:r w:rsidR="00C82256"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  <w:r w:rsidR="00C82256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C82256" w:rsidRPr="00297B11" w14:paraId="3DDD384A" w14:textId="77777777" w:rsidTr="00E4120A">
        <w:tc>
          <w:tcPr>
            <w:tcW w:w="2518" w:type="dxa"/>
          </w:tcPr>
          <w:p w14:paraId="06297161" w14:textId="77777777" w:rsidR="00C82256" w:rsidRPr="005A1C9F" w:rsidRDefault="00C8225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7EEF5001" w14:textId="31EB7E7E" w:rsidR="00C82256" w:rsidRPr="005A1C9F" w:rsidRDefault="00C82256" w:rsidP="000436A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trabajar la </w:t>
            </w:r>
            <w:r w:rsidR="000436AC" w:rsidRPr="005A1C9F">
              <w:rPr>
                <w:rFonts w:ascii="Arial" w:hAnsi="Arial" w:cs="Arial"/>
                <w:color w:val="000000"/>
                <w:lang w:val="es-CO"/>
              </w:rPr>
              <w:t xml:space="preserve">determinación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de conjuntos por </w:t>
            </w:r>
            <w:r w:rsidR="00806BCD" w:rsidRPr="005A1C9F">
              <w:rPr>
                <w:rFonts w:ascii="Arial" w:hAnsi="Arial" w:cs="Arial"/>
                <w:color w:val="000000"/>
                <w:lang w:val="es-CO"/>
              </w:rPr>
              <w:t>comprensión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21AD9DC8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1C809D9C" w14:textId="37B2B1AE" w:rsidR="001B6975" w:rsidRPr="005A1C9F" w:rsidRDefault="001B6975" w:rsidP="001B6975">
      <w:pPr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 xml:space="preserve">1.3 </w:t>
      </w:r>
      <w:r w:rsidR="000436AC" w:rsidRPr="005A1C9F">
        <w:rPr>
          <w:rFonts w:ascii="Arial" w:hAnsi="Arial" w:cs="Arial"/>
          <w:b/>
          <w:lang w:val="es-CO"/>
        </w:rPr>
        <w:t>Representación g</w:t>
      </w:r>
      <w:r w:rsidRPr="005A1C9F">
        <w:rPr>
          <w:rFonts w:ascii="Arial" w:hAnsi="Arial" w:cs="Arial"/>
          <w:b/>
          <w:lang w:val="es-CO"/>
        </w:rPr>
        <w:t xml:space="preserve">ráfica </w:t>
      </w:r>
      <w:r w:rsidR="000436AC" w:rsidRPr="005A1C9F">
        <w:rPr>
          <w:rFonts w:ascii="Arial" w:hAnsi="Arial" w:cs="Arial"/>
          <w:b/>
          <w:lang w:val="es-CO"/>
        </w:rPr>
        <w:t>de un conjunto</w:t>
      </w:r>
      <w:del w:id="19" w:author="Chris" w:date="2015-03-07T11:28:00Z">
        <w:r w:rsidR="000436AC" w:rsidRPr="005A1C9F" w:rsidDel="00F935B6">
          <w:rPr>
            <w:rFonts w:ascii="Arial" w:hAnsi="Arial" w:cs="Arial"/>
            <w:b/>
            <w:lang w:val="es-CO"/>
          </w:rPr>
          <w:delText xml:space="preserve"> o</w:delText>
        </w:r>
      </w:del>
      <w:r w:rsidR="000436AC" w:rsidRPr="005A1C9F">
        <w:rPr>
          <w:rFonts w:ascii="Arial" w:hAnsi="Arial" w:cs="Arial"/>
          <w:b/>
          <w:lang w:val="es-CO"/>
        </w:rPr>
        <w:t xml:space="preserve"> con d</w:t>
      </w:r>
      <w:r w:rsidRPr="005A1C9F">
        <w:rPr>
          <w:rFonts w:ascii="Arial" w:hAnsi="Arial" w:cs="Arial"/>
          <w:b/>
          <w:lang w:val="es-CO"/>
        </w:rPr>
        <w:t>iagramas de Venn</w:t>
      </w:r>
    </w:p>
    <w:p w14:paraId="2ADC21C3" w14:textId="77777777" w:rsidR="001B6975" w:rsidRPr="005A1C9F" w:rsidRDefault="001B6975" w:rsidP="001B6975">
      <w:pPr>
        <w:spacing w:after="0"/>
        <w:rPr>
          <w:rFonts w:ascii="Arial" w:hAnsi="Arial" w:cs="Arial"/>
          <w:highlight w:val="yellow"/>
          <w:lang w:val="es-CO"/>
        </w:rPr>
      </w:pPr>
    </w:p>
    <w:p w14:paraId="1C8ACA90" w14:textId="0282543C" w:rsidR="00671E55" w:rsidRPr="005A1C9F" w:rsidRDefault="00FA2728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Los diagramas de Venn son representaciones </w:t>
      </w:r>
      <w:r w:rsidR="008F4221" w:rsidRPr="005A1C9F">
        <w:rPr>
          <w:rFonts w:ascii="Arial" w:hAnsi="Arial" w:cs="Arial"/>
          <w:color w:val="000000"/>
          <w:lang w:val="es-CO"/>
        </w:rPr>
        <w:t xml:space="preserve">gráficas de los conjuntos que </w:t>
      </w:r>
      <w:r w:rsidR="00E46A3C" w:rsidRPr="005A1C9F">
        <w:rPr>
          <w:rFonts w:ascii="Arial" w:hAnsi="Arial" w:cs="Arial"/>
          <w:color w:val="000000"/>
          <w:lang w:val="es-CO"/>
        </w:rPr>
        <w:t>permite</w:t>
      </w:r>
      <w:r w:rsidR="00E016FA" w:rsidRPr="005A1C9F">
        <w:rPr>
          <w:rFonts w:ascii="Arial" w:hAnsi="Arial" w:cs="Arial"/>
          <w:color w:val="000000"/>
          <w:lang w:val="es-CO"/>
        </w:rPr>
        <w:t>n</w:t>
      </w:r>
      <w:r w:rsidR="00E46A3C" w:rsidRPr="005A1C9F">
        <w:rPr>
          <w:rFonts w:ascii="Arial" w:hAnsi="Arial" w:cs="Arial"/>
          <w:color w:val="000000"/>
          <w:lang w:val="es-CO"/>
        </w:rPr>
        <w:t xml:space="preserve"> organizar sus elementos </w:t>
      </w:r>
      <w:r w:rsidR="008F4221" w:rsidRPr="005A1C9F">
        <w:rPr>
          <w:rFonts w:ascii="Arial" w:hAnsi="Arial" w:cs="Arial"/>
          <w:color w:val="000000"/>
          <w:lang w:val="es-CO"/>
        </w:rPr>
        <w:t>mediante una línea cerrada</w:t>
      </w:r>
      <w:r w:rsidR="00E656F7" w:rsidRPr="005A1C9F">
        <w:rPr>
          <w:rFonts w:ascii="Arial" w:hAnsi="Arial" w:cs="Arial"/>
          <w:color w:val="000000"/>
          <w:lang w:val="es-CO"/>
        </w:rPr>
        <w:t xml:space="preserve"> y una etique</w:t>
      </w:r>
      <w:r w:rsidR="00371452" w:rsidRPr="005A1C9F">
        <w:rPr>
          <w:rFonts w:ascii="Arial" w:hAnsi="Arial" w:cs="Arial"/>
          <w:color w:val="000000"/>
          <w:lang w:val="es-CO"/>
        </w:rPr>
        <w:t>ta que identifica su nombre</w:t>
      </w:r>
      <w:r w:rsidR="008F4221" w:rsidRPr="005A1C9F">
        <w:rPr>
          <w:rFonts w:ascii="Arial" w:hAnsi="Arial" w:cs="Arial"/>
          <w:color w:val="000000"/>
          <w:lang w:val="es-CO"/>
        </w:rPr>
        <w:t xml:space="preserve">. </w:t>
      </w:r>
    </w:p>
    <w:p w14:paraId="277F2B4D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5D0B76" w:rsidRPr="00297B11" w14:paraId="34BFC0E5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3659F95A" w14:textId="77777777" w:rsidR="005D0B76" w:rsidRPr="005A1C9F" w:rsidRDefault="005D0B76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5D0B76" w:rsidRPr="00297B11" w14:paraId="0E85C07D" w14:textId="77777777" w:rsidTr="00E4120A">
        <w:tc>
          <w:tcPr>
            <w:tcW w:w="2468" w:type="dxa"/>
          </w:tcPr>
          <w:p w14:paraId="3B57EACE" w14:textId="77777777" w:rsidR="005D0B76" w:rsidRPr="005A1C9F" w:rsidRDefault="005D0B76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36D7C3F8" w14:textId="0B62D821" w:rsidR="005D0B76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613CDD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5D370E" w:rsidRPr="005A1C9F">
              <w:rPr>
                <w:rFonts w:ascii="Arial" w:hAnsi="Arial" w:cs="Arial"/>
                <w:color w:val="000000"/>
                <w:lang w:val="es-CO"/>
              </w:rPr>
              <w:t>IMG02</w:t>
            </w:r>
          </w:p>
        </w:tc>
      </w:tr>
      <w:tr w:rsidR="005D0B76" w:rsidRPr="00297B11" w14:paraId="4C97A2B1" w14:textId="77777777" w:rsidTr="005A1C9F">
        <w:tc>
          <w:tcPr>
            <w:tcW w:w="2468" w:type="dxa"/>
            <w:vAlign w:val="center"/>
          </w:tcPr>
          <w:p w14:paraId="3C362226" w14:textId="77777777" w:rsidR="005D0B76" w:rsidRPr="005A1C9F" w:rsidRDefault="005D0B76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7FC9B7B2" w14:textId="62A45C91" w:rsidR="005D0B76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Conjunto de números pares del 2 al 18 representado en diagrama de Venn</w:t>
            </w:r>
            <w:ins w:id="20" w:author="Chris" w:date="2015-03-07T11:29:00Z">
              <w:r w:rsidR="00F935B6">
                <w:rPr>
                  <w:rFonts w:ascii="Arial" w:hAnsi="Arial" w:cs="Arial"/>
                  <w:color w:val="000000"/>
                  <w:lang w:val="es-CO"/>
                </w:rPr>
                <w:t>;</w:t>
              </w:r>
            </w:ins>
            <w:del w:id="21" w:author="Chris" w:date="2015-03-07T11:29:00Z">
              <w:r w:rsidRPr="005A1C9F" w:rsidDel="00F935B6">
                <w:rPr>
                  <w:rFonts w:ascii="Arial" w:hAnsi="Arial" w:cs="Arial"/>
                  <w:color w:val="000000"/>
                  <w:lang w:val="es-CO"/>
                </w:rPr>
                <w:delText>,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es decir</w:t>
            </w:r>
            <w:ins w:id="22" w:author="Chris" w:date="2015-03-07T11:29:00Z">
              <w:r w:rsidR="00F935B6">
                <w:rPr>
                  <w:rFonts w:ascii="Arial" w:hAnsi="Arial" w:cs="Arial"/>
                  <w:color w:val="000000"/>
                  <w:lang w:val="es-CO"/>
                </w:rPr>
                <w:t>,</w:t>
              </w:r>
            </w:ins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dentro de un círculo u óvalo con la etiqueta del nombre “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” (la letra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debe ser en mayúscula)</w:t>
            </w:r>
          </w:p>
          <w:p w14:paraId="03C8E220" w14:textId="2744D9D7" w:rsidR="00F01E31" w:rsidRPr="005A1C9F" w:rsidRDefault="00F01E31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CO"/>
              </w:rPr>
              <w:object w:dxaOrig="2250" w:dyaOrig="2100" w14:anchorId="78992C49">
                <v:shape id="_x0000_i1026" type="#_x0000_t75" style="width:111pt;height:105.75pt" o:ole="">
                  <v:imagedata r:id="rId10" o:title=""/>
                </v:shape>
                <o:OLEObject Type="Embed" ProgID="PBrush" ShapeID="_x0000_i1026" DrawAspect="Content" ObjectID="_1488117229" r:id="rId11"/>
              </w:object>
            </w:r>
          </w:p>
        </w:tc>
      </w:tr>
      <w:tr w:rsidR="005D0B76" w:rsidRPr="00297B11" w14:paraId="5355A323" w14:textId="77777777" w:rsidTr="00E4120A">
        <w:tc>
          <w:tcPr>
            <w:tcW w:w="2468" w:type="dxa"/>
          </w:tcPr>
          <w:p w14:paraId="70493B90" w14:textId="77777777" w:rsidR="005D0B76" w:rsidRPr="005A1C9F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lastRenderedPageBreak/>
              <w:t>Código Shutterstock (o URL o la ruta en AulaPlaneta)</w:t>
            </w:r>
          </w:p>
        </w:tc>
        <w:tc>
          <w:tcPr>
            <w:tcW w:w="6360" w:type="dxa"/>
          </w:tcPr>
          <w:p w14:paraId="447EE64B" w14:textId="5CE62AB5" w:rsidR="005D0B76" w:rsidRPr="005A1C9F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5D0B76" w:rsidRPr="00297B11" w14:paraId="23347FC3" w14:textId="77777777" w:rsidTr="00E4120A">
        <w:tc>
          <w:tcPr>
            <w:tcW w:w="2468" w:type="dxa"/>
          </w:tcPr>
          <w:p w14:paraId="17605208" w14:textId="77777777" w:rsidR="005D0B76" w:rsidRPr="005A1C9F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2B97DBA0" w14:textId="77777777" w:rsidR="00DD53BB" w:rsidRPr="005A1C9F" w:rsidRDefault="005D0B76" w:rsidP="00DD53B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DD53BB" w:rsidRPr="005A1C9F">
              <w:rPr>
                <w:rFonts w:ascii="Arial" w:hAnsi="Arial" w:cs="Arial"/>
                <w:color w:val="000000"/>
                <w:lang w:val="es-CO"/>
              </w:rPr>
              <w:t xml:space="preserve"> = {N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úmeros pares mayores que 0 y menores que 20</w:t>
            </w:r>
            <w:r w:rsidR="00DD53BB" w:rsidRPr="005A1C9F">
              <w:rPr>
                <w:rFonts w:ascii="Arial" w:hAnsi="Arial" w:cs="Arial"/>
                <w:color w:val="000000"/>
                <w:lang w:val="es-CO"/>
              </w:rPr>
              <w:t>}</w:t>
            </w:r>
          </w:p>
          <w:p w14:paraId="6537A7FD" w14:textId="22EBC425" w:rsidR="005D0B76" w:rsidRPr="005A1C9F" w:rsidRDefault="00DD53BB" w:rsidP="00DD53B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</w:t>
            </w:r>
            <w:del w:id="23" w:author="Chris" w:date="2015-03-07T17:08:00Z">
              <w:r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>2, 4, 6, 8, 10, 12, 14, 16, 18}</w:t>
            </w:r>
            <w:r w:rsidR="005D0B76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</w:tbl>
    <w:p w14:paraId="54ACEF41" w14:textId="7BD15C38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B20AF7" w:rsidRPr="00297B11" w14:paraId="15B269BD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54EFFC64" w14:textId="77777777" w:rsidR="00B20AF7" w:rsidRPr="005A1C9F" w:rsidRDefault="00B20AF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B20AF7" w:rsidRPr="00297B11" w14:paraId="59E76311" w14:textId="77777777" w:rsidTr="00D75FC8">
        <w:tc>
          <w:tcPr>
            <w:tcW w:w="2518" w:type="dxa"/>
          </w:tcPr>
          <w:p w14:paraId="788F303A" w14:textId="77777777" w:rsidR="00B20AF7" w:rsidRPr="005A1C9F" w:rsidRDefault="00B20AF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283A2698" w14:textId="050D4098" w:rsidR="00B20AF7" w:rsidRPr="005A1C9F" w:rsidRDefault="008A0202" w:rsidP="00B20AF7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MA_04_01_CO_REC3</w:t>
            </w:r>
            <w:r w:rsidR="00B20AF7"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B20AF7" w:rsidRPr="00297B11" w14:paraId="50CE67E7" w14:textId="77777777" w:rsidTr="00D75FC8">
        <w:tc>
          <w:tcPr>
            <w:tcW w:w="2518" w:type="dxa"/>
          </w:tcPr>
          <w:p w14:paraId="1CD078D1" w14:textId="77777777" w:rsidR="00B20AF7" w:rsidRPr="005A1C9F" w:rsidRDefault="00B20AF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1420FE74" w14:textId="51AA4F1A" w:rsidR="00B20AF7" w:rsidRPr="005A1C9F" w:rsidRDefault="00EC4B1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En tu entorno todo puede ser un conjunto</w:t>
            </w:r>
            <w:del w:id="24" w:author="Chris" w:date="2015-03-07T17:07:00Z">
              <w:r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B20AF7" w:rsidRPr="00297B11" w14:paraId="29E5D6F1" w14:textId="77777777" w:rsidTr="00D75FC8">
        <w:tc>
          <w:tcPr>
            <w:tcW w:w="2518" w:type="dxa"/>
          </w:tcPr>
          <w:p w14:paraId="1974F8DD" w14:textId="77777777" w:rsidR="00B20AF7" w:rsidRPr="005A1C9F" w:rsidRDefault="00B20AF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77BF800" w14:textId="649402C5" w:rsidR="00B20AF7" w:rsidRPr="005A1C9F" w:rsidRDefault="00EC4B1E" w:rsidP="00D75FC8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</w:t>
            </w:r>
            <w:r w:rsidR="00B422C0" w:rsidRPr="005A1C9F">
              <w:rPr>
                <w:rFonts w:ascii="Arial" w:hAnsi="Arial" w:cs="Arial"/>
              </w:rPr>
              <w:t xml:space="preserve">para analizar </w:t>
            </w:r>
            <w:del w:id="25" w:author="Chris" w:date="2015-03-07T11:29:00Z">
              <w:r w:rsidR="00B422C0" w:rsidRPr="005A1C9F" w:rsidDel="00F935B6">
                <w:rPr>
                  <w:rFonts w:ascii="Arial" w:hAnsi="Arial" w:cs="Arial"/>
                </w:rPr>
                <w:delText xml:space="preserve"> </w:delText>
              </w:r>
            </w:del>
            <w:r w:rsidR="00B422C0" w:rsidRPr="005A1C9F">
              <w:rPr>
                <w:rFonts w:ascii="Arial" w:hAnsi="Arial" w:cs="Arial"/>
              </w:rPr>
              <w:t xml:space="preserve">conjuntos del entorno. </w:t>
            </w:r>
          </w:p>
        </w:tc>
      </w:tr>
    </w:tbl>
    <w:p w14:paraId="48255CB9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21DFBDF1" w14:textId="52069B83" w:rsidR="00DC6958" w:rsidRPr="005A1C9F" w:rsidRDefault="00DC6958" w:rsidP="00DC6958">
      <w:pPr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1.4 Consolidación</w:t>
      </w:r>
    </w:p>
    <w:p w14:paraId="72C454FB" w14:textId="77777777" w:rsidR="00DE78D9" w:rsidRPr="005A1C9F" w:rsidRDefault="00DE78D9" w:rsidP="00DC6958">
      <w:pPr>
        <w:spacing w:after="0"/>
        <w:rPr>
          <w:rFonts w:ascii="Arial" w:hAnsi="Arial" w:cs="Arial"/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9A093A" w:rsidRPr="00297B11" w14:paraId="314D3292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E7BE000" w14:textId="77777777" w:rsidR="009A093A" w:rsidRPr="005A1C9F" w:rsidRDefault="009A093A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9A093A" w:rsidRPr="00297B11" w14:paraId="2229F122" w14:textId="77777777" w:rsidTr="00E4120A">
        <w:tc>
          <w:tcPr>
            <w:tcW w:w="2518" w:type="dxa"/>
          </w:tcPr>
          <w:p w14:paraId="7999EB52" w14:textId="77777777" w:rsidR="009A093A" w:rsidRPr="005A1C9F" w:rsidRDefault="009A093A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20E5924A" w14:textId="38D9E6D7" w:rsidR="009A093A" w:rsidRPr="005A1C9F" w:rsidRDefault="00BB7ED2" w:rsidP="007B337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9A093A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9A093A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4</w:t>
            </w:r>
            <w:r w:rsidR="009A093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9A093A" w:rsidRPr="00297B11" w14:paraId="79328F42" w14:textId="77777777" w:rsidTr="00E4120A">
        <w:tc>
          <w:tcPr>
            <w:tcW w:w="2518" w:type="dxa"/>
          </w:tcPr>
          <w:p w14:paraId="3E146D6F" w14:textId="77777777" w:rsidR="009A093A" w:rsidRPr="005A1C9F" w:rsidRDefault="009A093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30B70B20" w14:textId="2AD96F3E" w:rsidR="009A093A" w:rsidRPr="005A1C9F" w:rsidRDefault="009A093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Refuerza tu aprendizaje: representación de conjuntos</w:t>
            </w:r>
            <w:del w:id="26" w:author="Chris" w:date="2015-03-07T17:07:00Z">
              <w:r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 xml:space="preserve">. </w:delText>
              </w:r>
            </w:del>
          </w:p>
        </w:tc>
      </w:tr>
      <w:tr w:rsidR="009A093A" w:rsidRPr="00297B11" w14:paraId="4162A06A" w14:textId="77777777" w:rsidTr="00E4120A">
        <w:tc>
          <w:tcPr>
            <w:tcW w:w="2518" w:type="dxa"/>
          </w:tcPr>
          <w:p w14:paraId="23AEBF81" w14:textId="77777777" w:rsidR="009A093A" w:rsidRPr="005A1C9F" w:rsidRDefault="009A093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1F57A54" w14:textId="2F097539" w:rsidR="009A093A" w:rsidRPr="005A1C9F" w:rsidRDefault="009A093A" w:rsidP="007074A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>reforzar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la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 xml:space="preserve">s diferentes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representaci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>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n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 xml:space="preserve">es de conjuntos. </w:t>
            </w:r>
          </w:p>
        </w:tc>
      </w:tr>
    </w:tbl>
    <w:p w14:paraId="2A036C50" w14:textId="77777777" w:rsidR="0028050E" w:rsidRPr="005A1C9F" w:rsidRDefault="0028050E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3CE9663F" w14:textId="7E1BE048" w:rsidR="00671E55" w:rsidRPr="005A1C9F" w:rsidRDefault="0063034E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 Relaciones de pertenencia y de contenencia.</w:t>
      </w:r>
    </w:p>
    <w:p w14:paraId="61044B89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34895331" w14:textId="5680163E" w:rsidR="00D81AD4" w:rsidRPr="005A1C9F" w:rsidRDefault="00D81AD4" w:rsidP="00417013">
      <w:pPr>
        <w:spacing w:after="0"/>
        <w:rPr>
          <w:rFonts w:ascii="Arial" w:hAnsi="Arial" w:cs="Arial"/>
          <w:lang w:val="es-CO"/>
        </w:rPr>
      </w:pPr>
      <w:r w:rsidRPr="005A1C9F">
        <w:rPr>
          <w:rFonts w:ascii="Arial" w:hAnsi="Arial" w:cs="Arial"/>
          <w:lang w:val="es-CO"/>
        </w:rPr>
        <w:t xml:space="preserve">La relación de </w:t>
      </w:r>
      <w:r w:rsidRPr="005A1C9F">
        <w:rPr>
          <w:rFonts w:ascii="Arial" w:hAnsi="Arial" w:cs="Arial"/>
          <w:b/>
          <w:lang w:val="es-CO"/>
        </w:rPr>
        <w:t>pertenencia</w:t>
      </w:r>
      <w:r w:rsidRPr="005A1C9F">
        <w:rPr>
          <w:rFonts w:ascii="Arial" w:hAnsi="Arial" w:cs="Arial"/>
          <w:lang w:val="es-CO"/>
        </w:rPr>
        <w:t xml:space="preserve"> es una relación que puede establecerse entre un elemento y un conjunto</w:t>
      </w:r>
      <w:ins w:id="27" w:author="Chris" w:date="2015-03-07T11:30:00Z">
        <w:r w:rsidR="00F935B6">
          <w:rPr>
            <w:rFonts w:ascii="Arial" w:hAnsi="Arial" w:cs="Arial"/>
            <w:lang w:val="es-CO"/>
          </w:rPr>
          <w:t>;</w:t>
        </w:r>
      </w:ins>
      <w:del w:id="28" w:author="Chris" w:date="2015-03-07T11:30:00Z">
        <w:r w:rsidRPr="005A1C9F" w:rsidDel="00F935B6">
          <w:rPr>
            <w:rFonts w:ascii="Arial" w:hAnsi="Arial" w:cs="Arial"/>
            <w:lang w:val="es-CO"/>
          </w:rPr>
          <w:delText>,</w:delText>
        </w:r>
      </w:del>
      <w:r w:rsidRPr="005A1C9F">
        <w:rPr>
          <w:rFonts w:ascii="Arial" w:hAnsi="Arial" w:cs="Arial"/>
          <w:lang w:val="es-CO"/>
        </w:rPr>
        <w:t xml:space="preserve"> mientras que la relación de </w:t>
      </w:r>
      <w:r w:rsidRPr="005A1C9F">
        <w:rPr>
          <w:rFonts w:ascii="Arial" w:hAnsi="Arial" w:cs="Arial"/>
          <w:b/>
          <w:lang w:val="es-CO"/>
        </w:rPr>
        <w:t>contenencia</w:t>
      </w:r>
      <w:r w:rsidRPr="005A1C9F">
        <w:rPr>
          <w:rFonts w:ascii="Arial" w:hAnsi="Arial" w:cs="Arial"/>
          <w:lang w:val="es-CO"/>
        </w:rPr>
        <w:t xml:space="preserve"> puede establecerse entre un conjunto y otro. </w:t>
      </w:r>
    </w:p>
    <w:p w14:paraId="1344FC07" w14:textId="77777777" w:rsidR="00D81AD4" w:rsidRPr="005A1C9F" w:rsidRDefault="00D81AD4" w:rsidP="00417013">
      <w:pPr>
        <w:spacing w:after="0"/>
        <w:rPr>
          <w:rFonts w:ascii="Arial" w:hAnsi="Arial" w:cs="Arial"/>
          <w:lang w:val="es-CO"/>
        </w:rPr>
      </w:pPr>
    </w:p>
    <w:p w14:paraId="2C91477F" w14:textId="16026252" w:rsidR="00417013" w:rsidRPr="005A1C9F" w:rsidRDefault="00417013" w:rsidP="00417013">
      <w:pPr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2.1 Relación de pertenencia</w:t>
      </w:r>
    </w:p>
    <w:p w14:paraId="1E95F06D" w14:textId="77777777" w:rsidR="00417013" w:rsidRPr="005A1C9F" w:rsidRDefault="00417013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6861A137" w14:textId="640D4AB6" w:rsidR="00C33FE1" w:rsidRDefault="00417013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elemento </w:t>
      </w:r>
      <w:r w:rsidRPr="005A1C9F">
        <w:rPr>
          <w:rFonts w:ascii="Arial" w:hAnsi="Arial" w:cs="Arial"/>
          <w:b/>
          <w:color w:val="000000"/>
          <w:lang w:val="es-CO"/>
        </w:rPr>
        <w:t>pertenece</w:t>
      </w:r>
      <w:r w:rsidRPr="005A1C9F">
        <w:rPr>
          <w:rFonts w:ascii="Arial" w:hAnsi="Arial" w:cs="Arial"/>
          <w:color w:val="000000"/>
          <w:lang w:val="es-CO"/>
        </w:rPr>
        <w:t xml:space="preserve"> a un conjunto si cumple la o las características </w:t>
      </w:r>
      <w:ins w:id="29" w:author="Chris" w:date="2015-03-07T11:30:00Z">
        <w:r w:rsidR="00F935B6">
          <w:rPr>
            <w:rFonts w:ascii="Arial" w:hAnsi="Arial" w:cs="Arial"/>
            <w:color w:val="000000"/>
            <w:lang w:val="es-CO"/>
          </w:rPr>
          <w:t>de los demás</w:t>
        </w:r>
      </w:ins>
      <w:del w:id="30" w:author="Chris" w:date="2015-03-07T11:30:00Z">
        <w:r w:rsidRPr="005A1C9F" w:rsidDel="00F935B6">
          <w:rPr>
            <w:rFonts w:ascii="Arial" w:hAnsi="Arial" w:cs="Arial"/>
            <w:color w:val="000000"/>
            <w:lang w:val="es-CO"/>
          </w:rPr>
          <w:delText xml:space="preserve">que </w:delText>
        </w:r>
        <w:r w:rsidR="00FA6CCA" w:rsidDel="00F935B6">
          <w:rPr>
            <w:rFonts w:ascii="Arial" w:hAnsi="Arial" w:cs="Arial"/>
            <w:color w:val="000000"/>
            <w:lang w:val="es-CO"/>
          </w:rPr>
          <w:delText xml:space="preserve"> cumplen</w:delText>
        </w:r>
        <w:r w:rsidRPr="005A1C9F" w:rsidDel="00F935B6">
          <w:rPr>
            <w:rFonts w:ascii="Arial" w:hAnsi="Arial" w:cs="Arial"/>
            <w:color w:val="000000"/>
            <w:lang w:val="es-CO"/>
          </w:rPr>
          <w:delText xml:space="preserve"> </w:delText>
        </w:r>
        <w:r w:rsidR="00F01E31" w:rsidDel="00F935B6">
          <w:rPr>
            <w:rFonts w:ascii="Arial" w:hAnsi="Arial" w:cs="Arial"/>
            <w:color w:val="000000"/>
            <w:lang w:val="es-CO"/>
          </w:rPr>
          <w:delText xml:space="preserve">los </w:delText>
        </w:r>
      </w:del>
      <w:ins w:id="31" w:author="Chris" w:date="2015-03-07T11:31:00Z">
        <w:r w:rsidR="00F935B6">
          <w:rPr>
            <w:rFonts w:ascii="Arial" w:hAnsi="Arial" w:cs="Arial"/>
            <w:color w:val="000000"/>
            <w:lang w:val="es-CO"/>
          </w:rPr>
          <w:t xml:space="preserve"> </w:t>
        </w:r>
      </w:ins>
      <w:r w:rsidR="00F01E31">
        <w:rPr>
          <w:rFonts w:ascii="Arial" w:hAnsi="Arial" w:cs="Arial"/>
          <w:color w:val="000000"/>
          <w:lang w:val="es-CO"/>
        </w:rPr>
        <w:t>elementos de</w:t>
      </w:r>
      <w:ins w:id="32" w:author="Chris" w:date="2015-03-07T11:31:00Z">
        <w:r w:rsidR="00F935B6">
          <w:rPr>
            <w:rFonts w:ascii="Arial" w:hAnsi="Arial" w:cs="Arial"/>
            <w:color w:val="000000"/>
            <w:lang w:val="es-CO"/>
          </w:rPr>
          <w:t>l</w:t>
        </w:r>
      </w:ins>
      <w:del w:id="33" w:author="Chris" w:date="2015-03-07T11:31:00Z">
        <w:r w:rsidR="00F01E31" w:rsidDel="00F935B6">
          <w:rPr>
            <w:rFonts w:ascii="Arial" w:hAnsi="Arial" w:cs="Arial"/>
            <w:color w:val="000000"/>
            <w:lang w:val="es-CO"/>
          </w:rPr>
          <w:delText xml:space="preserve"> un</w:delText>
        </w:r>
      </w:del>
      <w:r w:rsidRPr="005A1C9F">
        <w:rPr>
          <w:rFonts w:ascii="Arial" w:hAnsi="Arial" w:cs="Arial"/>
          <w:color w:val="000000"/>
          <w:lang w:val="es-CO"/>
        </w:rPr>
        <w:t xml:space="preserve"> conjunto. </w:t>
      </w:r>
    </w:p>
    <w:p w14:paraId="6BFECA36" w14:textId="77777777" w:rsidR="00FA6CCA" w:rsidRPr="005A1C9F" w:rsidRDefault="00FA6CCA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5E7408B7" w14:textId="67698C95" w:rsidR="00FA6CCA" w:rsidRPr="005A1C9F" w:rsidRDefault="008E3FA1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indicar que </w:t>
      </w:r>
      <w:r w:rsidR="00C33FE1" w:rsidRPr="005A1C9F">
        <w:rPr>
          <w:rFonts w:ascii="Arial" w:hAnsi="Arial" w:cs="Arial"/>
          <w:color w:val="000000"/>
          <w:lang w:val="es-CO"/>
        </w:rPr>
        <w:t>un</w:t>
      </w:r>
      <w:r w:rsidRPr="005A1C9F">
        <w:rPr>
          <w:rFonts w:ascii="Arial" w:hAnsi="Arial" w:cs="Arial"/>
          <w:color w:val="000000"/>
          <w:lang w:val="es-CO"/>
        </w:rPr>
        <w:t xml:space="preserve"> elemento pertenece </w:t>
      </w:r>
      <w:r w:rsidR="00FA6CCA">
        <w:rPr>
          <w:rFonts w:ascii="Arial" w:hAnsi="Arial" w:cs="Arial"/>
          <w:color w:val="000000"/>
          <w:lang w:val="es-CO"/>
        </w:rPr>
        <w:t xml:space="preserve">a un conjunto se utiliza el símbolo </w:t>
      </w:r>
      <w:r w:rsidR="00FA6CCA" w:rsidRPr="005A1C9F">
        <w:rPr>
          <w:rFonts w:ascii="Cambria Math" w:hAnsi="Cambria Math" w:cs="Cambria Math"/>
          <w:b/>
          <w:color w:val="000000"/>
          <w:lang w:val="es-CO"/>
        </w:rPr>
        <w:t>∈</w:t>
      </w:r>
      <w:r w:rsidR="00FA6CCA" w:rsidRPr="005A1C9F">
        <w:rPr>
          <w:rFonts w:ascii="Arial" w:hAnsi="Arial" w:cs="Arial"/>
          <w:b/>
          <w:color w:val="000000"/>
          <w:lang w:val="es-CO"/>
        </w:rPr>
        <w:t>.</w:t>
      </w:r>
    </w:p>
    <w:p w14:paraId="27126279" w14:textId="77777777" w:rsidR="00FA6CCA" w:rsidRDefault="00FA6CCA" w:rsidP="00081745">
      <w:pPr>
        <w:spacing w:after="0"/>
        <w:rPr>
          <w:rFonts w:ascii="Cambria Math" w:hAnsi="Cambria Math" w:cs="Cambria Math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indicar que un elemento no pertenece a un conjunto se utiliza el símbolo </w:t>
      </w:r>
      <w:del w:id="34" w:author="Chris" w:date="2015-03-07T11:31:00Z">
        <w:r w:rsidRPr="005A1C9F" w:rsidDel="00F935B6">
          <w:rPr>
            <w:rFonts w:ascii="Arial" w:hAnsi="Arial" w:cs="Arial"/>
            <w:b/>
            <w:color w:val="000000"/>
            <w:lang w:val="es-CO"/>
          </w:rPr>
          <w:delText xml:space="preserve"> </w:delText>
        </w:r>
      </w:del>
      <w:r w:rsidRPr="005A1C9F">
        <w:rPr>
          <w:rFonts w:ascii="Cambria Math" w:hAnsi="Cambria Math" w:cs="Cambria Math"/>
          <w:b/>
          <w:color w:val="000000"/>
          <w:lang w:val="es-CO"/>
        </w:rPr>
        <w:t>∉.</w:t>
      </w:r>
    </w:p>
    <w:p w14:paraId="3DFB34AD" w14:textId="1C170B6D" w:rsidR="00CC6C7B" w:rsidRPr="005A1C9F" w:rsidRDefault="00CC6C7B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44141608" w14:textId="6CF8191B" w:rsidR="004F390F" w:rsidRPr="005A1C9F" w:rsidRDefault="00F935B6" w:rsidP="00081745">
      <w:pPr>
        <w:spacing w:after="0"/>
        <w:rPr>
          <w:rFonts w:ascii="Arial" w:hAnsi="Arial" w:cs="Arial"/>
          <w:color w:val="000000"/>
          <w:lang w:val="es-CO"/>
        </w:rPr>
      </w:pPr>
      <w:ins w:id="35" w:author="Chris" w:date="2015-03-07T11:31:00Z">
        <w:r>
          <w:rPr>
            <w:rFonts w:ascii="Arial" w:hAnsi="Arial" w:cs="Arial"/>
            <w:color w:val="000000"/>
            <w:lang w:val="es-CO"/>
          </w:rPr>
          <w:t>Recuerda l</w:t>
        </w:r>
      </w:ins>
      <w:del w:id="36" w:author="Chris" w:date="2015-03-07T11:31:00Z">
        <w:r w:rsidR="004F390F" w:rsidRPr="005A1C9F" w:rsidDel="00F935B6">
          <w:rPr>
            <w:rFonts w:ascii="Arial" w:hAnsi="Arial" w:cs="Arial"/>
            <w:color w:val="000000"/>
            <w:lang w:val="es-CO"/>
          </w:rPr>
          <w:delText>L</w:delText>
        </w:r>
      </w:del>
      <w:r w:rsidR="004F390F" w:rsidRPr="005A1C9F">
        <w:rPr>
          <w:rFonts w:ascii="Arial" w:hAnsi="Arial" w:cs="Arial"/>
          <w:color w:val="000000"/>
          <w:lang w:val="es-CO"/>
        </w:rPr>
        <w:t xml:space="preserve">a relación de pertenencia se da entre un elemento y un conjunto. </w:t>
      </w:r>
    </w:p>
    <w:p w14:paraId="0FEF1B8F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D10E12" w:rsidRPr="00297B11" w14:paraId="0CC74E7F" w14:textId="77777777" w:rsidTr="00AF2F19">
        <w:tc>
          <w:tcPr>
            <w:tcW w:w="8828" w:type="dxa"/>
            <w:gridSpan w:val="2"/>
            <w:shd w:val="clear" w:color="auto" w:fill="000000" w:themeFill="text1"/>
          </w:tcPr>
          <w:p w14:paraId="14689FCE" w14:textId="77777777" w:rsidR="00D10E12" w:rsidRPr="005A1C9F" w:rsidRDefault="00D10E12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D10E12" w:rsidRPr="00297B11" w14:paraId="3587E3B6" w14:textId="77777777" w:rsidTr="00AF2F19">
        <w:tc>
          <w:tcPr>
            <w:tcW w:w="2485" w:type="dxa"/>
          </w:tcPr>
          <w:p w14:paraId="551B1B81" w14:textId="77777777" w:rsidR="00D10E12" w:rsidRPr="005A1C9F" w:rsidRDefault="00D10E12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343" w:type="dxa"/>
          </w:tcPr>
          <w:p w14:paraId="0BFAF4A4" w14:textId="4D07E3AA" w:rsidR="00D10E12" w:rsidRPr="005A1C9F" w:rsidRDefault="00D10E12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Relación de pertenencia</w:t>
            </w:r>
          </w:p>
        </w:tc>
      </w:tr>
      <w:tr w:rsidR="00D10E12" w:rsidRPr="00297B11" w14:paraId="32CB0F01" w14:textId="77777777" w:rsidTr="00AF2F19">
        <w:tc>
          <w:tcPr>
            <w:tcW w:w="2485" w:type="dxa"/>
          </w:tcPr>
          <w:p w14:paraId="3937966F" w14:textId="77777777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343" w:type="dxa"/>
          </w:tcPr>
          <w:p w14:paraId="42B5BEC2" w14:textId="013AC135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I</w:t>
            </w:r>
            <w:r w:rsidRPr="005A1C9F">
              <w:rPr>
                <w:rFonts w:ascii="Arial" w:hAnsi="Arial" w:cs="Arial"/>
                <w:lang w:val="es-CO"/>
              </w:rPr>
              <w:t xml:space="preserve"> = {</w:t>
            </w:r>
            <w:del w:id="37" w:author="Chris" w:date="2015-03-07T17:08:00Z">
              <w:r w:rsidRPr="005A1C9F" w:rsidDel="00C17CBF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1, 3, 5, 7, 9 }</w:t>
            </w:r>
          </w:p>
          <w:p w14:paraId="4612C494" w14:textId="77777777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</w:p>
          <w:p w14:paraId="02D53948" w14:textId="652D81AF" w:rsidR="00D10E12" w:rsidRPr="005A1C9F" w:rsidRDefault="00FA6CCA" w:rsidP="00D10E12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3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pertenece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al conjunto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I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.</w:t>
            </w:r>
            <w:r>
              <w:rPr>
                <w:rFonts w:ascii="Arial" w:hAnsi="Arial" w:cs="Arial"/>
                <w:color w:val="000000"/>
                <w:lang w:val="es-CO"/>
              </w:rPr>
              <w:t xml:space="preserve"> En símbolos se escribe </w:t>
            </w:r>
            <w:r w:rsidRPr="00850186">
              <w:rPr>
                <w:rFonts w:ascii="Arial" w:hAnsi="Arial" w:cs="Arial"/>
                <w:lang w:val="es-CO"/>
              </w:rPr>
              <w:t xml:space="preserve">3 </w:t>
            </w:r>
            <w:r w:rsidRPr="001402B7">
              <w:rPr>
                <w:rFonts w:ascii="Cambria Math" w:hAnsi="Cambria Math" w:cs="Cambria Math"/>
                <w:b/>
                <w:color w:val="000000"/>
                <w:lang w:val="es-CO"/>
              </w:rPr>
              <w:t>∈</w:t>
            </w:r>
            <w:del w:id="38" w:author="Chris" w:date="2015-03-07T11:32:00Z">
              <w:r w:rsidDel="00F935B6">
                <w:rPr>
                  <w:rFonts w:ascii="Cambria Math" w:hAnsi="Cambria Math" w:cs="Cambria Math"/>
                  <w:b/>
                  <w:color w:val="000000"/>
                  <w:lang w:val="es-CO"/>
                </w:rPr>
                <w:delText xml:space="preserve">  </w:delText>
              </w:r>
            </w:del>
            <w:r>
              <w:rPr>
                <w:rFonts w:ascii="Cambria Math" w:hAnsi="Cambria Math" w:cs="Cambria Math"/>
                <w:b/>
                <w:color w:val="000000"/>
                <w:lang w:val="es-CO"/>
              </w:rPr>
              <w:t xml:space="preserve"> </w:t>
            </w:r>
            <w:r w:rsidRPr="00850186">
              <w:rPr>
                <w:rFonts w:ascii="Cambria Math" w:hAnsi="Cambria Math" w:cs="Cambria Math"/>
                <w:color w:val="000000"/>
                <w:lang w:val="es-CO"/>
              </w:rPr>
              <w:t>I</w:t>
            </w:r>
            <w:r>
              <w:rPr>
                <w:rFonts w:ascii="Cambria Math" w:hAnsi="Cambria Math" w:cs="Cambria Math"/>
                <w:color w:val="000000"/>
                <w:lang w:val="es-CO"/>
              </w:rPr>
              <w:t xml:space="preserve">.  </w:t>
            </w:r>
          </w:p>
          <w:p w14:paraId="6DD851AF" w14:textId="4F198582" w:rsidR="00D10E12" w:rsidRPr="005A1C9F" w:rsidRDefault="00FA6CCA" w:rsidP="00D10E12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 xml:space="preserve">8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no pertenece</w:t>
            </w:r>
            <w:r>
              <w:rPr>
                <w:rFonts w:ascii="Arial" w:hAnsi="Arial" w:cs="Arial"/>
                <w:color w:val="000000"/>
                <w:lang w:val="es-CO"/>
              </w:rPr>
              <w:t xml:space="preserve"> al conjunto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I</w:t>
            </w:r>
            <w:r>
              <w:rPr>
                <w:rFonts w:ascii="Arial" w:hAnsi="Arial" w:cs="Arial"/>
                <w:color w:val="000000"/>
                <w:lang w:val="es-CO"/>
              </w:rPr>
              <w:t>. En símbolos se escribe</w:t>
            </w:r>
            <w:del w:id="39" w:author="Chris" w:date="2015-03-07T11:32:00Z">
              <w:r w:rsidDel="00F935B6">
                <w:rPr>
                  <w:rFonts w:ascii="Arial" w:hAnsi="Arial" w:cs="Arial"/>
                  <w:color w:val="000000"/>
                  <w:lang w:val="es-CO"/>
                </w:rPr>
                <w:delText xml:space="preserve"> </w:delText>
              </w:r>
            </w:del>
            <w:r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850186">
              <w:rPr>
                <w:rFonts w:ascii="Arial" w:hAnsi="Arial" w:cs="Arial"/>
                <w:color w:val="000000"/>
                <w:lang w:val="es-CO"/>
              </w:rPr>
              <w:t xml:space="preserve">8 </w:t>
            </w:r>
            <w:r w:rsidRPr="005A1C9F">
              <w:rPr>
                <w:rFonts w:ascii="Cambria Math" w:hAnsi="Cambria Math" w:cs="Cambria Math"/>
                <w:color w:val="000000"/>
                <w:lang w:val="es-CO"/>
              </w:rPr>
              <w:t>∉</w:t>
            </w:r>
            <w:del w:id="40" w:author="Chris" w:date="2015-03-07T11:32:00Z">
              <w:r w:rsidDel="00F935B6">
                <w:rPr>
                  <w:rFonts w:ascii="Cambria Math" w:hAnsi="Cambria Math" w:cs="Cambria Math"/>
                  <w:b/>
                  <w:color w:val="000000"/>
                  <w:lang w:val="es-CO"/>
                </w:rPr>
                <w:delText xml:space="preserve"> </w:delText>
              </w:r>
            </w:del>
            <w:r w:rsidR="001402B7">
              <w:rPr>
                <w:rFonts w:ascii="Cambria Math" w:hAnsi="Cambria Math" w:cs="Cambria Math"/>
                <w:b/>
                <w:color w:val="000000"/>
                <w:lang w:val="es-CO"/>
              </w:rPr>
              <w:t xml:space="preserve"> </w:t>
            </w:r>
            <w:r w:rsidRPr="00850186">
              <w:rPr>
                <w:rFonts w:ascii="Arial" w:hAnsi="Arial" w:cs="Arial"/>
                <w:color w:val="000000"/>
                <w:lang w:val="es-CO"/>
              </w:rPr>
              <w:t>I</w:t>
            </w:r>
            <w:r>
              <w:rPr>
                <w:rFonts w:ascii="Arial" w:hAnsi="Arial" w:cs="Arial"/>
                <w:color w:val="000000"/>
                <w:lang w:val="es-CO"/>
              </w:rPr>
              <w:t xml:space="preserve">.     </w:t>
            </w:r>
          </w:p>
          <w:p w14:paraId="2492E795" w14:textId="77777777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181F4A35" w14:textId="77777777" w:rsidR="007B3377" w:rsidRPr="005A1C9F" w:rsidRDefault="007B3377">
      <w:pPr>
        <w:rPr>
          <w:rFonts w:ascii="Arial" w:hAnsi="Arial" w:cs="Arial"/>
          <w:b/>
          <w:color w:val="000000"/>
          <w:highlight w:val="cy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7B3377" w:rsidRPr="00297B11" w14:paraId="2F5E703F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465B15C1" w14:textId="77777777" w:rsidR="007B3377" w:rsidRPr="005A1C9F" w:rsidRDefault="007B337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7B3377" w:rsidRPr="00297B11" w14:paraId="6786B782" w14:textId="77777777" w:rsidTr="00D75FC8">
        <w:tc>
          <w:tcPr>
            <w:tcW w:w="2518" w:type="dxa"/>
          </w:tcPr>
          <w:p w14:paraId="5504E046" w14:textId="77777777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371CD0E5" w14:textId="45226DCC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</w:t>
            </w:r>
            <w:r w:rsidR="008A0202" w:rsidRPr="005A1C9F">
              <w:rPr>
                <w:rFonts w:ascii="Arial" w:hAnsi="Arial" w:cs="Arial"/>
                <w:color w:val="000000"/>
              </w:rPr>
              <w:t>5</w:t>
            </w:r>
            <w:r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7B3377" w:rsidRPr="00297B11" w14:paraId="480BADE3" w14:textId="77777777" w:rsidTr="005A1C9F">
        <w:tc>
          <w:tcPr>
            <w:tcW w:w="2518" w:type="dxa"/>
            <w:tcBorders>
              <w:bottom w:val="single" w:sz="4" w:space="0" w:color="000000" w:themeColor="text1"/>
            </w:tcBorders>
          </w:tcPr>
          <w:p w14:paraId="363AD9A8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lastRenderedPageBreak/>
              <w:t>Título</w:t>
            </w:r>
          </w:p>
        </w:tc>
        <w:tc>
          <w:tcPr>
            <w:tcW w:w="6515" w:type="dxa"/>
          </w:tcPr>
          <w:p w14:paraId="0A82693B" w14:textId="2BFCFEB6" w:rsidR="007B3377" w:rsidRPr="005A1C9F" w:rsidRDefault="00C60F2C" w:rsidP="007B3377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Elementos que pertenecen</w:t>
            </w:r>
            <w:del w:id="41" w:author="Chris" w:date="2015-03-07T17:07:00Z">
              <w:r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</w:p>
        </w:tc>
      </w:tr>
      <w:tr w:rsidR="007B3377" w:rsidRPr="00297B11" w14:paraId="6FD43DAD" w14:textId="77777777" w:rsidTr="005A1C9F">
        <w:tc>
          <w:tcPr>
            <w:tcW w:w="2518" w:type="dxa"/>
            <w:tcBorders>
              <w:bottom w:val="single" w:sz="4" w:space="0" w:color="auto"/>
            </w:tcBorders>
          </w:tcPr>
          <w:p w14:paraId="031AB2D0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24A84C5" w14:textId="4CAB6193" w:rsidR="007B3377" w:rsidRPr="005A1C9F" w:rsidRDefault="007B3377" w:rsidP="00487D5E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</w:t>
            </w:r>
            <w:r w:rsidR="00487D5E" w:rsidRPr="005A1C9F">
              <w:rPr>
                <w:rFonts w:ascii="Arial" w:hAnsi="Arial" w:cs="Arial"/>
              </w:rPr>
              <w:t xml:space="preserve">analizar </w:t>
            </w:r>
            <w:r w:rsidR="005A7087" w:rsidRPr="005A1C9F">
              <w:rPr>
                <w:rFonts w:ascii="Arial" w:hAnsi="Arial" w:cs="Arial"/>
              </w:rPr>
              <w:t xml:space="preserve">elementos que pertenecen o no a un conjunto. </w:t>
            </w:r>
          </w:p>
        </w:tc>
      </w:tr>
    </w:tbl>
    <w:p w14:paraId="23B02FBC" w14:textId="07E604BD" w:rsidR="0028050E" w:rsidRPr="005A1C9F" w:rsidRDefault="0028050E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28050E" w:rsidRPr="00297B11" w14:paraId="2DFE2DA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196760ED" w14:textId="77777777" w:rsidR="0028050E" w:rsidRPr="005A1C9F" w:rsidRDefault="0028050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28050E" w:rsidRPr="00297B11" w14:paraId="5DA7F549" w14:textId="77777777" w:rsidTr="00E4120A">
        <w:tc>
          <w:tcPr>
            <w:tcW w:w="2518" w:type="dxa"/>
          </w:tcPr>
          <w:p w14:paraId="0B2B2DED" w14:textId="77777777" w:rsidR="0028050E" w:rsidRPr="005A1C9F" w:rsidRDefault="0028050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128D9C0A" w14:textId="6F150A12" w:rsidR="0028050E" w:rsidRPr="005A1C9F" w:rsidRDefault="00BB7ED2" w:rsidP="007B337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6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28050E" w:rsidRPr="00297B11" w14:paraId="5513332A" w14:textId="77777777" w:rsidTr="00E4120A">
        <w:tc>
          <w:tcPr>
            <w:tcW w:w="2518" w:type="dxa"/>
          </w:tcPr>
          <w:p w14:paraId="0F79E091" w14:textId="77777777" w:rsidR="0028050E" w:rsidRPr="005A1C9F" w:rsidRDefault="0028050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51A8D57E" w14:textId="4E56BDBD" w:rsidR="0028050E" w:rsidRPr="005A1C9F" w:rsidRDefault="00CC6C7B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¿Qué elemento pertenece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 xml:space="preserve"> al conjunto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?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28050E" w:rsidRPr="00297B11" w14:paraId="4008BFB3" w14:textId="77777777" w:rsidTr="00E4120A">
        <w:tc>
          <w:tcPr>
            <w:tcW w:w="2518" w:type="dxa"/>
          </w:tcPr>
          <w:p w14:paraId="5C9EBDC7" w14:textId="77777777" w:rsidR="0028050E" w:rsidRPr="005A1C9F" w:rsidRDefault="0028050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50E36E3B" w14:textId="53DA33ED" w:rsidR="0028050E" w:rsidRPr="005A1C9F" w:rsidRDefault="0028050E" w:rsidP="00BD3677">
            <w:pPr>
              <w:tabs>
                <w:tab w:val="left" w:pos="4965"/>
              </w:tabs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CC6C7B" w:rsidRPr="005A1C9F">
              <w:rPr>
                <w:rFonts w:ascii="Arial" w:hAnsi="Arial" w:cs="Arial"/>
                <w:color w:val="000000"/>
                <w:lang w:val="es-CO"/>
              </w:rPr>
              <w:t xml:space="preserve">practicar la relación de pertenencia. </w:t>
            </w:r>
            <w:r w:rsidR="00BD3677" w:rsidRPr="005A1C9F">
              <w:rPr>
                <w:rFonts w:ascii="Arial" w:hAnsi="Arial" w:cs="Arial"/>
                <w:color w:val="000000"/>
                <w:lang w:val="es-CO"/>
              </w:rPr>
              <w:tab/>
            </w:r>
          </w:p>
        </w:tc>
      </w:tr>
    </w:tbl>
    <w:p w14:paraId="19E5A13D" w14:textId="77777777" w:rsidR="0028050E" w:rsidRPr="005A1C9F" w:rsidRDefault="0028050E">
      <w:pPr>
        <w:rPr>
          <w:rFonts w:ascii="Arial" w:hAnsi="Arial" w:cs="Arial"/>
          <w:color w:val="000000"/>
          <w:lang w:val="es-CO"/>
        </w:rPr>
      </w:pPr>
    </w:p>
    <w:p w14:paraId="3923F7A5" w14:textId="5B0C0E5D" w:rsidR="0028050E" w:rsidRPr="005A1C9F" w:rsidRDefault="00C84187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</w:t>
      </w:r>
      <w:r w:rsidR="00D81AD4" w:rsidRPr="005A1C9F">
        <w:rPr>
          <w:rFonts w:ascii="Arial" w:hAnsi="Arial" w:cs="Arial"/>
          <w:b/>
          <w:lang w:val="es-CO"/>
        </w:rPr>
        <w:t>.2</w:t>
      </w:r>
      <w:r w:rsidRPr="005A1C9F">
        <w:rPr>
          <w:rFonts w:ascii="Arial" w:hAnsi="Arial" w:cs="Arial"/>
          <w:b/>
          <w:lang w:val="es-CO"/>
        </w:rPr>
        <w:t xml:space="preserve"> Relación de contenencia</w:t>
      </w:r>
    </w:p>
    <w:p w14:paraId="53622BDC" w14:textId="233B25F5" w:rsidR="00491A51" w:rsidRPr="005A1C9F" w:rsidRDefault="00D8552F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La relación de contenencia se </w:t>
      </w:r>
      <w:r w:rsidR="00FA6CCA">
        <w:rPr>
          <w:rFonts w:ascii="Arial" w:hAnsi="Arial" w:cs="Arial"/>
          <w:color w:val="000000"/>
          <w:lang w:val="es-CO"/>
        </w:rPr>
        <w:t xml:space="preserve">establece </w:t>
      </w:r>
      <w:r w:rsidRPr="005A1C9F">
        <w:rPr>
          <w:rFonts w:ascii="Arial" w:hAnsi="Arial" w:cs="Arial"/>
          <w:color w:val="000000"/>
          <w:lang w:val="es-CO"/>
        </w:rPr>
        <w:t>entre dos conjuntos</w:t>
      </w:r>
      <w:r w:rsidR="00FA6CCA">
        <w:rPr>
          <w:rFonts w:ascii="Arial" w:hAnsi="Arial" w:cs="Arial"/>
          <w:color w:val="000000"/>
          <w:lang w:val="es-CO"/>
        </w:rPr>
        <w:t>. U</w:t>
      </w:r>
      <w:r w:rsidRPr="005A1C9F">
        <w:rPr>
          <w:rFonts w:ascii="Arial" w:hAnsi="Arial" w:cs="Arial"/>
          <w:color w:val="000000"/>
          <w:lang w:val="es-CO"/>
        </w:rPr>
        <w:t xml:space="preserve">n conjunto </w:t>
      </w:r>
      <w:r w:rsidR="00885F42" w:rsidRPr="005A1C9F">
        <w:rPr>
          <w:rFonts w:ascii="Arial" w:hAnsi="Arial" w:cs="Arial"/>
          <w:i/>
          <w:color w:val="000000"/>
          <w:lang w:val="es-CO"/>
        </w:rPr>
        <w:t>V</w:t>
      </w:r>
      <w:r w:rsidRPr="005A1C9F">
        <w:rPr>
          <w:rFonts w:ascii="Arial" w:hAnsi="Arial" w:cs="Arial"/>
          <w:color w:val="000000"/>
          <w:lang w:val="es-CO"/>
        </w:rPr>
        <w:t xml:space="preserve"> está contenido en </w:t>
      </w:r>
      <w:r w:rsidR="00885F42" w:rsidRPr="005A1C9F">
        <w:rPr>
          <w:rFonts w:ascii="Arial" w:hAnsi="Arial" w:cs="Arial"/>
          <w:color w:val="000000"/>
          <w:lang w:val="es-CO"/>
        </w:rPr>
        <w:t>un conjunto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="00EB5DCD" w:rsidRPr="005A1C9F">
        <w:rPr>
          <w:rFonts w:ascii="Arial" w:hAnsi="Arial" w:cs="Arial"/>
          <w:i/>
          <w:color w:val="000000"/>
          <w:lang w:val="es-CO"/>
        </w:rPr>
        <w:t>P</w:t>
      </w:r>
      <w:r w:rsidR="00885F42" w:rsidRPr="005A1C9F">
        <w:rPr>
          <w:rFonts w:ascii="Arial" w:hAnsi="Arial" w:cs="Arial"/>
          <w:color w:val="000000"/>
          <w:lang w:val="es-CO"/>
        </w:rPr>
        <w:t xml:space="preserve"> si todos los elementos del con</w:t>
      </w:r>
      <w:r w:rsidR="00EB5DCD" w:rsidRPr="005A1C9F">
        <w:rPr>
          <w:rFonts w:ascii="Arial" w:hAnsi="Arial" w:cs="Arial"/>
          <w:color w:val="000000"/>
          <w:lang w:val="es-CO"/>
        </w:rPr>
        <w:t xml:space="preserve">junto </w:t>
      </w:r>
      <w:r w:rsidR="00EB5DCD" w:rsidRPr="005A1C9F">
        <w:rPr>
          <w:rFonts w:ascii="Arial" w:hAnsi="Arial" w:cs="Arial"/>
          <w:i/>
          <w:color w:val="000000"/>
          <w:lang w:val="es-CO"/>
        </w:rPr>
        <w:t>V</w:t>
      </w:r>
      <w:r w:rsidR="00EB5DCD" w:rsidRPr="005A1C9F">
        <w:rPr>
          <w:rFonts w:ascii="Arial" w:hAnsi="Arial" w:cs="Arial"/>
          <w:color w:val="000000"/>
          <w:lang w:val="es-CO"/>
        </w:rPr>
        <w:t xml:space="preserve"> pertenecen al conjunto </w:t>
      </w:r>
      <w:r w:rsidR="00EB5DCD" w:rsidRPr="005A1C9F">
        <w:rPr>
          <w:rFonts w:ascii="Arial" w:hAnsi="Arial" w:cs="Arial"/>
          <w:i/>
          <w:color w:val="000000"/>
          <w:lang w:val="es-CO"/>
        </w:rPr>
        <w:t>P</w:t>
      </w:r>
      <w:r w:rsidRPr="005A1C9F">
        <w:rPr>
          <w:rFonts w:ascii="Arial" w:hAnsi="Arial" w:cs="Arial"/>
          <w:color w:val="000000"/>
          <w:lang w:val="es-CO"/>
        </w:rPr>
        <w:t>.</w:t>
      </w:r>
    </w:p>
    <w:p w14:paraId="59755B74" w14:textId="432AB15A" w:rsidR="001402B7" w:rsidRDefault="00491A5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indicar que </w:t>
      </w:r>
      <w:r w:rsidRPr="005A1C9F">
        <w:rPr>
          <w:rFonts w:ascii="Arial" w:hAnsi="Arial" w:cs="Arial"/>
          <w:b/>
          <w:color w:val="000000"/>
          <w:lang w:val="es-CO"/>
        </w:rPr>
        <w:t>un conjunto está contenido en otro</w:t>
      </w:r>
      <w:r w:rsidRPr="005A1C9F">
        <w:rPr>
          <w:rFonts w:ascii="Arial" w:hAnsi="Arial" w:cs="Arial"/>
          <w:color w:val="000000"/>
          <w:lang w:val="es-CO"/>
        </w:rPr>
        <w:t xml:space="preserve">, utilizamos </w:t>
      </w:r>
      <w:r w:rsidR="00FA6CCA">
        <w:rPr>
          <w:rFonts w:ascii="Arial" w:hAnsi="Arial" w:cs="Arial"/>
          <w:color w:val="000000"/>
          <w:lang w:val="es-CO"/>
        </w:rPr>
        <w:t xml:space="preserve">el símbolo </w:t>
      </w:r>
      <w:r w:rsidR="00FA6CCA" w:rsidRPr="005A1C9F">
        <w:rPr>
          <w:rFonts w:ascii="Cambria Math" w:hAnsi="Cambria Math" w:cs="Arial"/>
          <w:b/>
          <w:color w:val="000000"/>
          <w:lang w:val="es-CO"/>
        </w:rPr>
        <w:t>⊂</w:t>
      </w:r>
      <w:r w:rsidR="001402B7">
        <w:rPr>
          <w:rFonts w:ascii="Arial" w:hAnsi="Arial" w:cs="Arial"/>
          <w:color w:val="000000"/>
          <w:lang w:val="es-CO"/>
        </w:rPr>
        <w:t>.</w:t>
      </w:r>
    </w:p>
    <w:p w14:paraId="33E03F32" w14:textId="436B1C2C" w:rsidR="0028050E" w:rsidRPr="005A1C9F" w:rsidRDefault="001402B7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Para indicar que </w:t>
      </w:r>
      <w:r w:rsidRPr="005A1C9F">
        <w:rPr>
          <w:rFonts w:ascii="Arial" w:hAnsi="Arial" w:cs="Arial"/>
          <w:b/>
          <w:color w:val="000000"/>
          <w:lang w:val="es-CO"/>
        </w:rPr>
        <w:t>un conjunto no está contenido en otro</w:t>
      </w:r>
      <w:r>
        <w:rPr>
          <w:rFonts w:ascii="Arial" w:hAnsi="Arial" w:cs="Arial"/>
          <w:color w:val="000000"/>
          <w:lang w:val="es-CO"/>
        </w:rPr>
        <w:t xml:space="preserve">, utilizamos el símbolo </w:t>
      </w:r>
      <w:r w:rsidRPr="005A1C9F">
        <w:rPr>
          <w:rFonts w:ascii="Cambria Math" w:hAnsi="Cambria Math" w:cs="Arial"/>
          <w:b/>
          <w:color w:val="000000"/>
          <w:lang w:val="es-CO"/>
        </w:rPr>
        <w:t>⊄</w:t>
      </w:r>
      <w:r>
        <w:rPr>
          <w:rFonts w:ascii="Arial" w:hAnsi="Arial" w:cs="Arial"/>
          <w:color w:val="000000"/>
          <w:lang w:val="es-CO"/>
        </w:rPr>
        <w:t>.</w:t>
      </w:r>
      <w:r w:rsidR="00491A51" w:rsidRPr="005A1C9F">
        <w:rPr>
          <w:rFonts w:ascii="Arial" w:eastAsiaTheme="minorEastAsia" w:hAnsi="Arial" w:cs="Arial"/>
          <w:b/>
          <w:color w:val="000000"/>
          <w:lang w:val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613CDD" w:rsidRPr="00297B11" w14:paraId="03C9D221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6B06ED48" w14:textId="77777777" w:rsidR="00613CDD" w:rsidRPr="005A1C9F" w:rsidRDefault="00613CDD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613CDD" w:rsidRPr="00297B11" w14:paraId="4F48E7A7" w14:textId="77777777" w:rsidTr="00E4120A">
        <w:tc>
          <w:tcPr>
            <w:tcW w:w="2468" w:type="dxa"/>
          </w:tcPr>
          <w:p w14:paraId="708EEFE9" w14:textId="77777777" w:rsidR="00613CDD" w:rsidRPr="005A1C9F" w:rsidRDefault="00613CDD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3696B921" w14:textId="6B037600" w:rsidR="00613CDD" w:rsidRPr="005A1C9F" w:rsidRDefault="00BB7ED2" w:rsidP="003A45E5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A45E5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613CDD" w:rsidRPr="005A1C9F">
              <w:rPr>
                <w:rFonts w:ascii="Arial" w:hAnsi="Arial" w:cs="Arial"/>
                <w:color w:val="000000"/>
                <w:lang w:val="es-CO"/>
              </w:rPr>
              <w:t>IMG03</w:t>
            </w:r>
          </w:p>
        </w:tc>
      </w:tr>
      <w:tr w:rsidR="00613CDD" w:rsidRPr="00297B11" w14:paraId="35D29B9D" w14:textId="77777777" w:rsidTr="00E4120A">
        <w:tc>
          <w:tcPr>
            <w:tcW w:w="2468" w:type="dxa"/>
          </w:tcPr>
          <w:p w14:paraId="3AEBC224" w14:textId="77777777" w:rsidR="00613CDD" w:rsidRPr="005A1C9F" w:rsidRDefault="00613CDD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5702345B" w14:textId="4F7D4A88" w:rsidR="00613CDD" w:rsidRDefault="00613CDD" w:rsidP="00EB5DCD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Conjunto de 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>las letras de la palabra “abuelito”, representados con diagramas de Venn con la etiqueta “</w:t>
            </w:r>
            <w:r w:rsidR="00EB5DCD"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 xml:space="preserve">”. Dentro del óvalo del conjunto </w:t>
            </w:r>
            <w:r w:rsidR="00EB5DCD"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>, debe aparecer un óvalo que encierre todas las vocales, identificado con la etiqueta “</w:t>
            </w:r>
            <w:r w:rsidR="00EB5DCD" w:rsidRPr="005A1C9F">
              <w:rPr>
                <w:rFonts w:ascii="Arial" w:hAnsi="Arial" w:cs="Arial"/>
                <w:i/>
                <w:color w:val="000000"/>
                <w:lang w:val="es-CO"/>
              </w:rPr>
              <w:t>V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>”</w:t>
            </w:r>
            <w:ins w:id="42" w:author="Chris" w:date="2015-03-07T11:55:00Z">
              <w:r w:rsidR="00B86F27">
                <w:rPr>
                  <w:rFonts w:ascii="Arial" w:hAnsi="Arial" w:cs="Arial"/>
                  <w:color w:val="000000"/>
                  <w:lang w:val="es-CO"/>
                </w:rPr>
                <w:t>.</w:t>
              </w:r>
            </w:ins>
            <w:r w:rsidR="00EB5DCD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  <w:p w14:paraId="0183BC11" w14:textId="23C77604" w:rsidR="001402B7" w:rsidRPr="005A1C9F" w:rsidRDefault="001402B7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CO"/>
              </w:rPr>
              <w:object w:dxaOrig="5370" w:dyaOrig="3825" w14:anchorId="0A9F7E93">
                <v:shape id="_x0000_i1027" type="#_x0000_t75" style="width:184.5pt;height:130.5pt" o:ole="">
                  <v:imagedata r:id="rId12" o:title=""/>
                </v:shape>
                <o:OLEObject Type="Embed" ProgID="PBrush" ShapeID="_x0000_i1027" DrawAspect="Content" ObjectID="_1488117230" r:id="rId13"/>
              </w:object>
            </w:r>
          </w:p>
        </w:tc>
      </w:tr>
      <w:tr w:rsidR="00613CDD" w:rsidRPr="00297B11" w14:paraId="0F3FF558" w14:textId="77777777" w:rsidTr="00E4120A">
        <w:tc>
          <w:tcPr>
            <w:tcW w:w="2468" w:type="dxa"/>
          </w:tcPr>
          <w:p w14:paraId="6BA89BCB" w14:textId="77777777" w:rsidR="00613CDD" w:rsidRPr="005A1C9F" w:rsidRDefault="00613CDD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360" w:type="dxa"/>
          </w:tcPr>
          <w:p w14:paraId="3E6DA42C" w14:textId="7F248B3D" w:rsidR="00613CDD" w:rsidRPr="005A1C9F" w:rsidRDefault="00613CDD" w:rsidP="00E4120A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613CDD" w:rsidRPr="00297B11" w14:paraId="024E441E" w14:textId="77777777" w:rsidTr="005A1C9F">
        <w:tc>
          <w:tcPr>
            <w:tcW w:w="2468" w:type="dxa"/>
            <w:vAlign w:val="center"/>
          </w:tcPr>
          <w:p w14:paraId="23B3DDC7" w14:textId="77777777" w:rsidR="00613CDD" w:rsidRPr="005A1C9F" w:rsidRDefault="00613CDD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3415B27F" w14:textId="77777777" w:rsidR="0090372F" w:rsidRPr="005A1C9F" w:rsidRDefault="0090372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{Letras de la palabra abuelito} </w:t>
            </w:r>
          </w:p>
          <w:p w14:paraId="67F34F40" w14:textId="77777777" w:rsidR="0090372F" w:rsidRPr="005A1C9F" w:rsidRDefault="0090372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V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{Vocales}</w:t>
            </w:r>
          </w:p>
          <w:p w14:paraId="6C4AFB99" w14:textId="3D4FA9CF" w:rsidR="00491A51" w:rsidRPr="005A1C9F" w:rsidRDefault="00491A51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V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1402B7" w:rsidRPr="005A1C9F">
              <w:rPr>
                <w:rFonts w:ascii="Cambria Math" w:eastAsiaTheme="minorEastAsia" w:hAnsi="Cambria Math" w:cs="Cambria Math" w:hint="eastAsia"/>
                <w:color w:val="000000"/>
                <w:lang w:val="es-CO"/>
              </w:rPr>
              <w:t>⊂</w:t>
            </w:r>
            <w:r w:rsidR="001402B7">
              <w:rPr>
                <w:rFonts w:ascii="Arial" w:eastAsiaTheme="minorEastAsia" w:hAnsi="Arial" w:cs="Arial"/>
                <w:b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i/>
                <w:color w:val="000000"/>
                <w:lang w:val="es-CO"/>
              </w:rPr>
              <w:t>P</w:t>
            </w:r>
          </w:p>
          <w:p w14:paraId="464FE699" w14:textId="6D51E8C2" w:rsidR="00613CDD" w:rsidRPr="005A1C9F" w:rsidRDefault="00180588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El conjunto V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está contenido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en 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613CDD"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1656D3F4" w14:textId="73C1F2D8" w:rsidR="004D2C13" w:rsidRPr="005A1C9F" w:rsidRDefault="004D2C13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Cuando un conjunto </w:t>
      </w:r>
      <w:r w:rsidRPr="005A1C9F">
        <w:rPr>
          <w:rFonts w:ascii="Arial" w:hAnsi="Arial" w:cs="Arial"/>
          <w:i/>
          <w:color w:val="000000"/>
          <w:lang w:val="es-CO"/>
        </w:rPr>
        <w:t>V</w:t>
      </w:r>
      <w:r w:rsidRPr="005A1C9F">
        <w:rPr>
          <w:rFonts w:ascii="Arial" w:hAnsi="Arial" w:cs="Arial"/>
          <w:color w:val="000000"/>
          <w:lang w:val="es-CO"/>
        </w:rPr>
        <w:t xml:space="preserve"> está contenido en un conjunto </w:t>
      </w:r>
      <w:r w:rsidRPr="005A1C9F">
        <w:rPr>
          <w:rFonts w:ascii="Arial" w:hAnsi="Arial" w:cs="Arial"/>
          <w:i/>
          <w:color w:val="000000"/>
          <w:lang w:val="es-CO"/>
        </w:rPr>
        <w:t>P</w:t>
      </w:r>
      <w:r w:rsidRPr="005A1C9F">
        <w:rPr>
          <w:rFonts w:ascii="Arial" w:hAnsi="Arial" w:cs="Arial"/>
          <w:color w:val="000000"/>
          <w:lang w:val="es-CO"/>
        </w:rPr>
        <w:t xml:space="preserve">, decimos que </w:t>
      </w:r>
      <w:r w:rsidRPr="005A1C9F">
        <w:rPr>
          <w:rFonts w:ascii="Arial" w:hAnsi="Arial" w:cs="Arial"/>
          <w:i/>
          <w:color w:val="000000"/>
          <w:lang w:val="es-CO"/>
        </w:rPr>
        <w:t>V</w:t>
      </w:r>
      <w:r w:rsidRPr="005A1C9F">
        <w:rPr>
          <w:rFonts w:ascii="Arial" w:hAnsi="Arial" w:cs="Arial"/>
          <w:color w:val="000000"/>
          <w:lang w:val="es-CO"/>
        </w:rPr>
        <w:t xml:space="preserve"> es</w:t>
      </w:r>
      <w:r w:rsidR="000B5D3A" w:rsidRPr="005A1C9F">
        <w:rPr>
          <w:rFonts w:ascii="Arial" w:hAnsi="Arial" w:cs="Arial"/>
          <w:color w:val="000000"/>
          <w:lang w:val="es-CO"/>
        </w:rPr>
        <w:t xml:space="preserve"> un </w:t>
      </w:r>
      <w:r w:rsidRPr="005A1C9F">
        <w:rPr>
          <w:rFonts w:ascii="Arial" w:hAnsi="Arial" w:cs="Arial"/>
          <w:b/>
          <w:color w:val="000000"/>
          <w:lang w:val="es-CO"/>
        </w:rPr>
        <w:t>subconjunto</w:t>
      </w:r>
      <w:r w:rsidRPr="005A1C9F">
        <w:rPr>
          <w:rFonts w:ascii="Arial" w:hAnsi="Arial" w:cs="Arial"/>
          <w:color w:val="000000"/>
          <w:lang w:val="es-CO"/>
        </w:rPr>
        <w:t xml:space="preserve"> de </w:t>
      </w:r>
      <w:r w:rsidRPr="005A1C9F">
        <w:rPr>
          <w:rFonts w:ascii="Arial" w:hAnsi="Arial" w:cs="Arial"/>
          <w:i/>
          <w:color w:val="000000"/>
          <w:lang w:val="es-CO"/>
        </w:rPr>
        <w:t>P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4D2C13" w:rsidRPr="00297B11" w14:paraId="352F9DAA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1F91BDEB" w14:textId="77777777" w:rsidR="004D2C13" w:rsidRPr="005A1C9F" w:rsidRDefault="004D2C13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4D2C13" w:rsidRPr="00297B11" w14:paraId="4384B167" w14:textId="77777777" w:rsidTr="00E4120A">
        <w:tc>
          <w:tcPr>
            <w:tcW w:w="2518" w:type="dxa"/>
          </w:tcPr>
          <w:p w14:paraId="7EC04C8F" w14:textId="77777777" w:rsidR="004D2C13" w:rsidRPr="005A1C9F" w:rsidRDefault="004D2C13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324606EE" w14:textId="62EAEFBE" w:rsidR="004D2C13" w:rsidRPr="005A1C9F" w:rsidRDefault="004D2C13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Relación de contenencia </w:t>
            </w:r>
            <w:del w:id="43" w:author="Chris" w:date="2015-03-07T17:11:00Z">
              <w:r w:rsidRPr="005A1C9F" w:rsidDel="008A6452">
                <w:rPr>
                  <w:rFonts w:ascii="Arial" w:hAnsi="Arial" w:cs="Arial"/>
                  <w:b/>
                  <w:lang w:val="es-CO"/>
                </w:rPr>
                <w:delText>-</w:delText>
              </w:r>
            </w:del>
            <w:ins w:id="44" w:author="Chris" w:date="2015-03-07T17:11:00Z">
              <w:r w:rsidR="008A6452">
                <w:rPr>
                  <w:rFonts w:ascii="Arial" w:hAnsi="Arial" w:cs="Arial"/>
                  <w:b/>
                  <w:lang w:val="es-CO"/>
                </w:rPr>
                <w:t>–</w:t>
              </w:r>
            </w:ins>
            <w:r w:rsidRPr="005A1C9F">
              <w:rPr>
                <w:rFonts w:ascii="Arial" w:hAnsi="Arial" w:cs="Arial"/>
                <w:b/>
                <w:lang w:val="es-CO"/>
              </w:rPr>
              <w:t xml:space="preserve"> subconjuntos</w:t>
            </w:r>
          </w:p>
        </w:tc>
      </w:tr>
      <w:tr w:rsidR="004D2C13" w:rsidRPr="00297B11" w14:paraId="7BFCC221" w14:textId="77777777" w:rsidTr="00E4120A">
        <w:tc>
          <w:tcPr>
            <w:tcW w:w="2518" w:type="dxa"/>
          </w:tcPr>
          <w:p w14:paraId="54968732" w14:textId="77777777" w:rsidR="004D2C13" w:rsidRPr="005A1C9F" w:rsidRDefault="004D2C13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6A829D5C" w14:textId="4A686A49" w:rsidR="004D1310" w:rsidRDefault="001402B7" w:rsidP="00E4120A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</w:t>
            </w:r>
            <w:r w:rsidR="00E016FA" w:rsidRPr="005A1C9F">
              <w:rPr>
                <w:rFonts w:ascii="Arial" w:hAnsi="Arial" w:cs="Arial"/>
                <w:lang w:val="es-CO"/>
              </w:rPr>
              <w:t xml:space="preserve">a relación de </w:t>
            </w:r>
            <w:r w:rsidR="00E016FA" w:rsidRPr="005A1C9F">
              <w:rPr>
                <w:rFonts w:ascii="Arial" w:hAnsi="Arial" w:cs="Arial"/>
                <w:b/>
                <w:lang w:val="es-CO"/>
              </w:rPr>
              <w:t>contenencia</w:t>
            </w:r>
            <w:r w:rsidR="00E016FA" w:rsidRPr="005A1C9F">
              <w:rPr>
                <w:rFonts w:ascii="Arial" w:hAnsi="Arial" w:cs="Arial"/>
                <w:lang w:val="es-CO"/>
              </w:rPr>
              <w:t xml:space="preserve"> se </w:t>
            </w:r>
            <w:r>
              <w:rPr>
                <w:rFonts w:ascii="Arial" w:hAnsi="Arial" w:cs="Arial"/>
                <w:lang w:val="es-CO"/>
              </w:rPr>
              <w:t>establece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="00E016FA" w:rsidRPr="005A1C9F">
              <w:rPr>
                <w:rFonts w:ascii="Arial" w:hAnsi="Arial" w:cs="Arial"/>
                <w:lang w:val="es-CO"/>
              </w:rPr>
              <w:t xml:space="preserve">entre un conjunto y otro. </w:t>
            </w:r>
          </w:p>
          <w:p w14:paraId="1424861C" w14:textId="2FDBB421" w:rsidR="00E016FA" w:rsidRPr="005A1C9F" w:rsidRDefault="00E016FA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 dice que un conjunto </w:t>
            </w:r>
            <w:r w:rsidRPr="005A1C9F">
              <w:rPr>
                <w:rFonts w:ascii="Arial" w:hAnsi="Arial" w:cs="Arial"/>
                <w:i/>
                <w:lang w:val="es-CO"/>
              </w:rPr>
              <w:t>V</w:t>
            </w:r>
            <w:r w:rsidRPr="005A1C9F">
              <w:rPr>
                <w:rFonts w:ascii="Arial" w:hAnsi="Arial" w:cs="Arial"/>
                <w:lang w:val="es-CO"/>
              </w:rPr>
              <w:t xml:space="preserve"> está contenido en un conjunto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cuando todos los elementos del conjunto </w:t>
            </w:r>
            <w:r w:rsidRPr="005A1C9F">
              <w:rPr>
                <w:rFonts w:ascii="Arial" w:hAnsi="Arial" w:cs="Arial"/>
                <w:i/>
                <w:lang w:val="es-CO"/>
              </w:rPr>
              <w:t>V</w:t>
            </w:r>
            <w:r w:rsidRPr="005A1C9F">
              <w:rPr>
                <w:rFonts w:ascii="Arial" w:hAnsi="Arial" w:cs="Arial"/>
                <w:lang w:val="es-CO"/>
              </w:rPr>
              <w:t xml:space="preserve"> pertenecen al conjunto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>.</w:t>
            </w:r>
          </w:p>
          <w:p w14:paraId="2DCD6DA5" w14:textId="7CECA35B" w:rsidR="004D2C13" w:rsidRPr="005A1C9F" w:rsidRDefault="004D2C13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= {</w:t>
            </w:r>
            <w:del w:id="45" w:author="Chris" w:date="2015-03-07T17:08:00Z">
              <w:r w:rsidRPr="005A1C9F" w:rsidDel="00C17CBF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a, b, u, e, l, i, t, o</w:t>
            </w:r>
            <w:del w:id="46" w:author="Chris" w:date="2015-03-07T17:08:00Z">
              <w:r w:rsidRPr="005A1C9F" w:rsidDel="00C17CBF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}</w:t>
            </w:r>
          </w:p>
          <w:p w14:paraId="14EE774B" w14:textId="1D43C369" w:rsidR="004D2C13" w:rsidRPr="005A1C9F" w:rsidRDefault="004D2C13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V</w:t>
            </w:r>
            <w:r w:rsidRPr="005A1C9F">
              <w:rPr>
                <w:rFonts w:ascii="Arial" w:hAnsi="Arial" w:cs="Arial"/>
                <w:lang w:val="es-CO"/>
              </w:rPr>
              <w:t xml:space="preserve"> = {</w:t>
            </w:r>
            <w:del w:id="47" w:author="Chris" w:date="2015-03-07T17:08:00Z">
              <w:r w:rsidRPr="005A1C9F" w:rsidDel="00C17CBF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a, e, i, o, u</w:t>
            </w:r>
            <w:del w:id="48" w:author="Chris" w:date="2015-03-07T17:08:00Z">
              <w:r w:rsidRPr="005A1C9F" w:rsidDel="00C17CBF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}</w:t>
            </w:r>
          </w:p>
          <w:p w14:paraId="3CF41CAC" w14:textId="625C74D5" w:rsidR="004D2C13" w:rsidRPr="005A1C9F" w:rsidRDefault="004D2C13" w:rsidP="004D2C13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V es </w:t>
            </w:r>
            <w:r w:rsidRPr="005A1C9F">
              <w:rPr>
                <w:rFonts w:ascii="Arial" w:hAnsi="Arial" w:cs="Arial"/>
                <w:b/>
                <w:lang w:val="es-CO"/>
              </w:rPr>
              <w:t>subconjunto</w:t>
            </w:r>
            <w:r w:rsidRPr="005A1C9F">
              <w:rPr>
                <w:rFonts w:ascii="Arial" w:hAnsi="Arial" w:cs="Arial"/>
                <w:lang w:val="es-CO"/>
              </w:rPr>
              <w:t xml:space="preserve"> del conjunto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. </w:t>
            </w:r>
          </w:p>
        </w:tc>
      </w:tr>
    </w:tbl>
    <w:p w14:paraId="20E2A5FD" w14:textId="77777777" w:rsidR="007B3377" w:rsidRPr="005A1C9F" w:rsidRDefault="007B3377">
      <w:pPr>
        <w:rPr>
          <w:rFonts w:ascii="Arial" w:hAnsi="Arial" w:cs="Arial"/>
          <w:b/>
          <w:color w:val="000000"/>
          <w:highlight w:val="cy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7B3377" w:rsidRPr="00297B11" w14:paraId="688BBB20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42699BD3" w14:textId="77777777" w:rsidR="007B3377" w:rsidRPr="005A1C9F" w:rsidRDefault="007B337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7B3377" w:rsidRPr="00297B11" w14:paraId="496CDF9B" w14:textId="77777777" w:rsidTr="00D75FC8">
        <w:tc>
          <w:tcPr>
            <w:tcW w:w="2518" w:type="dxa"/>
          </w:tcPr>
          <w:p w14:paraId="5396B3C8" w14:textId="77777777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77BF4D8" w14:textId="7863E376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</w:t>
            </w:r>
            <w:r w:rsidR="008A0202" w:rsidRPr="005A1C9F">
              <w:rPr>
                <w:rFonts w:ascii="Arial" w:hAnsi="Arial" w:cs="Arial"/>
                <w:color w:val="000000"/>
              </w:rPr>
              <w:t>7</w:t>
            </w:r>
            <w:r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7B3377" w:rsidRPr="00297B11" w14:paraId="2BA60A24" w14:textId="77777777" w:rsidTr="00D75FC8">
        <w:tc>
          <w:tcPr>
            <w:tcW w:w="2518" w:type="dxa"/>
          </w:tcPr>
          <w:p w14:paraId="70CB0EAE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8FF0D17" w14:textId="09A5B9FC" w:rsidR="007B3377" w:rsidRPr="005A1C9F" w:rsidRDefault="00346D4C" w:rsidP="00CD1601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Subconjuntos de</w:t>
            </w:r>
            <w:r w:rsidR="00CD1601" w:rsidRPr="005A1C9F">
              <w:rPr>
                <w:rFonts w:ascii="Arial" w:hAnsi="Arial" w:cs="Arial"/>
                <w:color w:val="000000"/>
                <w:lang w:val="es-CO"/>
              </w:rPr>
              <w:t xml:space="preserve"> un conjunto</w:t>
            </w:r>
            <w:del w:id="49" w:author="Chris" w:date="2015-03-07T17:09:00Z">
              <w:r w:rsidR="00CD1601"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</w:p>
        </w:tc>
      </w:tr>
      <w:tr w:rsidR="007B3377" w:rsidRPr="00297B11" w14:paraId="5E5D12F5" w14:textId="77777777" w:rsidTr="00D75FC8">
        <w:tc>
          <w:tcPr>
            <w:tcW w:w="2518" w:type="dxa"/>
          </w:tcPr>
          <w:p w14:paraId="1BDFD84E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579D7EA" w14:textId="6A66D867" w:rsidR="007B3377" w:rsidRPr="005A1C9F" w:rsidRDefault="007B3377" w:rsidP="000C66FB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analizar </w:t>
            </w:r>
            <w:r w:rsidR="000C66FB" w:rsidRPr="005A1C9F">
              <w:rPr>
                <w:rFonts w:ascii="Arial" w:hAnsi="Arial" w:cs="Arial"/>
              </w:rPr>
              <w:t xml:space="preserve">subconjuntos de un conjunto específico. </w:t>
            </w:r>
          </w:p>
        </w:tc>
      </w:tr>
    </w:tbl>
    <w:p w14:paraId="64A18004" w14:textId="71B8388C" w:rsidR="00D51175" w:rsidRPr="005A1C9F" w:rsidRDefault="00D51175">
      <w:pPr>
        <w:rPr>
          <w:rFonts w:ascii="Arial" w:hAnsi="Arial" w:cs="Arial"/>
          <w:b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9504FF" w:rsidRPr="00297B11" w14:paraId="1D7DD9CA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8A1AD2F" w14:textId="77777777" w:rsidR="009504FF" w:rsidRPr="005A1C9F" w:rsidRDefault="009504FF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9504FF" w:rsidRPr="00297B11" w14:paraId="70C34C99" w14:textId="77777777" w:rsidTr="00E4120A">
        <w:tc>
          <w:tcPr>
            <w:tcW w:w="2518" w:type="dxa"/>
          </w:tcPr>
          <w:p w14:paraId="0018DB93" w14:textId="77777777" w:rsidR="009504FF" w:rsidRPr="005A1C9F" w:rsidRDefault="009504FF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54AC4AED" w14:textId="0467A4FC" w:rsidR="009504FF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REC8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9504FF" w:rsidRPr="00297B11" w14:paraId="1A341587" w14:textId="77777777" w:rsidTr="00E4120A">
        <w:tc>
          <w:tcPr>
            <w:tcW w:w="2518" w:type="dxa"/>
          </w:tcPr>
          <w:p w14:paraId="0F5E83A5" w14:textId="77777777" w:rsidR="009504FF" w:rsidRPr="005A1C9F" w:rsidRDefault="009504F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37ED005F" w14:textId="1676634B" w:rsidR="009504FF" w:rsidRPr="005A1C9F" w:rsidRDefault="00E15A4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¿Cuál conjunto está contenido?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9504FF" w:rsidRPr="00297B11" w14:paraId="0A8E8922" w14:textId="77777777" w:rsidTr="00E4120A">
        <w:tc>
          <w:tcPr>
            <w:tcW w:w="2518" w:type="dxa"/>
          </w:tcPr>
          <w:p w14:paraId="5B2AADCA" w14:textId="77777777" w:rsidR="009504FF" w:rsidRPr="005A1C9F" w:rsidRDefault="009504F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F59FEBE" w14:textId="6796B51A" w:rsidR="009504FF" w:rsidRPr="005A1C9F" w:rsidRDefault="009504FF" w:rsidP="00E15A46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practicar la relación de </w:t>
            </w:r>
            <w:r w:rsidR="00E15A46" w:rsidRPr="005A1C9F">
              <w:rPr>
                <w:rFonts w:ascii="Arial" w:hAnsi="Arial" w:cs="Arial"/>
                <w:color w:val="000000"/>
                <w:lang w:val="es-CO"/>
              </w:rPr>
              <w:t>contenencia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3CE53B3A" w14:textId="588B53C4" w:rsidR="0028050E" w:rsidRPr="005A1C9F" w:rsidRDefault="0028050E">
      <w:pPr>
        <w:rPr>
          <w:rFonts w:ascii="Arial" w:hAnsi="Arial" w:cs="Arial"/>
          <w:b/>
          <w:color w:val="000000"/>
          <w:lang w:val="es-CO"/>
        </w:rPr>
      </w:pPr>
    </w:p>
    <w:p w14:paraId="411E06A6" w14:textId="01472C09" w:rsidR="0028050E" w:rsidRPr="005A1C9F" w:rsidRDefault="00B4202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2.3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13B2C" w:rsidRPr="00297B11" w14:paraId="74791E06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7514963" w14:textId="77777777" w:rsidR="00313B2C" w:rsidRPr="005A1C9F" w:rsidRDefault="00313B2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13B2C" w:rsidRPr="00297B11" w14:paraId="10FCB5BA" w14:textId="77777777" w:rsidTr="00E4120A">
        <w:tc>
          <w:tcPr>
            <w:tcW w:w="2518" w:type="dxa"/>
          </w:tcPr>
          <w:p w14:paraId="6581BBD2" w14:textId="77777777" w:rsidR="00313B2C" w:rsidRPr="005A1C9F" w:rsidRDefault="00313B2C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3D0F5A01" w14:textId="11FE6D31" w:rsidR="00313B2C" w:rsidRPr="005A1C9F" w:rsidRDefault="00BB7ED2" w:rsidP="007B337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13B2C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13B2C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9</w:t>
            </w:r>
            <w:r w:rsidR="00313B2C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313B2C" w:rsidRPr="00297B11" w14:paraId="02341026" w14:textId="77777777" w:rsidTr="00E4120A">
        <w:tc>
          <w:tcPr>
            <w:tcW w:w="2518" w:type="dxa"/>
          </w:tcPr>
          <w:p w14:paraId="49D4607C" w14:textId="77777777" w:rsidR="00313B2C" w:rsidRPr="005A1C9F" w:rsidRDefault="00313B2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73864C8F" w14:textId="554031F0" w:rsidR="00313B2C" w:rsidRPr="005A1C9F" w:rsidRDefault="00313B2C" w:rsidP="00313B2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ins w:id="50" w:author="Chris" w:date="2015-03-07T13:16:00Z">
              <w:r w:rsidR="00E2067B">
                <w:rPr>
                  <w:rFonts w:ascii="Arial" w:hAnsi="Arial" w:cs="Arial"/>
                  <w:color w:val="000000"/>
                  <w:lang w:val="es-CO"/>
                </w:rPr>
                <w:t>r</w:t>
              </w:r>
            </w:ins>
            <w:del w:id="51" w:author="Chris" w:date="2015-03-07T13:16:00Z">
              <w:r w:rsidRPr="005A1C9F" w:rsidDel="00E2067B">
                <w:rPr>
                  <w:rFonts w:ascii="Arial" w:hAnsi="Arial" w:cs="Arial"/>
                  <w:color w:val="000000"/>
                  <w:lang w:val="es-CO"/>
                </w:rPr>
                <w:delText>R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>elación de pertenencia y contenencia</w:t>
            </w:r>
            <w:del w:id="52" w:author="Chris" w:date="2015-03-07T17:09:00Z">
              <w:r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313B2C" w:rsidRPr="00297B11" w14:paraId="3164777A" w14:textId="77777777" w:rsidTr="00E4120A">
        <w:tc>
          <w:tcPr>
            <w:tcW w:w="2518" w:type="dxa"/>
          </w:tcPr>
          <w:p w14:paraId="225C4192" w14:textId="77777777" w:rsidR="00313B2C" w:rsidRPr="005A1C9F" w:rsidRDefault="00313B2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484C479F" w14:textId="7AE19C1E" w:rsidR="00313B2C" w:rsidRPr="005A1C9F" w:rsidRDefault="00313B2C" w:rsidP="00313B2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reforzar las relaciones de pertenencia y contenencia. </w:t>
            </w:r>
          </w:p>
        </w:tc>
      </w:tr>
    </w:tbl>
    <w:p w14:paraId="76E416F2" w14:textId="77777777" w:rsidR="00313B2C" w:rsidRPr="005A1C9F" w:rsidRDefault="00313B2C">
      <w:pPr>
        <w:rPr>
          <w:rFonts w:ascii="Arial" w:hAnsi="Arial" w:cs="Arial"/>
          <w:color w:val="000000"/>
          <w:lang w:val="es-CO"/>
        </w:rPr>
      </w:pPr>
    </w:p>
    <w:p w14:paraId="54781B3A" w14:textId="22C23D9A" w:rsidR="0028050E" w:rsidRPr="005A1C9F" w:rsidRDefault="0036492D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 Clasificaci</w:t>
      </w:r>
      <w:r w:rsidR="00AE406B" w:rsidRPr="005A1C9F">
        <w:rPr>
          <w:rFonts w:ascii="Arial" w:hAnsi="Arial" w:cs="Arial"/>
          <w:b/>
          <w:lang w:val="es-CO"/>
        </w:rPr>
        <w:t>ón de conjuntos</w:t>
      </w:r>
    </w:p>
    <w:p w14:paraId="03697E1B" w14:textId="638A0C2E" w:rsidR="0036492D" w:rsidRPr="005A1C9F" w:rsidRDefault="0036492D">
      <w:pPr>
        <w:rPr>
          <w:rFonts w:ascii="Arial" w:hAnsi="Arial" w:cs="Arial"/>
          <w:lang w:val="es-CO"/>
        </w:rPr>
      </w:pPr>
      <w:r w:rsidRPr="005A1C9F">
        <w:rPr>
          <w:rFonts w:ascii="Arial" w:hAnsi="Arial" w:cs="Arial"/>
          <w:lang w:val="es-CO"/>
        </w:rPr>
        <w:t>Los conjuntos s</w:t>
      </w:r>
      <w:r w:rsidR="006D4AE1" w:rsidRPr="005A1C9F">
        <w:rPr>
          <w:rFonts w:ascii="Arial" w:hAnsi="Arial" w:cs="Arial"/>
          <w:lang w:val="es-CO"/>
        </w:rPr>
        <w:t>e pueden clasificar de acuerdo con</w:t>
      </w:r>
      <w:r w:rsidR="00005902" w:rsidRPr="005A1C9F">
        <w:rPr>
          <w:rFonts w:ascii="Arial" w:hAnsi="Arial" w:cs="Arial"/>
          <w:lang w:val="es-CO"/>
        </w:rPr>
        <w:t xml:space="preserve"> su </w:t>
      </w:r>
      <w:r w:rsidR="00005902" w:rsidRPr="005A1C9F">
        <w:rPr>
          <w:rFonts w:ascii="Arial" w:hAnsi="Arial" w:cs="Arial"/>
          <w:b/>
          <w:lang w:val="es-CO"/>
        </w:rPr>
        <w:t>cardinal</w:t>
      </w:r>
      <w:r w:rsidR="001402B7">
        <w:rPr>
          <w:rFonts w:ascii="Arial" w:hAnsi="Arial" w:cs="Arial"/>
          <w:b/>
          <w:lang w:val="es-CO"/>
        </w:rPr>
        <w:t>,</w:t>
      </w:r>
      <w:r w:rsidR="00005902" w:rsidRPr="005A1C9F">
        <w:rPr>
          <w:rFonts w:ascii="Arial" w:hAnsi="Arial" w:cs="Arial"/>
          <w:lang w:val="es-CO"/>
        </w:rPr>
        <w:t xml:space="preserve"> que es e</w:t>
      </w:r>
      <w:r w:rsidRPr="005A1C9F">
        <w:rPr>
          <w:rFonts w:ascii="Arial" w:hAnsi="Arial" w:cs="Arial"/>
          <w:lang w:val="es-CO"/>
        </w:rPr>
        <w:t>l número de element</w:t>
      </w:r>
      <w:r w:rsidR="00005902" w:rsidRPr="005A1C9F">
        <w:rPr>
          <w:rFonts w:ascii="Arial" w:hAnsi="Arial" w:cs="Arial"/>
          <w:lang w:val="es-CO"/>
        </w:rPr>
        <w:t xml:space="preserve">os que tiene el conjunto.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35056A" w:rsidRPr="00297B11" w14:paraId="53D988EC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7331AD7D" w14:textId="77777777" w:rsidR="0035056A" w:rsidRPr="005A1C9F" w:rsidRDefault="0035056A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35056A" w:rsidRPr="00297B11" w14:paraId="3AB454ED" w14:textId="77777777" w:rsidTr="00D75FC8">
        <w:tc>
          <w:tcPr>
            <w:tcW w:w="2518" w:type="dxa"/>
          </w:tcPr>
          <w:p w14:paraId="5B66B0F5" w14:textId="77777777" w:rsidR="0035056A" w:rsidRPr="005A1C9F" w:rsidRDefault="0035056A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D9F7E13" w14:textId="347A9243" w:rsidR="0035056A" w:rsidRPr="005A1C9F" w:rsidRDefault="0035056A" w:rsidP="008A0202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MA_04_01_CO_REC1</w:t>
            </w:r>
            <w:r w:rsidR="008A0202" w:rsidRPr="005A1C9F">
              <w:rPr>
                <w:rFonts w:ascii="Arial" w:hAnsi="Arial" w:cs="Arial"/>
                <w:color w:val="000000"/>
              </w:rPr>
              <w:t>0</w:t>
            </w:r>
            <w:r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35056A" w:rsidRPr="00297B11" w14:paraId="3E244664" w14:textId="77777777" w:rsidTr="005A1C9F">
        <w:tc>
          <w:tcPr>
            <w:tcW w:w="2518" w:type="dxa"/>
          </w:tcPr>
          <w:p w14:paraId="332AE084" w14:textId="77777777" w:rsidR="0035056A" w:rsidRPr="005A1C9F" w:rsidRDefault="0035056A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bottom w:val="single" w:sz="4" w:space="0" w:color="000000" w:themeColor="text1"/>
            </w:tcBorders>
          </w:tcPr>
          <w:p w14:paraId="0EF3E852" w14:textId="14BC4F8C" w:rsidR="0035056A" w:rsidRPr="005A1C9F" w:rsidRDefault="00647898" w:rsidP="0035056A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¿Cuántos elementos tiene?</w:t>
            </w:r>
          </w:p>
        </w:tc>
      </w:tr>
      <w:tr w:rsidR="0035056A" w:rsidRPr="00297B11" w14:paraId="5B8468F8" w14:textId="77777777" w:rsidTr="005A1C9F">
        <w:tc>
          <w:tcPr>
            <w:tcW w:w="2518" w:type="dxa"/>
          </w:tcPr>
          <w:p w14:paraId="10AD3170" w14:textId="77777777" w:rsidR="0035056A" w:rsidRPr="005A1C9F" w:rsidRDefault="0035056A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bottom w:val="single" w:sz="4" w:space="0" w:color="auto"/>
            </w:tcBorders>
          </w:tcPr>
          <w:p w14:paraId="5F4E579F" w14:textId="2DF22414" w:rsidR="0035056A" w:rsidRPr="005A1C9F" w:rsidRDefault="0035056A" w:rsidP="00647898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</w:t>
            </w:r>
            <w:r w:rsidR="00647898" w:rsidRPr="005A1C9F">
              <w:rPr>
                <w:rFonts w:ascii="Arial" w:hAnsi="Arial" w:cs="Arial"/>
              </w:rPr>
              <w:t>afianzar el concepto de cardinal de un conjunto</w:t>
            </w:r>
            <w:r w:rsidRPr="005A1C9F">
              <w:rPr>
                <w:rFonts w:ascii="Arial" w:hAnsi="Arial" w:cs="Arial"/>
              </w:rPr>
              <w:t>.</w:t>
            </w:r>
          </w:p>
        </w:tc>
      </w:tr>
    </w:tbl>
    <w:p w14:paraId="52975B33" w14:textId="77777777" w:rsidR="0035056A" w:rsidRPr="005A1C9F" w:rsidRDefault="0035056A">
      <w:pPr>
        <w:rPr>
          <w:rFonts w:ascii="Arial" w:hAnsi="Arial" w:cs="Arial"/>
          <w:color w:val="000000"/>
          <w:lang w:val="es-CO"/>
        </w:rPr>
      </w:pPr>
    </w:p>
    <w:p w14:paraId="1EB967A0" w14:textId="654EB3DB" w:rsidR="0028050E" w:rsidRPr="005A1C9F" w:rsidRDefault="003121D4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3.1 Conjunto infinito</w:t>
      </w:r>
    </w:p>
    <w:p w14:paraId="49C919A6" w14:textId="7B36F0A5" w:rsidR="0028050E" w:rsidRPr="005A1C9F" w:rsidRDefault="00DC4FA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conjunto </w:t>
      </w:r>
      <w:r w:rsidR="00B110DC" w:rsidRPr="005A1C9F">
        <w:rPr>
          <w:rFonts w:ascii="Arial" w:hAnsi="Arial" w:cs="Arial"/>
          <w:color w:val="000000"/>
          <w:lang w:val="es-CO"/>
        </w:rPr>
        <w:t xml:space="preserve">es </w:t>
      </w:r>
      <w:r w:rsidRPr="005A1C9F">
        <w:rPr>
          <w:rFonts w:ascii="Arial" w:hAnsi="Arial" w:cs="Arial"/>
          <w:b/>
          <w:color w:val="000000"/>
          <w:lang w:val="es-CO"/>
        </w:rPr>
        <w:t>infinito</w:t>
      </w:r>
      <w:r w:rsidR="00B110DC" w:rsidRPr="005A1C9F">
        <w:rPr>
          <w:rFonts w:ascii="Arial" w:hAnsi="Arial" w:cs="Arial"/>
          <w:color w:val="000000"/>
          <w:lang w:val="es-CO"/>
        </w:rPr>
        <w:t xml:space="preserve"> cuando </w:t>
      </w:r>
      <w:r w:rsidR="0073389D" w:rsidRPr="005A1C9F">
        <w:rPr>
          <w:rFonts w:ascii="Arial" w:hAnsi="Arial" w:cs="Arial"/>
          <w:color w:val="000000"/>
          <w:lang w:val="es-CO"/>
        </w:rPr>
        <w:t xml:space="preserve">su </w:t>
      </w:r>
      <w:r w:rsidR="00B110DC" w:rsidRPr="005A1C9F">
        <w:rPr>
          <w:rFonts w:ascii="Arial" w:hAnsi="Arial" w:cs="Arial"/>
          <w:color w:val="000000"/>
          <w:lang w:val="es-CO"/>
        </w:rPr>
        <w:t xml:space="preserve">número de elementos </w:t>
      </w:r>
      <w:r w:rsidR="001402B7">
        <w:rPr>
          <w:rFonts w:ascii="Arial" w:hAnsi="Arial" w:cs="Arial"/>
          <w:b/>
          <w:color w:val="000000"/>
          <w:lang w:val="es-CO"/>
        </w:rPr>
        <w:t xml:space="preserve">no tiene fin </w:t>
      </w:r>
      <w:r w:rsidR="001402B7" w:rsidRPr="005A1C9F">
        <w:rPr>
          <w:rFonts w:ascii="Arial" w:hAnsi="Arial" w:cs="Arial"/>
          <w:color w:val="000000"/>
          <w:lang w:val="es-CO"/>
        </w:rPr>
        <w:t>y no podemos encontrar su último elemento</w:t>
      </w:r>
      <w:r w:rsidR="00B110DC" w:rsidRPr="005A1C9F">
        <w:rPr>
          <w:rFonts w:ascii="Arial" w:hAnsi="Arial" w:cs="Arial"/>
          <w:color w:val="000000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A20ED0" w:rsidRPr="00297B11" w14:paraId="01A6E19E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2B5BF3DB" w14:textId="77777777" w:rsidR="00A20ED0" w:rsidRPr="005A1C9F" w:rsidRDefault="00A20ED0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A20ED0" w:rsidRPr="00297B11" w14:paraId="7B1B85C9" w14:textId="77777777" w:rsidTr="00E4120A">
        <w:tc>
          <w:tcPr>
            <w:tcW w:w="2518" w:type="dxa"/>
          </w:tcPr>
          <w:p w14:paraId="7A2A21B1" w14:textId="77777777" w:rsidR="00A20ED0" w:rsidRPr="005A1C9F" w:rsidRDefault="00A20ED0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lastRenderedPageBreak/>
              <w:t>Título</w:t>
            </w:r>
          </w:p>
        </w:tc>
        <w:tc>
          <w:tcPr>
            <w:tcW w:w="6460" w:type="dxa"/>
          </w:tcPr>
          <w:p w14:paraId="3D5B8574" w14:textId="40FFB017" w:rsidR="00A20ED0" w:rsidRPr="005A1C9F" w:rsidRDefault="00A34B28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Conjunto infi</w:t>
            </w:r>
            <w:r w:rsidR="00B4274F" w:rsidRPr="005A1C9F">
              <w:rPr>
                <w:rFonts w:ascii="Arial" w:hAnsi="Arial" w:cs="Arial"/>
                <w:b/>
                <w:lang w:val="es-CO"/>
              </w:rPr>
              <w:t>ni</w:t>
            </w:r>
            <w:r w:rsidRPr="005A1C9F">
              <w:rPr>
                <w:rFonts w:ascii="Arial" w:hAnsi="Arial" w:cs="Arial"/>
                <w:b/>
                <w:lang w:val="es-CO"/>
              </w:rPr>
              <w:t>to</w:t>
            </w:r>
          </w:p>
        </w:tc>
      </w:tr>
      <w:tr w:rsidR="00A20ED0" w:rsidRPr="00297B11" w14:paraId="7D664A14" w14:textId="77777777" w:rsidTr="00E4120A">
        <w:tc>
          <w:tcPr>
            <w:tcW w:w="2518" w:type="dxa"/>
          </w:tcPr>
          <w:p w14:paraId="69E85745" w14:textId="77777777" w:rsidR="00A20ED0" w:rsidRPr="005A1C9F" w:rsidRDefault="00A20ED0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1168D799" w14:textId="06922D0B" w:rsidR="00A20ED0" w:rsidRPr="005A1C9F" w:rsidRDefault="00A20ED0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N</w:t>
            </w:r>
            <w:r w:rsidRPr="005A1C9F">
              <w:rPr>
                <w:rFonts w:ascii="Arial" w:hAnsi="Arial" w:cs="Arial"/>
                <w:lang w:val="es-CO"/>
              </w:rPr>
              <w:t xml:space="preserve"> = {</w:t>
            </w:r>
            <w:del w:id="53" w:author="Chris" w:date="2015-03-07T11:57:00Z">
              <w:r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0, 1, 2, 3, 4, 5, 6, 7, 8, 9, 10, 11, 12, …</w:t>
            </w:r>
            <w:del w:id="54" w:author="Chris" w:date="2015-03-07T11:57:00Z">
              <w:r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}</w:t>
            </w:r>
          </w:p>
          <w:p w14:paraId="3BF33C8A" w14:textId="5D3B297F" w:rsidR="00A20ED0" w:rsidRPr="005A1C9F" w:rsidRDefault="00A20ED0" w:rsidP="00A20ED0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N de los números naturales es </w:t>
            </w:r>
            <w:r w:rsidRPr="005A1C9F">
              <w:rPr>
                <w:rFonts w:ascii="Arial" w:hAnsi="Arial" w:cs="Arial"/>
                <w:b/>
                <w:lang w:val="es-CO"/>
              </w:rPr>
              <w:t>infinito</w:t>
            </w:r>
            <w:r w:rsidRPr="005A1C9F">
              <w:rPr>
                <w:rFonts w:ascii="Arial" w:hAnsi="Arial" w:cs="Arial"/>
                <w:lang w:val="es-CO"/>
              </w:rPr>
              <w:t xml:space="preserve">. </w:t>
            </w:r>
          </w:p>
        </w:tc>
      </w:tr>
    </w:tbl>
    <w:p w14:paraId="7C823C9B" w14:textId="77777777" w:rsidR="00A20ED0" w:rsidRPr="005A1C9F" w:rsidRDefault="00A20ED0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E49BA" w:rsidRPr="00297B11" w14:paraId="21A1D39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D45963F" w14:textId="77777777" w:rsidR="003E49BA" w:rsidRPr="005A1C9F" w:rsidRDefault="003E49BA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E49BA" w:rsidRPr="00297B11" w14:paraId="6AAEE4A2" w14:textId="77777777" w:rsidTr="00E4120A">
        <w:tc>
          <w:tcPr>
            <w:tcW w:w="2518" w:type="dxa"/>
          </w:tcPr>
          <w:p w14:paraId="583F267D" w14:textId="77777777" w:rsidR="003E49BA" w:rsidRPr="005A1C9F" w:rsidRDefault="003E49BA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09B47310" w14:textId="5478C892" w:rsidR="003E49BA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E49BA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E49BA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11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3E49BA" w:rsidRPr="00297B11" w14:paraId="1F1998CF" w14:textId="77777777" w:rsidTr="00E4120A">
        <w:tc>
          <w:tcPr>
            <w:tcW w:w="2518" w:type="dxa"/>
          </w:tcPr>
          <w:p w14:paraId="5286010E" w14:textId="77777777" w:rsidR="003E49BA" w:rsidRPr="005A1C9F" w:rsidRDefault="003E49B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79E346A1" w14:textId="41AE8597" w:rsidR="003E49BA" w:rsidRPr="005A1C9F" w:rsidRDefault="00571EB7" w:rsidP="00571EB7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¿Es infinito?</w:t>
            </w:r>
            <w:r w:rsidR="003E49BA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3E49BA" w:rsidRPr="00297B11" w14:paraId="6AD56C36" w14:textId="77777777" w:rsidTr="00E4120A">
        <w:tc>
          <w:tcPr>
            <w:tcW w:w="2518" w:type="dxa"/>
          </w:tcPr>
          <w:p w14:paraId="3407FCAA" w14:textId="77777777" w:rsidR="003E49BA" w:rsidRPr="005A1C9F" w:rsidRDefault="003E49B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3174D9D4" w14:textId="754EC338" w:rsidR="003E49BA" w:rsidRPr="005A1C9F" w:rsidRDefault="003E49BA" w:rsidP="00795742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795742" w:rsidRPr="005A1C9F">
              <w:rPr>
                <w:rFonts w:ascii="Arial" w:hAnsi="Arial" w:cs="Arial"/>
                <w:color w:val="000000"/>
                <w:lang w:val="es-CO"/>
              </w:rPr>
              <w:t>identificar conjuntos infinitos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5DF724A4" w14:textId="77777777" w:rsidR="003E49BA" w:rsidRPr="005A1C9F" w:rsidRDefault="003E49BA">
      <w:pPr>
        <w:rPr>
          <w:rFonts w:ascii="Arial" w:hAnsi="Arial" w:cs="Arial"/>
          <w:color w:val="000000"/>
          <w:lang w:val="es-CO"/>
        </w:rPr>
      </w:pPr>
    </w:p>
    <w:p w14:paraId="42E9DBCF" w14:textId="4641ECF6" w:rsidR="0028050E" w:rsidRPr="005A1C9F" w:rsidRDefault="000C748B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3.2 Conjunto finito</w:t>
      </w:r>
    </w:p>
    <w:p w14:paraId="20A25A42" w14:textId="2588F51F" w:rsidR="0028050E" w:rsidRPr="005A1C9F" w:rsidRDefault="00326B49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conjunto es </w:t>
      </w:r>
      <w:r w:rsidRPr="005A1C9F">
        <w:rPr>
          <w:rFonts w:ascii="Arial" w:hAnsi="Arial" w:cs="Arial"/>
          <w:b/>
          <w:color w:val="000000"/>
          <w:lang w:val="es-CO"/>
        </w:rPr>
        <w:t>finito</w:t>
      </w:r>
      <w:r w:rsidRPr="005A1C9F">
        <w:rPr>
          <w:rFonts w:ascii="Arial" w:hAnsi="Arial" w:cs="Arial"/>
          <w:color w:val="000000"/>
          <w:lang w:val="es-CO"/>
        </w:rPr>
        <w:t xml:space="preserve"> cuando su número de elementos tiene fin</w:t>
      </w:r>
      <w:ins w:id="55" w:author="Chris" w:date="2015-03-07T13:21:00Z">
        <w:r w:rsidR="001A0E27">
          <w:rPr>
            <w:rFonts w:ascii="Arial" w:hAnsi="Arial" w:cs="Arial"/>
            <w:color w:val="000000"/>
            <w:lang w:val="es-CO"/>
          </w:rPr>
          <w:t>;</w:t>
        </w:r>
      </w:ins>
      <w:del w:id="56" w:author="Chris" w:date="2015-03-07T13:21:00Z">
        <w:r w:rsidRPr="005A1C9F" w:rsidDel="001A0E27">
          <w:rPr>
            <w:rFonts w:ascii="Arial" w:hAnsi="Arial" w:cs="Arial"/>
            <w:color w:val="000000"/>
            <w:lang w:val="es-CO"/>
          </w:rPr>
          <w:delText>,</w:delText>
        </w:r>
      </w:del>
      <w:r w:rsidRPr="005A1C9F">
        <w:rPr>
          <w:rFonts w:ascii="Arial" w:hAnsi="Arial" w:cs="Arial"/>
          <w:color w:val="000000"/>
          <w:lang w:val="es-CO"/>
        </w:rPr>
        <w:t xml:space="preserve"> es decir</w:t>
      </w:r>
      <w:ins w:id="57" w:author="Chris" w:date="2015-03-07T11:56:00Z">
        <w:r w:rsidR="00B86F27">
          <w:rPr>
            <w:rFonts w:ascii="Arial" w:hAnsi="Arial" w:cs="Arial"/>
            <w:color w:val="000000"/>
            <w:lang w:val="es-CO"/>
          </w:rPr>
          <w:t>,</w:t>
        </w:r>
      </w:ins>
      <w:r w:rsidRPr="005A1C9F">
        <w:rPr>
          <w:rFonts w:ascii="Arial" w:hAnsi="Arial" w:cs="Arial"/>
          <w:color w:val="000000"/>
          <w:lang w:val="es-CO"/>
        </w:rPr>
        <w:t xml:space="preserve"> que el número de elementos se pueden contar.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8E1A7C" w:rsidRPr="00297B11" w14:paraId="3FC4CCBC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177A0955" w14:textId="77777777" w:rsidR="008E1A7C" w:rsidRPr="005A1C9F" w:rsidRDefault="008E1A7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8E1A7C" w:rsidRPr="00297B11" w14:paraId="05B69DB8" w14:textId="77777777" w:rsidTr="00E4120A">
        <w:tc>
          <w:tcPr>
            <w:tcW w:w="2518" w:type="dxa"/>
          </w:tcPr>
          <w:p w14:paraId="7BEF0D61" w14:textId="77777777" w:rsidR="008E1A7C" w:rsidRPr="005A1C9F" w:rsidRDefault="008E1A7C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1CE12E36" w14:textId="05F2BDF7" w:rsidR="008E1A7C" w:rsidRPr="005A1C9F" w:rsidRDefault="00597188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Conjunto finito </w:t>
            </w:r>
          </w:p>
        </w:tc>
      </w:tr>
      <w:tr w:rsidR="008E1A7C" w:rsidRPr="00297B11" w14:paraId="0B45BA40" w14:textId="77777777" w:rsidTr="00E4120A">
        <w:tc>
          <w:tcPr>
            <w:tcW w:w="2518" w:type="dxa"/>
          </w:tcPr>
          <w:p w14:paraId="49CD55FD" w14:textId="77777777" w:rsidR="008E1A7C" w:rsidRPr="005A1C9F" w:rsidRDefault="008E1A7C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6568A2F3" w14:textId="5C618A99" w:rsidR="008E1A7C" w:rsidRPr="005A1C9F" w:rsidRDefault="00597188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D</w:t>
            </w:r>
            <w:r w:rsidR="008E1A7C" w:rsidRPr="005A1C9F">
              <w:rPr>
                <w:rFonts w:ascii="Arial" w:hAnsi="Arial" w:cs="Arial"/>
                <w:lang w:val="es-CO"/>
              </w:rPr>
              <w:t xml:space="preserve"> = {</w:t>
            </w:r>
            <w:del w:id="58" w:author="Chris" w:date="2015-03-07T11:57:00Z">
              <w:r w:rsidR="008E1A7C"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8E1A7C" w:rsidRPr="005A1C9F">
              <w:rPr>
                <w:rFonts w:ascii="Arial" w:hAnsi="Arial" w:cs="Arial"/>
                <w:lang w:val="es-CO"/>
              </w:rPr>
              <w:t>0, 1, 2, 3</w:t>
            </w:r>
            <w:r w:rsidRPr="005A1C9F">
              <w:rPr>
                <w:rFonts w:ascii="Arial" w:hAnsi="Arial" w:cs="Arial"/>
                <w:lang w:val="es-CO"/>
              </w:rPr>
              <w:t>, 4, 5, 6, 7, 8, 9</w:t>
            </w:r>
            <w:del w:id="59" w:author="Chris" w:date="2015-03-07T11:56:00Z">
              <w:r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8E1A7C" w:rsidRPr="005A1C9F">
              <w:rPr>
                <w:rFonts w:ascii="Arial" w:hAnsi="Arial" w:cs="Arial"/>
                <w:lang w:val="es-CO"/>
              </w:rPr>
              <w:t>}</w:t>
            </w:r>
          </w:p>
          <w:p w14:paraId="7A402E86" w14:textId="0ACFA8E3" w:rsidR="008E1A7C" w:rsidRPr="005A1C9F" w:rsidRDefault="008E1A7C" w:rsidP="0059718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</w:t>
            </w:r>
            <w:r w:rsidR="00597188" w:rsidRPr="005A1C9F">
              <w:rPr>
                <w:rFonts w:ascii="Arial" w:hAnsi="Arial" w:cs="Arial"/>
                <w:lang w:val="es-CO"/>
              </w:rPr>
              <w:t>D</w:t>
            </w:r>
            <w:r w:rsidRPr="005A1C9F">
              <w:rPr>
                <w:rFonts w:ascii="Arial" w:hAnsi="Arial" w:cs="Arial"/>
                <w:lang w:val="es-CO"/>
              </w:rPr>
              <w:t xml:space="preserve"> de los números </w:t>
            </w:r>
            <w:r w:rsidR="00597188" w:rsidRPr="005A1C9F">
              <w:rPr>
                <w:rFonts w:ascii="Arial" w:hAnsi="Arial" w:cs="Arial"/>
                <w:lang w:val="es-CO"/>
              </w:rPr>
              <w:t>dígitos</w:t>
            </w:r>
            <w:r w:rsidRPr="005A1C9F">
              <w:rPr>
                <w:rFonts w:ascii="Arial" w:hAnsi="Arial" w:cs="Arial"/>
                <w:lang w:val="es-CO"/>
              </w:rPr>
              <w:t xml:space="preserve"> es </w:t>
            </w:r>
            <w:r w:rsidR="00597188" w:rsidRPr="005A1C9F">
              <w:rPr>
                <w:rFonts w:ascii="Arial" w:hAnsi="Arial" w:cs="Arial"/>
                <w:b/>
                <w:lang w:val="es-CO"/>
              </w:rPr>
              <w:t>fi</w:t>
            </w:r>
            <w:r w:rsidRPr="005A1C9F">
              <w:rPr>
                <w:rFonts w:ascii="Arial" w:hAnsi="Arial" w:cs="Arial"/>
                <w:b/>
                <w:lang w:val="es-CO"/>
              </w:rPr>
              <w:t>nito</w:t>
            </w:r>
            <w:r w:rsidR="00597188" w:rsidRPr="005A1C9F">
              <w:rPr>
                <w:rFonts w:ascii="Arial" w:hAnsi="Arial" w:cs="Arial"/>
                <w:lang w:val="es-CO"/>
              </w:rPr>
              <w:t xml:space="preserve">, </w:t>
            </w:r>
            <w:r w:rsidR="00260016" w:rsidRPr="005A1C9F">
              <w:rPr>
                <w:rFonts w:ascii="Arial" w:hAnsi="Arial" w:cs="Arial"/>
                <w:lang w:val="es-CO"/>
              </w:rPr>
              <w:t xml:space="preserve">porque </w:t>
            </w:r>
            <w:r w:rsidR="00597188" w:rsidRPr="005A1C9F">
              <w:rPr>
                <w:rFonts w:ascii="Arial" w:hAnsi="Arial" w:cs="Arial"/>
                <w:lang w:val="es-CO"/>
              </w:rPr>
              <w:t>su cardinal es 10.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</w:p>
        </w:tc>
      </w:tr>
    </w:tbl>
    <w:p w14:paraId="2D3D097B" w14:textId="77777777" w:rsidR="008E1A7C" w:rsidRPr="005A1C9F" w:rsidRDefault="008E1A7C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F3554" w:rsidRPr="00297B11" w14:paraId="6A32FCB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E03FDF9" w14:textId="77777777" w:rsidR="003F3554" w:rsidRPr="005A1C9F" w:rsidRDefault="003F3554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F3554" w:rsidRPr="00297B11" w14:paraId="6729AF0D" w14:textId="77777777" w:rsidTr="00E4120A">
        <w:tc>
          <w:tcPr>
            <w:tcW w:w="2518" w:type="dxa"/>
          </w:tcPr>
          <w:p w14:paraId="4116E335" w14:textId="77777777" w:rsidR="003F3554" w:rsidRPr="005A1C9F" w:rsidRDefault="003F3554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26174E75" w14:textId="55D6988C" w:rsidR="003F3554" w:rsidRPr="005A1C9F" w:rsidRDefault="00BB7ED2" w:rsidP="008A020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F3554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F3554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1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2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3F3554" w:rsidRPr="00297B11" w14:paraId="6993BC2C" w14:textId="77777777" w:rsidTr="00E4120A">
        <w:tc>
          <w:tcPr>
            <w:tcW w:w="2518" w:type="dxa"/>
          </w:tcPr>
          <w:p w14:paraId="452D69AD" w14:textId="77777777" w:rsidR="003F3554" w:rsidRPr="005A1C9F" w:rsidRDefault="003F355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7A3BF786" w14:textId="359F4453" w:rsidR="003F3554" w:rsidRPr="005A1C9F" w:rsidRDefault="003F355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¿Finito o infinito? </w:t>
            </w:r>
          </w:p>
        </w:tc>
      </w:tr>
      <w:tr w:rsidR="003F3554" w:rsidRPr="00297B11" w14:paraId="6C5875AF" w14:textId="77777777" w:rsidTr="00E4120A">
        <w:tc>
          <w:tcPr>
            <w:tcW w:w="2518" w:type="dxa"/>
          </w:tcPr>
          <w:p w14:paraId="63A6E4C9" w14:textId="77777777" w:rsidR="003F3554" w:rsidRPr="005A1C9F" w:rsidRDefault="003F355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14A3D614" w14:textId="1C5F6EA4" w:rsidR="003F3554" w:rsidRPr="005A1C9F" w:rsidRDefault="003F3554" w:rsidP="003F3554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identificar conjuntos finitos. </w:t>
            </w:r>
          </w:p>
        </w:tc>
      </w:tr>
    </w:tbl>
    <w:p w14:paraId="19A182A9" w14:textId="77777777" w:rsidR="008E1A7C" w:rsidRPr="005A1C9F" w:rsidRDefault="008E1A7C">
      <w:pPr>
        <w:rPr>
          <w:rFonts w:ascii="Arial" w:hAnsi="Arial" w:cs="Arial"/>
          <w:color w:val="000000"/>
          <w:lang w:val="es-CO"/>
        </w:rPr>
      </w:pPr>
    </w:p>
    <w:p w14:paraId="641E521A" w14:textId="58626D3E" w:rsidR="008E1A7C" w:rsidRPr="005A1C9F" w:rsidRDefault="0051305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</w:t>
      </w:r>
      <w:r w:rsidR="007E522C" w:rsidRPr="005A1C9F">
        <w:rPr>
          <w:rFonts w:ascii="Arial" w:hAnsi="Arial" w:cs="Arial"/>
          <w:b/>
          <w:lang w:val="es-CO"/>
        </w:rPr>
        <w:t>3</w:t>
      </w:r>
      <w:r w:rsidRPr="005A1C9F">
        <w:rPr>
          <w:rFonts w:ascii="Arial" w:hAnsi="Arial" w:cs="Arial"/>
          <w:b/>
          <w:lang w:val="es-CO"/>
        </w:rPr>
        <w:t xml:space="preserve"> Conjunto unitario</w:t>
      </w:r>
    </w:p>
    <w:p w14:paraId="7A409EEF" w14:textId="015C2659" w:rsidR="008E1A7C" w:rsidRPr="005A1C9F" w:rsidRDefault="00DF743E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Cuando un conjunto tiene </w:t>
      </w:r>
      <w:r w:rsidRPr="005A1C9F">
        <w:rPr>
          <w:rFonts w:ascii="Arial" w:hAnsi="Arial" w:cs="Arial"/>
          <w:b/>
          <w:color w:val="000000"/>
          <w:lang w:val="es-CO"/>
        </w:rPr>
        <w:t>un solo elemento</w:t>
      </w:r>
      <w:r w:rsidRPr="005A1C9F">
        <w:rPr>
          <w:rFonts w:ascii="Arial" w:hAnsi="Arial" w:cs="Arial"/>
          <w:color w:val="000000"/>
          <w:lang w:val="es-CO"/>
        </w:rPr>
        <w:t xml:space="preserve">, se denomina conjunto </w:t>
      </w:r>
      <w:r w:rsidRPr="005A1C9F">
        <w:rPr>
          <w:rFonts w:ascii="Arial" w:hAnsi="Arial" w:cs="Arial"/>
          <w:b/>
          <w:color w:val="000000"/>
          <w:lang w:val="es-CO"/>
        </w:rPr>
        <w:t>unitario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375EB3" w:rsidRPr="00297B11" w14:paraId="592D1496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4825474C" w14:textId="77777777" w:rsidR="00375EB3" w:rsidRPr="005A1C9F" w:rsidRDefault="00375EB3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375EB3" w:rsidRPr="00297B11" w14:paraId="33BBFEB2" w14:textId="77777777" w:rsidTr="00E4120A">
        <w:tc>
          <w:tcPr>
            <w:tcW w:w="2468" w:type="dxa"/>
          </w:tcPr>
          <w:p w14:paraId="317BA080" w14:textId="77777777" w:rsidR="00375EB3" w:rsidRPr="005A1C9F" w:rsidRDefault="00375EB3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6EC91874" w14:textId="26A9FD89" w:rsidR="00375EB3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>IMG04</w:t>
            </w:r>
          </w:p>
        </w:tc>
      </w:tr>
      <w:tr w:rsidR="00375EB3" w:rsidRPr="00297B11" w14:paraId="3F83B848" w14:textId="77777777" w:rsidTr="00E4120A">
        <w:tc>
          <w:tcPr>
            <w:tcW w:w="2468" w:type="dxa"/>
          </w:tcPr>
          <w:p w14:paraId="4E26C383" w14:textId="77777777" w:rsidR="00375EB3" w:rsidRPr="005A1C9F" w:rsidRDefault="00375EB3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60128778" w14:textId="1230723E" w:rsidR="00375EB3" w:rsidRPr="005A1C9F" w:rsidRDefault="00B61DB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>El número 4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 xml:space="preserve"> dentro de un óvalo (representación gráfica de diagrama de Venn), con la etiqueta “S”</w:t>
            </w:r>
            <w:ins w:id="60" w:author="Chris" w:date="2015-03-07T13:22:00Z">
              <w:r w:rsidR="001A0E27">
                <w:rPr>
                  <w:rFonts w:ascii="Arial" w:hAnsi="Arial" w:cs="Arial"/>
                  <w:color w:val="000000"/>
                  <w:lang w:val="es-CO"/>
                </w:rPr>
                <w:t>.</w:t>
              </w:r>
            </w:ins>
            <w:r w:rsidR="00375EB3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  <w:p w14:paraId="4027520E" w14:textId="4422C741" w:rsidR="00375EB3" w:rsidRPr="005A1C9F" w:rsidRDefault="00B61DB2" w:rsidP="00375EB3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sz w:val="24"/>
                <w:szCs w:val="24"/>
                <w:lang w:val="es-ES_tradnl"/>
              </w:rPr>
              <w:object w:dxaOrig="4485" w:dyaOrig="3075" w14:anchorId="5E117B7F">
                <v:shape id="_x0000_i1028" type="#_x0000_t75" style="width:224.25pt;height:153.75pt" o:ole="">
                  <v:imagedata r:id="rId14" o:title=""/>
                </v:shape>
                <o:OLEObject Type="Embed" ProgID="PBrush" ShapeID="_x0000_i1028" DrawAspect="Content" ObjectID="_1488117231" r:id="rId15"/>
              </w:object>
            </w:r>
          </w:p>
        </w:tc>
      </w:tr>
      <w:tr w:rsidR="00375EB3" w:rsidRPr="00297B11" w14:paraId="0634A7A9" w14:textId="77777777" w:rsidTr="005A1C9F">
        <w:tc>
          <w:tcPr>
            <w:tcW w:w="2468" w:type="dxa"/>
          </w:tcPr>
          <w:p w14:paraId="3B4169CA" w14:textId="77777777" w:rsidR="00375EB3" w:rsidRPr="005A1C9F" w:rsidRDefault="00375EB3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lastRenderedPageBreak/>
              <w:t>Código Shutterstock (o URL o la ruta en AulaPlaneta)</w:t>
            </w:r>
          </w:p>
        </w:tc>
        <w:tc>
          <w:tcPr>
            <w:tcW w:w="6360" w:type="dxa"/>
            <w:vAlign w:val="center"/>
          </w:tcPr>
          <w:p w14:paraId="578436BC" w14:textId="0542E142" w:rsidR="00375EB3" w:rsidRPr="005A1C9F" w:rsidRDefault="00375EB3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375EB3" w:rsidRPr="00297B11" w14:paraId="3D9830F7" w14:textId="77777777" w:rsidTr="00E4120A">
        <w:tc>
          <w:tcPr>
            <w:tcW w:w="2468" w:type="dxa"/>
          </w:tcPr>
          <w:p w14:paraId="2D10BE4F" w14:textId="77777777" w:rsidR="00375EB3" w:rsidRPr="005A1C9F" w:rsidRDefault="00375EB3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7661B436" w14:textId="123D44B3" w:rsidR="00375EB3" w:rsidRPr="005A1C9F" w:rsidRDefault="00B61DB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hAnsi="Arial" w:cs="Arial"/>
                <w:i/>
                <w:color w:val="000000"/>
                <w:lang w:val="es-CO"/>
              </w:rPr>
              <w:t xml:space="preserve">S 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>= {</w:t>
            </w:r>
            <w:r>
              <w:rPr>
                <w:rFonts w:ascii="Arial" w:hAnsi="Arial" w:cs="Arial"/>
                <w:color w:val="000000"/>
                <w:lang w:val="es-CO"/>
              </w:rPr>
              <w:t>Números pares e</w:t>
            </w:r>
            <w:r w:rsidR="00F27559">
              <w:rPr>
                <w:rFonts w:ascii="Arial" w:hAnsi="Arial" w:cs="Arial"/>
                <w:color w:val="000000"/>
                <w:lang w:val="es-CO"/>
              </w:rPr>
              <w:t>ntre 2 y 6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 xml:space="preserve">} </w:t>
            </w:r>
          </w:p>
          <w:p w14:paraId="0234C5E2" w14:textId="214F05C9" w:rsidR="00375EB3" w:rsidRPr="005A1C9F" w:rsidRDefault="00CC1DEF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El conjunto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</w:t>
            </w:r>
            <w:r w:rsidR="00B61DB2"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="00B61DB2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es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unitario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porque </w:t>
            </w:r>
            <w:r w:rsidR="00B61DB2">
              <w:rPr>
                <w:rFonts w:ascii="Arial" w:hAnsi="Arial" w:cs="Arial"/>
                <w:color w:val="000000"/>
                <w:lang w:val="es-CO"/>
              </w:rPr>
              <w:t>el único número par entre 2 y 6 es 4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1C1E41D2" w14:textId="77777777" w:rsidR="008E1A7C" w:rsidRPr="005A1C9F" w:rsidRDefault="008E1A7C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484CF7" w:rsidRPr="00297B11" w14:paraId="69A524B5" w14:textId="77777777" w:rsidTr="00C3689D">
        <w:tc>
          <w:tcPr>
            <w:tcW w:w="8828" w:type="dxa"/>
            <w:gridSpan w:val="2"/>
            <w:shd w:val="clear" w:color="auto" w:fill="000000" w:themeFill="text1"/>
          </w:tcPr>
          <w:p w14:paraId="27224B07" w14:textId="77777777" w:rsidR="00484CF7" w:rsidRPr="005A1C9F" w:rsidRDefault="00484CF7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484CF7" w:rsidRPr="00297B11" w14:paraId="35B2B4B1" w14:textId="77777777" w:rsidTr="00C3689D">
        <w:tc>
          <w:tcPr>
            <w:tcW w:w="2467" w:type="dxa"/>
          </w:tcPr>
          <w:p w14:paraId="7F7E136F" w14:textId="77777777" w:rsidR="00484CF7" w:rsidRPr="005A1C9F" w:rsidRDefault="00484CF7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2BC87CE" w14:textId="28F73A63" w:rsidR="00484CF7" w:rsidRPr="005A1C9F" w:rsidRDefault="00BB7ED2" w:rsidP="00484CF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484CF7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484CF7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13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484CF7" w:rsidRPr="00297B11" w14:paraId="5B828D6D" w14:textId="77777777" w:rsidTr="00C3689D">
        <w:tc>
          <w:tcPr>
            <w:tcW w:w="2467" w:type="dxa"/>
          </w:tcPr>
          <w:p w14:paraId="23CAAF63" w14:textId="77777777" w:rsidR="00484CF7" w:rsidRPr="005A1C9F" w:rsidRDefault="00484CF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31B72E93" w14:textId="64F9FC74" w:rsidR="00484CF7" w:rsidRPr="005A1C9F" w:rsidRDefault="00A266B0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¿Por qué es unitario?</w:t>
            </w:r>
          </w:p>
        </w:tc>
      </w:tr>
      <w:tr w:rsidR="00484CF7" w:rsidRPr="00297B11" w14:paraId="05EF9541" w14:textId="77777777" w:rsidTr="00C3689D">
        <w:tc>
          <w:tcPr>
            <w:tcW w:w="2467" w:type="dxa"/>
          </w:tcPr>
          <w:p w14:paraId="3A786823" w14:textId="77777777" w:rsidR="00484CF7" w:rsidRPr="005A1C9F" w:rsidRDefault="00484CF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383FE2E1" w14:textId="6E3B4002" w:rsidR="00484CF7" w:rsidRPr="005A1C9F" w:rsidRDefault="00484CF7" w:rsidP="00F14286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F14286" w:rsidRPr="005A1C9F">
              <w:rPr>
                <w:rFonts w:ascii="Arial" w:hAnsi="Arial" w:cs="Arial"/>
                <w:color w:val="000000"/>
                <w:lang w:val="es-CO"/>
              </w:rPr>
              <w:t>proponer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conjuntos </w:t>
            </w:r>
            <w:r w:rsidR="00A266B0" w:rsidRPr="005A1C9F">
              <w:rPr>
                <w:rFonts w:ascii="Arial" w:hAnsi="Arial" w:cs="Arial"/>
                <w:color w:val="000000"/>
                <w:lang w:val="es-CO"/>
              </w:rPr>
              <w:t>unitarios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79CBE0FD" w14:textId="77777777" w:rsidR="00341082" w:rsidRPr="005A1C9F" w:rsidRDefault="00341082">
      <w:pPr>
        <w:rPr>
          <w:rFonts w:ascii="Arial" w:hAnsi="Arial" w:cs="Arial"/>
          <w:highlight w:val="yellow"/>
          <w:lang w:val="es-CO"/>
        </w:rPr>
      </w:pPr>
    </w:p>
    <w:p w14:paraId="5ACDE04A" w14:textId="200A55C4" w:rsidR="00484CF7" w:rsidRPr="005A1C9F" w:rsidRDefault="00C3689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</w:t>
      </w:r>
      <w:r w:rsidR="007E522C" w:rsidRPr="005A1C9F">
        <w:rPr>
          <w:rFonts w:ascii="Arial" w:hAnsi="Arial" w:cs="Arial"/>
          <w:b/>
          <w:lang w:val="es-CO"/>
        </w:rPr>
        <w:t>4</w:t>
      </w:r>
      <w:r w:rsidRPr="005A1C9F">
        <w:rPr>
          <w:rFonts w:ascii="Arial" w:hAnsi="Arial" w:cs="Arial"/>
          <w:b/>
          <w:lang w:val="es-CO"/>
        </w:rPr>
        <w:t xml:space="preserve"> Conjunto vacío</w:t>
      </w:r>
    </w:p>
    <w:p w14:paraId="4FCFC6AB" w14:textId="50FFCD84" w:rsidR="008E1A7C" w:rsidRPr="005A1C9F" w:rsidRDefault="004B525E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conjunto es </w:t>
      </w:r>
      <w:r w:rsidRPr="005A1C9F">
        <w:rPr>
          <w:rFonts w:ascii="Arial" w:hAnsi="Arial" w:cs="Arial"/>
          <w:b/>
          <w:color w:val="000000"/>
          <w:lang w:val="es-CO"/>
        </w:rPr>
        <w:t>vacío</w:t>
      </w:r>
      <w:r w:rsidRPr="005A1C9F">
        <w:rPr>
          <w:rFonts w:ascii="Arial" w:hAnsi="Arial" w:cs="Arial"/>
          <w:color w:val="000000"/>
          <w:lang w:val="es-CO"/>
        </w:rPr>
        <w:t xml:space="preserve"> cuando no tiene elementos</w:t>
      </w:r>
      <w:del w:id="61" w:author="Chris" w:date="2015-03-07T13:22:00Z">
        <w:r w:rsidRPr="005A1C9F" w:rsidDel="001A0E27">
          <w:rPr>
            <w:rFonts w:ascii="Arial" w:hAnsi="Arial" w:cs="Arial"/>
            <w:color w:val="000000"/>
            <w:lang w:val="es-CO"/>
          </w:rPr>
          <w:delText>,</w:delText>
        </w:r>
      </w:del>
      <w:ins w:id="62" w:author="Chris" w:date="2015-03-07T13:22:00Z">
        <w:r w:rsidR="001A0E27">
          <w:rPr>
            <w:rFonts w:ascii="Arial" w:hAnsi="Arial" w:cs="Arial"/>
            <w:color w:val="000000"/>
            <w:lang w:val="es-CO"/>
          </w:rPr>
          <w:t>;</w:t>
        </w:r>
      </w:ins>
      <w:r w:rsidRPr="005A1C9F">
        <w:rPr>
          <w:rFonts w:ascii="Arial" w:hAnsi="Arial" w:cs="Arial"/>
          <w:color w:val="000000"/>
          <w:lang w:val="es-CO"/>
        </w:rPr>
        <w:t xml:space="preserve"> es decir</w:t>
      </w:r>
      <w:ins w:id="63" w:author="Chris" w:date="2015-03-07T11:58:00Z">
        <w:r w:rsidR="00B86F27">
          <w:rPr>
            <w:rFonts w:ascii="Arial" w:hAnsi="Arial" w:cs="Arial"/>
            <w:color w:val="000000"/>
            <w:lang w:val="es-CO"/>
          </w:rPr>
          <w:t>,</w:t>
        </w:r>
      </w:ins>
      <w:r w:rsidRPr="005A1C9F">
        <w:rPr>
          <w:rFonts w:ascii="Arial" w:hAnsi="Arial" w:cs="Arial"/>
          <w:color w:val="000000"/>
          <w:lang w:val="es-CO"/>
        </w:rPr>
        <w:t xml:space="preserve"> cuando su cardinal es cero.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E22268" w:rsidRPr="00297B11" w14:paraId="4405D626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23D1D5DA" w14:textId="77777777" w:rsidR="00E22268" w:rsidRPr="005A1C9F" w:rsidRDefault="00E22268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E22268" w:rsidRPr="00297B11" w14:paraId="103A56CB" w14:textId="77777777" w:rsidTr="00E4120A">
        <w:tc>
          <w:tcPr>
            <w:tcW w:w="2518" w:type="dxa"/>
          </w:tcPr>
          <w:p w14:paraId="2EF5545C" w14:textId="77777777" w:rsidR="00E22268" w:rsidRPr="005A1C9F" w:rsidRDefault="00E22268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14B21E1F" w14:textId="6A3B7A39" w:rsidR="00E22268" w:rsidRPr="005A1C9F" w:rsidRDefault="00E22268" w:rsidP="00E22268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Conjunto vacío </w:t>
            </w:r>
          </w:p>
        </w:tc>
      </w:tr>
      <w:tr w:rsidR="00E22268" w:rsidRPr="00297B11" w14:paraId="0CED9F73" w14:textId="77777777" w:rsidTr="00E4120A">
        <w:tc>
          <w:tcPr>
            <w:tcW w:w="2518" w:type="dxa"/>
          </w:tcPr>
          <w:p w14:paraId="292060D2" w14:textId="77777777" w:rsidR="00E22268" w:rsidRPr="005A1C9F" w:rsidRDefault="00E22268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5A2F1F2C" w14:textId="3518F598" w:rsidR="00E22268" w:rsidRPr="005A1C9F" w:rsidRDefault="005129E0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H</w:t>
            </w:r>
            <w:r w:rsidR="00E22268" w:rsidRPr="005A1C9F">
              <w:rPr>
                <w:rFonts w:ascii="Arial" w:hAnsi="Arial" w:cs="Arial"/>
                <w:lang w:val="es-CO"/>
              </w:rPr>
              <w:t xml:space="preserve"> = {</w:t>
            </w:r>
            <w:r w:rsidRPr="005A1C9F">
              <w:rPr>
                <w:rFonts w:ascii="Arial" w:hAnsi="Arial" w:cs="Arial"/>
                <w:lang w:val="es-CO"/>
              </w:rPr>
              <w:t xml:space="preserve">Seres humanos </w:t>
            </w:r>
            <w:r w:rsidR="00F27559">
              <w:rPr>
                <w:rFonts w:ascii="Arial" w:hAnsi="Arial" w:cs="Arial"/>
                <w:lang w:val="es-CO"/>
              </w:rPr>
              <w:t>que pueden volar</w:t>
            </w:r>
            <w:r w:rsidR="00E22268" w:rsidRPr="005A1C9F">
              <w:rPr>
                <w:rFonts w:ascii="Arial" w:hAnsi="Arial" w:cs="Arial"/>
                <w:lang w:val="es-CO"/>
              </w:rPr>
              <w:t>}</w:t>
            </w:r>
          </w:p>
          <w:p w14:paraId="5CCBAE61" w14:textId="19929FBD" w:rsidR="00E22268" w:rsidRPr="005A1C9F" w:rsidRDefault="00E2226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</w:t>
            </w:r>
            <w:r w:rsidR="00D83846" w:rsidRPr="005A1C9F">
              <w:rPr>
                <w:rFonts w:ascii="Arial" w:hAnsi="Arial" w:cs="Arial"/>
                <w:i/>
                <w:lang w:val="es-CO"/>
              </w:rPr>
              <w:t>H</w:t>
            </w:r>
            <w:r w:rsidR="00D83846" w:rsidRPr="005A1C9F">
              <w:rPr>
                <w:rFonts w:ascii="Arial" w:hAnsi="Arial" w:cs="Arial"/>
                <w:lang w:val="es-CO"/>
              </w:rPr>
              <w:t xml:space="preserve"> es </w:t>
            </w:r>
            <w:r w:rsidR="00D83846" w:rsidRPr="005A1C9F">
              <w:rPr>
                <w:rFonts w:ascii="Arial" w:hAnsi="Arial" w:cs="Arial"/>
                <w:b/>
                <w:lang w:val="es-CO"/>
              </w:rPr>
              <w:t>vacío</w:t>
            </w:r>
            <w:r w:rsidR="00D83846" w:rsidRPr="005A1C9F">
              <w:rPr>
                <w:rFonts w:ascii="Arial" w:hAnsi="Arial" w:cs="Arial"/>
                <w:lang w:val="es-CO"/>
              </w:rPr>
              <w:t xml:space="preserve"> porque no hay seres humanos </w:t>
            </w:r>
            <w:r w:rsidR="00F27559">
              <w:rPr>
                <w:rFonts w:ascii="Arial" w:hAnsi="Arial" w:cs="Arial"/>
                <w:lang w:val="es-CO"/>
              </w:rPr>
              <w:t>que puedan volar</w:t>
            </w:r>
            <w:r w:rsidR="00D83846" w:rsidRPr="005A1C9F">
              <w:rPr>
                <w:rFonts w:ascii="Arial" w:hAnsi="Arial" w:cs="Arial"/>
                <w:lang w:val="es-CO"/>
              </w:rPr>
              <w:t xml:space="preserve">. El cardinal del conjunto H es 0. </w:t>
            </w:r>
          </w:p>
        </w:tc>
      </w:tr>
    </w:tbl>
    <w:p w14:paraId="494D4CC0" w14:textId="3B047DBD" w:rsidR="0027738D" w:rsidRPr="005A1C9F" w:rsidRDefault="00C17B4F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El conjunto vacío se representa con el símbolo </w:t>
      </w:r>
      <m:oMath>
        <m:r>
          <m:rPr>
            <m:sty m:val="bi"/>
          </m:rPr>
          <w:rPr>
            <w:rFonts w:ascii="Cambria Math" w:hAnsi="Cambria Math" w:cs="Arial"/>
            <w:color w:val="000000"/>
            <w:lang w:val="es-CO"/>
          </w:rPr>
          <m:t>∅</m:t>
        </m:r>
      </m:oMath>
      <w:r w:rsidR="00107CA1" w:rsidRPr="005A1C9F">
        <w:rPr>
          <w:rFonts w:ascii="Arial" w:eastAsiaTheme="minorEastAsia" w:hAnsi="Arial" w:cs="Arial"/>
          <w:b/>
          <w:color w:val="000000"/>
          <w:lang w:val="es-CO"/>
        </w:rPr>
        <w:t xml:space="preserve"> </w:t>
      </w:r>
      <w:r w:rsidR="00107CA1" w:rsidRPr="005A1C9F">
        <w:rPr>
          <w:rFonts w:ascii="Arial" w:eastAsiaTheme="minorEastAsia" w:hAnsi="Arial" w:cs="Arial"/>
          <w:color w:val="000000"/>
          <w:lang w:val="es-CO"/>
        </w:rPr>
        <w:t>o</w:t>
      </w:r>
      <w:r w:rsidR="00AC685A" w:rsidRPr="005A1C9F">
        <w:rPr>
          <w:rFonts w:ascii="Arial" w:eastAsiaTheme="minorEastAsia" w:hAnsi="Arial" w:cs="Arial"/>
          <w:color w:val="000000"/>
          <w:lang w:val="es-CO"/>
        </w:rPr>
        <w:t xml:space="preserve"> { }, es decir: </w:t>
      </w:r>
      <w:r w:rsidR="00AC685A" w:rsidRPr="005A1C9F">
        <w:rPr>
          <w:rFonts w:ascii="Arial" w:eastAsiaTheme="minorEastAsia" w:hAnsi="Arial" w:cs="Arial"/>
          <w:i/>
          <w:color w:val="000000"/>
          <w:lang w:val="es-CO"/>
        </w:rPr>
        <w:t>H</w:t>
      </w:r>
      <w:r w:rsidR="00AC685A" w:rsidRPr="005A1C9F">
        <w:rPr>
          <w:rFonts w:ascii="Arial" w:eastAsiaTheme="minorEastAsia" w:hAnsi="Arial" w:cs="Arial"/>
          <w:color w:val="000000"/>
          <w:lang w:val="es-CO"/>
        </w:rPr>
        <w:t xml:space="preserve"> = </w:t>
      </w:r>
      <m:oMath>
        <m:r>
          <m:rPr>
            <m:sty m:val="bi"/>
          </m:rPr>
          <w:rPr>
            <w:rFonts w:ascii="Cambria Math" w:hAnsi="Cambria Math" w:cs="Arial"/>
            <w:color w:val="000000"/>
            <w:lang w:val="es-CO"/>
          </w:rPr>
          <m:t>∅</m:t>
        </m:r>
      </m:oMath>
      <w:r w:rsidR="00B044F6">
        <w:rPr>
          <w:rFonts w:ascii="Arial" w:eastAsiaTheme="minorEastAsia" w:hAnsi="Arial" w:cs="Arial"/>
          <w:b/>
          <w:color w:val="000000"/>
          <w:lang w:val="es-CO"/>
        </w:rPr>
        <w:t xml:space="preserve">, </w:t>
      </w:r>
      <w:del w:id="64" w:author="Chris" w:date="2015-03-07T11:59:00Z">
        <w:r w:rsidR="00AC685A" w:rsidRPr="005A1C9F" w:rsidDel="00B86F27">
          <w:rPr>
            <w:rFonts w:ascii="Arial" w:eastAsiaTheme="minorEastAsia" w:hAnsi="Arial" w:cs="Arial"/>
            <w:b/>
            <w:color w:val="000000"/>
            <w:lang w:val="es-CO"/>
          </w:rPr>
          <w:delText xml:space="preserve"> </w:delText>
        </w:r>
      </w:del>
      <w:r w:rsidR="00AC685A" w:rsidRPr="005A1C9F">
        <w:rPr>
          <w:rFonts w:ascii="Arial" w:eastAsiaTheme="minorEastAsia" w:hAnsi="Arial" w:cs="Arial"/>
          <w:i/>
          <w:color w:val="000000"/>
          <w:lang w:val="es-CO"/>
        </w:rPr>
        <w:t>H</w:t>
      </w:r>
      <w:r w:rsidR="00AC685A" w:rsidRPr="005A1C9F">
        <w:rPr>
          <w:rFonts w:ascii="Arial" w:eastAsiaTheme="minorEastAsia" w:hAnsi="Arial" w:cs="Arial"/>
          <w:color w:val="000000"/>
          <w:lang w:val="es-CO"/>
        </w:rPr>
        <w:t xml:space="preserve"> = { }.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D7591" w:rsidRPr="00297B11" w14:paraId="22C3F9E0" w14:textId="77777777" w:rsidTr="00E4120A">
        <w:tc>
          <w:tcPr>
            <w:tcW w:w="8828" w:type="dxa"/>
            <w:gridSpan w:val="2"/>
            <w:shd w:val="clear" w:color="auto" w:fill="000000" w:themeFill="text1"/>
          </w:tcPr>
          <w:p w14:paraId="226BF5DE" w14:textId="77777777" w:rsidR="00CD7591" w:rsidRPr="005A1C9F" w:rsidRDefault="00CD7591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CD7591" w:rsidRPr="00297B11" w14:paraId="14FD3B41" w14:textId="77777777" w:rsidTr="00E4120A">
        <w:tc>
          <w:tcPr>
            <w:tcW w:w="2467" w:type="dxa"/>
          </w:tcPr>
          <w:p w14:paraId="5355D101" w14:textId="77777777" w:rsidR="00CD7591" w:rsidRPr="005A1C9F" w:rsidRDefault="00CD7591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1E3FE9E8" w14:textId="76CF7667" w:rsidR="00CD7591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CD7591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CD7591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14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CD7591" w:rsidRPr="00297B11" w14:paraId="07CFDDEB" w14:textId="77777777" w:rsidTr="00E4120A">
        <w:tc>
          <w:tcPr>
            <w:tcW w:w="2467" w:type="dxa"/>
          </w:tcPr>
          <w:p w14:paraId="51D6FB83" w14:textId="77777777" w:rsidR="00CD7591" w:rsidRPr="005A1C9F" w:rsidRDefault="00CD7591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3F7BB4B2" w14:textId="4B191D4D" w:rsidR="00CD7591" w:rsidRPr="005A1C9F" w:rsidRDefault="00CD7591" w:rsidP="00CD759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¿Es un conjunto vacío?</w:t>
            </w:r>
          </w:p>
        </w:tc>
      </w:tr>
      <w:tr w:rsidR="00CD7591" w:rsidRPr="00297B11" w14:paraId="16AFF60F" w14:textId="77777777" w:rsidTr="00E4120A">
        <w:tc>
          <w:tcPr>
            <w:tcW w:w="2467" w:type="dxa"/>
          </w:tcPr>
          <w:p w14:paraId="4C813E43" w14:textId="77777777" w:rsidR="00CD7591" w:rsidRPr="005A1C9F" w:rsidRDefault="00CD7591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153E6B88" w14:textId="4941E08D" w:rsidR="00CD7591" w:rsidRPr="005A1C9F" w:rsidRDefault="00CD7591" w:rsidP="004B511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4B5118" w:rsidRPr="005A1C9F">
              <w:rPr>
                <w:rFonts w:ascii="Arial" w:hAnsi="Arial" w:cs="Arial"/>
                <w:color w:val="000000"/>
                <w:lang w:val="es-CO"/>
              </w:rPr>
              <w:t>proponer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conjuntos vacíos. </w:t>
            </w:r>
          </w:p>
        </w:tc>
      </w:tr>
    </w:tbl>
    <w:tbl>
      <w:tblPr>
        <w:tblStyle w:val="Tablaconcuadrcula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210867" w:rsidRPr="00297B11" w14:paraId="0891B419" w14:textId="77777777" w:rsidTr="00210867">
        <w:tc>
          <w:tcPr>
            <w:tcW w:w="8828" w:type="dxa"/>
            <w:gridSpan w:val="2"/>
            <w:shd w:val="clear" w:color="auto" w:fill="000000" w:themeFill="text1"/>
          </w:tcPr>
          <w:p w14:paraId="7D1ACF5A" w14:textId="77777777" w:rsidR="00210867" w:rsidRPr="005A1C9F" w:rsidRDefault="00210867" w:rsidP="00210867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Recuerda</w:t>
            </w:r>
          </w:p>
        </w:tc>
      </w:tr>
      <w:tr w:rsidR="00210867" w:rsidRPr="00297B11" w14:paraId="3BFB5057" w14:textId="77777777" w:rsidTr="00210867">
        <w:tc>
          <w:tcPr>
            <w:tcW w:w="2489" w:type="dxa"/>
          </w:tcPr>
          <w:p w14:paraId="58B6D50F" w14:textId="77777777" w:rsidR="00210867" w:rsidRPr="005A1C9F" w:rsidRDefault="00210867" w:rsidP="00210867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339" w:type="dxa"/>
          </w:tcPr>
          <w:p w14:paraId="79188034" w14:textId="77777777" w:rsidR="00210867" w:rsidRPr="005A1C9F" w:rsidRDefault="00210867" w:rsidP="0021086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</w:t>
            </w:r>
            <w:r w:rsidRPr="005A1C9F">
              <w:rPr>
                <w:rFonts w:ascii="Arial" w:hAnsi="Arial" w:cs="Arial"/>
                <w:b/>
                <w:lang w:val="es-CO"/>
              </w:rPr>
              <w:t>cardinal</w:t>
            </w:r>
            <w:r w:rsidRPr="005A1C9F">
              <w:rPr>
                <w:rFonts w:ascii="Arial" w:hAnsi="Arial" w:cs="Arial"/>
                <w:lang w:val="es-CO"/>
              </w:rPr>
              <w:t xml:space="preserve"> de un conjunto es el número de elementos que tiene dicho conjunto. </w:t>
            </w:r>
          </w:p>
        </w:tc>
      </w:tr>
    </w:tbl>
    <w:p w14:paraId="71D20DE5" w14:textId="77777777" w:rsidR="00CD7591" w:rsidRPr="005A1C9F" w:rsidRDefault="00CD7591">
      <w:pPr>
        <w:rPr>
          <w:rFonts w:ascii="Arial" w:hAnsi="Arial" w:cs="Arial"/>
          <w:color w:val="000000"/>
          <w:lang w:val="es-CO"/>
        </w:rPr>
      </w:pPr>
    </w:p>
    <w:p w14:paraId="1D8351AF" w14:textId="77777777" w:rsidR="00341082" w:rsidRPr="005A1C9F" w:rsidRDefault="00341082">
      <w:pPr>
        <w:rPr>
          <w:rFonts w:ascii="Arial" w:hAnsi="Arial" w:cs="Arial"/>
          <w:color w:val="000000"/>
          <w:lang w:val="es-CO"/>
        </w:rPr>
      </w:pPr>
    </w:p>
    <w:p w14:paraId="3515347E" w14:textId="7093B6DB" w:rsidR="000F4B47" w:rsidRPr="005A1C9F" w:rsidRDefault="000F4B47" w:rsidP="000F4B47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</w:t>
      </w:r>
      <w:r w:rsidR="007E522C" w:rsidRPr="005A1C9F">
        <w:rPr>
          <w:rFonts w:ascii="Arial" w:hAnsi="Arial" w:cs="Arial"/>
          <w:b/>
          <w:lang w:val="es-CO"/>
        </w:rPr>
        <w:t>.5</w:t>
      </w:r>
      <w:r w:rsidRPr="005A1C9F">
        <w:rPr>
          <w:rFonts w:ascii="Arial" w:hAnsi="Arial" w:cs="Arial"/>
          <w:b/>
          <w:lang w:val="es-CO"/>
        </w:rPr>
        <w:t xml:space="preserve">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0F4B47" w:rsidRPr="00297B11" w14:paraId="15D83B0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D00E183" w14:textId="77777777" w:rsidR="000F4B47" w:rsidRPr="005A1C9F" w:rsidRDefault="000F4B47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0F4B47" w:rsidRPr="00297B11" w14:paraId="4D953CD8" w14:textId="77777777" w:rsidTr="00E4120A">
        <w:tc>
          <w:tcPr>
            <w:tcW w:w="2518" w:type="dxa"/>
          </w:tcPr>
          <w:p w14:paraId="235E411C" w14:textId="77777777" w:rsidR="000F4B47" w:rsidRPr="005A1C9F" w:rsidRDefault="000F4B47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71F48B69" w14:textId="4E868082" w:rsidR="000F4B47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0F4B47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0F4B47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15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0F4B47" w:rsidRPr="00297B11" w14:paraId="370C9A6F" w14:textId="77777777" w:rsidTr="00E4120A">
        <w:tc>
          <w:tcPr>
            <w:tcW w:w="2518" w:type="dxa"/>
          </w:tcPr>
          <w:p w14:paraId="714C147D" w14:textId="77777777" w:rsidR="000F4B47" w:rsidRPr="005A1C9F" w:rsidRDefault="000F4B4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0EBB0071" w14:textId="007C169A" w:rsidR="000F4B47" w:rsidRPr="005A1C9F" w:rsidRDefault="000F4B47" w:rsidP="000B5C0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ins w:id="65" w:author="Chris" w:date="2015-03-07T13:22:00Z">
              <w:r w:rsidR="001A0E27">
                <w:rPr>
                  <w:rFonts w:ascii="Arial" w:hAnsi="Arial" w:cs="Arial"/>
                  <w:color w:val="000000"/>
                  <w:lang w:val="es-CO"/>
                </w:rPr>
                <w:t>c</w:t>
              </w:r>
            </w:ins>
            <w:del w:id="66" w:author="Chris" w:date="2015-03-07T13:22:00Z">
              <w:r w:rsidR="000B5C0B" w:rsidRPr="005A1C9F" w:rsidDel="001A0E27">
                <w:rPr>
                  <w:rFonts w:ascii="Arial" w:hAnsi="Arial" w:cs="Arial"/>
                  <w:color w:val="000000"/>
                  <w:lang w:val="es-CO"/>
                </w:rPr>
                <w:delText>C</w:delText>
              </w:r>
            </w:del>
            <w:r w:rsidR="009C2A4D" w:rsidRPr="005A1C9F">
              <w:rPr>
                <w:rFonts w:ascii="Arial" w:hAnsi="Arial" w:cs="Arial"/>
                <w:color w:val="000000"/>
                <w:lang w:val="es-CO"/>
              </w:rPr>
              <w:t>lasificación de conjuntos</w:t>
            </w:r>
            <w:del w:id="67" w:author="Chris" w:date="2015-03-07T17:12:00Z">
              <w:r w:rsidRPr="005A1C9F" w:rsidDel="008A6452">
                <w:rPr>
                  <w:rFonts w:ascii="Arial" w:hAnsi="Arial" w:cs="Arial"/>
                  <w:color w:val="000000"/>
                  <w:lang w:val="es-CO"/>
                </w:rPr>
                <w:delText xml:space="preserve">. </w:delText>
              </w:r>
            </w:del>
          </w:p>
        </w:tc>
      </w:tr>
      <w:tr w:rsidR="000F4B47" w:rsidRPr="00297B11" w14:paraId="2D790A6A" w14:textId="77777777" w:rsidTr="00E4120A">
        <w:tc>
          <w:tcPr>
            <w:tcW w:w="2518" w:type="dxa"/>
          </w:tcPr>
          <w:p w14:paraId="798D74AE" w14:textId="77777777" w:rsidR="000F4B47" w:rsidRPr="005A1C9F" w:rsidRDefault="000F4B4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42C227AE" w14:textId="6EAD8D10" w:rsidR="000F4B47" w:rsidRPr="005A1C9F" w:rsidRDefault="000F4B47" w:rsidP="009C2A4D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Actividad para reforzar la</w:t>
            </w:r>
            <w:r w:rsidR="009C2A4D" w:rsidRPr="005A1C9F">
              <w:rPr>
                <w:rFonts w:ascii="Arial" w:hAnsi="Arial" w:cs="Arial"/>
                <w:color w:val="000000"/>
                <w:lang w:val="es-CO"/>
              </w:rPr>
              <w:t xml:space="preserve"> clasificación de conjuntos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179153EF" w14:textId="77777777" w:rsidR="000F4B47" w:rsidRPr="005A1C9F" w:rsidRDefault="000F4B47" w:rsidP="000F4B47">
      <w:pPr>
        <w:rPr>
          <w:rFonts w:ascii="Arial" w:hAnsi="Arial" w:cs="Arial"/>
          <w:color w:val="000000"/>
          <w:lang w:val="es-CO"/>
        </w:rPr>
      </w:pPr>
    </w:p>
    <w:p w14:paraId="2619566C" w14:textId="15022218" w:rsidR="000F4B47" w:rsidRPr="005A1C9F" w:rsidRDefault="00AE406B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4 Operaciones entre conjuntos</w:t>
      </w:r>
    </w:p>
    <w:p w14:paraId="480F53F2" w14:textId="66E03516" w:rsidR="0048104C" w:rsidRPr="005A1C9F" w:rsidRDefault="0048104C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En los conjuntos se pueden establecer algunas operaciones: unión, intersección o diferencia. A continuación estudiarás cada una de ellas.</w:t>
      </w:r>
    </w:p>
    <w:p w14:paraId="71055C7E" w14:textId="79683176" w:rsidR="008E1A7C" w:rsidRPr="005A1C9F" w:rsidRDefault="00F133E9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 </w:t>
      </w:r>
      <w:r w:rsidR="00AE0F02" w:rsidRPr="005A1C9F">
        <w:rPr>
          <w:rFonts w:ascii="Arial" w:hAnsi="Arial" w:cs="Arial"/>
          <w:highlight w:val="yellow"/>
          <w:lang w:val="es-CO"/>
        </w:rPr>
        <w:t>[SECCIÓN 2]</w:t>
      </w:r>
      <w:r w:rsidR="00AE0F02" w:rsidRPr="005A1C9F">
        <w:rPr>
          <w:rFonts w:ascii="Arial" w:hAnsi="Arial" w:cs="Arial"/>
          <w:lang w:val="es-CO"/>
        </w:rPr>
        <w:t xml:space="preserve"> </w:t>
      </w:r>
      <w:r w:rsidR="00AE0F02" w:rsidRPr="005A1C9F">
        <w:rPr>
          <w:rFonts w:ascii="Arial" w:hAnsi="Arial" w:cs="Arial"/>
          <w:b/>
          <w:lang w:val="es-CO"/>
        </w:rPr>
        <w:t>4.1 Unión entre conjuntos</w:t>
      </w:r>
    </w:p>
    <w:p w14:paraId="630879AE" w14:textId="77777777" w:rsidR="002A3BD9" w:rsidRPr="005A1C9F" w:rsidRDefault="00F62E6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lastRenderedPageBreak/>
        <w:t xml:space="preserve">La </w:t>
      </w:r>
      <w:r w:rsidRPr="005A1C9F">
        <w:rPr>
          <w:rFonts w:ascii="Arial" w:hAnsi="Arial" w:cs="Arial"/>
          <w:b/>
          <w:color w:val="000000"/>
          <w:lang w:val="es-CO"/>
        </w:rPr>
        <w:t>unión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="00AD015A" w:rsidRPr="005A1C9F">
        <w:rPr>
          <w:rFonts w:ascii="Arial" w:hAnsi="Arial" w:cs="Arial"/>
          <w:color w:val="000000"/>
          <w:lang w:val="es-CO"/>
        </w:rPr>
        <w:t xml:space="preserve">de dos conjuntos da como resultado un conjunto conformado por </w:t>
      </w:r>
      <w:r w:rsidR="00AD015A" w:rsidRPr="005A1C9F">
        <w:rPr>
          <w:rFonts w:ascii="Arial" w:hAnsi="Arial" w:cs="Arial"/>
          <w:b/>
          <w:color w:val="000000"/>
          <w:lang w:val="es-CO"/>
        </w:rPr>
        <w:t>todos</w:t>
      </w:r>
      <w:r w:rsidR="00AD015A" w:rsidRPr="005A1C9F">
        <w:rPr>
          <w:rFonts w:ascii="Arial" w:hAnsi="Arial" w:cs="Arial"/>
          <w:color w:val="000000"/>
          <w:lang w:val="es-CO"/>
        </w:rPr>
        <w:t xml:space="preserve"> los elementos de ambos conjuntos, sin que </w:t>
      </w:r>
      <w:r w:rsidR="00FD09AC" w:rsidRPr="005A1C9F">
        <w:rPr>
          <w:rFonts w:ascii="Arial" w:hAnsi="Arial" w:cs="Arial"/>
          <w:color w:val="000000"/>
          <w:lang w:val="es-CO"/>
        </w:rPr>
        <w:t xml:space="preserve">ningún </w:t>
      </w:r>
      <w:r w:rsidR="00AD015A" w:rsidRPr="005A1C9F">
        <w:rPr>
          <w:rFonts w:ascii="Arial" w:hAnsi="Arial" w:cs="Arial"/>
          <w:color w:val="000000"/>
          <w:lang w:val="es-CO"/>
        </w:rPr>
        <w:t>elemento</w:t>
      </w:r>
      <w:r w:rsidR="00FD09AC" w:rsidRPr="005A1C9F">
        <w:rPr>
          <w:rFonts w:ascii="Arial" w:hAnsi="Arial" w:cs="Arial"/>
          <w:color w:val="000000"/>
          <w:lang w:val="es-CO"/>
        </w:rPr>
        <w:t xml:space="preserve"> se </w:t>
      </w:r>
      <w:r w:rsidR="00FD09AC" w:rsidRPr="005A1C9F">
        <w:rPr>
          <w:rFonts w:ascii="Arial" w:hAnsi="Arial" w:cs="Arial"/>
          <w:b/>
          <w:color w:val="000000"/>
          <w:lang w:val="es-CO"/>
        </w:rPr>
        <w:t>repita</w:t>
      </w:r>
      <w:r w:rsidR="00AD015A" w:rsidRPr="005A1C9F">
        <w:rPr>
          <w:rFonts w:ascii="Arial" w:hAnsi="Arial" w:cs="Arial"/>
          <w:color w:val="000000"/>
          <w:lang w:val="es-CO"/>
        </w:rPr>
        <w:t xml:space="preserve">. </w:t>
      </w:r>
    </w:p>
    <w:p w14:paraId="75BA4DD3" w14:textId="73734BD8" w:rsidR="008E1A7C" w:rsidRPr="005A1C9F" w:rsidRDefault="00AD015A">
      <w:pPr>
        <w:rPr>
          <w:rFonts w:ascii="Arial" w:eastAsiaTheme="minorEastAsia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Es decir, si tenemos un conjunto</w:t>
      </w:r>
      <w:r w:rsidR="00FD09AC" w:rsidRPr="005A1C9F">
        <w:rPr>
          <w:rFonts w:ascii="Arial" w:hAnsi="Arial" w:cs="Arial"/>
          <w:color w:val="000000"/>
          <w:lang w:val="es-CO"/>
        </w:rPr>
        <w:t xml:space="preserve"> </w:t>
      </w:r>
      <w:r w:rsidR="002A3BD9" w:rsidRPr="005A1C9F">
        <w:rPr>
          <w:rFonts w:ascii="Arial" w:hAnsi="Arial" w:cs="Arial"/>
          <w:i/>
          <w:color w:val="000000"/>
          <w:lang w:val="es-CO"/>
        </w:rPr>
        <w:t>P</w:t>
      </w:r>
      <w:r w:rsidR="002A3BD9" w:rsidRPr="005A1C9F">
        <w:rPr>
          <w:rFonts w:ascii="Arial" w:hAnsi="Arial" w:cs="Arial"/>
          <w:color w:val="000000"/>
          <w:lang w:val="es-CO"/>
        </w:rPr>
        <w:t xml:space="preserve"> = {2, 3, 5, 7, 11} y un conjunto </w:t>
      </w:r>
      <w:r w:rsidR="002A3BD9" w:rsidRPr="005A1C9F">
        <w:rPr>
          <w:rFonts w:ascii="Arial" w:hAnsi="Arial" w:cs="Arial"/>
          <w:i/>
          <w:color w:val="000000"/>
          <w:lang w:val="es-CO"/>
        </w:rPr>
        <w:t>I</w:t>
      </w:r>
      <w:r w:rsidR="002A3BD9" w:rsidRPr="005A1C9F">
        <w:rPr>
          <w:rFonts w:ascii="Arial" w:hAnsi="Arial" w:cs="Arial"/>
          <w:color w:val="000000"/>
          <w:lang w:val="es-CO"/>
        </w:rPr>
        <w:t xml:space="preserve"> = {1, </w:t>
      </w:r>
      <w:ins w:id="68" w:author="Johana Montejo Rozo" w:date="2015-03-17T17:06:00Z">
        <w:r w:rsidR="00D035C3">
          <w:rPr>
            <w:rFonts w:ascii="Arial" w:hAnsi="Arial" w:cs="Arial"/>
            <w:color w:val="000000"/>
            <w:lang w:val="es-CO"/>
          </w:rPr>
          <w:t xml:space="preserve">2, </w:t>
        </w:r>
      </w:ins>
      <w:r w:rsidR="002A3BD9" w:rsidRPr="005A1C9F">
        <w:rPr>
          <w:rFonts w:ascii="Arial" w:hAnsi="Arial" w:cs="Arial"/>
          <w:color w:val="000000"/>
          <w:lang w:val="es-CO"/>
        </w:rPr>
        <w:t xml:space="preserve">3, 5, 7, 9}, la </w:t>
      </w:r>
      <w:r w:rsidR="002A3BD9" w:rsidRPr="005A1C9F">
        <w:rPr>
          <w:rFonts w:ascii="Arial" w:hAnsi="Arial" w:cs="Arial"/>
          <w:b/>
          <w:color w:val="000000"/>
          <w:lang w:val="es-CO"/>
        </w:rPr>
        <w:t>unión</w:t>
      </w:r>
      <w:r w:rsidR="002A3BD9" w:rsidRPr="005A1C9F">
        <w:rPr>
          <w:rFonts w:ascii="Arial" w:hAnsi="Arial" w:cs="Arial"/>
          <w:color w:val="000000"/>
          <w:lang w:val="es-CO"/>
        </w:rPr>
        <w:t xml:space="preserve"> entre los dos conjuntos conforman un nuevo conjunto llamado “</w:t>
      </w:r>
      <w:r w:rsidR="002A3BD9" w:rsidRPr="005A1C9F">
        <w:rPr>
          <w:rFonts w:ascii="Arial" w:hAnsi="Arial" w:cs="Arial"/>
          <w:b/>
          <w:color w:val="000000"/>
          <w:lang w:val="es-CO"/>
        </w:rPr>
        <w:t xml:space="preserve">P unión </w:t>
      </w:r>
      <w:r w:rsidR="002A3BD9" w:rsidRPr="005A1C9F">
        <w:rPr>
          <w:rFonts w:ascii="Arial" w:eastAsiaTheme="minorEastAsia" w:hAnsi="Arial" w:cs="Arial"/>
          <w:b/>
          <w:color w:val="000000"/>
          <w:lang w:val="es-CO"/>
        </w:rPr>
        <w:t>I</w:t>
      </w:r>
      <w:r w:rsidR="002A3BD9" w:rsidRPr="005A1C9F">
        <w:rPr>
          <w:rFonts w:ascii="Arial" w:eastAsiaTheme="minorEastAsia" w:hAnsi="Arial" w:cs="Arial"/>
          <w:color w:val="000000"/>
          <w:lang w:val="es-CO"/>
        </w:rPr>
        <w:t xml:space="preserve">” </w:t>
      </w:r>
      <w:del w:id="69" w:author="Chris" w:date="2015-03-07T13:23:00Z">
        <w:r w:rsidR="002A3BD9" w:rsidRPr="005A1C9F" w:rsidDel="001A0E27">
          <w:rPr>
            <w:rFonts w:ascii="Arial" w:eastAsiaTheme="minorEastAsia" w:hAnsi="Arial" w:cs="Arial"/>
            <w:color w:val="000000"/>
            <w:lang w:val="es-CO"/>
          </w:rPr>
          <w:delText xml:space="preserve">y </w:delText>
        </w:r>
      </w:del>
      <w:r w:rsidR="002A3BD9" w:rsidRPr="005A1C9F">
        <w:rPr>
          <w:rFonts w:ascii="Arial" w:eastAsiaTheme="minorEastAsia" w:hAnsi="Arial" w:cs="Arial"/>
          <w:color w:val="000000"/>
          <w:lang w:val="es-CO"/>
        </w:rPr>
        <w:t>con</w:t>
      </w:r>
      <w:del w:id="70" w:author="Chris" w:date="2015-03-07T13:23:00Z">
        <w:r w:rsidR="002A3BD9" w:rsidRPr="005A1C9F" w:rsidDel="00CA483C">
          <w:rPr>
            <w:rFonts w:ascii="Arial" w:eastAsiaTheme="minorEastAsia" w:hAnsi="Arial" w:cs="Arial"/>
            <w:color w:val="000000"/>
            <w:lang w:val="es-CO"/>
          </w:rPr>
          <w:delText>formado</w:delText>
        </w:r>
      </w:del>
      <w:ins w:id="71" w:author="Chris" w:date="2015-03-07T13:23:00Z">
        <w:r w:rsidR="00CA483C">
          <w:rPr>
            <w:rFonts w:ascii="Arial" w:eastAsiaTheme="minorEastAsia" w:hAnsi="Arial" w:cs="Arial"/>
            <w:color w:val="000000"/>
            <w:lang w:val="es-CO"/>
          </w:rPr>
          <w:t>stituido</w:t>
        </w:r>
      </w:ins>
      <w:r w:rsidR="002A3BD9" w:rsidRPr="005A1C9F">
        <w:rPr>
          <w:rFonts w:ascii="Arial" w:eastAsiaTheme="minorEastAsia" w:hAnsi="Arial" w:cs="Arial"/>
          <w:color w:val="000000"/>
          <w:lang w:val="es-CO"/>
        </w:rPr>
        <w:t xml:space="preserve"> por todos los elementos del conjunto P y todos los elementos del conjunto I sin que se repitan. </w:t>
      </w:r>
    </w:p>
    <w:p w14:paraId="3490A548" w14:textId="05450B0B" w:rsidR="002A3BD9" w:rsidRPr="005A1C9F" w:rsidRDefault="002A3BD9">
      <w:pPr>
        <w:rPr>
          <w:rFonts w:ascii="Arial" w:eastAsiaTheme="minorEastAsia" w:hAnsi="Arial" w:cs="Arial"/>
          <w:b/>
          <w:color w:val="000000"/>
          <w:lang w:val="es-CO"/>
        </w:rPr>
      </w:pPr>
      <w:r w:rsidRPr="005A1C9F">
        <w:rPr>
          <w:rFonts w:ascii="Arial" w:eastAsiaTheme="minorEastAsia" w:hAnsi="Arial" w:cs="Arial"/>
          <w:color w:val="000000"/>
          <w:lang w:val="es-CO"/>
        </w:rPr>
        <w:t>El símbolo que se utiliza para representar la unión entre conjuntos es:</w:t>
      </w:r>
      <w:r w:rsidR="007D7709">
        <w:rPr>
          <w:rFonts w:ascii="Arial" w:eastAsiaTheme="minorEastAsia" w:hAnsi="Arial" w:cs="Arial"/>
          <w:color w:val="000000"/>
          <w:lang w:val="es-CO"/>
        </w:rPr>
        <w:t xml:space="preserve"> </w:t>
      </w:r>
      <w:r w:rsidR="007D7709">
        <w:rPr>
          <w:rFonts w:ascii="Cambria Math" w:eastAsiaTheme="minorEastAsia" w:hAnsi="Cambria Math" w:cs="Arial"/>
          <w:color w:val="000000"/>
          <w:lang w:val="es-CO"/>
        </w:rPr>
        <w:t>∪.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68"/>
        <w:gridCol w:w="6599"/>
      </w:tblGrid>
      <w:tr w:rsidR="000B6B9E" w:rsidRPr="00297B11" w14:paraId="7B79CEF3" w14:textId="77777777" w:rsidTr="005A1C9F">
        <w:tc>
          <w:tcPr>
            <w:tcW w:w="9067" w:type="dxa"/>
            <w:gridSpan w:val="2"/>
            <w:shd w:val="clear" w:color="auto" w:fill="0D0D0D" w:themeFill="text1" w:themeFillTint="F2"/>
          </w:tcPr>
          <w:p w14:paraId="52289F73" w14:textId="77777777" w:rsidR="000B6B9E" w:rsidRPr="005A1C9F" w:rsidRDefault="000B6B9E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0B6B9E" w:rsidRPr="00297B11" w14:paraId="39925C67" w14:textId="77777777" w:rsidTr="005A1C9F">
        <w:tc>
          <w:tcPr>
            <w:tcW w:w="2468" w:type="dxa"/>
          </w:tcPr>
          <w:p w14:paraId="0B0527C2" w14:textId="77777777" w:rsidR="000B6B9E" w:rsidRPr="005A1C9F" w:rsidRDefault="000B6B9E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99" w:type="dxa"/>
          </w:tcPr>
          <w:p w14:paraId="5FD2EB1B" w14:textId="592E903E" w:rsidR="000B6B9E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0B6B9E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0B6B9E" w:rsidRPr="005A1C9F">
              <w:rPr>
                <w:rFonts w:ascii="Arial" w:hAnsi="Arial" w:cs="Arial"/>
                <w:color w:val="000000"/>
                <w:lang w:val="es-CO"/>
              </w:rPr>
              <w:t>IMG05</w:t>
            </w:r>
          </w:p>
        </w:tc>
      </w:tr>
      <w:tr w:rsidR="000B6B9E" w:rsidRPr="00297B11" w14:paraId="2747D432" w14:textId="77777777" w:rsidTr="005A1C9F">
        <w:tc>
          <w:tcPr>
            <w:tcW w:w="2468" w:type="dxa"/>
          </w:tcPr>
          <w:p w14:paraId="3EEF9CFB" w14:textId="77777777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99" w:type="dxa"/>
          </w:tcPr>
          <w:p w14:paraId="66620B39" w14:textId="77777777" w:rsidR="000B6B9E" w:rsidRDefault="000B6B9E" w:rsidP="00961D8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P e I representados con diagramas de Venn, teniendo en cuenta la </w:t>
            </w:r>
            <w:r w:rsidR="00961D8E" w:rsidRPr="005A1C9F">
              <w:rPr>
                <w:rFonts w:ascii="Arial" w:hAnsi="Arial" w:cs="Arial"/>
                <w:color w:val="000000"/>
                <w:lang w:val="es-CO"/>
              </w:rPr>
              <w:t>uni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>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FF1F80" w:rsidRPr="005A1C9F">
              <w:rPr>
                <w:rFonts w:ascii="Arial" w:hAnsi="Arial" w:cs="Arial"/>
                <w:color w:val="000000"/>
                <w:lang w:val="es-CO"/>
              </w:rPr>
              <w:t>qu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 hay entre ellos. Los dos conjuntos deben ir coloreados del mismo color, un color suave. </w:t>
            </w:r>
          </w:p>
          <w:p w14:paraId="2DFB931F" w14:textId="1CC6D645" w:rsidR="00F27559" w:rsidRPr="005A1C9F" w:rsidRDefault="00F2755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ES_tradnl"/>
              </w:rPr>
              <w:object w:dxaOrig="2895" w:dyaOrig="1815" w14:anchorId="5A557DC5">
                <v:shape id="_x0000_i1029" type="#_x0000_t75" style="width:125.25pt;height:78pt" o:ole="">
                  <v:imagedata r:id="rId16" o:title=""/>
                </v:shape>
                <o:OLEObject Type="Embed" ProgID="PBrush" ShapeID="_x0000_i1029" DrawAspect="Content" ObjectID="_1488117232" r:id="rId17"/>
              </w:object>
            </w:r>
            <w:bookmarkStart w:id="72" w:name="_GoBack"/>
            <w:bookmarkEnd w:id="72"/>
          </w:p>
        </w:tc>
      </w:tr>
      <w:tr w:rsidR="000B6B9E" w:rsidRPr="00297B11" w14:paraId="118829A6" w14:textId="77777777" w:rsidTr="005A1C9F">
        <w:tc>
          <w:tcPr>
            <w:tcW w:w="2468" w:type="dxa"/>
          </w:tcPr>
          <w:p w14:paraId="09A44408" w14:textId="77777777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599" w:type="dxa"/>
          </w:tcPr>
          <w:p w14:paraId="7DD28D6A" w14:textId="44C5679B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0B6B9E" w:rsidRPr="00297B11" w14:paraId="6981F331" w14:textId="77777777" w:rsidTr="005A1C9F">
        <w:tc>
          <w:tcPr>
            <w:tcW w:w="2468" w:type="dxa"/>
          </w:tcPr>
          <w:p w14:paraId="2FB28ED0" w14:textId="77777777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599" w:type="dxa"/>
          </w:tcPr>
          <w:p w14:paraId="04C039D4" w14:textId="01B0B744" w:rsidR="00E42C8E" w:rsidRPr="005A1C9F" w:rsidRDefault="00E42C8E" w:rsidP="00E42C8E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= {</w:t>
            </w:r>
            <w:del w:id="73" w:author="Chris" w:date="2015-03-07T12:01:00Z">
              <w:r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2, 3, 5, 7, 11}</w:t>
            </w:r>
            <w:r w:rsidR="00060A44" w:rsidRPr="005A1C9F">
              <w:rPr>
                <w:rFonts w:ascii="Arial" w:hAnsi="Arial" w:cs="Arial"/>
                <w:lang w:val="es-CO"/>
              </w:rPr>
              <w:t xml:space="preserve"> e</w:t>
            </w:r>
            <w:del w:id="74" w:author="Chris" w:date="2015-03-07T12:01:00Z">
              <w:r w:rsidR="00060A44"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9606BC">
              <w:rPr>
                <w:rFonts w:ascii="Arial" w:hAnsi="Arial" w:cs="Arial"/>
                <w:i/>
                <w:lang w:val="es-CO"/>
              </w:rPr>
              <w:t xml:space="preserve">I </w:t>
            </w:r>
            <w:r w:rsidRPr="005A1C9F">
              <w:rPr>
                <w:rFonts w:ascii="Arial" w:hAnsi="Arial" w:cs="Arial"/>
                <w:lang w:val="es-CO"/>
              </w:rPr>
              <w:t>= {</w:t>
            </w:r>
            <w:del w:id="75" w:author="Chris" w:date="2015-03-07T12:01:00Z">
              <w:r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 xml:space="preserve">1, </w:t>
            </w:r>
            <w:ins w:id="76" w:author="Johana Montejo Rozo" w:date="2015-03-17T17:06:00Z">
              <w:r w:rsidR="00D035C3">
                <w:rPr>
                  <w:rFonts w:ascii="Arial" w:hAnsi="Arial" w:cs="Arial"/>
                  <w:lang w:val="es-CO"/>
                </w:rPr>
                <w:t xml:space="preserve">2, </w:t>
              </w:r>
            </w:ins>
            <w:r w:rsidRPr="005A1C9F">
              <w:rPr>
                <w:rFonts w:ascii="Arial" w:hAnsi="Arial" w:cs="Arial"/>
                <w:lang w:val="es-CO"/>
              </w:rPr>
              <w:t>3, 5, 7, 9</w:t>
            </w:r>
            <w:del w:id="77" w:author="Chris" w:date="2015-03-07T12:01:00Z">
              <w:r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}</w:t>
            </w:r>
          </w:p>
          <w:p w14:paraId="3636A5C3" w14:textId="64249181" w:rsidR="000B6B9E" w:rsidRPr="005A1C9F" w:rsidRDefault="00E42C8E" w:rsidP="00E42C8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lang w:val="es-CO"/>
                </w:rPr>
                <m:t>∪</m:t>
              </m:r>
            </m:oMath>
            <w:r w:rsidRPr="005A1C9F">
              <w:rPr>
                <w:rFonts w:ascii="Arial" w:eastAsiaTheme="minorEastAsia" w:hAnsi="Arial" w:cs="Arial"/>
                <w:b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i/>
                <w:color w:val="000000"/>
                <w:lang w:val="es-CO"/>
              </w:rPr>
              <w:t xml:space="preserve">I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= {</w:t>
            </w:r>
            <w:del w:id="78" w:author="Chris" w:date="2015-03-07T12:02:00Z">
              <w:r w:rsidRPr="005A1C9F" w:rsidDel="00B86F27">
                <w:rPr>
                  <w:rFonts w:ascii="Arial" w:eastAsiaTheme="minorEastAsia" w:hAnsi="Arial" w:cs="Arial"/>
                  <w:color w:val="000000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1, 2, 3, 5, 7, 9, 11}</w:t>
            </w:r>
          </w:p>
        </w:tc>
      </w:tr>
    </w:tbl>
    <w:p w14:paraId="66E6A97C" w14:textId="77777777" w:rsidR="000B6B9E" w:rsidRPr="005A1C9F" w:rsidRDefault="000B6B9E">
      <w:pPr>
        <w:rPr>
          <w:rFonts w:ascii="Arial" w:eastAsiaTheme="minorEastAsia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FA4D82" w:rsidRPr="00297B11" w14:paraId="49174E32" w14:textId="77777777" w:rsidTr="00E42C8E">
        <w:tc>
          <w:tcPr>
            <w:tcW w:w="8828" w:type="dxa"/>
            <w:gridSpan w:val="2"/>
            <w:shd w:val="clear" w:color="auto" w:fill="000000" w:themeFill="text1"/>
          </w:tcPr>
          <w:p w14:paraId="24A78147" w14:textId="77777777" w:rsidR="00FA4D82" w:rsidRPr="005A1C9F" w:rsidRDefault="00FA4D82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FA4D82" w:rsidRPr="00297B11" w14:paraId="2A7A8F1B" w14:textId="77777777" w:rsidTr="00E42C8E">
        <w:tc>
          <w:tcPr>
            <w:tcW w:w="2467" w:type="dxa"/>
          </w:tcPr>
          <w:p w14:paraId="1E1F9FFE" w14:textId="77777777" w:rsidR="00FA4D82" w:rsidRPr="005A1C9F" w:rsidRDefault="00FA4D8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3E49A638" w14:textId="074B4E3E" w:rsidR="00FA4D82" w:rsidRPr="005A1C9F" w:rsidRDefault="00BB7ED2" w:rsidP="00FA4D8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FA4D82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FA4D82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680A76" w:rsidRPr="005A1C9F">
              <w:rPr>
                <w:rFonts w:ascii="Arial" w:hAnsi="Arial" w:cs="Arial"/>
                <w:color w:val="000000"/>
                <w:lang w:val="es-CO"/>
              </w:rPr>
              <w:t>16</w:t>
            </w:r>
            <w:r w:rsidR="00392393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FA4D82" w:rsidRPr="00297B11" w14:paraId="2773E86E" w14:textId="77777777" w:rsidTr="00E42C8E">
        <w:tc>
          <w:tcPr>
            <w:tcW w:w="2467" w:type="dxa"/>
          </w:tcPr>
          <w:p w14:paraId="3AD0D3B4" w14:textId="77777777" w:rsidR="00FA4D82" w:rsidRPr="005A1C9F" w:rsidRDefault="00FA4D8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78567282" w14:textId="1503A28A" w:rsidR="00FA4D82" w:rsidRPr="005A1C9F" w:rsidRDefault="00A37501" w:rsidP="00A3750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Identifica la u</w:t>
            </w:r>
            <w:r w:rsidR="00FA4D82" w:rsidRPr="005A1C9F">
              <w:rPr>
                <w:rFonts w:ascii="Arial" w:hAnsi="Arial" w:cs="Arial"/>
                <w:color w:val="000000"/>
                <w:lang w:val="es-CO"/>
              </w:rPr>
              <w:t>nión entre conjuntos</w:t>
            </w:r>
            <w:del w:id="79" w:author="Chris" w:date="2015-03-07T17:12:00Z">
              <w:r w:rsidR="00FA4D82" w:rsidRPr="005A1C9F" w:rsidDel="008A6452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</w:p>
        </w:tc>
      </w:tr>
      <w:tr w:rsidR="00FA4D82" w:rsidRPr="00297B11" w14:paraId="5A8B98C0" w14:textId="77777777" w:rsidTr="00E42C8E">
        <w:tc>
          <w:tcPr>
            <w:tcW w:w="2467" w:type="dxa"/>
          </w:tcPr>
          <w:p w14:paraId="24A87989" w14:textId="77777777" w:rsidR="00FA4D82" w:rsidRPr="005A1C9F" w:rsidRDefault="00FA4D8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6E4B51BC" w14:textId="4EDCE50D" w:rsidR="00FA4D82" w:rsidRPr="005A1C9F" w:rsidRDefault="00FA4D82" w:rsidP="00917CA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917CA8" w:rsidRPr="005A1C9F">
              <w:rPr>
                <w:rFonts w:ascii="Arial" w:hAnsi="Arial" w:cs="Arial"/>
                <w:color w:val="000000"/>
                <w:lang w:val="es-CO"/>
              </w:rPr>
              <w:t xml:space="preserve">identificar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la</w:t>
            </w:r>
            <w:r w:rsidR="00AF2124" w:rsidRPr="005A1C9F">
              <w:rPr>
                <w:rFonts w:ascii="Arial" w:hAnsi="Arial" w:cs="Arial"/>
                <w:color w:val="000000"/>
                <w:lang w:val="es-CO"/>
              </w:rPr>
              <w:t xml:space="preserve"> unión entre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conjuntos. </w:t>
            </w:r>
          </w:p>
        </w:tc>
      </w:tr>
    </w:tbl>
    <w:p w14:paraId="58A748FA" w14:textId="77777777" w:rsidR="00FA4D82" w:rsidRPr="005A1C9F" w:rsidRDefault="00FA4D82">
      <w:pPr>
        <w:rPr>
          <w:rFonts w:ascii="Arial" w:hAnsi="Arial" w:cs="Arial"/>
          <w:color w:val="000000"/>
          <w:lang w:val="es-CO"/>
        </w:rPr>
      </w:pPr>
    </w:p>
    <w:p w14:paraId="58EE42E0" w14:textId="183DBC91" w:rsidR="00E4120A" w:rsidRPr="005A1C9F" w:rsidRDefault="005B5902" w:rsidP="00E4120A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 xml:space="preserve"> </w:t>
      </w:r>
      <w:r w:rsidR="00E4120A" w:rsidRPr="005A1C9F">
        <w:rPr>
          <w:rFonts w:ascii="Arial" w:hAnsi="Arial" w:cs="Arial"/>
          <w:highlight w:val="yellow"/>
          <w:lang w:val="es-CO"/>
        </w:rPr>
        <w:t>[SECCIÓN 2]</w:t>
      </w:r>
      <w:r w:rsidR="00E4120A" w:rsidRPr="005A1C9F">
        <w:rPr>
          <w:rFonts w:ascii="Arial" w:hAnsi="Arial" w:cs="Arial"/>
          <w:lang w:val="es-CO"/>
        </w:rPr>
        <w:t xml:space="preserve"> </w:t>
      </w:r>
      <w:r w:rsidR="00A12B81" w:rsidRPr="005A1C9F">
        <w:rPr>
          <w:rFonts w:ascii="Arial" w:hAnsi="Arial" w:cs="Arial"/>
          <w:b/>
          <w:lang w:val="es-CO"/>
        </w:rPr>
        <w:t>4.2</w:t>
      </w:r>
      <w:r w:rsidR="00E4120A" w:rsidRPr="005A1C9F">
        <w:rPr>
          <w:rFonts w:ascii="Arial" w:hAnsi="Arial" w:cs="Arial"/>
          <w:b/>
          <w:lang w:val="es-CO"/>
        </w:rPr>
        <w:t xml:space="preserve"> </w:t>
      </w:r>
      <w:r w:rsidR="00A12B81" w:rsidRPr="005A1C9F">
        <w:rPr>
          <w:rFonts w:ascii="Arial" w:hAnsi="Arial" w:cs="Arial"/>
          <w:b/>
          <w:lang w:val="es-CO"/>
        </w:rPr>
        <w:t xml:space="preserve">Intersección </w:t>
      </w:r>
      <w:r w:rsidR="00E4120A" w:rsidRPr="005A1C9F">
        <w:rPr>
          <w:rFonts w:ascii="Arial" w:hAnsi="Arial" w:cs="Arial"/>
          <w:b/>
          <w:lang w:val="es-CO"/>
        </w:rPr>
        <w:t>entre conjuntos</w:t>
      </w:r>
    </w:p>
    <w:p w14:paraId="15F82815" w14:textId="2FE52144" w:rsidR="002259E6" w:rsidRPr="005A1C9F" w:rsidRDefault="00553A07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La </w:t>
      </w:r>
      <w:r w:rsidRPr="005A1C9F">
        <w:rPr>
          <w:rFonts w:ascii="Arial" w:hAnsi="Arial" w:cs="Arial"/>
          <w:b/>
          <w:color w:val="000000"/>
          <w:lang w:val="es-CO"/>
        </w:rPr>
        <w:t>intersección</w:t>
      </w:r>
      <w:r w:rsidRPr="005A1C9F">
        <w:rPr>
          <w:rFonts w:ascii="Arial" w:hAnsi="Arial" w:cs="Arial"/>
          <w:color w:val="000000"/>
          <w:lang w:val="es-CO"/>
        </w:rPr>
        <w:t xml:space="preserve"> entre dos con</w:t>
      </w:r>
      <w:r w:rsidR="00D50ACE" w:rsidRPr="005A1C9F">
        <w:rPr>
          <w:rFonts w:ascii="Arial" w:hAnsi="Arial" w:cs="Arial"/>
          <w:color w:val="000000"/>
          <w:lang w:val="es-CO"/>
        </w:rPr>
        <w:t xml:space="preserve">juntos, es el conjunto formado por los elementos que tienen en </w:t>
      </w:r>
      <w:r w:rsidR="00D50ACE" w:rsidRPr="005A1C9F">
        <w:rPr>
          <w:rFonts w:ascii="Arial" w:hAnsi="Arial" w:cs="Arial"/>
          <w:b/>
          <w:color w:val="000000"/>
          <w:lang w:val="es-CO"/>
        </w:rPr>
        <w:t>común</w:t>
      </w:r>
      <w:r w:rsidR="00D50ACE" w:rsidRPr="005A1C9F">
        <w:rPr>
          <w:rFonts w:ascii="Arial" w:hAnsi="Arial" w:cs="Arial"/>
          <w:color w:val="000000"/>
          <w:lang w:val="es-CO"/>
        </w:rPr>
        <w:t xml:space="preserve"> ambos conjuntos. </w:t>
      </w:r>
    </w:p>
    <w:p w14:paraId="4916B609" w14:textId="0A82293A" w:rsidR="006E6444" w:rsidRPr="005A1C9F" w:rsidRDefault="006E6444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Si tenemos los conjuntos </w:t>
      </w:r>
      <w:r w:rsidR="002669C8" w:rsidRPr="005A1C9F">
        <w:rPr>
          <w:rFonts w:ascii="Arial" w:hAnsi="Arial" w:cs="Arial"/>
          <w:i/>
          <w:color w:val="000000"/>
          <w:lang w:val="es-CO"/>
        </w:rPr>
        <w:t>H</w:t>
      </w:r>
      <w:r w:rsidR="002669C8" w:rsidRPr="005A1C9F">
        <w:rPr>
          <w:rFonts w:ascii="Arial" w:hAnsi="Arial" w:cs="Arial"/>
          <w:color w:val="000000"/>
          <w:lang w:val="es-CO"/>
        </w:rPr>
        <w:t xml:space="preserve"> = {2, 4, 6, 8, 10} y </w:t>
      </w:r>
      <w:r w:rsidR="002669C8" w:rsidRPr="005A1C9F">
        <w:rPr>
          <w:rFonts w:ascii="Arial" w:hAnsi="Arial" w:cs="Arial"/>
          <w:i/>
          <w:color w:val="000000"/>
          <w:lang w:val="es-CO"/>
        </w:rPr>
        <w:t>N</w:t>
      </w:r>
      <w:r w:rsidR="002669C8" w:rsidRPr="005A1C9F">
        <w:rPr>
          <w:rFonts w:ascii="Arial" w:hAnsi="Arial" w:cs="Arial"/>
          <w:color w:val="000000"/>
          <w:lang w:val="es-CO"/>
        </w:rPr>
        <w:t xml:space="preserve"> = {0, 1, 2, 3, 4, 5}, su </w:t>
      </w:r>
      <w:r w:rsidR="002669C8" w:rsidRPr="005A1C9F">
        <w:rPr>
          <w:rFonts w:ascii="Arial" w:hAnsi="Arial" w:cs="Arial"/>
          <w:b/>
          <w:color w:val="000000"/>
          <w:lang w:val="es-CO"/>
        </w:rPr>
        <w:t>intersección</w:t>
      </w:r>
      <w:r w:rsidR="002669C8" w:rsidRPr="005A1C9F">
        <w:rPr>
          <w:rFonts w:ascii="Arial" w:hAnsi="Arial" w:cs="Arial"/>
          <w:color w:val="000000"/>
          <w:lang w:val="es-CO"/>
        </w:rPr>
        <w:t xml:space="preserve"> es un conjunto </w:t>
      </w:r>
      <w:r w:rsidR="001D6825" w:rsidRPr="005A1C9F">
        <w:rPr>
          <w:rFonts w:ascii="Arial" w:hAnsi="Arial" w:cs="Arial"/>
          <w:color w:val="000000"/>
          <w:lang w:val="es-CO"/>
        </w:rPr>
        <w:t>llamado “</w:t>
      </w:r>
      <w:r w:rsidR="001D6825" w:rsidRPr="005A1C9F">
        <w:rPr>
          <w:rFonts w:ascii="Arial" w:hAnsi="Arial" w:cs="Arial"/>
          <w:b/>
          <w:i/>
          <w:color w:val="000000"/>
          <w:lang w:val="es-CO"/>
        </w:rPr>
        <w:t>H</w:t>
      </w:r>
      <w:r w:rsidR="001D6825" w:rsidRPr="005A1C9F">
        <w:rPr>
          <w:rFonts w:ascii="Arial" w:hAnsi="Arial" w:cs="Arial"/>
          <w:b/>
          <w:color w:val="000000"/>
          <w:lang w:val="es-CO"/>
        </w:rPr>
        <w:t xml:space="preserve"> intersección </w:t>
      </w:r>
      <w:r w:rsidR="001D6825" w:rsidRPr="005A1C9F">
        <w:rPr>
          <w:rFonts w:ascii="Arial" w:hAnsi="Arial" w:cs="Arial"/>
          <w:b/>
          <w:i/>
          <w:color w:val="000000"/>
          <w:lang w:val="es-CO"/>
        </w:rPr>
        <w:t>N</w:t>
      </w:r>
      <w:r w:rsidR="001D6825" w:rsidRPr="005A1C9F">
        <w:rPr>
          <w:rFonts w:ascii="Arial" w:hAnsi="Arial" w:cs="Arial"/>
          <w:color w:val="000000"/>
          <w:lang w:val="es-CO"/>
        </w:rPr>
        <w:t xml:space="preserve">” y </w:t>
      </w:r>
      <w:r w:rsidR="002669C8" w:rsidRPr="005A1C9F">
        <w:rPr>
          <w:rFonts w:ascii="Arial" w:hAnsi="Arial" w:cs="Arial"/>
          <w:color w:val="000000"/>
          <w:lang w:val="es-CO"/>
        </w:rPr>
        <w:t xml:space="preserve">conformado por los elementos que tienen en </w:t>
      </w:r>
      <w:r w:rsidR="002669C8" w:rsidRPr="005A1C9F">
        <w:rPr>
          <w:rFonts w:ascii="Arial" w:hAnsi="Arial" w:cs="Arial"/>
          <w:b/>
          <w:color w:val="000000"/>
          <w:lang w:val="es-CO"/>
        </w:rPr>
        <w:t>común</w:t>
      </w:r>
      <w:r w:rsidR="002669C8" w:rsidRPr="005A1C9F">
        <w:rPr>
          <w:rFonts w:ascii="Arial" w:hAnsi="Arial" w:cs="Arial"/>
          <w:color w:val="000000"/>
          <w:lang w:val="es-CO"/>
        </w:rPr>
        <w:t xml:space="preserve"> los conjuntos </w:t>
      </w:r>
      <w:r w:rsidR="002669C8" w:rsidRPr="005A1C9F">
        <w:rPr>
          <w:rFonts w:ascii="Arial" w:hAnsi="Arial" w:cs="Arial"/>
          <w:i/>
          <w:color w:val="000000"/>
          <w:lang w:val="es-CO"/>
        </w:rPr>
        <w:t>H</w:t>
      </w:r>
      <w:r w:rsidR="002669C8" w:rsidRPr="005A1C9F">
        <w:rPr>
          <w:rFonts w:ascii="Arial" w:hAnsi="Arial" w:cs="Arial"/>
          <w:color w:val="000000"/>
          <w:lang w:val="es-CO"/>
        </w:rPr>
        <w:t xml:space="preserve"> y </w:t>
      </w:r>
      <w:r w:rsidR="002669C8" w:rsidRPr="005A1C9F">
        <w:rPr>
          <w:rFonts w:ascii="Arial" w:hAnsi="Arial" w:cs="Arial"/>
          <w:i/>
          <w:color w:val="000000"/>
          <w:lang w:val="es-CO"/>
        </w:rPr>
        <w:t>N</w:t>
      </w:r>
      <w:r w:rsidR="002669C8" w:rsidRPr="005A1C9F">
        <w:rPr>
          <w:rFonts w:ascii="Arial" w:hAnsi="Arial" w:cs="Arial"/>
          <w:color w:val="000000"/>
          <w:lang w:val="es-CO"/>
        </w:rPr>
        <w:t xml:space="preserve">.  </w:t>
      </w:r>
    </w:p>
    <w:p w14:paraId="3E744E1E" w14:textId="0A942906" w:rsidR="001D6825" w:rsidRPr="005A1C9F" w:rsidRDefault="001D6825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El símbolo para representar la intersección entre conjuntos es</w:t>
      </w:r>
      <w:r w:rsidR="00B044F6">
        <w:rPr>
          <w:rFonts w:ascii="Arial" w:hAnsi="Arial" w:cs="Arial"/>
          <w:color w:val="000000"/>
          <w:lang w:val="es-CO"/>
        </w:rPr>
        <w:t xml:space="preserve"> </w:t>
      </w:r>
      <w:r w:rsidR="00B044F6" w:rsidRPr="005A1C9F">
        <w:rPr>
          <w:rFonts w:ascii="Arial" w:hAnsi="Arial" w:cs="Arial"/>
          <w:color w:val="000000"/>
          <w:lang w:val="es-CO"/>
        </w:rPr>
        <w:t>∩</w:t>
      </w:r>
      <w:r w:rsidR="00B044F6">
        <w:rPr>
          <w:rFonts w:ascii="Arial" w:hAnsi="Arial" w:cs="Arial"/>
          <w:color w:val="000000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FF1F80" w:rsidRPr="00297B11" w14:paraId="09907A57" w14:textId="77777777" w:rsidTr="00D75FC8">
        <w:tc>
          <w:tcPr>
            <w:tcW w:w="8828" w:type="dxa"/>
            <w:gridSpan w:val="2"/>
            <w:shd w:val="clear" w:color="auto" w:fill="0D0D0D" w:themeFill="text1" w:themeFillTint="F2"/>
          </w:tcPr>
          <w:p w14:paraId="6C8A1D3C" w14:textId="77777777" w:rsidR="00FF1F80" w:rsidRPr="005A1C9F" w:rsidRDefault="00FF1F80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FF1F80" w:rsidRPr="00297B11" w14:paraId="63A3C01D" w14:textId="77777777" w:rsidTr="00D75FC8">
        <w:tc>
          <w:tcPr>
            <w:tcW w:w="2468" w:type="dxa"/>
          </w:tcPr>
          <w:p w14:paraId="06B212AE" w14:textId="77777777" w:rsidR="00FF1F80" w:rsidRPr="005A1C9F" w:rsidRDefault="00FF1F80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78836417" w14:textId="4EE1BDAD" w:rsidR="00FF1F80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FF1F80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FF1F80" w:rsidRPr="005A1C9F">
              <w:rPr>
                <w:rFonts w:ascii="Arial" w:hAnsi="Arial" w:cs="Arial"/>
                <w:color w:val="000000"/>
                <w:lang w:val="es-CO"/>
              </w:rPr>
              <w:t>IMG06</w:t>
            </w:r>
          </w:p>
        </w:tc>
      </w:tr>
      <w:tr w:rsidR="00FF1F80" w:rsidRPr="00297B11" w14:paraId="6A004CD8" w14:textId="77777777" w:rsidTr="005A1C9F">
        <w:tc>
          <w:tcPr>
            <w:tcW w:w="2468" w:type="dxa"/>
            <w:vAlign w:val="center"/>
          </w:tcPr>
          <w:p w14:paraId="1C0DF8D2" w14:textId="77777777" w:rsidR="00FF1F80" w:rsidRPr="005A1C9F" w:rsidRDefault="00FF1F80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5AF4F00E" w14:textId="77777777" w:rsidR="007D7709" w:rsidRDefault="00FF1F80" w:rsidP="008800D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H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Venn, teniendo en cuenta la intersección que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lastRenderedPageBreak/>
              <w:t>hay entre ellos. La intersección debe ir de un color suave, mientras que el resto de los</w:t>
            </w:r>
            <w:r w:rsidR="00060A44" w:rsidRPr="005A1C9F">
              <w:rPr>
                <w:rFonts w:ascii="Arial" w:hAnsi="Arial" w:cs="Arial"/>
                <w:color w:val="000000"/>
                <w:lang w:val="es-CO"/>
              </w:rPr>
              <w:t xml:space="preserve"> dos conjuntos debe ir en blanco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.</w:t>
            </w:r>
          </w:p>
          <w:p w14:paraId="5F0F536C" w14:textId="379965E6" w:rsidR="00FF1F80" w:rsidRPr="005A1C9F" w:rsidRDefault="007D770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ES_tradnl"/>
              </w:rPr>
              <w:object w:dxaOrig="2910" w:dyaOrig="1815" w14:anchorId="7860C060">
                <v:shape id="_x0000_i1030" type="#_x0000_t75" style="width:145.5pt;height:90.75pt" o:ole="">
                  <v:imagedata r:id="rId18" o:title=""/>
                </v:shape>
                <o:OLEObject Type="Embed" ProgID="PBrush" ShapeID="_x0000_i1030" DrawAspect="Content" ObjectID="_1488117233" r:id="rId19"/>
              </w:object>
            </w:r>
          </w:p>
        </w:tc>
      </w:tr>
      <w:tr w:rsidR="00FF1F80" w:rsidRPr="00297B11" w14:paraId="03DE51D6" w14:textId="77777777" w:rsidTr="00D75FC8">
        <w:tc>
          <w:tcPr>
            <w:tcW w:w="2468" w:type="dxa"/>
          </w:tcPr>
          <w:p w14:paraId="2890E8EA" w14:textId="77777777" w:rsidR="00FF1F80" w:rsidRPr="005A1C9F" w:rsidRDefault="00FF1F80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lastRenderedPageBreak/>
              <w:t>Código Shutterstock (o URL o la ruta en AulaPlaneta)</w:t>
            </w:r>
          </w:p>
        </w:tc>
        <w:tc>
          <w:tcPr>
            <w:tcW w:w="6360" w:type="dxa"/>
          </w:tcPr>
          <w:p w14:paraId="5A4428CE" w14:textId="70F6841F" w:rsidR="00FF1F80" w:rsidRPr="005A1C9F" w:rsidRDefault="00FF1F80" w:rsidP="00D75FC8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FF1F80" w:rsidRPr="00297B11" w14:paraId="46CD7570" w14:textId="77777777" w:rsidTr="00D75FC8">
        <w:tc>
          <w:tcPr>
            <w:tcW w:w="2468" w:type="dxa"/>
          </w:tcPr>
          <w:p w14:paraId="02F640E8" w14:textId="77777777" w:rsidR="00FF1F80" w:rsidRPr="005A1C9F" w:rsidRDefault="00FF1F80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3C24C6AB" w14:textId="3C379B43" w:rsidR="00FF1F80" w:rsidRPr="005A1C9F" w:rsidRDefault="00060A44" w:rsidP="00D75FC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lang w:val="es-CO"/>
              </w:rPr>
              <w:t>H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 = {2, </w:t>
            </w:r>
            <w:r w:rsidRPr="005A1C9F">
              <w:rPr>
                <w:rFonts w:ascii="Arial" w:hAnsi="Arial" w:cs="Arial"/>
                <w:lang w:val="es-CO"/>
              </w:rPr>
              <w:t>4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6, 8</w:t>
            </w:r>
            <w:r w:rsidR="00FF1F80" w:rsidRPr="005A1C9F">
              <w:rPr>
                <w:rFonts w:ascii="Arial" w:hAnsi="Arial" w:cs="Arial"/>
                <w:lang w:val="es-CO"/>
              </w:rPr>
              <w:t>, 1</w:t>
            </w:r>
            <w:r w:rsidRPr="005A1C9F">
              <w:rPr>
                <w:rFonts w:ascii="Arial" w:hAnsi="Arial" w:cs="Arial"/>
                <w:lang w:val="es-CO"/>
              </w:rPr>
              <w:t>0</w:t>
            </w:r>
            <w:r w:rsidR="00FF1F80" w:rsidRPr="005A1C9F">
              <w:rPr>
                <w:rFonts w:ascii="Arial" w:hAnsi="Arial" w:cs="Arial"/>
                <w:lang w:val="es-CO"/>
              </w:rPr>
              <w:t>}</w:t>
            </w:r>
            <w:del w:id="80" w:author="Chris" w:date="2015-03-07T12:04:00Z">
              <w:r w:rsidR="00FF1F80"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7D7709">
              <w:rPr>
                <w:rFonts w:ascii="Arial" w:hAnsi="Arial" w:cs="Arial"/>
                <w:lang w:val="es-CO"/>
              </w:rPr>
              <w:t xml:space="preserve"> </w:t>
            </w:r>
            <w:r w:rsidR="00FF1F80" w:rsidRPr="005A1C9F">
              <w:rPr>
                <w:rFonts w:ascii="Arial" w:hAnsi="Arial" w:cs="Arial"/>
                <w:lang w:val="es-CO"/>
              </w:rPr>
              <w:t>y</w:t>
            </w:r>
            <w:del w:id="81" w:author="Chris" w:date="2015-03-07T12:04:00Z">
              <w:r w:rsidR="007D7709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FF1F80"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lang w:val="es-CO"/>
              </w:rPr>
              <w:t>N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 = {</w:t>
            </w:r>
            <w:del w:id="82" w:author="Chris" w:date="2015-03-07T12:04:00Z">
              <w:r w:rsidR="00FF1F80"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0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1</w:t>
            </w:r>
            <w:r w:rsidR="00FF1F80" w:rsidRPr="005A1C9F">
              <w:rPr>
                <w:rFonts w:ascii="Arial" w:hAnsi="Arial" w:cs="Arial"/>
                <w:lang w:val="es-CO"/>
              </w:rPr>
              <w:t>,</w:t>
            </w:r>
            <w:r w:rsidRPr="005A1C9F">
              <w:rPr>
                <w:rFonts w:ascii="Arial" w:hAnsi="Arial" w:cs="Arial"/>
                <w:lang w:val="es-CO"/>
              </w:rPr>
              <w:t xml:space="preserve"> 2, 3, 4, </w:t>
            </w:r>
            <w:r w:rsidR="00FF1F80" w:rsidRPr="005A1C9F">
              <w:rPr>
                <w:rFonts w:ascii="Arial" w:hAnsi="Arial" w:cs="Arial"/>
                <w:lang w:val="es-CO"/>
              </w:rPr>
              <w:t>5</w:t>
            </w:r>
            <w:del w:id="83" w:author="Chris" w:date="2015-03-07T12:04:00Z">
              <w:r w:rsidR="00FF1F80"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FF1F80" w:rsidRPr="005A1C9F">
              <w:rPr>
                <w:rFonts w:ascii="Arial" w:hAnsi="Arial" w:cs="Arial"/>
                <w:lang w:val="es-CO"/>
              </w:rPr>
              <w:t>}</w:t>
            </w:r>
          </w:p>
          <w:p w14:paraId="69E6656A" w14:textId="41E8737A" w:rsidR="00FF1F80" w:rsidRPr="005A1C9F" w:rsidRDefault="007E2F35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H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 </w:t>
            </w:r>
            <w:r w:rsidR="00B044F6" w:rsidRPr="00850186">
              <w:rPr>
                <w:rFonts w:ascii="Arial" w:hAnsi="Arial" w:cs="Arial"/>
                <w:color w:val="000000"/>
                <w:lang w:val="es-CO"/>
              </w:rPr>
              <w:t>∩</w:t>
            </w:r>
            <w:r w:rsidR="00B044F6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B044F6" w:rsidRPr="005A1C9F">
              <w:rPr>
                <w:rFonts w:ascii="Arial" w:hAnsi="Arial" w:cs="Arial"/>
                <w:i/>
                <w:color w:val="000000"/>
                <w:lang w:val="es-CO"/>
              </w:rPr>
              <w:t>N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lang w:val="es-CO"/>
                </w:rPr>
                <m:t xml:space="preserve"> </m:t>
              </m:r>
            </m:oMath>
            <w:r w:rsidR="00FF1F80"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= {2,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4}</w:t>
            </w:r>
          </w:p>
        </w:tc>
      </w:tr>
    </w:tbl>
    <w:p w14:paraId="2122E709" w14:textId="77777777" w:rsidR="00964080" w:rsidRPr="005A1C9F" w:rsidRDefault="00964080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75B41" w:rsidRPr="00297B11" w14:paraId="7B2144A5" w14:textId="77777777" w:rsidTr="00D75FC8">
        <w:tc>
          <w:tcPr>
            <w:tcW w:w="8828" w:type="dxa"/>
            <w:gridSpan w:val="2"/>
            <w:shd w:val="clear" w:color="auto" w:fill="000000" w:themeFill="text1"/>
          </w:tcPr>
          <w:p w14:paraId="5701CCF9" w14:textId="77777777" w:rsidR="00875B41" w:rsidRPr="005A1C9F" w:rsidRDefault="00875B41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875B41" w:rsidRPr="00297B11" w14:paraId="5CEC3FC4" w14:textId="77777777" w:rsidTr="00D75FC8">
        <w:tc>
          <w:tcPr>
            <w:tcW w:w="2467" w:type="dxa"/>
          </w:tcPr>
          <w:p w14:paraId="46537197" w14:textId="77777777" w:rsidR="00875B41" w:rsidRPr="005A1C9F" w:rsidRDefault="00875B41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0A398D3E" w14:textId="2D93DECB" w:rsidR="00875B41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875B41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75B41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DE742D" w:rsidRPr="005A1C9F">
              <w:rPr>
                <w:rFonts w:ascii="Arial" w:hAnsi="Arial" w:cs="Arial"/>
                <w:color w:val="000000"/>
                <w:lang w:val="es-CO"/>
              </w:rPr>
              <w:t>170</w:t>
            </w:r>
          </w:p>
        </w:tc>
      </w:tr>
      <w:tr w:rsidR="00875B41" w:rsidRPr="00297B11" w14:paraId="08A2F67A" w14:textId="77777777" w:rsidTr="00D75FC8">
        <w:tc>
          <w:tcPr>
            <w:tcW w:w="2467" w:type="dxa"/>
          </w:tcPr>
          <w:p w14:paraId="6E571D8A" w14:textId="77777777" w:rsidR="00875B41" w:rsidRPr="005A1C9F" w:rsidRDefault="00875B41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1F152115" w14:textId="0DF055C1" w:rsidR="00875B41" w:rsidRPr="005A1C9F" w:rsidRDefault="005D51A0" w:rsidP="00B1605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Identifica los elementos de la intersección</w:t>
            </w:r>
            <w:del w:id="84" w:author="Chris" w:date="2015-03-07T17:13:00Z">
              <w:r w:rsidRPr="005A1C9F" w:rsidDel="008A6452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</w:p>
        </w:tc>
      </w:tr>
      <w:tr w:rsidR="00875B41" w:rsidRPr="00297B11" w14:paraId="05A8D9CD" w14:textId="77777777" w:rsidTr="00D75FC8">
        <w:tc>
          <w:tcPr>
            <w:tcW w:w="2467" w:type="dxa"/>
          </w:tcPr>
          <w:p w14:paraId="6ED6639C" w14:textId="77777777" w:rsidR="00875B41" w:rsidRPr="005A1C9F" w:rsidRDefault="00875B41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31B847D7" w14:textId="69BBA221" w:rsidR="00875B41" w:rsidRPr="005A1C9F" w:rsidRDefault="00875B41" w:rsidP="005D51A0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5D51A0" w:rsidRPr="005A1C9F">
              <w:rPr>
                <w:rFonts w:ascii="Arial" w:hAnsi="Arial" w:cs="Arial"/>
                <w:color w:val="000000"/>
                <w:lang w:val="es-CO"/>
              </w:rPr>
              <w:t xml:space="preserve">identificar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</w:t>
            </w:r>
            <w:r w:rsidR="00B16051" w:rsidRPr="005A1C9F">
              <w:rPr>
                <w:rFonts w:ascii="Arial" w:hAnsi="Arial" w:cs="Arial"/>
                <w:color w:val="000000"/>
                <w:lang w:val="es-CO"/>
              </w:rPr>
              <w:t>intersección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entre conjuntos. </w:t>
            </w:r>
          </w:p>
        </w:tc>
      </w:tr>
    </w:tbl>
    <w:p w14:paraId="6C2675C8" w14:textId="77777777" w:rsidR="002259E6" w:rsidRPr="005A1C9F" w:rsidRDefault="002259E6">
      <w:pPr>
        <w:rPr>
          <w:rFonts w:ascii="Arial" w:hAnsi="Arial" w:cs="Arial"/>
          <w:color w:val="000000"/>
          <w:lang w:val="es-CO"/>
        </w:rPr>
      </w:pPr>
    </w:p>
    <w:p w14:paraId="7CC31D84" w14:textId="42B8414B" w:rsidR="00293BA2" w:rsidRPr="005A1C9F" w:rsidRDefault="00293BA2" w:rsidP="00293BA2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4.3 Diferencia entre conjuntos</w:t>
      </w:r>
    </w:p>
    <w:p w14:paraId="112EC2B1" w14:textId="6880055D" w:rsidR="00410FAD" w:rsidRPr="005A1C9F" w:rsidRDefault="00410FA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La </w:t>
      </w:r>
      <w:r w:rsidRPr="005A1C9F">
        <w:rPr>
          <w:rFonts w:ascii="Arial" w:hAnsi="Arial" w:cs="Arial"/>
          <w:b/>
          <w:color w:val="000000"/>
          <w:lang w:val="es-CO"/>
        </w:rPr>
        <w:t>diferencia</w:t>
      </w:r>
      <w:r w:rsidRPr="005A1C9F">
        <w:rPr>
          <w:rFonts w:ascii="Arial" w:hAnsi="Arial" w:cs="Arial"/>
          <w:color w:val="000000"/>
          <w:lang w:val="es-CO"/>
        </w:rPr>
        <w:t xml:space="preserve"> entre dos conjuntos</w:t>
      </w:r>
      <w:del w:id="85" w:author="Chris" w:date="2015-03-07T12:05:00Z">
        <w:r w:rsidRPr="005A1C9F" w:rsidDel="00B86F27">
          <w:rPr>
            <w:rFonts w:ascii="Arial" w:hAnsi="Arial" w:cs="Arial"/>
            <w:color w:val="000000"/>
            <w:lang w:val="es-CO"/>
          </w:rPr>
          <w:delText>,</w:delText>
        </w:r>
      </w:del>
      <w:r w:rsidRPr="005A1C9F">
        <w:rPr>
          <w:rFonts w:ascii="Arial" w:hAnsi="Arial" w:cs="Arial"/>
          <w:color w:val="000000"/>
          <w:lang w:val="es-CO"/>
        </w:rPr>
        <w:t xml:space="preserve"> es un conjunto formado por los elementos que están en uno de los conjuntos y no en el otro. </w:t>
      </w:r>
    </w:p>
    <w:p w14:paraId="686DC159" w14:textId="2009FECD" w:rsidR="00BB0273" w:rsidRPr="005A1C9F" w:rsidRDefault="00410FA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Es decir, si t</w:t>
      </w:r>
      <w:r w:rsidR="00BB0273" w:rsidRPr="005A1C9F">
        <w:rPr>
          <w:rFonts w:ascii="Arial" w:hAnsi="Arial" w:cs="Arial"/>
          <w:color w:val="000000"/>
          <w:lang w:val="es-CO"/>
        </w:rPr>
        <w:t xml:space="preserve">enemos los conjuntos </w:t>
      </w:r>
      <w:r w:rsidR="00BB0273" w:rsidRPr="005A1C9F">
        <w:rPr>
          <w:rFonts w:ascii="Arial" w:hAnsi="Arial" w:cs="Arial"/>
          <w:i/>
          <w:color w:val="000000"/>
          <w:lang w:val="es-CO"/>
        </w:rPr>
        <w:t>M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=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{c,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a,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m,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i,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n,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 xml:space="preserve">o} y </w:t>
      </w:r>
      <w:r w:rsidR="00BB0273" w:rsidRPr="005A1C9F">
        <w:rPr>
          <w:rFonts w:ascii="Arial" w:hAnsi="Arial" w:cs="Arial"/>
          <w:i/>
          <w:color w:val="000000"/>
          <w:lang w:val="es-CO"/>
        </w:rPr>
        <w:t>S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=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{a,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e,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i,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o,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 xml:space="preserve">u}, la </w:t>
      </w:r>
      <w:r w:rsidR="00BB0273" w:rsidRPr="005A1C9F">
        <w:rPr>
          <w:rFonts w:ascii="Arial" w:hAnsi="Arial" w:cs="Arial"/>
          <w:b/>
          <w:color w:val="000000"/>
          <w:lang w:val="es-CO"/>
        </w:rPr>
        <w:t>diferencia</w:t>
      </w:r>
      <w:r w:rsidR="00BB0273" w:rsidRPr="005A1C9F">
        <w:rPr>
          <w:rFonts w:ascii="Arial" w:hAnsi="Arial" w:cs="Arial"/>
          <w:color w:val="000000"/>
          <w:lang w:val="es-CO"/>
        </w:rPr>
        <w:t xml:space="preserve"> entre los conjuntos </w:t>
      </w:r>
      <w:r w:rsidR="00BB0273" w:rsidRPr="005A1C9F">
        <w:rPr>
          <w:rFonts w:ascii="Arial" w:hAnsi="Arial" w:cs="Arial"/>
          <w:i/>
          <w:color w:val="000000"/>
          <w:lang w:val="es-CO"/>
        </w:rPr>
        <w:t>M</w:t>
      </w:r>
      <w:r w:rsidR="00BB0273" w:rsidRPr="005A1C9F">
        <w:rPr>
          <w:rFonts w:ascii="Arial" w:hAnsi="Arial" w:cs="Arial"/>
          <w:color w:val="000000"/>
          <w:lang w:val="es-CO"/>
        </w:rPr>
        <w:t xml:space="preserve"> y </w:t>
      </w:r>
      <w:r w:rsidR="00BB0273" w:rsidRPr="005A1C9F">
        <w:rPr>
          <w:rFonts w:ascii="Arial" w:hAnsi="Arial" w:cs="Arial"/>
          <w:i/>
          <w:color w:val="000000"/>
          <w:lang w:val="es-CO"/>
        </w:rPr>
        <w:t>S</w:t>
      </w:r>
      <w:r w:rsidR="00BB0273" w:rsidRPr="005A1C9F">
        <w:rPr>
          <w:rFonts w:ascii="Arial" w:hAnsi="Arial" w:cs="Arial"/>
          <w:color w:val="000000"/>
          <w:lang w:val="es-CO"/>
        </w:rPr>
        <w:t>, será un conjunto formado por los elementos que están en M y que no est</w:t>
      </w:r>
      <w:r w:rsidR="00DC662B" w:rsidRPr="005A1C9F">
        <w:rPr>
          <w:rFonts w:ascii="Arial" w:hAnsi="Arial" w:cs="Arial"/>
          <w:color w:val="000000"/>
          <w:lang w:val="es-CO"/>
        </w:rPr>
        <w:t xml:space="preserve">án en </w:t>
      </w:r>
      <w:r w:rsidR="00DC662B" w:rsidRPr="005A1C9F">
        <w:rPr>
          <w:rFonts w:ascii="Arial" w:hAnsi="Arial" w:cs="Arial"/>
          <w:i/>
          <w:color w:val="000000"/>
          <w:lang w:val="es-CO"/>
        </w:rPr>
        <w:t>S</w:t>
      </w:r>
      <w:ins w:id="86" w:author="Chris" w:date="2015-03-07T12:36:00Z">
        <w:r w:rsidR="00F83A4F">
          <w:rPr>
            <w:rFonts w:ascii="Arial" w:hAnsi="Arial" w:cs="Arial"/>
            <w:color w:val="000000"/>
            <w:lang w:val="es-CO"/>
          </w:rPr>
          <w:t>;</w:t>
        </w:r>
      </w:ins>
      <w:del w:id="87" w:author="Chris" w:date="2015-03-07T12:36:00Z">
        <w:r w:rsidRPr="005A1C9F" w:rsidDel="00F83A4F">
          <w:rPr>
            <w:rFonts w:ascii="Arial" w:hAnsi="Arial" w:cs="Arial"/>
            <w:color w:val="000000"/>
            <w:lang w:val="es-CO"/>
          </w:rPr>
          <w:delText>,</w:delText>
        </w:r>
      </w:del>
      <w:r w:rsidRPr="005A1C9F">
        <w:rPr>
          <w:rFonts w:ascii="Arial" w:hAnsi="Arial" w:cs="Arial"/>
          <w:color w:val="000000"/>
          <w:lang w:val="es-CO"/>
        </w:rPr>
        <w:t xml:space="preserve"> así mismo</w:t>
      </w:r>
      <w:ins w:id="88" w:author="Chris" w:date="2015-03-07T13:27:00Z">
        <w:r w:rsidR="00C155CE">
          <w:rPr>
            <w:rFonts w:ascii="Arial" w:hAnsi="Arial" w:cs="Arial"/>
            <w:color w:val="000000"/>
            <w:lang w:val="es-CO"/>
          </w:rPr>
          <w:t>,</w:t>
        </w:r>
      </w:ins>
      <w:r w:rsidRPr="005A1C9F">
        <w:rPr>
          <w:rFonts w:ascii="Arial" w:hAnsi="Arial" w:cs="Arial"/>
          <w:color w:val="000000"/>
          <w:lang w:val="es-CO"/>
        </w:rPr>
        <w:t xml:space="preserve"> la diferencia entre el conjunto S y el conjunto M</w:t>
      </w:r>
      <w:r w:rsidR="00DC662B" w:rsidRPr="005A1C9F">
        <w:rPr>
          <w:rFonts w:ascii="Arial" w:hAnsi="Arial" w:cs="Arial"/>
          <w:color w:val="000000"/>
          <w:lang w:val="es-CO"/>
        </w:rPr>
        <w:t xml:space="preserve">, </w:t>
      </w:r>
      <w:r w:rsidRPr="005A1C9F">
        <w:rPr>
          <w:rFonts w:ascii="Arial" w:hAnsi="Arial" w:cs="Arial"/>
          <w:color w:val="000000"/>
          <w:lang w:val="es-CO"/>
        </w:rPr>
        <w:t xml:space="preserve">será el conjunto de los elementos que están en </w:t>
      </w:r>
      <w:r w:rsidRPr="005A1C9F">
        <w:rPr>
          <w:rFonts w:ascii="Arial" w:hAnsi="Arial" w:cs="Arial"/>
          <w:i/>
          <w:color w:val="000000"/>
          <w:lang w:val="es-CO"/>
        </w:rPr>
        <w:t>S</w:t>
      </w:r>
      <w:r w:rsidRPr="005A1C9F">
        <w:rPr>
          <w:rFonts w:ascii="Arial" w:hAnsi="Arial" w:cs="Arial"/>
          <w:color w:val="000000"/>
          <w:lang w:val="es-CO"/>
        </w:rPr>
        <w:t xml:space="preserve"> y no en </w:t>
      </w:r>
      <w:r w:rsidRPr="005A1C9F">
        <w:rPr>
          <w:rFonts w:ascii="Arial" w:hAnsi="Arial" w:cs="Arial"/>
          <w:i/>
          <w:color w:val="000000"/>
          <w:lang w:val="es-CO"/>
        </w:rPr>
        <w:t>M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  <w:r w:rsidR="00DC662B" w:rsidRPr="005A1C9F">
        <w:rPr>
          <w:rFonts w:ascii="Arial" w:hAnsi="Arial" w:cs="Arial"/>
          <w:color w:val="000000"/>
          <w:lang w:val="es-CO"/>
        </w:rPr>
        <w:t xml:space="preserve"> </w:t>
      </w:r>
    </w:p>
    <w:p w14:paraId="0A3EBC98" w14:textId="061506D9" w:rsidR="009827F5" w:rsidRPr="005A1C9F" w:rsidRDefault="009827F5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El símbolo que utilizamos para representar la diferencia entre conjuntos es: </w:t>
      </w:r>
      <w:ins w:id="89" w:author="Chris" w:date="2015-03-07T12:29:00Z">
        <w:r w:rsidR="00F83A4F">
          <w:rPr>
            <w:rFonts w:ascii="Arial" w:hAnsi="Arial" w:cs="Arial"/>
            <w:b/>
            <w:color w:val="000000"/>
            <w:lang w:val="es-CO"/>
          </w:rPr>
          <w:t>−</w:t>
        </w:r>
      </w:ins>
      <w:del w:id="90" w:author="Chris" w:date="2015-03-07T12:29:00Z">
        <w:r w:rsidRPr="005A1C9F" w:rsidDel="00F83A4F">
          <w:rPr>
            <w:rFonts w:ascii="Arial" w:hAnsi="Arial" w:cs="Arial"/>
            <w:b/>
            <w:color w:val="000000"/>
            <w:lang w:val="es-CO"/>
          </w:rPr>
          <w:delText>–</w:delText>
        </w:r>
      </w:del>
      <w:r w:rsidRPr="005A1C9F">
        <w:rPr>
          <w:rFonts w:ascii="Arial" w:hAnsi="Arial" w:cs="Arial"/>
          <w:color w:val="000000"/>
          <w:lang w:val="es-CO"/>
        </w:rPr>
        <w:t xml:space="preserve">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68"/>
        <w:gridCol w:w="6458"/>
      </w:tblGrid>
      <w:tr w:rsidR="008800DA" w:rsidRPr="00297B11" w14:paraId="4693B6B2" w14:textId="77777777" w:rsidTr="005A1C9F">
        <w:tc>
          <w:tcPr>
            <w:tcW w:w="8926" w:type="dxa"/>
            <w:gridSpan w:val="2"/>
            <w:shd w:val="clear" w:color="auto" w:fill="0D0D0D" w:themeFill="text1" w:themeFillTint="F2"/>
          </w:tcPr>
          <w:p w14:paraId="78894E74" w14:textId="77777777" w:rsidR="008800DA" w:rsidRPr="005A1C9F" w:rsidRDefault="008800DA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8800DA" w:rsidRPr="00297B11" w14:paraId="55541ABF" w14:textId="77777777" w:rsidTr="005A1C9F">
        <w:tc>
          <w:tcPr>
            <w:tcW w:w="2468" w:type="dxa"/>
          </w:tcPr>
          <w:p w14:paraId="2BD49C90" w14:textId="77777777" w:rsidR="008800DA" w:rsidRPr="005A1C9F" w:rsidRDefault="008800DA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458" w:type="dxa"/>
          </w:tcPr>
          <w:p w14:paraId="1687083F" w14:textId="138B9B6C" w:rsidR="008800DA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8800DA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800DA" w:rsidRPr="005A1C9F">
              <w:rPr>
                <w:rFonts w:ascii="Arial" w:hAnsi="Arial" w:cs="Arial"/>
                <w:color w:val="000000"/>
                <w:lang w:val="es-CO"/>
              </w:rPr>
              <w:t>IMG07</w:t>
            </w:r>
          </w:p>
        </w:tc>
      </w:tr>
      <w:tr w:rsidR="008800DA" w:rsidRPr="00297B11" w14:paraId="305D4859" w14:textId="77777777" w:rsidTr="005A1C9F">
        <w:tc>
          <w:tcPr>
            <w:tcW w:w="2468" w:type="dxa"/>
            <w:vAlign w:val="center"/>
          </w:tcPr>
          <w:p w14:paraId="169304A1" w14:textId="77777777" w:rsidR="008800DA" w:rsidRPr="005A1C9F" w:rsidRDefault="008800D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458" w:type="dxa"/>
          </w:tcPr>
          <w:p w14:paraId="4EA3BB35" w14:textId="6D81F50D" w:rsidR="008800DA" w:rsidRDefault="008800DA" w:rsidP="00A613B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M y S representados con diagramas de Venn, teniendo en cuenta la </w:t>
            </w:r>
            <w:r w:rsidR="00A613BA" w:rsidRPr="005A1C9F">
              <w:rPr>
                <w:rFonts w:ascii="Arial" w:hAnsi="Arial" w:cs="Arial"/>
                <w:color w:val="000000"/>
                <w:lang w:val="es-CO"/>
              </w:rPr>
              <w:t xml:space="preserve">diferencia M </w:t>
            </w:r>
            <w:ins w:id="91" w:author="Chris" w:date="2015-03-07T12:38:00Z">
              <w:r w:rsidR="00F83A4F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92" w:author="Chris" w:date="2015-03-07T12:37:00Z">
              <w:r w:rsidR="00A613BA" w:rsidRPr="005A1C9F" w:rsidDel="00F83A4F">
                <w:rPr>
                  <w:rFonts w:ascii="Arial" w:hAnsi="Arial" w:cs="Arial"/>
                  <w:color w:val="000000"/>
                  <w:lang w:val="es-CO"/>
                </w:rPr>
                <w:delText>–</w:delText>
              </w:r>
            </w:del>
            <w:r w:rsidR="00A613BA" w:rsidRPr="005A1C9F">
              <w:rPr>
                <w:rFonts w:ascii="Arial" w:hAnsi="Arial" w:cs="Arial"/>
                <w:color w:val="000000"/>
                <w:lang w:val="es-CO"/>
              </w:rPr>
              <w:t xml:space="preserve"> S</w:t>
            </w:r>
            <w:r w:rsidR="00175B9B" w:rsidRPr="005A1C9F">
              <w:rPr>
                <w:rFonts w:ascii="Arial" w:hAnsi="Arial" w:cs="Arial"/>
                <w:color w:val="000000"/>
                <w:lang w:val="es-CO"/>
              </w:rPr>
              <w:t xml:space="preserve">. La intersección y el resto del conjunto S debe ir en blanco, el resto del conjunto M debe ir en un color suave. </w:t>
            </w:r>
          </w:p>
          <w:p w14:paraId="212555E7" w14:textId="2CAA98E6" w:rsidR="007D7709" w:rsidRPr="005A1C9F" w:rsidRDefault="007D770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ES_tradnl"/>
              </w:rPr>
              <w:object w:dxaOrig="2850" w:dyaOrig="1755" w14:anchorId="7A51BC1D">
                <v:shape id="_x0000_i1031" type="#_x0000_t75" style="width:142.5pt;height:87.75pt" o:ole="">
                  <v:imagedata r:id="rId20" o:title=""/>
                </v:shape>
                <o:OLEObject Type="Embed" ProgID="PBrush" ShapeID="_x0000_i1031" DrawAspect="Content" ObjectID="_1488117234" r:id="rId21"/>
              </w:object>
            </w:r>
          </w:p>
        </w:tc>
      </w:tr>
      <w:tr w:rsidR="008800DA" w:rsidRPr="00297B11" w14:paraId="22F4EAFC" w14:textId="77777777" w:rsidTr="005A1C9F">
        <w:tc>
          <w:tcPr>
            <w:tcW w:w="2468" w:type="dxa"/>
          </w:tcPr>
          <w:p w14:paraId="05AD587A" w14:textId="77777777" w:rsidR="008800DA" w:rsidRPr="005A1C9F" w:rsidRDefault="008800DA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458" w:type="dxa"/>
          </w:tcPr>
          <w:p w14:paraId="6627E123" w14:textId="0DA2E857" w:rsidR="008800DA" w:rsidRPr="005A1C9F" w:rsidRDefault="008800DA" w:rsidP="00474E36">
            <w:pPr>
              <w:ind w:firstLine="708"/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8800DA" w:rsidRPr="00297B11" w14:paraId="5C936529" w14:textId="77777777" w:rsidTr="005A1C9F">
        <w:tc>
          <w:tcPr>
            <w:tcW w:w="2468" w:type="dxa"/>
          </w:tcPr>
          <w:p w14:paraId="28E79546" w14:textId="77777777" w:rsidR="008800DA" w:rsidRPr="005A1C9F" w:rsidRDefault="008800DA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458" w:type="dxa"/>
          </w:tcPr>
          <w:p w14:paraId="57565C18" w14:textId="74E040F8" w:rsidR="008800DA" w:rsidRPr="005A1C9F" w:rsidRDefault="008800DA" w:rsidP="00D75FC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="000B7941"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{c,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a,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m,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n,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 xml:space="preserve">o} y </w:t>
            </w:r>
            <w:r w:rsidR="000B7941"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{a,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e,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o,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u}</w:t>
            </w:r>
          </w:p>
          <w:p w14:paraId="2717F15E" w14:textId="4E833A01" w:rsidR="008800DA" w:rsidRPr="005A1C9F" w:rsidRDefault="008800DA" w:rsidP="00BD6F75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lastRenderedPageBreak/>
              <w:t xml:space="preserve">Tenemos que </w:t>
            </w:r>
            <w:r w:rsidR="009827F5" w:rsidRPr="005A1C9F">
              <w:rPr>
                <w:rFonts w:ascii="Arial" w:hAnsi="Arial" w:cs="Arial"/>
                <w:i/>
                <w:lang w:val="es-CO"/>
              </w:rPr>
              <w:t>M</w:t>
            </w:r>
            <w:r w:rsidR="009827F5" w:rsidRPr="005A1C9F">
              <w:rPr>
                <w:rFonts w:ascii="Arial" w:hAnsi="Arial" w:cs="Arial"/>
                <w:lang w:val="es-CO"/>
              </w:rPr>
              <w:t xml:space="preserve"> </w:t>
            </w:r>
            <w:ins w:id="93" w:author="Chris" w:date="2015-03-07T12:39:00Z">
              <w:r w:rsidR="00BD6F75">
                <w:rPr>
                  <w:rFonts w:ascii="Arial" w:hAnsi="Arial" w:cs="Arial"/>
                  <w:lang w:val="es-CO"/>
                </w:rPr>
                <w:t>−</w:t>
              </w:r>
            </w:ins>
            <w:del w:id="94" w:author="Chris" w:date="2015-03-07T12:39:00Z">
              <w:r w:rsidR="009827F5" w:rsidRPr="005A1C9F" w:rsidDel="00BD6F75">
                <w:rPr>
                  <w:rFonts w:ascii="Arial" w:hAnsi="Arial" w:cs="Arial"/>
                  <w:lang w:val="es-CO"/>
                </w:rPr>
                <w:delText>–</w:delText>
              </w:r>
            </w:del>
            <w:r w:rsidR="009827F5" w:rsidRPr="005A1C9F">
              <w:rPr>
                <w:rFonts w:ascii="Arial" w:hAnsi="Arial" w:cs="Arial"/>
                <w:lang w:val="es-CO"/>
              </w:rPr>
              <w:t xml:space="preserve"> </w:t>
            </w:r>
            <w:r w:rsidR="009827F5" w:rsidRPr="005A1C9F">
              <w:rPr>
                <w:rFonts w:ascii="Arial" w:hAnsi="Arial" w:cs="Arial"/>
                <w:i/>
                <w:lang w:val="es-CO"/>
              </w:rPr>
              <w:t>S</w:t>
            </w:r>
            <w:r w:rsidR="009827F5"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= {</w:t>
            </w:r>
            <w:del w:id="95" w:author="Chris" w:date="2015-03-07T12:39:00Z">
              <w:r w:rsidRPr="005A1C9F" w:rsidDel="00BD6F75">
                <w:rPr>
                  <w:rFonts w:ascii="Arial" w:eastAsiaTheme="minorEastAsia" w:hAnsi="Arial" w:cs="Arial"/>
                  <w:color w:val="000000"/>
                  <w:lang w:val="es-CO"/>
                </w:rPr>
                <w:delText xml:space="preserve"> </w:delText>
              </w:r>
            </w:del>
            <w:r w:rsidR="009827F5" w:rsidRPr="005A1C9F">
              <w:rPr>
                <w:rFonts w:ascii="Arial" w:eastAsiaTheme="minorEastAsia" w:hAnsi="Arial" w:cs="Arial"/>
                <w:color w:val="000000"/>
                <w:lang w:val="es-CO"/>
              </w:rPr>
              <w:t>c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, </w:t>
            </w:r>
            <w:r w:rsidR="009827F5" w:rsidRPr="005A1C9F">
              <w:rPr>
                <w:rFonts w:ascii="Arial" w:eastAsiaTheme="minorEastAsia" w:hAnsi="Arial" w:cs="Arial"/>
                <w:color w:val="000000"/>
                <w:lang w:val="es-CO"/>
              </w:rPr>
              <w:t>m, n</w:t>
            </w:r>
            <w:del w:id="96" w:author="Chris" w:date="2015-03-07T12:39:00Z">
              <w:r w:rsidRPr="005A1C9F" w:rsidDel="00BD6F75">
                <w:rPr>
                  <w:rFonts w:ascii="Arial" w:eastAsiaTheme="minorEastAsia" w:hAnsi="Arial" w:cs="Arial"/>
                  <w:color w:val="000000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}</w:t>
            </w:r>
            <w:r w:rsidR="00683E24"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 </w:t>
            </w:r>
          </w:p>
        </w:tc>
      </w:tr>
    </w:tbl>
    <w:p w14:paraId="5BE77C94" w14:textId="77777777" w:rsidR="00BB0273" w:rsidRPr="005A1C9F" w:rsidRDefault="00BB0273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68"/>
        <w:gridCol w:w="6599"/>
      </w:tblGrid>
      <w:tr w:rsidR="00FC3708" w:rsidRPr="00297B11" w14:paraId="4A951E22" w14:textId="77777777" w:rsidTr="005A1C9F">
        <w:tc>
          <w:tcPr>
            <w:tcW w:w="9067" w:type="dxa"/>
            <w:gridSpan w:val="2"/>
            <w:shd w:val="clear" w:color="auto" w:fill="0D0D0D" w:themeFill="text1" w:themeFillTint="F2"/>
          </w:tcPr>
          <w:p w14:paraId="5F0E81C4" w14:textId="77777777" w:rsidR="00FC3708" w:rsidRPr="005A1C9F" w:rsidRDefault="00FC3708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FC3708" w:rsidRPr="00297B11" w14:paraId="579217B6" w14:textId="77777777" w:rsidTr="005A1C9F">
        <w:tc>
          <w:tcPr>
            <w:tcW w:w="2468" w:type="dxa"/>
          </w:tcPr>
          <w:p w14:paraId="55B1E7B3" w14:textId="77777777" w:rsidR="00FC3708" w:rsidRPr="005A1C9F" w:rsidRDefault="00FC3708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99" w:type="dxa"/>
          </w:tcPr>
          <w:p w14:paraId="2512A6B4" w14:textId="50152412" w:rsidR="00FC3708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FC3708" w:rsidRPr="005A1C9F">
              <w:rPr>
                <w:rFonts w:ascii="Arial" w:hAnsi="Arial" w:cs="Arial"/>
                <w:color w:val="000000"/>
                <w:lang w:val="es-CO"/>
              </w:rPr>
              <w:t>_01_IMG08</w:t>
            </w:r>
          </w:p>
        </w:tc>
      </w:tr>
      <w:tr w:rsidR="00FC3708" w:rsidRPr="00297B11" w14:paraId="3AC33000" w14:textId="77777777" w:rsidTr="005A1C9F">
        <w:tc>
          <w:tcPr>
            <w:tcW w:w="2468" w:type="dxa"/>
            <w:vAlign w:val="center"/>
          </w:tcPr>
          <w:p w14:paraId="1AA49688" w14:textId="77777777" w:rsidR="00FC3708" w:rsidRPr="005A1C9F" w:rsidRDefault="00FC370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99" w:type="dxa"/>
          </w:tcPr>
          <w:p w14:paraId="66BC9A6F" w14:textId="6E7186A4" w:rsidR="00FC3708" w:rsidRDefault="00FC3708" w:rsidP="000F221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Venn, teniendo en cuenta la </w:t>
            </w:r>
            <w:r w:rsidR="000F221C" w:rsidRPr="005A1C9F">
              <w:rPr>
                <w:rFonts w:ascii="Arial" w:hAnsi="Arial" w:cs="Arial"/>
                <w:color w:val="000000"/>
                <w:lang w:val="es-CO"/>
              </w:rPr>
              <w:t>diferencia</w:t>
            </w:r>
            <w:r w:rsidR="000F221C"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S</w:t>
            </w:r>
            <w:r w:rsidR="000F221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ins w:id="97" w:author="Chris" w:date="2015-03-07T12:39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98" w:author="Chris" w:date="2015-03-07T12:39:00Z">
              <w:r w:rsidR="000F221C" w:rsidRPr="005A1C9F" w:rsidDel="00BD6F75">
                <w:rPr>
                  <w:rFonts w:ascii="Arial" w:hAnsi="Arial" w:cs="Arial"/>
                  <w:color w:val="000000"/>
                  <w:lang w:val="es-CO"/>
                </w:rPr>
                <w:delText>–</w:delText>
              </w:r>
            </w:del>
            <w:r w:rsidR="000F221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F221C"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La intersección y el resto del conjunto M debe ir en blanco, el resto del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debe ir en un color suave. </w:t>
            </w:r>
          </w:p>
          <w:p w14:paraId="372FAB16" w14:textId="25313953" w:rsidR="007D7709" w:rsidRPr="005A1C9F" w:rsidRDefault="007D770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ES_tradnl"/>
              </w:rPr>
              <w:object w:dxaOrig="2850" w:dyaOrig="1785" w14:anchorId="6C7D7CFF">
                <v:shape id="_x0000_i1032" type="#_x0000_t75" style="width:142.5pt;height:89.25pt" o:ole="">
                  <v:imagedata r:id="rId22" o:title=""/>
                </v:shape>
                <o:OLEObject Type="Embed" ProgID="PBrush" ShapeID="_x0000_i1032" DrawAspect="Content" ObjectID="_1488117235" r:id="rId23"/>
              </w:object>
            </w:r>
          </w:p>
        </w:tc>
      </w:tr>
      <w:tr w:rsidR="00FC3708" w:rsidRPr="00297B11" w14:paraId="2C73E378" w14:textId="77777777" w:rsidTr="005A1C9F">
        <w:tc>
          <w:tcPr>
            <w:tcW w:w="2468" w:type="dxa"/>
          </w:tcPr>
          <w:p w14:paraId="6D155500" w14:textId="77777777" w:rsidR="00FC3708" w:rsidRPr="005A1C9F" w:rsidRDefault="00FC3708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599" w:type="dxa"/>
          </w:tcPr>
          <w:p w14:paraId="666ADB81" w14:textId="3DB7FCFD" w:rsidR="00FC3708" w:rsidRPr="005A1C9F" w:rsidRDefault="00FC3708" w:rsidP="00D75FC8">
            <w:pPr>
              <w:ind w:firstLine="708"/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FC3708" w:rsidRPr="00297B11" w14:paraId="79507C7E" w14:textId="77777777" w:rsidTr="005A1C9F">
        <w:tc>
          <w:tcPr>
            <w:tcW w:w="2468" w:type="dxa"/>
            <w:vAlign w:val="center"/>
          </w:tcPr>
          <w:p w14:paraId="74EA32E1" w14:textId="77777777" w:rsidR="00FC3708" w:rsidRPr="005A1C9F" w:rsidRDefault="00FC370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599" w:type="dxa"/>
          </w:tcPr>
          <w:p w14:paraId="57AEDC18" w14:textId="4EF3EE82" w:rsidR="00FC3708" w:rsidRPr="005A1C9F" w:rsidRDefault="00FC3708" w:rsidP="00D75FC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{c,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a,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m,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n,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o}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{a,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e,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o,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u}</w:t>
            </w:r>
          </w:p>
          <w:p w14:paraId="6A3E7662" w14:textId="3938AF6D" w:rsidR="00FC3708" w:rsidRPr="005A1C9F" w:rsidRDefault="00FC3708" w:rsidP="00FC370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>Tenemos que</w:t>
            </w:r>
            <w:r w:rsidRPr="005A1C9F">
              <w:rPr>
                <w:rFonts w:ascii="Arial" w:hAnsi="Arial" w:cs="Arial"/>
                <w:i/>
                <w:lang w:val="es-CO"/>
              </w:rPr>
              <w:t xml:space="preserve"> S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ins w:id="99" w:author="Chris" w:date="2015-03-07T12:40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100" w:author="Chris" w:date="2015-03-07T12:40:00Z">
              <w:r w:rsidRPr="005A1C9F" w:rsidDel="00BD6F75">
                <w:rPr>
                  <w:rFonts w:ascii="Arial" w:hAnsi="Arial" w:cs="Arial"/>
                  <w:lang w:val="es-CO"/>
                </w:rPr>
                <w:delText>–</w:delText>
              </w:r>
            </w:del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="007817DC" w:rsidRPr="005A1C9F">
              <w:rPr>
                <w:rFonts w:ascii="Arial" w:eastAsiaTheme="minorEastAsia" w:hAnsi="Arial" w:cs="Arial"/>
                <w:color w:val="000000"/>
                <w:lang w:val="es-CO"/>
              </w:rPr>
              <w:t>= {e, u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}</w:t>
            </w:r>
          </w:p>
        </w:tc>
      </w:tr>
    </w:tbl>
    <w:p w14:paraId="42CE2950" w14:textId="77777777" w:rsidR="00FC3708" w:rsidRPr="005A1C9F" w:rsidRDefault="00FC3708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5C50B5" w:rsidRPr="00297B11" w14:paraId="2E5557CB" w14:textId="77777777" w:rsidTr="00D75FC8">
        <w:tc>
          <w:tcPr>
            <w:tcW w:w="8978" w:type="dxa"/>
            <w:gridSpan w:val="2"/>
            <w:shd w:val="clear" w:color="auto" w:fill="000000" w:themeFill="text1"/>
          </w:tcPr>
          <w:p w14:paraId="60F83D52" w14:textId="77777777" w:rsidR="005C50B5" w:rsidRPr="005A1C9F" w:rsidRDefault="005C50B5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5C50B5" w:rsidRPr="00297B11" w14:paraId="01D330F6" w14:textId="77777777" w:rsidTr="00D75FC8">
        <w:tc>
          <w:tcPr>
            <w:tcW w:w="2518" w:type="dxa"/>
          </w:tcPr>
          <w:p w14:paraId="1B15DAE5" w14:textId="77777777" w:rsidR="005C50B5" w:rsidRPr="005A1C9F" w:rsidRDefault="005C50B5" w:rsidP="00D75FC8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307B35FE" w14:textId="65195496" w:rsidR="005C50B5" w:rsidRPr="005A1C9F" w:rsidRDefault="005C50B5" w:rsidP="00D75FC8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Diferencia entre conjuntos </w:t>
            </w:r>
          </w:p>
        </w:tc>
      </w:tr>
      <w:tr w:rsidR="005C50B5" w:rsidRPr="00297B11" w14:paraId="46A74374" w14:textId="77777777" w:rsidTr="005A1C9F">
        <w:tc>
          <w:tcPr>
            <w:tcW w:w="2518" w:type="dxa"/>
            <w:vAlign w:val="center"/>
          </w:tcPr>
          <w:p w14:paraId="1E09FF1F" w14:textId="77777777" w:rsidR="005C50B5" w:rsidRPr="005A1C9F" w:rsidRDefault="005C50B5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3F2341FC" w14:textId="3A80B53F" w:rsidR="00884473" w:rsidRPr="005A1C9F" w:rsidRDefault="005C50B5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La </w:t>
            </w:r>
            <w:r w:rsidRPr="005A1C9F">
              <w:rPr>
                <w:rFonts w:ascii="Arial" w:hAnsi="Arial" w:cs="Arial"/>
                <w:b/>
                <w:lang w:val="es-CO"/>
              </w:rPr>
              <w:t>diferencia</w:t>
            </w:r>
            <w:r w:rsidRPr="005A1C9F">
              <w:rPr>
                <w:rFonts w:ascii="Arial" w:hAnsi="Arial" w:cs="Arial"/>
                <w:lang w:val="es-CO"/>
              </w:rPr>
              <w:t xml:space="preserve"> entre conjuntos </w:t>
            </w:r>
            <w:r w:rsidRPr="005A1C9F">
              <w:rPr>
                <w:rFonts w:ascii="Arial" w:hAnsi="Arial" w:cs="Arial"/>
                <w:b/>
                <w:lang w:val="es-CO"/>
              </w:rPr>
              <w:t>no es conmutativa</w:t>
            </w:r>
            <w:ins w:id="101" w:author="Chris" w:date="2015-03-07T13:28:00Z">
              <w:r w:rsidR="00C155CE">
                <w:rPr>
                  <w:rFonts w:ascii="Arial" w:hAnsi="Arial" w:cs="Arial"/>
                  <w:lang w:val="es-CO"/>
                </w:rPr>
                <w:t>;</w:t>
              </w:r>
            </w:ins>
            <w:del w:id="102" w:author="Chris" w:date="2015-03-07T13:28:00Z">
              <w:r w:rsidRPr="005A1C9F" w:rsidDel="00C155CE">
                <w:rPr>
                  <w:rFonts w:ascii="Arial" w:hAnsi="Arial" w:cs="Arial"/>
                  <w:lang w:val="es-CO"/>
                </w:rPr>
                <w:delText>,</w:delText>
              </w:r>
            </w:del>
            <w:r w:rsidRPr="005A1C9F">
              <w:rPr>
                <w:rFonts w:ascii="Arial" w:hAnsi="Arial" w:cs="Arial"/>
                <w:lang w:val="es-CO"/>
              </w:rPr>
              <w:t xml:space="preserve"> es decir</w:t>
            </w:r>
            <w:ins w:id="103" w:author="Chris" w:date="2015-03-07T12:40:00Z">
              <w:r w:rsidR="00BD6F75">
                <w:rPr>
                  <w:rFonts w:ascii="Arial" w:hAnsi="Arial" w:cs="Arial"/>
                  <w:lang w:val="es-CO"/>
                </w:rPr>
                <w:t>,</w:t>
              </w:r>
            </w:ins>
            <w:r w:rsidRPr="005A1C9F">
              <w:rPr>
                <w:rFonts w:ascii="Arial" w:hAnsi="Arial" w:cs="Arial"/>
                <w:lang w:val="es-CO"/>
              </w:rPr>
              <w:t xml:space="preserve"> que </w:t>
            </w:r>
            <w:del w:id="104" w:author="Chris" w:date="2015-03-07T12:40:00Z">
              <w:r w:rsidR="004A5A71" w:rsidDel="00BD6F75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ins w:id="105" w:author="Chris" w:date="2015-03-07T12:41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106" w:author="Chris" w:date="2015-03-07T12:41:00Z">
              <w:r w:rsidRPr="005A1C9F" w:rsidDel="00BD6F75">
                <w:rPr>
                  <w:rFonts w:ascii="Arial" w:hAnsi="Arial" w:cs="Arial"/>
                  <w:lang w:val="es-CO"/>
                </w:rPr>
                <w:delText>–</w:delText>
              </w:r>
            </w:del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no es igual a </w:t>
            </w:r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ins w:id="107" w:author="Chris" w:date="2015-03-07T12:41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108" w:author="Chris" w:date="2015-03-07T12:41:00Z">
              <w:r w:rsidRPr="005A1C9F" w:rsidDel="00BD6F75">
                <w:rPr>
                  <w:rFonts w:ascii="Arial" w:hAnsi="Arial" w:cs="Arial"/>
                  <w:lang w:val="es-CO"/>
                </w:rPr>
                <w:delText>–</w:delText>
              </w:r>
            </w:del>
            <w:r w:rsidR="00C171B3" w:rsidRPr="005A1C9F">
              <w:rPr>
                <w:rFonts w:ascii="Arial" w:hAnsi="Arial" w:cs="Arial"/>
                <w:lang w:val="es-CO"/>
              </w:rPr>
              <w:t xml:space="preserve"> </w:t>
            </w:r>
            <w:r w:rsidR="00C171B3" w:rsidRPr="005A1C9F">
              <w:rPr>
                <w:rFonts w:ascii="Arial" w:hAnsi="Arial" w:cs="Arial"/>
                <w:i/>
                <w:lang w:val="es-CO"/>
              </w:rPr>
              <w:t>M</w:t>
            </w:r>
            <w:r w:rsidR="00C171B3" w:rsidRPr="005A1C9F">
              <w:rPr>
                <w:rFonts w:ascii="Arial" w:hAnsi="Arial" w:cs="Arial"/>
                <w:lang w:val="es-CO"/>
              </w:rPr>
              <w:t xml:space="preserve">. 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="0028761F">
              <w:rPr>
                <w:rFonts w:ascii="Arial" w:hAnsi="Arial" w:cs="Arial"/>
                <w:lang w:val="es-CO"/>
              </w:rPr>
              <w:t>Observa:</w:t>
            </w:r>
          </w:p>
        </w:tc>
      </w:tr>
    </w:tbl>
    <w:p w14:paraId="5F87348F" w14:textId="77777777" w:rsidR="005C50B5" w:rsidRDefault="005C50B5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76"/>
        <w:gridCol w:w="7191"/>
      </w:tblGrid>
      <w:tr w:rsidR="00DF234E" w:rsidRPr="00297B11" w14:paraId="3676DCFF" w14:textId="77777777" w:rsidTr="005A1C9F">
        <w:tc>
          <w:tcPr>
            <w:tcW w:w="9067" w:type="dxa"/>
            <w:gridSpan w:val="2"/>
            <w:shd w:val="clear" w:color="auto" w:fill="0D0D0D" w:themeFill="text1" w:themeFillTint="F2"/>
          </w:tcPr>
          <w:p w14:paraId="6FB2B92D" w14:textId="77777777" w:rsidR="00DF234E" w:rsidRPr="005A1C9F" w:rsidRDefault="00DF234E" w:rsidP="00E141B2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DF234E" w:rsidRPr="00297B11" w14:paraId="29CFAC1B" w14:textId="77777777" w:rsidTr="005A1C9F">
        <w:tc>
          <w:tcPr>
            <w:tcW w:w="2468" w:type="dxa"/>
          </w:tcPr>
          <w:p w14:paraId="090900FA" w14:textId="77777777" w:rsidR="00DF234E" w:rsidRPr="005A1C9F" w:rsidRDefault="00DF234E" w:rsidP="00E141B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99" w:type="dxa"/>
          </w:tcPr>
          <w:p w14:paraId="39771E3C" w14:textId="3F8BB164" w:rsidR="00DF234E" w:rsidRPr="005A1C9F" w:rsidRDefault="00DF234E" w:rsidP="00E141B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>
              <w:rPr>
                <w:rFonts w:ascii="Arial" w:hAnsi="Arial" w:cs="Arial"/>
                <w:color w:val="000000"/>
                <w:lang w:val="es-CO"/>
              </w:rPr>
              <w:t>_01_IMG09</w:t>
            </w:r>
          </w:p>
        </w:tc>
      </w:tr>
      <w:tr w:rsidR="00DF234E" w:rsidRPr="00297B11" w14:paraId="1715D96E" w14:textId="77777777" w:rsidTr="005A1C9F">
        <w:tc>
          <w:tcPr>
            <w:tcW w:w="2468" w:type="dxa"/>
            <w:vAlign w:val="center"/>
          </w:tcPr>
          <w:p w14:paraId="1F0A4627" w14:textId="77777777" w:rsidR="00DF234E" w:rsidRPr="005A1C9F" w:rsidRDefault="00DF234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99" w:type="dxa"/>
          </w:tcPr>
          <w:p w14:paraId="39C4F1B4" w14:textId="43B24463" w:rsidR="00DF234E" w:rsidRDefault="00DF234E" w:rsidP="005A1C9F">
            <w:pPr>
              <w:jc w:val="both"/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Venn, </w:t>
            </w:r>
            <w:del w:id="109" w:author="Chris" w:date="2015-03-07T17:13:00Z">
              <w:r w:rsidRPr="005A1C9F" w:rsidDel="008A6452">
                <w:rPr>
                  <w:rFonts w:ascii="Arial" w:hAnsi="Arial" w:cs="Arial"/>
                  <w:color w:val="000000"/>
                  <w:lang w:val="es-CO"/>
                </w:rPr>
                <w:delText xml:space="preserve">teniendo </w:delText>
              </w:r>
            </w:del>
            <w:ins w:id="110" w:author="Chris" w:date="2015-03-07T17:13:00Z">
              <w:r w:rsidR="008A6452">
                <w:rPr>
                  <w:rFonts w:ascii="Arial" w:hAnsi="Arial" w:cs="Arial"/>
                  <w:color w:val="000000"/>
                  <w:lang w:val="es-CO"/>
                </w:rPr>
                <w:t>se tiene</w:t>
              </w:r>
              <w:r w:rsidR="008A6452" w:rsidRPr="005A1C9F">
                <w:rPr>
                  <w:rFonts w:ascii="Arial" w:hAnsi="Arial" w:cs="Arial"/>
                  <w:color w:val="000000"/>
                  <w:lang w:val="es-CO"/>
                </w:rPr>
                <w:t xml:space="preserve"> </w:t>
              </w:r>
            </w:ins>
            <w:r w:rsidRPr="005A1C9F">
              <w:rPr>
                <w:rFonts w:ascii="Arial" w:hAnsi="Arial" w:cs="Arial"/>
                <w:color w:val="000000"/>
                <w:lang w:val="es-CO"/>
              </w:rPr>
              <w:t>en cuenta la diferencia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ins w:id="111" w:author="Chris" w:date="2015-03-07T12:41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112" w:author="Chris" w:date="2015-03-07T12:41:00Z">
              <w:r w:rsidRPr="005A1C9F" w:rsidDel="00BD6F75">
                <w:rPr>
                  <w:rFonts w:ascii="Arial" w:hAnsi="Arial" w:cs="Arial"/>
                  <w:color w:val="000000"/>
                  <w:lang w:val="es-CO"/>
                </w:rPr>
                <w:delText>–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Venn, </w:t>
            </w:r>
            <w:del w:id="113" w:author="Chris" w:date="2015-03-07T17:14:00Z">
              <w:r w:rsidRPr="005A1C9F" w:rsidDel="008A6452">
                <w:rPr>
                  <w:rFonts w:ascii="Arial" w:hAnsi="Arial" w:cs="Arial"/>
                  <w:color w:val="000000"/>
                  <w:lang w:val="es-CO"/>
                </w:rPr>
                <w:delText xml:space="preserve">teniendo </w:delText>
              </w:r>
            </w:del>
            <w:ins w:id="114" w:author="Chris" w:date="2015-03-07T17:14:00Z">
              <w:r w:rsidR="008A6452">
                <w:rPr>
                  <w:rFonts w:ascii="Arial" w:hAnsi="Arial" w:cs="Arial"/>
                  <w:color w:val="000000"/>
                  <w:lang w:val="es-CO"/>
                </w:rPr>
                <w:t xml:space="preserve">se tiene </w:t>
              </w:r>
            </w:ins>
            <w:r w:rsidRPr="005A1C9F">
              <w:rPr>
                <w:rFonts w:ascii="Arial" w:hAnsi="Arial" w:cs="Arial"/>
                <w:color w:val="000000"/>
                <w:lang w:val="es-CO"/>
              </w:rPr>
              <w:t>en cuenta la diferencia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ins w:id="115" w:author="Chris" w:date="2015-03-07T12:41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116" w:author="Chris" w:date="2015-03-07T12:41:00Z">
              <w:r w:rsidRPr="005A1C9F" w:rsidDel="00BD6F75">
                <w:rPr>
                  <w:rFonts w:ascii="Arial" w:hAnsi="Arial" w:cs="Arial"/>
                  <w:color w:val="000000"/>
                  <w:lang w:val="es-CO"/>
                </w:rPr>
                <w:delText>–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>
              <w:rPr>
                <w:rFonts w:ascii="Arial" w:hAnsi="Arial" w:cs="Arial"/>
              </w:rPr>
              <w:t>.</w:t>
            </w:r>
          </w:p>
          <w:p w14:paraId="60FAF856" w14:textId="6D2AFF9E" w:rsidR="00DF234E" w:rsidRPr="005A1C9F" w:rsidRDefault="008035B8" w:rsidP="00DF234E">
            <w:pPr>
              <w:jc w:val="both"/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sz w:val="24"/>
                <w:szCs w:val="24"/>
                <w:lang w:val="es-ES_tradnl"/>
              </w:rPr>
              <w:object w:dxaOrig="6975" w:dyaOrig="2580" w14:anchorId="1DAF67BA">
                <v:shape id="_x0000_i1033" type="#_x0000_t75" style="width:348.75pt;height:129pt" o:ole="">
                  <v:imagedata r:id="rId24" o:title=""/>
                </v:shape>
                <o:OLEObject Type="Embed" ProgID="PBrush" ShapeID="_x0000_i1033" DrawAspect="Content" ObjectID="_1488117236" r:id="rId25"/>
              </w:object>
            </w:r>
          </w:p>
        </w:tc>
      </w:tr>
      <w:tr w:rsidR="00DF234E" w:rsidRPr="00297B11" w14:paraId="33ABF8C6" w14:textId="77777777" w:rsidTr="005A1C9F">
        <w:tc>
          <w:tcPr>
            <w:tcW w:w="2468" w:type="dxa"/>
          </w:tcPr>
          <w:p w14:paraId="3C4310CD" w14:textId="77777777" w:rsidR="00DF234E" w:rsidRPr="005A1C9F" w:rsidRDefault="00DF234E" w:rsidP="00E141B2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599" w:type="dxa"/>
          </w:tcPr>
          <w:p w14:paraId="73E85905" w14:textId="16DAE71D" w:rsidR="00DF234E" w:rsidRPr="005A1C9F" w:rsidRDefault="00DF234E" w:rsidP="00E141B2">
            <w:pPr>
              <w:ind w:firstLine="708"/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DF234E" w:rsidRPr="00297B11" w14:paraId="6B21F112" w14:textId="77777777" w:rsidTr="005A1C9F">
        <w:tc>
          <w:tcPr>
            <w:tcW w:w="2468" w:type="dxa"/>
            <w:vAlign w:val="center"/>
          </w:tcPr>
          <w:p w14:paraId="67738364" w14:textId="77777777" w:rsidR="00DF234E" w:rsidRPr="005A1C9F" w:rsidRDefault="00DF234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599" w:type="dxa"/>
          </w:tcPr>
          <w:p w14:paraId="55848DC3" w14:textId="77777777" w:rsidR="00DF234E" w:rsidRPr="005A1C9F" w:rsidRDefault="00DF234E" w:rsidP="00E141B2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{c, a, m, i, n, o}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{a, e, i, o, u}</w:t>
            </w:r>
          </w:p>
          <w:p w14:paraId="478B58A9" w14:textId="3088F896" w:rsidR="00DF234E" w:rsidRDefault="00DF234E" w:rsidP="00E141B2">
            <w:pPr>
              <w:rPr>
                <w:rFonts w:ascii="Arial" w:eastAsiaTheme="minorEastAsia" w:hAnsi="Arial" w:cs="Arial"/>
                <w:color w:val="000000"/>
                <w:lang w:val="es-CO"/>
              </w:rPr>
            </w:pPr>
            <w:del w:id="117" w:author="Chris" w:date="2015-03-07T17:14:00Z">
              <w:r w:rsidRPr="005A1C9F" w:rsidDel="002449D8">
                <w:rPr>
                  <w:rFonts w:ascii="Arial" w:hAnsi="Arial" w:cs="Arial"/>
                  <w:lang w:val="es-CO"/>
                </w:rPr>
                <w:lastRenderedPageBreak/>
                <w:delText xml:space="preserve">Tenemos </w:delText>
              </w:r>
            </w:del>
            <w:ins w:id="118" w:author="Chris" w:date="2015-03-07T17:14:00Z">
              <w:r w:rsidR="002449D8">
                <w:rPr>
                  <w:rFonts w:ascii="Arial" w:hAnsi="Arial" w:cs="Arial"/>
                  <w:lang w:val="es-CO"/>
                </w:rPr>
                <w:t>Se tiene</w:t>
              </w:r>
              <w:r w:rsidR="002449D8" w:rsidRPr="005A1C9F">
                <w:rPr>
                  <w:rFonts w:ascii="Arial" w:hAnsi="Arial" w:cs="Arial"/>
                  <w:lang w:val="es-CO"/>
                </w:rPr>
                <w:t xml:space="preserve"> </w:t>
              </w:r>
            </w:ins>
            <w:r w:rsidRPr="005A1C9F">
              <w:rPr>
                <w:rFonts w:ascii="Arial" w:hAnsi="Arial" w:cs="Arial"/>
                <w:lang w:val="es-CO"/>
              </w:rPr>
              <w:t>que</w:t>
            </w:r>
            <w:r w:rsidRPr="005A1C9F">
              <w:rPr>
                <w:rFonts w:ascii="Arial" w:hAnsi="Arial" w:cs="Arial"/>
                <w:i/>
                <w:lang w:val="es-CO"/>
              </w:rPr>
              <w:t xml:space="preserve"> </w:t>
            </w:r>
            <w:del w:id="119" w:author="Chris" w:date="2015-03-07T12:41:00Z">
              <w:r w:rsidDel="00BD6F75">
                <w:rPr>
                  <w:rFonts w:ascii="Arial" w:hAnsi="Arial" w:cs="Arial"/>
                  <w:i/>
                  <w:lang w:val="es-CO"/>
                </w:rPr>
                <w:delText xml:space="preserve">  </w:delText>
              </w:r>
            </w:del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ins w:id="120" w:author="Chris" w:date="2015-03-07T12:41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121" w:author="Chris" w:date="2015-03-07T12:41:00Z">
              <w:r w:rsidRPr="005A1C9F" w:rsidDel="00BD6F75">
                <w:rPr>
                  <w:rFonts w:ascii="Arial" w:hAnsi="Arial" w:cs="Arial"/>
                  <w:lang w:val="es-CO"/>
                </w:rPr>
                <w:delText>–</w:delText>
              </w:r>
            </w:del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eastAsiaTheme="minorEastAsia" w:hAnsi="Arial" w:cs="Arial"/>
                <w:color w:val="000000"/>
                <w:lang w:val="es-CO"/>
              </w:rPr>
              <w:t>= {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c, m, n}</w:t>
            </w:r>
            <w:del w:id="122" w:author="Chris" w:date="2015-03-07T12:41:00Z">
              <w:r w:rsidRPr="005A1C9F" w:rsidDel="00BD6F75">
                <w:rPr>
                  <w:rFonts w:ascii="Arial" w:eastAsiaTheme="minorEastAsia" w:hAnsi="Arial" w:cs="Arial"/>
                  <w:color w:val="000000"/>
                  <w:lang w:val="es-CO"/>
                </w:rPr>
                <w:delText xml:space="preserve"> </w:delText>
              </w:r>
            </w:del>
            <w:r>
              <w:rPr>
                <w:rFonts w:ascii="Arial" w:eastAsiaTheme="minorEastAsia" w:hAnsi="Arial" w:cs="Arial"/>
                <w:color w:val="000000"/>
                <w:lang w:val="es-CO"/>
              </w:rPr>
              <w:t xml:space="preserve"> y </w:t>
            </w:r>
            <w:del w:id="123" w:author="Chris" w:date="2015-03-07T12:41:00Z">
              <w:r w:rsidDel="00BD6F75">
                <w:rPr>
                  <w:rFonts w:ascii="Arial" w:eastAsiaTheme="minorEastAsia" w:hAnsi="Arial" w:cs="Arial"/>
                  <w:color w:val="000000"/>
                  <w:lang w:val="es-CO"/>
                </w:rPr>
                <w:delText xml:space="preserve">  </w:delText>
              </w:r>
            </w:del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ins w:id="124" w:author="Chris" w:date="2015-03-07T12:41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125" w:author="Chris" w:date="2015-03-07T12:41:00Z">
              <w:r w:rsidRPr="005A1C9F" w:rsidDel="00BD6F75">
                <w:rPr>
                  <w:rFonts w:ascii="Arial" w:hAnsi="Arial" w:cs="Arial"/>
                  <w:lang w:val="es-CO"/>
                </w:rPr>
                <w:delText>–</w:delText>
              </w:r>
            </w:del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= {e, u}</w:t>
            </w:r>
            <w:r>
              <w:rPr>
                <w:rFonts w:ascii="Arial" w:eastAsiaTheme="minorEastAsia" w:hAnsi="Arial" w:cs="Arial"/>
                <w:color w:val="000000"/>
                <w:lang w:val="es-CO"/>
              </w:rPr>
              <w:t xml:space="preserve">. </w:t>
            </w:r>
          </w:p>
          <w:p w14:paraId="593F4409" w14:textId="47D51F04" w:rsidR="00DF234E" w:rsidRPr="005A1C9F" w:rsidRDefault="00DF234E" w:rsidP="00E141B2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eastAsiaTheme="minorEastAsia" w:hAnsi="Arial" w:cs="Arial"/>
                <w:color w:val="000000"/>
                <w:lang w:val="es-CO"/>
              </w:rPr>
              <w:t>Como puedes observar, son conjuntos distintos.</w:t>
            </w:r>
          </w:p>
        </w:tc>
      </w:tr>
    </w:tbl>
    <w:p w14:paraId="75D4F62D" w14:textId="77777777" w:rsidR="00DF234E" w:rsidRDefault="00DF234E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657A7" w:rsidRPr="00297B11" w14:paraId="7E6CD037" w14:textId="77777777" w:rsidTr="00D75FC8">
        <w:tc>
          <w:tcPr>
            <w:tcW w:w="8828" w:type="dxa"/>
            <w:gridSpan w:val="2"/>
            <w:shd w:val="clear" w:color="auto" w:fill="000000" w:themeFill="text1"/>
          </w:tcPr>
          <w:p w14:paraId="7D2B3A69" w14:textId="77777777" w:rsidR="008657A7" w:rsidRPr="005A1C9F" w:rsidRDefault="008657A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8657A7" w:rsidRPr="00297B11" w14:paraId="61548047" w14:textId="77777777" w:rsidTr="00D75FC8">
        <w:tc>
          <w:tcPr>
            <w:tcW w:w="2467" w:type="dxa"/>
          </w:tcPr>
          <w:p w14:paraId="2F7CDAC6" w14:textId="77777777" w:rsidR="008657A7" w:rsidRPr="005A1C9F" w:rsidRDefault="008657A7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63E19D18" w14:textId="2F146653" w:rsidR="008657A7" w:rsidRPr="005A1C9F" w:rsidRDefault="00BB7ED2" w:rsidP="0086090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8657A7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657A7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60902" w:rsidRPr="005A1C9F">
              <w:rPr>
                <w:rFonts w:ascii="Arial" w:hAnsi="Arial" w:cs="Arial"/>
                <w:color w:val="000000"/>
                <w:lang w:val="es-CO"/>
              </w:rPr>
              <w:t>18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8657A7" w:rsidRPr="00297B11" w14:paraId="18001A2C" w14:textId="77777777" w:rsidTr="00D75FC8">
        <w:tc>
          <w:tcPr>
            <w:tcW w:w="2467" w:type="dxa"/>
          </w:tcPr>
          <w:p w14:paraId="01CA067A" w14:textId="77777777" w:rsidR="008657A7" w:rsidRPr="005A1C9F" w:rsidRDefault="008657A7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3E673243" w14:textId="5E281EFC" w:rsidR="008657A7" w:rsidRPr="005A1C9F" w:rsidRDefault="008657A7" w:rsidP="008657A7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Diferencia entre conjuntos</w:t>
            </w:r>
            <w:del w:id="126" w:author="Chris" w:date="2015-03-07T17:14:00Z">
              <w:r w:rsidRPr="005A1C9F" w:rsidDel="002449D8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</w:p>
        </w:tc>
      </w:tr>
      <w:tr w:rsidR="008657A7" w:rsidRPr="00297B11" w14:paraId="7F4E8F5F" w14:textId="77777777" w:rsidTr="00D75FC8">
        <w:tc>
          <w:tcPr>
            <w:tcW w:w="2467" w:type="dxa"/>
          </w:tcPr>
          <w:p w14:paraId="56F8CEB1" w14:textId="77777777" w:rsidR="008657A7" w:rsidRPr="005A1C9F" w:rsidRDefault="008657A7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221E4BCC" w14:textId="5F59A103" w:rsidR="008657A7" w:rsidRPr="005A1C9F" w:rsidRDefault="006E18BC" w:rsidP="006E18B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practicar </w:t>
            </w:r>
            <w:r w:rsidR="008657A7" w:rsidRPr="005A1C9F">
              <w:rPr>
                <w:rFonts w:ascii="Arial" w:hAnsi="Arial" w:cs="Arial"/>
                <w:color w:val="000000"/>
                <w:lang w:val="es-CO"/>
              </w:rPr>
              <w:t xml:space="preserve">la diferencia entre conjuntos. </w:t>
            </w:r>
          </w:p>
        </w:tc>
      </w:tr>
    </w:tbl>
    <w:p w14:paraId="129870C7" w14:textId="77777777" w:rsidR="008657A7" w:rsidRPr="005A1C9F" w:rsidRDefault="008657A7">
      <w:pPr>
        <w:rPr>
          <w:rFonts w:ascii="Arial" w:hAnsi="Arial" w:cs="Arial"/>
          <w:color w:val="000000"/>
          <w:lang w:val="es-CO"/>
        </w:rPr>
      </w:pPr>
    </w:p>
    <w:p w14:paraId="7E7A023D" w14:textId="041DC27F" w:rsidR="000F4CC5" w:rsidRPr="005A1C9F" w:rsidRDefault="000F4CC5" w:rsidP="000F4CC5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="00172D5C" w:rsidRPr="005A1C9F">
        <w:rPr>
          <w:rFonts w:ascii="Arial" w:hAnsi="Arial" w:cs="Arial"/>
          <w:b/>
          <w:lang w:val="es-CO"/>
        </w:rPr>
        <w:t>4.4</w:t>
      </w:r>
      <w:r w:rsidRPr="005A1C9F">
        <w:rPr>
          <w:rFonts w:ascii="Arial" w:hAnsi="Arial" w:cs="Arial"/>
          <w:b/>
          <w:lang w:val="es-CO"/>
        </w:rPr>
        <w:t xml:space="preserve">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DE742D" w:rsidRPr="00297B11" w14:paraId="6CEE25D7" w14:textId="77777777" w:rsidTr="002F57A3">
        <w:tc>
          <w:tcPr>
            <w:tcW w:w="8828" w:type="dxa"/>
            <w:gridSpan w:val="2"/>
            <w:shd w:val="clear" w:color="auto" w:fill="000000" w:themeFill="text1"/>
          </w:tcPr>
          <w:p w14:paraId="7645C046" w14:textId="77777777" w:rsidR="00DE742D" w:rsidRPr="005A1C9F" w:rsidRDefault="00DE742D" w:rsidP="00116C7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DE742D" w:rsidRPr="00297B11" w14:paraId="5B819C33" w14:textId="77777777" w:rsidTr="002F57A3">
        <w:tc>
          <w:tcPr>
            <w:tcW w:w="2478" w:type="dxa"/>
          </w:tcPr>
          <w:p w14:paraId="072E9AA0" w14:textId="77777777" w:rsidR="00DE742D" w:rsidRPr="005A1C9F" w:rsidRDefault="00DE742D" w:rsidP="00116C7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0" w:type="dxa"/>
          </w:tcPr>
          <w:p w14:paraId="21EEA6CC" w14:textId="48F83794" w:rsidR="00DE742D" w:rsidRPr="005A1C9F" w:rsidRDefault="00DE742D" w:rsidP="00116C7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MA_04_01_CO_REC190</w:t>
            </w:r>
          </w:p>
        </w:tc>
      </w:tr>
      <w:tr w:rsidR="00DE742D" w:rsidRPr="00297B11" w14:paraId="02EC54DA" w14:textId="77777777" w:rsidTr="002F57A3">
        <w:tc>
          <w:tcPr>
            <w:tcW w:w="2478" w:type="dxa"/>
          </w:tcPr>
          <w:p w14:paraId="1652444B" w14:textId="77777777" w:rsidR="00DE742D" w:rsidRPr="005A1C9F" w:rsidRDefault="00DE742D" w:rsidP="00116C7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0" w:type="dxa"/>
          </w:tcPr>
          <w:p w14:paraId="6D12BD12" w14:textId="6CAD4049" w:rsidR="00DE742D" w:rsidRPr="005A1C9F" w:rsidRDefault="002A2A70" w:rsidP="00092E2F">
            <w:pPr>
              <w:rPr>
                <w:rFonts w:ascii="Arial" w:hAnsi="Arial" w:cs="Arial"/>
                <w:color w:val="000000"/>
              </w:rPr>
            </w:pPr>
            <w:r w:rsidRPr="000D2926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ins w:id="127" w:author="Chris" w:date="2015-03-07T12:42:00Z">
              <w:r w:rsidR="00BD6F75">
                <w:rPr>
                  <w:rFonts w:ascii="Arial" w:hAnsi="Arial" w:cs="Arial"/>
                  <w:color w:val="000000"/>
                  <w:lang w:val="es-CO"/>
                </w:rPr>
                <w:t>a</w:t>
              </w:r>
            </w:ins>
            <w:del w:id="128" w:author="Chris" w:date="2015-03-07T12:42:00Z">
              <w:r w:rsidR="00092E2F" w:rsidRPr="000D2926" w:rsidDel="00BD6F75">
                <w:rPr>
                  <w:rFonts w:ascii="Arial" w:hAnsi="Arial" w:cs="Arial"/>
                  <w:color w:val="000000"/>
                  <w:lang w:val="es-CO"/>
                </w:rPr>
                <w:delText>A</w:delText>
              </w:r>
            </w:del>
            <w:r w:rsidR="00092E2F" w:rsidRPr="000D2926">
              <w:rPr>
                <w:rFonts w:ascii="Arial" w:hAnsi="Arial" w:cs="Arial"/>
                <w:color w:val="000000"/>
                <w:lang w:val="es-CO"/>
              </w:rPr>
              <w:t>naliza o</w:t>
            </w:r>
            <w:r w:rsidR="00EC0352" w:rsidRPr="000D2926">
              <w:rPr>
                <w:rFonts w:ascii="Arial" w:hAnsi="Arial" w:cs="Arial"/>
                <w:color w:val="000000"/>
                <w:lang w:val="es-CO"/>
              </w:rPr>
              <w:t>peraciones entre conjuntos</w:t>
            </w:r>
            <w:del w:id="129" w:author="Chris" w:date="2015-03-07T17:14:00Z">
              <w:r w:rsidR="00EC0352" w:rsidRPr="000D2926" w:rsidDel="002449D8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  <w:r w:rsidR="00EC0352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DE742D" w:rsidRPr="005A1C9F">
              <w:rPr>
                <w:rFonts w:ascii="Arial" w:hAnsi="Arial" w:cs="Arial"/>
                <w:color w:val="000000"/>
                <w:lang w:val="es-CO"/>
              </w:rPr>
              <w:t xml:space="preserve">  </w:t>
            </w:r>
          </w:p>
        </w:tc>
      </w:tr>
      <w:tr w:rsidR="00DE742D" w:rsidRPr="00297B11" w14:paraId="50EB248D" w14:textId="77777777" w:rsidTr="002F57A3">
        <w:tc>
          <w:tcPr>
            <w:tcW w:w="2478" w:type="dxa"/>
          </w:tcPr>
          <w:p w14:paraId="3F7FE5AB" w14:textId="77777777" w:rsidR="00DE742D" w:rsidRPr="005A1C9F" w:rsidRDefault="00DE742D" w:rsidP="00116C7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0" w:type="dxa"/>
          </w:tcPr>
          <w:p w14:paraId="289AACFD" w14:textId="6BDE2DE8" w:rsidR="00DE742D" w:rsidRPr="005A1C9F" w:rsidRDefault="00DE742D" w:rsidP="00B64332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analizar </w:t>
            </w:r>
            <w:r w:rsidR="00B64332" w:rsidRPr="005A1C9F">
              <w:rPr>
                <w:rFonts w:ascii="Arial" w:hAnsi="Arial" w:cs="Arial"/>
              </w:rPr>
              <w:t xml:space="preserve">operaciones entre diferentes conjuntos. </w:t>
            </w:r>
          </w:p>
        </w:tc>
      </w:tr>
    </w:tbl>
    <w:tbl>
      <w:tblPr>
        <w:tblStyle w:val="Tablaconcuadrcula"/>
        <w:tblpPr w:leftFromText="141" w:rightFromText="141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F57A3" w:rsidRPr="00297B11" w14:paraId="7C6CEEE3" w14:textId="77777777" w:rsidTr="002F57A3">
        <w:tc>
          <w:tcPr>
            <w:tcW w:w="8828" w:type="dxa"/>
            <w:gridSpan w:val="2"/>
            <w:shd w:val="clear" w:color="auto" w:fill="000000" w:themeFill="text1"/>
          </w:tcPr>
          <w:p w14:paraId="35F112D9" w14:textId="77777777" w:rsidR="002F57A3" w:rsidRPr="005A1C9F" w:rsidRDefault="002F57A3" w:rsidP="002F57A3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2F57A3" w:rsidRPr="00297B11" w14:paraId="419907BC" w14:textId="77777777" w:rsidTr="002F57A3">
        <w:tc>
          <w:tcPr>
            <w:tcW w:w="2467" w:type="dxa"/>
          </w:tcPr>
          <w:p w14:paraId="7A15756B" w14:textId="77777777" w:rsidR="002F57A3" w:rsidRPr="005A1C9F" w:rsidRDefault="002F57A3" w:rsidP="002F57A3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4468CEC" w14:textId="77777777" w:rsidR="002F57A3" w:rsidRPr="005A1C9F" w:rsidRDefault="002F57A3" w:rsidP="002F57A3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MA_04_01_ CO_REC200</w:t>
            </w:r>
          </w:p>
        </w:tc>
      </w:tr>
      <w:tr w:rsidR="002F57A3" w:rsidRPr="00297B11" w14:paraId="3284F56F" w14:textId="77777777" w:rsidTr="002F57A3">
        <w:tc>
          <w:tcPr>
            <w:tcW w:w="2467" w:type="dxa"/>
          </w:tcPr>
          <w:p w14:paraId="26CA9482" w14:textId="77777777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44B01791" w14:textId="78BCE940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ins w:id="130" w:author="Chris" w:date="2015-03-07T12:43:00Z">
              <w:r w:rsidR="00BD6F75">
                <w:rPr>
                  <w:rFonts w:ascii="Arial" w:hAnsi="Arial" w:cs="Arial"/>
                  <w:color w:val="000000"/>
                  <w:lang w:val="es-CO"/>
                </w:rPr>
                <w:t>o</w:t>
              </w:r>
            </w:ins>
            <w:del w:id="131" w:author="Chris" w:date="2015-03-07T12:43:00Z">
              <w:r w:rsidRPr="005A1C9F" w:rsidDel="00BD6F75">
                <w:rPr>
                  <w:rFonts w:ascii="Arial" w:hAnsi="Arial" w:cs="Arial"/>
                  <w:color w:val="000000"/>
                  <w:lang w:val="es-CO"/>
                </w:rPr>
                <w:delText>O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>peraciones entre conjuntos</w:t>
            </w:r>
            <w:del w:id="132" w:author="Chris" w:date="2015-03-07T17:14:00Z">
              <w:r w:rsidRPr="005A1C9F" w:rsidDel="002449D8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2F57A3" w:rsidRPr="00297B11" w14:paraId="4C3DC932" w14:textId="77777777" w:rsidTr="002F57A3">
        <w:tc>
          <w:tcPr>
            <w:tcW w:w="2467" w:type="dxa"/>
          </w:tcPr>
          <w:p w14:paraId="31C88269" w14:textId="77777777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743FBCE0" w14:textId="77777777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reforzar las operaciones entre conjuntos. </w:t>
            </w:r>
          </w:p>
        </w:tc>
      </w:tr>
    </w:tbl>
    <w:p w14:paraId="212A7E8E" w14:textId="77777777" w:rsidR="00DE742D" w:rsidRDefault="00DE742D" w:rsidP="000F4CC5">
      <w:pPr>
        <w:rPr>
          <w:rFonts w:ascii="Arial" w:hAnsi="Arial" w:cs="Arial"/>
          <w:color w:val="000000"/>
          <w:lang w:val="es-CO"/>
        </w:rPr>
      </w:pPr>
    </w:p>
    <w:p w14:paraId="7CC25A65" w14:textId="77777777" w:rsidR="00E141B2" w:rsidRPr="005A1C9F" w:rsidRDefault="00E141B2" w:rsidP="000F4CC5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pPr w:leftFromText="141" w:rightFromText="141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2F57A3" w:rsidRPr="00297B11" w14:paraId="4B6E39C5" w14:textId="77777777" w:rsidTr="002F57A3">
        <w:tc>
          <w:tcPr>
            <w:tcW w:w="8828" w:type="dxa"/>
            <w:gridSpan w:val="2"/>
            <w:shd w:val="clear" w:color="auto" w:fill="000000" w:themeFill="text1"/>
          </w:tcPr>
          <w:p w14:paraId="109551C2" w14:textId="77777777" w:rsidR="002F57A3" w:rsidRPr="00E141B2" w:rsidRDefault="002F57A3" w:rsidP="002F57A3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2F57A3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2F57A3" w:rsidRPr="00297B11" w14:paraId="025F5CD2" w14:textId="77777777" w:rsidTr="002F57A3">
        <w:tc>
          <w:tcPr>
            <w:tcW w:w="2474" w:type="dxa"/>
          </w:tcPr>
          <w:p w14:paraId="5EAB208B" w14:textId="77777777" w:rsidR="002F57A3" w:rsidRPr="002F57A3" w:rsidRDefault="002F57A3" w:rsidP="002F57A3">
            <w:pPr>
              <w:rPr>
                <w:rFonts w:ascii="Arial" w:hAnsi="Arial" w:cs="Arial"/>
                <w:b/>
                <w:color w:val="000000"/>
              </w:rPr>
            </w:pPr>
            <w:r w:rsidRPr="002F57A3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4" w:type="dxa"/>
          </w:tcPr>
          <w:p w14:paraId="660C5680" w14:textId="53264D99" w:rsidR="002F57A3" w:rsidRPr="002F57A3" w:rsidRDefault="002F57A3" w:rsidP="000D2926">
            <w:pPr>
              <w:rPr>
                <w:rFonts w:ascii="Arial" w:hAnsi="Arial" w:cs="Arial"/>
                <w:b/>
                <w:color w:val="000000"/>
              </w:rPr>
            </w:pPr>
            <w:r w:rsidRPr="002F57A3">
              <w:rPr>
                <w:rFonts w:ascii="Arial" w:hAnsi="Arial" w:cs="Arial"/>
                <w:color w:val="000000"/>
              </w:rPr>
              <w:t>MA_04_01_CO_REC</w:t>
            </w:r>
            <w:r w:rsidR="000D2926">
              <w:rPr>
                <w:rFonts w:ascii="Arial" w:hAnsi="Arial" w:cs="Arial"/>
                <w:b/>
                <w:color w:val="000000"/>
              </w:rPr>
              <w:t>210</w:t>
            </w:r>
          </w:p>
        </w:tc>
      </w:tr>
      <w:tr w:rsidR="002F57A3" w:rsidRPr="00297B11" w14:paraId="3C20A722" w14:textId="77777777" w:rsidTr="002F57A3">
        <w:tc>
          <w:tcPr>
            <w:tcW w:w="2474" w:type="dxa"/>
          </w:tcPr>
          <w:p w14:paraId="1F78A27B" w14:textId="77777777" w:rsidR="002F57A3" w:rsidRPr="002F57A3" w:rsidRDefault="002F57A3" w:rsidP="002F57A3">
            <w:pPr>
              <w:rPr>
                <w:rFonts w:ascii="Arial" w:hAnsi="Arial" w:cs="Arial"/>
                <w:color w:val="000000"/>
              </w:rPr>
            </w:pPr>
            <w:r w:rsidRPr="002F57A3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4" w:type="dxa"/>
          </w:tcPr>
          <w:p w14:paraId="71FE1962" w14:textId="4D8815E6" w:rsidR="002F57A3" w:rsidRPr="002F57A3" w:rsidRDefault="002F57A3" w:rsidP="002F57A3">
            <w:pPr>
              <w:rPr>
                <w:rFonts w:ascii="Arial" w:hAnsi="Arial" w:cs="Arial"/>
                <w:color w:val="000000"/>
              </w:rPr>
            </w:pPr>
            <w:r w:rsidRPr="002F57A3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ins w:id="133" w:author="Chris" w:date="2015-03-07T12:42:00Z">
              <w:r w:rsidR="00BD6F75">
                <w:rPr>
                  <w:rFonts w:ascii="Arial" w:hAnsi="Arial" w:cs="Arial"/>
                  <w:color w:val="000000"/>
                  <w:lang w:val="es-CO"/>
                </w:rPr>
                <w:t>r</w:t>
              </w:r>
            </w:ins>
            <w:del w:id="134" w:author="Chris" w:date="2015-03-07T12:42:00Z">
              <w:r w:rsidRPr="002F57A3" w:rsidDel="00BD6F75">
                <w:rPr>
                  <w:rFonts w:ascii="Arial" w:hAnsi="Arial" w:cs="Arial"/>
                  <w:color w:val="000000"/>
                  <w:lang w:val="es-CO"/>
                </w:rPr>
                <w:delText>R</w:delText>
              </w:r>
            </w:del>
            <w:r w:rsidRPr="002F57A3">
              <w:rPr>
                <w:rFonts w:ascii="Arial" w:hAnsi="Arial" w:cs="Arial"/>
                <w:color w:val="000000"/>
                <w:lang w:val="es-CO"/>
              </w:rPr>
              <w:t>esuelve problemas aplicando operaciones entre conjuntos</w:t>
            </w:r>
            <w:del w:id="135" w:author="Chris" w:date="2015-03-07T17:15:00Z">
              <w:r w:rsidRPr="002F57A3" w:rsidDel="002449D8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</w:p>
        </w:tc>
      </w:tr>
      <w:tr w:rsidR="002F57A3" w:rsidRPr="00297B11" w14:paraId="4E965D38" w14:textId="77777777" w:rsidTr="002F57A3">
        <w:tc>
          <w:tcPr>
            <w:tcW w:w="2474" w:type="dxa"/>
          </w:tcPr>
          <w:p w14:paraId="4BB897CC" w14:textId="77777777" w:rsidR="002F57A3" w:rsidRPr="002F57A3" w:rsidRDefault="002F57A3" w:rsidP="002F57A3">
            <w:pPr>
              <w:rPr>
                <w:rFonts w:ascii="Arial" w:hAnsi="Arial" w:cs="Arial"/>
                <w:color w:val="000000"/>
              </w:rPr>
            </w:pPr>
            <w:r w:rsidRPr="002F57A3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4" w:type="dxa"/>
          </w:tcPr>
          <w:p w14:paraId="03A43BCA" w14:textId="77777777" w:rsidR="002F57A3" w:rsidRPr="002F57A3" w:rsidRDefault="002F57A3" w:rsidP="002F57A3">
            <w:pPr>
              <w:rPr>
                <w:rFonts w:ascii="Arial" w:hAnsi="Arial" w:cs="Arial"/>
              </w:rPr>
            </w:pPr>
            <w:r w:rsidRPr="002F57A3">
              <w:rPr>
                <w:rFonts w:ascii="Arial" w:hAnsi="Arial" w:cs="Arial"/>
              </w:rPr>
              <w:t xml:space="preserve">Interactivo para resolver problemas aplicando las operaciones entre conjuntos. </w:t>
            </w:r>
          </w:p>
        </w:tc>
      </w:tr>
    </w:tbl>
    <w:p w14:paraId="057998DA" w14:textId="77777777" w:rsidR="00A92F2A" w:rsidRPr="005A1C9F" w:rsidRDefault="00A92F2A" w:rsidP="00134A9E">
      <w:pPr>
        <w:rPr>
          <w:rFonts w:ascii="Arial" w:hAnsi="Arial" w:cs="Arial"/>
          <w:highlight w:val="yellow"/>
          <w:lang w:val="es-CO"/>
        </w:rPr>
      </w:pPr>
    </w:p>
    <w:p w14:paraId="1E417497" w14:textId="0FEABCE8" w:rsidR="00CF1129" w:rsidRDefault="00237FC8" w:rsidP="00ED578B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b/>
          <w:lang w:val="es-CO"/>
        </w:rPr>
        <w:t>5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Ejercitación y competencias</w:t>
      </w:r>
    </w:p>
    <w:tbl>
      <w:tblPr>
        <w:tblStyle w:val="Tablaconcuadrcula"/>
        <w:tblpPr w:leftFromText="141" w:rightFromText="141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ED578B" w:rsidRPr="00297B11" w14:paraId="23966517" w14:textId="77777777" w:rsidTr="00ED578B">
        <w:tc>
          <w:tcPr>
            <w:tcW w:w="8828" w:type="dxa"/>
            <w:gridSpan w:val="2"/>
            <w:shd w:val="clear" w:color="auto" w:fill="000000" w:themeFill="text1"/>
          </w:tcPr>
          <w:p w14:paraId="5283C12B" w14:textId="77777777" w:rsidR="00ED578B" w:rsidRPr="005A1C9F" w:rsidRDefault="00ED578B" w:rsidP="00ED578B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ED578B" w:rsidRPr="00297B11" w14:paraId="16915CC8" w14:textId="77777777" w:rsidTr="00ED578B">
        <w:tc>
          <w:tcPr>
            <w:tcW w:w="2467" w:type="dxa"/>
          </w:tcPr>
          <w:p w14:paraId="5BB0EE5B" w14:textId="77777777" w:rsidR="00ED578B" w:rsidRPr="005A1C9F" w:rsidRDefault="00ED578B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DB51272" w14:textId="4866CE5B" w:rsidR="00ED578B" w:rsidRPr="005A1C9F" w:rsidRDefault="000D2926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>MA_04_01_ CO_REC22</w:t>
            </w:r>
            <w:r w:rsidR="00ED578B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ED578B" w:rsidRPr="00297B11" w14:paraId="050B54D3" w14:textId="77777777" w:rsidTr="00ED578B">
        <w:tc>
          <w:tcPr>
            <w:tcW w:w="2467" w:type="dxa"/>
          </w:tcPr>
          <w:p w14:paraId="61A1356D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008B8F76" w14:textId="024D2E25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ins w:id="136" w:author="Chris" w:date="2015-03-07T12:43:00Z">
              <w:r w:rsidR="00BD6F75">
                <w:rPr>
                  <w:rFonts w:ascii="Arial" w:hAnsi="Arial" w:cs="Arial"/>
                  <w:color w:val="000000"/>
                  <w:lang w:val="es-CO"/>
                </w:rPr>
                <w:t>c</w:t>
              </w:r>
            </w:ins>
            <w:del w:id="137" w:author="Chris" w:date="2015-03-07T12:43:00Z">
              <w:r w:rsidRPr="005A1C9F" w:rsidDel="00BD6F75">
                <w:rPr>
                  <w:rFonts w:ascii="Arial" w:hAnsi="Arial" w:cs="Arial"/>
                  <w:color w:val="000000"/>
                  <w:lang w:val="es-CO"/>
                </w:rPr>
                <w:delText>C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>onjuntos</w:t>
            </w:r>
            <w:del w:id="138" w:author="Chris" w:date="2015-03-07T17:15:00Z">
              <w:r w:rsidRPr="005A1C9F" w:rsidDel="002449D8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ED578B" w:rsidRPr="00297B11" w14:paraId="2C3D830B" w14:textId="77777777" w:rsidTr="00ED578B">
        <w:tc>
          <w:tcPr>
            <w:tcW w:w="2467" w:type="dxa"/>
          </w:tcPr>
          <w:p w14:paraId="1EC1C38D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0A77AD3C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reforzar el análisis de conjuntos, sus relaciones, clasificación y operaciones. </w:t>
            </w:r>
          </w:p>
        </w:tc>
      </w:tr>
    </w:tbl>
    <w:p w14:paraId="3B5DD810" w14:textId="77777777" w:rsidR="00ED578B" w:rsidRPr="00ED578B" w:rsidRDefault="00ED578B" w:rsidP="00ED578B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ED578B" w:rsidRPr="00297B11" w14:paraId="76C2CDBF" w14:textId="77777777" w:rsidTr="00ED578B">
        <w:tc>
          <w:tcPr>
            <w:tcW w:w="8828" w:type="dxa"/>
            <w:gridSpan w:val="2"/>
            <w:shd w:val="clear" w:color="auto" w:fill="000000" w:themeFill="text1"/>
          </w:tcPr>
          <w:p w14:paraId="698A393D" w14:textId="77777777" w:rsidR="00ED578B" w:rsidRPr="005A1C9F" w:rsidRDefault="00ED578B" w:rsidP="00ED578B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ED578B" w:rsidRPr="00297B11" w14:paraId="664172DB" w14:textId="77777777" w:rsidTr="00ED578B">
        <w:tc>
          <w:tcPr>
            <w:tcW w:w="2467" w:type="dxa"/>
          </w:tcPr>
          <w:p w14:paraId="2A5C0A81" w14:textId="77777777" w:rsidR="00ED578B" w:rsidRPr="005A1C9F" w:rsidRDefault="00ED578B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80BC2EB" w14:textId="53F5885D" w:rsidR="00ED578B" w:rsidRPr="005A1C9F" w:rsidRDefault="00ED578B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MA_04_</w:t>
            </w:r>
            <w:r w:rsidR="000D2926">
              <w:rPr>
                <w:rFonts w:ascii="Arial" w:hAnsi="Arial" w:cs="Arial"/>
                <w:color w:val="000000"/>
                <w:lang w:val="es-CO"/>
              </w:rPr>
              <w:t>01_ CO_REC23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ED578B" w:rsidRPr="00297B11" w14:paraId="1FD751C2" w14:textId="77777777" w:rsidTr="00ED578B">
        <w:tc>
          <w:tcPr>
            <w:tcW w:w="2467" w:type="dxa"/>
          </w:tcPr>
          <w:p w14:paraId="77E03251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6EF749CE" w14:textId="65EFF883" w:rsidR="00ED578B" w:rsidRPr="005A1C9F" w:rsidRDefault="00ED578B" w:rsidP="00ED578B">
            <w:pPr>
              <w:rPr>
                <w:rFonts w:ascii="Arial" w:hAnsi="Arial" w:cs="Arial"/>
                <w:color w:val="000000"/>
                <w:highlight w:val="red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highlight w:val="red"/>
                <w:lang w:val="es-CO"/>
              </w:rPr>
              <w:t xml:space="preserve">Refuerza tu aprendizaje: </w:t>
            </w:r>
            <w:ins w:id="139" w:author="Chris" w:date="2015-03-07T12:43:00Z">
              <w:r w:rsidR="00BD6F75">
                <w:rPr>
                  <w:rFonts w:ascii="Arial" w:hAnsi="Arial" w:cs="Arial"/>
                  <w:color w:val="000000"/>
                  <w:highlight w:val="red"/>
                  <w:lang w:val="es-CO"/>
                </w:rPr>
                <w:t>i</w:t>
              </w:r>
            </w:ins>
            <w:del w:id="140" w:author="Chris" w:date="2015-03-07T12:43:00Z">
              <w:r w:rsidRPr="005A1C9F" w:rsidDel="00BD6F75">
                <w:rPr>
                  <w:rFonts w:ascii="Arial" w:hAnsi="Arial" w:cs="Arial"/>
                  <w:color w:val="000000"/>
                  <w:highlight w:val="red"/>
                  <w:lang w:val="es-CO"/>
                </w:rPr>
                <w:delText>I</w:delText>
              </w:r>
            </w:del>
            <w:r w:rsidRPr="005A1C9F">
              <w:rPr>
                <w:rFonts w:ascii="Arial" w:hAnsi="Arial" w:cs="Arial"/>
                <w:color w:val="000000"/>
                <w:highlight w:val="red"/>
                <w:lang w:val="es-CO"/>
              </w:rPr>
              <w:t>dentifica conjuntos</w:t>
            </w:r>
            <w:del w:id="141" w:author="Chris" w:date="2015-03-07T17:15:00Z">
              <w:r w:rsidRPr="005A1C9F" w:rsidDel="002449D8">
                <w:rPr>
                  <w:rFonts w:ascii="Arial" w:hAnsi="Arial" w:cs="Arial"/>
                  <w:color w:val="000000"/>
                  <w:highlight w:val="red"/>
                  <w:lang w:val="es-CO"/>
                </w:rPr>
                <w:delText>.</w:delText>
              </w:r>
            </w:del>
            <w:r w:rsidRPr="005A1C9F">
              <w:rPr>
                <w:rFonts w:ascii="Arial" w:hAnsi="Arial" w:cs="Arial"/>
                <w:color w:val="000000"/>
                <w:highlight w:val="red"/>
                <w:lang w:val="es-CO"/>
              </w:rPr>
              <w:t xml:space="preserve"> </w:t>
            </w:r>
          </w:p>
        </w:tc>
      </w:tr>
      <w:tr w:rsidR="00ED578B" w:rsidRPr="00297B11" w14:paraId="7151F835" w14:textId="77777777" w:rsidTr="00ED578B">
        <w:tc>
          <w:tcPr>
            <w:tcW w:w="2467" w:type="dxa"/>
          </w:tcPr>
          <w:p w14:paraId="226844F0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15296D47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identificar conjuntos, sus relaciones y operaciones. </w:t>
            </w:r>
          </w:p>
        </w:tc>
      </w:tr>
    </w:tbl>
    <w:p w14:paraId="7EABAF07" w14:textId="77777777" w:rsidR="00ED578B" w:rsidRDefault="00ED578B" w:rsidP="00ED578B">
      <w:pPr>
        <w:rPr>
          <w:rFonts w:ascii="Arial" w:hAnsi="Arial" w:cs="Arial"/>
          <w:b/>
          <w:lang w:val="es-CO"/>
        </w:rPr>
      </w:pPr>
    </w:p>
    <w:p w14:paraId="501AB984" w14:textId="77777777" w:rsidR="00237FC8" w:rsidRPr="005A1C9F" w:rsidRDefault="00237FC8" w:rsidP="00134A9E">
      <w:pPr>
        <w:rPr>
          <w:rFonts w:ascii="Arial" w:hAnsi="Arial" w:cs="Arial"/>
          <w:highlight w:val="yellow"/>
          <w:lang w:val="es-CO"/>
        </w:rPr>
      </w:pPr>
    </w:p>
    <w:p w14:paraId="1ED7AB69" w14:textId="15E17607" w:rsidR="00054A93" w:rsidRPr="005A1C9F" w:rsidRDefault="00A92F2A" w:rsidP="00134A9E">
      <w:pPr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 xml:space="preserve"> </w:t>
      </w:r>
      <w:r w:rsidR="00054A93" w:rsidRPr="005A1C9F">
        <w:rPr>
          <w:rFonts w:ascii="Arial" w:hAnsi="Arial" w:cs="Arial"/>
          <w:highlight w:val="yellow"/>
          <w:lang w:val="es-CO"/>
        </w:rPr>
        <w:t>[SECCIÓN 1]</w:t>
      </w:r>
      <w:r w:rsidR="00054A93" w:rsidRPr="005A1C9F">
        <w:rPr>
          <w:rFonts w:ascii="Arial" w:hAnsi="Arial" w:cs="Arial"/>
          <w:b/>
          <w:lang w:val="es-CO"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134A9E" w:rsidRPr="00297B11" w14:paraId="2123944D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5A1C9F" w:rsidRDefault="00134A9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Mapa conceptual</w:t>
            </w:r>
          </w:p>
        </w:tc>
      </w:tr>
      <w:tr w:rsidR="00134A9E" w:rsidRPr="00297B11" w14:paraId="15719AA6" w14:textId="77777777" w:rsidTr="00E4120A">
        <w:tc>
          <w:tcPr>
            <w:tcW w:w="2518" w:type="dxa"/>
          </w:tcPr>
          <w:p w14:paraId="6CFD1BE5" w14:textId="77777777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45241CCC" w14:textId="16B1DB21" w:rsidR="005F17EA" w:rsidRPr="005A1C9F" w:rsidRDefault="00BB7ED2" w:rsidP="00406E1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_0</w:t>
            </w:r>
            <w:r w:rsidR="00406E11" w:rsidRPr="005A1C9F">
              <w:rPr>
                <w:rFonts w:ascii="Arial" w:hAnsi="Arial" w:cs="Arial"/>
                <w:color w:val="000000"/>
                <w:lang w:val="es-CO"/>
              </w:rPr>
              <w:t>1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704A3C" w:rsidRPr="005A1C9F">
              <w:rPr>
                <w:rFonts w:ascii="Arial" w:hAnsi="Arial" w:cs="Arial"/>
                <w:color w:val="000000"/>
                <w:lang w:val="es-CO"/>
              </w:rPr>
              <w:t>2</w:t>
            </w:r>
            <w:r w:rsidR="000D2926">
              <w:rPr>
                <w:rFonts w:ascii="Arial" w:hAnsi="Arial" w:cs="Arial"/>
                <w:color w:val="000000"/>
                <w:lang w:val="es-CO"/>
              </w:rPr>
              <w:t>4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134A9E" w:rsidRPr="00297B11" w14:paraId="181F52A6" w14:textId="77777777" w:rsidTr="00E4120A">
        <w:tc>
          <w:tcPr>
            <w:tcW w:w="2518" w:type="dxa"/>
          </w:tcPr>
          <w:p w14:paraId="4246924B" w14:textId="04C4FA12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286725BC" w14:textId="3C678F72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Mapa conceptual</w:t>
            </w:r>
          </w:p>
        </w:tc>
      </w:tr>
      <w:tr w:rsidR="00134A9E" w:rsidRPr="00297B11" w14:paraId="738A5489" w14:textId="77777777" w:rsidTr="00E4120A">
        <w:tc>
          <w:tcPr>
            <w:tcW w:w="2518" w:type="dxa"/>
          </w:tcPr>
          <w:p w14:paraId="04B26A5F" w14:textId="77777777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4BA77D9A" w14:textId="2D306FC8" w:rsidR="00134A9E" w:rsidRPr="005A1C9F" w:rsidRDefault="006B4F7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Mapa conceptual que permite </w:t>
            </w:r>
            <w:r w:rsidR="007A0021" w:rsidRPr="005A1C9F">
              <w:rPr>
                <w:rFonts w:ascii="Arial" w:hAnsi="Arial" w:cs="Arial"/>
                <w:color w:val="000000"/>
                <w:lang w:val="es-CO"/>
              </w:rPr>
              <w:t xml:space="preserve">visualizar el desarrollo del tema de Conjuntos. </w:t>
            </w:r>
          </w:p>
        </w:tc>
      </w:tr>
    </w:tbl>
    <w:p w14:paraId="52D7A3C0" w14:textId="77777777" w:rsidR="00054A93" w:rsidRPr="005A1C9F" w:rsidRDefault="00054A93" w:rsidP="00F21DA8">
      <w:pPr>
        <w:spacing w:after="0"/>
        <w:rPr>
          <w:rFonts w:ascii="Arial" w:hAnsi="Arial" w:cs="Arial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134A9E" w:rsidRPr="00297B11" w14:paraId="0D64212D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5A1C9F" w:rsidRDefault="00134A9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Evaluación: recurso nuevo</w:t>
            </w:r>
          </w:p>
        </w:tc>
      </w:tr>
      <w:tr w:rsidR="00134A9E" w:rsidRPr="00297B11" w14:paraId="207EA6AB" w14:textId="77777777" w:rsidTr="00E4120A">
        <w:tc>
          <w:tcPr>
            <w:tcW w:w="2518" w:type="dxa"/>
          </w:tcPr>
          <w:p w14:paraId="55596F6C" w14:textId="77777777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6314654A" w14:textId="13E69014" w:rsidR="00134A9E" w:rsidRPr="005A1C9F" w:rsidRDefault="00BB7ED2" w:rsidP="00406E11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_0</w:t>
            </w:r>
            <w:r w:rsidR="00406E11" w:rsidRPr="005A1C9F">
              <w:rPr>
                <w:rFonts w:ascii="Arial" w:hAnsi="Arial" w:cs="Arial"/>
                <w:color w:val="000000"/>
                <w:lang w:val="es-CO"/>
              </w:rPr>
              <w:t>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704A3C" w:rsidRPr="005A1C9F">
              <w:rPr>
                <w:rFonts w:ascii="Arial" w:hAnsi="Arial" w:cs="Arial"/>
                <w:color w:val="000000"/>
                <w:lang w:val="es-CO"/>
              </w:rPr>
              <w:t>REC2</w:t>
            </w:r>
            <w:r w:rsidR="000D2926">
              <w:rPr>
                <w:rFonts w:ascii="Arial" w:hAnsi="Arial" w:cs="Arial"/>
                <w:color w:val="000000"/>
                <w:lang w:val="es-CO"/>
              </w:rPr>
              <w:t>5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134A9E" w:rsidRPr="00297B11" w14:paraId="38269999" w14:textId="77777777" w:rsidTr="00E4120A">
        <w:tc>
          <w:tcPr>
            <w:tcW w:w="2518" w:type="dxa"/>
          </w:tcPr>
          <w:p w14:paraId="35CCBF58" w14:textId="77777777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0AD568EA" w14:textId="07DD4C7E" w:rsidR="00134A9E" w:rsidRPr="005A1C9F" w:rsidRDefault="00DD7A9B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Evaluación </w:t>
            </w:r>
          </w:p>
        </w:tc>
      </w:tr>
      <w:tr w:rsidR="00134A9E" w:rsidRPr="00297B11" w14:paraId="680DAD81" w14:textId="77777777" w:rsidTr="00E4120A">
        <w:tc>
          <w:tcPr>
            <w:tcW w:w="2518" w:type="dxa"/>
          </w:tcPr>
          <w:p w14:paraId="3BDF4C16" w14:textId="77777777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076C91A" w14:textId="569A78E0" w:rsidR="00134A9E" w:rsidRPr="005A1C9F" w:rsidRDefault="00E544F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que permite evaluar los conocimientos del estudiante acerca del tema de Conjuntos. </w:t>
            </w:r>
          </w:p>
        </w:tc>
      </w:tr>
    </w:tbl>
    <w:p w14:paraId="6BF6CAE0" w14:textId="77777777" w:rsidR="00134A9E" w:rsidRPr="005A1C9F" w:rsidRDefault="00134A9E" w:rsidP="00F21DA8">
      <w:pPr>
        <w:spacing w:after="0"/>
        <w:rPr>
          <w:rFonts w:ascii="Arial" w:hAnsi="Arial" w:cs="Arial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3"/>
        <w:gridCol w:w="2558"/>
        <w:gridCol w:w="4337"/>
      </w:tblGrid>
      <w:tr w:rsidR="00134A9E" w:rsidRPr="00297B11" w14:paraId="1C9797FC" w14:textId="77777777" w:rsidTr="00E4120A">
        <w:tc>
          <w:tcPr>
            <w:tcW w:w="9033" w:type="dxa"/>
            <w:gridSpan w:val="3"/>
            <w:shd w:val="clear" w:color="auto" w:fill="000000" w:themeFill="text1"/>
          </w:tcPr>
          <w:p w14:paraId="2C463623" w14:textId="6C53AEBE" w:rsidR="00134A9E" w:rsidRPr="005A1C9F" w:rsidRDefault="00134A9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Webs de referencia</w:t>
            </w:r>
          </w:p>
        </w:tc>
      </w:tr>
      <w:tr w:rsidR="00134A9E" w:rsidRPr="00297B11" w14:paraId="492CE9B8" w14:textId="77777777" w:rsidTr="00E4120A">
        <w:tc>
          <w:tcPr>
            <w:tcW w:w="2518" w:type="dxa"/>
          </w:tcPr>
          <w:p w14:paraId="7EAE6C05" w14:textId="77777777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  <w:gridSpan w:val="2"/>
          </w:tcPr>
          <w:p w14:paraId="0472F4FB" w14:textId="6B332E6E" w:rsidR="00134A9E" w:rsidRPr="005A1C9F" w:rsidRDefault="00BB7ED2" w:rsidP="00406E11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406E11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704A3C" w:rsidRPr="005A1C9F">
              <w:rPr>
                <w:rFonts w:ascii="Arial" w:hAnsi="Arial" w:cs="Arial"/>
                <w:color w:val="000000"/>
                <w:lang w:val="es-CO"/>
              </w:rPr>
              <w:t>REC2</w:t>
            </w:r>
            <w:r w:rsidR="000B09DE" w:rsidRPr="005A1C9F">
              <w:rPr>
                <w:rFonts w:ascii="Arial" w:hAnsi="Arial" w:cs="Arial"/>
                <w:color w:val="000000"/>
                <w:lang w:val="es-CO"/>
              </w:rPr>
              <w:t>5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134A9E" w:rsidRPr="00297B11" w14:paraId="14F74D4D" w14:textId="77777777" w:rsidTr="00E4120A">
        <w:tc>
          <w:tcPr>
            <w:tcW w:w="2518" w:type="dxa"/>
          </w:tcPr>
          <w:p w14:paraId="5B0F1BF2" w14:textId="0C7B9861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Web 01</w:t>
            </w:r>
          </w:p>
        </w:tc>
        <w:tc>
          <w:tcPr>
            <w:tcW w:w="3257" w:type="dxa"/>
          </w:tcPr>
          <w:p w14:paraId="78F8930E" w14:textId="641DF2FA" w:rsidR="00134A9E" w:rsidRPr="005A1C9F" w:rsidRDefault="003037EE" w:rsidP="00134A9E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Practica relaciones y operaciones entre conjuntos. </w:t>
            </w:r>
          </w:p>
        </w:tc>
        <w:tc>
          <w:tcPr>
            <w:tcW w:w="3258" w:type="dxa"/>
          </w:tcPr>
          <w:p w14:paraId="6DB00687" w14:textId="60118BA0" w:rsidR="00134A9E" w:rsidRPr="005A1C9F" w:rsidRDefault="0043170B" w:rsidP="00434C0C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hyperlink r:id="rId26" w:history="1">
              <w:r w:rsidR="00434C0C" w:rsidRPr="005A1C9F">
                <w:rPr>
                  <w:rStyle w:val="Hipervnculo"/>
                  <w:rFonts w:ascii="Arial" w:hAnsi="Arial" w:cs="Arial"/>
                  <w:lang w:val="es-CO"/>
                </w:rPr>
                <w:t>http://www.thatquiz.org/es-p/matematicas/conjuntos/</w:t>
              </w:r>
            </w:hyperlink>
            <w:r w:rsidR="00434C0C" w:rsidRPr="005A1C9F">
              <w:rPr>
                <w:rFonts w:ascii="Arial" w:hAnsi="Arial" w:cs="Arial"/>
                <w:color w:val="BFBFBF" w:themeColor="background1" w:themeShade="BF"/>
                <w:lang w:val="es-CO"/>
              </w:rPr>
              <w:t xml:space="preserve"> </w:t>
            </w:r>
          </w:p>
        </w:tc>
      </w:tr>
      <w:tr w:rsidR="00134A9E" w:rsidRPr="00297B11" w14:paraId="4A847A21" w14:textId="77777777" w:rsidTr="00E4120A">
        <w:tc>
          <w:tcPr>
            <w:tcW w:w="2518" w:type="dxa"/>
          </w:tcPr>
          <w:p w14:paraId="6E5D37F2" w14:textId="750ECCF1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Web 02</w:t>
            </w:r>
          </w:p>
        </w:tc>
        <w:tc>
          <w:tcPr>
            <w:tcW w:w="3257" w:type="dxa"/>
          </w:tcPr>
          <w:p w14:paraId="4568F319" w14:textId="79376B78" w:rsidR="00134A9E" w:rsidRPr="005A1C9F" w:rsidRDefault="00FE26F6" w:rsidP="00134A9E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>Repasa conceptos sobre conjuntos</w:t>
            </w:r>
          </w:p>
        </w:tc>
        <w:tc>
          <w:tcPr>
            <w:tcW w:w="3258" w:type="dxa"/>
          </w:tcPr>
          <w:p w14:paraId="093828DE" w14:textId="3F356116" w:rsidR="00134A9E" w:rsidRPr="005A1C9F" w:rsidRDefault="0043170B" w:rsidP="00134A9E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hyperlink r:id="rId27" w:history="1">
              <w:r w:rsidR="00FE26F6" w:rsidRPr="005A1C9F">
                <w:rPr>
                  <w:rStyle w:val="Hipervnculo"/>
                  <w:rFonts w:ascii="Arial" w:hAnsi="Arial" w:cs="Arial"/>
                  <w:lang w:val="es-CO"/>
                </w:rPr>
                <w:t>http://www.escolares.net/matematicas/los-conjuntos/</w:t>
              </w:r>
            </w:hyperlink>
            <w:r w:rsidR="00FE26F6" w:rsidRPr="005A1C9F">
              <w:rPr>
                <w:rFonts w:ascii="Arial" w:hAnsi="Arial" w:cs="Arial"/>
                <w:color w:val="BFBFBF" w:themeColor="background1" w:themeShade="BF"/>
                <w:lang w:val="es-CO"/>
              </w:rPr>
              <w:t xml:space="preserve"> </w:t>
            </w:r>
          </w:p>
        </w:tc>
      </w:tr>
      <w:tr w:rsidR="00134A9E" w:rsidRPr="00297B11" w14:paraId="1572862F" w14:textId="77777777" w:rsidTr="00E4120A">
        <w:tc>
          <w:tcPr>
            <w:tcW w:w="2518" w:type="dxa"/>
          </w:tcPr>
          <w:p w14:paraId="3DE92A1D" w14:textId="53D921C6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Web 03</w:t>
            </w:r>
          </w:p>
        </w:tc>
        <w:tc>
          <w:tcPr>
            <w:tcW w:w="3257" w:type="dxa"/>
          </w:tcPr>
          <w:p w14:paraId="629BB5D5" w14:textId="3C6C5C6C" w:rsidR="00134A9E" w:rsidRPr="005A1C9F" w:rsidRDefault="00134A9E" w:rsidP="00134A9E">
            <w:pPr>
              <w:jc w:val="center"/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  <w:t>Título</w:t>
            </w:r>
          </w:p>
        </w:tc>
        <w:tc>
          <w:tcPr>
            <w:tcW w:w="3258" w:type="dxa"/>
          </w:tcPr>
          <w:p w14:paraId="35017F04" w14:textId="24226D95" w:rsidR="00134A9E" w:rsidRPr="005A1C9F" w:rsidRDefault="00134A9E" w:rsidP="00134A9E">
            <w:pPr>
              <w:jc w:val="center"/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  <w:t>URL</w:t>
            </w:r>
          </w:p>
        </w:tc>
      </w:tr>
    </w:tbl>
    <w:p w14:paraId="26C92892" w14:textId="77777777" w:rsidR="009D7E43" w:rsidRPr="005A1C9F" w:rsidRDefault="009D7E43" w:rsidP="00F21DA8">
      <w:pPr>
        <w:spacing w:after="0"/>
        <w:rPr>
          <w:rFonts w:ascii="Arial" w:hAnsi="Arial" w:cs="Arial"/>
          <w:lang w:val="es-CO"/>
        </w:rPr>
      </w:pPr>
    </w:p>
    <w:sectPr w:rsidR="009D7E43" w:rsidRPr="005A1C9F" w:rsidSect="00FC30C2">
      <w:headerReference w:type="even" r:id="rId28"/>
      <w:headerReference w:type="default" r:id="rId2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3F888" w14:textId="77777777" w:rsidR="0043170B" w:rsidRDefault="0043170B">
      <w:pPr>
        <w:spacing w:after="0"/>
      </w:pPr>
      <w:r>
        <w:separator/>
      </w:r>
    </w:p>
  </w:endnote>
  <w:endnote w:type="continuationSeparator" w:id="0">
    <w:p w14:paraId="0CE437CA" w14:textId="77777777" w:rsidR="0043170B" w:rsidRDefault="004317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EB329" w14:textId="77777777" w:rsidR="0043170B" w:rsidRDefault="0043170B">
      <w:pPr>
        <w:spacing w:after="0"/>
      </w:pPr>
      <w:r>
        <w:separator/>
      </w:r>
    </w:p>
  </w:footnote>
  <w:footnote w:type="continuationSeparator" w:id="0">
    <w:p w14:paraId="6CAB21CB" w14:textId="77777777" w:rsidR="0043170B" w:rsidRDefault="004317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E524A1" w:rsidRDefault="00E524A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E524A1" w:rsidRDefault="00E524A1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E524A1" w:rsidRDefault="00E524A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F3A6B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5F223E2B" w14:textId="06AA4E1A" w:rsidR="00E524A1" w:rsidRPr="00F16D37" w:rsidRDefault="00E524A1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8B4C96">
      <w:rPr>
        <w:rFonts w:ascii="Times" w:hAnsi="Times"/>
        <w:sz w:val="20"/>
        <w:szCs w:val="20"/>
        <w:highlight w:val="yellow"/>
        <w:lang w:val="en-US"/>
      </w:rPr>
      <w:t>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8B4C96">
      <w:rPr>
        <w:rFonts w:ascii="Times" w:hAnsi="Times"/>
        <w:sz w:val="20"/>
        <w:szCs w:val="20"/>
        <w:highlight w:val="yellow"/>
        <w:lang w:val="en-US"/>
      </w:rPr>
      <w:t>_0</w:t>
    </w:r>
    <w:r>
      <w:rPr>
        <w:rFonts w:ascii="Times" w:hAnsi="Times"/>
        <w:sz w:val="20"/>
        <w:szCs w:val="20"/>
        <w:highlight w:val="yellow"/>
        <w:lang w:val="en-US"/>
      </w:rPr>
      <w:t>1</w:t>
    </w:r>
    <w:r w:rsidRPr="008B4C96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</w:t>
    </w:r>
    <w:r w:rsidRPr="00F30036">
      <w:rPr>
        <w:rFonts w:ascii="Times" w:hAnsi="Times"/>
        <w:sz w:val="20"/>
        <w:szCs w:val="20"/>
        <w:lang w:val="es-CO"/>
      </w:rPr>
      <w:t>Guion</w:t>
    </w:r>
    <w:r w:rsidRPr="008B4C96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01</w:t>
    </w:r>
    <w:r w:rsidRPr="008B4C96">
      <w:rPr>
        <w:rFonts w:ascii="Times" w:hAnsi="Times"/>
        <w:sz w:val="20"/>
        <w:szCs w:val="20"/>
        <w:lang w:val="en-US"/>
      </w:rPr>
      <w:t xml:space="preserve">. </w:t>
    </w:r>
    <w:r>
      <w:rPr>
        <w:b/>
        <w:sz w:val="22"/>
        <w:szCs w:val="22"/>
      </w:rPr>
      <w:t xml:space="preserve">Conjuntos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6B62E1"/>
    <w:multiLevelType w:val="hybridMultilevel"/>
    <w:tmpl w:val="FAC88B7E"/>
    <w:lvl w:ilvl="0" w:tplc="FEFEF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6"/>
  </w:num>
  <w:num w:numId="10">
    <w:abstractNumId w:val="4"/>
  </w:num>
  <w:num w:numId="11">
    <w:abstractNumId w:val="19"/>
  </w:num>
  <w:num w:numId="12">
    <w:abstractNumId w:val="33"/>
  </w:num>
  <w:num w:numId="13">
    <w:abstractNumId w:val="18"/>
  </w:num>
  <w:num w:numId="14">
    <w:abstractNumId w:val="20"/>
  </w:num>
  <w:num w:numId="15">
    <w:abstractNumId w:val="31"/>
  </w:num>
  <w:num w:numId="16">
    <w:abstractNumId w:val="28"/>
  </w:num>
  <w:num w:numId="17">
    <w:abstractNumId w:val="34"/>
  </w:num>
  <w:num w:numId="18">
    <w:abstractNumId w:val="23"/>
  </w:num>
  <w:num w:numId="19">
    <w:abstractNumId w:val="16"/>
  </w:num>
  <w:num w:numId="20">
    <w:abstractNumId w:val="8"/>
  </w:num>
  <w:num w:numId="21">
    <w:abstractNumId w:val="35"/>
  </w:num>
  <w:num w:numId="22">
    <w:abstractNumId w:val="9"/>
  </w:num>
  <w:num w:numId="23">
    <w:abstractNumId w:val="1"/>
  </w:num>
  <w:num w:numId="24">
    <w:abstractNumId w:val="25"/>
  </w:num>
  <w:num w:numId="25">
    <w:abstractNumId w:val="24"/>
  </w:num>
  <w:num w:numId="26">
    <w:abstractNumId w:val="27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29"/>
  </w:num>
  <w:num w:numId="32">
    <w:abstractNumId w:val="5"/>
  </w:num>
  <w:num w:numId="33">
    <w:abstractNumId w:val="32"/>
  </w:num>
  <w:num w:numId="34">
    <w:abstractNumId w:val="13"/>
  </w:num>
  <w:num w:numId="35">
    <w:abstractNumId w:val="12"/>
  </w:num>
  <w:num w:numId="36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5EE"/>
    <w:rsid w:val="00005902"/>
    <w:rsid w:val="000063E9"/>
    <w:rsid w:val="000064E2"/>
    <w:rsid w:val="00012056"/>
    <w:rsid w:val="000129D3"/>
    <w:rsid w:val="00016723"/>
    <w:rsid w:val="000170D6"/>
    <w:rsid w:val="000177F1"/>
    <w:rsid w:val="000251FF"/>
    <w:rsid w:val="00025AD5"/>
    <w:rsid w:val="000277F7"/>
    <w:rsid w:val="000278CC"/>
    <w:rsid w:val="00030E2D"/>
    <w:rsid w:val="00033394"/>
    <w:rsid w:val="00033A3A"/>
    <w:rsid w:val="0003581C"/>
    <w:rsid w:val="00035DDC"/>
    <w:rsid w:val="00036F85"/>
    <w:rsid w:val="00037FDF"/>
    <w:rsid w:val="00040B51"/>
    <w:rsid w:val="00040BCB"/>
    <w:rsid w:val="0004273E"/>
    <w:rsid w:val="00042A94"/>
    <w:rsid w:val="000436AC"/>
    <w:rsid w:val="00043DE2"/>
    <w:rsid w:val="0004489C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0A44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211"/>
    <w:rsid w:val="000924E5"/>
    <w:rsid w:val="00092E2F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09DE"/>
    <w:rsid w:val="000B21E9"/>
    <w:rsid w:val="000B2DD2"/>
    <w:rsid w:val="000B5A8D"/>
    <w:rsid w:val="000B5C0B"/>
    <w:rsid w:val="000B5D3A"/>
    <w:rsid w:val="000B6B9E"/>
    <w:rsid w:val="000B7941"/>
    <w:rsid w:val="000C0B3F"/>
    <w:rsid w:val="000C1388"/>
    <w:rsid w:val="000C4BAB"/>
    <w:rsid w:val="000C5F15"/>
    <w:rsid w:val="000C602F"/>
    <w:rsid w:val="000C66FB"/>
    <w:rsid w:val="000C748B"/>
    <w:rsid w:val="000D0E70"/>
    <w:rsid w:val="000D22B7"/>
    <w:rsid w:val="000D2926"/>
    <w:rsid w:val="000D3304"/>
    <w:rsid w:val="000D3623"/>
    <w:rsid w:val="000D3AAA"/>
    <w:rsid w:val="000D76CE"/>
    <w:rsid w:val="000E1629"/>
    <w:rsid w:val="000E1E66"/>
    <w:rsid w:val="000E2A86"/>
    <w:rsid w:val="000E50F5"/>
    <w:rsid w:val="000E56BF"/>
    <w:rsid w:val="000E7362"/>
    <w:rsid w:val="000F0C7A"/>
    <w:rsid w:val="000F221C"/>
    <w:rsid w:val="000F3118"/>
    <w:rsid w:val="000F4B47"/>
    <w:rsid w:val="000F4CC5"/>
    <w:rsid w:val="000F5E74"/>
    <w:rsid w:val="000F7B46"/>
    <w:rsid w:val="001018BE"/>
    <w:rsid w:val="00101CB6"/>
    <w:rsid w:val="00101D89"/>
    <w:rsid w:val="0010552C"/>
    <w:rsid w:val="00107CA1"/>
    <w:rsid w:val="0011245D"/>
    <w:rsid w:val="00112EDC"/>
    <w:rsid w:val="00115A6A"/>
    <w:rsid w:val="00116C78"/>
    <w:rsid w:val="00121317"/>
    <w:rsid w:val="001239A8"/>
    <w:rsid w:val="001246F9"/>
    <w:rsid w:val="001300C4"/>
    <w:rsid w:val="001316BE"/>
    <w:rsid w:val="0013385F"/>
    <w:rsid w:val="00134A9E"/>
    <w:rsid w:val="001354F3"/>
    <w:rsid w:val="00135E31"/>
    <w:rsid w:val="001402B7"/>
    <w:rsid w:val="00140B08"/>
    <w:rsid w:val="00140D65"/>
    <w:rsid w:val="001435BE"/>
    <w:rsid w:val="00144905"/>
    <w:rsid w:val="00146106"/>
    <w:rsid w:val="00147210"/>
    <w:rsid w:val="00147D40"/>
    <w:rsid w:val="00150125"/>
    <w:rsid w:val="00150A19"/>
    <w:rsid w:val="00152DB8"/>
    <w:rsid w:val="00155DDA"/>
    <w:rsid w:val="001561C2"/>
    <w:rsid w:val="00161D0A"/>
    <w:rsid w:val="00163E0E"/>
    <w:rsid w:val="00164C58"/>
    <w:rsid w:val="001665B2"/>
    <w:rsid w:val="00172D5C"/>
    <w:rsid w:val="001738BE"/>
    <w:rsid w:val="0017579B"/>
    <w:rsid w:val="00175AA8"/>
    <w:rsid w:val="00175B9B"/>
    <w:rsid w:val="001768F6"/>
    <w:rsid w:val="00177A1F"/>
    <w:rsid w:val="00180588"/>
    <w:rsid w:val="00181799"/>
    <w:rsid w:val="00183EBC"/>
    <w:rsid w:val="0018426E"/>
    <w:rsid w:val="0018784F"/>
    <w:rsid w:val="00193B1C"/>
    <w:rsid w:val="0019469F"/>
    <w:rsid w:val="00195E54"/>
    <w:rsid w:val="00196F7A"/>
    <w:rsid w:val="001A03BF"/>
    <w:rsid w:val="001A0E27"/>
    <w:rsid w:val="001A2B3A"/>
    <w:rsid w:val="001A42BD"/>
    <w:rsid w:val="001A4664"/>
    <w:rsid w:val="001A523A"/>
    <w:rsid w:val="001A5E30"/>
    <w:rsid w:val="001B0E4F"/>
    <w:rsid w:val="001B12F7"/>
    <w:rsid w:val="001B1F44"/>
    <w:rsid w:val="001B37F8"/>
    <w:rsid w:val="001B3DAF"/>
    <w:rsid w:val="001B4371"/>
    <w:rsid w:val="001B6975"/>
    <w:rsid w:val="001C161B"/>
    <w:rsid w:val="001C6229"/>
    <w:rsid w:val="001D42D1"/>
    <w:rsid w:val="001D49CD"/>
    <w:rsid w:val="001D5019"/>
    <w:rsid w:val="001D54D1"/>
    <w:rsid w:val="001D6825"/>
    <w:rsid w:val="001D6E31"/>
    <w:rsid w:val="001D74B0"/>
    <w:rsid w:val="001F16AE"/>
    <w:rsid w:val="001F1D8F"/>
    <w:rsid w:val="001F26C5"/>
    <w:rsid w:val="001F2873"/>
    <w:rsid w:val="001F391D"/>
    <w:rsid w:val="002016B2"/>
    <w:rsid w:val="002022A7"/>
    <w:rsid w:val="0020303A"/>
    <w:rsid w:val="0020599A"/>
    <w:rsid w:val="0021015C"/>
    <w:rsid w:val="0021072A"/>
    <w:rsid w:val="00210867"/>
    <w:rsid w:val="00212435"/>
    <w:rsid w:val="00212459"/>
    <w:rsid w:val="00214515"/>
    <w:rsid w:val="002153BA"/>
    <w:rsid w:val="002209FB"/>
    <w:rsid w:val="002259E6"/>
    <w:rsid w:val="00225BC4"/>
    <w:rsid w:val="00226D47"/>
    <w:rsid w:val="0023016E"/>
    <w:rsid w:val="00230B4F"/>
    <w:rsid w:val="00232291"/>
    <w:rsid w:val="0023765B"/>
    <w:rsid w:val="00237FC8"/>
    <w:rsid w:val="002406F9"/>
    <w:rsid w:val="00243875"/>
    <w:rsid w:val="00244336"/>
    <w:rsid w:val="002449D8"/>
    <w:rsid w:val="002462BC"/>
    <w:rsid w:val="002514C9"/>
    <w:rsid w:val="00252A72"/>
    <w:rsid w:val="00254FAD"/>
    <w:rsid w:val="00257DDB"/>
    <w:rsid w:val="00260016"/>
    <w:rsid w:val="002632B2"/>
    <w:rsid w:val="00264B58"/>
    <w:rsid w:val="002669C8"/>
    <w:rsid w:val="00271E6B"/>
    <w:rsid w:val="00272066"/>
    <w:rsid w:val="00273007"/>
    <w:rsid w:val="00276C9D"/>
    <w:rsid w:val="0027738D"/>
    <w:rsid w:val="00277E49"/>
    <w:rsid w:val="0028050E"/>
    <w:rsid w:val="00285778"/>
    <w:rsid w:val="00285811"/>
    <w:rsid w:val="0028761F"/>
    <w:rsid w:val="00293BA2"/>
    <w:rsid w:val="00295932"/>
    <w:rsid w:val="002973CB"/>
    <w:rsid w:val="00297B11"/>
    <w:rsid w:val="00297BF1"/>
    <w:rsid w:val="002A07B3"/>
    <w:rsid w:val="002A1E54"/>
    <w:rsid w:val="002A239D"/>
    <w:rsid w:val="002A239E"/>
    <w:rsid w:val="002A2A70"/>
    <w:rsid w:val="002A3BD9"/>
    <w:rsid w:val="002A3F72"/>
    <w:rsid w:val="002A650B"/>
    <w:rsid w:val="002A6B17"/>
    <w:rsid w:val="002A6F50"/>
    <w:rsid w:val="002A768B"/>
    <w:rsid w:val="002B0F59"/>
    <w:rsid w:val="002B253B"/>
    <w:rsid w:val="002C01CE"/>
    <w:rsid w:val="002C194D"/>
    <w:rsid w:val="002C2770"/>
    <w:rsid w:val="002C59D6"/>
    <w:rsid w:val="002C5ADE"/>
    <w:rsid w:val="002C7D17"/>
    <w:rsid w:val="002C7DC9"/>
    <w:rsid w:val="002D1656"/>
    <w:rsid w:val="002D2B46"/>
    <w:rsid w:val="002D2FE7"/>
    <w:rsid w:val="002D72B1"/>
    <w:rsid w:val="002D75F9"/>
    <w:rsid w:val="002E0A3A"/>
    <w:rsid w:val="002E34D4"/>
    <w:rsid w:val="002E7366"/>
    <w:rsid w:val="002E7393"/>
    <w:rsid w:val="002F3FB5"/>
    <w:rsid w:val="002F57A3"/>
    <w:rsid w:val="002F63B9"/>
    <w:rsid w:val="0030167D"/>
    <w:rsid w:val="003030CE"/>
    <w:rsid w:val="003037EE"/>
    <w:rsid w:val="00304F3E"/>
    <w:rsid w:val="00305F48"/>
    <w:rsid w:val="0030709A"/>
    <w:rsid w:val="003121D4"/>
    <w:rsid w:val="00312A3B"/>
    <w:rsid w:val="00312F78"/>
    <w:rsid w:val="003139FA"/>
    <w:rsid w:val="00313B2C"/>
    <w:rsid w:val="003150E5"/>
    <w:rsid w:val="00317F68"/>
    <w:rsid w:val="00320F1E"/>
    <w:rsid w:val="0032206E"/>
    <w:rsid w:val="0032234E"/>
    <w:rsid w:val="00322D61"/>
    <w:rsid w:val="00323515"/>
    <w:rsid w:val="00323B2C"/>
    <w:rsid w:val="00324E6A"/>
    <w:rsid w:val="00325653"/>
    <w:rsid w:val="00326B49"/>
    <w:rsid w:val="00326E49"/>
    <w:rsid w:val="00326FC9"/>
    <w:rsid w:val="00327549"/>
    <w:rsid w:val="0033015E"/>
    <w:rsid w:val="00331E66"/>
    <w:rsid w:val="00332709"/>
    <w:rsid w:val="00333D4F"/>
    <w:rsid w:val="0033743D"/>
    <w:rsid w:val="00340782"/>
    <w:rsid w:val="00341082"/>
    <w:rsid w:val="00346730"/>
    <w:rsid w:val="00346D4C"/>
    <w:rsid w:val="00347250"/>
    <w:rsid w:val="00347BA5"/>
    <w:rsid w:val="0035056A"/>
    <w:rsid w:val="00350AB9"/>
    <w:rsid w:val="003521B0"/>
    <w:rsid w:val="003524CB"/>
    <w:rsid w:val="003534B8"/>
    <w:rsid w:val="003556F1"/>
    <w:rsid w:val="00356434"/>
    <w:rsid w:val="003600BF"/>
    <w:rsid w:val="00362BCE"/>
    <w:rsid w:val="0036393A"/>
    <w:rsid w:val="0036492D"/>
    <w:rsid w:val="00365A47"/>
    <w:rsid w:val="0036644C"/>
    <w:rsid w:val="00371452"/>
    <w:rsid w:val="00372FA2"/>
    <w:rsid w:val="00375EB3"/>
    <w:rsid w:val="00376179"/>
    <w:rsid w:val="00376B66"/>
    <w:rsid w:val="003812EB"/>
    <w:rsid w:val="0038315B"/>
    <w:rsid w:val="0038456F"/>
    <w:rsid w:val="00385C30"/>
    <w:rsid w:val="00385E3E"/>
    <w:rsid w:val="00386606"/>
    <w:rsid w:val="00392393"/>
    <w:rsid w:val="003926E6"/>
    <w:rsid w:val="00394AE7"/>
    <w:rsid w:val="00395A56"/>
    <w:rsid w:val="00395F9D"/>
    <w:rsid w:val="00396E33"/>
    <w:rsid w:val="003A0493"/>
    <w:rsid w:val="003A2A39"/>
    <w:rsid w:val="003A3208"/>
    <w:rsid w:val="003A45E5"/>
    <w:rsid w:val="003A4B50"/>
    <w:rsid w:val="003A56B1"/>
    <w:rsid w:val="003A5FBA"/>
    <w:rsid w:val="003A63E0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1B18"/>
    <w:rsid w:val="003D362C"/>
    <w:rsid w:val="003E024E"/>
    <w:rsid w:val="003E036B"/>
    <w:rsid w:val="003E1651"/>
    <w:rsid w:val="003E1BE1"/>
    <w:rsid w:val="003E39CA"/>
    <w:rsid w:val="003E49BA"/>
    <w:rsid w:val="003F120F"/>
    <w:rsid w:val="003F1B3A"/>
    <w:rsid w:val="003F1BA0"/>
    <w:rsid w:val="003F2984"/>
    <w:rsid w:val="003F2F74"/>
    <w:rsid w:val="003F3554"/>
    <w:rsid w:val="003F3EE5"/>
    <w:rsid w:val="003F42C3"/>
    <w:rsid w:val="003F6E14"/>
    <w:rsid w:val="003F7179"/>
    <w:rsid w:val="0040284C"/>
    <w:rsid w:val="00404CF7"/>
    <w:rsid w:val="00406E11"/>
    <w:rsid w:val="00407C56"/>
    <w:rsid w:val="00410FAD"/>
    <w:rsid w:val="00416B09"/>
    <w:rsid w:val="00417013"/>
    <w:rsid w:val="0042512A"/>
    <w:rsid w:val="00425943"/>
    <w:rsid w:val="004274ED"/>
    <w:rsid w:val="004274FA"/>
    <w:rsid w:val="0043170B"/>
    <w:rsid w:val="00434C0C"/>
    <w:rsid w:val="00434DB8"/>
    <w:rsid w:val="00436E0A"/>
    <w:rsid w:val="00440AF7"/>
    <w:rsid w:val="0044314A"/>
    <w:rsid w:val="004434F2"/>
    <w:rsid w:val="00446FBC"/>
    <w:rsid w:val="004506D7"/>
    <w:rsid w:val="00453D0F"/>
    <w:rsid w:val="00453DA5"/>
    <w:rsid w:val="00455E58"/>
    <w:rsid w:val="0046182F"/>
    <w:rsid w:val="00461BC5"/>
    <w:rsid w:val="0046708B"/>
    <w:rsid w:val="004725E5"/>
    <w:rsid w:val="00474DA1"/>
    <w:rsid w:val="00474E36"/>
    <w:rsid w:val="004756AC"/>
    <w:rsid w:val="0047645C"/>
    <w:rsid w:val="004802CB"/>
    <w:rsid w:val="0048104C"/>
    <w:rsid w:val="0048119B"/>
    <w:rsid w:val="00482535"/>
    <w:rsid w:val="00484A58"/>
    <w:rsid w:val="00484CF7"/>
    <w:rsid w:val="0048668D"/>
    <w:rsid w:val="0048783D"/>
    <w:rsid w:val="00487D5E"/>
    <w:rsid w:val="004905D5"/>
    <w:rsid w:val="00491A51"/>
    <w:rsid w:val="00491DAD"/>
    <w:rsid w:val="00491E50"/>
    <w:rsid w:val="00492606"/>
    <w:rsid w:val="00493A29"/>
    <w:rsid w:val="00493EBC"/>
    <w:rsid w:val="00494824"/>
    <w:rsid w:val="004A3952"/>
    <w:rsid w:val="004A4334"/>
    <w:rsid w:val="004A5A71"/>
    <w:rsid w:val="004A6044"/>
    <w:rsid w:val="004A6E6E"/>
    <w:rsid w:val="004B21D1"/>
    <w:rsid w:val="004B3939"/>
    <w:rsid w:val="004B47F2"/>
    <w:rsid w:val="004B5118"/>
    <w:rsid w:val="004B525E"/>
    <w:rsid w:val="004B6B94"/>
    <w:rsid w:val="004B7F8D"/>
    <w:rsid w:val="004C2881"/>
    <w:rsid w:val="004C46B1"/>
    <w:rsid w:val="004C4869"/>
    <w:rsid w:val="004C7D0C"/>
    <w:rsid w:val="004D1310"/>
    <w:rsid w:val="004D2C13"/>
    <w:rsid w:val="004D3002"/>
    <w:rsid w:val="004D65E8"/>
    <w:rsid w:val="004D7C1C"/>
    <w:rsid w:val="004E0C44"/>
    <w:rsid w:val="004E50F2"/>
    <w:rsid w:val="004E5E51"/>
    <w:rsid w:val="004E742B"/>
    <w:rsid w:val="004F258B"/>
    <w:rsid w:val="004F341B"/>
    <w:rsid w:val="004F390F"/>
    <w:rsid w:val="004F6AE7"/>
    <w:rsid w:val="00503061"/>
    <w:rsid w:val="00503AB4"/>
    <w:rsid w:val="00506975"/>
    <w:rsid w:val="005113BC"/>
    <w:rsid w:val="005129E0"/>
    <w:rsid w:val="00512FAD"/>
    <w:rsid w:val="00513051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00"/>
    <w:rsid w:val="00525BD4"/>
    <w:rsid w:val="005273B3"/>
    <w:rsid w:val="005319D0"/>
    <w:rsid w:val="00531CF8"/>
    <w:rsid w:val="005326F7"/>
    <w:rsid w:val="0053396A"/>
    <w:rsid w:val="00534C2A"/>
    <w:rsid w:val="005407D1"/>
    <w:rsid w:val="00541888"/>
    <w:rsid w:val="00541D80"/>
    <w:rsid w:val="00542BF6"/>
    <w:rsid w:val="00545BE9"/>
    <w:rsid w:val="00550059"/>
    <w:rsid w:val="00550CBB"/>
    <w:rsid w:val="00553457"/>
    <w:rsid w:val="00553A07"/>
    <w:rsid w:val="00554C94"/>
    <w:rsid w:val="005556BA"/>
    <w:rsid w:val="0055598D"/>
    <w:rsid w:val="00556554"/>
    <w:rsid w:val="00557707"/>
    <w:rsid w:val="00557DB9"/>
    <w:rsid w:val="00561243"/>
    <w:rsid w:val="00561431"/>
    <w:rsid w:val="005625B2"/>
    <w:rsid w:val="0056372C"/>
    <w:rsid w:val="00564275"/>
    <w:rsid w:val="0056759D"/>
    <w:rsid w:val="005700AC"/>
    <w:rsid w:val="005706A7"/>
    <w:rsid w:val="00571AE9"/>
    <w:rsid w:val="00571EB7"/>
    <w:rsid w:val="00572014"/>
    <w:rsid w:val="005726E4"/>
    <w:rsid w:val="00572B35"/>
    <w:rsid w:val="00574A97"/>
    <w:rsid w:val="00576218"/>
    <w:rsid w:val="00577D57"/>
    <w:rsid w:val="005852AD"/>
    <w:rsid w:val="00587381"/>
    <w:rsid w:val="005919AA"/>
    <w:rsid w:val="005939BA"/>
    <w:rsid w:val="00593DFD"/>
    <w:rsid w:val="00597188"/>
    <w:rsid w:val="005A098E"/>
    <w:rsid w:val="005A1C9F"/>
    <w:rsid w:val="005A3B16"/>
    <w:rsid w:val="005A40CA"/>
    <w:rsid w:val="005A4C1A"/>
    <w:rsid w:val="005A7087"/>
    <w:rsid w:val="005B35C1"/>
    <w:rsid w:val="005B5902"/>
    <w:rsid w:val="005B61F4"/>
    <w:rsid w:val="005B648B"/>
    <w:rsid w:val="005B6E01"/>
    <w:rsid w:val="005B76B2"/>
    <w:rsid w:val="005C0183"/>
    <w:rsid w:val="005C0797"/>
    <w:rsid w:val="005C2112"/>
    <w:rsid w:val="005C2681"/>
    <w:rsid w:val="005C40A1"/>
    <w:rsid w:val="005C486A"/>
    <w:rsid w:val="005C50B5"/>
    <w:rsid w:val="005C6559"/>
    <w:rsid w:val="005D0B76"/>
    <w:rsid w:val="005D1738"/>
    <w:rsid w:val="005D3558"/>
    <w:rsid w:val="005D370E"/>
    <w:rsid w:val="005D3C97"/>
    <w:rsid w:val="005D3FA9"/>
    <w:rsid w:val="005D4960"/>
    <w:rsid w:val="005D4BD0"/>
    <w:rsid w:val="005D51A0"/>
    <w:rsid w:val="005D783D"/>
    <w:rsid w:val="005D7DE0"/>
    <w:rsid w:val="005E2060"/>
    <w:rsid w:val="005E227B"/>
    <w:rsid w:val="005E40AA"/>
    <w:rsid w:val="005E7549"/>
    <w:rsid w:val="005E7C7A"/>
    <w:rsid w:val="005F118D"/>
    <w:rsid w:val="005F17EA"/>
    <w:rsid w:val="005F226C"/>
    <w:rsid w:val="005F4DA4"/>
    <w:rsid w:val="00601256"/>
    <w:rsid w:val="00604376"/>
    <w:rsid w:val="00605A4C"/>
    <w:rsid w:val="00610EBA"/>
    <w:rsid w:val="00612D36"/>
    <w:rsid w:val="00613CDD"/>
    <w:rsid w:val="006141AB"/>
    <w:rsid w:val="00616DBC"/>
    <w:rsid w:val="0061799C"/>
    <w:rsid w:val="00620174"/>
    <w:rsid w:val="00621979"/>
    <w:rsid w:val="00622ADD"/>
    <w:rsid w:val="006242A7"/>
    <w:rsid w:val="0062484A"/>
    <w:rsid w:val="00626C9A"/>
    <w:rsid w:val="0063034E"/>
    <w:rsid w:val="006346A2"/>
    <w:rsid w:val="00635745"/>
    <w:rsid w:val="00637159"/>
    <w:rsid w:val="006418EF"/>
    <w:rsid w:val="00642768"/>
    <w:rsid w:val="00643062"/>
    <w:rsid w:val="00645669"/>
    <w:rsid w:val="00646DBB"/>
    <w:rsid w:val="00647898"/>
    <w:rsid w:val="0065038E"/>
    <w:rsid w:val="006507AD"/>
    <w:rsid w:val="00651B38"/>
    <w:rsid w:val="00653E7E"/>
    <w:rsid w:val="006603DE"/>
    <w:rsid w:val="006606DF"/>
    <w:rsid w:val="006678E5"/>
    <w:rsid w:val="00670091"/>
    <w:rsid w:val="00671E55"/>
    <w:rsid w:val="006769B2"/>
    <w:rsid w:val="006770FD"/>
    <w:rsid w:val="00680A76"/>
    <w:rsid w:val="0068378A"/>
    <w:rsid w:val="00683E24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4EC7"/>
    <w:rsid w:val="006A5363"/>
    <w:rsid w:val="006A5810"/>
    <w:rsid w:val="006B0124"/>
    <w:rsid w:val="006B0FA4"/>
    <w:rsid w:val="006B23EB"/>
    <w:rsid w:val="006B4CD5"/>
    <w:rsid w:val="006B4F72"/>
    <w:rsid w:val="006B577C"/>
    <w:rsid w:val="006C075F"/>
    <w:rsid w:val="006C17DF"/>
    <w:rsid w:val="006C46A1"/>
    <w:rsid w:val="006C690F"/>
    <w:rsid w:val="006D24A3"/>
    <w:rsid w:val="006D3E7D"/>
    <w:rsid w:val="006D3FC4"/>
    <w:rsid w:val="006D4074"/>
    <w:rsid w:val="006D4AE1"/>
    <w:rsid w:val="006D7AEC"/>
    <w:rsid w:val="006E04FF"/>
    <w:rsid w:val="006E18BC"/>
    <w:rsid w:val="006E3DFC"/>
    <w:rsid w:val="006E3FCB"/>
    <w:rsid w:val="006E6444"/>
    <w:rsid w:val="006E6754"/>
    <w:rsid w:val="006E73F7"/>
    <w:rsid w:val="006E7704"/>
    <w:rsid w:val="006F3F0A"/>
    <w:rsid w:val="006F7D3C"/>
    <w:rsid w:val="0070244F"/>
    <w:rsid w:val="00702D33"/>
    <w:rsid w:val="00704A3C"/>
    <w:rsid w:val="00704D28"/>
    <w:rsid w:val="00706A0F"/>
    <w:rsid w:val="00706AB7"/>
    <w:rsid w:val="00706FEB"/>
    <w:rsid w:val="007070AC"/>
    <w:rsid w:val="007074AB"/>
    <w:rsid w:val="007109CF"/>
    <w:rsid w:val="007114E8"/>
    <w:rsid w:val="00715AC1"/>
    <w:rsid w:val="00723E98"/>
    <w:rsid w:val="00724705"/>
    <w:rsid w:val="00724CA8"/>
    <w:rsid w:val="00725441"/>
    <w:rsid w:val="00725D66"/>
    <w:rsid w:val="00726376"/>
    <w:rsid w:val="007265DC"/>
    <w:rsid w:val="007271FD"/>
    <w:rsid w:val="007311BE"/>
    <w:rsid w:val="0073389D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654E8"/>
    <w:rsid w:val="0077084B"/>
    <w:rsid w:val="00772B97"/>
    <w:rsid w:val="00773DE0"/>
    <w:rsid w:val="00774B32"/>
    <w:rsid w:val="00776E38"/>
    <w:rsid w:val="00780218"/>
    <w:rsid w:val="007814A8"/>
    <w:rsid w:val="007817DC"/>
    <w:rsid w:val="00782988"/>
    <w:rsid w:val="00782D81"/>
    <w:rsid w:val="00783621"/>
    <w:rsid w:val="007838F6"/>
    <w:rsid w:val="00783C10"/>
    <w:rsid w:val="00785E93"/>
    <w:rsid w:val="00785F84"/>
    <w:rsid w:val="007864B8"/>
    <w:rsid w:val="00786CE8"/>
    <w:rsid w:val="00787A56"/>
    <w:rsid w:val="00791AD7"/>
    <w:rsid w:val="007922E0"/>
    <w:rsid w:val="00793B45"/>
    <w:rsid w:val="00794716"/>
    <w:rsid w:val="00794815"/>
    <w:rsid w:val="00795742"/>
    <w:rsid w:val="00797AF2"/>
    <w:rsid w:val="007A0021"/>
    <w:rsid w:val="007A0BC1"/>
    <w:rsid w:val="007A0EDA"/>
    <w:rsid w:val="007A45A9"/>
    <w:rsid w:val="007A6FCA"/>
    <w:rsid w:val="007A71BE"/>
    <w:rsid w:val="007A7625"/>
    <w:rsid w:val="007B08A6"/>
    <w:rsid w:val="007B0BEE"/>
    <w:rsid w:val="007B2236"/>
    <w:rsid w:val="007B251D"/>
    <w:rsid w:val="007B3377"/>
    <w:rsid w:val="007B341F"/>
    <w:rsid w:val="007B49C5"/>
    <w:rsid w:val="007C192C"/>
    <w:rsid w:val="007C5226"/>
    <w:rsid w:val="007D153D"/>
    <w:rsid w:val="007D7709"/>
    <w:rsid w:val="007E24B0"/>
    <w:rsid w:val="007E2F35"/>
    <w:rsid w:val="007E522C"/>
    <w:rsid w:val="007E6B4B"/>
    <w:rsid w:val="007E7C95"/>
    <w:rsid w:val="007F0867"/>
    <w:rsid w:val="007F27B1"/>
    <w:rsid w:val="007F2B3E"/>
    <w:rsid w:val="007F3A6B"/>
    <w:rsid w:val="007F4768"/>
    <w:rsid w:val="007F4CA9"/>
    <w:rsid w:val="007F51B3"/>
    <w:rsid w:val="007F6A35"/>
    <w:rsid w:val="00800ED8"/>
    <w:rsid w:val="008034A4"/>
    <w:rsid w:val="008035B8"/>
    <w:rsid w:val="00804B8D"/>
    <w:rsid w:val="00806BCD"/>
    <w:rsid w:val="00806DFA"/>
    <w:rsid w:val="00810A81"/>
    <w:rsid w:val="008119A3"/>
    <w:rsid w:val="00812894"/>
    <w:rsid w:val="0081772D"/>
    <w:rsid w:val="00820E89"/>
    <w:rsid w:val="00821CEC"/>
    <w:rsid w:val="00823452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60902"/>
    <w:rsid w:val="008648CE"/>
    <w:rsid w:val="00864B03"/>
    <w:rsid w:val="00864FE2"/>
    <w:rsid w:val="0086569F"/>
    <w:rsid w:val="008657A7"/>
    <w:rsid w:val="00871D79"/>
    <w:rsid w:val="0087270D"/>
    <w:rsid w:val="00875612"/>
    <w:rsid w:val="008759D2"/>
    <w:rsid w:val="00875B41"/>
    <w:rsid w:val="008800DA"/>
    <w:rsid w:val="00880B26"/>
    <w:rsid w:val="008819B4"/>
    <w:rsid w:val="008825B3"/>
    <w:rsid w:val="0088291C"/>
    <w:rsid w:val="00884473"/>
    <w:rsid w:val="00885F42"/>
    <w:rsid w:val="0089249E"/>
    <w:rsid w:val="0089265D"/>
    <w:rsid w:val="00892F06"/>
    <w:rsid w:val="00893017"/>
    <w:rsid w:val="008969D0"/>
    <w:rsid w:val="00897085"/>
    <w:rsid w:val="008A00D9"/>
    <w:rsid w:val="008A0202"/>
    <w:rsid w:val="008A0D4A"/>
    <w:rsid w:val="008A1BD7"/>
    <w:rsid w:val="008A4D14"/>
    <w:rsid w:val="008A51E7"/>
    <w:rsid w:val="008A6452"/>
    <w:rsid w:val="008B03F7"/>
    <w:rsid w:val="008B21F5"/>
    <w:rsid w:val="008B4C96"/>
    <w:rsid w:val="008B6F21"/>
    <w:rsid w:val="008B6FF6"/>
    <w:rsid w:val="008B78B3"/>
    <w:rsid w:val="008C184A"/>
    <w:rsid w:val="008C1B5B"/>
    <w:rsid w:val="008C2A4C"/>
    <w:rsid w:val="008C2F46"/>
    <w:rsid w:val="008C3A2E"/>
    <w:rsid w:val="008C3C24"/>
    <w:rsid w:val="008C4076"/>
    <w:rsid w:val="008C4647"/>
    <w:rsid w:val="008C6AA7"/>
    <w:rsid w:val="008C6D7A"/>
    <w:rsid w:val="008D33F3"/>
    <w:rsid w:val="008D3EFF"/>
    <w:rsid w:val="008D4A75"/>
    <w:rsid w:val="008D4E2E"/>
    <w:rsid w:val="008D5541"/>
    <w:rsid w:val="008D6275"/>
    <w:rsid w:val="008D6FD5"/>
    <w:rsid w:val="008E1A7C"/>
    <w:rsid w:val="008E281D"/>
    <w:rsid w:val="008E3FA1"/>
    <w:rsid w:val="008E43FD"/>
    <w:rsid w:val="008E5A55"/>
    <w:rsid w:val="008F04B5"/>
    <w:rsid w:val="008F147A"/>
    <w:rsid w:val="008F3316"/>
    <w:rsid w:val="008F4221"/>
    <w:rsid w:val="008F4B10"/>
    <w:rsid w:val="00900B96"/>
    <w:rsid w:val="0090372F"/>
    <w:rsid w:val="009037BD"/>
    <w:rsid w:val="00904A13"/>
    <w:rsid w:val="00905F4B"/>
    <w:rsid w:val="00906CE6"/>
    <w:rsid w:val="009074D5"/>
    <w:rsid w:val="00907EC6"/>
    <w:rsid w:val="00912EB2"/>
    <w:rsid w:val="00913FEC"/>
    <w:rsid w:val="009153F5"/>
    <w:rsid w:val="0091572A"/>
    <w:rsid w:val="00916EFF"/>
    <w:rsid w:val="009177EC"/>
    <w:rsid w:val="00917CA8"/>
    <w:rsid w:val="009260B6"/>
    <w:rsid w:val="00926A04"/>
    <w:rsid w:val="00927CC1"/>
    <w:rsid w:val="009312D0"/>
    <w:rsid w:val="00932347"/>
    <w:rsid w:val="00933631"/>
    <w:rsid w:val="0093732D"/>
    <w:rsid w:val="00937DA9"/>
    <w:rsid w:val="00942AF2"/>
    <w:rsid w:val="00945604"/>
    <w:rsid w:val="009504FF"/>
    <w:rsid w:val="00952817"/>
    <w:rsid w:val="00952A91"/>
    <w:rsid w:val="0095345F"/>
    <w:rsid w:val="0095355B"/>
    <w:rsid w:val="00955009"/>
    <w:rsid w:val="009604C5"/>
    <w:rsid w:val="009606BC"/>
    <w:rsid w:val="00961D8E"/>
    <w:rsid w:val="00963B92"/>
    <w:rsid w:val="00963CC3"/>
    <w:rsid w:val="00964080"/>
    <w:rsid w:val="009655BE"/>
    <w:rsid w:val="009661D3"/>
    <w:rsid w:val="00971E52"/>
    <w:rsid w:val="00976A1A"/>
    <w:rsid w:val="00976EDF"/>
    <w:rsid w:val="0098031F"/>
    <w:rsid w:val="009827F5"/>
    <w:rsid w:val="00984C03"/>
    <w:rsid w:val="009873E2"/>
    <w:rsid w:val="0099027B"/>
    <w:rsid w:val="00994885"/>
    <w:rsid w:val="0099517C"/>
    <w:rsid w:val="009962E8"/>
    <w:rsid w:val="009963B3"/>
    <w:rsid w:val="009A078B"/>
    <w:rsid w:val="009A093A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2A4D"/>
    <w:rsid w:val="009C3BE6"/>
    <w:rsid w:val="009C3F8A"/>
    <w:rsid w:val="009C4CCD"/>
    <w:rsid w:val="009C5A72"/>
    <w:rsid w:val="009D1C5D"/>
    <w:rsid w:val="009D31DB"/>
    <w:rsid w:val="009D395F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E68DC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1083C"/>
    <w:rsid w:val="00A12324"/>
    <w:rsid w:val="00A12B81"/>
    <w:rsid w:val="00A1377B"/>
    <w:rsid w:val="00A15964"/>
    <w:rsid w:val="00A15D9D"/>
    <w:rsid w:val="00A16E62"/>
    <w:rsid w:val="00A20ED0"/>
    <w:rsid w:val="00A21C89"/>
    <w:rsid w:val="00A25ED0"/>
    <w:rsid w:val="00A266B0"/>
    <w:rsid w:val="00A31F94"/>
    <w:rsid w:val="00A32EEC"/>
    <w:rsid w:val="00A34B28"/>
    <w:rsid w:val="00A34F0F"/>
    <w:rsid w:val="00A3663B"/>
    <w:rsid w:val="00A37501"/>
    <w:rsid w:val="00A42471"/>
    <w:rsid w:val="00A43806"/>
    <w:rsid w:val="00A44151"/>
    <w:rsid w:val="00A458ED"/>
    <w:rsid w:val="00A45D50"/>
    <w:rsid w:val="00A46B4A"/>
    <w:rsid w:val="00A47C12"/>
    <w:rsid w:val="00A51BE5"/>
    <w:rsid w:val="00A52066"/>
    <w:rsid w:val="00A52BF7"/>
    <w:rsid w:val="00A538C1"/>
    <w:rsid w:val="00A55E9E"/>
    <w:rsid w:val="00A55F33"/>
    <w:rsid w:val="00A56F58"/>
    <w:rsid w:val="00A613BA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2F2A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67C"/>
    <w:rsid w:val="00AB5C6C"/>
    <w:rsid w:val="00AB605B"/>
    <w:rsid w:val="00AC1D2D"/>
    <w:rsid w:val="00AC1DB8"/>
    <w:rsid w:val="00AC3685"/>
    <w:rsid w:val="00AC3C7A"/>
    <w:rsid w:val="00AC3DE2"/>
    <w:rsid w:val="00AC43BB"/>
    <w:rsid w:val="00AC575F"/>
    <w:rsid w:val="00AC58BD"/>
    <w:rsid w:val="00AC685A"/>
    <w:rsid w:val="00AD015A"/>
    <w:rsid w:val="00AD0488"/>
    <w:rsid w:val="00AD37AC"/>
    <w:rsid w:val="00AD4DB7"/>
    <w:rsid w:val="00AD61DD"/>
    <w:rsid w:val="00AD7350"/>
    <w:rsid w:val="00AE0BBF"/>
    <w:rsid w:val="00AE0F02"/>
    <w:rsid w:val="00AE1FC1"/>
    <w:rsid w:val="00AE406B"/>
    <w:rsid w:val="00AE4988"/>
    <w:rsid w:val="00AE6CCF"/>
    <w:rsid w:val="00AE7C66"/>
    <w:rsid w:val="00AF11C0"/>
    <w:rsid w:val="00AF2124"/>
    <w:rsid w:val="00AF2F19"/>
    <w:rsid w:val="00AF4302"/>
    <w:rsid w:val="00AF6E21"/>
    <w:rsid w:val="00AF78AB"/>
    <w:rsid w:val="00AF7F27"/>
    <w:rsid w:val="00AF7F33"/>
    <w:rsid w:val="00B011F5"/>
    <w:rsid w:val="00B044F6"/>
    <w:rsid w:val="00B06769"/>
    <w:rsid w:val="00B10D84"/>
    <w:rsid w:val="00B110DC"/>
    <w:rsid w:val="00B11370"/>
    <w:rsid w:val="00B11A7A"/>
    <w:rsid w:val="00B11EB6"/>
    <w:rsid w:val="00B16051"/>
    <w:rsid w:val="00B209BA"/>
    <w:rsid w:val="00B20AF7"/>
    <w:rsid w:val="00B20CB4"/>
    <w:rsid w:val="00B212C3"/>
    <w:rsid w:val="00B22015"/>
    <w:rsid w:val="00B2218B"/>
    <w:rsid w:val="00B2290A"/>
    <w:rsid w:val="00B22B6E"/>
    <w:rsid w:val="00B2419E"/>
    <w:rsid w:val="00B25962"/>
    <w:rsid w:val="00B26836"/>
    <w:rsid w:val="00B3006B"/>
    <w:rsid w:val="00B300F7"/>
    <w:rsid w:val="00B32575"/>
    <w:rsid w:val="00B32A55"/>
    <w:rsid w:val="00B3643D"/>
    <w:rsid w:val="00B36497"/>
    <w:rsid w:val="00B36897"/>
    <w:rsid w:val="00B3706F"/>
    <w:rsid w:val="00B42021"/>
    <w:rsid w:val="00B422C0"/>
    <w:rsid w:val="00B4274F"/>
    <w:rsid w:val="00B42B92"/>
    <w:rsid w:val="00B42BD1"/>
    <w:rsid w:val="00B42C5C"/>
    <w:rsid w:val="00B46EF2"/>
    <w:rsid w:val="00B52B3A"/>
    <w:rsid w:val="00B52B58"/>
    <w:rsid w:val="00B533AA"/>
    <w:rsid w:val="00B53AAD"/>
    <w:rsid w:val="00B540D4"/>
    <w:rsid w:val="00B559C2"/>
    <w:rsid w:val="00B55DDA"/>
    <w:rsid w:val="00B60128"/>
    <w:rsid w:val="00B61DB2"/>
    <w:rsid w:val="00B622BE"/>
    <w:rsid w:val="00B628BD"/>
    <w:rsid w:val="00B62FB0"/>
    <w:rsid w:val="00B6365A"/>
    <w:rsid w:val="00B6416D"/>
    <w:rsid w:val="00B64332"/>
    <w:rsid w:val="00B65452"/>
    <w:rsid w:val="00B70F20"/>
    <w:rsid w:val="00B74D9B"/>
    <w:rsid w:val="00B77F43"/>
    <w:rsid w:val="00B80CF0"/>
    <w:rsid w:val="00B81238"/>
    <w:rsid w:val="00B8141E"/>
    <w:rsid w:val="00B86549"/>
    <w:rsid w:val="00B86F27"/>
    <w:rsid w:val="00B879A3"/>
    <w:rsid w:val="00B9292E"/>
    <w:rsid w:val="00B932A2"/>
    <w:rsid w:val="00B95566"/>
    <w:rsid w:val="00B95FDC"/>
    <w:rsid w:val="00BA05B7"/>
    <w:rsid w:val="00BA1128"/>
    <w:rsid w:val="00BA2163"/>
    <w:rsid w:val="00BA245F"/>
    <w:rsid w:val="00BA4332"/>
    <w:rsid w:val="00BB0273"/>
    <w:rsid w:val="00BB065C"/>
    <w:rsid w:val="00BB0E5A"/>
    <w:rsid w:val="00BB48F9"/>
    <w:rsid w:val="00BB4A4B"/>
    <w:rsid w:val="00BB5AF3"/>
    <w:rsid w:val="00BB6540"/>
    <w:rsid w:val="00BB70A9"/>
    <w:rsid w:val="00BB7ED2"/>
    <w:rsid w:val="00BC1FD5"/>
    <w:rsid w:val="00BC2B5B"/>
    <w:rsid w:val="00BC3023"/>
    <w:rsid w:val="00BC4D24"/>
    <w:rsid w:val="00BD118D"/>
    <w:rsid w:val="00BD2487"/>
    <w:rsid w:val="00BD281F"/>
    <w:rsid w:val="00BD2B08"/>
    <w:rsid w:val="00BD3677"/>
    <w:rsid w:val="00BD4892"/>
    <w:rsid w:val="00BD4A6E"/>
    <w:rsid w:val="00BD5F6C"/>
    <w:rsid w:val="00BD6F75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32AC"/>
    <w:rsid w:val="00BF45A2"/>
    <w:rsid w:val="00BF761A"/>
    <w:rsid w:val="00BF7C30"/>
    <w:rsid w:val="00C00455"/>
    <w:rsid w:val="00C0121C"/>
    <w:rsid w:val="00C01DF0"/>
    <w:rsid w:val="00C01ED9"/>
    <w:rsid w:val="00C046CE"/>
    <w:rsid w:val="00C0613E"/>
    <w:rsid w:val="00C073CF"/>
    <w:rsid w:val="00C10363"/>
    <w:rsid w:val="00C126F9"/>
    <w:rsid w:val="00C155CE"/>
    <w:rsid w:val="00C164A9"/>
    <w:rsid w:val="00C164CC"/>
    <w:rsid w:val="00C171B3"/>
    <w:rsid w:val="00C17B4F"/>
    <w:rsid w:val="00C17CBF"/>
    <w:rsid w:val="00C208F0"/>
    <w:rsid w:val="00C21467"/>
    <w:rsid w:val="00C229C9"/>
    <w:rsid w:val="00C231AA"/>
    <w:rsid w:val="00C25727"/>
    <w:rsid w:val="00C273A7"/>
    <w:rsid w:val="00C27606"/>
    <w:rsid w:val="00C30A74"/>
    <w:rsid w:val="00C321AA"/>
    <w:rsid w:val="00C321B7"/>
    <w:rsid w:val="00C33136"/>
    <w:rsid w:val="00C33FE1"/>
    <w:rsid w:val="00C3689D"/>
    <w:rsid w:val="00C36B3D"/>
    <w:rsid w:val="00C36EC0"/>
    <w:rsid w:val="00C41840"/>
    <w:rsid w:val="00C42F3E"/>
    <w:rsid w:val="00C42F71"/>
    <w:rsid w:val="00C44F3B"/>
    <w:rsid w:val="00C453B1"/>
    <w:rsid w:val="00C459BD"/>
    <w:rsid w:val="00C47BD1"/>
    <w:rsid w:val="00C50493"/>
    <w:rsid w:val="00C505D4"/>
    <w:rsid w:val="00C51292"/>
    <w:rsid w:val="00C53DBD"/>
    <w:rsid w:val="00C55466"/>
    <w:rsid w:val="00C55BAE"/>
    <w:rsid w:val="00C5698A"/>
    <w:rsid w:val="00C60F2C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2256"/>
    <w:rsid w:val="00C8328A"/>
    <w:rsid w:val="00C84187"/>
    <w:rsid w:val="00C8567B"/>
    <w:rsid w:val="00C859F4"/>
    <w:rsid w:val="00C87205"/>
    <w:rsid w:val="00C90045"/>
    <w:rsid w:val="00C903D6"/>
    <w:rsid w:val="00C932E9"/>
    <w:rsid w:val="00C9381A"/>
    <w:rsid w:val="00C9467B"/>
    <w:rsid w:val="00C9659D"/>
    <w:rsid w:val="00CA002A"/>
    <w:rsid w:val="00CA26D2"/>
    <w:rsid w:val="00CA3AD8"/>
    <w:rsid w:val="00CA483C"/>
    <w:rsid w:val="00CA4D75"/>
    <w:rsid w:val="00CA5055"/>
    <w:rsid w:val="00CA5183"/>
    <w:rsid w:val="00CA5431"/>
    <w:rsid w:val="00CA65CC"/>
    <w:rsid w:val="00CB0642"/>
    <w:rsid w:val="00CB0BA5"/>
    <w:rsid w:val="00CB1917"/>
    <w:rsid w:val="00CB2291"/>
    <w:rsid w:val="00CB59F9"/>
    <w:rsid w:val="00CB69BE"/>
    <w:rsid w:val="00CC1DEF"/>
    <w:rsid w:val="00CC3AE9"/>
    <w:rsid w:val="00CC5C2E"/>
    <w:rsid w:val="00CC5D5A"/>
    <w:rsid w:val="00CC6C7B"/>
    <w:rsid w:val="00CD027F"/>
    <w:rsid w:val="00CD1130"/>
    <w:rsid w:val="00CD1601"/>
    <w:rsid w:val="00CD39D7"/>
    <w:rsid w:val="00CD42E1"/>
    <w:rsid w:val="00CD751A"/>
    <w:rsid w:val="00CD7591"/>
    <w:rsid w:val="00CE18B4"/>
    <w:rsid w:val="00CE19BB"/>
    <w:rsid w:val="00CE2AD3"/>
    <w:rsid w:val="00CE477F"/>
    <w:rsid w:val="00CE5880"/>
    <w:rsid w:val="00CE78E2"/>
    <w:rsid w:val="00CF1129"/>
    <w:rsid w:val="00CF29BE"/>
    <w:rsid w:val="00CF2CCF"/>
    <w:rsid w:val="00CF347E"/>
    <w:rsid w:val="00CF6C7D"/>
    <w:rsid w:val="00D00C13"/>
    <w:rsid w:val="00D0123A"/>
    <w:rsid w:val="00D0155D"/>
    <w:rsid w:val="00D018E9"/>
    <w:rsid w:val="00D01B35"/>
    <w:rsid w:val="00D01FD9"/>
    <w:rsid w:val="00D035C3"/>
    <w:rsid w:val="00D102E2"/>
    <w:rsid w:val="00D10E12"/>
    <w:rsid w:val="00D12F58"/>
    <w:rsid w:val="00D137BF"/>
    <w:rsid w:val="00D14FF1"/>
    <w:rsid w:val="00D1522A"/>
    <w:rsid w:val="00D15622"/>
    <w:rsid w:val="00D1587E"/>
    <w:rsid w:val="00D16157"/>
    <w:rsid w:val="00D162A1"/>
    <w:rsid w:val="00D17A68"/>
    <w:rsid w:val="00D2056B"/>
    <w:rsid w:val="00D21B01"/>
    <w:rsid w:val="00D21FB9"/>
    <w:rsid w:val="00D24A37"/>
    <w:rsid w:val="00D251AF"/>
    <w:rsid w:val="00D311A0"/>
    <w:rsid w:val="00D318FB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C92"/>
    <w:rsid w:val="00D47D1F"/>
    <w:rsid w:val="00D50ACE"/>
    <w:rsid w:val="00D50C59"/>
    <w:rsid w:val="00D51175"/>
    <w:rsid w:val="00D51F9C"/>
    <w:rsid w:val="00D537ED"/>
    <w:rsid w:val="00D552C9"/>
    <w:rsid w:val="00D567E4"/>
    <w:rsid w:val="00D56EDD"/>
    <w:rsid w:val="00D57078"/>
    <w:rsid w:val="00D573AA"/>
    <w:rsid w:val="00D600A8"/>
    <w:rsid w:val="00D601C1"/>
    <w:rsid w:val="00D609A9"/>
    <w:rsid w:val="00D60DF6"/>
    <w:rsid w:val="00D65A57"/>
    <w:rsid w:val="00D6710F"/>
    <w:rsid w:val="00D707C1"/>
    <w:rsid w:val="00D72969"/>
    <w:rsid w:val="00D73498"/>
    <w:rsid w:val="00D73B7B"/>
    <w:rsid w:val="00D75FC8"/>
    <w:rsid w:val="00D80AC4"/>
    <w:rsid w:val="00D81AD4"/>
    <w:rsid w:val="00D821FA"/>
    <w:rsid w:val="00D83846"/>
    <w:rsid w:val="00D8413A"/>
    <w:rsid w:val="00D844E0"/>
    <w:rsid w:val="00D8508C"/>
    <w:rsid w:val="00D8552F"/>
    <w:rsid w:val="00D879CA"/>
    <w:rsid w:val="00D918DB"/>
    <w:rsid w:val="00D93436"/>
    <w:rsid w:val="00D97AB4"/>
    <w:rsid w:val="00DA5259"/>
    <w:rsid w:val="00DA5421"/>
    <w:rsid w:val="00DA57A8"/>
    <w:rsid w:val="00DA5BD8"/>
    <w:rsid w:val="00DA7CC1"/>
    <w:rsid w:val="00DB4387"/>
    <w:rsid w:val="00DC3F3C"/>
    <w:rsid w:val="00DC4FA1"/>
    <w:rsid w:val="00DC638C"/>
    <w:rsid w:val="00DC662B"/>
    <w:rsid w:val="00DC6958"/>
    <w:rsid w:val="00DD09E0"/>
    <w:rsid w:val="00DD2490"/>
    <w:rsid w:val="00DD2604"/>
    <w:rsid w:val="00DD45E2"/>
    <w:rsid w:val="00DD4B41"/>
    <w:rsid w:val="00DD534A"/>
    <w:rsid w:val="00DD53BB"/>
    <w:rsid w:val="00DD740E"/>
    <w:rsid w:val="00DD7A9B"/>
    <w:rsid w:val="00DE1088"/>
    <w:rsid w:val="00DE1CEE"/>
    <w:rsid w:val="00DE3AAE"/>
    <w:rsid w:val="00DE69EE"/>
    <w:rsid w:val="00DE6F1E"/>
    <w:rsid w:val="00DE742D"/>
    <w:rsid w:val="00DE78D9"/>
    <w:rsid w:val="00DF1AEC"/>
    <w:rsid w:val="00DF234E"/>
    <w:rsid w:val="00DF25AE"/>
    <w:rsid w:val="00DF28B1"/>
    <w:rsid w:val="00DF44F5"/>
    <w:rsid w:val="00DF743E"/>
    <w:rsid w:val="00DF7895"/>
    <w:rsid w:val="00E009ED"/>
    <w:rsid w:val="00E00B89"/>
    <w:rsid w:val="00E01400"/>
    <w:rsid w:val="00E016FA"/>
    <w:rsid w:val="00E03465"/>
    <w:rsid w:val="00E03BA9"/>
    <w:rsid w:val="00E04646"/>
    <w:rsid w:val="00E05088"/>
    <w:rsid w:val="00E0568C"/>
    <w:rsid w:val="00E06BCD"/>
    <w:rsid w:val="00E07B3D"/>
    <w:rsid w:val="00E108C4"/>
    <w:rsid w:val="00E10F1D"/>
    <w:rsid w:val="00E11E9A"/>
    <w:rsid w:val="00E135BE"/>
    <w:rsid w:val="00E13EFB"/>
    <w:rsid w:val="00E141B2"/>
    <w:rsid w:val="00E15A46"/>
    <w:rsid w:val="00E15CA3"/>
    <w:rsid w:val="00E176B4"/>
    <w:rsid w:val="00E17B3F"/>
    <w:rsid w:val="00E2067B"/>
    <w:rsid w:val="00E218E2"/>
    <w:rsid w:val="00E22268"/>
    <w:rsid w:val="00E2355C"/>
    <w:rsid w:val="00E2397E"/>
    <w:rsid w:val="00E24F1E"/>
    <w:rsid w:val="00E24FDD"/>
    <w:rsid w:val="00E26B0C"/>
    <w:rsid w:val="00E328E7"/>
    <w:rsid w:val="00E33AEB"/>
    <w:rsid w:val="00E33FC6"/>
    <w:rsid w:val="00E3697A"/>
    <w:rsid w:val="00E3728B"/>
    <w:rsid w:val="00E40F7B"/>
    <w:rsid w:val="00E4120A"/>
    <w:rsid w:val="00E42C8E"/>
    <w:rsid w:val="00E437F5"/>
    <w:rsid w:val="00E44E87"/>
    <w:rsid w:val="00E45564"/>
    <w:rsid w:val="00E45B8B"/>
    <w:rsid w:val="00E45FD0"/>
    <w:rsid w:val="00E46A3C"/>
    <w:rsid w:val="00E46D27"/>
    <w:rsid w:val="00E514B8"/>
    <w:rsid w:val="00E51625"/>
    <w:rsid w:val="00E524A1"/>
    <w:rsid w:val="00E538CC"/>
    <w:rsid w:val="00E544F4"/>
    <w:rsid w:val="00E607B7"/>
    <w:rsid w:val="00E623D5"/>
    <w:rsid w:val="00E623F0"/>
    <w:rsid w:val="00E656F7"/>
    <w:rsid w:val="00E67395"/>
    <w:rsid w:val="00E67616"/>
    <w:rsid w:val="00E679E2"/>
    <w:rsid w:val="00E7047F"/>
    <w:rsid w:val="00E70E4D"/>
    <w:rsid w:val="00E72CB9"/>
    <w:rsid w:val="00E7313F"/>
    <w:rsid w:val="00E73BCB"/>
    <w:rsid w:val="00E73D7C"/>
    <w:rsid w:val="00E74924"/>
    <w:rsid w:val="00E75ACB"/>
    <w:rsid w:val="00E80876"/>
    <w:rsid w:val="00E81E66"/>
    <w:rsid w:val="00E85C68"/>
    <w:rsid w:val="00E9007D"/>
    <w:rsid w:val="00E90F5C"/>
    <w:rsid w:val="00E9108F"/>
    <w:rsid w:val="00E91EEC"/>
    <w:rsid w:val="00EA07A3"/>
    <w:rsid w:val="00EA34CF"/>
    <w:rsid w:val="00EA56FC"/>
    <w:rsid w:val="00EA617C"/>
    <w:rsid w:val="00EA67A7"/>
    <w:rsid w:val="00EB21DD"/>
    <w:rsid w:val="00EB2472"/>
    <w:rsid w:val="00EB3348"/>
    <w:rsid w:val="00EB5DCD"/>
    <w:rsid w:val="00EB66D6"/>
    <w:rsid w:val="00EB68B5"/>
    <w:rsid w:val="00EB6C2C"/>
    <w:rsid w:val="00EC0352"/>
    <w:rsid w:val="00EC1411"/>
    <w:rsid w:val="00EC17C3"/>
    <w:rsid w:val="00EC2846"/>
    <w:rsid w:val="00EC4690"/>
    <w:rsid w:val="00EC4B1E"/>
    <w:rsid w:val="00EC5847"/>
    <w:rsid w:val="00EC5D82"/>
    <w:rsid w:val="00ED0B81"/>
    <w:rsid w:val="00ED0FC0"/>
    <w:rsid w:val="00ED22D9"/>
    <w:rsid w:val="00ED3937"/>
    <w:rsid w:val="00ED3C09"/>
    <w:rsid w:val="00ED49D1"/>
    <w:rsid w:val="00ED578B"/>
    <w:rsid w:val="00ED6B53"/>
    <w:rsid w:val="00EE3B24"/>
    <w:rsid w:val="00EE503C"/>
    <w:rsid w:val="00EF15BF"/>
    <w:rsid w:val="00EF3AD2"/>
    <w:rsid w:val="00EF43EB"/>
    <w:rsid w:val="00EF5161"/>
    <w:rsid w:val="00EF6C16"/>
    <w:rsid w:val="00F01E31"/>
    <w:rsid w:val="00F01EFC"/>
    <w:rsid w:val="00F03F69"/>
    <w:rsid w:val="00F04148"/>
    <w:rsid w:val="00F0694F"/>
    <w:rsid w:val="00F07E7C"/>
    <w:rsid w:val="00F11351"/>
    <w:rsid w:val="00F1336F"/>
    <w:rsid w:val="00F133E9"/>
    <w:rsid w:val="00F14286"/>
    <w:rsid w:val="00F14431"/>
    <w:rsid w:val="00F1586C"/>
    <w:rsid w:val="00F16D37"/>
    <w:rsid w:val="00F17BD9"/>
    <w:rsid w:val="00F215E1"/>
    <w:rsid w:val="00F21DA8"/>
    <w:rsid w:val="00F23646"/>
    <w:rsid w:val="00F23DBC"/>
    <w:rsid w:val="00F258A6"/>
    <w:rsid w:val="00F27559"/>
    <w:rsid w:val="00F30036"/>
    <w:rsid w:val="00F30E80"/>
    <w:rsid w:val="00F317B2"/>
    <w:rsid w:val="00F335B5"/>
    <w:rsid w:val="00F33C48"/>
    <w:rsid w:val="00F355F0"/>
    <w:rsid w:val="00F36937"/>
    <w:rsid w:val="00F36FF2"/>
    <w:rsid w:val="00F40100"/>
    <w:rsid w:val="00F40FB0"/>
    <w:rsid w:val="00F45523"/>
    <w:rsid w:val="00F50900"/>
    <w:rsid w:val="00F51C55"/>
    <w:rsid w:val="00F528A6"/>
    <w:rsid w:val="00F52CB6"/>
    <w:rsid w:val="00F52DC7"/>
    <w:rsid w:val="00F53972"/>
    <w:rsid w:val="00F53EC7"/>
    <w:rsid w:val="00F550E4"/>
    <w:rsid w:val="00F5566F"/>
    <w:rsid w:val="00F55E68"/>
    <w:rsid w:val="00F56259"/>
    <w:rsid w:val="00F563E9"/>
    <w:rsid w:val="00F5734A"/>
    <w:rsid w:val="00F57632"/>
    <w:rsid w:val="00F576FB"/>
    <w:rsid w:val="00F60D90"/>
    <w:rsid w:val="00F62E6D"/>
    <w:rsid w:val="00F63C14"/>
    <w:rsid w:val="00F6653D"/>
    <w:rsid w:val="00F66A8B"/>
    <w:rsid w:val="00F70245"/>
    <w:rsid w:val="00F70C32"/>
    <w:rsid w:val="00F7245B"/>
    <w:rsid w:val="00F77D60"/>
    <w:rsid w:val="00F800D3"/>
    <w:rsid w:val="00F814E6"/>
    <w:rsid w:val="00F81BC4"/>
    <w:rsid w:val="00F830A0"/>
    <w:rsid w:val="00F835EB"/>
    <w:rsid w:val="00F83A4F"/>
    <w:rsid w:val="00F84B2B"/>
    <w:rsid w:val="00F85CA2"/>
    <w:rsid w:val="00F87B56"/>
    <w:rsid w:val="00F935B6"/>
    <w:rsid w:val="00F97348"/>
    <w:rsid w:val="00F974C1"/>
    <w:rsid w:val="00FA2728"/>
    <w:rsid w:val="00FA3C6C"/>
    <w:rsid w:val="00FA3E01"/>
    <w:rsid w:val="00FA4496"/>
    <w:rsid w:val="00FA4D82"/>
    <w:rsid w:val="00FA5916"/>
    <w:rsid w:val="00FA6CCA"/>
    <w:rsid w:val="00FA7710"/>
    <w:rsid w:val="00FB0E43"/>
    <w:rsid w:val="00FB30B8"/>
    <w:rsid w:val="00FB3711"/>
    <w:rsid w:val="00FB5911"/>
    <w:rsid w:val="00FB7496"/>
    <w:rsid w:val="00FB7B12"/>
    <w:rsid w:val="00FC2C21"/>
    <w:rsid w:val="00FC30C2"/>
    <w:rsid w:val="00FC3708"/>
    <w:rsid w:val="00FD09AC"/>
    <w:rsid w:val="00FD09C7"/>
    <w:rsid w:val="00FD1B8B"/>
    <w:rsid w:val="00FD2625"/>
    <w:rsid w:val="00FD2B9B"/>
    <w:rsid w:val="00FD562B"/>
    <w:rsid w:val="00FD5656"/>
    <w:rsid w:val="00FE26F6"/>
    <w:rsid w:val="00FE4300"/>
    <w:rsid w:val="00FE5D52"/>
    <w:rsid w:val="00FE7191"/>
    <w:rsid w:val="00FF0010"/>
    <w:rsid w:val="00FF0A6B"/>
    <w:rsid w:val="00FF1F80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643B8E"/>
  <w15:docId w15:val="{A24595F8-240F-4EF0-82D7-DEADDDFA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FA272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semiHidden/>
    <w:rsid w:val="008E3FA1"/>
    <w:rPr>
      <w:color w:val="808080"/>
    </w:rPr>
  </w:style>
  <w:style w:type="paragraph" w:styleId="Revisin">
    <w:name w:val="Revision"/>
    <w:hidden/>
    <w:semiHidden/>
    <w:rsid w:val="005A1C9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hyperlink" Target="http://www.thatquiz.org/es-p/matematicas/conjuntos/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www.escolares.net/matematicas/los-conjunto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7CBD1-193F-403A-B981-A08DDA685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2468</Words>
  <Characters>13577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16013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Johana Montejo Rozo</cp:lastModifiedBy>
  <cp:revision>16</cp:revision>
  <dcterms:created xsi:type="dcterms:W3CDTF">2015-03-05T13:20:00Z</dcterms:created>
  <dcterms:modified xsi:type="dcterms:W3CDTF">2015-03-17T22:07:00Z</dcterms:modified>
  <cp:category/>
</cp:coreProperties>
</file>