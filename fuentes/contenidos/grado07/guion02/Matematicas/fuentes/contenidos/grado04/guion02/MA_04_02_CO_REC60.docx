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1A22D17" w:rsidR="006D02A8" w:rsidRPr="00E40545" w:rsidRDefault="00FC1990" w:rsidP="00CB02D2">
      <w:pPr>
        <w:rPr>
          <w:rFonts w:ascii="Times New Roman" w:hAnsi="Times New Roman" w:cs="Times New Roman"/>
          <w:color w:val="000000"/>
          <w:lang w:val="es-ES"/>
        </w:rPr>
      </w:pPr>
      <w:r w:rsidRPr="00E40545">
        <w:rPr>
          <w:rFonts w:ascii="Times New Roman" w:hAnsi="Times New Roman" w:cs="Times New Roman"/>
          <w:color w:val="000000"/>
          <w:lang w:val="es-ES"/>
        </w:rPr>
        <w:t>MA_04_02_CO</w:t>
      </w:r>
    </w:p>
    <w:p w14:paraId="75A8C483" w14:textId="77777777" w:rsidR="00FC1990" w:rsidRPr="006D02A8" w:rsidRDefault="00FC199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5BF7ED07" w:rsidR="004E42BF" w:rsidRPr="00FC1990" w:rsidRDefault="00FC1990" w:rsidP="004E42BF">
      <w:pPr>
        <w:rPr>
          <w:rFonts w:ascii="Arial" w:hAnsi="Arial" w:cs="Arial"/>
          <w:sz w:val="18"/>
          <w:szCs w:val="18"/>
          <w:lang w:val="es-CO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Descomponer números naturales en valores posicionales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A1C418" w:rsidR="000719EE" w:rsidRPr="00FC1990" w:rsidRDefault="00FC1990" w:rsidP="000719EE">
      <w:pPr>
        <w:rPr>
          <w:rFonts w:ascii="Arial" w:hAnsi="Arial" w:cs="Arial"/>
          <w:sz w:val="18"/>
          <w:szCs w:val="18"/>
          <w:lang w:val="es-CO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Interactivo que permite la práctica de las descomposiciones de números naturales en valores posicionales.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33A8B5" w:rsidR="000719EE" w:rsidRPr="005742CC" w:rsidRDefault="00731C96" w:rsidP="000719EE">
      <w:p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Descomposición,</w:t>
      </w:r>
      <w:ins w:id="0" w:author="chris" w:date="2015-04-19T14:41:00Z">
        <w:r w:rsidR="0012425E">
          <w:rPr>
            <w:rFonts w:ascii="Times" w:hAnsi="Times" w:cs="Arial"/>
            <w:lang w:val="es-ES_tradnl"/>
          </w:rPr>
          <w:t xml:space="preserve"> </w:t>
        </w:r>
      </w:ins>
      <w:r>
        <w:rPr>
          <w:rFonts w:ascii="Times" w:hAnsi="Times" w:cs="Arial"/>
          <w:lang w:val="es-ES_tradnl"/>
        </w:rPr>
        <w:t>números naturales,</w:t>
      </w:r>
      <w:ins w:id="1" w:author="chris" w:date="2015-04-19T14:41:00Z">
        <w:r w:rsidR="0012425E">
          <w:rPr>
            <w:rFonts w:ascii="Times" w:hAnsi="Times" w:cs="Arial"/>
            <w:lang w:val="es-ES_tradnl"/>
          </w:rPr>
          <w:t xml:space="preserve"> </w:t>
        </w:r>
      </w:ins>
      <w:r w:rsidR="008E2D8E">
        <w:rPr>
          <w:rFonts w:ascii="Times" w:hAnsi="Times" w:cs="Arial"/>
          <w:lang w:val="es-ES_tradnl"/>
        </w:rPr>
        <w:t xml:space="preserve">valores posicionales.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DC0CB0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  <w:ins w:id="2" w:author="chris" w:date="2015-04-19T14:41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C2F152" w:rsidR="005F4C68" w:rsidRPr="005F4C68" w:rsidRDefault="00226A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B0B8B9" w:rsidR="002E4EE6" w:rsidRPr="00AC7496" w:rsidRDefault="00226A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2425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57AB5431" w:rsidR="0045446E" w:rsidRPr="005F4C68" w:rsidRDefault="00226A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2C9C479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D37F007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Descomponer números naturales en valores posicionales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42BE600" w:rsidR="000719EE" w:rsidRPr="00226ABC" w:rsidRDefault="00226ABC" w:rsidP="000719EE">
      <w:pPr>
        <w:rPr>
          <w:rFonts w:ascii="Times" w:hAnsi="Times" w:cs="Arial"/>
          <w:lang w:val="es-ES_tradnl"/>
        </w:rPr>
      </w:pPr>
      <w:r w:rsidRPr="00226ABC">
        <w:rPr>
          <w:rFonts w:ascii="Times" w:hAnsi="Times" w:cs="Arial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DF62C0" w:rsidR="000719EE" w:rsidRPr="00226ABC" w:rsidRDefault="00226ABC" w:rsidP="000719EE">
      <w:pPr>
        <w:rPr>
          <w:rFonts w:ascii="Times" w:hAnsi="Times" w:cs="Arial"/>
          <w:lang w:val="es-ES_tradnl"/>
        </w:rPr>
      </w:pPr>
      <w:r w:rsidRPr="00226ABC">
        <w:rPr>
          <w:rFonts w:ascii="Times" w:hAnsi="Times" w:cs="Arial"/>
          <w:lang w:val="es-ES_tradnl"/>
        </w:rPr>
        <w:t>Completa las desco</w:t>
      </w:r>
      <w:r>
        <w:rPr>
          <w:rFonts w:ascii="Times" w:hAnsi="Times" w:cs="Arial"/>
          <w:lang w:val="es-ES_tradnl"/>
        </w:rPr>
        <w:t>mposiciones en valores posicion</w:t>
      </w:r>
      <w:r w:rsidRPr="00226ABC">
        <w:rPr>
          <w:rFonts w:ascii="Times" w:hAnsi="Times" w:cs="Arial"/>
          <w:lang w:val="es-ES_tradnl"/>
        </w:rPr>
        <w:t>ales de los siguientes números naturales</w:t>
      </w:r>
      <w:ins w:id="3" w:author="chris" w:date="2015-04-19T14:42:00Z">
        <w:r w:rsidR="0012425E">
          <w:rPr>
            <w:rFonts w:ascii="Times" w:hAnsi="Times" w:cs="Arial"/>
            <w:lang w:val="es-ES_tradnl"/>
          </w:rPr>
          <w:t>:</w:t>
        </w:r>
      </w:ins>
      <w:del w:id="4" w:author="chris" w:date="2015-04-19T14:42:00Z">
        <w:r w:rsidRPr="00226ABC" w:rsidDel="0012425E">
          <w:rPr>
            <w:rFonts w:ascii="Times" w:hAnsi="Times" w:cs="Arial"/>
            <w:lang w:val="es-ES_tradnl"/>
          </w:rPr>
          <w:delText>.</w:delText>
        </w:r>
      </w:del>
      <w:r w:rsidRPr="00226ABC">
        <w:rPr>
          <w:rFonts w:ascii="Times" w:hAnsi="Times" w:cs="Arial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E3580CC" w:rsidR="000719EE" w:rsidRPr="000719EE" w:rsidRDefault="002802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59AD22E" w:rsidR="000719EE" w:rsidRPr="000719EE" w:rsidRDefault="002802D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9DC3D09" w:rsidR="006D02A8" w:rsidRDefault="00E40545" w:rsidP="00B13F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158 329 </w:t>
      </w:r>
      <w:r w:rsidR="00B13FA8">
        <w:rPr>
          <w:rFonts w:ascii="Arial" w:hAnsi="Arial" w:cs="Arial"/>
          <w:sz w:val="18"/>
          <w:szCs w:val="18"/>
          <w:lang w:val="es-ES_tradnl"/>
        </w:rPr>
        <w:t xml:space="preserve">729 = </w:t>
      </w:r>
      <w:r w:rsidR="0004791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100 000 000 + [*] + 8 000 000 + 300 </w:t>
      </w:r>
      <w:r w:rsidR="00B9327F">
        <w:rPr>
          <w:rFonts w:ascii="Arial" w:hAnsi="Arial" w:cs="Arial"/>
          <w:sz w:val="18"/>
          <w:szCs w:val="18"/>
          <w:lang w:val="es-ES_tradnl"/>
        </w:rPr>
        <w:t>000 + 20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327F">
        <w:rPr>
          <w:rFonts w:ascii="Arial" w:hAnsi="Arial" w:cs="Arial"/>
          <w:sz w:val="18"/>
          <w:szCs w:val="18"/>
          <w:lang w:val="es-ES_tradnl"/>
        </w:rPr>
        <w:t>000 + [*] + 700 + 20 + [*]</w:t>
      </w:r>
      <w:ins w:id="5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B9327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746989" w14:textId="716B1836" w:rsidR="00B9327F" w:rsidRDefault="00B9327F" w:rsidP="000919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1884DD6" w14:textId="411E6194" w:rsidR="006D02A8" w:rsidRDefault="00E40545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43 982 = [*] + 3 </w:t>
      </w:r>
      <w:r w:rsidR="00E46CDD" w:rsidRPr="00E46CDD">
        <w:rPr>
          <w:rFonts w:ascii="Arial" w:hAnsi="Arial" w:cs="Arial"/>
          <w:sz w:val="18"/>
          <w:szCs w:val="18"/>
          <w:lang w:val="es-ES_tradnl"/>
        </w:rPr>
        <w:t>000 + 900 + [*] + 2</w:t>
      </w:r>
      <w:ins w:id="6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C8AAB6E" w14:textId="77777777" w:rsidR="00E46CDD" w:rsidRPr="00E46CDD" w:rsidRDefault="00E46CDD" w:rsidP="00E46C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4B48622" w14:textId="45924667" w:rsidR="00E46CDD" w:rsidRDefault="00E40545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5 523 302 = 5 000 000 + [*] + 20 000 + 3 </w:t>
      </w:r>
      <w:r w:rsidR="00E46CDD">
        <w:rPr>
          <w:rFonts w:ascii="Arial" w:hAnsi="Arial" w:cs="Arial"/>
          <w:sz w:val="18"/>
          <w:szCs w:val="18"/>
          <w:lang w:val="es-ES_tradnl"/>
        </w:rPr>
        <w:t xml:space="preserve">000 + </w:t>
      </w:r>
      <w:r w:rsidR="005E2509">
        <w:rPr>
          <w:rFonts w:ascii="Arial" w:hAnsi="Arial" w:cs="Arial"/>
          <w:sz w:val="18"/>
          <w:szCs w:val="18"/>
          <w:lang w:val="es-ES_tradnl"/>
        </w:rPr>
        <w:t>300 + [*]</w:t>
      </w:r>
      <w:ins w:id="7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CD41C81" w14:textId="77777777" w:rsidR="005E2509" w:rsidRPr="005E2509" w:rsidRDefault="005E2509" w:rsidP="005E250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3B6F4A4" w14:textId="17A3BCE1" w:rsidR="005E2509" w:rsidRDefault="00E40545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= 700 000 000 + 0 + 5 000 000 + 300 000 + 40 </w:t>
      </w:r>
      <w:r w:rsidR="005E2509">
        <w:rPr>
          <w:rFonts w:ascii="Arial" w:hAnsi="Arial" w:cs="Arial"/>
          <w:sz w:val="18"/>
          <w:szCs w:val="18"/>
          <w:lang w:val="es-ES_tradnl"/>
        </w:rPr>
        <w:t>000 + 2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E2509">
        <w:rPr>
          <w:rFonts w:ascii="Arial" w:hAnsi="Arial" w:cs="Arial"/>
          <w:sz w:val="18"/>
          <w:szCs w:val="18"/>
          <w:lang w:val="es-ES_tradnl"/>
        </w:rPr>
        <w:t>000 + 0 + 10 +3</w:t>
      </w:r>
      <w:ins w:id="8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21E328E" w14:textId="77777777" w:rsidR="00D46236" w:rsidRPr="00D46236" w:rsidRDefault="00D46236" w:rsidP="00D4623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FB9B33E" w14:textId="7F91C6F2" w:rsidR="00D46236" w:rsidRDefault="00D40321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= </w:t>
      </w:r>
      <w:r w:rsidR="00E40545">
        <w:rPr>
          <w:rFonts w:ascii="Arial" w:hAnsi="Arial" w:cs="Arial"/>
          <w:sz w:val="18"/>
          <w:szCs w:val="18"/>
          <w:lang w:val="es-ES_tradnl"/>
        </w:rPr>
        <w:t xml:space="preserve">6 000 000 + 400 000 + 30 </w:t>
      </w:r>
      <w:r w:rsidR="00BE1A11">
        <w:rPr>
          <w:rFonts w:ascii="Arial" w:hAnsi="Arial" w:cs="Arial"/>
          <w:sz w:val="18"/>
          <w:szCs w:val="18"/>
          <w:lang w:val="es-ES_tradnl"/>
        </w:rPr>
        <w:t>000 + 0 + 200 + 50 + 9</w:t>
      </w:r>
      <w:ins w:id="9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2A67E36" w14:textId="77777777" w:rsidR="00BE1A11" w:rsidRPr="00BE1A11" w:rsidRDefault="00BE1A11" w:rsidP="00BE1A1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64A7CE8" w14:textId="168A2F7F" w:rsidR="00BE1A11" w:rsidRDefault="00BE1A11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E40545">
        <w:rPr>
          <w:rFonts w:ascii="Arial" w:hAnsi="Arial" w:cs="Arial"/>
          <w:sz w:val="18"/>
          <w:szCs w:val="18"/>
          <w:lang w:val="es-ES_tradnl"/>
        </w:rPr>
        <w:t xml:space="preserve">= 3 000 000 + 400 </w:t>
      </w:r>
      <w:r w:rsidR="00B21255">
        <w:rPr>
          <w:rFonts w:ascii="Arial" w:hAnsi="Arial" w:cs="Arial"/>
          <w:sz w:val="18"/>
          <w:szCs w:val="18"/>
          <w:lang w:val="es-ES_tradnl"/>
        </w:rPr>
        <w:t>000 + 70</w:t>
      </w:r>
      <w:r w:rsidR="00E40545">
        <w:rPr>
          <w:rFonts w:ascii="Arial" w:hAnsi="Arial" w:cs="Arial"/>
          <w:sz w:val="18"/>
          <w:szCs w:val="18"/>
          <w:lang w:val="es-ES_tradnl"/>
        </w:rPr>
        <w:t xml:space="preserve"> 000 + 2 </w:t>
      </w:r>
      <w:r w:rsidR="00B21255">
        <w:rPr>
          <w:rFonts w:ascii="Arial" w:hAnsi="Arial" w:cs="Arial"/>
          <w:sz w:val="18"/>
          <w:szCs w:val="18"/>
          <w:lang w:val="es-ES_tradnl"/>
        </w:rPr>
        <w:t>000 + 500 + 10 + 2</w:t>
      </w:r>
      <w:ins w:id="10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ED324FA" w14:textId="77777777" w:rsidR="00B21255" w:rsidRPr="00B21255" w:rsidRDefault="00B21255" w:rsidP="00B2125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99AB309" w14:textId="4E4CDF19" w:rsidR="00B21255" w:rsidRPr="00E46CDD" w:rsidRDefault="00E40545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615 </w:t>
      </w:r>
      <w:r w:rsidR="0090484E">
        <w:rPr>
          <w:rFonts w:ascii="Arial" w:hAnsi="Arial" w:cs="Arial"/>
          <w:sz w:val="18"/>
          <w:szCs w:val="18"/>
          <w:lang w:val="es-ES_tradnl"/>
        </w:rPr>
        <w:t xml:space="preserve">203 = </w:t>
      </w:r>
      <w:r>
        <w:rPr>
          <w:rFonts w:ascii="Arial" w:hAnsi="Arial" w:cs="Arial"/>
          <w:sz w:val="18"/>
          <w:szCs w:val="18"/>
          <w:lang w:val="es-ES_tradnl"/>
        </w:rPr>
        <w:t xml:space="preserve">600 000 + 10 </w:t>
      </w:r>
      <w:r w:rsidR="0090484E">
        <w:rPr>
          <w:rFonts w:ascii="Arial" w:hAnsi="Arial" w:cs="Arial"/>
          <w:sz w:val="18"/>
          <w:szCs w:val="18"/>
          <w:lang w:val="es-ES_tradnl"/>
        </w:rPr>
        <w:t>000 + [*] +  200 + [*] + 3</w:t>
      </w:r>
      <w:ins w:id="11" w:author="chris" w:date="2015-04-19T14:42:00Z">
        <w:r w:rsidR="0012425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4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3"/>
        <w:gridCol w:w="709"/>
        <w:gridCol w:w="3118"/>
        <w:gridCol w:w="284"/>
        <w:gridCol w:w="283"/>
        <w:gridCol w:w="283"/>
      </w:tblGrid>
      <w:tr w:rsidR="00B13FA8" w:rsidRPr="00EA22E1" w14:paraId="78A4FF3C" w14:textId="77777777" w:rsidTr="00B13FA8">
        <w:tc>
          <w:tcPr>
            <w:tcW w:w="534" w:type="dxa"/>
            <w:shd w:val="clear" w:color="auto" w:fill="E6E6E6"/>
            <w:vAlign w:val="center"/>
          </w:tcPr>
          <w:p w14:paraId="28972A48" w14:textId="282CC87F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766C31DE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50 </w:t>
            </w:r>
            <w:r w:rsidR="00B9327F">
              <w:rPr>
                <w:rFonts w:ascii="Arial" w:hAnsi="Arial"/>
                <w:sz w:val="18"/>
                <w:szCs w:val="18"/>
                <w:lang w:val="es-ES_tradnl"/>
              </w:rPr>
              <w:t>000.000</w:t>
            </w:r>
          </w:p>
        </w:tc>
        <w:tc>
          <w:tcPr>
            <w:tcW w:w="284" w:type="dxa"/>
            <w:vAlign w:val="center"/>
          </w:tcPr>
          <w:p w14:paraId="4248C958" w14:textId="23B8CD13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154DAD6" w14:textId="779AA9D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603FBBE" w14:textId="2FF404C9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43CAFA30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9 </w:t>
            </w:r>
            <w:r w:rsidR="00B9327F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284" w:type="dxa"/>
            <w:vAlign w:val="center"/>
          </w:tcPr>
          <w:p w14:paraId="4A2B9AFF" w14:textId="05F8A89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344059D" w14:textId="56CE1D7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7A4D8B4" w14:textId="7E6C063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69703174" w14:textId="77777777" w:rsidTr="00B13FA8">
        <w:tc>
          <w:tcPr>
            <w:tcW w:w="534" w:type="dxa"/>
            <w:shd w:val="clear" w:color="auto" w:fill="E6E6E6"/>
            <w:vAlign w:val="center"/>
          </w:tcPr>
          <w:p w14:paraId="6CE090AA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D2EB221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284" w:type="dxa"/>
            <w:vAlign w:val="center"/>
          </w:tcPr>
          <w:p w14:paraId="601CA9A7" w14:textId="03A0248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ADC5AD4" w14:textId="0372AFAB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BD6F57E" w14:textId="3F685807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1FF39401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40 </w:t>
            </w:r>
            <w:r w:rsidR="00E46CDD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284" w:type="dxa"/>
            <w:vAlign w:val="center"/>
          </w:tcPr>
          <w:p w14:paraId="78CEFB99" w14:textId="2F6767C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E9648E1" w14:textId="3C4E1FE6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29AF16" w14:textId="1136528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728F5C8D" w14:textId="77777777" w:rsidTr="00B13FA8">
        <w:tc>
          <w:tcPr>
            <w:tcW w:w="534" w:type="dxa"/>
            <w:shd w:val="clear" w:color="auto" w:fill="E6E6E6"/>
            <w:vAlign w:val="center"/>
          </w:tcPr>
          <w:p w14:paraId="10261E90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481064B1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80</w:t>
            </w:r>
          </w:p>
        </w:tc>
        <w:tc>
          <w:tcPr>
            <w:tcW w:w="284" w:type="dxa"/>
            <w:vAlign w:val="center"/>
          </w:tcPr>
          <w:p w14:paraId="41CF0976" w14:textId="31A6F61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52C14A8" w14:textId="61C9F1AF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68A3DBB5" w14:textId="2105E98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411EAD84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500 </w:t>
            </w:r>
            <w:r w:rsidR="00E46CDD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284" w:type="dxa"/>
            <w:vAlign w:val="center"/>
          </w:tcPr>
          <w:p w14:paraId="0BF6E8DA" w14:textId="2D04A0A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1810E0C" w14:textId="1C2A8C1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6FEE0E0" w14:textId="6C08DEE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658F5410" w14:textId="77777777" w:rsidTr="00B13FA8">
        <w:tc>
          <w:tcPr>
            <w:tcW w:w="534" w:type="dxa"/>
            <w:shd w:val="clear" w:color="auto" w:fill="E6E6E6"/>
            <w:vAlign w:val="center"/>
          </w:tcPr>
          <w:p w14:paraId="00DE8C15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36367F1B" w:rsidR="00B13FA8" w:rsidRPr="00EA22E1" w:rsidRDefault="005E250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375D7E4C" w14:textId="6D3C758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E7C75A6" w14:textId="1B49BA1E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355EE68" w14:textId="7ADD740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D3AEBD5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705 342 </w:t>
            </w:r>
            <w:r w:rsidR="005E2509">
              <w:rPr>
                <w:rFonts w:ascii="Arial" w:hAnsi="Arial"/>
                <w:sz w:val="18"/>
                <w:szCs w:val="18"/>
                <w:lang w:val="es-ES_tradnl"/>
              </w:rPr>
              <w:t>013</w:t>
            </w:r>
          </w:p>
        </w:tc>
        <w:tc>
          <w:tcPr>
            <w:tcW w:w="284" w:type="dxa"/>
            <w:vAlign w:val="center"/>
          </w:tcPr>
          <w:p w14:paraId="761290B5" w14:textId="2594B17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F707357" w14:textId="274CA6B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CC13B92" w14:textId="2B5B55C6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08EB4558" w14:textId="77777777" w:rsidTr="00B13FA8">
        <w:tc>
          <w:tcPr>
            <w:tcW w:w="534" w:type="dxa"/>
            <w:shd w:val="clear" w:color="auto" w:fill="E6E6E6"/>
            <w:vAlign w:val="center"/>
          </w:tcPr>
          <w:p w14:paraId="4698E944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0A31CB14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6 430 </w:t>
            </w:r>
            <w:r w:rsidR="00BE1A11">
              <w:rPr>
                <w:rFonts w:ascii="Arial" w:hAnsi="Arial"/>
                <w:sz w:val="18"/>
                <w:szCs w:val="18"/>
                <w:lang w:val="es-ES_tradnl"/>
              </w:rPr>
              <w:t>259</w:t>
            </w:r>
          </w:p>
        </w:tc>
        <w:tc>
          <w:tcPr>
            <w:tcW w:w="284" w:type="dxa"/>
            <w:vAlign w:val="center"/>
          </w:tcPr>
          <w:p w14:paraId="06E51B1D" w14:textId="437672D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C6DC3C8" w14:textId="7675C7D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FFE010A" w14:textId="1CB8238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100E20F9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3 472 </w:t>
            </w:r>
            <w:r w:rsidR="00B21255">
              <w:rPr>
                <w:rFonts w:ascii="Arial" w:hAnsi="Arial"/>
                <w:sz w:val="18"/>
                <w:szCs w:val="18"/>
                <w:lang w:val="es-ES_tradnl"/>
              </w:rPr>
              <w:t>512</w:t>
            </w:r>
          </w:p>
        </w:tc>
        <w:tc>
          <w:tcPr>
            <w:tcW w:w="284" w:type="dxa"/>
            <w:vAlign w:val="center"/>
          </w:tcPr>
          <w:p w14:paraId="12B6B1E0" w14:textId="5469DB6E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2C67FC2" w14:textId="42A4B75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21EBC4" w14:textId="69F6665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37DAEBDB" w14:textId="77777777" w:rsidTr="00B13FA8">
        <w:tc>
          <w:tcPr>
            <w:tcW w:w="534" w:type="dxa"/>
            <w:shd w:val="clear" w:color="auto" w:fill="E6E6E6"/>
            <w:vAlign w:val="center"/>
          </w:tcPr>
          <w:p w14:paraId="44CFEA8E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B3D464C" w:rsidR="00B13FA8" w:rsidRPr="00EA22E1" w:rsidRDefault="00E4054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5 </w:t>
            </w:r>
            <w:r w:rsidR="0090484E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284" w:type="dxa"/>
            <w:vAlign w:val="center"/>
          </w:tcPr>
          <w:p w14:paraId="23530AD1" w14:textId="3220B365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AF9D616" w14:textId="1F7FA29A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6A85B42" w14:textId="5F37D1BA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228313ED" w:rsidR="00B13FA8" w:rsidRPr="00EA22E1" w:rsidRDefault="0090484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284" w:type="dxa"/>
            <w:vAlign w:val="center"/>
          </w:tcPr>
          <w:p w14:paraId="78FA166C" w14:textId="7C13EEB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6E42CB" w14:textId="4419431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F20B6F8" w14:textId="2CC0260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6A9E9E50" w:rsidR="00117AB5" w:rsidRPr="00227850" w:rsidRDefault="0038323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APLICA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641F1EF9" w:rsidR="00117AB5" w:rsidRPr="00227850" w:rsidRDefault="0038323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APLICA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5A1E672" w:rsidR="0072270A" w:rsidRPr="0072270A" w:rsidRDefault="0004791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12" w:name="_GoBack"/>
      <w:bookmarkEnd w:id="12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F2399"/>
    <w:multiLevelType w:val="hybridMultilevel"/>
    <w:tmpl w:val="B0067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47913"/>
    <w:rsid w:val="0005228B"/>
    <w:rsid w:val="000537AE"/>
    <w:rsid w:val="00054002"/>
    <w:rsid w:val="000719EE"/>
    <w:rsid w:val="000919A6"/>
    <w:rsid w:val="000B20BA"/>
    <w:rsid w:val="00104E5C"/>
    <w:rsid w:val="00117AB5"/>
    <w:rsid w:val="00123136"/>
    <w:rsid w:val="0012425E"/>
    <w:rsid w:val="00125D25"/>
    <w:rsid w:val="001831A6"/>
    <w:rsid w:val="001B092E"/>
    <w:rsid w:val="001B3983"/>
    <w:rsid w:val="001D2148"/>
    <w:rsid w:val="001E2043"/>
    <w:rsid w:val="002233BF"/>
    <w:rsid w:val="00226ABC"/>
    <w:rsid w:val="00227850"/>
    <w:rsid w:val="00230D9D"/>
    <w:rsid w:val="00254FDB"/>
    <w:rsid w:val="002802D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8323C"/>
    <w:rsid w:val="003A458C"/>
    <w:rsid w:val="003D72B3"/>
    <w:rsid w:val="00411F22"/>
    <w:rsid w:val="004375B6"/>
    <w:rsid w:val="0045446E"/>
    <w:rsid w:val="0045712C"/>
    <w:rsid w:val="00485C72"/>
    <w:rsid w:val="00486364"/>
    <w:rsid w:val="004E42BF"/>
    <w:rsid w:val="005035D6"/>
    <w:rsid w:val="0052013C"/>
    <w:rsid w:val="005513FA"/>
    <w:rsid w:val="00551D6E"/>
    <w:rsid w:val="00552D7C"/>
    <w:rsid w:val="005742CC"/>
    <w:rsid w:val="005A2A99"/>
    <w:rsid w:val="005B210B"/>
    <w:rsid w:val="005C209B"/>
    <w:rsid w:val="005E250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1C96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8E2D8E"/>
    <w:rsid w:val="0090484E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13FA8"/>
    <w:rsid w:val="00B21255"/>
    <w:rsid w:val="00B45ECD"/>
    <w:rsid w:val="00B51D60"/>
    <w:rsid w:val="00B55138"/>
    <w:rsid w:val="00B92165"/>
    <w:rsid w:val="00B9327F"/>
    <w:rsid w:val="00BC129D"/>
    <w:rsid w:val="00BC2254"/>
    <w:rsid w:val="00BD1FFA"/>
    <w:rsid w:val="00BE1A11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93FF6"/>
    <w:rsid w:val="00CA5658"/>
    <w:rsid w:val="00CB02D2"/>
    <w:rsid w:val="00CD2245"/>
    <w:rsid w:val="00CE7115"/>
    <w:rsid w:val="00D15A42"/>
    <w:rsid w:val="00D40321"/>
    <w:rsid w:val="00D46236"/>
    <w:rsid w:val="00D660AD"/>
    <w:rsid w:val="00D70C2B"/>
    <w:rsid w:val="00DE1C4F"/>
    <w:rsid w:val="00DE69EE"/>
    <w:rsid w:val="00E32F4B"/>
    <w:rsid w:val="00E40545"/>
    <w:rsid w:val="00E46CDD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C1990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9757C-575D-4A76-A993-2FA2C0DA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2015-04-17T15:10:00Z</dcterms:created>
  <dcterms:modified xsi:type="dcterms:W3CDTF">2015-04-19T19:42:00Z</dcterms:modified>
</cp:coreProperties>
</file>