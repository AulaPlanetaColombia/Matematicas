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CB17DB" w:rsidR="00E61A4B" w:rsidRPr="006D02A8" w:rsidRDefault="000101C6" w:rsidP="00CB02D2">
      <w:pPr>
        <w:rPr>
          <w:rFonts w:ascii="Arial" w:hAnsi="Arial"/>
          <w:sz w:val="18"/>
          <w:szCs w:val="18"/>
          <w:lang w:val="es-ES_tradnl"/>
        </w:rPr>
      </w:pPr>
      <w:r w:rsidRPr="00D4247C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3A5B2F8" w:rsidR="00E14BD5" w:rsidRPr="000101C6" w:rsidRDefault="000101C6" w:rsidP="00E14BD5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DA9C3C" w:rsidR="000719EE" w:rsidRPr="000101C6" w:rsidRDefault="000101C6" w:rsidP="000719EE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Actividad para practicar las propiedades de la adición.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180D5FD" w:rsidR="000719EE" w:rsidRPr="000719EE" w:rsidRDefault="00A020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Propiedades,</w:t>
      </w:r>
      <w:ins w:id="0" w:author="chris" w:date="2015-04-19T15:35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adición,</w:t>
      </w:r>
      <w:ins w:id="1" w:author="chris" w:date="2015-04-19T15:35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conmutativa,</w:t>
      </w:r>
      <w:ins w:id="2" w:author="chris" w:date="2015-04-19T15:35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asociativa,</w:t>
      </w:r>
      <w:ins w:id="3" w:author="chris" w:date="2015-04-19T15:35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0101C6">
        <w:rPr>
          <w:rFonts w:ascii="Arial" w:hAnsi="Arial" w:cs="Arial"/>
          <w:sz w:val="18"/>
          <w:szCs w:val="18"/>
          <w:lang w:val="es-ES_tradnl"/>
        </w:rPr>
        <w:t xml:space="preserve">modulativa.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B63BD25" w:rsidR="000719EE" w:rsidRPr="000719EE" w:rsidRDefault="00E14E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  <w:ins w:id="4" w:author="chris" w:date="2015-04-19T15:37:00Z">
        <w:r w:rsidR="00554164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41BB0B6" w:rsidR="005F4C68" w:rsidRPr="005F4C68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570D30" w:rsidR="002E4EE6" w:rsidRPr="00AC7496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5416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A1A077" w:rsidR="00712769" w:rsidRPr="005F4C68" w:rsidRDefault="004755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E3F5BE2" w:rsidR="000719EE" w:rsidRPr="000719EE" w:rsidRDefault="004755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CD1B0F6" w:rsidR="000719EE" w:rsidRPr="0002209C" w:rsidRDefault="0002209C" w:rsidP="000719EE">
      <w:pPr>
        <w:rPr>
          <w:rFonts w:ascii="Arial" w:hAnsi="Arial" w:cs="Arial"/>
          <w:sz w:val="18"/>
          <w:szCs w:val="18"/>
          <w:lang w:val="es-CO"/>
        </w:rPr>
      </w:pPr>
      <w:r w:rsidRPr="0002209C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A0F9B1" w:rsidR="000719EE" w:rsidRP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4A938" w14:textId="48A53EEC" w:rsidR="0002209C" w:rsidRDefault="0002209C" w:rsidP="0002209C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694FEE">
        <w:rPr>
          <w:rFonts w:ascii="Times" w:hAnsi="Times" w:cs="Arial"/>
          <w:lang w:val="es-ES_tradnl"/>
        </w:rPr>
        <w:t>profesor</w:t>
      </w:r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85CA3EE" w:rsid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509D275" w:rsidR="009C4689" w:rsidRDefault="0002209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F7E6D5" w14:textId="7075766B" w:rsidR="00AF5D01" w:rsidRDefault="00AF5D0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dos ejemplos numéricos por cada propiedad de la adición:</w:t>
      </w:r>
    </w:p>
    <w:p w14:paraId="0846424F" w14:textId="32AE2BE9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Propiedad modulativa.</w:t>
      </w:r>
    </w:p>
    <w:p w14:paraId="52BE7AAF" w14:textId="24027E75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conmutativa.</w:t>
      </w:r>
    </w:p>
    <w:p w14:paraId="77737954" w14:textId="5ED751E0" w:rsidR="00AF5D01" w:rsidRP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asociativa.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806E77" w:rsidR="009C2E06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A8F4CC0" w14:textId="77777777" w:rsidR="0039730F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F8865A8" w14:textId="77777777" w:rsidR="00CB5426" w:rsidRPr="007F74EA" w:rsidRDefault="00CB54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23ABDA" w14:textId="0C5BF662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problema </w:t>
      </w:r>
      <w:r w:rsidR="00A7374A">
        <w:rPr>
          <w:rFonts w:ascii="Arial" w:hAnsi="Arial" w:cs="Arial"/>
          <w:sz w:val="18"/>
          <w:szCs w:val="18"/>
          <w:lang w:val="es-ES_tradnl"/>
        </w:rPr>
        <w:t>aplicando las propiedades de la adición. Describe el paso a paso</w:t>
      </w:r>
      <w:ins w:id="5" w:author="chris" w:date="2015-04-19T15:38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que realizaste</w:t>
        </w:r>
      </w:ins>
      <w:r w:rsidR="00A7374A">
        <w:rPr>
          <w:rFonts w:ascii="Arial" w:hAnsi="Arial" w:cs="Arial"/>
          <w:sz w:val="18"/>
          <w:szCs w:val="18"/>
          <w:lang w:val="es-ES_tradnl"/>
        </w:rPr>
        <w:t xml:space="preserve"> para la solución y menciona las propiedades aplicadas. </w:t>
      </w:r>
    </w:p>
    <w:p w14:paraId="5E5FB168" w14:textId="77777777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</w:p>
    <w:p w14:paraId="0F9679F2" w14:textId="56B5FFD0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David compró 27 láminas para su álbum, su mamá le regaló 15 y su papá le dio 19. ¿Cuántas láminas tiene David para su álbum?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81AA9B7" w14:textId="77777777" w:rsidR="0039730F" w:rsidRPr="007F74EA" w:rsidRDefault="0039730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6BCCCA" w14:textId="2CE4E419" w:rsidR="00694FEE" w:rsidRDefault="00694FE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6829C1" w14:textId="3F07BB15" w:rsidR="00D76784" w:rsidRDefault="00D76784" w:rsidP="00D767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siguiente problema aplicando las propiedades de la adición. Describe el paso a paso</w:t>
      </w:r>
      <w:ins w:id="6" w:author="chris" w:date="2015-04-19T15:39:00Z">
        <w:r w:rsidR="00554164">
          <w:rPr>
            <w:rFonts w:ascii="Arial" w:hAnsi="Arial" w:cs="Arial"/>
            <w:sz w:val="18"/>
            <w:szCs w:val="18"/>
            <w:lang w:val="es-ES_tradnl"/>
          </w:rPr>
          <w:t xml:space="preserve"> que realizaste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para la solución y menciona las propiedades aplicadas. 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16A2DD" w14:textId="39514135" w:rsidR="00D76784" w:rsidRDefault="00D7678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Jaime tiene en </w:t>
      </w:r>
      <w:r w:rsidR="00D4247C">
        <w:rPr>
          <w:rFonts w:ascii="Arial" w:hAnsi="Arial" w:cs="Arial"/>
          <w:sz w:val="18"/>
          <w:szCs w:val="18"/>
          <w:lang w:val="es-ES_tradnl"/>
        </w:rPr>
        <w:t xml:space="preserve">su billetera dos billetes de $5 000, un billete de $2 </w:t>
      </w:r>
      <w:r>
        <w:rPr>
          <w:rFonts w:ascii="Arial" w:hAnsi="Arial" w:cs="Arial"/>
          <w:sz w:val="18"/>
          <w:szCs w:val="18"/>
          <w:lang w:val="es-ES_tradnl"/>
        </w:rPr>
        <w:t>000 y tres monedas de $100. Si hoy no guardó más dinero en su billetera, ¿cuánto dinero tiene Jaime?</w:t>
      </w:r>
    </w:p>
    <w:p w14:paraId="6794CC7F" w14:textId="77777777" w:rsidR="00A7374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761A86" w14:textId="77777777" w:rsidR="00A7374A" w:rsidRPr="007F74E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40F60A2" w:rsidR="005B1760" w:rsidRDefault="00694FE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FB009E" w14:textId="77777777" w:rsidR="00694FEE" w:rsidRDefault="00694FEE" w:rsidP="005B176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7" w:name="_GoBack"/>
      <w:bookmarkEnd w:id="7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E4D1E"/>
    <w:multiLevelType w:val="hybridMultilevel"/>
    <w:tmpl w:val="CF5487C2"/>
    <w:lvl w:ilvl="0" w:tplc="A852C57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1C6"/>
    <w:rsid w:val="00022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730F"/>
    <w:rsid w:val="003A458C"/>
    <w:rsid w:val="003B49B4"/>
    <w:rsid w:val="003D72B3"/>
    <w:rsid w:val="004024BA"/>
    <w:rsid w:val="00411F22"/>
    <w:rsid w:val="00417B06"/>
    <w:rsid w:val="004375B6"/>
    <w:rsid w:val="00454278"/>
    <w:rsid w:val="0045712C"/>
    <w:rsid w:val="0047557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4164"/>
    <w:rsid w:val="005701A9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FEE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5F78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20C4"/>
    <w:rsid w:val="00A22796"/>
    <w:rsid w:val="00A61B6D"/>
    <w:rsid w:val="00A714C4"/>
    <w:rsid w:val="00A7374A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5D0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5426"/>
    <w:rsid w:val="00CD0B3B"/>
    <w:rsid w:val="00CD2245"/>
    <w:rsid w:val="00CE7115"/>
    <w:rsid w:val="00D15A42"/>
    <w:rsid w:val="00D3600C"/>
    <w:rsid w:val="00D4247C"/>
    <w:rsid w:val="00D660AD"/>
    <w:rsid w:val="00D76784"/>
    <w:rsid w:val="00DE1C4F"/>
    <w:rsid w:val="00DE2253"/>
    <w:rsid w:val="00DE69EE"/>
    <w:rsid w:val="00DF5702"/>
    <w:rsid w:val="00E057E6"/>
    <w:rsid w:val="00E14BD5"/>
    <w:rsid w:val="00E14E9B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2015-04-17T14:22:00Z</dcterms:created>
  <dcterms:modified xsi:type="dcterms:W3CDTF">2015-04-19T20:39:00Z</dcterms:modified>
</cp:coreProperties>
</file>