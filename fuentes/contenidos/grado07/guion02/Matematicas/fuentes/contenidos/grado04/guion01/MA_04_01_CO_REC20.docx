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AF63C95" w14:textId="424B5A17" w:rsidR="00F0361C" w:rsidRPr="00161774" w:rsidRDefault="00161774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MA_04_01</w:t>
      </w:r>
      <w:r w:rsidR="00F0361C">
        <w:rPr>
          <w:rFonts w:ascii="Arial" w:hAnsi="Arial"/>
          <w:b/>
          <w:sz w:val="18"/>
          <w:szCs w:val="18"/>
          <w:lang w:val="es-ES_tradnl"/>
        </w:rPr>
        <w:t>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3749D4D1" w:rsidR="008D2C91" w:rsidRPr="006D02A8" w:rsidDel="00D751A4" w:rsidRDefault="008D2C91" w:rsidP="008D2C91">
      <w:pPr>
        <w:rPr>
          <w:del w:id="0" w:author="Chris" w:date="2015-03-07T13:51:00Z"/>
          <w:rFonts w:ascii="Arial" w:hAnsi="Arial"/>
          <w:sz w:val="18"/>
          <w:szCs w:val="18"/>
          <w:lang w:val="es-ES_tradnl"/>
        </w:rPr>
      </w:pPr>
    </w:p>
    <w:p w14:paraId="3002A093" w14:textId="7023761D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ins w:id="1" w:author="Johana Montejo Rozo" w:date="2015-03-17T17:08:00Z">
        <w:r w:rsidR="003D155D">
          <w:rPr>
            <w:rFonts w:ascii="Arial" w:hAnsi="Arial"/>
            <w:b/>
            <w:sz w:val="18"/>
            <w:szCs w:val="18"/>
            <w:lang w:val="es-ES_tradnl"/>
          </w:rPr>
          <w:t xml:space="preserve">  </w:t>
        </w:r>
      </w:ins>
      <w:bookmarkStart w:id="2" w:name="_GoBack"/>
      <w:bookmarkEnd w:id="2"/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C72B3C5" w:rsidR="007E6A0A" w:rsidRPr="000719EE" w:rsidRDefault="00161774" w:rsidP="007E6A0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</w:t>
      </w:r>
      <w:del w:id="3" w:author="Chris" w:date="2015-03-07T14:46:00Z">
        <w:r w:rsidRPr="00B110DC" w:rsidDel="00B22CC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FBE37A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trabajar la determinación de conjuntos por comprensión.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912E71F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determinación,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99ADDA4" w:rsidR="008D2C91" w:rsidRPr="000719EE" w:rsidRDefault="0032422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6CA42D2" w:rsidR="008D2C91" w:rsidRPr="005F4C68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F829E62" w:rsidR="008D2C91" w:rsidRPr="00AC7496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65307D7" w:rsidR="00091F1E" w:rsidRPr="005F4C68" w:rsidRDefault="00122E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4A6098C9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3AFB84AB" w:rsidR="008D2C91" w:rsidRPr="000719EE" w:rsidRDefault="00A108B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13F0C3" w14:textId="3CC161CE" w:rsidR="008F7DD8" w:rsidRPr="000719EE" w:rsidRDefault="008F7DD8" w:rsidP="008F7DD8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</w:t>
      </w:r>
      <w:del w:id="4" w:author="Chris" w:date="2015-03-07T14:46:00Z">
        <w:r w:rsidRPr="00B110DC" w:rsidDel="00B22CC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DEDE80C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828E110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conjunto con su determinación por comprensión.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69CA28F9" w:rsidR="008D2C91" w:rsidRPr="000719EE" w:rsidDel="00D751A4" w:rsidRDefault="008D2C91" w:rsidP="008D2C91">
      <w:pPr>
        <w:rPr>
          <w:del w:id="5" w:author="Chris" w:date="2015-03-07T14:00:00Z"/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010380A3" w:rsidR="008D2C91" w:rsidRPr="000719E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34ECF8AE" w:rsidR="008D2C91" w:rsidRPr="00CD652E" w:rsidRDefault="00B3540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E6AA1E3" w:rsidR="008D2C91" w:rsidRPr="00CD652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6" w:author="Chris" w:date="2015-03-07T14:00:00Z">
        <w:r w:rsidRPr="008D2C91" w:rsidDel="00D751A4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5"/>
        <w:gridCol w:w="4545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B92B825" w:rsidR="006907A4" w:rsidRPr="00254FDB" w:rsidRDefault="00F33B3D" w:rsidP="009E4B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I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ins w:id="7" w:author="Chris" w:date="2015-03-07T14:00:00Z">
              <w:r w:rsidR="00D751A4">
                <w:rPr>
                  <w:rFonts w:ascii="Arial" w:hAnsi="Arial"/>
                  <w:sz w:val="18"/>
                  <w:szCs w:val="18"/>
                  <w:lang w:val="es-ES_tradnl"/>
                </w:rPr>
                <w:t>1</w:t>
              </w:r>
            </w:ins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3}</w:t>
            </w:r>
          </w:p>
        </w:tc>
        <w:tc>
          <w:tcPr>
            <w:tcW w:w="4650" w:type="dxa"/>
            <w:vAlign w:val="center"/>
          </w:tcPr>
          <w:p w14:paraId="69C2AA15" w14:textId="089C8292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impares hasta 13}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5A11C2" w:rsidR="006907A4" w:rsidRPr="00254FDB" w:rsidRDefault="004B73B7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{c, o, l, m, b, i, a}</w:t>
            </w:r>
          </w:p>
        </w:tc>
        <w:tc>
          <w:tcPr>
            <w:tcW w:w="4650" w:type="dxa"/>
            <w:vAlign w:val="center"/>
          </w:tcPr>
          <w:p w14:paraId="5798D079" w14:textId="583F3F11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Letras de la palabra Colombia}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FF0164A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0, 1, 2, 3, 4, 5, 6, 7, 8, 9}</w:t>
            </w:r>
          </w:p>
        </w:tc>
        <w:tc>
          <w:tcPr>
            <w:tcW w:w="4650" w:type="dxa"/>
            <w:vAlign w:val="center"/>
          </w:tcPr>
          <w:p w14:paraId="53E988D5" w14:textId="19DB3A3A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dígitos}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D8D80E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{a, e, i, o, u}</w:t>
            </w:r>
          </w:p>
        </w:tc>
        <w:tc>
          <w:tcPr>
            <w:tcW w:w="4650" w:type="dxa"/>
            <w:vAlign w:val="center"/>
          </w:tcPr>
          <w:p w14:paraId="6F4C6438" w14:textId="36D46099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{Vocales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 xml:space="preserve">} 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441C97D2" w:rsidR="006907A4" w:rsidRPr="00254FDB" w:rsidRDefault="00F33B3D" w:rsidP="00B0078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Nairo Quintana, </w:t>
            </w:r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Falcao García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, Mariana Pajón, </w:t>
            </w:r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>Catherine Ibargüen</w:t>
            </w:r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, Orlando Duque, Santiago Giraldo}</w:t>
            </w:r>
          </w:p>
        </w:tc>
        <w:tc>
          <w:tcPr>
            <w:tcW w:w="4650" w:type="dxa"/>
            <w:vAlign w:val="center"/>
          </w:tcPr>
          <w:p w14:paraId="3C988CD6" w14:textId="4F9B01C2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{Deportistas colombianos}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982B732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12}</w:t>
            </w:r>
          </w:p>
        </w:tc>
        <w:tc>
          <w:tcPr>
            <w:tcW w:w="4650" w:type="dxa"/>
            <w:vAlign w:val="center"/>
          </w:tcPr>
          <w:p w14:paraId="4D2F39BB" w14:textId="65810F6B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3 menores que 15}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178F4"/>
    <w:rsid w:val="00122E39"/>
    <w:rsid w:val="00161774"/>
    <w:rsid w:val="00193E1F"/>
    <w:rsid w:val="001B3983"/>
    <w:rsid w:val="001E2043"/>
    <w:rsid w:val="00254FDB"/>
    <w:rsid w:val="002B7E96"/>
    <w:rsid w:val="002E30A7"/>
    <w:rsid w:val="002E4EE6"/>
    <w:rsid w:val="00324228"/>
    <w:rsid w:val="00326C60"/>
    <w:rsid w:val="00340C3A"/>
    <w:rsid w:val="00345260"/>
    <w:rsid w:val="00353644"/>
    <w:rsid w:val="003A2D55"/>
    <w:rsid w:val="003D155D"/>
    <w:rsid w:val="003D72B3"/>
    <w:rsid w:val="004375B6"/>
    <w:rsid w:val="0045712C"/>
    <w:rsid w:val="004A4B13"/>
    <w:rsid w:val="004B73B7"/>
    <w:rsid w:val="00551D6E"/>
    <w:rsid w:val="00552D7C"/>
    <w:rsid w:val="00571ABC"/>
    <w:rsid w:val="005C209B"/>
    <w:rsid w:val="005F4C68"/>
    <w:rsid w:val="00611072"/>
    <w:rsid w:val="00616529"/>
    <w:rsid w:val="00627E1E"/>
    <w:rsid w:val="0063490D"/>
    <w:rsid w:val="00647430"/>
    <w:rsid w:val="006907A4"/>
    <w:rsid w:val="006A32CE"/>
    <w:rsid w:val="006A3851"/>
    <w:rsid w:val="006A3F62"/>
    <w:rsid w:val="006B1C75"/>
    <w:rsid w:val="006E1C59"/>
    <w:rsid w:val="006E32EF"/>
    <w:rsid w:val="007329B9"/>
    <w:rsid w:val="00746FCD"/>
    <w:rsid w:val="0074775C"/>
    <w:rsid w:val="007B521F"/>
    <w:rsid w:val="007C28CE"/>
    <w:rsid w:val="007D0493"/>
    <w:rsid w:val="007E6A0A"/>
    <w:rsid w:val="008D2C91"/>
    <w:rsid w:val="008F7DD8"/>
    <w:rsid w:val="009E4B32"/>
    <w:rsid w:val="00A108B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078E"/>
    <w:rsid w:val="00B0282E"/>
    <w:rsid w:val="00B22CC2"/>
    <w:rsid w:val="00B234F2"/>
    <w:rsid w:val="00B3540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77D0"/>
    <w:rsid w:val="00CD2245"/>
    <w:rsid w:val="00D15A42"/>
    <w:rsid w:val="00D660AD"/>
    <w:rsid w:val="00D751A4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0361C"/>
    <w:rsid w:val="00F157B9"/>
    <w:rsid w:val="00F33B3D"/>
    <w:rsid w:val="00F377AD"/>
    <w:rsid w:val="00F44F99"/>
    <w:rsid w:val="00F51F3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36459E-296B-4FA2-90B2-D0752E3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51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8</cp:revision>
  <dcterms:created xsi:type="dcterms:W3CDTF">2015-03-01T16:23:00Z</dcterms:created>
  <dcterms:modified xsi:type="dcterms:W3CDTF">2015-03-17T22:08:00Z</dcterms:modified>
</cp:coreProperties>
</file>