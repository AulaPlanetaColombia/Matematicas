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2ADB8994" w:rsidR="0045712C" w:rsidRPr="00F43E2F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 xml:space="preserve">Ejercicio </w:t>
      </w:r>
      <w:r w:rsidR="006D5AFD">
        <w:rPr>
          <w:rFonts w:ascii="Times New Roman" w:hAnsi="Times New Roman" w:cs="Times New Roman"/>
          <w:b/>
          <w:lang w:val="es-ES_tradnl"/>
        </w:rPr>
        <w:t>g</w:t>
      </w:r>
      <w:r w:rsidRPr="00F43E2F">
        <w:rPr>
          <w:rFonts w:ascii="Times New Roman" w:hAnsi="Times New Roman" w:cs="Times New Roman"/>
          <w:b/>
          <w:lang w:val="es-ES_tradnl"/>
        </w:rPr>
        <w:t xml:space="preserve">enérico </w:t>
      </w:r>
      <w:r w:rsidR="00051C59" w:rsidRPr="00F43E2F">
        <w:rPr>
          <w:rFonts w:ascii="Times New Roman" w:hAnsi="Times New Roman" w:cs="Times New Roman"/>
          <w:b/>
          <w:lang w:val="es-ES_tradnl"/>
        </w:rPr>
        <w:t>M5</w:t>
      </w:r>
      <w:r w:rsidR="003567CA" w:rsidRPr="00F43E2F">
        <w:rPr>
          <w:rFonts w:ascii="Times New Roman" w:hAnsi="Times New Roman" w:cs="Times New Roman"/>
          <w:b/>
          <w:lang w:val="es-ES_tradnl"/>
        </w:rPr>
        <w:t>B</w:t>
      </w:r>
      <w:r w:rsidR="00051C59" w:rsidRPr="00F43E2F">
        <w:rPr>
          <w:rFonts w:ascii="Times New Roman" w:hAnsi="Times New Roman" w:cs="Times New Roman"/>
          <w:b/>
          <w:lang w:val="es-ES_tradnl"/>
        </w:rPr>
        <w:t xml:space="preserve">: </w:t>
      </w:r>
      <w:r w:rsidR="006D5AFD">
        <w:rPr>
          <w:rFonts w:ascii="Times New Roman" w:hAnsi="Times New Roman" w:cs="Times New Roman"/>
          <w:b/>
          <w:lang w:val="es-ES_tradnl"/>
        </w:rPr>
        <w:t>t</w:t>
      </w:r>
      <w:r w:rsidR="00051C59" w:rsidRPr="00F43E2F">
        <w:rPr>
          <w:rFonts w:ascii="Times New Roman" w:hAnsi="Times New Roman" w:cs="Times New Roman"/>
          <w:b/>
          <w:lang w:val="es-ES_tradnl"/>
        </w:rPr>
        <w:t xml:space="preserve">est - con </w:t>
      </w:r>
      <w:r w:rsidR="008D2D96" w:rsidRPr="00F43E2F">
        <w:rPr>
          <w:rFonts w:ascii="Times New Roman" w:hAnsi="Times New Roman" w:cs="Times New Roman"/>
          <w:b/>
          <w:lang w:val="es-ES_tradnl"/>
        </w:rPr>
        <w:t>video</w:t>
      </w:r>
    </w:p>
    <w:p w14:paraId="720D2C7B" w14:textId="77777777" w:rsidR="0045712C" w:rsidRPr="00F43E2F" w:rsidRDefault="0045712C" w:rsidP="00CB02D2">
      <w:pPr>
        <w:rPr>
          <w:rFonts w:ascii="Times New Roman" w:hAnsi="Times New Roman" w:cs="Times New Roman"/>
          <w:lang w:val="es-ES_tradnl"/>
        </w:rPr>
      </w:pPr>
    </w:p>
    <w:p w14:paraId="062F45E4" w14:textId="20F50B6C" w:rsidR="00E61A4B" w:rsidRPr="00F43E2F" w:rsidRDefault="00254FD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14:paraId="5E98F080" w14:textId="1D459862" w:rsidR="00E61A4B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2D16BC">
        <w:rPr>
          <w:rFonts w:ascii="Times New Roman" w:hAnsi="Times New Roman" w:cs="Times New Roman"/>
          <w:lang w:val="es-CO"/>
        </w:rPr>
        <w:t>MA_10_01_CO</w:t>
      </w:r>
    </w:p>
    <w:p w14:paraId="73C3E215" w14:textId="77777777" w:rsidR="006D02A8" w:rsidRPr="00F43E2F" w:rsidRDefault="006D02A8" w:rsidP="00CB02D2">
      <w:pPr>
        <w:rPr>
          <w:rFonts w:ascii="Times New Roman" w:hAnsi="Times New Roman" w:cs="Times New Roman"/>
          <w:lang w:val="es-ES_tradnl"/>
        </w:rPr>
      </w:pPr>
    </w:p>
    <w:p w14:paraId="2FB33223" w14:textId="544A3FEE" w:rsidR="0063490D" w:rsidRPr="00F43E2F" w:rsidRDefault="006D5AFD" w:rsidP="00CB02D2">
      <w:pPr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F43E2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F43E2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recurso</w:t>
      </w:r>
    </w:p>
    <w:p w14:paraId="27808A64" w14:textId="77777777" w:rsidR="009320AC" w:rsidRPr="00F43E2F" w:rsidRDefault="009320AC" w:rsidP="00CB02D2">
      <w:pPr>
        <w:rPr>
          <w:rFonts w:ascii="Times New Roman" w:hAnsi="Times New Roman" w:cs="Times New Roman"/>
          <w:lang w:val="es-ES_tradnl"/>
        </w:rPr>
      </w:pPr>
    </w:p>
    <w:p w14:paraId="2B1D78C2" w14:textId="77777777" w:rsidR="003C56DF" w:rsidRPr="00F43E2F" w:rsidRDefault="003C56DF" w:rsidP="003C56DF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14:paraId="24AE6D3D" w14:textId="2968EE1E" w:rsidR="003C56DF" w:rsidRPr="00F43E2F" w:rsidRDefault="00F43E2F" w:rsidP="003C56DF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543E468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8974794" w14:textId="6E935A9C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AC7FAC" w:rsidRPr="00F43E2F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F43E2F">
        <w:rPr>
          <w:rFonts w:ascii="Times New Roman" w:hAnsi="Times New Roman" w:cs="Times New Roman"/>
          <w:highlight w:val="green"/>
          <w:lang w:val="es-ES_tradnl"/>
        </w:rPr>
        <w:t>recurso</w:t>
      </w:r>
    </w:p>
    <w:p w14:paraId="678E556D" w14:textId="50C17C79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Anima un punto sobre el eje</w:t>
      </w:r>
      <w:r w:rsidR="002D16BC">
        <w:rPr>
          <w:rFonts w:ascii="Times New Roman" w:hAnsi="Times New Roman" w:cs="Times New Roman"/>
          <w:color w:val="000000"/>
          <w:lang w:val="es-CO"/>
        </w:rPr>
        <w:t xml:space="preserve"> </w:t>
      </w:r>
      <w:r w:rsidR="002D16BC" w:rsidRPr="002D16BC">
        <w:rPr>
          <w:rFonts w:ascii="Times New Roman" w:hAnsi="Times New Roman" w:cs="Times New Roman"/>
          <w:i/>
          <w:color w:val="000000"/>
          <w:lang w:val="es-CO"/>
        </w:rPr>
        <w:t>X</w:t>
      </w:r>
      <w:r w:rsidRPr="00F43E2F">
        <w:rPr>
          <w:rFonts w:ascii="Times New Roman" w:hAnsi="Times New Roman" w:cs="Times New Roman"/>
          <w:color w:val="000000"/>
          <w:lang w:val="es-CO"/>
        </w:rPr>
        <w:t xml:space="preserve"> y observa la imagen de él y de su opuesto, según si elige</w:t>
      </w:r>
      <w:r w:rsidR="006D5AFD">
        <w:rPr>
          <w:rFonts w:ascii="Times New Roman" w:hAnsi="Times New Roman" w:cs="Times New Roman"/>
          <w:color w:val="000000"/>
          <w:lang w:val="es-CO"/>
        </w:rPr>
        <w:t>s</w:t>
      </w:r>
      <w:r w:rsidRPr="00F43E2F">
        <w:rPr>
          <w:rFonts w:ascii="Times New Roman" w:hAnsi="Times New Roman" w:cs="Times New Roman"/>
          <w:color w:val="000000"/>
          <w:lang w:val="es-CO"/>
        </w:rPr>
        <w:t xml:space="preserve"> que la función sea par o impar.</w:t>
      </w:r>
    </w:p>
    <w:p w14:paraId="5A70135C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93C2D34" w14:textId="2F322797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14:paraId="3CDB971F" w14:textId="097052D1" w:rsidR="000719EE" w:rsidRPr="00F43E2F" w:rsidRDefault="002D16BC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f</w:t>
      </w:r>
      <w:r w:rsidR="00F43E2F" w:rsidRPr="00F43E2F">
        <w:rPr>
          <w:rFonts w:ascii="Times New Roman" w:hAnsi="Times New Roman" w:cs="Times New Roman"/>
          <w:lang w:val="es-ES_tradnl"/>
        </w:rPr>
        <w:t>unción,función par,función impar</w:t>
      </w:r>
    </w:p>
    <w:p w14:paraId="4F4162B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498920B" w14:textId="64C85C50" w:rsidR="003D72B3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14:paraId="6C2B1E7A" w14:textId="1F22FB00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04DA020" w14:textId="7AF65A91" w:rsidR="0063490D" w:rsidRPr="00F43E2F" w:rsidRDefault="0063490D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F43E2F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F43E2F" w14:paraId="3EF28718" w14:textId="77777777" w:rsidTr="00AC7496">
        <w:tc>
          <w:tcPr>
            <w:tcW w:w="1248" w:type="dxa"/>
          </w:tcPr>
          <w:p w14:paraId="0F71FD18" w14:textId="4CA29615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C03F1D7" w:rsidR="005F4C68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F43E2F" w14:paraId="424EB321" w14:textId="77777777" w:rsidTr="00AC7496">
        <w:tc>
          <w:tcPr>
            <w:tcW w:w="1248" w:type="dxa"/>
          </w:tcPr>
          <w:p w14:paraId="79357949" w14:textId="1F32B609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F43E2F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06E19E3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FE4AD0E" w14:textId="2FD90744" w:rsidR="003D72B3" w:rsidRPr="00F43E2F" w:rsidRDefault="00AC7496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F43E2F" w14:paraId="3F4FCFF6" w14:textId="102574E5" w:rsidTr="00B92165">
        <w:tc>
          <w:tcPr>
            <w:tcW w:w="4536" w:type="dxa"/>
          </w:tcPr>
          <w:p w14:paraId="6FE44A92" w14:textId="06DD1B98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5E61797B" w:rsidR="002E4EE6" w:rsidRPr="00F43E2F" w:rsidRDefault="00F43E2F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5B132D" w14:paraId="1593AE9E" w14:textId="55DEF9CB" w:rsidTr="00B92165">
        <w:tc>
          <w:tcPr>
            <w:tcW w:w="4536" w:type="dxa"/>
          </w:tcPr>
          <w:p w14:paraId="73E9F5D1" w14:textId="6D86BA7E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616BF0A9" w14:textId="36EE9EF1" w:rsidTr="00B92165">
        <w:tc>
          <w:tcPr>
            <w:tcW w:w="4536" w:type="dxa"/>
          </w:tcPr>
          <w:p w14:paraId="5D9EA602" w14:textId="143FA7BA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F43E2F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F43E2F" w14:paraId="0CEAED7C" w14:textId="6C732F50" w:rsidTr="00B92165">
        <w:tc>
          <w:tcPr>
            <w:tcW w:w="4536" w:type="dxa"/>
          </w:tcPr>
          <w:p w14:paraId="04FC76F0" w14:textId="081E1537" w:rsidR="002E4EE6" w:rsidRPr="00F43E2F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F43E2F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F43E2F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4EF9986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5C5528F5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96819" w:rsidRPr="00F43E2F" w14:paraId="69CACFB7" w14:textId="77777777" w:rsidTr="007B5078">
        <w:tc>
          <w:tcPr>
            <w:tcW w:w="2126" w:type="dxa"/>
          </w:tcPr>
          <w:p w14:paraId="4A1139A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1DDEF8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0A39B29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284B0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778FAAA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7350DF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14:paraId="6966B8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4D3BB72" w14:textId="5C7E3C3F" w:rsidR="00B96819" w:rsidRPr="00F43E2F" w:rsidRDefault="00F43E2F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96819" w:rsidRPr="00F43E2F" w14:paraId="4263E813" w14:textId="77777777" w:rsidTr="007B5078">
        <w:tc>
          <w:tcPr>
            <w:tcW w:w="2126" w:type="dxa"/>
          </w:tcPr>
          <w:p w14:paraId="248F8E60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255CC1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2084938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91CB32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7D12BF5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5342EEA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9C96CBB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5D1E6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96819" w:rsidRPr="00F43E2F" w14:paraId="2ECB8C01" w14:textId="77777777" w:rsidTr="007B5078">
        <w:tc>
          <w:tcPr>
            <w:tcW w:w="2126" w:type="dxa"/>
          </w:tcPr>
          <w:p w14:paraId="0DCB038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0526D91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14:paraId="35421743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833909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14:paraId="1C2FE3FD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F43E2F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744A32F4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D91B6DF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3A216925" w14:textId="77777777" w:rsidR="00B96819" w:rsidRPr="00F43E2F" w:rsidRDefault="00B96819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14:paraId="51C6DADA" w14:textId="77777777" w:rsidR="00B96819" w:rsidRPr="00F43E2F" w:rsidRDefault="00B96819" w:rsidP="00B96819">
      <w:pPr>
        <w:rPr>
          <w:rFonts w:ascii="Times New Roman" w:hAnsi="Times New Roman" w:cs="Times New Roman"/>
          <w:lang w:val="es-ES_tradnl"/>
        </w:rPr>
      </w:pPr>
    </w:p>
    <w:p w14:paraId="53F53410" w14:textId="257678A8" w:rsidR="004375B6" w:rsidRPr="00F43E2F" w:rsidRDefault="0005228B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Fácil, 2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F43E2F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F43E2F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F43E2F">
        <w:rPr>
          <w:rFonts w:ascii="Times New Roman" w:hAnsi="Times New Roman" w:cs="Times New Roman"/>
          <w:highlight w:val="green"/>
          <w:lang w:val="es-ES_tradnl"/>
        </w:rPr>
        <w:t>Difícil</w:t>
      </w:r>
    </w:p>
    <w:p w14:paraId="2FAAFA3F" w14:textId="5AABC0F1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2-Medio</w:t>
      </w:r>
    </w:p>
    <w:p w14:paraId="4D4F09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3A818B3F" w14:textId="0F1B642C" w:rsidR="0045712C" w:rsidRPr="00F43E2F" w:rsidRDefault="006D5AFD" w:rsidP="00CB02D2">
      <w:pPr>
        <w:rPr>
          <w:rFonts w:ascii="Times New Roman" w:hAnsi="Times New Roman" w:cs="Times New Roman"/>
          <w:b/>
          <w:lang w:val="es-ES_tradnl"/>
        </w:rPr>
      </w:pPr>
      <w:r w:rsidRPr="00F43E2F">
        <w:rPr>
          <w:rFonts w:ascii="Times New Roman" w:hAnsi="Times New Roman" w:cs="Times New Roman"/>
          <w:b/>
          <w:lang w:val="es-ES_tradnl"/>
        </w:rPr>
        <w:t>D</w:t>
      </w:r>
      <w:r>
        <w:rPr>
          <w:rFonts w:ascii="Times New Roman" w:hAnsi="Times New Roman" w:cs="Times New Roman"/>
          <w:b/>
          <w:lang w:val="es-ES_tradnl"/>
        </w:rPr>
        <w:t>atos</w:t>
      </w:r>
      <w:r w:rsidRPr="00F43E2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del</w:t>
      </w:r>
      <w:r w:rsidRPr="00F43E2F">
        <w:rPr>
          <w:rFonts w:ascii="Times New Roman" w:hAnsi="Times New Roman" w:cs="Times New Roman"/>
          <w:b/>
          <w:lang w:val="es-ES_tradnl"/>
        </w:rPr>
        <w:t xml:space="preserve"> </w:t>
      </w:r>
      <w:r>
        <w:rPr>
          <w:rFonts w:ascii="Times New Roman" w:hAnsi="Times New Roman" w:cs="Times New Roman"/>
          <w:b/>
          <w:lang w:val="es-ES_tradnl"/>
        </w:rPr>
        <w:t>ejercicio</w:t>
      </w:r>
    </w:p>
    <w:p w14:paraId="72051B42" w14:textId="77777777" w:rsidR="00A925B6" w:rsidRPr="00F43E2F" w:rsidRDefault="00A925B6" w:rsidP="00CB02D2">
      <w:pPr>
        <w:rPr>
          <w:rFonts w:ascii="Times New Roman" w:hAnsi="Times New Roman" w:cs="Times New Roman"/>
          <w:lang w:val="es-ES_tradnl"/>
        </w:rPr>
      </w:pPr>
    </w:p>
    <w:p w14:paraId="007CB729" w14:textId="44EF4602" w:rsidR="00A925B6" w:rsidRPr="00F43E2F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F43E2F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F43E2F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F43E2F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F43E2F">
        <w:rPr>
          <w:rFonts w:ascii="Times New Roman" w:hAnsi="Times New Roman" w:cs="Times New Roman"/>
          <w:highlight w:val="green"/>
          <w:lang w:val="es-ES_tradnl"/>
        </w:rPr>
        <w:t>)</w:t>
      </w:r>
    </w:p>
    <w:p w14:paraId="6028E8CA" w14:textId="3BB2E0A7" w:rsidR="000719EE" w:rsidRPr="00F43E2F" w:rsidRDefault="00F43E2F" w:rsidP="000719EE">
      <w:pPr>
        <w:rPr>
          <w:rFonts w:ascii="Times New Roman" w:hAnsi="Times New Roman" w:cs="Times New Roman"/>
          <w:lang w:val="es-CO"/>
        </w:rPr>
      </w:pPr>
      <w:r w:rsidRPr="00F43E2F">
        <w:rPr>
          <w:rFonts w:ascii="Times New Roman" w:hAnsi="Times New Roman" w:cs="Times New Roman"/>
          <w:color w:val="000000"/>
          <w:lang w:val="es-CO"/>
        </w:rPr>
        <w:t>Simetría de la función par e impar</w:t>
      </w:r>
    </w:p>
    <w:p w14:paraId="1C77816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06761894" w14:textId="107A138C" w:rsidR="00054002" w:rsidRPr="00F43E2F" w:rsidRDefault="00054002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F43E2F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F43E2F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14:paraId="665DAA60" w14:textId="586127B5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325E211B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24A01777" w14:textId="18F64E2F" w:rsidR="006907A4" w:rsidRPr="00F43E2F" w:rsidRDefault="00C92E0A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F43E2F">
        <w:rPr>
          <w:rFonts w:ascii="Times New Roman" w:hAnsi="Times New Roman" w:cs="Times New Roman"/>
          <w:lang w:val="es-ES_tradnl"/>
        </w:rPr>
        <w:t xml:space="preserve"> 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F43E2F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F43E2F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2134288" w14:textId="079D6B93" w:rsidR="000719EE" w:rsidRPr="00F43E2F" w:rsidRDefault="00F43E2F" w:rsidP="000719EE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 xml:space="preserve">Mueve el punto que está sobre el eje </w:t>
      </w:r>
      <w:r w:rsidRPr="002D16BC">
        <w:rPr>
          <w:rFonts w:ascii="Times New Roman" w:hAnsi="Times New Roman" w:cs="Times New Roman"/>
          <w:i/>
          <w:lang w:val="es-ES_tradnl"/>
        </w:rPr>
        <w:t>X</w:t>
      </w:r>
      <w:r w:rsidRPr="00F43E2F">
        <w:rPr>
          <w:rFonts w:ascii="Times New Roman" w:hAnsi="Times New Roman" w:cs="Times New Roman"/>
          <w:lang w:val="es-ES_tradnl"/>
        </w:rPr>
        <w:t>. Selecciona una de las opciones “even” o “odd” y responde</w:t>
      </w:r>
      <w:r w:rsidR="004150FE">
        <w:rPr>
          <w:rFonts w:ascii="Times New Roman" w:hAnsi="Times New Roman" w:cs="Times New Roman"/>
          <w:lang w:val="es-ES_tradnl"/>
        </w:rPr>
        <w:t>.</w:t>
      </w:r>
    </w:p>
    <w:p w14:paraId="67EC4DD2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136B8533" w14:textId="5B696C0D" w:rsidR="00F80068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F43E2F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14:paraId="07378790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858647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602BA64B" w14:textId="097061F8" w:rsidR="00AF23DF" w:rsidRPr="00F43E2F" w:rsidRDefault="001E2043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F43E2F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F43E2F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F43E2F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F43E2F">
        <w:rPr>
          <w:rFonts w:ascii="Times New Roman" w:hAnsi="Times New Roman" w:cs="Times New Roman"/>
          <w:highlight w:val="green"/>
          <w:lang w:val="es-ES_tradnl"/>
        </w:rPr>
        <w:t>(S/N)</w:t>
      </w:r>
    </w:p>
    <w:p w14:paraId="55B4E04D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47BED343" w14:textId="77777777" w:rsidR="00584F8B" w:rsidRPr="00F43E2F" w:rsidRDefault="00584F8B" w:rsidP="000719EE">
      <w:pPr>
        <w:rPr>
          <w:rFonts w:ascii="Times New Roman" w:hAnsi="Times New Roman" w:cs="Times New Roman"/>
          <w:lang w:val="es-ES_tradnl"/>
        </w:rPr>
      </w:pPr>
    </w:p>
    <w:p w14:paraId="5381D508" w14:textId="77777777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Sin ordenación aleatoria (S/N):)</w:t>
      </w:r>
    </w:p>
    <w:p w14:paraId="5BCFA376" w14:textId="7FF5ACA2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N</w:t>
      </w:r>
    </w:p>
    <w:p w14:paraId="170DCB28" w14:textId="77777777" w:rsidR="000719EE" w:rsidRPr="00F43E2F" w:rsidRDefault="000719EE" w:rsidP="000719EE">
      <w:pPr>
        <w:rPr>
          <w:rFonts w:ascii="Times New Roman" w:hAnsi="Times New Roman" w:cs="Times New Roman"/>
          <w:lang w:val="es-ES_tradnl"/>
        </w:rPr>
      </w:pPr>
    </w:p>
    <w:p w14:paraId="753D63E8" w14:textId="15411661" w:rsidR="006907A4" w:rsidRPr="00F43E2F" w:rsidRDefault="006907A4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14:paraId="4F33AC45" w14:textId="0EECCC93" w:rsidR="000719EE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72847A08" w14:textId="77777777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</w:p>
    <w:p w14:paraId="15EE4309" w14:textId="130A3E68" w:rsidR="009C4689" w:rsidRPr="00F43E2F" w:rsidRDefault="00923C89" w:rsidP="00CB02D2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b/>
          <w:color w:val="0000FF"/>
          <w:lang w:val="es-ES_tradnl"/>
        </w:rPr>
        <w:t>NO</w:t>
      </w:r>
      <w:r w:rsidRPr="00F43E2F">
        <w:rPr>
          <w:rFonts w:ascii="Times New Roman" w:hAnsi="Times New Roman" w:cs="Times New Roman"/>
          <w:color w:val="0000FF"/>
          <w:lang w:val="es-ES_tradnl"/>
        </w:rPr>
        <w:t>: PERMITE SELECCIONAR MÁS DE UNA OPCIÓN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,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APLICA A TODAS LAS PR</w:t>
      </w:r>
      <w:r w:rsidR="006C5EF2" w:rsidRPr="00F43E2F">
        <w:rPr>
          <w:rFonts w:ascii="Times New Roman" w:hAnsi="Times New Roman" w:cs="Times New Roman"/>
          <w:color w:val="0000FF"/>
          <w:lang w:val="es-ES_tradnl"/>
        </w:rPr>
        <w:t xml:space="preserve">EGUNTAS DEL </w:t>
      </w:r>
      <w:r w:rsidR="002B2F09" w:rsidRPr="00F43E2F">
        <w:rPr>
          <w:rFonts w:ascii="Times New Roman" w:hAnsi="Times New Roman" w:cs="Times New Roman"/>
          <w:color w:val="0000FF"/>
          <w:lang w:val="es-ES_tradnl"/>
        </w:rPr>
        <w:t>EJERCICIO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32C76093" w14:textId="664EA7B3" w:rsidR="009C4689" w:rsidRPr="00F43E2F" w:rsidRDefault="009C4689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green"/>
          <w:lang w:val="es-ES_tradnl"/>
        </w:rPr>
        <w:t>Respuesta única (S/N)</w:t>
      </w:r>
    </w:p>
    <w:p w14:paraId="25D0C271" w14:textId="2D70D17C" w:rsidR="009C4689" w:rsidRPr="00F43E2F" w:rsidRDefault="00F43E2F" w:rsidP="00CB02D2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S</w:t>
      </w:r>
    </w:p>
    <w:p w14:paraId="066AEDDB" w14:textId="77777777" w:rsidR="000719EE" w:rsidRPr="00F43E2F" w:rsidRDefault="000719EE" w:rsidP="00CB02D2">
      <w:pPr>
        <w:rPr>
          <w:rFonts w:ascii="Times New Roman" w:hAnsi="Times New Roman" w:cs="Times New Roman"/>
          <w:lang w:val="es-ES_tradnl"/>
        </w:rPr>
      </w:pPr>
    </w:p>
    <w:p w14:paraId="243C08AF" w14:textId="1BC44E90" w:rsidR="00742D83" w:rsidRPr="00F43E2F" w:rsidRDefault="004A4A9C" w:rsidP="009C4689">
      <w:pPr>
        <w:rPr>
          <w:rFonts w:ascii="Times New Roman" w:hAnsi="Times New Roman" w:cs="Times New Roman"/>
          <w:color w:val="0000FF"/>
          <w:lang w:val="es-ES_tradnl"/>
        </w:rPr>
      </w:pPr>
      <w:r w:rsidRPr="00F43E2F">
        <w:rPr>
          <w:rFonts w:ascii="Times New Roman" w:hAnsi="Times New Roman" w:cs="Times New Roman"/>
          <w:color w:val="0000FF"/>
          <w:lang w:val="es-ES_tradnl"/>
        </w:rPr>
        <w:t>MÍN. 1  MÁX. 1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0</w:t>
      </w:r>
      <w:r w:rsidRPr="00F43E2F">
        <w:rPr>
          <w:rFonts w:ascii="Times New Roman" w:hAnsi="Times New Roman" w:cs="Times New Roman"/>
          <w:color w:val="0000FF"/>
          <w:lang w:val="es-ES_tradnl"/>
        </w:rPr>
        <w:t xml:space="preserve">. 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>TEST-TEXTO</w:t>
      </w:r>
      <w:r w:rsidR="00584F8B" w:rsidRPr="00F43E2F">
        <w:rPr>
          <w:rFonts w:ascii="Times New Roman" w:hAnsi="Times New Roman" w:cs="Times New Roman"/>
          <w:color w:val="0000FF"/>
          <w:lang w:val="es-ES_tradnl"/>
        </w:rPr>
        <w:t xml:space="preserve"> CON 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>VIDEO</w:t>
      </w:r>
      <w:r w:rsidR="009C4689" w:rsidRPr="00F43E2F">
        <w:rPr>
          <w:rFonts w:ascii="Times New Roman" w:hAnsi="Times New Roman" w:cs="Times New Roman"/>
          <w:color w:val="0000FF"/>
          <w:lang w:val="es-ES_tradnl"/>
        </w:rPr>
        <w:t xml:space="preserve"> (OPCIÓN MÚLTIPLE). 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SE UTILIZA UN </w:t>
      </w:r>
      <w:r w:rsidR="00FD7D46" w:rsidRPr="00F43E2F">
        <w:rPr>
          <w:rFonts w:ascii="Times New Roman" w:hAnsi="Times New Roman" w:cs="Times New Roman"/>
          <w:b/>
          <w:i/>
          <w:color w:val="0000FF"/>
          <w:lang w:val="es-ES_tradnl"/>
        </w:rPr>
        <w:t>SOLO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VIDEO PARA LAS N PREGUNTAS, SE PUEDE DEFINIR PARA CADA PREGUNTA EL TIEMPO DE SALTO Y ASÍ NO SE </w:t>
      </w:r>
      <w:r w:rsidR="00A378A2" w:rsidRPr="00F43E2F">
        <w:rPr>
          <w:rFonts w:ascii="Times New Roman" w:hAnsi="Times New Roman" w:cs="Times New Roman"/>
          <w:b/>
          <w:color w:val="0000FF"/>
          <w:lang w:val="es-ES_tradnl"/>
        </w:rPr>
        <w:t>REPRODUCE</w:t>
      </w:r>
      <w:r w:rsidR="00FD7D46" w:rsidRPr="00F43E2F">
        <w:rPr>
          <w:rFonts w:ascii="Times New Roman" w:hAnsi="Times New Roman" w:cs="Times New Roman"/>
          <w:b/>
          <w:color w:val="0000FF"/>
          <w:lang w:val="es-ES_tradnl"/>
        </w:rPr>
        <w:t xml:space="preserve"> DESDE EL PRINCIPIO.</w:t>
      </w:r>
      <w:r w:rsidR="00FD7D46" w:rsidRPr="00F43E2F">
        <w:rPr>
          <w:rFonts w:ascii="Times New Roman" w:hAnsi="Times New Roman" w:cs="Times New Roman"/>
          <w:color w:val="0000FF"/>
          <w:lang w:val="es-ES_tradnl"/>
        </w:rPr>
        <w:t xml:space="preserve"> </w:t>
      </w:r>
      <w:r w:rsidR="00C36FB5" w:rsidRPr="00F43E2F">
        <w:rPr>
          <w:rFonts w:ascii="Times New Roman" w:hAnsi="Times New Roman" w:cs="Times New Roman"/>
          <w:color w:val="0000FF"/>
          <w:lang w:val="es-ES_tradnl"/>
        </w:rPr>
        <w:t xml:space="preserve">LA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 xml:space="preserve">EXPLICACIÓN SE MUESTRA AL MOMENTO DE PEDIR LA SOLUCIÓN. POR LO MENOS UNA O TODAS LAS RESPUESTAS DE UNA PREGUNTA PUEDEN SER CORRECTAS, MARQUE 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 xml:space="preserve">ÉSTAS </w:t>
      </w:r>
      <w:r w:rsidR="00D3600C" w:rsidRPr="00F43E2F">
        <w:rPr>
          <w:rFonts w:ascii="Times New Roman" w:hAnsi="Times New Roman" w:cs="Times New Roman"/>
          <w:color w:val="0000FF"/>
          <w:lang w:val="es-ES_tradnl"/>
        </w:rPr>
        <w:t>CON NEGRITA</w:t>
      </w:r>
      <w:r w:rsidR="0036258A" w:rsidRPr="00F43E2F">
        <w:rPr>
          <w:rFonts w:ascii="Times New Roman" w:hAnsi="Times New Roman" w:cs="Times New Roman"/>
          <w:color w:val="0000FF"/>
          <w:lang w:val="es-ES_tradnl"/>
        </w:rPr>
        <w:t>.</w:t>
      </w:r>
    </w:p>
    <w:p w14:paraId="52721E54" w14:textId="77777777" w:rsidR="004A4A9C" w:rsidRPr="00F43E2F" w:rsidRDefault="004A4A9C" w:rsidP="00742D83">
      <w:pPr>
        <w:rPr>
          <w:rFonts w:ascii="Times New Roman" w:hAnsi="Times New Roman" w:cs="Times New Roman"/>
          <w:color w:val="0000FF"/>
          <w:lang w:val="es-ES_tradnl"/>
        </w:rPr>
      </w:pPr>
    </w:p>
    <w:p w14:paraId="3D74FDC8" w14:textId="0D24C1A4" w:rsidR="006D02A8" w:rsidRPr="00F43E2F" w:rsidRDefault="006D02A8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CD0B3B" w:rsidRPr="00F43E2F">
        <w:rPr>
          <w:rFonts w:ascii="Times New Roman" w:hAnsi="Times New Roman" w:cs="Times New Roman"/>
          <w:highlight w:val="green"/>
          <w:lang w:val="es-ES_tradnl"/>
        </w:rPr>
        <w:t>Pregunta 1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CD0B3B"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4C38A4F1" w14:textId="4566564F" w:rsidR="006D02A8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“even” hace referencia a:</w:t>
      </w:r>
    </w:p>
    <w:p w14:paraId="562557D7" w14:textId="43E9B976" w:rsidR="00CD0B3B" w:rsidRPr="00F43E2F" w:rsidRDefault="00CD0B3B" w:rsidP="006D02A8">
      <w:pPr>
        <w:rPr>
          <w:rFonts w:ascii="Times New Roman" w:hAnsi="Times New Roman" w:cs="Times New Roman"/>
          <w:lang w:val="es-ES_tradnl"/>
        </w:rPr>
      </w:pPr>
    </w:p>
    <w:p w14:paraId="486BFFA8" w14:textId="5D04D969" w:rsidR="00B5250C" w:rsidRPr="00F43E2F" w:rsidRDefault="00CD0B3B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23BB33C" w14:textId="285D45FB" w:rsidR="00B5250C" w:rsidRPr="00F43E2F" w:rsidRDefault="00F43E2F" w:rsidP="00B5250C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“Even” significa “par”, en inglés</w:t>
      </w:r>
      <w:r w:rsidR="002D16BC">
        <w:rPr>
          <w:rFonts w:ascii="Times New Roman" w:hAnsi="Times New Roman" w:cs="Times New Roman"/>
          <w:lang w:val="es-ES_tradnl"/>
        </w:rPr>
        <w:t>.</w:t>
      </w:r>
    </w:p>
    <w:p w14:paraId="18CC9B3C" w14:textId="0CB518DF" w:rsidR="00FD6FF8" w:rsidRPr="00F43E2F" w:rsidRDefault="00FD6FF8" w:rsidP="00B5250C">
      <w:pPr>
        <w:rPr>
          <w:rFonts w:ascii="Times New Roman" w:hAnsi="Times New Roman" w:cs="Times New Roman"/>
          <w:lang w:val="es-ES_tradnl"/>
        </w:rPr>
      </w:pPr>
    </w:p>
    <w:p w14:paraId="5750CC4C" w14:textId="21389411" w:rsidR="00584F8B" w:rsidRPr="00F43E2F" w:rsidRDefault="00584F8B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Video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(nombre del archivo), 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Tiempo de salto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</w:t>
      </w:r>
      <w:r w:rsidR="0049105C" w:rsidRPr="00F43E2F">
        <w:rPr>
          <w:rFonts w:ascii="Times New Roman" w:hAnsi="Times New Roman" w:cs="Times New Roman"/>
          <w:highlight w:val="yellow"/>
          <w:lang w:val="es-ES_tradnl"/>
        </w:rPr>
        <w:t>especificar en segundos</w:t>
      </w:r>
      <w:r w:rsidRPr="00F43E2F">
        <w:rPr>
          <w:rFonts w:ascii="Times New Roman" w:hAnsi="Times New Roman" w:cs="Times New Roman"/>
          <w:highlight w:val="yellow"/>
          <w:lang w:val="es-ES_tradnl"/>
        </w:rPr>
        <w:t>)</w:t>
      </w:r>
    </w:p>
    <w:p w14:paraId="51BA7000" w14:textId="2593511A" w:rsidR="00584F8B" w:rsidRPr="00F43E2F" w:rsidRDefault="00F43E2F" w:rsidP="00584F8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7757F184" w14:textId="1A87D12C" w:rsidR="00B5250C" w:rsidRPr="00F43E2F" w:rsidRDefault="00B5250C" w:rsidP="00B5250C">
      <w:pPr>
        <w:rPr>
          <w:rFonts w:ascii="Times New Roman" w:hAnsi="Times New Roman" w:cs="Times New Roman"/>
          <w:lang w:val="es-ES_tradnl"/>
        </w:rPr>
      </w:pPr>
    </w:p>
    <w:p w14:paraId="35FE56D4" w14:textId="3B4AE96C" w:rsidR="007D2825" w:rsidRPr="00F43E2F" w:rsidRDefault="009E7DAC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>Respuesta</w:t>
      </w:r>
      <w:r w:rsidR="007D2825" w:rsidRPr="00F43E2F">
        <w:rPr>
          <w:rFonts w:ascii="Times New Roman" w:hAnsi="Times New Roman" w:cs="Times New Roman"/>
          <w:highlight w:val="yellow"/>
          <w:lang w:val="es-ES_tradnl"/>
        </w:rPr>
        <w:t>s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45396E0E" w14:textId="55EDF749" w:rsidR="00584F8B" w:rsidRPr="00F43E2F" w:rsidRDefault="00F43E2F" w:rsidP="006D02A8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CE5B736" w14:textId="23B282B6" w:rsidR="00A50DA9" w:rsidRDefault="00A50DA9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Impar</w:t>
      </w:r>
    </w:p>
    <w:p w14:paraId="3082C94A" w14:textId="3A89A630" w:rsid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I</w:t>
      </w:r>
      <w:r w:rsidRPr="00F43E2F">
        <w:rPr>
          <w:rFonts w:ascii="Times New Roman" w:eastAsia="Times New Roman" w:hAnsi="Times New Roman" w:cs="Times New Roman"/>
          <w:color w:val="212121"/>
          <w:lang w:val="es-CO" w:eastAsia="es-CO"/>
        </w:rPr>
        <w:t>ncluso</w:t>
      </w:r>
    </w:p>
    <w:p w14:paraId="4DB95E4C" w14:textId="5B636D43" w:rsidR="00F43E2F" w:rsidRPr="00F43E2F" w:rsidRDefault="00F43E2F" w:rsidP="00F43E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A50DA9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Par</w:t>
      </w:r>
    </w:p>
    <w:p w14:paraId="7CF6A872" w14:textId="5691DFC8" w:rsidR="00584F8B" w:rsidRPr="00F43E2F" w:rsidRDefault="00584F8B" w:rsidP="006D02A8">
      <w:pPr>
        <w:rPr>
          <w:rFonts w:ascii="Times New Roman" w:hAnsi="Times New Roman" w:cs="Times New Roman"/>
          <w:lang w:val="es-ES_tradnl"/>
        </w:rPr>
      </w:pPr>
    </w:p>
    <w:p w14:paraId="1CFEA788" w14:textId="1BA04B44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2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3AF9EF44" w14:textId="005BC9D0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En el video, la palabra “</w:t>
      </w:r>
      <w:r>
        <w:rPr>
          <w:rFonts w:ascii="Times New Roman" w:hAnsi="Times New Roman" w:cs="Times New Roman"/>
          <w:lang w:val="es-ES_tradnl"/>
        </w:rPr>
        <w:t>odd</w:t>
      </w:r>
      <w:r w:rsidRPr="00F43E2F">
        <w:rPr>
          <w:rFonts w:ascii="Times New Roman" w:hAnsi="Times New Roman" w:cs="Times New Roman"/>
          <w:lang w:val="es-ES_tradnl"/>
        </w:rPr>
        <w:t>” hace referencia a:</w:t>
      </w:r>
    </w:p>
    <w:p w14:paraId="65383337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3811B6A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003A9D8D" w14:textId="756752F9" w:rsidR="00A50DA9" w:rsidRPr="00F43E2F" w:rsidRDefault="00A50DA9" w:rsidP="00A50DA9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“</w:t>
      </w:r>
      <w:r>
        <w:rPr>
          <w:rFonts w:ascii="Times New Roman" w:hAnsi="Times New Roman" w:cs="Times New Roman"/>
          <w:lang w:val="es-ES_tradnl"/>
        </w:rPr>
        <w:t>Odd</w:t>
      </w:r>
      <w:r w:rsidRPr="00F43E2F">
        <w:rPr>
          <w:rFonts w:ascii="Times New Roman" w:hAnsi="Times New Roman" w:cs="Times New Roman"/>
          <w:lang w:val="es-ES_tradnl"/>
        </w:rPr>
        <w:t>” significa “</w:t>
      </w:r>
      <w:r>
        <w:rPr>
          <w:rFonts w:ascii="Times New Roman" w:hAnsi="Times New Roman" w:cs="Times New Roman"/>
          <w:lang w:val="es-ES_tradnl"/>
        </w:rPr>
        <w:t>im</w:t>
      </w:r>
      <w:r w:rsidRPr="00F43E2F">
        <w:rPr>
          <w:rFonts w:ascii="Times New Roman" w:hAnsi="Times New Roman" w:cs="Times New Roman"/>
          <w:lang w:val="es-ES_tradnl"/>
        </w:rPr>
        <w:t>par”, en inglés</w:t>
      </w:r>
      <w:r w:rsidR="002D16BC">
        <w:rPr>
          <w:rFonts w:ascii="Times New Roman" w:hAnsi="Times New Roman" w:cs="Times New Roman"/>
          <w:lang w:val="es-ES_tradnl"/>
        </w:rPr>
        <w:t>.</w:t>
      </w:r>
    </w:p>
    <w:p w14:paraId="7210D2F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A7B062F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193A15A7" w14:textId="196E350D" w:rsidR="004E622B" w:rsidRPr="00F43E2F" w:rsidRDefault="005B132D" w:rsidP="004E622B">
      <w:pPr>
        <w:rPr>
          <w:rFonts w:ascii="Times New Roman" w:hAnsi="Times New Roman" w:cs="Times New Roman"/>
          <w:lang w:val="es-ES_tradnl"/>
        </w:rPr>
      </w:pPr>
      <w:ins w:id="0" w:author="Josué" w:date="2015-04-08T13:28:00Z">
        <w:r>
          <w:rPr>
            <w:rFonts w:ascii="Times New Roman" w:hAnsi="Times New Roman" w:cs="Times New Roman"/>
            <w:lang w:val="es-ES_tradnl"/>
          </w:rPr>
          <w:fldChar w:fldCharType="begin"/>
        </w:r>
        <w:r>
          <w:rPr>
            <w:rFonts w:ascii="Times New Roman" w:hAnsi="Times New Roman" w:cs="Times New Roman"/>
            <w:lang w:val="es-ES_tradnl"/>
          </w:rPr>
          <w:instrText xml:space="preserve"> HYPERLINK "</w:instrText>
        </w:r>
      </w:ins>
      <w:r w:rsidRPr="00F43E2F">
        <w:rPr>
          <w:rFonts w:ascii="Times New Roman" w:hAnsi="Times New Roman" w:cs="Times New Roman"/>
          <w:lang w:val="es-ES_tradnl"/>
        </w:rPr>
        <w:instrText>https://tube.geogebra.org/student/m21517</w:instrText>
      </w:r>
      <w:ins w:id="1" w:author="Josué" w:date="2015-04-08T13:28:00Z">
        <w:r>
          <w:rPr>
            <w:rFonts w:ascii="Times New Roman" w:hAnsi="Times New Roman" w:cs="Times New Roman"/>
            <w:lang w:val="es-ES_tradnl"/>
          </w:rPr>
          <w:instrText xml:space="preserve">" </w:instrText>
        </w:r>
        <w:r>
          <w:rPr>
            <w:rFonts w:ascii="Times New Roman" w:hAnsi="Times New Roman" w:cs="Times New Roman"/>
            <w:lang w:val="es-ES_tradnl"/>
          </w:rPr>
          <w:fldChar w:fldCharType="separate"/>
        </w:r>
      </w:ins>
      <w:r w:rsidRPr="008B1E7A">
        <w:rPr>
          <w:rStyle w:val="Hipervnculo"/>
          <w:rFonts w:ascii="Times New Roman" w:hAnsi="Times New Roman" w:cs="Times New Roman"/>
          <w:lang w:val="es-ES_tradnl"/>
        </w:rPr>
        <w:t>https://tube.geogebra.org/student/m21517</w:t>
      </w:r>
      <w:ins w:id="2" w:author="Josué" w:date="2015-04-08T13:28:00Z">
        <w:r>
          <w:rPr>
            <w:rFonts w:ascii="Times New Roman" w:hAnsi="Times New Roman" w:cs="Times New Roman"/>
            <w:lang w:val="es-ES_tradnl"/>
          </w:rPr>
          <w:fldChar w:fldCharType="end"/>
        </w:r>
        <w:r>
          <w:rPr>
            <w:rFonts w:ascii="Times New Roman" w:hAnsi="Times New Roman" w:cs="Times New Roman"/>
            <w:lang w:val="es-ES_tradnl"/>
          </w:rPr>
          <w:t xml:space="preserve"> </w:t>
        </w:r>
      </w:ins>
      <w:bookmarkStart w:id="3" w:name="_GoBack"/>
      <w:bookmarkEnd w:id="3"/>
    </w:p>
    <w:p w14:paraId="6A17116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203AFA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32767096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4103502" w14:textId="77777777" w:rsidR="004E622B" w:rsidRP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b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b/>
          <w:color w:val="212121"/>
          <w:lang w:val="es-CO" w:eastAsia="es-CO"/>
        </w:rPr>
        <w:t>Impar</w:t>
      </w:r>
    </w:p>
    <w:p w14:paraId="64994170" w14:textId="77777777" w:rsidR="004E622B" w:rsidRPr="00F43E2F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 w:rsidRPr="004E622B">
        <w:rPr>
          <w:rFonts w:ascii="Times New Roman" w:eastAsia="Times New Roman" w:hAnsi="Times New Roman" w:cs="Times New Roman"/>
          <w:color w:val="212121"/>
          <w:lang w:val="es-CO" w:eastAsia="es-CO"/>
        </w:rPr>
        <w:t>Par</w:t>
      </w:r>
    </w:p>
    <w:p w14:paraId="73E29620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Función</w:t>
      </w:r>
    </w:p>
    <w:p w14:paraId="4265B30B" w14:textId="7AC8D966" w:rsidR="004E622B" w:rsidRDefault="004E622B" w:rsidP="004E62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eastAsia="Times New Roman" w:hAnsi="Times New Roman" w:cs="Times New Roman"/>
          <w:color w:val="212121"/>
          <w:lang w:val="es-CO" w:eastAsia="es-CO"/>
        </w:rPr>
      </w:pPr>
      <w:r>
        <w:rPr>
          <w:rFonts w:ascii="Times New Roman" w:eastAsia="Times New Roman" w:hAnsi="Times New Roman" w:cs="Times New Roman"/>
          <w:color w:val="212121"/>
          <w:lang w:val="es-CO" w:eastAsia="es-CO"/>
        </w:rPr>
        <w:t>Saturado</w:t>
      </w:r>
    </w:p>
    <w:p w14:paraId="5360163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6F743CBA" w14:textId="47D19947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3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2840D53C" w14:textId="3DF80803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Una condición necesaria para que una función sea par es:</w:t>
      </w:r>
    </w:p>
    <w:p w14:paraId="5A411A70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EA02B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319EA9EB" w14:textId="738FF999" w:rsidR="006B2D23" w:rsidRPr="00F43E2F" w:rsidRDefault="004E622B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funciones pares son simétricas respecto al eje </w:t>
      </w:r>
      <w:r w:rsidR="002D16BC" w:rsidRPr="002D16BC">
        <w:rPr>
          <w:rFonts w:ascii="Times New Roman" w:hAnsi="Times New Roman" w:cs="Times New Roman"/>
          <w:i/>
          <w:lang w:val="es-ES_tradnl"/>
        </w:rPr>
        <w:t>Y</w:t>
      </w:r>
      <w:r>
        <w:rPr>
          <w:rFonts w:ascii="Times New Roman" w:hAnsi="Times New Roman" w:cs="Times New Roman"/>
          <w:lang w:val="es-ES_tradnl"/>
        </w:rPr>
        <w:t>.</w:t>
      </w:r>
    </w:p>
    <w:p w14:paraId="2EE96D1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4C0A171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55733631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093A81E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2496E7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6051210B" w14:textId="77777777" w:rsidR="004E622B" w:rsidRDefault="004E622B" w:rsidP="006B2D23">
      <w:pPr>
        <w:rPr>
          <w:rFonts w:ascii="Times New Roman" w:hAnsi="Times New Roman" w:cs="Times New Roman"/>
          <w:lang w:val="es-ES_tradnl"/>
        </w:rPr>
      </w:pPr>
    </w:p>
    <w:p w14:paraId="35F525F8" w14:textId="30BA2B8A" w:rsidR="0082310A" w:rsidRPr="0082310A" w:rsidRDefault="0082310A" w:rsidP="006B2D23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 xml:space="preserve">Que </w:t>
      </w:r>
      <w:r>
        <w:rPr>
          <w:rFonts w:ascii="Times New Roman" w:hAnsi="Times New Roman" w:cs="Times New Roman"/>
          <w:lang w:val="es-ES_tradnl"/>
        </w:rPr>
        <w:t>sea múltiplo de dos</w:t>
      </w:r>
      <w:r w:rsidR="006D5AFD">
        <w:rPr>
          <w:rFonts w:ascii="Times New Roman" w:hAnsi="Times New Roman" w:cs="Times New Roman"/>
          <w:lang w:val="es-ES_tradnl"/>
        </w:rPr>
        <w:t>.</w:t>
      </w:r>
    </w:p>
    <w:p w14:paraId="4C462A69" w14:textId="20EEEA0D" w:rsidR="006B2D23" w:rsidRPr="0082310A" w:rsidRDefault="004E622B" w:rsidP="006B2D23">
      <w:pPr>
        <w:rPr>
          <w:rFonts w:ascii="Times New Roman" w:hAnsi="Times New Roman" w:cs="Times New Roman"/>
          <w:b/>
          <w:lang w:val="es-ES_tradnl"/>
        </w:rPr>
      </w:pPr>
      <w:r w:rsidRPr="0082310A">
        <w:rPr>
          <w:rFonts w:ascii="Times New Roman" w:hAnsi="Times New Roman" w:cs="Times New Roman"/>
          <w:b/>
          <w:lang w:val="es-ES_tradnl"/>
        </w:rPr>
        <w:t>Que sea simétrica respecto al eje</w:t>
      </w:r>
      <w:r w:rsidR="002D16BC">
        <w:rPr>
          <w:rFonts w:ascii="Times New Roman" w:hAnsi="Times New Roman" w:cs="Times New Roman"/>
          <w:b/>
          <w:lang w:val="es-ES_tradnl"/>
        </w:rPr>
        <w:t xml:space="preserve"> </w:t>
      </w:r>
      <w:r w:rsidR="002D16BC" w:rsidRPr="002D16BC">
        <w:rPr>
          <w:rFonts w:ascii="Times New Roman" w:hAnsi="Times New Roman" w:cs="Times New Roman"/>
          <w:b/>
          <w:i/>
          <w:lang w:val="es-ES_tradnl"/>
        </w:rPr>
        <w:t>Y</w:t>
      </w:r>
      <w:r w:rsidRPr="005B132D">
        <w:rPr>
          <w:rFonts w:ascii="Times New Roman" w:hAnsi="Times New Roman" w:cs="Times New Roman"/>
          <w:lang w:val="es-ES_tradnl"/>
        </w:rPr>
        <w:t>.</w:t>
      </w:r>
    </w:p>
    <w:p w14:paraId="178B06EF" w14:textId="77777777" w:rsidR="004E622B" w:rsidRPr="00F43E2F" w:rsidRDefault="004E622B" w:rsidP="004E622B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Que sea simétrica respecto al origen.</w:t>
      </w:r>
    </w:p>
    <w:p w14:paraId="4BE69785" w14:textId="025B63BB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>Que sea simétrica respecto al eje</w:t>
      </w:r>
      <w:r w:rsidR="004150FE">
        <w:rPr>
          <w:rFonts w:ascii="Times New Roman" w:hAnsi="Times New Roman" w:cs="Times New Roman"/>
          <w:lang w:val="es-ES_tradnl"/>
        </w:rPr>
        <w:t xml:space="preserve"> </w:t>
      </w:r>
      <w:r w:rsidR="005B132D">
        <w:rPr>
          <w:rFonts w:ascii="Times New Roman" w:hAnsi="Times New Roman" w:cs="Times New Roman"/>
          <w:i/>
          <w:lang w:val="es-ES_tradnl"/>
        </w:rPr>
        <w:t>X</w:t>
      </w:r>
      <w:r w:rsidRPr="0082310A">
        <w:rPr>
          <w:rFonts w:ascii="Times New Roman" w:hAnsi="Times New Roman" w:cs="Times New Roman"/>
          <w:lang w:val="es-ES_tradnl"/>
        </w:rPr>
        <w:t>.</w:t>
      </w:r>
    </w:p>
    <w:p w14:paraId="3A192138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F12516A" w14:textId="1C551681" w:rsidR="007D2825" w:rsidRPr="00F43E2F" w:rsidRDefault="007D2825" w:rsidP="007D2825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green"/>
          <w:lang w:val="es-ES_tradnl"/>
        </w:rPr>
        <w:t>Pregunta 4 (</w:t>
      </w:r>
      <w:r w:rsidRPr="00F43E2F">
        <w:rPr>
          <w:rFonts w:ascii="Times New Roman" w:hAnsi="Times New Roman" w:cs="Times New Roman"/>
          <w:b/>
          <w:highlight w:val="green"/>
          <w:lang w:val="es-ES_tradnl"/>
        </w:rPr>
        <w:t>173</w:t>
      </w:r>
      <w:r w:rsidRPr="00F43E2F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14:paraId="711C290C" w14:textId="5CE654FC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Las gráficas que aparecen al elegir las opciones resultan ser:</w:t>
      </w:r>
    </w:p>
    <w:p w14:paraId="605FAB0B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51319E3C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highlight w:val="yellow"/>
          <w:lang w:val="es-ES_tradnl"/>
        </w:rPr>
        <w:t>Explicación (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14:paraId="77904A72" w14:textId="5F1E11E9" w:rsidR="006B2D23" w:rsidRPr="00F43E2F" w:rsidRDefault="0082310A" w:rsidP="006B2D2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Las imágenes en los cuadrantes I y II son simétricas respecto al eje </w:t>
      </w:r>
      <w:r w:rsidRPr="002D16BC">
        <w:rPr>
          <w:rFonts w:ascii="Times New Roman" w:hAnsi="Times New Roman" w:cs="Times New Roman"/>
          <w:i/>
          <w:lang w:val="es-ES_tradnl"/>
        </w:rPr>
        <w:t>X</w:t>
      </w:r>
      <w:r w:rsidR="006D5AFD">
        <w:rPr>
          <w:rFonts w:ascii="Times New Roman" w:hAnsi="Times New Roman" w:cs="Times New Roman"/>
          <w:i/>
          <w:lang w:val="es-ES_tradnl"/>
        </w:rPr>
        <w:t>.</w:t>
      </w:r>
    </w:p>
    <w:p w14:paraId="7584F1C5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083C043D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 xml:space="preserve">*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Video (nombre del archivo), Tiempo de salto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opcional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(especificar en segundos)</w:t>
      </w:r>
    </w:p>
    <w:p w14:paraId="7C8E02C3" w14:textId="77777777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lang w:val="es-ES_tradnl"/>
        </w:rPr>
        <w:t>https://tube.geogebra.org/student/m21517</w:t>
      </w:r>
    </w:p>
    <w:p w14:paraId="6F7C5BA1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p w14:paraId="10D42402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  <w:r w:rsidRPr="00F43E2F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F43E2F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Respuestas (mín. 2 – máx. 5, </w:t>
      </w:r>
      <w:r w:rsidRPr="00F43E2F">
        <w:rPr>
          <w:rFonts w:ascii="Times New Roman" w:hAnsi="Times New Roman" w:cs="Times New Roman"/>
          <w:b/>
          <w:highlight w:val="yellow"/>
          <w:lang w:val="es-ES_tradnl"/>
        </w:rPr>
        <w:t>73</w:t>
      </w:r>
      <w:r w:rsidRPr="00F43E2F">
        <w:rPr>
          <w:rFonts w:ascii="Times New Roman" w:hAnsi="Times New Roman" w:cs="Times New Roman"/>
          <w:highlight w:val="yellow"/>
          <w:lang w:val="es-ES_tradnl"/>
        </w:rPr>
        <w:t xml:space="preserve"> caracteres máximo cada respuesta)</w:t>
      </w:r>
    </w:p>
    <w:p w14:paraId="12735699" w14:textId="712524B9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 w:rsidRPr="0082310A">
        <w:rPr>
          <w:rFonts w:ascii="Times New Roman" w:hAnsi="Times New Roman" w:cs="Times New Roman"/>
          <w:lang w:val="es-ES_tradnl"/>
        </w:rPr>
        <w:t>Simétricas</w:t>
      </w:r>
      <w:r>
        <w:rPr>
          <w:rFonts w:ascii="Times New Roman" w:hAnsi="Times New Roman" w:cs="Times New Roman"/>
          <w:lang w:val="es-ES_tradnl"/>
        </w:rPr>
        <w:t xml:space="preserve"> respecto al eje </w:t>
      </w:r>
      <w:r w:rsidR="002D16BC" w:rsidRPr="002D16BC">
        <w:rPr>
          <w:rFonts w:ascii="Times New Roman" w:hAnsi="Times New Roman" w:cs="Times New Roman"/>
          <w:i/>
          <w:lang w:val="es-ES_tradnl"/>
        </w:rPr>
        <w:t>Y</w:t>
      </w:r>
      <w:r w:rsidR="006D5AFD">
        <w:rPr>
          <w:rFonts w:ascii="Times New Roman" w:hAnsi="Times New Roman" w:cs="Times New Roman"/>
          <w:i/>
          <w:lang w:val="es-ES_tradnl"/>
        </w:rPr>
        <w:t>.</w:t>
      </w:r>
    </w:p>
    <w:p w14:paraId="6DCDEE31" w14:textId="38FEB402" w:rsidR="0082310A" w:rsidRPr="00F43E2F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Simétricas respecto al origen</w:t>
      </w:r>
      <w:r w:rsidR="006D5AFD">
        <w:rPr>
          <w:rFonts w:ascii="Times New Roman" w:hAnsi="Times New Roman" w:cs="Times New Roman"/>
          <w:lang w:val="es-ES_tradnl"/>
        </w:rPr>
        <w:t>.</w:t>
      </w:r>
    </w:p>
    <w:p w14:paraId="1037BA00" w14:textId="1E4C92A9" w:rsidR="0082310A" w:rsidRPr="0082310A" w:rsidRDefault="0082310A" w:rsidP="0082310A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No simétricas</w:t>
      </w:r>
      <w:r w:rsidR="006D5AFD">
        <w:rPr>
          <w:rFonts w:ascii="Times New Roman" w:hAnsi="Times New Roman" w:cs="Times New Roman"/>
          <w:lang w:val="es-ES_tradnl"/>
        </w:rPr>
        <w:t>.</w:t>
      </w:r>
    </w:p>
    <w:p w14:paraId="14178C54" w14:textId="7AA32061" w:rsidR="0082310A" w:rsidRPr="0082310A" w:rsidRDefault="0082310A" w:rsidP="0082310A">
      <w:pPr>
        <w:rPr>
          <w:rFonts w:ascii="Times New Roman" w:hAnsi="Times New Roman" w:cs="Times New Roman"/>
          <w:b/>
          <w:lang w:val="es-ES_tradnl"/>
        </w:rPr>
      </w:pP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>imétrica</w:t>
      </w:r>
      <w:r>
        <w:rPr>
          <w:rFonts w:ascii="Times New Roman" w:hAnsi="Times New Roman" w:cs="Times New Roman"/>
          <w:b/>
          <w:lang w:val="es-ES_tradnl"/>
        </w:rPr>
        <w:t>s</w:t>
      </w:r>
      <w:r w:rsidRPr="0082310A">
        <w:rPr>
          <w:rFonts w:ascii="Times New Roman" w:hAnsi="Times New Roman" w:cs="Times New Roman"/>
          <w:b/>
          <w:lang w:val="es-ES_tradnl"/>
        </w:rPr>
        <w:t xml:space="preserve"> respecto al eje </w:t>
      </w:r>
      <w:r w:rsidR="002D16BC" w:rsidRPr="002D16BC">
        <w:rPr>
          <w:rFonts w:ascii="Times New Roman" w:hAnsi="Times New Roman" w:cs="Times New Roman"/>
          <w:b/>
          <w:i/>
          <w:lang w:val="es-ES_tradnl"/>
        </w:rPr>
        <w:t>X</w:t>
      </w:r>
      <w:r w:rsidR="006D5AFD">
        <w:rPr>
          <w:rFonts w:ascii="Times New Roman" w:hAnsi="Times New Roman" w:cs="Times New Roman"/>
          <w:b/>
          <w:i/>
          <w:lang w:val="es-ES_tradnl"/>
        </w:rPr>
        <w:t>.</w:t>
      </w:r>
    </w:p>
    <w:p w14:paraId="35760AC3" w14:textId="77777777" w:rsidR="006B2D23" w:rsidRPr="00F43E2F" w:rsidRDefault="006B2D23" w:rsidP="006B2D23">
      <w:pPr>
        <w:rPr>
          <w:rFonts w:ascii="Times New Roman" w:hAnsi="Times New Roman" w:cs="Times New Roman"/>
          <w:lang w:val="es-ES_tradnl"/>
        </w:rPr>
      </w:pPr>
    </w:p>
    <w:sectPr w:rsidR="006B2D23" w:rsidRPr="00F43E2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sué">
    <w15:presenceInfo w15:providerId="None" w15:userId="Josu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3241A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D16BC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567CA"/>
    <w:rsid w:val="0036258A"/>
    <w:rsid w:val="003A458C"/>
    <w:rsid w:val="003C56DF"/>
    <w:rsid w:val="003D72B3"/>
    <w:rsid w:val="004024BA"/>
    <w:rsid w:val="00411F22"/>
    <w:rsid w:val="004150FE"/>
    <w:rsid w:val="00417B06"/>
    <w:rsid w:val="004375B6"/>
    <w:rsid w:val="0045712C"/>
    <w:rsid w:val="00485C72"/>
    <w:rsid w:val="0049105C"/>
    <w:rsid w:val="00495119"/>
    <w:rsid w:val="004A4A9C"/>
    <w:rsid w:val="004E622B"/>
    <w:rsid w:val="00510FE7"/>
    <w:rsid w:val="0052013C"/>
    <w:rsid w:val="005513FA"/>
    <w:rsid w:val="00551D6E"/>
    <w:rsid w:val="00552D7C"/>
    <w:rsid w:val="00584F8B"/>
    <w:rsid w:val="005B132D"/>
    <w:rsid w:val="005B210B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B2D23"/>
    <w:rsid w:val="006C5EF2"/>
    <w:rsid w:val="006D02A8"/>
    <w:rsid w:val="006D5AFD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07288"/>
    <w:rsid w:val="0082310A"/>
    <w:rsid w:val="008752D9"/>
    <w:rsid w:val="00881754"/>
    <w:rsid w:val="008932B9"/>
    <w:rsid w:val="00894D1E"/>
    <w:rsid w:val="008B4E30"/>
    <w:rsid w:val="008C6F76"/>
    <w:rsid w:val="008D2D9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378A2"/>
    <w:rsid w:val="00A50DA9"/>
    <w:rsid w:val="00A61B6D"/>
    <w:rsid w:val="00A714C4"/>
    <w:rsid w:val="00A74CE5"/>
    <w:rsid w:val="00A77363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96819"/>
    <w:rsid w:val="00BB4FA7"/>
    <w:rsid w:val="00BC129D"/>
    <w:rsid w:val="00BC2254"/>
    <w:rsid w:val="00BD1FFA"/>
    <w:rsid w:val="00C0683E"/>
    <w:rsid w:val="00C209AE"/>
    <w:rsid w:val="00C219A9"/>
    <w:rsid w:val="00C34A1F"/>
    <w:rsid w:val="00C35567"/>
    <w:rsid w:val="00C36FB5"/>
    <w:rsid w:val="00C43F55"/>
    <w:rsid w:val="00C52E57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34DA1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3E2F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FF8"/>
    <w:rsid w:val="00FD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B2A43DE-D323-4953-93A9-E4903D7D8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3E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3E2F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6D5AF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5AF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5AF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5AF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5AF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D5A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D5AF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5B132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630</Words>
  <Characters>3468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12</cp:revision>
  <dcterms:created xsi:type="dcterms:W3CDTF">2015-03-13T13:30:00Z</dcterms:created>
  <dcterms:modified xsi:type="dcterms:W3CDTF">2015-04-08T18:28:00Z</dcterms:modified>
</cp:coreProperties>
</file>