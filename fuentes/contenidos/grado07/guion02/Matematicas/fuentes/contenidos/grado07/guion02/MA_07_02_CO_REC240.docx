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47A58" w14:textId="77777777" w:rsidR="00843C9C" w:rsidRPr="00766CC1" w:rsidRDefault="00843C9C" w:rsidP="00843C9C">
      <w:pPr>
        <w:jc w:val="center"/>
        <w:rPr>
          <w:rFonts w:ascii="Calibri" w:hAnsi="Calibri"/>
          <w:b/>
          <w:lang w:val="es-ES_tradnl"/>
          <w:rPrChange w:id="0" w:author="Sandra Ballen" w:date="2015-05-02T19:20:00Z">
            <w:rPr>
              <w:rFonts w:asciiTheme="majorHAnsi" w:hAnsiTheme="majorHAnsi"/>
              <w:b/>
              <w:lang w:val="es-ES_tradnl"/>
            </w:rPr>
          </w:rPrChange>
        </w:rPr>
      </w:pPr>
      <w:r w:rsidRPr="00766CC1">
        <w:rPr>
          <w:rFonts w:ascii="Calibri" w:hAnsi="Calibri"/>
          <w:b/>
          <w:lang w:val="es-ES_tradnl"/>
          <w:rPrChange w:id="1" w:author="Sandra Ballen" w:date="2015-05-02T19:20:00Z">
            <w:rPr>
              <w:rFonts w:asciiTheme="majorHAnsi" w:hAnsiTheme="majorHAnsi"/>
              <w:b/>
              <w:lang w:val="es-ES_tradnl"/>
            </w:rPr>
          </w:rPrChange>
        </w:rPr>
        <w:t>Ejercicio Genérico M101: Preguntas de respuesta libre (NO AUTOEVALUABLE)</w:t>
      </w:r>
    </w:p>
    <w:p w14:paraId="0E1678F5" w14:textId="77777777" w:rsidR="00843C9C" w:rsidRPr="00254FDB" w:rsidRDefault="00843C9C" w:rsidP="00843C9C">
      <w:pPr>
        <w:rPr>
          <w:rFonts w:ascii="Arial" w:hAnsi="Arial"/>
          <w:lang w:val="es-ES_tradnl"/>
        </w:rPr>
      </w:pPr>
    </w:p>
    <w:p w14:paraId="0F2B1391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29A5CE0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con números enteros</w:t>
      </w:r>
    </w:p>
    <w:p w14:paraId="76E99D84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</w:p>
    <w:p w14:paraId="7B4CCE3B" w14:textId="77777777" w:rsidR="00843C9C" w:rsidRPr="0063490D" w:rsidRDefault="00843C9C" w:rsidP="00843C9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4C90B953" w14:textId="77777777" w:rsidR="00843C9C" w:rsidRPr="009320A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72283C9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2269FAB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>Refuerza tu aprendizaje: jerarquía de las operaciones</w:t>
      </w:r>
    </w:p>
    <w:p w14:paraId="0EC8414F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37E338A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bookmarkStart w:id="2" w:name="_GoBack"/>
      <w:bookmarkEnd w:id="2"/>
    </w:p>
    <w:p w14:paraId="0B8C05AF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 xml:space="preserve">Situaciones que requieren conocer la jerarquía de las operaciones con números enteros y saber el orden para la </w:t>
      </w:r>
      <w:r>
        <w:rPr>
          <w:rFonts w:ascii="Arial" w:hAnsi="Arial" w:cs="Arial"/>
          <w:sz w:val="18"/>
          <w:szCs w:val="18"/>
          <w:lang w:val="es-ES_tradnl"/>
        </w:rPr>
        <w:t>redu</w:t>
      </w:r>
      <w:r w:rsidRPr="00D03FA6">
        <w:rPr>
          <w:rFonts w:ascii="Arial" w:hAnsi="Arial" w:cs="Arial"/>
          <w:sz w:val="18"/>
          <w:szCs w:val="18"/>
          <w:lang w:val="es-ES_tradnl"/>
        </w:rPr>
        <w:t>cción de signos de agrupación.</w:t>
      </w:r>
    </w:p>
    <w:p w14:paraId="15C2C82B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C85D8EF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5E03552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Polinomios aritméticos, jerarquía, operaciones, paréntesis </w:t>
      </w:r>
    </w:p>
    <w:p w14:paraId="656A653A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DBA4520" w14:textId="77777777" w:rsidR="00843C9C" w:rsidRPr="006D02A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FABB69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06F47C5F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C53F817" w14:textId="77777777" w:rsidR="00843C9C" w:rsidRPr="00B5513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" w:author="Sandra Ballen" w:date="2015-05-02T19:20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4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843C9C" w:rsidRPr="00766CC1" w14:paraId="2EF359D8" w14:textId="77777777" w:rsidTr="00D13F8F">
        <w:tc>
          <w:tcPr>
            <w:tcW w:w="1248" w:type="dxa"/>
            <w:shd w:val="clear" w:color="auto" w:fill="auto"/>
            <w:tcPrChange w:id="5" w:author="Sandra Ballen" w:date="2015-05-02T19:20:00Z">
              <w:tcPr>
                <w:tcW w:w="1248" w:type="dxa"/>
              </w:tcPr>
            </w:tcPrChange>
          </w:tcPr>
          <w:p w14:paraId="6C61714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6" w:author="Sandra Ballen" w:date="2015-05-02T19:20:00Z">
              <w:tcPr>
                <w:tcW w:w="404" w:type="dxa"/>
              </w:tcPr>
            </w:tcPrChange>
          </w:tcPr>
          <w:p w14:paraId="7144AD5A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7" w:author="Sandra Ballen" w:date="2015-05-02T19:20:00Z">
              <w:tcPr>
                <w:tcW w:w="1289" w:type="dxa"/>
              </w:tcPr>
            </w:tcPrChange>
          </w:tcPr>
          <w:p w14:paraId="72BB44D0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8" w:author="Sandra Ballen" w:date="2015-05-02T19:20:00Z">
              <w:tcPr>
                <w:tcW w:w="367" w:type="dxa"/>
              </w:tcPr>
            </w:tcPrChange>
          </w:tcPr>
          <w:p w14:paraId="154BC7CA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9" w:author="Sandra Ballen" w:date="2015-05-02T19:20:00Z">
              <w:tcPr>
                <w:tcW w:w="2504" w:type="dxa"/>
              </w:tcPr>
            </w:tcPrChange>
          </w:tcPr>
          <w:p w14:paraId="173C5D5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10" w:author="Sandra Ballen" w:date="2015-05-02T19:20:00Z">
              <w:tcPr>
                <w:tcW w:w="425" w:type="dxa"/>
              </w:tcPr>
            </w:tcPrChange>
          </w:tcPr>
          <w:p w14:paraId="01D574A1" w14:textId="77777777" w:rsidR="00843C9C" w:rsidRPr="00766CC1" w:rsidRDefault="00843C9C" w:rsidP="00D13F8F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  <w:shd w:val="clear" w:color="auto" w:fill="auto"/>
            <w:tcPrChange w:id="11" w:author="Sandra Ballen" w:date="2015-05-02T19:20:00Z">
              <w:tcPr>
                <w:tcW w:w="2268" w:type="dxa"/>
              </w:tcPr>
            </w:tcPrChange>
          </w:tcPr>
          <w:p w14:paraId="74E7E36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12" w:author="Sandra Ballen" w:date="2015-05-02T19:20:00Z">
              <w:tcPr>
                <w:tcW w:w="425" w:type="dxa"/>
              </w:tcPr>
            </w:tcPrChange>
          </w:tcPr>
          <w:p w14:paraId="7F0CF3D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4B9D3E8C" w14:textId="77777777" w:rsidTr="00D13F8F">
        <w:tc>
          <w:tcPr>
            <w:tcW w:w="1248" w:type="dxa"/>
            <w:shd w:val="clear" w:color="auto" w:fill="auto"/>
            <w:tcPrChange w:id="13" w:author="Sandra Ballen" w:date="2015-05-02T19:20:00Z">
              <w:tcPr>
                <w:tcW w:w="1248" w:type="dxa"/>
              </w:tcPr>
            </w:tcPrChange>
          </w:tcPr>
          <w:p w14:paraId="48CA8C1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4" w:author="Sandra Ballen" w:date="2015-05-02T19:20:00Z">
              <w:tcPr>
                <w:tcW w:w="404" w:type="dxa"/>
              </w:tcPr>
            </w:tcPrChange>
          </w:tcPr>
          <w:p w14:paraId="1D6DE371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5" w:author="Sandra Ballen" w:date="2015-05-02T19:20:00Z">
              <w:tcPr>
                <w:tcW w:w="1289" w:type="dxa"/>
              </w:tcPr>
            </w:tcPrChange>
          </w:tcPr>
          <w:p w14:paraId="1BBB34A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6" w:author="Sandra Ballen" w:date="2015-05-02T19:20:00Z">
              <w:tcPr>
                <w:tcW w:w="367" w:type="dxa"/>
              </w:tcPr>
            </w:tcPrChange>
          </w:tcPr>
          <w:p w14:paraId="77DFB2E5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7" w:author="Sandra Ballen" w:date="2015-05-02T19:20:00Z">
              <w:tcPr>
                <w:tcW w:w="2504" w:type="dxa"/>
              </w:tcPr>
            </w:tcPrChange>
          </w:tcPr>
          <w:p w14:paraId="5BDEFF4A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8" w:author="Sandra Ballen" w:date="2015-05-02T19:20:00Z">
              <w:tcPr>
                <w:tcW w:w="425" w:type="dxa"/>
              </w:tcPr>
            </w:tcPrChange>
          </w:tcPr>
          <w:p w14:paraId="14F49CB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9" w:author="Sandra Ballen" w:date="2015-05-02T19:20:00Z">
              <w:tcPr>
                <w:tcW w:w="2268" w:type="dxa"/>
              </w:tcPr>
            </w:tcPrChange>
          </w:tcPr>
          <w:p w14:paraId="072CE25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20" w:author="Sandra Ballen" w:date="2015-05-02T19:20:00Z">
              <w:tcPr>
                <w:tcW w:w="425" w:type="dxa"/>
              </w:tcPr>
            </w:tcPrChange>
          </w:tcPr>
          <w:p w14:paraId="5FF4C101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A754C03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0F1F00C" w14:textId="77777777" w:rsidR="00843C9C" w:rsidRPr="00B5513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21" w:author="Sandra Ballen" w:date="2015-05-02T19:20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22">
          <w:tblGrid>
            <w:gridCol w:w="4536"/>
            <w:gridCol w:w="425"/>
            <w:gridCol w:w="4111"/>
            <w:gridCol w:w="425"/>
          </w:tblGrid>
        </w:tblGridChange>
      </w:tblGrid>
      <w:tr w:rsidR="00843C9C" w:rsidRPr="00766CC1" w14:paraId="72163573" w14:textId="77777777" w:rsidTr="00D13F8F">
        <w:tc>
          <w:tcPr>
            <w:tcW w:w="4536" w:type="dxa"/>
            <w:shd w:val="clear" w:color="auto" w:fill="auto"/>
            <w:tcPrChange w:id="23" w:author="Sandra Ballen" w:date="2015-05-02T19:20:00Z">
              <w:tcPr>
                <w:tcW w:w="4536" w:type="dxa"/>
              </w:tcPr>
            </w:tcPrChange>
          </w:tcPr>
          <w:p w14:paraId="4C92D7D9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4" w:author="Sandra Ballen" w:date="2015-05-02T19:20:00Z">
              <w:tcPr>
                <w:tcW w:w="425" w:type="dxa"/>
              </w:tcPr>
            </w:tcPrChange>
          </w:tcPr>
          <w:p w14:paraId="386F715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5" w:author="Sandra Ballen" w:date="2015-05-02T19:20:00Z">
              <w:tcPr>
                <w:tcW w:w="4111" w:type="dxa"/>
              </w:tcPr>
            </w:tcPrChange>
          </w:tcPr>
          <w:p w14:paraId="265C7B83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6" w:author="Sandra Ballen" w:date="2015-05-02T19:20:00Z">
              <w:tcPr>
                <w:tcW w:w="425" w:type="dxa"/>
              </w:tcPr>
            </w:tcPrChange>
          </w:tcPr>
          <w:p w14:paraId="44FB270F" w14:textId="77777777" w:rsidR="00843C9C" w:rsidRPr="00766CC1" w:rsidRDefault="00843C9C" w:rsidP="00D13F8F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43C9C" w:rsidRPr="00766CC1" w14:paraId="0B5985C8" w14:textId="77777777" w:rsidTr="00D13F8F">
        <w:tc>
          <w:tcPr>
            <w:tcW w:w="4536" w:type="dxa"/>
            <w:shd w:val="clear" w:color="auto" w:fill="auto"/>
            <w:tcPrChange w:id="27" w:author="Sandra Ballen" w:date="2015-05-02T19:20:00Z">
              <w:tcPr>
                <w:tcW w:w="4536" w:type="dxa"/>
              </w:tcPr>
            </w:tcPrChange>
          </w:tcPr>
          <w:p w14:paraId="590D7629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8" w:author="Sandra Ballen" w:date="2015-05-02T19:20:00Z">
              <w:tcPr>
                <w:tcW w:w="425" w:type="dxa"/>
              </w:tcPr>
            </w:tcPrChange>
          </w:tcPr>
          <w:p w14:paraId="747AE69F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9" w:author="Sandra Ballen" w:date="2015-05-02T19:20:00Z">
              <w:tcPr>
                <w:tcW w:w="4111" w:type="dxa"/>
              </w:tcPr>
            </w:tcPrChange>
          </w:tcPr>
          <w:p w14:paraId="29EE58E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30" w:author="Sandra Ballen" w:date="2015-05-02T19:20:00Z">
              <w:tcPr>
                <w:tcW w:w="425" w:type="dxa"/>
              </w:tcPr>
            </w:tcPrChange>
          </w:tcPr>
          <w:p w14:paraId="37D54234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60FA3447" w14:textId="77777777" w:rsidTr="00D13F8F">
        <w:tc>
          <w:tcPr>
            <w:tcW w:w="4536" w:type="dxa"/>
            <w:shd w:val="clear" w:color="auto" w:fill="auto"/>
            <w:tcPrChange w:id="31" w:author="Sandra Ballen" w:date="2015-05-02T19:20:00Z">
              <w:tcPr>
                <w:tcW w:w="4536" w:type="dxa"/>
              </w:tcPr>
            </w:tcPrChange>
          </w:tcPr>
          <w:p w14:paraId="046E08A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32" w:author="Sandra Ballen" w:date="2015-05-02T19:20:00Z">
              <w:tcPr>
                <w:tcW w:w="425" w:type="dxa"/>
              </w:tcPr>
            </w:tcPrChange>
          </w:tcPr>
          <w:p w14:paraId="0C4F7F1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3" w:author="Sandra Ballen" w:date="2015-05-02T19:20:00Z">
              <w:tcPr>
                <w:tcW w:w="4111" w:type="dxa"/>
              </w:tcPr>
            </w:tcPrChange>
          </w:tcPr>
          <w:p w14:paraId="60CC19B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4" w:author="Sandra Ballen" w:date="2015-05-02T19:20:00Z">
              <w:tcPr>
                <w:tcW w:w="425" w:type="dxa"/>
              </w:tcPr>
            </w:tcPrChange>
          </w:tcPr>
          <w:p w14:paraId="1103FC7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72948961" w14:textId="77777777" w:rsidTr="00D13F8F">
        <w:tc>
          <w:tcPr>
            <w:tcW w:w="4536" w:type="dxa"/>
            <w:shd w:val="clear" w:color="auto" w:fill="auto"/>
            <w:tcPrChange w:id="35" w:author="Sandra Ballen" w:date="2015-05-02T19:20:00Z">
              <w:tcPr>
                <w:tcW w:w="4536" w:type="dxa"/>
              </w:tcPr>
            </w:tcPrChange>
          </w:tcPr>
          <w:p w14:paraId="79B48512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6" w:author="Sandra Ballen" w:date="2015-05-02T19:20:00Z">
              <w:tcPr>
                <w:tcW w:w="425" w:type="dxa"/>
              </w:tcPr>
            </w:tcPrChange>
          </w:tcPr>
          <w:p w14:paraId="1D61F85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7" w:author="Sandra Ballen" w:date="2015-05-02T19:20:00Z">
              <w:tcPr>
                <w:tcW w:w="4111" w:type="dxa"/>
              </w:tcPr>
            </w:tcPrChange>
          </w:tcPr>
          <w:p w14:paraId="5281756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8" w:author="Sandra Ballen" w:date="2015-05-02T19:20:00Z">
              <w:tcPr>
                <w:tcW w:w="425" w:type="dxa"/>
              </w:tcPr>
            </w:tcPrChange>
          </w:tcPr>
          <w:p w14:paraId="4B82C38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7673EEE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5EE6117E" w14:textId="77777777" w:rsidR="00843C9C" w:rsidRPr="00B5513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9" w:author="Sandra Ballen" w:date="2015-05-02T19:20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40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843C9C" w:rsidRPr="00766CC1" w14:paraId="5D0AC1E9" w14:textId="77777777" w:rsidTr="00D13F8F">
        <w:tc>
          <w:tcPr>
            <w:tcW w:w="2126" w:type="dxa"/>
            <w:shd w:val="clear" w:color="auto" w:fill="auto"/>
            <w:tcPrChange w:id="41" w:author="Sandra Ballen" w:date="2015-05-02T19:20:00Z">
              <w:tcPr>
                <w:tcW w:w="2126" w:type="dxa"/>
              </w:tcPr>
            </w:tcPrChange>
          </w:tcPr>
          <w:p w14:paraId="3B39F13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42" w:author="Sandra Ballen" w:date="2015-05-02T19:20:00Z">
              <w:tcPr>
                <w:tcW w:w="404" w:type="dxa"/>
              </w:tcPr>
            </w:tcPrChange>
          </w:tcPr>
          <w:p w14:paraId="38E831D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3" w:author="Sandra Ballen" w:date="2015-05-02T19:20:00Z">
              <w:tcPr>
                <w:tcW w:w="1156" w:type="dxa"/>
              </w:tcPr>
            </w:tcPrChange>
          </w:tcPr>
          <w:p w14:paraId="3ECCAA92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4" w:author="Sandra Ballen" w:date="2015-05-02T19:20:00Z">
              <w:tcPr>
                <w:tcW w:w="425" w:type="dxa"/>
              </w:tcPr>
            </w:tcPrChange>
          </w:tcPr>
          <w:p w14:paraId="4CB875F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5" w:author="Sandra Ballen" w:date="2015-05-02T19:20:00Z">
              <w:tcPr>
                <w:tcW w:w="1843" w:type="dxa"/>
              </w:tcPr>
            </w:tcPrChange>
          </w:tcPr>
          <w:p w14:paraId="5B93214F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6" w:author="Sandra Ballen" w:date="2015-05-02T19:20:00Z">
              <w:tcPr>
                <w:tcW w:w="425" w:type="dxa"/>
              </w:tcPr>
            </w:tcPrChange>
          </w:tcPr>
          <w:p w14:paraId="3671A898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7" w:author="Sandra Ballen" w:date="2015-05-02T19:20:00Z">
              <w:tcPr>
                <w:tcW w:w="1559" w:type="dxa"/>
              </w:tcPr>
            </w:tcPrChange>
          </w:tcPr>
          <w:p w14:paraId="415DA15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8" w:author="Sandra Ballen" w:date="2015-05-02T19:20:00Z">
              <w:tcPr>
                <w:tcW w:w="425" w:type="dxa"/>
              </w:tcPr>
            </w:tcPrChange>
          </w:tcPr>
          <w:p w14:paraId="40036371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1A4E6A0A" w14:textId="77777777" w:rsidTr="00D13F8F">
        <w:tc>
          <w:tcPr>
            <w:tcW w:w="2126" w:type="dxa"/>
            <w:shd w:val="clear" w:color="auto" w:fill="auto"/>
            <w:tcPrChange w:id="49" w:author="Sandra Ballen" w:date="2015-05-02T19:20:00Z">
              <w:tcPr>
                <w:tcW w:w="2126" w:type="dxa"/>
              </w:tcPr>
            </w:tcPrChange>
          </w:tcPr>
          <w:p w14:paraId="00BDFC03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50" w:author="Sandra Ballen" w:date="2015-05-02T19:20:00Z">
              <w:tcPr>
                <w:tcW w:w="404" w:type="dxa"/>
              </w:tcPr>
            </w:tcPrChange>
          </w:tcPr>
          <w:p w14:paraId="1379B5F1" w14:textId="77777777" w:rsidR="00843C9C" w:rsidRPr="00766CC1" w:rsidRDefault="00843C9C" w:rsidP="00D13F8F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51" w:author="Sandra Ballen" w:date="2015-05-02T19:20:00Z">
              <w:tcPr>
                <w:tcW w:w="1156" w:type="dxa"/>
              </w:tcPr>
            </w:tcPrChange>
          </w:tcPr>
          <w:p w14:paraId="3F459088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52" w:author="Sandra Ballen" w:date="2015-05-02T19:20:00Z">
              <w:tcPr>
                <w:tcW w:w="425" w:type="dxa"/>
              </w:tcPr>
            </w:tcPrChange>
          </w:tcPr>
          <w:p w14:paraId="6AC6764D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3" w:author="Sandra Ballen" w:date="2015-05-02T19:20:00Z">
              <w:tcPr>
                <w:tcW w:w="1843" w:type="dxa"/>
              </w:tcPr>
            </w:tcPrChange>
          </w:tcPr>
          <w:p w14:paraId="5AB555A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4" w:author="Sandra Ballen" w:date="2015-05-02T19:20:00Z">
              <w:tcPr>
                <w:tcW w:w="425" w:type="dxa"/>
              </w:tcPr>
            </w:tcPrChange>
          </w:tcPr>
          <w:p w14:paraId="79A457F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5" w:author="Sandra Ballen" w:date="2015-05-02T19:20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30CF6637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6" w:author="Sandra Ballen" w:date="2015-05-02T19:20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1F910A8C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43C9C" w:rsidRPr="00766CC1" w14:paraId="6BBF95BB" w14:textId="77777777" w:rsidTr="00D13F8F">
        <w:tc>
          <w:tcPr>
            <w:tcW w:w="2126" w:type="dxa"/>
            <w:shd w:val="clear" w:color="auto" w:fill="auto"/>
            <w:tcPrChange w:id="57" w:author="Sandra Ballen" w:date="2015-05-02T19:20:00Z">
              <w:tcPr>
                <w:tcW w:w="2126" w:type="dxa"/>
              </w:tcPr>
            </w:tcPrChange>
          </w:tcPr>
          <w:p w14:paraId="4D46B88E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8" w:author="Sandra Ballen" w:date="2015-05-02T19:20:00Z">
              <w:tcPr>
                <w:tcW w:w="404" w:type="dxa"/>
              </w:tcPr>
            </w:tcPrChange>
          </w:tcPr>
          <w:p w14:paraId="2D22FEE5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9" w:author="Sandra Ballen" w:date="2015-05-02T19:20:00Z">
              <w:tcPr>
                <w:tcW w:w="1156" w:type="dxa"/>
              </w:tcPr>
            </w:tcPrChange>
          </w:tcPr>
          <w:p w14:paraId="329972D4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60" w:author="Sandra Ballen" w:date="2015-05-02T19:20:00Z">
              <w:tcPr>
                <w:tcW w:w="425" w:type="dxa"/>
              </w:tcPr>
            </w:tcPrChange>
          </w:tcPr>
          <w:p w14:paraId="43D70E79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61" w:author="Sandra Ballen" w:date="2015-05-02T19:20:00Z">
              <w:tcPr>
                <w:tcW w:w="1843" w:type="dxa"/>
              </w:tcPr>
            </w:tcPrChange>
          </w:tcPr>
          <w:p w14:paraId="2C532188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766CC1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62" w:author="Sandra Ballen" w:date="2015-05-02T19:20:00Z">
              <w:tcPr>
                <w:tcW w:w="425" w:type="dxa"/>
              </w:tcPr>
            </w:tcPrChange>
          </w:tcPr>
          <w:p w14:paraId="0C3A35A0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3" w:author="Sandra Ballen" w:date="2015-05-02T19:20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3027FF16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4" w:author="Sandra Ballen" w:date="2015-05-02T19:20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0971BF2B" w14:textId="77777777" w:rsidR="00843C9C" w:rsidRPr="00766CC1" w:rsidRDefault="00843C9C" w:rsidP="00D13F8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FE02138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4467259A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441A70FE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56D9744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1850E120" w14:textId="77777777" w:rsidR="00843C9C" w:rsidRPr="00254FDB" w:rsidRDefault="00843C9C" w:rsidP="00843C9C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1D93ECC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</w:p>
    <w:p w14:paraId="364AFE76" w14:textId="77777777" w:rsidR="00843C9C" w:rsidRPr="00125D25" w:rsidRDefault="00843C9C" w:rsidP="00843C9C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610D380" w14:textId="77777777" w:rsidR="00843C9C" w:rsidRPr="00411F22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E8EBF25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>Refuerza tu aprendizaje: jerarquía de las operaciones</w:t>
      </w:r>
    </w:p>
    <w:p w14:paraId="4547F324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44779ED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51D6EBB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052E0309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51371090" w14:textId="77777777" w:rsidR="00843C9C" w:rsidRPr="009F074B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883492A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actividad. Cuando termines, haz clic en enviar o entrega la respuesta a tu profesor mediante un registro manual, si es necesario. </w:t>
      </w:r>
    </w:p>
    <w:p w14:paraId="6F9ABCD4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1E4AF26D" w14:textId="77777777" w:rsidR="00843C9C" w:rsidRPr="0079258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C42F82B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03768C7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18BB8E5C" w14:textId="77777777" w:rsidR="00843C9C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5120D5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9657B2C" w14:textId="77777777" w:rsidR="00843C9C" w:rsidRPr="000719EE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05332121" w14:textId="77777777" w:rsidR="00843C9C" w:rsidRPr="00792588" w:rsidRDefault="00843C9C" w:rsidP="00843C9C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58A8FCF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FBBC11A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0EBF888" w14:textId="77777777" w:rsidR="00843C9C" w:rsidRDefault="00843C9C" w:rsidP="00843C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7AA5D6F" w14:textId="77777777" w:rsidR="00843C9C" w:rsidRDefault="00843C9C" w:rsidP="00843C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CF57F8" w14:textId="77777777" w:rsidR="00843C9C" w:rsidRDefault="00843C9C" w:rsidP="00843C9C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66EAD78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6F01AF67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EB30851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paso a paso el polinomio aritmético </w:t>
      </w:r>
      <w:del w:id="65" w:author="Sandra Ballen" w:date="2015-05-02T19:20:00Z">
        <w:r>
          <w:rPr>
            <w:rFonts w:ascii="Arial" w:hAnsi="Arial" w:cs="Arial"/>
            <w:sz w:val="18"/>
            <w:szCs w:val="18"/>
            <w:lang w:val="es-ES_tradnl"/>
          </w:rPr>
          <w:delText>‒4 · 7 + (‒67) + {84 ÷ [(‒8) ‒ (55 ‒ 67)]} · {2 + [(‒9 + 15) ÷ (‒3)]}</w:delText>
        </w:r>
      </w:del>
      <w:ins w:id="66" w:author="Sandra Ballen" w:date="2015-05-02T19:20:00Z">
        <w:r>
          <w:rPr>
            <w:rFonts w:ascii="Arial" w:hAnsi="Arial" w:cs="Arial"/>
            <w:sz w:val="18"/>
            <w:szCs w:val="18"/>
            <w:lang w:val="es-ES_tradnl"/>
          </w:rPr>
          <w:t>&lt;&lt;MA_07_02_191.gif&gt;&gt;</w:t>
        </w:r>
      </w:ins>
    </w:p>
    <w:p w14:paraId="2552D5AF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5DC4E46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B3BA02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CF3ABD4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B13BA55" w14:textId="77777777" w:rsidR="00843C9C" w:rsidRPr="00254D62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EE0324E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9F6DBF5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E614F80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 Sergio presentó un examen tipo test de 25 preguntas. Para aprobar el examen se necesitan como mínimo 65 puntos. Cada respuesta correcta vale 4 puntos, cada respuesta incorrecta quita 2 puntos y las preguntas sin responder no ponen ni quitan puntos. Si Sergio respondió 21 preguntas de las cuales 18 fueron correctas, ¿aprobó o no el examen? Justifica tu respuesta escribiendo y resolviendo un polinomio aritmético.</w:t>
      </w:r>
    </w:p>
    <w:p w14:paraId="4633A0F7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45B2F7CD" w14:textId="77777777" w:rsidR="00843C9C" w:rsidRPr="007F74EA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DD945AA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35294EE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2281FD6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385A497B" w14:textId="77777777" w:rsidR="00843C9C" w:rsidRPr="00254D62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AC1CD5F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77F09F9B" w14:textId="77777777" w:rsidR="00843C9C" w:rsidRPr="00254D62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6528054D" w14:textId="77777777" w:rsidR="00843C9C" w:rsidRPr="00C531DB" w:rsidRDefault="00843C9C" w:rsidP="00843C9C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604EE3" w14:textId="77777777" w:rsidR="00843C9C" w:rsidRDefault="00843C9C" w:rsidP="00843C9C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Pr="00843C9C" w:rsidRDefault="005B1760" w:rsidP="00843C9C"/>
    <w:sectPr w:rsidR="005B1760" w:rsidRPr="00843C9C" w:rsidSect="00660AE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20D9"/>
    <w:rsid w:val="001B092E"/>
    <w:rsid w:val="001B3983"/>
    <w:rsid w:val="001D2148"/>
    <w:rsid w:val="001E2043"/>
    <w:rsid w:val="001F52D4"/>
    <w:rsid w:val="00206C26"/>
    <w:rsid w:val="002233BF"/>
    <w:rsid w:val="00227850"/>
    <w:rsid w:val="002305F1"/>
    <w:rsid w:val="00230D9D"/>
    <w:rsid w:val="00254D62"/>
    <w:rsid w:val="00254FDB"/>
    <w:rsid w:val="002568BE"/>
    <w:rsid w:val="00257685"/>
    <w:rsid w:val="0025789D"/>
    <w:rsid w:val="0027431C"/>
    <w:rsid w:val="0028518B"/>
    <w:rsid w:val="002B2F09"/>
    <w:rsid w:val="002B7E96"/>
    <w:rsid w:val="002E30A7"/>
    <w:rsid w:val="002E4EE6"/>
    <w:rsid w:val="002F3F12"/>
    <w:rsid w:val="003030D2"/>
    <w:rsid w:val="00317F44"/>
    <w:rsid w:val="00326C60"/>
    <w:rsid w:val="00334EA6"/>
    <w:rsid w:val="00340C3A"/>
    <w:rsid w:val="00342E6F"/>
    <w:rsid w:val="00345260"/>
    <w:rsid w:val="00353644"/>
    <w:rsid w:val="0035576E"/>
    <w:rsid w:val="0036258A"/>
    <w:rsid w:val="003A458C"/>
    <w:rsid w:val="003B49B4"/>
    <w:rsid w:val="003B7FDB"/>
    <w:rsid w:val="003D72B3"/>
    <w:rsid w:val="004024BA"/>
    <w:rsid w:val="00411F22"/>
    <w:rsid w:val="00417B06"/>
    <w:rsid w:val="004375B6"/>
    <w:rsid w:val="0045712C"/>
    <w:rsid w:val="00477A74"/>
    <w:rsid w:val="00485C72"/>
    <w:rsid w:val="00495119"/>
    <w:rsid w:val="004A4A9C"/>
    <w:rsid w:val="004A4D71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6D3A"/>
    <w:rsid w:val="00647430"/>
    <w:rsid w:val="0065400F"/>
    <w:rsid w:val="006907A4"/>
    <w:rsid w:val="0069150C"/>
    <w:rsid w:val="006A32CE"/>
    <w:rsid w:val="006A3851"/>
    <w:rsid w:val="006B1C75"/>
    <w:rsid w:val="006B3B0C"/>
    <w:rsid w:val="006C5EF2"/>
    <w:rsid w:val="006D02A8"/>
    <w:rsid w:val="006E0D3D"/>
    <w:rsid w:val="006E1C59"/>
    <w:rsid w:val="006E32EF"/>
    <w:rsid w:val="0070679E"/>
    <w:rsid w:val="00712769"/>
    <w:rsid w:val="00713B23"/>
    <w:rsid w:val="0072270A"/>
    <w:rsid w:val="00742D83"/>
    <w:rsid w:val="00742E65"/>
    <w:rsid w:val="0074775C"/>
    <w:rsid w:val="00774A49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1486"/>
    <w:rsid w:val="008265B0"/>
    <w:rsid w:val="00843C9C"/>
    <w:rsid w:val="008752D9"/>
    <w:rsid w:val="00881754"/>
    <w:rsid w:val="0089063A"/>
    <w:rsid w:val="0089190E"/>
    <w:rsid w:val="008932B9"/>
    <w:rsid w:val="008975DD"/>
    <w:rsid w:val="008C6F76"/>
    <w:rsid w:val="00923C89"/>
    <w:rsid w:val="009320AC"/>
    <w:rsid w:val="00946E39"/>
    <w:rsid w:val="009510B5"/>
    <w:rsid w:val="00953886"/>
    <w:rsid w:val="0099088A"/>
    <w:rsid w:val="00991941"/>
    <w:rsid w:val="00992AB9"/>
    <w:rsid w:val="009C2BED"/>
    <w:rsid w:val="009C2E06"/>
    <w:rsid w:val="009C4689"/>
    <w:rsid w:val="009D4EBF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73C3"/>
    <w:rsid w:val="00BC129D"/>
    <w:rsid w:val="00BC2254"/>
    <w:rsid w:val="00BD1FFA"/>
    <w:rsid w:val="00BD770C"/>
    <w:rsid w:val="00BF0F82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293"/>
    <w:rsid w:val="00C92E0A"/>
    <w:rsid w:val="00CA5658"/>
    <w:rsid w:val="00CB02D2"/>
    <w:rsid w:val="00CD0B3B"/>
    <w:rsid w:val="00CD2245"/>
    <w:rsid w:val="00CE7115"/>
    <w:rsid w:val="00D03FA6"/>
    <w:rsid w:val="00D10FDF"/>
    <w:rsid w:val="00D13B04"/>
    <w:rsid w:val="00D15A42"/>
    <w:rsid w:val="00D276EE"/>
    <w:rsid w:val="00D3600C"/>
    <w:rsid w:val="00D660AD"/>
    <w:rsid w:val="00DE1C4F"/>
    <w:rsid w:val="00DE2253"/>
    <w:rsid w:val="00DE69EE"/>
    <w:rsid w:val="00DF5702"/>
    <w:rsid w:val="00DF708C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84DA873-0F1A-4B92-AAE4-55FD23AE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D4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453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6</cp:revision>
  <dcterms:created xsi:type="dcterms:W3CDTF">2015-03-24T23:06:00Z</dcterms:created>
  <dcterms:modified xsi:type="dcterms:W3CDTF">2015-05-03T00:22:00Z</dcterms:modified>
</cp:coreProperties>
</file>