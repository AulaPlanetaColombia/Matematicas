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3"/>
        <w:gridCol w:w="6885"/>
      </w:tblGrid>
      <w:tr w:rsidR="00BA0477" w:rsidTr="00742192">
        <w:trPr>
          <w:ins w:id="0" w:author="Johana Montejo Rozo" w:date="2016-02-03T10:47:00Z"/>
        </w:trPr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BA0477" w:rsidRDefault="00BA0477" w:rsidP="00742192">
            <w:pPr>
              <w:tabs>
                <w:tab w:val="right" w:pos="8498"/>
              </w:tabs>
              <w:rPr>
                <w:ins w:id="1" w:author="Johana Montejo Rozo" w:date="2016-02-03T10:47:00Z"/>
                <w:rFonts w:ascii="Times" w:hAnsi="Times"/>
              </w:rPr>
            </w:pPr>
            <w:ins w:id="2" w:author="Johana Montejo Rozo" w:date="2016-02-03T10:47:00Z">
              <w:r>
                <w:rPr>
                  <w:rFonts w:ascii="Times" w:hAnsi="Times"/>
                </w:rPr>
                <w:t>Título del guion</w:t>
              </w:r>
            </w:ins>
          </w:p>
        </w:tc>
        <w:tc>
          <w:tcPr>
            <w:tcW w:w="6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477" w:rsidRPr="00596974" w:rsidRDefault="00BA0477" w:rsidP="00742192">
            <w:pPr>
              <w:tabs>
                <w:tab w:val="right" w:pos="8498"/>
              </w:tabs>
              <w:rPr>
                <w:ins w:id="3" w:author="Johana Montejo Rozo" w:date="2016-02-03T10:47:00Z"/>
                <w:rFonts w:ascii="Times" w:hAnsi="Times"/>
              </w:rPr>
            </w:pPr>
            <w:ins w:id="4" w:author="Johana Montejo Rozo" w:date="2016-02-03T10:47:00Z">
              <w:r>
                <w:rPr>
                  <w:rFonts w:ascii="Times" w:hAnsi="Times"/>
                </w:rPr>
                <w:t>La regla de tres</w:t>
              </w:r>
            </w:ins>
          </w:p>
        </w:tc>
      </w:tr>
      <w:tr w:rsidR="00BA0477" w:rsidTr="00742192">
        <w:trPr>
          <w:ins w:id="5" w:author="Johana Montejo Rozo" w:date="2016-02-03T10:47:00Z"/>
        </w:trPr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BA0477" w:rsidRDefault="00BA0477" w:rsidP="00742192">
            <w:pPr>
              <w:tabs>
                <w:tab w:val="right" w:pos="8498"/>
              </w:tabs>
              <w:rPr>
                <w:ins w:id="6" w:author="Johana Montejo Rozo" w:date="2016-02-03T10:47:00Z"/>
                <w:rFonts w:ascii="Times" w:hAnsi="Times"/>
              </w:rPr>
            </w:pPr>
            <w:ins w:id="7" w:author="Johana Montejo Rozo" w:date="2016-02-03T10:47:00Z">
              <w:r>
                <w:rPr>
                  <w:rFonts w:ascii="Times" w:hAnsi="Times"/>
                </w:rPr>
                <w:t>Código del guion</w:t>
              </w:r>
            </w:ins>
          </w:p>
        </w:tc>
        <w:tc>
          <w:tcPr>
            <w:tcW w:w="6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477" w:rsidRPr="00596974" w:rsidRDefault="00BA0477" w:rsidP="00742192">
            <w:pPr>
              <w:tabs>
                <w:tab w:val="right" w:pos="8498"/>
              </w:tabs>
              <w:rPr>
                <w:ins w:id="8" w:author="Johana Montejo Rozo" w:date="2016-02-03T10:47:00Z"/>
                <w:rFonts w:ascii="Times" w:hAnsi="Times"/>
              </w:rPr>
            </w:pPr>
            <w:ins w:id="9" w:author="Johana Montejo Rozo" w:date="2016-02-03T10:47:00Z">
              <w:r>
                <w:rPr>
                  <w:rFonts w:ascii="Times" w:hAnsi="Times"/>
                  <w:sz w:val="20"/>
                  <w:szCs w:val="20"/>
                  <w:lang w:val="es-CO"/>
                </w:rPr>
                <w:t>MA_07_08</w:t>
              </w:r>
              <w:r w:rsidRPr="00596974">
                <w:rPr>
                  <w:rFonts w:ascii="Times" w:hAnsi="Times"/>
                  <w:sz w:val="20"/>
                  <w:szCs w:val="20"/>
                  <w:lang w:val="es-CO"/>
                </w:rPr>
                <w:t>_CO</w:t>
              </w:r>
            </w:ins>
          </w:p>
        </w:tc>
      </w:tr>
      <w:tr w:rsidR="00BA0477" w:rsidTr="00742192">
        <w:trPr>
          <w:ins w:id="10" w:author="Johana Montejo Rozo" w:date="2016-02-03T10:47:00Z"/>
        </w:trPr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BA0477" w:rsidRDefault="00BA0477" w:rsidP="00742192">
            <w:pPr>
              <w:tabs>
                <w:tab w:val="right" w:pos="8498"/>
              </w:tabs>
              <w:rPr>
                <w:ins w:id="11" w:author="Johana Montejo Rozo" w:date="2016-02-03T10:47:00Z"/>
                <w:rFonts w:ascii="Times" w:hAnsi="Times"/>
              </w:rPr>
            </w:pPr>
            <w:ins w:id="12" w:author="Johana Montejo Rozo" w:date="2016-02-03T10:47:00Z">
              <w:r>
                <w:rPr>
                  <w:rFonts w:ascii="Times" w:hAnsi="Times"/>
                </w:rPr>
                <w:t>Descripción</w:t>
              </w:r>
            </w:ins>
          </w:p>
        </w:tc>
        <w:tc>
          <w:tcPr>
            <w:tcW w:w="6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477" w:rsidRPr="00596974" w:rsidRDefault="00BA0477" w:rsidP="00742192">
            <w:pPr>
              <w:tabs>
                <w:tab w:val="right" w:pos="8498"/>
              </w:tabs>
              <w:rPr>
                <w:ins w:id="13" w:author="Johana Montejo Rozo" w:date="2016-02-03T10:47:00Z"/>
                <w:rFonts w:ascii="Times" w:hAnsi="Times"/>
              </w:rPr>
            </w:pPr>
            <w:ins w:id="14" w:author="Johana Montejo Rozo" w:date="2016-02-03T10:47:00Z">
              <w:r>
                <w:rPr>
                  <w:rFonts w:ascii="Times" w:hAnsi="Times"/>
                </w:rPr>
                <w:t>Existen diversas situaciones en la vida real y en el contexto propio de las matemáticas, en las cuales es necesario repartir proporcionalmente. Para ello, se utiliza el procedimiento denominado regla de tres, además de los repartos proporcionales, distintos a la repartici</w:t>
              </w:r>
            </w:ins>
            <w:ins w:id="15" w:author="Johana Montejo Rozo" w:date="2016-02-03T10:48:00Z">
              <w:r>
                <w:rPr>
                  <w:rFonts w:ascii="Times" w:hAnsi="Times"/>
                </w:rPr>
                <w:t xml:space="preserve">ón equitativa que se establece en la </w:t>
              </w:r>
            </w:ins>
            <w:ins w:id="16" w:author="Johana Montejo Rozo" w:date="2016-02-03T10:49:00Z">
              <w:r>
                <w:rPr>
                  <w:rFonts w:ascii="Times" w:hAnsi="Times"/>
                </w:rPr>
                <w:t>división.</w:t>
              </w:r>
            </w:ins>
          </w:p>
        </w:tc>
      </w:tr>
    </w:tbl>
    <w:p w:rsidR="00BA0477" w:rsidRDefault="00BA0477" w:rsidP="00ED33A6">
      <w:pPr>
        <w:tabs>
          <w:tab w:val="right" w:pos="8498"/>
        </w:tabs>
        <w:spacing w:after="0"/>
        <w:rPr>
          <w:ins w:id="17" w:author="Johana Montejo Rozo" w:date="2016-02-03T10:47:00Z"/>
          <w:rFonts w:ascii="Times" w:hAnsi="Times"/>
          <w:highlight w:val="yellow"/>
        </w:rPr>
      </w:pPr>
    </w:p>
    <w:p w:rsidR="00BA0477" w:rsidRDefault="00BA0477" w:rsidP="00ED33A6">
      <w:pPr>
        <w:tabs>
          <w:tab w:val="right" w:pos="8498"/>
        </w:tabs>
        <w:spacing w:after="0"/>
        <w:rPr>
          <w:ins w:id="18" w:author="Johana Montejo Rozo" w:date="2016-02-03T10:47:00Z"/>
          <w:rFonts w:ascii="Times" w:hAnsi="Times"/>
          <w:highlight w:val="yellow"/>
        </w:rPr>
      </w:pPr>
    </w:p>
    <w:p w:rsidR="00BA0477" w:rsidRDefault="00BA0477" w:rsidP="00ED33A6">
      <w:pPr>
        <w:tabs>
          <w:tab w:val="right" w:pos="8498"/>
        </w:tabs>
        <w:spacing w:after="0"/>
        <w:rPr>
          <w:ins w:id="19" w:author="Johana Montejo Rozo" w:date="2016-02-03T10:47:00Z"/>
          <w:rFonts w:ascii="Times" w:hAnsi="Times"/>
          <w:highlight w:val="yellow"/>
        </w:rPr>
      </w:pPr>
    </w:p>
    <w:p w:rsidR="00D408F4" w:rsidRDefault="00081745" w:rsidP="00ED33A6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="00616DBC"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 w:rsidR="002973CB" w:rsidRPr="004E5E51">
        <w:rPr>
          <w:rFonts w:ascii="Times" w:hAnsi="Times"/>
          <w:b/>
        </w:rPr>
        <w:t xml:space="preserve"> </w:t>
      </w:r>
      <w:r w:rsidR="00ED33A6">
        <w:rPr>
          <w:rFonts w:ascii="Times" w:hAnsi="Times"/>
          <w:b/>
        </w:rPr>
        <w:t>La regla de tres</w:t>
      </w:r>
    </w:p>
    <w:p w:rsidR="00ED33A6" w:rsidRDefault="00ED33A6" w:rsidP="00ED33A6">
      <w:pPr>
        <w:tabs>
          <w:tab w:val="right" w:pos="8498"/>
        </w:tabs>
        <w:spacing w:after="0"/>
        <w:rPr>
          <w:rFonts w:ascii="Times" w:hAnsi="Times"/>
        </w:rPr>
      </w:pPr>
    </w:p>
    <w:p w:rsidR="00297C73" w:rsidRDefault="009C6349" w:rsidP="009C6349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La </w:t>
      </w:r>
      <w:r w:rsidR="0036755D" w:rsidRPr="0036755D">
        <w:rPr>
          <w:rFonts w:ascii="Times" w:hAnsi="Times"/>
          <w:rPrChange w:id="20" w:author="Johana Montejo Rozo" w:date="2016-01-27T10:22:00Z">
            <w:rPr>
              <w:rFonts w:ascii="Times" w:hAnsi="Times"/>
              <w:b/>
            </w:rPr>
          </w:rPrChange>
        </w:rPr>
        <w:t>proporcionalidad de magnitudes</w:t>
      </w:r>
      <w:r w:rsidRPr="00826CCF">
        <w:rPr>
          <w:rFonts w:ascii="Times" w:hAnsi="Times"/>
        </w:rPr>
        <w:t xml:space="preserve"> </w:t>
      </w:r>
      <w:r w:rsidR="0036755D" w:rsidRPr="0036755D">
        <w:rPr>
          <w:rFonts w:ascii="Times" w:hAnsi="Times"/>
          <w:rPrChange w:id="21" w:author="Johana Montejo Rozo" w:date="2016-01-27T10:22:00Z">
            <w:rPr>
              <w:rFonts w:ascii="Times" w:hAnsi="Times"/>
              <w:b/>
            </w:rPr>
          </w:rPrChange>
        </w:rPr>
        <w:t>es útil para resolver problemas</w:t>
      </w:r>
      <w:ins w:id="22" w:author="Johana Montejo Rozo" w:date="2016-01-27T10:21:00Z">
        <w:r w:rsidR="00826CCF">
          <w:rPr>
            <w:rFonts w:ascii="Times" w:hAnsi="Times"/>
          </w:rPr>
          <w:t>, en los cuales</w:t>
        </w:r>
      </w:ins>
      <w:del w:id="23" w:author="Johana Montejo Rozo" w:date="2016-01-27T10:21:00Z">
        <w:r w:rsidDel="00826CCF">
          <w:rPr>
            <w:rFonts w:ascii="Times" w:hAnsi="Times"/>
          </w:rPr>
          <w:delText xml:space="preserve"> donde</w:delText>
        </w:r>
      </w:del>
      <w:r>
        <w:rPr>
          <w:rFonts w:ascii="Times" w:hAnsi="Times"/>
        </w:rPr>
        <w:t xml:space="preserve"> intervienen magnitudes que son directamente proporcionales o magnitudes que son inversamente proporcionales</w:t>
      </w:r>
      <w:ins w:id="24" w:author="Johana Montejo Rozo" w:date="2016-01-27T10:21:00Z">
        <w:r w:rsidR="00826CCF">
          <w:rPr>
            <w:rFonts w:ascii="Times" w:hAnsi="Times"/>
          </w:rPr>
          <w:t>.</w:t>
        </w:r>
      </w:ins>
      <w:del w:id="25" w:author="Johana Montejo Rozo" w:date="2016-01-27T10:21:00Z">
        <w:r w:rsidDel="00826CCF">
          <w:rPr>
            <w:rFonts w:ascii="Times" w:hAnsi="Times"/>
          </w:rPr>
          <w:delText>,</w:delText>
        </w:r>
      </w:del>
      <w:r>
        <w:rPr>
          <w:rFonts w:ascii="Times" w:hAnsi="Times"/>
        </w:rPr>
        <w:t xml:space="preserve"> </w:t>
      </w:r>
      <w:ins w:id="26" w:author="Johana Montejo Rozo" w:date="2016-01-27T10:21:00Z">
        <w:r w:rsidR="00826CCF">
          <w:rPr>
            <w:rFonts w:ascii="Times" w:hAnsi="Times"/>
          </w:rPr>
          <w:t>E</w:t>
        </w:r>
      </w:ins>
      <w:del w:id="27" w:author="Johana Montejo Rozo" w:date="2016-01-27T10:21:00Z">
        <w:r w:rsidDel="00826CCF">
          <w:rPr>
            <w:rFonts w:ascii="Times" w:hAnsi="Times"/>
          </w:rPr>
          <w:delText>e</w:delText>
        </w:r>
      </w:del>
      <w:r>
        <w:rPr>
          <w:rFonts w:ascii="Times" w:hAnsi="Times"/>
        </w:rPr>
        <w:t xml:space="preserve">l método que se usa para resolver estos problemas se llama </w:t>
      </w:r>
      <w:r w:rsidRPr="009C6349">
        <w:rPr>
          <w:rFonts w:ascii="Times" w:hAnsi="Times"/>
          <w:b/>
        </w:rPr>
        <w:t>regla de tres</w:t>
      </w:r>
      <w:r>
        <w:rPr>
          <w:rFonts w:ascii="Times" w:hAnsi="Times"/>
        </w:rPr>
        <w:t xml:space="preserve">, que puede ser </w:t>
      </w:r>
      <w:r w:rsidRPr="009C6349">
        <w:rPr>
          <w:rFonts w:ascii="Times" w:hAnsi="Times"/>
          <w:b/>
        </w:rPr>
        <w:t xml:space="preserve">simple </w:t>
      </w:r>
      <w:r w:rsidRPr="005213A2">
        <w:rPr>
          <w:rFonts w:ascii="Times" w:hAnsi="Times"/>
          <w:rPrChange w:id="28" w:author="mercyranjel" w:date="2016-01-29T14:40:00Z">
            <w:rPr>
              <w:rFonts w:ascii="Times" w:hAnsi="Times"/>
              <w:b/>
            </w:rPr>
          </w:rPrChange>
        </w:rPr>
        <w:t>o</w:t>
      </w:r>
      <w:r w:rsidRPr="009C6349">
        <w:rPr>
          <w:rFonts w:ascii="Times" w:hAnsi="Times"/>
          <w:b/>
        </w:rPr>
        <w:t xml:space="preserve"> compuesta</w:t>
      </w:r>
      <w:r>
        <w:rPr>
          <w:rFonts w:ascii="Times" w:hAnsi="Times"/>
        </w:rPr>
        <w:t>.</w:t>
      </w:r>
    </w:p>
    <w:p w:rsidR="009C6349" w:rsidRDefault="009C6349" w:rsidP="009C6349">
      <w:pPr>
        <w:tabs>
          <w:tab w:val="right" w:pos="8498"/>
        </w:tabs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9C6349" w:rsidRDefault="009C6349" w:rsidP="009C6349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 New Roman" w:hAnsi="Times New Roman" w:cs="Times New Roman"/>
          <w:color w:val="000000"/>
          <w:lang w:val="es-CO"/>
        </w:rPr>
        <w:t>La base de este método de solución de problemas es</w:t>
      </w:r>
      <w:r>
        <w:rPr>
          <w:rFonts w:ascii="Times" w:hAnsi="Times"/>
        </w:rPr>
        <w:t xml:space="preserve"> la propiedad fundamental de las proporciones.</w:t>
      </w:r>
    </w:p>
    <w:p w:rsidR="009C6349" w:rsidRDefault="009C6349" w:rsidP="009C6349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381F1E" w:rsidRPr="005D1738" w:rsidTr="00B40C31">
        <w:tc>
          <w:tcPr>
            <w:tcW w:w="8978" w:type="dxa"/>
            <w:gridSpan w:val="2"/>
            <w:shd w:val="clear" w:color="auto" w:fill="000000" w:themeFill="text1"/>
          </w:tcPr>
          <w:p w:rsidR="00381F1E" w:rsidRPr="005D1738" w:rsidRDefault="00381F1E" w:rsidP="00B40C3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381F1E" w:rsidRPr="00726376" w:rsidTr="00B40C31">
        <w:tc>
          <w:tcPr>
            <w:tcW w:w="2518" w:type="dxa"/>
          </w:tcPr>
          <w:p w:rsidR="00381F1E" w:rsidRPr="00726376" w:rsidRDefault="00381F1E" w:rsidP="00B40C31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381F1E" w:rsidRPr="00726376" w:rsidRDefault="00381F1E" w:rsidP="00B40C31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Propiedad fundamental de las proporciones</w:t>
            </w:r>
          </w:p>
        </w:tc>
      </w:tr>
      <w:tr w:rsidR="00381F1E" w:rsidTr="00B40C31">
        <w:tc>
          <w:tcPr>
            <w:tcW w:w="2518" w:type="dxa"/>
          </w:tcPr>
          <w:p w:rsidR="00381F1E" w:rsidRDefault="00381F1E" w:rsidP="00B40C31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381F1E" w:rsidRPr="00393EC4" w:rsidRDefault="005929B6" w:rsidP="00381F1E">
            <w:pPr>
              <w:rPr>
                <w:rFonts w:ascii="Times" w:hAnsi="Times"/>
                <w:sz w:val="18"/>
                <w:szCs w:val="18"/>
                <w:lang w:val="es-CO"/>
                <w:rPrChange w:id="29" w:author="Johana Montejo Rozo" w:date="2016-02-03T10:50:00Z">
                  <w:rPr>
                    <w:rFonts w:ascii="Times" w:hAnsi="Times"/>
                    <w:b/>
                    <w:sz w:val="18"/>
                    <w:szCs w:val="18"/>
                    <w:lang w:val="es-CO"/>
                  </w:rPr>
                </w:rPrChange>
              </w:rPr>
            </w:pPr>
            <w:r w:rsidRPr="00393EC4">
              <w:rPr>
                <w:rFonts w:ascii="Times" w:hAnsi="Times"/>
                <w:sz w:val="18"/>
                <w:szCs w:val="18"/>
                <w:lang w:val="es-CO"/>
                <w:rPrChange w:id="30" w:author="Johana Montejo Rozo" w:date="2016-02-03T10:50:00Z">
                  <w:rPr>
                    <w:rFonts w:ascii="Times" w:hAnsi="Times"/>
                    <w:b/>
                    <w:sz w:val="18"/>
                    <w:szCs w:val="18"/>
                    <w:lang w:val="es-CO"/>
                  </w:rPr>
                </w:rPrChange>
              </w:rPr>
              <w:t>En una proporción</w:t>
            </w:r>
            <w:ins w:id="31" w:author="mercyranjel" w:date="2016-01-29T14:40:00Z">
              <w:r w:rsidR="005213A2" w:rsidRPr="00393EC4">
                <w:rPr>
                  <w:rFonts w:ascii="Times" w:hAnsi="Times"/>
                  <w:sz w:val="18"/>
                  <w:szCs w:val="18"/>
                  <w:lang w:val="es-CO"/>
                  <w:rPrChange w:id="32" w:author="Johana Montejo Rozo" w:date="2016-02-03T10:50:00Z">
                    <w:rPr>
                      <w:rFonts w:ascii="Times" w:hAnsi="Times"/>
                      <w:b/>
                      <w:sz w:val="18"/>
                      <w:szCs w:val="18"/>
                      <w:lang w:val="es-CO"/>
                    </w:rPr>
                  </w:rPrChange>
                </w:rPr>
                <w:t>,</w:t>
              </w:r>
            </w:ins>
            <w:r w:rsidR="00381F1E" w:rsidRPr="00393EC4">
              <w:rPr>
                <w:rFonts w:ascii="Times" w:hAnsi="Times"/>
                <w:sz w:val="18"/>
                <w:szCs w:val="18"/>
                <w:lang w:val="es-CO"/>
                <w:rPrChange w:id="33" w:author="Johana Montejo Rozo" w:date="2016-02-03T10:50:00Z">
                  <w:rPr>
                    <w:rFonts w:ascii="Times" w:hAnsi="Times"/>
                    <w:b/>
                    <w:sz w:val="18"/>
                    <w:szCs w:val="18"/>
                    <w:lang w:val="es-CO"/>
                  </w:rPr>
                </w:rPrChange>
              </w:rPr>
              <w:t xml:space="preserve"> el </w:t>
            </w:r>
            <w:r w:rsidR="00381F1E" w:rsidRPr="00393EC4">
              <w:rPr>
                <w:rFonts w:ascii="Times" w:hAnsi="Times"/>
                <w:bCs/>
                <w:sz w:val="18"/>
                <w:szCs w:val="18"/>
                <w:lang w:val="es-CO"/>
                <w:rPrChange w:id="34" w:author="Johana Montejo Rozo" w:date="2016-02-03T10:50:00Z">
                  <w:rPr>
                    <w:rFonts w:ascii="Times" w:hAnsi="Times"/>
                    <w:b/>
                    <w:bCs/>
                    <w:sz w:val="18"/>
                    <w:szCs w:val="18"/>
                    <w:lang w:val="es-CO"/>
                  </w:rPr>
                </w:rPrChange>
              </w:rPr>
              <w:t>producto de los medios</w:t>
            </w:r>
            <w:r w:rsidR="00381F1E" w:rsidRPr="00393EC4">
              <w:rPr>
                <w:rFonts w:ascii="Times" w:hAnsi="Times"/>
                <w:sz w:val="18"/>
                <w:szCs w:val="18"/>
                <w:lang w:val="es-CO"/>
                <w:rPrChange w:id="35" w:author="Johana Montejo Rozo" w:date="2016-02-03T10:50:00Z">
                  <w:rPr>
                    <w:rFonts w:ascii="Times" w:hAnsi="Times"/>
                    <w:b/>
                    <w:sz w:val="18"/>
                    <w:szCs w:val="18"/>
                    <w:lang w:val="es-CO"/>
                  </w:rPr>
                </w:rPrChange>
              </w:rPr>
              <w:t> es </w:t>
            </w:r>
            <w:r w:rsidR="00381F1E" w:rsidRPr="00393EC4">
              <w:rPr>
                <w:rFonts w:ascii="Times" w:hAnsi="Times"/>
                <w:bCs/>
                <w:sz w:val="18"/>
                <w:szCs w:val="18"/>
                <w:lang w:val="es-CO"/>
                <w:rPrChange w:id="36" w:author="Johana Montejo Rozo" w:date="2016-02-03T10:50:00Z">
                  <w:rPr>
                    <w:rFonts w:ascii="Times" w:hAnsi="Times"/>
                    <w:b/>
                    <w:bCs/>
                    <w:sz w:val="18"/>
                    <w:szCs w:val="18"/>
                    <w:lang w:val="es-CO"/>
                  </w:rPr>
                </w:rPrChange>
              </w:rPr>
              <w:t>igual al producto de los extremos</w:t>
            </w:r>
            <w:del w:id="37" w:author="mercyranjel" w:date="2016-01-29T14:40:00Z">
              <w:r w:rsidR="00381F1E" w:rsidRPr="00393EC4" w:rsidDel="005213A2">
                <w:rPr>
                  <w:rFonts w:ascii="Times" w:hAnsi="Times"/>
                  <w:sz w:val="18"/>
                  <w:szCs w:val="18"/>
                  <w:lang w:val="es-CO"/>
                  <w:rPrChange w:id="38" w:author="Johana Montejo Rozo" w:date="2016-02-03T10:50:00Z">
                    <w:rPr>
                      <w:rFonts w:ascii="Times" w:hAnsi="Times"/>
                      <w:b/>
                      <w:sz w:val="18"/>
                      <w:szCs w:val="18"/>
                      <w:lang w:val="es-CO"/>
                    </w:rPr>
                  </w:rPrChange>
                </w:rPr>
                <w:delText>.</w:delText>
              </w:r>
            </w:del>
            <w:ins w:id="39" w:author="mercyranjel" w:date="2016-01-29T14:40:00Z">
              <w:r w:rsidR="005213A2" w:rsidRPr="00393EC4">
                <w:rPr>
                  <w:rFonts w:ascii="Times" w:hAnsi="Times"/>
                  <w:sz w:val="18"/>
                  <w:szCs w:val="18"/>
                  <w:lang w:val="es-CO"/>
                  <w:rPrChange w:id="40" w:author="Johana Montejo Rozo" w:date="2016-02-03T10:50:00Z">
                    <w:rPr>
                      <w:rFonts w:ascii="Times" w:hAnsi="Times"/>
                      <w:b/>
                      <w:sz w:val="18"/>
                      <w:szCs w:val="18"/>
                      <w:lang w:val="es-CO"/>
                    </w:rPr>
                  </w:rPrChange>
                </w:rPr>
                <w:t>,</w:t>
              </w:r>
            </w:ins>
            <w:r w:rsidR="00381F1E" w:rsidRPr="00393EC4">
              <w:rPr>
                <w:rFonts w:ascii="Times" w:hAnsi="Times"/>
                <w:sz w:val="18"/>
                <w:szCs w:val="18"/>
                <w:lang w:val="es-CO"/>
                <w:rPrChange w:id="41" w:author="Johana Montejo Rozo" w:date="2016-02-03T10:50:00Z">
                  <w:rPr>
                    <w:rFonts w:ascii="Times" w:hAnsi="Times"/>
                    <w:b/>
                    <w:sz w:val="18"/>
                    <w:szCs w:val="18"/>
                    <w:lang w:val="es-CO"/>
                  </w:rPr>
                </w:rPrChange>
              </w:rPr>
              <w:t xml:space="preserve"> </w:t>
            </w:r>
            <w:del w:id="42" w:author="mercyranjel" w:date="2016-01-29T14:40:00Z">
              <w:r w:rsidR="00381F1E" w:rsidRPr="00393EC4" w:rsidDel="005213A2">
                <w:rPr>
                  <w:rFonts w:ascii="Times" w:hAnsi="Times"/>
                  <w:sz w:val="18"/>
                  <w:szCs w:val="18"/>
                  <w:lang w:val="es-CO"/>
                  <w:rPrChange w:id="43" w:author="Johana Montejo Rozo" w:date="2016-02-03T10:50:00Z">
                    <w:rPr>
                      <w:rFonts w:ascii="Times" w:hAnsi="Times"/>
                      <w:b/>
                      <w:sz w:val="18"/>
                      <w:szCs w:val="18"/>
                      <w:lang w:val="es-CO"/>
                    </w:rPr>
                  </w:rPrChange>
                </w:rPr>
                <w:delText>E</w:delText>
              </w:r>
            </w:del>
            <w:ins w:id="44" w:author="mercyranjel" w:date="2016-01-29T14:40:00Z">
              <w:r w:rsidR="005213A2" w:rsidRPr="00393EC4">
                <w:rPr>
                  <w:rFonts w:ascii="Times" w:hAnsi="Times"/>
                  <w:sz w:val="18"/>
                  <w:szCs w:val="18"/>
                  <w:lang w:val="es-CO"/>
                  <w:rPrChange w:id="45" w:author="Johana Montejo Rozo" w:date="2016-02-03T10:50:00Z">
                    <w:rPr>
                      <w:rFonts w:ascii="Times" w:hAnsi="Times"/>
                      <w:b/>
                      <w:sz w:val="18"/>
                      <w:szCs w:val="18"/>
                      <w:lang w:val="es-CO"/>
                    </w:rPr>
                  </w:rPrChange>
                </w:rPr>
                <w:t>e</w:t>
              </w:r>
            </w:ins>
            <w:r w:rsidR="00381F1E" w:rsidRPr="00393EC4">
              <w:rPr>
                <w:rFonts w:ascii="Times" w:hAnsi="Times"/>
                <w:sz w:val="18"/>
                <w:szCs w:val="18"/>
                <w:lang w:val="es-CO"/>
                <w:rPrChange w:id="46" w:author="Johana Montejo Rozo" w:date="2016-02-03T10:50:00Z">
                  <w:rPr>
                    <w:rFonts w:ascii="Times" w:hAnsi="Times"/>
                    <w:b/>
                    <w:sz w:val="18"/>
                    <w:szCs w:val="18"/>
                    <w:lang w:val="es-CO"/>
                  </w:rPr>
                </w:rPrChange>
              </w:rPr>
              <w:t>s decir:</w:t>
            </w:r>
          </w:p>
          <w:p w:rsidR="00381F1E" w:rsidRPr="00393EC4" w:rsidRDefault="00381F1E" w:rsidP="00381F1E">
            <w:pPr>
              <w:rPr>
                <w:rFonts w:ascii="Times" w:hAnsi="Times"/>
                <w:sz w:val="18"/>
                <w:szCs w:val="18"/>
                <w:lang w:val="es-CO"/>
                <w:rPrChange w:id="47" w:author="Johana Montejo Rozo" w:date="2016-02-03T10:50:00Z">
                  <w:rPr>
                    <w:rFonts w:ascii="Times" w:hAnsi="Times"/>
                    <w:b/>
                    <w:sz w:val="18"/>
                    <w:szCs w:val="18"/>
                    <w:lang w:val="es-CO"/>
                  </w:rPr>
                </w:rPrChange>
              </w:rPr>
            </w:pPr>
          </w:p>
          <w:p w:rsidR="00381F1E" w:rsidRPr="00393EC4" w:rsidRDefault="005929B6" w:rsidP="005929B6">
            <w:pPr>
              <w:jc w:val="center"/>
              <w:rPr>
                <w:rFonts w:ascii="Times" w:hAnsi="Times"/>
                <w:rPrChange w:id="48" w:author="Johana Montejo Rozo" w:date="2016-02-03T10:50:00Z">
                  <w:rPr>
                    <w:rFonts w:ascii="Times" w:hAnsi="Times"/>
                  </w:rPr>
                </w:rPrChange>
              </w:rPr>
            </w:pPr>
            <w:r w:rsidRPr="00393EC4">
              <w:rPr>
                <w:rFonts w:ascii="Times" w:hAnsi="Times"/>
                <w:sz w:val="18"/>
                <w:szCs w:val="18"/>
                <w:lang w:val="es-CO"/>
                <w:rPrChange w:id="49" w:author="Johana Montejo Rozo" w:date="2016-02-03T10:50:00Z">
                  <w:rPr>
                    <w:rFonts w:ascii="Times" w:hAnsi="Times"/>
                    <w:b/>
                    <w:sz w:val="18"/>
                    <w:szCs w:val="18"/>
                    <w:lang w:val="es-CO"/>
                  </w:rPr>
                </w:rPrChange>
              </w:rPr>
              <w:t xml:space="preserve">para </w:t>
            </w:r>
            <w:r w:rsidR="00381F1E" w:rsidRPr="00393EC4">
              <w:rPr>
                <w:rFonts w:ascii="Times" w:hAnsi="Times"/>
                <w:sz w:val="18"/>
                <w:szCs w:val="18"/>
                <w:lang w:val="es-CO"/>
                <w:rPrChange w:id="50" w:author="Johana Montejo Rozo" w:date="2016-02-03T10:50:00Z">
                  <w:rPr>
                    <w:rFonts w:ascii="Times" w:hAnsi="Times"/>
                    <w:b/>
                    <w:sz w:val="18"/>
                    <w:szCs w:val="18"/>
                    <w:lang w:val="es-CO"/>
                  </w:rPr>
                </w:rPrChange>
              </w:rPr>
              <w:t xml:space="preserve"> la proporción </w:t>
            </w:r>
            <w:r w:rsidR="00381F1E" w:rsidRPr="00393EC4">
              <w:rPr>
                <w:rFonts w:ascii="Times" w:hAnsi="Times"/>
                <w:i/>
                <w:sz w:val="18"/>
                <w:szCs w:val="18"/>
                <w:rPrChange w:id="51" w:author="Johana Montejo Rozo" w:date="2016-02-03T10:5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>a:b</w:t>
            </w:r>
            <w:ins w:id="52" w:author="Johana Montejo Rozo" w:date="2016-01-27T10:23:00Z">
              <w:r w:rsidR="00826CCF" w:rsidRPr="00393EC4">
                <w:rPr>
                  <w:rFonts w:ascii="Times" w:hAnsi="Times"/>
                  <w:i/>
                  <w:sz w:val="18"/>
                  <w:szCs w:val="18"/>
                  <w:rPrChange w:id="53" w:author="Johana Montejo Rozo" w:date="2016-02-03T10:50:00Z">
                    <w:rPr>
                      <w:rFonts w:ascii="Times" w:hAnsi="Times"/>
                      <w:b/>
                      <w:i/>
                      <w:sz w:val="18"/>
                      <w:szCs w:val="18"/>
                    </w:rPr>
                  </w:rPrChange>
                </w:rPr>
                <w:t xml:space="preserve"> </w:t>
              </w:r>
            </w:ins>
            <w:r w:rsidR="00381F1E" w:rsidRPr="00393EC4">
              <w:rPr>
                <w:rFonts w:ascii="Times" w:hAnsi="Times"/>
                <w:i/>
                <w:sz w:val="18"/>
                <w:szCs w:val="18"/>
                <w:rPrChange w:id="54" w:author="Johana Montejo Rozo" w:date="2016-02-03T10:5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>=</w:t>
            </w:r>
            <w:ins w:id="55" w:author="Johana Montejo Rozo" w:date="2016-01-27T10:23:00Z">
              <w:r w:rsidR="00826CCF" w:rsidRPr="00393EC4">
                <w:rPr>
                  <w:rFonts w:ascii="Times" w:hAnsi="Times"/>
                  <w:i/>
                  <w:sz w:val="18"/>
                  <w:szCs w:val="18"/>
                  <w:rPrChange w:id="56" w:author="Johana Montejo Rozo" w:date="2016-02-03T10:50:00Z">
                    <w:rPr>
                      <w:rFonts w:ascii="Times" w:hAnsi="Times"/>
                      <w:b/>
                      <w:i/>
                      <w:sz w:val="18"/>
                      <w:szCs w:val="18"/>
                    </w:rPr>
                  </w:rPrChange>
                </w:rPr>
                <w:t xml:space="preserve"> </w:t>
              </w:r>
            </w:ins>
            <w:r w:rsidR="00381F1E" w:rsidRPr="00393EC4">
              <w:rPr>
                <w:rFonts w:ascii="Times" w:hAnsi="Times"/>
                <w:i/>
                <w:sz w:val="18"/>
                <w:szCs w:val="18"/>
                <w:rPrChange w:id="57" w:author="Johana Montejo Rozo" w:date="2016-02-03T10:5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 xml:space="preserve">c:d  </w:t>
            </w:r>
            <w:r w:rsidR="00381F1E" w:rsidRPr="00393EC4">
              <w:rPr>
                <w:rFonts w:ascii="Times" w:hAnsi="Times"/>
                <w:sz w:val="18"/>
                <w:szCs w:val="18"/>
                <w:rPrChange w:id="58" w:author="Johana Montejo Rozo" w:date="2016-02-03T10:5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se cumple que </w:t>
            </w:r>
            <w:r w:rsidR="00381F1E" w:rsidRPr="00393EC4">
              <w:rPr>
                <w:rFonts w:ascii="Times" w:hAnsi="Times"/>
                <w:i/>
                <w:sz w:val="18"/>
                <w:szCs w:val="18"/>
                <w:rPrChange w:id="59" w:author="Johana Montejo Rozo" w:date="2016-02-03T10:5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>a.d = b.c</w:t>
            </w:r>
          </w:p>
        </w:tc>
      </w:tr>
    </w:tbl>
    <w:p w:rsidR="009C6349" w:rsidRPr="004E5E51" w:rsidDel="00137B07" w:rsidRDefault="009C6349" w:rsidP="009C6349">
      <w:pPr>
        <w:tabs>
          <w:tab w:val="right" w:pos="8498"/>
        </w:tabs>
        <w:spacing w:after="0"/>
        <w:rPr>
          <w:del w:id="60" w:author="Johana Montejo Rozo" w:date="2016-01-29T09:32:00Z"/>
          <w:rFonts w:ascii="Times" w:hAnsi="Times"/>
        </w:rPr>
      </w:pPr>
    </w:p>
    <w:p w:rsidR="009C16F8" w:rsidRDefault="009C16F8" w:rsidP="00E32EDD">
      <w:pPr>
        <w:spacing w:after="0"/>
        <w:rPr>
          <w:ins w:id="61" w:author="Johana Montejo Rozo" w:date="2016-01-29T08:58:00Z"/>
          <w:rFonts w:ascii="Times New Roman" w:hAnsi="Times New Roman" w:cs="Times New Roman"/>
          <w:b/>
          <w:color w:val="000000"/>
          <w:lang w:val="es-CO"/>
        </w:rPr>
      </w:pPr>
    </w:p>
    <w:p w:rsidR="009C16F8" w:rsidRDefault="009C16F8" w:rsidP="00E32EDD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</w:p>
    <w:p w:rsidR="008F1783" w:rsidRDefault="0059620A" w:rsidP="008F1783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</w:t>
      </w:r>
      <w:r w:rsidRPr="004E5E51">
        <w:rPr>
          <w:rFonts w:ascii="Times" w:hAnsi="Times"/>
          <w:b/>
        </w:rPr>
        <w:t xml:space="preserve">.1 </w:t>
      </w:r>
      <w:ins w:id="62" w:author="Johana Montejo Rozo" w:date="2016-01-29T09:05:00Z">
        <w:r w:rsidR="00BB5E4B">
          <w:rPr>
            <w:rFonts w:ascii="Times" w:hAnsi="Times"/>
            <w:b/>
          </w:rPr>
          <w:t xml:space="preserve">La </w:t>
        </w:r>
      </w:ins>
      <w:del w:id="63" w:author="Johana Montejo Rozo" w:date="2016-01-29T09:05:00Z">
        <w:r w:rsidR="008F1783" w:rsidDel="00BB5E4B">
          <w:rPr>
            <w:rFonts w:ascii="Times" w:hAnsi="Times"/>
            <w:b/>
          </w:rPr>
          <w:delText>R</w:delText>
        </w:r>
      </w:del>
      <w:ins w:id="64" w:author="Johana Montejo Rozo" w:date="2016-01-29T09:05:00Z">
        <w:r w:rsidR="00BB5E4B">
          <w:rPr>
            <w:rFonts w:ascii="Times" w:hAnsi="Times"/>
            <w:b/>
          </w:rPr>
          <w:t>r</w:t>
        </w:r>
      </w:ins>
      <w:r w:rsidR="008F1783">
        <w:rPr>
          <w:rFonts w:ascii="Times" w:hAnsi="Times"/>
          <w:b/>
        </w:rPr>
        <w:t>egla de tres simple directa</w:t>
      </w:r>
    </w:p>
    <w:p w:rsidR="00BF74C9" w:rsidRDefault="00BF74C9" w:rsidP="008F1783">
      <w:pPr>
        <w:tabs>
          <w:tab w:val="right" w:pos="8498"/>
        </w:tabs>
        <w:spacing w:after="0"/>
        <w:rPr>
          <w:rFonts w:ascii="Times" w:hAnsi="Times"/>
          <w:b/>
        </w:rPr>
      </w:pPr>
    </w:p>
    <w:p w:rsidR="00BF74C9" w:rsidRPr="00137B07" w:rsidRDefault="005213A2" w:rsidP="008F1783">
      <w:pPr>
        <w:tabs>
          <w:tab w:val="right" w:pos="8498"/>
        </w:tabs>
        <w:spacing w:after="0"/>
        <w:rPr>
          <w:rFonts w:ascii="Times" w:hAnsi="Times"/>
        </w:rPr>
      </w:pPr>
      <w:ins w:id="65" w:author="mercyranjel" w:date="2016-01-29T14:41:00Z">
        <w:r>
          <w:rPr>
            <w:rFonts w:ascii="Times" w:hAnsi="Times"/>
          </w:rPr>
          <w:t>E</w:t>
        </w:r>
      </w:ins>
      <w:ins w:id="66" w:author="mercyranjel" w:date="2016-01-29T14:55:00Z">
        <w:r w:rsidR="00D53BF7">
          <w:rPr>
            <w:rFonts w:ascii="Times" w:hAnsi="Times"/>
          </w:rPr>
          <w:t>s</w:t>
        </w:r>
      </w:ins>
      <w:ins w:id="67" w:author="mercyranjel" w:date="2016-01-29T14:41:00Z">
        <w:r>
          <w:rPr>
            <w:rFonts w:ascii="Times" w:hAnsi="Times"/>
          </w:rPr>
          <w:t xml:space="preserve"> </w:t>
        </w:r>
      </w:ins>
      <w:del w:id="68" w:author="mercyranjel" w:date="2016-01-29T14:41:00Z">
        <w:r w:rsidR="00BF74C9" w:rsidRPr="00137B07" w:rsidDel="005213A2">
          <w:rPr>
            <w:rFonts w:ascii="Times" w:hAnsi="Times"/>
          </w:rPr>
          <w:delText>U</w:delText>
        </w:r>
      </w:del>
      <w:ins w:id="69" w:author="mercyranjel" w:date="2016-01-29T14:41:00Z">
        <w:r>
          <w:rPr>
            <w:rFonts w:ascii="Times" w:hAnsi="Times"/>
          </w:rPr>
          <w:t>u</w:t>
        </w:r>
      </w:ins>
      <w:r w:rsidR="00BF74C9" w:rsidRPr="00137B07">
        <w:rPr>
          <w:rFonts w:ascii="Times" w:hAnsi="Times"/>
        </w:rPr>
        <w:t xml:space="preserve">n problema </w:t>
      </w:r>
      <w:del w:id="70" w:author="Johana Montejo Rozo" w:date="2016-01-27T10:23:00Z">
        <w:r w:rsidR="00BF74C9" w:rsidRPr="00137B07" w:rsidDel="00826CCF">
          <w:rPr>
            <w:rFonts w:ascii="Times" w:hAnsi="Times"/>
          </w:rPr>
          <w:delText xml:space="preserve">donde </w:delText>
        </w:r>
      </w:del>
      <w:ins w:id="71" w:author="Johana Montejo Rozo" w:date="2016-01-27T10:23:00Z">
        <w:r w:rsidR="00826CCF" w:rsidRPr="00137B07">
          <w:rPr>
            <w:rFonts w:ascii="Times" w:hAnsi="Times"/>
          </w:rPr>
          <w:t xml:space="preserve">en el que </w:t>
        </w:r>
      </w:ins>
      <w:r w:rsidR="00BF74C9" w:rsidRPr="00137B07">
        <w:rPr>
          <w:rFonts w:ascii="Times" w:hAnsi="Times"/>
        </w:rPr>
        <w:t>intervienen dos magnitudes directamente proporcionales</w:t>
      </w:r>
      <w:del w:id="72" w:author="mercyranjel" w:date="2016-01-29T14:41:00Z">
        <w:r w:rsidR="00BF74C9" w:rsidRPr="00137B07" w:rsidDel="005213A2">
          <w:rPr>
            <w:rFonts w:ascii="Times" w:hAnsi="Times"/>
          </w:rPr>
          <w:delText>,</w:delText>
        </w:r>
      </w:del>
      <w:r w:rsidR="00BF74C9" w:rsidRPr="00137B07">
        <w:rPr>
          <w:rFonts w:ascii="Times" w:hAnsi="Times"/>
        </w:rPr>
        <w:t xml:space="preserve"> </w:t>
      </w:r>
      <w:ins w:id="73" w:author="mercyranjel" w:date="2016-01-29T14:42:00Z">
        <w:r>
          <w:rPr>
            <w:rFonts w:ascii="Times" w:hAnsi="Times"/>
          </w:rPr>
          <w:t xml:space="preserve">y </w:t>
        </w:r>
      </w:ins>
      <w:r w:rsidR="00BF74C9" w:rsidRPr="00137B07">
        <w:rPr>
          <w:rFonts w:ascii="Times" w:hAnsi="Times"/>
        </w:rPr>
        <w:t>se cono</w:t>
      </w:r>
      <w:r w:rsidR="00126906" w:rsidRPr="00137B07">
        <w:rPr>
          <w:rFonts w:ascii="Times" w:hAnsi="Times"/>
        </w:rPr>
        <w:t xml:space="preserve">cen </w:t>
      </w:r>
      <w:r w:rsidR="0036755D" w:rsidRPr="0036755D">
        <w:rPr>
          <w:rFonts w:ascii="Times" w:hAnsi="Times"/>
          <w:rPrChange w:id="74" w:author="Johana Montejo Rozo" w:date="2016-01-29T09:32:00Z">
            <w:rPr>
              <w:rFonts w:ascii="Times" w:hAnsi="Times"/>
              <w:b/>
            </w:rPr>
          </w:rPrChange>
        </w:rPr>
        <w:t>dos valores de una de las magnitudes y un valor de la otra magnitud</w:t>
      </w:r>
      <w:ins w:id="75" w:author="mercyranjel" w:date="2016-01-29T14:55:00Z">
        <w:r w:rsidR="00D53BF7">
          <w:rPr>
            <w:rFonts w:ascii="Times" w:hAnsi="Times"/>
          </w:rPr>
          <w:t>;</w:t>
        </w:r>
      </w:ins>
      <w:r w:rsidR="0036755D" w:rsidRPr="0036755D">
        <w:rPr>
          <w:rFonts w:ascii="Times" w:hAnsi="Times"/>
          <w:rPrChange w:id="76" w:author="Johana Montejo Rozo" w:date="2016-01-29T09:32:00Z">
            <w:rPr>
              <w:rFonts w:ascii="Times" w:hAnsi="Times"/>
              <w:b/>
            </w:rPr>
          </w:rPrChange>
        </w:rPr>
        <w:t xml:space="preserve"> se puede resolver </w:t>
      </w:r>
      <w:del w:id="77" w:author="mercyranjel" w:date="2016-01-29T14:42:00Z">
        <w:r w:rsidR="0036755D" w:rsidRPr="0036755D" w:rsidDel="005213A2">
          <w:rPr>
            <w:rFonts w:ascii="Times" w:hAnsi="Times"/>
            <w:rPrChange w:id="78" w:author="Johana Montejo Rozo" w:date="2016-01-29T09:32:00Z">
              <w:rPr>
                <w:rFonts w:ascii="Times" w:hAnsi="Times"/>
                <w:b/>
              </w:rPr>
            </w:rPrChange>
          </w:rPr>
          <w:delText xml:space="preserve">usando </w:delText>
        </w:r>
      </w:del>
      <w:ins w:id="79" w:author="mercyranjel" w:date="2016-01-29T14:42:00Z">
        <w:r>
          <w:rPr>
            <w:rFonts w:ascii="Times" w:hAnsi="Times"/>
          </w:rPr>
          <w:t>mediante</w:t>
        </w:r>
        <w:r w:rsidRPr="0036755D">
          <w:rPr>
            <w:rFonts w:ascii="Times" w:hAnsi="Times"/>
            <w:rPrChange w:id="80" w:author="Johana Montejo Rozo" w:date="2016-01-29T09:32:00Z">
              <w:rPr>
                <w:rFonts w:ascii="Times" w:hAnsi="Times"/>
                <w:b/>
              </w:rPr>
            </w:rPrChange>
          </w:rPr>
          <w:t xml:space="preserve"> </w:t>
        </w:r>
      </w:ins>
      <w:r w:rsidR="0036755D" w:rsidRPr="0036755D">
        <w:rPr>
          <w:rFonts w:ascii="Times" w:hAnsi="Times"/>
          <w:rPrChange w:id="81" w:author="Johana Montejo Rozo" w:date="2016-01-29T09:32:00Z">
            <w:rPr>
              <w:rFonts w:ascii="Times" w:hAnsi="Times"/>
              <w:b/>
            </w:rPr>
          </w:rPrChange>
        </w:rPr>
        <w:t>la regla de tres simple directa.</w:t>
      </w:r>
    </w:p>
    <w:p w:rsidR="00BF74C9" w:rsidRPr="00137B07" w:rsidRDefault="00BF74C9" w:rsidP="008F1783">
      <w:pPr>
        <w:tabs>
          <w:tab w:val="right" w:pos="8498"/>
        </w:tabs>
        <w:spacing w:after="0"/>
        <w:rPr>
          <w:rFonts w:ascii="Times" w:hAnsi="Times"/>
        </w:rPr>
      </w:pPr>
    </w:p>
    <w:p w:rsidR="00BF74C9" w:rsidRPr="0032458C" w:rsidRDefault="0032458C" w:rsidP="008F1783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El siguiente problema tiene dos magnitudes que son </w:t>
      </w:r>
      <w:r w:rsidRPr="0032458C">
        <w:rPr>
          <w:rFonts w:ascii="Times" w:hAnsi="Times"/>
        </w:rPr>
        <w:t>directamente proporcionales</w:t>
      </w:r>
      <w:r>
        <w:rPr>
          <w:rFonts w:ascii="Times" w:hAnsi="Times"/>
        </w:rPr>
        <w:t>, la distancia y la velocidad. Observa cómo se resuelve con regla de tres simple directa.</w:t>
      </w:r>
    </w:p>
    <w:p w:rsidR="00E874DC" w:rsidRDefault="00E874DC" w:rsidP="008F1783">
      <w:pPr>
        <w:tabs>
          <w:tab w:val="right" w:pos="8498"/>
        </w:tabs>
        <w:spacing w:after="0"/>
        <w:rPr>
          <w:rFonts w:ascii="Times" w:hAnsi="Times"/>
        </w:rPr>
      </w:pPr>
    </w:p>
    <w:p w:rsidR="00E874DC" w:rsidRDefault="00E874DC" w:rsidP="008F1783">
      <w:pPr>
        <w:tabs>
          <w:tab w:val="right" w:pos="8498"/>
        </w:tabs>
        <w:spacing w:after="0"/>
        <w:rPr>
          <w:rFonts w:ascii="Times" w:hAnsi="Times"/>
        </w:rPr>
      </w:pPr>
      <w:r w:rsidRPr="00E874DC">
        <w:rPr>
          <w:rFonts w:ascii="Times" w:hAnsi="Times"/>
        </w:rPr>
        <w:t>Si un conductor recorr</w:t>
      </w:r>
      <w:r w:rsidR="004F5F05">
        <w:rPr>
          <w:rFonts w:ascii="Times" w:hAnsi="Times"/>
        </w:rPr>
        <w:t xml:space="preserve">e en un tiempo determinado 120 </w:t>
      </w:r>
      <w:del w:id="82" w:author="mercyranjel" w:date="2016-01-29T14:43:00Z">
        <w:r w:rsidR="004F5F05" w:rsidDel="005213A2">
          <w:rPr>
            <w:rFonts w:ascii="Times" w:hAnsi="Times"/>
          </w:rPr>
          <w:delText>K</w:delText>
        </w:r>
      </w:del>
      <w:ins w:id="83" w:author="mercyranjel" w:date="2016-01-29T14:43:00Z">
        <w:r w:rsidR="005213A2">
          <w:rPr>
            <w:rFonts w:ascii="Times" w:hAnsi="Times"/>
          </w:rPr>
          <w:t>k</w:t>
        </w:r>
      </w:ins>
      <w:r w:rsidRPr="00E874DC">
        <w:rPr>
          <w:rFonts w:ascii="Times" w:hAnsi="Times"/>
        </w:rPr>
        <w:t>m</w:t>
      </w:r>
      <w:del w:id="84" w:author="mercyranjel" w:date="2016-01-29T14:43:00Z">
        <w:r w:rsidRPr="00E874DC" w:rsidDel="005213A2">
          <w:rPr>
            <w:rFonts w:ascii="Times" w:hAnsi="Times"/>
          </w:rPr>
          <w:delText>,</w:delText>
        </w:r>
      </w:del>
      <w:r w:rsidRPr="00E874DC">
        <w:rPr>
          <w:rFonts w:ascii="Times" w:hAnsi="Times"/>
        </w:rPr>
        <w:t xml:space="preserve"> </w:t>
      </w:r>
      <w:r>
        <w:rPr>
          <w:rFonts w:ascii="Times" w:hAnsi="Times"/>
        </w:rPr>
        <w:t>con una velocidad de</w:t>
      </w:r>
      <w:r w:rsidR="004F5F05">
        <w:rPr>
          <w:rFonts w:ascii="Times" w:hAnsi="Times"/>
        </w:rPr>
        <w:t xml:space="preserve"> 80 </w:t>
      </w:r>
      <w:del w:id="85" w:author="mercyranjel" w:date="2016-01-29T14:43:00Z">
        <w:r w:rsidR="004F5F05" w:rsidDel="005213A2">
          <w:rPr>
            <w:rFonts w:ascii="Times" w:hAnsi="Times"/>
          </w:rPr>
          <w:delText>K</w:delText>
        </w:r>
      </w:del>
      <w:ins w:id="86" w:author="mercyranjel" w:date="2016-01-29T14:43:00Z">
        <w:r w:rsidR="005213A2">
          <w:rPr>
            <w:rFonts w:ascii="Times" w:hAnsi="Times"/>
          </w:rPr>
          <w:t>k</w:t>
        </w:r>
      </w:ins>
      <w:r w:rsidRPr="00E874DC">
        <w:rPr>
          <w:rFonts w:ascii="Times" w:hAnsi="Times"/>
        </w:rPr>
        <w:t xml:space="preserve">m/h, ¿qué distancia recorrerá </w:t>
      </w:r>
      <w:r>
        <w:rPr>
          <w:rFonts w:ascii="Times" w:hAnsi="Times"/>
        </w:rPr>
        <w:t xml:space="preserve">en el mismo tiempo </w:t>
      </w:r>
      <w:r w:rsidRPr="00E874DC">
        <w:rPr>
          <w:rFonts w:ascii="Times" w:hAnsi="Times"/>
        </w:rPr>
        <w:t xml:space="preserve">a </w:t>
      </w:r>
      <w:r>
        <w:rPr>
          <w:rFonts w:ascii="Times" w:hAnsi="Times"/>
        </w:rPr>
        <w:t xml:space="preserve">una velocidad de </w:t>
      </w:r>
      <w:r w:rsidR="004F5F05">
        <w:rPr>
          <w:rFonts w:ascii="Times" w:hAnsi="Times"/>
        </w:rPr>
        <w:t xml:space="preserve">90 </w:t>
      </w:r>
      <w:del w:id="87" w:author="mercyranjel" w:date="2016-01-29T14:43:00Z">
        <w:r w:rsidR="004F5F05" w:rsidDel="005213A2">
          <w:rPr>
            <w:rFonts w:ascii="Times" w:hAnsi="Times"/>
          </w:rPr>
          <w:delText>K</w:delText>
        </w:r>
      </w:del>
      <w:ins w:id="88" w:author="mercyranjel" w:date="2016-01-29T14:43:00Z">
        <w:r w:rsidR="005213A2">
          <w:rPr>
            <w:rFonts w:ascii="Times" w:hAnsi="Times"/>
          </w:rPr>
          <w:t>k</w:t>
        </w:r>
      </w:ins>
      <w:r w:rsidRPr="00E874DC">
        <w:rPr>
          <w:rFonts w:ascii="Times" w:hAnsi="Times"/>
        </w:rPr>
        <w:t>m/h?</w:t>
      </w:r>
    </w:p>
    <w:p w:rsidR="0032458C" w:rsidRDefault="0032458C" w:rsidP="008F1783">
      <w:pPr>
        <w:tabs>
          <w:tab w:val="right" w:pos="8498"/>
        </w:tabs>
        <w:spacing w:after="0"/>
        <w:rPr>
          <w:rFonts w:ascii="Times" w:hAnsi="Times"/>
        </w:rPr>
      </w:pPr>
    </w:p>
    <w:p w:rsidR="00733481" w:rsidRPr="00B82F86" w:rsidRDefault="00733481" w:rsidP="00733481">
      <w:pPr>
        <w:spacing w:after="0"/>
        <w:rPr>
          <w:ins w:id="89" w:author="Johana Montejo Rozo" w:date="2016-01-27T11:12:00Z"/>
          <w:rFonts w:ascii="Times New Roman" w:hAnsi="Times New Roman" w:cs="Times New Roman"/>
          <w:b/>
          <w:color w:val="000000"/>
          <w:lang w:val="es-CO"/>
        </w:rPr>
      </w:pPr>
      <w:ins w:id="90" w:author="Johana Montejo Rozo" w:date="2016-01-27T11:12:00Z">
        <w:r w:rsidRPr="00B82F86">
          <w:rPr>
            <w:rFonts w:ascii="Times New Roman" w:hAnsi="Times New Roman" w:cs="Times New Roman"/>
            <w:b/>
            <w:color w:val="000000"/>
            <w:lang w:val="es-CO"/>
          </w:rPr>
          <w:t>Paso 1</w:t>
        </w:r>
        <w:del w:id="91" w:author="mercyranjel" w:date="2016-01-29T14:44:00Z">
          <w:r w:rsidRPr="00B82F86" w:rsidDel="005213A2">
            <w:rPr>
              <w:rFonts w:ascii="Times New Roman" w:hAnsi="Times New Roman" w:cs="Times New Roman"/>
              <w:b/>
              <w:color w:val="000000"/>
              <w:lang w:val="es-CO"/>
            </w:rPr>
            <w:delText>:</w:delText>
          </w:r>
        </w:del>
      </w:ins>
    </w:p>
    <w:p w:rsidR="00733481" w:rsidRDefault="00733481" w:rsidP="00733481">
      <w:pPr>
        <w:tabs>
          <w:tab w:val="right" w:pos="8498"/>
        </w:tabs>
        <w:spacing w:after="0"/>
        <w:rPr>
          <w:ins w:id="92" w:author="Johana Montejo Rozo" w:date="2016-01-27T11:12:00Z"/>
          <w:rFonts w:ascii="Times" w:hAnsi="Times"/>
        </w:rPr>
      </w:pPr>
      <w:ins w:id="93" w:author="Johana Montejo Rozo" w:date="2016-01-27T11:12:00Z">
        <w:r>
          <w:rPr>
            <w:rFonts w:ascii="Times" w:hAnsi="Times"/>
            <w:b/>
          </w:rPr>
          <w:t>Analizar el tipo de magnitudes involucradas</w:t>
        </w:r>
        <w:r w:rsidRPr="005213A2">
          <w:rPr>
            <w:rFonts w:ascii="Times" w:hAnsi="Times"/>
            <w:rPrChange w:id="94" w:author="mercyranjel" w:date="2016-01-29T14:44:00Z">
              <w:rPr>
                <w:rFonts w:ascii="Times" w:hAnsi="Times"/>
                <w:b/>
              </w:rPr>
            </w:rPrChange>
          </w:rPr>
          <w:t>.</w:t>
        </w:r>
        <w:r>
          <w:rPr>
            <w:rFonts w:ascii="Times" w:hAnsi="Times"/>
            <w:b/>
          </w:rPr>
          <w:t xml:space="preserve"> </w:t>
        </w:r>
        <w:r w:rsidRPr="00225E75">
          <w:rPr>
            <w:rFonts w:ascii="Times" w:hAnsi="Times"/>
          </w:rPr>
          <w:t>Para</w:t>
        </w:r>
        <w:r>
          <w:rPr>
            <w:rFonts w:ascii="Times" w:hAnsi="Times"/>
          </w:rPr>
          <w:t xml:space="preserve"> este caso</w:t>
        </w:r>
        <w:del w:id="95" w:author="mercyranjel" w:date="2016-01-29T14:44:00Z">
          <w:r w:rsidDel="005213A2">
            <w:rPr>
              <w:rFonts w:ascii="Times" w:hAnsi="Times"/>
            </w:rPr>
            <w:delText>,</w:delText>
          </w:r>
        </w:del>
        <w:r>
          <w:rPr>
            <w:rFonts w:ascii="Times" w:hAnsi="Times"/>
          </w:rPr>
          <w:t xml:space="preserve"> se tiene que las magnitudes distancia y velocidad son directamente correlacionadas, debido a que </w:t>
        </w:r>
      </w:ins>
      <w:ins w:id="96" w:author="Johana Montejo Rozo" w:date="2016-01-27T11:14:00Z">
        <w:r>
          <w:rPr>
            <w:rFonts w:ascii="Times" w:hAnsi="Times"/>
          </w:rPr>
          <w:t>a mayor velocidad</w:t>
        </w:r>
        <w:del w:id="97" w:author="mercyranjel" w:date="2016-01-29T14:44:00Z">
          <w:r w:rsidDel="005213A2">
            <w:rPr>
              <w:rFonts w:ascii="Times" w:hAnsi="Times"/>
            </w:rPr>
            <w:delText>,</w:delText>
          </w:r>
        </w:del>
      </w:ins>
      <w:ins w:id="98" w:author="mercyranjel" w:date="2016-01-29T14:44:00Z">
        <w:r w:rsidR="005213A2">
          <w:rPr>
            <w:rFonts w:ascii="Times" w:hAnsi="Times"/>
          </w:rPr>
          <w:t xml:space="preserve"> </w:t>
        </w:r>
      </w:ins>
      <w:ins w:id="99" w:author="Johana Montejo Rozo" w:date="2016-01-27T11:14:00Z">
        <w:del w:id="100" w:author="mercyranjel" w:date="2016-01-29T14:44:00Z">
          <w:r w:rsidDel="005213A2">
            <w:rPr>
              <w:rFonts w:ascii="Times" w:hAnsi="Times"/>
            </w:rPr>
            <w:delText xml:space="preserve"> </w:delText>
          </w:r>
        </w:del>
        <w:r>
          <w:rPr>
            <w:rFonts w:ascii="Times" w:hAnsi="Times"/>
          </w:rPr>
          <w:t>mayor distancia recorrida</w:t>
        </w:r>
      </w:ins>
      <w:ins w:id="101" w:author="mercyranjel" w:date="2016-01-29T14:44:00Z">
        <w:r w:rsidR="005213A2">
          <w:rPr>
            <w:rFonts w:ascii="Times" w:hAnsi="Times"/>
          </w:rPr>
          <w:t>,</w:t>
        </w:r>
      </w:ins>
      <w:ins w:id="102" w:author="Johana Montejo Rozo" w:date="2016-01-27T11:14:00Z">
        <w:r>
          <w:rPr>
            <w:rFonts w:ascii="Times" w:hAnsi="Times"/>
          </w:rPr>
          <w:t xml:space="preserve"> y a menor velocidad</w:t>
        </w:r>
        <w:del w:id="103" w:author="mercyranjel" w:date="2016-01-29T14:44:00Z">
          <w:r w:rsidDel="005213A2">
            <w:rPr>
              <w:rFonts w:ascii="Times" w:hAnsi="Times"/>
            </w:rPr>
            <w:delText>,</w:delText>
          </w:r>
        </w:del>
        <w:r>
          <w:rPr>
            <w:rFonts w:ascii="Times" w:hAnsi="Times"/>
          </w:rPr>
          <w:t xml:space="preserve"> menor distancia recorrida.</w:t>
        </w:r>
      </w:ins>
      <w:ins w:id="104" w:author="Johana Montejo Rozo" w:date="2016-01-27T11:15:00Z">
        <w:r>
          <w:rPr>
            <w:rFonts w:ascii="Times" w:hAnsi="Times"/>
          </w:rPr>
          <w:t xml:space="preserve"> Para que cumplan la condición de ser directamente proporcionales, en los pasos 3 y 4 se armará la proporción correspondiente y se aplicar</w:t>
        </w:r>
      </w:ins>
      <w:ins w:id="105" w:author="Johana Montejo Rozo" w:date="2016-01-27T11:16:00Z">
        <w:r>
          <w:rPr>
            <w:rFonts w:ascii="Times" w:hAnsi="Times"/>
          </w:rPr>
          <w:t xml:space="preserve">á la propiedad fundamental de las </w:t>
        </w:r>
      </w:ins>
      <w:ins w:id="106" w:author="Johana Montejo Rozo" w:date="2016-01-27T11:20:00Z">
        <w:r>
          <w:rPr>
            <w:rFonts w:ascii="Times" w:hAnsi="Times"/>
          </w:rPr>
          <w:t>proporciones</w:t>
        </w:r>
      </w:ins>
      <w:ins w:id="107" w:author="Johana Montejo Rozo" w:date="2016-01-27T11:16:00Z">
        <w:r>
          <w:rPr>
            <w:rFonts w:ascii="Times" w:hAnsi="Times"/>
          </w:rPr>
          <w:t>.</w:t>
        </w:r>
      </w:ins>
    </w:p>
    <w:p w:rsidR="00733481" w:rsidRDefault="00733481" w:rsidP="008F1783">
      <w:pPr>
        <w:tabs>
          <w:tab w:val="right" w:pos="8498"/>
        </w:tabs>
        <w:spacing w:after="0"/>
        <w:rPr>
          <w:ins w:id="108" w:author="Johana Montejo Rozo" w:date="2016-01-27T11:12:00Z"/>
          <w:rFonts w:ascii="Times" w:hAnsi="Times"/>
          <w:b/>
        </w:rPr>
      </w:pPr>
    </w:p>
    <w:p w:rsidR="0032458C" w:rsidRDefault="0032458C" w:rsidP="008F1783">
      <w:pPr>
        <w:tabs>
          <w:tab w:val="right" w:pos="8498"/>
        </w:tabs>
        <w:spacing w:after="0"/>
        <w:rPr>
          <w:rFonts w:ascii="Times" w:hAnsi="Times"/>
        </w:rPr>
      </w:pPr>
      <w:r w:rsidRPr="00133E97">
        <w:rPr>
          <w:rFonts w:ascii="Times" w:hAnsi="Times"/>
          <w:b/>
        </w:rPr>
        <w:t xml:space="preserve">Paso </w:t>
      </w:r>
      <w:ins w:id="109" w:author="Johana Montejo Rozo" w:date="2016-01-27T11:12:00Z">
        <w:r w:rsidR="00733481">
          <w:rPr>
            <w:rFonts w:ascii="Times" w:hAnsi="Times"/>
            <w:b/>
          </w:rPr>
          <w:t>2</w:t>
        </w:r>
      </w:ins>
      <w:del w:id="110" w:author="mercyranjel" w:date="2016-01-29T14:45:00Z">
        <w:r w:rsidRPr="00133E97" w:rsidDel="005213A2">
          <w:rPr>
            <w:rFonts w:ascii="Times" w:hAnsi="Times"/>
            <w:b/>
          </w:rPr>
          <w:delText>1</w:delText>
        </w:r>
        <w:r w:rsidDel="005213A2">
          <w:rPr>
            <w:rFonts w:ascii="Times" w:hAnsi="Times"/>
          </w:rPr>
          <w:delText>:</w:delText>
        </w:r>
      </w:del>
    </w:p>
    <w:p w:rsidR="0032458C" w:rsidRDefault="0032458C" w:rsidP="008F1783">
      <w:pPr>
        <w:tabs>
          <w:tab w:val="right" w:pos="8498"/>
        </w:tabs>
        <w:spacing w:after="0"/>
        <w:rPr>
          <w:rFonts w:ascii="Times" w:hAnsi="Times"/>
        </w:rPr>
      </w:pPr>
      <w:r w:rsidRPr="000F095C">
        <w:rPr>
          <w:rFonts w:ascii="Times" w:hAnsi="Times"/>
          <w:b/>
        </w:rPr>
        <w:lastRenderedPageBreak/>
        <w:t>Organizar la información del problema en una tabla</w:t>
      </w:r>
      <w:r>
        <w:rPr>
          <w:rFonts w:ascii="Times" w:hAnsi="Times"/>
        </w:rPr>
        <w:t xml:space="preserve"> </w:t>
      </w:r>
      <w:del w:id="111" w:author="mercyranjel" w:date="2016-01-29T14:45:00Z">
        <w:r w:rsidDel="005213A2">
          <w:rPr>
            <w:rFonts w:ascii="Times" w:hAnsi="Times"/>
          </w:rPr>
          <w:delText>donde las</w:delText>
        </w:r>
      </w:del>
      <w:ins w:id="112" w:author="mercyranjel" w:date="2016-01-29T14:45:00Z">
        <w:r w:rsidR="005213A2">
          <w:rPr>
            <w:rFonts w:ascii="Times" w:hAnsi="Times"/>
          </w:rPr>
          <w:t>cuyas</w:t>
        </w:r>
      </w:ins>
      <w:r>
        <w:rPr>
          <w:rFonts w:ascii="Times" w:hAnsi="Times"/>
        </w:rPr>
        <w:t xml:space="preserve"> columnas est</w:t>
      </w:r>
      <w:del w:id="113" w:author="mercyranjel" w:date="2016-01-29T14:45:00Z">
        <w:r w:rsidR="004F5F05" w:rsidDel="005213A2">
          <w:rPr>
            <w:rFonts w:ascii="Times" w:hAnsi="Times"/>
          </w:rPr>
          <w:delText>á</w:delText>
        </w:r>
      </w:del>
      <w:ins w:id="114" w:author="mercyranjel" w:date="2016-01-29T14:45:00Z">
        <w:r w:rsidR="005213A2">
          <w:rPr>
            <w:rFonts w:ascii="Times" w:hAnsi="Times"/>
          </w:rPr>
          <w:t>é</w:t>
        </w:r>
      </w:ins>
      <w:r w:rsidR="004F5F05">
        <w:rPr>
          <w:rFonts w:ascii="Times" w:hAnsi="Times"/>
        </w:rPr>
        <w:t>n</w:t>
      </w:r>
      <w:ins w:id="115" w:author="mercyranjel" w:date="2016-01-29T14:45:00Z">
        <w:r w:rsidR="005213A2">
          <w:rPr>
            <w:rFonts w:ascii="Times" w:hAnsi="Times"/>
          </w:rPr>
          <w:t xml:space="preserve"> </w:t>
        </w:r>
      </w:ins>
      <w:del w:id="116" w:author="mercyranjel" w:date="2016-01-29T14:45:00Z">
        <w:r w:rsidR="004F5F05" w:rsidDel="005213A2">
          <w:rPr>
            <w:rFonts w:ascii="Times" w:hAnsi="Times"/>
          </w:rPr>
          <w:delText xml:space="preserve"> </w:delText>
        </w:r>
      </w:del>
      <w:r w:rsidR="004F5F05">
        <w:rPr>
          <w:rFonts w:ascii="Times" w:hAnsi="Times"/>
        </w:rPr>
        <w:t>formadas por las magnitudes con sus valores</w:t>
      </w:r>
      <w:del w:id="117" w:author="mercyranjel" w:date="2016-01-29T14:45:00Z">
        <w:r w:rsidR="004F5F05" w:rsidDel="005213A2">
          <w:rPr>
            <w:rFonts w:ascii="Times" w:hAnsi="Times"/>
          </w:rPr>
          <w:delText>,</w:delText>
        </w:r>
      </w:del>
      <w:ins w:id="118" w:author="mercyranjel" w:date="2016-01-29T14:45:00Z">
        <w:r w:rsidR="005213A2">
          <w:rPr>
            <w:rFonts w:ascii="Times" w:hAnsi="Times"/>
          </w:rPr>
          <w:t>;</w:t>
        </w:r>
      </w:ins>
      <w:r w:rsidR="004F5F05">
        <w:rPr>
          <w:rFonts w:ascii="Times" w:hAnsi="Times"/>
        </w:rPr>
        <w:t xml:space="preserve"> para representar el valor desconocido se usa una variable que puede ser </w:t>
      </w:r>
      <w:r w:rsidR="004F5F05" w:rsidRPr="004F5F05">
        <w:rPr>
          <w:rFonts w:ascii="Times" w:hAnsi="Times"/>
          <w:i/>
        </w:rPr>
        <w:t>x</w:t>
      </w:r>
      <w:del w:id="119" w:author="mercyranjel" w:date="2016-01-29T14:45:00Z">
        <w:r w:rsidR="009A1361" w:rsidDel="005213A2">
          <w:rPr>
            <w:rFonts w:ascii="Times" w:hAnsi="Times"/>
            <w:i/>
          </w:rPr>
          <w:delText>,</w:delText>
        </w:r>
      </w:del>
      <w:r w:rsidR="004F5F05">
        <w:rPr>
          <w:rFonts w:ascii="Times" w:hAnsi="Times"/>
        </w:rPr>
        <w:t xml:space="preserve"> o cualquier otra letra.</w:t>
      </w:r>
    </w:p>
    <w:p w:rsidR="0032458C" w:rsidRDefault="0032458C" w:rsidP="008F1783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134"/>
      </w:tblGrid>
      <w:tr w:rsidR="0032458C" w:rsidTr="0032458C">
        <w:trPr>
          <w:jc w:val="center"/>
        </w:trPr>
        <w:tc>
          <w:tcPr>
            <w:tcW w:w="1101" w:type="dxa"/>
          </w:tcPr>
          <w:p w:rsidR="001D6C98" w:rsidRDefault="0032458C">
            <w:pPr>
              <w:tabs>
                <w:tab w:val="right" w:pos="8498"/>
              </w:tabs>
              <w:jc w:val="center"/>
              <w:rPr>
                <w:rFonts w:ascii="Times" w:hAnsi="Times"/>
                <w:sz w:val="24"/>
                <w:szCs w:val="24"/>
                <w:lang w:val="es-ES_tradnl"/>
              </w:rPr>
              <w:pPrChange w:id="120" w:author="Johana Montejo Rozo" w:date="2016-01-27T11:19:00Z">
                <w:pPr>
                  <w:tabs>
                    <w:tab w:val="right" w:pos="8498"/>
                  </w:tabs>
                  <w:spacing w:after="200"/>
                </w:pPr>
              </w:pPrChange>
            </w:pPr>
            <w:r>
              <w:rPr>
                <w:rFonts w:ascii="Times" w:hAnsi="Times"/>
              </w:rPr>
              <w:t>Distancia</w:t>
            </w:r>
            <w:ins w:id="121" w:author="Johana Montejo Rozo" w:date="2016-01-27T11:19:00Z">
              <w:r w:rsidR="00733481">
                <w:rPr>
                  <w:rFonts w:ascii="Times" w:hAnsi="Times"/>
                </w:rPr>
                <w:t xml:space="preserve"> (km)</w:t>
              </w:r>
            </w:ins>
          </w:p>
        </w:tc>
        <w:tc>
          <w:tcPr>
            <w:tcW w:w="1134" w:type="dxa"/>
          </w:tcPr>
          <w:p w:rsidR="001D6C98" w:rsidRDefault="0032458C">
            <w:pPr>
              <w:tabs>
                <w:tab w:val="right" w:pos="8498"/>
              </w:tabs>
              <w:jc w:val="center"/>
              <w:rPr>
                <w:rFonts w:ascii="Times" w:hAnsi="Times"/>
                <w:sz w:val="24"/>
                <w:szCs w:val="24"/>
                <w:lang w:val="es-ES_tradnl"/>
              </w:rPr>
              <w:pPrChange w:id="122" w:author="Johana Montejo Rozo" w:date="2016-01-27T11:19:00Z">
                <w:pPr>
                  <w:tabs>
                    <w:tab w:val="right" w:pos="8498"/>
                  </w:tabs>
                  <w:spacing w:after="200"/>
                </w:pPr>
              </w:pPrChange>
            </w:pPr>
            <w:r>
              <w:rPr>
                <w:rFonts w:ascii="Times" w:hAnsi="Times"/>
              </w:rPr>
              <w:t>Velocidad</w:t>
            </w:r>
            <w:ins w:id="123" w:author="Johana Montejo Rozo" w:date="2016-01-27T11:19:00Z">
              <w:r w:rsidR="00733481">
                <w:rPr>
                  <w:rFonts w:ascii="Times" w:hAnsi="Times"/>
                </w:rPr>
                <w:t xml:space="preserve"> (km/h)</w:t>
              </w:r>
            </w:ins>
          </w:p>
        </w:tc>
      </w:tr>
      <w:tr w:rsidR="0032458C" w:rsidTr="0032458C">
        <w:trPr>
          <w:jc w:val="center"/>
        </w:trPr>
        <w:tc>
          <w:tcPr>
            <w:tcW w:w="1101" w:type="dxa"/>
          </w:tcPr>
          <w:p w:rsidR="0032458C" w:rsidRDefault="004F5F05" w:rsidP="004F5F05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120</w:t>
            </w:r>
            <w:del w:id="124" w:author="Johana Montejo Rozo" w:date="2016-01-27T11:19:00Z">
              <w:r w:rsidDel="00733481">
                <w:rPr>
                  <w:rFonts w:ascii="Times" w:hAnsi="Times"/>
                </w:rPr>
                <w:delText xml:space="preserve"> Km</w:delText>
              </w:r>
            </w:del>
          </w:p>
        </w:tc>
        <w:tc>
          <w:tcPr>
            <w:tcW w:w="1134" w:type="dxa"/>
          </w:tcPr>
          <w:p w:rsidR="0032458C" w:rsidRDefault="004F5F05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80 </w:t>
            </w:r>
            <w:del w:id="125" w:author="Johana Montejo Rozo" w:date="2016-01-27T11:19:00Z">
              <w:r w:rsidDel="00733481">
                <w:rPr>
                  <w:rFonts w:ascii="Times" w:hAnsi="Times"/>
                </w:rPr>
                <w:delText>K</w:delText>
              </w:r>
              <w:r w:rsidRPr="00E874DC" w:rsidDel="00733481">
                <w:rPr>
                  <w:rFonts w:ascii="Times" w:hAnsi="Times"/>
                </w:rPr>
                <w:delText>m/h</w:delText>
              </w:r>
            </w:del>
          </w:p>
        </w:tc>
      </w:tr>
      <w:tr w:rsidR="0032458C" w:rsidTr="0032458C">
        <w:trPr>
          <w:jc w:val="center"/>
        </w:trPr>
        <w:tc>
          <w:tcPr>
            <w:tcW w:w="1101" w:type="dxa"/>
          </w:tcPr>
          <w:p w:rsidR="0032458C" w:rsidRDefault="00733481" w:rsidP="004F5F05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ins w:id="126" w:author="Johana Montejo Rozo" w:date="2016-01-27T11:19:00Z">
              <w:r>
                <w:rPr>
                  <w:rFonts w:ascii="Times" w:hAnsi="Times"/>
                  <w:i/>
                </w:rPr>
                <w:t>x</w:t>
              </w:r>
            </w:ins>
            <w:del w:id="127" w:author="Johana Montejo Rozo" w:date="2016-01-27T11:19:00Z">
              <w:r w:rsidR="00742029" w:rsidRPr="004F5F05" w:rsidDel="00733481">
                <w:rPr>
                  <w:rFonts w:ascii="Times" w:hAnsi="Times"/>
                  <w:i/>
                </w:rPr>
                <w:delText>X</w:delText>
              </w:r>
            </w:del>
          </w:p>
        </w:tc>
        <w:tc>
          <w:tcPr>
            <w:tcW w:w="1134" w:type="dxa"/>
          </w:tcPr>
          <w:p w:rsidR="0032458C" w:rsidRPr="004F5F05" w:rsidRDefault="00671DBB" w:rsidP="004F5F05">
            <w:pPr>
              <w:tabs>
                <w:tab w:val="right" w:pos="8498"/>
              </w:tabs>
              <w:jc w:val="center"/>
              <w:rPr>
                <w:rFonts w:ascii="Times" w:hAnsi="Times"/>
                <w:i/>
              </w:rPr>
            </w:pPr>
            <w:r>
              <w:rPr>
                <w:rFonts w:ascii="Times" w:hAnsi="Times"/>
              </w:rPr>
              <w:t>90</w:t>
            </w:r>
            <w:del w:id="128" w:author="Johana Montejo Rozo" w:date="2016-01-27T11:19:00Z">
              <w:r w:rsidDel="00733481">
                <w:rPr>
                  <w:rFonts w:ascii="Times" w:hAnsi="Times"/>
                </w:rPr>
                <w:delText xml:space="preserve"> Km</w:delText>
              </w:r>
              <w:r w:rsidRPr="00E874DC" w:rsidDel="00733481">
                <w:rPr>
                  <w:rFonts w:ascii="Times" w:hAnsi="Times"/>
                </w:rPr>
                <w:delText>/h</w:delText>
              </w:r>
            </w:del>
          </w:p>
        </w:tc>
      </w:tr>
    </w:tbl>
    <w:p w:rsidR="0032458C" w:rsidRPr="00BF74C9" w:rsidRDefault="0032458C" w:rsidP="008F1783">
      <w:pPr>
        <w:tabs>
          <w:tab w:val="right" w:pos="8498"/>
        </w:tabs>
        <w:spacing w:after="0"/>
        <w:rPr>
          <w:rFonts w:ascii="Times" w:hAnsi="Times"/>
        </w:rPr>
      </w:pPr>
    </w:p>
    <w:p w:rsidR="00E32EDD" w:rsidRPr="000F095C" w:rsidRDefault="009A1361" w:rsidP="0059620A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  <w:r w:rsidRPr="000F095C">
        <w:rPr>
          <w:rFonts w:ascii="Times New Roman" w:hAnsi="Times New Roman" w:cs="Times New Roman"/>
          <w:b/>
          <w:color w:val="000000"/>
          <w:lang w:val="es-CO"/>
        </w:rPr>
        <w:t xml:space="preserve">Paso </w:t>
      </w:r>
      <w:ins w:id="129" w:author="Johana Montejo Rozo" w:date="2016-01-27T11:12:00Z">
        <w:r w:rsidR="00733481">
          <w:rPr>
            <w:rFonts w:ascii="Times New Roman" w:hAnsi="Times New Roman" w:cs="Times New Roman"/>
            <w:b/>
            <w:color w:val="000000"/>
            <w:lang w:val="es-CO"/>
          </w:rPr>
          <w:t>3</w:t>
        </w:r>
      </w:ins>
      <w:del w:id="130" w:author="mercyranjel" w:date="2016-01-29T14:46:00Z">
        <w:r w:rsidRPr="000F095C" w:rsidDel="005213A2">
          <w:rPr>
            <w:rFonts w:ascii="Times New Roman" w:hAnsi="Times New Roman" w:cs="Times New Roman"/>
            <w:b/>
            <w:color w:val="000000"/>
            <w:lang w:val="es-CO"/>
          </w:rPr>
          <w:delText>2:</w:delText>
        </w:r>
      </w:del>
    </w:p>
    <w:p w:rsidR="00ED1460" w:rsidRDefault="00ED1460" w:rsidP="0059620A">
      <w:pPr>
        <w:spacing w:after="0"/>
        <w:rPr>
          <w:rFonts w:ascii="Times New Roman" w:hAnsi="Times New Roman" w:cs="Times New Roman"/>
          <w:color w:val="000000"/>
          <w:lang w:val="es-CO"/>
        </w:rPr>
      </w:pPr>
      <w:del w:id="131" w:author="Johana Montejo Rozo" w:date="2016-01-27T11:20:00Z">
        <w:r w:rsidRPr="000F095C" w:rsidDel="00733481">
          <w:rPr>
            <w:rFonts w:ascii="Times New Roman" w:hAnsi="Times New Roman" w:cs="Times New Roman"/>
            <w:b/>
            <w:color w:val="000000"/>
            <w:lang w:val="es-CO"/>
          </w:rPr>
          <w:delText xml:space="preserve">Escribir </w:delText>
        </w:r>
        <w:r w:rsidR="00E74F4D" w:rsidRPr="000F095C" w:rsidDel="00733481">
          <w:rPr>
            <w:rFonts w:ascii="Times New Roman" w:hAnsi="Times New Roman" w:cs="Times New Roman"/>
            <w:b/>
            <w:color w:val="000000"/>
            <w:lang w:val="es-CO"/>
          </w:rPr>
          <w:delText>una</w:delText>
        </w:r>
        <w:r w:rsidRPr="000F095C" w:rsidDel="00733481">
          <w:rPr>
            <w:rFonts w:ascii="Times New Roman" w:hAnsi="Times New Roman" w:cs="Times New Roman"/>
            <w:b/>
            <w:color w:val="000000"/>
            <w:lang w:val="es-CO"/>
          </w:rPr>
          <w:delText xml:space="preserve"> proporción</w:delText>
        </w:r>
      </w:del>
      <w:ins w:id="132" w:author="Johana Montejo Rozo" w:date="2016-01-27T11:20:00Z">
        <w:r w:rsidR="00733481">
          <w:rPr>
            <w:rFonts w:ascii="Times New Roman" w:hAnsi="Times New Roman" w:cs="Times New Roman"/>
            <w:b/>
            <w:color w:val="000000"/>
            <w:lang w:val="es-CO"/>
          </w:rPr>
          <w:t xml:space="preserve">Aplicar la propiedad fundamental de las magnitudes directamente proporcionales </w:t>
        </w:r>
        <w:r w:rsidR="0036755D" w:rsidRPr="0036755D">
          <w:rPr>
            <w:rFonts w:ascii="Times New Roman" w:hAnsi="Times New Roman" w:cs="Times New Roman"/>
            <w:color w:val="000000"/>
            <w:lang w:val="es-CO"/>
            <w:rPrChange w:id="133" w:author="Johana Montejo Rozo" w:date="2016-01-27T11:21:00Z">
              <w:rPr>
                <w:rFonts w:ascii="Times New Roman" w:hAnsi="Times New Roman" w:cs="Times New Roman"/>
                <w:b/>
                <w:color w:val="000000"/>
                <w:lang w:val="es-CO"/>
              </w:rPr>
            </w:rPrChange>
          </w:rPr>
          <w:t>(el cociente de dos magnitudes directamente proporcionales es constante)</w:t>
        </w:r>
        <w:r w:rsidR="00733481">
          <w:rPr>
            <w:rFonts w:ascii="Times New Roman" w:hAnsi="Times New Roman" w:cs="Times New Roman"/>
            <w:b/>
            <w:color w:val="000000"/>
            <w:lang w:val="es-CO"/>
          </w:rPr>
          <w:t xml:space="preserve"> 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con los valores de las magnitudes.</w:t>
      </w:r>
      <w:ins w:id="134" w:author="Johana Montejo Rozo" w:date="2016-01-27T11:21:00Z">
        <w:r w:rsidR="000D30AF">
          <w:rPr>
            <w:rFonts w:ascii="Times New Roman" w:hAnsi="Times New Roman" w:cs="Times New Roman"/>
            <w:color w:val="000000"/>
            <w:lang w:val="es-CO"/>
          </w:rPr>
          <w:t xml:space="preserve"> De esta manera</w:t>
        </w:r>
        <w:del w:id="135" w:author="mercyranjel" w:date="2016-01-29T14:46:00Z">
          <w:r w:rsidR="000D30AF" w:rsidDel="005213A2">
            <w:rPr>
              <w:rFonts w:ascii="Times New Roman" w:hAnsi="Times New Roman" w:cs="Times New Roman"/>
              <w:color w:val="000000"/>
              <w:lang w:val="es-CO"/>
            </w:rPr>
            <w:delText>,</w:delText>
          </w:r>
        </w:del>
        <w:r w:rsidR="000D30AF">
          <w:rPr>
            <w:rFonts w:ascii="Times New Roman" w:hAnsi="Times New Roman" w:cs="Times New Roman"/>
            <w:color w:val="000000"/>
            <w:lang w:val="es-CO"/>
          </w:rPr>
          <w:t xml:space="preserve"> se construye la proporción:</w:t>
        </w:r>
      </w:ins>
    </w:p>
    <w:p w:rsidR="00ED1460" w:rsidRDefault="00ED1460" w:rsidP="0059620A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ED1460" w:rsidRDefault="00671DBB" w:rsidP="001D45EA">
      <w:pPr>
        <w:spacing w:after="0"/>
        <w:jc w:val="center"/>
        <w:rPr>
          <w:ins w:id="136" w:author="Johana Montejo Rozo" w:date="2016-02-03T10:51:00Z"/>
          <w:rFonts w:ascii="Times New Roman" w:hAnsi="Times New Roman" w:cs="Times New Roman"/>
          <w:color w:val="000000"/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2255520" cy="1008380"/>
            <wp:effectExtent l="0" t="0" r="0" b="1270"/>
            <wp:docPr id="27" name="Imagen 27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EC4" w:rsidRDefault="00393EC4" w:rsidP="001D45EA">
      <w:pPr>
        <w:spacing w:after="0"/>
        <w:jc w:val="center"/>
        <w:rPr>
          <w:ins w:id="137" w:author="Johana Montejo Rozo" w:date="2016-02-03T10:51:00Z"/>
          <w:rFonts w:ascii="Times New Roman" w:hAnsi="Times New Roman" w:cs="Times New Roman"/>
          <w:color w:val="000000"/>
          <w:lang w:val="es-CO"/>
        </w:rPr>
      </w:pPr>
      <w:ins w:id="138" w:author="Johana Montejo Rozo" w:date="2016-02-03T10:51:00Z">
        <w:r w:rsidRPr="00393EC4">
          <w:rPr>
            <w:rFonts w:ascii="Times New Roman" w:hAnsi="Times New Roman" w:cs="Times New Roman"/>
            <w:color w:val="000000"/>
            <w:highlight w:val="magenta"/>
            <w:lang w:val="es-CO"/>
            <w:rPrChange w:id="139" w:author="Johana Montejo Rozo" w:date="2016-02-03T10:51:00Z">
              <w:rPr>
                <w:rFonts w:ascii="Times New Roman" w:hAnsi="Times New Roman" w:cs="Times New Roman"/>
                <w:color w:val="000000"/>
                <w:lang w:val="es-CO"/>
              </w:rPr>
            </w:rPrChange>
          </w:rPr>
          <w:t>&lt;&lt;MA_07_08_CO_FORM001.gif&gt;&gt;</w:t>
        </w:r>
      </w:ins>
    </w:p>
    <w:p w:rsidR="00393EC4" w:rsidRPr="00E32EDD" w:rsidRDefault="00393EC4" w:rsidP="001D45EA">
      <w:pPr>
        <w:spacing w:after="0"/>
        <w:jc w:val="center"/>
        <w:rPr>
          <w:rFonts w:ascii="Times New Roman" w:hAnsi="Times New Roman" w:cs="Times New Roman"/>
          <w:color w:val="000000"/>
          <w:lang w:val="es-CO"/>
        </w:rPr>
      </w:pPr>
    </w:p>
    <w:p w:rsidR="006C2AB1" w:rsidRPr="000F095C" w:rsidRDefault="006C2AB1" w:rsidP="00733481">
      <w:pPr>
        <w:pStyle w:val="Prrafodelista"/>
        <w:spacing w:after="0"/>
        <w:ind w:left="0"/>
        <w:jc w:val="both"/>
        <w:rPr>
          <w:rFonts w:ascii="Times New Roman" w:hAnsi="Times New Roman" w:cs="Times New Roman"/>
          <w:b/>
          <w:color w:val="000000"/>
          <w:lang w:val="es-CO"/>
        </w:rPr>
      </w:pPr>
      <w:r w:rsidRPr="000F095C">
        <w:rPr>
          <w:rFonts w:ascii="Times New Roman" w:hAnsi="Times New Roman" w:cs="Times New Roman"/>
          <w:b/>
          <w:color w:val="000000"/>
          <w:lang w:val="es-CO"/>
        </w:rPr>
        <w:t xml:space="preserve">Paso </w:t>
      </w:r>
      <w:ins w:id="140" w:author="Johana Montejo Rozo" w:date="2016-01-27T11:12:00Z">
        <w:r w:rsidR="00733481">
          <w:rPr>
            <w:rFonts w:ascii="Times New Roman" w:hAnsi="Times New Roman" w:cs="Times New Roman"/>
            <w:b/>
            <w:color w:val="000000"/>
            <w:lang w:val="es-CO"/>
          </w:rPr>
          <w:t>4</w:t>
        </w:r>
      </w:ins>
      <w:del w:id="141" w:author="mercyranjel" w:date="2016-01-29T14:46:00Z">
        <w:r w:rsidRPr="000F095C" w:rsidDel="005213A2">
          <w:rPr>
            <w:rFonts w:ascii="Times New Roman" w:hAnsi="Times New Roman" w:cs="Times New Roman"/>
            <w:b/>
            <w:color w:val="000000"/>
            <w:lang w:val="es-CO"/>
          </w:rPr>
          <w:delText>3:</w:delText>
        </w:r>
      </w:del>
    </w:p>
    <w:p w:rsidR="006C2AB1" w:rsidRDefault="006C2AB1" w:rsidP="00733481">
      <w:pPr>
        <w:pStyle w:val="Prrafodelista"/>
        <w:spacing w:after="0"/>
        <w:ind w:left="0"/>
        <w:jc w:val="both"/>
        <w:rPr>
          <w:rFonts w:ascii="Times New Roman" w:hAnsi="Times New Roman" w:cs="Times New Roman"/>
          <w:i/>
          <w:color w:val="000000"/>
          <w:lang w:val="es-CO"/>
        </w:rPr>
      </w:pPr>
      <w:r w:rsidRPr="000F095C">
        <w:rPr>
          <w:rFonts w:ascii="Times New Roman" w:hAnsi="Times New Roman" w:cs="Times New Roman"/>
          <w:b/>
          <w:color w:val="000000"/>
          <w:lang w:val="es-CO"/>
        </w:rPr>
        <w:t>Aplicar la propiedad fundamental de las propo</w:t>
      </w:r>
      <w:r w:rsidR="003B52B1" w:rsidRPr="000F095C">
        <w:rPr>
          <w:rFonts w:ascii="Times New Roman" w:hAnsi="Times New Roman" w:cs="Times New Roman"/>
          <w:b/>
          <w:color w:val="000000"/>
          <w:lang w:val="es-CO"/>
        </w:rPr>
        <w:t>rciones</w:t>
      </w:r>
      <w:r w:rsidR="00B95BA7">
        <w:rPr>
          <w:rFonts w:ascii="Times New Roman" w:hAnsi="Times New Roman" w:cs="Times New Roman"/>
          <w:color w:val="000000"/>
          <w:lang w:val="es-CO"/>
        </w:rPr>
        <w:t>. S</w:t>
      </w:r>
      <w:r w:rsidR="003B52B1">
        <w:rPr>
          <w:rFonts w:ascii="Times New Roman" w:hAnsi="Times New Roman" w:cs="Times New Roman"/>
          <w:color w:val="000000"/>
          <w:lang w:val="es-CO"/>
        </w:rPr>
        <w:t xml:space="preserve">e obtiene una ecuación de la forma </w:t>
      </w:r>
      <w:r w:rsidR="003B52B1" w:rsidRPr="003B52B1">
        <w:rPr>
          <w:rFonts w:ascii="Times New Roman" w:hAnsi="Times New Roman" w:cs="Times New Roman"/>
          <w:i/>
          <w:color w:val="000000"/>
          <w:lang w:val="es-CO"/>
        </w:rPr>
        <w:t>ax</w:t>
      </w:r>
      <w:ins w:id="142" w:author="Johana Montejo Rozo" w:date="2016-01-27T11:01:00Z">
        <w:r w:rsidR="00742029">
          <w:rPr>
            <w:rFonts w:ascii="Times New Roman" w:hAnsi="Times New Roman" w:cs="Times New Roman"/>
            <w:i/>
            <w:color w:val="000000"/>
            <w:lang w:val="es-CO"/>
          </w:rPr>
          <w:t xml:space="preserve"> </w:t>
        </w:r>
      </w:ins>
      <w:r w:rsidR="003B52B1" w:rsidRPr="003B52B1">
        <w:rPr>
          <w:rFonts w:ascii="Times New Roman" w:hAnsi="Times New Roman" w:cs="Times New Roman"/>
          <w:i/>
          <w:color w:val="000000"/>
          <w:lang w:val="es-CO"/>
        </w:rPr>
        <w:t>=</w:t>
      </w:r>
      <w:ins w:id="143" w:author="Johana Montejo Rozo" w:date="2016-01-27T11:01:00Z">
        <w:r w:rsidR="00742029">
          <w:rPr>
            <w:rFonts w:ascii="Times New Roman" w:hAnsi="Times New Roman" w:cs="Times New Roman"/>
            <w:i/>
            <w:color w:val="000000"/>
            <w:lang w:val="es-CO"/>
          </w:rPr>
          <w:t xml:space="preserve"> </w:t>
        </w:r>
      </w:ins>
      <w:r w:rsidR="003B52B1" w:rsidRPr="003B52B1">
        <w:rPr>
          <w:rFonts w:ascii="Times New Roman" w:hAnsi="Times New Roman" w:cs="Times New Roman"/>
          <w:i/>
          <w:color w:val="000000"/>
          <w:lang w:val="es-CO"/>
        </w:rPr>
        <w:t>c</w:t>
      </w:r>
      <w:r w:rsidR="003B52B1">
        <w:rPr>
          <w:rFonts w:ascii="Times New Roman" w:hAnsi="Times New Roman" w:cs="Times New Roman"/>
          <w:i/>
          <w:color w:val="000000"/>
          <w:lang w:val="es-CO"/>
        </w:rPr>
        <w:t>.</w:t>
      </w:r>
    </w:p>
    <w:p w:rsidR="00481AFC" w:rsidRDefault="00481AFC" w:rsidP="00671DBB">
      <w:pPr>
        <w:pStyle w:val="Prrafodelista"/>
        <w:spacing w:before="240" w:after="0"/>
        <w:jc w:val="center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80</w:t>
      </w:r>
      <w:del w:id="144" w:author="Johana Montejo Rozo" w:date="2016-01-27T11:01:00Z">
        <w:r w:rsidDel="00742029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  <w:r w:rsidR="00671DBB" w:rsidRPr="00671DBB">
        <w:rPr>
          <w:rFonts w:ascii="Times New Roman" w:hAnsi="Times New Roman" w:cs="Times New Roman"/>
          <w:i/>
          <w:color w:val="000000"/>
          <w:lang w:val="es-CO"/>
        </w:rPr>
        <w:t>x</w:t>
      </w:r>
      <w:r w:rsidR="00671DBB">
        <w:rPr>
          <w:rFonts w:ascii="Times New Roman" w:hAnsi="Times New Roman" w:cs="Times New Roman"/>
          <w:i/>
          <w:color w:val="000000"/>
          <w:lang w:val="es-CO"/>
        </w:rPr>
        <w:t xml:space="preserve">  = </w:t>
      </w:r>
      <w:r w:rsidR="00671DBB">
        <w:rPr>
          <w:rFonts w:ascii="Times New Roman" w:hAnsi="Times New Roman" w:cs="Times New Roman"/>
          <w:color w:val="000000"/>
          <w:lang w:val="es-CO"/>
        </w:rPr>
        <w:t>120</w:t>
      </w:r>
      <w:ins w:id="145" w:author="Johana Montejo Rozo" w:date="2016-01-27T11:02:00Z">
        <w:r w:rsidR="00742029">
          <w:rPr>
            <w:rFonts w:ascii="Times New Roman" w:hAnsi="Times New Roman" w:cs="Times New Roman"/>
            <w:color w:val="000000"/>
            <w:lang w:val="es-CO"/>
          </w:rPr>
          <w:t xml:space="preserve"> </w:t>
        </w:r>
        <w:r w:rsidR="00742029">
          <w:rPr>
            <w:rFonts w:ascii="Cambria Math" w:hAnsi="Cambria Math" w:cs="Times New Roman"/>
            <w:color w:val="000000"/>
            <w:lang w:val="es-CO"/>
          </w:rPr>
          <w:t>⨉</w:t>
        </w:r>
        <w:r w:rsidR="00742029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del w:id="146" w:author="Johana Montejo Rozo" w:date="2016-01-27T11:02:00Z">
        <w:r w:rsidR="00671DBB" w:rsidDel="00742029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  <w:r w:rsidR="00671DBB" w:rsidRPr="00671DBB">
        <w:rPr>
          <w:rFonts w:ascii="Times New Roman" w:hAnsi="Times New Roman" w:cs="Times New Roman"/>
          <w:color w:val="000000"/>
          <w:lang w:val="es-CO"/>
        </w:rPr>
        <w:t>90</w:t>
      </w:r>
      <w:r w:rsidR="00671DBB">
        <w:rPr>
          <w:rFonts w:ascii="Times New Roman" w:hAnsi="Times New Roman" w:cs="Times New Roman"/>
          <w:color w:val="000000"/>
          <w:lang w:val="es-CO"/>
        </w:rPr>
        <w:t xml:space="preserve"> </w:t>
      </w:r>
    </w:p>
    <w:p w:rsidR="00481AFC" w:rsidRPr="00481AFC" w:rsidRDefault="00671DBB" w:rsidP="00481AFC">
      <w:pPr>
        <w:pStyle w:val="Prrafodelista"/>
        <w:spacing w:after="0"/>
        <w:jc w:val="center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8</w:t>
      </w:r>
      <w:r w:rsidR="00481AFC">
        <w:rPr>
          <w:rFonts w:ascii="Times New Roman" w:hAnsi="Times New Roman" w:cs="Times New Roman"/>
          <w:color w:val="000000"/>
          <w:lang w:val="es-CO"/>
        </w:rPr>
        <w:t>0</w:t>
      </w:r>
      <w:r w:rsidR="00481AFC" w:rsidRPr="00481AFC">
        <w:rPr>
          <w:rFonts w:ascii="Times New Roman" w:hAnsi="Times New Roman" w:cs="Times New Roman"/>
          <w:i/>
          <w:color w:val="000000"/>
          <w:lang w:val="es-CO"/>
        </w:rPr>
        <w:t>x</w:t>
      </w:r>
      <w:r w:rsidR="00481AFC">
        <w:rPr>
          <w:rFonts w:ascii="Times New Roman" w:hAnsi="Times New Roman" w:cs="Times New Roman"/>
          <w:color w:val="000000"/>
          <w:lang w:val="es-CO"/>
        </w:rPr>
        <w:t xml:space="preserve"> = </w:t>
      </w:r>
      <w:r>
        <w:rPr>
          <w:rFonts w:ascii="Times New Roman" w:hAnsi="Times New Roman" w:cs="Times New Roman"/>
          <w:color w:val="000000"/>
          <w:lang w:val="es-CO"/>
        </w:rPr>
        <w:t>10 8</w:t>
      </w:r>
      <w:r w:rsidR="00481AFC">
        <w:rPr>
          <w:rFonts w:ascii="Times New Roman" w:hAnsi="Times New Roman" w:cs="Times New Roman"/>
          <w:color w:val="000000"/>
          <w:lang w:val="es-CO"/>
        </w:rPr>
        <w:t>00</w:t>
      </w:r>
    </w:p>
    <w:p w:rsidR="00481AFC" w:rsidRPr="00481AFC" w:rsidRDefault="00481AFC" w:rsidP="00481AFC">
      <w:pPr>
        <w:pStyle w:val="Prrafodelista"/>
        <w:spacing w:after="0"/>
        <w:jc w:val="center"/>
        <w:rPr>
          <w:rFonts w:ascii="Times New Roman" w:hAnsi="Times New Roman" w:cs="Times New Roman"/>
          <w:color w:val="000000"/>
          <w:lang w:val="es-CO"/>
        </w:rPr>
      </w:pPr>
    </w:p>
    <w:p w:rsidR="00B95BA7" w:rsidRPr="000F095C" w:rsidRDefault="00B95BA7" w:rsidP="00733481">
      <w:pPr>
        <w:pStyle w:val="Prrafodelista"/>
        <w:spacing w:after="0"/>
        <w:ind w:left="0"/>
        <w:jc w:val="both"/>
        <w:rPr>
          <w:rFonts w:ascii="Times New Roman" w:hAnsi="Times New Roman" w:cs="Times New Roman"/>
          <w:b/>
          <w:color w:val="000000"/>
          <w:lang w:val="es-CO"/>
        </w:rPr>
      </w:pPr>
      <w:r w:rsidRPr="000F095C">
        <w:rPr>
          <w:rFonts w:ascii="Times New Roman" w:hAnsi="Times New Roman" w:cs="Times New Roman"/>
          <w:b/>
          <w:color w:val="000000"/>
          <w:lang w:val="es-CO"/>
        </w:rPr>
        <w:t xml:space="preserve">Paso </w:t>
      </w:r>
      <w:ins w:id="147" w:author="Johana Montejo Rozo" w:date="2016-01-27T11:12:00Z">
        <w:r w:rsidR="00733481">
          <w:rPr>
            <w:rFonts w:ascii="Times New Roman" w:hAnsi="Times New Roman" w:cs="Times New Roman"/>
            <w:b/>
            <w:color w:val="000000"/>
            <w:lang w:val="es-CO"/>
          </w:rPr>
          <w:t>5</w:t>
        </w:r>
      </w:ins>
      <w:del w:id="148" w:author="mercyranjel" w:date="2016-01-29T14:46:00Z">
        <w:r w:rsidRPr="000F095C" w:rsidDel="005213A2">
          <w:rPr>
            <w:rFonts w:ascii="Times New Roman" w:hAnsi="Times New Roman" w:cs="Times New Roman"/>
            <w:b/>
            <w:color w:val="000000"/>
            <w:lang w:val="es-CO"/>
          </w:rPr>
          <w:delText>4:</w:delText>
        </w:r>
      </w:del>
    </w:p>
    <w:p w:rsidR="0068280A" w:rsidRDefault="0068280A" w:rsidP="00733481">
      <w:pPr>
        <w:pStyle w:val="Prrafodelista"/>
        <w:spacing w:after="0"/>
        <w:ind w:left="0"/>
        <w:jc w:val="both"/>
        <w:rPr>
          <w:rFonts w:ascii="Times New Roman" w:hAnsi="Times New Roman" w:cs="Times New Roman"/>
          <w:color w:val="000000"/>
          <w:lang w:val="es-CO"/>
        </w:rPr>
      </w:pPr>
      <w:r w:rsidRPr="000F095C">
        <w:rPr>
          <w:rFonts w:ascii="Times New Roman" w:hAnsi="Times New Roman" w:cs="Times New Roman"/>
          <w:b/>
          <w:color w:val="000000"/>
          <w:lang w:val="es-CO"/>
        </w:rPr>
        <w:t>Resolver la ecuación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:rsidR="00671DBB" w:rsidRPr="00671DBB" w:rsidRDefault="00671DBB" w:rsidP="00671DBB">
      <w:pPr>
        <w:pStyle w:val="Prrafodelista"/>
        <w:spacing w:after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481AFC">
        <w:rPr>
          <w:rFonts w:ascii="Times New Roman" w:hAnsi="Times New Roman" w:cs="Times New Roman"/>
          <w:i/>
          <w:color w:val="000000"/>
          <w:lang w:val="es-CO"/>
        </w:rPr>
        <w:t>x</w:t>
      </w:r>
      <w:r>
        <w:rPr>
          <w:rFonts w:ascii="Times New Roman" w:hAnsi="Times New Roman" w:cs="Times New Roman"/>
          <w:color w:val="000000"/>
          <w:lang w:val="es-CO"/>
        </w:rPr>
        <w:t xml:space="preserve"> = 10 800 </w:t>
      </w:r>
      <w:r w:rsidRPr="00671DBB">
        <w:rPr>
          <w:rFonts w:ascii="Times New Roman" w:hAnsi="Times New Roman" w:cs="Times New Roman"/>
          <w:color w:val="000000"/>
        </w:rPr>
        <w:t>÷</w:t>
      </w:r>
      <w:r>
        <w:rPr>
          <w:rFonts w:ascii="Times New Roman" w:hAnsi="Times New Roman" w:cs="Times New Roman"/>
          <w:color w:val="000000"/>
        </w:rPr>
        <w:t xml:space="preserve"> 80</w:t>
      </w:r>
    </w:p>
    <w:p w:rsidR="0068280A" w:rsidRDefault="00671DBB" w:rsidP="00671DBB">
      <w:pPr>
        <w:pStyle w:val="Prrafodelista"/>
        <w:spacing w:after="0"/>
        <w:jc w:val="center"/>
        <w:rPr>
          <w:rFonts w:ascii="Times New Roman" w:hAnsi="Times New Roman" w:cs="Times New Roman"/>
          <w:color w:val="000000"/>
          <w:lang w:val="es-CO"/>
        </w:rPr>
      </w:pPr>
      <w:r w:rsidRPr="00481AFC">
        <w:rPr>
          <w:rFonts w:ascii="Times New Roman" w:hAnsi="Times New Roman" w:cs="Times New Roman"/>
          <w:i/>
          <w:color w:val="000000"/>
          <w:lang w:val="es-CO"/>
        </w:rPr>
        <w:t>x</w:t>
      </w:r>
      <w:r>
        <w:rPr>
          <w:rFonts w:ascii="Times New Roman" w:hAnsi="Times New Roman" w:cs="Times New Roman"/>
          <w:color w:val="000000"/>
          <w:lang w:val="es-CO"/>
        </w:rPr>
        <w:t xml:space="preserve"> = 135</w:t>
      </w:r>
    </w:p>
    <w:p w:rsidR="006C2AB1" w:rsidRPr="00D30570" w:rsidRDefault="006C2AB1" w:rsidP="00D30570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:rsidR="00671DBB" w:rsidRPr="000F095C" w:rsidRDefault="00671DBB" w:rsidP="00733481">
      <w:pPr>
        <w:pStyle w:val="Prrafodelista"/>
        <w:spacing w:after="0"/>
        <w:ind w:left="0"/>
        <w:jc w:val="both"/>
        <w:rPr>
          <w:rFonts w:ascii="Times New Roman" w:hAnsi="Times New Roman" w:cs="Times New Roman"/>
          <w:b/>
          <w:color w:val="000000"/>
          <w:lang w:val="es-CO"/>
        </w:rPr>
      </w:pPr>
      <w:r w:rsidRPr="000F095C">
        <w:rPr>
          <w:rFonts w:ascii="Times New Roman" w:hAnsi="Times New Roman" w:cs="Times New Roman"/>
          <w:b/>
          <w:color w:val="000000"/>
          <w:lang w:val="es-CO"/>
        </w:rPr>
        <w:t xml:space="preserve">Paso </w:t>
      </w:r>
      <w:ins w:id="149" w:author="Johana Montejo Rozo" w:date="2016-01-27T11:12:00Z">
        <w:r w:rsidR="00733481">
          <w:rPr>
            <w:rFonts w:ascii="Times New Roman" w:hAnsi="Times New Roman" w:cs="Times New Roman"/>
            <w:b/>
            <w:color w:val="000000"/>
            <w:lang w:val="es-CO"/>
          </w:rPr>
          <w:t>6</w:t>
        </w:r>
      </w:ins>
      <w:del w:id="150" w:author="mercyranjel" w:date="2016-01-29T14:47:00Z">
        <w:r w:rsidRPr="000F095C" w:rsidDel="005213A2">
          <w:rPr>
            <w:rFonts w:ascii="Times New Roman" w:hAnsi="Times New Roman" w:cs="Times New Roman"/>
            <w:b/>
            <w:color w:val="000000"/>
            <w:lang w:val="es-CO"/>
          </w:rPr>
          <w:delText>5:</w:delText>
        </w:r>
      </w:del>
    </w:p>
    <w:p w:rsidR="006C2AB1" w:rsidRDefault="00671DBB" w:rsidP="00733481">
      <w:pPr>
        <w:pStyle w:val="Prrafodelista"/>
        <w:spacing w:after="0"/>
        <w:ind w:left="0"/>
        <w:jc w:val="both"/>
        <w:rPr>
          <w:rFonts w:ascii="Times New Roman" w:hAnsi="Times New Roman" w:cs="Times New Roman"/>
          <w:color w:val="000000"/>
          <w:lang w:val="es-CO"/>
        </w:rPr>
      </w:pPr>
      <w:r w:rsidRPr="000F095C">
        <w:rPr>
          <w:rFonts w:ascii="Times New Roman" w:hAnsi="Times New Roman" w:cs="Times New Roman"/>
          <w:b/>
          <w:color w:val="000000"/>
          <w:lang w:val="es-CO"/>
        </w:rPr>
        <w:t>Responder la pregunta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:rsidR="00671DBB" w:rsidDel="00742029" w:rsidRDefault="00671DBB" w:rsidP="00E32EDD">
      <w:pPr>
        <w:pStyle w:val="Prrafodelista"/>
        <w:spacing w:after="0"/>
        <w:jc w:val="both"/>
        <w:rPr>
          <w:del w:id="151" w:author="Johana Montejo Rozo" w:date="2016-01-27T11:02:00Z"/>
          <w:rFonts w:ascii="Times New Roman" w:hAnsi="Times New Roman" w:cs="Times New Roman"/>
          <w:color w:val="000000"/>
          <w:lang w:val="es-CO"/>
        </w:rPr>
      </w:pPr>
    </w:p>
    <w:p w:rsidR="00671DBB" w:rsidRDefault="00671DBB" w:rsidP="00733481">
      <w:pPr>
        <w:pStyle w:val="Prrafodelista"/>
        <w:spacing w:after="0"/>
        <w:ind w:left="0"/>
        <w:jc w:val="both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El conductor recorrerá una distancia de </w:t>
      </w:r>
      <w:r w:rsidR="00D30570">
        <w:rPr>
          <w:rFonts w:ascii="Times New Roman" w:hAnsi="Times New Roman" w:cs="Times New Roman"/>
          <w:color w:val="000000"/>
          <w:lang w:val="es-CO"/>
        </w:rPr>
        <w:t>135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del w:id="152" w:author="mercyranjel" w:date="2016-01-29T14:47:00Z">
        <w:r w:rsidDel="005213A2">
          <w:rPr>
            <w:rFonts w:ascii="Times New Roman" w:hAnsi="Times New Roman" w:cs="Times New Roman"/>
            <w:color w:val="000000"/>
            <w:lang w:val="es-CO"/>
          </w:rPr>
          <w:delText>K</w:delText>
        </w:r>
      </w:del>
      <w:ins w:id="153" w:author="mercyranjel" w:date="2016-01-29T14:47:00Z">
        <w:r w:rsidR="005213A2">
          <w:rPr>
            <w:rFonts w:ascii="Times New Roman" w:hAnsi="Times New Roman" w:cs="Times New Roman"/>
            <w:color w:val="000000"/>
            <w:lang w:val="es-CO"/>
          </w:rPr>
          <w:t>k</w:t>
        </w:r>
      </w:ins>
      <w:r>
        <w:rPr>
          <w:rFonts w:ascii="Times New Roman" w:hAnsi="Times New Roman" w:cs="Times New Roman"/>
          <w:color w:val="000000"/>
          <w:lang w:val="es-CO"/>
        </w:rPr>
        <w:t>m.</w:t>
      </w:r>
    </w:p>
    <w:p w:rsidR="00671DBB" w:rsidRDefault="00671DBB" w:rsidP="00E32EDD">
      <w:pPr>
        <w:pStyle w:val="Prrafodelista"/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:rsidR="002E1963" w:rsidRPr="003A0E74" w:rsidRDefault="002E1963" w:rsidP="003A0E74">
      <w:pPr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2E1963" w:rsidRPr="005D1738" w:rsidTr="00B40C31">
        <w:tc>
          <w:tcPr>
            <w:tcW w:w="8978" w:type="dxa"/>
            <w:gridSpan w:val="2"/>
            <w:shd w:val="clear" w:color="auto" w:fill="000000" w:themeFill="text1"/>
          </w:tcPr>
          <w:p w:rsidR="002E1963" w:rsidRPr="005D1738" w:rsidRDefault="002E1963" w:rsidP="00B40C3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2E1963" w:rsidRPr="00726376" w:rsidTr="00B40C31">
        <w:tc>
          <w:tcPr>
            <w:tcW w:w="2518" w:type="dxa"/>
          </w:tcPr>
          <w:p w:rsidR="002E1963" w:rsidRPr="00726376" w:rsidRDefault="002E1963" w:rsidP="00B40C31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2E1963" w:rsidRPr="00885AD1" w:rsidRDefault="003A0E74" w:rsidP="003A0E74">
            <w:pPr>
              <w:rPr>
                <w:rFonts w:ascii="Times" w:hAnsi="Times"/>
                <w:b/>
                <w:sz w:val="18"/>
                <w:szCs w:val="18"/>
              </w:rPr>
            </w:pPr>
            <w:r w:rsidRPr="00393EC4">
              <w:rPr>
                <w:rFonts w:ascii="Times" w:hAnsi="Times"/>
                <w:sz w:val="18"/>
                <w:szCs w:val="18"/>
                <w:rPrChange w:id="154" w:author="Johana Montejo Rozo" w:date="2016-02-03T10:5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La</w:t>
            </w:r>
            <w:r>
              <w:rPr>
                <w:rFonts w:ascii="Times" w:hAnsi="Times"/>
                <w:b/>
                <w:sz w:val="18"/>
                <w:szCs w:val="18"/>
              </w:rPr>
              <w:t xml:space="preserve"> regla de tres simple directa </w:t>
            </w:r>
            <w:r w:rsidRPr="00393EC4">
              <w:rPr>
                <w:rFonts w:ascii="Times" w:hAnsi="Times"/>
                <w:sz w:val="18"/>
                <w:szCs w:val="18"/>
                <w:rPrChange w:id="155" w:author="Johana Montejo Rozo" w:date="2016-02-03T10:5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es un método para resolver problemas con </w:t>
            </w:r>
            <w:r w:rsidR="00A135F2" w:rsidRPr="00393EC4">
              <w:rPr>
                <w:rFonts w:ascii="Times" w:hAnsi="Times"/>
                <w:sz w:val="18"/>
                <w:szCs w:val="18"/>
                <w:rPrChange w:id="156" w:author="Johana Montejo Rozo" w:date="2016-02-03T10:5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dos </w:t>
            </w:r>
            <w:r w:rsidRPr="00393EC4">
              <w:rPr>
                <w:rFonts w:ascii="Times" w:hAnsi="Times"/>
                <w:sz w:val="18"/>
                <w:szCs w:val="18"/>
                <w:rPrChange w:id="157" w:author="Johana Montejo Rozo" w:date="2016-02-03T10:5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magnitudes directamente proporcionales</w:t>
            </w:r>
            <w:r w:rsidR="00A135F2" w:rsidRPr="00393EC4">
              <w:rPr>
                <w:rFonts w:ascii="Times" w:hAnsi="Times"/>
                <w:sz w:val="18"/>
                <w:szCs w:val="18"/>
                <w:rPrChange w:id="158" w:author="Johana Montejo Rozo" w:date="2016-02-03T10:5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,</w:t>
            </w:r>
            <w:r w:rsidRPr="00393EC4">
              <w:rPr>
                <w:rFonts w:ascii="Times" w:hAnsi="Times"/>
                <w:sz w:val="18"/>
                <w:szCs w:val="18"/>
                <w:rPrChange w:id="159" w:author="Johana Montejo Rozo" w:date="2016-02-03T10:5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que consiste en </w:t>
            </w:r>
            <w:r w:rsidRPr="00393EC4">
              <w:rPr>
                <w:rFonts w:ascii="Times" w:hAnsi="Times"/>
                <w:bCs/>
                <w:sz w:val="18"/>
                <w:szCs w:val="18"/>
                <w:lang w:val="es-ES_tradnl"/>
                <w:rPrChange w:id="160" w:author="Johana Montejo Rozo" w:date="2016-02-03T10:51:00Z">
                  <w:rPr>
                    <w:rFonts w:ascii="Times" w:hAnsi="Times"/>
                    <w:b/>
                    <w:bCs/>
                    <w:sz w:val="18"/>
                    <w:szCs w:val="18"/>
                    <w:lang w:val="es-ES_tradnl"/>
                  </w:rPr>
                </w:rPrChange>
              </w:rPr>
              <w:t>encontrar el cuarto término de una proporción</w:t>
            </w:r>
            <w:r w:rsidRPr="00393EC4">
              <w:rPr>
                <w:rFonts w:ascii="Times" w:hAnsi="Times"/>
                <w:sz w:val="18"/>
                <w:szCs w:val="18"/>
                <w:lang w:val="es-ES_tradnl"/>
                <w:rPrChange w:id="161" w:author="Johana Montejo Rozo" w:date="2016-02-03T10:51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> si se conocen los otros tres.</w:t>
            </w:r>
          </w:p>
        </w:tc>
      </w:tr>
    </w:tbl>
    <w:p w:rsidR="002E1963" w:rsidRPr="002E1963" w:rsidRDefault="002E1963" w:rsidP="00E32EDD">
      <w:pPr>
        <w:pStyle w:val="Prrafodelista"/>
        <w:spacing w:after="0"/>
        <w:jc w:val="both"/>
        <w:rPr>
          <w:rFonts w:ascii="Times New Roman" w:hAnsi="Times New Roman" w:cs="Times New Roman"/>
          <w:color w:val="000000"/>
        </w:rPr>
      </w:pPr>
    </w:p>
    <w:p w:rsidR="00313ED3" w:rsidRPr="003A0E74" w:rsidRDefault="00126906" w:rsidP="001C3C2C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Revisa otros ejemplos </w:t>
      </w:r>
      <w:r w:rsidR="005B79ED">
        <w:rPr>
          <w:rFonts w:ascii="Times New Roman" w:hAnsi="Times New Roman" w:cs="Times New Roman"/>
          <w:color w:val="000000"/>
        </w:rPr>
        <w:t>de regla de tres simple directa con magnitudes diferentes en la web [</w:t>
      </w:r>
      <w:hyperlink r:id="rId9" w:history="1">
        <w:r w:rsidR="005B79ED" w:rsidRPr="005B79ED">
          <w:rPr>
            <w:rStyle w:val="Hipervnculo"/>
            <w:rFonts w:ascii="Times New Roman" w:hAnsi="Times New Roman" w:cs="Times New Roman"/>
          </w:rPr>
          <w:t>VER</w:t>
        </w:r>
      </w:hyperlink>
      <w:r w:rsidR="005B79ED">
        <w:rPr>
          <w:rFonts w:ascii="Times New Roman" w:hAnsi="Times New Roman" w:cs="Times New Roman"/>
          <w:color w:val="000000"/>
        </w:rPr>
        <w:t>].</w:t>
      </w:r>
    </w:p>
    <w:p w:rsidR="0095218E" w:rsidRDefault="0095218E" w:rsidP="001C3C2C">
      <w:pPr>
        <w:spacing w:after="0"/>
        <w:rPr>
          <w:ins w:id="162" w:author="Johana Montejo Rozo" w:date="2016-02-03T11:32:00Z"/>
          <w:rFonts w:ascii="Times New Roman" w:hAnsi="Times New Roman" w:cs="Times New Roman"/>
          <w:color w:val="000000"/>
          <w:lang w:val="es-CO"/>
        </w:rPr>
      </w:pPr>
    </w:p>
    <w:p w:rsidR="006843EB" w:rsidRDefault="006843EB" w:rsidP="001C3C2C">
      <w:pPr>
        <w:spacing w:after="0"/>
        <w:rPr>
          <w:ins w:id="163" w:author="Johana Montejo Rozo" w:date="2016-02-03T10:52:00Z"/>
          <w:rFonts w:ascii="Times New Roman" w:hAnsi="Times New Roman" w:cs="Times New Roman"/>
          <w:color w:val="000000"/>
          <w:lang w:val="es-CO"/>
        </w:rPr>
      </w:pPr>
    </w:p>
    <w:p w:rsidR="00393EC4" w:rsidRDefault="00393EC4" w:rsidP="001C3C2C">
      <w:pPr>
        <w:spacing w:after="0"/>
        <w:rPr>
          <w:ins w:id="164" w:author="Johana Montejo Rozo" w:date="2016-02-03T10:52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0"/>
        <w:gridCol w:w="6358"/>
      </w:tblGrid>
      <w:tr w:rsidR="00393EC4" w:rsidRPr="005D1738" w:rsidTr="00742192">
        <w:trPr>
          <w:ins w:id="165" w:author="Johana Montejo Rozo" w:date="2016-02-03T10:52:00Z"/>
        </w:trPr>
        <w:tc>
          <w:tcPr>
            <w:tcW w:w="8828" w:type="dxa"/>
            <w:gridSpan w:val="2"/>
            <w:shd w:val="clear" w:color="auto" w:fill="000000" w:themeFill="text1"/>
          </w:tcPr>
          <w:p w:rsidR="00393EC4" w:rsidRPr="005D1738" w:rsidRDefault="00393EC4" w:rsidP="00742192">
            <w:pPr>
              <w:jc w:val="center"/>
              <w:rPr>
                <w:ins w:id="166" w:author="Johana Montejo Rozo" w:date="2016-02-03T10:52:00Z"/>
                <w:rFonts w:ascii="Times New Roman" w:hAnsi="Times New Roman" w:cs="Times New Roman"/>
                <w:b/>
                <w:color w:val="FFFFFF" w:themeColor="background1"/>
              </w:rPr>
            </w:pPr>
            <w:ins w:id="167" w:author="Johana Montejo Rozo" w:date="2016-02-03T10:52:00Z">
              <w:r w:rsidRPr="005D1738">
                <w:rPr>
                  <w:rFonts w:ascii="Times New Roman" w:hAnsi="Times New Roman" w:cs="Times New Roman"/>
                  <w:b/>
                  <w:color w:val="FFFFFF" w:themeColor="background1"/>
                </w:rPr>
                <w:t>Profundiza</w:t>
              </w:r>
              <w:r>
                <w:rPr>
                  <w:rFonts w:ascii="Times New Roman" w:hAnsi="Times New Roman" w:cs="Times New Roman"/>
                  <w:b/>
                  <w:color w:val="FFFFFF" w:themeColor="background1"/>
                </w:rPr>
                <w:t xml:space="preserve"> (recurso de exposición)</w:t>
              </w:r>
            </w:ins>
          </w:p>
        </w:tc>
      </w:tr>
      <w:tr w:rsidR="00393EC4" w:rsidTr="00742192">
        <w:trPr>
          <w:ins w:id="168" w:author="Johana Montejo Rozo" w:date="2016-02-03T10:52:00Z"/>
        </w:trPr>
        <w:tc>
          <w:tcPr>
            <w:tcW w:w="2470" w:type="dxa"/>
          </w:tcPr>
          <w:p w:rsidR="00393EC4" w:rsidRPr="00053744" w:rsidRDefault="00393EC4" w:rsidP="00742192">
            <w:pPr>
              <w:rPr>
                <w:ins w:id="169" w:author="Johana Montejo Rozo" w:date="2016-02-03T10:52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70" w:author="Johana Montejo Rozo" w:date="2016-02-03T10:52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358" w:type="dxa"/>
          </w:tcPr>
          <w:p w:rsidR="00393EC4" w:rsidRPr="00012E07" w:rsidRDefault="00393EC4" w:rsidP="00742192">
            <w:pPr>
              <w:rPr>
                <w:ins w:id="171" w:author="Johana Montejo Rozo" w:date="2016-02-03T10:52:00Z"/>
                <w:rFonts w:ascii="Times New Roman" w:hAnsi="Times New Roman" w:cs="Times New Roman"/>
                <w:b/>
                <w:color w:val="000000"/>
                <w:rPrChange w:id="172" w:author="Johana Montejo Rozo" w:date="2016-02-03T09:57:00Z">
                  <w:rPr>
                    <w:ins w:id="173" w:author="Johana Montejo Rozo" w:date="2016-02-03T10:52:00Z"/>
                    <w:rFonts w:ascii="Times New Roman" w:hAnsi="Times New Roman" w:cs="Times New Roman"/>
                    <w:b/>
                    <w:color w:val="000000"/>
                    <w:sz w:val="18"/>
                    <w:szCs w:val="18"/>
                  </w:rPr>
                </w:rPrChange>
              </w:rPr>
            </w:pPr>
            <w:ins w:id="174" w:author="Johana Montejo Rozo" w:date="2016-02-03T10:52:00Z">
              <w:r>
                <w:rPr>
                  <w:rFonts w:ascii="Times New Roman" w:hAnsi="Times New Roman" w:cs="Times New Roman"/>
                  <w:color w:val="000000"/>
                </w:rPr>
                <w:t>MA_07_08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_</w:t>
              </w:r>
              <w:r>
                <w:rPr>
                  <w:rFonts w:ascii="Times New Roman" w:hAnsi="Times New Roman" w:cs="Times New Roman"/>
                  <w:color w:val="000000"/>
                </w:rPr>
                <w:t>CO_REC2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 xml:space="preserve">0 </w:t>
              </w:r>
            </w:ins>
          </w:p>
        </w:tc>
      </w:tr>
      <w:tr w:rsidR="00393EC4" w:rsidTr="00742192">
        <w:trPr>
          <w:ins w:id="175" w:author="Johana Montejo Rozo" w:date="2016-02-03T10:52:00Z"/>
        </w:trPr>
        <w:tc>
          <w:tcPr>
            <w:tcW w:w="2470" w:type="dxa"/>
          </w:tcPr>
          <w:p w:rsidR="00393EC4" w:rsidRDefault="00393EC4" w:rsidP="00742192">
            <w:pPr>
              <w:rPr>
                <w:ins w:id="176" w:author="Johana Montejo Rozo" w:date="2016-02-03T10:52:00Z"/>
                <w:rFonts w:ascii="Times New Roman" w:hAnsi="Times New Roman" w:cs="Times New Roman"/>
                <w:color w:val="000000"/>
              </w:rPr>
            </w:pPr>
            <w:ins w:id="177" w:author="Johana Montejo Rozo" w:date="2016-02-03T10:52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358" w:type="dxa"/>
          </w:tcPr>
          <w:p w:rsidR="00393EC4" w:rsidRPr="00012E07" w:rsidRDefault="00393EC4" w:rsidP="00742192">
            <w:pPr>
              <w:rPr>
                <w:ins w:id="178" w:author="Johana Montejo Rozo" w:date="2016-02-03T10:52:00Z"/>
                <w:rFonts w:ascii="Times New Roman" w:hAnsi="Times New Roman" w:cs="Times New Roman"/>
                <w:color w:val="000000"/>
              </w:rPr>
            </w:pPr>
            <w:ins w:id="179" w:author="Johana Montejo Rozo" w:date="2016-02-03T10:53:00Z">
              <w:r w:rsidRPr="00393EC4">
                <w:rPr>
                  <w:rFonts w:ascii="Times New Roman" w:hAnsi="Times New Roman" w:cs="Times New Roman"/>
                  <w:color w:val="000000"/>
                </w:rPr>
                <w:t>La proporcionalidad directa</w:t>
              </w:r>
            </w:ins>
          </w:p>
        </w:tc>
      </w:tr>
      <w:tr w:rsidR="00393EC4" w:rsidTr="00742192">
        <w:trPr>
          <w:ins w:id="180" w:author="Johana Montejo Rozo" w:date="2016-02-03T10:52:00Z"/>
        </w:trPr>
        <w:tc>
          <w:tcPr>
            <w:tcW w:w="2470" w:type="dxa"/>
          </w:tcPr>
          <w:p w:rsidR="00393EC4" w:rsidRDefault="00393EC4" w:rsidP="00742192">
            <w:pPr>
              <w:rPr>
                <w:ins w:id="181" w:author="Johana Montejo Rozo" w:date="2016-02-03T10:52:00Z"/>
                <w:rFonts w:ascii="Times New Roman" w:hAnsi="Times New Roman" w:cs="Times New Roman"/>
                <w:color w:val="000000"/>
              </w:rPr>
            </w:pPr>
            <w:ins w:id="182" w:author="Johana Montejo Rozo" w:date="2016-02-03T10:52:00Z">
              <w:r w:rsidRPr="00053744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358" w:type="dxa"/>
          </w:tcPr>
          <w:p w:rsidR="00393EC4" w:rsidRPr="00012E07" w:rsidRDefault="00393EC4" w:rsidP="00742192">
            <w:pPr>
              <w:rPr>
                <w:ins w:id="183" w:author="Johana Montejo Rozo" w:date="2016-02-03T10:52:00Z"/>
                <w:rFonts w:ascii="Times New Roman" w:hAnsi="Times New Roman" w:cs="Times New Roman"/>
                <w:color w:val="000000"/>
              </w:rPr>
            </w:pPr>
            <w:ins w:id="184" w:author="Johana Montejo Rozo" w:date="2016-02-03T10:53:00Z">
              <w:r w:rsidRPr="00393EC4">
                <w:rPr>
                  <w:rFonts w:ascii="Times New Roman" w:hAnsi="Times New Roman" w:cs="Times New Roman"/>
                </w:rPr>
                <w:t>Interactivo para explicar el procedimiento para plantear y resolver una regla de tres</w:t>
              </w:r>
            </w:ins>
          </w:p>
        </w:tc>
      </w:tr>
    </w:tbl>
    <w:p w:rsidR="00393EC4" w:rsidRDefault="00393EC4" w:rsidP="001C3C2C">
      <w:pPr>
        <w:spacing w:after="0"/>
        <w:rPr>
          <w:ins w:id="185" w:author="Johana Montejo Rozo" w:date="2016-02-03T10:52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186" w:author="Johana Montejo Rozo" w:date="2016-02-03T10:54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466"/>
        <w:gridCol w:w="6362"/>
        <w:tblGridChange w:id="187">
          <w:tblGrid>
            <w:gridCol w:w="2466"/>
            <w:gridCol w:w="6362"/>
          </w:tblGrid>
        </w:tblGridChange>
      </w:tblGrid>
      <w:tr w:rsidR="00393EC4" w:rsidRPr="00012E07" w:rsidTr="00393EC4">
        <w:trPr>
          <w:ins w:id="188" w:author="Johana Montejo Rozo" w:date="2016-02-03T10:54:00Z"/>
        </w:trPr>
        <w:tc>
          <w:tcPr>
            <w:tcW w:w="8828" w:type="dxa"/>
            <w:gridSpan w:val="2"/>
            <w:shd w:val="clear" w:color="auto" w:fill="000000" w:themeFill="text1"/>
            <w:tcPrChange w:id="189" w:author="Johana Montejo Rozo" w:date="2016-02-03T10:54:00Z">
              <w:tcPr>
                <w:tcW w:w="9033" w:type="dxa"/>
                <w:gridSpan w:val="2"/>
                <w:shd w:val="clear" w:color="auto" w:fill="000000" w:themeFill="text1"/>
              </w:tcPr>
            </w:tcPrChange>
          </w:tcPr>
          <w:p w:rsidR="00393EC4" w:rsidRPr="00012E07" w:rsidRDefault="00393EC4" w:rsidP="00742192">
            <w:pPr>
              <w:jc w:val="center"/>
              <w:rPr>
                <w:ins w:id="190" w:author="Johana Montejo Rozo" w:date="2016-02-03T10:54:00Z"/>
                <w:rFonts w:ascii="Times New Roman" w:hAnsi="Times New Roman" w:cs="Times New Roman"/>
                <w:b/>
                <w:color w:val="FFFFFF" w:themeColor="background1"/>
              </w:rPr>
            </w:pPr>
            <w:ins w:id="191" w:author="Johana Montejo Rozo" w:date="2016-02-03T10:54:00Z">
              <w:r w:rsidRPr="00012E07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393EC4" w:rsidRPr="00012E07" w:rsidTr="00393EC4">
        <w:trPr>
          <w:ins w:id="192" w:author="Johana Montejo Rozo" w:date="2016-02-03T10:54:00Z"/>
        </w:trPr>
        <w:tc>
          <w:tcPr>
            <w:tcW w:w="2466" w:type="dxa"/>
            <w:tcPrChange w:id="193" w:author="Johana Montejo Rozo" w:date="2016-02-03T10:54:00Z">
              <w:tcPr>
                <w:tcW w:w="2518" w:type="dxa"/>
              </w:tcPr>
            </w:tcPrChange>
          </w:tcPr>
          <w:p w:rsidR="00393EC4" w:rsidRPr="00012E07" w:rsidRDefault="00393EC4" w:rsidP="00742192">
            <w:pPr>
              <w:rPr>
                <w:ins w:id="194" w:author="Johana Montejo Rozo" w:date="2016-02-03T10:54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95" w:author="Johana Montejo Rozo" w:date="2016-02-03T10:54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362" w:type="dxa"/>
            <w:tcPrChange w:id="196" w:author="Johana Montejo Rozo" w:date="2016-02-03T10:54:00Z">
              <w:tcPr>
                <w:tcW w:w="6515" w:type="dxa"/>
              </w:tcPr>
            </w:tcPrChange>
          </w:tcPr>
          <w:p w:rsidR="00393EC4" w:rsidRPr="00012E07" w:rsidRDefault="00393EC4" w:rsidP="00393EC4">
            <w:pPr>
              <w:rPr>
                <w:ins w:id="197" w:author="Johana Montejo Rozo" w:date="2016-02-03T10:54:00Z"/>
                <w:rFonts w:ascii="Times New Roman" w:hAnsi="Times New Roman" w:cs="Times New Roman"/>
                <w:b/>
                <w:color w:val="000000"/>
                <w:rPrChange w:id="198" w:author="Johana Montejo Rozo" w:date="2016-02-03T09:56:00Z">
                  <w:rPr>
                    <w:ins w:id="199" w:author="Johana Montejo Rozo" w:date="2016-02-03T10:54:00Z"/>
                    <w:rFonts w:ascii="Times New Roman" w:hAnsi="Times New Roman" w:cs="Times New Roman"/>
                    <w:b/>
                    <w:color w:val="000000"/>
                    <w:sz w:val="18"/>
                    <w:szCs w:val="18"/>
                  </w:rPr>
                </w:rPrChange>
              </w:rPr>
              <w:pPrChange w:id="200" w:author="Johana Montejo Rozo" w:date="2016-02-03T10:54:00Z">
                <w:pPr/>
              </w:pPrChange>
            </w:pPr>
            <w:ins w:id="201" w:author="Johana Montejo Rozo" w:date="2016-02-03T10:54:00Z">
              <w:r>
                <w:rPr>
                  <w:rFonts w:ascii="Times New Roman" w:hAnsi="Times New Roman" w:cs="Times New Roman"/>
                  <w:color w:val="000000"/>
                </w:rPr>
                <w:t>MA_07_08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_CO_REC</w:t>
              </w:r>
              <w:r>
                <w:rPr>
                  <w:rFonts w:ascii="Times New Roman" w:hAnsi="Times New Roman" w:cs="Times New Roman"/>
                  <w:color w:val="000000"/>
                </w:rPr>
                <w:t>3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0</w:t>
              </w:r>
            </w:ins>
          </w:p>
        </w:tc>
      </w:tr>
      <w:tr w:rsidR="00393EC4" w:rsidRPr="00012E07" w:rsidTr="00393EC4">
        <w:trPr>
          <w:ins w:id="202" w:author="Johana Montejo Rozo" w:date="2016-02-03T10:54:00Z"/>
        </w:trPr>
        <w:tc>
          <w:tcPr>
            <w:tcW w:w="2466" w:type="dxa"/>
            <w:tcPrChange w:id="203" w:author="Johana Montejo Rozo" w:date="2016-02-03T10:54:00Z">
              <w:tcPr>
                <w:tcW w:w="2518" w:type="dxa"/>
              </w:tcPr>
            </w:tcPrChange>
          </w:tcPr>
          <w:p w:rsidR="00393EC4" w:rsidRPr="00012E07" w:rsidRDefault="00393EC4" w:rsidP="00742192">
            <w:pPr>
              <w:rPr>
                <w:ins w:id="204" w:author="Johana Montejo Rozo" w:date="2016-02-03T10:54:00Z"/>
                <w:rFonts w:ascii="Times New Roman" w:hAnsi="Times New Roman" w:cs="Times New Roman"/>
                <w:color w:val="000000"/>
                <w:sz w:val="18"/>
                <w:szCs w:val="18"/>
                <w:rPrChange w:id="205" w:author="Johana Montejo Rozo" w:date="2016-02-03T09:56:00Z">
                  <w:rPr>
                    <w:ins w:id="206" w:author="Johana Montejo Rozo" w:date="2016-02-03T10:54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207" w:author="Johana Montejo Rozo" w:date="2016-02-03T10:54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362" w:type="dxa"/>
            <w:tcPrChange w:id="208" w:author="Johana Montejo Rozo" w:date="2016-02-03T10:54:00Z">
              <w:tcPr>
                <w:tcW w:w="6515" w:type="dxa"/>
              </w:tcPr>
            </w:tcPrChange>
          </w:tcPr>
          <w:p w:rsidR="00393EC4" w:rsidRPr="00012E07" w:rsidRDefault="00393EC4" w:rsidP="00742192">
            <w:pPr>
              <w:rPr>
                <w:ins w:id="209" w:author="Johana Montejo Rozo" w:date="2016-02-03T10:54:00Z"/>
                <w:rFonts w:ascii="Times New Roman" w:hAnsi="Times New Roman" w:cs="Times New Roman"/>
                <w:color w:val="000000"/>
              </w:rPr>
            </w:pPr>
            <w:ins w:id="210" w:author="Johana Montejo Rozo" w:date="2016-02-03T10:54:00Z">
              <w:r w:rsidRPr="00393EC4">
                <w:rPr>
                  <w:rFonts w:ascii="Times New Roman" w:hAnsi="Times New Roman" w:cs="Times New Roman"/>
                  <w:bCs/>
                  <w:color w:val="222222"/>
                </w:rPr>
                <w:t>Resuelve situaciones de regla de tres directa</w:t>
              </w:r>
            </w:ins>
          </w:p>
        </w:tc>
      </w:tr>
      <w:tr w:rsidR="00393EC4" w:rsidRPr="00012E07" w:rsidTr="00393EC4">
        <w:trPr>
          <w:ins w:id="211" w:author="Johana Montejo Rozo" w:date="2016-02-03T10:54:00Z"/>
        </w:trPr>
        <w:tc>
          <w:tcPr>
            <w:tcW w:w="2466" w:type="dxa"/>
            <w:tcPrChange w:id="212" w:author="Johana Montejo Rozo" w:date="2016-02-03T10:54:00Z">
              <w:tcPr>
                <w:tcW w:w="2518" w:type="dxa"/>
              </w:tcPr>
            </w:tcPrChange>
          </w:tcPr>
          <w:p w:rsidR="00393EC4" w:rsidRPr="00012E07" w:rsidRDefault="00393EC4" w:rsidP="00742192">
            <w:pPr>
              <w:rPr>
                <w:ins w:id="213" w:author="Johana Montejo Rozo" w:date="2016-02-03T10:54:00Z"/>
                <w:rFonts w:ascii="Times New Roman" w:hAnsi="Times New Roman" w:cs="Times New Roman"/>
                <w:color w:val="000000"/>
                <w:sz w:val="18"/>
                <w:szCs w:val="18"/>
                <w:rPrChange w:id="214" w:author="Johana Montejo Rozo" w:date="2016-02-03T09:56:00Z">
                  <w:rPr>
                    <w:ins w:id="215" w:author="Johana Montejo Rozo" w:date="2016-02-03T10:54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216" w:author="Johana Montejo Rozo" w:date="2016-02-03T10:54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362" w:type="dxa"/>
            <w:tcPrChange w:id="217" w:author="Johana Montejo Rozo" w:date="2016-02-03T10:54:00Z">
              <w:tcPr>
                <w:tcW w:w="6515" w:type="dxa"/>
              </w:tcPr>
            </w:tcPrChange>
          </w:tcPr>
          <w:p w:rsidR="00393EC4" w:rsidRPr="00012E07" w:rsidRDefault="00393EC4" w:rsidP="00742192">
            <w:pPr>
              <w:rPr>
                <w:ins w:id="218" w:author="Johana Montejo Rozo" w:date="2016-02-03T10:54:00Z"/>
                <w:rFonts w:ascii="Times New Roman" w:hAnsi="Times New Roman" w:cs="Times New Roman"/>
                <w:color w:val="000000"/>
              </w:rPr>
            </w:pPr>
            <w:ins w:id="219" w:author="Johana Montejo Rozo" w:date="2016-02-03T10:54:00Z">
              <w:r w:rsidRPr="00393EC4">
                <w:rPr>
                  <w:rFonts w:ascii="Times New Roman" w:hAnsi="Times New Roman" w:cs="Times New Roman"/>
                  <w:color w:val="000000"/>
                </w:rPr>
                <w:t>Actividad para resolver situaciones de regla de tres directa</w:t>
              </w:r>
            </w:ins>
          </w:p>
        </w:tc>
      </w:tr>
    </w:tbl>
    <w:p w:rsidR="00393EC4" w:rsidRDefault="00393EC4" w:rsidP="001C3C2C">
      <w:pPr>
        <w:spacing w:after="0"/>
        <w:rPr>
          <w:ins w:id="220" w:author="Johana Montejo Rozo" w:date="2016-02-03T10:54:00Z"/>
          <w:rFonts w:ascii="Times New Roman" w:hAnsi="Times New Roman" w:cs="Times New Roman"/>
          <w:color w:val="000000"/>
          <w:lang w:val="es-CO"/>
        </w:rPr>
      </w:pPr>
    </w:p>
    <w:p w:rsidR="003B32A5" w:rsidDel="00393EC4" w:rsidRDefault="00137B07" w:rsidP="001C3C2C">
      <w:pPr>
        <w:spacing w:after="0"/>
        <w:rPr>
          <w:del w:id="221" w:author="Johana Montejo Rozo" w:date="2016-02-03T10:55:00Z"/>
          <w:rFonts w:ascii="Times New Roman" w:hAnsi="Times New Roman" w:cs="Times New Roman"/>
          <w:color w:val="000000"/>
          <w:lang w:val="es-CO"/>
        </w:rPr>
      </w:pPr>
      <w:del w:id="222" w:author="Johana Montejo Rozo" w:date="2016-02-03T10:52:00Z">
        <w:r w:rsidRPr="0036755D" w:rsidDel="00393EC4">
          <w:fldChar w:fldCharType="begin"/>
        </w:r>
        <w:r w:rsidRPr="0036755D" w:rsidDel="00393EC4">
          <w:fldChar w:fldCharType="separate"/>
        </w:r>
        <w:r w:rsidRPr="0036755D" w:rsidDel="00393EC4">
          <w:fldChar w:fldCharType="end"/>
        </w:r>
      </w:del>
      <w:ins w:id="223" w:author="mercyranjel" w:date="2016-01-29T14:49:00Z">
        <w:del w:id="224" w:author="Johana Montejo Rozo" w:date="2016-02-03T10:52:00Z">
          <w:r w:rsidR="001D6C98" w:rsidDel="00393EC4">
            <w:rPr>
              <w:rFonts w:ascii="Times New Roman" w:hAnsi="Times New Roman" w:cs="Times New Roman"/>
            </w:rPr>
            <w:delText xml:space="preserve"> </w:delText>
          </w:r>
        </w:del>
      </w:ins>
      <w:del w:id="225" w:author="Johana Montejo Rozo" w:date="2016-02-03T10:52:00Z">
        <w:r w:rsidR="00D53BF7" w:rsidRPr="00D53BF7" w:rsidDel="00393EC4">
          <w:rPr>
            <w:rFonts w:ascii="Times New Roman" w:hAnsi="Times New Roman" w:cs="Times New Roman"/>
            <w:b/>
            <w:color w:val="C00000"/>
          </w:rPr>
          <w:delText xml:space="preserve">La frase anterior debe terminar en punto, no en puntos suspensivos. </w:delText>
        </w:r>
      </w:del>
      <w:del w:id="226" w:author="Johana Montejo Rozo" w:date="2016-01-31T22:33:00Z">
        <w:r w:rsidR="00D53BF7" w:rsidRPr="00D53BF7" w:rsidDel="006D1DC3">
          <w:rPr>
            <w:rFonts w:ascii="Times New Roman" w:hAnsi="Times New Roman" w:cs="Times New Roman"/>
            <w:b/>
            <w:color w:val="C00000"/>
          </w:rPr>
          <w:delText xml:space="preserve">MR </w:delText>
        </w:r>
      </w:del>
      <w:del w:id="227" w:author="Johana Montejo Rozo" w:date="2016-02-03T10:52:00Z">
        <w:r w:rsidRPr="0036755D" w:rsidDel="00393EC4">
          <w:fldChar w:fldCharType="begin"/>
        </w:r>
        <w:r w:rsidRPr="0036755D" w:rsidDel="00393EC4">
          <w:fldChar w:fldCharType="separate"/>
        </w:r>
        <w:r w:rsidRPr="0036755D" w:rsidDel="00393EC4">
          <w:fldChar w:fldCharType="end"/>
        </w:r>
        <w:r w:rsidR="00D53BF7" w:rsidDel="00393EC4">
          <w:rPr>
            <w:rFonts w:ascii="Times New Roman" w:hAnsi="Times New Roman" w:cs="Times New Roman"/>
          </w:rPr>
          <w:delText xml:space="preserve"> </w:delText>
        </w:r>
        <w:r w:rsidR="00D53BF7" w:rsidRPr="00D53BF7" w:rsidDel="00393EC4">
          <w:rPr>
            <w:rFonts w:ascii="Times New Roman" w:hAnsi="Times New Roman" w:cs="Times New Roman"/>
            <w:b/>
            <w:color w:val="C00000"/>
          </w:rPr>
          <w:delText>La frase anterior debe terminar en punto, no en puntos suspensivos.</w:delText>
        </w:r>
      </w:del>
      <w:del w:id="228" w:author="Johana Montejo Rozo" w:date="2016-01-31T22:33:00Z">
        <w:r w:rsidR="00D53BF7" w:rsidRPr="00D53BF7" w:rsidDel="006D1DC3">
          <w:rPr>
            <w:rFonts w:ascii="Times New Roman" w:hAnsi="Times New Roman" w:cs="Times New Roman"/>
            <w:b/>
            <w:color w:val="C00000"/>
          </w:rPr>
          <w:delText xml:space="preserve"> MR</w:delText>
        </w:r>
      </w:del>
      <w:del w:id="229" w:author="Johana Montejo Rozo" w:date="2016-02-03T10:52:00Z">
        <w:r w:rsidRPr="0036755D" w:rsidDel="00393EC4">
          <w:fldChar w:fldCharType="begin"/>
        </w:r>
        <w:r w:rsidRPr="0036755D" w:rsidDel="00393EC4">
          <w:fldChar w:fldCharType="separate"/>
        </w:r>
        <w:r w:rsidRPr="0036755D" w:rsidDel="00393EC4">
          <w:fldChar w:fldCharType="end"/>
        </w:r>
        <w:r w:rsidR="00D53BF7" w:rsidDel="00393EC4">
          <w:rPr>
            <w:rFonts w:ascii="Times New Roman" w:hAnsi="Times New Roman" w:cs="Times New Roman"/>
          </w:rPr>
          <w:delText xml:space="preserve"> </w:delText>
        </w:r>
      </w:del>
      <w:del w:id="230" w:author="Johana Montejo Rozo" w:date="2016-01-31T22:34:00Z">
        <w:r w:rsidR="00D53BF7" w:rsidDel="006D1DC3">
          <w:rPr>
            <w:rFonts w:ascii="Times New Roman" w:hAnsi="Times New Roman" w:cs="Times New Roman"/>
            <w:b/>
            <w:color w:val="C00000"/>
          </w:rPr>
          <w:delText>Chucherías debe cambiarse por dulces, no por juguetes; lo que se ve en la imagen son dulces o chuches</w:delText>
        </w:r>
        <w:r w:rsidR="00C51688" w:rsidDel="006D1DC3">
          <w:rPr>
            <w:rFonts w:ascii="Times New Roman" w:hAnsi="Times New Roman" w:cs="Times New Roman"/>
            <w:b/>
            <w:color w:val="C00000"/>
          </w:rPr>
          <w:delText>,</w:delText>
        </w:r>
        <w:r w:rsidR="00D53BF7" w:rsidDel="006D1DC3">
          <w:rPr>
            <w:rFonts w:ascii="Times New Roman" w:hAnsi="Times New Roman" w:cs="Times New Roman"/>
            <w:b/>
            <w:color w:val="C00000"/>
          </w:rPr>
          <w:delText xml:space="preserve"> como les dicen en España. MR</w:delText>
        </w:r>
      </w:del>
      <w:del w:id="231" w:author="Johana Montejo Rozo" w:date="2016-02-03T10:52:00Z">
        <w:r w:rsidRPr="0036755D" w:rsidDel="00393EC4">
          <w:fldChar w:fldCharType="begin"/>
        </w:r>
        <w:r w:rsidRPr="0036755D" w:rsidDel="00393EC4">
          <w:fldChar w:fldCharType="separate"/>
        </w:r>
        <w:r w:rsidRPr="0036755D" w:rsidDel="00393EC4">
          <w:fldChar w:fldCharType="end"/>
        </w:r>
        <w:r w:rsidR="00D53BF7" w:rsidDel="00393EC4">
          <w:rPr>
            <w:rFonts w:ascii="Times New Roman" w:hAnsi="Times New Roman" w:cs="Times New Roman"/>
          </w:rPr>
          <w:delText xml:space="preserve"> </w:delText>
        </w:r>
        <w:r w:rsidR="00D53BF7" w:rsidRPr="00D53BF7" w:rsidDel="00393EC4">
          <w:rPr>
            <w:rFonts w:ascii="Times New Roman" w:hAnsi="Times New Roman" w:cs="Times New Roman"/>
            <w:b/>
            <w:color w:val="C00000"/>
          </w:rPr>
          <w:delText>La cifra no debe llevar punto (2040)</w:delText>
        </w:r>
      </w:del>
      <w:del w:id="232" w:author="Johana Montejo Rozo" w:date="2016-01-31T22:34:00Z">
        <w:r w:rsidR="00D53BF7" w:rsidRPr="00D53BF7" w:rsidDel="006D1DC3">
          <w:rPr>
            <w:rFonts w:ascii="Times New Roman" w:hAnsi="Times New Roman" w:cs="Times New Roman"/>
            <w:b/>
            <w:color w:val="C00000"/>
          </w:rPr>
          <w:delText xml:space="preserve">. MR </w:delText>
        </w:r>
      </w:del>
    </w:p>
    <w:p w:rsidR="001B6428" w:rsidRDefault="001B6428" w:rsidP="001C3C2C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8B5937" w:rsidRDefault="008B5937" w:rsidP="008B5937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ins w:id="233" w:author="Johana Montejo Rozo" w:date="2016-01-29T09:21:00Z">
        <w:r w:rsidR="00450B1B">
          <w:rPr>
            <w:rFonts w:ascii="Times" w:hAnsi="Times"/>
            <w:b/>
          </w:rPr>
          <w:t>La r</w:t>
        </w:r>
      </w:ins>
      <w:del w:id="234" w:author="Johana Montejo Rozo" w:date="2016-01-29T09:21:00Z">
        <w:r w:rsidDel="00450B1B">
          <w:rPr>
            <w:rFonts w:ascii="Times" w:hAnsi="Times"/>
            <w:b/>
          </w:rPr>
          <w:delText>R</w:delText>
        </w:r>
      </w:del>
      <w:r>
        <w:rPr>
          <w:rFonts w:ascii="Times" w:hAnsi="Times"/>
          <w:b/>
        </w:rPr>
        <w:t>egla de tres simple inversa</w:t>
      </w:r>
    </w:p>
    <w:p w:rsidR="008B5937" w:rsidRDefault="008B5937" w:rsidP="008B5937">
      <w:pPr>
        <w:tabs>
          <w:tab w:val="right" w:pos="8498"/>
        </w:tabs>
        <w:spacing w:after="0"/>
        <w:rPr>
          <w:rFonts w:ascii="Times" w:hAnsi="Times"/>
          <w:b/>
        </w:rPr>
      </w:pPr>
    </w:p>
    <w:p w:rsidR="00B40C31" w:rsidRPr="00137B07" w:rsidRDefault="0036755D" w:rsidP="00B40C31">
      <w:pPr>
        <w:tabs>
          <w:tab w:val="right" w:pos="8498"/>
        </w:tabs>
        <w:spacing w:after="0"/>
        <w:rPr>
          <w:rFonts w:ascii="Times" w:hAnsi="Times"/>
        </w:rPr>
      </w:pPr>
      <w:r w:rsidRPr="0036755D">
        <w:rPr>
          <w:rFonts w:ascii="Times" w:hAnsi="Times"/>
          <w:rPrChange w:id="235" w:author="Johana Montejo Rozo" w:date="2016-01-29T09:32:00Z">
            <w:rPr>
              <w:rFonts w:ascii="Times" w:hAnsi="Times"/>
              <w:b/>
            </w:rPr>
          </w:rPrChange>
        </w:rPr>
        <w:t>La regla de tres simple inversa es un método para resolver</w:t>
      </w:r>
      <w:r w:rsidR="00B40C31" w:rsidRPr="00137B07">
        <w:rPr>
          <w:rFonts w:ascii="Times" w:hAnsi="Times"/>
        </w:rPr>
        <w:t xml:space="preserve"> problema</w:t>
      </w:r>
      <w:r w:rsidR="001A3E4C" w:rsidRPr="00137B07">
        <w:rPr>
          <w:rFonts w:ascii="Times" w:hAnsi="Times"/>
        </w:rPr>
        <w:t>s</w:t>
      </w:r>
      <w:r w:rsidR="00B40C31" w:rsidRPr="00137B07">
        <w:rPr>
          <w:rFonts w:ascii="Times" w:hAnsi="Times"/>
        </w:rPr>
        <w:t xml:space="preserve"> </w:t>
      </w:r>
      <w:r w:rsidR="001A3E4C" w:rsidRPr="00137B07">
        <w:rPr>
          <w:rFonts w:ascii="Times" w:hAnsi="Times"/>
        </w:rPr>
        <w:t>en los que</w:t>
      </w:r>
      <w:r w:rsidR="00B40C31" w:rsidRPr="00137B07">
        <w:rPr>
          <w:rFonts w:ascii="Times" w:hAnsi="Times"/>
        </w:rPr>
        <w:t xml:space="preserve"> intervienen </w:t>
      </w:r>
      <w:bookmarkStart w:id="236" w:name="_GoBack"/>
      <w:bookmarkEnd w:id="236"/>
      <w:r w:rsidR="00B40C31" w:rsidRPr="00137B07">
        <w:rPr>
          <w:rFonts w:ascii="Times" w:hAnsi="Times"/>
        </w:rPr>
        <w:t xml:space="preserve">dos magnitudes </w:t>
      </w:r>
      <w:r w:rsidRPr="0036755D">
        <w:rPr>
          <w:rFonts w:ascii="Times" w:hAnsi="Times"/>
          <w:rPrChange w:id="237" w:author="Johana Montejo Rozo" w:date="2016-01-29T09:32:00Z">
            <w:rPr>
              <w:rFonts w:ascii="Times" w:hAnsi="Times"/>
              <w:b/>
            </w:rPr>
          </w:rPrChange>
        </w:rPr>
        <w:t>inversamente proporcionales</w:t>
      </w:r>
      <w:r w:rsidR="00126906" w:rsidRPr="00137B07">
        <w:rPr>
          <w:rFonts w:ascii="Times" w:hAnsi="Times"/>
        </w:rPr>
        <w:t xml:space="preserve">, se conocen </w:t>
      </w:r>
      <w:r w:rsidRPr="0036755D">
        <w:rPr>
          <w:rFonts w:ascii="Times" w:hAnsi="Times"/>
          <w:rPrChange w:id="238" w:author="Johana Montejo Rozo" w:date="2016-01-29T09:32:00Z">
            <w:rPr>
              <w:rFonts w:ascii="Times" w:hAnsi="Times"/>
              <w:b/>
            </w:rPr>
          </w:rPrChange>
        </w:rPr>
        <w:t>dos valores de una magnitud</w:t>
      </w:r>
      <w:r w:rsidR="00B40C31" w:rsidRPr="00137B07">
        <w:rPr>
          <w:rFonts w:ascii="Times" w:hAnsi="Times"/>
        </w:rPr>
        <w:t xml:space="preserve"> y un valor de la otra magnitud.</w:t>
      </w:r>
    </w:p>
    <w:p w:rsidR="00B40C31" w:rsidRDefault="00B40C31" w:rsidP="00B40C31">
      <w:pPr>
        <w:tabs>
          <w:tab w:val="right" w:pos="8498"/>
        </w:tabs>
        <w:spacing w:after="0"/>
        <w:rPr>
          <w:rFonts w:ascii="Times" w:hAnsi="Times"/>
        </w:rPr>
      </w:pPr>
    </w:p>
    <w:p w:rsidR="00FD17DA" w:rsidRDefault="00FD17DA" w:rsidP="00B40C31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Observa </w:t>
      </w:r>
      <w:r w:rsidR="00A33F7D">
        <w:rPr>
          <w:rFonts w:ascii="Times" w:hAnsi="Times"/>
        </w:rPr>
        <w:t xml:space="preserve">en el siguiente problema </w:t>
      </w:r>
      <w:r>
        <w:rPr>
          <w:rFonts w:ascii="Times" w:hAnsi="Times"/>
        </w:rPr>
        <w:t>cómo</w:t>
      </w:r>
      <w:r w:rsidR="00A33F7D">
        <w:rPr>
          <w:rFonts w:ascii="Times" w:hAnsi="Times"/>
        </w:rPr>
        <w:t xml:space="preserve"> se usa la regla de tres simple </w:t>
      </w:r>
      <w:r>
        <w:rPr>
          <w:rFonts w:ascii="Times" w:hAnsi="Times"/>
        </w:rPr>
        <w:t>inversa.</w:t>
      </w:r>
    </w:p>
    <w:p w:rsidR="002E1963" w:rsidRPr="008B5937" w:rsidRDefault="002E1963" w:rsidP="001C3C2C">
      <w:pPr>
        <w:spacing w:after="0"/>
        <w:rPr>
          <w:rFonts w:ascii="Times New Roman" w:hAnsi="Times New Roman" w:cs="Times New Roman"/>
          <w:color w:val="000000"/>
        </w:rPr>
      </w:pPr>
    </w:p>
    <w:p w:rsidR="0095218E" w:rsidRDefault="00651460" w:rsidP="001C3C2C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</w:rPr>
        <w:t>Regularmente</w:t>
      </w:r>
      <w:ins w:id="239" w:author="mercyranjel" w:date="2016-01-29T15:00:00Z">
        <w:r w:rsidR="00B040A3">
          <w:rPr>
            <w:rFonts w:ascii="Times New Roman" w:hAnsi="Times New Roman" w:cs="Times New Roman"/>
            <w:color w:val="000000"/>
          </w:rPr>
          <w:t>,</w:t>
        </w:r>
      </w:ins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d</w:t>
      </w:r>
      <w:r w:rsidR="00B827FF">
        <w:rPr>
          <w:rFonts w:ascii="Times New Roman" w:hAnsi="Times New Roman" w:cs="Times New Roman"/>
          <w:color w:val="000000"/>
          <w:lang w:val="es-CO"/>
        </w:rPr>
        <w:t xml:space="preserve">os trabajadores gastan </w:t>
      </w:r>
      <w:r>
        <w:rPr>
          <w:rFonts w:ascii="Times New Roman" w:hAnsi="Times New Roman" w:cs="Times New Roman"/>
          <w:color w:val="000000"/>
          <w:lang w:val="es-CO"/>
        </w:rPr>
        <w:t>72</w:t>
      </w:r>
      <w:r w:rsidR="00B827FF">
        <w:rPr>
          <w:rFonts w:ascii="Times New Roman" w:hAnsi="Times New Roman" w:cs="Times New Roman"/>
          <w:color w:val="000000"/>
          <w:lang w:val="es-CO"/>
        </w:rPr>
        <w:t xml:space="preserve"> horas haciendo </w:t>
      </w:r>
      <w:r>
        <w:rPr>
          <w:rFonts w:ascii="Times New Roman" w:hAnsi="Times New Roman" w:cs="Times New Roman"/>
          <w:color w:val="000000"/>
          <w:lang w:val="es-CO"/>
        </w:rPr>
        <w:t>la puerta principal para una casa</w:t>
      </w:r>
      <w:del w:id="240" w:author="mercyranjel" w:date="2016-01-29T15:00:00Z">
        <w:r w:rsidDel="00B040A3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ins w:id="241" w:author="mercyranjel" w:date="2016-01-29T15:00:00Z">
        <w:r w:rsidR="00B040A3">
          <w:rPr>
            <w:rFonts w:ascii="Times New Roman" w:hAnsi="Times New Roman" w:cs="Times New Roman"/>
            <w:color w:val="000000"/>
            <w:lang w:val="es-CO"/>
          </w:rPr>
          <w:t xml:space="preserve">; 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pero la familia que la solicita pone como condición que los fabricantes </w:t>
      </w:r>
      <w:del w:id="242" w:author="mercyranjel" w:date="2016-01-29T15:00:00Z">
        <w:r w:rsidDel="00B040A3">
          <w:rPr>
            <w:rFonts w:ascii="Times New Roman" w:hAnsi="Times New Roman" w:cs="Times New Roman"/>
            <w:color w:val="000000"/>
            <w:lang w:val="es-CO"/>
          </w:rPr>
          <w:delText xml:space="preserve">deben </w:delText>
        </w:r>
      </w:del>
      <w:ins w:id="243" w:author="mercyranjel" w:date="2016-01-29T15:00:00Z">
        <w:r w:rsidR="00B040A3">
          <w:rPr>
            <w:rFonts w:ascii="Times New Roman" w:hAnsi="Times New Roman" w:cs="Times New Roman"/>
            <w:color w:val="000000"/>
            <w:lang w:val="es-CO"/>
          </w:rPr>
          <w:t xml:space="preserve">la </w:t>
        </w:r>
      </w:ins>
      <w:r>
        <w:rPr>
          <w:rFonts w:ascii="Times New Roman" w:hAnsi="Times New Roman" w:cs="Times New Roman"/>
          <w:color w:val="000000"/>
          <w:lang w:val="es-CO"/>
        </w:rPr>
        <w:t>entreg</w:t>
      </w:r>
      <w:ins w:id="244" w:author="mercyranjel" w:date="2016-01-29T15:00:00Z">
        <w:r w:rsidR="00B040A3">
          <w:rPr>
            <w:rFonts w:ascii="Times New Roman" w:hAnsi="Times New Roman" w:cs="Times New Roman"/>
            <w:color w:val="000000"/>
            <w:lang w:val="es-CO"/>
          </w:rPr>
          <w:t>uen</w:t>
        </w:r>
      </w:ins>
      <w:del w:id="245" w:author="mercyranjel" w:date="2016-01-29T15:00:00Z">
        <w:r w:rsidDel="00B040A3">
          <w:rPr>
            <w:rFonts w:ascii="Times New Roman" w:hAnsi="Times New Roman" w:cs="Times New Roman"/>
            <w:color w:val="000000"/>
            <w:lang w:val="es-CO"/>
          </w:rPr>
          <w:delText>arla</w:delText>
        </w:r>
      </w:del>
      <w:r>
        <w:rPr>
          <w:rFonts w:ascii="Times New Roman" w:hAnsi="Times New Roman" w:cs="Times New Roman"/>
          <w:color w:val="000000"/>
          <w:lang w:val="es-CO"/>
        </w:rPr>
        <w:t xml:space="preserve"> en 24 horas. ¿Cuántos obreros son necesarios para cumplir con la exigencia de la familia? </w:t>
      </w:r>
    </w:p>
    <w:p w:rsidR="00522D04" w:rsidRDefault="00522D04" w:rsidP="001C3C2C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</w:p>
    <w:p w:rsidR="00522D04" w:rsidRPr="00B82F86" w:rsidRDefault="00664387" w:rsidP="001C3C2C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  <w:r w:rsidRPr="00B82F86">
        <w:rPr>
          <w:rFonts w:ascii="Times New Roman" w:hAnsi="Times New Roman" w:cs="Times New Roman"/>
          <w:b/>
          <w:color w:val="000000"/>
          <w:lang w:val="es-CO"/>
        </w:rPr>
        <w:t>Paso 1</w:t>
      </w:r>
      <w:del w:id="246" w:author="mercyranjel" w:date="2016-01-29T15:00:00Z">
        <w:r w:rsidRPr="00B82F86" w:rsidDel="00B040A3">
          <w:rPr>
            <w:rFonts w:ascii="Times New Roman" w:hAnsi="Times New Roman" w:cs="Times New Roman"/>
            <w:b/>
            <w:color w:val="000000"/>
            <w:lang w:val="es-CO"/>
          </w:rPr>
          <w:delText>:</w:delText>
        </w:r>
      </w:del>
    </w:p>
    <w:p w:rsidR="00742029" w:rsidRDefault="00742029" w:rsidP="00B82F86">
      <w:pPr>
        <w:tabs>
          <w:tab w:val="right" w:pos="8498"/>
        </w:tabs>
        <w:spacing w:after="0"/>
        <w:rPr>
          <w:ins w:id="247" w:author="Johana Montejo Rozo" w:date="2016-01-27T11:11:00Z"/>
          <w:rFonts w:ascii="Times" w:hAnsi="Times"/>
        </w:rPr>
      </w:pPr>
      <w:ins w:id="248" w:author="Johana Montejo Rozo" w:date="2016-01-27T11:09:00Z">
        <w:r>
          <w:rPr>
            <w:rFonts w:ascii="Times" w:hAnsi="Times"/>
            <w:b/>
          </w:rPr>
          <w:t>Analizar el tipo de magnitudes involucradas</w:t>
        </w:r>
        <w:r w:rsidRPr="00B040A3">
          <w:rPr>
            <w:rFonts w:ascii="Times" w:hAnsi="Times"/>
            <w:rPrChange w:id="249" w:author="mercyranjel" w:date="2016-01-29T15:00:00Z">
              <w:rPr>
                <w:rFonts w:ascii="Times" w:hAnsi="Times"/>
                <w:b/>
              </w:rPr>
            </w:rPrChange>
          </w:rPr>
          <w:t>.</w:t>
        </w:r>
        <w:r>
          <w:rPr>
            <w:rFonts w:ascii="Times" w:hAnsi="Times"/>
            <w:b/>
          </w:rPr>
          <w:t xml:space="preserve"> </w:t>
        </w:r>
        <w:r w:rsidR="0036755D" w:rsidRPr="0036755D">
          <w:rPr>
            <w:rFonts w:ascii="Times" w:hAnsi="Times"/>
            <w:rPrChange w:id="250" w:author="Johana Montejo Rozo" w:date="2016-01-27T11:09:00Z">
              <w:rPr>
                <w:rFonts w:ascii="Times" w:hAnsi="Times"/>
                <w:b/>
              </w:rPr>
            </w:rPrChange>
          </w:rPr>
          <w:t>Para</w:t>
        </w:r>
        <w:r>
          <w:rPr>
            <w:rFonts w:ascii="Times" w:hAnsi="Times"/>
          </w:rPr>
          <w:t xml:space="preserve"> este caso</w:t>
        </w:r>
        <w:del w:id="251" w:author="mercyranjel" w:date="2016-01-29T15:01:00Z">
          <w:r w:rsidDel="00B040A3">
            <w:rPr>
              <w:rFonts w:ascii="Times" w:hAnsi="Times"/>
            </w:rPr>
            <w:delText>,</w:delText>
          </w:r>
        </w:del>
        <w:r>
          <w:rPr>
            <w:rFonts w:ascii="Times" w:hAnsi="Times"/>
          </w:rPr>
          <w:t xml:space="preserve"> </w:t>
        </w:r>
      </w:ins>
      <w:ins w:id="252" w:author="Johana Montejo Rozo" w:date="2016-01-27T11:10:00Z">
        <w:r>
          <w:rPr>
            <w:rFonts w:ascii="Times" w:hAnsi="Times"/>
          </w:rPr>
          <w:t>se tiene</w:t>
        </w:r>
      </w:ins>
      <w:ins w:id="253" w:author="Johana Montejo Rozo" w:date="2016-01-27T11:09:00Z">
        <w:r>
          <w:rPr>
            <w:rFonts w:ascii="Times" w:hAnsi="Times"/>
          </w:rPr>
          <w:t xml:space="preserve"> que entre mayor cantidad de obreros, </w:t>
        </w:r>
      </w:ins>
      <w:ins w:id="254" w:author="Johana Montejo Rozo" w:date="2016-01-27T11:10:00Z">
        <w:r>
          <w:rPr>
            <w:rFonts w:ascii="Times" w:hAnsi="Times"/>
          </w:rPr>
          <w:t>menos tiempo</w:t>
        </w:r>
        <w:r w:rsidR="00733481">
          <w:rPr>
            <w:rFonts w:ascii="Times" w:hAnsi="Times"/>
          </w:rPr>
          <w:t xml:space="preserve"> </w:t>
        </w:r>
      </w:ins>
      <w:ins w:id="255" w:author="mercyranjel" w:date="2016-01-29T15:01:00Z">
        <w:r w:rsidR="00B040A3">
          <w:rPr>
            <w:rFonts w:ascii="Times" w:hAnsi="Times"/>
          </w:rPr>
          <w:t xml:space="preserve">se </w:t>
        </w:r>
      </w:ins>
      <w:ins w:id="256" w:author="Johana Montejo Rozo" w:date="2016-01-27T11:10:00Z">
        <w:r w:rsidR="00733481">
          <w:rPr>
            <w:rFonts w:ascii="Times" w:hAnsi="Times"/>
          </w:rPr>
          <w:t>gasta</w:t>
        </w:r>
        <w:del w:id="257" w:author="mercyranjel" w:date="2016-01-29T15:01:00Z">
          <w:r w:rsidR="00733481" w:rsidDel="00B040A3">
            <w:rPr>
              <w:rFonts w:ascii="Times" w:hAnsi="Times"/>
            </w:rPr>
            <w:delText>n</w:delText>
          </w:r>
        </w:del>
        <w:r w:rsidR="00733481">
          <w:rPr>
            <w:rFonts w:ascii="Times" w:hAnsi="Times"/>
          </w:rPr>
          <w:t xml:space="preserve"> en construir la puerta</w:t>
        </w:r>
      </w:ins>
      <w:ins w:id="258" w:author="Johana Montejo Rozo" w:date="2016-01-27T11:12:00Z">
        <w:r w:rsidR="00733481">
          <w:rPr>
            <w:rFonts w:ascii="Times" w:hAnsi="Times"/>
          </w:rPr>
          <w:t>; p</w:t>
        </w:r>
      </w:ins>
      <w:ins w:id="259" w:author="Johana Montejo Rozo" w:date="2016-01-27T11:10:00Z">
        <w:r>
          <w:rPr>
            <w:rFonts w:ascii="Times" w:hAnsi="Times"/>
          </w:rPr>
          <w:t xml:space="preserve">or tanto, </w:t>
        </w:r>
      </w:ins>
      <w:ins w:id="260" w:author="Johana Montejo Rozo" w:date="2016-01-27T11:11:00Z">
        <w:r w:rsidR="00733481">
          <w:rPr>
            <w:rFonts w:ascii="Times" w:hAnsi="Times"/>
          </w:rPr>
          <w:t>las magnitudes son inversamente correlacionadas. Para que cumplan la condición de ser inversamente proporcionales</w:t>
        </w:r>
        <w:del w:id="261" w:author="mercyranjel" w:date="2016-01-29T15:01:00Z">
          <w:r w:rsidR="00733481" w:rsidDel="00B040A3">
            <w:rPr>
              <w:rFonts w:ascii="Times" w:hAnsi="Times"/>
            </w:rPr>
            <w:delText>,</w:delText>
          </w:r>
        </w:del>
        <w:r w:rsidR="00733481">
          <w:rPr>
            <w:rFonts w:ascii="Times" w:hAnsi="Times"/>
          </w:rPr>
          <w:t xml:space="preserve"> es necesario que </w:t>
        </w:r>
        <w:del w:id="262" w:author="mercyranjel" w:date="2016-01-29T15:03:00Z">
          <w:r w:rsidR="00733481" w:rsidDel="00467EE0">
            <w:rPr>
              <w:rFonts w:ascii="Times" w:hAnsi="Times"/>
            </w:rPr>
            <w:delText>cumplan</w:delText>
          </w:r>
        </w:del>
      </w:ins>
      <w:ins w:id="263" w:author="mercyranjel" w:date="2016-01-29T15:03:00Z">
        <w:r w:rsidR="00467EE0">
          <w:rPr>
            <w:rFonts w:ascii="Times" w:hAnsi="Times"/>
          </w:rPr>
          <w:t xml:space="preserve">se </w:t>
        </w:r>
      </w:ins>
      <w:ins w:id="264" w:author="mercyranjel" w:date="2016-01-29T15:04:00Z">
        <w:r w:rsidR="00467EE0">
          <w:rPr>
            <w:rFonts w:ascii="Times" w:hAnsi="Times"/>
          </w:rPr>
          <w:t>observe</w:t>
        </w:r>
      </w:ins>
      <w:ins w:id="265" w:author="Johana Montejo Rozo" w:date="2016-01-27T11:11:00Z">
        <w:r w:rsidR="00733481">
          <w:rPr>
            <w:rFonts w:ascii="Times" w:hAnsi="Times"/>
          </w:rPr>
          <w:t xml:space="preserve"> la propiedad fundamental de este tipo de magnitudes, lo cual se evidenciará en el </w:t>
        </w:r>
      </w:ins>
      <w:ins w:id="266" w:author="Johana Montejo Rozo" w:date="2016-01-27T11:16:00Z">
        <w:r w:rsidR="00733481">
          <w:rPr>
            <w:rFonts w:ascii="Times" w:hAnsi="Times"/>
          </w:rPr>
          <w:t>paso 3</w:t>
        </w:r>
      </w:ins>
      <w:ins w:id="267" w:author="Johana Montejo Rozo" w:date="2016-01-27T11:11:00Z">
        <w:r w:rsidR="00733481">
          <w:rPr>
            <w:rFonts w:ascii="Times" w:hAnsi="Times"/>
          </w:rPr>
          <w:t>.</w:t>
        </w:r>
      </w:ins>
    </w:p>
    <w:p w:rsidR="00733481" w:rsidRDefault="00733481" w:rsidP="00B82F86">
      <w:pPr>
        <w:tabs>
          <w:tab w:val="right" w:pos="8498"/>
        </w:tabs>
        <w:spacing w:after="0"/>
        <w:rPr>
          <w:ins w:id="268" w:author="Johana Montejo Rozo" w:date="2016-01-27T11:12:00Z"/>
          <w:rFonts w:ascii="Times" w:hAnsi="Times"/>
        </w:rPr>
      </w:pPr>
    </w:p>
    <w:p w:rsidR="00733481" w:rsidRPr="00733481" w:rsidRDefault="0036755D" w:rsidP="00B82F86">
      <w:pPr>
        <w:tabs>
          <w:tab w:val="right" w:pos="8498"/>
        </w:tabs>
        <w:spacing w:after="0"/>
        <w:rPr>
          <w:ins w:id="269" w:author="Johana Montejo Rozo" w:date="2016-01-27T11:09:00Z"/>
          <w:rFonts w:ascii="Times" w:hAnsi="Times"/>
          <w:b/>
        </w:rPr>
      </w:pPr>
      <w:ins w:id="270" w:author="Johana Montejo Rozo" w:date="2016-01-27T11:12:00Z">
        <w:r w:rsidRPr="0036755D">
          <w:rPr>
            <w:rFonts w:ascii="Times" w:hAnsi="Times"/>
            <w:b/>
            <w:rPrChange w:id="271" w:author="Johana Montejo Rozo" w:date="2016-01-27T11:12:00Z">
              <w:rPr>
                <w:rFonts w:ascii="Times" w:hAnsi="Times"/>
              </w:rPr>
            </w:rPrChange>
          </w:rPr>
          <w:t>Paso 2</w:t>
        </w:r>
        <w:del w:id="272" w:author="mercyranjel" w:date="2016-01-29T15:04:00Z">
          <w:r w:rsidRPr="0036755D" w:rsidDel="00467EE0">
            <w:rPr>
              <w:rFonts w:ascii="Times" w:hAnsi="Times"/>
              <w:b/>
              <w:rPrChange w:id="273" w:author="Johana Montejo Rozo" w:date="2016-01-27T11:12:00Z">
                <w:rPr>
                  <w:rFonts w:ascii="Times" w:hAnsi="Times"/>
                </w:rPr>
              </w:rPrChange>
            </w:rPr>
            <w:delText>:</w:delText>
          </w:r>
        </w:del>
      </w:ins>
      <w:ins w:id="274" w:author="mercyranjel" w:date="2016-01-29T15:01:00Z">
        <w:r w:rsidR="00B040A3">
          <w:rPr>
            <w:rFonts w:ascii="Times" w:hAnsi="Times"/>
            <w:b/>
          </w:rPr>
          <w:t xml:space="preserve"> </w:t>
        </w:r>
      </w:ins>
    </w:p>
    <w:p w:rsidR="00B82F86" w:rsidRDefault="00B82F86" w:rsidP="00B82F86">
      <w:pPr>
        <w:tabs>
          <w:tab w:val="right" w:pos="8498"/>
        </w:tabs>
        <w:spacing w:after="0"/>
        <w:rPr>
          <w:rFonts w:ascii="Times" w:hAnsi="Times"/>
        </w:rPr>
      </w:pPr>
      <w:r w:rsidRPr="000F095C">
        <w:rPr>
          <w:rFonts w:ascii="Times" w:hAnsi="Times"/>
          <w:b/>
        </w:rPr>
        <w:t>Organizar la información del problema en una tabla</w:t>
      </w:r>
      <w:r>
        <w:rPr>
          <w:rFonts w:ascii="Times" w:hAnsi="Times"/>
        </w:rPr>
        <w:t xml:space="preserve"> </w:t>
      </w:r>
      <w:del w:id="275" w:author="mercyranjel" w:date="2016-01-29T15:04:00Z">
        <w:r w:rsidDel="00467EE0">
          <w:rPr>
            <w:rFonts w:ascii="Times" w:hAnsi="Times"/>
          </w:rPr>
          <w:delText xml:space="preserve">donde </w:delText>
        </w:r>
      </w:del>
      <w:ins w:id="276" w:author="mercyranjel" w:date="2016-01-29T15:04:00Z">
        <w:r w:rsidR="00467EE0">
          <w:rPr>
            <w:rFonts w:ascii="Times" w:hAnsi="Times"/>
          </w:rPr>
          <w:t>cuyas</w:t>
        </w:r>
      </w:ins>
      <w:del w:id="277" w:author="mercyranjel" w:date="2016-01-29T15:04:00Z">
        <w:r w:rsidDel="00467EE0">
          <w:rPr>
            <w:rFonts w:ascii="Times" w:hAnsi="Times"/>
          </w:rPr>
          <w:delText>las</w:delText>
        </w:r>
      </w:del>
      <w:r>
        <w:rPr>
          <w:rFonts w:ascii="Times" w:hAnsi="Times"/>
        </w:rPr>
        <w:t xml:space="preserve"> columnas est</w:t>
      </w:r>
      <w:del w:id="278" w:author="mercyranjel" w:date="2016-01-29T15:04:00Z">
        <w:r w:rsidDel="00467EE0">
          <w:rPr>
            <w:rFonts w:ascii="Times" w:hAnsi="Times"/>
          </w:rPr>
          <w:delText>á</w:delText>
        </w:r>
      </w:del>
      <w:ins w:id="279" w:author="mercyranjel" w:date="2016-01-29T15:04:00Z">
        <w:r w:rsidR="00467EE0">
          <w:rPr>
            <w:rFonts w:ascii="Times" w:hAnsi="Times"/>
          </w:rPr>
          <w:t>é</w:t>
        </w:r>
      </w:ins>
      <w:r>
        <w:rPr>
          <w:rFonts w:ascii="Times" w:hAnsi="Times"/>
        </w:rPr>
        <w:t>n formadas por las magnitudes con sus valores</w:t>
      </w:r>
      <w:del w:id="280" w:author="mercyranjel" w:date="2016-01-29T15:05:00Z">
        <w:r w:rsidDel="00467EE0">
          <w:rPr>
            <w:rFonts w:ascii="Times" w:hAnsi="Times"/>
          </w:rPr>
          <w:delText>,</w:delText>
        </w:r>
      </w:del>
      <w:ins w:id="281" w:author="mercyranjel" w:date="2016-01-29T15:05:00Z">
        <w:r w:rsidR="00467EE0">
          <w:rPr>
            <w:rFonts w:ascii="Times" w:hAnsi="Times"/>
          </w:rPr>
          <w:t>;</w:t>
        </w:r>
      </w:ins>
      <w:r>
        <w:rPr>
          <w:rFonts w:ascii="Times" w:hAnsi="Times"/>
        </w:rPr>
        <w:t xml:space="preserve"> para representar el valor desconocido se usa una variable que puede ser </w:t>
      </w:r>
      <w:r w:rsidRPr="004F5F05">
        <w:rPr>
          <w:rFonts w:ascii="Times" w:hAnsi="Times"/>
          <w:i/>
        </w:rPr>
        <w:t>x</w:t>
      </w:r>
      <w:del w:id="282" w:author="mercyranjel" w:date="2016-01-29T15:05:00Z">
        <w:r w:rsidDel="00467EE0">
          <w:rPr>
            <w:rFonts w:ascii="Times" w:hAnsi="Times"/>
            <w:i/>
          </w:rPr>
          <w:delText>,</w:delText>
        </w:r>
      </w:del>
      <w:r>
        <w:rPr>
          <w:rFonts w:ascii="Times" w:hAnsi="Times"/>
        </w:rPr>
        <w:t xml:space="preserve"> o cualquier otra letra.</w:t>
      </w:r>
    </w:p>
    <w:p w:rsidR="00B82F86" w:rsidRDefault="00B82F86" w:rsidP="00B82F86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77"/>
        <w:gridCol w:w="1366"/>
        <w:gridCol w:w="30"/>
      </w:tblGrid>
      <w:tr w:rsidR="00B82F86" w:rsidTr="00B82F86">
        <w:trPr>
          <w:gridAfter w:val="1"/>
          <w:wAfter w:w="30" w:type="dxa"/>
          <w:trHeight w:val="481"/>
          <w:jc w:val="center"/>
        </w:trPr>
        <w:tc>
          <w:tcPr>
            <w:tcW w:w="1077" w:type="dxa"/>
          </w:tcPr>
          <w:p w:rsidR="00B82F86" w:rsidRDefault="00B82F86" w:rsidP="00B82F86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Horas de trabajo</w:t>
            </w:r>
          </w:p>
        </w:tc>
        <w:tc>
          <w:tcPr>
            <w:tcW w:w="1366" w:type="dxa"/>
          </w:tcPr>
          <w:p w:rsidR="00B82F86" w:rsidRDefault="00B82F86" w:rsidP="00B82F86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Número de obreros</w:t>
            </w:r>
          </w:p>
        </w:tc>
      </w:tr>
      <w:tr w:rsidR="00B82F86" w:rsidTr="00B82F86">
        <w:trPr>
          <w:trHeight w:val="240"/>
          <w:jc w:val="center"/>
        </w:trPr>
        <w:tc>
          <w:tcPr>
            <w:tcW w:w="1077" w:type="dxa"/>
          </w:tcPr>
          <w:p w:rsidR="00B82F86" w:rsidRDefault="00B82F86" w:rsidP="0009526B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72</w:t>
            </w:r>
            <w:del w:id="283" w:author="Johana Montejo Rozo" w:date="2016-01-27T11:08:00Z">
              <w:r w:rsidDel="00742029">
                <w:rPr>
                  <w:rFonts w:ascii="Times" w:hAnsi="Times"/>
                </w:rPr>
                <w:delText xml:space="preserve"> h</w:delText>
              </w:r>
            </w:del>
          </w:p>
        </w:tc>
        <w:tc>
          <w:tcPr>
            <w:tcW w:w="1396" w:type="dxa"/>
            <w:gridSpan w:val="2"/>
          </w:tcPr>
          <w:p w:rsidR="00B82F86" w:rsidRDefault="00B82F86" w:rsidP="0009526B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</w:tr>
      <w:tr w:rsidR="00B82F86" w:rsidTr="00B82F86">
        <w:trPr>
          <w:trHeight w:val="240"/>
          <w:jc w:val="center"/>
        </w:trPr>
        <w:tc>
          <w:tcPr>
            <w:tcW w:w="1077" w:type="dxa"/>
          </w:tcPr>
          <w:p w:rsidR="00B82F86" w:rsidRPr="00B82F86" w:rsidRDefault="00B82F86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 w:rsidRPr="00B82F86">
              <w:rPr>
                <w:rFonts w:ascii="Times" w:hAnsi="Times"/>
              </w:rPr>
              <w:t>24</w:t>
            </w:r>
            <w:r>
              <w:rPr>
                <w:rFonts w:ascii="Times" w:hAnsi="Times"/>
              </w:rPr>
              <w:t xml:space="preserve"> </w:t>
            </w:r>
            <w:del w:id="284" w:author="Johana Montejo Rozo" w:date="2016-01-27T11:08:00Z">
              <w:r w:rsidRPr="00B82F86" w:rsidDel="00742029">
                <w:rPr>
                  <w:rFonts w:ascii="Times" w:hAnsi="Times"/>
                </w:rPr>
                <w:delText>h</w:delText>
              </w:r>
            </w:del>
          </w:p>
        </w:tc>
        <w:tc>
          <w:tcPr>
            <w:tcW w:w="1396" w:type="dxa"/>
            <w:gridSpan w:val="2"/>
          </w:tcPr>
          <w:p w:rsidR="00B82F86" w:rsidRPr="00B82F86" w:rsidRDefault="00B82F86" w:rsidP="0009526B">
            <w:pPr>
              <w:tabs>
                <w:tab w:val="right" w:pos="8498"/>
              </w:tabs>
              <w:jc w:val="center"/>
              <w:rPr>
                <w:rFonts w:ascii="Times" w:hAnsi="Times"/>
                <w:i/>
              </w:rPr>
            </w:pPr>
            <w:r w:rsidRPr="00B82F86">
              <w:rPr>
                <w:rFonts w:ascii="Times" w:hAnsi="Times"/>
                <w:i/>
              </w:rPr>
              <w:t>x</w:t>
            </w:r>
          </w:p>
        </w:tc>
      </w:tr>
    </w:tbl>
    <w:p w:rsidR="00561379" w:rsidRDefault="00561379" w:rsidP="000C3BAF">
      <w:pPr>
        <w:rPr>
          <w:rFonts w:ascii="Times New Roman" w:hAnsi="Times New Roman" w:cs="Times New Roman"/>
          <w:color w:val="000000"/>
          <w:lang w:val="es-CO"/>
        </w:rPr>
      </w:pPr>
    </w:p>
    <w:p w:rsidR="00F25EE9" w:rsidRDefault="00F25EE9" w:rsidP="00F25EE9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  <w:r w:rsidRPr="000F095C">
        <w:rPr>
          <w:rFonts w:ascii="Times New Roman" w:hAnsi="Times New Roman" w:cs="Times New Roman"/>
          <w:b/>
          <w:color w:val="000000"/>
          <w:lang w:val="es-CO"/>
        </w:rPr>
        <w:t xml:space="preserve">Paso </w:t>
      </w:r>
      <w:ins w:id="285" w:author="Johana Montejo Rozo" w:date="2016-01-27T11:16:00Z">
        <w:r w:rsidR="00733481">
          <w:rPr>
            <w:rFonts w:ascii="Times New Roman" w:hAnsi="Times New Roman" w:cs="Times New Roman"/>
            <w:b/>
            <w:color w:val="000000"/>
            <w:lang w:val="es-CO"/>
          </w:rPr>
          <w:t>3</w:t>
        </w:r>
      </w:ins>
      <w:del w:id="286" w:author="mercyranjel" w:date="2016-01-29T15:06:00Z">
        <w:r w:rsidRPr="000F095C" w:rsidDel="00467EE0">
          <w:rPr>
            <w:rFonts w:ascii="Times New Roman" w:hAnsi="Times New Roman" w:cs="Times New Roman"/>
            <w:b/>
            <w:color w:val="000000"/>
            <w:lang w:val="es-CO"/>
          </w:rPr>
          <w:delText>2:</w:delText>
        </w:r>
      </w:del>
    </w:p>
    <w:p w:rsidR="00E8486F" w:rsidRDefault="00E8486F" w:rsidP="00733481">
      <w:pPr>
        <w:pStyle w:val="Prrafodelista"/>
        <w:spacing w:after="0"/>
        <w:ind w:left="0"/>
        <w:jc w:val="both"/>
        <w:rPr>
          <w:rFonts w:ascii="Times New Roman" w:hAnsi="Times New Roman" w:cs="Times New Roman"/>
          <w:i/>
          <w:color w:val="000000"/>
          <w:lang w:val="es-CO"/>
        </w:rPr>
      </w:pPr>
      <w:r w:rsidRPr="00E8486F">
        <w:rPr>
          <w:rFonts w:ascii="Times New Roman" w:hAnsi="Times New Roman" w:cs="Times New Roman"/>
          <w:b/>
          <w:color w:val="000000"/>
          <w:lang w:val="es-CO"/>
        </w:rPr>
        <w:t>Aplicar la propiedad de las magnitudes inversamente proporcionales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 (</w:t>
      </w:r>
      <w:r w:rsidRPr="00E8486F">
        <w:rPr>
          <w:rFonts w:ascii="Times New Roman" w:hAnsi="Times New Roman" w:cs="Times New Roman"/>
          <w:color w:val="000000"/>
        </w:rPr>
        <w:t xml:space="preserve">la multiplicación de los valores correspondientes de dos magnitudes inversamente proporcionales </w:t>
      </w:r>
      <w:r>
        <w:rPr>
          <w:rFonts w:ascii="Times New Roman" w:hAnsi="Times New Roman" w:cs="Times New Roman"/>
          <w:color w:val="000000"/>
        </w:rPr>
        <w:t xml:space="preserve">es constante) para escribir una igualdad. </w:t>
      </w:r>
      <w:r>
        <w:rPr>
          <w:rFonts w:ascii="Times New Roman" w:hAnsi="Times New Roman" w:cs="Times New Roman"/>
          <w:color w:val="000000"/>
          <w:lang w:val="es-CO"/>
        </w:rPr>
        <w:t xml:space="preserve">Se obtiene una ecuación de la forma </w:t>
      </w:r>
      <w:r w:rsidRPr="003B52B1">
        <w:rPr>
          <w:rFonts w:ascii="Times New Roman" w:hAnsi="Times New Roman" w:cs="Times New Roman"/>
          <w:i/>
          <w:color w:val="000000"/>
          <w:lang w:val="es-CO"/>
        </w:rPr>
        <w:t>ax</w:t>
      </w:r>
      <w:ins w:id="287" w:author="Johana Montejo Rozo" w:date="2016-01-27T11:08:00Z">
        <w:r w:rsidR="00742029">
          <w:rPr>
            <w:rFonts w:ascii="Times New Roman" w:hAnsi="Times New Roman" w:cs="Times New Roman"/>
            <w:i/>
            <w:color w:val="000000"/>
            <w:lang w:val="es-CO"/>
          </w:rPr>
          <w:t xml:space="preserve"> </w:t>
        </w:r>
      </w:ins>
      <w:r w:rsidRPr="003B52B1">
        <w:rPr>
          <w:rFonts w:ascii="Times New Roman" w:hAnsi="Times New Roman" w:cs="Times New Roman"/>
          <w:i/>
          <w:color w:val="000000"/>
          <w:lang w:val="es-CO"/>
        </w:rPr>
        <w:t>=</w:t>
      </w:r>
      <w:ins w:id="288" w:author="Johana Montejo Rozo" w:date="2016-01-27T11:08:00Z">
        <w:r w:rsidR="00742029">
          <w:rPr>
            <w:rFonts w:ascii="Times New Roman" w:hAnsi="Times New Roman" w:cs="Times New Roman"/>
            <w:i/>
            <w:color w:val="000000"/>
            <w:lang w:val="es-CO"/>
          </w:rPr>
          <w:t xml:space="preserve"> </w:t>
        </w:r>
      </w:ins>
      <w:r w:rsidRPr="003B52B1">
        <w:rPr>
          <w:rFonts w:ascii="Times New Roman" w:hAnsi="Times New Roman" w:cs="Times New Roman"/>
          <w:i/>
          <w:color w:val="000000"/>
          <w:lang w:val="es-CO"/>
        </w:rPr>
        <w:t>c</w:t>
      </w:r>
      <w:r>
        <w:rPr>
          <w:rFonts w:ascii="Times New Roman" w:hAnsi="Times New Roman" w:cs="Times New Roman"/>
          <w:i/>
          <w:color w:val="000000"/>
          <w:lang w:val="es-CO"/>
        </w:rPr>
        <w:t>.</w:t>
      </w:r>
    </w:p>
    <w:p w:rsidR="00E8486F" w:rsidRDefault="00587E6D" w:rsidP="00587E6D">
      <w:pPr>
        <w:spacing w:after="0"/>
        <w:jc w:val="center"/>
        <w:rPr>
          <w:rFonts w:ascii="Times New Roman" w:hAnsi="Times New Roman" w:cs="Times New Roman"/>
          <w:i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72</w:t>
      </w:r>
      <w:ins w:id="289" w:author="Johana Montejo Rozo" w:date="2016-01-27T11:08:00Z">
        <w:r w:rsidR="00742029">
          <w:rPr>
            <w:rFonts w:ascii="Times New Roman" w:hAnsi="Times New Roman" w:cs="Times New Roman"/>
            <w:color w:val="000000"/>
            <w:lang w:val="es-CO"/>
          </w:rPr>
          <w:t xml:space="preserve"> </w:t>
        </w:r>
        <w:r w:rsidR="00742029">
          <w:rPr>
            <w:rFonts w:ascii="Cambria Math" w:hAnsi="Cambria Math" w:cs="Times New Roman"/>
            <w:color w:val="000000"/>
            <w:lang w:val="es-CO"/>
          </w:rPr>
          <w:t>⨉</w:t>
        </w:r>
        <w:r w:rsidR="00742029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del w:id="290" w:author="Johana Montejo Rozo" w:date="2016-01-27T11:08:00Z">
        <w:r w:rsidDel="00742029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  <w:r>
        <w:rPr>
          <w:rFonts w:ascii="Times New Roman" w:hAnsi="Times New Roman" w:cs="Times New Roman"/>
          <w:color w:val="000000"/>
          <w:lang w:val="es-CO"/>
        </w:rPr>
        <w:t>2 = 24.</w:t>
      </w:r>
      <w:ins w:id="291" w:author="mercyranjel" w:date="2016-01-29T15:07:00Z">
        <w:r w:rsidR="00467EE0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r w:rsidRPr="00587E6D">
        <w:rPr>
          <w:rFonts w:ascii="Times New Roman" w:hAnsi="Times New Roman" w:cs="Times New Roman"/>
          <w:i/>
          <w:color w:val="000000"/>
          <w:lang w:val="es-CO"/>
        </w:rPr>
        <w:t>x</w:t>
      </w:r>
    </w:p>
    <w:p w:rsidR="00F1195C" w:rsidRPr="00F1195C" w:rsidRDefault="00F1195C" w:rsidP="00587E6D">
      <w:pPr>
        <w:spacing w:after="0"/>
        <w:jc w:val="center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144 = 24.</w:t>
      </w:r>
      <w:ins w:id="292" w:author="mercyranjel" w:date="2016-01-29T15:07:00Z">
        <w:r w:rsidR="00467EE0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r w:rsidRPr="00587E6D">
        <w:rPr>
          <w:rFonts w:ascii="Times New Roman" w:hAnsi="Times New Roman" w:cs="Times New Roman"/>
          <w:i/>
          <w:color w:val="000000"/>
          <w:lang w:val="es-CO"/>
        </w:rPr>
        <w:t>x</w:t>
      </w:r>
    </w:p>
    <w:p w:rsidR="00587E6D" w:rsidRDefault="00587E6D" w:rsidP="00587E6D">
      <w:pPr>
        <w:spacing w:after="0"/>
        <w:jc w:val="center"/>
        <w:rPr>
          <w:rFonts w:ascii="Times New Roman" w:hAnsi="Times New Roman" w:cs="Times New Roman"/>
          <w:i/>
          <w:color w:val="000000"/>
          <w:lang w:val="es-CO"/>
        </w:rPr>
      </w:pPr>
    </w:p>
    <w:p w:rsidR="00587E6D" w:rsidRPr="000F095C" w:rsidRDefault="00587E6D" w:rsidP="00733481">
      <w:pPr>
        <w:pStyle w:val="Prrafodelista"/>
        <w:spacing w:after="0"/>
        <w:ind w:left="0"/>
        <w:jc w:val="both"/>
        <w:rPr>
          <w:rFonts w:ascii="Times New Roman" w:hAnsi="Times New Roman" w:cs="Times New Roman"/>
          <w:b/>
          <w:color w:val="000000"/>
          <w:lang w:val="es-CO"/>
        </w:rPr>
      </w:pPr>
      <w:r w:rsidRPr="000F095C">
        <w:rPr>
          <w:rFonts w:ascii="Times New Roman" w:hAnsi="Times New Roman" w:cs="Times New Roman"/>
          <w:b/>
          <w:color w:val="000000"/>
          <w:lang w:val="es-CO"/>
        </w:rPr>
        <w:t xml:space="preserve">Paso </w:t>
      </w:r>
      <w:ins w:id="293" w:author="Johana Montejo Rozo" w:date="2016-01-27T11:16:00Z">
        <w:r w:rsidR="00733481">
          <w:rPr>
            <w:rFonts w:ascii="Times New Roman" w:hAnsi="Times New Roman" w:cs="Times New Roman"/>
            <w:b/>
            <w:color w:val="000000"/>
            <w:lang w:val="es-CO"/>
          </w:rPr>
          <w:t>4</w:t>
        </w:r>
      </w:ins>
      <w:del w:id="294" w:author="Johana Montejo Rozo" w:date="2016-01-27T11:16:00Z">
        <w:r w:rsidDel="00733481">
          <w:rPr>
            <w:rFonts w:ascii="Times New Roman" w:hAnsi="Times New Roman" w:cs="Times New Roman"/>
            <w:b/>
            <w:color w:val="000000"/>
            <w:lang w:val="es-CO"/>
          </w:rPr>
          <w:delText>3</w:delText>
        </w:r>
      </w:del>
      <w:r w:rsidRPr="000F095C">
        <w:rPr>
          <w:rFonts w:ascii="Times New Roman" w:hAnsi="Times New Roman" w:cs="Times New Roman"/>
          <w:b/>
          <w:color w:val="000000"/>
          <w:lang w:val="es-CO"/>
        </w:rPr>
        <w:t>:</w:t>
      </w:r>
    </w:p>
    <w:p w:rsidR="00587E6D" w:rsidRDefault="00587E6D" w:rsidP="00733481">
      <w:pPr>
        <w:pStyle w:val="Prrafodelista"/>
        <w:spacing w:after="0"/>
        <w:ind w:left="0"/>
        <w:jc w:val="both"/>
        <w:rPr>
          <w:rFonts w:ascii="Times New Roman" w:hAnsi="Times New Roman" w:cs="Times New Roman"/>
          <w:color w:val="000000"/>
          <w:lang w:val="es-CO"/>
        </w:rPr>
      </w:pPr>
      <w:r w:rsidRPr="000F095C">
        <w:rPr>
          <w:rFonts w:ascii="Times New Roman" w:hAnsi="Times New Roman" w:cs="Times New Roman"/>
          <w:b/>
          <w:color w:val="000000"/>
          <w:lang w:val="es-CO"/>
        </w:rPr>
        <w:t>Resolver la ecuación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:rsidR="00F1195C" w:rsidRPr="00F1195C" w:rsidRDefault="00F1195C" w:rsidP="00F1195C">
      <w:pPr>
        <w:spacing w:after="0"/>
        <w:jc w:val="center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144 </w:t>
      </w:r>
      <w:r w:rsidRPr="00671DBB">
        <w:rPr>
          <w:rFonts w:ascii="Times New Roman" w:hAnsi="Times New Roman" w:cs="Times New Roman"/>
          <w:color w:val="000000"/>
        </w:rPr>
        <w:t>÷</w:t>
      </w:r>
      <w:r>
        <w:rPr>
          <w:rFonts w:ascii="Times New Roman" w:hAnsi="Times New Roman" w:cs="Times New Roman"/>
          <w:color w:val="000000"/>
        </w:rPr>
        <w:t xml:space="preserve"> 24</w:t>
      </w:r>
      <w:ins w:id="295" w:author="Johana Montejo Rozo" w:date="2016-01-27T11:08:00Z">
        <w:r w:rsidR="00742029">
          <w:rPr>
            <w:rFonts w:ascii="Times New Roman" w:hAnsi="Times New Roman" w:cs="Times New Roman"/>
            <w:color w:val="000000"/>
          </w:rPr>
          <w:t xml:space="preserve"> 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= </w:t>
      </w:r>
      <w:r w:rsidRPr="00587E6D">
        <w:rPr>
          <w:rFonts w:ascii="Times New Roman" w:hAnsi="Times New Roman" w:cs="Times New Roman"/>
          <w:i/>
          <w:color w:val="000000"/>
          <w:lang w:val="es-CO"/>
        </w:rPr>
        <w:t>x</w:t>
      </w:r>
    </w:p>
    <w:p w:rsidR="00F1195C" w:rsidRPr="00F1195C" w:rsidRDefault="00F1195C" w:rsidP="00F1195C">
      <w:pPr>
        <w:spacing w:after="0"/>
        <w:jc w:val="center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6 = </w:t>
      </w:r>
      <w:r w:rsidRPr="00587E6D">
        <w:rPr>
          <w:rFonts w:ascii="Times New Roman" w:hAnsi="Times New Roman" w:cs="Times New Roman"/>
          <w:i/>
          <w:color w:val="000000"/>
          <w:lang w:val="es-CO"/>
        </w:rPr>
        <w:t>x</w:t>
      </w:r>
    </w:p>
    <w:p w:rsidR="00587E6D" w:rsidRPr="00587E6D" w:rsidDel="00742192" w:rsidRDefault="00587E6D" w:rsidP="00F1195C">
      <w:pPr>
        <w:spacing w:after="0"/>
        <w:jc w:val="center"/>
        <w:rPr>
          <w:del w:id="296" w:author="Johana Montejo Rozo" w:date="2016-02-03T10:55:00Z"/>
          <w:rFonts w:ascii="Times New Roman" w:hAnsi="Times New Roman" w:cs="Times New Roman"/>
          <w:color w:val="000000"/>
          <w:lang w:val="es-CO"/>
        </w:rPr>
      </w:pPr>
    </w:p>
    <w:p w:rsidR="001C3C2C" w:rsidRPr="00E8486F" w:rsidDel="00742192" w:rsidRDefault="001C3C2C" w:rsidP="005F3E77">
      <w:pPr>
        <w:spacing w:after="0"/>
        <w:rPr>
          <w:del w:id="297" w:author="Johana Montejo Rozo" w:date="2016-02-03T10:55:00Z"/>
          <w:rFonts w:ascii="Times New Roman" w:hAnsi="Times New Roman" w:cs="Times New Roman"/>
          <w:b/>
          <w:color w:val="000000"/>
          <w:lang w:val="es-CO"/>
        </w:rPr>
      </w:pPr>
    </w:p>
    <w:p w:rsidR="00F1195C" w:rsidRPr="00D30570" w:rsidRDefault="00F1195C" w:rsidP="00F1195C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:rsidR="00F1195C" w:rsidRPr="000F095C" w:rsidRDefault="00F1195C" w:rsidP="00733481">
      <w:pPr>
        <w:pStyle w:val="Prrafodelista"/>
        <w:spacing w:after="0"/>
        <w:ind w:left="0"/>
        <w:jc w:val="both"/>
        <w:rPr>
          <w:rFonts w:ascii="Times New Roman" w:hAnsi="Times New Roman" w:cs="Times New Roman"/>
          <w:b/>
          <w:color w:val="000000"/>
          <w:lang w:val="es-CO"/>
        </w:rPr>
      </w:pPr>
      <w:r w:rsidRPr="000F095C">
        <w:rPr>
          <w:rFonts w:ascii="Times New Roman" w:hAnsi="Times New Roman" w:cs="Times New Roman"/>
          <w:b/>
          <w:color w:val="000000"/>
          <w:lang w:val="es-CO"/>
        </w:rPr>
        <w:t xml:space="preserve">Paso </w:t>
      </w:r>
      <w:ins w:id="298" w:author="mercyranjel" w:date="2016-01-29T15:07:00Z">
        <w:r w:rsidR="00467EE0">
          <w:rPr>
            <w:rFonts w:ascii="Times New Roman" w:hAnsi="Times New Roman" w:cs="Times New Roman"/>
            <w:b/>
            <w:color w:val="000000"/>
            <w:lang w:val="es-CO"/>
          </w:rPr>
          <w:t>5</w:t>
        </w:r>
      </w:ins>
      <w:del w:id="299" w:author="mercyranjel" w:date="2016-01-29T15:07:00Z">
        <w:r w:rsidDel="00467EE0">
          <w:rPr>
            <w:rFonts w:ascii="Times New Roman" w:hAnsi="Times New Roman" w:cs="Times New Roman"/>
            <w:b/>
            <w:color w:val="000000"/>
            <w:lang w:val="es-CO"/>
          </w:rPr>
          <w:delText>4</w:delText>
        </w:r>
        <w:r w:rsidRPr="000F095C" w:rsidDel="00467EE0">
          <w:rPr>
            <w:rFonts w:ascii="Times New Roman" w:hAnsi="Times New Roman" w:cs="Times New Roman"/>
            <w:b/>
            <w:color w:val="000000"/>
            <w:lang w:val="es-CO"/>
          </w:rPr>
          <w:delText>:</w:delText>
        </w:r>
      </w:del>
    </w:p>
    <w:p w:rsidR="00F1195C" w:rsidRDefault="00F1195C" w:rsidP="00733481">
      <w:pPr>
        <w:pStyle w:val="Prrafodelista"/>
        <w:spacing w:after="0"/>
        <w:ind w:left="0"/>
        <w:jc w:val="both"/>
        <w:rPr>
          <w:rFonts w:ascii="Times New Roman" w:hAnsi="Times New Roman" w:cs="Times New Roman"/>
          <w:color w:val="000000"/>
          <w:lang w:val="es-CO"/>
        </w:rPr>
      </w:pPr>
      <w:r w:rsidRPr="000F095C">
        <w:rPr>
          <w:rFonts w:ascii="Times New Roman" w:hAnsi="Times New Roman" w:cs="Times New Roman"/>
          <w:b/>
          <w:color w:val="000000"/>
          <w:lang w:val="es-CO"/>
        </w:rPr>
        <w:t>Responder la pregunta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:rsidR="00DC3689" w:rsidDel="00733481" w:rsidRDefault="00DC3689" w:rsidP="00F1195C">
      <w:pPr>
        <w:pStyle w:val="Prrafodelista"/>
        <w:spacing w:after="0"/>
        <w:jc w:val="both"/>
        <w:rPr>
          <w:del w:id="300" w:author="Johana Montejo Rozo" w:date="2016-01-27T11:17:00Z"/>
          <w:rFonts w:ascii="Times New Roman" w:hAnsi="Times New Roman" w:cs="Times New Roman"/>
          <w:color w:val="000000"/>
          <w:lang w:val="es-CO"/>
        </w:rPr>
      </w:pPr>
    </w:p>
    <w:p w:rsidR="00DC3689" w:rsidRPr="00DC3689" w:rsidRDefault="00DC3689" w:rsidP="00733481">
      <w:pPr>
        <w:pStyle w:val="Prrafodelista"/>
        <w:spacing w:after="0"/>
        <w:ind w:left="0"/>
        <w:jc w:val="both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Se necesitan 6 obreros</w:t>
      </w:r>
      <w:ins w:id="301" w:author="mercyranjel" w:date="2016-01-29T15:08:00Z">
        <w:r w:rsidR="00467EE0">
          <w:rPr>
            <w:rFonts w:ascii="Times New Roman" w:hAnsi="Times New Roman" w:cs="Times New Roman"/>
            <w:color w:val="000000"/>
            <w:lang w:val="es-CO"/>
          </w:rPr>
          <w:t xml:space="preserve"> para entregar la puerta en 24 horas</w:t>
        </w:r>
      </w:ins>
      <w:r>
        <w:rPr>
          <w:rFonts w:ascii="Times New Roman" w:hAnsi="Times New Roman" w:cs="Times New Roman"/>
          <w:color w:val="000000"/>
          <w:lang w:val="es-CO"/>
        </w:rPr>
        <w:t>.</w:t>
      </w:r>
    </w:p>
    <w:p w:rsidR="006E01C4" w:rsidRDefault="006E01C4" w:rsidP="005F3E77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376680" w:rsidRPr="005D1738" w:rsidTr="0009526B">
        <w:tc>
          <w:tcPr>
            <w:tcW w:w="8978" w:type="dxa"/>
            <w:gridSpan w:val="2"/>
            <w:shd w:val="clear" w:color="auto" w:fill="000000" w:themeFill="text1"/>
          </w:tcPr>
          <w:p w:rsidR="00376680" w:rsidRPr="005D1738" w:rsidRDefault="00376680" w:rsidP="000952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376680" w:rsidRPr="00726376" w:rsidTr="0009526B">
        <w:tc>
          <w:tcPr>
            <w:tcW w:w="2518" w:type="dxa"/>
          </w:tcPr>
          <w:p w:rsidR="00376680" w:rsidRPr="00726376" w:rsidRDefault="00376680" w:rsidP="0009526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376680" w:rsidRPr="00885AD1" w:rsidRDefault="00376680" w:rsidP="00376680">
            <w:pPr>
              <w:rPr>
                <w:rFonts w:ascii="Times" w:hAnsi="Times"/>
                <w:b/>
                <w:sz w:val="18"/>
                <w:szCs w:val="18"/>
              </w:rPr>
            </w:pPr>
            <w:r w:rsidRPr="00742192">
              <w:rPr>
                <w:rFonts w:ascii="Times" w:hAnsi="Times"/>
                <w:sz w:val="18"/>
                <w:szCs w:val="18"/>
                <w:rPrChange w:id="302" w:author="Johana Montejo Rozo" w:date="2016-02-03T10:5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La</w:t>
            </w:r>
            <w:r>
              <w:rPr>
                <w:rFonts w:ascii="Times" w:hAnsi="Times"/>
                <w:b/>
                <w:sz w:val="18"/>
                <w:szCs w:val="18"/>
              </w:rPr>
              <w:t xml:space="preserve"> regla de tres simple inversa </w:t>
            </w:r>
            <w:r w:rsidRPr="00742192">
              <w:rPr>
                <w:rFonts w:ascii="Times" w:hAnsi="Times"/>
                <w:sz w:val="18"/>
                <w:szCs w:val="18"/>
                <w:rPrChange w:id="303" w:author="Johana Montejo Rozo" w:date="2016-02-03T10:5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es un método para resolver problemas en los que intervienen dos magnitudes inversamente proporcionales y se conocen dos valores de una de las magnitudes y un solo valor de la otra magnitud</w:t>
            </w:r>
            <w:r w:rsidRPr="00742192">
              <w:rPr>
                <w:rFonts w:ascii="Times" w:hAnsi="Times"/>
                <w:sz w:val="18"/>
                <w:szCs w:val="18"/>
                <w:lang w:val="es-ES_tradnl"/>
                <w:rPrChange w:id="304" w:author="Johana Montejo Rozo" w:date="2016-02-03T10:55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>.</w:t>
            </w:r>
          </w:p>
        </w:tc>
      </w:tr>
    </w:tbl>
    <w:p w:rsidR="00561379" w:rsidRPr="00376680" w:rsidRDefault="00561379" w:rsidP="005F3E77">
      <w:pPr>
        <w:spacing w:after="0"/>
        <w:rPr>
          <w:rFonts w:ascii="Times New Roman" w:hAnsi="Times New Roman" w:cs="Times New Roman"/>
          <w:color w:val="000000"/>
        </w:rPr>
      </w:pPr>
    </w:p>
    <w:p w:rsidR="009120A8" w:rsidRPr="00F53DD4" w:rsidRDefault="000416DA" w:rsidP="00F53DD4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En la web [</w:t>
      </w:r>
      <w:hyperlink r:id="rId10" w:history="1">
        <w:r w:rsidRPr="000416DA">
          <w:rPr>
            <w:rStyle w:val="Hipervnculo"/>
            <w:rFonts w:ascii="Times New Roman" w:hAnsi="Times New Roman" w:cs="Times New Roman"/>
            <w:lang w:val="es-CO"/>
          </w:rPr>
          <w:t>VER</w:t>
        </w:r>
      </w:hyperlink>
      <w:r>
        <w:rPr>
          <w:rFonts w:ascii="Times New Roman" w:hAnsi="Times New Roman" w:cs="Times New Roman"/>
          <w:color w:val="000000"/>
          <w:lang w:val="es-CO"/>
        </w:rPr>
        <w:t xml:space="preserve">] puedes leer otra </w:t>
      </w:r>
      <w:r w:rsidR="007A335A">
        <w:rPr>
          <w:rFonts w:ascii="Times New Roman" w:hAnsi="Times New Roman" w:cs="Times New Roman"/>
          <w:color w:val="000000"/>
          <w:lang w:val="es-CO"/>
        </w:rPr>
        <w:t>forma de presentar la regla de tres simple</w:t>
      </w:r>
      <w:ins w:id="305" w:author="mercyranjel" w:date="2016-01-29T15:09:00Z">
        <w:r w:rsidR="009C5237">
          <w:rPr>
            <w:rFonts w:ascii="Times New Roman" w:hAnsi="Times New Roman" w:cs="Times New Roman"/>
            <w:color w:val="000000"/>
            <w:lang w:val="es-CO"/>
          </w:rPr>
          <w:t>;</w:t>
        </w:r>
      </w:ins>
      <w:r w:rsidR="007A335A">
        <w:rPr>
          <w:rFonts w:ascii="Times New Roman" w:hAnsi="Times New Roman" w:cs="Times New Roman"/>
          <w:color w:val="000000"/>
          <w:lang w:val="es-CO"/>
        </w:rPr>
        <w:t xml:space="preserve"> </w:t>
      </w:r>
      <w:del w:id="306" w:author="mercyranjel" w:date="2016-01-29T15:09:00Z">
        <w:r w:rsidR="007A335A" w:rsidDel="009C5237">
          <w:rPr>
            <w:rFonts w:ascii="Times New Roman" w:hAnsi="Times New Roman" w:cs="Times New Roman"/>
            <w:color w:val="000000"/>
            <w:lang w:val="es-CO"/>
          </w:rPr>
          <w:delText xml:space="preserve">y </w:delText>
        </w:r>
      </w:del>
      <w:r w:rsidR="00444A00">
        <w:rPr>
          <w:rFonts w:ascii="Times New Roman" w:hAnsi="Times New Roman" w:cs="Times New Roman"/>
          <w:color w:val="000000"/>
          <w:lang w:val="es-CO"/>
        </w:rPr>
        <w:t xml:space="preserve">puedes analizar </w:t>
      </w:r>
      <w:r w:rsidR="00A23657">
        <w:rPr>
          <w:rFonts w:ascii="Times New Roman" w:hAnsi="Times New Roman" w:cs="Times New Roman"/>
          <w:color w:val="000000"/>
          <w:lang w:val="es-CO"/>
        </w:rPr>
        <w:t>nuevos</w:t>
      </w:r>
      <w:r w:rsidR="00444A00">
        <w:rPr>
          <w:rFonts w:ascii="Times New Roman" w:hAnsi="Times New Roman" w:cs="Times New Roman"/>
          <w:color w:val="000000"/>
          <w:lang w:val="es-CO"/>
        </w:rPr>
        <w:t xml:space="preserve"> ejemplos en las web</w:t>
      </w:r>
      <w:ins w:id="307" w:author="mercyranjel" w:date="2016-01-29T15:09:00Z">
        <w:r w:rsidR="009C5237">
          <w:rPr>
            <w:rFonts w:ascii="Times New Roman" w:hAnsi="Times New Roman" w:cs="Times New Roman"/>
            <w:color w:val="000000"/>
            <w:lang w:val="es-CO"/>
          </w:rPr>
          <w:t>s</w:t>
        </w:r>
      </w:ins>
      <w:r w:rsidR="00444A00">
        <w:rPr>
          <w:rFonts w:ascii="Times New Roman" w:hAnsi="Times New Roman" w:cs="Times New Roman"/>
          <w:color w:val="000000"/>
          <w:lang w:val="es-CO"/>
        </w:rPr>
        <w:t xml:space="preserve"> [</w:t>
      </w:r>
      <w:hyperlink r:id="rId11" w:history="1">
        <w:r w:rsidR="00444A00" w:rsidRPr="00444A00">
          <w:rPr>
            <w:rStyle w:val="Hipervnculo"/>
            <w:rFonts w:ascii="Times New Roman" w:hAnsi="Times New Roman" w:cs="Times New Roman"/>
            <w:lang w:val="es-CO"/>
          </w:rPr>
          <w:t>VER</w:t>
        </w:r>
      </w:hyperlink>
      <w:r w:rsidR="00444A00">
        <w:rPr>
          <w:rFonts w:ascii="Times New Roman" w:hAnsi="Times New Roman" w:cs="Times New Roman"/>
          <w:color w:val="000000"/>
          <w:lang w:val="es-CO"/>
        </w:rPr>
        <w:t>] y [</w:t>
      </w:r>
      <w:hyperlink r:id="rId12" w:history="1">
        <w:r w:rsidR="00444A00" w:rsidRPr="00444A00">
          <w:rPr>
            <w:rStyle w:val="Hipervnculo"/>
            <w:rFonts w:ascii="Times New Roman" w:hAnsi="Times New Roman" w:cs="Times New Roman"/>
            <w:lang w:val="es-CO"/>
          </w:rPr>
          <w:t>VER</w:t>
        </w:r>
      </w:hyperlink>
      <w:r w:rsidR="00444A00">
        <w:rPr>
          <w:rFonts w:ascii="Times New Roman" w:hAnsi="Times New Roman" w:cs="Times New Roman"/>
          <w:color w:val="000000"/>
          <w:lang w:val="es-CO"/>
        </w:rPr>
        <w:t>].</w:t>
      </w:r>
    </w:p>
    <w:p w:rsidR="00897A3B" w:rsidRDefault="00897A3B" w:rsidP="00897A3B">
      <w:pPr>
        <w:rPr>
          <w:ins w:id="308" w:author="Johana Montejo Rozo" w:date="2016-02-03T10:56:00Z"/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0"/>
        <w:gridCol w:w="6358"/>
      </w:tblGrid>
      <w:tr w:rsidR="00742192" w:rsidRPr="005D1738" w:rsidTr="00742192">
        <w:trPr>
          <w:ins w:id="309" w:author="Johana Montejo Rozo" w:date="2016-02-03T10:56:00Z"/>
        </w:trPr>
        <w:tc>
          <w:tcPr>
            <w:tcW w:w="8828" w:type="dxa"/>
            <w:gridSpan w:val="2"/>
            <w:shd w:val="clear" w:color="auto" w:fill="000000" w:themeFill="text1"/>
          </w:tcPr>
          <w:p w:rsidR="00742192" w:rsidRPr="005D1738" w:rsidRDefault="00742192" w:rsidP="00742192">
            <w:pPr>
              <w:jc w:val="center"/>
              <w:rPr>
                <w:ins w:id="310" w:author="Johana Montejo Rozo" w:date="2016-02-03T10:56:00Z"/>
                <w:rFonts w:ascii="Times New Roman" w:hAnsi="Times New Roman" w:cs="Times New Roman"/>
                <w:b/>
                <w:color w:val="FFFFFF" w:themeColor="background1"/>
              </w:rPr>
            </w:pPr>
            <w:ins w:id="311" w:author="Johana Montejo Rozo" w:date="2016-02-03T10:56:00Z">
              <w:r w:rsidRPr="005D1738">
                <w:rPr>
                  <w:rFonts w:ascii="Times New Roman" w:hAnsi="Times New Roman" w:cs="Times New Roman"/>
                  <w:b/>
                  <w:color w:val="FFFFFF" w:themeColor="background1"/>
                </w:rPr>
                <w:t>Profundiza</w:t>
              </w:r>
              <w:r>
                <w:rPr>
                  <w:rFonts w:ascii="Times New Roman" w:hAnsi="Times New Roman" w:cs="Times New Roman"/>
                  <w:b/>
                  <w:color w:val="FFFFFF" w:themeColor="background1"/>
                </w:rPr>
                <w:t xml:space="preserve"> (recurso de exposición)</w:t>
              </w:r>
            </w:ins>
          </w:p>
        </w:tc>
      </w:tr>
      <w:tr w:rsidR="00742192" w:rsidTr="00742192">
        <w:trPr>
          <w:ins w:id="312" w:author="Johana Montejo Rozo" w:date="2016-02-03T10:56:00Z"/>
        </w:trPr>
        <w:tc>
          <w:tcPr>
            <w:tcW w:w="2470" w:type="dxa"/>
          </w:tcPr>
          <w:p w:rsidR="00742192" w:rsidRPr="00053744" w:rsidRDefault="00742192" w:rsidP="00742192">
            <w:pPr>
              <w:rPr>
                <w:ins w:id="313" w:author="Johana Montejo Rozo" w:date="2016-02-03T10:56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314" w:author="Johana Montejo Rozo" w:date="2016-02-03T10:56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358" w:type="dxa"/>
          </w:tcPr>
          <w:p w:rsidR="00742192" w:rsidRPr="00596974" w:rsidRDefault="00742192" w:rsidP="00742192">
            <w:pPr>
              <w:rPr>
                <w:ins w:id="315" w:author="Johana Montejo Rozo" w:date="2016-02-03T10:56:00Z"/>
                <w:rFonts w:ascii="Times New Roman" w:hAnsi="Times New Roman" w:cs="Times New Roman"/>
                <w:b/>
                <w:color w:val="000000"/>
              </w:rPr>
            </w:pPr>
            <w:ins w:id="316" w:author="Johana Montejo Rozo" w:date="2016-02-03T10:56:00Z">
              <w:r>
                <w:rPr>
                  <w:rFonts w:ascii="Times New Roman" w:hAnsi="Times New Roman" w:cs="Times New Roman"/>
                  <w:color w:val="000000"/>
                </w:rPr>
                <w:t>MA_07_08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_</w:t>
              </w:r>
              <w:r w:rsidR="00F67CC1">
                <w:rPr>
                  <w:rFonts w:ascii="Times New Roman" w:hAnsi="Times New Roman" w:cs="Times New Roman"/>
                  <w:color w:val="000000"/>
                </w:rPr>
                <w:t>CO_REC4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 xml:space="preserve">0 </w:t>
              </w:r>
            </w:ins>
          </w:p>
        </w:tc>
      </w:tr>
      <w:tr w:rsidR="00742192" w:rsidTr="00742192">
        <w:trPr>
          <w:ins w:id="317" w:author="Johana Montejo Rozo" w:date="2016-02-03T10:56:00Z"/>
        </w:trPr>
        <w:tc>
          <w:tcPr>
            <w:tcW w:w="2470" w:type="dxa"/>
          </w:tcPr>
          <w:p w:rsidR="00742192" w:rsidRDefault="00742192" w:rsidP="00742192">
            <w:pPr>
              <w:rPr>
                <w:ins w:id="318" w:author="Johana Montejo Rozo" w:date="2016-02-03T10:56:00Z"/>
                <w:rFonts w:ascii="Times New Roman" w:hAnsi="Times New Roman" w:cs="Times New Roman"/>
                <w:color w:val="000000"/>
              </w:rPr>
            </w:pPr>
            <w:ins w:id="319" w:author="Johana Montejo Rozo" w:date="2016-02-03T10:56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358" w:type="dxa"/>
          </w:tcPr>
          <w:p w:rsidR="00742192" w:rsidRPr="00F67CC1" w:rsidRDefault="00F67CC1" w:rsidP="00742192">
            <w:pPr>
              <w:rPr>
                <w:ins w:id="320" w:author="Johana Montejo Rozo" w:date="2016-02-03T10:56:00Z"/>
                <w:rFonts w:ascii="Times New Roman" w:hAnsi="Times New Roman" w:cs="Times New Roman"/>
                <w:color w:val="000000"/>
                <w:rPrChange w:id="321" w:author="Johana Montejo Rozo" w:date="2016-02-03T10:57:00Z">
                  <w:rPr>
                    <w:ins w:id="322" w:author="Johana Montejo Rozo" w:date="2016-02-03T10:56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323" w:author="Johana Montejo Rozo" w:date="2016-02-03T10:57:00Z">
              <w:r w:rsidRPr="00F67CC1">
                <w:rPr>
                  <w:rFonts w:ascii="Times New Roman" w:hAnsi="Times New Roman" w:cs="Times New Roman"/>
                  <w:color w:val="000000"/>
                  <w:rPrChange w:id="324" w:author="Johana Montejo Rozo" w:date="2016-02-03T10:57:00Z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t>La proporcionalidad inversa</w:t>
              </w:r>
            </w:ins>
          </w:p>
        </w:tc>
      </w:tr>
      <w:tr w:rsidR="00F67CC1" w:rsidTr="00742192">
        <w:trPr>
          <w:ins w:id="325" w:author="Johana Montejo Rozo" w:date="2016-02-03T10:56:00Z"/>
        </w:trPr>
        <w:tc>
          <w:tcPr>
            <w:tcW w:w="2470" w:type="dxa"/>
          </w:tcPr>
          <w:p w:rsidR="00F67CC1" w:rsidRDefault="00F67CC1" w:rsidP="00F67CC1">
            <w:pPr>
              <w:rPr>
                <w:ins w:id="326" w:author="Johana Montejo Rozo" w:date="2016-02-03T10:56:00Z"/>
                <w:rFonts w:ascii="Times New Roman" w:hAnsi="Times New Roman" w:cs="Times New Roman"/>
                <w:color w:val="000000"/>
              </w:rPr>
            </w:pPr>
            <w:ins w:id="327" w:author="Johana Montejo Rozo" w:date="2016-02-03T10:56:00Z">
              <w:r w:rsidRPr="00053744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358" w:type="dxa"/>
          </w:tcPr>
          <w:p w:rsidR="00F67CC1" w:rsidRPr="00F67CC1" w:rsidRDefault="00F67CC1" w:rsidP="00F67CC1">
            <w:pPr>
              <w:rPr>
                <w:ins w:id="328" w:author="Johana Montejo Rozo" w:date="2016-02-03T10:56:00Z"/>
                <w:rFonts w:ascii="Times New Roman" w:hAnsi="Times New Roman" w:cs="Times New Roman"/>
                <w:color w:val="000000"/>
                <w:rPrChange w:id="329" w:author="Johana Montejo Rozo" w:date="2016-02-03T10:57:00Z">
                  <w:rPr>
                    <w:ins w:id="330" w:author="Johana Montejo Rozo" w:date="2016-02-03T10:56:00Z"/>
                    <w:rFonts w:ascii="Times New Roman" w:hAnsi="Times New Roman" w:cs="Times New Roman"/>
                    <w:color w:val="000000"/>
                  </w:rPr>
                </w:rPrChange>
              </w:rPr>
              <w:pPrChange w:id="331" w:author="Johana Montejo Rozo" w:date="2016-02-03T10:57:00Z">
                <w:pPr/>
              </w:pPrChange>
            </w:pPr>
            <w:ins w:id="332" w:author="Johana Montejo Rozo" w:date="2016-02-03T10:57:00Z">
              <w:r w:rsidRPr="00F67CC1">
                <w:rPr>
                  <w:rFonts w:ascii="Times New Roman" w:hAnsi="Times New Roman" w:cs="Times New Roman"/>
                  <w:color w:val="000000"/>
                  <w:rPrChange w:id="333" w:author="Johana Montejo Rozo" w:date="2016-02-03T10:57:00Z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t xml:space="preserve">Interactivo </w:t>
              </w:r>
              <w:r>
                <w:rPr>
                  <w:rFonts w:ascii="Times New Roman" w:hAnsi="Times New Roman" w:cs="Times New Roman"/>
                  <w:color w:val="000000"/>
                </w:rPr>
                <w:t xml:space="preserve">para </w:t>
              </w:r>
              <w:r w:rsidRPr="00F67CC1">
                <w:rPr>
                  <w:rFonts w:ascii="Times New Roman" w:hAnsi="Times New Roman" w:cs="Times New Roman"/>
                  <w:color w:val="000000"/>
                  <w:rPrChange w:id="334" w:author="Johana Montejo Rozo" w:date="2016-02-03T10:57:00Z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t>presenta</w:t>
              </w:r>
              <w:r>
                <w:rPr>
                  <w:rFonts w:ascii="Times New Roman" w:hAnsi="Times New Roman" w:cs="Times New Roman"/>
                  <w:color w:val="000000"/>
                </w:rPr>
                <w:t>r</w:t>
              </w:r>
              <w:r w:rsidRPr="00F67CC1">
                <w:rPr>
                  <w:rFonts w:ascii="Times New Roman" w:hAnsi="Times New Roman" w:cs="Times New Roman"/>
                  <w:color w:val="000000"/>
                  <w:rPrChange w:id="335" w:author="Johana Montejo Rozo" w:date="2016-02-03T10:57:00Z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t xml:space="preserve"> el concepto de proporcionalidad inversa, la forma de resolver una regla de tres inversa y cómo realizar repartos proporcionales inversos</w:t>
              </w:r>
            </w:ins>
          </w:p>
        </w:tc>
      </w:tr>
    </w:tbl>
    <w:p w:rsidR="00F67CC1" w:rsidRDefault="00F67CC1" w:rsidP="00897A3B">
      <w:pPr>
        <w:rPr>
          <w:ins w:id="336" w:author="Johana Montejo Rozo" w:date="2016-02-03T10:57:00Z"/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F67CC1" w:rsidRPr="00012E07" w:rsidTr="00596974">
        <w:trPr>
          <w:ins w:id="337" w:author="Johana Montejo Rozo" w:date="2016-02-03T10:57:00Z"/>
        </w:trPr>
        <w:tc>
          <w:tcPr>
            <w:tcW w:w="8828" w:type="dxa"/>
            <w:gridSpan w:val="2"/>
            <w:shd w:val="clear" w:color="auto" w:fill="000000" w:themeFill="text1"/>
          </w:tcPr>
          <w:p w:rsidR="00F67CC1" w:rsidRPr="00012E07" w:rsidRDefault="00F67CC1" w:rsidP="00596974">
            <w:pPr>
              <w:jc w:val="center"/>
              <w:rPr>
                <w:ins w:id="338" w:author="Johana Montejo Rozo" w:date="2016-02-03T10:57:00Z"/>
                <w:rFonts w:ascii="Times New Roman" w:hAnsi="Times New Roman" w:cs="Times New Roman"/>
                <w:b/>
                <w:color w:val="FFFFFF" w:themeColor="background1"/>
              </w:rPr>
            </w:pPr>
            <w:ins w:id="339" w:author="Johana Montejo Rozo" w:date="2016-02-03T10:57:00Z">
              <w:r w:rsidRPr="00012E07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F67CC1" w:rsidRPr="00012E07" w:rsidTr="00596974">
        <w:trPr>
          <w:ins w:id="340" w:author="Johana Montejo Rozo" w:date="2016-02-03T10:57:00Z"/>
        </w:trPr>
        <w:tc>
          <w:tcPr>
            <w:tcW w:w="2466" w:type="dxa"/>
          </w:tcPr>
          <w:p w:rsidR="00F67CC1" w:rsidRPr="00012E07" w:rsidRDefault="00F67CC1" w:rsidP="00596974">
            <w:pPr>
              <w:rPr>
                <w:ins w:id="341" w:author="Johana Montejo Rozo" w:date="2016-02-03T10:57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342" w:author="Johana Montejo Rozo" w:date="2016-02-03T10:57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362" w:type="dxa"/>
          </w:tcPr>
          <w:p w:rsidR="00F67CC1" w:rsidRPr="00596974" w:rsidRDefault="00F67CC1" w:rsidP="00596974">
            <w:pPr>
              <w:rPr>
                <w:ins w:id="343" w:author="Johana Montejo Rozo" w:date="2016-02-03T10:57:00Z"/>
                <w:rFonts w:ascii="Times New Roman" w:hAnsi="Times New Roman" w:cs="Times New Roman"/>
                <w:b/>
                <w:color w:val="000000"/>
              </w:rPr>
            </w:pPr>
            <w:ins w:id="344" w:author="Johana Montejo Rozo" w:date="2016-02-03T10:57:00Z">
              <w:r>
                <w:rPr>
                  <w:rFonts w:ascii="Times New Roman" w:hAnsi="Times New Roman" w:cs="Times New Roman"/>
                  <w:color w:val="000000"/>
                </w:rPr>
                <w:t>MA_07_08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_CO_REC</w:t>
              </w:r>
              <w:r>
                <w:rPr>
                  <w:rFonts w:ascii="Times New Roman" w:hAnsi="Times New Roman" w:cs="Times New Roman"/>
                  <w:color w:val="000000"/>
                </w:rPr>
                <w:t>5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0</w:t>
              </w:r>
            </w:ins>
          </w:p>
        </w:tc>
      </w:tr>
      <w:tr w:rsidR="00F67CC1" w:rsidRPr="00012E07" w:rsidTr="00596974">
        <w:trPr>
          <w:ins w:id="345" w:author="Johana Montejo Rozo" w:date="2016-02-03T10:57:00Z"/>
        </w:trPr>
        <w:tc>
          <w:tcPr>
            <w:tcW w:w="2466" w:type="dxa"/>
          </w:tcPr>
          <w:p w:rsidR="00F67CC1" w:rsidRPr="00596974" w:rsidRDefault="00F67CC1" w:rsidP="00596974">
            <w:pPr>
              <w:rPr>
                <w:ins w:id="346" w:author="Johana Montejo Rozo" w:date="2016-02-03T10:57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347" w:author="Johana Montejo Rozo" w:date="2016-02-03T10:57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362" w:type="dxa"/>
          </w:tcPr>
          <w:p w:rsidR="00F67CC1" w:rsidRPr="00012E07" w:rsidRDefault="00F67CC1" w:rsidP="00596974">
            <w:pPr>
              <w:rPr>
                <w:ins w:id="348" w:author="Johana Montejo Rozo" w:date="2016-02-03T10:57:00Z"/>
                <w:rFonts w:ascii="Times New Roman" w:hAnsi="Times New Roman" w:cs="Times New Roman"/>
                <w:color w:val="000000"/>
              </w:rPr>
            </w:pPr>
            <w:ins w:id="349" w:author="Johana Montejo Rozo" w:date="2016-02-03T10:58:00Z">
              <w:r w:rsidRPr="00F67CC1">
                <w:rPr>
                  <w:rFonts w:ascii="Times New Roman" w:hAnsi="Times New Roman" w:cs="Times New Roman"/>
                  <w:bCs/>
                  <w:color w:val="222222"/>
                </w:rPr>
                <w:t>Resuelve problemas aplicando la regla de tres inversa</w:t>
              </w:r>
            </w:ins>
          </w:p>
        </w:tc>
      </w:tr>
      <w:tr w:rsidR="00F67CC1" w:rsidRPr="00012E07" w:rsidTr="00596974">
        <w:trPr>
          <w:ins w:id="350" w:author="Johana Montejo Rozo" w:date="2016-02-03T10:57:00Z"/>
        </w:trPr>
        <w:tc>
          <w:tcPr>
            <w:tcW w:w="2466" w:type="dxa"/>
          </w:tcPr>
          <w:p w:rsidR="00F67CC1" w:rsidRPr="00596974" w:rsidRDefault="00F67CC1" w:rsidP="00596974">
            <w:pPr>
              <w:rPr>
                <w:ins w:id="351" w:author="Johana Montejo Rozo" w:date="2016-02-03T10:57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352" w:author="Johana Montejo Rozo" w:date="2016-02-03T10:57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362" w:type="dxa"/>
          </w:tcPr>
          <w:p w:rsidR="00F67CC1" w:rsidRPr="00012E07" w:rsidRDefault="00F67CC1" w:rsidP="00F67CC1">
            <w:pPr>
              <w:rPr>
                <w:ins w:id="353" w:author="Johana Montejo Rozo" w:date="2016-02-03T10:57:00Z"/>
                <w:rFonts w:ascii="Times New Roman" w:hAnsi="Times New Roman" w:cs="Times New Roman"/>
                <w:color w:val="000000"/>
              </w:rPr>
              <w:pPrChange w:id="354" w:author="Johana Montejo Rozo" w:date="2016-02-03T10:58:00Z">
                <w:pPr/>
              </w:pPrChange>
            </w:pPr>
            <w:ins w:id="355" w:author="Johana Montejo Rozo" w:date="2016-02-03T10:58:00Z">
              <w:r w:rsidRPr="00F67CC1">
                <w:rPr>
                  <w:rFonts w:ascii="Times New Roman" w:hAnsi="Times New Roman" w:cs="Times New Roman"/>
                  <w:color w:val="000000"/>
                </w:rPr>
                <w:t xml:space="preserve">Actividad </w:t>
              </w:r>
              <w:r>
                <w:rPr>
                  <w:rFonts w:ascii="Times New Roman" w:hAnsi="Times New Roman" w:cs="Times New Roman"/>
                  <w:color w:val="000000"/>
                </w:rPr>
                <w:t>para</w:t>
              </w:r>
              <w:r w:rsidRPr="00F67CC1">
                <w:rPr>
                  <w:rFonts w:ascii="Times New Roman" w:hAnsi="Times New Roman" w:cs="Times New Roman"/>
                  <w:color w:val="000000"/>
                </w:rPr>
                <w:t xml:space="preserve"> solucionar problemas de proporcionalidad inversa</w:t>
              </w:r>
            </w:ins>
          </w:p>
        </w:tc>
      </w:tr>
    </w:tbl>
    <w:p w:rsidR="00F67CC1" w:rsidRDefault="00F67CC1" w:rsidP="00897A3B">
      <w:pPr>
        <w:rPr>
          <w:ins w:id="356" w:author="Johana Montejo Rozo" w:date="2016-02-03T10:56:00Z"/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</w:pPr>
    </w:p>
    <w:p w:rsidR="00450B1B" w:rsidDel="002D5742" w:rsidRDefault="00B17B84" w:rsidP="00897A3B">
      <w:pPr>
        <w:rPr>
          <w:del w:id="357" w:author="Johana Montejo Rozo" w:date="2016-01-29T09:29:00Z"/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</w:pPr>
      <w:del w:id="358" w:author="Johana Montejo Rozo" w:date="2016-02-03T10:57:00Z">
        <w:r w:rsidRPr="0036755D" w:rsidDel="00F67CC1">
          <w:fldChar w:fldCharType="begin"/>
        </w:r>
        <w:r w:rsidRPr="0036755D" w:rsidDel="00F67CC1">
          <w:fldChar w:fldCharType="separate"/>
        </w:r>
        <w:r w:rsidRPr="0036755D" w:rsidDel="00F67CC1">
          <w:fldChar w:fldCharType="end"/>
        </w:r>
      </w:del>
      <w:ins w:id="359" w:author="mercyranjel" w:date="2016-01-29T15:10:00Z">
        <w:del w:id="360" w:author="Johana Montejo Rozo" w:date="2016-01-31T22:34:00Z">
          <w:r w:rsidR="009C5237" w:rsidDel="006D1DC3">
            <w:rPr>
              <w:rFonts w:ascii="Times New Roman" w:hAnsi="Times New Roman" w:cs="Times New Roman"/>
            </w:rPr>
            <w:delText xml:space="preserve"> </w:delText>
          </w:r>
        </w:del>
      </w:ins>
      <w:del w:id="361" w:author="Johana Montejo Rozo" w:date="2016-02-03T10:57:00Z">
        <w:r w:rsidR="009C5237" w:rsidRPr="008900A4" w:rsidDel="00F67CC1">
          <w:rPr>
            <w:rFonts w:ascii="Times New Roman" w:hAnsi="Times New Roman" w:cs="Times New Roman"/>
            <w:b/>
            <w:color w:val="C00000"/>
          </w:rPr>
          <w:delText>Quitar la coma después de cuando (cuando al aumentar</w:delText>
        </w:r>
        <w:r w:rsidR="008900A4" w:rsidDel="00F67CC1">
          <w:rPr>
            <w:rFonts w:ascii="Times New Roman" w:hAnsi="Times New Roman" w:cs="Times New Roman"/>
            <w:b/>
            <w:color w:val="C00000"/>
          </w:rPr>
          <w:delText xml:space="preserve"> una,</w:delText>
        </w:r>
        <w:r w:rsidR="009C5237" w:rsidRPr="008900A4" w:rsidDel="00F67CC1">
          <w:rPr>
            <w:rFonts w:ascii="Times New Roman" w:hAnsi="Times New Roman" w:cs="Times New Roman"/>
            <w:b/>
            <w:color w:val="C00000"/>
          </w:rPr>
          <w:delText>)</w:delText>
        </w:r>
        <w:r w:rsidR="008900A4" w:rsidDel="00F67CC1">
          <w:rPr>
            <w:rFonts w:ascii="Times New Roman" w:hAnsi="Times New Roman" w:cs="Times New Roman"/>
            <w:b/>
            <w:color w:val="C00000"/>
          </w:rPr>
          <w:delText>.</w:delText>
        </w:r>
        <w:r w:rsidR="009C5237" w:rsidRPr="008900A4" w:rsidDel="00F67CC1">
          <w:rPr>
            <w:rFonts w:ascii="Times New Roman" w:hAnsi="Times New Roman" w:cs="Times New Roman"/>
            <w:b/>
            <w:color w:val="C00000"/>
          </w:rPr>
          <w:delText xml:space="preserve"> ¿Sabríais debe cambiarse por ¿Podrías… o por ¿Sabrías…</w:delText>
        </w:r>
        <w:r w:rsidR="008900A4" w:rsidRPr="008900A4" w:rsidDel="00F67CC1">
          <w:rPr>
            <w:rFonts w:ascii="Times New Roman" w:hAnsi="Times New Roman" w:cs="Times New Roman"/>
            <w:b/>
            <w:color w:val="C00000"/>
          </w:rPr>
          <w:delText>, no por sabías.</w:delText>
        </w:r>
      </w:del>
      <w:del w:id="362" w:author="Johana Montejo Rozo" w:date="2016-01-31T22:34:00Z">
        <w:r w:rsidR="008900A4" w:rsidRPr="008900A4" w:rsidDel="006D1DC3">
          <w:rPr>
            <w:rFonts w:ascii="Times New Roman" w:hAnsi="Times New Roman" w:cs="Times New Roman"/>
            <w:b/>
            <w:color w:val="C00000"/>
          </w:rPr>
          <w:delText xml:space="preserve"> </w:delText>
        </w:r>
        <w:r w:rsidR="008900A4" w:rsidDel="006D1DC3">
          <w:rPr>
            <w:rFonts w:ascii="Times New Roman" w:hAnsi="Times New Roman" w:cs="Times New Roman"/>
            <w:b/>
            <w:color w:val="C00000"/>
          </w:rPr>
          <w:delText>MR</w:delText>
        </w:r>
      </w:del>
      <w:del w:id="363" w:author="Johana Montejo Rozo" w:date="2016-02-03T10:57:00Z">
        <w:r w:rsidRPr="0036755D" w:rsidDel="00F67CC1">
          <w:fldChar w:fldCharType="begin"/>
        </w:r>
        <w:r w:rsidRPr="0036755D" w:rsidDel="00F67CC1">
          <w:fldChar w:fldCharType="separate"/>
        </w:r>
        <w:r w:rsidRPr="0036755D" w:rsidDel="00F67CC1">
          <w:fldChar w:fldCharType="end"/>
        </w:r>
        <w:r w:rsidR="000D35C6" w:rsidDel="00F67CC1">
          <w:delText xml:space="preserve"> </w:delText>
        </w:r>
        <w:r w:rsidR="000D35C6" w:rsidDel="00F67CC1">
          <w:rPr>
            <w:b/>
            <w:color w:val="C00000"/>
          </w:rPr>
          <w:delText>Quitar los puntos suspensivos y poner punto.</w:delText>
        </w:r>
      </w:del>
      <w:del w:id="364" w:author="Johana Montejo Rozo" w:date="2016-01-31T22:34:00Z">
        <w:r w:rsidR="000D35C6" w:rsidDel="006D1DC3">
          <w:rPr>
            <w:b/>
            <w:color w:val="C00000"/>
          </w:rPr>
          <w:delText xml:space="preserve"> MR</w:delText>
        </w:r>
      </w:del>
      <w:del w:id="365" w:author="Johana Montejo Rozo" w:date="2016-02-03T10:57:00Z">
        <w:r w:rsidRPr="0036755D" w:rsidDel="00F67CC1">
          <w:fldChar w:fldCharType="begin"/>
        </w:r>
        <w:r w:rsidRPr="0036755D" w:rsidDel="00F67CC1">
          <w:fldChar w:fldCharType="separate"/>
        </w:r>
        <w:r w:rsidRPr="0036755D" w:rsidDel="00F67CC1">
          <w:fldChar w:fldCharType="end"/>
        </w:r>
      </w:del>
      <w:ins w:id="366" w:author="mercyranjel" w:date="2016-01-29T15:15:00Z">
        <w:del w:id="367" w:author="Johana Montejo Rozo" w:date="2016-02-03T10:58:00Z">
          <w:r w:rsidR="000D35C6" w:rsidDel="00F67CC1">
            <w:rPr>
              <w:rFonts w:ascii="Times New Roman" w:hAnsi="Times New Roman" w:cs="Times New Roman"/>
              <w:bCs/>
              <w:color w:val="000000"/>
            </w:rPr>
            <w:delText xml:space="preserve">la </w:delText>
          </w:r>
        </w:del>
      </w:ins>
    </w:p>
    <w:p w:rsidR="00136847" w:rsidRDefault="00136847" w:rsidP="00136847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ins w:id="368" w:author="Johana Montejo Rozo" w:date="2016-01-29T09:21:00Z">
        <w:r w:rsidR="00450B1B">
          <w:rPr>
            <w:rFonts w:ascii="Times" w:hAnsi="Times"/>
            <w:b/>
          </w:rPr>
          <w:t>La r</w:t>
        </w:r>
      </w:ins>
      <w:del w:id="369" w:author="Johana Montejo Rozo" w:date="2016-01-29T09:21:00Z">
        <w:r w:rsidDel="00450B1B">
          <w:rPr>
            <w:rFonts w:ascii="Times" w:hAnsi="Times"/>
            <w:b/>
          </w:rPr>
          <w:delText>R</w:delText>
        </w:r>
      </w:del>
      <w:r>
        <w:rPr>
          <w:rFonts w:ascii="Times" w:hAnsi="Times"/>
          <w:b/>
        </w:rPr>
        <w:t>egla de tres compuesta</w:t>
      </w:r>
    </w:p>
    <w:p w:rsidR="00A136E5" w:rsidRDefault="00A136E5" w:rsidP="00136847">
      <w:pPr>
        <w:tabs>
          <w:tab w:val="right" w:pos="8498"/>
        </w:tabs>
        <w:spacing w:after="0"/>
        <w:rPr>
          <w:rFonts w:ascii="Times" w:hAnsi="Times"/>
          <w:b/>
        </w:rPr>
      </w:pPr>
    </w:p>
    <w:p w:rsidR="00673EB4" w:rsidRPr="00361F50" w:rsidRDefault="00A136E5" w:rsidP="00136847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Hay problemas </w:t>
      </w:r>
      <w:del w:id="370" w:author="mercyranjel" w:date="2016-01-29T15:15:00Z">
        <w:r w:rsidDel="000D35C6">
          <w:rPr>
            <w:rFonts w:ascii="Times" w:hAnsi="Times"/>
          </w:rPr>
          <w:delText xml:space="preserve">donde </w:delText>
        </w:r>
      </w:del>
      <w:ins w:id="371" w:author="mercyranjel" w:date="2016-01-29T15:15:00Z">
        <w:r w:rsidR="000D35C6">
          <w:rPr>
            <w:rFonts w:ascii="Times" w:hAnsi="Times"/>
          </w:rPr>
          <w:t xml:space="preserve">en los que </w:t>
        </w:r>
      </w:ins>
      <w:r>
        <w:rPr>
          <w:rFonts w:ascii="Times" w:hAnsi="Times"/>
        </w:rPr>
        <w:t xml:space="preserve">intervienen </w:t>
      </w:r>
      <w:r w:rsidRPr="00A136E5">
        <w:rPr>
          <w:rFonts w:ascii="Times" w:hAnsi="Times"/>
          <w:b/>
        </w:rPr>
        <w:t>más de dos magnitudes proporcionales</w:t>
      </w:r>
      <w:del w:id="372" w:author="mercyranjel" w:date="2016-01-29T15:15:00Z">
        <w:r w:rsidDel="000D35C6">
          <w:rPr>
            <w:rFonts w:ascii="Times" w:hAnsi="Times"/>
            <w:b/>
          </w:rPr>
          <w:delText>,</w:delText>
        </w:r>
      </w:del>
      <w:ins w:id="373" w:author="mercyranjel" w:date="2016-01-29T15:15:00Z">
        <w:r w:rsidR="000D35C6">
          <w:rPr>
            <w:rFonts w:ascii="Times" w:hAnsi="Times"/>
          </w:rPr>
          <w:t xml:space="preserve">; </w:t>
        </w:r>
      </w:ins>
      <w:del w:id="374" w:author="mercyranjel" w:date="2016-01-29T15:15:00Z">
        <w:r w:rsidDel="000D35C6">
          <w:rPr>
            <w:rFonts w:ascii="Times" w:hAnsi="Times"/>
          </w:rPr>
          <w:delText xml:space="preserve"> </w:delText>
        </w:r>
      </w:del>
      <w:r w:rsidR="00361F50">
        <w:rPr>
          <w:rFonts w:ascii="Times" w:hAnsi="Times"/>
        </w:rPr>
        <w:t xml:space="preserve">para resolverlos es necesario usar la </w:t>
      </w:r>
      <w:r w:rsidR="00361F50" w:rsidRPr="00361F50">
        <w:rPr>
          <w:rFonts w:ascii="Times" w:hAnsi="Times"/>
          <w:b/>
        </w:rPr>
        <w:t>regla de tres compuesta</w:t>
      </w:r>
      <w:ins w:id="375" w:author="mercyranjel" w:date="2016-01-29T15:15:00Z">
        <w:r w:rsidR="000D35C6">
          <w:rPr>
            <w:rFonts w:ascii="Times" w:hAnsi="Times"/>
          </w:rPr>
          <w:t>,</w:t>
        </w:r>
      </w:ins>
      <w:r w:rsidR="00361F50">
        <w:rPr>
          <w:rFonts w:ascii="Times" w:hAnsi="Times"/>
          <w:b/>
        </w:rPr>
        <w:t xml:space="preserve"> </w:t>
      </w:r>
      <w:r w:rsidR="00361F50" w:rsidRPr="00361F50">
        <w:rPr>
          <w:rFonts w:ascii="Times" w:hAnsi="Times"/>
        </w:rPr>
        <w:t>que</w:t>
      </w:r>
      <w:r w:rsidR="00361F50">
        <w:rPr>
          <w:rFonts w:ascii="Times" w:hAnsi="Times"/>
          <w:b/>
        </w:rPr>
        <w:t xml:space="preserve"> </w:t>
      </w:r>
      <w:r w:rsidR="00361F50" w:rsidRPr="00361F50">
        <w:rPr>
          <w:rFonts w:ascii="Times" w:hAnsi="Times"/>
        </w:rPr>
        <w:t>se basa en la aplicación suce</w:t>
      </w:r>
      <w:r w:rsidR="00C13B36">
        <w:rPr>
          <w:rFonts w:ascii="Times" w:hAnsi="Times"/>
        </w:rPr>
        <w:t>siva de la regla de tres simple</w:t>
      </w:r>
      <w:r w:rsidR="00A33F7D">
        <w:rPr>
          <w:rFonts w:ascii="Times" w:hAnsi="Times"/>
        </w:rPr>
        <w:t>.</w:t>
      </w:r>
      <w:r w:rsidR="00C13B36">
        <w:rPr>
          <w:rFonts w:ascii="Times" w:hAnsi="Times"/>
        </w:rPr>
        <w:t xml:space="preserve"> </w:t>
      </w:r>
      <w:r w:rsidR="00A33F7D">
        <w:rPr>
          <w:rFonts w:ascii="Times" w:hAnsi="Times"/>
        </w:rPr>
        <w:t>Los</w:t>
      </w:r>
      <w:r w:rsidR="00C13B36">
        <w:rPr>
          <w:rFonts w:ascii="Times" w:hAnsi="Times"/>
        </w:rPr>
        <w:t xml:space="preserve"> pasos</w:t>
      </w:r>
      <w:r w:rsidR="00A33F7D">
        <w:rPr>
          <w:rFonts w:ascii="Times" w:hAnsi="Times"/>
        </w:rPr>
        <w:t xml:space="preserve"> </w:t>
      </w:r>
      <w:del w:id="376" w:author="mercyranjel" w:date="2016-01-29T15:16:00Z">
        <w:r w:rsidR="00A33F7D" w:rsidDel="000D35C6">
          <w:rPr>
            <w:rFonts w:ascii="Times" w:hAnsi="Times"/>
          </w:rPr>
          <w:delText xml:space="preserve">a </w:delText>
        </w:r>
      </w:del>
      <w:ins w:id="377" w:author="mercyranjel" w:date="2016-01-29T15:16:00Z">
        <w:r w:rsidR="000D35C6">
          <w:rPr>
            <w:rFonts w:ascii="Times" w:hAnsi="Times"/>
          </w:rPr>
          <w:t xml:space="preserve">que deben </w:t>
        </w:r>
      </w:ins>
      <w:r w:rsidR="00A33F7D">
        <w:rPr>
          <w:rFonts w:ascii="Times" w:hAnsi="Times"/>
        </w:rPr>
        <w:t>seguir</w:t>
      </w:r>
      <w:ins w:id="378" w:author="mercyranjel" w:date="2016-01-29T15:16:00Z">
        <w:r w:rsidR="000D35C6">
          <w:rPr>
            <w:rFonts w:ascii="Times" w:hAnsi="Times"/>
          </w:rPr>
          <w:t>se</w:t>
        </w:r>
      </w:ins>
      <w:r w:rsidR="00A33F7D">
        <w:rPr>
          <w:rFonts w:ascii="Times" w:hAnsi="Times"/>
        </w:rPr>
        <w:t xml:space="preserve"> son:</w:t>
      </w:r>
    </w:p>
    <w:p w:rsidR="00102EB0" w:rsidRDefault="00361F50" w:rsidP="00136847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  </w:t>
      </w:r>
    </w:p>
    <w:p w:rsidR="00102EB0" w:rsidRPr="00137B07" w:rsidRDefault="00102EB0" w:rsidP="00D7757F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rPr>
          <w:rFonts w:ascii="Times" w:hAnsi="Times"/>
        </w:rPr>
      </w:pPr>
      <w:r w:rsidRPr="00137B07">
        <w:rPr>
          <w:rFonts w:ascii="Times" w:hAnsi="Times"/>
        </w:rPr>
        <w:t>Determinar las magnitudes presentes en el problema.</w:t>
      </w:r>
    </w:p>
    <w:p w:rsidR="00102EB0" w:rsidRPr="00137B07" w:rsidRDefault="0036755D" w:rsidP="00D7757F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rPr>
          <w:rFonts w:ascii="Times" w:hAnsi="Times"/>
        </w:rPr>
      </w:pPr>
      <w:r w:rsidRPr="0036755D">
        <w:rPr>
          <w:rFonts w:ascii="Times" w:hAnsi="Times"/>
          <w:rPrChange w:id="379" w:author="Johana Montejo Rozo" w:date="2016-01-29T09:33:00Z">
            <w:rPr>
              <w:rFonts w:ascii="Times" w:hAnsi="Times"/>
              <w:b/>
            </w:rPr>
          </w:rPrChange>
        </w:rPr>
        <w:t>Organizar las magnitudes y sus valores en una tabla</w:t>
      </w:r>
      <w:del w:id="380" w:author="mercyranjel" w:date="2016-01-29T15:16:00Z">
        <w:r w:rsidRPr="0036755D" w:rsidDel="001A78D2">
          <w:rPr>
            <w:rFonts w:ascii="Times" w:hAnsi="Times"/>
            <w:rPrChange w:id="381" w:author="Johana Montejo Rozo" w:date="2016-01-29T09:33:00Z">
              <w:rPr>
                <w:rFonts w:ascii="Times" w:hAnsi="Times"/>
                <w:b/>
              </w:rPr>
            </w:rPrChange>
          </w:rPr>
          <w:delText>, donde las</w:delText>
        </w:r>
      </w:del>
      <w:ins w:id="382" w:author="mercyranjel" w:date="2016-01-29T15:16:00Z">
        <w:r w:rsidR="001A78D2">
          <w:rPr>
            <w:rFonts w:ascii="Times" w:hAnsi="Times"/>
          </w:rPr>
          <w:t xml:space="preserve"> cuyas</w:t>
        </w:r>
      </w:ins>
      <w:r w:rsidRPr="0036755D">
        <w:rPr>
          <w:rFonts w:ascii="Times" w:hAnsi="Times"/>
          <w:rPrChange w:id="383" w:author="Johana Montejo Rozo" w:date="2016-01-29T09:33:00Z">
            <w:rPr>
              <w:rFonts w:ascii="Times" w:hAnsi="Times"/>
              <w:b/>
            </w:rPr>
          </w:rPrChange>
        </w:rPr>
        <w:t xml:space="preserve"> columnas est</w:t>
      </w:r>
      <w:del w:id="384" w:author="mercyranjel" w:date="2016-01-29T15:16:00Z">
        <w:r w:rsidRPr="0036755D" w:rsidDel="001A78D2">
          <w:rPr>
            <w:rFonts w:ascii="Times" w:hAnsi="Times"/>
            <w:rPrChange w:id="385" w:author="Johana Montejo Rozo" w:date="2016-01-29T09:33:00Z">
              <w:rPr>
                <w:rFonts w:ascii="Times" w:hAnsi="Times"/>
                <w:b/>
              </w:rPr>
            </w:rPrChange>
          </w:rPr>
          <w:delText>á</w:delText>
        </w:r>
      </w:del>
      <w:ins w:id="386" w:author="mercyranjel" w:date="2016-01-29T16:37:00Z">
        <w:r w:rsidR="00C51688">
          <w:rPr>
            <w:rFonts w:ascii="Times" w:hAnsi="Times"/>
          </w:rPr>
          <w:t>é</w:t>
        </w:r>
      </w:ins>
      <w:r w:rsidRPr="0036755D">
        <w:rPr>
          <w:rFonts w:ascii="Times" w:hAnsi="Times"/>
          <w:rPrChange w:id="387" w:author="Johana Montejo Rozo" w:date="2016-01-29T09:33:00Z">
            <w:rPr>
              <w:rFonts w:ascii="Times" w:hAnsi="Times"/>
              <w:b/>
            </w:rPr>
          </w:rPrChange>
        </w:rPr>
        <w:t xml:space="preserve">n formadas por cada magnitud </w:t>
      </w:r>
      <w:r w:rsidR="00ED2339" w:rsidRPr="00137B07">
        <w:rPr>
          <w:rFonts w:ascii="Times" w:hAnsi="Times"/>
        </w:rPr>
        <w:t>con</w:t>
      </w:r>
      <w:r w:rsidR="00E40D97" w:rsidRPr="00137B07">
        <w:rPr>
          <w:rFonts w:ascii="Times" w:hAnsi="Times"/>
        </w:rPr>
        <w:t xml:space="preserve"> sus </w:t>
      </w:r>
      <w:r w:rsidR="00A33F7D" w:rsidRPr="00137B07">
        <w:rPr>
          <w:rFonts w:ascii="Times" w:hAnsi="Times"/>
        </w:rPr>
        <w:t xml:space="preserve">respectivos </w:t>
      </w:r>
      <w:r w:rsidR="00E40D97" w:rsidRPr="00137B07">
        <w:rPr>
          <w:rFonts w:ascii="Times" w:hAnsi="Times"/>
        </w:rPr>
        <w:t>valores.</w:t>
      </w:r>
    </w:p>
    <w:p w:rsidR="00102EB0" w:rsidRPr="00137B07" w:rsidRDefault="0036755D" w:rsidP="00D7757F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rPr>
          <w:rFonts w:ascii="Times" w:hAnsi="Times"/>
          <w:rPrChange w:id="388" w:author="Johana Montejo Rozo" w:date="2016-01-29T09:33:00Z">
            <w:rPr>
              <w:rFonts w:ascii="Times" w:hAnsi="Times"/>
              <w:b/>
            </w:rPr>
          </w:rPrChange>
        </w:rPr>
      </w:pPr>
      <w:r w:rsidRPr="0036755D">
        <w:rPr>
          <w:rFonts w:ascii="Times" w:hAnsi="Times"/>
          <w:rPrChange w:id="389" w:author="Johana Montejo Rozo" w:date="2016-01-29T09:33:00Z">
            <w:rPr>
              <w:rFonts w:ascii="Times" w:hAnsi="Times"/>
              <w:b/>
            </w:rPr>
          </w:rPrChange>
        </w:rPr>
        <w:t>Comparar la magnitud que tiene el valor desconocido con las demás magnitudes para establecer si la proporcionalidad que guarda con cada una es directa o inversa.</w:t>
      </w:r>
    </w:p>
    <w:p w:rsidR="00102EB0" w:rsidRPr="00137B07" w:rsidRDefault="0036755D" w:rsidP="00D7757F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rPr>
          <w:rFonts w:ascii="Times" w:hAnsi="Times"/>
        </w:rPr>
      </w:pPr>
      <w:r w:rsidRPr="0036755D">
        <w:rPr>
          <w:rFonts w:ascii="Times" w:hAnsi="Times"/>
          <w:rPrChange w:id="390" w:author="Johana Montejo Rozo" w:date="2016-01-29T09:33:00Z">
            <w:rPr>
              <w:rFonts w:ascii="Times" w:hAnsi="Times"/>
              <w:b/>
            </w:rPr>
          </w:rPrChange>
        </w:rPr>
        <w:t>Establecer una proporción entre</w:t>
      </w:r>
      <w:del w:id="391" w:author="mercyranjel" w:date="2016-01-29T15:16:00Z">
        <w:r w:rsidRPr="0036755D" w:rsidDel="001A78D2">
          <w:rPr>
            <w:rFonts w:ascii="Times" w:hAnsi="Times"/>
            <w:rPrChange w:id="392" w:author="Johana Montejo Rozo" w:date="2016-01-29T09:33:00Z">
              <w:rPr>
                <w:rFonts w:ascii="Times" w:hAnsi="Times"/>
                <w:b/>
              </w:rPr>
            </w:rPrChange>
          </w:rPr>
          <w:delText>:</w:delText>
        </w:r>
      </w:del>
      <w:r w:rsidRPr="0036755D">
        <w:rPr>
          <w:rFonts w:ascii="Times" w:hAnsi="Times"/>
          <w:rPrChange w:id="393" w:author="Johana Montejo Rozo" w:date="2016-01-29T09:33:00Z">
            <w:rPr>
              <w:rFonts w:ascii="Times" w:hAnsi="Times"/>
              <w:b/>
            </w:rPr>
          </w:rPrChange>
        </w:rPr>
        <w:t xml:space="preserve"> la razón formada por los valores de la magnitud que tiene el valor desconocido y el producto de las razones de los valores de las demás magnitudes</w:t>
      </w:r>
      <w:ins w:id="394" w:author="mercyranjel" w:date="2016-01-29T15:17:00Z">
        <w:r w:rsidR="001A78D2">
          <w:rPr>
            <w:rFonts w:ascii="Times" w:hAnsi="Times"/>
          </w:rPr>
          <w:t>;</w:t>
        </w:r>
      </w:ins>
      <w:r w:rsidRPr="0036755D">
        <w:rPr>
          <w:rFonts w:ascii="Times" w:hAnsi="Times"/>
          <w:rPrChange w:id="395" w:author="Johana Montejo Rozo" w:date="2016-01-29T09:33:00Z">
            <w:rPr>
              <w:rFonts w:ascii="Times" w:hAnsi="Times"/>
              <w:b/>
            </w:rPr>
          </w:rPrChange>
        </w:rPr>
        <w:t xml:space="preserve"> </w:t>
      </w:r>
      <w:del w:id="396" w:author="mercyranjel" w:date="2016-01-29T15:17:00Z">
        <w:r w:rsidRPr="0036755D" w:rsidDel="001A78D2">
          <w:rPr>
            <w:rFonts w:ascii="Times" w:hAnsi="Times"/>
            <w:rPrChange w:id="397" w:author="Johana Montejo Rozo" w:date="2016-01-29T09:33:00Z">
              <w:rPr>
                <w:rFonts w:ascii="Times" w:hAnsi="Times"/>
                <w:b/>
              </w:rPr>
            </w:rPrChange>
          </w:rPr>
          <w:delText xml:space="preserve">teniendo </w:delText>
        </w:r>
      </w:del>
      <w:ins w:id="398" w:author="mercyranjel" w:date="2016-01-29T15:17:00Z">
        <w:r w:rsidR="001A78D2">
          <w:rPr>
            <w:rFonts w:ascii="Times" w:hAnsi="Times"/>
          </w:rPr>
          <w:t xml:space="preserve">debe tenerse </w:t>
        </w:r>
      </w:ins>
      <w:r w:rsidRPr="0036755D">
        <w:rPr>
          <w:rFonts w:ascii="Times" w:hAnsi="Times"/>
          <w:rPrChange w:id="399" w:author="Johana Montejo Rozo" w:date="2016-01-29T09:33:00Z">
            <w:rPr>
              <w:rFonts w:ascii="Times" w:hAnsi="Times"/>
              <w:b/>
            </w:rPr>
          </w:rPrChange>
        </w:rPr>
        <w:t>en cuenta que se escribe una razón directa si hay proporcionalidad directa y una razón inversa si hay proporcionalidad inversa.</w:t>
      </w:r>
    </w:p>
    <w:p w:rsidR="001C00C3" w:rsidRPr="00137B07" w:rsidRDefault="0036755D" w:rsidP="00D7757F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rPr>
          <w:rFonts w:ascii="Times" w:hAnsi="Times"/>
        </w:rPr>
      </w:pPr>
      <w:r w:rsidRPr="0036755D">
        <w:rPr>
          <w:rFonts w:ascii="Times" w:hAnsi="Times"/>
          <w:rPrChange w:id="400" w:author="Johana Montejo Rozo" w:date="2016-01-29T09:33:00Z">
            <w:rPr>
              <w:rFonts w:ascii="Times" w:hAnsi="Times"/>
              <w:b/>
            </w:rPr>
          </w:rPrChange>
        </w:rPr>
        <w:t>Hallar el producto de las razones</w:t>
      </w:r>
      <w:r w:rsidR="001C00C3" w:rsidRPr="00137B07">
        <w:rPr>
          <w:rFonts w:ascii="Times" w:hAnsi="Times"/>
        </w:rPr>
        <w:t>.</w:t>
      </w:r>
    </w:p>
    <w:p w:rsidR="00003604" w:rsidRPr="00137B07" w:rsidRDefault="0036755D" w:rsidP="00D7757F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rPr>
          <w:rFonts w:ascii="Times" w:hAnsi="Times"/>
        </w:rPr>
      </w:pPr>
      <w:r w:rsidRPr="0036755D">
        <w:rPr>
          <w:rFonts w:ascii="Times" w:hAnsi="Times"/>
          <w:rPrChange w:id="401" w:author="Johana Montejo Rozo" w:date="2016-01-29T09:33:00Z">
            <w:rPr>
              <w:rFonts w:ascii="Times" w:hAnsi="Times"/>
              <w:b/>
            </w:rPr>
          </w:rPrChange>
        </w:rPr>
        <w:t>Resolver la ecuación que se obtiene.</w:t>
      </w:r>
    </w:p>
    <w:p w:rsidR="00003604" w:rsidRPr="00137B07" w:rsidRDefault="0036755D" w:rsidP="00D7757F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rPr>
          <w:rFonts w:ascii="Times" w:hAnsi="Times"/>
        </w:rPr>
      </w:pPr>
      <w:r w:rsidRPr="0036755D">
        <w:rPr>
          <w:rFonts w:ascii="Times" w:hAnsi="Times"/>
          <w:rPrChange w:id="402" w:author="Johana Montejo Rozo" w:date="2016-01-29T09:33:00Z">
            <w:rPr>
              <w:rFonts w:ascii="Times" w:hAnsi="Times"/>
              <w:b/>
            </w:rPr>
          </w:rPrChange>
        </w:rPr>
        <w:t>Responder la pregunta.</w:t>
      </w:r>
    </w:p>
    <w:p w:rsidR="001C00C3" w:rsidRDefault="001C00C3" w:rsidP="001C00C3">
      <w:pPr>
        <w:pStyle w:val="Prrafodelista"/>
        <w:tabs>
          <w:tab w:val="right" w:pos="8498"/>
        </w:tabs>
        <w:spacing w:after="0"/>
        <w:rPr>
          <w:rFonts w:ascii="Times" w:hAnsi="Times"/>
        </w:rPr>
      </w:pPr>
    </w:p>
    <w:p w:rsidR="001C00C3" w:rsidRDefault="001C00C3" w:rsidP="001C00C3">
      <w:pPr>
        <w:pStyle w:val="Prrafodelista"/>
        <w:tabs>
          <w:tab w:val="right" w:pos="8498"/>
        </w:tabs>
        <w:spacing w:after="0"/>
        <w:rPr>
          <w:rFonts w:ascii="Times" w:hAnsi="Times"/>
        </w:rPr>
      </w:pPr>
    </w:p>
    <w:p w:rsidR="001A78D2" w:rsidRDefault="00C7062D" w:rsidP="007550AD">
      <w:pPr>
        <w:tabs>
          <w:tab w:val="right" w:pos="8498"/>
        </w:tabs>
        <w:spacing w:after="0"/>
        <w:rPr>
          <w:ins w:id="403" w:author="mercyranjel" w:date="2016-01-29T15:17:00Z"/>
          <w:rFonts w:ascii="Times" w:hAnsi="Times"/>
        </w:rPr>
      </w:pPr>
      <w:r>
        <w:rPr>
          <w:rFonts w:ascii="Times" w:hAnsi="Times"/>
        </w:rPr>
        <w:t>Usa la regla de tres compuesta para resolver el siguiente problema</w:t>
      </w:r>
      <w:del w:id="404" w:author="mercyranjel" w:date="2016-01-29T15:17:00Z">
        <w:r w:rsidDel="001A78D2">
          <w:rPr>
            <w:rFonts w:ascii="Times" w:hAnsi="Times"/>
          </w:rPr>
          <w:delText>:</w:delText>
        </w:r>
      </w:del>
      <w:ins w:id="405" w:author="mercyranjel" w:date="2016-01-29T15:17:00Z">
        <w:r w:rsidR="001A78D2">
          <w:rPr>
            <w:rFonts w:ascii="Times" w:hAnsi="Times"/>
          </w:rPr>
          <w:t>.</w:t>
        </w:r>
      </w:ins>
      <w:r>
        <w:rPr>
          <w:rFonts w:ascii="Times" w:hAnsi="Times"/>
        </w:rPr>
        <w:t xml:space="preserve"> </w:t>
      </w:r>
    </w:p>
    <w:p w:rsidR="00A80826" w:rsidRDefault="00693481" w:rsidP="007550AD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C</w:t>
      </w:r>
      <w:r w:rsidR="007550AD">
        <w:rPr>
          <w:rFonts w:ascii="Times" w:hAnsi="Times"/>
        </w:rPr>
        <w:t xml:space="preserve">ierta empresa tiene 24 empleados en su nómina </w:t>
      </w:r>
      <w:ins w:id="406" w:author="mercyranjel" w:date="2016-01-29T15:17:00Z">
        <w:r w:rsidR="001A78D2">
          <w:rPr>
            <w:rFonts w:ascii="Times" w:hAnsi="Times"/>
          </w:rPr>
          <w:t xml:space="preserve">que </w:t>
        </w:r>
      </w:ins>
      <w:r w:rsidR="007550AD">
        <w:rPr>
          <w:rFonts w:ascii="Times" w:hAnsi="Times"/>
        </w:rPr>
        <w:t>trabajan</w:t>
      </w:r>
      <w:del w:id="407" w:author="mercyranjel" w:date="2016-01-29T15:17:00Z">
        <w:r w:rsidR="007550AD" w:rsidDel="001A78D2">
          <w:rPr>
            <w:rFonts w:ascii="Times" w:hAnsi="Times"/>
          </w:rPr>
          <w:delText>do</w:delText>
        </w:r>
      </w:del>
      <w:r w:rsidR="007550AD">
        <w:rPr>
          <w:rFonts w:ascii="Times" w:hAnsi="Times"/>
        </w:rPr>
        <w:t xml:space="preserve"> 7 días a la semana las 8 horas de ley</w:t>
      </w:r>
      <w:del w:id="408" w:author="mercyranjel" w:date="2016-01-29T15:17:00Z">
        <w:r w:rsidR="007550AD" w:rsidDel="001A78D2">
          <w:rPr>
            <w:rFonts w:ascii="Times" w:hAnsi="Times"/>
          </w:rPr>
          <w:delText>,</w:delText>
        </w:r>
      </w:del>
      <w:ins w:id="409" w:author="mercyranjel" w:date="2016-01-29T15:17:00Z">
        <w:r w:rsidR="001A78D2">
          <w:rPr>
            <w:rFonts w:ascii="Times" w:hAnsi="Times"/>
          </w:rPr>
          <w:t>;</w:t>
        </w:r>
      </w:ins>
      <w:r w:rsidR="007550AD">
        <w:rPr>
          <w:rFonts w:ascii="Times" w:hAnsi="Times"/>
        </w:rPr>
        <w:t xml:space="preserve">  este equipo de trabajo logra empacar y dejar listas para la venta 33 600 </w:t>
      </w:r>
      <w:r w:rsidR="007550AD" w:rsidRPr="001A78D2">
        <w:rPr>
          <w:rFonts w:ascii="Times" w:hAnsi="Times"/>
          <w:i/>
          <w:rPrChange w:id="410" w:author="mercyranjel" w:date="2016-01-29T15:18:00Z">
            <w:rPr>
              <w:rFonts w:ascii="Times" w:hAnsi="Times"/>
            </w:rPr>
          </w:rPrChange>
        </w:rPr>
        <w:t>tablets</w:t>
      </w:r>
      <w:r>
        <w:rPr>
          <w:rFonts w:ascii="Times" w:hAnsi="Times"/>
        </w:rPr>
        <w:t xml:space="preserve">. La empresa tiene que reducir </w:t>
      </w:r>
      <w:del w:id="411" w:author="mercyranjel" w:date="2016-01-29T15:18:00Z">
        <w:r w:rsidDel="001A78D2">
          <w:rPr>
            <w:rFonts w:ascii="Times" w:hAnsi="Times"/>
          </w:rPr>
          <w:delText xml:space="preserve">su </w:delText>
        </w:r>
      </w:del>
      <w:ins w:id="412" w:author="mercyranjel" w:date="2016-01-29T15:18:00Z">
        <w:r w:rsidR="001A78D2">
          <w:rPr>
            <w:rFonts w:ascii="Times" w:hAnsi="Times"/>
          </w:rPr>
          <w:t xml:space="preserve">la </w:t>
        </w:r>
      </w:ins>
      <w:r>
        <w:rPr>
          <w:rFonts w:ascii="Times" w:hAnsi="Times"/>
        </w:rPr>
        <w:t>nómina de empacadores a la mitad y</w:t>
      </w:r>
      <w:ins w:id="413" w:author="mercyranjel" w:date="2016-01-29T15:18:00Z">
        <w:r w:rsidR="001A78D2">
          <w:rPr>
            <w:rFonts w:ascii="Times" w:hAnsi="Times"/>
          </w:rPr>
          <w:t>,</w:t>
        </w:r>
      </w:ins>
      <w:r>
        <w:rPr>
          <w:rFonts w:ascii="Times" w:hAnsi="Times"/>
        </w:rPr>
        <w:t xml:space="preserve"> por lo tanto</w:t>
      </w:r>
      <w:ins w:id="414" w:author="mercyranjel" w:date="2016-01-29T15:18:00Z">
        <w:r w:rsidR="001A78D2">
          <w:rPr>
            <w:rFonts w:ascii="Times" w:hAnsi="Times"/>
          </w:rPr>
          <w:t>,</w:t>
        </w:r>
      </w:ins>
      <w:r>
        <w:rPr>
          <w:rFonts w:ascii="Times" w:hAnsi="Times"/>
        </w:rPr>
        <w:t xml:space="preserve"> debe cambiar las condiciones de</w:t>
      </w:r>
      <w:ins w:id="415" w:author="mercyranjel" w:date="2016-01-29T15:18:00Z">
        <w:r w:rsidR="001A78D2">
          <w:rPr>
            <w:rFonts w:ascii="Times" w:hAnsi="Times"/>
          </w:rPr>
          <w:t>l</w:t>
        </w:r>
      </w:ins>
      <w:r>
        <w:rPr>
          <w:rFonts w:ascii="Times" w:hAnsi="Times"/>
        </w:rPr>
        <w:t xml:space="preserve"> trabajo. ¿Cuántos días necesita este nuevo equipo para empacar </w:t>
      </w:r>
      <w:r w:rsidR="005C43B0">
        <w:rPr>
          <w:rFonts w:ascii="Times" w:hAnsi="Times"/>
        </w:rPr>
        <w:t>29</w:t>
      </w:r>
      <w:r w:rsidR="00963C7C">
        <w:rPr>
          <w:rFonts w:ascii="Times" w:hAnsi="Times"/>
        </w:rPr>
        <w:t xml:space="preserve"> </w:t>
      </w:r>
      <w:r w:rsidR="005C43B0">
        <w:rPr>
          <w:rFonts w:ascii="Times" w:hAnsi="Times"/>
        </w:rPr>
        <w:t>7</w:t>
      </w:r>
      <w:r>
        <w:rPr>
          <w:rFonts w:ascii="Times" w:hAnsi="Times"/>
        </w:rPr>
        <w:t xml:space="preserve">00 </w:t>
      </w:r>
      <w:r w:rsidRPr="001A78D2">
        <w:rPr>
          <w:rFonts w:ascii="Times" w:hAnsi="Times"/>
          <w:i/>
          <w:rPrChange w:id="416" w:author="mercyranjel" w:date="2016-01-29T15:18:00Z">
            <w:rPr>
              <w:rFonts w:ascii="Times" w:hAnsi="Times"/>
            </w:rPr>
          </w:rPrChange>
        </w:rPr>
        <w:t>tablets</w:t>
      </w:r>
      <w:r>
        <w:rPr>
          <w:rFonts w:ascii="Times" w:hAnsi="Times"/>
        </w:rPr>
        <w:t xml:space="preserve"> </w:t>
      </w:r>
      <w:ins w:id="417" w:author="mercyranjel" w:date="2016-01-29T15:18:00Z">
        <w:r w:rsidR="001A78D2">
          <w:rPr>
            <w:rFonts w:ascii="Times" w:hAnsi="Times"/>
          </w:rPr>
          <w:t xml:space="preserve">si </w:t>
        </w:r>
      </w:ins>
      <w:r>
        <w:rPr>
          <w:rFonts w:ascii="Times" w:hAnsi="Times"/>
        </w:rPr>
        <w:t>trabaja</w:t>
      </w:r>
      <w:del w:id="418" w:author="mercyranjel" w:date="2016-01-29T15:19:00Z">
        <w:r w:rsidDel="001A78D2">
          <w:rPr>
            <w:rFonts w:ascii="Times" w:hAnsi="Times"/>
          </w:rPr>
          <w:delText>ndo</w:delText>
        </w:r>
      </w:del>
      <w:r>
        <w:rPr>
          <w:rFonts w:ascii="Times" w:hAnsi="Times"/>
        </w:rPr>
        <w:t xml:space="preserve"> una hora extra?</w:t>
      </w:r>
    </w:p>
    <w:p w:rsidR="0092595A" w:rsidRDefault="0092595A" w:rsidP="007550AD">
      <w:pPr>
        <w:tabs>
          <w:tab w:val="right" w:pos="8498"/>
        </w:tabs>
        <w:spacing w:after="0"/>
        <w:rPr>
          <w:rFonts w:ascii="Times" w:hAnsi="Times"/>
        </w:rPr>
      </w:pPr>
    </w:p>
    <w:p w:rsidR="005B41A4" w:rsidRDefault="005B41A4" w:rsidP="007550AD">
      <w:pPr>
        <w:tabs>
          <w:tab w:val="right" w:pos="8498"/>
        </w:tabs>
        <w:spacing w:after="0"/>
        <w:rPr>
          <w:rFonts w:ascii="Times" w:hAnsi="Times"/>
          <w:b/>
        </w:rPr>
      </w:pPr>
    </w:p>
    <w:p w:rsidR="0092595A" w:rsidRPr="0092595A" w:rsidRDefault="0092595A" w:rsidP="007550AD">
      <w:pPr>
        <w:tabs>
          <w:tab w:val="right" w:pos="8498"/>
        </w:tabs>
        <w:spacing w:after="0"/>
        <w:rPr>
          <w:rFonts w:ascii="Times" w:hAnsi="Times"/>
          <w:b/>
        </w:rPr>
      </w:pPr>
      <w:r w:rsidRPr="0092595A">
        <w:rPr>
          <w:rFonts w:ascii="Times" w:hAnsi="Times"/>
          <w:b/>
        </w:rPr>
        <w:t>Solución</w:t>
      </w:r>
      <w:del w:id="419" w:author="mercyranjel" w:date="2016-01-29T15:19:00Z">
        <w:r w:rsidRPr="0092595A" w:rsidDel="001A78D2">
          <w:rPr>
            <w:rFonts w:ascii="Times" w:hAnsi="Times"/>
            <w:b/>
          </w:rPr>
          <w:delText>:</w:delText>
        </w:r>
      </w:del>
    </w:p>
    <w:p w:rsidR="002E7273" w:rsidRDefault="002E7273" w:rsidP="007550AD">
      <w:pPr>
        <w:tabs>
          <w:tab w:val="right" w:pos="8498"/>
        </w:tabs>
        <w:spacing w:after="0"/>
        <w:rPr>
          <w:rFonts w:ascii="Times" w:hAnsi="Times"/>
        </w:rPr>
      </w:pPr>
    </w:p>
    <w:p w:rsidR="002E7273" w:rsidRDefault="0092595A" w:rsidP="007550AD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Las magnitudes presentes en el problema son</w:t>
      </w:r>
      <w:ins w:id="420" w:author="mercyranjel" w:date="2016-01-29T15:19:00Z">
        <w:r w:rsidR="001A78D2">
          <w:rPr>
            <w:rFonts w:ascii="Times" w:hAnsi="Times"/>
          </w:rPr>
          <w:t>:</w:t>
        </w:r>
      </w:ins>
      <w:r>
        <w:rPr>
          <w:rFonts w:ascii="Times" w:hAnsi="Times"/>
        </w:rPr>
        <w:t xml:space="preserve"> número de </w:t>
      </w:r>
      <w:r w:rsidRPr="0092595A">
        <w:rPr>
          <w:rFonts w:ascii="Times" w:hAnsi="Times"/>
          <w:b/>
        </w:rPr>
        <w:t>empleados</w:t>
      </w:r>
      <w:r>
        <w:rPr>
          <w:rFonts w:ascii="Times" w:hAnsi="Times"/>
        </w:rPr>
        <w:t xml:space="preserve">, </w:t>
      </w:r>
      <w:r w:rsidRPr="0092595A">
        <w:rPr>
          <w:rFonts w:ascii="Times" w:hAnsi="Times"/>
          <w:b/>
        </w:rPr>
        <w:t>días</w:t>
      </w:r>
      <w:r>
        <w:rPr>
          <w:rFonts w:ascii="Times" w:hAnsi="Times"/>
        </w:rPr>
        <w:t xml:space="preserve"> de trabajo, </w:t>
      </w:r>
      <w:r w:rsidRPr="0092595A">
        <w:rPr>
          <w:rFonts w:ascii="Times" w:hAnsi="Times"/>
          <w:b/>
        </w:rPr>
        <w:t>horas diarias</w:t>
      </w:r>
      <w:r>
        <w:rPr>
          <w:rFonts w:ascii="Times" w:hAnsi="Times"/>
        </w:rPr>
        <w:t xml:space="preserve"> de trabajo y </w:t>
      </w:r>
      <w:r w:rsidRPr="00554ABD">
        <w:rPr>
          <w:rFonts w:ascii="Times" w:hAnsi="Times"/>
        </w:rPr>
        <w:t>cantidad de</w:t>
      </w:r>
      <w:r w:rsidRPr="0092595A">
        <w:rPr>
          <w:rFonts w:ascii="Times" w:hAnsi="Times"/>
          <w:b/>
        </w:rPr>
        <w:t xml:space="preserve"> </w:t>
      </w:r>
      <w:r w:rsidRPr="001A78D2">
        <w:rPr>
          <w:rFonts w:ascii="Times" w:hAnsi="Times"/>
          <w:b/>
          <w:i/>
          <w:rPrChange w:id="421" w:author="mercyranjel" w:date="2016-01-29T15:19:00Z">
            <w:rPr>
              <w:rFonts w:ascii="Times" w:hAnsi="Times"/>
              <w:b/>
            </w:rPr>
          </w:rPrChange>
        </w:rPr>
        <w:t>tablets</w:t>
      </w:r>
      <w:r>
        <w:rPr>
          <w:rFonts w:ascii="Times" w:hAnsi="Times"/>
        </w:rPr>
        <w:t xml:space="preserve"> empacadas. Se deben organizar en una tabla con los valores respectivos.</w:t>
      </w:r>
    </w:p>
    <w:p w:rsidR="00554ABD" w:rsidRDefault="00554ABD" w:rsidP="007550AD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56"/>
        <w:gridCol w:w="993"/>
        <w:gridCol w:w="1559"/>
        <w:gridCol w:w="1167"/>
      </w:tblGrid>
      <w:tr w:rsidR="00554ABD" w:rsidTr="00C8346B">
        <w:trPr>
          <w:jc w:val="center"/>
        </w:trPr>
        <w:tc>
          <w:tcPr>
            <w:tcW w:w="1256" w:type="dxa"/>
          </w:tcPr>
          <w:p w:rsidR="00554ABD" w:rsidRDefault="00554ABD" w:rsidP="00554ABD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b/>
              </w:rPr>
              <w:t>E</w:t>
            </w:r>
            <w:r w:rsidRPr="0092595A">
              <w:rPr>
                <w:rFonts w:ascii="Times" w:hAnsi="Times"/>
                <w:b/>
              </w:rPr>
              <w:t>mpleados</w:t>
            </w:r>
          </w:p>
        </w:tc>
        <w:tc>
          <w:tcPr>
            <w:tcW w:w="993" w:type="dxa"/>
          </w:tcPr>
          <w:p w:rsidR="00554ABD" w:rsidRDefault="00554ABD" w:rsidP="00554ABD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b/>
              </w:rPr>
              <w:t>D</w:t>
            </w:r>
            <w:r w:rsidRPr="0092595A">
              <w:rPr>
                <w:rFonts w:ascii="Times" w:hAnsi="Times"/>
                <w:b/>
              </w:rPr>
              <w:t>ías</w:t>
            </w:r>
          </w:p>
        </w:tc>
        <w:tc>
          <w:tcPr>
            <w:tcW w:w="1559" w:type="dxa"/>
          </w:tcPr>
          <w:p w:rsidR="00554ABD" w:rsidRDefault="00554ABD" w:rsidP="00554ABD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b/>
              </w:rPr>
              <w:t>H</w:t>
            </w:r>
            <w:r w:rsidRPr="0092595A">
              <w:rPr>
                <w:rFonts w:ascii="Times" w:hAnsi="Times"/>
                <w:b/>
              </w:rPr>
              <w:t>oras diarias</w:t>
            </w:r>
          </w:p>
        </w:tc>
        <w:tc>
          <w:tcPr>
            <w:tcW w:w="1167" w:type="dxa"/>
          </w:tcPr>
          <w:p w:rsidR="00554ABD" w:rsidRPr="001A78D2" w:rsidRDefault="00554ABD" w:rsidP="00B4352A">
            <w:pPr>
              <w:tabs>
                <w:tab w:val="right" w:pos="8498"/>
              </w:tabs>
              <w:jc w:val="center"/>
              <w:rPr>
                <w:rFonts w:ascii="Times" w:hAnsi="Times"/>
                <w:i/>
                <w:rPrChange w:id="422" w:author="mercyranjel" w:date="2016-01-29T15:20:00Z">
                  <w:rPr>
                    <w:rFonts w:ascii="Times" w:hAnsi="Times"/>
                  </w:rPr>
                </w:rPrChange>
              </w:rPr>
            </w:pPr>
            <w:r w:rsidRPr="001A78D2">
              <w:rPr>
                <w:rFonts w:ascii="Times" w:hAnsi="Times"/>
                <w:b/>
                <w:i/>
                <w:rPrChange w:id="423" w:author="mercyranjel" w:date="2016-01-29T15:20:00Z">
                  <w:rPr>
                    <w:rFonts w:ascii="Times" w:hAnsi="Times"/>
                    <w:b/>
                  </w:rPr>
                </w:rPrChange>
              </w:rPr>
              <w:t>Tablets</w:t>
            </w:r>
          </w:p>
        </w:tc>
      </w:tr>
      <w:tr w:rsidR="00554ABD" w:rsidTr="00C8346B">
        <w:trPr>
          <w:jc w:val="center"/>
        </w:trPr>
        <w:tc>
          <w:tcPr>
            <w:tcW w:w="1256" w:type="dxa"/>
          </w:tcPr>
          <w:p w:rsidR="00554ABD" w:rsidRDefault="00822AAF" w:rsidP="00554ABD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24</w:t>
            </w:r>
          </w:p>
        </w:tc>
        <w:tc>
          <w:tcPr>
            <w:tcW w:w="993" w:type="dxa"/>
          </w:tcPr>
          <w:p w:rsidR="00554ABD" w:rsidRDefault="00822AAF" w:rsidP="00554ABD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1559" w:type="dxa"/>
          </w:tcPr>
          <w:p w:rsidR="00554ABD" w:rsidRDefault="00822AAF" w:rsidP="00554ABD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</w:t>
            </w:r>
          </w:p>
        </w:tc>
        <w:tc>
          <w:tcPr>
            <w:tcW w:w="1167" w:type="dxa"/>
          </w:tcPr>
          <w:p w:rsidR="00554ABD" w:rsidRDefault="00822AAF" w:rsidP="00C8346B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33 600</w:t>
            </w:r>
          </w:p>
        </w:tc>
      </w:tr>
      <w:tr w:rsidR="00554ABD" w:rsidTr="00C8346B">
        <w:trPr>
          <w:jc w:val="center"/>
        </w:trPr>
        <w:tc>
          <w:tcPr>
            <w:tcW w:w="1256" w:type="dxa"/>
          </w:tcPr>
          <w:p w:rsidR="00554ABD" w:rsidRDefault="00822AAF" w:rsidP="00554ABD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</w:t>
            </w:r>
          </w:p>
        </w:tc>
        <w:tc>
          <w:tcPr>
            <w:tcW w:w="993" w:type="dxa"/>
          </w:tcPr>
          <w:p w:rsidR="00554ABD" w:rsidRPr="00822AAF" w:rsidRDefault="00822AAF" w:rsidP="00554ABD">
            <w:pPr>
              <w:tabs>
                <w:tab w:val="right" w:pos="8498"/>
              </w:tabs>
              <w:jc w:val="center"/>
              <w:rPr>
                <w:rFonts w:ascii="Times" w:hAnsi="Times"/>
                <w:i/>
              </w:rPr>
            </w:pPr>
            <w:r w:rsidRPr="00822AAF">
              <w:rPr>
                <w:rFonts w:ascii="Times" w:hAnsi="Times"/>
                <w:i/>
              </w:rPr>
              <w:t>x</w:t>
            </w:r>
          </w:p>
        </w:tc>
        <w:tc>
          <w:tcPr>
            <w:tcW w:w="1559" w:type="dxa"/>
          </w:tcPr>
          <w:p w:rsidR="00554ABD" w:rsidRDefault="00822AAF" w:rsidP="00554ABD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</w:t>
            </w:r>
          </w:p>
        </w:tc>
        <w:tc>
          <w:tcPr>
            <w:tcW w:w="1167" w:type="dxa"/>
          </w:tcPr>
          <w:p w:rsidR="00554ABD" w:rsidRPr="00C8346B" w:rsidRDefault="00C8346B" w:rsidP="00C8346B">
            <w:pPr>
              <w:tabs>
                <w:tab w:val="right" w:pos="8498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29 700</w:t>
            </w:r>
          </w:p>
        </w:tc>
      </w:tr>
    </w:tbl>
    <w:p w:rsidR="00554ABD" w:rsidRDefault="00554ABD" w:rsidP="007550AD">
      <w:pPr>
        <w:tabs>
          <w:tab w:val="right" w:pos="8498"/>
        </w:tabs>
        <w:spacing w:after="0"/>
        <w:rPr>
          <w:rFonts w:ascii="Times" w:hAnsi="Times"/>
        </w:rPr>
      </w:pPr>
    </w:p>
    <w:p w:rsidR="00D122C8" w:rsidRPr="002D5742" w:rsidRDefault="00B417A2" w:rsidP="00B417A2">
      <w:pPr>
        <w:tabs>
          <w:tab w:val="right" w:pos="8498"/>
        </w:tabs>
        <w:spacing w:after="0"/>
        <w:rPr>
          <w:rFonts w:ascii="Times" w:hAnsi="Times"/>
        </w:rPr>
      </w:pPr>
      <w:r w:rsidRPr="002D5742">
        <w:rPr>
          <w:rFonts w:ascii="Times" w:hAnsi="Times"/>
        </w:rPr>
        <w:t>Ahora se debe c</w:t>
      </w:r>
      <w:r w:rsidR="0036755D" w:rsidRPr="0036755D">
        <w:rPr>
          <w:rFonts w:ascii="Times" w:hAnsi="Times"/>
          <w:rPrChange w:id="424" w:author="Johana Montejo Rozo" w:date="2016-01-29T09:30:00Z">
            <w:rPr>
              <w:rFonts w:ascii="Times" w:hAnsi="Times"/>
              <w:b/>
            </w:rPr>
          </w:rPrChange>
        </w:rPr>
        <w:t>omparar la magnitud que tiene el valor desconocido (días de trabajo) con las demás magnitudes</w:t>
      </w:r>
      <w:ins w:id="425" w:author="mercyranjel" w:date="2016-01-29T15:21:00Z">
        <w:r w:rsidR="001A78D2">
          <w:rPr>
            <w:rFonts w:ascii="Times" w:hAnsi="Times"/>
          </w:rPr>
          <w:t>,</w:t>
        </w:r>
      </w:ins>
      <w:r w:rsidR="0036755D" w:rsidRPr="0036755D">
        <w:rPr>
          <w:rFonts w:ascii="Times" w:hAnsi="Times"/>
          <w:rPrChange w:id="426" w:author="Johana Montejo Rozo" w:date="2016-01-29T09:30:00Z">
            <w:rPr>
              <w:rFonts w:ascii="Times" w:hAnsi="Times"/>
              <w:b/>
            </w:rPr>
          </w:rPrChange>
        </w:rPr>
        <w:t xml:space="preserve"> para establecer si la proporcionalidad que guarda con cada una es directa o inversa.</w:t>
      </w:r>
    </w:p>
    <w:p w:rsidR="00FA23C6" w:rsidRDefault="00FA23C6" w:rsidP="00B417A2">
      <w:pPr>
        <w:tabs>
          <w:tab w:val="right" w:pos="8498"/>
        </w:tabs>
        <w:spacing w:after="0"/>
        <w:rPr>
          <w:rFonts w:ascii="Times" w:hAnsi="Times"/>
        </w:rPr>
      </w:pPr>
    </w:p>
    <w:p w:rsidR="00B417A2" w:rsidRPr="001A78D2" w:rsidRDefault="00646226" w:rsidP="00D7757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hAnsi="Times"/>
        </w:rPr>
      </w:pPr>
      <w:r w:rsidRPr="00646226">
        <w:rPr>
          <w:rFonts w:ascii="Times" w:hAnsi="Times"/>
        </w:rPr>
        <w:t xml:space="preserve">Entre más </w:t>
      </w:r>
      <w:r w:rsidRPr="00646226">
        <w:rPr>
          <w:rFonts w:ascii="Times" w:hAnsi="Times"/>
          <w:b/>
        </w:rPr>
        <w:t xml:space="preserve">días </w:t>
      </w:r>
      <w:r w:rsidRPr="00646226">
        <w:rPr>
          <w:rFonts w:ascii="Times" w:hAnsi="Times"/>
        </w:rPr>
        <w:t xml:space="preserve">de trabajo se tengan para realizar </w:t>
      </w:r>
      <w:del w:id="427" w:author="mercyranjel" w:date="2016-01-29T15:21:00Z">
        <w:r w:rsidRPr="00646226" w:rsidDel="001A78D2">
          <w:rPr>
            <w:rFonts w:ascii="Times" w:hAnsi="Times"/>
          </w:rPr>
          <w:delText xml:space="preserve">una </w:delText>
        </w:r>
      </w:del>
      <w:ins w:id="428" w:author="mercyranjel" w:date="2016-01-29T15:21:00Z">
        <w:r w:rsidR="001A78D2">
          <w:rPr>
            <w:rFonts w:ascii="Times" w:hAnsi="Times"/>
          </w:rPr>
          <w:t>l</w:t>
        </w:r>
        <w:r w:rsidR="001A78D2" w:rsidRPr="00646226">
          <w:rPr>
            <w:rFonts w:ascii="Times" w:hAnsi="Times"/>
          </w:rPr>
          <w:t xml:space="preserve">a </w:t>
        </w:r>
      </w:ins>
      <w:r w:rsidRPr="00646226">
        <w:rPr>
          <w:rFonts w:ascii="Times" w:hAnsi="Times"/>
        </w:rPr>
        <w:t xml:space="preserve">tarea, menor es el número de </w:t>
      </w:r>
      <w:r w:rsidRPr="00646226">
        <w:rPr>
          <w:rFonts w:ascii="Times" w:hAnsi="Times"/>
          <w:b/>
        </w:rPr>
        <w:t>empleados</w:t>
      </w:r>
      <w:r w:rsidRPr="00646226">
        <w:rPr>
          <w:rFonts w:ascii="Times" w:hAnsi="Times"/>
        </w:rPr>
        <w:t xml:space="preserve"> que se necesitan. </w:t>
      </w:r>
      <w:r>
        <w:rPr>
          <w:rFonts w:ascii="Times" w:hAnsi="Times"/>
        </w:rPr>
        <w:t xml:space="preserve">La proporcionalidad es </w:t>
      </w:r>
      <w:r w:rsidRPr="00646226">
        <w:rPr>
          <w:rFonts w:ascii="Times" w:hAnsi="Times"/>
          <w:b/>
        </w:rPr>
        <w:t>inversa</w:t>
      </w:r>
      <w:r w:rsidRPr="001A78D2">
        <w:rPr>
          <w:rFonts w:ascii="Times" w:hAnsi="Times"/>
          <w:rPrChange w:id="429" w:author="mercyranjel" w:date="2016-01-29T15:21:00Z">
            <w:rPr>
              <w:rFonts w:ascii="Times" w:hAnsi="Times"/>
              <w:b/>
            </w:rPr>
          </w:rPrChange>
        </w:rPr>
        <w:t>.</w:t>
      </w:r>
    </w:p>
    <w:p w:rsidR="00646226" w:rsidRDefault="00646226" w:rsidP="00D7757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hAnsi="Times"/>
        </w:rPr>
      </w:pPr>
      <w:r w:rsidRPr="00646226">
        <w:rPr>
          <w:rFonts w:ascii="Times" w:hAnsi="Times"/>
        </w:rPr>
        <w:t xml:space="preserve">Entre más </w:t>
      </w:r>
      <w:r w:rsidRPr="00646226">
        <w:rPr>
          <w:rFonts w:ascii="Times" w:hAnsi="Times"/>
          <w:b/>
        </w:rPr>
        <w:t xml:space="preserve">días </w:t>
      </w:r>
      <w:r w:rsidRPr="00646226">
        <w:rPr>
          <w:rFonts w:ascii="Times" w:hAnsi="Times"/>
        </w:rPr>
        <w:t xml:space="preserve">de trabajo se tengan para realizar </w:t>
      </w:r>
      <w:del w:id="430" w:author="mercyranjel" w:date="2016-01-29T15:21:00Z">
        <w:r w:rsidRPr="00646226" w:rsidDel="001A78D2">
          <w:rPr>
            <w:rFonts w:ascii="Times" w:hAnsi="Times"/>
          </w:rPr>
          <w:delText xml:space="preserve">una </w:delText>
        </w:r>
      </w:del>
      <w:ins w:id="431" w:author="mercyranjel" w:date="2016-01-29T15:21:00Z">
        <w:r w:rsidR="001A78D2">
          <w:rPr>
            <w:rFonts w:ascii="Times" w:hAnsi="Times"/>
          </w:rPr>
          <w:t>l</w:t>
        </w:r>
        <w:r w:rsidR="001A78D2" w:rsidRPr="00646226">
          <w:rPr>
            <w:rFonts w:ascii="Times" w:hAnsi="Times"/>
          </w:rPr>
          <w:t xml:space="preserve">a </w:t>
        </w:r>
      </w:ins>
      <w:r w:rsidRPr="00646226">
        <w:rPr>
          <w:rFonts w:ascii="Times" w:hAnsi="Times"/>
        </w:rPr>
        <w:t>tarea</w:t>
      </w:r>
      <w:r>
        <w:rPr>
          <w:rFonts w:ascii="Times" w:hAnsi="Times"/>
        </w:rPr>
        <w:t>,</w:t>
      </w:r>
      <w:r w:rsidRPr="00646226">
        <w:rPr>
          <w:rFonts w:ascii="Times" w:hAnsi="Times"/>
        </w:rPr>
        <w:t xml:space="preserve"> menor es el número de</w:t>
      </w:r>
      <w:r>
        <w:rPr>
          <w:rFonts w:ascii="Times" w:hAnsi="Times"/>
        </w:rPr>
        <w:t xml:space="preserve"> </w:t>
      </w:r>
      <w:r w:rsidRPr="00646226">
        <w:rPr>
          <w:rFonts w:ascii="Times" w:hAnsi="Times"/>
          <w:b/>
        </w:rPr>
        <w:t>horas diarias</w:t>
      </w:r>
      <w:r>
        <w:rPr>
          <w:rFonts w:ascii="Times" w:hAnsi="Times"/>
        </w:rPr>
        <w:t xml:space="preserve"> que se debe trabajar. La proporcionalidad es </w:t>
      </w:r>
      <w:r w:rsidRPr="00646226">
        <w:rPr>
          <w:rFonts w:ascii="Times" w:hAnsi="Times"/>
          <w:b/>
        </w:rPr>
        <w:t>inversa</w:t>
      </w:r>
      <w:r>
        <w:rPr>
          <w:rFonts w:ascii="Times" w:hAnsi="Times"/>
        </w:rPr>
        <w:t>.</w:t>
      </w:r>
    </w:p>
    <w:p w:rsidR="00646226" w:rsidRDefault="00646226" w:rsidP="00D7757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hAnsi="Times"/>
        </w:rPr>
      </w:pPr>
      <w:r w:rsidRPr="00646226">
        <w:rPr>
          <w:rFonts w:ascii="Times" w:hAnsi="Times"/>
        </w:rPr>
        <w:t xml:space="preserve">Entre más </w:t>
      </w:r>
      <w:r w:rsidRPr="00646226">
        <w:rPr>
          <w:rFonts w:ascii="Times" w:hAnsi="Times"/>
          <w:b/>
        </w:rPr>
        <w:t xml:space="preserve">días </w:t>
      </w:r>
      <w:r w:rsidRPr="00646226">
        <w:rPr>
          <w:rFonts w:ascii="Times" w:hAnsi="Times"/>
        </w:rPr>
        <w:t xml:space="preserve">de trabajo se tengan para realizar </w:t>
      </w:r>
      <w:del w:id="432" w:author="mercyranjel" w:date="2016-01-29T15:21:00Z">
        <w:r w:rsidRPr="00646226" w:rsidDel="001A78D2">
          <w:rPr>
            <w:rFonts w:ascii="Times" w:hAnsi="Times"/>
          </w:rPr>
          <w:delText xml:space="preserve">una </w:delText>
        </w:r>
      </w:del>
      <w:ins w:id="433" w:author="mercyranjel" w:date="2016-01-29T15:21:00Z">
        <w:r w:rsidR="001A78D2">
          <w:rPr>
            <w:rFonts w:ascii="Times" w:hAnsi="Times"/>
          </w:rPr>
          <w:t>l</w:t>
        </w:r>
        <w:r w:rsidR="001A78D2" w:rsidRPr="00646226">
          <w:rPr>
            <w:rFonts w:ascii="Times" w:hAnsi="Times"/>
          </w:rPr>
          <w:t xml:space="preserve">a </w:t>
        </w:r>
      </w:ins>
      <w:r w:rsidRPr="00646226">
        <w:rPr>
          <w:rFonts w:ascii="Times" w:hAnsi="Times"/>
        </w:rPr>
        <w:t>tarea</w:t>
      </w:r>
      <w:r>
        <w:rPr>
          <w:rFonts w:ascii="Times" w:hAnsi="Times"/>
        </w:rPr>
        <w:t>,</w:t>
      </w:r>
      <w:r w:rsidRPr="00646226">
        <w:rPr>
          <w:rFonts w:ascii="Times" w:hAnsi="Times"/>
        </w:rPr>
        <w:t xml:space="preserve"> </w:t>
      </w:r>
      <w:r>
        <w:rPr>
          <w:rFonts w:ascii="Times" w:hAnsi="Times"/>
        </w:rPr>
        <w:t>mayor es la producción, en este caso</w:t>
      </w:r>
      <w:ins w:id="434" w:author="mercyranjel" w:date="2016-01-29T15:22:00Z">
        <w:r w:rsidR="001A78D2">
          <w:rPr>
            <w:rFonts w:ascii="Times" w:hAnsi="Times"/>
          </w:rPr>
          <w:t>,</w:t>
        </w:r>
      </w:ins>
      <w:r>
        <w:rPr>
          <w:rFonts w:ascii="Times" w:hAnsi="Times"/>
        </w:rPr>
        <w:t xml:space="preserve"> </w:t>
      </w:r>
      <w:del w:id="435" w:author="mercyranjel" w:date="2016-01-29T15:22:00Z">
        <w:r w:rsidDel="001A78D2">
          <w:rPr>
            <w:rFonts w:ascii="Times" w:hAnsi="Times"/>
          </w:rPr>
          <w:delText xml:space="preserve">se </w:delText>
        </w:r>
      </w:del>
      <w:r>
        <w:rPr>
          <w:rFonts w:ascii="Times" w:hAnsi="Times"/>
        </w:rPr>
        <w:t>pueden empacar</w:t>
      </w:r>
      <w:ins w:id="436" w:author="mercyranjel" w:date="2016-01-29T15:22:00Z">
        <w:r w:rsidR="001A78D2">
          <w:rPr>
            <w:rFonts w:ascii="Times" w:hAnsi="Times"/>
          </w:rPr>
          <w:t>se</w:t>
        </w:r>
      </w:ins>
      <w:r>
        <w:rPr>
          <w:rFonts w:ascii="Times" w:hAnsi="Times"/>
        </w:rPr>
        <w:t xml:space="preserve"> más tablets. La proporcionalidad es </w:t>
      </w:r>
      <w:r w:rsidRPr="00646226">
        <w:rPr>
          <w:rFonts w:ascii="Times" w:hAnsi="Times"/>
          <w:b/>
        </w:rPr>
        <w:t>directa</w:t>
      </w:r>
      <w:r>
        <w:rPr>
          <w:rFonts w:ascii="Times" w:hAnsi="Times"/>
        </w:rPr>
        <w:t>.</w:t>
      </w:r>
    </w:p>
    <w:p w:rsidR="00D8157C" w:rsidRPr="00646226" w:rsidRDefault="00D8157C" w:rsidP="00D8157C">
      <w:pPr>
        <w:pStyle w:val="Prrafodelista"/>
        <w:tabs>
          <w:tab w:val="right" w:pos="8498"/>
        </w:tabs>
        <w:spacing w:after="0"/>
        <w:ind w:left="1440"/>
        <w:rPr>
          <w:rFonts w:ascii="Times" w:hAnsi="Times"/>
        </w:rPr>
      </w:pPr>
    </w:p>
    <w:p w:rsidR="00B417A2" w:rsidRDefault="00D8157C" w:rsidP="00B417A2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Se procede a </w:t>
      </w:r>
      <w:r w:rsidRPr="00220D8D">
        <w:rPr>
          <w:rFonts w:ascii="Times" w:hAnsi="Times"/>
          <w:b/>
        </w:rPr>
        <w:t>escribir la proporción</w:t>
      </w:r>
      <w:r>
        <w:rPr>
          <w:rFonts w:ascii="Times" w:hAnsi="Times"/>
        </w:rPr>
        <w:t xml:space="preserve"> teniendo en cuenta las relaciones de proporcionalidad entre las magnitudes</w:t>
      </w:r>
      <w:del w:id="437" w:author="mercyranjel" w:date="2016-01-29T15:22:00Z">
        <w:r w:rsidDel="001A78D2">
          <w:rPr>
            <w:rFonts w:ascii="Times" w:hAnsi="Times"/>
          </w:rPr>
          <w:delText>:</w:delText>
        </w:r>
      </w:del>
      <w:ins w:id="438" w:author="mercyranjel" w:date="2016-01-29T15:22:00Z">
        <w:r w:rsidR="001A78D2">
          <w:rPr>
            <w:rFonts w:ascii="Times" w:hAnsi="Times"/>
          </w:rPr>
          <w:t>.</w:t>
        </w:r>
      </w:ins>
    </w:p>
    <w:p w:rsidR="00D8157C" w:rsidRDefault="00D8157C" w:rsidP="00B417A2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FB0D39" w:rsidRPr="005D1738" w:rsidTr="00AC0B8B">
        <w:tc>
          <w:tcPr>
            <w:tcW w:w="9033" w:type="dxa"/>
            <w:gridSpan w:val="2"/>
            <w:shd w:val="clear" w:color="auto" w:fill="0D0D0D" w:themeFill="text1" w:themeFillTint="F2"/>
          </w:tcPr>
          <w:p w:rsidR="00FB0D39" w:rsidRPr="005D1738" w:rsidRDefault="00FB0D39" w:rsidP="00AC0B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FB0D39" w:rsidTr="00AC0B8B">
        <w:tc>
          <w:tcPr>
            <w:tcW w:w="2518" w:type="dxa"/>
          </w:tcPr>
          <w:p w:rsidR="00FB0D39" w:rsidRPr="00053744" w:rsidRDefault="00FB0D39" w:rsidP="00AC0B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FB0D39" w:rsidRPr="00053744" w:rsidRDefault="00FB0D39" w:rsidP="00FB0D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MA_07_08_</w:t>
            </w:r>
            <w:ins w:id="439" w:author="Johana Montejo Rozo" w:date="2016-02-03T10:58:00Z">
              <w:r w:rsidR="00F67CC1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FB0D39" w:rsidTr="00AC0B8B">
        <w:tc>
          <w:tcPr>
            <w:tcW w:w="2518" w:type="dxa"/>
          </w:tcPr>
          <w:p w:rsidR="00FB0D39" w:rsidRDefault="00FB0D39" w:rsidP="00AC0B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B41A4" w:rsidRDefault="005B41A4" w:rsidP="00AC0B8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observan las siguientes tablas con flechas y texto incluidos</w:t>
            </w:r>
            <w:del w:id="440" w:author="mercyranjel" w:date="2016-01-29T15:22:00Z">
              <w:r w:rsidDel="001A78D2">
                <w:rPr>
                  <w:rFonts w:ascii="Times New Roman" w:hAnsi="Times New Roman" w:cs="Times New Roman"/>
                  <w:color w:val="000000"/>
                </w:rPr>
                <w:delText>:</w:delText>
              </w:r>
            </w:del>
          </w:p>
          <w:p w:rsidR="005B41A4" w:rsidRDefault="005B41A4" w:rsidP="00AC0B8B">
            <w:pPr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56"/>
              <w:gridCol w:w="993"/>
            </w:tblGrid>
            <w:tr w:rsidR="005B41A4" w:rsidTr="00AC0B8B">
              <w:trPr>
                <w:jc w:val="center"/>
              </w:trPr>
              <w:tc>
                <w:tcPr>
                  <w:tcW w:w="1256" w:type="dxa"/>
                </w:tcPr>
                <w:p w:rsidR="005B41A4" w:rsidRDefault="005B41A4" w:rsidP="00AC0B8B">
                  <w:pPr>
                    <w:tabs>
                      <w:tab w:val="right" w:pos="8498"/>
                    </w:tabs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  <w:b/>
                    </w:rPr>
                    <w:t>E</w:t>
                  </w:r>
                  <w:r w:rsidRPr="0092595A">
                    <w:rPr>
                      <w:rFonts w:ascii="Times" w:hAnsi="Times"/>
                      <w:b/>
                    </w:rPr>
                    <w:t>mpleados</w:t>
                  </w:r>
                </w:p>
              </w:tc>
              <w:tc>
                <w:tcPr>
                  <w:tcW w:w="993" w:type="dxa"/>
                </w:tcPr>
                <w:p w:rsidR="005B41A4" w:rsidRDefault="005B41A4" w:rsidP="00AC0B8B">
                  <w:pPr>
                    <w:tabs>
                      <w:tab w:val="right" w:pos="8498"/>
                    </w:tabs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  <w:b/>
                    </w:rPr>
                    <w:t>D</w:t>
                  </w:r>
                  <w:r w:rsidRPr="0092595A">
                    <w:rPr>
                      <w:rFonts w:ascii="Times" w:hAnsi="Times"/>
                      <w:b/>
                    </w:rPr>
                    <w:t>ías</w:t>
                  </w:r>
                </w:p>
              </w:tc>
            </w:tr>
            <w:tr w:rsidR="005B41A4" w:rsidTr="00AC0B8B">
              <w:trPr>
                <w:jc w:val="center"/>
              </w:trPr>
              <w:tc>
                <w:tcPr>
                  <w:tcW w:w="1256" w:type="dxa"/>
                </w:tcPr>
                <w:p w:rsidR="005B41A4" w:rsidRPr="000D2B10" w:rsidRDefault="006D1DC3" w:rsidP="00AC0B8B">
                  <w:pPr>
                    <w:tabs>
                      <w:tab w:val="right" w:pos="8498"/>
                    </w:tabs>
                    <w:jc w:val="center"/>
                    <w:rPr>
                      <w:rFonts w:ascii="Times" w:hAnsi="Times"/>
                      <w:b/>
                    </w:rPr>
                  </w:pPr>
                  <w:r>
                    <w:rPr>
                      <w:rFonts w:ascii="Times" w:hAnsi="Times"/>
                      <w:b/>
                      <w:noProof/>
                      <w:color w:val="E36C0A" w:themeColor="accent6" w:themeShade="BF"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>
                            <wp:simplePos x="0" y="0"/>
                            <wp:positionH relativeFrom="column">
                              <wp:posOffset>-264795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77165" cy="276860"/>
                            <wp:effectExtent l="57150" t="19050" r="70485" b="85090"/>
                            <wp:wrapNone/>
                            <wp:docPr id="2" name="2 Flecha curvada hacia la derecha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177165" cy="276860"/>
                                    </a:xfrm>
                                    <a:prstGeom prst="curvedRightArrow">
                                      <a:avLst>
                                        <a:gd name="adj1" fmla="val 25000"/>
                                        <a:gd name="adj2" fmla="val 50000"/>
                                        <a:gd name="adj3" fmla="val 50024"/>
                                      </a:avLst>
                                    </a:prstGeom>
                                    <a:solidFill>
                                      <a:srgbClr val="92D050"/>
                                    </a:solidFill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6539AD6" id="_x0000_t102" coordsize="21600,21600" o:spt="102" adj="12960,19440,14400" path="ar,0@23@3@22,,0@4,0@15@23@1,0@7@2@13l@2@14@22@8@2@12wa,0@23@3@2@11@26@17,0@15@23@1@26@17@22@15xear,0@23@3,0@4@26@17nfe">
                            <v:stroke joinstyle="miter"/>
                            <v:formulas>
                              <v:f eqn="val #0"/>
                              <v:f eqn="val #1"/>
                              <v:f eqn="val #2"/>
                              <v:f eqn="sum #0 width #1"/>
                              <v:f eqn="prod @3 1 2"/>
                              <v:f eqn="sum #1 #1 width"/>
                              <v:f eqn="sum @5 #1 #0"/>
                              <v:f eqn="prod @6 1 2"/>
                              <v:f eqn="mid width #0"/>
                              <v:f eqn="sum height 0 #2"/>
                              <v:f eqn="ellipse @9 height @4"/>
                              <v:f eqn="sum @4 @10 0"/>
                              <v:f eqn="sum @11 #1 width"/>
                              <v:f eqn="sum @7 @10 0"/>
                              <v:f eqn="sum @12 width #0"/>
                              <v:f eqn="sum @5 0 #0"/>
                              <v:f eqn="prod @15 1 2"/>
                              <v:f eqn="mid @4 @7"/>
                              <v:f eqn="sum #0 #1 width"/>
                              <v:f eqn="prod @18 1 2"/>
                              <v:f eqn="sum @17 0 @19"/>
                              <v:f eqn="val width"/>
                              <v:f eqn="val height"/>
                              <v:f eqn="prod height 2 1"/>
                              <v:f eqn="sum @17 0 @4"/>
                              <v:f eqn="ellipse @24 @4 height"/>
                              <v:f eqn="sum height 0 @25"/>
                              <v:f eqn="sum @8 128 0"/>
                              <v:f eqn="prod @5 1 2"/>
                              <v:f eqn="sum @5 0 128"/>
                              <v:f eqn="sum #0 @17 @12"/>
                              <v:f eqn="ellipse @20 @4 height"/>
                              <v:f eqn="sum width 0 #0"/>
                              <v:f eqn="prod @32 1 2"/>
                              <v:f eqn="prod height height 1"/>
                              <v:f eqn="prod @9 @9 1"/>
                              <v:f eqn="sum @34 0 @35"/>
                              <v:f eqn="sqrt @36"/>
                              <v:f eqn="sum @37 height 0"/>
                              <v:f eqn="prod width height @38"/>
                              <v:f eqn="sum @39 64 0"/>
                              <v:f eqn="prod #0 1 2"/>
                              <v:f eqn="ellipse @33 @41 height"/>
                              <v:f eqn="sum height 0 @42"/>
                              <v:f eqn="sum @43 64 0"/>
                              <v:f eqn="prod @4 1 2"/>
                              <v:f eqn="sum #1 0 @45"/>
                              <v:f eqn="prod height 4390 32768"/>
                              <v:f eqn="prod height 28378 32768"/>
                            </v:formulas>
                            <v:path o:extrusionok="f" o:connecttype="custom" o:connectlocs="0,@17;@2,@14;@22,@8;@2,@12;@22,@16" o:connectangles="180,90,0,0,0" textboxrect="@47,@45,@48,@46"/>
                            <v:handles>
                              <v:h position="bottomRight,#0" yrange="@40,@29"/>
                              <v:h position="bottomRight,#1" yrange="@27,@21"/>
                              <v:h position="#2,bottomRight" xrange="@44,@22"/>
                            </v:handles>
                            <o:complex v:ext="view"/>
                          </v:shapetype>
                          <v:shape id="2 Flecha curvada hacia la derecha" o:spid="_x0000_s1026" type="#_x0000_t102" style="position:absolute;margin-left:-20.85pt;margin-top:1.9pt;width:13.95pt;height:2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" adj="14689,19872,10795" fillcolor="#92d050" strokecolor="#4579b8 [3044]">
                            <v:shadow on="t" color="black" opacity="22937f" origin=",.5" offset="0,.63889mm"/>
                            <v:path arrowok="t"/>
                          </v:shape>
                        </w:pict>
                      </mc:Fallback>
                    </mc:AlternateContent>
                  </w:r>
                  <w:r w:rsidR="005B41A4" w:rsidRPr="00676159">
                    <w:rPr>
                      <w:rFonts w:ascii="Times" w:hAnsi="Times"/>
                      <w:b/>
                      <w:color w:val="E36C0A" w:themeColor="accent6" w:themeShade="BF"/>
                    </w:rPr>
                    <w:t>24</w:t>
                  </w:r>
                </w:p>
              </w:tc>
              <w:tc>
                <w:tcPr>
                  <w:tcW w:w="993" w:type="dxa"/>
                </w:tcPr>
                <w:p w:rsidR="005B41A4" w:rsidRDefault="005B41A4" w:rsidP="00AC0B8B">
                  <w:pPr>
                    <w:tabs>
                      <w:tab w:val="right" w:pos="8498"/>
                    </w:tabs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7</w:t>
                  </w:r>
                </w:p>
              </w:tc>
            </w:tr>
            <w:tr w:rsidR="005B41A4" w:rsidTr="00AC0B8B">
              <w:trPr>
                <w:jc w:val="center"/>
              </w:trPr>
              <w:tc>
                <w:tcPr>
                  <w:tcW w:w="1256" w:type="dxa"/>
                </w:tcPr>
                <w:p w:rsidR="005B41A4" w:rsidRPr="000D2B10" w:rsidRDefault="005B41A4" w:rsidP="00AC0B8B">
                  <w:pPr>
                    <w:tabs>
                      <w:tab w:val="right" w:pos="8498"/>
                    </w:tabs>
                    <w:jc w:val="center"/>
                    <w:rPr>
                      <w:rFonts w:ascii="Times" w:hAnsi="Times"/>
                      <w:b/>
                    </w:rPr>
                  </w:pPr>
                  <w:r w:rsidRPr="000D2B10">
                    <w:rPr>
                      <w:rFonts w:ascii="Times" w:hAnsi="Times"/>
                      <w:b/>
                      <w:color w:val="948A54" w:themeColor="background2" w:themeShade="80"/>
                    </w:rPr>
                    <w:t>12</w:t>
                  </w:r>
                </w:p>
              </w:tc>
              <w:tc>
                <w:tcPr>
                  <w:tcW w:w="993" w:type="dxa"/>
                </w:tcPr>
                <w:p w:rsidR="005B41A4" w:rsidRPr="00822AAF" w:rsidRDefault="005B41A4" w:rsidP="00AC0B8B">
                  <w:pPr>
                    <w:tabs>
                      <w:tab w:val="right" w:pos="8498"/>
                    </w:tabs>
                    <w:jc w:val="center"/>
                    <w:rPr>
                      <w:rFonts w:ascii="Times" w:hAnsi="Times"/>
                      <w:i/>
                    </w:rPr>
                  </w:pPr>
                  <w:r w:rsidRPr="00822AAF">
                    <w:rPr>
                      <w:rFonts w:ascii="Times" w:hAnsi="Times"/>
                      <w:i/>
                    </w:rPr>
                    <w:t>x</w:t>
                  </w:r>
                </w:p>
              </w:tc>
            </w:tr>
          </w:tbl>
          <w:p w:rsidR="005B41A4" w:rsidRDefault="00E90BEB" w:rsidP="00AC0B8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  <w:p w:rsidR="00E90BEB" w:rsidRDefault="00E90BEB" w:rsidP="00AC0B8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Como son magnitudes inversamente proporcionales se escribe la razón inversa</w:t>
            </w:r>
            <w:del w:id="441" w:author="mercyranjel" w:date="2016-01-29T15:22:00Z">
              <w:r w:rsidDel="00126714">
                <w:rPr>
                  <w:rFonts w:ascii="Times New Roman" w:hAnsi="Times New Roman" w:cs="Times New Roman"/>
                  <w:color w:val="000000"/>
                </w:rPr>
                <w:delText>:</w:delText>
              </w:r>
            </w:del>
            <w:ins w:id="442" w:author="mercyranjel" w:date="2016-01-29T15:22:00Z">
              <w:r w:rsidR="00126714">
                <w:rPr>
                  <w:rFonts w:ascii="Times New Roman" w:hAnsi="Times New Roman" w:cs="Times New Roman"/>
                  <w:color w:val="000000"/>
                </w:rPr>
                <w:t>.</w:t>
              </w:r>
            </w:ins>
          </w:p>
          <w:p w:rsidR="00E90BEB" w:rsidRDefault="00E90BEB" w:rsidP="00AC0B8B">
            <w:pPr>
              <w:rPr>
                <w:rFonts w:ascii="Times New Roman" w:hAnsi="Times New Roman" w:cs="Times New Roman"/>
                <w:color w:val="000000"/>
              </w:rPr>
            </w:pPr>
          </w:p>
          <w:p w:rsidR="00E90BEB" w:rsidRDefault="00742192" w:rsidP="00AC0B8B">
            <w:pPr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color w:val="00000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948A54" w:themeColor="background2" w:themeShade="80"/>
                      </w:rPr>
                      <m:t>12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E36C0A" w:themeColor="accent6" w:themeShade="BF"/>
                      </w:rPr>
                      <m:t>24</m:t>
                    </m:r>
                  </m:den>
                </m:f>
                <m:r>
                  <w:rPr>
                    <w:rFonts w:ascii="Cambria Math" w:hAnsi="Cambria Math" w:cs="Times New Roman"/>
                    <w:color w:val="000000"/>
                  </w:rPr>
                  <m:t xml:space="preserve"> </m:t>
                </m:r>
                <w:del w:id="443" w:author="mercyranjel" w:date="2016-01-29T15:22:00Z">
                  <m:r>
                    <w:rPr>
                      <w:rFonts w:ascii="Cambria Math" w:hAnsi="Cambria Math" w:cs="Times New Roman"/>
                      <w:color w:val="000000"/>
                    </w:rPr>
                    <m:t>.</m:t>
                  </m:r>
                </w:del>
              </m:oMath>
            </m:oMathPara>
          </w:p>
          <w:p w:rsidR="002C4F4D" w:rsidRDefault="002C4F4D" w:rsidP="00AC0B8B">
            <w:pPr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93"/>
              <w:gridCol w:w="1559"/>
            </w:tblGrid>
            <w:tr w:rsidR="002C4F4D" w:rsidTr="00AC0B8B">
              <w:trPr>
                <w:jc w:val="center"/>
              </w:trPr>
              <w:tc>
                <w:tcPr>
                  <w:tcW w:w="993" w:type="dxa"/>
                </w:tcPr>
                <w:p w:rsidR="002C4F4D" w:rsidRDefault="002C4F4D" w:rsidP="00AC0B8B">
                  <w:pPr>
                    <w:tabs>
                      <w:tab w:val="right" w:pos="8498"/>
                    </w:tabs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  <w:b/>
                    </w:rPr>
                    <w:t>D</w:t>
                  </w:r>
                  <w:r w:rsidRPr="0092595A">
                    <w:rPr>
                      <w:rFonts w:ascii="Times" w:hAnsi="Times"/>
                      <w:b/>
                    </w:rPr>
                    <w:t>ías</w:t>
                  </w:r>
                </w:p>
              </w:tc>
              <w:tc>
                <w:tcPr>
                  <w:tcW w:w="1559" w:type="dxa"/>
                </w:tcPr>
                <w:p w:rsidR="002C4F4D" w:rsidRDefault="002C4F4D" w:rsidP="00AC0B8B">
                  <w:pPr>
                    <w:tabs>
                      <w:tab w:val="right" w:pos="8498"/>
                    </w:tabs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  <w:b/>
                    </w:rPr>
                    <w:t>H</w:t>
                  </w:r>
                  <w:r w:rsidRPr="0092595A">
                    <w:rPr>
                      <w:rFonts w:ascii="Times" w:hAnsi="Times"/>
                      <w:b/>
                    </w:rPr>
                    <w:t>oras diarias</w:t>
                  </w:r>
                </w:p>
              </w:tc>
            </w:tr>
            <w:tr w:rsidR="002C4F4D" w:rsidTr="00AC0B8B">
              <w:trPr>
                <w:jc w:val="center"/>
              </w:trPr>
              <w:tc>
                <w:tcPr>
                  <w:tcW w:w="993" w:type="dxa"/>
                </w:tcPr>
                <w:p w:rsidR="002C4F4D" w:rsidRDefault="002C4F4D" w:rsidP="00AC0B8B">
                  <w:pPr>
                    <w:tabs>
                      <w:tab w:val="right" w:pos="8498"/>
                    </w:tabs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7</w:t>
                  </w:r>
                </w:p>
              </w:tc>
              <w:tc>
                <w:tcPr>
                  <w:tcW w:w="1559" w:type="dxa"/>
                </w:tcPr>
                <w:p w:rsidR="002C4F4D" w:rsidRPr="002C4F4D" w:rsidRDefault="006D1DC3" w:rsidP="00AC0B8B">
                  <w:pPr>
                    <w:tabs>
                      <w:tab w:val="right" w:pos="8498"/>
                    </w:tabs>
                    <w:jc w:val="center"/>
                    <w:rPr>
                      <w:rFonts w:ascii="Times" w:hAnsi="Times"/>
                      <w:b/>
                    </w:rPr>
                  </w:pPr>
                  <w:r>
                    <w:rPr>
                      <w:rFonts w:ascii="Times" w:hAnsi="Times"/>
                      <w:b/>
                      <w:noProof/>
                      <w:color w:val="E36C0A" w:themeColor="accent6" w:themeShade="BF"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>
                            <wp:simplePos x="0" y="0"/>
                            <wp:positionH relativeFrom="column">
                              <wp:posOffset>965200</wp:posOffset>
                            </wp:positionH>
                            <wp:positionV relativeFrom="paragraph">
                              <wp:posOffset>20955</wp:posOffset>
                            </wp:positionV>
                            <wp:extent cx="177165" cy="276860"/>
                            <wp:effectExtent l="76200" t="19050" r="0" b="85090"/>
                            <wp:wrapNone/>
                            <wp:docPr id="3" name="3 Flecha curvada hacia la derecha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 rot="10410730">
                                      <a:off x="0" y="0"/>
                                      <a:ext cx="177165" cy="276860"/>
                                    </a:xfrm>
                                    <a:prstGeom prst="curvedRightArrow">
                                      <a:avLst>
                                        <a:gd name="adj1" fmla="val 25000"/>
                                        <a:gd name="adj2" fmla="val 50000"/>
                                        <a:gd name="adj3" fmla="val 50024"/>
                                      </a:avLst>
                                    </a:prstGeom>
                                    <a:solidFill>
                                      <a:srgbClr val="92D050"/>
                                    </a:solidFill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DA621B2" id="3 Flecha curvada hacia la derecha" o:spid="_x0000_s1026" type="#_x0000_t102" style="position:absolute;margin-left:76pt;margin-top:1.65pt;width:13.95pt;height:21.8pt;rotation:11371293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" adj="14689,19872,10795" fillcolor="#92d050" strokecolor="#4579b8 [3044]">
                            <v:shadow on="t" color="black" opacity="22937f" origin=",.5" offset="0,.63889mm"/>
                            <v:path arrowok="t"/>
                          </v:shape>
                        </w:pict>
                      </mc:Fallback>
                    </mc:AlternateContent>
                  </w:r>
                  <w:r w:rsidR="002C4F4D" w:rsidRPr="00676159">
                    <w:rPr>
                      <w:rFonts w:ascii="Times" w:hAnsi="Times"/>
                      <w:b/>
                      <w:color w:val="E36C0A" w:themeColor="accent6" w:themeShade="BF"/>
                    </w:rPr>
                    <w:t>8</w:t>
                  </w:r>
                </w:p>
              </w:tc>
            </w:tr>
            <w:tr w:rsidR="002C4F4D" w:rsidTr="00AC0B8B">
              <w:trPr>
                <w:jc w:val="center"/>
              </w:trPr>
              <w:tc>
                <w:tcPr>
                  <w:tcW w:w="993" w:type="dxa"/>
                </w:tcPr>
                <w:p w:rsidR="002C4F4D" w:rsidRPr="00822AAF" w:rsidRDefault="002C4F4D" w:rsidP="00AC0B8B">
                  <w:pPr>
                    <w:tabs>
                      <w:tab w:val="right" w:pos="8498"/>
                    </w:tabs>
                    <w:jc w:val="center"/>
                    <w:rPr>
                      <w:rFonts w:ascii="Times" w:hAnsi="Times"/>
                      <w:i/>
                    </w:rPr>
                  </w:pPr>
                  <w:r w:rsidRPr="00822AAF">
                    <w:rPr>
                      <w:rFonts w:ascii="Times" w:hAnsi="Times"/>
                      <w:i/>
                    </w:rPr>
                    <w:t>x</w:t>
                  </w:r>
                </w:p>
              </w:tc>
              <w:tc>
                <w:tcPr>
                  <w:tcW w:w="1559" w:type="dxa"/>
                </w:tcPr>
                <w:p w:rsidR="002C4F4D" w:rsidRPr="002C4F4D" w:rsidRDefault="002C4F4D" w:rsidP="00AC0B8B">
                  <w:pPr>
                    <w:tabs>
                      <w:tab w:val="right" w:pos="8498"/>
                    </w:tabs>
                    <w:jc w:val="center"/>
                    <w:rPr>
                      <w:rFonts w:ascii="Times" w:hAnsi="Times"/>
                      <w:b/>
                    </w:rPr>
                  </w:pPr>
                  <w:r w:rsidRPr="002C4F4D">
                    <w:rPr>
                      <w:rFonts w:ascii="Times" w:hAnsi="Times"/>
                      <w:b/>
                      <w:color w:val="948A54" w:themeColor="background2" w:themeShade="80"/>
                    </w:rPr>
                    <w:t>9</w:t>
                  </w:r>
                </w:p>
              </w:tc>
            </w:tr>
          </w:tbl>
          <w:p w:rsidR="005B41A4" w:rsidRDefault="005B41A4" w:rsidP="00AC0B8B">
            <w:pPr>
              <w:rPr>
                <w:rFonts w:ascii="Times New Roman" w:hAnsi="Times New Roman" w:cs="Times New Roman"/>
                <w:color w:val="000000"/>
              </w:rPr>
            </w:pPr>
          </w:p>
          <w:p w:rsidR="002C4F4D" w:rsidRDefault="002C4F4D" w:rsidP="002C4F4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Como son magnitudes inversamente proporcionales se escribe la raz</w:t>
            </w:r>
            <w:r w:rsidR="00761489">
              <w:rPr>
                <w:rFonts w:ascii="Times New Roman" w:hAnsi="Times New Roman" w:cs="Times New Roman"/>
                <w:color w:val="000000"/>
              </w:rPr>
              <w:t>ón inversa</w:t>
            </w:r>
            <w:del w:id="444" w:author="mercyranjel" w:date="2016-01-29T15:23:00Z">
              <w:r w:rsidR="00761489" w:rsidDel="00126714">
                <w:rPr>
                  <w:rFonts w:ascii="Times New Roman" w:hAnsi="Times New Roman" w:cs="Times New Roman"/>
                  <w:color w:val="000000"/>
                </w:rPr>
                <w:delText>:</w:delText>
              </w:r>
            </w:del>
            <w:ins w:id="445" w:author="mercyranjel" w:date="2016-01-29T15:23:00Z">
              <w:r w:rsidR="00126714">
                <w:rPr>
                  <w:rFonts w:ascii="Times New Roman" w:hAnsi="Times New Roman" w:cs="Times New Roman"/>
                  <w:color w:val="000000"/>
                </w:rPr>
                <w:t>.</w:t>
              </w:r>
            </w:ins>
            <w:r w:rsidR="00DD787F" w:rsidRPr="002C4F4D">
              <w:rPr>
                <w:rFonts w:ascii="Times" w:hAnsi="Times"/>
                <w:b/>
                <w:noProof/>
                <w:color w:val="FF0000"/>
                <w:lang w:val="es-CO" w:eastAsia="es-CO"/>
              </w:rPr>
              <w:t xml:space="preserve"> </w:t>
            </w:r>
          </w:p>
          <w:p w:rsidR="002C4F4D" w:rsidRPr="002C4F4D" w:rsidRDefault="00742192" w:rsidP="002C4F4D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32"/>
                      <w:szCs w:val="32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32"/>
                  <w:szCs w:val="32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948A54" w:themeColor="background2" w:themeShade="80"/>
                      <w:sz w:val="32"/>
                      <w:szCs w:val="32"/>
                    </w:rPr>
                    <m:t>12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E36C0A" w:themeColor="accent6" w:themeShade="BF"/>
                      <w:sz w:val="32"/>
                      <w:szCs w:val="32"/>
                    </w:rPr>
                    <m:t>24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32"/>
                  <w:szCs w:val="32"/>
                </w:rPr>
                <m:t xml:space="preserve"> .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948A54" w:themeColor="background2" w:themeShade="80"/>
                      <w:sz w:val="32"/>
                      <w:szCs w:val="32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E36C0A" w:themeColor="accent6" w:themeShade="BF"/>
                      <w:sz w:val="32"/>
                      <w:szCs w:val="32"/>
                    </w:rPr>
                    <m:t>8</m:t>
                  </m:r>
                </m:den>
              </m:f>
            </m:oMath>
            <w:r w:rsidR="002C4F4D" w:rsidRPr="002C4F4D">
              <w:rPr>
                <w:rFonts w:ascii="Times New Roman" w:eastAsiaTheme="minorEastAsia" w:hAnsi="Times New Roman" w:cs="Times New Roman"/>
                <w:color w:val="000000"/>
                <w:sz w:val="32"/>
                <w:szCs w:val="32"/>
              </w:rPr>
              <w:t>.</w:t>
            </w:r>
          </w:p>
          <w:p w:rsidR="00DD787F" w:rsidRDefault="00DD787F" w:rsidP="00AC0B8B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  <w:p w:rsidR="00DD787F" w:rsidRDefault="00DD787F" w:rsidP="00AC0B8B">
            <w:pPr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93"/>
              <w:gridCol w:w="1167"/>
            </w:tblGrid>
            <w:tr w:rsidR="00DD787F" w:rsidTr="00AC0B8B">
              <w:trPr>
                <w:jc w:val="center"/>
              </w:trPr>
              <w:tc>
                <w:tcPr>
                  <w:tcW w:w="993" w:type="dxa"/>
                </w:tcPr>
                <w:p w:rsidR="00DD787F" w:rsidRDefault="00DD787F" w:rsidP="00AC0B8B">
                  <w:pPr>
                    <w:tabs>
                      <w:tab w:val="right" w:pos="8498"/>
                    </w:tabs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  <w:b/>
                    </w:rPr>
                    <w:t>D</w:t>
                  </w:r>
                  <w:r w:rsidRPr="0092595A">
                    <w:rPr>
                      <w:rFonts w:ascii="Times" w:hAnsi="Times"/>
                      <w:b/>
                    </w:rPr>
                    <w:t>ías</w:t>
                  </w:r>
                </w:p>
              </w:tc>
              <w:tc>
                <w:tcPr>
                  <w:tcW w:w="1167" w:type="dxa"/>
                </w:tcPr>
                <w:p w:rsidR="00DD787F" w:rsidRDefault="00DD787F" w:rsidP="00AC0B8B">
                  <w:pPr>
                    <w:tabs>
                      <w:tab w:val="right" w:pos="8498"/>
                    </w:tabs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  <w:b/>
                    </w:rPr>
                    <w:t>T</w:t>
                  </w:r>
                  <w:r w:rsidRPr="0092595A">
                    <w:rPr>
                      <w:rFonts w:ascii="Times" w:hAnsi="Times"/>
                      <w:b/>
                    </w:rPr>
                    <w:t>ablets</w:t>
                  </w:r>
                </w:p>
              </w:tc>
            </w:tr>
            <w:tr w:rsidR="00DD787F" w:rsidTr="00AC0B8B">
              <w:trPr>
                <w:jc w:val="center"/>
              </w:trPr>
              <w:tc>
                <w:tcPr>
                  <w:tcW w:w="993" w:type="dxa"/>
                </w:tcPr>
                <w:p w:rsidR="00DD787F" w:rsidRDefault="00DD787F" w:rsidP="00AC0B8B">
                  <w:pPr>
                    <w:tabs>
                      <w:tab w:val="right" w:pos="8498"/>
                    </w:tabs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7</w:t>
                  </w:r>
                </w:p>
              </w:tc>
              <w:tc>
                <w:tcPr>
                  <w:tcW w:w="1167" w:type="dxa"/>
                </w:tcPr>
                <w:p w:rsidR="00DD787F" w:rsidRPr="00DD787F" w:rsidRDefault="00DD787F" w:rsidP="00AC0B8B">
                  <w:pPr>
                    <w:tabs>
                      <w:tab w:val="right" w:pos="8498"/>
                    </w:tabs>
                    <w:jc w:val="center"/>
                    <w:rPr>
                      <w:rFonts w:ascii="Times" w:hAnsi="Times"/>
                      <w:b/>
                    </w:rPr>
                  </w:pPr>
                  <w:r w:rsidRPr="00676159">
                    <w:rPr>
                      <w:rFonts w:ascii="Times" w:hAnsi="Times"/>
                      <w:b/>
                      <w:color w:val="E36C0A" w:themeColor="accent6" w:themeShade="BF"/>
                    </w:rPr>
                    <w:t>33 600</w:t>
                  </w:r>
                </w:p>
              </w:tc>
            </w:tr>
            <w:tr w:rsidR="00DD787F" w:rsidTr="00AC0B8B">
              <w:trPr>
                <w:jc w:val="center"/>
              </w:trPr>
              <w:tc>
                <w:tcPr>
                  <w:tcW w:w="993" w:type="dxa"/>
                </w:tcPr>
                <w:p w:rsidR="00DD787F" w:rsidRPr="00822AAF" w:rsidRDefault="00DD787F" w:rsidP="00AC0B8B">
                  <w:pPr>
                    <w:tabs>
                      <w:tab w:val="right" w:pos="8498"/>
                    </w:tabs>
                    <w:jc w:val="center"/>
                    <w:rPr>
                      <w:rFonts w:ascii="Times" w:hAnsi="Times"/>
                      <w:i/>
                    </w:rPr>
                  </w:pPr>
                  <w:r w:rsidRPr="00822AAF">
                    <w:rPr>
                      <w:rFonts w:ascii="Times" w:hAnsi="Times"/>
                      <w:i/>
                    </w:rPr>
                    <w:t>x</w:t>
                  </w:r>
                </w:p>
              </w:tc>
              <w:tc>
                <w:tcPr>
                  <w:tcW w:w="1167" w:type="dxa"/>
                </w:tcPr>
                <w:p w:rsidR="00DD787F" w:rsidRPr="00DD787F" w:rsidRDefault="00DD787F" w:rsidP="00AC0B8B">
                  <w:pPr>
                    <w:tabs>
                      <w:tab w:val="right" w:pos="8498"/>
                    </w:tabs>
                    <w:jc w:val="center"/>
                    <w:rPr>
                      <w:rFonts w:ascii="Times" w:hAnsi="Times"/>
                      <w:b/>
                    </w:rPr>
                  </w:pPr>
                  <w:r w:rsidRPr="00DD787F">
                    <w:rPr>
                      <w:rFonts w:ascii="Times" w:hAnsi="Times"/>
                      <w:b/>
                      <w:color w:val="948A54" w:themeColor="background2" w:themeShade="80"/>
                    </w:rPr>
                    <w:t>29 700</w:t>
                  </w:r>
                </w:p>
              </w:tc>
            </w:tr>
          </w:tbl>
          <w:p w:rsidR="005B41A4" w:rsidRDefault="005B41A4" w:rsidP="00AC0B8B">
            <w:pPr>
              <w:rPr>
                <w:rFonts w:ascii="Times New Roman" w:hAnsi="Times New Roman" w:cs="Times New Roman"/>
                <w:color w:val="000000"/>
              </w:rPr>
            </w:pPr>
          </w:p>
          <w:p w:rsidR="00DD787F" w:rsidRDefault="00DD787F" w:rsidP="00DD787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Como son magnitudes directamente proporcionales se escribe la razón directa</w:t>
            </w:r>
            <w:del w:id="446" w:author="mercyranjel" w:date="2016-01-29T15:23:00Z">
              <w:r w:rsidDel="00126714">
                <w:rPr>
                  <w:rFonts w:ascii="Times New Roman" w:hAnsi="Times New Roman" w:cs="Times New Roman"/>
                  <w:color w:val="000000"/>
                </w:rPr>
                <w:delText>:</w:delText>
              </w:r>
            </w:del>
            <w:ins w:id="447" w:author="mercyranjel" w:date="2016-01-29T15:23:00Z">
              <w:r w:rsidR="00126714">
                <w:rPr>
                  <w:rFonts w:ascii="Times New Roman" w:hAnsi="Times New Roman" w:cs="Times New Roman"/>
                  <w:color w:val="000000"/>
                </w:rPr>
                <w:t>.</w:t>
              </w:r>
            </w:ins>
          </w:p>
          <w:p w:rsidR="005B41A4" w:rsidRDefault="005B41A4" w:rsidP="00AC0B8B">
            <w:pPr>
              <w:rPr>
                <w:rFonts w:ascii="Times New Roman" w:hAnsi="Times New Roman" w:cs="Times New Roman"/>
                <w:color w:val="000000"/>
              </w:rPr>
            </w:pPr>
          </w:p>
          <w:p w:rsidR="00890644" w:rsidRPr="00DD787F" w:rsidRDefault="00742192" w:rsidP="00DD787F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32"/>
                      <w:szCs w:val="32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32"/>
                  <w:szCs w:val="32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948A54" w:themeColor="background2" w:themeShade="80"/>
                      <w:sz w:val="32"/>
                      <w:szCs w:val="32"/>
                    </w:rPr>
                    <m:t>12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E36C0A" w:themeColor="accent6" w:themeShade="BF"/>
                      <w:sz w:val="32"/>
                      <w:szCs w:val="32"/>
                    </w:rPr>
                    <m:t>24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32"/>
                  <w:szCs w:val="32"/>
                </w:rPr>
                <m:t xml:space="preserve"> .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948A54" w:themeColor="background2" w:themeShade="80"/>
                      <w:sz w:val="32"/>
                      <w:szCs w:val="32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E36C0A" w:themeColor="accent6" w:themeShade="BF"/>
                      <w:sz w:val="32"/>
                      <w:szCs w:val="32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32"/>
                  <w:szCs w:val="32"/>
                </w:rPr>
                <m:t xml:space="preserve">.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E36C0A" w:themeColor="accent6" w:themeShade="BF"/>
                      <w:sz w:val="32"/>
                      <w:szCs w:val="32"/>
                    </w:rPr>
                    <m:t>33 600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948A54" w:themeColor="background2" w:themeShade="80"/>
                      <w:sz w:val="32"/>
                      <w:szCs w:val="32"/>
                    </w:rPr>
                    <m:t>29 700</m:t>
                  </m:r>
                </m:den>
              </m:f>
            </m:oMath>
            <w:r w:rsidR="00DD787F">
              <w:rPr>
                <w:rFonts w:ascii="Times New Roman" w:eastAsiaTheme="minorEastAsia" w:hAnsi="Times New Roman" w:cs="Times New Roman"/>
                <w:color w:val="000000"/>
                <w:sz w:val="32"/>
                <w:szCs w:val="32"/>
              </w:rPr>
              <w:t xml:space="preserve"> </w:t>
            </w:r>
          </w:p>
          <w:p w:rsidR="00890644" w:rsidRDefault="00890644" w:rsidP="00AC0B8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B0D39" w:rsidTr="00AC0B8B">
        <w:tc>
          <w:tcPr>
            <w:tcW w:w="2518" w:type="dxa"/>
          </w:tcPr>
          <w:p w:rsidR="00FB0D39" w:rsidRDefault="00FB0D39" w:rsidP="00AC0B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FB0D39" w:rsidRDefault="00FB0D39" w:rsidP="00AC0B8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B0D39" w:rsidTr="00AC0B8B">
        <w:tc>
          <w:tcPr>
            <w:tcW w:w="2518" w:type="dxa"/>
          </w:tcPr>
          <w:p w:rsidR="00FB0D39" w:rsidRDefault="00FB0D39" w:rsidP="00AC0B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FB0D39" w:rsidRDefault="005E541E" w:rsidP="00A4790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Siempre se debe analizar </w:t>
            </w:r>
            <w:r w:rsidR="00A47903">
              <w:rPr>
                <w:rFonts w:ascii="Times New Roman" w:hAnsi="Times New Roman" w:cs="Times New Roman"/>
                <w:color w:val="000000"/>
              </w:rPr>
              <w:t>si la proporcionalidad entre la</w:t>
            </w:r>
            <w:r>
              <w:rPr>
                <w:rFonts w:ascii="Times New Roman" w:hAnsi="Times New Roman" w:cs="Times New Roman"/>
                <w:color w:val="000000"/>
              </w:rPr>
              <w:t xml:space="preserve"> magnitud</w:t>
            </w:r>
            <w:r w:rsidR="00A47903">
              <w:rPr>
                <w:rFonts w:ascii="Times New Roman" w:hAnsi="Times New Roman" w:cs="Times New Roman"/>
                <w:color w:val="000000"/>
              </w:rPr>
              <w:t xml:space="preserve"> que tienen el valor desconocido y las demás </w:t>
            </w:r>
            <w:r>
              <w:rPr>
                <w:rFonts w:ascii="Times New Roman" w:hAnsi="Times New Roman" w:cs="Times New Roman"/>
                <w:color w:val="000000"/>
              </w:rPr>
              <w:t>es directa o inversa.</w:t>
            </w:r>
          </w:p>
        </w:tc>
      </w:tr>
    </w:tbl>
    <w:p w:rsidR="00D8157C" w:rsidRDefault="00D8157C" w:rsidP="00B417A2">
      <w:pPr>
        <w:tabs>
          <w:tab w:val="right" w:pos="8498"/>
        </w:tabs>
        <w:spacing w:after="0"/>
        <w:rPr>
          <w:rFonts w:ascii="Times" w:hAnsi="Times"/>
        </w:rPr>
      </w:pPr>
    </w:p>
    <w:p w:rsidR="00D8157C" w:rsidRDefault="00D8157C" w:rsidP="00B417A2">
      <w:pPr>
        <w:tabs>
          <w:tab w:val="right" w:pos="8498"/>
        </w:tabs>
        <w:spacing w:after="0"/>
        <w:rPr>
          <w:rFonts w:ascii="Times" w:hAnsi="Times"/>
        </w:rPr>
      </w:pPr>
    </w:p>
    <w:p w:rsidR="00D40A04" w:rsidRDefault="00D40A04" w:rsidP="00D40A04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Se </w:t>
      </w:r>
      <w:r w:rsidR="001C3249" w:rsidRPr="00220D8D">
        <w:rPr>
          <w:rFonts w:ascii="Times" w:hAnsi="Times"/>
          <w:b/>
        </w:rPr>
        <w:t>calcula el producto de las razones</w:t>
      </w:r>
      <w:r w:rsidRPr="00220D8D">
        <w:rPr>
          <w:rFonts w:ascii="Times" w:hAnsi="Times"/>
          <w:b/>
        </w:rPr>
        <w:t xml:space="preserve"> y se resuelve la ecuación</w:t>
      </w:r>
      <w:r w:rsidR="001C3249">
        <w:rPr>
          <w:rFonts w:ascii="Times" w:hAnsi="Times"/>
        </w:rPr>
        <w:t xml:space="preserve"> obtenida </w:t>
      </w:r>
      <w:ins w:id="448" w:author="mercyranjel" w:date="2016-01-29T15:24:00Z">
        <w:r w:rsidR="00991361">
          <w:rPr>
            <w:rFonts w:ascii="Times" w:hAnsi="Times"/>
          </w:rPr>
          <w:t xml:space="preserve">con la </w:t>
        </w:r>
      </w:ins>
      <w:r w:rsidR="001C3249">
        <w:rPr>
          <w:rFonts w:ascii="Times" w:hAnsi="Times"/>
        </w:rPr>
        <w:t>aplica</w:t>
      </w:r>
      <w:ins w:id="449" w:author="mercyranjel" w:date="2016-01-29T15:24:00Z">
        <w:r w:rsidR="00991361">
          <w:rPr>
            <w:rFonts w:ascii="Times" w:hAnsi="Times"/>
          </w:rPr>
          <w:t>ció</w:t>
        </w:r>
      </w:ins>
      <w:r w:rsidR="001C3249">
        <w:rPr>
          <w:rFonts w:ascii="Times" w:hAnsi="Times"/>
        </w:rPr>
        <w:t>n</w:t>
      </w:r>
      <w:del w:id="450" w:author="mercyranjel" w:date="2016-01-29T15:24:00Z">
        <w:r w:rsidR="001C3249" w:rsidDel="00991361">
          <w:rPr>
            <w:rFonts w:ascii="Times" w:hAnsi="Times"/>
          </w:rPr>
          <w:delText>do</w:delText>
        </w:r>
      </w:del>
      <w:r w:rsidR="001C3249">
        <w:rPr>
          <w:rFonts w:ascii="Times" w:hAnsi="Times"/>
        </w:rPr>
        <w:t xml:space="preserve"> </w:t>
      </w:r>
      <w:ins w:id="451" w:author="mercyranjel" w:date="2016-01-29T15:24:00Z">
        <w:r w:rsidR="00991361">
          <w:rPr>
            <w:rFonts w:ascii="Times" w:hAnsi="Times"/>
          </w:rPr>
          <w:t xml:space="preserve">de </w:t>
        </w:r>
      </w:ins>
      <w:r w:rsidR="001C3249">
        <w:rPr>
          <w:rFonts w:ascii="Times" w:hAnsi="Times"/>
        </w:rPr>
        <w:t>la propiedad fundamental de las proporciones:</w:t>
      </w:r>
    </w:p>
    <w:p w:rsidR="00D40A04" w:rsidRPr="00D40A04" w:rsidRDefault="00D40A04" w:rsidP="00D40A04">
      <w:pPr>
        <w:tabs>
          <w:tab w:val="right" w:pos="8498"/>
        </w:tabs>
        <w:spacing w:after="0"/>
        <w:rPr>
          <w:rFonts w:ascii="Times" w:hAnsi="Times"/>
        </w:rPr>
      </w:pPr>
    </w:p>
    <w:p w:rsidR="00673EB4" w:rsidRDefault="00220D8D" w:rsidP="00220D8D">
      <w:pPr>
        <w:tabs>
          <w:tab w:val="right" w:pos="8498"/>
        </w:tabs>
        <w:spacing w:after="0"/>
        <w:jc w:val="center"/>
        <w:rPr>
          <w:ins w:id="452" w:author="Johana Montejo Rozo" w:date="2016-02-03T10:59:00Z"/>
          <w:rFonts w:ascii="Times" w:hAnsi="Times"/>
          <w:b/>
        </w:rPr>
      </w:pPr>
      <w:r>
        <w:rPr>
          <w:noProof/>
          <w:lang w:val="es-CO" w:eastAsia="es-CO"/>
        </w:rPr>
        <w:drawing>
          <wp:inline distT="0" distB="0" distL="0" distR="0">
            <wp:extent cx="1673860" cy="991870"/>
            <wp:effectExtent l="0" t="0" r="2540" b="0"/>
            <wp:docPr id="5" name="Imagen 5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CC1" w:rsidRPr="00F67CC1" w:rsidRDefault="00F67CC1" w:rsidP="00220D8D">
      <w:pPr>
        <w:tabs>
          <w:tab w:val="right" w:pos="8498"/>
        </w:tabs>
        <w:spacing w:after="0"/>
        <w:jc w:val="center"/>
        <w:rPr>
          <w:rFonts w:ascii="Times" w:hAnsi="Times"/>
          <w:rPrChange w:id="453" w:author="Johana Montejo Rozo" w:date="2016-02-03T10:59:00Z">
            <w:rPr>
              <w:rFonts w:ascii="Times" w:hAnsi="Times"/>
              <w:b/>
            </w:rPr>
          </w:rPrChange>
        </w:rPr>
      </w:pPr>
      <w:ins w:id="454" w:author="Johana Montejo Rozo" w:date="2016-02-03T10:59:00Z">
        <w:r w:rsidRPr="00F67CC1">
          <w:rPr>
            <w:rFonts w:ascii="Times" w:hAnsi="Times"/>
            <w:highlight w:val="magenta"/>
            <w:rPrChange w:id="455" w:author="Johana Montejo Rozo" w:date="2016-02-03T10:59:00Z">
              <w:rPr>
                <w:rFonts w:ascii="Times" w:hAnsi="Times"/>
                <w:b/>
              </w:rPr>
            </w:rPrChange>
          </w:rPr>
          <w:t>&lt;&lt;MA_07_08_CO_FORM002.gif&gt;&gt;</w:t>
        </w:r>
      </w:ins>
    </w:p>
    <w:p w:rsidR="00062912" w:rsidRDefault="00062912" w:rsidP="00897A3B">
      <w:pPr>
        <w:rPr>
          <w:rFonts w:ascii="Arial" w:eastAsia="Times New Roman" w:hAnsi="Arial" w:cs="Arial"/>
          <w:noProof/>
          <w:color w:val="FFFFFF"/>
          <w:sz w:val="18"/>
          <w:szCs w:val="18"/>
          <w:lang w:eastAsia="es-CO"/>
        </w:rPr>
      </w:pPr>
      <w:r>
        <w:rPr>
          <w:rFonts w:ascii="Arial" w:eastAsia="Times New Roman" w:hAnsi="Arial" w:cs="Arial"/>
          <w:noProof/>
          <w:color w:val="FFFFFF"/>
          <w:sz w:val="18"/>
          <w:szCs w:val="18"/>
          <w:lang w:eastAsia="es-CO"/>
        </w:rPr>
        <w:t>Ejemplo</w:t>
      </w:r>
    </w:p>
    <w:p w:rsidR="007B3CF4" w:rsidRDefault="007B3CF4" w:rsidP="00897A3B">
      <w:pPr>
        <w:rPr>
          <w:rFonts w:ascii="Arial" w:eastAsia="Times New Roman" w:hAnsi="Arial" w:cs="Arial"/>
          <w:noProof/>
          <w:color w:val="FFFFFF"/>
          <w:sz w:val="18"/>
          <w:szCs w:val="18"/>
          <w:lang w:eastAsia="es-CO"/>
        </w:rPr>
      </w:pPr>
    </w:p>
    <w:p w:rsidR="00C70DED" w:rsidRDefault="00062912" w:rsidP="00897A3B">
      <w:pPr>
        <w:rPr>
          <w:ins w:id="456" w:author="Johana Montejo Rozo" w:date="2016-02-03T10:59:00Z"/>
          <w:rFonts w:ascii="Arial" w:eastAsia="Times New Roman" w:hAnsi="Arial" w:cs="Arial"/>
          <w:noProof/>
          <w:color w:val="FFFFFF"/>
          <w:sz w:val="18"/>
          <w:szCs w:val="18"/>
          <w:lang w:eastAsia="es-CO"/>
        </w:rPr>
      </w:pPr>
      <w:r>
        <w:rPr>
          <w:rFonts w:ascii="Arial" w:eastAsia="Times New Roman" w:hAnsi="Arial" w:cs="Arial"/>
          <w:noProof/>
          <w:color w:val="FFFFFF"/>
          <w:sz w:val="18"/>
          <w:szCs w:val="18"/>
          <w:lang w:eastAsia="es-CO"/>
        </w:rPr>
        <w:t>Si estas magnitudes son directam</w:t>
      </w:r>
      <w:r w:rsidR="00220D8D">
        <w:rPr>
          <w:noProof/>
          <w:lang w:val="es-CO" w:eastAsia="es-CO"/>
        </w:rPr>
        <w:drawing>
          <wp:inline distT="0" distB="0" distL="0" distR="0">
            <wp:extent cx="2427605" cy="343535"/>
            <wp:effectExtent l="0" t="0" r="0" b="0"/>
            <wp:docPr id="6" name="Imagen 6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CC1" w:rsidRPr="00F67CC1" w:rsidRDefault="00F67CC1" w:rsidP="00F67CC1">
      <w:pPr>
        <w:jc w:val="center"/>
        <w:rPr>
          <w:rFonts w:ascii="Times New Roman" w:eastAsia="Times New Roman" w:hAnsi="Times New Roman" w:cs="Times New Roman"/>
          <w:noProof/>
          <w:lang w:eastAsia="es-CO"/>
          <w:rPrChange w:id="457" w:author="Johana Montejo Rozo" w:date="2016-02-03T10:59:00Z">
            <w:rPr>
              <w:rFonts w:ascii="Arial" w:eastAsia="Times New Roman" w:hAnsi="Arial" w:cs="Arial"/>
              <w:noProof/>
              <w:color w:val="FFFFFF"/>
              <w:sz w:val="18"/>
              <w:szCs w:val="18"/>
              <w:lang w:eastAsia="es-CO"/>
            </w:rPr>
          </w:rPrChange>
        </w:rPr>
        <w:pPrChange w:id="458" w:author="Johana Montejo Rozo" w:date="2016-02-03T10:59:00Z">
          <w:pPr/>
        </w:pPrChange>
      </w:pPr>
      <w:ins w:id="459" w:author="Johana Montejo Rozo" w:date="2016-02-03T10:59:00Z">
        <w:r w:rsidRPr="00F67CC1">
          <w:rPr>
            <w:rFonts w:ascii="Times New Roman" w:eastAsia="Times New Roman" w:hAnsi="Times New Roman" w:cs="Times New Roman"/>
            <w:noProof/>
            <w:highlight w:val="magenta"/>
            <w:lang w:eastAsia="es-CO"/>
            <w:rPrChange w:id="460" w:author="Johana Montejo Rozo" w:date="2016-02-03T10:59:00Z">
              <w:rPr>
                <w:rFonts w:ascii="Arial" w:eastAsia="Times New Roman" w:hAnsi="Arial" w:cs="Arial"/>
                <w:noProof/>
                <w:color w:val="FFFFFF"/>
                <w:sz w:val="18"/>
                <w:szCs w:val="18"/>
                <w:lang w:eastAsia="es-CO"/>
              </w:rPr>
            </w:rPrChange>
          </w:rPr>
          <w:t>&lt;&lt;MA_07_08_CO_FORM003.gif&gt;&gt;</w:t>
        </w:r>
      </w:ins>
    </w:p>
    <w:p w:rsidR="007B3CF4" w:rsidRDefault="007B3CF4" w:rsidP="007B3CF4">
      <w:pPr>
        <w:jc w:val="center"/>
        <w:rPr>
          <w:rFonts w:ascii="Arial" w:eastAsia="Times New Roman" w:hAnsi="Arial" w:cs="Arial"/>
          <w:noProof/>
          <w:color w:val="FFFFFF"/>
          <w:sz w:val="18"/>
          <w:szCs w:val="18"/>
          <w:lang w:eastAsia="es-CO"/>
        </w:rPr>
      </w:pPr>
    </w:p>
    <w:p w:rsidR="00C70DED" w:rsidRDefault="007B3CF4" w:rsidP="007B3CF4">
      <w:pPr>
        <w:jc w:val="center"/>
        <w:rPr>
          <w:ins w:id="461" w:author="Johana Montejo Rozo" w:date="2016-02-03T11:00:00Z"/>
        </w:rPr>
      </w:pPr>
      <w:r>
        <w:rPr>
          <w:rFonts w:ascii="Arial" w:eastAsia="Times New Roman" w:hAnsi="Arial" w:cs="Arial"/>
          <w:noProof/>
          <w:color w:val="FFFFFF"/>
          <w:sz w:val="18"/>
          <w:szCs w:val="18"/>
          <w:lang w:eastAsia="es-CO"/>
        </w:rPr>
        <w:t>ff</w:t>
      </w:r>
      <w:r w:rsidRPr="007B3CF4">
        <w:t xml:space="preserve"> </w:t>
      </w:r>
      <w:r>
        <w:rPr>
          <w:noProof/>
          <w:lang w:val="es-CO" w:eastAsia="es-CO"/>
        </w:rPr>
        <w:drawing>
          <wp:inline distT="0" distB="0" distL="0" distR="0">
            <wp:extent cx="1534795" cy="343535"/>
            <wp:effectExtent l="0" t="0" r="8255" b="0"/>
            <wp:docPr id="7" name="Imagen 7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CC1" w:rsidRPr="00F67CC1" w:rsidRDefault="00F67CC1" w:rsidP="007B3CF4">
      <w:pPr>
        <w:jc w:val="center"/>
        <w:rPr>
          <w:rFonts w:ascii="Times New Roman" w:eastAsia="Times New Roman" w:hAnsi="Times New Roman" w:cs="Times New Roman"/>
          <w:noProof/>
          <w:color w:val="FFFFFF"/>
          <w:sz w:val="18"/>
          <w:szCs w:val="18"/>
          <w:lang w:eastAsia="es-CO"/>
          <w:rPrChange w:id="462" w:author="Johana Montejo Rozo" w:date="2016-02-03T11:00:00Z">
            <w:rPr>
              <w:rFonts w:ascii="Arial" w:eastAsia="Times New Roman" w:hAnsi="Arial" w:cs="Arial"/>
              <w:noProof/>
              <w:color w:val="FFFFFF"/>
              <w:sz w:val="18"/>
              <w:szCs w:val="18"/>
              <w:lang w:eastAsia="es-CO"/>
            </w:rPr>
          </w:rPrChange>
        </w:rPr>
      </w:pPr>
      <w:ins w:id="463" w:author="Johana Montejo Rozo" w:date="2016-02-03T11:00:00Z">
        <w:r w:rsidRPr="00F67CC1">
          <w:rPr>
            <w:rFonts w:ascii="Times New Roman" w:hAnsi="Times New Roman" w:cs="Times New Roman"/>
            <w:highlight w:val="magenta"/>
            <w:rPrChange w:id="464" w:author="Johana Montejo Rozo" w:date="2016-02-03T11:00:00Z">
              <w:rPr/>
            </w:rPrChange>
          </w:rPr>
          <w:t>&lt;&lt;MA_07_08_CO_FORM004.gif&gt;&gt;</w:t>
        </w:r>
      </w:ins>
    </w:p>
    <w:p w:rsidR="007B3CF4" w:rsidRDefault="007B3CF4" w:rsidP="00897A3B">
      <w:pPr>
        <w:spacing w:after="0"/>
        <w:rPr>
          <w:rFonts w:ascii="Times" w:hAnsi="Times"/>
        </w:rPr>
      </w:pPr>
      <w:r w:rsidRPr="007B3CF4">
        <w:rPr>
          <w:rFonts w:ascii="Times" w:hAnsi="Times"/>
        </w:rPr>
        <w:t xml:space="preserve">Se procede a </w:t>
      </w:r>
      <w:r w:rsidRPr="00460726">
        <w:rPr>
          <w:rFonts w:ascii="Times" w:hAnsi="Times"/>
          <w:b/>
        </w:rPr>
        <w:t>responder la pregunta</w:t>
      </w:r>
      <w:r w:rsidRPr="007B3CF4">
        <w:rPr>
          <w:rFonts w:ascii="Times" w:hAnsi="Times"/>
        </w:rPr>
        <w:t xml:space="preserve"> del problema:</w:t>
      </w:r>
      <w:r>
        <w:rPr>
          <w:rFonts w:ascii="Times" w:hAnsi="Times"/>
        </w:rPr>
        <w:t xml:space="preserve"> El nuevo equipo de trabajo necesita 11 días para empacar las 29 700 </w:t>
      </w:r>
      <w:r w:rsidRPr="00991361">
        <w:rPr>
          <w:rFonts w:ascii="Times" w:hAnsi="Times"/>
          <w:i/>
          <w:rPrChange w:id="465" w:author="mercyranjel" w:date="2016-01-29T15:24:00Z">
            <w:rPr>
              <w:rFonts w:ascii="Times" w:hAnsi="Times"/>
            </w:rPr>
          </w:rPrChange>
        </w:rPr>
        <w:t>tablets</w:t>
      </w:r>
      <w:r>
        <w:rPr>
          <w:rFonts w:ascii="Times" w:hAnsi="Times"/>
        </w:rPr>
        <w:t>.</w:t>
      </w:r>
    </w:p>
    <w:p w:rsidR="00107729" w:rsidRDefault="00107729" w:rsidP="00897A3B">
      <w:pPr>
        <w:spacing w:after="0"/>
        <w:rPr>
          <w:rFonts w:ascii="Times" w:hAnsi="Times"/>
        </w:rPr>
      </w:pPr>
    </w:p>
    <w:p w:rsidR="00107729" w:rsidRDefault="002214B1" w:rsidP="00897A3B">
      <w:pPr>
        <w:spacing w:after="0"/>
        <w:rPr>
          <w:ins w:id="466" w:author="Johana Montejo Rozo" w:date="2016-02-03T11:01:00Z"/>
          <w:rFonts w:ascii="Times" w:hAnsi="Times"/>
        </w:rPr>
      </w:pPr>
      <w:r>
        <w:rPr>
          <w:rFonts w:ascii="Times" w:hAnsi="Times"/>
        </w:rPr>
        <w:t>Estudia otros ejemplos de este método de solución de problemas en la web [</w:t>
      </w:r>
      <w:hyperlink r:id="rId16" w:history="1">
        <w:r w:rsidRPr="002214B1">
          <w:rPr>
            <w:rStyle w:val="Hipervnculo"/>
            <w:rFonts w:ascii="Times" w:hAnsi="Times"/>
          </w:rPr>
          <w:t>VER</w:t>
        </w:r>
      </w:hyperlink>
      <w:r>
        <w:rPr>
          <w:rFonts w:ascii="Times" w:hAnsi="Times"/>
        </w:rPr>
        <w:t>].</w:t>
      </w:r>
    </w:p>
    <w:p w:rsidR="00F67CC1" w:rsidRDefault="00F67CC1" w:rsidP="00897A3B">
      <w:pPr>
        <w:spacing w:after="0"/>
        <w:rPr>
          <w:ins w:id="467" w:author="Johana Montejo Rozo" w:date="2016-02-03T11:01:00Z"/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F67CC1" w:rsidRPr="00012E07" w:rsidTr="00596974">
        <w:trPr>
          <w:ins w:id="468" w:author="Johana Montejo Rozo" w:date="2016-02-03T11:01:00Z"/>
        </w:trPr>
        <w:tc>
          <w:tcPr>
            <w:tcW w:w="8828" w:type="dxa"/>
            <w:gridSpan w:val="2"/>
            <w:shd w:val="clear" w:color="auto" w:fill="000000" w:themeFill="text1"/>
          </w:tcPr>
          <w:p w:rsidR="00F67CC1" w:rsidRPr="00012E07" w:rsidRDefault="00F67CC1" w:rsidP="00596974">
            <w:pPr>
              <w:jc w:val="center"/>
              <w:rPr>
                <w:ins w:id="469" w:author="Johana Montejo Rozo" w:date="2016-02-03T11:01:00Z"/>
                <w:rFonts w:ascii="Times New Roman" w:hAnsi="Times New Roman" w:cs="Times New Roman"/>
                <w:b/>
                <w:color w:val="FFFFFF" w:themeColor="background1"/>
              </w:rPr>
            </w:pPr>
            <w:ins w:id="470" w:author="Johana Montejo Rozo" w:date="2016-02-03T11:01:00Z">
              <w:r w:rsidRPr="00012E07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F67CC1" w:rsidRPr="00012E07" w:rsidTr="00596974">
        <w:trPr>
          <w:ins w:id="471" w:author="Johana Montejo Rozo" w:date="2016-02-03T11:01:00Z"/>
        </w:trPr>
        <w:tc>
          <w:tcPr>
            <w:tcW w:w="2466" w:type="dxa"/>
          </w:tcPr>
          <w:p w:rsidR="00F67CC1" w:rsidRPr="00012E07" w:rsidRDefault="00F67CC1" w:rsidP="00596974">
            <w:pPr>
              <w:rPr>
                <w:ins w:id="472" w:author="Johana Montejo Rozo" w:date="2016-02-03T11:01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473" w:author="Johana Montejo Rozo" w:date="2016-02-03T11:01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362" w:type="dxa"/>
          </w:tcPr>
          <w:p w:rsidR="00F67CC1" w:rsidRPr="00596974" w:rsidRDefault="00F67CC1" w:rsidP="00F67CC1">
            <w:pPr>
              <w:rPr>
                <w:ins w:id="474" w:author="Johana Montejo Rozo" w:date="2016-02-03T11:01:00Z"/>
                <w:rFonts w:ascii="Times New Roman" w:hAnsi="Times New Roman" w:cs="Times New Roman"/>
                <w:b/>
                <w:color w:val="000000"/>
              </w:rPr>
              <w:pPrChange w:id="475" w:author="Johana Montejo Rozo" w:date="2016-02-03T11:01:00Z">
                <w:pPr/>
              </w:pPrChange>
            </w:pPr>
            <w:ins w:id="476" w:author="Johana Montejo Rozo" w:date="2016-02-03T11:01:00Z">
              <w:r>
                <w:rPr>
                  <w:rFonts w:ascii="Times New Roman" w:hAnsi="Times New Roman" w:cs="Times New Roman"/>
                  <w:color w:val="000000"/>
                </w:rPr>
                <w:t>MA_07_08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_CO_REC</w:t>
              </w:r>
              <w:r>
                <w:rPr>
                  <w:rFonts w:ascii="Times New Roman" w:hAnsi="Times New Roman" w:cs="Times New Roman"/>
                  <w:color w:val="000000"/>
                </w:rPr>
                <w:t>6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0</w:t>
              </w:r>
            </w:ins>
          </w:p>
        </w:tc>
      </w:tr>
      <w:tr w:rsidR="00F67CC1" w:rsidRPr="00012E07" w:rsidTr="00596974">
        <w:trPr>
          <w:ins w:id="477" w:author="Johana Montejo Rozo" w:date="2016-02-03T11:01:00Z"/>
        </w:trPr>
        <w:tc>
          <w:tcPr>
            <w:tcW w:w="2466" w:type="dxa"/>
          </w:tcPr>
          <w:p w:rsidR="00F67CC1" w:rsidRPr="00596974" w:rsidRDefault="00F67CC1" w:rsidP="00596974">
            <w:pPr>
              <w:rPr>
                <w:ins w:id="478" w:author="Johana Montejo Rozo" w:date="2016-02-03T11:01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479" w:author="Johana Montejo Rozo" w:date="2016-02-03T11:01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362" w:type="dxa"/>
          </w:tcPr>
          <w:p w:rsidR="00F67CC1" w:rsidRPr="00012E07" w:rsidRDefault="00F67CC1" w:rsidP="00596974">
            <w:pPr>
              <w:rPr>
                <w:ins w:id="480" w:author="Johana Montejo Rozo" w:date="2016-02-03T11:01:00Z"/>
                <w:rFonts w:ascii="Times New Roman" w:hAnsi="Times New Roman" w:cs="Times New Roman"/>
                <w:color w:val="000000"/>
              </w:rPr>
            </w:pPr>
            <w:ins w:id="481" w:author="Johana Montejo Rozo" w:date="2016-02-03T11:01:00Z">
              <w:r w:rsidRPr="00F67CC1">
                <w:rPr>
                  <w:rFonts w:ascii="Times New Roman" w:hAnsi="Times New Roman" w:cs="Times New Roman"/>
                  <w:bCs/>
                  <w:color w:val="222222"/>
                </w:rPr>
                <w:t>Ejercita la proporcionalidad compuesta</w:t>
              </w:r>
            </w:ins>
          </w:p>
        </w:tc>
      </w:tr>
      <w:tr w:rsidR="00F67CC1" w:rsidRPr="00012E07" w:rsidTr="00596974">
        <w:trPr>
          <w:ins w:id="482" w:author="Johana Montejo Rozo" w:date="2016-02-03T11:01:00Z"/>
        </w:trPr>
        <w:tc>
          <w:tcPr>
            <w:tcW w:w="2466" w:type="dxa"/>
          </w:tcPr>
          <w:p w:rsidR="00F67CC1" w:rsidRPr="00596974" w:rsidRDefault="00F67CC1" w:rsidP="00596974">
            <w:pPr>
              <w:rPr>
                <w:ins w:id="483" w:author="Johana Montejo Rozo" w:date="2016-02-03T11:01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484" w:author="Johana Montejo Rozo" w:date="2016-02-03T11:01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362" w:type="dxa"/>
          </w:tcPr>
          <w:p w:rsidR="00F67CC1" w:rsidRPr="00012E07" w:rsidRDefault="00F67CC1" w:rsidP="00596974">
            <w:pPr>
              <w:rPr>
                <w:ins w:id="485" w:author="Johana Montejo Rozo" w:date="2016-02-03T11:01:00Z"/>
                <w:rFonts w:ascii="Times New Roman" w:hAnsi="Times New Roman" w:cs="Times New Roman"/>
                <w:color w:val="000000"/>
              </w:rPr>
            </w:pPr>
            <w:ins w:id="486" w:author="Johana Montejo Rozo" w:date="2016-02-03T11:01:00Z">
              <w:r w:rsidRPr="00F67CC1">
                <w:rPr>
                  <w:rFonts w:ascii="Times New Roman" w:hAnsi="Times New Roman" w:cs="Times New Roman"/>
                  <w:color w:val="000000"/>
                </w:rPr>
                <w:t>Actividad para aplicar la regla de tres compuesta</w:t>
              </w:r>
            </w:ins>
          </w:p>
        </w:tc>
      </w:tr>
    </w:tbl>
    <w:p w:rsidR="00F67CC1" w:rsidRDefault="00F67CC1" w:rsidP="00897A3B">
      <w:pPr>
        <w:spacing w:after="0"/>
        <w:rPr>
          <w:ins w:id="487" w:author="Johana Montejo Rozo" w:date="2016-02-03T11:01:00Z"/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F67CC1" w:rsidRPr="00012E07" w:rsidTr="00596974">
        <w:trPr>
          <w:ins w:id="488" w:author="Johana Montejo Rozo" w:date="2016-02-03T11:01:00Z"/>
        </w:trPr>
        <w:tc>
          <w:tcPr>
            <w:tcW w:w="8828" w:type="dxa"/>
            <w:gridSpan w:val="2"/>
            <w:shd w:val="clear" w:color="auto" w:fill="000000" w:themeFill="text1"/>
          </w:tcPr>
          <w:p w:rsidR="00F67CC1" w:rsidRPr="00012E07" w:rsidRDefault="00F67CC1" w:rsidP="00596974">
            <w:pPr>
              <w:jc w:val="center"/>
              <w:rPr>
                <w:ins w:id="489" w:author="Johana Montejo Rozo" w:date="2016-02-03T11:01:00Z"/>
                <w:rFonts w:ascii="Times New Roman" w:hAnsi="Times New Roman" w:cs="Times New Roman"/>
                <w:b/>
                <w:color w:val="FFFFFF" w:themeColor="background1"/>
              </w:rPr>
            </w:pPr>
            <w:ins w:id="490" w:author="Johana Montejo Rozo" w:date="2016-02-03T11:01:00Z">
              <w:r w:rsidRPr="00012E07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F67CC1" w:rsidRPr="00012E07" w:rsidTr="00596974">
        <w:trPr>
          <w:ins w:id="491" w:author="Johana Montejo Rozo" w:date="2016-02-03T11:01:00Z"/>
        </w:trPr>
        <w:tc>
          <w:tcPr>
            <w:tcW w:w="2466" w:type="dxa"/>
          </w:tcPr>
          <w:p w:rsidR="00F67CC1" w:rsidRPr="00012E07" w:rsidRDefault="00F67CC1" w:rsidP="00596974">
            <w:pPr>
              <w:rPr>
                <w:ins w:id="492" w:author="Johana Montejo Rozo" w:date="2016-02-03T11:01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493" w:author="Johana Montejo Rozo" w:date="2016-02-03T11:01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362" w:type="dxa"/>
          </w:tcPr>
          <w:p w:rsidR="00F67CC1" w:rsidRPr="00596974" w:rsidRDefault="00F67CC1" w:rsidP="00596974">
            <w:pPr>
              <w:rPr>
                <w:ins w:id="494" w:author="Johana Montejo Rozo" w:date="2016-02-03T11:01:00Z"/>
                <w:rFonts w:ascii="Times New Roman" w:hAnsi="Times New Roman" w:cs="Times New Roman"/>
                <w:b/>
                <w:color w:val="000000"/>
              </w:rPr>
            </w:pPr>
            <w:ins w:id="495" w:author="Johana Montejo Rozo" w:date="2016-02-03T11:01:00Z">
              <w:r>
                <w:rPr>
                  <w:rFonts w:ascii="Times New Roman" w:hAnsi="Times New Roman" w:cs="Times New Roman"/>
                  <w:color w:val="000000"/>
                </w:rPr>
                <w:t>MA_07_08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_CO_REC</w:t>
              </w:r>
              <w:r>
                <w:rPr>
                  <w:rFonts w:ascii="Times New Roman" w:hAnsi="Times New Roman" w:cs="Times New Roman"/>
                  <w:color w:val="000000"/>
                </w:rPr>
                <w:t>7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0</w:t>
              </w:r>
            </w:ins>
          </w:p>
        </w:tc>
      </w:tr>
      <w:tr w:rsidR="00F67CC1" w:rsidRPr="00012E07" w:rsidTr="00596974">
        <w:trPr>
          <w:ins w:id="496" w:author="Johana Montejo Rozo" w:date="2016-02-03T11:01:00Z"/>
        </w:trPr>
        <w:tc>
          <w:tcPr>
            <w:tcW w:w="2466" w:type="dxa"/>
          </w:tcPr>
          <w:p w:rsidR="00F67CC1" w:rsidRPr="00596974" w:rsidRDefault="00F67CC1" w:rsidP="00596974">
            <w:pPr>
              <w:rPr>
                <w:ins w:id="497" w:author="Johana Montejo Rozo" w:date="2016-02-03T11:01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498" w:author="Johana Montejo Rozo" w:date="2016-02-03T11:01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362" w:type="dxa"/>
          </w:tcPr>
          <w:p w:rsidR="00F67CC1" w:rsidRPr="00012E07" w:rsidRDefault="00F67CC1" w:rsidP="00596974">
            <w:pPr>
              <w:rPr>
                <w:ins w:id="499" w:author="Johana Montejo Rozo" w:date="2016-02-03T11:01:00Z"/>
                <w:rFonts w:ascii="Times New Roman" w:hAnsi="Times New Roman" w:cs="Times New Roman"/>
                <w:color w:val="000000"/>
              </w:rPr>
            </w:pPr>
            <w:ins w:id="500" w:author="Johana Montejo Rozo" w:date="2016-02-03T11:01:00Z">
              <w:r w:rsidRPr="00F67CC1">
                <w:rPr>
                  <w:rFonts w:ascii="Times New Roman" w:hAnsi="Times New Roman" w:cs="Times New Roman"/>
                  <w:bCs/>
                  <w:color w:val="222222"/>
                </w:rPr>
                <w:t>Clasifica en simple, inversa o compuesta la relación entre magnitudes</w:t>
              </w:r>
            </w:ins>
          </w:p>
        </w:tc>
      </w:tr>
      <w:tr w:rsidR="00F67CC1" w:rsidRPr="00012E07" w:rsidTr="00596974">
        <w:trPr>
          <w:ins w:id="501" w:author="Johana Montejo Rozo" w:date="2016-02-03T11:01:00Z"/>
        </w:trPr>
        <w:tc>
          <w:tcPr>
            <w:tcW w:w="2466" w:type="dxa"/>
          </w:tcPr>
          <w:p w:rsidR="00F67CC1" w:rsidRPr="00596974" w:rsidRDefault="00F67CC1" w:rsidP="00596974">
            <w:pPr>
              <w:rPr>
                <w:ins w:id="502" w:author="Johana Montejo Rozo" w:date="2016-02-03T11:01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503" w:author="Johana Montejo Rozo" w:date="2016-02-03T11:01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362" w:type="dxa"/>
          </w:tcPr>
          <w:p w:rsidR="00F67CC1" w:rsidRPr="00012E07" w:rsidRDefault="00F67CC1" w:rsidP="00596974">
            <w:pPr>
              <w:rPr>
                <w:ins w:id="504" w:author="Johana Montejo Rozo" w:date="2016-02-03T11:01:00Z"/>
                <w:rFonts w:ascii="Times New Roman" w:hAnsi="Times New Roman" w:cs="Times New Roman"/>
                <w:color w:val="000000"/>
              </w:rPr>
            </w:pPr>
            <w:ins w:id="505" w:author="Johana Montejo Rozo" w:date="2016-02-03T11:01:00Z">
              <w:r w:rsidRPr="00F67CC1">
                <w:rPr>
                  <w:rFonts w:ascii="Times New Roman" w:hAnsi="Times New Roman" w:cs="Times New Roman"/>
                  <w:color w:val="000000"/>
                </w:rPr>
                <w:t>Actividad para clasificar la solución de situaciones en reglas de tres simples directas, inversas y compuestas</w:t>
              </w:r>
            </w:ins>
          </w:p>
        </w:tc>
      </w:tr>
    </w:tbl>
    <w:p w:rsidR="00F67CC1" w:rsidRPr="007B3CF4" w:rsidRDefault="00F67CC1" w:rsidP="00897A3B">
      <w:pPr>
        <w:spacing w:after="0"/>
        <w:rPr>
          <w:rFonts w:ascii="Times" w:hAnsi="Times"/>
        </w:rPr>
      </w:pPr>
    </w:p>
    <w:p w:rsidR="002D5742" w:rsidRDefault="00897A3B" w:rsidP="00897A3B">
      <w:pPr>
        <w:rPr>
          <w:ins w:id="506" w:author="Johana Montejo Rozo" w:date="2016-01-29T09:30:00Z"/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</w:pPr>
      <w:r>
        <w:rPr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  <w:t>P</w:t>
      </w:r>
      <w:del w:id="507" w:author="Johana Montejo Rozo" w:date="2016-02-03T11:02:00Z">
        <w:r w:rsidDel="00F67CC1">
          <w:rPr>
            <w:rFonts w:ascii="Arial" w:eastAsia="Times New Roman" w:hAnsi="Arial" w:cs="Arial"/>
            <w:noProof/>
            <w:color w:val="FFFFFF"/>
            <w:sz w:val="18"/>
            <w:szCs w:val="18"/>
            <w:lang w:val="es-CO" w:eastAsia="es-CO"/>
          </w:rPr>
          <w:delText>p</w:delText>
        </w:r>
      </w:del>
      <w:del w:id="508" w:author="Johana Montejo Rozo" w:date="2016-01-29T09:36:00Z">
        <w:r w:rsidR="002D5742" w:rsidDel="00BD2501">
          <w:rPr>
            <w:rFonts w:ascii="Arial" w:eastAsia="Times New Roman" w:hAnsi="Arial" w:cs="Arial"/>
            <w:noProof/>
            <w:color w:val="FFFFFF"/>
            <w:sz w:val="18"/>
            <w:szCs w:val="18"/>
            <w:lang w:val="es-CO" w:eastAsia="es-CO"/>
          </w:rPr>
          <w:delText>P</w:delText>
        </w:r>
      </w:del>
    </w:p>
    <w:p w:rsidR="00897A3B" w:rsidDel="00F55606" w:rsidRDefault="00897A3B" w:rsidP="00897A3B">
      <w:pPr>
        <w:rPr>
          <w:del w:id="509" w:author="Johana Montejo Rozo" w:date="2016-01-29T09:53:00Z"/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</w:pPr>
      <w:del w:id="510" w:author="Johana Montejo Rozo" w:date="2016-01-29T09:53:00Z">
        <w:r w:rsidDel="00F55606">
          <w:rPr>
            <w:rFonts w:ascii="Arial" w:eastAsia="Times New Roman" w:hAnsi="Arial" w:cs="Arial"/>
            <w:noProof/>
            <w:color w:val="FFFFFF"/>
            <w:sz w:val="18"/>
            <w:szCs w:val="18"/>
            <w:lang w:val="es-CO" w:eastAsia="es-CO"/>
          </w:rPr>
          <w:delText>ppp</w:delText>
        </w:r>
      </w:del>
    </w:p>
    <w:p w:rsidR="001D6C98" w:rsidRDefault="001D6C98">
      <w:pPr>
        <w:rPr>
          <w:del w:id="511" w:author="Johana Montejo Rozo" w:date="2016-01-29T09:53:00Z"/>
          <w:rFonts w:ascii="Times New Roman" w:hAnsi="Times New Roman" w:cs="Times New Roman"/>
          <w:color w:val="000000"/>
          <w:lang w:val="es-CO"/>
        </w:rPr>
        <w:pPrChange w:id="512" w:author="Johana Montejo Rozo" w:date="2016-01-29T09:53:00Z">
          <w:pPr>
            <w:spacing w:after="0"/>
          </w:pPr>
        </w:pPrChange>
      </w:pPr>
    </w:p>
    <w:p w:rsidR="0048244C" w:rsidRPr="004E5E51" w:rsidRDefault="0048244C" w:rsidP="0048244C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 w:rsidR="00455904">
        <w:rPr>
          <w:rFonts w:ascii="Times" w:hAnsi="Times"/>
          <w:b/>
        </w:rPr>
        <w:t>1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 xml:space="preserve"> </w:t>
      </w:r>
      <w:r w:rsidR="00D1660A">
        <w:rPr>
          <w:rFonts w:ascii="Times" w:hAnsi="Times"/>
          <w:b/>
        </w:rPr>
        <w:t>Consolidación</w:t>
      </w:r>
    </w:p>
    <w:p w:rsidR="00C96813" w:rsidRDefault="00C96813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D1660A" w:rsidRPr="00FE53CA" w:rsidRDefault="00D1660A" w:rsidP="00D1660A">
      <w:pPr>
        <w:spacing w:after="0"/>
        <w:rPr>
          <w:rFonts w:ascii="Times New Roman" w:hAnsi="Times New Roman" w:cs="Times New Roman"/>
          <w:lang w:val="es-CO"/>
        </w:rPr>
      </w:pPr>
      <w:r w:rsidRPr="00FE53CA">
        <w:rPr>
          <w:rFonts w:ascii="Times New Roman" w:hAnsi="Times New Roman" w:cs="Times New Roman"/>
        </w:rPr>
        <w:t xml:space="preserve">Actividad para </w:t>
      </w:r>
      <w:del w:id="513" w:author="mercyranjel" w:date="2016-01-29T15:25:00Z">
        <w:r w:rsidRPr="00FE53CA" w:rsidDel="00991361">
          <w:rPr>
            <w:rFonts w:ascii="Times New Roman" w:hAnsi="Times New Roman" w:cs="Times New Roman"/>
          </w:rPr>
          <w:delText xml:space="preserve">consolidar </w:delText>
        </w:r>
      </w:del>
      <w:ins w:id="514" w:author="mercyranjel" w:date="2016-01-29T15:25:00Z">
        <w:r w:rsidR="00991361">
          <w:rPr>
            <w:rFonts w:ascii="Times New Roman" w:hAnsi="Times New Roman" w:cs="Times New Roman"/>
          </w:rPr>
          <w:t>afianz</w:t>
        </w:r>
        <w:r w:rsidR="00991361" w:rsidRPr="00FE53CA">
          <w:rPr>
            <w:rFonts w:ascii="Times New Roman" w:hAnsi="Times New Roman" w:cs="Times New Roman"/>
          </w:rPr>
          <w:t xml:space="preserve">ar </w:t>
        </w:r>
      </w:ins>
      <w:r w:rsidRPr="00FE53CA">
        <w:rPr>
          <w:rFonts w:ascii="Times New Roman" w:hAnsi="Times New Roman" w:cs="Times New Roman"/>
        </w:rPr>
        <w:t>lo que has aprendido en esta sección.</w:t>
      </w:r>
    </w:p>
    <w:p w:rsidR="00D1660A" w:rsidRDefault="00D1660A" w:rsidP="00D1660A">
      <w:pPr>
        <w:spacing w:after="0"/>
        <w:rPr>
          <w:ins w:id="515" w:author="Johana Montejo Rozo" w:date="2016-02-03T11:02:00Z"/>
          <w:rFonts w:ascii="Times New Roman" w:hAnsi="Times New Roman" w:cs="Times New Roman"/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F67CC1" w:rsidRPr="00012E07" w:rsidTr="00596974">
        <w:trPr>
          <w:ins w:id="516" w:author="Johana Montejo Rozo" w:date="2016-02-03T11:02:00Z"/>
        </w:trPr>
        <w:tc>
          <w:tcPr>
            <w:tcW w:w="8828" w:type="dxa"/>
            <w:gridSpan w:val="2"/>
            <w:shd w:val="clear" w:color="auto" w:fill="000000" w:themeFill="text1"/>
          </w:tcPr>
          <w:p w:rsidR="00F67CC1" w:rsidRPr="00012E07" w:rsidRDefault="00F67CC1" w:rsidP="00596974">
            <w:pPr>
              <w:jc w:val="center"/>
              <w:rPr>
                <w:ins w:id="517" w:author="Johana Montejo Rozo" w:date="2016-02-03T11:02:00Z"/>
                <w:rFonts w:ascii="Times New Roman" w:hAnsi="Times New Roman" w:cs="Times New Roman"/>
                <w:b/>
                <w:color w:val="FFFFFF" w:themeColor="background1"/>
              </w:rPr>
            </w:pPr>
            <w:ins w:id="518" w:author="Johana Montejo Rozo" w:date="2016-02-03T11:02:00Z">
              <w:r w:rsidRPr="00012E07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F67CC1" w:rsidRPr="00012E07" w:rsidTr="00596974">
        <w:trPr>
          <w:ins w:id="519" w:author="Johana Montejo Rozo" w:date="2016-02-03T11:02:00Z"/>
        </w:trPr>
        <w:tc>
          <w:tcPr>
            <w:tcW w:w="2466" w:type="dxa"/>
          </w:tcPr>
          <w:p w:rsidR="00F67CC1" w:rsidRPr="00012E07" w:rsidRDefault="00F67CC1" w:rsidP="00596974">
            <w:pPr>
              <w:rPr>
                <w:ins w:id="520" w:author="Johana Montejo Rozo" w:date="2016-02-03T11:02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521" w:author="Johana Montejo Rozo" w:date="2016-02-03T11:02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362" w:type="dxa"/>
          </w:tcPr>
          <w:p w:rsidR="00F67CC1" w:rsidRPr="00596974" w:rsidRDefault="00F67CC1" w:rsidP="00596974">
            <w:pPr>
              <w:rPr>
                <w:ins w:id="522" w:author="Johana Montejo Rozo" w:date="2016-02-03T11:02:00Z"/>
                <w:rFonts w:ascii="Times New Roman" w:hAnsi="Times New Roman" w:cs="Times New Roman"/>
                <w:b/>
                <w:color w:val="000000"/>
              </w:rPr>
            </w:pPr>
            <w:ins w:id="523" w:author="Johana Montejo Rozo" w:date="2016-02-03T11:02:00Z">
              <w:r>
                <w:rPr>
                  <w:rFonts w:ascii="Times New Roman" w:hAnsi="Times New Roman" w:cs="Times New Roman"/>
                  <w:color w:val="000000"/>
                </w:rPr>
                <w:t>MA_07_08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_CO_REC</w:t>
              </w:r>
              <w:r>
                <w:rPr>
                  <w:rFonts w:ascii="Times New Roman" w:hAnsi="Times New Roman" w:cs="Times New Roman"/>
                  <w:color w:val="000000"/>
                </w:rPr>
                <w:t>8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0</w:t>
              </w:r>
            </w:ins>
          </w:p>
        </w:tc>
      </w:tr>
      <w:tr w:rsidR="00F67CC1" w:rsidRPr="00012E07" w:rsidTr="00596974">
        <w:trPr>
          <w:ins w:id="524" w:author="Johana Montejo Rozo" w:date="2016-02-03T11:02:00Z"/>
        </w:trPr>
        <w:tc>
          <w:tcPr>
            <w:tcW w:w="2466" w:type="dxa"/>
          </w:tcPr>
          <w:p w:rsidR="00F67CC1" w:rsidRPr="00596974" w:rsidRDefault="00F67CC1" w:rsidP="00596974">
            <w:pPr>
              <w:rPr>
                <w:ins w:id="525" w:author="Johana Montejo Rozo" w:date="2016-02-03T11:02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526" w:author="Johana Montejo Rozo" w:date="2016-02-03T11:02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362" w:type="dxa"/>
          </w:tcPr>
          <w:p w:rsidR="00F67CC1" w:rsidRPr="00012E07" w:rsidRDefault="00F67CC1" w:rsidP="00596974">
            <w:pPr>
              <w:rPr>
                <w:ins w:id="527" w:author="Johana Montejo Rozo" w:date="2016-02-03T11:02:00Z"/>
                <w:rFonts w:ascii="Times New Roman" w:hAnsi="Times New Roman" w:cs="Times New Roman"/>
                <w:color w:val="000000"/>
              </w:rPr>
            </w:pPr>
            <w:ins w:id="528" w:author="Johana Montejo Rozo" w:date="2016-02-03T11:02:00Z">
              <w:r w:rsidRPr="00F67CC1">
                <w:rPr>
                  <w:rFonts w:ascii="Times New Roman" w:hAnsi="Times New Roman" w:cs="Times New Roman"/>
                  <w:bCs/>
                  <w:color w:val="222222"/>
                </w:rPr>
                <w:t>Refuerza tu aprendizaje: La regla de tres</w:t>
              </w:r>
            </w:ins>
          </w:p>
        </w:tc>
      </w:tr>
      <w:tr w:rsidR="00F67CC1" w:rsidRPr="00012E07" w:rsidTr="00596974">
        <w:trPr>
          <w:ins w:id="529" w:author="Johana Montejo Rozo" w:date="2016-02-03T11:02:00Z"/>
        </w:trPr>
        <w:tc>
          <w:tcPr>
            <w:tcW w:w="2466" w:type="dxa"/>
          </w:tcPr>
          <w:p w:rsidR="00F67CC1" w:rsidRPr="00596974" w:rsidRDefault="00F67CC1" w:rsidP="00596974">
            <w:pPr>
              <w:rPr>
                <w:ins w:id="530" w:author="Johana Montejo Rozo" w:date="2016-02-03T11:02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531" w:author="Johana Montejo Rozo" w:date="2016-02-03T11:02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362" w:type="dxa"/>
          </w:tcPr>
          <w:p w:rsidR="00F67CC1" w:rsidRPr="00012E07" w:rsidRDefault="00F67CC1" w:rsidP="00596974">
            <w:pPr>
              <w:rPr>
                <w:ins w:id="532" w:author="Johana Montejo Rozo" w:date="2016-02-03T11:02:00Z"/>
                <w:rFonts w:ascii="Times New Roman" w:hAnsi="Times New Roman" w:cs="Times New Roman"/>
                <w:color w:val="000000"/>
              </w:rPr>
            </w:pPr>
            <w:ins w:id="533" w:author="Johana Montejo Rozo" w:date="2016-02-03T11:03:00Z">
              <w:r w:rsidRPr="00F67CC1">
                <w:rPr>
                  <w:rFonts w:ascii="Times New Roman" w:hAnsi="Times New Roman" w:cs="Times New Roman"/>
                  <w:color w:val="000000"/>
                </w:rPr>
                <w:t xml:space="preserve">Actividad </w:t>
              </w:r>
              <w:r>
                <w:rPr>
                  <w:rFonts w:ascii="Times New Roman" w:hAnsi="Times New Roman" w:cs="Times New Roman"/>
                  <w:color w:val="000000"/>
                </w:rPr>
                <w:t>para reforzar lo aprendido sobre l</w:t>
              </w:r>
              <w:r w:rsidRPr="00F67CC1">
                <w:rPr>
                  <w:rFonts w:ascii="Times New Roman" w:hAnsi="Times New Roman" w:cs="Times New Roman"/>
                  <w:color w:val="000000"/>
                </w:rPr>
                <w:t>a regla de tres</w:t>
              </w:r>
            </w:ins>
          </w:p>
        </w:tc>
      </w:tr>
    </w:tbl>
    <w:p w:rsidR="00F67CC1" w:rsidRDefault="00F67CC1" w:rsidP="00D1660A">
      <w:pPr>
        <w:spacing w:after="0"/>
        <w:rPr>
          <w:ins w:id="534" w:author="Johana Montejo Rozo" w:date="2016-02-03T11:02:00Z"/>
          <w:rFonts w:ascii="Times New Roman" w:hAnsi="Times New Roman" w:cs="Times New Roman"/>
          <w:sz w:val="32"/>
          <w:szCs w:val="32"/>
          <w:lang w:val="es-CO"/>
        </w:rPr>
      </w:pPr>
    </w:p>
    <w:p w:rsidR="00506141" w:rsidDel="00F67CC1" w:rsidRDefault="00506141" w:rsidP="00676657">
      <w:pPr>
        <w:rPr>
          <w:del w:id="535" w:author="Johana Montejo Rozo" w:date="2016-02-03T11:03:00Z"/>
          <w:rFonts w:ascii="Times New Roman" w:hAnsi="Times New Roman" w:cs="Times New Roman"/>
          <w:b/>
          <w:color w:val="C00000"/>
        </w:rPr>
      </w:pPr>
      <w:del w:id="536" w:author="Johana Montejo Rozo" w:date="2016-02-03T11:03:00Z">
        <w:r w:rsidRPr="0036755D" w:rsidDel="00F67CC1">
          <w:fldChar w:fldCharType="begin"/>
        </w:r>
        <w:r w:rsidRPr="0036755D" w:rsidDel="00F67CC1">
          <w:fldChar w:fldCharType="separate"/>
        </w:r>
        <w:r w:rsidRPr="0036755D" w:rsidDel="00F67CC1">
          <w:fldChar w:fldCharType="end"/>
        </w:r>
      </w:del>
      <w:ins w:id="537" w:author="mercyranjel" w:date="2016-01-29T15:26:00Z">
        <w:del w:id="538" w:author="Johana Montejo Rozo" w:date="2016-02-03T11:03:00Z">
          <w:r w:rsidR="00B119E0" w:rsidDel="00F67CC1">
            <w:rPr>
              <w:rFonts w:ascii="Times New Roman" w:hAnsi="Times New Roman" w:cs="Times New Roman"/>
            </w:rPr>
            <w:delText xml:space="preserve"> </w:delText>
          </w:r>
        </w:del>
      </w:ins>
      <w:del w:id="539" w:author="Johana Montejo Rozo" w:date="2016-02-03T11:03:00Z">
        <w:r w:rsidR="007F1F3A" w:rsidRPr="007F1F3A" w:rsidDel="00F67CC1">
          <w:rPr>
            <w:rFonts w:ascii="Times New Roman" w:hAnsi="Times New Roman" w:cs="Times New Roman"/>
            <w:b/>
            <w:color w:val="C00000"/>
          </w:rPr>
          <w:delText>En el enunciado de arriba: e</w:delText>
        </w:r>
        <w:r w:rsidR="00B119E0" w:rsidRPr="007F1F3A" w:rsidDel="00F67CC1">
          <w:rPr>
            <w:rFonts w:ascii="Times New Roman" w:hAnsi="Times New Roman" w:cs="Times New Roman"/>
            <w:b/>
            <w:color w:val="C00000"/>
          </w:rPr>
          <w:delText>n</w:delText>
        </w:r>
        <w:r w:rsidR="00B119E0" w:rsidDel="00F67CC1">
          <w:rPr>
            <w:rFonts w:ascii="Times New Roman" w:hAnsi="Times New Roman" w:cs="Times New Roman"/>
            <w:b/>
            <w:color w:val="C00000"/>
          </w:rPr>
          <w:delText xml:space="preserve"> la 2ª. frase, poner coma después de termines,  / en la 3ª. frase debe decir: en </w:delText>
        </w:r>
        <w:r w:rsidR="00B119E0" w:rsidRPr="00B119E0" w:rsidDel="00F67CC1">
          <w:rPr>
            <w:rFonts w:ascii="Times New Roman" w:hAnsi="Times New Roman" w:cs="Times New Roman"/>
            <w:b/>
            <w:color w:val="C00000"/>
            <w:highlight w:val="magenta"/>
          </w:rPr>
          <w:delText>la</w:delText>
        </w:r>
        <w:r w:rsidR="00B119E0" w:rsidDel="00F67CC1">
          <w:rPr>
            <w:rFonts w:ascii="Times New Roman" w:hAnsi="Times New Roman" w:cs="Times New Roman"/>
            <w:b/>
            <w:color w:val="C00000"/>
          </w:rPr>
          <w:delText xml:space="preserve"> mano o por… </w:delText>
        </w:r>
      </w:del>
    </w:p>
    <w:p w:rsidR="007F1F3A" w:rsidDel="00F67CC1" w:rsidRDefault="00B119E0" w:rsidP="007F1F3A">
      <w:pPr>
        <w:rPr>
          <w:del w:id="540" w:author="Johana Montejo Rozo" w:date="2016-02-03T11:03:00Z"/>
          <w:rFonts w:ascii="Times New Roman" w:hAnsi="Times New Roman" w:cs="Times New Roman"/>
          <w:b/>
          <w:color w:val="C00000"/>
        </w:rPr>
      </w:pPr>
      <w:del w:id="541" w:author="Johana Montejo Rozo" w:date="2016-01-31T22:35:00Z">
        <w:r w:rsidDel="006D1DC3">
          <w:rPr>
            <w:rFonts w:ascii="Times New Roman" w:hAnsi="Times New Roman" w:cs="Times New Roman"/>
            <w:b/>
            <w:color w:val="C00000"/>
          </w:rPr>
          <w:delText>En el enunciado del problema, comenzar con mayúscula: La abuela …</w:delText>
        </w:r>
        <w:r w:rsidR="001956A0" w:rsidDel="006D1DC3">
          <w:rPr>
            <w:rFonts w:ascii="Times New Roman" w:hAnsi="Times New Roman" w:cs="Times New Roman"/>
            <w:b/>
            <w:color w:val="C00000"/>
          </w:rPr>
          <w:delText xml:space="preserve">  MR</w:delText>
        </w:r>
      </w:del>
      <w:del w:id="542" w:author="Johana Montejo Rozo" w:date="2016-02-03T11:03:00Z">
        <w:r w:rsidR="00506141" w:rsidRPr="0036755D" w:rsidDel="00F67CC1">
          <w:fldChar w:fldCharType="begin"/>
        </w:r>
        <w:r w:rsidR="00506141" w:rsidRPr="0036755D" w:rsidDel="00F67CC1">
          <w:fldChar w:fldCharType="separate"/>
        </w:r>
        <w:r w:rsidR="00506141" w:rsidRPr="0036755D" w:rsidDel="00F67CC1">
          <w:fldChar w:fldCharType="end"/>
        </w:r>
      </w:del>
      <w:ins w:id="543" w:author="mercyranjel" w:date="2016-01-29T15:32:00Z">
        <w:del w:id="544" w:author="Johana Montejo Rozo" w:date="2016-02-03T11:03:00Z">
          <w:r w:rsidR="00E2496C" w:rsidDel="00F67CC1">
            <w:rPr>
              <w:rFonts w:ascii="Times New Roman" w:hAnsi="Times New Roman" w:cs="Times New Roman"/>
            </w:rPr>
            <w:delText xml:space="preserve"> </w:delText>
          </w:r>
        </w:del>
      </w:ins>
      <w:del w:id="545" w:author="Johana Montejo Rozo" w:date="2016-02-03T11:03:00Z">
        <w:r w:rsidR="007F1F3A" w:rsidRPr="007F1F3A" w:rsidDel="00F67CC1">
          <w:rPr>
            <w:rFonts w:ascii="Times New Roman" w:hAnsi="Times New Roman" w:cs="Times New Roman"/>
            <w:b/>
            <w:color w:val="C00000"/>
          </w:rPr>
          <w:delText>En el enunciado de arriba: en</w:delText>
        </w:r>
        <w:r w:rsidR="007F1F3A" w:rsidDel="00F67CC1">
          <w:rPr>
            <w:rFonts w:ascii="Times New Roman" w:hAnsi="Times New Roman" w:cs="Times New Roman"/>
            <w:b/>
            <w:color w:val="C00000"/>
          </w:rPr>
          <w:delText xml:space="preserve"> la 2ª. frase, poner coma después de termines,  / en la 3ª. frase debe decir: en </w:delText>
        </w:r>
        <w:r w:rsidR="007F1F3A" w:rsidRPr="00B119E0" w:rsidDel="00F67CC1">
          <w:rPr>
            <w:rFonts w:ascii="Times New Roman" w:hAnsi="Times New Roman" w:cs="Times New Roman"/>
            <w:b/>
            <w:color w:val="C00000"/>
            <w:highlight w:val="magenta"/>
          </w:rPr>
          <w:delText>la</w:delText>
        </w:r>
        <w:r w:rsidR="007F1F3A" w:rsidDel="00F67CC1">
          <w:rPr>
            <w:rFonts w:ascii="Times New Roman" w:hAnsi="Times New Roman" w:cs="Times New Roman"/>
            <w:b/>
            <w:color w:val="C00000"/>
          </w:rPr>
          <w:delText xml:space="preserve"> mano o por… </w:delText>
        </w:r>
      </w:del>
    </w:p>
    <w:p w:rsidR="002745EE" w:rsidRPr="00FE53CA" w:rsidDel="00F67CC1" w:rsidRDefault="007F1F3A" w:rsidP="00D1660A">
      <w:pPr>
        <w:spacing w:after="0"/>
        <w:rPr>
          <w:del w:id="546" w:author="Johana Montejo Rozo" w:date="2016-02-03T11:03:00Z"/>
          <w:rFonts w:ascii="Times New Roman" w:hAnsi="Times New Roman" w:cs="Times New Roman"/>
          <w:sz w:val="32"/>
          <w:szCs w:val="32"/>
          <w:lang w:val="es-CO"/>
        </w:rPr>
      </w:pPr>
      <w:del w:id="547" w:author="Johana Montejo Rozo" w:date="2016-02-03T11:03:00Z">
        <w:r w:rsidDel="00F67CC1">
          <w:rPr>
            <w:rFonts w:ascii="Times New Roman" w:hAnsi="Times New Roman" w:cs="Times New Roman"/>
            <w:b/>
            <w:color w:val="C00000"/>
          </w:rPr>
          <w:delText xml:space="preserve">En el enunciado del problema, comenzar con mayúscula: Un grupo …  </w:delText>
        </w:r>
      </w:del>
      <w:del w:id="548" w:author="Johana Montejo Rozo" w:date="2016-01-31T22:35:00Z">
        <w:r w:rsidDel="006D1DC3">
          <w:rPr>
            <w:rFonts w:ascii="Times New Roman" w:hAnsi="Times New Roman" w:cs="Times New Roman"/>
            <w:b/>
            <w:color w:val="C00000"/>
          </w:rPr>
          <w:delText>MR</w:delText>
        </w:r>
      </w:del>
      <w:ins w:id="549" w:author="mercyranjel" w:date="2016-01-29T15:55:00Z">
        <w:del w:id="550" w:author="Johana Montejo Rozo" w:date="2016-02-03T11:03:00Z">
          <w:r w:rsidR="00134764" w:rsidDel="00F67CC1">
            <w:rPr>
              <w:rFonts w:ascii="Times New Roman" w:hAnsi="Times New Roman" w:cs="Times New Roman"/>
              <w:color w:val="000000"/>
            </w:rPr>
            <w:delText>LL</w:delText>
          </w:r>
        </w:del>
      </w:ins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69"/>
        <w:gridCol w:w="6359"/>
      </w:tblGrid>
      <w:tr w:rsidR="00D1660A" w:rsidRPr="00FE53CA" w:rsidDel="002745EE" w:rsidTr="006B6369">
        <w:trPr>
          <w:del w:id="551" w:author="Johana Montejo Rozo" w:date="2016-01-29T09:45:00Z"/>
        </w:trPr>
        <w:tc>
          <w:tcPr>
            <w:tcW w:w="8828" w:type="dxa"/>
            <w:gridSpan w:val="2"/>
            <w:shd w:val="clear" w:color="auto" w:fill="000000" w:themeFill="text1"/>
          </w:tcPr>
          <w:p w:rsidR="00D1660A" w:rsidRPr="00FE53CA" w:rsidDel="002745EE" w:rsidRDefault="00D1660A" w:rsidP="006B6369">
            <w:pPr>
              <w:jc w:val="center"/>
              <w:rPr>
                <w:del w:id="552" w:author="Johana Montejo Rozo" w:date="2016-01-29T09:45:00Z"/>
                <w:rFonts w:ascii="Times New Roman" w:hAnsi="Times New Roman" w:cs="Times New Roman"/>
                <w:b/>
              </w:rPr>
            </w:pPr>
            <w:del w:id="553" w:author="Johana Montejo Rozo" w:date="2016-01-29T09:45:00Z">
              <w:r w:rsidRPr="00FE53CA" w:rsidDel="002745EE">
                <w:rPr>
                  <w:rFonts w:ascii="Times New Roman" w:hAnsi="Times New Roman" w:cs="Times New Roman"/>
                  <w:b/>
                </w:rPr>
                <w:delText>Practica: recurso nuevo</w:delText>
              </w:r>
            </w:del>
          </w:p>
        </w:tc>
      </w:tr>
      <w:tr w:rsidR="00D1660A" w:rsidRPr="00FE53CA" w:rsidDel="002745EE" w:rsidTr="006B6369">
        <w:trPr>
          <w:del w:id="554" w:author="Johana Montejo Rozo" w:date="2016-01-29T09:45:00Z"/>
        </w:trPr>
        <w:tc>
          <w:tcPr>
            <w:tcW w:w="2469" w:type="dxa"/>
          </w:tcPr>
          <w:p w:rsidR="00D1660A" w:rsidRPr="00FE53CA" w:rsidDel="002745EE" w:rsidRDefault="00D1660A" w:rsidP="006B6369">
            <w:pPr>
              <w:rPr>
                <w:del w:id="555" w:author="Johana Montejo Rozo" w:date="2016-01-29T09:45:00Z"/>
                <w:rFonts w:ascii="Times New Roman" w:hAnsi="Times New Roman" w:cs="Times New Roman"/>
                <w:b/>
                <w:sz w:val="18"/>
                <w:szCs w:val="18"/>
              </w:rPr>
            </w:pPr>
            <w:del w:id="556" w:author="Johana Montejo Rozo" w:date="2016-01-29T09:45:00Z">
              <w:r w:rsidRPr="00FE53CA" w:rsidDel="002745EE">
                <w:rPr>
                  <w:rFonts w:ascii="Times New Roman" w:hAnsi="Times New Roman" w:cs="Times New Roman"/>
                  <w:b/>
                  <w:sz w:val="18"/>
                  <w:szCs w:val="18"/>
                </w:rPr>
                <w:delText>Código</w:delText>
              </w:r>
            </w:del>
          </w:p>
        </w:tc>
        <w:tc>
          <w:tcPr>
            <w:tcW w:w="6359" w:type="dxa"/>
          </w:tcPr>
          <w:p w:rsidR="00D1660A" w:rsidRPr="00FE53CA" w:rsidDel="002745EE" w:rsidRDefault="00D1660A" w:rsidP="006B6369">
            <w:pPr>
              <w:rPr>
                <w:del w:id="557" w:author="Johana Montejo Rozo" w:date="2016-01-29T09:45:00Z"/>
                <w:rFonts w:ascii="Times New Roman" w:hAnsi="Times New Roman" w:cs="Times New Roman"/>
                <w:b/>
              </w:rPr>
            </w:pPr>
          </w:p>
        </w:tc>
      </w:tr>
      <w:tr w:rsidR="00D1660A" w:rsidRPr="00FE53CA" w:rsidDel="002745EE" w:rsidTr="006B6369">
        <w:trPr>
          <w:del w:id="558" w:author="Johana Montejo Rozo" w:date="2016-01-29T09:45:00Z"/>
        </w:trPr>
        <w:tc>
          <w:tcPr>
            <w:tcW w:w="2469" w:type="dxa"/>
          </w:tcPr>
          <w:p w:rsidR="00D1660A" w:rsidRPr="00FE53CA" w:rsidDel="002745EE" w:rsidRDefault="00D1660A" w:rsidP="006B6369">
            <w:pPr>
              <w:rPr>
                <w:del w:id="559" w:author="Johana Montejo Rozo" w:date="2016-01-29T09:45:00Z"/>
                <w:rFonts w:ascii="Times New Roman" w:hAnsi="Times New Roman" w:cs="Times New Roman"/>
              </w:rPr>
            </w:pPr>
            <w:del w:id="560" w:author="Johana Montejo Rozo" w:date="2016-01-29T09:45:00Z">
              <w:r w:rsidRPr="00FE53CA" w:rsidDel="002745EE">
                <w:rPr>
                  <w:rFonts w:ascii="Times New Roman" w:hAnsi="Times New Roman" w:cs="Times New Roman"/>
                  <w:b/>
                  <w:sz w:val="18"/>
                  <w:szCs w:val="18"/>
                </w:rPr>
                <w:delText>Título</w:delText>
              </w:r>
            </w:del>
          </w:p>
        </w:tc>
        <w:tc>
          <w:tcPr>
            <w:tcW w:w="6359" w:type="dxa"/>
          </w:tcPr>
          <w:p w:rsidR="00D1660A" w:rsidRPr="00FE53CA" w:rsidDel="002745EE" w:rsidRDefault="00D1660A" w:rsidP="006B6369">
            <w:pPr>
              <w:rPr>
                <w:del w:id="561" w:author="Johana Montejo Rozo" w:date="2016-01-29T09:45:00Z"/>
                <w:rFonts w:ascii="Times New Roman" w:hAnsi="Times New Roman" w:cs="Times New Roman"/>
              </w:rPr>
            </w:pPr>
          </w:p>
        </w:tc>
      </w:tr>
      <w:tr w:rsidR="00D1660A" w:rsidRPr="00FE53CA" w:rsidDel="002745EE" w:rsidTr="006B6369">
        <w:trPr>
          <w:del w:id="562" w:author="Johana Montejo Rozo" w:date="2016-01-29T09:45:00Z"/>
        </w:trPr>
        <w:tc>
          <w:tcPr>
            <w:tcW w:w="2469" w:type="dxa"/>
          </w:tcPr>
          <w:p w:rsidR="00D1660A" w:rsidRPr="00FE53CA" w:rsidDel="002745EE" w:rsidRDefault="00D1660A" w:rsidP="006B6369">
            <w:pPr>
              <w:rPr>
                <w:del w:id="563" w:author="Johana Montejo Rozo" w:date="2016-01-29T09:45:00Z"/>
                <w:rFonts w:ascii="Times New Roman" w:hAnsi="Times New Roman" w:cs="Times New Roman"/>
              </w:rPr>
            </w:pPr>
            <w:del w:id="564" w:author="Johana Montejo Rozo" w:date="2016-01-29T09:45:00Z">
              <w:r w:rsidRPr="00FE53CA" w:rsidDel="002745EE">
                <w:rPr>
                  <w:rFonts w:ascii="Times New Roman" w:hAnsi="Times New Roman" w:cs="Times New Roman"/>
                  <w:b/>
                  <w:sz w:val="18"/>
                  <w:szCs w:val="18"/>
                </w:rPr>
                <w:delText>Descripción</w:delText>
              </w:r>
            </w:del>
          </w:p>
        </w:tc>
        <w:tc>
          <w:tcPr>
            <w:tcW w:w="6359" w:type="dxa"/>
          </w:tcPr>
          <w:p w:rsidR="00D1660A" w:rsidRPr="00FE53CA" w:rsidDel="002745EE" w:rsidRDefault="00D1660A" w:rsidP="006B6369">
            <w:pPr>
              <w:rPr>
                <w:del w:id="565" w:author="Johana Montejo Rozo" w:date="2016-01-29T09:45:00Z"/>
                <w:rFonts w:ascii="Times New Roman" w:hAnsi="Times New Roman" w:cs="Times New Roman"/>
              </w:rPr>
            </w:pPr>
          </w:p>
        </w:tc>
      </w:tr>
    </w:tbl>
    <w:p w:rsidR="00D1660A" w:rsidDel="00F67CC1" w:rsidRDefault="00D1660A" w:rsidP="00D1660A">
      <w:pPr>
        <w:rPr>
          <w:del w:id="566" w:author="Johana Montejo Rozo" w:date="2016-02-03T11:03:00Z"/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</w:pPr>
    </w:p>
    <w:p w:rsidR="0067150C" w:rsidDel="00F67CC1" w:rsidRDefault="0067150C" w:rsidP="00D1660A">
      <w:pPr>
        <w:rPr>
          <w:del w:id="567" w:author="Johana Montejo Rozo" w:date="2016-02-03T11:03:00Z"/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</w:pPr>
    </w:p>
    <w:p w:rsidR="001C6BBD" w:rsidDel="00F67CC1" w:rsidRDefault="001C6BBD" w:rsidP="00D1660A">
      <w:pPr>
        <w:rPr>
          <w:del w:id="568" w:author="Johana Montejo Rozo" w:date="2016-02-03T11:03:00Z"/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</w:pPr>
    </w:p>
    <w:p w:rsidR="00F67CC1" w:rsidRDefault="00F67CC1" w:rsidP="00D1660A">
      <w:pPr>
        <w:spacing w:after="0"/>
        <w:rPr>
          <w:ins w:id="569" w:author="Johana Montejo Rozo" w:date="2016-02-03T11:03:00Z"/>
          <w:rFonts w:ascii="Times" w:hAnsi="Times"/>
          <w:highlight w:val="yellow"/>
        </w:rPr>
      </w:pPr>
    </w:p>
    <w:p w:rsidR="00D1660A" w:rsidRDefault="00D1660A" w:rsidP="00D1660A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="00455904"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ins w:id="570" w:author="Johana Montejo Rozo" w:date="2016-01-29T09:53:00Z">
        <w:r w:rsidR="00E6709F">
          <w:rPr>
            <w:rFonts w:ascii="Times" w:hAnsi="Times"/>
            <w:b/>
          </w:rPr>
          <w:t>Los r</w:t>
        </w:r>
      </w:ins>
      <w:del w:id="571" w:author="Johana Montejo Rozo" w:date="2016-01-29T09:53:00Z">
        <w:r w:rsidR="00455904" w:rsidDel="00E6709F">
          <w:rPr>
            <w:rFonts w:ascii="Times" w:hAnsi="Times"/>
            <w:b/>
          </w:rPr>
          <w:delText>R</w:delText>
        </w:r>
      </w:del>
      <w:r w:rsidR="00455904">
        <w:rPr>
          <w:rFonts w:ascii="Times" w:hAnsi="Times"/>
          <w:b/>
        </w:rPr>
        <w:t>epartos p</w:t>
      </w:r>
      <w:r>
        <w:rPr>
          <w:rFonts w:ascii="Times" w:hAnsi="Times"/>
          <w:b/>
        </w:rPr>
        <w:t>roporcional</w:t>
      </w:r>
      <w:r w:rsidR="00455904">
        <w:rPr>
          <w:rFonts w:ascii="Times" w:hAnsi="Times"/>
          <w:b/>
        </w:rPr>
        <w:t>es</w:t>
      </w:r>
    </w:p>
    <w:p w:rsidR="006B6369" w:rsidDel="00F67CC1" w:rsidRDefault="006B6369" w:rsidP="00D1660A">
      <w:pPr>
        <w:spacing w:after="0"/>
        <w:rPr>
          <w:del w:id="572" w:author="Johana Montejo Rozo" w:date="2016-02-03T11:03:00Z"/>
          <w:rFonts w:ascii="Times" w:hAnsi="Times"/>
          <w:b/>
        </w:rPr>
      </w:pPr>
    </w:p>
    <w:p w:rsidR="001C6BBD" w:rsidRDefault="001C6BBD" w:rsidP="00544A89">
      <w:pPr>
        <w:spacing w:after="0"/>
        <w:rPr>
          <w:rFonts w:ascii="Times" w:hAnsi="Times"/>
        </w:rPr>
      </w:pPr>
    </w:p>
    <w:p w:rsidR="00544A89" w:rsidRDefault="00AC0B8B" w:rsidP="00544A89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En contextos </w:t>
      </w:r>
      <w:del w:id="573" w:author="Johana Montejo Rozo" w:date="2016-01-29T11:32:00Z">
        <w:r w:rsidDel="00885EC7">
          <w:rPr>
            <w:rFonts w:ascii="Times" w:hAnsi="Times"/>
          </w:rPr>
          <w:delText xml:space="preserve">donde </w:delText>
        </w:r>
      </w:del>
      <w:ins w:id="574" w:author="Johana Montejo Rozo" w:date="2016-01-29T11:32:00Z">
        <w:r w:rsidR="00885EC7">
          <w:rPr>
            <w:rFonts w:ascii="Times" w:hAnsi="Times"/>
          </w:rPr>
          <w:t xml:space="preserve">en los cuales </w:t>
        </w:r>
      </w:ins>
      <w:r>
        <w:rPr>
          <w:rFonts w:ascii="Times" w:hAnsi="Times"/>
        </w:rPr>
        <w:t>se hacen reparticiones de una cantidad en partes iguales</w:t>
      </w:r>
      <w:ins w:id="575" w:author="mercyranjel" w:date="2016-01-29T15:35:00Z">
        <w:r w:rsidR="00A73C16">
          <w:rPr>
            <w:rFonts w:ascii="Times" w:hAnsi="Times"/>
          </w:rPr>
          <w:t xml:space="preserve"> </w:t>
        </w:r>
      </w:ins>
      <w:del w:id="576" w:author="mercyranjel" w:date="2016-01-29T15:35:00Z">
        <w:r w:rsidDel="00A73C16">
          <w:rPr>
            <w:rFonts w:ascii="Times" w:hAnsi="Times"/>
          </w:rPr>
          <w:delText xml:space="preserve"> </w:delText>
        </w:r>
      </w:del>
      <w:r>
        <w:rPr>
          <w:rFonts w:ascii="Times" w:hAnsi="Times"/>
        </w:rPr>
        <w:t xml:space="preserve">se usa la división para averiguar qué cantidad corresponde al número de repartos </w:t>
      </w:r>
      <w:r w:rsidR="00A30484">
        <w:rPr>
          <w:rFonts w:ascii="Times" w:hAnsi="Times"/>
        </w:rPr>
        <w:t xml:space="preserve">que se </w:t>
      </w:r>
      <w:r w:rsidR="003A6AD3">
        <w:rPr>
          <w:rFonts w:ascii="Times" w:hAnsi="Times"/>
        </w:rPr>
        <w:t>hacen</w:t>
      </w:r>
      <w:r w:rsidR="00A30484">
        <w:rPr>
          <w:rFonts w:ascii="Times" w:hAnsi="Times"/>
        </w:rPr>
        <w:t>. Por ejemplo</w:t>
      </w:r>
      <w:ins w:id="577" w:author="mercyranjel" w:date="2016-01-29T15:35:00Z">
        <w:r w:rsidR="00A73C16">
          <w:rPr>
            <w:rFonts w:ascii="Times" w:hAnsi="Times"/>
          </w:rPr>
          <w:t>,</w:t>
        </w:r>
      </w:ins>
      <w:r w:rsidR="00A30484">
        <w:rPr>
          <w:rFonts w:ascii="Times" w:hAnsi="Times"/>
        </w:rPr>
        <w:t xml:space="preserve"> en</w:t>
      </w:r>
      <w:r>
        <w:rPr>
          <w:rFonts w:ascii="Times" w:hAnsi="Times"/>
        </w:rPr>
        <w:t xml:space="preserve"> </w:t>
      </w:r>
      <w:ins w:id="578" w:author="mercyranjel" w:date="2016-01-29T15:41:00Z">
        <w:r w:rsidR="00964DE2">
          <w:rPr>
            <w:rFonts w:ascii="Times" w:hAnsi="Times"/>
          </w:rPr>
          <w:t xml:space="preserve">el caso de </w:t>
        </w:r>
      </w:ins>
      <w:r w:rsidR="00A30484">
        <w:rPr>
          <w:rFonts w:ascii="Times" w:hAnsi="Times"/>
        </w:rPr>
        <w:t>una herencia que se va a repartir por partes iguales</w:t>
      </w:r>
      <w:r w:rsidR="003A6AD3">
        <w:rPr>
          <w:rFonts w:ascii="Times" w:hAnsi="Times"/>
        </w:rPr>
        <w:t xml:space="preserve"> entre el número de hijos</w:t>
      </w:r>
      <w:r w:rsidR="00A30484">
        <w:rPr>
          <w:rFonts w:ascii="Times" w:hAnsi="Times"/>
        </w:rPr>
        <w:t xml:space="preserve">, la división permite averiguar lo que le corresponde a cada hijo. Pero no siempre se </w:t>
      </w:r>
      <w:r w:rsidR="003A6AD3">
        <w:rPr>
          <w:rFonts w:ascii="Times" w:hAnsi="Times"/>
        </w:rPr>
        <w:t xml:space="preserve">hacen </w:t>
      </w:r>
      <w:r w:rsidR="00A30484" w:rsidRPr="004B5540">
        <w:rPr>
          <w:rFonts w:ascii="Times" w:hAnsi="Times"/>
        </w:rPr>
        <w:t>repartos equitativos</w:t>
      </w:r>
      <w:del w:id="579" w:author="mercyranjel" w:date="2016-01-29T15:41:00Z">
        <w:r w:rsidR="00A30484" w:rsidRPr="004B5540" w:rsidDel="00964DE2">
          <w:rPr>
            <w:rFonts w:ascii="Times" w:hAnsi="Times"/>
          </w:rPr>
          <w:delText>,</w:delText>
        </w:r>
      </w:del>
      <w:ins w:id="580" w:author="mercyranjel" w:date="2016-01-29T15:41:00Z">
        <w:r w:rsidR="00964DE2">
          <w:rPr>
            <w:rFonts w:ascii="Times" w:hAnsi="Times"/>
          </w:rPr>
          <w:t>;</w:t>
        </w:r>
      </w:ins>
      <w:r w:rsidR="00A30484" w:rsidRPr="004B5540">
        <w:rPr>
          <w:rFonts w:ascii="Times" w:hAnsi="Times"/>
        </w:rPr>
        <w:t xml:space="preserve"> hay situaciones en las cuales se debe hacer un reparto de tal forma</w:t>
      </w:r>
      <w:ins w:id="581" w:author="mercyranjel" w:date="2016-01-29T15:41:00Z">
        <w:r w:rsidR="00964DE2">
          <w:rPr>
            <w:rFonts w:ascii="Times" w:hAnsi="Times"/>
          </w:rPr>
          <w:t>,</w:t>
        </w:r>
      </w:ins>
      <w:r w:rsidR="00A30484" w:rsidRPr="004B5540">
        <w:rPr>
          <w:rFonts w:ascii="Times" w:hAnsi="Times"/>
        </w:rPr>
        <w:t xml:space="preserve"> que las partes obtenidas sean diferentes pero </w:t>
      </w:r>
      <w:del w:id="582" w:author="mercyranjel" w:date="2016-01-29T15:41:00Z">
        <w:r w:rsidR="00A30484" w:rsidRPr="004B5540" w:rsidDel="00964DE2">
          <w:rPr>
            <w:rFonts w:ascii="Times" w:hAnsi="Times"/>
          </w:rPr>
          <w:delText xml:space="preserve">que sean </w:delText>
        </w:r>
      </w:del>
      <w:r w:rsidR="00A30484" w:rsidRPr="004B5540">
        <w:rPr>
          <w:rFonts w:ascii="Times" w:hAnsi="Times"/>
        </w:rPr>
        <w:t>proporcionales</w:t>
      </w:r>
      <w:r w:rsidR="0036755D" w:rsidRPr="0036755D">
        <w:rPr>
          <w:rFonts w:ascii="Times" w:hAnsi="Times"/>
          <w:rPrChange w:id="583" w:author="Johana Montejo Rozo" w:date="2016-01-29T11:32:00Z">
            <w:rPr>
              <w:rFonts w:ascii="Times" w:hAnsi="Times"/>
              <w:b/>
            </w:rPr>
          </w:rPrChange>
        </w:rPr>
        <w:t xml:space="preserve"> a otras cantidades dadas</w:t>
      </w:r>
      <w:r w:rsidR="00A30484" w:rsidRPr="004B5540">
        <w:rPr>
          <w:rFonts w:ascii="Times" w:hAnsi="Times"/>
        </w:rPr>
        <w:t>.</w:t>
      </w:r>
      <w:r w:rsidR="003A6AD3" w:rsidRPr="004B5540">
        <w:rPr>
          <w:rFonts w:ascii="Times" w:hAnsi="Times"/>
        </w:rPr>
        <w:t xml:space="preserve"> Este tipo de repartos se llaman repartos proporcionales</w:t>
      </w:r>
      <w:ins w:id="584" w:author="mercyranjel" w:date="2016-01-29T15:42:00Z">
        <w:r w:rsidR="00964DE2">
          <w:rPr>
            <w:rFonts w:ascii="Times" w:hAnsi="Times"/>
          </w:rPr>
          <w:t xml:space="preserve">; </w:t>
        </w:r>
      </w:ins>
      <w:del w:id="585" w:author="mercyranjel" w:date="2016-01-29T15:42:00Z">
        <w:r w:rsidR="004C352F" w:rsidRPr="004B5540" w:rsidDel="00964DE2">
          <w:rPr>
            <w:rFonts w:ascii="Times" w:hAnsi="Times"/>
          </w:rPr>
          <w:delText xml:space="preserve"> y </w:delText>
        </w:r>
      </w:del>
      <w:r w:rsidR="004C352F" w:rsidRPr="004B5540">
        <w:rPr>
          <w:rFonts w:ascii="Times" w:hAnsi="Times"/>
        </w:rPr>
        <w:t>pueden ser</w:t>
      </w:r>
      <w:r w:rsidR="004C352F">
        <w:rPr>
          <w:rFonts w:ascii="Times" w:hAnsi="Times"/>
        </w:rPr>
        <w:t xml:space="preserve"> directamente o inversamente proporcionales</w:t>
      </w:r>
      <w:r w:rsidR="003A6AD3">
        <w:rPr>
          <w:rFonts w:ascii="Times" w:hAnsi="Times"/>
        </w:rPr>
        <w:t>, por ejemplo:</w:t>
      </w:r>
    </w:p>
    <w:p w:rsidR="003A6AD3" w:rsidRDefault="003A6AD3" w:rsidP="00544A89">
      <w:pPr>
        <w:spacing w:after="0"/>
        <w:rPr>
          <w:rFonts w:ascii="Times" w:hAnsi="Times"/>
        </w:rPr>
      </w:pPr>
    </w:p>
    <w:p w:rsidR="003A6AD3" w:rsidRDefault="003A6AD3" w:rsidP="003A6AD3">
      <w:pPr>
        <w:pStyle w:val="Prrafodelista"/>
        <w:numPr>
          <w:ilvl w:val="0"/>
          <w:numId w:val="4"/>
        </w:numPr>
        <w:spacing w:after="0"/>
        <w:rPr>
          <w:rFonts w:ascii="Times" w:hAnsi="Times"/>
        </w:rPr>
      </w:pPr>
      <w:r>
        <w:rPr>
          <w:rFonts w:ascii="Times" w:hAnsi="Times"/>
        </w:rPr>
        <w:t>Repartir las ganancias de un negocio proporcional</w:t>
      </w:r>
      <w:ins w:id="586" w:author="mercyranjel" w:date="2016-01-29T15:42:00Z">
        <w:r w:rsidR="00964DE2">
          <w:rPr>
            <w:rFonts w:ascii="Times" w:hAnsi="Times"/>
          </w:rPr>
          <w:t>es</w:t>
        </w:r>
      </w:ins>
      <w:r>
        <w:rPr>
          <w:rFonts w:ascii="Times" w:hAnsi="Times"/>
        </w:rPr>
        <w:t xml:space="preserve"> </w:t>
      </w:r>
      <w:r w:rsidR="00297DBE">
        <w:rPr>
          <w:rFonts w:ascii="Times" w:hAnsi="Times"/>
        </w:rPr>
        <w:t>a la inversión hecha por</w:t>
      </w:r>
      <w:r>
        <w:rPr>
          <w:rFonts w:ascii="Times" w:hAnsi="Times"/>
        </w:rPr>
        <w:t xml:space="preserve"> cada socio.</w:t>
      </w:r>
    </w:p>
    <w:p w:rsidR="003A6AD3" w:rsidRDefault="00297DBE" w:rsidP="003A6AD3">
      <w:pPr>
        <w:pStyle w:val="Prrafodelista"/>
        <w:numPr>
          <w:ilvl w:val="0"/>
          <w:numId w:val="4"/>
        </w:numPr>
        <w:spacing w:after="0"/>
        <w:rPr>
          <w:rFonts w:ascii="Times" w:hAnsi="Times"/>
        </w:rPr>
      </w:pPr>
      <w:r>
        <w:rPr>
          <w:rFonts w:ascii="Times" w:hAnsi="Times"/>
        </w:rPr>
        <w:t xml:space="preserve">Repartir </w:t>
      </w:r>
      <w:r w:rsidR="00A84868">
        <w:rPr>
          <w:rFonts w:ascii="Times" w:hAnsi="Times"/>
        </w:rPr>
        <w:t>el</w:t>
      </w:r>
      <w:r>
        <w:rPr>
          <w:rFonts w:ascii="Times" w:hAnsi="Times"/>
        </w:rPr>
        <w:t xml:space="preserve"> premio </w:t>
      </w:r>
      <w:r w:rsidR="00A84868">
        <w:rPr>
          <w:rFonts w:ascii="Times" w:hAnsi="Times"/>
        </w:rPr>
        <w:t>de un equipo</w:t>
      </w:r>
      <w:r>
        <w:rPr>
          <w:rFonts w:ascii="Times" w:hAnsi="Times"/>
        </w:rPr>
        <w:t xml:space="preserve"> proporcional a la participación </w:t>
      </w:r>
      <w:r w:rsidR="00A84868">
        <w:rPr>
          <w:rFonts w:ascii="Times" w:hAnsi="Times"/>
        </w:rPr>
        <w:t>que tuvo</w:t>
      </w:r>
      <w:r>
        <w:rPr>
          <w:rFonts w:ascii="Times" w:hAnsi="Times"/>
        </w:rPr>
        <w:t xml:space="preserve"> cada miembro del </w:t>
      </w:r>
      <w:r w:rsidR="00A84868">
        <w:rPr>
          <w:rFonts w:ascii="Times" w:hAnsi="Times"/>
        </w:rPr>
        <w:t>equipo</w:t>
      </w:r>
      <w:r>
        <w:rPr>
          <w:rFonts w:ascii="Times" w:hAnsi="Times"/>
        </w:rPr>
        <w:t>.</w:t>
      </w:r>
    </w:p>
    <w:p w:rsidR="00A84868" w:rsidRDefault="00A84868" w:rsidP="003A6AD3">
      <w:pPr>
        <w:pStyle w:val="Prrafodelista"/>
        <w:numPr>
          <w:ilvl w:val="0"/>
          <w:numId w:val="4"/>
        </w:numPr>
        <w:spacing w:after="0"/>
        <w:rPr>
          <w:rFonts w:ascii="Times" w:hAnsi="Times"/>
        </w:rPr>
      </w:pPr>
      <w:r>
        <w:rPr>
          <w:rFonts w:ascii="Times" w:hAnsi="Times"/>
        </w:rPr>
        <w:t>Repartir las labores de la casa entre los miembros de la familia proporcional</w:t>
      </w:r>
      <w:ins w:id="587" w:author="mercyranjel" w:date="2016-01-29T15:42:00Z">
        <w:r w:rsidR="00200B84">
          <w:rPr>
            <w:rFonts w:ascii="Times" w:hAnsi="Times"/>
          </w:rPr>
          <w:t>es</w:t>
        </w:r>
      </w:ins>
      <w:r>
        <w:rPr>
          <w:rFonts w:ascii="Times" w:hAnsi="Times"/>
        </w:rPr>
        <w:t xml:space="preserve"> a la edad de cada uno.</w:t>
      </w:r>
    </w:p>
    <w:p w:rsidR="00A84868" w:rsidRDefault="00E070AD" w:rsidP="003A6AD3">
      <w:pPr>
        <w:pStyle w:val="Prrafodelista"/>
        <w:numPr>
          <w:ilvl w:val="0"/>
          <w:numId w:val="4"/>
        </w:numPr>
        <w:spacing w:after="0"/>
        <w:rPr>
          <w:rFonts w:ascii="Times" w:hAnsi="Times"/>
        </w:rPr>
      </w:pPr>
      <w:r>
        <w:rPr>
          <w:rFonts w:ascii="Times" w:hAnsi="Times"/>
        </w:rPr>
        <w:t xml:space="preserve">Repartir cierta cantidad de bonos proporcional al número de </w:t>
      </w:r>
      <w:r w:rsidR="00670B2E">
        <w:rPr>
          <w:rFonts w:ascii="Times" w:hAnsi="Times"/>
        </w:rPr>
        <w:t>ausencias</w:t>
      </w:r>
      <w:r>
        <w:rPr>
          <w:rFonts w:ascii="Times" w:hAnsi="Times"/>
        </w:rPr>
        <w:t xml:space="preserve"> en </w:t>
      </w:r>
      <w:r w:rsidR="00670B2E">
        <w:rPr>
          <w:rFonts w:ascii="Times" w:hAnsi="Times"/>
        </w:rPr>
        <w:t>la jornada laboral</w:t>
      </w:r>
      <w:r>
        <w:rPr>
          <w:rFonts w:ascii="Times" w:hAnsi="Times"/>
        </w:rPr>
        <w:t>.</w:t>
      </w:r>
    </w:p>
    <w:p w:rsidR="00E070AD" w:rsidRPr="003A6AD3" w:rsidRDefault="0065602A" w:rsidP="003A6AD3">
      <w:pPr>
        <w:pStyle w:val="Prrafodelista"/>
        <w:numPr>
          <w:ilvl w:val="0"/>
          <w:numId w:val="4"/>
        </w:numPr>
        <w:spacing w:after="0"/>
        <w:rPr>
          <w:rFonts w:ascii="Times" w:hAnsi="Times"/>
        </w:rPr>
      </w:pPr>
      <w:r>
        <w:rPr>
          <w:rFonts w:ascii="Times" w:hAnsi="Times"/>
        </w:rPr>
        <w:t xml:space="preserve">Repartir cierta cantidad de comida proporcional al peso de cada persona. </w:t>
      </w:r>
    </w:p>
    <w:p w:rsidR="003A6AD3" w:rsidRDefault="003A6AD3" w:rsidP="00544A89">
      <w:pPr>
        <w:spacing w:after="0"/>
        <w:rPr>
          <w:rFonts w:ascii="Times" w:hAnsi="Times"/>
        </w:rPr>
      </w:pPr>
    </w:p>
    <w:p w:rsidR="001C6BBD" w:rsidRDefault="001C6BBD" w:rsidP="00544A89">
      <w:pPr>
        <w:spacing w:after="0"/>
        <w:rPr>
          <w:rFonts w:ascii="Times" w:hAnsi="Times"/>
        </w:rPr>
      </w:pPr>
    </w:p>
    <w:p w:rsidR="00544A89" w:rsidRPr="004C1DEC" w:rsidRDefault="00544A89" w:rsidP="00544A89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 w:rsidR="004C1DEC"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.1 </w:t>
      </w:r>
      <w:ins w:id="588" w:author="Johana Montejo Rozo" w:date="2016-01-29T09:53:00Z">
        <w:r w:rsidR="00E6709F">
          <w:rPr>
            <w:rFonts w:ascii="Times" w:hAnsi="Times"/>
            <w:b/>
          </w:rPr>
          <w:t>El r</w:t>
        </w:r>
      </w:ins>
      <w:del w:id="589" w:author="Johana Montejo Rozo" w:date="2016-01-29T09:53:00Z">
        <w:r w:rsidR="004C1DEC" w:rsidDel="00E6709F">
          <w:rPr>
            <w:rFonts w:ascii="Times" w:hAnsi="Times"/>
            <w:b/>
          </w:rPr>
          <w:delText>R</w:delText>
        </w:r>
      </w:del>
      <w:r w:rsidR="004C1DEC">
        <w:rPr>
          <w:rFonts w:ascii="Times" w:hAnsi="Times"/>
          <w:b/>
        </w:rPr>
        <w:t>eparto direct</w:t>
      </w:r>
      <w:r>
        <w:rPr>
          <w:rFonts w:ascii="Times" w:hAnsi="Times"/>
          <w:b/>
        </w:rPr>
        <w:t xml:space="preserve">amente </w:t>
      </w:r>
      <w:r w:rsidR="004C1DEC" w:rsidRPr="004C1DEC">
        <w:rPr>
          <w:rFonts w:ascii="Times" w:hAnsi="Times"/>
          <w:b/>
        </w:rPr>
        <w:t>proporcional</w:t>
      </w:r>
    </w:p>
    <w:p w:rsidR="004C1DEC" w:rsidRDefault="004C1DEC" w:rsidP="00544A89">
      <w:pPr>
        <w:spacing w:after="0"/>
        <w:rPr>
          <w:rFonts w:ascii="Times" w:hAnsi="Times"/>
        </w:rPr>
      </w:pPr>
    </w:p>
    <w:p w:rsidR="001C6BBD" w:rsidRDefault="001C6BBD" w:rsidP="00544A89">
      <w:pPr>
        <w:spacing w:after="0"/>
        <w:rPr>
          <w:rFonts w:ascii="Times" w:hAnsi="Times"/>
        </w:rPr>
      </w:pPr>
      <w:r>
        <w:rPr>
          <w:rFonts w:ascii="Times" w:hAnsi="Times"/>
        </w:rPr>
        <w:t>Una sociedad conformada por tres hermanos recibió una ganancia neta de 210 millones de pesos</w:t>
      </w:r>
      <w:ins w:id="590" w:author="mercyranjel" w:date="2016-01-29T15:43:00Z">
        <w:r w:rsidR="00200B84">
          <w:rPr>
            <w:rFonts w:ascii="Times" w:hAnsi="Times"/>
          </w:rPr>
          <w:t>,</w:t>
        </w:r>
      </w:ins>
      <w:r>
        <w:rPr>
          <w:rFonts w:ascii="Times" w:hAnsi="Times"/>
        </w:rPr>
        <w:t xml:space="preserve"> que debe ser repartida proporcional a la inversión </w:t>
      </w:r>
      <w:del w:id="591" w:author="mercyranjel" w:date="2016-01-29T15:43:00Z">
        <w:r w:rsidDel="00200B84">
          <w:rPr>
            <w:rFonts w:ascii="Times" w:hAnsi="Times"/>
          </w:rPr>
          <w:delText>hecha por</w:delText>
        </w:r>
      </w:del>
      <w:ins w:id="592" w:author="mercyranjel" w:date="2016-01-29T15:43:00Z">
        <w:r w:rsidR="00200B84">
          <w:rPr>
            <w:rFonts w:ascii="Times" w:hAnsi="Times"/>
          </w:rPr>
          <w:t>que hizo</w:t>
        </w:r>
      </w:ins>
      <w:r>
        <w:rPr>
          <w:rFonts w:ascii="Times" w:hAnsi="Times"/>
        </w:rPr>
        <w:t xml:space="preserve"> cada uno.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1C6BBD" w:rsidRPr="005D1738" w:rsidTr="00CB7C91">
        <w:tc>
          <w:tcPr>
            <w:tcW w:w="9033" w:type="dxa"/>
            <w:gridSpan w:val="2"/>
            <w:shd w:val="clear" w:color="auto" w:fill="0D0D0D" w:themeFill="text1" w:themeFillTint="F2"/>
          </w:tcPr>
          <w:p w:rsidR="001C6BBD" w:rsidRPr="005D1738" w:rsidRDefault="001C6BBD" w:rsidP="00CB7C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C6BBD" w:rsidTr="00CB7C91">
        <w:tc>
          <w:tcPr>
            <w:tcW w:w="2518" w:type="dxa"/>
          </w:tcPr>
          <w:p w:rsidR="001C6BBD" w:rsidRPr="00053744" w:rsidRDefault="001C6BBD" w:rsidP="00CB7C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C6BBD" w:rsidRPr="00053744" w:rsidRDefault="001C6BBD" w:rsidP="001C6B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MA_07_08_</w:t>
            </w:r>
            <w:ins w:id="593" w:author="Johana Montejo Rozo" w:date="2016-02-03T11:03:00Z">
              <w:r w:rsidR="00787642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IMG02</w:t>
            </w:r>
          </w:p>
        </w:tc>
      </w:tr>
      <w:tr w:rsidR="001C6BBD" w:rsidTr="00CB7C91">
        <w:tc>
          <w:tcPr>
            <w:tcW w:w="2518" w:type="dxa"/>
          </w:tcPr>
          <w:p w:rsidR="001C6BBD" w:rsidRDefault="001C6BBD" w:rsidP="00CB7C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C6BBD" w:rsidRDefault="001C6BBD" w:rsidP="00CB7C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observan tres hombres con traje muy formal sentados en una oficina</w:t>
            </w:r>
            <w:del w:id="594" w:author="mercyranjel" w:date="2016-01-29T15:43:00Z">
              <w:r w:rsidDel="00200B84">
                <w:rPr>
                  <w:rFonts w:ascii="Times New Roman" w:hAnsi="Times New Roman" w:cs="Times New Roman"/>
                  <w:color w:val="000000"/>
                </w:rPr>
                <w:delText>,</w:delText>
              </w:r>
            </w:del>
            <w:ins w:id="595" w:author="mercyranjel" w:date="2016-01-29T15:43:00Z">
              <w:r w:rsidR="00200B84">
                <w:rPr>
                  <w:rFonts w:ascii="Times New Roman" w:hAnsi="Times New Roman" w:cs="Times New Roman"/>
                  <w:color w:val="000000"/>
                </w:rPr>
                <w:t>;</w:t>
              </w:r>
            </w:ins>
            <w:r>
              <w:rPr>
                <w:rFonts w:ascii="Times New Roman" w:hAnsi="Times New Roman" w:cs="Times New Roman"/>
                <w:color w:val="000000"/>
              </w:rPr>
              <w:t xml:space="preserve"> al lado se puede ver una hoja con la siguiente tabla</w:t>
            </w:r>
            <w:del w:id="596" w:author="mercyranjel" w:date="2016-01-29T15:43:00Z">
              <w:r w:rsidDel="00200B84">
                <w:rPr>
                  <w:rFonts w:ascii="Times New Roman" w:hAnsi="Times New Roman" w:cs="Times New Roman"/>
                  <w:color w:val="000000"/>
                </w:rPr>
                <w:delText>:</w:delText>
              </w:r>
            </w:del>
          </w:p>
          <w:p w:rsidR="001C6BBD" w:rsidRDefault="001C6BBD" w:rsidP="00CB7C91">
            <w:pPr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63"/>
              <w:gridCol w:w="1417"/>
            </w:tblGrid>
            <w:tr w:rsidR="001C6BBD" w:rsidTr="001C6BBD">
              <w:tc>
                <w:tcPr>
                  <w:tcW w:w="1163" w:type="dxa"/>
                </w:tcPr>
                <w:p w:rsidR="001C6BBD" w:rsidRDefault="001C6BBD" w:rsidP="001C6BBD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Nombre</w:t>
                  </w:r>
                </w:p>
              </w:tc>
              <w:tc>
                <w:tcPr>
                  <w:tcW w:w="1417" w:type="dxa"/>
                </w:tcPr>
                <w:p w:rsidR="001C6BBD" w:rsidRDefault="001C6BBD" w:rsidP="001C6BBD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Dinero invertido</w:t>
                  </w:r>
                  <w:ins w:id="597" w:author="mercyranjel" w:date="2016-01-29T15:43:00Z">
                    <w:r w:rsidR="00200B84">
                      <w:rPr>
                        <w:rFonts w:ascii="Times New Roman" w:hAnsi="Times New Roman" w:cs="Times New Roman"/>
                        <w:color w:val="000000"/>
                      </w:rPr>
                      <w:t xml:space="preserve"> </w:t>
                    </w:r>
                  </w:ins>
                  <w:r>
                    <w:rPr>
                      <w:rFonts w:ascii="Times New Roman" w:hAnsi="Times New Roman" w:cs="Times New Roman"/>
                      <w:color w:val="000000"/>
                    </w:rPr>
                    <w:t>($)</w:t>
                  </w:r>
                </w:p>
              </w:tc>
            </w:tr>
            <w:tr w:rsidR="001C6BBD" w:rsidTr="001C6BBD">
              <w:tc>
                <w:tcPr>
                  <w:tcW w:w="1163" w:type="dxa"/>
                </w:tcPr>
                <w:p w:rsidR="001C6BBD" w:rsidRDefault="001342E6" w:rsidP="00CB7C91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Fernando</w:t>
                  </w:r>
                </w:p>
              </w:tc>
              <w:tc>
                <w:tcPr>
                  <w:tcW w:w="1417" w:type="dxa"/>
                </w:tcPr>
                <w:p w:rsidR="001C6BBD" w:rsidRDefault="001C6BBD" w:rsidP="001C6BBD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15 000 000</w:t>
                  </w:r>
                </w:p>
              </w:tc>
            </w:tr>
            <w:tr w:rsidR="001C6BBD" w:rsidTr="001C6BBD">
              <w:tc>
                <w:tcPr>
                  <w:tcW w:w="1163" w:type="dxa"/>
                </w:tcPr>
                <w:p w:rsidR="001C6BBD" w:rsidRDefault="001C6BBD" w:rsidP="00CB7C91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Hernando</w:t>
                  </w:r>
                </w:p>
              </w:tc>
              <w:tc>
                <w:tcPr>
                  <w:tcW w:w="1417" w:type="dxa"/>
                </w:tcPr>
                <w:p w:rsidR="001C6BBD" w:rsidRDefault="001C6BBD" w:rsidP="001C6BBD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30 000 000</w:t>
                  </w:r>
                </w:p>
              </w:tc>
            </w:tr>
            <w:tr w:rsidR="001C6BBD" w:rsidTr="001C6BBD">
              <w:tc>
                <w:tcPr>
                  <w:tcW w:w="1163" w:type="dxa"/>
                </w:tcPr>
                <w:p w:rsidR="001C6BBD" w:rsidRDefault="001C6BBD" w:rsidP="00CB7C91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Alexander</w:t>
                  </w:r>
                </w:p>
              </w:tc>
              <w:tc>
                <w:tcPr>
                  <w:tcW w:w="1417" w:type="dxa"/>
                </w:tcPr>
                <w:p w:rsidR="001C6BBD" w:rsidRDefault="001C6BBD" w:rsidP="001C6BBD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45 000 000</w:t>
                  </w:r>
                </w:p>
              </w:tc>
            </w:tr>
          </w:tbl>
          <w:p w:rsidR="001C6BBD" w:rsidRPr="00BE1005" w:rsidRDefault="001C6BBD" w:rsidP="00CB7C91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1C6BBD" w:rsidTr="00CB7C91">
        <w:tc>
          <w:tcPr>
            <w:tcW w:w="2518" w:type="dxa"/>
          </w:tcPr>
          <w:p w:rsidR="001C6BBD" w:rsidRDefault="001C6BBD" w:rsidP="00CB7C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1C6BBD" w:rsidRDefault="001C6BBD" w:rsidP="00CB7C9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C6BBD" w:rsidTr="00CB7C91">
        <w:tc>
          <w:tcPr>
            <w:tcW w:w="2518" w:type="dxa"/>
          </w:tcPr>
          <w:p w:rsidR="001C6BBD" w:rsidRDefault="001C6BBD" w:rsidP="00CB7C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1C6BBD" w:rsidRPr="00D54987" w:rsidRDefault="00D5498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Entre mayor es la inversión</w:t>
            </w:r>
            <w:ins w:id="598" w:author="mercyranjel" w:date="2016-01-29T15:44:00Z">
              <w:r w:rsidR="00200B84">
                <w:rPr>
                  <w:rFonts w:ascii="Times" w:hAnsi="Times"/>
                </w:rPr>
                <w:t>,</w:t>
              </w:r>
            </w:ins>
            <w:r>
              <w:rPr>
                <w:rFonts w:ascii="Times" w:hAnsi="Times"/>
              </w:rPr>
              <w:t xml:space="preserve"> mayor debe ser la ganancia</w:t>
            </w:r>
            <w:del w:id="599" w:author="mercyranjel" w:date="2016-01-29T15:44:00Z">
              <w:r w:rsidDel="00200B84">
                <w:rPr>
                  <w:rFonts w:ascii="Times" w:hAnsi="Times"/>
                </w:rPr>
                <w:delText>,</w:delText>
              </w:r>
            </w:del>
            <w:ins w:id="600" w:author="mercyranjel" w:date="2016-01-29T15:44:00Z">
              <w:r w:rsidR="00200B84">
                <w:rPr>
                  <w:rFonts w:ascii="Times" w:hAnsi="Times"/>
                </w:rPr>
                <w:t>;</w:t>
              </w:r>
            </w:ins>
            <w:r>
              <w:rPr>
                <w:rFonts w:ascii="Times" w:hAnsi="Times"/>
              </w:rPr>
              <w:t xml:space="preserve"> por lo tanto</w:t>
            </w:r>
            <w:ins w:id="601" w:author="mercyranjel" w:date="2016-01-29T15:44:00Z">
              <w:r w:rsidR="00200B84">
                <w:rPr>
                  <w:rFonts w:ascii="Times" w:hAnsi="Times"/>
                </w:rPr>
                <w:t xml:space="preserve">, </w:t>
              </w:r>
            </w:ins>
            <w:del w:id="602" w:author="mercyranjel" w:date="2016-01-29T15:44:00Z">
              <w:r w:rsidDel="00200B84">
                <w:rPr>
                  <w:rFonts w:ascii="Times" w:hAnsi="Times"/>
                </w:rPr>
                <w:delText xml:space="preserve"> </w:delText>
              </w:r>
            </w:del>
            <w:r>
              <w:rPr>
                <w:rFonts w:ascii="Times" w:hAnsi="Times"/>
              </w:rPr>
              <w:t>se trata de un reparto directamente proporcional.</w:t>
            </w:r>
          </w:p>
        </w:tc>
      </w:tr>
    </w:tbl>
    <w:p w:rsidR="00AF5AA7" w:rsidRDefault="00AF5AA7" w:rsidP="00544A89">
      <w:pPr>
        <w:spacing w:after="0"/>
        <w:rPr>
          <w:rFonts w:ascii="Times" w:hAnsi="Times"/>
        </w:rPr>
      </w:pPr>
    </w:p>
    <w:p w:rsidR="005E3CC2" w:rsidRDefault="005E3CC2" w:rsidP="005E3CC2">
      <w:pPr>
        <w:spacing w:after="0"/>
        <w:rPr>
          <w:rFonts w:ascii="Times" w:hAnsi="Times"/>
        </w:rPr>
      </w:pPr>
      <w:r>
        <w:rPr>
          <w:rFonts w:ascii="Times" w:hAnsi="Times"/>
        </w:rPr>
        <w:t>La inversión total fue de 90 millones</w:t>
      </w:r>
      <w:del w:id="603" w:author="mercyranjel" w:date="2016-01-29T15:44:00Z">
        <w:r w:rsidDel="00200B84">
          <w:rPr>
            <w:rFonts w:ascii="Times" w:hAnsi="Times"/>
          </w:rPr>
          <w:delText>,</w:delText>
        </w:r>
      </w:del>
      <w:ins w:id="604" w:author="mercyranjel" w:date="2016-01-29T15:44:00Z">
        <w:r w:rsidR="00200B84">
          <w:rPr>
            <w:rFonts w:ascii="Times" w:hAnsi="Times"/>
          </w:rPr>
          <w:t>.</w:t>
        </w:r>
      </w:ins>
      <w:r>
        <w:rPr>
          <w:rFonts w:ascii="Times" w:hAnsi="Times"/>
        </w:rPr>
        <w:t xml:space="preserve"> </w:t>
      </w:r>
      <w:del w:id="605" w:author="mercyranjel" w:date="2016-01-29T15:44:00Z">
        <w:r w:rsidDel="00200B84">
          <w:rPr>
            <w:rFonts w:ascii="Times" w:hAnsi="Times"/>
          </w:rPr>
          <w:delText>c</w:delText>
        </w:r>
      </w:del>
      <w:ins w:id="606" w:author="mercyranjel" w:date="2016-01-29T15:44:00Z">
        <w:r w:rsidR="00200B84">
          <w:rPr>
            <w:rFonts w:ascii="Times" w:hAnsi="Times"/>
          </w:rPr>
          <w:t>C</w:t>
        </w:r>
      </w:ins>
      <w:r>
        <w:rPr>
          <w:rFonts w:ascii="Times" w:hAnsi="Times"/>
        </w:rPr>
        <w:t>omo Alexander invirtió la mitad de este monto, debe recibir la mitad de la ganancia. Este resultado se obtiene porque se establece la</w:t>
      </w:r>
      <w:ins w:id="607" w:author="mercyranjel" w:date="2016-01-29T15:44:00Z">
        <w:r w:rsidR="00200B84">
          <w:rPr>
            <w:rFonts w:ascii="Times" w:hAnsi="Times"/>
          </w:rPr>
          <w:t xml:space="preserve"> siguiente </w:t>
        </w:r>
      </w:ins>
      <w:r>
        <w:rPr>
          <w:rFonts w:ascii="Times" w:hAnsi="Times"/>
        </w:rPr>
        <w:t xml:space="preserve"> proporción:</w:t>
      </w:r>
    </w:p>
    <w:p w:rsidR="005E3CC2" w:rsidRDefault="005E3CC2" w:rsidP="005E3CC2">
      <w:pPr>
        <w:spacing w:after="0"/>
        <w:rPr>
          <w:rFonts w:ascii="Times" w:hAnsi="Times"/>
        </w:rPr>
      </w:pPr>
    </w:p>
    <w:p w:rsidR="005E3CC2" w:rsidRDefault="005E3CC2" w:rsidP="00544A89">
      <w:pPr>
        <w:spacing w:after="0"/>
        <w:rPr>
          <w:rFonts w:ascii="Times" w:hAnsi="Times"/>
        </w:rPr>
      </w:pPr>
    </w:p>
    <w:p w:rsidR="005E3CC2" w:rsidRDefault="005E3CC2" w:rsidP="00544A89">
      <w:pPr>
        <w:spacing w:after="0"/>
        <w:rPr>
          <w:ins w:id="608" w:author="Johana Montejo Rozo" w:date="2016-02-03T11:04:00Z"/>
          <w:rFonts w:ascii="Times" w:hAnsi="Times"/>
        </w:rPr>
      </w:pPr>
      <w:r>
        <w:rPr>
          <w:noProof/>
          <w:lang w:val="es-CO" w:eastAsia="es-CO"/>
        </w:rPr>
        <w:drawing>
          <wp:inline distT="0" distB="0" distL="0" distR="0">
            <wp:extent cx="5612130" cy="901262"/>
            <wp:effectExtent l="0" t="0" r="7620" b="0"/>
            <wp:docPr id="14" name="Imagen 14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0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642" w:rsidRDefault="00787642" w:rsidP="00787642">
      <w:pPr>
        <w:spacing w:after="0"/>
        <w:jc w:val="center"/>
        <w:rPr>
          <w:rFonts w:ascii="Times" w:hAnsi="Times"/>
        </w:rPr>
        <w:pPrChange w:id="609" w:author="Johana Montejo Rozo" w:date="2016-02-03T11:04:00Z">
          <w:pPr>
            <w:spacing w:after="0"/>
          </w:pPr>
        </w:pPrChange>
      </w:pPr>
      <w:ins w:id="610" w:author="Johana Montejo Rozo" w:date="2016-02-03T11:04:00Z">
        <w:r w:rsidRPr="00787642">
          <w:rPr>
            <w:rFonts w:ascii="Times" w:hAnsi="Times"/>
            <w:highlight w:val="magenta"/>
            <w:rPrChange w:id="611" w:author="Johana Montejo Rozo" w:date="2016-02-03T11:04:00Z">
              <w:rPr>
                <w:rFonts w:ascii="Times" w:hAnsi="Times"/>
              </w:rPr>
            </w:rPrChange>
          </w:rPr>
          <w:t>&lt;&lt;MA_07_08_CO_FORM005.gif&gt;&gt;</w:t>
        </w:r>
      </w:ins>
    </w:p>
    <w:p w:rsidR="005E3CC2" w:rsidRDefault="005E3CC2" w:rsidP="00544A89">
      <w:pPr>
        <w:spacing w:after="0"/>
        <w:rPr>
          <w:rFonts w:ascii="Times" w:hAnsi="Times"/>
        </w:rPr>
      </w:pPr>
    </w:p>
    <w:p w:rsidR="005E3CC2" w:rsidRDefault="005E3CC2" w:rsidP="00544A89">
      <w:pPr>
        <w:spacing w:after="0"/>
        <w:rPr>
          <w:rFonts w:ascii="Times" w:hAnsi="Times"/>
        </w:rPr>
      </w:pPr>
    </w:p>
    <w:p w:rsidR="005E3CC2" w:rsidRDefault="005E3CC2" w:rsidP="005E3CC2">
      <w:pPr>
        <w:spacing w:after="0"/>
        <w:jc w:val="center"/>
        <w:rPr>
          <w:ins w:id="612" w:author="Johana Montejo Rozo" w:date="2016-02-03T11:04:00Z"/>
          <w:rFonts w:ascii="Times" w:hAnsi="Times"/>
        </w:rPr>
      </w:pPr>
      <w:r>
        <w:rPr>
          <w:noProof/>
          <w:lang w:val="es-CO" w:eastAsia="es-CO"/>
        </w:rPr>
        <w:drawing>
          <wp:inline distT="0" distB="0" distL="0" distR="0">
            <wp:extent cx="2266315" cy="1003300"/>
            <wp:effectExtent l="0" t="0" r="635" b="6350"/>
            <wp:docPr id="15" name="Imagen 15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642" w:rsidRPr="002B026A" w:rsidRDefault="00787642" w:rsidP="005E3CC2">
      <w:pPr>
        <w:spacing w:after="0"/>
        <w:jc w:val="center"/>
        <w:rPr>
          <w:rFonts w:ascii="Times" w:hAnsi="Times"/>
        </w:rPr>
      </w:pPr>
      <w:ins w:id="613" w:author="Johana Montejo Rozo" w:date="2016-02-03T11:04:00Z">
        <w:r w:rsidRPr="00787642">
          <w:rPr>
            <w:rFonts w:ascii="Times" w:hAnsi="Times"/>
            <w:highlight w:val="magenta"/>
            <w:rPrChange w:id="614" w:author="Johana Montejo Rozo" w:date="2016-02-03T11:04:00Z">
              <w:rPr>
                <w:rFonts w:ascii="Times" w:hAnsi="Times"/>
              </w:rPr>
            </w:rPrChange>
          </w:rPr>
          <w:t>&lt;MA_07_08_CO_FORM006.gif&gt;&gt;</w:t>
        </w:r>
      </w:ins>
    </w:p>
    <w:p w:rsidR="001C6BBD" w:rsidRDefault="001C6BBD" w:rsidP="001C6BBD">
      <w:pPr>
        <w:spacing w:after="0"/>
        <w:rPr>
          <w:rFonts w:ascii="Times" w:hAnsi="Times"/>
        </w:rPr>
      </w:pPr>
    </w:p>
    <w:p w:rsidR="00E374E7" w:rsidRDefault="00E374E7" w:rsidP="00544A89">
      <w:pPr>
        <w:spacing w:after="0"/>
        <w:rPr>
          <w:rFonts w:ascii="Times New Roman" w:hAnsi="Times New Roman" w:cs="Times New Roman"/>
        </w:rPr>
      </w:pPr>
    </w:p>
    <w:p w:rsidR="00E374E7" w:rsidRPr="00E374E7" w:rsidRDefault="0008151B" w:rsidP="00544A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Alexander debe recibir 105 millones de pesos </w:t>
      </w:r>
      <w:del w:id="615" w:author="mercyranjel" w:date="2016-01-29T15:45:00Z">
        <w:r w:rsidDel="00200B84">
          <w:rPr>
            <w:rFonts w:ascii="Times New Roman" w:hAnsi="Times New Roman" w:cs="Times New Roman"/>
          </w:rPr>
          <w:delText xml:space="preserve">como </w:delText>
        </w:r>
      </w:del>
      <w:ins w:id="616" w:author="mercyranjel" w:date="2016-01-29T15:45:00Z">
        <w:r w:rsidR="00200B84">
          <w:rPr>
            <w:rFonts w:ascii="Times New Roman" w:hAnsi="Times New Roman" w:cs="Times New Roman"/>
          </w:rPr>
          <w:t xml:space="preserve">de </w:t>
        </w:r>
      </w:ins>
      <w:r>
        <w:rPr>
          <w:rFonts w:ascii="Times New Roman" w:hAnsi="Times New Roman" w:cs="Times New Roman"/>
        </w:rPr>
        <w:t>ganancia.</w:t>
      </w:r>
    </w:p>
    <w:p w:rsidR="00583F88" w:rsidRDefault="00583F88" w:rsidP="00544A89">
      <w:pPr>
        <w:spacing w:after="0"/>
        <w:rPr>
          <w:rFonts w:ascii="Times New Roman" w:hAnsi="Times New Roman" w:cs="Times New Roman"/>
        </w:rPr>
      </w:pPr>
    </w:p>
    <w:p w:rsidR="00583F88" w:rsidRDefault="001342E6" w:rsidP="00544A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calcular la ganancia de Fernando se establece la misma proporción</w:t>
      </w:r>
      <w:ins w:id="617" w:author="mercyranjel" w:date="2016-01-29T15:45:00Z">
        <w:r w:rsidR="00200B84">
          <w:rPr>
            <w:rFonts w:ascii="Times New Roman" w:hAnsi="Times New Roman" w:cs="Times New Roman"/>
          </w:rPr>
          <w:t>,</w:t>
        </w:r>
      </w:ins>
      <w:r>
        <w:rPr>
          <w:rFonts w:ascii="Times New Roman" w:hAnsi="Times New Roman" w:cs="Times New Roman"/>
        </w:rPr>
        <w:t xml:space="preserve"> pero con los datos que le corresponden</w:t>
      </w:r>
      <w:del w:id="618" w:author="mercyranjel" w:date="2016-01-29T15:45:00Z">
        <w:r w:rsidDel="00200B84">
          <w:rPr>
            <w:rFonts w:ascii="Times New Roman" w:hAnsi="Times New Roman" w:cs="Times New Roman"/>
          </w:rPr>
          <w:delText>:</w:delText>
        </w:r>
      </w:del>
      <w:ins w:id="619" w:author="mercyranjel" w:date="2016-01-29T15:45:00Z">
        <w:r w:rsidR="00200B84">
          <w:rPr>
            <w:rFonts w:ascii="Times New Roman" w:hAnsi="Times New Roman" w:cs="Times New Roman"/>
          </w:rPr>
          <w:t>.</w:t>
        </w:r>
      </w:ins>
    </w:p>
    <w:p w:rsidR="001342E6" w:rsidRDefault="001342E6" w:rsidP="00544A89">
      <w:pPr>
        <w:spacing w:after="0"/>
        <w:rPr>
          <w:rFonts w:ascii="Times New Roman" w:hAnsi="Times New Roman" w:cs="Times New Roman"/>
        </w:rPr>
      </w:pPr>
    </w:p>
    <w:p w:rsidR="001342E6" w:rsidRDefault="001342E6" w:rsidP="001342E6">
      <w:pPr>
        <w:spacing w:after="0"/>
        <w:jc w:val="center"/>
        <w:rPr>
          <w:ins w:id="620" w:author="Johana Montejo Rozo" w:date="2016-02-03T11:04:00Z"/>
          <w:rFonts w:ascii="Times New Roman" w:hAnsi="Times New Roman" w:cs="Times New Roman"/>
        </w:rPr>
      </w:pPr>
      <w:r>
        <w:rPr>
          <w:noProof/>
          <w:lang w:val="es-CO" w:eastAsia="es-CO"/>
        </w:rPr>
        <w:drawing>
          <wp:inline distT="0" distB="0" distL="0" distR="0">
            <wp:extent cx="2266315" cy="1019810"/>
            <wp:effectExtent l="0" t="0" r="635" b="8890"/>
            <wp:docPr id="16" name="Imagen 16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642" w:rsidRDefault="00787642" w:rsidP="001342E6">
      <w:pPr>
        <w:spacing w:after="0"/>
        <w:jc w:val="center"/>
        <w:rPr>
          <w:rFonts w:ascii="Times New Roman" w:hAnsi="Times New Roman" w:cs="Times New Roman"/>
        </w:rPr>
      </w:pPr>
      <w:ins w:id="621" w:author="Johana Montejo Rozo" w:date="2016-02-03T11:04:00Z">
        <w:r w:rsidRPr="00787642">
          <w:rPr>
            <w:rFonts w:ascii="Times New Roman" w:hAnsi="Times New Roman" w:cs="Times New Roman"/>
            <w:highlight w:val="magenta"/>
            <w:rPrChange w:id="622" w:author="Johana Montejo Rozo" w:date="2016-02-03T11:05:00Z">
              <w:rPr>
                <w:rFonts w:ascii="Times New Roman" w:hAnsi="Times New Roman" w:cs="Times New Roman"/>
              </w:rPr>
            </w:rPrChange>
          </w:rPr>
          <w:t>&lt;&lt;MA_07_08_CO_FORM007.gif&gt;&gt;</w:t>
        </w:r>
      </w:ins>
    </w:p>
    <w:p w:rsidR="00544A89" w:rsidRDefault="00544A89" w:rsidP="00544A89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544A89" w:rsidRDefault="00544A89" w:rsidP="00544A89">
      <w:pPr>
        <w:spacing w:after="0"/>
        <w:rPr>
          <w:rFonts w:ascii="Times" w:hAnsi="Times"/>
          <w:b/>
        </w:rPr>
      </w:pPr>
    </w:p>
    <w:p w:rsidR="001342E6" w:rsidRDefault="001342E6" w:rsidP="00544A89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Por la propiedad fundamental de las proporciones se tiene que:</w:t>
      </w:r>
    </w:p>
    <w:p w:rsidR="00544A89" w:rsidRDefault="001342E6" w:rsidP="001342E6">
      <w:pPr>
        <w:spacing w:after="0"/>
        <w:jc w:val="center"/>
        <w:rPr>
          <w:rFonts w:ascii="Times New Roman" w:hAnsi="Times New Roman" w:cs="Times New Roman"/>
          <w:i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15</w:t>
      </w:r>
      <w:ins w:id="623" w:author="Johana Montejo Rozo" w:date="2016-01-29T11:40:00Z">
        <w:r w:rsidR="00B94F2B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r>
        <w:t xml:space="preserve">× </w:t>
      </w:r>
      <w:r>
        <w:rPr>
          <w:rFonts w:ascii="Times New Roman" w:hAnsi="Times New Roman" w:cs="Times New Roman"/>
          <w:color w:val="000000"/>
          <w:lang w:val="es-CO"/>
        </w:rPr>
        <w:t>210 = 90</w:t>
      </w:r>
      <w:ins w:id="624" w:author="Johana Montejo Rozo" w:date="2016-01-29T11:40:00Z">
        <w:r w:rsidR="00B94F2B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r>
        <w:t xml:space="preserve">× </w:t>
      </w:r>
      <w:r w:rsidRPr="001342E6">
        <w:rPr>
          <w:rFonts w:ascii="Times New Roman" w:hAnsi="Times New Roman" w:cs="Times New Roman"/>
          <w:i/>
          <w:color w:val="000000"/>
          <w:lang w:val="es-CO"/>
        </w:rPr>
        <w:t>f</w:t>
      </w:r>
    </w:p>
    <w:p w:rsidR="001342E6" w:rsidRPr="001342E6" w:rsidRDefault="001342E6" w:rsidP="001342E6">
      <w:pPr>
        <w:spacing w:after="0"/>
        <w:jc w:val="center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3150 </w:t>
      </w:r>
      <w:r>
        <w:t xml:space="preserve">÷ 90 = </w:t>
      </w:r>
      <w:r w:rsidRPr="001342E6">
        <w:rPr>
          <w:i/>
        </w:rPr>
        <w:t>f</w:t>
      </w:r>
    </w:p>
    <w:p w:rsidR="00544A89" w:rsidRDefault="001342E6" w:rsidP="00544A89">
      <w:pPr>
        <w:spacing w:after="0"/>
        <w:jc w:val="center"/>
        <w:rPr>
          <w:rFonts w:ascii="Times New Roman" w:hAnsi="Times New Roman" w:cs="Times New Roman"/>
          <w:i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35 = </w:t>
      </w:r>
      <w:r w:rsidRPr="001342E6">
        <w:rPr>
          <w:rFonts w:ascii="Times New Roman" w:hAnsi="Times New Roman" w:cs="Times New Roman"/>
          <w:i/>
          <w:color w:val="000000"/>
          <w:lang w:val="es-CO"/>
        </w:rPr>
        <w:t>f</w:t>
      </w:r>
    </w:p>
    <w:p w:rsidR="00713D3A" w:rsidRDefault="00713D3A" w:rsidP="00713D3A">
      <w:pPr>
        <w:spacing w:after="0"/>
        <w:rPr>
          <w:rFonts w:ascii="Times New Roman" w:hAnsi="Times New Roman" w:cs="Times New Roman"/>
        </w:rPr>
      </w:pPr>
    </w:p>
    <w:p w:rsidR="00713D3A" w:rsidRPr="00E374E7" w:rsidRDefault="00713D3A" w:rsidP="00713D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Fernando debe recibir 35 millones de pesos </w:t>
      </w:r>
      <w:del w:id="625" w:author="mercyranjel" w:date="2016-01-29T15:45:00Z">
        <w:r w:rsidDel="00200B84">
          <w:rPr>
            <w:rFonts w:ascii="Times New Roman" w:hAnsi="Times New Roman" w:cs="Times New Roman"/>
          </w:rPr>
          <w:delText xml:space="preserve">como </w:delText>
        </w:r>
      </w:del>
      <w:ins w:id="626" w:author="mercyranjel" w:date="2016-01-29T15:45:00Z">
        <w:r w:rsidR="00200B84">
          <w:rPr>
            <w:rFonts w:ascii="Times New Roman" w:hAnsi="Times New Roman" w:cs="Times New Roman"/>
          </w:rPr>
          <w:t xml:space="preserve">de </w:t>
        </w:r>
      </w:ins>
      <w:r>
        <w:rPr>
          <w:rFonts w:ascii="Times New Roman" w:hAnsi="Times New Roman" w:cs="Times New Roman"/>
        </w:rPr>
        <w:t>ganancia.</w:t>
      </w:r>
    </w:p>
    <w:p w:rsidR="00713D3A" w:rsidRDefault="00713D3A" w:rsidP="00713D3A">
      <w:pPr>
        <w:spacing w:after="0"/>
        <w:rPr>
          <w:rFonts w:ascii="Times New Roman" w:hAnsi="Times New Roman" w:cs="Times New Roman"/>
          <w:color w:val="000000"/>
        </w:rPr>
      </w:pPr>
    </w:p>
    <w:p w:rsidR="001E6A1E" w:rsidRDefault="001E6A1E" w:rsidP="00713D3A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 Hernando se sigue el mismo proceso:</w:t>
      </w:r>
    </w:p>
    <w:p w:rsidR="001E6A1E" w:rsidRDefault="001E6A1E" w:rsidP="00713D3A">
      <w:pPr>
        <w:spacing w:after="0"/>
        <w:rPr>
          <w:rFonts w:ascii="Times New Roman" w:hAnsi="Times New Roman" w:cs="Times New Roman"/>
          <w:color w:val="000000"/>
        </w:rPr>
      </w:pPr>
    </w:p>
    <w:p w:rsidR="001E6A1E" w:rsidRDefault="001E6A1E" w:rsidP="001E6A1E">
      <w:pPr>
        <w:spacing w:after="0"/>
        <w:jc w:val="center"/>
        <w:rPr>
          <w:ins w:id="627" w:author="Johana Montejo Rozo" w:date="2016-02-03T11:05:00Z"/>
          <w:rFonts w:ascii="Times New Roman" w:hAnsi="Times New Roman" w:cs="Times New Roman"/>
          <w:color w:val="000000"/>
        </w:rPr>
      </w:pPr>
      <w:r>
        <w:rPr>
          <w:noProof/>
          <w:lang w:val="es-CO" w:eastAsia="es-CO"/>
        </w:rPr>
        <w:drawing>
          <wp:inline distT="0" distB="0" distL="0" distR="0">
            <wp:extent cx="2266315" cy="1019810"/>
            <wp:effectExtent l="0" t="0" r="635" b="8890"/>
            <wp:docPr id="17" name="Imagen 17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642" w:rsidRDefault="00787642" w:rsidP="001E6A1E">
      <w:pPr>
        <w:spacing w:after="0"/>
        <w:jc w:val="center"/>
        <w:rPr>
          <w:rFonts w:ascii="Times New Roman" w:hAnsi="Times New Roman" w:cs="Times New Roman"/>
          <w:color w:val="000000"/>
        </w:rPr>
      </w:pPr>
      <w:ins w:id="628" w:author="Johana Montejo Rozo" w:date="2016-02-03T11:05:00Z">
        <w:r w:rsidRPr="00787642">
          <w:rPr>
            <w:rFonts w:ascii="Times New Roman" w:hAnsi="Times New Roman" w:cs="Times New Roman"/>
            <w:color w:val="000000"/>
            <w:highlight w:val="magenta"/>
            <w:rPrChange w:id="629" w:author="Johana Montejo Rozo" w:date="2016-02-03T11:05:00Z">
              <w:rPr>
                <w:rFonts w:ascii="Times New Roman" w:hAnsi="Times New Roman" w:cs="Times New Roman"/>
                <w:color w:val="000000"/>
              </w:rPr>
            </w:rPrChange>
          </w:rPr>
          <w:t>&lt;&lt;MA_07_08_CO_FORM008.gif&gt;&gt;</w:t>
        </w:r>
      </w:ins>
    </w:p>
    <w:p w:rsidR="001E6A1E" w:rsidRDefault="001E6A1E" w:rsidP="001E6A1E">
      <w:pPr>
        <w:spacing w:after="0"/>
        <w:jc w:val="center"/>
        <w:rPr>
          <w:rFonts w:ascii="Times New Roman" w:hAnsi="Times New Roman" w:cs="Times New Roman"/>
          <w:color w:val="000000"/>
        </w:rPr>
      </w:pPr>
    </w:p>
    <w:p w:rsidR="001E6A1E" w:rsidRDefault="001E6A1E" w:rsidP="001E6A1E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Por lo tanto</w:t>
      </w:r>
      <w:del w:id="630" w:author="mercyranjel" w:date="2016-01-29T15:45:00Z">
        <w:r w:rsidDel="00200B84">
          <w:rPr>
            <w:rFonts w:ascii="Times New Roman" w:hAnsi="Times New Roman" w:cs="Times New Roman"/>
            <w:color w:val="000000"/>
          </w:rPr>
          <w:delText>:</w:delText>
        </w:r>
      </w:del>
      <w:r>
        <w:rPr>
          <w:rFonts w:ascii="Times New Roman" w:hAnsi="Times New Roman" w:cs="Times New Roman"/>
          <w:color w:val="000000"/>
        </w:rPr>
        <w:t xml:space="preserve"> </w:t>
      </w:r>
    </w:p>
    <w:p w:rsidR="001E6A1E" w:rsidRDefault="001E6A1E" w:rsidP="001E6A1E">
      <w:pPr>
        <w:spacing w:after="0"/>
        <w:jc w:val="center"/>
        <w:rPr>
          <w:rFonts w:ascii="Times New Roman" w:hAnsi="Times New Roman" w:cs="Times New Roman"/>
          <w:i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30 </w:t>
      </w:r>
      <w:r>
        <w:t xml:space="preserve">× </w:t>
      </w:r>
      <w:r>
        <w:rPr>
          <w:rFonts w:ascii="Times New Roman" w:hAnsi="Times New Roman" w:cs="Times New Roman"/>
          <w:color w:val="000000"/>
          <w:lang w:val="es-CO"/>
        </w:rPr>
        <w:t>210 = 90</w:t>
      </w:r>
      <w:ins w:id="631" w:author="Johana Montejo Rozo" w:date="2016-01-29T11:40:00Z">
        <w:r w:rsidR="00B94F2B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r>
        <w:t xml:space="preserve">× </w:t>
      </w:r>
      <w:r>
        <w:rPr>
          <w:rFonts w:ascii="Times New Roman" w:hAnsi="Times New Roman" w:cs="Times New Roman"/>
          <w:i/>
          <w:color w:val="000000"/>
          <w:lang w:val="es-CO"/>
        </w:rPr>
        <w:t>h</w:t>
      </w:r>
    </w:p>
    <w:p w:rsidR="001E6A1E" w:rsidRPr="001342E6" w:rsidRDefault="001E6A1E" w:rsidP="001E6A1E">
      <w:pPr>
        <w:spacing w:after="0"/>
        <w:jc w:val="center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6300 </w:t>
      </w:r>
      <w:r>
        <w:t xml:space="preserve">÷ 90 = </w:t>
      </w:r>
      <w:r>
        <w:rPr>
          <w:i/>
        </w:rPr>
        <w:t>h</w:t>
      </w:r>
    </w:p>
    <w:p w:rsidR="001E6A1E" w:rsidRDefault="001E6A1E" w:rsidP="001E6A1E">
      <w:pPr>
        <w:spacing w:after="0"/>
        <w:jc w:val="center"/>
        <w:rPr>
          <w:rFonts w:ascii="Times New Roman" w:hAnsi="Times New Roman" w:cs="Times New Roman"/>
          <w:i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70 = </w:t>
      </w:r>
      <w:r>
        <w:rPr>
          <w:rFonts w:ascii="Times New Roman" w:hAnsi="Times New Roman" w:cs="Times New Roman"/>
          <w:i/>
          <w:color w:val="000000"/>
          <w:lang w:val="es-CO"/>
        </w:rPr>
        <w:t>h</w:t>
      </w:r>
    </w:p>
    <w:p w:rsidR="001E6A1E" w:rsidRPr="00713D3A" w:rsidRDefault="001E6A1E" w:rsidP="001E6A1E">
      <w:pPr>
        <w:spacing w:after="0"/>
        <w:rPr>
          <w:rFonts w:ascii="Times New Roman" w:hAnsi="Times New Roman" w:cs="Times New Roman"/>
          <w:color w:val="000000"/>
        </w:rPr>
      </w:pPr>
    </w:p>
    <w:p w:rsidR="001E6A1E" w:rsidRPr="00E374E7" w:rsidRDefault="001E6A1E" w:rsidP="001E6A1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Hernando debe recibir 70 millones de pesos </w:t>
      </w:r>
      <w:del w:id="632" w:author="mercyranjel" w:date="2016-01-29T15:46:00Z">
        <w:r w:rsidDel="00200B84">
          <w:rPr>
            <w:rFonts w:ascii="Times New Roman" w:hAnsi="Times New Roman" w:cs="Times New Roman"/>
          </w:rPr>
          <w:delText xml:space="preserve">como </w:delText>
        </w:r>
      </w:del>
      <w:ins w:id="633" w:author="mercyranjel" w:date="2016-01-29T15:46:00Z">
        <w:r w:rsidR="00200B84">
          <w:rPr>
            <w:rFonts w:ascii="Times New Roman" w:hAnsi="Times New Roman" w:cs="Times New Roman"/>
          </w:rPr>
          <w:t xml:space="preserve">de </w:t>
        </w:r>
      </w:ins>
      <w:r>
        <w:rPr>
          <w:rFonts w:ascii="Times New Roman" w:hAnsi="Times New Roman" w:cs="Times New Roman"/>
        </w:rPr>
        <w:t>ganancia.</w:t>
      </w:r>
      <w:r w:rsidR="00BA472C">
        <w:rPr>
          <w:rFonts w:ascii="Times New Roman" w:hAnsi="Times New Roman" w:cs="Times New Roman"/>
        </w:rPr>
        <w:t xml:space="preserve"> Por supuesto, él invirtió la tercera parte de la inversión total y</w:t>
      </w:r>
      <w:ins w:id="634" w:author="mercyranjel" w:date="2016-01-29T15:46:00Z">
        <w:r w:rsidR="00200B84">
          <w:rPr>
            <w:rFonts w:ascii="Times New Roman" w:hAnsi="Times New Roman" w:cs="Times New Roman"/>
          </w:rPr>
          <w:t>,</w:t>
        </w:r>
      </w:ins>
      <w:r w:rsidR="00BA472C">
        <w:rPr>
          <w:rFonts w:ascii="Times New Roman" w:hAnsi="Times New Roman" w:cs="Times New Roman"/>
        </w:rPr>
        <w:t xml:space="preserve"> por ende</w:t>
      </w:r>
      <w:ins w:id="635" w:author="mercyranjel" w:date="2016-01-29T15:46:00Z">
        <w:r w:rsidR="00200B84">
          <w:rPr>
            <w:rFonts w:ascii="Times New Roman" w:hAnsi="Times New Roman" w:cs="Times New Roman"/>
          </w:rPr>
          <w:t>,</w:t>
        </w:r>
      </w:ins>
      <w:r w:rsidR="00BA472C">
        <w:rPr>
          <w:rFonts w:ascii="Times New Roman" w:hAnsi="Times New Roman" w:cs="Times New Roman"/>
        </w:rPr>
        <w:t xml:space="preserve"> debe recibir la tercera parte de la ganancia. </w:t>
      </w:r>
    </w:p>
    <w:p w:rsidR="001E6A1E" w:rsidRDefault="001E6A1E" w:rsidP="001E6A1E">
      <w:pPr>
        <w:spacing w:after="0"/>
        <w:rPr>
          <w:rFonts w:ascii="Times New Roman" w:hAnsi="Times New Roman" w:cs="Times New Roman"/>
          <w:color w:val="000000"/>
        </w:rPr>
      </w:pPr>
    </w:p>
    <w:p w:rsidR="00D8699F" w:rsidRDefault="00D8699F" w:rsidP="001E6A1E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 siguiente tabla muestra el reparto que se hizo</w:t>
      </w:r>
      <w:del w:id="636" w:author="mercyranjel" w:date="2016-01-29T15:46:00Z">
        <w:r w:rsidDel="00200B84">
          <w:rPr>
            <w:rFonts w:ascii="Times New Roman" w:hAnsi="Times New Roman" w:cs="Times New Roman"/>
            <w:color w:val="000000"/>
          </w:rPr>
          <w:delText>:</w:delText>
        </w:r>
      </w:del>
      <w:ins w:id="637" w:author="mercyranjel" w:date="2016-01-29T15:46:00Z">
        <w:r w:rsidR="00200B84">
          <w:rPr>
            <w:rFonts w:ascii="Times New Roman" w:hAnsi="Times New Roman" w:cs="Times New Roman"/>
            <w:color w:val="000000"/>
          </w:rPr>
          <w:t>.</w:t>
        </w:r>
      </w:ins>
    </w:p>
    <w:p w:rsidR="00D8699F" w:rsidRDefault="00D8699F" w:rsidP="001E6A1E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63"/>
        <w:gridCol w:w="1417"/>
        <w:gridCol w:w="1417"/>
      </w:tblGrid>
      <w:tr w:rsidR="00D8699F" w:rsidTr="00D8699F">
        <w:trPr>
          <w:jc w:val="center"/>
        </w:trPr>
        <w:tc>
          <w:tcPr>
            <w:tcW w:w="1163" w:type="dxa"/>
          </w:tcPr>
          <w:p w:rsidR="00D8699F" w:rsidRDefault="00D8699F" w:rsidP="00CB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Nombre</w:t>
            </w:r>
          </w:p>
        </w:tc>
        <w:tc>
          <w:tcPr>
            <w:tcW w:w="1417" w:type="dxa"/>
          </w:tcPr>
          <w:p w:rsidR="00D8699F" w:rsidRDefault="00D8699F" w:rsidP="00CB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Dinero invertido($)</w:t>
            </w:r>
          </w:p>
        </w:tc>
        <w:tc>
          <w:tcPr>
            <w:tcW w:w="1417" w:type="dxa"/>
          </w:tcPr>
          <w:p w:rsidR="00D8699F" w:rsidRDefault="00D8699F" w:rsidP="00CB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Ganancia</w:t>
            </w:r>
          </w:p>
        </w:tc>
      </w:tr>
      <w:tr w:rsidR="00D8699F" w:rsidTr="00D8699F">
        <w:trPr>
          <w:jc w:val="center"/>
        </w:trPr>
        <w:tc>
          <w:tcPr>
            <w:tcW w:w="1163" w:type="dxa"/>
          </w:tcPr>
          <w:p w:rsidR="00D8699F" w:rsidRDefault="00D8699F" w:rsidP="00CB7C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Fernando</w:t>
            </w:r>
          </w:p>
        </w:tc>
        <w:tc>
          <w:tcPr>
            <w:tcW w:w="1417" w:type="dxa"/>
          </w:tcPr>
          <w:p w:rsidR="00D8699F" w:rsidRDefault="00D8699F" w:rsidP="008B3AF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15 000 000</w:t>
            </w:r>
          </w:p>
        </w:tc>
        <w:tc>
          <w:tcPr>
            <w:tcW w:w="1417" w:type="dxa"/>
          </w:tcPr>
          <w:p w:rsidR="00D8699F" w:rsidRDefault="00D8699F" w:rsidP="008B3AF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35 000 000</w:t>
            </w:r>
          </w:p>
        </w:tc>
      </w:tr>
      <w:tr w:rsidR="00D8699F" w:rsidTr="00D8699F">
        <w:trPr>
          <w:jc w:val="center"/>
        </w:trPr>
        <w:tc>
          <w:tcPr>
            <w:tcW w:w="1163" w:type="dxa"/>
          </w:tcPr>
          <w:p w:rsidR="00D8699F" w:rsidRDefault="00D8699F" w:rsidP="00CB7C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Hernando</w:t>
            </w:r>
          </w:p>
        </w:tc>
        <w:tc>
          <w:tcPr>
            <w:tcW w:w="1417" w:type="dxa"/>
          </w:tcPr>
          <w:p w:rsidR="00D8699F" w:rsidRDefault="00D8699F" w:rsidP="008B3AF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30 000 000</w:t>
            </w:r>
          </w:p>
        </w:tc>
        <w:tc>
          <w:tcPr>
            <w:tcW w:w="1417" w:type="dxa"/>
          </w:tcPr>
          <w:p w:rsidR="00D8699F" w:rsidRDefault="00D8699F" w:rsidP="008B3AF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70 000 000</w:t>
            </w:r>
          </w:p>
        </w:tc>
      </w:tr>
      <w:tr w:rsidR="00D8699F" w:rsidTr="00D8699F">
        <w:trPr>
          <w:jc w:val="center"/>
        </w:trPr>
        <w:tc>
          <w:tcPr>
            <w:tcW w:w="1163" w:type="dxa"/>
            <w:tcBorders>
              <w:bottom w:val="single" w:sz="4" w:space="0" w:color="auto"/>
            </w:tcBorders>
          </w:tcPr>
          <w:p w:rsidR="00D8699F" w:rsidRDefault="00D8699F" w:rsidP="00CB7C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Alexander</w:t>
            </w:r>
          </w:p>
        </w:tc>
        <w:tc>
          <w:tcPr>
            <w:tcW w:w="1417" w:type="dxa"/>
          </w:tcPr>
          <w:p w:rsidR="00D8699F" w:rsidRDefault="00D8699F" w:rsidP="008B3AF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45 000 000</w:t>
            </w:r>
          </w:p>
        </w:tc>
        <w:tc>
          <w:tcPr>
            <w:tcW w:w="1417" w:type="dxa"/>
          </w:tcPr>
          <w:p w:rsidR="00D8699F" w:rsidRDefault="00D8699F" w:rsidP="008B3AF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105 000 000</w:t>
            </w:r>
          </w:p>
        </w:tc>
      </w:tr>
      <w:tr w:rsidR="00D8699F" w:rsidTr="00D8699F">
        <w:trPr>
          <w:jc w:val="center"/>
        </w:trPr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8699F" w:rsidRDefault="00D8699F" w:rsidP="00CB7C9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D8699F" w:rsidRDefault="009D08E8" w:rsidP="008B3AF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90 000 000</w:t>
            </w:r>
          </w:p>
        </w:tc>
        <w:tc>
          <w:tcPr>
            <w:tcW w:w="1417" w:type="dxa"/>
          </w:tcPr>
          <w:p w:rsidR="00D8699F" w:rsidRDefault="009D08E8" w:rsidP="008B3AF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210 000 000</w:t>
            </w:r>
          </w:p>
        </w:tc>
      </w:tr>
    </w:tbl>
    <w:p w:rsidR="00D8699F" w:rsidRDefault="00D8699F" w:rsidP="001E6A1E">
      <w:pPr>
        <w:spacing w:after="0"/>
        <w:rPr>
          <w:rFonts w:ascii="Times New Roman" w:hAnsi="Times New Roman" w:cs="Times New Roman"/>
          <w:color w:val="000000"/>
        </w:rPr>
      </w:pPr>
    </w:p>
    <w:p w:rsidR="008B3AF8" w:rsidRDefault="008B3AF8" w:rsidP="001E6A1E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E95001" w:rsidRPr="005D1738" w:rsidTr="00CB7C91">
        <w:tc>
          <w:tcPr>
            <w:tcW w:w="8978" w:type="dxa"/>
            <w:gridSpan w:val="2"/>
            <w:shd w:val="clear" w:color="auto" w:fill="000000" w:themeFill="text1"/>
          </w:tcPr>
          <w:p w:rsidR="00E95001" w:rsidRPr="005D1738" w:rsidRDefault="00E95001" w:rsidP="00CB7C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E95001" w:rsidRPr="00726376" w:rsidTr="00CB7C91">
        <w:tc>
          <w:tcPr>
            <w:tcW w:w="2518" w:type="dxa"/>
          </w:tcPr>
          <w:p w:rsidR="00E95001" w:rsidRPr="00726376" w:rsidRDefault="00E95001" w:rsidP="00CB7C91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E95001" w:rsidRPr="00787642" w:rsidRDefault="00C45F99" w:rsidP="00CB7C91">
            <w:pPr>
              <w:rPr>
                <w:rFonts w:ascii="Times" w:hAnsi="Times"/>
                <w:sz w:val="18"/>
                <w:szCs w:val="18"/>
                <w:rPrChange w:id="638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  <w:r w:rsidRPr="00787642">
              <w:rPr>
                <w:rFonts w:ascii="Times" w:hAnsi="Times"/>
                <w:sz w:val="18"/>
                <w:szCs w:val="18"/>
                <w:rPrChange w:id="639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Si se quiere repartir una cantidad M con un reparto directamente proporcional a las cantidades  a</w:t>
            </w:r>
            <w:r w:rsidRPr="00787642">
              <w:rPr>
                <w:rFonts w:ascii="Times" w:hAnsi="Times"/>
                <w:sz w:val="18"/>
                <w:szCs w:val="18"/>
                <w:vertAlign w:val="subscript"/>
                <w:rPrChange w:id="640" w:author="Johana Montejo Rozo" w:date="2016-02-03T11:05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>1</w:t>
            </w:r>
            <w:r w:rsidRPr="00787642">
              <w:rPr>
                <w:rFonts w:ascii="Times" w:hAnsi="Times"/>
                <w:sz w:val="18"/>
                <w:szCs w:val="18"/>
                <w:rPrChange w:id="641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, a</w:t>
            </w:r>
            <w:r w:rsidRPr="00787642">
              <w:rPr>
                <w:rFonts w:ascii="Times" w:hAnsi="Times"/>
                <w:sz w:val="18"/>
                <w:szCs w:val="18"/>
                <w:vertAlign w:val="subscript"/>
                <w:rPrChange w:id="642" w:author="Johana Montejo Rozo" w:date="2016-02-03T11:05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>2</w:t>
            </w:r>
            <w:r w:rsidRPr="00787642">
              <w:rPr>
                <w:rFonts w:ascii="Times" w:hAnsi="Times"/>
                <w:sz w:val="18"/>
                <w:szCs w:val="18"/>
                <w:rPrChange w:id="643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, a</w:t>
            </w:r>
            <w:r w:rsidRPr="00787642">
              <w:rPr>
                <w:rFonts w:ascii="Times" w:hAnsi="Times"/>
                <w:sz w:val="18"/>
                <w:szCs w:val="18"/>
                <w:vertAlign w:val="subscript"/>
                <w:rPrChange w:id="644" w:author="Johana Montejo Rozo" w:date="2016-02-03T11:05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3 </w:t>
            </w:r>
            <w:r w:rsidRPr="00787642">
              <w:rPr>
                <w:rFonts w:ascii="Times" w:hAnsi="Times"/>
                <w:sz w:val="18"/>
                <w:szCs w:val="18"/>
                <w:rPrChange w:id="645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, etc</w:t>
            </w:r>
            <w:ins w:id="646" w:author="mercyranjel" w:date="2016-01-29T15:53:00Z">
              <w:r w:rsidR="00134764" w:rsidRPr="00787642">
                <w:rPr>
                  <w:rFonts w:ascii="Times" w:hAnsi="Times"/>
                  <w:sz w:val="18"/>
                  <w:szCs w:val="18"/>
                  <w:rPrChange w:id="647" w:author="Johana Montejo Rozo" w:date="2016-02-03T11:05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t>.</w:t>
              </w:r>
            </w:ins>
            <w:ins w:id="648" w:author="mercyranjel" w:date="2016-01-29T15:54:00Z">
              <w:r w:rsidR="00134764" w:rsidRPr="00787642">
                <w:rPr>
                  <w:rFonts w:ascii="Times" w:hAnsi="Times"/>
                  <w:sz w:val="18"/>
                  <w:szCs w:val="18"/>
                  <w:rPrChange w:id="649" w:author="Johana Montejo Rozo" w:date="2016-02-03T11:05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t>,</w:t>
              </w:r>
            </w:ins>
            <w:del w:id="650" w:author="mercyranjel" w:date="2016-01-29T15:54:00Z">
              <w:r w:rsidRPr="00787642" w:rsidDel="00134764">
                <w:rPr>
                  <w:rFonts w:ascii="Times" w:hAnsi="Times"/>
                  <w:sz w:val="18"/>
                  <w:szCs w:val="18"/>
                  <w:rPrChange w:id="651" w:author="Johana Montejo Rozo" w:date="2016-02-03T11:05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delText>;</w:delText>
              </w:r>
            </w:del>
            <w:r w:rsidRPr="00787642">
              <w:rPr>
                <w:rFonts w:ascii="Times" w:hAnsi="Times"/>
                <w:sz w:val="18"/>
                <w:szCs w:val="18"/>
                <w:rPrChange w:id="652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se plantean las proporciones</w:t>
            </w:r>
            <w:del w:id="653" w:author="mercyranjel" w:date="2016-01-29T15:47:00Z">
              <w:r w:rsidRPr="00787642" w:rsidDel="00200B84">
                <w:rPr>
                  <w:rFonts w:ascii="Times" w:hAnsi="Times"/>
                  <w:sz w:val="18"/>
                  <w:szCs w:val="18"/>
                  <w:rPrChange w:id="654" w:author="Johana Montejo Rozo" w:date="2016-02-03T11:05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delText>:</w:delText>
              </w:r>
            </w:del>
          </w:p>
          <w:p w:rsidR="00C45F99" w:rsidRPr="00787642" w:rsidRDefault="00C45F99" w:rsidP="00CB7C91">
            <w:pPr>
              <w:rPr>
                <w:rFonts w:ascii="Times" w:hAnsi="Times"/>
                <w:sz w:val="18"/>
                <w:szCs w:val="18"/>
                <w:rPrChange w:id="655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</w:p>
          <w:p w:rsidR="00C45F99" w:rsidRPr="00787642" w:rsidRDefault="00C45F99" w:rsidP="00CB7C91">
            <w:pPr>
              <w:rPr>
                <w:rFonts w:ascii="Times" w:hAnsi="Times"/>
                <w:sz w:val="18"/>
                <w:szCs w:val="18"/>
                <w:rPrChange w:id="656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  <w:r w:rsidRPr="00787642">
              <w:rPr>
                <w:rFonts w:ascii="Times" w:hAnsi="Times"/>
                <w:sz w:val="18"/>
                <w:szCs w:val="18"/>
                <w:rPrChange w:id="657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a</w:t>
            </w:r>
            <w:r w:rsidRPr="00787642">
              <w:rPr>
                <w:rFonts w:ascii="Times" w:hAnsi="Times"/>
                <w:sz w:val="18"/>
                <w:szCs w:val="18"/>
                <w:vertAlign w:val="subscript"/>
                <w:rPrChange w:id="658" w:author="Johana Montejo Rozo" w:date="2016-02-03T11:05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1 : </w:t>
            </w:r>
            <w:r w:rsidRPr="00787642">
              <w:rPr>
                <w:rFonts w:ascii="Times" w:hAnsi="Times"/>
                <w:sz w:val="18"/>
                <w:szCs w:val="18"/>
                <w:rPrChange w:id="659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a</w:t>
            </w:r>
            <w:r w:rsidRPr="00787642">
              <w:rPr>
                <w:rFonts w:ascii="Times" w:hAnsi="Times"/>
                <w:sz w:val="18"/>
                <w:szCs w:val="18"/>
                <w:vertAlign w:val="subscript"/>
                <w:rPrChange w:id="660" w:author="Johana Montejo Rozo" w:date="2016-02-03T11:05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1 </w:t>
            </w:r>
            <w:r w:rsidRPr="00787642">
              <w:rPr>
                <w:rFonts w:ascii="Times" w:hAnsi="Times"/>
                <w:sz w:val="18"/>
                <w:szCs w:val="18"/>
                <w:rPrChange w:id="661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+ a</w:t>
            </w:r>
            <w:r w:rsidRPr="00787642">
              <w:rPr>
                <w:rFonts w:ascii="Times" w:hAnsi="Times"/>
                <w:sz w:val="18"/>
                <w:szCs w:val="18"/>
                <w:vertAlign w:val="subscript"/>
                <w:rPrChange w:id="662" w:author="Johana Montejo Rozo" w:date="2016-02-03T11:05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2 </w:t>
            </w:r>
            <w:r w:rsidRPr="00787642">
              <w:rPr>
                <w:rFonts w:ascii="Times" w:hAnsi="Times"/>
                <w:sz w:val="18"/>
                <w:szCs w:val="18"/>
                <w:rPrChange w:id="663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+ a</w:t>
            </w:r>
            <w:r w:rsidRPr="00787642">
              <w:rPr>
                <w:rFonts w:ascii="Times" w:hAnsi="Times"/>
                <w:sz w:val="18"/>
                <w:szCs w:val="18"/>
                <w:vertAlign w:val="subscript"/>
                <w:rPrChange w:id="664" w:author="Johana Montejo Rozo" w:date="2016-02-03T11:05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3 </w:t>
            </w:r>
            <w:r w:rsidRPr="00787642">
              <w:rPr>
                <w:rFonts w:ascii="Times" w:hAnsi="Times"/>
                <w:sz w:val="18"/>
                <w:szCs w:val="18"/>
                <w:rPrChange w:id="665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+ … = m</w:t>
            </w:r>
            <w:r w:rsidRPr="00787642">
              <w:rPr>
                <w:rFonts w:ascii="Times" w:hAnsi="Times"/>
                <w:sz w:val="18"/>
                <w:szCs w:val="18"/>
                <w:vertAlign w:val="subscript"/>
                <w:rPrChange w:id="666" w:author="Johana Montejo Rozo" w:date="2016-02-03T11:05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1 </w:t>
            </w:r>
            <w:r w:rsidRPr="00787642">
              <w:rPr>
                <w:rFonts w:ascii="Times" w:hAnsi="Times"/>
                <w:sz w:val="18"/>
                <w:szCs w:val="18"/>
                <w:rPrChange w:id="667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: M</w:t>
            </w:r>
          </w:p>
          <w:p w:rsidR="00C45F99" w:rsidRPr="00787642" w:rsidRDefault="00C45F99" w:rsidP="00CB7C91">
            <w:pPr>
              <w:rPr>
                <w:rFonts w:ascii="Times" w:hAnsi="Times"/>
                <w:sz w:val="18"/>
                <w:szCs w:val="18"/>
                <w:rPrChange w:id="668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</w:p>
          <w:p w:rsidR="00C45F99" w:rsidRPr="00787642" w:rsidRDefault="00C45F99" w:rsidP="00C45F99">
            <w:pPr>
              <w:rPr>
                <w:rFonts w:ascii="Times" w:hAnsi="Times"/>
                <w:sz w:val="18"/>
                <w:szCs w:val="18"/>
                <w:rPrChange w:id="669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  <w:r w:rsidRPr="00787642">
              <w:rPr>
                <w:rFonts w:ascii="Times" w:hAnsi="Times"/>
                <w:sz w:val="18"/>
                <w:szCs w:val="18"/>
                <w:rPrChange w:id="670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a</w:t>
            </w:r>
            <w:r w:rsidRPr="00787642">
              <w:rPr>
                <w:rFonts w:ascii="Times" w:hAnsi="Times"/>
                <w:sz w:val="18"/>
                <w:szCs w:val="18"/>
                <w:vertAlign w:val="subscript"/>
                <w:rPrChange w:id="671" w:author="Johana Montejo Rozo" w:date="2016-02-03T11:05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2 : </w:t>
            </w:r>
            <w:r w:rsidRPr="00787642">
              <w:rPr>
                <w:rFonts w:ascii="Times" w:hAnsi="Times"/>
                <w:sz w:val="18"/>
                <w:szCs w:val="18"/>
                <w:rPrChange w:id="672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a</w:t>
            </w:r>
            <w:r w:rsidRPr="00787642">
              <w:rPr>
                <w:rFonts w:ascii="Times" w:hAnsi="Times"/>
                <w:sz w:val="18"/>
                <w:szCs w:val="18"/>
                <w:vertAlign w:val="subscript"/>
                <w:rPrChange w:id="673" w:author="Johana Montejo Rozo" w:date="2016-02-03T11:05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1 </w:t>
            </w:r>
            <w:r w:rsidRPr="00787642">
              <w:rPr>
                <w:rFonts w:ascii="Times" w:hAnsi="Times"/>
                <w:sz w:val="18"/>
                <w:szCs w:val="18"/>
                <w:rPrChange w:id="674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+ a</w:t>
            </w:r>
            <w:r w:rsidRPr="00787642">
              <w:rPr>
                <w:rFonts w:ascii="Times" w:hAnsi="Times"/>
                <w:sz w:val="18"/>
                <w:szCs w:val="18"/>
                <w:vertAlign w:val="subscript"/>
                <w:rPrChange w:id="675" w:author="Johana Montejo Rozo" w:date="2016-02-03T11:05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2 </w:t>
            </w:r>
            <w:r w:rsidRPr="00787642">
              <w:rPr>
                <w:rFonts w:ascii="Times" w:hAnsi="Times"/>
                <w:sz w:val="18"/>
                <w:szCs w:val="18"/>
                <w:rPrChange w:id="676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+ a</w:t>
            </w:r>
            <w:r w:rsidRPr="00787642">
              <w:rPr>
                <w:rFonts w:ascii="Times" w:hAnsi="Times"/>
                <w:sz w:val="18"/>
                <w:szCs w:val="18"/>
                <w:vertAlign w:val="subscript"/>
                <w:rPrChange w:id="677" w:author="Johana Montejo Rozo" w:date="2016-02-03T11:05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3 </w:t>
            </w:r>
            <w:r w:rsidRPr="00787642">
              <w:rPr>
                <w:rFonts w:ascii="Times" w:hAnsi="Times"/>
                <w:sz w:val="18"/>
                <w:szCs w:val="18"/>
                <w:rPrChange w:id="678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+ … = m</w:t>
            </w:r>
            <w:r w:rsidRPr="00787642">
              <w:rPr>
                <w:rFonts w:ascii="Times" w:hAnsi="Times"/>
                <w:sz w:val="18"/>
                <w:szCs w:val="18"/>
                <w:vertAlign w:val="subscript"/>
                <w:rPrChange w:id="679" w:author="Johana Montejo Rozo" w:date="2016-02-03T11:05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2 </w:t>
            </w:r>
            <w:r w:rsidRPr="00787642">
              <w:rPr>
                <w:rFonts w:ascii="Times" w:hAnsi="Times"/>
                <w:sz w:val="18"/>
                <w:szCs w:val="18"/>
                <w:rPrChange w:id="680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: M</w:t>
            </w:r>
          </w:p>
          <w:p w:rsidR="00C45F99" w:rsidRPr="00787642" w:rsidRDefault="00C45F99" w:rsidP="00C45F99">
            <w:pPr>
              <w:rPr>
                <w:rFonts w:ascii="Times" w:hAnsi="Times"/>
                <w:sz w:val="18"/>
                <w:szCs w:val="18"/>
                <w:rPrChange w:id="681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</w:p>
          <w:p w:rsidR="00C45F99" w:rsidRPr="00787642" w:rsidRDefault="00C45F99" w:rsidP="00C45F99">
            <w:pPr>
              <w:rPr>
                <w:rFonts w:ascii="Times" w:hAnsi="Times"/>
                <w:sz w:val="18"/>
                <w:szCs w:val="18"/>
                <w:rPrChange w:id="682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  <w:r w:rsidRPr="00787642">
              <w:rPr>
                <w:rFonts w:ascii="Times" w:hAnsi="Times"/>
                <w:sz w:val="18"/>
                <w:szCs w:val="18"/>
                <w:rPrChange w:id="683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a</w:t>
            </w:r>
            <w:r w:rsidRPr="00787642">
              <w:rPr>
                <w:rFonts w:ascii="Times" w:hAnsi="Times"/>
                <w:sz w:val="18"/>
                <w:szCs w:val="18"/>
                <w:vertAlign w:val="subscript"/>
                <w:rPrChange w:id="684" w:author="Johana Montejo Rozo" w:date="2016-02-03T11:05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3 : </w:t>
            </w:r>
            <w:r w:rsidRPr="00787642">
              <w:rPr>
                <w:rFonts w:ascii="Times" w:hAnsi="Times"/>
                <w:sz w:val="18"/>
                <w:szCs w:val="18"/>
                <w:rPrChange w:id="685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a</w:t>
            </w:r>
            <w:r w:rsidRPr="00787642">
              <w:rPr>
                <w:rFonts w:ascii="Times" w:hAnsi="Times"/>
                <w:sz w:val="18"/>
                <w:szCs w:val="18"/>
                <w:vertAlign w:val="subscript"/>
                <w:rPrChange w:id="686" w:author="Johana Montejo Rozo" w:date="2016-02-03T11:05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1 </w:t>
            </w:r>
            <w:r w:rsidRPr="00787642">
              <w:rPr>
                <w:rFonts w:ascii="Times" w:hAnsi="Times"/>
                <w:sz w:val="18"/>
                <w:szCs w:val="18"/>
                <w:rPrChange w:id="687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+ a</w:t>
            </w:r>
            <w:r w:rsidRPr="00787642">
              <w:rPr>
                <w:rFonts w:ascii="Times" w:hAnsi="Times"/>
                <w:sz w:val="18"/>
                <w:szCs w:val="18"/>
                <w:vertAlign w:val="subscript"/>
                <w:rPrChange w:id="688" w:author="Johana Montejo Rozo" w:date="2016-02-03T11:05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2 </w:t>
            </w:r>
            <w:r w:rsidRPr="00787642">
              <w:rPr>
                <w:rFonts w:ascii="Times" w:hAnsi="Times"/>
                <w:sz w:val="18"/>
                <w:szCs w:val="18"/>
                <w:rPrChange w:id="689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+ a</w:t>
            </w:r>
            <w:r w:rsidRPr="00787642">
              <w:rPr>
                <w:rFonts w:ascii="Times" w:hAnsi="Times"/>
                <w:sz w:val="18"/>
                <w:szCs w:val="18"/>
                <w:vertAlign w:val="subscript"/>
                <w:rPrChange w:id="690" w:author="Johana Montejo Rozo" w:date="2016-02-03T11:05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3 </w:t>
            </w:r>
            <w:r w:rsidRPr="00787642">
              <w:rPr>
                <w:rFonts w:ascii="Times" w:hAnsi="Times"/>
                <w:sz w:val="18"/>
                <w:szCs w:val="18"/>
                <w:rPrChange w:id="691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+ … = m</w:t>
            </w:r>
            <w:r w:rsidRPr="00787642">
              <w:rPr>
                <w:rFonts w:ascii="Times" w:hAnsi="Times"/>
                <w:sz w:val="18"/>
                <w:szCs w:val="18"/>
                <w:vertAlign w:val="subscript"/>
                <w:rPrChange w:id="692" w:author="Johana Montejo Rozo" w:date="2016-02-03T11:05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3 </w:t>
            </w:r>
            <w:r w:rsidRPr="00787642">
              <w:rPr>
                <w:rFonts w:ascii="Times" w:hAnsi="Times"/>
                <w:sz w:val="18"/>
                <w:szCs w:val="18"/>
                <w:rPrChange w:id="693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: M</w:t>
            </w:r>
          </w:p>
          <w:p w:rsidR="00C45F99" w:rsidRPr="00787642" w:rsidRDefault="00C45F99" w:rsidP="00C45F99">
            <w:pPr>
              <w:rPr>
                <w:rFonts w:ascii="Times" w:hAnsi="Times"/>
                <w:sz w:val="18"/>
                <w:szCs w:val="18"/>
                <w:rPrChange w:id="694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</w:p>
          <w:p w:rsidR="00C45F99" w:rsidRPr="00787642" w:rsidRDefault="00C45F99" w:rsidP="00C45F99">
            <w:pPr>
              <w:rPr>
                <w:rFonts w:ascii="Times" w:hAnsi="Times"/>
                <w:sz w:val="18"/>
                <w:szCs w:val="18"/>
                <w:rPrChange w:id="695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  <w:r w:rsidRPr="00787642">
              <w:rPr>
                <w:rFonts w:ascii="Times" w:hAnsi="Times"/>
                <w:sz w:val="18"/>
                <w:szCs w:val="18"/>
                <w:rPrChange w:id="696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donde m</w:t>
            </w:r>
            <w:r w:rsidRPr="00787642">
              <w:rPr>
                <w:rFonts w:ascii="Times" w:hAnsi="Times"/>
                <w:sz w:val="18"/>
                <w:szCs w:val="18"/>
                <w:vertAlign w:val="subscript"/>
                <w:rPrChange w:id="697" w:author="Johana Montejo Rozo" w:date="2016-02-03T11:05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>1</w:t>
            </w:r>
            <w:r w:rsidRPr="00787642">
              <w:rPr>
                <w:rFonts w:ascii="Times" w:hAnsi="Times"/>
                <w:sz w:val="18"/>
                <w:szCs w:val="18"/>
                <w:rPrChange w:id="698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, m</w:t>
            </w:r>
            <w:r w:rsidRPr="00787642">
              <w:rPr>
                <w:rFonts w:ascii="Times" w:hAnsi="Times"/>
                <w:sz w:val="18"/>
                <w:szCs w:val="18"/>
                <w:vertAlign w:val="subscript"/>
                <w:rPrChange w:id="699" w:author="Johana Montejo Rozo" w:date="2016-02-03T11:05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>2</w:t>
            </w:r>
            <w:r w:rsidRPr="00787642">
              <w:rPr>
                <w:rFonts w:ascii="Times" w:hAnsi="Times"/>
                <w:sz w:val="18"/>
                <w:szCs w:val="18"/>
                <w:rPrChange w:id="700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, m</w:t>
            </w:r>
            <w:r w:rsidRPr="00787642">
              <w:rPr>
                <w:rFonts w:ascii="Times" w:hAnsi="Times"/>
                <w:sz w:val="18"/>
                <w:szCs w:val="18"/>
                <w:vertAlign w:val="subscript"/>
                <w:rPrChange w:id="701" w:author="Johana Montejo Rozo" w:date="2016-02-03T11:05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3 </w:t>
            </w:r>
            <w:r w:rsidRPr="00787642">
              <w:rPr>
                <w:rFonts w:ascii="Times" w:hAnsi="Times"/>
                <w:sz w:val="18"/>
                <w:szCs w:val="18"/>
                <w:rPrChange w:id="702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son las partes que se buscan</w:t>
            </w:r>
            <w:r w:rsidR="00263284" w:rsidRPr="00787642">
              <w:rPr>
                <w:rFonts w:ascii="Times" w:hAnsi="Times"/>
                <w:sz w:val="18"/>
                <w:szCs w:val="18"/>
                <w:rPrChange w:id="703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.</w:t>
            </w:r>
          </w:p>
          <w:p w:rsidR="00263284" w:rsidRPr="00787642" w:rsidRDefault="00263284" w:rsidP="00C45F99">
            <w:pPr>
              <w:rPr>
                <w:rFonts w:ascii="Times" w:hAnsi="Times"/>
                <w:sz w:val="18"/>
                <w:szCs w:val="18"/>
                <w:rPrChange w:id="704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</w:p>
          <w:p w:rsidR="00C45F99" w:rsidRPr="00787642" w:rsidRDefault="00263284" w:rsidP="00CB7C91">
            <w:pPr>
              <w:rPr>
                <w:rFonts w:ascii="Times" w:hAnsi="Times"/>
                <w:sz w:val="18"/>
                <w:szCs w:val="18"/>
                <w:rPrChange w:id="705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  <w:r w:rsidRPr="00787642">
              <w:rPr>
                <w:rFonts w:ascii="Times" w:hAnsi="Times"/>
                <w:sz w:val="18"/>
                <w:szCs w:val="18"/>
                <w:rPrChange w:id="706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Luego</w:t>
            </w:r>
            <w:ins w:id="707" w:author="mercyranjel" w:date="2016-01-29T15:47:00Z">
              <w:r w:rsidR="00200B84" w:rsidRPr="00787642">
                <w:rPr>
                  <w:rFonts w:ascii="Times" w:hAnsi="Times"/>
                  <w:sz w:val="18"/>
                  <w:szCs w:val="18"/>
                  <w:rPrChange w:id="708" w:author="Johana Montejo Rozo" w:date="2016-02-03T11:05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t>,</w:t>
              </w:r>
            </w:ins>
            <w:r w:rsidR="00C45F99" w:rsidRPr="00787642">
              <w:rPr>
                <w:rFonts w:ascii="Times" w:hAnsi="Times"/>
                <w:sz w:val="18"/>
                <w:szCs w:val="18"/>
                <w:rPrChange w:id="709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se </w:t>
            </w:r>
            <w:r w:rsidRPr="00787642">
              <w:rPr>
                <w:rFonts w:ascii="Times" w:hAnsi="Times"/>
                <w:sz w:val="18"/>
                <w:szCs w:val="18"/>
                <w:rPrChange w:id="710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usa</w:t>
            </w:r>
            <w:r w:rsidR="00C45F99" w:rsidRPr="00787642">
              <w:rPr>
                <w:rFonts w:ascii="Times" w:hAnsi="Times"/>
                <w:sz w:val="18"/>
                <w:szCs w:val="18"/>
                <w:rPrChange w:id="711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la propiedad fundamental de las proporciones</w:t>
            </w:r>
            <w:r w:rsidRPr="00787642">
              <w:rPr>
                <w:rFonts w:ascii="Times" w:hAnsi="Times"/>
                <w:sz w:val="18"/>
                <w:szCs w:val="18"/>
                <w:rPrChange w:id="712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para resolver cada ecuación obtenida</w:t>
            </w:r>
            <w:r w:rsidR="00C45F99" w:rsidRPr="00787642">
              <w:rPr>
                <w:rFonts w:ascii="Times" w:hAnsi="Times"/>
                <w:sz w:val="18"/>
                <w:szCs w:val="18"/>
                <w:rPrChange w:id="713" w:author="Johana Montejo Rozo" w:date="2016-02-03T11:05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.</w:t>
            </w:r>
          </w:p>
        </w:tc>
      </w:tr>
    </w:tbl>
    <w:p w:rsidR="008B3AF8" w:rsidRDefault="008B3AF8" w:rsidP="001E6A1E">
      <w:pPr>
        <w:spacing w:after="0"/>
        <w:rPr>
          <w:rFonts w:ascii="Times New Roman" w:hAnsi="Times New Roman" w:cs="Times New Roman"/>
          <w:color w:val="000000"/>
        </w:rPr>
      </w:pPr>
    </w:p>
    <w:p w:rsidR="006958A2" w:rsidRDefault="006958A2" w:rsidP="001E6A1E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Consulta </w:t>
      </w:r>
      <w:r w:rsidR="00D47EE1">
        <w:rPr>
          <w:rFonts w:ascii="Times New Roman" w:hAnsi="Times New Roman" w:cs="Times New Roman"/>
          <w:color w:val="000000"/>
        </w:rPr>
        <w:t>en la web [</w:t>
      </w:r>
      <w:hyperlink r:id="rId21" w:history="1">
        <w:r w:rsidR="00D47EE1" w:rsidRPr="006958A2">
          <w:rPr>
            <w:rStyle w:val="Hipervnculo"/>
            <w:rFonts w:ascii="Times New Roman" w:hAnsi="Times New Roman" w:cs="Times New Roman"/>
          </w:rPr>
          <w:t>VER</w:t>
        </w:r>
      </w:hyperlink>
      <w:r w:rsidR="00D47EE1">
        <w:rPr>
          <w:rFonts w:ascii="Times New Roman" w:hAnsi="Times New Roman" w:cs="Times New Roman"/>
          <w:color w:val="000000"/>
        </w:rPr>
        <w:t>]</w:t>
      </w:r>
      <w:del w:id="714" w:author="mercyranjel" w:date="2016-01-29T15:47:00Z">
        <w:r w:rsidR="00D47EE1" w:rsidDel="00200B84">
          <w:rPr>
            <w:rFonts w:ascii="Times New Roman" w:hAnsi="Times New Roman" w:cs="Times New Roman"/>
            <w:color w:val="000000"/>
          </w:rPr>
          <w:delText>,</w:delText>
        </w:r>
      </w:del>
      <w:r w:rsidR="00D47EE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otra forma de entender </w:t>
      </w:r>
      <w:r w:rsidR="00D47EE1">
        <w:rPr>
          <w:rFonts w:ascii="Times New Roman" w:hAnsi="Times New Roman" w:cs="Times New Roman"/>
          <w:color w:val="000000"/>
        </w:rPr>
        <w:t xml:space="preserve">y usar </w:t>
      </w:r>
      <w:r>
        <w:rPr>
          <w:rFonts w:ascii="Times New Roman" w:hAnsi="Times New Roman" w:cs="Times New Roman"/>
          <w:color w:val="000000"/>
        </w:rPr>
        <w:t>este tipo de reparto</w:t>
      </w:r>
      <w:ins w:id="715" w:author="mercyranjel" w:date="2016-01-29T15:48:00Z">
        <w:r w:rsidR="00200B84">
          <w:rPr>
            <w:rFonts w:ascii="Times New Roman" w:hAnsi="Times New Roman" w:cs="Times New Roman"/>
            <w:color w:val="000000"/>
          </w:rPr>
          <w:t>s</w:t>
        </w:r>
      </w:ins>
      <w:r w:rsidR="00D47EE1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713D3A" w:rsidRDefault="00713D3A" w:rsidP="00713D3A">
      <w:pPr>
        <w:spacing w:after="0"/>
        <w:rPr>
          <w:ins w:id="716" w:author="Johana Montejo Rozo" w:date="2016-02-03T11:05:00Z"/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787642" w:rsidRPr="00012E07" w:rsidTr="00596974">
        <w:trPr>
          <w:ins w:id="717" w:author="Johana Montejo Rozo" w:date="2016-02-03T11:05:00Z"/>
        </w:trPr>
        <w:tc>
          <w:tcPr>
            <w:tcW w:w="8828" w:type="dxa"/>
            <w:gridSpan w:val="2"/>
            <w:shd w:val="clear" w:color="auto" w:fill="000000" w:themeFill="text1"/>
          </w:tcPr>
          <w:p w:rsidR="00787642" w:rsidRPr="00012E07" w:rsidRDefault="00787642" w:rsidP="00596974">
            <w:pPr>
              <w:jc w:val="center"/>
              <w:rPr>
                <w:ins w:id="718" w:author="Johana Montejo Rozo" w:date="2016-02-03T11:05:00Z"/>
                <w:rFonts w:ascii="Times New Roman" w:hAnsi="Times New Roman" w:cs="Times New Roman"/>
                <w:b/>
                <w:color w:val="FFFFFF" w:themeColor="background1"/>
              </w:rPr>
            </w:pPr>
            <w:ins w:id="719" w:author="Johana Montejo Rozo" w:date="2016-02-03T11:05:00Z">
              <w:r w:rsidRPr="00012E07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787642" w:rsidRPr="00012E07" w:rsidTr="00596974">
        <w:trPr>
          <w:ins w:id="720" w:author="Johana Montejo Rozo" w:date="2016-02-03T11:05:00Z"/>
        </w:trPr>
        <w:tc>
          <w:tcPr>
            <w:tcW w:w="2466" w:type="dxa"/>
          </w:tcPr>
          <w:p w:rsidR="00787642" w:rsidRPr="00012E07" w:rsidRDefault="00787642" w:rsidP="00596974">
            <w:pPr>
              <w:rPr>
                <w:ins w:id="721" w:author="Johana Montejo Rozo" w:date="2016-02-03T11:05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722" w:author="Johana Montejo Rozo" w:date="2016-02-03T11:05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362" w:type="dxa"/>
          </w:tcPr>
          <w:p w:rsidR="00787642" w:rsidRPr="00596974" w:rsidRDefault="00787642" w:rsidP="00596974">
            <w:pPr>
              <w:rPr>
                <w:ins w:id="723" w:author="Johana Montejo Rozo" w:date="2016-02-03T11:05:00Z"/>
                <w:rFonts w:ascii="Times New Roman" w:hAnsi="Times New Roman" w:cs="Times New Roman"/>
                <w:b/>
                <w:color w:val="000000"/>
              </w:rPr>
            </w:pPr>
            <w:ins w:id="724" w:author="Johana Montejo Rozo" w:date="2016-02-03T11:05:00Z">
              <w:r>
                <w:rPr>
                  <w:rFonts w:ascii="Times New Roman" w:hAnsi="Times New Roman" w:cs="Times New Roman"/>
                  <w:color w:val="000000"/>
                </w:rPr>
                <w:t>MA_07_08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_CO_REC</w:t>
              </w:r>
              <w:r>
                <w:rPr>
                  <w:rFonts w:ascii="Times New Roman" w:hAnsi="Times New Roman" w:cs="Times New Roman"/>
                  <w:color w:val="000000"/>
                </w:rPr>
                <w:t>9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0</w:t>
              </w:r>
            </w:ins>
          </w:p>
        </w:tc>
      </w:tr>
      <w:tr w:rsidR="00787642" w:rsidRPr="00012E07" w:rsidTr="00596974">
        <w:trPr>
          <w:ins w:id="725" w:author="Johana Montejo Rozo" w:date="2016-02-03T11:05:00Z"/>
        </w:trPr>
        <w:tc>
          <w:tcPr>
            <w:tcW w:w="2466" w:type="dxa"/>
          </w:tcPr>
          <w:p w:rsidR="00787642" w:rsidRPr="00596974" w:rsidRDefault="00787642" w:rsidP="00596974">
            <w:pPr>
              <w:rPr>
                <w:ins w:id="726" w:author="Johana Montejo Rozo" w:date="2016-02-03T11:05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727" w:author="Johana Montejo Rozo" w:date="2016-02-03T11:05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362" w:type="dxa"/>
          </w:tcPr>
          <w:p w:rsidR="00787642" w:rsidRPr="00012E07" w:rsidRDefault="00E40BE9" w:rsidP="00596974">
            <w:pPr>
              <w:rPr>
                <w:ins w:id="728" w:author="Johana Montejo Rozo" w:date="2016-02-03T11:05:00Z"/>
                <w:rFonts w:ascii="Times New Roman" w:hAnsi="Times New Roman" w:cs="Times New Roman"/>
                <w:color w:val="000000"/>
              </w:rPr>
            </w:pPr>
            <w:ins w:id="729" w:author="Johana Montejo Rozo" w:date="2016-02-03T11:07:00Z">
              <w:r w:rsidRPr="00E40BE9">
                <w:rPr>
                  <w:rFonts w:ascii="Times New Roman" w:hAnsi="Times New Roman" w:cs="Times New Roman"/>
                  <w:bCs/>
                  <w:color w:val="222222"/>
                </w:rPr>
                <w:t>Calcula repartos directamente proporcionales</w:t>
              </w:r>
            </w:ins>
          </w:p>
        </w:tc>
      </w:tr>
      <w:tr w:rsidR="00787642" w:rsidRPr="00012E07" w:rsidTr="00596974">
        <w:trPr>
          <w:ins w:id="730" w:author="Johana Montejo Rozo" w:date="2016-02-03T11:05:00Z"/>
        </w:trPr>
        <w:tc>
          <w:tcPr>
            <w:tcW w:w="2466" w:type="dxa"/>
          </w:tcPr>
          <w:p w:rsidR="00787642" w:rsidRPr="00596974" w:rsidRDefault="00787642" w:rsidP="00596974">
            <w:pPr>
              <w:rPr>
                <w:ins w:id="731" w:author="Johana Montejo Rozo" w:date="2016-02-03T11:05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732" w:author="Johana Montejo Rozo" w:date="2016-02-03T11:05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362" w:type="dxa"/>
          </w:tcPr>
          <w:p w:rsidR="00787642" w:rsidRPr="00012E07" w:rsidRDefault="00E40BE9" w:rsidP="00E40BE9">
            <w:pPr>
              <w:rPr>
                <w:ins w:id="733" w:author="Johana Montejo Rozo" w:date="2016-02-03T11:05:00Z"/>
                <w:rFonts w:ascii="Times New Roman" w:hAnsi="Times New Roman" w:cs="Times New Roman"/>
                <w:color w:val="000000"/>
              </w:rPr>
              <w:pPrChange w:id="734" w:author="Johana Montejo Rozo" w:date="2016-02-03T11:07:00Z">
                <w:pPr/>
              </w:pPrChange>
            </w:pPr>
            <w:ins w:id="735" w:author="Johana Montejo Rozo" w:date="2016-02-03T11:07:00Z">
              <w:r>
                <w:rPr>
                  <w:rFonts w:ascii="Times New Roman" w:hAnsi="Times New Roman" w:cs="Times New Roman"/>
                  <w:color w:val="000000"/>
                </w:rPr>
                <w:t>Ejercicios</w:t>
              </w:r>
              <w:r w:rsidRPr="00E40BE9">
                <w:rPr>
                  <w:rFonts w:ascii="Times New Roman" w:hAnsi="Times New Roman" w:cs="Times New Roman"/>
                  <w:color w:val="000000"/>
                </w:rPr>
                <w:t xml:space="preserve"> para resolver problemas de reparto de proporcionalidad directa</w:t>
              </w:r>
            </w:ins>
          </w:p>
        </w:tc>
      </w:tr>
    </w:tbl>
    <w:p w:rsidR="00787642" w:rsidRDefault="00787642" w:rsidP="00713D3A">
      <w:pPr>
        <w:spacing w:after="0"/>
        <w:rPr>
          <w:ins w:id="736" w:author="Johana Montejo Rozo" w:date="2016-02-03T11:05:00Z"/>
          <w:rFonts w:ascii="Times New Roman" w:hAnsi="Times New Roman" w:cs="Times New Roman"/>
          <w:color w:val="000000"/>
        </w:rPr>
      </w:pPr>
    </w:p>
    <w:p w:rsidR="00F55606" w:rsidRDefault="00CF269B" w:rsidP="00713D3A">
      <w:pPr>
        <w:spacing w:after="0"/>
        <w:rPr>
          <w:rFonts w:ascii="Times New Roman" w:hAnsi="Times New Roman" w:cs="Times New Roman"/>
          <w:color w:val="000000"/>
        </w:rPr>
      </w:pPr>
      <w:del w:id="737" w:author="Johana Montejo Rozo" w:date="2016-02-03T11:07:00Z">
        <w:r w:rsidRPr="0036755D" w:rsidDel="00E40BE9">
          <w:fldChar w:fldCharType="begin"/>
        </w:r>
        <w:r w:rsidRPr="0036755D" w:rsidDel="00E40BE9">
          <w:fldChar w:fldCharType="separate"/>
        </w:r>
        <w:r w:rsidRPr="0036755D" w:rsidDel="00E40BE9">
          <w:fldChar w:fldCharType="end"/>
        </w:r>
      </w:del>
      <w:ins w:id="738" w:author="mercyranjel" w:date="2016-01-29T15:48:00Z">
        <w:del w:id="739" w:author="Johana Montejo Rozo" w:date="2016-02-03T11:07:00Z">
          <w:r w:rsidR="00200B84" w:rsidDel="00E40BE9">
            <w:rPr>
              <w:rFonts w:ascii="Times New Roman" w:hAnsi="Times New Roman" w:cs="Times New Roman"/>
            </w:rPr>
            <w:delText xml:space="preserve"> </w:delText>
          </w:r>
        </w:del>
      </w:ins>
      <w:del w:id="740" w:author="Johana Montejo Rozo" w:date="2016-02-03T11:07:00Z">
        <w:r w:rsidR="00200B84" w:rsidDel="00E40BE9">
          <w:rPr>
            <w:rFonts w:ascii="Times New Roman" w:hAnsi="Times New Roman" w:cs="Times New Roman"/>
            <w:b/>
            <w:color w:val="C00000"/>
          </w:rPr>
          <w:delText xml:space="preserve">Escribir 74 000 (sin punto) </w:delText>
        </w:r>
      </w:del>
      <w:del w:id="741" w:author="Johana Montejo Rozo" w:date="2016-01-31T22:35:00Z">
        <w:r w:rsidR="00200B84" w:rsidDel="006D1DC3">
          <w:rPr>
            <w:rFonts w:ascii="Times New Roman" w:hAnsi="Times New Roman" w:cs="Times New Roman"/>
            <w:b/>
            <w:color w:val="C00000"/>
          </w:rPr>
          <w:delText>MR</w:delText>
        </w:r>
      </w:del>
    </w:p>
    <w:p w:rsidR="00B555A4" w:rsidRPr="004C1DEC" w:rsidRDefault="00B555A4" w:rsidP="00B555A4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ins w:id="742" w:author="Johana Montejo Rozo" w:date="2016-01-29T09:53:00Z">
        <w:r w:rsidR="00E6709F">
          <w:rPr>
            <w:rFonts w:ascii="Times" w:hAnsi="Times"/>
            <w:b/>
          </w:rPr>
          <w:t>El r</w:t>
        </w:r>
      </w:ins>
      <w:del w:id="743" w:author="Johana Montejo Rozo" w:date="2016-01-29T09:53:00Z">
        <w:r w:rsidDel="00E6709F">
          <w:rPr>
            <w:rFonts w:ascii="Times" w:hAnsi="Times"/>
            <w:b/>
          </w:rPr>
          <w:delText>R</w:delText>
        </w:r>
      </w:del>
      <w:r>
        <w:rPr>
          <w:rFonts w:ascii="Times" w:hAnsi="Times"/>
          <w:b/>
        </w:rPr>
        <w:t xml:space="preserve">eparto inversamente </w:t>
      </w:r>
      <w:r w:rsidRPr="004C1DEC">
        <w:rPr>
          <w:rFonts w:ascii="Times" w:hAnsi="Times"/>
          <w:b/>
        </w:rPr>
        <w:t>proporcional</w:t>
      </w:r>
    </w:p>
    <w:p w:rsidR="00B555A4" w:rsidRDefault="00B555A4" w:rsidP="00B555A4">
      <w:pPr>
        <w:spacing w:after="0"/>
        <w:rPr>
          <w:rFonts w:ascii="Times" w:hAnsi="Times"/>
        </w:rPr>
      </w:pPr>
    </w:p>
    <w:p w:rsidR="00EC7A14" w:rsidRDefault="00EC7A14" w:rsidP="00EC7A14">
      <w:pPr>
        <w:spacing w:after="0"/>
        <w:rPr>
          <w:rFonts w:ascii="Times" w:hAnsi="Times"/>
          <w:lang w:val="es-CO"/>
        </w:rPr>
      </w:pPr>
      <w:r w:rsidRPr="00EC7A14">
        <w:rPr>
          <w:rFonts w:ascii="Times" w:hAnsi="Times"/>
          <w:lang w:val="es-CO"/>
        </w:rPr>
        <w:t xml:space="preserve">Un agricultor </w:t>
      </w:r>
      <w:r>
        <w:rPr>
          <w:rFonts w:ascii="Times" w:hAnsi="Times"/>
          <w:lang w:val="es-CO"/>
        </w:rPr>
        <w:t xml:space="preserve">quiere repartir </w:t>
      </w:r>
      <w:r w:rsidRPr="00EC7A14">
        <w:rPr>
          <w:rFonts w:ascii="Times" w:hAnsi="Times"/>
          <w:lang w:val="es-CO"/>
        </w:rPr>
        <w:t>15</w:t>
      </w:r>
      <w:r>
        <w:rPr>
          <w:rFonts w:ascii="Times" w:hAnsi="Times"/>
          <w:lang w:val="es-CO"/>
        </w:rPr>
        <w:t xml:space="preserve"> bonos de $ 10 00</w:t>
      </w:r>
      <w:r w:rsidRPr="00EC7A14">
        <w:rPr>
          <w:rFonts w:ascii="Times" w:hAnsi="Times"/>
          <w:lang w:val="es-CO"/>
        </w:rPr>
        <w:t>0</w:t>
      </w:r>
      <w:r>
        <w:rPr>
          <w:rFonts w:ascii="Times" w:hAnsi="Times"/>
          <w:lang w:val="es-CO"/>
        </w:rPr>
        <w:t xml:space="preserve"> </w:t>
      </w:r>
      <w:r w:rsidRPr="00EC7A14">
        <w:rPr>
          <w:rFonts w:ascii="Times" w:hAnsi="Times"/>
          <w:lang w:val="es-CO"/>
        </w:rPr>
        <w:t xml:space="preserve">entre </w:t>
      </w:r>
      <w:r>
        <w:rPr>
          <w:rFonts w:ascii="Times" w:hAnsi="Times"/>
          <w:lang w:val="es-CO"/>
        </w:rPr>
        <w:t xml:space="preserve">los </w:t>
      </w:r>
      <w:r w:rsidRPr="00EC7A14">
        <w:rPr>
          <w:rFonts w:ascii="Times" w:hAnsi="Times"/>
          <w:lang w:val="es-CO"/>
        </w:rPr>
        <w:t xml:space="preserve">dos trabajadores </w:t>
      </w:r>
      <w:r>
        <w:rPr>
          <w:rFonts w:ascii="Times" w:hAnsi="Times"/>
          <w:lang w:val="es-CO"/>
        </w:rPr>
        <w:t xml:space="preserve">con menor número de ausencias </w:t>
      </w:r>
      <w:del w:id="744" w:author="mercyranjel" w:date="2016-01-29T15:50:00Z">
        <w:r w:rsidDel="0021382C">
          <w:rPr>
            <w:rFonts w:ascii="Times" w:hAnsi="Times"/>
            <w:lang w:val="es-CO"/>
          </w:rPr>
          <w:delText xml:space="preserve">del </w:delText>
        </w:r>
      </w:del>
      <w:ins w:id="745" w:author="mercyranjel" w:date="2016-01-29T15:50:00Z">
        <w:r w:rsidR="0021382C">
          <w:rPr>
            <w:rFonts w:ascii="Times" w:hAnsi="Times"/>
            <w:lang w:val="es-CO"/>
          </w:rPr>
          <w:t xml:space="preserve">en el </w:t>
        </w:r>
      </w:ins>
      <w:r>
        <w:rPr>
          <w:rFonts w:ascii="Times" w:hAnsi="Times"/>
          <w:lang w:val="es-CO"/>
        </w:rPr>
        <w:t>mes</w:t>
      </w:r>
      <w:del w:id="746" w:author="mercyranjel" w:date="2016-01-29T15:50:00Z">
        <w:r w:rsidDel="0021382C">
          <w:rPr>
            <w:rFonts w:ascii="Times" w:hAnsi="Times"/>
            <w:lang w:val="es-CO"/>
          </w:rPr>
          <w:delText>,</w:delText>
        </w:r>
      </w:del>
      <w:ins w:id="747" w:author="mercyranjel" w:date="2016-01-29T15:50:00Z">
        <w:r w:rsidR="0021382C">
          <w:rPr>
            <w:rFonts w:ascii="Times" w:hAnsi="Times"/>
            <w:lang w:val="es-CO"/>
          </w:rPr>
          <w:t>;</w:t>
        </w:r>
      </w:ins>
      <w:r>
        <w:rPr>
          <w:rFonts w:ascii="Times" w:hAnsi="Times"/>
          <w:lang w:val="es-CO"/>
        </w:rPr>
        <w:t xml:space="preserve"> pero el reparto debe ser proporcional al número de días que faltaron al trabajo</w:t>
      </w:r>
      <w:del w:id="748" w:author="mercyranjel" w:date="2016-01-29T15:50:00Z">
        <w:r w:rsidR="00B22E65" w:rsidDel="0021382C">
          <w:rPr>
            <w:rFonts w:ascii="Times" w:hAnsi="Times"/>
            <w:lang w:val="es-CO"/>
          </w:rPr>
          <w:delText>,</w:delText>
        </w:r>
      </w:del>
      <w:ins w:id="749" w:author="mercyranjel" w:date="2016-01-29T15:50:00Z">
        <w:r w:rsidR="0021382C">
          <w:rPr>
            <w:rFonts w:ascii="Times" w:hAnsi="Times"/>
            <w:lang w:val="es-CO"/>
          </w:rPr>
          <w:t>.</w:t>
        </w:r>
      </w:ins>
      <w:r w:rsidR="00B22E65">
        <w:rPr>
          <w:rFonts w:ascii="Times" w:hAnsi="Times"/>
          <w:lang w:val="es-CO"/>
        </w:rPr>
        <w:t xml:space="preserve"> José faltó </w:t>
      </w:r>
      <w:r w:rsidRPr="00EC7A14">
        <w:rPr>
          <w:rFonts w:ascii="Times" w:hAnsi="Times"/>
          <w:lang w:val="es-CO"/>
        </w:rPr>
        <w:t xml:space="preserve">3 </w:t>
      </w:r>
      <w:r w:rsidR="00B22E65">
        <w:rPr>
          <w:rFonts w:ascii="Times" w:hAnsi="Times"/>
          <w:lang w:val="es-CO"/>
        </w:rPr>
        <w:t xml:space="preserve">días </w:t>
      </w:r>
      <w:r w:rsidRPr="00EC7A14">
        <w:rPr>
          <w:rFonts w:ascii="Times" w:hAnsi="Times"/>
          <w:lang w:val="es-CO"/>
        </w:rPr>
        <w:t xml:space="preserve">y </w:t>
      </w:r>
      <w:r w:rsidR="00B22E65">
        <w:rPr>
          <w:rFonts w:ascii="Times" w:hAnsi="Times"/>
          <w:lang w:val="es-CO"/>
        </w:rPr>
        <w:t xml:space="preserve">Carlos faltó </w:t>
      </w:r>
      <w:r w:rsidRPr="00EC7A14">
        <w:rPr>
          <w:rFonts w:ascii="Times" w:hAnsi="Times"/>
          <w:lang w:val="es-CO"/>
        </w:rPr>
        <w:t xml:space="preserve">6 días. ¿Qué cantidad </w:t>
      </w:r>
      <w:r w:rsidR="006565E0">
        <w:rPr>
          <w:rFonts w:ascii="Times" w:hAnsi="Times"/>
          <w:lang w:val="es-CO"/>
        </w:rPr>
        <w:t>de bonos le corresponde a cada uno?</w:t>
      </w:r>
    </w:p>
    <w:p w:rsidR="006565E0" w:rsidRDefault="006565E0" w:rsidP="00EC7A14">
      <w:pPr>
        <w:spacing w:after="0"/>
        <w:rPr>
          <w:rFonts w:ascii="Times" w:hAnsi="Times"/>
          <w:lang w:val="es-CO"/>
        </w:rPr>
      </w:pPr>
    </w:p>
    <w:p w:rsidR="0056436C" w:rsidRDefault="0056436C" w:rsidP="00EC7A14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Entre más días se falte al trabajo</w:t>
      </w:r>
      <w:ins w:id="750" w:author="mercyranjel" w:date="2016-01-29T15:50:00Z">
        <w:r w:rsidR="0021382C">
          <w:rPr>
            <w:rFonts w:ascii="Times" w:hAnsi="Times"/>
            <w:lang w:val="es-CO"/>
          </w:rPr>
          <w:t>,</w:t>
        </w:r>
      </w:ins>
      <w:r>
        <w:rPr>
          <w:rFonts w:ascii="Times" w:hAnsi="Times"/>
          <w:lang w:val="es-CO"/>
        </w:rPr>
        <w:t xml:space="preserve"> menor debe ser el número de bonos que se reciben</w:t>
      </w:r>
      <w:del w:id="751" w:author="mercyranjel" w:date="2016-01-29T15:50:00Z">
        <w:r w:rsidDel="0021382C">
          <w:rPr>
            <w:rFonts w:ascii="Times" w:hAnsi="Times"/>
            <w:lang w:val="es-CO"/>
          </w:rPr>
          <w:delText>,</w:delText>
        </w:r>
      </w:del>
      <w:ins w:id="752" w:author="mercyranjel" w:date="2016-01-29T15:50:00Z">
        <w:r w:rsidR="0021382C">
          <w:rPr>
            <w:rFonts w:ascii="Times" w:hAnsi="Times"/>
            <w:lang w:val="es-CO"/>
          </w:rPr>
          <w:t>;</w:t>
        </w:r>
      </w:ins>
      <w:r>
        <w:rPr>
          <w:rFonts w:ascii="Times" w:hAnsi="Times"/>
        </w:rPr>
        <w:t xml:space="preserve"> por lo tanto</w:t>
      </w:r>
      <w:ins w:id="753" w:author="mercyranjel" w:date="2016-01-29T15:50:00Z">
        <w:r w:rsidR="0021382C">
          <w:rPr>
            <w:rFonts w:ascii="Times" w:hAnsi="Times"/>
          </w:rPr>
          <w:t>,</w:t>
        </w:r>
      </w:ins>
      <w:r>
        <w:rPr>
          <w:rFonts w:ascii="Times" w:hAnsi="Times"/>
        </w:rPr>
        <w:t xml:space="preserve"> se trata de un reparto </w:t>
      </w:r>
      <w:r w:rsidRPr="00EC7A14">
        <w:rPr>
          <w:rFonts w:ascii="Times" w:hAnsi="Times"/>
          <w:lang w:val="es-CO"/>
        </w:rPr>
        <w:t>inversamente</w:t>
      </w:r>
      <w:r>
        <w:rPr>
          <w:rFonts w:ascii="Times" w:hAnsi="Times"/>
        </w:rPr>
        <w:t xml:space="preserve"> proporcional.</w:t>
      </w:r>
      <w:r w:rsidR="00201D66">
        <w:rPr>
          <w:rFonts w:ascii="Times" w:hAnsi="Times"/>
        </w:rPr>
        <w:t xml:space="preserve"> </w:t>
      </w:r>
    </w:p>
    <w:p w:rsidR="006565E0" w:rsidRDefault="006565E0" w:rsidP="00EC7A14">
      <w:pPr>
        <w:spacing w:after="0"/>
        <w:rPr>
          <w:rFonts w:ascii="Times" w:hAnsi="Times"/>
          <w:lang w:val="es-CO"/>
        </w:rPr>
      </w:pPr>
    </w:p>
    <w:p w:rsidR="00201D66" w:rsidRPr="00491839" w:rsidRDefault="00201D66" w:rsidP="00201D66">
      <w:pPr>
        <w:spacing w:after="0"/>
        <w:rPr>
          <w:rFonts w:ascii="Times" w:hAnsi="Times"/>
          <w:lang w:val="es-CO"/>
        </w:rPr>
      </w:pPr>
      <w:r w:rsidRPr="00491839">
        <w:rPr>
          <w:rFonts w:ascii="Times" w:hAnsi="Times"/>
          <w:lang w:val="es-CO"/>
        </w:rPr>
        <w:t xml:space="preserve">Como se trata de un caso de proporcionalidad inversa, </w:t>
      </w:r>
      <w:r w:rsidR="000E15F7" w:rsidRPr="00491839">
        <w:rPr>
          <w:rFonts w:ascii="Times" w:hAnsi="Times"/>
          <w:lang w:val="es-CO"/>
        </w:rPr>
        <w:t xml:space="preserve">se usan los </w:t>
      </w:r>
      <w:r w:rsidR="0036755D" w:rsidRPr="0036755D">
        <w:rPr>
          <w:rFonts w:ascii="Times" w:hAnsi="Times"/>
          <w:lang w:val="es-CO"/>
          <w:rPrChange w:id="754" w:author="Johana Montejo Rozo" w:date="2016-01-29T11:28:00Z">
            <w:rPr>
              <w:rFonts w:ascii="Times" w:hAnsi="Times"/>
              <w:b/>
              <w:lang w:val="es-CO"/>
            </w:rPr>
          </w:rPrChange>
        </w:rPr>
        <w:t xml:space="preserve">inversos de los días que han faltado y la suma de estos inversos, </w:t>
      </w:r>
      <w:r w:rsidR="00663DC8" w:rsidRPr="00491839">
        <w:rPr>
          <w:rFonts w:ascii="Times" w:hAnsi="Times"/>
          <w:lang w:val="es-CO"/>
        </w:rPr>
        <w:t>para plantear cada proporción.</w:t>
      </w:r>
    </w:p>
    <w:p w:rsidR="000E15F7" w:rsidRPr="00491839" w:rsidRDefault="000E15F7" w:rsidP="00201D66">
      <w:pPr>
        <w:spacing w:after="0"/>
        <w:rPr>
          <w:rFonts w:ascii="Times" w:hAnsi="Times"/>
          <w:lang w:val="es-CO"/>
        </w:rPr>
      </w:pPr>
    </w:p>
    <w:p w:rsidR="00126C33" w:rsidRDefault="00126C33" w:rsidP="00201D66">
      <w:pPr>
        <w:spacing w:after="0"/>
        <w:rPr>
          <w:rFonts w:ascii="Times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0E15F7" w:rsidRPr="005D1738" w:rsidTr="00CB7C91">
        <w:tc>
          <w:tcPr>
            <w:tcW w:w="9033" w:type="dxa"/>
            <w:gridSpan w:val="2"/>
            <w:shd w:val="clear" w:color="auto" w:fill="0D0D0D" w:themeFill="text1" w:themeFillTint="F2"/>
          </w:tcPr>
          <w:p w:rsidR="000E15F7" w:rsidRPr="005D1738" w:rsidRDefault="000E15F7" w:rsidP="00CB7C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E15F7" w:rsidTr="00CB7C91">
        <w:tc>
          <w:tcPr>
            <w:tcW w:w="2518" w:type="dxa"/>
          </w:tcPr>
          <w:p w:rsidR="000E15F7" w:rsidRPr="00053744" w:rsidRDefault="000E15F7" w:rsidP="00CB7C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0E15F7" w:rsidRPr="00053744" w:rsidRDefault="000E15F7" w:rsidP="000E15F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MA_07_08_</w:t>
            </w:r>
            <w:ins w:id="755" w:author="Johana Montejo Rozo" w:date="2016-02-03T11:08:00Z">
              <w:r w:rsidR="00EA497C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IMG03</w:t>
            </w:r>
          </w:p>
        </w:tc>
      </w:tr>
      <w:tr w:rsidR="000E15F7" w:rsidTr="00CB7C91">
        <w:tc>
          <w:tcPr>
            <w:tcW w:w="2518" w:type="dxa"/>
          </w:tcPr>
          <w:p w:rsidR="000E15F7" w:rsidRDefault="000E15F7" w:rsidP="00CB7C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0E15F7" w:rsidRDefault="000E15F7" w:rsidP="00CB7C91">
            <w:pPr>
              <w:rPr>
                <w:rFonts w:ascii="Times New Roman" w:hAnsi="Times New Roman" w:cs="Times New Roman"/>
                <w:color w:val="000000"/>
              </w:rPr>
            </w:pPr>
          </w:p>
          <w:p w:rsidR="00663DC8" w:rsidRPr="00D6716A" w:rsidRDefault="00D6716A" w:rsidP="00CB7C9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</w:t>
            </w:r>
            <w:r w:rsidRPr="00D671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inverso de los d</w:t>
            </w:r>
            <w:r w:rsidR="00663DC8" w:rsidRPr="00D671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ías </w:t>
            </w:r>
            <w:r w:rsidRPr="00D671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ausentes         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</w:t>
            </w:r>
            <w:r w:rsidRPr="00D671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bonos recibidos</w:t>
            </w:r>
          </w:p>
          <w:p w:rsidR="00663DC8" w:rsidRDefault="006D1DC3" w:rsidP="00CB7C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2352675</wp:posOffset>
                      </wp:positionH>
                      <wp:positionV relativeFrom="paragraph">
                        <wp:posOffset>59055</wp:posOffset>
                      </wp:positionV>
                      <wp:extent cx="1558925" cy="10795"/>
                      <wp:effectExtent l="38100" t="38100" r="60325" b="84455"/>
                      <wp:wrapNone/>
                      <wp:docPr id="19" name="19 Conector rec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558925" cy="1079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C6EFD2" id="19 Conector recto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5pt,4.65pt" to="308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" strokecolor="black [3200]">
                      <v:shadow on="t" color="black" opacity="24903f" origin=",.5" offset="0,.55556mm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59055</wp:posOffset>
                      </wp:positionV>
                      <wp:extent cx="2094230" cy="15875"/>
                      <wp:effectExtent l="38100" t="38100" r="77470" b="79375"/>
                      <wp:wrapNone/>
                      <wp:docPr id="18" name="18 Conector rec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94230" cy="1587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A0899B" id="18 Conector recto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5pt,4.65pt" to="162.0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" strokecolor="black [3200]">
                      <v:shadow on="t" color="black" opacity="24903f" origin=",.5" offset="0,.55556mm"/>
                      <o:lock v:ext="edit" shapetype="f"/>
                    </v:line>
                  </w:pict>
                </mc:Fallback>
              </mc:AlternateContent>
            </w:r>
            <w:r w:rsidR="00D6716A"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=</w:t>
            </w:r>
          </w:p>
          <w:p w:rsidR="00663DC8" w:rsidRPr="00D6716A" w:rsidRDefault="00D6716A" w:rsidP="00CB7C9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671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suma de los inverso</w:t>
            </w:r>
            <w:ins w:id="756" w:author="mercyranjel" w:date="2016-01-29T15:51:00Z">
              <w:r w:rsidR="0021382C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t>s</w:t>
              </w:r>
            </w:ins>
            <w:r w:rsidRPr="00D671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 los días ausentes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número total de bonos</w:t>
            </w:r>
          </w:p>
          <w:p w:rsidR="00663DC8" w:rsidRDefault="00663DC8" w:rsidP="00CB7C9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15F7" w:rsidTr="00CB7C91">
        <w:tc>
          <w:tcPr>
            <w:tcW w:w="2518" w:type="dxa"/>
          </w:tcPr>
          <w:p w:rsidR="000E15F7" w:rsidRDefault="000E15F7" w:rsidP="00CB7C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0E15F7" w:rsidRDefault="000E15F7" w:rsidP="00CB7C9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15F7" w:rsidTr="00CB7C91">
        <w:tc>
          <w:tcPr>
            <w:tcW w:w="2518" w:type="dxa"/>
          </w:tcPr>
          <w:p w:rsidR="000E15F7" w:rsidRDefault="000E15F7" w:rsidP="00CB7C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0E15F7" w:rsidRDefault="00952352" w:rsidP="009523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Proporciones para hacer el reparto inversamente proporcional.</w:t>
            </w:r>
          </w:p>
        </w:tc>
      </w:tr>
    </w:tbl>
    <w:p w:rsidR="000E15F7" w:rsidRPr="000E15F7" w:rsidRDefault="000E15F7" w:rsidP="00201D66">
      <w:pPr>
        <w:spacing w:after="0"/>
        <w:rPr>
          <w:rFonts w:ascii="Times" w:hAnsi="Times"/>
        </w:rPr>
      </w:pPr>
    </w:p>
    <w:p w:rsidR="00126C33" w:rsidRDefault="00126C33" w:rsidP="00201D66">
      <w:pPr>
        <w:spacing w:after="0"/>
        <w:rPr>
          <w:rFonts w:ascii="Times" w:hAnsi="Times"/>
          <w:lang w:val="es-CO"/>
        </w:rPr>
      </w:pPr>
    </w:p>
    <w:p w:rsidR="00153BDD" w:rsidRPr="0021382C" w:rsidDel="006D1DC3" w:rsidRDefault="00153BDD" w:rsidP="00201D66">
      <w:pPr>
        <w:spacing w:after="0"/>
        <w:rPr>
          <w:del w:id="757" w:author="Johana Montejo Rozo" w:date="2016-01-31T22:36:00Z"/>
          <w:rFonts w:ascii="Times" w:hAnsi="Times"/>
          <w:b/>
          <w:color w:val="C00000"/>
          <w:lang w:val="es-CO"/>
        </w:rPr>
      </w:pPr>
      <w:r>
        <w:rPr>
          <w:rFonts w:ascii="Times" w:hAnsi="Times"/>
          <w:lang w:val="es-CO"/>
        </w:rPr>
        <w:t xml:space="preserve">Primero se calcula la suma de </w:t>
      </w:r>
      <w:r w:rsidRPr="00153BDD">
        <w:rPr>
          <w:rFonts w:ascii="Times" w:hAnsi="Times"/>
        </w:rPr>
        <w:t>los inverso</w:t>
      </w:r>
      <w:r>
        <w:rPr>
          <w:rFonts w:ascii="Times" w:hAnsi="Times"/>
        </w:rPr>
        <w:t>s</w:t>
      </w:r>
      <w:r w:rsidRPr="00153BDD">
        <w:rPr>
          <w:rFonts w:ascii="Times" w:hAnsi="Times"/>
        </w:rPr>
        <w:t xml:space="preserve"> de los días ausentes</w:t>
      </w:r>
      <w:r>
        <w:rPr>
          <w:rFonts w:ascii="Times" w:hAnsi="Times"/>
        </w:rPr>
        <w:t xml:space="preserve">: </w:t>
      </w:r>
      <w:r w:rsidRPr="00EA497C">
        <w:rPr>
          <w:rFonts w:ascii="Times" w:hAnsi="Times"/>
          <w:rPrChange w:id="758" w:author="Johana Montejo Rozo" w:date="2016-02-03T11:08:00Z">
            <w:rPr>
              <w:rFonts w:ascii="Times" w:hAnsi="Times"/>
            </w:rPr>
          </w:rPrChange>
        </w:rPr>
        <w:t>1/3 + 1/6 = ½.</w:t>
      </w:r>
      <w:ins w:id="759" w:author="mercyranjel" w:date="2016-01-29T15:51:00Z">
        <w:r w:rsidR="0021382C">
          <w:rPr>
            <w:rFonts w:ascii="Times" w:hAnsi="Times"/>
          </w:rPr>
          <w:t xml:space="preserve"> </w:t>
        </w:r>
      </w:ins>
      <w:del w:id="760" w:author="Johana Montejo Rozo" w:date="2016-01-31T22:36:00Z">
        <w:r w:rsidR="0021382C" w:rsidDel="006D1DC3">
          <w:rPr>
            <w:rFonts w:ascii="Times" w:hAnsi="Times"/>
            <w:b/>
            <w:color w:val="C00000"/>
          </w:rPr>
          <w:delText>Las fracciones deben escribirse horizontales</w:delText>
        </w:r>
        <w:r w:rsidR="00903A17" w:rsidDel="006D1DC3">
          <w:rPr>
            <w:rFonts w:ascii="Times" w:hAnsi="Times"/>
            <w:b/>
            <w:color w:val="C00000"/>
          </w:rPr>
          <w:delText>; en adelante las resalto</w:delText>
        </w:r>
        <w:r w:rsidR="00444EE4" w:rsidDel="006D1DC3">
          <w:rPr>
            <w:rFonts w:ascii="Times" w:hAnsi="Times"/>
            <w:b/>
            <w:color w:val="C00000"/>
          </w:rPr>
          <w:delText xml:space="preserve"> si están en diagonal</w:delText>
        </w:r>
        <w:r w:rsidR="00163375" w:rsidDel="006D1DC3">
          <w:rPr>
            <w:rFonts w:ascii="Times" w:hAnsi="Times"/>
            <w:b/>
            <w:color w:val="C00000"/>
          </w:rPr>
          <w:delText>, para que se cambien</w:delText>
        </w:r>
        <w:r w:rsidR="0021382C" w:rsidDel="006D1DC3">
          <w:rPr>
            <w:rFonts w:ascii="Times" w:hAnsi="Times"/>
            <w:b/>
            <w:color w:val="C00000"/>
          </w:rPr>
          <w:delText>. MR</w:delText>
        </w:r>
      </w:del>
    </w:p>
    <w:p w:rsidR="00153BDD" w:rsidRDefault="00153BDD" w:rsidP="00201D66">
      <w:pPr>
        <w:spacing w:after="0"/>
        <w:rPr>
          <w:rFonts w:ascii="Times" w:hAnsi="Times"/>
          <w:lang w:val="es-CO"/>
        </w:rPr>
      </w:pPr>
    </w:p>
    <w:p w:rsidR="00201D66" w:rsidRDefault="00BF56B3" w:rsidP="00201D66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Como José faltó 3 días, la proporción que se obtiene es:</w:t>
      </w:r>
    </w:p>
    <w:p w:rsidR="00BF56B3" w:rsidRDefault="00BF56B3" w:rsidP="00201D66">
      <w:pPr>
        <w:spacing w:after="0"/>
        <w:rPr>
          <w:rFonts w:ascii="Times" w:hAnsi="Times"/>
          <w:lang w:val="es-CO"/>
        </w:rPr>
      </w:pPr>
    </w:p>
    <w:p w:rsidR="00BF56B3" w:rsidRDefault="00ED54A2" w:rsidP="00ED54A2">
      <w:pPr>
        <w:spacing w:after="0"/>
        <w:jc w:val="center"/>
        <w:rPr>
          <w:ins w:id="761" w:author="Johana Montejo Rozo" w:date="2016-02-03T11:08:00Z"/>
          <w:rFonts w:ascii="Times" w:hAnsi="Times"/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1645920" cy="1313180"/>
            <wp:effectExtent l="0" t="0" r="0" b="1270"/>
            <wp:docPr id="20" name="Imagen 20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97C" w:rsidRDefault="00EA497C" w:rsidP="00ED54A2">
      <w:pPr>
        <w:spacing w:after="0"/>
        <w:jc w:val="center"/>
        <w:rPr>
          <w:rFonts w:ascii="Times" w:hAnsi="Times"/>
          <w:lang w:val="es-CO"/>
        </w:rPr>
      </w:pPr>
      <w:ins w:id="762" w:author="Johana Montejo Rozo" w:date="2016-02-03T11:08:00Z">
        <w:r w:rsidRPr="00EA497C">
          <w:rPr>
            <w:rFonts w:ascii="Times" w:hAnsi="Times"/>
            <w:highlight w:val="magenta"/>
            <w:lang w:val="es-CO"/>
            <w:rPrChange w:id="763" w:author="Johana Montejo Rozo" w:date="2016-02-03T11:08:00Z">
              <w:rPr>
                <w:rFonts w:ascii="Times" w:hAnsi="Times"/>
                <w:lang w:val="es-CO"/>
              </w:rPr>
            </w:rPrChange>
          </w:rPr>
          <w:t>&lt;&lt;MA_07_08_CO_FORM009.gif&gt;&gt;</w:t>
        </w:r>
      </w:ins>
    </w:p>
    <w:p w:rsidR="00BF56B3" w:rsidRDefault="00BF56B3" w:rsidP="00201D66">
      <w:pPr>
        <w:spacing w:after="0"/>
        <w:rPr>
          <w:rFonts w:ascii="Times" w:hAnsi="Times"/>
          <w:lang w:val="es-CO"/>
        </w:rPr>
      </w:pPr>
    </w:p>
    <w:p w:rsidR="00126C33" w:rsidRPr="00EC7A14" w:rsidRDefault="00126C33" w:rsidP="00201D66">
      <w:pPr>
        <w:spacing w:after="0"/>
        <w:rPr>
          <w:rFonts w:ascii="Times" w:hAnsi="Times"/>
          <w:lang w:val="es-CO"/>
        </w:rPr>
      </w:pPr>
    </w:p>
    <w:p w:rsidR="00201D66" w:rsidRDefault="0038638A" w:rsidP="0038638A">
      <w:pPr>
        <w:spacing w:after="0"/>
        <w:jc w:val="center"/>
        <w:rPr>
          <w:ins w:id="764" w:author="Johana Montejo Rozo" w:date="2016-02-03T11:08:00Z"/>
          <w:rFonts w:ascii="Times" w:hAnsi="Times"/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1656715" cy="1008380"/>
            <wp:effectExtent l="0" t="0" r="635" b="1270"/>
            <wp:docPr id="21" name="Imagen 21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97C" w:rsidRDefault="00EA497C" w:rsidP="0038638A">
      <w:pPr>
        <w:spacing w:after="0"/>
        <w:jc w:val="center"/>
        <w:rPr>
          <w:rFonts w:ascii="Times" w:hAnsi="Times"/>
          <w:lang w:val="es-CO"/>
        </w:rPr>
      </w:pPr>
      <w:ins w:id="765" w:author="Johana Montejo Rozo" w:date="2016-02-03T11:08:00Z">
        <w:r w:rsidRPr="00EA497C">
          <w:rPr>
            <w:rFonts w:ascii="Times" w:hAnsi="Times"/>
            <w:highlight w:val="magenta"/>
            <w:lang w:val="es-CO"/>
            <w:rPrChange w:id="766" w:author="Johana Montejo Rozo" w:date="2016-02-03T11:09:00Z">
              <w:rPr>
                <w:rFonts w:ascii="Times" w:hAnsi="Times"/>
                <w:lang w:val="es-CO"/>
              </w:rPr>
            </w:rPrChange>
          </w:rPr>
          <w:t>&lt;&lt;MA_07_08_CO_FORM010.gif&gt;&gt;</w:t>
        </w:r>
      </w:ins>
    </w:p>
    <w:p w:rsidR="00126C33" w:rsidRDefault="00126C33" w:rsidP="0038638A">
      <w:pPr>
        <w:spacing w:after="0"/>
        <w:jc w:val="center"/>
        <w:rPr>
          <w:rFonts w:ascii="Times" w:hAnsi="Times"/>
          <w:lang w:val="es-CO"/>
        </w:rPr>
      </w:pPr>
    </w:p>
    <w:p w:rsidR="00126C33" w:rsidRDefault="00126C33" w:rsidP="00126C33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Por la propiedad fundamental de las proporciones se tiene que:</w:t>
      </w:r>
    </w:p>
    <w:p w:rsidR="00126C33" w:rsidRDefault="00126C33" w:rsidP="00126C33">
      <w:pPr>
        <w:spacing w:after="0"/>
        <w:jc w:val="center"/>
        <w:rPr>
          <w:rFonts w:ascii="Times New Roman" w:hAnsi="Times New Roman" w:cs="Times New Roman"/>
          <w:i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2 </w:t>
      </w:r>
      <w:r>
        <w:t xml:space="preserve">× </w:t>
      </w:r>
      <w:r>
        <w:rPr>
          <w:rFonts w:ascii="Times New Roman" w:hAnsi="Times New Roman" w:cs="Times New Roman"/>
          <w:color w:val="000000"/>
          <w:lang w:val="es-CO"/>
        </w:rPr>
        <w:t>15 = 3</w:t>
      </w:r>
      <w:ins w:id="767" w:author="Johana Montejo Rozo" w:date="2016-01-29T11:40:00Z">
        <w:r w:rsidR="00B94F2B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r>
        <w:t xml:space="preserve">× </w:t>
      </w:r>
      <w:r>
        <w:rPr>
          <w:rFonts w:ascii="Times New Roman" w:hAnsi="Times New Roman" w:cs="Times New Roman"/>
          <w:i/>
          <w:color w:val="000000"/>
          <w:lang w:val="es-CO"/>
        </w:rPr>
        <w:t>j</w:t>
      </w:r>
    </w:p>
    <w:p w:rsidR="00126C33" w:rsidRPr="001342E6" w:rsidRDefault="00126C33" w:rsidP="00126C33">
      <w:pPr>
        <w:spacing w:after="0"/>
        <w:jc w:val="center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30 </w:t>
      </w:r>
      <w:r>
        <w:t xml:space="preserve">÷ 3 = </w:t>
      </w:r>
      <w:r>
        <w:rPr>
          <w:i/>
        </w:rPr>
        <w:t>j</w:t>
      </w:r>
    </w:p>
    <w:p w:rsidR="00126C33" w:rsidRDefault="00126C33" w:rsidP="00126C33">
      <w:pPr>
        <w:spacing w:after="0"/>
        <w:jc w:val="center"/>
        <w:rPr>
          <w:rFonts w:ascii="Times New Roman" w:hAnsi="Times New Roman" w:cs="Times New Roman"/>
          <w:i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10 = </w:t>
      </w:r>
      <w:r>
        <w:rPr>
          <w:rFonts w:ascii="Times New Roman" w:hAnsi="Times New Roman" w:cs="Times New Roman"/>
          <w:i/>
          <w:color w:val="000000"/>
          <w:lang w:val="es-CO"/>
        </w:rPr>
        <w:t>j</w:t>
      </w:r>
    </w:p>
    <w:p w:rsidR="00126C33" w:rsidRDefault="00126C33" w:rsidP="00126C33">
      <w:pPr>
        <w:spacing w:after="0"/>
        <w:rPr>
          <w:rFonts w:ascii="Times" w:hAnsi="Times"/>
          <w:lang w:val="es-CO"/>
        </w:rPr>
      </w:pPr>
    </w:p>
    <w:p w:rsidR="00126C33" w:rsidRDefault="00CA2652" w:rsidP="00126C33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José debe reci</w:t>
      </w:r>
      <w:r w:rsidR="00EC6A48">
        <w:rPr>
          <w:rFonts w:ascii="Times" w:hAnsi="Times"/>
          <w:lang w:val="es-CO"/>
        </w:rPr>
        <w:t>bir 10 de los 15 bonos, luego Carlos recibirá los otros 5 bonos.</w:t>
      </w:r>
    </w:p>
    <w:p w:rsidR="00E16AF3" w:rsidRDefault="00E16AF3" w:rsidP="00126C33">
      <w:pPr>
        <w:spacing w:after="0"/>
        <w:rPr>
          <w:rFonts w:ascii="Times" w:hAnsi="Times"/>
          <w:lang w:val="es-CO"/>
        </w:rPr>
      </w:pPr>
    </w:p>
    <w:p w:rsidR="00E16AF3" w:rsidRDefault="00E16AF3" w:rsidP="00126C33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Para probar el resultado de Carlos se plantea la proporción:</w:t>
      </w:r>
    </w:p>
    <w:p w:rsidR="00E16AF3" w:rsidRDefault="00E16AF3" w:rsidP="00126C33">
      <w:pPr>
        <w:spacing w:after="0"/>
        <w:rPr>
          <w:rFonts w:ascii="Times" w:hAnsi="Times"/>
          <w:lang w:val="es-CO"/>
        </w:rPr>
      </w:pPr>
    </w:p>
    <w:p w:rsidR="00E16AF3" w:rsidRDefault="00E16AF3" w:rsidP="00E16AF3">
      <w:pPr>
        <w:spacing w:after="0"/>
        <w:jc w:val="center"/>
        <w:rPr>
          <w:ins w:id="768" w:author="Johana Montejo Rozo" w:date="2016-02-03T11:09:00Z"/>
          <w:rFonts w:ascii="Times" w:hAnsi="Times"/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1645920" cy="1313180"/>
            <wp:effectExtent l="0" t="0" r="0" b="1270"/>
            <wp:docPr id="22" name="Imagen 22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97C" w:rsidRDefault="00EA497C" w:rsidP="00E16AF3">
      <w:pPr>
        <w:spacing w:after="0"/>
        <w:jc w:val="center"/>
        <w:rPr>
          <w:rFonts w:ascii="Times" w:hAnsi="Times"/>
          <w:lang w:val="es-CO"/>
        </w:rPr>
      </w:pPr>
      <w:ins w:id="769" w:author="Johana Montejo Rozo" w:date="2016-02-03T11:09:00Z">
        <w:r w:rsidRPr="00EA497C">
          <w:rPr>
            <w:rFonts w:ascii="Times" w:hAnsi="Times"/>
            <w:highlight w:val="magenta"/>
            <w:lang w:val="es-CO"/>
            <w:rPrChange w:id="770" w:author="Johana Montejo Rozo" w:date="2016-02-03T11:09:00Z">
              <w:rPr>
                <w:rFonts w:ascii="Times" w:hAnsi="Times"/>
                <w:lang w:val="es-CO"/>
              </w:rPr>
            </w:rPrChange>
          </w:rPr>
          <w:t>&lt;&lt;MA_07_08_CO_FORM011.gif&gt;&gt;</w:t>
        </w:r>
      </w:ins>
    </w:p>
    <w:p w:rsidR="00E16AF3" w:rsidRDefault="00E16AF3" w:rsidP="00E16AF3">
      <w:pPr>
        <w:spacing w:after="0"/>
        <w:jc w:val="center"/>
        <w:rPr>
          <w:rFonts w:ascii="Times" w:hAnsi="Times"/>
          <w:lang w:val="es-CO"/>
        </w:rPr>
      </w:pPr>
    </w:p>
    <w:p w:rsidR="00E16AF3" w:rsidRDefault="00E16AF3" w:rsidP="00E16AF3">
      <w:pPr>
        <w:spacing w:after="0"/>
        <w:jc w:val="center"/>
        <w:rPr>
          <w:ins w:id="771" w:author="Johana Montejo Rozo" w:date="2016-02-03T11:09:00Z"/>
          <w:rFonts w:ascii="Times" w:hAnsi="Times"/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1656715" cy="1008380"/>
            <wp:effectExtent l="0" t="0" r="635" b="1270"/>
            <wp:docPr id="23" name="Imagen 23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97C" w:rsidRDefault="00EA497C" w:rsidP="00E16AF3">
      <w:pPr>
        <w:spacing w:after="0"/>
        <w:jc w:val="center"/>
        <w:rPr>
          <w:rFonts w:ascii="Times" w:hAnsi="Times"/>
          <w:lang w:val="es-CO"/>
        </w:rPr>
      </w:pPr>
      <w:ins w:id="772" w:author="Johana Montejo Rozo" w:date="2016-02-03T11:09:00Z">
        <w:r w:rsidRPr="00EA497C">
          <w:rPr>
            <w:rFonts w:ascii="Times" w:hAnsi="Times"/>
            <w:highlight w:val="magenta"/>
            <w:lang w:val="es-CO"/>
            <w:rPrChange w:id="773" w:author="Johana Montejo Rozo" w:date="2016-02-03T11:09:00Z">
              <w:rPr>
                <w:rFonts w:ascii="Times" w:hAnsi="Times"/>
                <w:lang w:val="es-CO"/>
              </w:rPr>
            </w:rPrChange>
          </w:rPr>
          <w:t>&lt;&lt;MA_07_08_CO_FORM012.gif&gt;&gt;</w:t>
        </w:r>
      </w:ins>
    </w:p>
    <w:p w:rsidR="00E16AF3" w:rsidRDefault="00E16AF3" w:rsidP="00126C33">
      <w:pPr>
        <w:spacing w:after="0"/>
        <w:rPr>
          <w:rFonts w:ascii="Times" w:hAnsi="Times"/>
          <w:lang w:val="es-CO"/>
        </w:rPr>
      </w:pPr>
    </w:p>
    <w:p w:rsidR="00E16AF3" w:rsidRDefault="00E16AF3" w:rsidP="00126C33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Entonces se tiene que:</w:t>
      </w:r>
    </w:p>
    <w:p w:rsidR="00E16AF3" w:rsidRDefault="00E16AF3" w:rsidP="00126C33">
      <w:pPr>
        <w:spacing w:after="0"/>
        <w:rPr>
          <w:rFonts w:ascii="Times" w:hAnsi="Times"/>
          <w:lang w:val="es-CO"/>
        </w:rPr>
      </w:pPr>
    </w:p>
    <w:p w:rsidR="00E16AF3" w:rsidRDefault="00E16AF3" w:rsidP="00E16AF3">
      <w:pPr>
        <w:spacing w:after="0"/>
        <w:jc w:val="center"/>
        <w:rPr>
          <w:rFonts w:ascii="Times New Roman" w:hAnsi="Times New Roman" w:cs="Times New Roman"/>
          <w:i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2 </w:t>
      </w:r>
      <w:r>
        <w:t xml:space="preserve">× </w:t>
      </w:r>
      <w:r>
        <w:rPr>
          <w:rFonts w:ascii="Times New Roman" w:hAnsi="Times New Roman" w:cs="Times New Roman"/>
          <w:color w:val="000000"/>
          <w:lang w:val="es-CO"/>
        </w:rPr>
        <w:t>15 = 6</w:t>
      </w:r>
      <w:ins w:id="774" w:author="Johana Montejo Rozo" w:date="2016-01-29T11:32:00Z">
        <w:r w:rsidR="004B5540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r>
        <w:t xml:space="preserve">× </w:t>
      </w:r>
      <w:r>
        <w:rPr>
          <w:rFonts w:ascii="Times New Roman" w:hAnsi="Times New Roman" w:cs="Times New Roman"/>
          <w:i/>
          <w:color w:val="000000"/>
          <w:lang w:val="es-CO"/>
        </w:rPr>
        <w:t>c</w:t>
      </w:r>
    </w:p>
    <w:p w:rsidR="00E16AF3" w:rsidRPr="001342E6" w:rsidRDefault="00E16AF3" w:rsidP="00E16AF3">
      <w:pPr>
        <w:spacing w:after="0"/>
        <w:jc w:val="center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30 </w:t>
      </w:r>
      <w:r>
        <w:t xml:space="preserve">÷ 6 = </w:t>
      </w:r>
      <w:r>
        <w:rPr>
          <w:i/>
        </w:rPr>
        <w:t>c</w:t>
      </w:r>
    </w:p>
    <w:p w:rsidR="00E16AF3" w:rsidRDefault="00E16AF3" w:rsidP="00E16AF3">
      <w:pPr>
        <w:spacing w:after="0"/>
        <w:jc w:val="center"/>
        <w:rPr>
          <w:rFonts w:ascii="Times New Roman" w:hAnsi="Times New Roman" w:cs="Times New Roman"/>
          <w:i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5 = </w:t>
      </w:r>
      <w:r>
        <w:rPr>
          <w:rFonts w:ascii="Times New Roman" w:hAnsi="Times New Roman" w:cs="Times New Roman"/>
          <w:i/>
          <w:color w:val="000000"/>
          <w:lang w:val="es-CO"/>
        </w:rPr>
        <w:t>c</w:t>
      </w:r>
    </w:p>
    <w:p w:rsidR="00E16AF3" w:rsidRDefault="00E16AF3" w:rsidP="00126C33">
      <w:pPr>
        <w:spacing w:after="0"/>
        <w:rPr>
          <w:rFonts w:ascii="Times" w:hAnsi="Times"/>
          <w:lang w:val="es-CO"/>
        </w:rPr>
      </w:pPr>
    </w:p>
    <w:p w:rsidR="00126C33" w:rsidRDefault="004D443F" w:rsidP="00126C33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Efectivamente</w:t>
      </w:r>
      <w:r w:rsidR="00134764">
        <w:rPr>
          <w:rFonts w:ascii="Times" w:hAnsi="Times"/>
          <w:lang w:val="es-CO"/>
        </w:rPr>
        <w:t>,</w:t>
      </w:r>
      <w:r>
        <w:rPr>
          <w:rFonts w:ascii="Times" w:hAnsi="Times"/>
          <w:lang w:val="es-CO"/>
        </w:rPr>
        <w:t xml:space="preserve"> Carlos debe recibir 5 bonos.</w:t>
      </w:r>
    </w:p>
    <w:p w:rsidR="0038638A" w:rsidRDefault="0038638A" w:rsidP="00EC7A14">
      <w:pPr>
        <w:spacing w:after="0"/>
        <w:rPr>
          <w:rFonts w:ascii="Times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  <w:tblGridChange w:id="775">
          <w:tblGrid>
            <w:gridCol w:w="2484"/>
            <w:gridCol w:w="6344"/>
          </w:tblGrid>
        </w:tblGridChange>
      </w:tblGrid>
      <w:tr w:rsidR="00416769" w:rsidRPr="005D1738" w:rsidTr="00CB7C91">
        <w:tc>
          <w:tcPr>
            <w:tcW w:w="8978" w:type="dxa"/>
            <w:gridSpan w:val="2"/>
            <w:shd w:val="clear" w:color="auto" w:fill="000000" w:themeFill="text1"/>
          </w:tcPr>
          <w:p w:rsidR="00416769" w:rsidRPr="005D1738" w:rsidRDefault="00416769" w:rsidP="00CB7C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416769" w:rsidRPr="00726376" w:rsidTr="00EA497C">
        <w:tblPrEx>
          <w:tblW w:w="0" w:type="auto"/>
          <w:tblPrExChange w:id="776" w:author="Johana Montejo Rozo" w:date="2016-02-03T11:10:00Z">
            <w:tblPrEx>
              <w:tblW w:w="0" w:type="auto"/>
            </w:tblPrEx>
          </w:tblPrExChange>
        </w:tblPrEx>
        <w:trPr>
          <w:trHeight w:val="1454"/>
        </w:trPr>
        <w:tc>
          <w:tcPr>
            <w:tcW w:w="2518" w:type="dxa"/>
            <w:tcPrChange w:id="777" w:author="Johana Montejo Rozo" w:date="2016-02-03T11:10:00Z">
              <w:tcPr>
                <w:tcW w:w="2518" w:type="dxa"/>
              </w:tcPr>
            </w:tcPrChange>
          </w:tcPr>
          <w:p w:rsidR="00416769" w:rsidRPr="00726376" w:rsidRDefault="00416769" w:rsidP="00CB7C91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  <w:tcPrChange w:id="778" w:author="Johana Montejo Rozo" w:date="2016-02-03T11:10:00Z">
              <w:tcPr>
                <w:tcW w:w="6460" w:type="dxa"/>
              </w:tcPr>
            </w:tcPrChange>
          </w:tcPr>
          <w:p w:rsidR="00416769" w:rsidRPr="00EA497C" w:rsidRDefault="00416769" w:rsidP="00CB7C91">
            <w:pPr>
              <w:rPr>
                <w:rFonts w:ascii="Times" w:hAnsi="Times"/>
                <w:sz w:val="18"/>
                <w:szCs w:val="18"/>
                <w:rPrChange w:id="779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  <w:r w:rsidRPr="00EA497C">
              <w:rPr>
                <w:rFonts w:ascii="Times" w:hAnsi="Times"/>
                <w:sz w:val="18"/>
                <w:szCs w:val="18"/>
                <w:rPrChange w:id="780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Si se quiere repartir una cantidad M con un reparto </w:t>
            </w:r>
            <w:r w:rsidRPr="00EA497C">
              <w:rPr>
                <w:rFonts w:ascii="Times" w:hAnsi="Times"/>
                <w:sz w:val="18"/>
                <w:szCs w:val="18"/>
                <w:lang w:val="es-ES_tradnl"/>
                <w:rPrChange w:id="781" w:author="Johana Montejo Rozo" w:date="2016-02-03T11:10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  <w:t>inversamente</w:t>
            </w:r>
            <w:r w:rsidRPr="00EA497C">
              <w:rPr>
                <w:rFonts w:ascii="Times" w:hAnsi="Times"/>
                <w:sz w:val="18"/>
                <w:szCs w:val="18"/>
                <w:rPrChange w:id="782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proporcional a las cantidades  a</w:t>
            </w:r>
            <w:r w:rsidRPr="00EA497C">
              <w:rPr>
                <w:rFonts w:ascii="Times" w:hAnsi="Times"/>
                <w:sz w:val="18"/>
                <w:szCs w:val="18"/>
                <w:vertAlign w:val="subscript"/>
                <w:rPrChange w:id="783" w:author="Johana Montejo Rozo" w:date="2016-02-03T11:10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>1</w:t>
            </w:r>
            <w:r w:rsidRPr="00EA497C">
              <w:rPr>
                <w:rFonts w:ascii="Times" w:hAnsi="Times"/>
                <w:sz w:val="18"/>
                <w:szCs w:val="18"/>
                <w:rPrChange w:id="784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, a</w:t>
            </w:r>
            <w:r w:rsidRPr="00EA497C">
              <w:rPr>
                <w:rFonts w:ascii="Times" w:hAnsi="Times"/>
                <w:sz w:val="18"/>
                <w:szCs w:val="18"/>
                <w:vertAlign w:val="subscript"/>
                <w:rPrChange w:id="785" w:author="Johana Montejo Rozo" w:date="2016-02-03T11:10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>2</w:t>
            </w:r>
            <w:r w:rsidRPr="00EA497C">
              <w:rPr>
                <w:rFonts w:ascii="Times" w:hAnsi="Times"/>
                <w:sz w:val="18"/>
                <w:szCs w:val="18"/>
                <w:rPrChange w:id="786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, a</w:t>
            </w:r>
            <w:r w:rsidRPr="00EA497C">
              <w:rPr>
                <w:rFonts w:ascii="Times" w:hAnsi="Times"/>
                <w:sz w:val="18"/>
                <w:szCs w:val="18"/>
                <w:vertAlign w:val="subscript"/>
                <w:rPrChange w:id="787" w:author="Johana Montejo Rozo" w:date="2016-02-03T11:10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3 </w:t>
            </w:r>
            <w:r w:rsidRPr="00EA497C">
              <w:rPr>
                <w:rFonts w:ascii="Times" w:hAnsi="Times"/>
                <w:sz w:val="18"/>
                <w:szCs w:val="18"/>
                <w:rPrChange w:id="788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, etc</w:t>
            </w:r>
            <w:ins w:id="789" w:author="mercyranjel" w:date="2016-01-29T15:53:00Z">
              <w:r w:rsidR="00134764" w:rsidRPr="00EA497C">
                <w:rPr>
                  <w:rFonts w:ascii="Times" w:hAnsi="Times"/>
                  <w:sz w:val="18"/>
                  <w:szCs w:val="18"/>
                  <w:rPrChange w:id="790" w:author="Johana Montejo Rozo" w:date="2016-02-03T11:10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t>.</w:t>
              </w:r>
            </w:ins>
            <w:del w:id="791" w:author="mercyranjel" w:date="2016-01-29T15:53:00Z">
              <w:r w:rsidRPr="00EA497C" w:rsidDel="00134764">
                <w:rPr>
                  <w:rFonts w:ascii="Times" w:hAnsi="Times"/>
                  <w:sz w:val="18"/>
                  <w:szCs w:val="18"/>
                  <w:rPrChange w:id="792" w:author="Johana Montejo Rozo" w:date="2016-02-03T11:10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delText>;</w:delText>
              </w:r>
            </w:del>
            <w:ins w:id="793" w:author="mercyranjel" w:date="2016-01-29T15:53:00Z">
              <w:r w:rsidR="00134764" w:rsidRPr="00EA497C">
                <w:rPr>
                  <w:rFonts w:ascii="Times" w:hAnsi="Times"/>
                  <w:sz w:val="18"/>
                  <w:szCs w:val="18"/>
                  <w:rPrChange w:id="794" w:author="Johana Montejo Rozo" w:date="2016-02-03T11:10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t>,</w:t>
              </w:r>
            </w:ins>
            <w:r w:rsidRPr="00EA497C">
              <w:rPr>
                <w:rFonts w:ascii="Times" w:hAnsi="Times"/>
                <w:sz w:val="18"/>
                <w:szCs w:val="18"/>
                <w:rPrChange w:id="795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se plantean las proporciones</w:t>
            </w:r>
            <w:del w:id="796" w:author="mercyranjel" w:date="2016-01-29T15:53:00Z">
              <w:r w:rsidRPr="00EA497C" w:rsidDel="00134764">
                <w:rPr>
                  <w:rFonts w:ascii="Times" w:hAnsi="Times"/>
                  <w:sz w:val="18"/>
                  <w:szCs w:val="18"/>
                  <w:rPrChange w:id="797" w:author="Johana Montejo Rozo" w:date="2016-02-03T11:10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delText>:</w:delText>
              </w:r>
            </w:del>
          </w:p>
          <w:p w:rsidR="00416769" w:rsidRPr="00EA497C" w:rsidRDefault="00416769" w:rsidP="00CB7C91">
            <w:pPr>
              <w:rPr>
                <w:rFonts w:ascii="Times" w:hAnsi="Times"/>
                <w:sz w:val="18"/>
                <w:szCs w:val="18"/>
                <w:rPrChange w:id="798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</w:p>
          <w:p w:rsidR="00416769" w:rsidRPr="00EA497C" w:rsidRDefault="00416769" w:rsidP="00CB7C91">
            <w:pPr>
              <w:rPr>
                <w:rFonts w:ascii="Times" w:hAnsi="Times"/>
                <w:sz w:val="18"/>
                <w:szCs w:val="18"/>
                <w:rPrChange w:id="799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  <w:r w:rsidRPr="00EA497C">
              <w:rPr>
                <w:rFonts w:ascii="Times" w:hAnsi="Times"/>
                <w:sz w:val="18"/>
                <w:szCs w:val="18"/>
                <w:rPrChange w:id="800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1/a</w:t>
            </w:r>
            <w:r w:rsidRPr="00EA497C">
              <w:rPr>
                <w:rFonts w:ascii="Times" w:hAnsi="Times"/>
                <w:sz w:val="18"/>
                <w:szCs w:val="18"/>
                <w:vertAlign w:val="subscript"/>
                <w:rPrChange w:id="801" w:author="Johana Montejo Rozo" w:date="2016-02-03T11:10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1 </w:t>
            </w:r>
            <w:r w:rsidRPr="00EA497C">
              <w:rPr>
                <w:rFonts w:ascii="Times" w:hAnsi="Times"/>
                <w:sz w:val="18"/>
                <w:szCs w:val="18"/>
                <w:rPrChange w:id="802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:</w:t>
            </w:r>
            <w:r w:rsidRPr="00EA497C">
              <w:rPr>
                <w:rFonts w:ascii="Times" w:hAnsi="Times"/>
                <w:sz w:val="18"/>
                <w:szCs w:val="18"/>
                <w:vertAlign w:val="subscript"/>
                <w:rPrChange w:id="803" w:author="Johana Montejo Rozo" w:date="2016-02-03T11:10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 </w:t>
            </w:r>
            <w:r w:rsidR="00CE0A62" w:rsidRPr="00EA497C">
              <w:rPr>
                <w:rFonts w:ascii="Times" w:hAnsi="Times"/>
                <w:sz w:val="18"/>
                <w:szCs w:val="18"/>
                <w:rPrChange w:id="804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1/</w:t>
            </w:r>
            <w:r w:rsidRPr="00EA497C">
              <w:rPr>
                <w:rFonts w:ascii="Times" w:hAnsi="Times"/>
                <w:sz w:val="18"/>
                <w:szCs w:val="18"/>
                <w:rPrChange w:id="805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a</w:t>
            </w:r>
            <w:r w:rsidRPr="00EA497C">
              <w:rPr>
                <w:rFonts w:ascii="Times" w:hAnsi="Times"/>
                <w:sz w:val="18"/>
                <w:szCs w:val="18"/>
                <w:vertAlign w:val="subscript"/>
                <w:rPrChange w:id="806" w:author="Johana Montejo Rozo" w:date="2016-02-03T11:10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1 </w:t>
            </w:r>
            <w:r w:rsidRPr="00EA497C">
              <w:rPr>
                <w:rFonts w:ascii="Times" w:hAnsi="Times"/>
                <w:sz w:val="18"/>
                <w:szCs w:val="18"/>
                <w:rPrChange w:id="807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+ </w:t>
            </w:r>
            <w:r w:rsidR="00CE0A62" w:rsidRPr="00EA497C">
              <w:rPr>
                <w:rFonts w:ascii="Times" w:hAnsi="Times"/>
                <w:sz w:val="18"/>
                <w:szCs w:val="18"/>
                <w:rPrChange w:id="808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1/</w:t>
            </w:r>
            <w:r w:rsidRPr="00EA497C">
              <w:rPr>
                <w:rFonts w:ascii="Times" w:hAnsi="Times"/>
                <w:sz w:val="18"/>
                <w:szCs w:val="18"/>
                <w:rPrChange w:id="809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a</w:t>
            </w:r>
            <w:r w:rsidRPr="00EA497C">
              <w:rPr>
                <w:rFonts w:ascii="Times" w:hAnsi="Times"/>
                <w:sz w:val="18"/>
                <w:szCs w:val="18"/>
                <w:vertAlign w:val="subscript"/>
                <w:rPrChange w:id="810" w:author="Johana Montejo Rozo" w:date="2016-02-03T11:10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2 </w:t>
            </w:r>
            <w:r w:rsidRPr="00EA497C">
              <w:rPr>
                <w:rFonts w:ascii="Times" w:hAnsi="Times"/>
                <w:sz w:val="18"/>
                <w:szCs w:val="18"/>
                <w:rPrChange w:id="811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+ </w:t>
            </w:r>
            <w:r w:rsidR="00CE0A62" w:rsidRPr="00EA497C">
              <w:rPr>
                <w:rFonts w:ascii="Times" w:hAnsi="Times"/>
                <w:sz w:val="18"/>
                <w:szCs w:val="18"/>
                <w:rPrChange w:id="812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1/</w:t>
            </w:r>
            <w:r w:rsidRPr="00EA497C">
              <w:rPr>
                <w:rFonts w:ascii="Times" w:hAnsi="Times"/>
                <w:sz w:val="18"/>
                <w:szCs w:val="18"/>
                <w:rPrChange w:id="813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a</w:t>
            </w:r>
            <w:r w:rsidRPr="00EA497C">
              <w:rPr>
                <w:rFonts w:ascii="Times" w:hAnsi="Times"/>
                <w:sz w:val="18"/>
                <w:szCs w:val="18"/>
                <w:vertAlign w:val="subscript"/>
                <w:rPrChange w:id="814" w:author="Johana Montejo Rozo" w:date="2016-02-03T11:10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3 </w:t>
            </w:r>
            <w:r w:rsidRPr="00EA497C">
              <w:rPr>
                <w:rFonts w:ascii="Times" w:hAnsi="Times"/>
                <w:sz w:val="18"/>
                <w:szCs w:val="18"/>
                <w:rPrChange w:id="815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+ … = m</w:t>
            </w:r>
            <w:r w:rsidRPr="00EA497C">
              <w:rPr>
                <w:rFonts w:ascii="Times" w:hAnsi="Times"/>
                <w:sz w:val="18"/>
                <w:szCs w:val="18"/>
                <w:vertAlign w:val="subscript"/>
                <w:rPrChange w:id="816" w:author="Johana Montejo Rozo" w:date="2016-02-03T11:10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1 </w:t>
            </w:r>
            <w:r w:rsidRPr="00EA497C">
              <w:rPr>
                <w:rFonts w:ascii="Times" w:hAnsi="Times"/>
                <w:sz w:val="18"/>
                <w:szCs w:val="18"/>
                <w:rPrChange w:id="817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: M</w:t>
            </w:r>
          </w:p>
          <w:p w:rsidR="00416769" w:rsidRPr="00EA497C" w:rsidRDefault="00416769" w:rsidP="00CB7C91">
            <w:pPr>
              <w:rPr>
                <w:rFonts w:ascii="Times" w:hAnsi="Times"/>
                <w:sz w:val="18"/>
                <w:szCs w:val="18"/>
                <w:rPrChange w:id="818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</w:p>
          <w:p w:rsidR="00416769" w:rsidRPr="00EA497C" w:rsidRDefault="00CE0A62" w:rsidP="00CB7C91">
            <w:pPr>
              <w:rPr>
                <w:rFonts w:ascii="Times" w:hAnsi="Times"/>
                <w:sz w:val="18"/>
                <w:szCs w:val="18"/>
                <w:rPrChange w:id="819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  <w:r w:rsidRPr="00EA497C">
              <w:rPr>
                <w:rFonts w:ascii="Times" w:hAnsi="Times"/>
                <w:sz w:val="18"/>
                <w:szCs w:val="18"/>
                <w:rPrChange w:id="820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1/</w:t>
            </w:r>
            <w:r w:rsidR="00416769" w:rsidRPr="00EA497C">
              <w:rPr>
                <w:rFonts w:ascii="Times" w:hAnsi="Times"/>
                <w:sz w:val="18"/>
                <w:szCs w:val="18"/>
                <w:rPrChange w:id="821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a</w:t>
            </w:r>
            <w:r w:rsidR="00416769" w:rsidRPr="00EA497C">
              <w:rPr>
                <w:rFonts w:ascii="Times" w:hAnsi="Times"/>
                <w:sz w:val="18"/>
                <w:szCs w:val="18"/>
                <w:vertAlign w:val="subscript"/>
                <w:rPrChange w:id="822" w:author="Johana Montejo Rozo" w:date="2016-02-03T11:10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2 </w:t>
            </w:r>
            <w:r w:rsidR="00416769" w:rsidRPr="00EA497C">
              <w:rPr>
                <w:rFonts w:ascii="Times" w:hAnsi="Times"/>
                <w:sz w:val="18"/>
                <w:szCs w:val="18"/>
                <w:rPrChange w:id="823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:</w:t>
            </w:r>
            <w:r w:rsidR="00416769" w:rsidRPr="00EA497C">
              <w:rPr>
                <w:rFonts w:ascii="Times" w:hAnsi="Times"/>
                <w:sz w:val="18"/>
                <w:szCs w:val="18"/>
                <w:vertAlign w:val="subscript"/>
                <w:rPrChange w:id="824" w:author="Johana Montejo Rozo" w:date="2016-02-03T11:10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 </w:t>
            </w:r>
            <w:r w:rsidRPr="00EA497C">
              <w:rPr>
                <w:rFonts w:ascii="Times" w:hAnsi="Times"/>
                <w:sz w:val="18"/>
                <w:szCs w:val="18"/>
                <w:rPrChange w:id="825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1/</w:t>
            </w:r>
            <w:r w:rsidR="00416769" w:rsidRPr="00EA497C">
              <w:rPr>
                <w:rFonts w:ascii="Times" w:hAnsi="Times"/>
                <w:sz w:val="18"/>
                <w:szCs w:val="18"/>
                <w:rPrChange w:id="826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a</w:t>
            </w:r>
            <w:r w:rsidR="00416769" w:rsidRPr="00EA497C">
              <w:rPr>
                <w:rFonts w:ascii="Times" w:hAnsi="Times"/>
                <w:sz w:val="18"/>
                <w:szCs w:val="18"/>
                <w:vertAlign w:val="subscript"/>
                <w:rPrChange w:id="827" w:author="Johana Montejo Rozo" w:date="2016-02-03T11:10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1 </w:t>
            </w:r>
            <w:r w:rsidR="00416769" w:rsidRPr="00EA497C">
              <w:rPr>
                <w:rFonts w:ascii="Times" w:hAnsi="Times"/>
                <w:sz w:val="18"/>
                <w:szCs w:val="18"/>
                <w:rPrChange w:id="828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+ </w:t>
            </w:r>
            <w:r w:rsidRPr="00EA497C">
              <w:rPr>
                <w:rFonts w:ascii="Times" w:hAnsi="Times"/>
                <w:sz w:val="18"/>
                <w:szCs w:val="18"/>
                <w:rPrChange w:id="829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1/</w:t>
            </w:r>
            <w:r w:rsidR="00416769" w:rsidRPr="00EA497C">
              <w:rPr>
                <w:rFonts w:ascii="Times" w:hAnsi="Times"/>
                <w:sz w:val="18"/>
                <w:szCs w:val="18"/>
                <w:rPrChange w:id="830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a</w:t>
            </w:r>
            <w:r w:rsidR="00416769" w:rsidRPr="00EA497C">
              <w:rPr>
                <w:rFonts w:ascii="Times" w:hAnsi="Times"/>
                <w:sz w:val="18"/>
                <w:szCs w:val="18"/>
                <w:vertAlign w:val="subscript"/>
                <w:rPrChange w:id="831" w:author="Johana Montejo Rozo" w:date="2016-02-03T11:10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2 </w:t>
            </w:r>
            <w:r w:rsidR="00416769" w:rsidRPr="00EA497C">
              <w:rPr>
                <w:rFonts w:ascii="Times" w:hAnsi="Times"/>
                <w:sz w:val="18"/>
                <w:szCs w:val="18"/>
                <w:rPrChange w:id="832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+ </w:t>
            </w:r>
            <w:r w:rsidRPr="00EA497C">
              <w:rPr>
                <w:rFonts w:ascii="Times" w:hAnsi="Times"/>
                <w:sz w:val="18"/>
                <w:szCs w:val="18"/>
                <w:rPrChange w:id="833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1/</w:t>
            </w:r>
            <w:r w:rsidR="00416769" w:rsidRPr="00EA497C">
              <w:rPr>
                <w:rFonts w:ascii="Times" w:hAnsi="Times"/>
                <w:sz w:val="18"/>
                <w:szCs w:val="18"/>
                <w:rPrChange w:id="834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a</w:t>
            </w:r>
            <w:r w:rsidR="00416769" w:rsidRPr="00EA497C">
              <w:rPr>
                <w:rFonts w:ascii="Times" w:hAnsi="Times"/>
                <w:sz w:val="18"/>
                <w:szCs w:val="18"/>
                <w:vertAlign w:val="subscript"/>
                <w:rPrChange w:id="835" w:author="Johana Montejo Rozo" w:date="2016-02-03T11:10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3 </w:t>
            </w:r>
            <w:r w:rsidR="00416769" w:rsidRPr="00EA497C">
              <w:rPr>
                <w:rFonts w:ascii="Times" w:hAnsi="Times"/>
                <w:sz w:val="18"/>
                <w:szCs w:val="18"/>
                <w:rPrChange w:id="836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+ … = m</w:t>
            </w:r>
            <w:r w:rsidR="00416769" w:rsidRPr="00EA497C">
              <w:rPr>
                <w:rFonts w:ascii="Times" w:hAnsi="Times"/>
                <w:sz w:val="18"/>
                <w:szCs w:val="18"/>
                <w:vertAlign w:val="subscript"/>
                <w:rPrChange w:id="837" w:author="Johana Montejo Rozo" w:date="2016-02-03T11:10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2 </w:t>
            </w:r>
            <w:r w:rsidR="00416769" w:rsidRPr="00EA497C">
              <w:rPr>
                <w:rFonts w:ascii="Times" w:hAnsi="Times"/>
                <w:sz w:val="18"/>
                <w:szCs w:val="18"/>
                <w:rPrChange w:id="838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: M</w:t>
            </w:r>
          </w:p>
          <w:p w:rsidR="00416769" w:rsidRPr="00EA497C" w:rsidRDefault="00416769" w:rsidP="00CB7C91">
            <w:pPr>
              <w:rPr>
                <w:rFonts w:ascii="Times" w:hAnsi="Times"/>
                <w:sz w:val="18"/>
                <w:szCs w:val="18"/>
                <w:rPrChange w:id="839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</w:p>
          <w:p w:rsidR="00416769" w:rsidRPr="00EA497C" w:rsidRDefault="00CE0A62" w:rsidP="00CB7C91">
            <w:pPr>
              <w:rPr>
                <w:rFonts w:ascii="Times" w:hAnsi="Times"/>
                <w:sz w:val="18"/>
                <w:szCs w:val="18"/>
                <w:rPrChange w:id="840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  <w:r w:rsidRPr="00EA497C">
              <w:rPr>
                <w:rFonts w:ascii="Times" w:hAnsi="Times"/>
                <w:sz w:val="18"/>
                <w:szCs w:val="18"/>
                <w:rPrChange w:id="841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1/</w:t>
            </w:r>
            <w:r w:rsidR="00416769" w:rsidRPr="00EA497C">
              <w:rPr>
                <w:rFonts w:ascii="Times" w:hAnsi="Times"/>
                <w:sz w:val="18"/>
                <w:szCs w:val="18"/>
                <w:rPrChange w:id="842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a</w:t>
            </w:r>
            <w:r w:rsidR="00416769" w:rsidRPr="00EA497C">
              <w:rPr>
                <w:rFonts w:ascii="Times" w:hAnsi="Times"/>
                <w:sz w:val="18"/>
                <w:szCs w:val="18"/>
                <w:vertAlign w:val="subscript"/>
                <w:rPrChange w:id="843" w:author="Johana Montejo Rozo" w:date="2016-02-03T11:10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>3</w:t>
            </w:r>
            <w:r w:rsidR="00416769" w:rsidRPr="00EA497C">
              <w:rPr>
                <w:rFonts w:ascii="Times" w:hAnsi="Times"/>
                <w:sz w:val="18"/>
                <w:szCs w:val="18"/>
                <w:rPrChange w:id="844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:</w:t>
            </w:r>
            <w:r w:rsidR="00416769" w:rsidRPr="00EA497C">
              <w:rPr>
                <w:rFonts w:ascii="Times" w:hAnsi="Times"/>
                <w:sz w:val="18"/>
                <w:szCs w:val="18"/>
                <w:vertAlign w:val="subscript"/>
                <w:rPrChange w:id="845" w:author="Johana Montejo Rozo" w:date="2016-02-03T11:10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 </w:t>
            </w:r>
            <w:r w:rsidRPr="00EA497C">
              <w:rPr>
                <w:rFonts w:ascii="Times" w:hAnsi="Times"/>
                <w:sz w:val="18"/>
                <w:szCs w:val="18"/>
                <w:rPrChange w:id="846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1/a</w:t>
            </w:r>
            <w:r w:rsidRPr="00EA497C">
              <w:rPr>
                <w:rFonts w:ascii="Times" w:hAnsi="Times"/>
                <w:sz w:val="18"/>
                <w:szCs w:val="18"/>
                <w:vertAlign w:val="subscript"/>
                <w:rPrChange w:id="847" w:author="Johana Montejo Rozo" w:date="2016-02-03T11:10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1 </w:t>
            </w:r>
            <w:r w:rsidRPr="00EA497C">
              <w:rPr>
                <w:rFonts w:ascii="Times" w:hAnsi="Times"/>
                <w:sz w:val="18"/>
                <w:szCs w:val="18"/>
                <w:rPrChange w:id="848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+ 1/a</w:t>
            </w:r>
            <w:r w:rsidRPr="00EA497C">
              <w:rPr>
                <w:rFonts w:ascii="Times" w:hAnsi="Times"/>
                <w:sz w:val="18"/>
                <w:szCs w:val="18"/>
                <w:vertAlign w:val="subscript"/>
                <w:rPrChange w:id="849" w:author="Johana Montejo Rozo" w:date="2016-02-03T11:10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2 </w:t>
            </w:r>
            <w:r w:rsidRPr="00EA497C">
              <w:rPr>
                <w:rFonts w:ascii="Times" w:hAnsi="Times"/>
                <w:sz w:val="18"/>
                <w:szCs w:val="18"/>
                <w:rPrChange w:id="850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+ 1/a</w:t>
            </w:r>
            <w:r w:rsidRPr="00EA497C">
              <w:rPr>
                <w:rFonts w:ascii="Times" w:hAnsi="Times"/>
                <w:sz w:val="18"/>
                <w:szCs w:val="18"/>
                <w:vertAlign w:val="subscript"/>
                <w:rPrChange w:id="851" w:author="Johana Montejo Rozo" w:date="2016-02-03T11:10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3 </w:t>
            </w:r>
            <w:r w:rsidRPr="00EA497C">
              <w:rPr>
                <w:rFonts w:ascii="Times" w:hAnsi="Times"/>
                <w:sz w:val="18"/>
                <w:szCs w:val="18"/>
                <w:rPrChange w:id="852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+ … </w:t>
            </w:r>
            <w:r w:rsidR="00416769" w:rsidRPr="00EA497C">
              <w:rPr>
                <w:rFonts w:ascii="Times" w:hAnsi="Times"/>
                <w:sz w:val="18"/>
                <w:szCs w:val="18"/>
                <w:rPrChange w:id="853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= m</w:t>
            </w:r>
            <w:r w:rsidR="00416769" w:rsidRPr="00EA497C">
              <w:rPr>
                <w:rFonts w:ascii="Times" w:hAnsi="Times"/>
                <w:sz w:val="18"/>
                <w:szCs w:val="18"/>
                <w:vertAlign w:val="subscript"/>
                <w:rPrChange w:id="854" w:author="Johana Montejo Rozo" w:date="2016-02-03T11:10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3 </w:t>
            </w:r>
            <w:r w:rsidR="00416769" w:rsidRPr="00EA497C">
              <w:rPr>
                <w:rFonts w:ascii="Times" w:hAnsi="Times"/>
                <w:sz w:val="18"/>
                <w:szCs w:val="18"/>
                <w:rPrChange w:id="855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: M</w:t>
            </w:r>
          </w:p>
          <w:p w:rsidR="00416769" w:rsidRPr="00EA497C" w:rsidRDefault="00416769" w:rsidP="00CB7C91">
            <w:pPr>
              <w:rPr>
                <w:rFonts w:ascii="Times" w:hAnsi="Times"/>
                <w:sz w:val="18"/>
                <w:szCs w:val="18"/>
                <w:rPrChange w:id="856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</w:p>
          <w:p w:rsidR="00416769" w:rsidRPr="00EA497C" w:rsidRDefault="00416769" w:rsidP="00CB7C91">
            <w:pPr>
              <w:rPr>
                <w:rFonts w:ascii="Times" w:hAnsi="Times"/>
                <w:sz w:val="18"/>
                <w:szCs w:val="18"/>
                <w:rPrChange w:id="857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  <w:r w:rsidRPr="00EA497C">
              <w:rPr>
                <w:rFonts w:ascii="Times" w:hAnsi="Times"/>
                <w:sz w:val="18"/>
                <w:szCs w:val="18"/>
                <w:rPrChange w:id="858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donde m</w:t>
            </w:r>
            <w:r w:rsidRPr="00EA497C">
              <w:rPr>
                <w:rFonts w:ascii="Times" w:hAnsi="Times"/>
                <w:sz w:val="18"/>
                <w:szCs w:val="18"/>
                <w:vertAlign w:val="subscript"/>
                <w:rPrChange w:id="859" w:author="Johana Montejo Rozo" w:date="2016-02-03T11:10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>1</w:t>
            </w:r>
            <w:r w:rsidRPr="00EA497C">
              <w:rPr>
                <w:rFonts w:ascii="Times" w:hAnsi="Times"/>
                <w:sz w:val="18"/>
                <w:szCs w:val="18"/>
                <w:rPrChange w:id="860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, m</w:t>
            </w:r>
            <w:r w:rsidRPr="00EA497C">
              <w:rPr>
                <w:rFonts w:ascii="Times" w:hAnsi="Times"/>
                <w:sz w:val="18"/>
                <w:szCs w:val="18"/>
                <w:vertAlign w:val="subscript"/>
                <w:rPrChange w:id="861" w:author="Johana Montejo Rozo" w:date="2016-02-03T11:10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>2</w:t>
            </w:r>
            <w:r w:rsidRPr="00EA497C">
              <w:rPr>
                <w:rFonts w:ascii="Times" w:hAnsi="Times"/>
                <w:sz w:val="18"/>
                <w:szCs w:val="18"/>
                <w:rPrChange w:id="862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, m</w:t>
            </w:r>
            <w:r w:rsidRPr="00EA497C">
              <w:rPr>
                <w:rFonts w:ascii="Times" w:hAnsi="Times"/>
                <w:sz w:val="18"/>
                <w:szCs w:val="18"/>
                <w:vertAlign w:val="subscript"/>
                <w:rPrChange w:id="863" w:author="Johana Montejo Rozo" w:date="2016-02-03T11:10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 xml:space="preserve">3 </w:t>
            </w:r>
            <w:r w:rsidRPr="00EA497C">
              <w:rPr>
                <w:rFonts w:ascii="Times" w:hAnsi="Times"/>
                <w:sz w:val="18"/>
                <w:szCs w:val="18"/>
                <w:rPrChange w:id="864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son las partes que se buscan.</w:t>
            </w:r>
          </w:p>
          <w:p w:rsidR="00416769" w:rsidRPr="00EA497C" w:rsidRDefault="00416769" w:rsidP="00CB7C91">
            <w:pPr>
              <w:rPr>
                <w:rFonts w:ascii="Times" w:hAnsi="Times"/>
                <w:sz w:val="18"/>
                <w:szCs w:val="18"/>
                <w:rPrChange w:id="865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</w:p>
          <w:p w:rsidR="00416769" w:rsidRPr="00C45F99" w:rsidRDefault="00416769" w:rsidP="001A7005">
            <w:pPr>
              <w:rPr>
                <w:rFonts w:ascii="Times" w:hAnsi="Times"/>
                <w:b/>
                <w:sz w:val="18"/>
                <w:szCs w:val="18"/>
              </w:rPr>
            </w:pPr>
            <w:r w:rsidRPr="00EA497C">
              <w:rPr>
                <w:rFonts w:ascii="Times" w:hAnsi="Times"/>
                <w:sz w:val="18"/>
                <w:szCs w:val="18"/>
                <w:rPrChange w:id="866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Luego</w:t>
            </w:r>
            <w:ins w:id="867" w:author="mercyranjel" w:date="2016-01-29T15:53:00Z">
              <w:r w:rsidR="00134764" w:rsidRPr="00EA497C">
                <w:rPr>
                  <w:rFonts w:ascii="Times" w:hAnsi="Times"/>
                  <w:sz w:val="18"/>
                  <w:szCs w:val="18"/>
                  <w:rPrChange w:id="868" w:author="Johana Montejo Rozo" w:date="2016-02-03T11:10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t>,</w:t>
              </w:r>
            </w:ins>
            <w:r w:rsidRPr="00EA497C">
              <w:rPr>
                <w:rFonts w:ascii="Times" w:hAnsi="Times"/>
                <w:sz w:val="18"/>
                <w:szCs w:val="18"/>
                <w:rPrChange w:id="869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se usa la propiedad fundamental de las proporciones para resolver </w:t>
            </w:r>
            <w:r w:rsidR="001A7005" w:rsidRPr="00EA497C">
              <w:rPr>
                <w:rFonts w:ascii="Times" w:hAnsi="Times"/>
                <w:sz w:val="18"/>
                <w:szCs w:val="18"/>
                <w:rPrChange w:id="870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las </w:t>
            </w:r>
            <w:r w:rsidRPr="00EA497C">
              <w:rPr>
                <w:rFonts w:ascii="Times" w:hAnsi="Times"/>
                <w:sz w:val="18"/>
                <w:szCs w:val="18"/>
                <w:rPrChange w:id="871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ecuaci</w:t>
            </w:r>
            <w:r w:rsidR="001A7005" w:rsidRPr="00EA497C">
              <w:rPr>
                <w:rFonts w:ascii="Times" w:hAnsi="Times"/>
                <w:sz w:val="18"/>
                <w:szCs w:val="18"/>
                <w:rPrChange w:id="872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o</w:t>
            </w:r>
            <w:r w:rsidRPr="00EA497C">
              <w:rPr>
                <w:rFonts w:ascii="Times" w:hAnsi="Times"/>
                <w:sz w:val="18"/>
                <w:szCs w:val="18"/>
                <w:rPrChange w:id="873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n</w:t>
            </w:r>
            <w:r w:rsidR="001A7005" w:rsidRPr="00EA497C">
              <w:rPr>
                <w:rFonts w:ascii="Times" w:hAnsi="Times"/>
                <w:sz w:val="18"/>
                <w:szCs w:val="18"/>
                <w:rPrChange w:id="874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es</w:t>
            </w:r>
            <w:r w:rsidRPr="00EA497C">
              <w:rPr>
                <w:rFonts w:ascii="Times" w:hAnsi="Times"/>
                <w:sz w:val="18"/>
                <w:szCs w:val="18"/>
                <w:rPrChange w:id="875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obtenida</w:t>
            </w:r>
            <w:r w:rsidR="001A7005" w:rsidRPr="00EA497C">
              <w:rPr>
                <w:rFonts w:ascii="Times" w:hAnsi="Times"/>
                <w:sz w:val="18"/>
                <w:szCs w:val="18"/>
                <w:rPrChange w:id="876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s y así encontrar el valor de m</w:t>
            </w:r>
            <w:r w:rsidR="001A7005" w:rsidRPr="00EA497C">
              <w:rPr>
                <w:rFonts w:ascii="Times" w:hAnsi="Times"/>
                <w:sz w:val="18"/>
                <w:szCs w:val="18"/>
                <w:vertAlign w:val="subscript"/>
                <w:rPrChange w:id="877" w:author="Johana Montejo Rozo" w:date="2016-02-03T11:10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>1</w:t>
            </w:r>
            <w:r w:rsidR="001A7005" w:rsidRPr="00EA497C">
              <w:rPr>
                <w:rFonts w:ascii="Times" w:hAnsi="Times"/>
                <w:sz w:val="18"/>
                <w:szCs w:val="18"/>
                <w:rPrChange w:id="878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, m</w:t>
            </w:r>
            <w:r w:rsidR="001A7005" w:rsidRPr="00EA497C">
              <w:rPr>
                <w:rFonts w:ascii="Times" w:hAnsi="Times"/>
                <w:sz w:val="18"/>
                <w:szCs w:val="18"/>
                <w:vertAlign w:val="subscript"/>
                <w:rPrChange w:id="879" w:author="Johana Montejo Rozo" w:date="2016-02-03T11:10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>2</w:t>
            </w:r>
            <w:r w:rsidR="001A7005" w:rsidRPr="00EA497C">
              <w:rPr>
                <w:rFonts w:ascii="Times" w:hAnsi="Times"/>
                <w:sz w:val="18"/>
                <w:szCs w:val="18"/>
                <w:rPrChange w:id="880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, m</w:t>
            </w:r>
            <w:r w:rsidR="001A7005" w:rsidRPr="00EA497C">
              <w:rPr>
                <w:rFonts w:ascii="Times" w:hAnsi="Times"/>
                <w:sz w:val="18"/>
                <w:szCs w:val="18"/>
                <w:vertAlign w:val="subscript"/>
                <w:rPrChange w:id="881" w:author="Johana Montejo Rozo" w:date="2016-02-03T11:10:00Z">
                  <w:rPr>
                    <w:rFonts w:ascii="Times" w:hAnsi="Times"/>
                    <w:b/>
                    <w:sz w:val="18"/>
                    <w:szCs w:val="18"/>
                    <w:vertAlign w:val="subscript"/>
                  </w:rPr>
                </w:rPrChange>
              </w:rPr>
              <w:t>3</w:t>
            </w:r>
            <w:r w:rsidR="001A7005" w:rsidRPr="00EA497C">
              <w:rPr>
                <w:rFonts w:ascii="Times" w:hAnsi="Times"/>
                <w:sz w:val="18"/>
                <w:szCs w:val="18"/>
                <w:rPrChange w:id="882" w:author="Johana Montejo Rozo" w:date="2016-02-03T11:1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, etc.</w:t>
            </w:r>
          </w:p>
        </w:tc>
      </w:tr>
    </w:tbl>
    <w:p w:rsidR="00416769" w:rsidRPr="00416769" w:rsidRDefault="00416769" w:rsidP="00EC7A14">
      <w:pPr>
        <w:spacing w:after="0"/>
        <w:rPr>
          <w:rFonts w:ascii="Times" w:hAnsi="Times"/>
        </w:rPr>
      </w:pPr>
    </w:p>
    <w:p w:rsidR="000D2804" w:rsidRDefault="000D2804" w:rsidP="00EC7A14">
      <w:pPr>
        <w:spacing w:after="0"/>
        <w:rPr>
          <w:rFonts w:ascii="Times" w:hAnsi="Times"/>
          <w:lang w:val="es-CO"/>
        </w:rPr>
      </w:pPr>
    </w:p>
    <w:p w:rsidR="00201D66" w:rsidRPr="000D2804" w:rsidRDefault="000D2804" w:rsidP="00EC7A14">
      <w:pPr>
        <w:spacing w:after="0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Lee otros ejemplos de </w:t>
      </w:r>
      <w:r w:rsidRPr="000D2804">
        <w:rPr>
          <w:rFonts w:ascii="Times" w:hAnsi="Times"/>
        </w:rPr>
        <w:t>reparto</w:t>
      </w:r>
      <w:r>
        <w:rPr>
          <w:rFonts w:ascii="Times" w:hAnsi="Times"/>
        </w:rPr>
        <w:t>s</w:t>
      </w:r>
      <w:r w:rsidRPr="000D2804">
        <w:rPr>
          <w:rFonts w:ascii="Times" w:hAnsi="Times"/>
        </w:rPr>
        <w:t xml:space="preserve"> inversamente proporcional</w:t>
      </w:r>
      <w:r>
        <w:rPr>
          <w:rFonts w:ascii="Times" w:hAnsi="Times"/>
        </w:rPr>
        <w:t>es en [</w:t>
      </w:r>
      <w:hyperlink r:id="rId26" w:history="1">
        <w:r w:rsidRPr="000D2804">
          <w:rPr>
            <w:rStyle w:val="Hipervnculo"/>
            <w:rFonts w:ascii="Times" w:hAnsi="Times"/>
          </w:rPr>
          <w:t>VER</w:t>
        </w:r>
      </w:hyperlink>
      <w:r>
        <w:rPr>
          <w:rFonts w:ascii="Times" w:hAnsi="Times"/>
        </w:rPr>
        <w:t>] y [</w:t>
      </w:r>
      <w:hyperlink r:id="rId27" w:history="1">
        <w:r w:rsidRPr="005848E9">
          <w:rPr>
            <w:rStyle w:val="Hipervnculo"/>
            <w:rFonts w:ascii="Times" w:hAnsi="Times"/>
          </w:rPr>
          <w:t>VER</w:t>
        </w:r>
      </w:hyperlink>
      <w:r>
        <w:rPr>
          <w:rFonts w:ascii="Times" w:hAnsi="Times"/>
        </w:rPr>
        <w:t>].</w:t>
      </w:r>
    </w:p>
    <w:p w:rsidR="000D2804" w:rsidRDefault="000D2804" w:rsidP="00EC7A14">
      <w:pPr>
        <w:spacing w:after="0"/>
        <w:rPr>
          <w:ins w:id="883" w:author="Johana Montejo Rozo" w:date="2016-02-03T11:10:00Z"/>
          <w:rFonts w:ascii="Times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100FDA" w:rsidRPr="00012E07" w:rsidTr="00596974">
        <w:trPr>
          <w:ins w:id="884" w:author="Johana Montejo Rozo" w:date="2016-02-03T11:10:00Z"/>
        </w:trPr>
        <w:tc>
          <w:tcPr>
            <w:tcW w:w="8828" w:type="dxa"/>
            <w:gridSpan w:val="2"/>
            <w:shd w:val="clear" w:color="auto" w:fill="000000" w:themeFill="text1"/>
          </w:tcPr>
          <w:p w:rsidR="00100FDA" w:rsidRPr="00012E07" w:rsidRDefault="00100FDA" w:rsidP="00596974">
            <w:pPr>
              <w:jc w:val="center"/>
              <w:rPr>
                <w:ins w:id="885" w:author="Johana Montejo Rozo" w:date="2016-02-03T11:10:00Z"/>
                <w:rFonts w:ascii="Times New Roman" w:hAnsi="Times New Roman" w:cs="Times New Roman"/>
                <w:b/>
                <w:color w:val="FFFFFF" w:themeColor="background1"/>
              </w:rPr>
            </w:pPr>
            <w:ins w:id="886" w:author="Johana Montejo Rozo" w:date="2016-02-03T11:10:00Z">
              <w:r w:rsidRPr="00012E07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100FDA" w:rsidRPr="00012E07" w:rsidTr="00596974">
        <w:trPr>
          <w:ins w:id="887" w:author="Johana Montejo Rozo" w:date="2016-02-03T11:10:00Z"/>
        </w:trPr>
        <w:tc>
          <w:tcPr>
            <w:tcW w:w="2466" w:type="dxa"/>
          </w:tcPr>
          <w:p w:rsidR="00100FDA" w:rsidRPr="00012E07" w:rsidRDefault="00100FDA" w:rsidP="00596974">
            <w:pPr>
              <w:rPr>
                <w:ins w:id="888" w:author="Johana Montejo Rozo" w:date="2016-02-03T11:10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889" w:author="Johana Montejo Rozo" w:date="2016-02-03T11:10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362" w:type="dxa"/>
          </w:tcPr>
          <w:p w:rsidR="00100FDA" w:rsidRPr="00596974" w:rsidRDefault="00100FDA" w:rsidP="00596974">
            <w:pPr>
              <w:rPr>
                <w:ins w:id="890" w:author="Johana Montejo Rozo" w:date="2016-02-03T11:10:00Z"/>
                <w:rFonts w:ascii="Times New Roman" w:hAnsi="Times New Roman" w:cs="Times New Roman"/>
                <w:b/>
                <w:color w:val="000000"/>
              </w:rPr>
            </w:pPr>
            <w:ins w:id="891" w:author="Johana Montejo Rozo" w:date="2016-02-03T11:10:00Z">
              <w:r>
                <w:rPr>
                  <w:rFonts w:ascii="Times New Roman" w:hAnsi="Times New Roman" w:cs="Times New Roman"/>
                  <w:color w:val="000000"/>
                </w:rPr>
                <w:t>MA_07_08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_CO_REC</w:t>
              </w:r>
              <w:r>
                <w:rPr>
                  <w:rFonts w:ascii="Times New Roman" w:hAnsi="Times New Roman" w:cs="Times New Roman"/>
                  <w:color w:val="000000"/>
                </w:rPr>
                <w:t>10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0</w:t>
              </w:r>
            </w:ins>
          </w:p>
        </w:tc>
      </w:tr>
      <w:tr w:rsidR="00100FDA" w:rsidRPr="00012E07" w:rsidTr="00596974">
        <w:trPr>
          <w:ins w:id="892" w:author="Johana Montejo Rozo" w:date="2016-02-03T11:10:00Z"/>
        </w:trPr>
        <w:tc>
          <w:tcPr>
            <w:tcW w:w="2466" w:type="dxa"/>
          </w:tcPr>
          <w:p w:rsidR="00100FDA" w:rsidRPr="00596974" w:rsidRDefault="00100FDA" w:rsidP="00596974">
            <w:pPr>
              <w:rPr>
                <w:ins w:id="893" w:author="Johana Montejo Rozo" w:date="2016-02-03T11:10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894" w:author="Johana Montejo Rozo" w:date="2016-02-03T11:10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362" w:type="dxa"/>
          </w:tcPr>
          <w:p w:rsidR="00100FDA" w:rsidRPr="00012E07" w:rsidRDefault="00100FDA" w:rsidP="00596974">
            <w:pPr>
              <w:rPr>
                <w:ins w:id="895" w:author="Johana Montejo Rozo" w:date="2016-02-03T11:10:00Z"/>
                <w:rFonts w:ascii="Times New Roman" w:hAnsi="Times New Roman" w:cs="Times New Roman"/>
                <w:color w:val="000000"/>
              </w:rPr>
            </w:pPr>
            <w:ins w:id="896" w:author="Johana Montejo Rozo" w:date="2016-02-03T11:11:00Z">
              <w:r w:rsidRPr="00100FDA">
                <w:rPr>
                  <w:rFonts w:ascii="Times New Roman" w:hAnsi="Times New Roman" w:cs="Times New Roman"/>
                  <w:bCs/>
                  <w:color w:val="222222"/>
                </w:rPr>
                <w:t>Practica repartos inversamente proporcionales</w:t>
              </w:r>
            </w:ins>
          </w:p>
        </w:tc>
      </w:tr>
      <w:tr w:rsidR="00100FDA" w:rsidRPr="00012E07" w:rsidTr="00596974">
        <w:trPr>
          <w:ins w:id="897" w:author="Johana Montejo Rozo" w:date="2016-02-03T11:10:00Z"/>
        </w:trPr>
        <w:tc>
          <w:tcPr>
            <w:tcW w:w="2466" w:type="dxa"/>
          </w:tcPr>
          <w:p w:rsidR="00100FDA" w:rsidRPr="00596974" w:rsidRDefault="00100FDA" w:rsidP="00596974">
            <w:pPr>
              <w:rPr>
                <w:ins w:id="898" w:author="Johana Montejo Rozo" w:date="2016-02-03T11:10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899" w:author="Johana Montejo Rozo" w:date="2016-02-03T11:10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362" w:type="dxa"/>
          </w:tcPr>
          <w:p w:rsidR="00100FDA" w:rsidRPr="00012E07" w:rsidRDefault="00100FDA" w:rsidP="00100FDA">
            <w:pPr>
              <w:rPr>
                <w:ins w:id="900" w:author="Johana Montejo Rozo" w:date="2016-02-03T11:10:00Z"/>
                <w:rFonts w:ascii="Times New Roman" w:hAnsi="Times New Roman" w:cs="Times New Roman"/>
                <w:color w:val="000000"/>
              </w:rPr>
              <w:pPrChange w:id="901" w:author="Johana Montejo Rozo" w:date="2016-02-03T11:11:00Z">
                <w:pPr/>
              </w:pPrChange>
            </w:pPr>
            <w:ins w:id="902" w:author="Johana Montejo Rozo" w:date="2016-02-03T11:11:00Z">
              <w:r>
                <w:rPr>
                  <w:rFonts w:ascii="Times New Roman" w:hAnsi="Times New Roman" w:cs="Times New Roman"/>
                  <w:color w:val="000000"/>
                </w:rPr>
                <w:t>Ejercicios</w:t>
              </w:r>
              <w:r w:rsidRPr="00100FDA">
                <w:rPr>
                  <w:rFonts w:ascii="Times New Roman" w:hAnsi="Times New Roman" w:cs="Times New Roman"/>
                  <w:color w:val="000000"/>
                </w:rPr>
                <w:t xml:space="preserve"> para resolver problemas de proporcionalidad inversa</w:t>
              </w:r>
            </w:ins>
          </w:p>
        </w:tc>
      </w:tr>
    </w:tbl>
    <w:p w:rsidR="00100FDA" w:rsidRDefault="00100FDA" w:rsidP="00EC7A14">
      <w:pPr>
        <w:spacing w:after="0"/>
        <w:rPr>
          <w:ins w:id="903" w:author="Johana Montejo Rozo" w:date="2016-02-03T11:10:00Z"/>
          <w:rFonts w:ascii="Times" w:hAnsi="Times"/>
          <w:lang w:val="es-CO"/>
        </w:rPr>
      </w:pPr>
    </w:p>
    <w:p w:rsidR="00182D9E" w:rsidDel="00100FDA" w:rsidRDefault="00182D9E" w:rsidP="00EC7A14">
      <w:pPr>
        <w:spacing w:after="0"/>
        <w:rPr>
          <w:del w:id="904" w:author="Johana Montejo Rozo" w:date="2016-02-03T11:11:00Z"/>
          <w:rFonts w:ascii="Times" w:hAnsi="Times"/>
          <w:lang w:val="es-CO"/>
        </w:rPr>
      </w:pPr>
    </w:p>
    <w:p w:rsidR="000D2804" w:rsidRDefault="000D2804" w:rsidP="00EC7A14">
      <w:pPr>
        <w:spacing w:after="0"/>
        <w:rPr>
          <w:rFonts w:ascii="Times" w:hAnsi="Times"/>
          <w:lang w:val="es-CO"/>
        </w:rPr>
      </w:pPr>
    </w:p>
    <w:p w:rsidR="000D2804" w:rsidRPr="004E5E51" w:rsidRDefault="000D2804" w:rsidP="000D2804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:rsidR="000D2804" w:rsidRDefault="000D2804" w:rsidP="000D2804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0D2804" w:rsidRPr="00FE53CA" w:rsidRDefault="000D2804" w:rsidP="000D2804">
      <w:pPr>
        <w:spacing w:after="0"/>
        <w:rPr>
          <w:rFonts w:ascii="Times New Roman" w:hAnsi="Times New Roman" w:cs="Times New Roman"/>
          <w:lang w:val="es-CO"/>
        </w:rPr>
      </w:pPr>
      <w:r w:rsidRPr="00FE53CA">
        <w:rPr>
          <w:rFonts w:ascii="Times New Roman" w:hAnsi="Times New Roman" w:cs="Times New Roman"/>
        </w:rPr>
        <w:t xml:space="preserve">Actividad para </w:t>
      </w:r>
      <w:del w:id="905" w:author="mercyranjel" w:date="2016-01-29T15:56:00Z">
        <w:r w:rsidRPr="00FE53CA" w:rsidDel="00903A17">
          <w:rPr>
            <w:rFonts w:ascii="Times New Roman" w:hAnsi="Times New Roman" w:cs="Times New Roman"/>
          </w:rPr>
          <w:delText xml:space="preserve">consolidar </w:delText>
        </w:r>
      </w:del>
      <w:ins w:id="906" w:author="mercyranjel" w:date="2016-01-29T15:56:00Z">
        <w:r w:rsidR="00903A17">
          <w:rPr>
            <w:rFonts w:ascii="Times New Roman" w:hAnsi="Times New Roman" w:cs="Times New Roman"/>
          </w:rPr>
          <w:t>afianz</w:t>
        </w:r>
        <w:r w:rsidR="00903A17" w:rsidRPr="00FE53CA">
          <w:rPr>
            <w:rFonts w:ascii="Times New Roman" w:hAnsi="Times New Roman" w:cs="Times New Roman"/>
          </w:rPr>
          <w:t xml:space="preserve">ar </w:t>
        </w:r>
      </w:ins>
      <w:r w:rsidRPr="00FE53CA">
        <w:rPr>
          <w:rFonts w:ascii="Times New Roman" w:hAnsi="Times New Roman" w:cs="Times New Roman"/>
        </w:rPr>
        <w:t>lo que has aprendido en esta sección.</w:t>
      </w:r>
    </w:p>
    <w:p w:rsidR="000D2804" w:rsidRDefault="000D2804" w:rsidP="000D2804">
      <w:pPr>
        <w:spacing w:after="0"/>
        <w:rPr>
          <w:ins w:id="907" w:author="Johana Montejo Rozo" w:date="2016-02-03T11:11:00Z"/>
          <w:rFonts w:ascii="Times New Roman" w:hAnsi="Times New Roman" w:cs="Times New Roman"/>
          <w:sz w:val="32"/>
          <w:szCs w:val="3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100FDA" w:rsidRPr="00012E07" w:rsidTr="00596974">
        <w:trPr>
          <w:ins w:id="908" w:author="Johana Montejo Rozo" w:date="2016-02-03T11:11:00Z"/>
        </w:trPr>
        <w:tc>
          <w:tcPr>
            <w:tcW w:w="8828" w:type="dxa"/>
            <w:gridSpan w:val="2"/>
            <w:shd w:val="clear" w:color="auto" w:fill="000000" w:themeFill="text1"/>
          </w:tcPr>
          <w:p w:rsidR="00100FDA" w:rsidRPr="00012E07" w:rsidRDefault="00100FDA" w:rsidP="00596974">
            <w:pPr>
              <w:jc w:val="center"/>
              <w:rPr>
                <w:ins w:id="909" w:author="Johana Montejo Rozo" w:date="2016-02-03T11:11:00Z"/>
                <w:rFonts w:ascii="Times New Roman" w:hAnsi="Times New Roman" w:cs="Times New Roman"/>
                <w:b/>
                <w:color w:val="FFFFFF" w:themeColor="background1"/>
              </w:rPr>
            </w:pPr>
            <w:ins w:id="910" w:author="Johana Montejo Rozo" w:date="2016-02-03T11:11:00Z">
              <w:r w:rsidRPr="00012E07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100FDA" w:rsidRPr="00012E07" w:rsidTr="00596974">
        <w:trPr>
          <w:ins w:id="911" w:author="Johana Montejo Rozo" w:date="2016-02-03T11:11:00Z"/>
        </w:trPr>
        <w:tc>
          <w:tcPr>
            <w:tcW w:w="2466" w:type="dxa"/>
          </w:tcPr>
          <w:p w:rsidR="00100FDA" w:rsidRPr="00012E07" w:rsidRDefault="00100FDA" w:rsidP="00596974">
            <w:pPr>
              <w:rPr>
                <w:ins w:id="912" w:author="Johana Montejo Rozo" w:date="2016-02-03T11:11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913" w:author="Johana Montejo Rozo" w:date="2016-02-03T11:11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362" w:type="dxa"/>
          </w:tcPr>
          <w:p w:rsidR="00100FDA" w:rsidRPr="00596974" w:rsidRDefault="00100FDA" w:rsidP="00596974">
            <w:pPr>
              <w:rPr>
                <w:ins w:id="914" w:author="Johana Montejo Rozo" w:date="2016-02-03T11:11:00Z"/>
                <w:rFonts w:ascii="Times New Roman" w:hAnsi="Times New Roman" w:cs="Times New Roman"/>
                <w:b/>
                <w:color w:val="000000"/>
              </w:rPr>
            </w:pPr>
            <w:ins w:id="915" w:author="Johana Montejo Rozo" w:date="2016-02-03T11:11:00Z">
              <w:r>
                <w:rPr>
                  <w:rFonts w:ascii="Times New Roman" w:hAnsi="Times New Roman" w:cs="Times New Roman"/>
                  <w:color w:val="000000"/>
                </w:rPr>
                <w:t>MA_07_08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_CO_REC</w:t>
              </w:r>
              <w:r>
                <w:rPr>
                  <w:rFonts w:ascii="Times New Roman" w:hAnsi="Times New Roman" w:cs="Times New Roman"/>
                  <w:color w:val="000000"/>
                </w:rPr>
                <w:t>11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0</w:t>
              </w:r>
            </w:ins>
          </w:p>
        </w:tc>
      </w:tr>
      <w:tr w:rsidR="00100FDA" w:rsidRPr="00012E07" w:rsidTr="00596974">
        <w:trPr>
          <w:ins w:id="916" w:author="Johana Montejo Rozo" w:date="2016-02-03T11:11:00Z"/>
        </w:trPr>
        <w:tc>
          <w:tcPr>
            <w:tcW w:w="2466" w:type="dxa"/>
          </w:tcPr>
          <w:p w:rsidR="00100FDA" w:rsidRPr="00596974" w:rsidRDefault="00100FDA" w:rsidP="00596974">
            <w:pPr>
              <w:rPr>
                <w:ins w:id="917" w:author="Johana Montejo Rozo" w:date="2016-02-03T11:11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918" w:author="Johana Montejo Rozo" w:date="2016-02-03T11:11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362" w:type="dxa"/>
          </w:tcPr>
          <w:p w:rsidR="00100FDA" w:rsidRPr="00012E07" w:rsidRDefault="00100FDA" w:rsidP="00596974">
            <w:pPr>
              <w:rPr>
                <w:ins w:id="919" w:author="Johana Montejo Rozo" w:date="2016-02-03T11:11:00Z"/>
                <w:rFonts w:ascii="Times New Roman" w:hAnsi="Times New Roman" w:cs="Times New Roman"/>
                <w:color w:val="000000"/>
              </w:rPr>
            </w:pPr>
            <w:ins w:id="920" w:author="Johana Montejo Rozo" w:date="2016-02-03T11:11:00Z">
              <w:r w:rsidRPr="00100FDA">
                <w:rPr>
                  <w:rFonts w:ascii="Times New Roman" w:hAnsi="Times New Roman" w:cs="Times New Roman"/>
                  <w:bCs/>
                  <w:color w:val="222222"/>
                </w:rPr>
                <w:t>Refuerza tu aprendizaje: Los repartos proporcionales</w:t>
              </w:r>
            </w:ins>
          </w:p>
        </w:tc>
      </w:tr>
      <w:tr w:rsidR="00100FDA" w:rsidRPr="00012E07" w:rsidTr="00596974">
        <w:trPr>
          <w:ins w:id="921" w:author="Johana Montejo Rozo" w:date="2016-02-03T11:11:00Z"/>
        </w:trPr>
        <w:tc>
          <w:tcPr>
            <w:tcW w:w="2466" w:type="dxa"/>
          </w:tcPr>
          <w:p w:rsidR="00100FDA" w:rsidRPr="00596974" w:rsidRDefault="00100FDA" w:rsidP="00596974">
            <w:pPr>
              <w:rPr>
                <w:ins w:id="922" w:author="Johana Montejo Rozo" w:date="2016-02-03T11:11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923" w:author="Johana Montejo Rozo" w:date="2016-02-03T11:11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362" w:type="dxa"/>
          </w:tcPr>
          <w:p w:rsidR="00100FDA" w:rsidRPr="00012E07" w:rsidRDefault="00100FDA" w:rsidP="00596974">
            <w:pPr>
              <w:rPr>
                <w:ins w:id="924" w:author="Johana Montejo Rozo" w:date="2016-02-03T11:11:00Z"/>
                <w:rFonts w:ascii="Times New Roman" w:hAnsi="Times New Roman" w:cs="Times New Roman"/>
                <w:color w:val="000000"/>
              </w:rPr>
            </w:pPr>
            <w:ins w:id="925" w:author="Johana Montejo Rozo" w:date="2016-02-03T11:11:00Z">
              <w:r>
                <w:rPr>
                  <w:rFonts w:ascii="Times New Roman" w:hAnsi="Times New Roman" w:cs="Times New Roman"/>
                </w:rPr>
                <w:t>Actividades para reforzar lo aprendido sobre l</w:t>
              </w:r>
              <w:r w:rsidRPr="009C65F7">
                <w:rPr>
                  <w:rFonts w:ascii="Times New Roman" w:hAnsi="Times New Roman" w:cs="Times New Roman"/>
                </w:rPr>
                <w:t>os repartos proporcionales</w:t>
              </w:r>
            </w:ins>
          </w:p>
        </w:tc>
      </w:tr>
    </w:tbl>
    <w:p w:rsidR="00100FDA" w:rsidRDefault="00100FDA" w:rsidP="000D2804">
      <w:pPr>
        <w:spacing w:after="0"/>
        <w:rPr>
          <w:ins w:id="926" w:author="Johana Montejo Rozo" w:date="2016-02-03T11:11:00Z"/>
          <w:rFonts w:ascii="Times New Roman" w:hAnsi="Times New Roman" w:cs="Times New Roman"/>
          <w:sz w:val="32"/>
          <w:szCs w:val="32"/>
          <w:lang w:val="es-CO"/>
        </w:rPr>
      </w:pPr>
    </w:p>
    <w:p w:rsidR="00100FDA" w:rsidRPr="00FE53CA" w:rsidDel="00100FDA" w:rsidRDefault="00100FDA" w:rsidP="000D2804">
      <w:pPr>
        <w:spacing w:after="0"/>
        <w:rPr>
          <w:del w:id="927" w:author="Johana Montejo Rozo" w:date="2016-02-03T11:12:00Z"/>
          <w:rFonts w:ascii="Times New Roman" w:hAnsi="Times New Roman" w:cs="Times New Roman"/>
          <w:sz w:val="32"/>
          <w:szCs w:val="32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69"/>
        <w:gridCol w:w="6359"/>
      </w:tblGrid>
      <w:tr w:rsidR="000D2804" w:rsidRPr="00FE53CA" w:rsidDel="00100FDA" w:rsidTr="00CB7C91">
        <w:trPr>
          <w:del w:id="928" w:author="Johana Montejo Rozo" w:date="2016-02-03T11:12:00Z"/>
        </w:trPr>
        <w:tc>
          <w:tcPr>
            <w:tcW w:w="8828" w:type="dxa"/>
            <w:gridSpan w:val="2"/>
            <w:shd w:val="clear" w:color="auto" w:fill="000000" w:themeFill="text1"/>
          </w:tcPr>
          <w:p w:rsidR="000D2804" w:rsidRPr="00FE53CA" w:rsidDel="00100FDA" w:rsidRDefault="000D2804" w:rsidP="00CB7C91">
            <w:pPr>
              <w:jc w:val="center"/>
              <w:rPr>
                <w:del w:id="929" w:author="Johana Montejo Rozo" w:date="2016-02-03T11:12:00Z"/>
                <w:rFonts w:ascii="Times New Roman" w:hAnsi="Times New Roman" w:cs="Times New Roman"/>
                <w:b/>
              </w:rPr>
            </w:pPr>
            <w:del w:id="930" w:author="Johana Montejo Rozo" w:date="2016-01-29T10:03:00Z">
              <w:r w:rsidRPr="00FE53CA" w:rsidDel="009C65F7">
                <w:rPr>
                  <w:rFonts w:ascii="Times New Roman" w:hAnsi="Times New Roman" w:cs="Times New Roman"/>
                  <w:b/>
                </w:rPr>
                <w:delText>Pra</w:delText>
              </w:r>
            </w:del>
            <w:del w:id="931" w:author="Johana Montejo Rozo" w:date="2016-02-03T11:12:00Z">
              <w:r w:rsidRPr="00FE53CA" w:rsidDel="00100FDA">
                <w:rPr>
                  <w:rFonts w:ascii="Times New Roman" w:hAnsi="Times New Roman" w:cs="Times New Roman"/>
                  <w:b/>
                </w:rPr>
                <w:delText>ctica: recurso nuevo</w:delText>
              </w:r>
            </w:del>
          </w:p>
        </w:tc>
      </w:tr>
      <w:tr w:rsidR="000D2804" w:rsidRPr="00FE53CA" w:rsidDel="00100FDA" w:rsidTr="00CB7C91">
        <w:trPr>
          <w:del w:id="932" w:author="Johana Montejo Rozo" w:date="2016-02-03T11:12:00Z"/>
        </w:trPr>
        <w:tc>
          <w:tcPr>
            <w:tcW w:w="2469" w:type="dxa"/>
          </w:tcPr>
          <w:p w:rsidR="000D2804" w:rsidRPr="009C65F7" w:rsidDel="00100FDA" w:rsidRDefault="000D2804" w:rsidP="00CB7C91">
            <w:pPr>
              <w:rPr>
                <w:del w:id="933" w:author="Johana Montejo Rozo" w:date="2016-02-03T11:12:00Z"/>
                <w:rFonts w:ascii="Times New Roman" w:hAnsi="Times New Roman" w:cs="Times New Roman"/>
                <w:b/>
                <w:sz w:val="18"/>
                <w:szCs w:val="18"/>
              </w:rPr>
            </w:pPr>
            <w:del w:id="934" w:author="Johana Montejo Rozo" w:date="2016-02-03T11:12:00Z">
              <w:r w:rsidRPr="009C65F7" w:rsidDel="00100FDA">
                <w:rPr>
                  <w:rFonts w:ascii="Times New Roman" w:hAnsi="Times New Roman" w:cs="Times New Roman"/>
                  <w:b/>
                  <w:sz w:val="18"/>
                  <w:szCs w:val="18"/>
                </w:rPr>
                <w:delText>Código</w:delText>
              </w:r>
            </w:del>
          </w:p>
        </w:tc>
        <w:tc>
          <w:tcPr>
            <w:tcW w:w="6359" w:type="dxa"/>
          </w:tcPr>
          <w:p w:rsidR="000D2804" w:rsidRPr="009C65F7" w:rsidDel="00100FDA" w:rsidRDefault="000D2804" w:rsidP="00CB7C91">
            <w:pPr>
              <w:spacing w:after="200"/>
              <w:rPr>
                <w:del w:id="935" w:author="Johana Montejo Rozo" w:date="2016-02-03T11:12:00Z"/>
                <w:rFonts w:ascii="Times New Roman" w:hAnsi="Times New Roman" w:cs="Times New Roman"/>
                <w:rPrChange w:id="936" w:author="Johana Montejo Rozo" w:date="2016-01-29T10:05:00Z">
                  <w:rPr>
                    <w:del w:id="937" w:author="Johana Montejo Rozo" w:date="2016-02-03T11:12:00Z"/>
                    <w:rFonts w:ascii="Times New Roman" w:hAnsi="Times New Roman" w:cs="Times New Roman"/>
                    <w:b/>
                    <w:sz w:val="24"/>
                    <w:szCs w:val="24"/>
                    <w:lang w:val="es-ES_tradnl"/>
                  </w:rPr>
                </w:rPrChange>
              </w:rPr>
            </w:pPr>
          </w:p>
        </w:tc>
      </w:tr>
      <w:tr w:rsidR="000D2804" w:rsidRPr="00FE53CA" w:rsidDel="00100FDA" w:rsidTr="00CB7C91">
        <w:trPr>
          <w:del w:id="938" w:author="Johana Montejo Rozo" w:date="2016-02-03T11:12:00Z"/>
        </w:trPr>
        <w:tc>
          <w:tcPr>
            <w:tcW w:w="2469" w:type="dxa"/>
          </w:tcPr>
          <w:p w:rsidR="000D2804" w:rsidRPr="00FE53CA" w:rsidDel="00100FDA" w:rsidRDefault="000D2804" w:rsidP="00CB7C91">
            <w:pPr>
              <w:rPr>
                <w:del w:id="939" w:author="Johana Montejo Rozo" w:date="2016-02-03T11:12:00Z"/>
                <w:rFonts w:ascii="Times New Roman" w:hAnsi="Times New Roman" w:cs="Times New Roman"/>
              </w:rPr>
            </w:pPr>
            <w:del w:id="940" w:author="Johana Montejo Rozo" w:date="2016-02-03T11:12:00Z">
              <w:r w:rsidRPr="00FE53CA" w:rsidDel="00100FDA">
                <w:rPr>
                  <w:rFonts w:ascii="Times New Roman" w:hAnsi="Times New Roman" w:cs="Times New Roman"/>
                  <w:b/>
                  <w:sz w:val="18"/>
                  <w:szCs w:val="18"/>
                </w:rPr>
                <w:delText>Título</w:delText>
              </w:r>
            </w:del>
          </w:p>
        </w:tc>
        <w:tc>
          <w:tcPr>
            <w:tcW w:w="6359" w:type="dxa"/>
          </w:tcPr>
          <w:p w:rsidR="000D2804" w:rsidRPr="00FE53CA" w:rsidDel="00100FDA" w:rsidRDefault="000D2804" w:rsidP="00CB7C91">
            <w:pPr>
              <w:rPr>
                <w:del w:id="941" w:author="Johana Montejo Rozo" w:date="2016-02-03T11:12:00Z"/>
                <w:rFonts w:ascii="Times New Roman" w:hAnsi="Times New Roman" w:cs="Times New Roman"/>
              </w:rPr>
            </w:pPr>
          </w:p>
        </w:tc>
      </w:tr>
      <w:tr w:rsidR="000D2804" w:rsidRPr="00FE53CA" w:rsidDel="00100FDA" w:rsidTr="00CB7C91">
        <w:trPr>
          <w:del w:id="942" w:author="Johana Montejo Rozo" w:date="2016-02-03T11:12:00Z"/>
        </w:trPr>
        <w:tc>
          <w:tcPr>
            <w:tcW w:w="2469" w:type="dxa"/>
          </w:tcPr>
          <w:p w:rsidR="000D2804" w:rsidRPr="00FE53CA" w:rsidDel="00100FDA" w:rsidRDefault="000D2804" w:rsidP="00CB7C91">
            <w:pPr>
              <w:rPr>
                <w:del w:id="943" w:author="Johana Montejo Rozo" w:date="2016-02-03T11:12:00Z"/>
                <w:rFonts w:ascii="Times New Roman" w:hAnsi="Times New Roman" w:cs="Times New Roman"/>
              </w:rPr>
            </w:pPr>
            <w:del w:id="944" w:author="Johana Montejo Rozo" w:date="2016-02-03T11:12:00Z">
              <w:r w:rsidRPr="00FE53CA" w:rsidDel="00100FDA">
                <w:rPr>
                  <w:rFonts w:ascii="Times New Roman" w:hAnsi="Times New Roman" w:cs="Times New Roman"/>
                  <w:b/>
                  <w:sz w:val="18"/>
                  <w:szCs w:val="18"/>
                </w:rPr>
                <w:delText>Descripción</w:delText>
              </w:r>
            </w:del>
          </w:p>
        </w:tc>
        <w:tc>
          <w:tcPr>
            <w:tcW w:w="6359" w:type="dxa"/>
          </w:tcPr>
          <w:p w:rsidR="000D2804" w:rsidRPr="00FE53CA" w:rsidDel="00100FDA" w:rsidRDefault="000D2804" w:rsidP="00CB7C91">
            <w:pPr>
              <w:rPr>
                <w:del w:id="945" w:author="Johana Montejo Rozo" w:date="2016-02-03T11:12:00Z"/>
                <w:rFonts w:ascii="Times New Roman" w:hAnsi="Times New Roman" w:cs="Times New Roman"/>
              </w:rPr>
            </w:pPr>
          </w:p>
        </w:tc>
      </w:tr>
    </w:tbl>
    <w:p w:rsidR="000D2804" w:rsidDel="00100FDA" w:rsidRDefault="000D2804" w:rsidP="000D2804">
      <w:pPr>
        <w:rPr>
          <w:del w:id="946" w:author="Johana Montejo Rozo" w:date="2016-02-03T11:12:00Z"/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</w:pPr>
    </w:p>
    <w:p w:rsidR="000D2804" w:rsidDel="00100FDA" w:rsidRDefault="000D2804" w:rsidP="00EC7A14">
      <w:pPr>
        <w:spacing w:after="0"/>
        <w:rPr>
          <w:del w:id="947" w:author="Johana Montejo Rozo" w:date="2016-02-03T11:12:00Z"/>
          <w:rFonts w:ascii="Times" w:hAnsi="Times"/>
          <w:lang w:val="es-CO"/>
        </w:rPr>
      </w:pPr>
    </w:p>
    <w:p w:rsidR="000D2804" w:rsidRPr="00EC7A14" w:rsidRDefault="000D2804" w:rsidP="00EC7A14">
      <w:pPr>
        <w:spacing w:after="0"/>
        <w:rPr>
          <w:rFonts w:ascii="Times" w:hAnsi="Times"/>
          <w:lang w:val="es-CO"/>
        </w:rPr>
      </w:pPr>
    </w:p>
    <w:p w:rsidR="00A10806" w:rsidRDefault="00201D66" w:rsidP="00A10806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A10806" w:rsidRPr="004E5E51">
        <w:rPr>
          <w:rFonts w:ascii="Times" w:hAnsi="Times"/>
          <w:highlight w:val="yellow"/>
        </w:rPr>
        <w:t xml:space="preserve">[SECCIÓN </w:t>
      </w:r>
      <w:r w:rsidR="000D2804">
        <w:rPr>
          <w:rFonts w:ascii="Times" w:hAnsi="Times"/>
          <w:highlight w:val="yellow"/>
        </w:rPr>
        <w:t>1</w:t>
      </w:r>
      <w:r w:rsidR="00A10806" w:rsidRPr="004E5E51">
        <w:rPr>
          <w:rFonts w:ascii="Times" w:hAnsi="Times"/>
          <w:highlight w:val="yellow"/>
        </w:rPr>
        <w:t>]</w:t>
      </w:r>
      <w:r w:rsidR="00A10806">
        <w:rPr>
          <w:rFonts w:ascii="Times" w:hAnsi="Times"/>
        </w:rPr>
        <w:t xml:space="preserve"> </w:t>
      </w:r>
      <w:r w:rsidR="00A10806">
        <w:rPr>
          <w:rFonts w:ascii="Times" w:hAnsi="Times"/>
          <w:b/>
        </w:rPr>
        <w:t>3</w:t>
      </w:r>
      <w:r w:rsidR="00A10806" w:rsidRPr="004E5E51">
        <w:rPr>
          <w:rFonts w:ascii="Times" w:hAnsi="Times"/>
          <w:b/>
        </w:rPr>
        <w:t xml:space="preserve"> </w:t>
      </w:r>
      <w:ins w:id="948" w:author="Johana Montejo Rozo" w:date="2016-01-29T10:11:00Z">
        <w:r w:rsidR="00A761F9">
          <w:rPr>
            <w:rFonts w:ascii="Times" w:hAnsi="Times"/>
            <w:b/>
          </w:rPr>
          <w:t>El p</w:t>
        </w:r>
      </w:ins>
      <w:del w:id="949" w:author="Johana Montejo Rozo" w:date="2016-01-29T10:11:00Z">
        <w:r w:rsidR="000D2804" w:rsidDel="00A761F9">
          <w:rPr>
            <w:rFonts w:ascii="Times" w:hAnsi="Times"/>
            <w:b/>
          </w:rPr>
          <w:delText>P</w:delText>
        </w:r>
      </w:del>
      <w:r w:rsidR="000D2804">
        <w:rPr>
          <w:rFonts w:ascii="Times" w:hAnsi="Times"/>
          <w:b/>
        </w:rPr>
        <w:t>orcentaje</w:t>
      </w:r>
    </w:p>
    <w:p w:rsidR="00CB7C91" w:rsidRPr="00CB7C91" w:rsidRDefault="00CB7C91" w:rsidP="00CB7C91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CB7C91" w:rsidRPr="00CB7C91" w:rsidRDefault="00CB7C91" w:rsidP="00CB7C91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CB7C91">
        <w:rPr>
          <w:rFonts w:ascii="Times New Roman" w:hAnsi="Times New Roman" w:cs="Times New Roman"/>
          <w:color w:val="000000"/>
          <w:lang w:val="es-CO"/>
        </w:rPr>
        <w:t xml:space="preserve">Los porcentajes están presentes en muchas situaciones cotidianas. Por ejemplo, a menudo </w:t>
      </w:r>
      <w:r w:rsidR="00E717FF">
        <w:rPr>
          <w:rFonts w:ascii="Times New Roman" w:hAnsi="Times New Roman" w:cs="Times New Roman"/>
          <w:color w:val="000000"/>
          <w:lang w:val="es-CO"/>
        </w:rPr>
        <w:t xml:space="preserve">se </w:t>
      </w:r>
      <w:ins w:id="950" w:author="Johana Montejo Rozo" w:date="2016-01-29T10:11:00Z">
        <w:r w:rsidR="00A761F9">
          <w:rPr>
            <w:rFonts w:ascii="Times New Roman" w:hAnsi="Times New Roman" w:cs="Times New Roman"/>
            <w:color w:val="000000"/>
            <w:lang w:val="es-CO"/>
          </w:rPr>
          <w:t xml:space="preserve">escucha </w:t>
        </w:r>
      </w:ins>
      <w:del w:id="951" w:author="Johana Montejo Rozo" w:date="2016-01-29T10:11:00Z">
        <w:r w:rsidR="00E717FF" w:rsidDel="00A761F9">
          <w:rPr>
            <w:rFonts w:ascii="Times New Roman" w:hAnsi="Times New Roman" w:cs="Times New Roman"/>
            <w:color w:val="000000"/>
            <w:lang w:val="es-CO"/>
          </w:rPr>
          <w:delText xml:space="preserve">oye </w:delText>
        </w:r>
      </w:del>
      <w:r w:rsidR="00E717FF">
        <w:rPr>
          <w:rFonts w:ascii="Times New Roman" w:hAnsi="Times New Roman" w:cs="Times New Roman"/>
          <w:color w:val="000000"/>
          <w:lang w:val="es-CO"/>
        </w:rPr>
        <w:t>hablar del porcentaje</w:t>
      </w:r>
      <w:r w:rsidRPr="00CB7C91">
        <w:rPr>
          <w:rFonts w:ascii="Times New Roman" w:hAnsi="Times New Roman" w:cs="Times New Roman"/>
          <w:color w:val="000000"/>
          <w:lang w:val="es-CO"/>
        </w:rPr>
        <w:t xml:space="preserve"> de descuento en </w:t>
      </w:r>
      <w:r w:rsidR="00E717FF">
        <w:rPr>
          <w:rFonts w:ascii="Times New Roman" w:hAnsi="Times New Roman" w:cs="Times New Roman"/>
          <w:color w:val="000000"/>
          <w:lang w:val="es-CO"/>
        </w:rPr>
        <w:t>las grandes tiendas</w:t>
      </w:r>
      <w:r w:rsidRPr="00CB7C91">
        <w:rPr>
          <w:rFonts w:ascii="Times New Roman" w:hAnsi="Times New Roman" w:cs="Times New Roman"/>
          <w:color w:val="000000"/>
          <w:lang w:val="es-CO"/>
        </w:rPr>
        <w:t xml:space="preserve">, </w:t>
      </w:r>
      <w:r w:rsidR="00E717FF">
        <w:rPr>
          <w:rFonts w:ascii="Times New Roman" w:hAnsi="Times New Roman" w:cs="Times New Roman"/>
          <w:color w:val="000000"/>
          <w:lang w:val="es-CO"/>
        </w:rPr>
        <w:t>del aumento del porcentaje</w:t>
      </w:r>
      <w:r w:rsidRPr="00CB7C91">
        <w:rPr>
          <w:rFonts w:ascii="Times New Roman" w:hAnsi="Times New Roman" w:cs="Times New Roman"/>
          <w:color w:val="000000"/>
          <w:lang w:val="es-CO"/>
        </w:rPr>
        <w:t xml:space="preserve"> de agua </w:t>
      </w:r>
      <w:r w:rsidR="00E717FF">
        <w:rPr>
          <w:rFonts w:ascii="Times New Roman" w:hAnsi="Times New Roman" w:cs="Times New Roman"/>
          <w:color w:val="000000"/>
          <w:lang w:val="es-CO"/>
        </w:rPr>
        <w:t>en las represas en época de lluvias</w:t>
      </w:r>
      <w:r w:rsidRPr="00CB7C91">
        <w:rPr>
          <w:rFonts w:ascii="Times New Roman" w:hAnsi="Times New Roman" w:cs="Times New Roman"/>
          <w:color w:val="000000"/>
          <w:lang w:val="es-CO"/>
        </w:rPr>
        <w:t>, etc.</w:t>
      </w:r>
    </w:p>
    <w:p w:rsidR="00E717FF" w:rsidRDefault="00E717FF" w:rsidP="00CB7C91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CB7C91" w:rsidRPr="00A761F9" w:rsidRDefault="00CB7C91" w:rsidP="00CB7C91">
      <w:pPr>
        <w:spacing w:after="0"/>
        <w:rPr>
          <w:rFonts w:ascii="Times New Roman" w:hAnsi="Times New Roman" w:cs="Times New Roman"/>
          <w:color w:val="000000"/>
          <w:lang w:val="es-CO"/>
          <w:rPrChange w:id="952" w:author="Johana Montejo Rozo" w:date="2016-01-29T10:17:00Z">
            <w:rPr>
              <w:rFonts w:ascii="Times New Roman" w:hAnsi="Times New Roman" w:cs="Times New Roman"/>
              <w:b/>
              <w:color w:val="000000"/>
              <w:lang w:val="es-CO"/>
            </w:rPr>
          </w:rPrChange>
        </w:rPr>
      </w:pPr>
      <w:r w:rsidRPr="00CB7C91">
        <w:rPr>
          <w:rFonts w:ascii="Times New Roman" w:hAnsi="Times New Roman" w:cs="Times New Roman"/>
          <w:color w:val="000000"/>
          <w:lang w:val="es-CO"/>
        </w:rPr>
        <w:t xml:space="preserve">Pero, ¿cómo </w:t>
      </w:r>
      <w:r w:rsidR="00E717FF">
        <w:rPr>
          <w:rFonts w:ascii="Times New Roman" w:hAnsi="Times New Roman" w:cs="Times New Roman"/>
          <w:color w:val="000000"/>
          <w:lang w:val="es-CO"/>
        </w:rPr>
        <w:t xml:space="preserve">se </w:t>
      </w:r>
      <w:r w:rsidRPr="00CB7C91">
        <w:rPr>
          <w:rFonts w:ascii="Times New Roman" w:hAnsi="Times New Roman" w:cs="Times New Roman"/>
          <w:color w:val="000000"/>
          <w:lang w:val="es-CO"/>
        </w:rPr>
        <w:t>defi</w:t>
      </w:r>
      <w:r w:rsidR="00E717FF">
        <w:rPr>
          <w:rFonts w:ascii="Times New Roman" w:hAnsi="Times New Roman" w:cs="Times New Roman"/>
          <w:color w:val="000000"/>
          <w:lang w:val="es-CO"/>
        </w:rPr>
        <w:t>ne</w:t>
      </w:r>
      <w:r w:rsidRPr="00CB7C91">
        <w:rPr>
          <w:rFonts w:ascii="Times New Roman" w:hAnsi="Times New Roman" w:cs="Times New Roman"/>
          <w:color w:val="000000"/>
          <w:lang w:val="es-CO"/>
        </w:rPr>
        <w:t xml:space="preserve"> un porcentaje?</w:t>
      </w:r>
      <w:r w:rsidR="00E717FF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CB7C91">
        <w:rPr>
          <w:rFonts w:ascii="Times New Roman" w:hAnsi="Times New Roman" w:cs="Times New Roman"/>
          <w:color w:val="000000"/>
          <w:lang w:val="es-CO"/>
        </w:rPr>
        <w:t>Un </w:t>
      </w:r>
      <w:r w:rsidRPr="00CB7C91">
        <w:rPr>
          <w:rFonts w:ascii="Times New Roman" w:hAnsi="Times New Roman" w:cs="Times New Roman"/>
          <w:b/>
          <w:bCs/>
          <w:color w:val="000000"/>
          <w:lang w:val="es-CO"/>
        </w:rPr>
        <w:t>porcentaje</w:t>
      </w:r>
      <w:r w:rsidRPr="00CB7C91">
        <w:rPr>
          <w:rFonts w:ascii="Times New Roman" w:hAnsi="Times New Roman" w:cs="Times New Roman"/>
          <w:color w:val="000000"/>
          <w:lang w:val="es-CO"/>
        </w:rPr>
        <w:t> o </w:t>
      </w:r>
      <w:r w:rsidRPr="00CB7C91">
        <w:rPr>
          <w:rFonts w:ascii="Times New Roman" w:hAnsi="Times New Roman" w:cs="Times New Roman"/>
          <w:b/>
          <w:bCs/>
          <w:color w:val="000000"/>
          <w:lang w:val="es-CO"/>
        </w:rPr>
        <w:t>tanto por ciento</w:t>
      </w:r>
      <w:r w:rsidRPr="00CB7C91">
        <w:rPr>
          <w:rFonts w:ascii="Times New Roman" w:hAnsi="Times New Roman" w:cs="Times New Roman"/>
          <w:color w:val="000000"/>
          <w:lang w:val="es-CO"/>
        </w:rPr>
        <w:t xml:space="preserve"> es un </w:t>
      </w:r>
      <w:r w:rsidRPr="00E717FF">
        <w:rPr>
          <w:rFonts w:ascii="Times New Roman" w:hAnsi="Times New Roman" w:cs="Times New Roman"/>
          <w:b/>
          <w:color w:val="000000"/>
          <w:lang w:val="es-CO"/>
        </w:rPr>
        <w:t xml:space="preserve">caso particular de </w:t>
      </w:r>
      <w:r w:rsidR="00E717FF">
        <w:rPr>
          <w:rFonts w:ascii="Times New Roman" w:hAnsi="Times New Roman" w:cs="Times New Roman"/>
          <w:b/>
          <w:color w:val="000000"/>
          <w:lang w:val="es-CO"/>
        </w:rPr>
        <w:t xml:space="preserve">las </w:t>
      </w:r>
      <w:r w:rsidRPr="00E717FF">
        <w:rPr>
          <w:rFonts w:ascii="Times New Roman" w:hAnsi="Times New Roman" w:cs="Times New Roman"/>
          <w:b/>
          <w:color w:val="000000"/>
          <w:lang w:val="es-CO"/>
        </w:rPr>
        <w:t>magnitud</w:t>
      </w:r>
      <w:r w:rsidR="00E717FF" w:rsidRPr="00E717FF">
        <w:rPr>
          <w:rFonts w:ascii="Times New Roman" w:hAnsi="Times New Roman" w:cs="Times New Roman"/>
          <w:b/>
          <w:color w:val="000000"/>
          <w:lang w:val="es-CO"/>
        </w:rPr>
        <w:t>es</w:t>
      </w:r>
      <w:r w:rsidRPr="00E717FF">
        <w:rPr>
          <w:rFonts w:ascii="Times New Roman" w:hAnsi="Times New Roman" w:cs="Times New Roman"/>
          <w:b/>
          <w:color w:val="000000"/>
          <w:lang w:val="es-CO"/>
        </w:rPr>
        <w:t xml:space="preserve"> directamente proporcional</w:t>
      </w:r>
      <w:r w:rsidR="00E717FF" w:rsidRPr="00E717FF">
        <w:rPr>
          <w:rFonts w:ascii="Times New Roman" w:hAnsi="Times New Roman" w:cs="Times New Roman"/>
          <w:b/>
          <w:color w:val="000000"/>
          <w:lang w:val="es-CO"/>
        </w:rPr>
        <w:t>es</w:t>
      </w:r>
      <w:del w:id="953" w:author="mercyranjel" w:date="2016-01-29T15:57:00Z">
        <w:r w:rsidRPr="00CB7C91" w:rsidDel="00903A17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r w:rsidRPr="00CB7C91">
        <w:rPr>
          <w:rFonts w:ascii="Times New Roman" w:hAnsi="Times New Roman" w:cs="Times New Roman"/>
          <w:color w:val="000000"/>
          <w:lang w:val="es-CO"/>
        </w:rPr>
        <w:t xml:space="preserve"> en el que uno de los </w:t>
      </w:r>
      <w:r w:rsidR="003A031F">
        <w:rPr>
          <w:rFonts w:ascii="Times New Roman" w:hAnsi="Times New Roman" w:cs="Times New Roman"/>
          <w:color w:val="000000"/>
          <w:lang w:val="es-CO"/>
        </w:rPr>
        <w:t>valores</w:t>
      </w:r>
      <w:r w:rsidRPr="00CB7C91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05662B">
        <w:rPr>
          <w:rFonts w:ascii="Times New Roman" w:hAnsi="Times New Roman" w:cs="Times New Roman"/>
          <w:color w:val="000000"/>
          <w:lang w:val="es-CO"/>
        </w:rPr>
        <w:t>de</w:t>
      </w:r>
      <w:r w:rsidR="003A031F">
        <w:rPr>
          <w:rFonts w:ascii="Times New Roman" w:hAnsi="Times New Roman" w:cs="Times New Roman"/>
          <w:color w:val="000000"/>
          <w:lang w:val="es-CO"/>
        </w:rPr>
        <w:t xml:space="preserve"> una de las </w:t>
      </w:r>
      <w:r w:rsidR="003A031F" w:rsidRPr="00A761F9">
        <w:rPr>
          <w:rFonts w:ascii="Times New Roman" w:hAnsi="Times New Roman" w:cs="Times New Roman"/>
          <w:color w:val="000000"/>
          <w:lang w:val="es-CO"/>
        </w:rPr>
        <w:t xml:space="preserve">magnitudes </w:t>
      </w:r>
      <w:r w:rsidR="0036755D" w:rsidRPr="0036755D">
        <w:rPr>
          <w:rFonts w:ascii="Times New Roman" w:hAnsi="Times New Roman" w:cs="Times New Roman"/>
          <w:color w:val="000000"/>
          <w:lang w:val="es-CO"/>
          <w:rPrChange w:id="954" w:author="Johana Montejo Rozo" w:date="2016-01-29T10:17:00Z">
            <w:rPr>
              <w:rFonts w:ascii="Times New Roman" w:hAnsi="Times New Roman" w:cs="Times New Roman"/>
              <w:b/>
              <w:color w:val="000000"/>
              <w:lang w:val="es-CO"/>
            </w:rPr>
          </w:rPrChange>
        </w:rPr>
        <w:t>siempre es 100.</w:t>
      </w:r>
      <w:r w:rsidR="00F57C02" w:rsidRPr="00A761F9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95148D" w:rsidRPr="00A761F9">
        <w:rPr>
          <w:rFonts w:ascii="Times New Roman" w:hAnsi="Times New Roman" w:cs="Times New Roman"/>
          <w:color w:val="000000"/>
          <w:lang w:val="es-CO"/>
        </w:rPr>
        <w:t>Es decir, el tanto por ciento de cierta cantidad s</w:t>
      </w:r>
      <w:r w:rsidR="00F57C02" w:rsidRPr="00A761F9">
        <w:rPr>
          <w:rFonts w:ascii="Times New Roman" w:hAnsi="Times New Roman" w:cs="Times New Roman"/>
          <w:color w:val="000000"/>
          <w:lang w:val="es-CO"/>
        </w:rPr>
        <w:t xml:space="preserve">e define como el valor </w:t>
      </w:r>
      <w:r w:rsidR="006D142A" w:rsidRPr="00A761F9">
        <w:rPr>
          <w:rFonts w:ascii="Times New Roman" w:hAnsi="Times New Roman" w:cs="Times New Roman"/>
          <w:color w:val="000000"/>
          <w:lang w:val="es-CO"/>
        </w:rPr>
        <w:t xml:space="preserve">que guarda con </w:t>
      </w:r>
      <w:del w:id="955" w:author="mercyranjel" w:date="2016-01-29T15:57:00Z">
        <w:r w:rsidR="006D142A" w:rsidRPr="00A761F9" w:rsidDel="00903A17">
          <w:rPr>
            <w:rFonts w:ascii="Times New Roman" w:hAnsi="Times New Roman" w:cs="Times New Roman"/>
            <w:color w:val="000000"/>
            <w:lang w:val="es-CO"/>
          </w:rPr>
          <w:delText xml:space="preserve">dicha </w:delText>
        </w:r>
      </w:del>
      <w:ins w:id="956" w:author="mercyranjel" w:date="2016-01-29T15:57:00Z">
        <w:r w:rsidR="00903A17">
          <w:rPr>
            <w:rFonts w:ascii="Times New Roman" w:hAnsi="Times New Roman" w:cs="Times New Roman"/>
            <w:color w:val="000000"/>
            <w:lang w:val="es-CO"/>
          </w:rPr>
          <w:t>esa</w:t>
        </w:r>
        <w:r w:rsidR="00903A17" w:rsidRPr="00A761F9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r w:rsidR="006D142A" w:rsidRPr="00A761F9">
        <w:rPr>
          <w:rFonts w:ascii="Times New Roman" w:hAnsi="Times New Roman" w:cs="Times New Roman"/>
          <w:color w:val="000000"/>
          <w:lang w:val="es-CO"/>
        </w:rPr>
        <w:t xml:space="preserve">cantidad </w:t>
      </w:r>
      <w:r w:rsidR="0036755D" w:rsidRPr="0036755D">
        <w:rPr>
          <w:rFonts w:ascii="Times New Roman" w:hAnsi="Times New Roman" w:cs="Times New Roman"/>
          <w:color w:val="000000"/>
          <w:lang w:val="es-CO"/>
          <w:rPrChange w:id="957" w:author="Johana Montejo Rozo" w:date="2016-01-29T10:17:00Z">
            <w:rPr>
              <w:rFonts w:ascii="Times New Roman" w:hAnsi="Times New Roman" w:cs="Times New Roman"/>
              <w:b/>
              <w:color w:val="000000"/>
              <w:lang w:val="es-CO"/>
            </w:rPr>
          </w:rPrChange>
        </w:rPr>
        <w:t xml:space="preserve">la misma razón de proporcionalidad que el tanto tiene con 100.  </w:t>
      </w:r>
    </w:p>
    <w:p w:rsidR="00F00630" w:rsidRDefault="00F00630" w:rsidP="00CB7C91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2A6DCE" w:rsidRDefault="002A6DCE" w:rsidP="00CB7C91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EB53A5" w:rsidRPr="005D1738" w:rsidTr="002E4D4E">
        <w:tc>
          <w:tcPr>
            <w:tcW w:w="8828" w:type="dxa"/>
            <w:gridSpan w:val="2"/>
            <w:shd w:val="clear" w:color="auto" w:fill="0D0D0D" w:themeFill="text1" w:themeFillTint="F2"/>
          </w:tcPr>
          <w:p w:rsidR="00EB53A5" w:rsidRPr="005D1738" w:rsidRDefault="00EB53A5" w:rsidP="002E4D4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B53A5" w:rsidTr="002E4D4E">
        <w:tc>
          <w:tcPr>
            <w:tcW w:w="2472" w:type="dxa"/>
          </w:tcPr>
          <w:p w:rsidR="00EB53A5" w:rsidRPr="00053744" w:rsidRDefault="00EB53A5" w:rsidP="002E4D4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56" w:type="dxa"/>
          </w:tcPr>
          <w:p w:rsidR="00EB53A5" w:rsidRPr="00053744" w:rsidRDefault="00EB53A5" w:rsidP="00EB53A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MA_07_08_</w:t>
            </w:r>
            <w:ins w:id="958" w:author="Johana Montejo Rozo" w:date="2016-02-03T11:12:00Z">
              <w:r w:rsidR="00100FDA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IMG04</w:t>
            </w:r>
          </w:p>
        </w:tc>
      </w:tr>
      <w:tr w:rsidR="00EB53A5" w:rsidTr="002E4D4E">
        <w:tc>
          <w:tcPr>
            <w:tcW w:w="2472" w:type="dxa"/>
          </w:tcPr>
          <w:p w:rsidR="00EB53A5" w:rsidRPr="00E77CDB" w:rsidRDefault="00EB53A5" w:rsidP="002E4D4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56" w:type="dxa"/>
          </w:tcPr>
          <w:p w:rsidR="00EB53A5" w:rsidRDefault="00E77CDB" w:rsidP="002E4D4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observa una imagen de buen tamaño de este símbolo: %</w:t>
            </w:r>
          </w:p>
        </w:tc>
      </w:tr>
      <w:tr w:rsidR="00EB53A5" w:rsidTr="002E4D4E">
        <w:tc>
          <w:tcPr>
            <w:tcW w:w="2472" w:type="dxa"/>
          </w:tcPr>
          <w:p w:rsidR="00EB53A5" w:rsidRDefault="00EB53A5" w:rsidP="002E4D4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356" w:type="dxa"/>
          </w:tcPr>
          <w:p w:rsidR="00EB53A5" w:rsidRDefault="00EB53A5" w:rsidP="002E4D4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B53A5" w:rsidTr="002E4D4E">
        <w:tc>
          <w:tcPr>
            <w:tcW w:w="2472" w:type="dxa"/>
          </w:tcPr>
          <w:p w:rsidR="00EB53A5" w:rsidRPr="00053744" w:rsidRDefault="00EB53A5" w:rsidP="002E4D4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56" w:type="dxa"/>
          </w:tcPr>
          <w:p w:rsidR="00EB53A5" w:rsidRPr="0052473E" w:rsidRDefault="00B72A26" w:rsidP="002E4D4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símbolo de </w:t>
            </w:r>
            <w:r w:rsidRPr="00B72A26">
              <w:rPr>
                <w:rFonts w:ascii="Times New Roman" w:hAnsi="Times New Roman" w:cs="Times New Roman"/>
                <w:b/>
                <w:color w:val="000000"/>
              </w:rPr>
              <w:t>porcentaje</w:t>
            </w:r>
            <w:r>
              <w:rPr>
                <w:rFonts w:ascii="Times New Roman" w:hAnsi="Times New Roman" w:cs="Times New Roman"/>
                <w:color w:val="000000"/>
              </w:rPr>
              <w:t xml:space="preserve"> o </w:t>
            </w:r>
            <w:r w:rsidRPr="00B72A26">
              <w:rPr>
                <w:rFonts w:ascii="Times New Roman" w:hAnsi="Times New Roman" w:cs="Times New Roman"/>
                <w:b/>
                <w:color w:val="000000"/>
              </w:rPr>
              <w:t>tanto por ciento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C0770E" w:rsidRDefault="00C0770E" w:rsidP="00CB7C91">
      <w:pPr>
        <w:spacing w:after="0"/>
        <w:rPr>
          <w:rFonts w:ascii="Times New Roman" w:hAnsi="Times New Roman" w:cs="Times New Roman"/>
          <w:color w:val="000000"/>
        </w:rPr>
      </w:pPr>
    </w:p>
    <w:p w:rsidR="002A6DCE" w:rsidRDefault="002A6DCE" w:rsidP="00CB7C91">
      <w:pPr>
        <w:spacing w:after="0"/>
        <w:rPr>
          <w:rFonts w:ascii="Times New Roman" w:hAnsi="Times New Roman" w:cs="Times New Roman"/>
          <w:color w:val="000000"/>
        </w:rPr>
      </w:pPr>
    </w:p>
    <w:p w:rsidR="00F72AF2" w:rsidRPr="00EB53A5" w:rsidRDefault="000E4949" w:rsidP="00CB7C91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Por ejemplo, el </w:t>
      </w:r>
      <w:r w:rsidR="00BF4EAA">
        <w:rPr>
          <w:rFonts w:ascii="Times New Roman" w:hAnsi="Times New Roman" w:cs="Times New Roman"/>
          <w:color w:val="000000"/>
        </w:rPr>
        <w:t>50</w:t>
      </w:r>
      <w:del w:id="959" w:author="mercyranjel" w:date="2016-01-29T15:57:00Z">
        <w:r w:rsidDel="00903A17">
          <w:rPr>
            <w:rFonts w:ascii="Times New Roman" w:hAnsi="Times New Roman" w:cs="Times New Roman"/>
            <w:color w:val="000000"/>
          </w:rPr>
          <w:delText xml:space="preserve"> </w:delText>
        </w:r>
      </w:del>
      <w:r>
        <w:rPr>
          <w:rFonts w:ascii="Times New Roman" w:hAnsi="Times New Roman" w:cs="Times New Roman"/>
          <w:color w:val="000000"/>
        </w:rPr>
        <w:t xml:space="preserve">% </w:t>
      </w:r>
      <w:r w:rsidR="00BF4EAA">
        <w:rPr>
          <w:rFonts w:ascii="Times New Roman" w:hAnsi="Times New Roman" w:cs="Times New Roman"/>
          <w:color w:val="000000"/>
        </w:rPr>
        <w:t>(</w:t>
      </w:r>
      <w:r w:rsidR="00BF4EAA" w:rsidRPr="00BF4EAA">
        <w:rPr>
          <w:rFonts w:ascii="Times New Roman" w:hAnsi="Times New Roman" w:cs="Times New Roman"/>
          <w:b/>
          <w:color w:val="000000"/>
        </w:rPr>
        <w:t>50 por ciento</w:t>
      </w:r>
      <w:r w:rsidR="00BF4EAA"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color w:val="000000"/>
        </w:rPr>
        <w:t xml:space="preserve">de cierta cantidad corresponde a </w:t>
      </w:r>
      <w:r w:rsidRPr="00903A17">
        <w:rPr>
          <w:rFonts w:ascii="Times New Roman" w:hAnsi="Times New Roman" w:cs="Times New Roman"/>
          <w:color w:val="000000"/>
          <w:rPrChange w:id="960" w:author="mercyranjel" w:date="2016-01-29T15:58:00Z">
            <w:rPr>
              <w:rFonts w:ascii="Times New Roman" w:hAnsi="Times New Roman" w:cs="Times New Roman"/>
              <w:b/>
              <w:color w:val="000000"/>
            </w:rPr>
          </w:rPrChange>
        </w:rPr>
        <w:t>la</w:t>
      </w:r>
      <w:r w:rsidRPr="002A6DCE">
        <w:rPr>
          <w:rFonts w:ascii="Times New Roman" w:hAnsi="Times New Roman" w:cs="Times New Roman"/>
          <w:b/>
          <w:color w:val="000000"/>
        </w:rPr>
        <w:t xml:space="preserve"> </w:t>
      </w:r>
      <w:r w:rsidR="002A6DCE" w:rsidRPr="002A6DCE">
        <w:rPr>
          <w:rFonts w:ascii="Times New Roman" w:hAnsi="Times New Roman" w:cs="Times New Roman"/>
          <w:b/>
          <w:color w:val="000000"/>
        </w:rPr>
        <w:t>mitad</w:t>
      </w:r>
      <w:r>
        <w:rPr>
          <w:rFonts w:ascii="Times New Roman" w:hAnsi="Times New Roman" w:cs="Times New Roman"/>
          <w:color w:val="000000"/>
        </w:rPr>
        <w:t xml:space="preserve"> </w:t>
      </w:r>
      <w:r w:rsidR="00BF4EAA">
        <w:rPr>
          <w:rFonts w:ascii="Times New Roman" w:hAnsi="Times New Roman" w:cs="Times New Roman"/>
          <w:color w:val="000000"/>
        </w:rPr>
        <w:t xml:space="preserve">de dicha </w:t>
      </w:r>
      <w:r w:rsidR="00126906">
        <w:rPr>
          <w:rFonts w:ascii="Times New Roman" w:hAnsi="Times New Roman" w:cs="Times New Roman"/>
          <w:color w:val="000000"/>
        </w:rPr>
        <w:t>cantidad porque la razón 50:100</w:t>
      </w:r>
      <w:r w:rsidR="00BF4EAA">
        <w:rPr>
          <w:rFonts w:ascii="Times New Roman" w:hAnsi="Times New Roman" w:cs="Times New Roman"/>
          <w:color w:val="000000"/>
        </w:rPr>
        <w:t xml:space="preserve"> equivale a la </w:t>
      </w:r>
      <w:r w:rsidR="00BF4EAA" w:rsidRPr="00100FDA">
        <w:rPr>
          <w:rFonts w:ascii="Times New Roman" w:hAnsi="Times New Roman" w:cs="Times New Roman"/>
          <w:color w:val="000000"/>
          <w:rPrChange w:id="961" w:author="Johana Montejo Rozo" w:date="2016-02-03T11:12:00Z">
            <w:rPr>
              <w:rFonts w:ascii="Times New Roman" w:hAnsi="Times New Roman" w:cs="Times New Roman"/>
              <w:color w:val="000000"/>
            </w:rPr>
          </w:rPrChange>
        </w:rPr>
        <w:t>fracción ½.</w:t>
      </w:r>
      <w:r w:rsidR="00BF4EAA">
        <w:rPr>
          <w:rFonts w:ascii="Times New Roman" w:hAnsi="Times New Roman" w:cs="Times New Roman"/>
          <w:color w:val="000000"/>
        </w:rPr>
        <w:t xml:space="preserve"> </w:t>
      </w:r>
    </w:p>
    <w:p w:rsidR="00FE14A5" w:rsidRDefault="00FE14A5" w:rsidP="001E7C70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5911FC" w:rsidRPr="005D1738" w:rsidTr="005911FC">
        <w:tc>
          <w:tcPr>
            <w:tcW w:w="9054" w:type="dxa"/>
            <w:gridSpan w:val="2"/>
            <w:shd w:val="clear" w:color="auto" w:fill="0D0D0D" w:themeFill="text1" w:themeFillTint="F2"/>
          </w:tcPr>
          <w:p w:rsidR="005911FC" w:rsidRPr="005D1738" w:rsidRDefault="005911FC" w:rsidP="002E4D4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911FC" w:rsidTr="005911FC">
        <w:tc>
          <w:tcPr>
            <w:tcW w:w="2518" w:type="dxa"/>
          </w:tcPr>
          <w:p w:rsidR="005911FC" w:rsidRPr="00053744" w:rsidRDefault="005911FC" w:rsidP="002E4D4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:rsidR="005911FC" w:rsidRPr="00053744" w:rsidRDefault="005911FC" w:rsidP="005911F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MA_07_08_</w:t>
            </w:r>
            <w:ins w:id="962" w:author="Johana Montejo Rozo" w:date="2016-02-03T11:12:00Z">
              <w:r w:rsidR="00100FDA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IMG05</w:t>
            </w:r>
          </w:p>
        </w:tc>
      </w:tr>
      <w:tr w:rsidR="005911FC" w:rsidTr="005911FC">
        <w:tc>
          <w:tcPr>
            <w:tcW w:w="2518" w:type="dxa"/>
          </w:tcPr>
          <w:p w:rsidR="005911FC" w:rsidRPr="00E77CDB" w:rsidRDefault="005911FC" w:rsidP="002E4D4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:rsidR="005911FC" w:rsidRDefault="005911FC" w:rsidP="002E4D4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911FC" w:rsidTr="005911FC">
        <w:tc>
          <w:tcPr>
            <w:tcW w:w="2518" w:type="dxa"/>
          </w:tcPr>
          <w:p w:rsidR="005911FC" w:rsidRDefault="005911FC" w:rsidP="002E4D4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36" w:type="dxa"/>
          </w:tcPr>
          <w:p w:rsidR="005911FC" w:rsidRPr="005911FC" w:rsidRDefault="00742192" w:rsidP="002E4D4E">
            <w:pPr>
              <w:rPr>
                <w:rFonts w:ascii="Times New Roman" w:hAnsi="Times New Roman" w:cs="Times New Roman"/>
              </w:rPr>
            </w:pPr>
            <w:hyperlink r:id="rId28" w:history="1">
              <w:r w:rsidR="005911FC" w:rsidRPr="005911FC">
                <w:rPr>
                  <w:rStyle w:val="Hipervnculo"/>
                  <w:rFonts w:ascii="Times New Roman" w:hAnsi="Times New Roman" w:cs="Times New Roman"/>
                  <w:color w:val="auto"/>
                  <w:lang w:val="es-ES_tradnl"/>
                </w:rPr>
                <w:t>http://thumb1.shutterstock.com/display_pic_with_logo/546265/115619830/stock-photo--d-shiny-red-discount-collection-percent-115619830.jpg</w:t>
              </w:r>
            </w:hyperlink>
          </w:p>
        </w:tc>
      </w:tr>
      <w:tr w:rsidR="005911FC" w:rsidTr="005911FC">
        <w:tc>
          <w:tcPr>
            <w:tcW w:w="2518" w:type="dxa"/>
          </w:tcPr>
          <w:p w:rsidR="005911FC" w:rsidRPr="00053744" w:rsidRDefault="005911FC" w:rsidP="002E4D4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36" w:type="dxa"/>
          </w:tcPr>
          <w:p w:rsidR="005911FC" w:rsidRPr="0052473E" w:rsidRDefault="000D1E82" w:rsidP="000D1E8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 una tienda ofrece el</w:t>
            </w:r>
            <w:r w:rsidR="005911F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126906">
              <w:rPr>
                <w:rFonts w:ascii="Times New Roman" w:hAnsi="Times New Roman" w:cs="Times New Roman"/>
                <w:color w:val="000000"/>
              </w:rPr>
              <w:t xml:space="preserve">50% </w:t>
            </w:r>
            <w:r>
              <w:rPr>
                <w:rFonts w:ascii="Times New Roman" w:hAnsi="Times New Roman" w:cs="Times New Roman"/>
                <w:color w:val="000000"/>
              </w:rPr>
              <w:t>de descuento en un prod</w:t>
            </w:r>
            <w:r w:rsidR="00550903">
              <w:rPr>
                <w:rFonts w:ascii="Times New Roman" w:hAnsi="Times New Roman" w:cs="Times New Roman"/>
                <w:color w:val="000000"/>
              </w:rPr>
              <w:t>ucto, entonces se debe</w:t>
            </w:r>
            <w:r>
              <w:rPr>
                <w:rFonts w:ascii="Times New Roman" w:hAnsi="Times New Roman" w:cs="Times New Roman"/>
                <w:color w:val="000000"/>
              </w:rPr>
              <w:t xml:space="preserve"> pagar la mitad de su precio</w:t>
            </w:r>
            <w:ins w:id="963" w:author="mercyranjel" w:date="2016-01-29T16:01:00Z">
              <w:r w:rsidR="006F70A3">
                <w:rPr>
                  <w:rFonts w:ascii="Times New Roman" w:hAnsi="Times New Roman" w:cs="Times New Roman"/>
                  <w:color w:val="000000"/>
                </w:rPr>
                <w:t xml:space="preserve"> normal</w:t>
              </w:r>
            </w:ins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E8665B" w:rsidRDefault="00E8665B" w:rsidP="001E7C70">
      <w:pPr>
        <w:spacing w:after="0"/>
        <w:rPr>
          <w:rFonts w:ascii="Times New Roman" w:hAnsi="Times New Roman" w:cs="Times New Roman"/>
          <w:color w:val="000000"/>
        </w:rPr>
      </w:pPr>
    </w:p>
    <w:p w:rsidR="002A6DCE" w:rsidRDefault="002A6DCE" w:rsidP="002A6DCE">
      <w:pPr>
        <w:spacing w:after="0"/>
        <w:rPr>
          <w:rFonts w:ascii="Times New Roman" w:hAnsi="Times New Roman" w:cs="Times New Roman"/>
          <w:color w:val="000000"/>
        </w:rPr>
      </w:pPr>
    </w:p>
    <w:p w:rsidR="002A6DCE" w:rsidRPr="00EB53A5" w:rsidRDefault="002A6DCE" w:rsidP="002A6DCE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 la misma forma</w:t>
      </w:r>
      <w:ins w:id="964" w:author="mercyranjel" w:date="2016-01-29T16:01:00Z">
        <w:r w:rsidR="006F70A3">
          <w:rPr>
            <w:rFonts w:ascii="Times New Roman" w:hAnsi="Times New Roman" w:cs="Times New Roman"/>
            <w:color w:val="000000"/>
          </w:rPr>
          <w:t>,</w:t>
        </w:r>
      </w:ins>
      <w:r>
        <w:rPr>
          <w:rFonts w:ascii="Times New Roman" w:hAnsi="Times New Roman" w:cs="Times New Roman"/>
          <w:color w:val="000000"/>
        </w:rPr>
        <w:t xml:space="preserve"> el 25</w:t>
      </w:r>
      <w:del w:id="965" w:author="mercyranjel" w:date="2016-01-29T16:01:00Z">
        <w:r w:rsidDel="006F70A3">
          <w:rPr>
            <w:rFonts w:ascii="Times New Roman" w:hAnsi="Times New Roman" w:cs="Times New Roman"/>
            <w:color w:val="000000"/>
          </w:rPr>
          <w:delText xml:space="preserve"> </w:delText>
        </w:r>
      </w:del>
      <w:r>
        <w:rPr>
          <w:rFonts w:ascii="Times New Roman" w:hAnsi="Times New Roman" w:cs="Times New Roman"/>
          <w:color w:val="000000"/>
        </w:rPr>
        <w:t>% (</w:t>
      </w:r>
      <w:r>
        <w:rPr>
          <w:rFonts w:ascii="Times New Roman" w:hAnsi="Times New Roman" w:cs="Times New Roman"/>
          <w:b/>
          <w:color w:val="000000"/>
        </w:rPr>
        <w:t>25</w:t>
      </w:r>
      <w:r w:rsidRPr="00BF4EAA">
        <w:rPr>
          <w:rFonts w:ascii="Times New Roman" w:hAnsi="Times New Roman" w:cs="Times New Roman"/>
          <w:b/>
          <w:color w:val="000000"/>
        </w:rPr>
        <w:t xml:space="preserve"> por ciento</w:t>
      </w:r>
      <w:r>
        <w:rPr>
          <w:rFonts w:ascii="Times New Roman" w:hAnsi="Times New Roman" w:cs="Times New Roman"/>
          <w:color w:val="000000"/>
        </w:rPr>
        <w:t xml:space="preserve">) de cierta cantidad corresponde a </w:t>
      </w:r>
      <w:r w:rsidRPr="006F70A3">
        <w:rPr>
          <w:rFonts w:ascii="Times New Roman" w:hAnsi="Times New Roman" w:cs="Times New Roman"/>
          <w:color w:val="000000"/>
          <w:rPrChange w:id="966" w:author="mercyranjel" w:date="2016-01-29T16:01:00Z">
            <w:rPr>
              <w:rFonts w:ascii="Times New Roman" w:hAnsi="Times New Roman" w:cs="Times New Roman"/>
              <w:b/>
              <w:color w:val="000000"/>
            </w:rPr>
          </w:rPrChange>
        </w:rPr>
        <w:t xml:space="preserve">la </w:t>
      </w:r>
      <w:r w:rsidRPr="002A6DCE">
        <w:rPr>
          <w:rFonts w:ascii="Times New Roman" w:hAnsi="Times New Roman" w:cs="Times New Roman"/>
          <w:b/>
          <w:color w:val="000000"/>
        </w:rPr>
        <w:t>cuarta parte</w:t>
      </w:r>
      <w:r>
        <w:rPr>
          <w:rFonts w:ascii="Times New Roman" w:hAnsi="Times New Roman" w:cs="Times New Roman"/>
          <w:color w:val="000000"/>
        </w:rPr>
        <w:t xml:space="preserve"> de dicha c</w:t>
      </w:r>
      <w:r w:rsidR="00126906">
        <w:rPr>
          <w:rFonts w:ascii="Times New Roman" w:hAnsi="Times New Roman" w:cs="Times New Roman"/>
          <w:color w:val="000000"/>
        </w:rPr>
        <w:t xml:space="preserve">antidad porque la razón 25:100 </w:t>
      </w:r>
      <w:r>
        <w:rPr>
          <w:rFonts w:ascii="Times New Roman" w:hAnsi="Times New Roman" w:cs="Times New Roman"/>
          <w:color w:val="000000"/>
        </w:rPr>
        <w:t xml:space="preserve">equivale a la fracción </w:t>
      </w:r>
      <w:r w:rsidRPr="00100FDA">
        <w:rPr>
          <w:rFonts w:ascii="Times New Roman" w:hAnsi="Times New Roman" w:cs="Times New Roman"/>
          <w:color w:val="000000"/>
          <w:rPrChange w:id="967" w:author="Johana Montejo Rozo" w:date="2016-02-03T11:12:00Z">
            <w:rPr>
              <w:rFonts w:ascii="Times New Roman" w:hAnsi="Times New Roman" w:cs="Times New Roman"/>
              <w:color w:val="000000"/>
            </w:rPr>
          </w:rPrChange>
        </w:rPr>
        <w:t>¼.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2A6DCE" w:rsidRDefault="002A6DCE" w:rsidP="002A6DCE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2A6DCE" w:rsidRPr="005D1738" w:rsidTr="002E4D4E">
        <w:tc>
          <w:tcPr>
            <w:tcW w:w="9054" w:type="dxa"/>
            <w:gridSpan w:val="2"/>
            <w:shd w:val="clear" w:color="auto" w:fill="0D0D0D" w:themeFill="text1" w:themeFillTint="F2"/>
          </w:tcPr>
          <w:p w:rsidR="002A6DCE" w:rsidRPr="005D1738" w:rsidRDefault="002A6DCE" w:rsidP="002E4D4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A6DCE" w:rsidTr="002E4D4E">
        <w:tc>
          <w:tcPr>
            <w:tcW w:w="2518" w:type="dxa"/>
          </w:tcPr>
          <w:p w:rsidR="002A6DCE" w:rsidRPr="00053744" w:rsidRDefault="002A6DCE" w:rsidP="002E4D4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:rsidR="002A6DCE" w:rsidRPr="00053744" w:rsidRDefault="002A6DCE" w:rsidP="002A6DC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MA_07_08_</w:t>
            </w:r>
            <w:ins w:id="968" w:author="Johana Montejo Rozo" w:date="2016-02-03T11:12:00Z">
              <w:r w:rsidR="00100FDA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IMG06</w:t>
            </w:r>
          </w:p>
        </w:tc>
      </w:tr>
      <w:tr w:rsidR="002A6DCE" w:rsidTr="002E4D4E">
        <w:tc>
          <w:tcPr>
            <w:tcW w:w="2518" w:type="dxa"/>
          </w:tcPr>
          <w:p w:rsidR="002A6DCE" w:rsidRPr="00E77CDB" w:rsidRDefault="002A6DCE" w:rsidP="002E4D4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:rsidR="002A6DCE" w:rsidRDefault="00AF3F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Una venta de automóviles con un gran letrero que dice </w:t>
            </w:r>
            <w:del w:id="969" w:author="mercyranjel" w:date="2016-01-29T16:01:00Z">
              <w:r w:rsidDel="006F70A3">
                <w:rPr>
                  <w:rFonts w:ascii="Times New Roman" w:hAnsi="Times New Roman" w:cs="Times New Roman"/>
                  <w:color w:val="000000"/>
                </w:rPr>
                <w:delText>“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Llévese </w:t>
            </w:r>
            <w:r w:rsidR="006276DA">
              <w:rPr>
                <w:rFonts w:ascii="Times New Roman" w:hAnsi="Times New Roman" w:cs="Times New Roman"/>
                <w:color w:val="000000"/>
              </w:rPr>
              <w:t xml:space="preserve">hoy mismo </w:t>
            </w:r>
            <w:r>
              <w:rPr>
                <w:rFonts w:ascii="Times New Roman" w:hAnsi="Times New Roman" w:cs="Times New Roman"/>
                <w:color w:val="000000"/>
              </w:rPr>
              <w:t>su carro pagando s</w:t>
            </w:r>
            <w:del w:id="970" w:author="mercyranjel" w:date="2016-01-29T16:01:00Z">
              <w:r w:rsidDel="006F70A3">
                <w:rPr>
                  <w:rFonts w:ascii="Times New Roman" w:hAnsi="Times New Roman" w:cs="Times New Roman"/>
                  <w:color w:val="000000"/>
                </w:rPr>
                <w:delText>ó</w:delText>
              </w:r>
            </w:del>
            <w:ins w:id="971" w:author="mercyranjel" w:date="2016-01-29T16:01:00Z">
              <w:r w:rsidR="006F70A3">
                <w:rPr>
                  <w:rFonts w:ascii="Times New Roman" w:hAnsi="Times New Roman" w:cs="Times New Roman"/>
                  <w:color w:val="000000"/>
                </w:rPr>
                <w:t>o</w:t>
              </w:r>
            </w:ins>
            <w:r>
              <w:rPr>
                <w:rFonts w:ascii="Times New Roman" w:hAnsi="Times New Roman" w:cs="Times New Roman"/>
                <w:color w:val="000000"/>
              </w:rPr>
              <w:t>lo el 25% de su valor comercial</w:t>
            </w:r>
            <w:del w:id="972" w:author="mercyranjel" w:date="2016-01-29T16:01:00Z">
              <w:r w:rsidDel="006F70A3">
                <w:rPr>
                  <w:rFonts w:ascii="Times New Roman" w:hAnsi="Times New Roman" w:cs="Times New Roman"/>
                  <w:color w:val="000000"/>
                </w:rPr>
                <w:delText>”</w:delText>
              </w:r>
            </w:del>
          </w:p>
        </w:tc>
      </w:tr>
      <w:tr w:rsidR="002A6DCE" w:rsidTr="002E4D4E">
        <w:tc>
          <w:tcPr>
            <w:tcW w:w="2518" w:type="dxa"/>
          </w:tcPr>
          <w:p w:rsidR="002A6DCE" w:rsidRDefault="002A6DCE" w:rsidP="002E4D4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36" w:type="dxa"/>
          </w:tcPr>
          <w:p w:rsidR="002A6DCE" w:rsidRPr="005911FC" w:rsidRDefault="002A6DCE" w:rsidP="002E4D4E">
            <w:pPr>
              <w:rPr>
                <w:rFonts w:ascii="Times New Roman" w:hAnsi="Times New Roman" w:cs="Times New Roman"/>
              </w:rPr>
            </w:pPr>
          </w:p>
        </w:tc>
      </w:tr>
      <w:tr w:rsidR="002A6DCE" w:rsidTr="002E4D4E">
        <w:tc>
          <w:tcPr>
            <w:tcW w:w="2518" w:type="dxa"/>
          </w:tcPr>
          <w:p w:rsidR="002A6DCE" w:rsidRPr="00053744" w:rsidRDefault="002A6DCE" w:rsidP="002E4D4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36" w:type="dxa"/>
          </w:tcPr>
          <w:p w:rsidR="002A6DCE" w:rsidRPr="0052473E" w:rsidRDefault="00124438" w:rsidP="0012443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pago del 25% es la cuota inicial para adquirir un automóvil a crédito. Significa que la cuota inicial es la cuarta parte del valor total del carro.</w:t>
            </w:r>
          </w:p>
        </w:tc>
      </w:tr>
    </w:tbl>
    <w:p w:rsidR="002A6DCE" w:rsidRDefault="002A6DCE" w:rsidP="001E7C70">
      <w:pPr>
        <w:spacing w:after="0"/>
        <w:rPr>
          <w:rFonts w:ascii="Times New Roman" w:hAnsi="Times New Roman" w:cs="Times New Roman"/>
          <w:color w:val="000000"/>
        </w:rPr>
      </w:pPr>
    </w:p>
    <w:p w:rsidR="002A6DCE" w:rsidRDefault="00901A76" w:rsidP="001E7C70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Conoce más sobre el concepto de porcentaje o tanto por ciento en la web [</w:t>
      </w:r>
      <w:hyperlink r:id="rId29" w:history="1">
        <w:r w:rsidRPr="00901A76">
          <w:rPr>
            <w:rStyle w:val="Hipervnculo"/>
            <w:rFonts w:ascii="Times New Roman" w:hAnsi="Times New Roman" w:cs="Times New Roman"/>
          </w:rPr>
          <w:t>VER</w:t>
        </w:r>
      </w:hyperlink>
      <w:r>
        <w:rPr>
          <w:rFonts w:ascii="Times New Roman" w:hAnsi="Times New Roman" w:cs="Times New Roman"/>
          <w:color w:val="000000"/>
        </w:rPr>
        <w:t>].</w:t>
      </w:r>
    </w:p>
    <w:p w:rsidR="00901A76" w:rsidRPr="005911FC" w:rsidRDefault="00901A76" w:rsidP="001E7C70">
      <w:pPr>
        <w:spacing w:after="0"/>
        <w:rPr>
          <w:rFonts w:ascii="Times New Roman" w:hAnsi="Times New Roman" w:cs="Times New Roman"/>
          <w:color w:val="000000"/>
        </w:rPr>
      </w:pPr>
    </w:p>
    <w:p w:rsidR="00916FF7" w:rsidRDefault="00FE14A5" w:rsidP="00916FF7">
      <w:pPr>
        <w:spacing w:after="0"/>
        <w:rPr>
          <w:rFonts w:ascii="Times" w:hAnsi="Times"/>
          <w:b/>
        </w:rPr>
      </w:pPr>
      <w:r w:rsidRPr="00FE14A5">
        <w:rPr>
          <w:rFonts w:ascii="Times" w:hAnsi="Times"/>
          <w:highlight w:val="yellow"/>
        </w:rPr>
        <w:t xml:space="preserve">[SECCIÓN </w:t>
      </w:r>
      <w:r w:rsidR="00DA5CBC">
        <w:rPr>
          <w:rFonts w:ascii="Times" w:hAnsi="Times"/>
          <w:highlight w:val="yellow"/>
        </w:rPr>
        <w:t>2</w:t>
      </w:r>
      <w:r w:rsidRPr="00FE14A5">
        <w:rPr>
          <w:rFonts w:ascii="Times" w:hAnsi="Times"/>
          <w:highlight w:val="yellow"/>
        </w:rPr>
        <w:t>]</w:t>
      </w:r>
      <w:r w:rsidRPr="00FE14A5"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FE14A5">
        <w:rPr>
          <w:rFonts w:ascii="Times" w:hAnsi="Times"/>
          <w:b/>
        </w:rPr>
        <w:t xml:space="preserve">.1 </w:t>
      </w:r>
      <w:ins w:id="973" w:author="Johana Montejo Rozo" w:date="2016-01-29T10:16:00Z">
        <w:r w:rsidR="00A761F9">
          <w:rPr>
            <w:rFonts w:ascii="Times" w:hAnsi="Times"/>
            <w:b/>
          </w:rPr>
          <w:t>El c</w:t>
        </w:r>
      </w:ins>
      <w:del w:id="974" w:author="Johana Montejo Rozo" w:date="2016-01-29T10:15:00Z">
        <w:r w:rsidR="00DA5CBC" w:rsidDel="00A761F9">
          <w:rPr>
            <w:rFonts w:ascii="Times" w:hAnsi="Times"/>
            <w:b/>
          </w:rPr>
          <w:delText>C</w:delText>
        </w:r>
      </w:del>
      <w:r w:rsidR="00DA5CBC">
        <w:rPr>
          <w:rFonts w:ascii="Times" w:hAnsi="Times"/>
          <w:b/>
        </w:rPr>
        <w:t>álculo del porcentaje de un número</w:t>
      </w:r>
    </w:p>
    <w:p w:rsidR="00DA5CBC" w:rsidRDefault="00DA5CBC" w:rsidP="00916FF7">
      <w:pPr>
        <w:spacing w:after="0"/>
        <w:rPr>
          <w:rFonts w:ascii="Times" w:hAnsi="Times"/>
          <w:b/>
        </w:rPr>
      </w:pPr>
    </w:p>
    <w:p w:rsidR="00F9649E" w:rsidRDefault="00BB7113" w:rsidP="00916FF7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En la cadena de droguerías Medicina y Salud ofrecen </w:t>
      </w:r>
      <w:ins w:id="975" w:author="mercyranjel" w:date="2016-01-29T16:02:00Z">
        <w:r w:rsidR="006F70A3">
          <w:rPr>
            <w:rFonts w:ascii="Times" w:hAnsi="Times"/>
          </w:rPr>
          <w:t xml:space="preserve">el </w:t>
        </w:r>
      </w:ins>
      <w:r>
        <w:rPr>
          <w:rFonts w:ascii="Times" w:hAnsi="Times"/>
        </w:rPr>
        <w:t>15% de descuento para cualquier compra entre las 6:00 am y las 8:00 am</w:t>
      </w:r>
      <w:ins w:id="976" w:author="mercyranjel" w:date="2016-01-29T16:02:00Z">
        <w:r w:rsidR="00CB6794">
          <w:rPr>
            <w:rFonts w:ascii="Times" w:hAnsi="Times"/>
          </w:rPr>
          <w:t>,</w:t>
        </w:r>
      </w:ins>
      <w:r>
        <w:rPr>
          <w:rFonts w:ascii="Times" w:hAnsi="Times"/>
        </w:rPr>
        <w:t xml:space="preserve"> todos los días. </w:t>
      </w:r>
      <w:r w:rsidR="00E936E5">
        <w:rPr>
          <w:rFonts w:ascii="Times" w:hAnsi="Times"/>
        </w:rPr>
        <w:t>¿Cuánto debe pa</w:t>
      </w:r>
      <w:ins w:id="977" w:author="Johana Montejo Rozo" w:date="2016-01-29T10:17:00Z">
        <w:r w:rsidR="00A761F9">
          <w:rPr>
            <w:rFonts w:ascii="Times" w:hAnsi="Times"/>
          </w:rPr>
          <w:t>ga</w:t>
        </w:r>
      </w:ins>
      <w:del w:id="978" w:author="Johana Montejo Rozo" w:date="2016-01-29T10:17:00Z">
        <w:r w:rsidR="00E936E5" w:rsidDel="00A761F9">
          <w:rPr>
            <w:rFonts w:ascii="Times" w:hAnsi="Times"/>
          </w:rPr>
          <w:delText>ra</w:delText>
        </w:r>
      </w:del>
      <w:ins w:id="979" w:author="Johana Montejo Rozo" w:date="2016-01-29T10:17:00Z">
        <w:r w:rsidR="00A761F9">
          <w:rPr>
            <w:rFonts w:ascii="Times" w:hAnsi="Times"/>
          </w:rPr>
          <w:t>r</w:t>
        </w:r>
      </w:ins>
      <w:r w:rsidR="00E936E5">
        <w:rPr>
          <w:rFonts w:ascii="Times" w:hAnsi="Times"/>
        </w:rPr>
        <w:t xml:space="preserve"> una persona por los productos que se ven en la imagen</w:t>
      </w:r>
      <w:r w:rsidR="00874B3D">
        <w:rPr>
          <w:rFonts w:ascii="Times" w:hAnsi="Times"/>
        </w:rPr>
        <w:t xml:space="preserve"> si hace la compra </w:t>
      </w:r>
      <w:r w:rsidR="0066091A">
        <w:rPr>
          <w:rFonts w:ascii="Times" w:hAnsi="Times"/>
        </w:rPr>
        <w:t>a las 7 am</w:t>
      </w:r>
      <w:r w:rsidR="00E936E5">
        <w:rPr>
          <w:rFonts w:ascii="Times" w:hAnsi="Times"/>
        </w:rPr>
        <w:t>?</w:t>
      </w:r>
    </w:p>
    <w:p w:rsidR="00E936E5" w:rsidRDefault="00E936E5" w:rsidP="00916FF7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A71C7" w:rsidRPr="005D1738" w:rsidTr="002E4D4E">
        <w:tc>
          <w:tcPr>
            <w:tcW w:w="9054" w:type="dxa"/>
            <w:gridSpan w:val="2"/>
            <w:shd w:val="clear" w:color="auto" w:fill="0D0D0D" w:themeFill="text1" w:themeFillTint="F2"/>
          </w:tcPr>
          <w:p w:rsidR="008A71C7" w:rsidRPr="005D1738" w:rsidRDefault="008A71C7" w:rsidP="002E4D4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A71C7" w:rsidTr="002E4D4E">
        <w:tc>
          <w:tcPr>
            <w:tcW w:w="2518" w:type="dxa"/>
          </w:tcPr>
          <w:p w:rsidR="008A71C7" w:rsidRPr="00053744" w:rsidRDefault="008A71C7" w:rsidP="002E4D4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:rsidR="008A71C7" w:rsidRPr="00053744" w:rsidRDefault="008A71C7" w:rsidP="002E552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MA_07_08_</w:t>
            </w:r>
            <w:ins w:id="980" w:author="Johana Montejo Rozo" w:date="2016-02-03T11:12:00Z">
              <w:r w:rsidR="00100FDA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IMG0</w:t>
            </w:r>
            <w:r w:rsidR="002E552F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8A71C7" w:rsidTr="002E4D4E">
        <w:tc>
          <w:tcPr>
            <w:tcW w:w="2518" w:type="dxa"/>
          </w:tcPr>
          <w:p w:rsidR="008A71C7" w:rsidRPr="00E77CDB" w:rsidRDefault="008A71C7" w:rsidP="002E4D4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:rsidR="008A71C7" w:rsidRDefault="002E552F" w:rsidP="002E4D4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observa un mostrador de droguería con los siguientes productos en primer plano</w:t>
            </w:r>
            <w:ins w:id="981" w:author="mercyranjel" w:date="2016-01-29T16:03:00Z">
              <w:r w:rsidR="00CB6794">
                <w:rPr>
                  <w:rFonts w:ascii="Times New Roman" w:hAnsi="Times New Roman" w:cs="Times New Roman"/>
                  <w:color w:val="000000"/>
                </w:rPr>
                <w:t>,</w:t>
              </w:r>
            </w:ins>
            <w:r>
              <w:rPr>
                <w:rFonts w:ascii="Times New Roman" w:hAnsi="Times New Roman" w:cs="Times New Roman"/>
                <w:color w:val="000000"/>
              </w:rPr>
              <w:t xml:space="preserve"> con el precio indicado muy visible</w:t>
            </w:r>
            <w:del w:id="982" w:author="mercyranjel" w:date="2016-01-29T16:03:00Z">
              <w:r w:rsidDel="00CB6794">
                <w:rPr>
                  <w:rFonts w:ascii="Times New Roman" w:hAnsi="Times New Roman" w:cs="Times New Roman"/>
                  <w:color w:val="000000"/>
                </w:rPr>
                <w:delText>:</w:delText>
              </w:r>
            </w:del>
          </w:p>
          <w:p w:rsidR="002E552F" w:rsidRDefault="002E552F" w:rsidP="002E4D4E">
            <w:pPr>
              <w:rPr>
                <w:rFonts w:ascii="Times New Roman" w:hAnsi="Times New Roman" w:cs="Times New Roman"/>
                <w:color w:val="000000"/>
              </w:rPr>
            </w:pPr>
          </w:p>
          <w:p w:rsidR="002E552F" w:rsidRDefault="00AA2754" w:rsidP="002E4D4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Suero en frasco, precio $ 6500</w:t>
            </w:r>
          </w:p>
          <w:p w:rsidR="00AA2754" w:rsidRDefault="00AA2754" w:rsidP="002E4D4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Tarro con cápsulas de vitamina C, tamaño grande, precio $ 48 000</w:t>
            </w:r>
          </w:p>
          <w:p w:rsidR="0066091A" w:rsidRDefault="0066091A" w:rsidP="002E4D4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A71C7" w:rsidTr="002E4D4E">
        <w:tc>
          <w:tcPr>
            <w:tcW w:w="2518" w:type="dxa"/>
          </w:tcPr>
          <w:p w:rsidR="008A71C7" w:rsidRDefault="008A71C7" w:rsidP="002E4D4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36" w:type="dxa"/>
          </w:tcPr>
          <w:p w:rsidR="008A71C7" w:rsidRPr="005911FC" w:rsidRDefault="008A71C7" w:rsidP="002E4D4E">
            <w:pPr>
              <w:rPr>
                <w:rFonts w:ascii="Times New Roman" w:hAnsi="Times New Roman" w:cs="Times New Roman"/>
              </w:rPr>
            </w:pPr>
          </w:p>
        </w:tc>
      </w:tr>
      <w:tr w:rsidR="008A71C7" w:rsidTr="002E4D4E">
        <w:tc>
          <w:tcPr>
            <w:tcW w:w="2518" w:type="dxa"/>
          </w:tcPr>
          <w:p w:rsidR="008A71C7" w:rsidRPr="00053744" w:rsidRDefault="008A71C7" w:rsidP="002E4D4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36" w:type="dxa"/>
          </w:tcPr>
          <w:p w:rsidR="008A71C7" w:rsidRPr="0052473E" w:rsidRDefault="00C13C4D" w:rsidP="00C13C4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¿Cuál es el </w:t>
            </w:r>
            <w:r w:rsidRPr="00E15402">
              <w:rPr>
                <w:rFonts w:ascii="Times New Roman" w:hAnsi="Times New Roman" w:cs="Times New Roman"/>
                <w:b/>
                <w:color w:val="000000"/>
              </w:rPr>
              <w:t>15% de 6500</w:t>
            </w:r>
            <w:r>
              <w:rPr>
                <w:rFonts w:ascii="Times New Roman" w:hAnsi="Times New Roman" w:cs="Times New Roman"/>
                <w:color w:val="000000"/>
              </w:rPr>
              <w:t>?</w:t>
            </w:r>
            <w:r w:rsidR="00E15402">
              <w:rPr>
                <w:rFonts w:ascii="Times New Roman" w:hAnsi="Times New Roman" w:cs="Times New Roman"/>
                <w:color w:val="000000"/>
              </w:rPr>
              <w:t xml:space="preserve"> ¿</w:t>
            </w:r>
            <w:r>
              <w:rPr>
                <w:rFonts w:ascii="Times New Roman" w:hAnsi="Times New Roman" w:cs="Times New Roman"/>
                <w:color w:val="000000"/>
              </w:rPr>
              <w:t xml:space="preserve">Cuál es el </w:t>
            </w:r>
            <w:r w:rsidRPr="00E15402">
              <w:rPr>
                <w:rFonts w:ascii="Times New Roman" w:hAnsi="Times New Roman" w:cs="Times New Roman"/>
                <w:b/>
                <w:color w:val="000000"/>
              </w:rPr>
              <w:t>15%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15402">
              <w:rPr>
                <w:rFonts w:ascii="Times New Roman" w:hAnsi="Times New Roman" w:cs="Times New Roman"/>
                <w:b/>
                <w:color w:val="000000"/>
              </w:rPr>
              <w:t>de 48 000</w:t>
            </w:r>
            <w:r>
              <w:rPr>
                <w:rFonts w:ascii="Times New Roman" w:hAnsi="Times New Roman" w:cs="Times New Roman"/>
                <w:color w:val="000000"/>
              </w:rPr>
              <w:t>?</w:t>
            </w:r>
          </w:p>
        </w:tc>
      </w:tr>
    </w:tbl>
    <w:p w:rsidR="008A71C7" w:rsidRDefault="008A71C7" w:rsidP="00916FF7">
      <w:pPr>
        <w:spacing w:after="0"/>
        <w:rPr>
          <w:rFonts w:ascii="Times" w:hAnsi="Times"/>
        </w:rPr>
      </w:pPr>
    </w:p>
    <w:p w:rsidR="00BC31A1" w:rsidRPr="00A761F9" w:rsidRDefault="005D40A2" w:rsidP="00916FF7">
      <w:pPr>
        <w:spacing w:after="0"/>
        <w:rPr>
          <w:rFonts w:ascii="Times" w:hAnsi="Times"/>
        </w:rPr>
      </w:pPr>
      <w:r w:rsidRPr="00A761F9">
        <w:rPr>
          <w:rFonts w:ascii="Times" w:hAnsi="Times"/>
        </w:rPr>
        <w:t>Para calcular el porcentaje de un número se utiliza la regla de tres simple directa</w:t>
      </w:r>
      <w:r w:rsidR="00BC31A1" w:rsidRPr="00A761F9">
        <w:rPr>
          <w:rFonts w:ascii="Times" w:hAnsi="Times"/>
        </w:rPr>
        <w:t>, así:</w:t>
      </w:r>
    </w:p>
    <w:p w:rsidR="00BC31A1" w:rsidRPr="00A761F9" w:rsidRDefault="00BC31A1" w:rsidP="00BC31A1">
      <w:pPr>
        <w:pStyle w:val="Prrafodelista"/>
        <w:numPr>
          <w:ilvl w:val="0"/>
          <w:numId w:val="7"/>
        </w:numPr>
        <w:spacing w:after="0"/>
        <w:rPr>
          <w:rFonts w:ascii="Times" w:hAnsi="Times"/>
        </w:rPr>
      </w:pPr>
      <w:r w:rsidRPr="00A761F9">
        <w:rPr>
          <w:rFonts w:ascii="Times" w:hAnsi="Times"/>
        </w:rPr>
        <w:t>U</w:t>
      </w:r>
      <w:r w:rsidR="00126906" w:rsidRPr="00A761F9">
        <w:rPr>
          <w:rFonts w:ascii="Times" w:hAnsi="Times"/>
        </w:rPr>
        <w:t xml:space="preserve">na de las magnitudes </w:t>
      </w:r>
      <w:r w:rsidRPr="00A761F9">
        <w:rPr>
          <w:rFonts w:ascii="Times" w:hAnsi="Times"/>
        </w:rPr>
        <w:t>es la cantidad total</w:t>
      </w:r>
      <w:ins w:id="983" w:author="mercyranjel" w:date="2016-01-29T16:04:00Z">
        <w:r w:rsidR="00CB6794">
          <w:rPr>
            <w:rFonts w:ascii="Times" w:hAnsi="Times"/>
          </w:rPr>
          <w:t>,</w:t>
        </w:r>
      </w:ins>
      <w:r w:rsidRPr="00A761F9">
        <w:rPr>
          <w:rFonts w:ascii="Times" w:hAnsi="Times"/>
        </w:rPr>
        <w:t xml:space="preserve"> que siempre tiene como uno de sus valores a 100 y el otro valor es el número. </w:t>
      </w:r>
    </w:p>
    <w:p w:rsidR="00E936E5" w:rsidRPr="00A761F9" w:rsidRDefault="00BC31A1" w:rsidP="00BC31A1">
      <w:pPr>
        <w:pStyle w:val="Prrafodelista"/>
        <w:numPr>
          <w:ilvl w:val="0"/>
          <w:numId w:val="7"/>
        </w:numPr>
        <w:spacing w:after="0"/>
        <w:rPr>
          <w:rFonts w:ascii="Times" w:hAnsi="Times"/>
          <w:rPrChange w:id="984" w:author="Johana Montejo Rozo" w:date="2016-01-29T10:18:00Z">
            <w:rPr>
              <w:rFonts w:ascii="Times" w:hAnsi="Times"/>
              <w:b/>
            </w:rPr>
          </w:rPrChange>
        </w:rPr>
      </w:pPr>
      <w:r w:rsidRPr="00A761F9">
        <w:rPr>
          <w:rFonts w:ascii="Times" w:hAnsi="Times"/>
        </w:rPr>
        <w:t>La otra magnitud es la cantidad parcial o tanto</w:t>
      </w:r>
      <w:r w:rsidR="0036755D" w:rsidRPr="0036755D">
        <w:rPr>
          <w:rFonts w:ascii="Times" w:hAnsi="Times"/>
          <w:rPrChange w:id="985" w:author="Johana Montejo Rozo" w:date="2016-01-29T10:18:00Z">
            <w:rPr>
              <w:rFonts w:ascii="Times" w:hAnsi="Times"/>
              <w:b/>
            </w:rPr>
          </w:rPrChange>
        </w:rPr>
        <w:t xml:space="preserve"> que se va a calcular.</w:t>
      </w:r>
    </w:p>
    <w:p w:rsidR="00721BEB" w:rsidRPr="00A761F9" w:rsidRDefault="00721BEB" w:rsidP="00721BEB">
      <w:pPr>
        <w:spacing w:after="0"/>
        <w:rPr>
          <w:rFonts w:ascii="Times" w:hAnsi="Times"/>
          <w:rPrChange w:id="986" w:author="Johana Montejo Rozo" w:date="2016-01-29T10:18:00Z">
            <w:rPr>
              <w:rFonts w:ascii="Times" w:hAnsi="Times"/>
              <w:b/>
            </w:rPr>
          </w:rPrChange>
        </w:rPr>
      </w:pPr>
    </w:p>
    <w:p w:rsidR="00DF59A0" w:rsidRDefault="00DF59A0" w:rsidP="00721BEB">
      <w:pPr>
        <w:spacing w:after="0"/>
        <w:rPr>
          <w:rFonts w:ascii="Times" w:hAnsi="Times"/>
        </w:rPr>
      </w:pPr>
      <w:r w:rsidRPr="00DF59A0">
        <w:rPr>
          <w:rFonts w:ascii="Times" w:hAnsi="Times"/>
        </w:rPr>
        <w:t>Ejemplo 1</w:t>
      </w:r>
      <w:del w:id="987" w:author="mercyranjel" w:date="2016-01-29T16:04:00Z">
        <w:r w:rsidRPr="00DF59A0" w:rsidDel="00CB6794">
          <w:rPr>
            <w:rFonts w:ascii="Times" w:hAnsi="Times"/>
          </w:rPr>
          <w:delText>:</w:delText>
        </w:r>
      </w:del>
      <w:r>
        <w:rPr>
          <w:rFonts w:ascii="Times" w:hAnsi="Times"/>
        </w:rPr>
        <w:t xml:space="preserve"> </w:t>
      </w:r>
    </w:p>
    <w:p w:rsidR="00DF59A0" w:rsidRPr="00DF59A0" w:rsidRDefault="00DF59A0" w:rsidP="00721BEB">
      <w:pPr>
        <w:spacing w:after="0"/>
        <w:rPr>
          <w:rFonts w:ascii="Times" w:hAnsi="Times"/>
        </w:rPr>
      </w:pPr>
      <w:r>
        <w:rPr>
          <w:rFonts w:ascii="Times" w:hAnsi="Times"/>
        </w:rPr>
        <w:t>Para calcular el 15% de 6500 se organizan las magnitudes así</w:t>
      </w:r>
      <w:del w:id="988" w:author="mercyranjel" w:date="2016-01-29T16:04:00Z">
        <w:r w:rsidR="007C3138" w:rsidDel="00CB6794">
          <w:rPr>
            <w:rFonts w:ascii="Times" w:hAnsi="Times"/>
          </w:rPr>
          <w:delText>,</w:delText>
        </w:r>
      </w:del>
      <w:ins w:id="989" w:author="mercyranjel" w:date="2016-01-29T16:04:00Z">
        <w:r w:rsidR="00CB6794">
          <w:rPr>
            <w:rFonts w:ascii="Times" w:hAnsi="Times"/>
          </w:rPr>
          <w:t>:</w:t>
        </w:r>
      </w:ins>
    </w:p>
    <w:p w:rsidR="00DF59A0" w:rsidRDefault="00DF59A0" w:rsidP="00721BEB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842"/>
      </w:tblGrid>
      <w:tr w:rsidR="0048355F" w:rsidTr="00210254">
        <w:trPr>
          <w:jc w:val="center"/>
        </w:trPr>
        <w:tc>
          <w:tcPr>
            <w:tcW w:w="1668" w:type="dxa"/>
          </w:tcPr>
          <w:p w:rsidR="0048355F" w:rsidRDefault="0048355F" w:rsidP="00721BEB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Cantidad total</w:t>
            </w:r>
          </w:p>
        </w:tc>
        <w:tc>
          <w:tcPr>
            <w:tcW w:w="1842" w:type="dxa"/>
          </w:tcPr>
          <w:p w:rsidR="0048355F" w:rsidRDefault="0048355F" w:rsidP="00721BEB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Cantidad parcial</w:t>
            </w:r>
          </w:p>
          <w:p w:rsidR="0048355F" w:rsidRDefault="0048355F" w:rsidP="0048355F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o tanto</w:t>
            </w:r>
          </w:p>
        </w:tc>
      </w:tr>
      <w:tr w:rsidR="0048355F" w:rsidTr="00210254">
        <w:trPr>
          <w:jc w:val="center"/>
        </w:trPr>
        <w:tc>
          <w:tcPr>
            <w:tcW w:w="1668" w:type="dxa"/>
          </w:tcPr>
          <w:p w:rsidR="0048355F" w:rsidRPr="00DF59A0" w:rsidRDefault="0071396B" w:rsidP="0071396B">
            <w:pPr>
              <w:jc w:val="center"/>
              <w:rPr>
                <w:rFonts w:ascii="Times" w:hAnsi="Times"/>
                <w:b/>
              </w:rPr>
            </w:pPr>
            <w:r w:rsidRPr="00DF59A0">
              <w:rPr>
                <w:rFonts w:ascii="Times" w:hAnsi="Times"/>
                <w:b/>
              </w:rPr>
              <w:t>100</w:t>
            </w:r>
          </w:p>
        </w:tc>
        <w:tc>
          <w:tcPr>
            <w:tcW w:w="1842" w:type="dxa"/>
          </w:tcPr>
          <w:p w:rsidR="0048355F" w:rsidRPr="0071396B" w:rsidRDefault="0071396B" w:rsidP="0071396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15</w:t>
            </w:r>
          </w:p>
        </w:tc>
      </w:tr>
      <w:tr w:rsidR="0048355F" w:rsidTr="00210254">
        <w:trPr>
          <w:jc w:val="center"/>
        </w:trPr>
        <w:tc>
          <w:tcPr>
            <w:tcW w:w="1668" w:type="dxa"/>
          </w:tcPr>
          <w:p w:rsidR="0048355F" w:rsidRPr="0071396B" w:rsidRDefault="0071396B" w:rsidP="0071396B">
            <w:pPr>
              <w:jc w:val="center"/>
              <w:rPr>
                <w:rFonts w:ascii="Times" w:hAnsi="Times"/>
              </w:rPr>
            </w:pPr>
            <w:r w:rsidRPr="0071396B">
              <w:rPr>
                <w:rFonts w:ascii="Times" w:hAnsi="Times"/>
              </w:rPr>
              <w:t>6500</w:t>
            </w:r>
          </w:p>
        </w:tc>
        <w:tc>
          <w:tcPr>
            <w:tcW w:w="1842" w:type="dxa"/>
          </w:tcPr>
          <w:p w:rsidR="0048355F" w:rsidRPr="0071396B" w:rsidRDefault="0071396B" w:rsidP="0071396B">
            <w:pPr>
              <w:jc w:val="center"/>
              <w:rPr>
                <w:rFonts w:ascii="Times" w:hAnsi="Times"/>
                <w:i/>
              </w:rPr>
            </w:pPr>
            <w:r w:rsidRPr="0071396B">
              <w:rPr>
                <w:rFonts w:ascii="Times" w:hAnsi="Times"/>
                <w:i/>
              </w:rPr>
              <w:t>x</w:t>
            </w:r>
          </w:p>
        </w:tc>
      </w:tr>
    </w:tbl>
    <w:p w:rsidR="00721BEB" w:rsidRPr="00721BEB" w:rsidRDefault="00721BEB" w:rsidP="00721BEB">
      <w:pPr>
        <w:spacing w:after="0"/>
        <w:rPr>
          <w:rFonts w:ascii="Times" w:hAnsi="Times"/>
          <w:b/>
        </w:rPr>
      </w:pPr>
    </w:p>
    <w:p w:rsidR="009E1B5E" w:rsidRDefault="007C3138" w:rsidP="00916FF7">
      <w:pPr>
        <w:spacing w:after="0"/>
        <w:rPr>
          <w:rFonts w:ascii="Times" w:hAnsi="Times"/>
        </w:rPr>
      </w:pPr>
      <w:r>
        <w:rPr>
          <w:rFonts w:ascii="Times" w:hAnsi="Times"/>
        </w:rPr>
        <w:t>Se cumple que</w:t>
      </w:r>
      <w:r w:rsidRPr="007C3138">
        <w:rPr>
          <w:rFonts w:ascii="Times" w:hAnsi="Times"/>
        </w:rPr>
        <w:t xml:space="preserve"> </w:t>
      </w:r>
      <w:del w:id="990" w:author="mercyranjel" w:date="2016-01-29T16:04:00Z">
        <w:r w:rsidDel="00CB6794">
          <w:rPr>
            <w:rFonts w:ascii="Times" w:hAnsi="Times"/>
          </w:rPr>
          <w:delText>“</w:delText>
        </w:r>
      </w:del>
      <w:r>
        <w:rPr>
          <w:rFonts w:ascii="Times" w:hAnsi="Times"/>
        </w:rPr>
        <w:t xml:space="preserve">100 es a15 como 6500 es a </w:t>
      </w:r>
      <w:r w:rsidRPr="007C3138">
        <w:rPr>
          <w:rFonts w:ascii="Times" w:hAnsi="Times"/>
          <w:i/>
        </w:rPr>
        <w:t>x</w:t>
      </w:r>
      <w:del w:id="991" w:author="mercyranjel" w:date="2016-01-29T16:04:00Z">
        <w:r w:rsidDel="00CB6794">
          <w:rPr>
            <w:rFonts w:ascii="Times" w:hAnsi="Times"/>
          </w:rPr>
          <w:delText>”</w:delText>
        </w:r>
      </w:del>
      <w:r>
        <w:rPr>
          <w:rFonts w:ascii="Times" w:hAnsi="Times"/>
        </w:rPr>
        <w:t xml:space="preserve"> y se escribe:</w:t>
      </w:r>
    </w:p>
    <w:p w:rsidR="007C3138" w:rsidRDefault="007C3138" w:rsidP="00916FF7">
      <w:pPr>
        <w:spacing w:after="0"/>
        <w:rPr>
          <w:rFonts w:ascii="Times" w:hAnsi="Times"/>
        </w:rPr>
      </w:pPr>
    </w:p>
    <w:p w:rsidR="007C3138" w:rsidRPr="007C3138" w:rsidRDefault="007C3138" w:rsidP="007C3138">
      <w:pPr>
        <w:spacing w:after="0"/>
        <w:jc w:val="center"/>
        <w:rPr>
          <w:rFonts w:ascii="Times" w:hAnsi="Times"/>
        </w:rPr>
      </w:pPr>
      <w:r>
        <w:rPr>
          <w:noProof/>
          <w:lang w:val="es-CO" w:eastAsia="es-CO"/>
        </w:rPr>
        <w:drawing>
          <wp:inline distT="0" distB="0" distL="0" distR="0">
            <wp:extent cx="2859405" cy="1008380"/>
            <wp:effectExtent l="0" t="0" r="0" b="1270"/>
            <wp:docPr id="1" name="Imagen 1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38" w:rsidRPr="00C415F0" w:rsidRDefault="00C415F0" w:rsidP="00C415F0">
      <w:pPr>
        <w:spacing w:after="0"/>
        <w:jc w:val="center"/>
        <w:rPr>
          <w:rFonts w:ascii="Times" w:hAnsi="Times"/>
          <w:rPrChange w:id="992" w:author="Johana Montejo Rozo" w:date="2016-02-03T11:13:00Z">
            <w:rPr>
              <w:rFonts w:ascii="Times" w:hAnsi="Times"/>
              <w:b/>
            </w:rPr>
          </w:rPrChange>
        </w:rPr>
        <w:pPrChange w:id="993" w:author="Johana Montejo Rozo" w:date="2016-02-03T11:13:00Z">
          <w:pPr>
            <w:spacing w:after="0"/>
          </w:pPr>
        </w:pPrChange>
      </w:pPr>
      <w:ins w:id="994" w:author="Johana Montejo Rozo" w:date="2016-02-03T11:13:00Z">
        <w:r w:rsidRPr="00C415F0">
          <w:rPr>
            <w:rFonts w:ascii="Times" w:hAnsi="Times"/>
            <w:highlight w:val="magenta"/>
            <w:rPrChange w:id="995" w:author="Johana Montejo Rozo" w:date="2016-02-03T11:13:00Z">
              <w:rPr>
                <w:rFonts w:ascii="Times" w:hAnsi="Times"/>
                <w:b/>
              </w:rPr>
            </w:rPrChange>
          </w:rPr>
          <w:t>&lt;&lt;MA_07_08_CO_FORM013.gif&gt;&gt;</w:t>
        </w:r>
      </w:ins>
    </w:p>
    <w:p w:rsidR="007C3138" w:rsidRDefault="007C3138" w:rsidP="00916FF7">
      <w:pPr>
        <w:spacing w:after="0"/>
        <w:rPr>
          <w:rFonts w:ascii="Times" w:hAnsi="Times"/>
          <w:b/>
        </w:rPr>
      </w:pPr>
    </w:p>
    <w:p w:rsidR="007C3138" w:rsidRDefault="00F07DCF" w:rsidP="00916FF7">
      <w:pPr>
        <w:spacing w:after="0"/>
        <w:rPr>
          <w:rFonts w:ascii="Times" w:hAnsi="Times"/>
        </w:rPr>
      </w:pPr>
      <w:r w:rsidRPr="00F07DCF">
        <w:rPr>
          <w:rFonts w:ascii="Times" w:hAnsi="Times"/>
        </w:rPr>
        <w:t>Entonces:</w:t>
      </w:r>
    </w:p>
    <w:p w:rsidR="00F07DCF" w:rsidRDefault="00F07DCF" w:rsidP="00F07DCF">
      <w:pPr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100</w:t>
      </w:r>
      <w:r w:rsidRPr="00F07DCF">
        <w:rPr>
          <w:rFonts w:ascii="Times" w:hAnsi="Times"/>
          <w:i/>
        </w:rPr>
        <w:t>x</w:t>
      </w:r>
      <w:r>
        <w:rPr>
          <w:rFonts w:ascii="Times" w:hAnsi="Times"/>
        </w:rPr>
        <w:t xml:space="preserve"> = 6500</w:t>
      </w:r>
      <w:ins w:id="996" w:author="Johana Montejo Rozo" w:date="2016-01-29T10:18:00Z">
        <w:r w:rsidR="00A761F9">
          <w:rPr>
            <w:rFonts w:ascii="Times" w:hAnsi="Times"/>
          </w:rPr>
          <w:t xml:space="preserve"> </w:t>
        </w:r>
        <w:r w:rsidR="00A761F9" w:rsidRPr="00C415F0">
          <w:rPr>
            <w:rFonts w:ascii="Cambria Math" w:hAnsi="Cambria Math" w:cs="Cambria Math"/>
            <w:sz w:val="20"/>
            <w:szCs w:val="20"/>
            <w:rPrChange w:id="997" w:author="Johana Montejo Rozo" w:date="2016-02-03T11:13:00Z">
              <w:rPr>
                <w:rFonts w:ascii="Cambria Math" w:hAnsi="Cambria Math"/>
              </w:rPr>
            </w:rPrChange>
          </w:rPr>
          <w:t>⨉</w:t>
        </w:r>
        <w:r w:rsidR="00A761F9">
          <w:rPr>
            <w:rFonts w:ascii="Times" w:hAnsi="Times"/>
          </w:rPr>
          <w:t xml:space="preserve"> </w:t>
        </w:r>
      </w:ins>
      <w:del w:id="998" w:author="Johana Montejo Rozo" w:date="2016-01-29T10:18:00Z">
        <w:r w:rsidDel="00A761F9">
          <w:rPr>
            <w:rFonts w:ascii="Times" w:hAnsi="Times"/>
          </w:rPr>
          <w:delText>.</w:delText>
        </w:r>
      </w:del>
      <w:r>
        <w:rPr>
          <w:rFonts w:ascii="Times" w:hAnsi="Times"/>
        </w:rPr>
        <w:t>15</w:t>
      </w:r>
    </w:p>
    <w:p w:rsidR="00F07DCF" w:rsidRDefault="00F07DCF" w:rsidP="00F07DCF">
      <w:pPr>
        <w:spacing w:after="0"/>
        <w:jc w:val="center"/>
      </w:pPr>
      <w:r w:rsidRPr="00F07DCF">
        <w:rPr>
          <w:rFonts w:ascii="Times" w:hAnsi="Times"/>
          <w:i/>
        </w:rPr>
        <w:t>x</w:t>
      </w:r>
      <w:r>
        <w:rPr>
          <w:rFonts w:ascii="Times" w:hAnsi="Times"/>
        </w:rPr>
        <w:t xml:space="preserve"> = 6500</w:t>
      </w:r>
      <w:ins w:id="999" w:author="Johana Montejo Rozo" w:date="2016-02-03T11:13:00Z">
        <w:r w:rsidR="00C415F0">
          <w:rPr>
            <w:rFonts w:ascii="Times" w:hAnsi="Times"/>
          </w:rPr>
          <w:t xml:space="preserve"> </w:t>
        </w:r>
        <w:r w:rsidR="00C415F0" w:rsidRPr="00C415F0">
          <w:rPr>
            <w:rFonts w:ascii="Cambria Math" w:hAnsi="Cambria Math"/>
            <w:sz w:val="20"/>
            <w:szCs w:val="20"/>
            <w:rPrChange w:id="1000" w:author="Johana Montejo Rozo" w:date="2016-02-03T11:13:00Z">
              <w:rPr>
                <w:rFonts w:ascii="Cambria Math" w:hAnsi="Cambria Math"/>
              </w:rPr>
            </w:rPrChange>
          </w:rPr>
          <w:t>⨉</w:t>
        </w:r>
        <w:r w:rsidR="00C415F0">
          <w:rPr>
            <w:rFonts w:ascii="Cambria Math" w:hAnsi="Cambria Math"/>
          </w:rPr>
          <w:t xml:space="preserve"> </w:t>
        </w:r>
      </w:ins>
      <w:del w:id="1001" w:author="Johana Montejo Rozo" w:date="2016-02-03T11:13:00Z">
        <w:r w:rsidDel="00C415F0">
          <w:rPr>
            <w:rFonts w:ascii="Times" w:hAnsi="Times"/>
          </w:rPr>
          <w:delText>.</w:delText>
        </w:r>
      </w:del>
      <w:r>
        <w:rPr>
          <w:rFonts w:ascii="Times" w:hAnsi="Times"/>
        </w:rPr>
        <w:t>15</w:t>
      </w:r>
      <w:r w:rsidR="00480657">
        <w:rPr>
          <w:rFonts w:ascii="Times" w:hAnsi="Times"/>
        </w:rPr>
        <w:t xml:space="preserve"> </w:t>
      </w:r>
      <w:r w:rsidR="00480657">
        <w:t>÷ 100</w:t>
      </w:r>
    </w:p>
    <w:p w:rsidR="00480657" w:rsidRDefault="00480657" w:rsidP="00480657">
      <w:pPr>
        <w:spacing w:after="0"/>
        <w:jc w:val="center"/>
      </w:pPr>
      <w:r w:rsidRPr="00F07DCF">
        <w:rPr>
          <w:rFonts w:ascii="Times" w:hAnsi="Times"/>
          <w:i/>
        </w:rPr>
        <w:t>x</w:t>
      </w:r>
      <w:r>
        <w:rPr>
          <w:rFonts w:ascii="Times" w:hAnsi="Times"/>
        </w:rPr>
        <w:t xml:space="preserve"> = 975</w:t>
      </w:r>
    </w:p>
    <w:p w:rsidR="00480657" w:rsidRPr="00976623" w:rsidRDefault="00480657" w:rsidP="00F07DCF">
      <w:pPr>
        <w:spacing w:after="0"/>
        <w:jc w:val="center"/>
        <w:rPr>
          <w:rFonts w:ascii="Times" w:hAnsi="Times"/>
        </w:rPr>
      </w:pPr>
    </w:p>
    <w:p w:rsidR="007C3138" w:rsidRPr="00976623" w:rsidRDefault="00976623" w:rsidP="00916FF7">
      <w:pPr>
        <w:spacing w:after="0"/>
        <w:rPr>
          <w:rFonts w:ascii="Times" w:hAnsi="Times"/>
        </w:rPr>
      </w:pPr>
      <w:r>
        <w:rPr>
          <w:rFonts w:ascii="Times" w:hAnsi="Times"/>
        </w:rPr>
        <w:t>Se obtiene que e</w:t>
      </w:r>
      <w:r w:rsidR="002F5A46">
        <w:rPr>
          <w:rFonts w:ascii="Times" w:hAnsi="Times"/>
        </w:rPr>
        <w:t>l 15</w:t>
      </w:r>
      <w:del w:id="1002" w:author="mercyranjel" w:date="2016-01-29T16:04:00Z">
        <w:r w:rsidR="002F5A46" w:rsidDel="00CB6794">
          <w:rPr>
            <w:rFonts w:ascii="Times" w:hAnsi="Times"/>
          </w:rPr>
          <w:delText xml:space="preserve"> </w:delText>
        </w:r>
      </w:del>
      <w:r w:rsidR="002F5A46">
        <w:rPr>
          <w:rFonts w:ascii="Times" w:hAnsi="Times"/>
        </w:rPr>
        <w:t>% de 6500 es 975; por lo tanto</w:t>
      </w:r>
      <w:ins w:id="1003" w:author="mercyranjel" w:date="2016-01-29T16:05:00Z">
        <w:r w:rsidR="00CB6794">
          <w:rPr>
            <w:rFonts w:ascii="Times" w:hAnsi="Times"/>
          </w:rPr>
          <w:t>,</w:t>
        </w:r>
      </w:ins>
      <w:r w:rsidR="002F5A46">
        <w:rPr>
          <w:rFonts w:ascii="Times" w:hAnsi="Times"/>
        </w:rPr>
        <w:t xml:space="preserve"> el valor que se debe pagar por el frasco de suero es $ 6500</w:t>
      </w:r>
      <w:del w:id="1004" w:author="mercyranjel" w:date="2016-01-29T16:05:00Z">
        <w:r w:rsidR="002F5A46" w:rsidDel="00CB6794">
          <w:rPr>
            <w:rFonts w:ascii="Times" w:hAnsi="Times"/>
          </w:rPr>
          <w:delText xml:space="preserve"> </w:delText>
        </w:r>
      </w:del>
      <w:ins w:id="1005" w:author="Johana Montejo Rozo" w:date="2016-01-29T11:36:00Z">
        <w:r w:rsidR="004B5540">
          <w:rPr>
            <w:rFonts w:ascii="Times" w:hAnsi="Times"/>
          </w:rPr>
          <w:t xml:space="preserve"> –</w:t>
        </w:r>
      </w:ins>
      <w:del w:id="1006" w:author="Johana Montejo Rozo" w:date="2016-01-29T11:36:00Z">
        <w:r w:rsidR="002F5A46" w:rsidDel="004B5540">
          <w:rPr>
            <w:rFonts w:ascii="Times" w:hAnsi="Times"/>
          </w:rPr>
          <w:delText>-</w:delText>
        </w:r>
      </w:del>
      <w:r w:rsidR="002F5A46">
        <w:rPr>
          <w:rFonts w:ascii="Times" w:hAnsi="Times"/>
        </w:rPr>
        <w:t xml:space="preserve"> $975 = $ 5525</w:t>
      </w:r>
      <w:ins w:id="1007" w:author="mercyranjel" w:date="2016-01-29T16:06:00Z">
        <w:r w:rsidR="00CB6794">
          <w:rPr>
            <w:rFonts w:ascii="Times" w:hAnsi="Times"/>
          </w:rPr>
          <w:t>,</w:t>
        </w:r>
      </w:ins>
      <w:r w:rsidR="002F5A46">
        <w:rPr>
          <w:rFonts w:ascii="Times" w:hAnsi="Times"/>
        </w:rPr>
        <w:t xml:space="preserve"> haciendo efectivo el 15% de descuento.</w:t>
      </w:r>
    </w:p>
    <w:p w:rsidR="007C3138" w:rsidRDefault="007C3138" w:rsidP="00916FF7">
      <w:pPr>
        <w:spacing w:after="0"/>
        <w:rPr>
          <w:rFonts w:ascii="Times" w:hAnsi="Times"/>
          <w:b/>
        </w:rPr>
      </w:pPr>
    </w:p>
    <w:p w:rsidR="00A064FE" w:rsidRDefault="00A064FE" w:rsidP="00A064FE">
      <w:pPr>
        <w:spacing w:after="0"/>
        <w:rPr>
          <w:rFonts w:ascii="Times" w:hAnsi="Times"/>
        </w:rPr>
      </w:pPr>
      <w:r w:rsidRPr="00DF59A0">
        <w:rPr>
          <w:rFonts w:ascii="Times" w:hAnsi="Times"/>
        </w:rPr>
        <w:t xml:space="preserve">Ejemplo </w:t>
      </w:r>
      <w:r>
        <w:rPr>
          <w:rFonts w:ascii="Times" w:hAnsi="Times"/>
        </w:rPr>
        <w:t>2</w:t>
      </w:r>
      <w:del w:id="1008" w:author="mercyranjel" w:date="2016-01-29T16:06:00Z">
        <w:r w:rsidRPr="00DF59A0" w:rsidDel="00CB6794">
          <w:rPr>
            <w:rFonts w:ascii="Times" w:hAnsi="Times"/>
          </w:rPr>
          <w:delText>:</w:delText>
        </w:r>
      </w:del>
      <w:r>
        <w:rPr>
          <w:rFonts w:ascii="Times" w:hAnsi="Times"/>
        </w:rPr>
        <w:t xml:space="preserve"> </w:t>
      </w:r>
    </w:p>
    <w:p w:rsidR="00A064FE" w:rsidRPr="00DF59A0" w:rsidRDefault="00A064FE" w:rsidP="00A064FE">
      <w:pPr>
        <w:spacing w:after="0"/>
        <w:rPr>
          <w:rFonts w:ascii="Times" w:hAnsi="Times"/>
        </w:rPr>
      </w:pPr>
      <w:r>
        <w:rPr>
          <w:rFonts w:ascii="Times" w:hAnsi="Times"/>
        </w:rPr>
        <w:t>Para calcular el 15% de 48 000 la tabla queda así</w:t>
      </w:r>
      <w:del w:id="1009" w:author="mercyranjel" w:date="2016-01-29T16:06:00Z">
        <w:r w:rsidDel="00CB6794">
          <w:rPr>
            <w:rFonts w:ascii="Times" w:hAnsi="Times"/>
          </w:rPr>
          <w:delText>,</w:delText>
        </w:r>
      </w:del>
      <w:ins w:id="1010" w:author="mercyranjel" w:date="2016-01-29T16:06:00Z">
        <w:r w:rsidR="00CB6794">
          <w:rPr>
            <w:rFonts w:ascii="Times" w:hAnsi="Times"/>
          </w:rPr>
          <w:t>:</w:t>
        </w:r>
      </w:ins>
    </w:p>
    <w:p w:rsidR="00A064FE" w:rsidRDefault="00A064FE" w:rsidP="00A064FE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842"/>
      </w:tblGrid>
      <w:tr w:rsidR="00A064FE" w:rsidTr="002E4D4E">
        <w:trPr>
          <w:jc w:val="center"/>
        </w:trPr>
        <w:tc>
          <w:tcPr>
            <w:tcW w:w="1668" w:type="dxa"/>
          </w:tcPr>
          <w:p w:rsidR="00A064FE" w:rsidRDefault="00A064FE" w:rsidP="002E4D4E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Cantidad total</w:t>
            </w:r>
          </w:p>
        </w:tc>
        <w:tc>
          <w:tcPr>
            <w:tcW w:w="1842" w:type="dxa"/>
          </w:tcPr>
          <w:p w:rsidR="00A064FE" w:rsidRDefault="00A064FE" w:rsidP="002E4D4E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Cantidad parcial</w:t>
            </w:r>
          </w:p>
          <w:p w:rsidR="00A064FE" w:rsidRDefault="00A064FE" w:rsidP="002E4D4E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o tanto</w:t>
            </w:r>
          </w:p>
        </w:tc>
      </w:tr>
      <w:tr w:rsidR="00A064FE" w:rsidTr="002E4D4E">
        <w:trPr>
          <w:jc w:val="center"/>
        </w:trPr>
        <w:tc>
          <w:tcPr>
            <w:tcW w:w="1668" w:type="dxa"/>
          </w:tcPr>
          <w:p w:rsidR="00A064FE" w:rsidRPr="00DF59A0" w:rsidRDefault="00A064FE" w:rsidP="002E4D4E">
            <w:pPr>
              <w:jc w:val="center"/>
              <w:rPr>
                <w:rFonts w:ascii="Times" w:hAnsi="Times"/>
                <w:b/>
              </w:rPr>
            </w:pPr>
            <w:r w:rsidRPr="00DF59A0">
              <w:rPr>
                <w:rFonts w:ascii="Times" w:hAnsi="Times"/>
                <w:b/>
              </w:rPr>
              <w:t>100</w:t>
            </w:r>
          </w:p>
        </w:tc>
        <w:tc>
          <w:tcPr>
            <w:tcW w:w="1842" w:type="dxa"/>
          </w:tcPr>
          <w:p w:rsidR="00A064FE" w:rsidRPr="0071396B" w:rsidRDefault="00A064FE" w:rsidP="002E4D4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15</w:t>
            </w:r>
          </w:p>
        </w:tc>
      </w:tr>
      <w:tr w:rsidR="00A064FE" w:rsidTr="002E4D4E">
        <w:trPr>
          <w:jc w:val="center"/>
        </w:trPr>
        <w:tc>
          <w:tcPr>
            <w:tcW w:w="1668" w:type="dxa"/>
          </w:tcPr>
          <w:p w:rsidR="00A064FE" w:rsidRPr="0071396B" w:rsidRDefault="00A064FE" w:rsidP="002E4D4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48 0</w:t>
            </w:r>
            <w:r w:rsidRPr="0071396B">
              <w:rPr>
                <w:rFonts w:ascii="Times" w:hAnsi="Times"/>
              </w:rPr>
              <w:t>00</w:t>
            </w:r>
          </w:p>
        </w:tc>
        <w:tc>
          <w:tcPr>
            <w:tcW w:w="1842" w:type="dxa"/>
          </w:tcPr>
          <w:p w:rsidR="00A064FE" w:rsidRPr="0071396B" w:rsidRDefault="00A064FE" w:rsidP="002E4D4E">
            <w:pPr>
              <w:jc w:val="center"/>
              <w:rPr>
                <w:rFonts w:ascii="Times" w:hAnsi="Times"/>
                <w:i/>
              </w:rPr>
            </w:pPr>
            <w:r w:rsidRPr="0071396B">
              <w:rPr>
                <w:rFonts w:ascii="Times" w:hAnsi="Times"/>
                <w:i/>
              </w:rPr>
              <w:t>x</w:t>
            </w:r>
          </w:p>
        </w:tc>
      </w:tr>
    </w:tbl>
    <w:p w:rsidR="00A064FE" w:rsidRPr="00721BEB" w:rsidRDefault="00A064FE" w:rsidP="00A064FE">
      <w:pPr>
        <w:spacing w:after="0"/>
        <w:rPr>
          <w:rFonts w:ascii="Times" w:hAnsi="Times"/>
          <w:b/>
        </w:rPr>
      </w:pPr>
    </w:p>
    <w:p w:rsidR="00A064FE" w:rsidRDefault="00A064FE" w:rsidP="00A064FE">
      <w:pPr>
        <w:spacing w:after="0"/>
        <w:rPr>
          <w:rFonts w:ascii="Times" w:hAnsi="Times"/>
        </w:rPr>
      </w:pPr>
      <w:r>
        <w:rPr>
          <w:rFonts w:ascii="Times" w:hAnsi="Times"/>
        </w:rPr>
        <w:t>Se cumple que</w:t>
      </w:r>
      <w:r w:rsidRPr="007C3138">
        <w:rPr>
          <w:rFonts w:ascii="Times" w:hAnsi="Times"/>
        </w:rPr>
        <w:t xml:space="preserve"> </w:t>
      </w:r>
      <w:del w:id="1011" w:author="mercyranjel" w:date="2016-01-29T16:06:00Z">
        <w:r w:rsidDel="00CB6794">
          <w:rPr>
            <w:rFonts w:ascii="Times" w:hAnsi="Times"/>
          </w:rPr>
          <w:delText>“</w:delText>
        </w:r>
      </w:del>
      <w:r>
        <w:rPr>
          <w:rFonts w:ascii="Times" w:hAnsi="Times"/>
        </w:rPr>
        <w:t xml:space="preserve">100 es a15 como 48 000 es a </w:t>
      </w:r>
      <w:r w:rsidRPr="007C3138">
        <w:rPr>
          <w:rFonts w:ascii="Times" w:hAnsi="Times"/>
          <w:i/>
        </w:rPr>
        <w:t>x</w:t>
      </w:r>
      <w:del w:id="1012" w:author="mercyranjel" w:date="2016-01-29T16:06:00Z">
        <w:r w:rsidDel="00CB6794">
          <w:rPr>
            <w:rFonts w:ascii="Times" w:hAnsi="Times"/>
          </w:rPr>
          <w:delText>”</w:delText>
        </w:r>
      </w:del>
      <w:r>
        <w:rPr>
          <w:rFonts w:ascii="Times" w:hAnsi="Times"/>
        </w:rPr>
        <w:t>:</w:t>
      </w:r>
    </w:p>
    <w:p w:rsidR="00A064FE" w:rsidRDefault="00A064FE" w:rsidP="00A064FE">
      <w:pPr>
        <w:spacing w:after="0"/>
        <w:rPr>
          <w:rFonts w:ascii="Times" w:hAnsi="Times"/>
        </w:rPr>
      </w:pPr>
    </w:p>
    <w:p w:rsidR="00A064FE" w:rsidRPr="00A064FE" w:rsidRDefault="00A064FE" w:rsidP="00A064FE">
      <w:pPr>
        <w:spacing w:after="0"/>
        <w:jc w:val="center"/>
        <w:rPr>
          <w:rFonts w:ascii="Times" w:hAnsi="Times"/>
        </w:rPr>
      </w:pPr>
      <w:r>
        <w:rPr>
          <w:noProof/>
          <w:lang w:val="es-CO" w:eastAsia="es-CO"/>
        </w:rPr>
        <w:drawing>
          <wp:inline distT="0" distB="0" distL="0" distR="0">
            <wp:extent cx="3164205" cy="1008380"/>
            <wp:effectExtent l="0" t="0" r="0" b="1270"/>
            <wp:docPr id="24" name="Imagen 24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4FE" w:rsidRPr="002F44FE" w:rsidRDefault="002F44FE" w:rsidP="002F44FE">
      <w:pPr>
        <w:spacing w:after="0"/>
        <w:jc w:val="center"/>
        <w:rPr>
          <w:rFonts w:ascii="Times" w:hAnsi="Times"/>
          <w:rPrChange w:id="1013" w:author="Johana Montejo Rozo" w:date="2016-02-03T11:14:00Z">
            <w:rPr>
              <w:rFonts w:ascii="Times" w:hAnsi="Times"/>
              <w:b/>
            </w:rPr>
          </w:rPrChange>
        </w:rPr>
        <w:pPrChange w:id="1014" w:author="Johana Montejo Rozo" w:date="2016-02-03T11:14:00Z">
          <w:pPr>
            <w:spacing w:after="0"/>
          </w:pPr>
        </w:pPrChange>
      </w:pPr>
      <w:ins w:id="1015" w:author="Johana Montejo Rozo" w:date="2016-02-03T11:14:00Z">
        <w:r w:rsidRPr="002F44FE">
          <w:rPr>
            <w:rFonts w:ascii="Times" w:hAnsi="Times"/>
            <w:highlight w:val="magenta"/>
            <w:rPrChange w:id="1016" w:author="Johana Montejo Rozo" w:date="2016-02-03T11:14:00Z">
              <w:rPr>
                <w:rFonts w:ascii="Times" w:hAnsi="Times"/>
                <w:b/>
              </w:rPr>
            </w:rPrChange>
          </w:rPr>
          <w:t>&lt;&lt;MA_07_08_CO_FORM014.gif&gt;&gt;</w:t>
        </w:r>
      </w:ins>
    </w:p>
    <w:p w:rsidR="00A064FE" w:rsidRDefault="00A064FE" w:rsidP="00A064FE">
      <w:pPr>
        <w:spacing w:after="0"/>
        <w:rPr>
          <w:rFonts w:ascii="Times" w:hAnsi="Times"/>
          <w:b/>
        </w:rPr>
      </w:pPr>
    </w:p>
    <w:p w:rsidR="00A064FE" w:rsidRDefault="00A064FE" w:rsidP="00A064FE">
      <w:pPr>
        <w:spacing w:after="0"/>
        <w:rPr>
          <w:rFonts w:ascii="Times" w:hAnsi="Times"/>
        </w:rPr>
      </w:pPr>
      <w:r w:rsidRPr="00F07DCF">
        <w:rPr>
          <w:rFonts w:ascii="Times" w:hAnsi="Times"/>
        </w:rPr>
        <w:t>Entonces:</w:t>
      </w:r>
    </w:p>
    <w:p w:rsidR="00A064FE" w:rsidRDefault="00A064FE" w:rsidP="00A064FE">
      <w:pPr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100</w:t>
      </w:r>
      <w:r w:rsidRPr="00F07DCF">
        <w:rPr>
          <w:rFonts w:ascii="Times" w:hAnsi="Times"/>
          <w:i/>
        </w:rPr>
        <w:t>x</w:t>
      </w:r>
      <w:r>
        <w:rPr>
          <w:rFonts w:ascii="Times" w:hAnsi="Times"/>
        </w:rPr>
        <w:t xml:space="preserve"> = 48 000</w:t>
      </w:r>
      <w:ins w:id="1017" w:author="Johana Montejo Rozo" w:date="2016-01-29T10:18:00Z">
        <w:r w:rsidR="00A761F9">
          <w:rPr>
            <w:rFonts w:ascii="Times" w:hAnsi="Times"/>
          </w:rPr>
          <w:t xml:space="preserve"> </w:t>
        </w:r>
      </w:ins>
      <w:ins w:id="1018" w:author="Johana Montejo Rozo" w:date="2016-01-29T10:19:00Z">
        <w:r w:rsidR="00A761F9" w:rsidRPr="002F44FE">
          <w:rPr>
            <w:rFonts w:ascii="Cambria Math" w:hAnsi="Cambria Math"/>
            <w:sz w:val="20"/>
            <w:szCs w:val="20"/>
            <w:rPrChange w:id="1019" w:author="Johana Montejo Rozo" w:date="2016-02-03T11:14:00Z">
              <w:rPr>
                <w:rFonts w:ascii="Cambria Math" w:hAnsi="Cambria Math"/>
              </w:rPr>
            </w:rPrChange>
          </w:rPr>
          <w:t>⨉</w:t>
        </w:r>
        <w:r w:rsidR="00A761F9">
          <w:rPr>
            <w:rFonts w:ascii="Times" w:hAnsi="Times"/>
          </w:rPr>
          <w:t xml:space="preserve"> </w:t>
        </w:r>
      </w:ins>
      <w:del w:id="1020" w:author="Johana Montejo Rozo" w:date="2016-01-29T10:18:00Z">
        <w:r w:rsidDel="00A761F9">
          <w:rPr>
            <w:rFonts w:ascii="Times" w:hAnsi="Times"/>
          </w:rPr>
          <w:delText>.</w:delText>
        </w:r>
      </w:del>
      <w:r>
        <w:rPr>
          <w:rFonts w:ascii="Times" w:hAnsi="Times"/>
        </w:rPr>
        <w:t>15</w:t>
      </w:r>
    </w:p>
    <w:p w:rsidR="00A064FE" w:rsidRDefault="00A064FE" w:rsidP="00A064FE">
      <w:pPr>
        <w:spacing w:after="0"/>
        <w:jc w:val="center"/>
      </w:pPr>
      <w:r w:rsidRPr="00F07DCF">
        <w:rPr>
          <w:rFonts w:ascii="Times" w:hAnsi="Times"/>
          <w:i/>
        </w:rPr>
        <w:t>x</w:t>
      </w:r>
      <w:r>
        <w:rPr>
          <w:rFonts w:ascii="Times" w:hAnsi="Times"/>
        </w:rPr>
        <w:t xml:space="preserve"> = 48 000.15 </w:t>
      </w:r>
      <w:r>
        <w:t>÷ 100</w:t>
      </w:r>
    </w:p>
    <w:p w:rsidR="00A064FE" w:rsidRDefault="00A064FE" w:rsidP="00A064FE">
      <w:pPr>
        <w:spacing w:after="0"/>
        <w:jc w:val="center"/>
      </w:pPr>
      <w:r w:rsidRPr="00F07DCF">
        <w:rPr>
          <w:rFonts w:ascii="Times" w:hAnsi="Times"/>
          <w:i/>
        </w:rPr>
        <w:t>x</w:t>
      </w:r>
      <w:r>
        <w:rPr>
          <w:rFonts w:ascii="Times" w:hAnsi="Times"/>
        </w:rPr>
        <w:t xml:space="preserve"> = 7200</w:t>
      </w:r>
    </w:p>
    <w:p w:rsidR="00A064FE" w:rsidRPr="00976623" w:rsidRDefault="00A064FE" w:rsidP="00A064FE">
      <w:pPr>
        <w:spacing w:after="0"/>
        <w:jc w:val="center"/>
        <w:rPr>
          <w:rFonts w:ascii="Times" w:hAnsi="Times"/>
        </w:rPr>
      </w:pPr>
    </w:p>
    <w:p w:rsidR="00A064FE" w:rsidRPr="005C0B57" w:rsidRDefault="00A064FE" w:rsidP="00A064FE">
      <w:pPr>
        <w:spacing w:after="0"/>
        <w:rPr>
          <w:rFonts w:ascii="Times" w:hAnsi="Times"/>
        </w:rPr>
      </w:pPr>
      <w:r>
        <w:rPr>
          <w:rFonts w:ascii="Times" w:hAnsi="Times"/>
        </w:rPr>
        <w:t>Resulta que el 15</w:t>
      </w:r>
      <w:del w:id="1021" w:author="mercyranjel" w:date="2016-01-29T16:07:00Z">
        <w:r w:rsidDel="00CB6794">
          <w:rPr>
            <w:rFonts w:ascii="Times" w:hAnsi="Times"/>
          </w:rPr>
          <w:delText xml:space="preserve"> </w:delText>
        </w:r>
      </w:del>
      <w:r>
        <w:rPr>
          <w:rFonts w:ascii="Times" w:hAnsi="Times"/>
        </w:rPr>
        <w:t>% de 48 000 es 7200; por lo tanto</w:t>
      </w:r>
      <w:ins w:id="1022" w:author="mercyranjel" w:date="2016-01-29T16:07:00Z">
        <w:r w:rsidR="00CB6794">
          <w:rPr>
            <w:rFonts w:ascii="Times" w:hAnsi="Times"/>
          </w:rPr>
          <w:t>,</w:t>
        </w:r>
      </w:ins>
      <w:r>
        <w:rPr>
          <w:rFonts w:ascii="Times" w:hAnsi="Times"/>
        </w:rPr>
        <w:t xml:space="preserve"> el valor </w:t>
      </w:r>
      <w:del w:id="1023" w:author="mercyranjel" w:date="2016-01-29T16:07:00Z">
        <w:r w:rsidDel="00CB6794">
          <w:rPr>
            <w:rFonts w:ascii="Times" w:hAnsi="Times"/>
          </w:rPr>
          <w:delText xml:space="preserve">a </w:delText>
        </w:r>
      </w:del>
      <w:ins w:id="1024" w:author="mercyranjel" w:date="2016-01-29T16:07:00Z">
        <w:r w:rsidR="00CB6794">
          <w:rPr>
            <w:rFonts w:ascii="Times" w:hAnsi="Times"/>
          </w:rPr>
          <w:t xml:space="preserve">que se debe </w:t>
        </w:r>
      </w:ins>
      <w:r>
        <w:rPr>
          <w:rFonts w:ascii="Times" w:hAnsi="Times"/>
        </w:rPr>
        <w:t xml:space="preserve">pagar por la vitamina C restando el descuento del 15% es $ 48 000 </w:t>
      </w:r>
      <w:ins w:id="1025" w:author="Johana Montejo Rozo" w:date="2016-01-29T11:36:00Z">
        <w:r w:rsidR="004B5540">
          <w:rPr>
            <w:rFonts w:ascii="Times" w:hAnsi="Times"/>
          </w:rPr>
          <w:t>–</w:t>
        </w:r>
      </w:ins>
      <w:del w:id="1026" w:author="Johana Montejo Rozo" w:date="2016-01-29T11:36:00Z">
        <w:r w:rsidDel="004B5540">
          <w:rPr>
            <w:rFonts w:ascii="Times" w:hAnsi="Times"/>
          </w:rPr>
          <w:delText>-</w:delText>
        </w:r>
      </w:del>
      <w:r>
        <w:rPr>
          <w:rFonts w:ascii="Times" w:hAnsi="Times"/>
        </w:rPr>
        <w:t xml:space="preserve"> $7200 = $ 40 800.</w:t>
      </w:r>
    </w:p>
    <w:p w:rsidR="00FE61E3" w:rsidRDefault="00FE61E3" w:rsidP="00A064FE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FE61E3" w:rsidRPr="005D1738" w:rsidTr="002E4D4E">
        <w:tc>
          <w:tcPr>
            <w:tcW w:w="8978" w:type="dxa"/>
            <w:gridSpan w:val="2"/>
            <w:shd w:val="clear" w:color="auto" w:fill="000000" w:themeFill="text1"/>
          </w:tcPr>
          <w:p w:rsidR="00FE61E3" w:rsidRPr="005D1738" w:rsidRDefault="00FE61E3" w:rsidP="002E4D4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FE61E3" w:rsidRPr="00726376" w:rsidTr="002E4D4E">
        <w:tc>
          <w:tcPr>
            <w:tcW w:w="2518" w:type="dxa"/>
          </w:tcPr>
          <w:p w:rsidR="00FE61E3" w:rsidRPr="00726376" w:rsidRDefault="00FE61E3" w:rsidP="002E4D4E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FE61E3" w:rsidRPr="00726376" w:rsidRDefault="00BB18B2" w:rsidP="002E4D4E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¿Cómo calcular el porcentaje de un número?</w:t>
            </w:r>
          </w:p>
        </w:tc>
      </w:tr>
      <w:tr w:rsidR="00FE61E3" w:rsidTr="002E4D4E">
        <w:tc>
          <w:tcPr>
            <w:tcW w:w="2518" w:type="dxa"/>
          </w:tcPr>
          <w:p w:rsidR="00FE61E3" w:rsidRDefault="00FE61E3" w:rsidP="002E4D4E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FE61E3" w:rsidRDefault="0018592B" w:rsidP="0018592B">
            <w:r>
              <w:rPr>
                <w:rFonts w:ascii="Times" w:hAnsi="Times"/>
              </w:rPr>
              <w:t xml:space="preserve">Para calcular el </w:t>
            </w:r>
            <w:r>
              <w:rPr>
                <w:rFonts w:ascii="Times" w:hAnsi="Times"/>
                <w:i/>
              </w:rPr>
              <w:t>m</w:t>
            </w:r>
            <w:del w:id="1027" w:author="mercyranjel" w:date="2016-01-29T16:07:00Z">
              <w:r w:rsidDel="00CB6794">
                <w:rPr>
                  <w:rFonts w:ascii="Times" w:hAnsi="Times"/>
                </w:rPr>
                <w:delText xml:space="preserve"> </w:delText>
              </w:r>
            </w:del>
            <w:r>
              <w:rPr>
                <w:rFonts w:ascii="Times" w:hAnsi="Times"/>
              </w:rPr>
              <w:t xml:space="preserve">% de un número </w:t>
            </w:r>
            <w:r w:rsidRPr="0018592B">
              <w:rPr>
                <w:rFonts w:ascii="Times" w:hAnsi="Times"/>
                <w:i/>
              </w:rPr>
              <w:t>b</w:t>
            </w:r>
            <w:r>
              <w:rPr>
                <w:rFonts w:ascii="Times" w:hAnsi="Times"/>
              </w:rPr>
              <w:t xml:space="preserve"> se pueden hacer estas sencillas operaciones: </w:t>
            </w:r>
            <w:r w:rsidRPr="005C0B57">
              <w:rPr>
                <w:rFonts w:ascii="Times" w:hAnsi="Times"/>
                <w:i/>
              </w:rPr>
              <w:t>m</w:t>
            </w:r>
            <w:r w:rsidR="005C0B57">
              <w:rPr>
                <w:rFonts w:ascii="Times" w:hAnsi="Times"/>
              </w:rPr>
              <w:t xml:space="preserve"> </w:t>
            </w:r>
            <w:r w:rsidR="005C0B57">
              <w:t xml:space="preserve">× </w:t>
            </w:r>
            <w:r w:rsidRPr="005C0B57">
              <w:rPr>
                <w:rFonts w:ascii="Times" w:hAnsi="Times"/>
                <w:i/>
              </w:rPr>
              <w:t>b</w:t>
            </w:r>
            <w:r>
              <w:rPr>
                <w:rFonts w:ascii="Times" w:hAnsi="Times"/>
              </w:rPr>
              <w:t xml:space="preserve"> </w:t>
            </w:r>
            <w:r>
              <w:t>÷ 100</w:t>
            </w:r>
            <w:r w:rsidR="005C0B57">
              <w:t>.</w:t>
            </w:r>
          </w:p>
          <w:p w:rsidR="0018592B" w:rsidRPr="00F55C57" w:rsidRDefault="005C0B57">
            <w:pPr>
              <w:rPr>
                <w:rFonts w:ascii="Times New Roman" w:hAnsi="Times New Roman" w:cs="Times New Roman"/>
              </w:rPr>
            </w:pPr>
            <w:r w:rsidRPr="005C0B57">
              <w:rPr>
                <w:rFonts w:ascii="Times New Roman" w:hAnsi="Times New Roman" w:cs="Times New Roman"/>
              </w:rPr>
              <w:t xml:space="preserve">Es decir, se </w:t>
            </w:r>
            <w:r w:rsidRPr="00A415C8">
              <w:rPr>
                <w:rFonts w:ascii="Times New Roman" w:hAnsi="Times New Roman" w:cs="Times New Roman"/>
                <w:b/>
              </w:rPr>
              <w:t xml:space="preserve">multiplica el tanto </w:t>
            </w:r>
            <w:del w:id="1028" w:author="mercyranjel" w:date="2016-01-29T16:08:00Z">
              <w:r w:rsidRPr="00A415C8" w:rsidDel="00CB6794">
                <w:rPr>
                  <w:rFonts w:ascii="Times New Roman" w:hAnsi="Times New Roman" w:cs="Times New Roman"/>
                  <w:b/>
                </w:rPr>
                <w:delText xml:space="preserve">con </w:delText>
              </w:r>
            </w:del>
            <w:ins w:id="1029" w:author="mercyranjel" w:date="2016-01-29T16:08:00Z">
              <w:r w:rsidR="00CB6794">
                <w:rPr>
                  <w:rFonts w:ascii="Times New Roman" w:hAnsi="Times New Roman" w:cs="Times New Roman"/>
                  <w:b/>
                </w:rPr>
                <w:t>por</w:t>
              </w:r>
              <w:r w:rsidR="00CB6794" w:rsidRPr="00A415C8">
                <w:rPr>
                  <w:rFonts w:ascii="Times New Roman" w:hAnsi="Times New Roman" w:cs="Times New Roman"/>
                  <w:b/>
                </w:rPr>
                <w:t xml:space="preserve"> </w:t>
              </w:r>
            </w:ins>
            <w:r w:rsidRPr="00A415C8">
              <w:rPr>
                <w:rFonts w:ascii="Times New Roman" w:hAnsi="Times New Roman" w:cs="Times New Roman"/>
                <w:b/>
              </w:rPr>
              <w:t>el número</w:t>
            </w:r>
            <w:r>
              <w:rPr>
                <w:rFonts w:ascii="Times New Roman" w:hAnsi="Times New Roman" w:cs="Times New Roman"/>
              </w:rPr>
              <w:t xml:space="preserve"> y este producto </w:t>
            </w:r>
            <w:r w:rsidRPr="00A415C8">
              <w:rPr>
                <w:rFonts w:ascii="Times New Roman" w:hAnsi="Times New Roman" w:cs="Times New Roman"/>
                <w:b/>
              </w:rPr>
              <w:t>se divide en 100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A761F9" w:rsidRDefault="00A761F9" w:rsidP="00F16C20">
      <w:pPr>
        <w:spacing w:after="0"/>
        <w:rPr>
          <w:ins w:id="1030" w:author="Johana Montejo Rozo" w:date="2016-01-29T10:32:00Z"/>
          <w:rFonts w:ascii="Times" w:hAnsi="Times"/>
          <w:highlight w:val="yellow"/>
        </w:rPr>
      </w:pPr>
    </w:p>
    <w:p w:rsidR="00676657" w:rsidRDefault="00676657" w:rsidP="00676657">
      <w:pPr>
        <w:spacing w:after="0"/>
        <w:rPr>
          <w:ins w:id="1031" w:author="Johana Montejo Rozo" w:date="2016-02-03T11:15:00Z"/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2F44FE" w:rsidRPr="00012E07" w:rsidTr="00596974">
        <w:trPr>
          <w:ins w:id="1032" w:author="Johana Montejo Rozo" w:date="2016-02-03T11:15:00Z"/>
        </w:trPr>
        <w:tc>
          <w:tcPr>
            <w:tcW w:w="8828" w:type="dxa"/>
            <w:gridSpan w:val="2"/>
            <w:shd w:val="clear" w:color="auto" w:fill="000000" w:themeFill="text1"/>
          </w:tcPr>
          <w:p w:rsidR="002F44FE" w:rsidRPr="00012E07" w:rsidRDefault="002F44FE" w:rsidP="00596974">
            <w:pPr>
              <w:jc w:val="center"/>
              <w:rPr>
                <w:ins w:id="1033" w:author="Johana Montejo Rozo" w:date="2016-02-03T11:15:00Z"/>
                <w:rFonts w:ascii="Times New Roman" w:hAnsi="Times New Roman" w:cs="Times New Roman"/>
                <w:b/>
                <w:color w:val="FFFFFF" w:themeColor="background1"/>
              </w:rPr>
            </w:pPr>
            <w:ins w:id="1034" w:author="Johana Montejo Rozo" w:date="2016-02-03T11:15:00Z">
              <w:r w:rsidRPr="00012E07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2F44FE" w:rsidRPr="00012E07" w:rsidTr="00596974">
        <w:trPr>
          <w:ins w:id="1035" w:author="Johana Montejo Rozo" w:date="2016-02-03T11:15:00Z"/>
        </w:trPr>
        <w:tc>
          <w:tcPr>
            <w:tcW w:w="2466" w:type="dxa"/>
          </w:tcPr>
          <w:p w:rsidR="002F44FE" w:rsidRPr="00012E07" w:rsidRDefault="002F44FE" w:rsidP="00596974">
            <w:pPr>
              <w:rPr>
                <w:ins w:id="1036" w:author="Johana Montejo Rozo" w:date="2016-02-03T11:15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037" w:author="Johana Montejo Rozo" w:date="2016-02-03T11:15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362" w:type="dxa"/>
          </w:tcPr>
          <w:p w:rsidR="002F44FE" w:rsidRPr="00596974" w:rsidRDefault="002F44FE" w:rsidP="00596974">
            <w:pPr>
              <w:rPr>
                <w:ins w:id="1038" w:author="Johana Montejo Rozo" w:date="2016-02-03T11:15:00Z"/>
                <w:rFonts w:ascii="Times New Roman" w:hAnsi="Times New Roman" w:cs="Times New Roman"/>
                <w:b/>
                <w:color w:val="000000"/>
              </w:rPr>
            </w:pPr>
            <w:ins w:id="1039" w:author="Johana Montejo Rozo" w:date="2016-02-03T11:15:00Z">
              <w:r>
                <w:rPr>
                  <w:rFonts w:ascii="Times New Roman" w:hAnsi="Times New Roman" w:cs="Times New Roman"/>
                  <w:color w:val="000000"/>
                </w:rPr>
                <w:t>MA_07_08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_CO_REC</w:t>
              </w:r>
              <w:r>
                <w:rPr>
                  <w:rFonts w:ascii="Times New Roman" w:hAnsi="Times New Roman" w:cs="Times New Roman"/>
                  <w:color w:val="000000"/>
                </w:rPr>
                <w:t>13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0</w:t>
              </w:r>
            </w:ins>
          </w:p>
        </w:tc>
      </w:tr>
      <w:tr w:rsidR="002F44FE" w:rsidRPr="00012E07" w:rsidTr="00596974">
        <w:trPr>
          <w:ins w:id="1040" w:author="Johana Montejo Rozo" w:date="2016-02-03T11:15:00Z"/>
        </w:trPr>
        <w:tc>
          <w:tcPr>
            <w:tcW w:w="2466" w:type="dxa"/>
          </w:tcPr>
          <w:p w:rsidR="002F44FE" w:rsidRPr="00596974" w:rsidRDefault="002F44FE" w:rsidP="00596974">
            <w:pPr>
              <w:rPr>
                <w:ins w:id="1041" w:author="Johana Montejo Rozo" w:date="2016-02-03T11:15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042" w:author="Johana Montejo Rozo" w:date="2016-02-03T11:15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362" w:type="dxa"/>
          </w:tcPr>
          <w:p w:rsidR="002F44FE" w:rsidRPr="00012E07" w:rsidRDefault="002F44FE" w:rsidP="00596974">
            <w:pPr>
              <w:rPr>
                <w:ins w:id="1043" w:author="Johana Montejo Rozo" w:date="2016-02-03T11:15:00Z"/>
                <w:rFonts w:ascii="Times New Roman" w:hAnsi="Times New Roman" w:cs="Times New Roman"/>
                <w:color w:val="000000"/>
              </w:rPr>
            </w:pPr>
            <w:ins w:id="1044" w:author="Johana Montejo Rozo" w:date="2016-02-03T11:15:00Z">
              <w:r w:rsidRPr="002F44FE">
                <w:rPr>
                  <w:rFonts w:ascii="Times New Roman" w:hAnsi="Times New Roman" w:cs="Times New Roman"/>
                  <w:bCs/>
                  <w:color w:val="222222"/>
                </w:rPr>
                <w:t>Calcula el porcentaje correspondiente a un valor, dado un total</w:t>
              </w:r>
            </w:ins>
          </w:p>
        </w:tc>
      </w:tr>
      <w:tr w:rsidR="002F44FE" w:rsidRPr="00012E07" w:rsidTr="00596974">
        <w:trPr>
          <w:ins w:id="1045" w:author="Johana Montejo Rozo" w:date="2016-02-03T11:15:00Z"/>
        </w:trPr>
        <w:tc>
          <w:tcPr>
            <w:tcW w:w="2466" w:type="dxa"/>
          </w:tcPr>
          <w:p w:rsidR="002F44FE" w:rsidRPr="00596974" w:rsidRDefault="002F44FE" w:rsidP="00596974">
            <w:pPr>
              <w:rPr>
                <w:ins w:id="1046" w:author="Johana Montejo Rozo" w:date="2016-02-03T11:15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047" w:author="Johana Montejo Rozo" w:date="2016-02-03T11:15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362" w:type="dxa"/>
          </w:tcPr>
          <w:p w:rsidR="002F44FE" w:rsidRPr="00012E07" w:rsidRDefault="002F44FE" w:rsidP="00596974">
            <w:pPr>
              <w:rPr>
                <w:ins w:id="1048" w:author="Johana Montejo Rozo" w:date="2016-02-03T11:15:00Z"/>
                <w:rFonts w:ascii="Times New Roman" w:hAnsi="Times New Roman" w:cs="Times New Roman"/>
                <w:color w:val="000000"/>
              </w:rPr>
            </w:pPr>
            <w:ins w:id="1049" w:author="Johana Montejo Rozo" w:date="2016-02-03T11:15:00Z">
              <w:r w:rsidRPr="002F44FE">
                <w:rPr>
                  <w:rFonts w:ascii="Times New Roman" w:hAnsi="Times New Roman" w:cs="Times New Roman"/>
                </w:rPr>
                <w:t>Actividad para determinar a partir de una cantidad dada el tanto por ciento</w:t>
              </w:r>
            </w:ins>
          </w:p>
        </w:tc>
      </w:tr>
    </w:tbl>
    <w:p w:rsidR="002F44FE" w:rsidRDefault="002F44FE" w:rsidP="00676657">
      <w:pPr>
        <w:spacing w:after="0"/>
        <w:rPr>
          <w:ins w:id="1050" w:author="Johana Montejo Rozo" w:date="2016-02-03T11:15:00Z"/>
          <w:rFonts w:ascii="Times" w:hAnsi="Times"/>
        </w:rPr>
      </w:pPr>
    </w:p>
    <w:p w:rsidR="002F44FE" w:rsidRDefault="002F44FE" w:rsidP="00676657">
      <w:pPr>
        <w:spacing w:after="0"/>
        <w:rPr>
          <w:ins w:id="1051" w:author="Johana Montejo Rozo" w:date="2016-02-03T11:15:00Z"/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2F44FE" w:rsidRPr="00012E07" w:rsidTr="00596974">
        <w:trPr>
          <w:ins w:id="1052" w:author="Johana Montejo Rozo" w:date="2016-02-03T11:15:00Z"/>
        </w:trPr>
        <w:tc>
          <w:tcPr>
            <w:tcW w:w="8828" w:type="dxa"/>
            <w:gridSpan w:val="2"/>
            <w:shd w:val="clear" w:color="auto" w:fill="000000" w:themeFill="text1"/>
          </w:tcPr>
          <w:p w:rsidR="002F44FE" w:rsidRPr="00012E07" w:rsidRDefault="002F44FE" w:rsidP="00596974">
            <w:pPr>
              <w:jc w:val="center"/>
              <w:rPr>
                <w:ins w:id="1053" w:author="Johana Montejo Rozo" w:date="2016-02-03T11:15:00Z"/>
                <w:rFonts w:ascii="Times New Roman" w:hAnsi="Times New Roman" w:cs="Times New Roman"/>
                <w:b/>
                <w:color w:val="FFFFFF" w:themeColor="background1"/>
              </w:rPr>
            </w:pPr>
            <w:ins w:id="1054" w:author="Johana Montejo Rozo" w:date="2016-02-03T11:15:00Z">
              <w:r w:rsidRPr="00012E07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2F44FE" w:rsidRPr="00012E07" w:rsidTr="00596974">
        <w:trPr>
          <w:ins w:id="1055" w:author="Johana Montejo Rozo" w:date="2016-02-03T11:15:00Z"/>
        </w:trPr>
        <w:tc>
          <w:tcPr>
            <w:tcW w:w="2466" w:type="dxa"/>
          </w:tcPr>
          <w:p w:rsidR="002F44FE" w:rsidRPr="00012E07" w:rsidRDefault="002F44FE" w:rsidP="00596974">
            <w:pPr>
              <w:rPr>
                <w:ins w:id="1056" w:author="Johana Montejo Rozo" w:date="2016-02-03T11:15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057" w:author="Johana Montejo Rozo" w:date="2016-02-03T11:15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362" w:type="dxa"/>
          </w:tcPr>
          <w:p w:rsidR="002F44FE" w:rsidRPr="00596974" w:rsidRDefault="002F44FE" w:rsidP="00596974">
            <w:pPr>
              <w:rPr>
                <w:ins w:id="1058" w:author="Johana Montejo Rozo" w:date="2016-02-03T11:15:00Z"/>
                <w:rFonts w:ascii="Times New Roman" w:hAnsi="Times New Roman" w:cs="Times New Roman"/>
                <w:b/>
                <w:color w:val="000000"/>
              </w:rPr>
            </w:pPr>
            <w:ins w:id="1059" w:author="Johana Montejo Rozo" w:date="2016-02-03T11:15:00Z">
              <w:r>
                <w:rPr>
                  <w:rFonts w:ascii="Times New Roman" w:hAnsi="Times New Roman" w:cs="Times New Roman"/>
                  <w:color w:val="000000"/>
                </w:rPr>
                <w:t>MA_07_08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_CO_REC</w:t>
              </w:r>
              <w:r>
                <w:rPr>
                  <w:rFonts w:ascii="Times New Roman" w:hAnsi="Times New Roman" w:cs="Times New Roman"/>
                  <w:color w:val="000000"/>
                </w:rPr>
                <w:t>14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0</w:t>
              </w:r>
            </w:ins>
          </w:p>
        </w:tc>
      </w:tr>
      <w:tr w:rsidR="002F44FE" w:rsidRPr="00012E07" w:rsidTr="00596974">
        <w:trPr>
          <w:ins w:id="1060" w:author="Johana Montejo Rozo" w:date="2016-02-03T11:15:00Z"/>
        </w:trPr>
        <w:tc>
          <w:tcPr>
            <w:tcW w:w="2466" w:type="dxa"/>
          </w:tcPr>
          <w:p w:rsidR="002F44FE" w:rsidRPr="00596974" w:rsidRDefault="002F44FE" w:rsidP="00596974">
            <w:pPr>
              <w:rPr>
                <w:ins w:id="1061" w:author="Johana Montejo Rozo" w:date="2016-02-03T11:15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062" w:author="Johana Montejo Rozo" w:date="2016-02-03T11:15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362" w:type="dxa"/>
          </w:tcPr>
          <w:p w:rsidR="002F44FE" w:rsidRPr="00012E07" w:rsidRDefault="002F44FE" w:rsidP="00596974">
            <w:pPr>
              <w:rPr>
                <w:ins w:id="1063" w:author="Johana Montejo Rozo" w:date="2016-02-03T11:15:00Z"/>
                <w:rFonts w:ascii="Times New Roman" w:hAnsi="Times New Roman" w:cs="Times New Roman"/>
                <w:color w:val="000000"/>
              </w:rPr>
            </w:pPr>
            <w:ins w:id="1064" w:author="Johana Montejo Rozo" w:date="2016-02-03T11:16:00Z">
              <w:r w:rsidRPr="002F44FE">
                <w:rPr>
                  <w:rFonts w:ascii="Times New Roman" w:hAnsi="Times New Roman" w:cs="Times New Roman"/>
                  <w:bCs/>
                  <w:color w:val="222222"/>
                </w:rPr>
                <w:t>Calcula el total dado un porcentaje y un valor</w:t>
              </w:r>
            </w:ins>
          </w:p>
        </w:tc>
      </w:tr>
      <w:tr w:rsidR="002F44FE" w:rsidRPr="00012E07" w:rsidTr="00596974">
        <w:trPr>
          <w:ins w:id="1065" w:author="Johana Montejo Rozo" w:date="2016-02-03T11:15:00Z"/>
        </w:trPr>
        <w:tc>
          <w:tcPr>
            <w:tcW w:w="2466" w:type="dxa"/>
          </w:tcPr>
          <w:p w:rsidR="002F44FE" w:rsidRPr="00596974" w:rsidRDefault="002F44FE" w:rsidP="00596974">
            <w:pPr>
              <w:rPr>
                <w:ins w:id="1066" w:author="Johana Montejo Rozo" w:date="2016-02-03T11:15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067" w:author="Johana Montejo Rozo" w:date="2016-02-03T11:15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362" w:type="dxa"/>
          </w:tcPr>
          <w:p w:rsidR="002F44FE" w:rsidRPr="00012E07" w:rsidRDefault="002F44FE" w:rsidP="00596974">
            <w:pPr>
              <w:rPr>
                <w:ins w:id="1068" w:author="Johana Montejo Rozo" w:date="2016-02-03T11:15:00Z"/>
                <w:rFonts w:ascii="Times New Roman" w:hAnsi="Times New Roman" w:cs="Times New Roman"/>
                <w:color w:val="000000"/>
              </w:rPr>
            </w:pPr>
            <w:ins w:id="1069" w:author="Johana Montejo Rozo" w:date="2016-02-03T11:16:00Z">
              <w:r w:rsidRPr="002F44FE">
                <w:rPr>
                  <w:rFonts w:ascii="Times New Roman" w:hAnsi="Times New Roman" w:cs="Times New Roman"/>
                </w:rPr>
                <w:t>Actividad para hallar la cantidad total a partir de un porcentaje dado</w:t>
              </w:r>
            </w:ins>
          </w:p>
        </w:tc>
      </w:tr>
    </w:tbl>
    <w:p w:rsidR="002F44FE" w:rsidRDefault="002F44FE" w:rsidP="00676657">
      <w:pPr>
        <w:spacing w:after="0"/>
        <w:rPr>
          <w:ins w:id="1070" w:author="Johana Montejo Rozo" w:date="2016-02-03T11:16:00Z"/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  <w:tblPrChange w:id="1071" w:author="Johana Montejo Rozo" w:date="2016-02-03T11:17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405"/>
        <w:gridCol w:w="6423"/>
        <w:tblGridChange w:id="1072">
          <w:tblGrid>
            <w:gridCol w:w="452"/>
            <w:gridCol w:w="8376"/>
          </w:tblGrid>
        </w:tblGridChange>
      </w:tblGrid>
      <w:tr w:rsidR="002F44FE" w:rsidRPr="00012E07" w:rsidTr="003170FC">
        <w:trPr>
          <w:ins w:id="1073" w:author="Johana Montejo Rozo" w:date="2016-02-03T11:16:00Z"/>
        </w:trPr>
        <w:tc>
          <w:tcPr>
            <w:tcW w:w="8828" w:type="dxa"/>
            <w:gridSpan w:val="2"/>
            <w:shd w:val="clear" w:color="auto" w:fill="000000" w:themeFill="text1"/>
            <w:tcPrChange w:id="1074" w:author="Johana Montejo Rozo" w:date="2016-02-03T11:17:00Z">
              <w:tcPr>
                <w:tcW w:w="8828" w:type="dxa"/>
                <w:gridSpan w:val="2"/>
                <w:shd w:val="clear" w:color="auto" w:fill="000000" w:themeFill="text1"/>
              </w:tcPr>
            </w:tcPrChange>
          </w:tcPr>
          <w:p w:rsidR="002F44FE" w:rsidRPr="00012E07" w:rsidRDefault="002F44FE" w:rsidP="00596974">
            <w:pPr>
              <w:jc w:val="center"/>
              <w:rPr>
                <w:ins w:id="1075" w:author="Johana Montejo Rozo" w:date="2016-02-03T11:16:00Z"/>
                <w:rFonts w:ascii="Times New Roman" w:hAnsi="Times New Roman" w:cs="Times New Roman"/>
                <w:b/>
                <w:color w:val="FFFFFF" w:themeColor="background1"/>
              </w:rPr>
            </w:pPr>
            <w:ins w:id="1076" w:author="Johana Montejo Rozo" w:date="2016-02-03T11:16:00Z">
              <w:r w:rsidRPr="00012E07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3170FC" w:rsidRPr="00012E07" w:rsidTr="003170FC">
        <w:trPr>
          <w:trHeight w:val="149"/>
          <w:ins w:id="1077" w:author="Johana Montejo Rozo" w:date="2016-02-03T11:16:00Z"/>
          <w:trPrChange w:id="1078" w:author="Johana Montejo Rozo" w:date="2016-02-03T11:17:00Z">
            <w:trPr>
              <w:trHeight w:val="575"/>
            </w:trPr>
          </w:trPrChange>
        </w:trPr>
        <w:tc>
          <w:tcPr>
            <w:tcW w:w="2405" w:type="dxa"/>
            <w:tcPrChange w:id="1079" w:author="Johana Montejo Rozo" w:date="2016-02-03T11:17:00Z">
              <w:tcPr>
                <w:tcW w:w="2466" w:type="dxa"/>
              </w:tcPr>
            </w:tcPrChange>
          </w:tcPr>
          <w:p w:rsidR="002F44FE" w:rsidRPr="00012E07" w:rsidRDefault="002F44FE" w:rsidP="00596974">
            <w:pPr>
              <w:rPr>
                <w:ins w:id="1080" w:author="Johana Montejo Rozo" w:date="2016-02-03T11:16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081" w:author="Johana Montejo Rozo" w:date="2016-02-03T11:16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423" w:type="dxa"/>
            <w:tcPrChange w:id="1082" w:author="Johana Montejo Rozo" w:date="2016-02-03T11:17:00Z">
              <w:tcPr>
                <w:tcW w:w="6362" w:type="dxa"/>
              </w:tcPr>
            </w:tcPrChange>
          </w:tcPr>
          <w:p w:rsidR="002F44FE" w:rsidRPr="00596974" w:rsidRDefault="002F44FE" w:rsidP="002F44FE">
            <w:pPr>
              <w:rPr>
                <w:ins w:id="1083" w:author="Johana Montejo Rozo" w:date="2016-02-03T11:16:00Z"/>
                <w:rFonts w:ascii="Times New Roman" w:hAnsi="Times New Roman" w:cs="Times New Roman"/>
                <w:b/>
                <w:color w:val="000000"/>
              </w:rPr>
              <w:pPrChange w:id="1084" w:author="Johana Montejo Rozo" w:date="2016-02-03T11:16:00Z">
                <w:pPr/>
              </w:pPrChange>
            </w:pPr>
            <w:ins w:id="1085" w:author="Johana Montejo Rozo" w:date="2016-02-03T11:16:00Z">
              <w:r>
                <w:rPr>
                  <w:rFonts w:ascii="Times New Roman" w:hAnsi="Times New Roman" w:cs="Times New Roman"/>
                  <w:color w:val="000000"/>
                </w:rPr>
                <w:t>MA_07_08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_CO_REC</w:t>
              </w:r>
              <w:r>
                <w:rPr>
                  <w:rFonts w:ascii="Times New Roman" w:hAnsi="Times New Roman" w:cs="Times New Roman"/>
                  <w:color w:val="000000"/>
                </w:rPr>
                <w:t>1</w:t>
              </w:r>
              <w:r>
                <w:rPr>
                  <w:rFonts w:ascii="Times New Roman" w:hAnsi="Times New Roman" w:cs="Times New Roman"/>
                  <w:color w:val="000000"/>
                </w:rPr>
                <w:t>5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0</w:t>
              </w:r>
            </w:ins>
          </w:p>
        </w:tc>
      </w:tr>
      <w:tr w:rsidR="003170FC" w:rsidRPr="00012E07" w:rsidTr="003170FC">
        <w:trPr>
          <w:ins w:id="1086" w:author="Johana Montejo Rozo" w:date="2016-02-03T11:16:00Z"/>
        </w:trPr>
        <w:tc>
          <w:tcPr>
            <w:tcW w:w="2405" w:type="dxa"/>
            <w:tcPrChange w:id="1087" w:author="Johana Montejo Rozo" w:date="2016-02-03T11:17:00Z">
              <w:tcPr>
                <w:tcW w:w="2466" w:type="dxa"/>
              </w:tcPr>
            </w:tcPrChange>
          </w:tcPr>
          <w:p w:rsidR="002F44FE" w:rsidRPr="00596974" w:rsidRDefault="002F44FE" w:rsidP="00596974">
            <w:pPr>
              <w:rPr>
                <w:ins w:id="1088" w:author="Johana Montejo Rozo" w:date="2016-02-03T11:16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089" w:author="Johana Montejo Rozo" w:date="2016-02-03T11:16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423" w:type="dxa"/>
            <w:tcPrChange w:id="1090" w:author="Johana Montejo Rozo" w:date="2016-02-03T11:17:00Z">
              <w:tcPr>
                <w:tcW w:w="6362" w:type="dxa"/>
              </w:tcPr>
            </w:tcPrChange>
          </w:tcPr>
          <w:p w:rsidR="002F44FE" w:rsidRPr="00012E07" w:rsidRDefault="002F44FE" w:rsidP="00596974">
            <w:pPr>
              <w:rPr>
                <w:ins w:id="1091" w:author="Johana Montejo Rozo" w:date="2016-02-03T11:16:00Z"/>
                <w:rFonts w:ascii="Times New Roman" w:hAnsi="Times New Roman" w:cs="Times New Roman"/>
                <w:color w:val="000000"/>
              </w:rPr>
            </w:pPr>
            <w:ins w:id="1092" w:author="Johana Montejo Rozo" w:date="2016-02-03T11:16:00Z">
              <w:r w:rsidRPr="002F44FE">
                <w:rPr>
                  <w:rFonts w:ascii="Times New Roman" w:hAnsi="Times New Roman" w:cs="Times New Roman"/>
                  <w:bCs/>
                  <w:color w:val="222222"/>
                </w:rPr>
                <w:t>Calcula el valor correspondiente a un porcentaje dado el total</w:t>
              </w:r>
            </w:ins>
          </w:p>
        </w:tc>
      </w:tr>
      <w:tr w:rsidR="003170FC" w:rsidRPr="00012E07" w:rsidTr="003170FC">
        <w:trPr>
          <w:ins w:id="1093" w:author="Johana Montejo Rozo" w:date="2016-02-03T11:16:00Z"/>
        </w:trPr>
        <w:tc>
          <w:tcPr>
            <w:tcW w:w="2405" w:type="dxa"/>
            <w:tcPrChange w:id="1094" w:author="Johana Montejo Rozo" w:date="2016-02-03T11:17:00Z">
              <w:tcPr>
                <w:tcW w:w="2466" w:type="dxa"/>
              </w:tcPr>
            </w:tcPrChange>
          </w:tcPr>
          <w:p w:rsidR="002F44FE" w:rsidRPr="00596974" w:rsidRDefault="002F44FE" w:rsidP="00596974">
            <w:pPr>
              <w:rPr>
                <w:ins w:id="1095" w:author="Johana Montejo Rozo" w:date="2016-02-03T11:16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096" w:author="Johana Montejo Rozo" w:date="2016-02-03T11:16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423" w:type="dxa"/>
            <w:tcPrChange w:id="1097" w:author="Johana Montejo Rozo" w:date="2016-02-03T11:17:00Z">
              <w:tcPr>
                <w:tcW w:w="6362" w:type="dxa"/>
              </w:tcPr>
            </w:tcPrChange>
          </w:tcPr>
          <w:p w:rsidR="002F44FE" w:rsidRPr="00012E07" w:rsidRDefault="002F44FE" w:rsidP="00596974">
            <w:pPr>
              <w:rPr>
                <w:ins w:id="1098" w:author="Johana Montejo Rozo" w:date="2016-02-03T11:16:00Z"/>
                <w:rFonts w:ascii="Times New Roman" w:hAnsi="Times New Roman" w:cs="Times New Roman"/>
                <w:color w:val="000000"/>
              </w:rPr>
            </w:pPr>
            <w:ins w:id="1099" w:author="Johana Montejo Rozo" w:date="2016-02-03T11:17:00Z">
              <w:r w:rsidRPr="002F44FE">
                <w:rPr>
                  <w:rFonts w:ascii="Times New Roman" w:hAnsi="Times New Roman" w:cs="Times New Roman"/>
                </w:rPr>
                <w:t>Actividad para determinar qué porcentaje es un número de una cantidad dada</w:t>
              </w:r>
            </w:ins>
          </w:p>
        </w:tc>
      </w:tr>
    </w:tbl>
    <w:p w:rsidR="002F44FE" w:rsidRDefault="002F44FE" w:rsidP="00676657">
      <w:pPr>
        <w:spacing w:after="0"/>
        <w:rPr>
          <w:ins w:id="1100" w:author="Johana Montejo Rozo" w:date="2016-02-03T11:16:00Z"/>
          <w:rFonts w:ascii="Times" w:hAnsi="Times"/>
        </w:rPr>
      </w:pPr>
    </w:p>
    <w:p w:rsidR="002F44FE" w:rsidRDefault="002F44FE" w:rsidP="00676657">
      <w:pPr>
        <w:spacing w:after="0"/>
        <w:rPr>
          <w:ins w:id="1101" w:author="Johana Montejo Rozo" w:date="2016-01-29T10:32:00Z"/>
          <w:rFonts w:ascii="Times" w:hAnsi="Times"/>
        </w:rPr>
      </w:pPr>
    </w:p>
    <w:p w:rsidR="00F16C20" w:rsidRPr="007D421E" w:rsidRDefault="00C51688" w:rsidP="00F16C20">
      <w:pPr>
        <w:spacing w:after="0"/>
        <w:rPr>
          <w:rFonts w:ascii="Times" w:hAnsi="Times"/>
          <w:b/>
          <w:lang w:val="es-CO"/>
        </w:rPr>
      </w:pPr>
      <w:ins w:id="1102" w:author="mercyranjel" w:date="2016-01-29T16:43:00Z">
        <w:del w:id="1103" w:author="Johana Montejo Rozo" w:date="2016-02-03T11:15:00Z">
          <w:r w:rsidDel="002F44FE">
            <w:rPr>
              <w:rFonts w:ascii="Times New Roman" w:hAnsi="Times New Roman" w:cs="Times New Roman"/>
              <w:color w:val="000000"/>
            </w:rPr>
            <w:delText xml:space="preserve"> un</w:delText>
          </w:r>
        </w:del>
      </w:ins>
      <w:ins w:id="1104" w:author="mercyranjel" w:date="2016-01-29T16:09:00Z">
        <w:del w:id="1105" w:author="Johana Montejo Rozo" w:date="2016-02-03T11:16:00Z">
          <w:r w:rsidR="00CB6794" w:rsidDel="002F44FE">
            <w:rPr>
              <w:rFonts w:ascii="Times New Roman" w:hAnsi="Times New Roman" w:cs="Times New Roman"/>
              <w:color w:val="000000"/>
            </w:rPr>
            <w:delText>ú</w:delText>
          </w:r>
        </w:del>
      </w:ins>
      <w:r w:rsidR="00F16C20" w:rsidRPr="004E5E51">
        <w:rPr>
          <w:rFonts w:ascii="Times" w:hAnsi="Times"/>
          <w:highlight w:val="yellow"/>
        </w:rPr>
        <w:t>[SECCIÓN 2]</w:t>
      </w:r>
      <w:r w:rsidR="00F16C20">
        <w:rPr>
          <w:rFonts w:ascii="Times" w:hAnsi="Times"/>
        </w:rPr>
        <w:t xml:space="preserve"> </w:t>
      </w:r>
      <w:r w:rsidR="00F16C20">
        <w:rPr>
          <w:rFonts w:ascii="Times" w:hAnsi="Times"/>
          <w:b/>
        </w:rPr>
        <w:t>3</w:t>
      </w:r>
      <w:r w:rsidR="00F16C20" w:rsidRPr="004E5E51">
        <w:rPr>
          <w:rFonts w:ascii="Times" w:hAnsi="Times"/>
          <w:b/>
        </w:rPr>
        <w:t>.</w:t>
      </w:r>
      <w:r w:rsidR="00DA5CBC">
        <w:rPr>
          <w:rFonts w:ascii="Times" w:hAnsi="Times"/>
          <w:b/>
        </w:rPr>
        <w:t>2</w:t>
      </w:r>
      <w:r w:rsidR="00F16C20" w:rsidRPr="004E5E51">
        <w:rPr>
          <w:rFonts w:ascii="Times" w:hAnsi="Times"/>
          <w:b/>
        </w:rPr>
        <w:t xml:space="preserve"> </w:t>
      </w:r>
      <w:ins w:id="1106" w:author="Johana Montejo Rozo" w:date="2016-01-29T10:19:00Z">
        <w:r w:rsidR="00A761F9">
          <w:rPr>
            <w:rFonts w:ascii="Times" w:hAnsi="Times"/>
            <w:b/>
            <w:lang w:val="es-CO"/>
          </w:rPr>
          <w:t>El t</w:t>
        </w:r>
      </w:ins>
      <w:del w:id="1107" w:author="Johana Montejo Rozo" w:date="2016-01-29T10:19:00Z">
        <w:r w:rsidR="00DA5CBC" w:rsidDel="00A761F9">
          <w:rPr>
            <w:rFonts w:ascii="Times" w:hAnsi="Times"/>
            <w:b/>
            <w:lang w:val="es-CO"/>
          </w:rPr>
          <w:delText>T</w:delText>
        </w:r>
      </w:del>
      <w:r w:rsidR="00DA5CBC">
        <w:rPr>
          <w:rFonts w:ascii="Times" w:hAnsi="Times"/>
          <w:b/>
          <w:lang w:val="es-CO"/>
        </w:rPr>
        <w:t>anto por ciento de una cantidad</w:t>
      </w:r>
    </w:p>
    <w:p w:rsidR="00F16C20" w:rsidRPr="00C9793E" w:rsidRDefault="00F16C20" w:rsidP="00F16C20">
      <w:pPr>
        <w:spacing w:after="0"/>
        <w:rPr>
          <w:rFonts w:ascii="Times" w:hAnsi="Times"/>
          <w:highlight w:val="yellow"/>
          <w:lang w:val="es-CO"/>
        </w:rPr>
      </w:pPr>
    </w:p>
    <w:p w:rsidR="009F68CA" w:rsidRDefault="009F68CA" w:rsidP="009F68CA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Se estima que en una industria con capac</w:t>
      </w:r>
      <w:r w:rsidR="00126906">
        <w:rPr>
          <w:rFonts w:ascii="Times New Roman" w:hAnsi="Times New Roman" w:cs="Times New Roman"/>
          <w:color w:val="000000"/>
          <w:lang w:val="es-CO"/>
        </w:rPr>
        <w:t xml:space="preserve">idad para producir </w:t>
      </w:r>
      <w:ins w:id="1108" w:author="mercyranjel" w:date="2016-01-29T16:10:00Z">
        <w:r w:rsidR="00CB6794">
          <w:rPr>
            <w:rFonts w:ascii="Times New Roman" w:hAnsi="Times New Roman" w:cs="Times New Roman"/>
            <w:color w:val="000000"/>
            <w:lang w:val="es-CO"/>
          </w:rPr>
          <w:t xml:space="preserve">a diario </w:t>
        </w:r>
      </w:ins>
      <w:del w:id="1109" w:author="mercyranjel" w:date="2016-01-29T16:09:00Z">
        <w:r w:rsidR="00126906" w:rsidDel="00CB6794">
          <w:rPr>
            <w:rFonts w:ascii="Times New Roman" w:hAnsi="Times New Roman" w:cs="Times New Roman"/>
            <w:color w:val="000000"/>
            <w:lang w:val="es-CO"/>
          </w:rPr>
          <w:delText xml:space="preserve">diariamente </w:delText>
        </w:r>
      </w:del>
      <w:r>
        <w:rPr>
          <w:rFonts w:ascii="Times New Roman" w:hAnsi="Times New Roman" w:cs="Times New Roman"/>
          <w:color w:val="000000"/>
          <w:lang w:val="es-CO"/>
        </w:rPr>
        <w:t>500 discos duros para computadores portátiles se pueden encontrar</w:t>
      </w:r>
      <w:ins w:id="1110" w:author="mercyranjel" w:date="2016-01-29T16:10:00Z">
        <w:r w:rsidR="00CB6794">
          <w:rPr>
            <w:rFonts w:ascii="Times New Roman" w:hAnsi="Times New Roman" w:cs="Times New Roman"/>
            <w:color w:val="000000"/>
            <w:lang w:val="es-CO"/>
          </w:rPr>
          <w:t>,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en promedio</w:t>
      </w:r>
      <w:ins w:id="1111" w:author="mercyranjel" w:date="2016-01-29T16:10:00Z">
        <w:r w:rsidR="00CB6794">
          <w:rPr>
            <w:rFonts w:ascii="Times New Roman" w:hAnsi="Times New Roman" w:cs="Times New Roman"/>
            <w:color w:val="000000"/>
            <w:lang w:val="es-CO"/>
          </w:rPr>
          <w:t>,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40 unidades defectuosas.</w:t>
      </w:r>
    </w:p>
    <w:p w:rsidR="00016CB6" w:rsidRPr="00016CB6" w:rsidRDefault="00016CB6" w:rsidP="00B500D3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766F39" w:rsidRPr="005D1738" w:rsidTr="002E4D4E">
        <w:tc>
          <w:tcPr>
            <w:tcW w:w="9054" w:type="dxa"/>
            <w:gridSpan w:val="2"/>
            <w:shd w:val="clear" w:color="auto" w:fill="0D0D0D" w:themeFill="text1" w:themeFillTint="F2"/>
          </w:tcPr>
          <w:p w:rsidR="00766F39" w:rsidRPr="005D1738" w:rsidRDefault="00766F39" w:rsidP="002E4D4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66F39" w:rsidTr="002E4D4E">
        <w:tc>
          <w:tcPr>
            <w:tcW w:w="2518" w:type="dxa"/>
          </w:tcPr>
          <w:p w:rsidR="00766F39" w:rsidRPr="00053744" w:rsidRDefault="00766F39" w:rsidP="002E4D4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:rsidR="00766F39" w:rsidRPr="00053744" w:rsidRDefault="00766F39" w:rsidP="00766F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MA_07_08_</w:t>
            </w:r>
            <w:ins w:id="1112" w:author="Johana Montejo Rozo" w:date="2016-02-03T11:17:00Z">
              <w:r w:rsidR="003170FC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IMG08</w:t>
            </w:r>
          </w:p>
        </w:tc>
      </w:tr>
      <w:tr w:rsidR="00766F39" w:rsidTr="002E4D4E">
        <w:tc>
          <w:tcPr>
            <w:tcW w:w="2518" w:type="dxa"/>
          </w:tcPr>
          <w:p w:rsidR="00766F39" w:rsidRPr="00E77CDB" w:rsidRDefault="00766F39" w:rsidP="002E4D4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:rsidR="00766F39" w:rsidRDefault="00766F39" w:rsidP="002E4D4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66F39" w:rsidTr="002E4D4E">
        <w:tc>
          <w:tcPr>
            <w:tcW w:w="2518" w:type="dxa"/>
          </w:tcPr>
          <w:p w:rsidR="00766F39" w:rsidRDefault="00766F39" w:rsidP="002E4D4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36" w:type="dxa"/>
          </w:tcPr>
          <w:p w:rsidR="00766F39" w:rsidRPr="005911FC" w:rsidRDefault="00766F39" w:rsidP="002E4D4E">
            <w:pPr>
              <w:rPr>
                <w:rFonts w:ascii="Times New Roman" w:hAnsi="Times New Roman" w:cs="Times New Roman"/>
              </w:rPr>
            </w:pPr>
            <w:r w:rsidRPr="00766F39">
              <w:rPr>
                <w:rFonts w:ascii="Times New Roman" w:hAnsi="Times New Roman" w:cs="Times New Roman"/>
              </w:rPr>
              <w:t>http://thumb7.shutterstock.com/display_pic_with_logo/74242/74242,1209199766,1/stock-photo-disassembled-hard-disc-isolated-on-white-11934082.jpg</w:t>
            </w:r>
          </w:p>
        </w:tc>
      </w:tr>
      <w:tr w:rsidR="00766F39" w:rsidTr="002E4D4E">
        <w:tc>
          <w:tcPr>
            <w:tcW w:w="2518" w:type="dxa"/>
          </w:tcPr>
          <w:p w:rsidR="00766F39" w:rsidRPr="00053744" w:rsidRDefault="00766F39" w:rsidP="002E4D4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36" w:type="dxa"/>
          </w:tcPr>
          <w:p w:rsidR="00766F39" w:rsidRPr="0052473E" w:rsidRDefault="00201A5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¿Qué porcentaje de los discos duros salen defectuosos </w:t>
            </w:r>
            <w:del w:id="1113" w:author="mercyranjel" w:date="2016-01-29T16:10:00Z">
              <w:r w:rsidDel="00CB6794">
                <w:rPr>
                  <w:rFonts w:ascii="Times New Roman" w:hAnsi="Times New Roman" w:cs="Times New Roman"/>
                  <w:color w:val="000000"/>
                </w:rPr>
                <w:delText>diariamente</w:delText>
              </w:r>
            </w:del>
            <w:ins w:id="1114" w:author="mercyranjel" w:date="2016-01-29T16:10:00Z">
              <w:r w:rsidR="00CB6794">
                <w:rPr>
                  <w:rFonts w:ascii="Times New Roman" w:hAnsi="Times New Roman" w:cs="Times New Roman"/>
                  <w:color w:val="000000"/>
                </w:rPr>
                <w:t>cada día</w:t>
              </w:r>
            </w:ins>
            <w:r>
              <w:rPr>
                <w:rFonts w:ascii="Times New Roman" w:hAnsi="Times New Roman" w:cs="Times New Roman"/>
                <w:color w:val="000000"/>
              </w:rPr>
              <w:t>?</w:t>
            </w:r>
          </w:p>
        </w:tc>
      </w:tr>
    </w:tbl>
    <w:p w:rsidR="00F16C20" w:rsidRPr="00766F39" w:rsidRDefault="00F16C20" w:rsidP="00F16C20">
      <w:pPr>
        <w:spacing w:after="0"/>
        <w:rPr>
          <w:rFonts w:ascii="Times New Roman" w:hAnsi="Times New Roman" w:cs="Times New Roman"/>
          <w:color w:val="000000"/>
        </w:rPr>
      </w:pPr>
    </w:p>
    <w:p w:rsidR="00827D94" w:rsidRDefault="00827D94" w:rsidP="00827D94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Para </w:t>
      </w:r>
      <w:r>
        <w:rPr>
          <w:rFonts w:ascii="Times" w:hAnsi="Times"/>
          <w:b/>
        </w:rPr>
        <w:t>hallar</w:t>
      </w:r>
      <w:r w:rsidRPr="000F2274">
        <w:rPr>
          <w:rFonts w:ascii="Times" w:hAnsi="Times"/>
          <w:b/>
        </w:rPr>
        <w:t xml:space="preserve"> el </w:t>
      </w:r>
      <w:r>
        <w:rPr>
          <w:rFonts w:ascii="Times" w:hAnsi="Times"/>
          <w:b/>
        </w:rPr>
        <w:t>tanto por ciento</w:t>
      </w:r>
      <w:r w:rsidRPr="000F2274">
        <w:rPr>
          <w:rFonts w:ascii="Times" w:hAnsi="Times"/>
          <w:b/>
        </w:rPr>
        <w:t xml:space="preserve"> de un</w:t>
      </w:r>
      <w:r>
        <w:rPr>
          <w:rFonts w:ascii="Times" w:hAnsi="Times"/>
          <w:b/>
        </w:rPr>
        <w:t>a</w:t>
      </w:r>
      <w:r w:rsidRPr="000F2274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cantidad </w:t>
      </w:r>
      <w:r w:rsidRPr="000F2274">
        <w:rPr>
          <w:rFonts w:ascii="Times" w:hAnsi="Times"/>
          <w:b/>
        </w:rPr>
        <w:t>se utiliza la regla de tres simple directa</w:t>
      </w:r>
      <w:del w:id="1115" w:author="mercyranjel" w:date="2016-01-29T16:10:00Z">
        <w:r w:rsidDel="00CB6794">
          <w:rPr>
            <w:rFonts w:ascii="Times" w:hAnsi="Times"/>
          </w:rPr>
          <w:delText>,</w:delText>
        </w:r>
      </w:del>
      <w:ins w:id="1116" w:author="mercyranjel" w:date="2016-01-29T16:10:00Z">
        <w:r w:rsidR="00CB6794">
          <w:rPr>
            <w:rFonts w:ascii="Times" w:hAnsi="Times"/>
          </w:rPr>
          <w:t xml:space="preserve"> </w:t>
        </w:r>
      </w:ins>
      <w:r>
        <w:rPr>
          <w:rFonts w:ascii="Times" w:hAnsi="Times"/>
        </w:rPr>
        <w:t xml:space="preserve"> teniendo en cuenta que:</w:t>
      </w:r>
    </w:p>
    <w:p w:rsidR="00827D94" w:rsidRDefault="00827D94" w:rsidP="00827D94">
      <w:pPr>
        <w:pStyle w:val="Prrafodelista"/>
        <w:numPr>
          <w:ilvl w:val="0"/>
          <w:numId w:val="7"/>
        </w:numPr>
        <w:spacing w:after="0"/>
        <w:rPr>
          <w:rFonts w:ascii="Times" w:hAnsi="Times"/>
        </w:rPr>
      </w:pPr>
      <w:r>
        <w:rPr>
          <w:rFonts w:ascii="Times" w:hAnsi="Times"/>
        </w:rPr>
        <w:t>U</w:t>
      </w:r>
      <w:r w:rsidR="00126906">
        <w:rPr>
          <w:rFonts w:ascii="Times" w:hAnsi="Times"/>
        </w:rPr>
        <w:t xml:space="preserve">na de las magnitudes </w:t>
      </w:r>
      <w:r w:rsidRPr="00BC31A1">
        <w:rPr>
          <w:rFonts w:ascii="Times" w:hAnsi="Times"/>
        </w:rPr>
        <w:t xml:space="preserve">es </w:t>
      </w:r>
      <w:r>
        <w:rPr>
          <w:rFonts w:ascii="Times" w:hAnsi="Times"/>
        </w:rPr>
        <w:t xml:space="preserve">la </w:t>
      </w:r>
      <w:r w:rsidRPr="00BC31A1">
        <w:rPr>
          <w:rFonts w:ascii="Times" w:hAnsi="Times"/>
          <w:b/>
        </w:rPr>
        <w:t>cantidad total</w:t>
      </w:r>
      <w:r w:rsidRPr="00BC31A1">
        <w:rPr>
          <w:rFonts w:ascii="Times" w:hAnsi="Times"/>
        </w:rPr>
        <w:t xml:space="preserve"> que siempre t</w:t>
      </w:r>
      <w:r>
        <w:rPr>
          <w:rFonts w:ascii="Times" w:hAnsi="Times"/>
        </w:rPr>
        <w:t>iene</w:t>
      </w:r>
      <w:r w:rsidRPr="00BC31A1">
        <w:rPr>
          <w:rFonts w:ascii="Times" w:hAnsi="Times"/>
        </w:rPr>
        <w:t xml:space="preserve"> como uno de sus valores a 100 y el otro valor es </w:t>
      </w:r>
      <w:r w:rsidR="003E007A">
        <w:rPr>
          <w:rFonts w:ascii="Times" w:hAnsi="Times"/>
        </w:rPr>
        <w:t>la cantidad</w:t>
      </w:r>
      <w:r w:rsidR="006332B2">
        <w:rPr>
          <w:rFonts w:ascii="Times" w:hAnsi="Times"/>
        </w:rPr>
        <w:t xml:space="preserve"> dada</w:t>
      </w:r>
      <w:r>
        <w:rPr>
          <w:rFonts w:ascii="Times" w:hAnsi="Times"/>
        </w:rPr>
        <w:t>.</w:t>
      </w:r>
      <w:r w:rsidRPr="00BC31A1">
        <w:rPr>
          <w:rFonts w:ascii="Times" w:hAnsi="Times"/>
        </w:rPr>
        <w:t xml:space="preserve"> </w:t>
      </w:r>
    </w:p>
    <w:p w:rsidR="00827D94" w:rsidRDefault="00827D94" w:rsidP="00827D94">
      <w:pPr>
        <w:pStyle w:val="Prrafodelista"/>
        <w:numPr>
          <w:ilvl w:val="0"/>
          <w:numId w:val="7"/>
        </w:numPr>
        <w:spacing w:after="0"/>
        <w:rPr>
          <w:rFonts w:ascii="Times" w:hAnsi="Times"/>
          <w:b/>
        </w:rPr>
      </w:pPr>
      <w:r>
        <w:rPr>
          <w:rFonts w:ascii="Times" w:hAnsi="Times"/>
        </w:rPr>
        <w:t xml:space="preserve">La </w:t>
      </w:r>
      <w:r w:rsidRPr="00BC31A1">
        <w:rPr>
          <w:rFonts w:ascii="Times" w:hAnsi="Times"/>
        </w:rPr>
        <w:t xml:space="preserve">otra </w:t>
      </w:r>
      <w:r>
        <w:rPr>
          <w:rFonts w:ascii="Times" w:hAnsi="Times"/>
        </w:rPr>
        <w:t xml:space="preserve">magnitud </w:t>
      </w:r>
      <w:r w:rsidRPr="00BC31A1">
        <w:rPr>
          <w:rFonts w:ascii="Times" w:hAnsi="Times"/>
        </w:rPr>
        <w:t xml:space="preserve">es </w:t>
      </w:r>
      <w:r>
        <w:rPr>
          <w:rFonts w:ascii="Times" w:hAnsi="Times"/>
        </w:rPr>
        <w:t xml:space="preserve">la </w:t>
      </w:r>
      <w:r w:rsidRPr="00BC31A1">
        <w:rPr>
          <w:rFonts w:ascii="Times" w:hAnsi="Times"/>
          <w:b/>
        </w:rPr>
        <w:t>cantidad parcial</w:t>
      </w:r>
      <w:r>
        <w:rPr>
          <w:rFonts w:ascii="Times" w:hAnsi="Times"/>
          <w:b/>
        </w:rPr>
        <w:t xml:space="preserve"> </w:t>
      </w:r>
      <w:r w:rsidRPr="00CB6794">
        <w:rPr>
          <w:rFonts w:ascii="Times" w:hAnsi="Times"/>
          <w:rPrChange w:id="1117" w:author="mercyranjel" w:date="2016-01-29T16:11:00Z">
            <w:rPr>
              <w:rFonts w:ascii="Times" w:hAnsi="Times"/>
              <w:b/>
            </w:rPr>
          </w:rPrChange>
        </w:rPr>
        <w:t>o</w:t>
      </w:r>
      <w:r>
        <w:rPr>
          <w:rFonts w:ascii="Times" w:hAnsi="Times"/>
          <w:b/>
        </w:rPr>
        <w:t xml:space="preserve"> tanto </w:t>
      </w:r>
      <w:r w:rsidRPr="00444FFA">
        <w:rPr>
          <w:rFonts w:ascii="Times" w:hAnsi="Times"/>
        </w:rPr>
        <w:t>que se va a calcular</w:t>
      </w:r>
      <w:r>
        <w:rPr>
          <w:rFonts w:ascii="Times" w:hAnsi="Times"/>
          <w:b/>
        </w:rPr>
        <w:t>.</w:t>
      </w:r>
    </w:p>
    <w:p w:rsidR="00827D94" w:rsidRDefault="00827D94" w:rsidP="00827D94">
      <w:pPr>
        <w:spacing w:after="0"/>
        <w:rPr>
          <w:rFonts w:ascii="Times" w:hAnsi="Times"/>
          <w:b/>
        </w:rPr>
      </w:pPr>
    </w:p>
    <w:p w:rsidR="00827D94" w:rsidRDefault="001F725E" w:rsidP="00827D94">
      <w:pPr>
        <w:spacing w:after="0"/>
        <w:rPr>
          <w:rFonts w:ascii="Times" w:hAnsi="Times"/>
        </w:rPr>
      </w:pPr>
      <w:r>
        <w:rPr>
          <w:rFonts w:ascii="Times" w:hAnsi="Times"/>
        </w:rPr>
        <w:t>Ejemplo</w:t>
      </w:r>
      <w:del w:id="1118" w:author="mercyranjel" w:date="2016-01-29T16:11:00Z">
        <w:r w:rsidR="00827D94" w:rsidRPr="00DF59A0" w:rsidDel="00CB6794">
          <w:rPr>
            <w:rFonts w:ascii="Times" w:hAnsi="Times"/>
          </w:rPr>
          <w:delText>:</w:delText>
        </w:r>
      </w:del>
      <w:r w:rsidR="00827D94">
        <w:rPr>
          <w:rFonts w:ascii="Times" w:hAnsi="Times"/>
        </w:rPr>
        <w:t xml:space="preserve"> </w:t>
      </w:r>
    </w:p>
    <w:p w:rsidR="00827D94" w:rsidRPr="00DF59A0" w:rsidRDefault="00827D94" w:rsidP="00827D94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Para calcular </w:t>
      </w:r>
      <w:r w:rsidR="001F725E">
        <w:rPr>
          <w:rFonts w:ascii="Times" w:hAnsi="Times"/>
        </w:rPr>
        <w:t>qué porcentaje de 500 es 40</w:t>
      </w:r>
      <w:ins w:id="1119" w:author="mercyranjel" w:date="2016-01-29T16:11:00Z">
        <w:r w:rsidR="00CB6794">
          <w:rPr>
            <w:rFonts w:ascii="Times" w:hAnsi="Times"/>
          </w:rPr>
          <w:t>,</w:t>
        </w:r>
      </w:ins>
      <w:r>
        <w:rPr>
          <w:rFonts w:ascii="Times" w:hAnsi="Times"/>
        </w:rPr>
        <w:t xml:space="preserve"> se organizan las magnitudes así</w:t>
      </w:r>
      <w:ins w:id="1120" w:author="mercyranjel" w:date="2016-01-29T16:11:00Z">
        <w:r w:rsidR="00CB6794">
          <w:rPr>
            <w:rFonts w:ascii="Times" w:hAnsi="Times"/>
          </w:rPr>
          <w:t>:</w:t>
        </w:r>
      </w:ins>
      <w:del w:id="1121" w:author="mercyranjel" w:date="2016-01-29T16:11:00Z">
        <w:r w:rsidDel="00CB6794">
          <w:rPr>
            <w:rFonts w:ascii="Times" w:hAnsi="Times"/>
          </w:rPr>
          <w:delText>,</w:delText>
        </w:r>
      </w:del>
    </w:p>
    <w:p w:rsidR="00827D94" w:rsidRDefault="00827D94" w:rsidP="00827D94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842"/>
      </w:tblGrid>
      <w:tr w:rsidR="00827D94" w:rsidTr="003E7A1D">
        <w:trPr>
          <w:jc w:val="center"/>
        </w:trPr>
        <w:tc>
          <w:tcPr>
            <w:tcW w:w="1668" w:type="dxa"/>
          </w:tcPr>
          <w:p w:rsidR="00827D94" w:rsidRDefault="00827D94" w:rsidP="003E7A1D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Cantidad total</w:t>
            </w:r>
          </w:p>
        </w:tc>
        <w:tc>
          <w:tcPr>
            <w:tcW w:w="1842" w:type="dxa"/>
          </w:tcPr>
          <w:p w:rsidR="00827D94" w:rsidRDefault="00827D94" w:rsidP="003E7A1D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Cantidad parcial</w:t>
            </w:r>
          </w:p>
          <w:p w:rsidR="00827D94" w:rsidRDefault="00827D94" w:rsidP="003E7A1D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o tanto</w:t>
            </w:r>
          </w:p>
        </w:tc>
      </w:tr>
      <w:tr w:rsidR="00827D94" w:rsidTr="003E7A1D">
        <w:trPr>
          <w:jc w:val="center"/>
        </w:trPr>
        <w:tc>
          <w:tcPr>
            <w:tcW w:w="1668" w:type="dxa"/>
          </w:tcPr>
          <w:p w:rsidR="00827D94" w:rsidRPr="00DF59A0" w:rsidRDefault="00827D94" w:rsidP="003E7A1D">
            <w:pPr>
              <w:jc w:val="center"/>
              <w:rPr>
                <w:rFonts w:ascii="Times" w:hAnsi="Times"/>
                <w:b/>
              </w:rPr>
            </w:pPr>
            <w:r w:rsidRPr="00DF59A0">
              <w:rPr>
                <w:rFonts w:ascii="Times" w:hAnsi="Times"/>
                <w:b/>
              </w:rPr>
              <w:t>100</w:t>
            </w:r>
          </w:p>
        </w:tc>
        <w:tc>
          <w:tcPr>
            <w:tcW w:w="1842" w:type="dxa"/>
          </w:tcPr>
          <w:p w:rsidR="00827D94" w:rsidRPr="0071396B" w:rsidRDefault="001F725E" w:rsidP="003E7A1D">
            <w:pPr>
              <w:jc w:val="center"/>
              <w:rPr>
                <w:rFonts w:ascii="Times" w:hAnsi="Times"/>
              </w:rPr>
            </w:pPr>
            <w:r w:rsidRPr="0071396B">
              <w:rPr>
                <w:rFonts w:ascii="Times" w:hAnsi="Times"/>
                <w:i/>
              </w:rPr>
              <w:t>x</w:t>
            </w:r>
          </w:p>
        </w:tc>
      </w:tr>
      <w:tr w:rsidR="00827D94" w:rsidTr="003E7A1D">
        <w:trPr>
          <w:jc w:val="center"/>
        </w:trPr>
        <w:tc>
          <w:tcPr>
            <w:tcW w:w="1668" w:type="dxa"/>
          </w:tcPr>
          <w:p w:rsidR="00827D94" w:rsidRPr="0071396B" w:rsidRDefault="00827D94" w:rsidP="003E7A1D">
            <w:pPr>
              <w:jc w:val="center"/>
              <w:rPr>
                <w:rFonts w:ascii="Times" w:hAnsi="Times"/>
              </w:rPr>
            </w:pPr>
            <w:r w:rsidRPr="0071396B">
              <w:rPr>
                <w:rFonts w:ascii="Times" w:hAnsi="Times"/>
              </w:rPr>
              <w:t>500</w:t>
            </w:r>
          </w:p>
        </w:tc>
        <w:tc>
          <w:tcPr>
            <w:tcW w:w="1842" w:type="dxa"/>
          </w:tcPr>
          <w:p w:rsidR="00827D94" w:rsidRPr="001F725E" w:rsidRDefault="001F725E" w:rsidP="003E7A1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40</w:t>
            </w:r>
          </w:p>
        </w:tc>
      </w:tr>
    </w:tbl>
    <w:p w:rsidR="00827D94" w:rsidRPr="00721BEB" w:rsidRDefault="00827D94" w:rsidP="00827D94">
      <w:pPr>
        <w:spacing w:after="0"/>
        <w:rPr>
          <w:rFonts w:ascii="Times" w:hAnsi="Times"/>
          <w:b/>
        </w:rPr>
      </w:pPr>
    </w:p>
    <w:p w:rsidR="00F16C20" w:rsidRDefault="00D66896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La proporción que resulta es:</w:t>
      </w:r>
    </w:p>
    <w:p w:rsidR="00D66896" w:rsidRDefault="00D66896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D66896" w:rsidRDefault="00D66896" w:rsidP="00D66896">
      <w:pPr>
        <w:spacing w:after="0"/>
        <w:jc w:val="center"/>
        <w:rPr>
          <w:ins w:id="1122" w:author="Johana Montejo Rozo" w:date="2016-02-03T11:17:00Z"/>
          <w:rFonts w:ascii="Times New Roman" w:hAnsi="Times New Roman" w:cs="Times New Roman"/>
          <w:color w:val="000000"/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2560320" cy="1008380"/>
            <wp:effectExtent l="0" t="0" r="0" b="1270"/>
            <wp:docPr id="4" name="Imagen 4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FC" w:rsidRDefault="003170FC" w:rsidP="00D66896">
      <w:pPr>
        <w:spacing w:after="0"/>
        <w:jc w:val="center"/>
        <w:rPr>
          <w:rFonts w:ascii="Times New Roman" w:hAnsi="Times New Roman" w:cs="Times New Roman"/>
          <w:color w:val="000000"/>
          <w:lang w:val="es-CO"/>
        </w:rPr>
      </w:pPr>
      <w:ins w:id="1123" w:author="Johana Montejo Rozo" w:date="2016-02-03T11:17:00Z">
        <w:r w:rsidRPr="003170FC">
          <w:rPr>
            <w:rFonts w:ascii="Times New Roman" w:hAnsi="Times New Roman" w:cs="Times New Roman"/>
            <w:color w:val="000000"/>
            <w:highlight w:val="magenta"/>
            <w:lang w:val="es-CO"/>
            <w:rPrChange w:id="1124" w:author="Johana Montejo Rozo" w:date="2016-02-03T11:17:00Z">
              <w:rPr>
                <w:rFonts w:ascii="Times New Roman" w:hAnsi="Times New Roman" w:cs="Times New Roman"/>
                <w:color w:val="000000"/>
                <w:lang w:val="es-CO"/>
              </w:rPr>
            </w:rPrChange>
          </w:rPr>
          <w:t>&lt;&lt;MA_07_08_CO_FORM015.gif&gt;&gt;</w:t>
        </w:r>
      </w:ins>
    </w:p>
    <w:p w:rsidR="00CA4E27" w:rsidRDefault="00CA4E27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CA4E27" w:rsidRDefault="00CA4E27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CA4E27" w:rsidRDefault="00D66896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Y se resuelve:</w:t>
      </w:r>
    </w:p>
    <w:p w:rsidR="00D66896" w:rsidRDefault="00D66896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FB1D68" w:rsidRPr="00FB1D68" w:rsidRDefault="00FB1D68" w:rsidP="00FB1D68">
      <w:pPr>
        <w:spacing w:after="0"/>
        <w:jc w:val="center"/>
        <w:rPr>
          <w:rFonts w:ascii="Times New Roman" w:hAnsi="Times New Roman" w:cs="Times New Roman"/>
          <w:i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100</w:t>
      </w:r>
      <w:ins w:id="1125" w:author="Johana Montejo Rozo" w:date="2016-01-29T11:33:00Z">
        <w:r w:rsidR="004B5540">
          <w:rPr>
            <w:rFonts w:ascii="Times New Roman" w:hAnsi="Times New Roman" w:cs="Times New Roman"/>
            <w:color w:val="000000"/>
            <w:lang w:val="es-CO"/>
          </w:rPr>
          <w:t xml:space="preserve"> </w:t>
        </w:r>
        <w:r w:rsidR="004B5540" w:rsidRPr="003170FC">
          <w:rPr>
            <w:rFonts w:ascii="Cambria Math" w:hAnsi="Cambria Math" w:cs="Times New Roman"/>
            <w:color w:val="000000"/>
            <w:sz w:val="20"/>
            <w:szCs w:val="20"/>
            <w:lang w:val="es-CO"/>
            <w:rPrChange w:id="1126" w:author="Johana Montejo Rozo" w:date="2016-02-03T11:18:00Z">
              <w:rPr>
                <w:rFonts w:ascii="Cambria Math" w:hAnsi="Cambria Math" w:cs="Times New Roman"/>
                <w:color w:val="000000"/>
                <w:lang w:val="es-CO"/>
              </w:rPr>
            </w:rPrChange>
          </w:rPr>
          <w:t>⨉</w:t>
        </w:r>
        <w:r w:rsidR="004B5540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del w:id="1127" w:author="Johana Montejo Rozo" w:date="2016-01-29T11:33:00Z">
        <w:r w:rsidDel="004B5540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  <w:r>
        <w:rPr>
          <w:rFonts w:ascii="Times New Roman" w:hAnsi="Times New Roman" w:cs="Times New Roman"/>
          <w:color w:val="000000"/>
          <w:lang w:val="es-CO"/>
        </w:rPr>
        <w:t>40 = 500</w:t>
      </w:r>
      <w:r w:rsidRPr="00FB1D68">
        <w:rPr>
          <w:rFonts w:ascii="Times New Roman" w:hAnsi="Times New Roman" w:cs="Times New Roman"/>
          <w:i/>
          <w:color w:val="000000"/>
          <w:lang w:val="es-CO"/>
        </w:rPr>
        <w:t>x</w:t>
      </w:r>
    </w:p>
    <w:p w:rsidR="00FB1D68" w:rsidRDefault="00FB1D68" w:rsidP="00FB1D68">
      <w:pPr>
        <w:spacing w:after="0"/>
        <w:jc w:val="center"/>
        <w:rPr>
          <w:rFonts w:ascii="Times New Roman" w:hAnsi="Times New Roman" w:cs="Times New Roman"/>
          <w:i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100</w:t>
      </w:r>
      <w:ins w:id="1128" w:author="Johana Montejo Rozo" w:date="2016-01-29T11:33:00Z">
        <w:r w:rsidR="004B5540">
          <w:rPr>
            <w:rFonts w:ascii="Times New Roman" w:hAnsi="Times New Roman" w:cs="Times New Roman"/>
            <w:color w:val="000000"/>
            <w:lang w:val="es-CO"/>
          </w:rPr>
          <w:t xml:space="preserve"> </w:t>
        </w:r>
        <w:r w:rsidR="004B5540" w:rsidRPr="003170FC">
          <w:rPr>
            <w:rFonts w:ascii="Cambria Math" w:hAnsi="Cambria Math" w:cs="Times New Roman"/>
            <w:color w:val="000000"/>
            <w:sz w:val="20"/>
            <w:szCs w:val="20"/>
            <w:lang w:val="es-CO"/>
            <w:rPrChange w:id="1129" w:author="Johana Montejo Rozo" w:date="2016-02-03T11:18:00Z">
              <w:rPr>
                <w:rFonts w:ascii="Cambria Math" w:hAnsi="Cambria Math" w:cs="Times New Roman"/>
                <w:color w:val="000000"/>
                <w:lang w:val="es-CO"/>
              </w:rPr>
            </w:rPrChange>
          </w:rPr>
          <w:t>⨉</w:t>
        </w:r>
        <w:r w:rsidR="004B5540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del w:id="1130" w:author="Johana Montejo Rozo" w:date="2016-01-29T11:33:00Z">
        <w:r w:rsidDel="004B5540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  <w:r>
        <w:rPr>
          <w:rFonts w:ascii="Times New Roman" w:hAnsi="Times New Roman" w:cs="Times New Roman"/>
          <w:color w:val="000000"/>
          <w:lang w:val="es-CO"/>
        </w:rPr>
        <w:t xml:space="preserve">40 </w:t>
      </w:r>
      <w:r>
        <w:t xml:space="preserve">÷ </w:t>
      </w:r>
      <w:r w:rsidR="008E6274">
        <w:t>5</w:t>
      </w:r>
      <w:r>
        <w:t>00</w:t>
      </w:r>
      <w:r>
        <w:rPr>
          <w:rFonts w:ascii="Times New Roman" w:hAnsi="Times New Roman" w:cs="Times New Roman"/>
          <w:color w:val="000000"/>
          <w:lang w:val="es-CO"/>
        </w:rPr>
        <w:t xml:space="preserve"> = </w:t>
      </w:r>
      <w:r w:rsidRPr="00FB1D68">
        <w:rPr>
          <w:rFonts w:ascii="Times New Roman" w:hAnsi="Times New Roman" w:cs="Times New Roman"/>
          <w:i/>
          <w:color w:val="000000"/>
          <w:lang w:val="es-CO"/>
        </w:rPr>
        <w:t>x</w:t>
      </w:r>
    </w:p>
    <w:p w:rsidR="00DA5A91" w:rsidRPr="00FB1D68" w:rsidRDefault="00DA5A91" w:rsidP="00FB1D68">
      <w:pPr>
        <w:spacing w:after="0"/>
        <w:jc w:val="center"/>
      </w:pPr>
      <w:r w:rsidRPr="00DA5A91">
        <w:rPr>
          <w:rFonts w:ascii="Times New Roman" w:hAnsi="Times New Roman" w:cs="Times New Roman"/>
          <w:color w:val="000000"/>
          <w:lang w:val="es-CO"/>
        </w:rPr>
        <w:t>8</w:t>
      </w:r>
      <w:ins w:id="1131" w:author="Johana Montejo Rozo" w:date="2016-01-29T11:36:00Z">
        <w:r w:rsidR="004B5540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r>
        <w:rPr>
          <w:rFonts w:ascii="Times New Roman" w:hAnsi="Times New Roman" w:cs="Times New Roman"/>
          <w:i/>
          <w:color w:val="000000"/>
          <w:lang w:val="es-CO"/>
        </w:rPr>
        <w:t>= x</w:t>
      </w:r>
    </w:p>
    <w:p w:rsidR="00D714EE" w:rsidRDefault="00D714EE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111BDC" w:rsidRDefault="00976D88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Se concluye que 40 es el 8</w:t>
      </w:r>
      <w:del w:id="1132" w:author="mercyranjel" w:date="2016-01-29T16:11:00Z">
        <w:r w:rsidDel="00CB6794">
          <w:rPr>
            <w:rFonts w:ascii="Times New Roman" w:hAnsi="Times New Roman" w:cs="Times New Roman"/>
            <w:color w:val="000000"/>
            <w:lang w:val="es-CO"/>
          </w:rPr>
          <w:delText xml:space="preserve"> </w:delText>
        </w:r>
      </w:del>
      <w:r>
        <w:rPr>
          <w:rFonts w:ascii="Times New Roman" w:hAnsi="Times New Roman" w:cs="Times New Roman"/>
          <w:color w:val="000000"/>
          <w:lang w:val="es-CO"/>
        </w:rPr>
        <w:t>% de 500</w:t>
      </w:r>
      <w:r w:rsidR="00643013">
        <w:rPr>
          <w:rFonts w:ascii="Times New Roman" w:hAnsi="Times New Roman" w:cs="Times New Roman"/>
          <w:color w:val="000000"/>
          <w:lang w:val="es-CO"/>
        </w:rPr>
        <w:t>, es decir</w:t>
      </w:r>
      <w:ins w:id="1133" w:author="mercyranjel" w:date="2016-01-29T16:11:00Z">
        <w:r w:rsidR="00CB6794">
          <w:rPr>
            <w:rFonts w:ascii="Times New Roman" w:hAnsi="Times New Roman" w:cs="Times New Roman"/>
            <w:color w:val="000000"/>
            <w:lang w:val="es-CO"/>
          </w:rPr>
          <w:t>,</w:t>
        </w:r>
      </w:ins>
      <w:r w:rsidR="00643013">
        <w:rPr>
          <w:rFonts w:ascii="Times New Roman" w:hAnsi="Times New Roman" w:cs="Times New Roman"/>
          <w:color w:val="000000"/>
          <w:lang w:val="es-CO"/>
        </w:rPr>
        <w:t xml:space="preserve"> que por cada 100 discos duros fabricados</w:t>
      </w:r>
      <w:ins w:id="1134" w:author="mercyranjel" w:date="2016-01-29T16:11:00Z">
        <w:r w:rsidR="00CB6794">
          <w:rPr>
            <w:rFonts w:ascii="Times New Roman" w:hAnsi="Times New Roman" w:cs="Times New Roman"/>
            <w:color w:val="000000"/>
            <w:lang w:val="es-CO"/>
          </w:rPr>
          <w:t>,</w:t>
        </w:r>
      </w:ins>
      <w:r w:rsidR="00643013">
        <w:rPr>
          <w:rFonts w:ascii="Times New Roman" w:hAnsi="Times New Roman" w:cs="Times New Roman"/>
          <w:color w:val="000000"/>
          <w:lang w:val="es-CO"/>
        </w:rPr>
        <w:t xml:space="preserve"> 8</w:t>
      </w:r>
      <w:ins w:id="1135" w:author="mercyranjel" w:date="2016-01-29T16:11:00Z">
        <w:r w:rsidR="00CB6794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del w:id="1136" w:author="mercyranjel" w:date="2016-01-29T16:11:00Z">
        <w:r w:rsidR="00643013" w:rsidDel="00CB6794">
          <w:rPr>
            <w:rFonts w:ascii="Times New Roman" w:hAnsi="Times New Roman" w:cs="Times New Roman"/>
            <w:color w:val="000000"/>
            <w:lang w:val="es-CO"/>
          </w:rPr>
          <w:delText xml:space="preserve"> </w:delText>
        </w:r>
      </w:del>
      <w:r w:rsidR="00643013">
        <w:rPr>
          <w:rFonts w:ascii="Times New Roman" w:hAnsi="Times New Roman" w:cs="Times New Roman"/>
          <w:color w:val="000000"/>
          <w:lang w:val="es-CO"/>
        </w:rPr>
        <w:t>resultan defectuosos.</w:t>
      </w:r>
    </w:p>
    <w:p w:rsidR="00A11B07" w:rsidRDefault="00A11B07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F55C57" w:rsidRDefault="00F55C57" w:rsidP="00F55C57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673FA5" w:rsidRPr="005D1738" w:rsidTr="003E7A1D">
        <w:tc>
          <w:tcPr>
            <w:tcW w:w="8978" w:type="dxa"/>
            <w:gridSpan w:val="2"/>
            <w:shd w:val="clear" w:color="auto" w:fill="000000" w:themeFill="text1"/>
          </w:tcPr>
          <w:p w:rsidR="00673FA5" w:rsidRPr="005D1738" w:rsidRDefault="00673FA5" w:rsidP="003E7A1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673FA5" w:rsidRPr="00726376" w:rsidTr="003E7A1D">
        <w:tc>
          <w:tcPr>
            <w:tcW w:w="2518" w:type="dxa"/>
          </w:tcPr>
          <w:p w:rsidR="00673FA5" w:rsidRPr="00726376" w:rsidRDefault="00673FA5" w:rsidP="003E7A1D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673FA5" w:rsidRPr="00726376" w:rsidRDefault="00673FA5" w:rsidP="00673FA5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¿Cómo calcular el tanto por ciento de una cantidad?</w:t>
            </w:r>
          </w:p>
        </w:tc>
      </w:tr>
      <w:tr w:rsidR="00673FA5" w:rsidTr="003E7A1D">
        <w:tc>
          <w:tcPr>
            <w:tcW w:w="2518" w:type="dxa"/>
          </w:tcPr>
          <w:p w:rsidR="00673FA5" w:rsidRDefault="00673FA5" w:rsidP="003E7A1D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673FA5" w:rsidRDefault="00673FA5" w:rsidP="003E7A1D">
            <w:r>
              <w:rPr>
                <w:rFonts w:ascii="Times" w:hAnsi="Times"/>
              </w:rPr>
              <w:t xml:space="preserve">Para </w:t>
            </w:r>
            <w:r w:rsidR="00757AA8">
              <w:rPr>
                <w:rFonts w:ascii="Times" w:hAnsi="Times"/>
              </w:rPr>
              <w:t xml:space="preserve">saber a qué porcentaje de </w:t>
            </w:r>
            <w:r w:rsidR="00B0084A">
              <w:rPr>
                <w:rFonts w:ascii="Times" w:hAnsi="Times"/>
              </w:rPr>
              <w:t>una</w:t>
            </w:r>
            <w:r w:rsidR="00757AA8">
              <w:rPr>
                <w:rFonts w:ascii="Times" w:hAnsi="Times"/>
              </w:rPr>
              <w:t xml:space="preserve"> cantidad </w:t>
            </w:r>
            <w:r w:rsidR="00B0084A" w:rsidRPr="00B0084A">
              <w:rPr>
                <w:rFonts w:ascii="Times" w:hAnsi="Times"/>
                <w:i/>
              </w:rPr>
              <w:t xml:space="preserve">c </w:t>
            </w:r>
            <w:r w:rsidR="00757AA8">
              <w:rPr>
                <w:rFonts w:ascii="Times" w:hAnsi="Times"/>
              </w:rPr>
              <w:t xml:space="preserve">corresponde </w:t>
            </w:r>
            <w:r w:rsidR="00B0084A">
              <w:rPr>
                <w:rFonts w:ascii="Times" w:hAnsi="Times"/>
              </w:rPr>
              <w:t xml:space="preserve">un valor dado </w:t>
            </w:r>
            <w:r w:rsidR="00B0084A" w:rsidRPr="00B0084A">
              <w:rPr>
                <w:rFonts w:ascii="Times" w:hAnsi="Times"/>
                <w:i/>
              </w:rPr>
              <w:t>n</w:t>
            </w:r>
            <w:del w:id="1137" w:author="mercyranjel" w:date="2016-01-29T16:12:00Z">
              <w:r w:rsidR="00B0084A" w:rsidDel="00CB6794">
                <w:rPr>
                  <w:rFonts w:ascii="Times" w:hAnsi="Times"/>
                  <w:i/>
                </w:rPr>
                <w:delText>,</w:delText>
              </w:r>
            </w:del>
            <w:r w:rsidR="00B0084A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 xml:space="preserve">se pueden hacer estas sencillas operaciones: </w:t>
            </w:r>
            <w:r w:rsidR="00B0084A">
              <w:rPr>
                <w:rFonts w:ascii="Times" w:hAnsi="Times"/>
                <w:i/>
              </w:rPr>
              <w:t>n</w:t>
            </w:r>
            <w:r>
              <w:rPr>
                <w:rFonts w:ascii="Times" w:hAnsi="Times"/>
              </w:rPr>
              <w:t xml:space="preserve"> </w:t>
            </w:r>
            <w:r>
              <w:t xml:space="preserve">× </w:t>
            </w:r>
            <w:r w:rsidR="00B0084A">
              <w:t xml:space="preserve">100 </w:t>
            </w:r>
            <w:r>
              <w:t>÷</w:t>
            </w:r>
            <w:r w:rsidR="00B0084A">
              <w:t xml:space="preserve"> </w:t>
            </w:r>
            <w:r w:rsidR="00B0084A" w:rsidRPr="00B0084A">
              <w:rPr>
                <w:i/>
              </w:rPr>
              <w:t>c</w:t>
            </w:r>
            <w:r>
              <w:t>.</w:t>
            </w:r>
          </w:p>
          <w:p w:rsidR="00673FA5" w:rsidRPr="00F55C57" w:rsidRDefault="00673FA5">
            <w:pPr>
              <w:rPr>
                <w:rFonts w:ascii="Times New Roman" w:hAnsi="Times New Roman" w:cs="Times New Roman"/>
              </w:rPr>
            </w:pPr>
            <w:r w:rsidRPr="005C0B57">
              <w:rPr>
                <w:rFonts w:ascii="Times New Roman" w:hAnsi="Times New Roman" w:cs="Times New Roman"/>
              </w:rPr>
              <w:t xml:space="preserve">Es decir, se </w:t>
            </w:r>
            <w:r w:rsidRPr="00A415C8">
              <w:rPr>
                <w:rFonts w:ascii="Times New Roman" w:hAnsi="Times New Roman" w:cs="Times New Roman"/>
                <w:b/>
              </w:rPr>
              <w:t xml:space="preserve">multiplica el </w:t>
            </w:r>
            <w:r w:rsidR="00B0084A">
              <w:rPr>
                <w:rFonts w:ascii="Times New Roman" w:hAnsi="Times New Roman" w:cs="Times New Roman"/>
                <w:b/>
              </w:rPr>
              <w:t>valor dado</w:t>
            </w:r>
            <w:r w:rsidRPr="00A415C8">
              <w:rPr>
                <w:rFonts w:ascii="Times New Roman" w:hAnsi="Times New Roman" w:cs="Times New Roman"/>
                <w:b/>
              </w:rPr>
              <w:t xml:space="preserve"> </w:t>
            </w:r>
            <w:del w:id="1138" w:author="mercyranjel" w:date="2016-01-29T16:12:00Z">
              <w:r w:rsidRPr="00A415C8" w:rsidDel="00CB6794">
                <w:rPr>
                  <w:rFonts w:ascii="Times New Roman" w:hAnsi="Times New Roman" w:cs="Times New Roman"/>
                  <w:b/>
                </w:rPr>
                <w:delText xml:space="preserve">con </w:delText>
              </w:r>
            </w:del>
            <w:ins w:id="1139" w:author="mercyranjel" w:date="2016-01-29T16:12:00Z">
              <w:r w:rsidR="00CB6794">
                <w:rPr>
                  <w:rFonts w:ascii="Times New Roman" w:hAnsi="Times New Roman" w:cs="Times New Roman"/>
                  <w:b/>
                </w:rPr>
                <w:t>por</w:t>
              </w:r>
              <w:r w:rsidR="00CB6794" w:rsidRPr="00A415C8">
                <w:rPr>
                  <w:rFonts w:ascii="Times New Roman" w:hAnsi="Times New Roman" w:cs="Times New Roman"/>
                  <w:b/>
                </w:rPr>
                <w:t xml:space="preserve"> </w:t>
              </w:r>
            </w:ins>
            <w:r w:rsidR="00B0084A">
              <w:rPr>
                <w:rFonts w:ascii="Times New Roman" w:hAnsi="Times New Roman" w:cs="Times New Roman"/>
                <w:b/>
              </w:rPr>
              <w:t>100</w:t>
            </w:r>
            <w:r>
              <w:rPr>
                <w:rFonts w:ascii="Times New Roman" w:hAnsi="Times New Roman" w:cs="Times New Roman"/>
              </w:rPr>
              <w:t xml:space="preserve"> y este producto </w:t>
            </w:r>
            <w:r w:rsidRPr="00A415C8">
              <w:rPr>
                <w:rFonts w:ascii="Times New Roman" w:hAnsi="Times New Roman" w:cs="Times New Roman"/>
                <w:b/>
              </w:rPr>
              <w:t xml:space="preserve">se divide </w:t>
            </w:r>
            <w:r w:rsidR="00B0084A">
              <w:rPr>
                <w:rFonts w:ascii="Times New Roman" w:hAnsi="Times New Roman" w:cs="Times New Roman"/>
                <w:b/>
              </w:rPr>
              <w:t>por</w:t>
            </w:r>
            <w:r w:rsidRPr="00A415C8">
              <w:rPr>
                <w:rFonts w:ascii="Times New Roman" w:hAnsi="Times New Roman" w:cs="Times New Roman"/>
                <w:b/>
              </w:rPr>
              <w:t xml:space="preserve"> </w:t>
            </w:r>
            <w:r w:rsidR="00B0084A">
              <w:rPr>
                <w:rFonts w:ascii="Times New Roman" w:hAnsi="Times New Roman" w:cs="Times New Roman"/>
                <w:b/>
              </w:rPr>
              <w:t>la cantidad total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673FA5" w:rsidRDefault="00673FA5" w:rsidP="00F55C57">
      <w:pPr>
        <w:spacing w:after="0"/>
        <w:rPr>
          <w:rFonts w:ascii="Times" w:hAnsi="Times"/>
          <w:b/>
        </w:rPr>
      </w:pPr>
    </w:p>
    <w:p w:rsidR="007B229C" w:rsidRDefault="007B229C" w:rsidP="00F55C57">
      <w:pPr>
        <w:spacing w:after="0"/>
        <w:rPr>
          <w:rFonts w:ascii="Times" w:hAnsi="Times"/>
        </w:rPr>
      </w:pPr>
      <w:r w:rsidRPr="007B229C">
        <w:rPr>
          <w:rFonts w:ascii="Times" w:hAnsi="Times"/>
        </w:rPr>
        <w:t>Ejemplo</w:t>
      </w:r>
      <w:del w:id="1140" w:author="mercyranjel" w:date="2016-01-29T16:12:00Z">
        <w:r w:rsidRPr="007B229C" w:rsidDel="00CB6794">
          <w:rPr>
            <w:rFonts w:ascii="Times" w:hAnsi="Times"/>
          </w:rPr>
          <w:delText>:</w:delText>
        </w:r>
      </w:del>
    </w:p>
    <w:p w:rsidR="00401963" w:rsidRDefault="00401963" w:rsidP="00F55C57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1141" w:author="Johana Montejo Rozo" w:date="2016-01-29T10:32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035"/>
        <w:gridCol w:w="3476"/>
        <w:gridCol w:w="2317"/>
        <w:tblGridChange w:id="1142">
          <w:tblGrid>
            <w:gridCol w:w="3035"/>
            <w:gridCol w:w="3476"/>
            <w:gridCol w:w="2317"/>
          </w:tblGrid>
        </w:tblGridChange>
      </w:tblGrid>
      <w:tr w:rsidR="00401963" w:rsidTr="00676657">
        <w:tc>
          <w:tcPr>
            <w:tcW w:w="3035" w:type="dxa"/>
            <w:tcPrChange w:id="1143" w:author="Johana Montejo Rozo" w:date="2016-01-29T10:32:00Z">
              <w:tcPr>
                <w:tcW w:w="3085" w:type="dxa"/>
              </w:tcPr>
            </w:tcPrChange>
          </w:tcPr>
          <w:p w:rsidR="00401963" w:rsidRDefault="00401963" w:rsidP="0040196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Pregunta</w:t>
            </w:r>
          </w:p>
        </w:tc>
        <w:tc>
          <w:tcPr>
            <w:tcW w:w="3476" w:type="dxa"/>
            <w:tcPrChange w:id="1144" w:author="Johana Montejo Rozo" w:date="2016-01-29T10:32:00Z">
              <w:tcPr>
                <w:tcW w:w="3544" w:type="dxa"/>
              </w:tcPr>
            </w:tcPrChange>
          </w:tcPr>
          <w:p w:rsidR="00401963" w:rsidRDefault="00401963" w:rsidP="0040196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Proceso</w:t>
            </w:r>
          </w:p>
        </w:tc>
        <w:tc>
          <w:tcPr>
            <w:tcW w:w="2317" w:type="dxa"/>
            <w:tcPrChange w:id="1145" w:author="Johana Montejo Rozo" w:date="2016-01-29T10:32:00Z">
              <w:tcPr>
                <w:tcW w:w="2349" w:type="dxa"/>
              </w:tcPr>
            </w:tcPrChange>
          </w:tcPr>
          <w:p w:rsidR="00401963" w:rsidRDefault="00401963" w:rsidP="0040196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Respuesta</w:t>
            </w:r>
          </w:p>
        </w:tc>
      </w:tr>
      <w:tr w:rsidR="00401963" w:rsidTr="00676657">
        <w:tc>
          <w:tcPr>
            <w:tcW w:w="3035" w:type="dxa"/>
            <w:tcPrChange w:id="1146" w:author="Johana Montejo Rozo" w:date="2016-01-29T10:32:00Z">
              <w:tcPr>
                <w:tcW w:w="3085" w:type="dxa"/>
              </w:tcPr>
            </w:tcPrChange>
          </w:tcPr>
          <w:p w:rsidR="00401963" w:rsidRDefault="00401963" w:rsidP="00845E7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¿Qué porcentaje de 800 es 20?</w:t>
            </w:r>
          </w:p>
          <w:p w:rsidR="00401963" w:rsidRDefault="00401963" w:rsidP="00845E7C">
            <w:pPr>
              <w:rPr>
                <w:rFonts w:ascii="Times" w:hAnsi="Times"/>
              </w:rPr>
            </w:pPr>
          </w:p>
        </w:tc>
        <w:tc>
          <w:tcPr>
            <w:tcW w:w="3476" w:type="dxa"/>
            <w:tcPrChange w:id="1147" w:author="Johana Montejo Rozo" w:date="2016-01-29T10:32:00Z">
              <w:tcPr>
                <w:tcW w:w="3544" w:type="dxa"/>
              </w:tcPr>
            </w:tcPrChange>
          </w:tcPr>
          <w:p w:rsidR="00401963" w:rsidRDefault="00401963" w:rsidP="00401963">
            <w:pPr>
              <w:jc w:val="center"/>
              <w:rPr>
                <w:rFonts w:ascii="Times New Roman" w:hAnsi="Times New Roman" w:cs="Times New Roman"/>
              </w:rPr>
            </w:pPr>
            <w:r w:rsidRPr="00B12B80">
              <w:rPr>
                <w:rFonts w:ascii="Times New Roman" w:hAnsi="Times New Roman" w:cs="Times New Roman"/>
              </w:rPr>
              <w:t>20.100 ÷ 800 = 2000 ÷ 800 = 2</w:t>
            </w:r>
            <w:del w:id="1148" w:author="mercyranjel" w:date="2016-01-29T16:12:00Z">
              <w:r w:rsidRPr="00B12B80" w:rsidDel="00CB6794">
                <w:rPr>
                  <w:rFonts w:ascii="Times New Roman" w:hAnsi="Times New Roman" w:cs="Times New Roman"/>
                </w:rPr>
                <w:delText>.</w:delText>
              </w:r>
            </w:del>
            <w:ins w:id="1149" w:author="mercyranjel" w:date="2016-01-29T16:12:00Z">
              <w:r w:rsidR="00CB6794">
                <w:rPr>
                  <w:rFonts w:ascii="Times New Roman" w:hAnsi="Times New Roman" w:cs="Times New Roman"/>
                </w:rPr>
                <w:t>,</w:t>
              </w:r>
            </w:ins>
            <w:r w:rsidRPr="00B12B80">
              <w:rPr>
                <w:rFonts w:ascii="Times New Roman" w:hAnsi="Times New Roman" w:cs="Times New Roman"/>
              </w:rPr>
              <w:t>5</w:t>
            </w:r>
          </w:p>
          <w:p w:rsidR="00401963" w:rsidRDefault="00401963" w:rsidP="00401963">
            <w:pPr>
              <w:jc w:val="center"/>
              <w:rPr>
                <w:rFonts w:ascii="Times" w:hAnsi="Times"/>
              </w:rPr>
            </w:pPr>
          </w:p>
        </w:tc>
        <w:tc>
          <w:tcPr>
            <w:tcW w:w="2317" w:type="dxa"/>
            <w:tcPrChange w:id="1150" w:author="Johana Montejo Rozo" w:date="2016-01-29T10:32:00Z">
              <w:tcPr>
                <w:tcW w:w="2349" w:type="dxa"/>
              </w:tcPr>
            </w:tcPrChange>
          </w:tcPr>
          <w:p w:rsidR="00401963" w:rsidRDefault="0040196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El 2</w:t>
            </w:r>
            <w:del w:id="1151" w:author="mercyranjel" w:date="2016-01-29T16:12:00Z">
              <w:r w:rsidDel="00CB6794">
                <w:rPr>
                  <w:rFonts w:ascii="Times" w:hAnsi="Times"/>
                </w:rPr>
                <w:delText>.</w:delText>
              </w:r>
            </w:del>
            <w:ins w:id="1152" w:author="mercyranjel" w:date="2016-01-29T16:12:00Z">
              <w:r w:rsidR="00CB6794">
                <w:rPr>
                  <w:rFonts w:ascii="Times" w:hAnsi="Times"/>
                </w:rPr>
                <w:t>,</w:t>
              </w:r>
            </w:ins>
            <w:r>
              <w:rPr>
                <w:rFonts w:ascii="Times" w:hAnsi="Times"/>
              </w:rPr>
              <w:t>5</w:t>
            </w:r>
            <w:del w:id="1153" w:author="mercyranjel" w:date="2016-01-29T16:13:00Z">
              <w:r w:rsidDel="008565CD">
                <w:rPr>
                  <w:rFonts w:ascii="Times" w:hAnsi="Times"/>
                </w:rPr>
                <w:delText xml:space="preserve"> </w:delText>
              </w:r>
            </w:del>
            <w:r>
              <w:rPr>
                <w:rFonts w:ascii="Times" w:hAnsi="Times"/>
              </w:rPr>
              <w:t>% de 800 es 20</w:t>
            </w:r>
            <w:ins w:id="1154" w:author="mercyranjel" w:date="2016-01-29T16:12:00Z">
              <w:r w:rsidR="00CB6794">
                <w:rPr>
                  <w:rFonts w:ascii="Times" w:hAnsi="Times"/>
                </w:rPr>
                <w:t>.</w:t>
              </w:r>
            </w:ins>
          </w:p>
        </w:tc>
      </w:tr>
      <w:tr w:rsidR="00845E7C" w:rsidTr="00676657">
        <w:tc>
          <w:tcPr>
            <w:tcW w:w="3035" w:type="dxa"/>
            <w:tcPrChange w:id="1155" w:author="Johana Montejo Rozo" w:date="2016-01-29T10:32:00Z">
              <w:tcPr>
                <w:tcW w:w="3085" w:type="dxa"/>
              </w:tcPr>
            </w:tcPrChange>
          </w:tcPr>
          <w:p w:rsidR="00845E7C" w:rsidRDefault="00845E7C" w:rsidP="00845E7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¿Qué tanto por ciento es 12 544 de 35 840?</w:t>
            </w:r>
          </w:p>
        </w:tc>
        <w:tc>
          <w:tcPr>
            <w:tcW w:w="3476" w:type="dxa"/>
            <w:tcPrChange w:id="1156" w:author="Johana Montejo Rozo" w:date="2016-01-29T10:32:00Z">
              <w:tcPr>
                <w:tcW w:w="3544" w:type="dxa"/>
              </w:tcPr>
            </w:tcPrChange>
          </w:tcPr>
          <w:p w:rsidR="00845E7C" w:rsidRDefault="00845E7C" w:rsidP="00845E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12 544.100 </w:t>
            </w:r>
            <w:r w:rsidRPr="00B12B80">
              <w:rPr>
                <w:rFonts w:ascii="Times New Roman" w:hAnsi="Times New Roman" w:cs="Times New Roman"/>
              </w:rPr>
              <w:t xml:space="preserve">÷ </w:t>
            </w:r>
            <w:r>
              <w:rPr>
                <w:rFonts w:ascii="Times New Roman" w:hAnsi="Times New Roman" w:cs="Times New Roman"/>
              </w:rPr>
              <w:t>35 84</w:t>
            </w:r>
            <w:r w:rsidRPr="00B12B80">
              <w:rPr>
                <w:rFonts w:ascii="Times New Roman" w:hAnsi="Times New Roman" w:cs="Times New Roman"/>
              </w:rPr>
              <w:t xml:space="preserve">0 = </w:t>
            </w:r>
          </w:p>
          <w:p w:rsidR="00845E7C" w:rsidRPr="00B12B80" w:rsidRDefault="00845E7C" w:rsidP="00845E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1 254 400</w:t>
            </w:r>
            <w:r w:rsidRPr="00B12B80">
              <w:rPr>
                <w:rFonts w:ascii="Times New Roman" w:hAnsi="Times New Roman" w:cs="Times New Roman"/>
              </w:rPr>
              <w:t xml:space="preserve"> ÷ </w:t>
            </w:r>
            <w:r>
              <w:rPr>
                <w:rFonts w:ascii="Times New Roman" w:hAnsi="Times New Roman" w:cs="Times New Roman"/>
              </w:rPr>
              <w:t>35 84</w:t>
            </w:r>
            <w:r w:rsidRPr="00B12B80">
              <w:rPr>
                <w:rFonts w:ascii="Times New Roman" w:hAnsi="Times New Roman" w:cs="Times New Roman"/>
              </w:rPr>
              <w:t>0  =</w:t>
            </w:r>
            <w:r>
              <w:rPr>
                <w:rFonts w:ascii="Times New Roman" w:hAnsi="Times New Roman" w:cs="Times New Roman"/>
              </w:rPr>
              <w:t xml:space="preserve"> 35</w:t>
            </w:r>
          </w:p>
        </w:tc>
        <w:tc>
          <w:tcPr>
            <w:tcW w:w="2317" w:type="dxa"/>
            <w:tcPrChange w:id="1157" w:author="Johana Montejo Rozo" w:date="2016-01-29T10:32:00Z">
              <w:tcPr>
                <w:tcW w:w="2349" w:type="dxa"/>
              </w:tcPr>
            </w:tcPrChange>
          </w:tcPr>
          <w:p w:rsidR="00845E7C" w:rsidRDefault="00832E3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12 544  es el 35</w:t>
            </w:r>
            <w:del w:id="1158" w:author="mercyranjel" w:date="2016-01-29T16:13:00Z">
              <w:r w:rsidDel="008565CD">
                <w:rPr>
                  <w:rFonts w:ascii="Times" w:hAnsi="Times"/>
                </w:rPr>
                <w:delText xml:space="preserve"> </w:delText>
              </w:r>
            </w:del>
            <w:r>
              <w:rPr>
                <w:rFonts w:ascii="Times" w:hAnsi="Times"/>
              </w:rPr>
              <w:t>% de 35 840</w:t>
            </w:r>
            <w:ins w:id="1159" w:author="mercyranjel" w:date="2016-01-29T16:13:00Z">
              <w:r w:rsidR="008565CD">
                <w:rPr>
                  <w:rFonts w:ascii="Times" w:hAnsi="Times"/>
                </w:rPr>
                <w:t>.</w:t>
              </w:r>
            </w:ins>
          </w:p>
        </w:tc>
      </w:tr>
    </w:tbl>
    <w:p w:rsidR="00401963" w:rsidDel="00676657" w:rsidRDefault="00401963" w:rsidP="00F55C57">
      <w:pPr>
        <w:spacing w:after="0"/>
        <w:rPr>
          <w:del w:id="1160" w:author="Johana Montejo Rozo" w:date="2016-01-29T10:32:00Z"/>
          <w:rFonts w:ascii="Times" w:hAnsi="Times"/>
        </w:rPr>
      </w:pPr>
    </w:p>
    <w:p w:rsidR="00676657" w:rsidRDefault="00676657" w:rsidP="00F55C57">
      <w:pPr>
        <w:spacing w:after="0"/>
        <w:rPr>
          <w:ins w:id="1161" w:author="Johana Montejo Rozo" w:date="2016-01-29T10:33:00Z"/>
          <w:rFonts w:ascii="Times" w:hAnsi="Times"/>
        </w:rPr>
      </w:pPr>
    </w:p>
    <w:p w:rsidR="00A914C7" w:rsidRDefault="00A914C7" w:rsidP="00F55C57">
      <w:pPr>
        <w:spacing w:after="0"/>
        <w:rPr>
          <w:ins w:id="1162" w:author="Johana Montejo Rozo" w:date="2016-02-03T11:18:00Z"/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  <w:tblPrChange w:id="1163" w:author="Johana Montejo Rozo" w:date="2016-02-03T11:19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405"/>
        <w:gridCol w:w="6423"/>
        <w:tblGridChange w:id="1164">
          <w:tblGrid>
            <w:gridCol w:w="4414"/>
            <w:gridCol w:w="4414"/>
          </w:tblGrid>
        </w:tblGridChange>
      </w:tblGrid>
      <w:tr w:rsidR="003170FC" w:rsidRPr="005D1738" w:rsidTr="003170FC">
        <w:trPr>
          <w:ins w:id="1165" w:author="Johana Montejo Rozo" w:date="2016-02-03T11:18:00Z"/>
        </w:trPr>
        <w:tc>
          <w:tcPr>
            <w:tcW w:w="8828" w:type="dxa"/>
            <w:gridSpan w:val="2"/>
            <w:shd w:val="clear" w:color="auto" w:fill="000000" w:themeFill="text1"/>
            <w:tcPrChange w:id="1166" w:author="Johana Montejo Rozo" w:date="2016-02-03T11:19:00Z">
              <w:tcPr>
                <w:tcW w:w="8828" w:type="dxa"/>
                <w:gridSpan w:val="2"/>
                <w:shd w:val="clear" w:color="auto" w:fill="000000" w:themeFill="text1"/>
              </w:tcPr>
            </w:tcPrChange>
          </w:tcPr>
          <w:p w:rsidR="003170FC" w:rsidRPr="005D1738" w:rsidRDefault="003170FC" w:rsidP="00596974">
            <w:pPr>
              <w:jc w:val="center"/>
              <w:rPr>
                <w:ins w:id="1167" w:author="Johana Montejo Rozo" w:date="2016-02-03T11:18:00Z"/>
                <w:rFonts w:ascii="Times New Roman" w:hAnsi="Times New Roman" w:cs="Times New Roman"/>
                <w:b/>
                <w:color w:val="FFFFFF" w:themeColor="background1"/>
              </w:rPr>
            </w:pPr>
            <w:ins w:id="1168" w:author="Johana Montejo Rozo" w:date="2016-02-03T11:18:00Z">
              <w:r w:rsidRPr="005D1738">
                <w:rPr>
                  <w:rFonts w:ascii="Times New Roman" w:hAnsi="Times New Roman" w:cs="Times New Roman"/>
                  <w:b/>
                  <w:color w:val="FFFFFF" w:themeColor="background1"/>
                </w:rPr>
                <w:t>Profundiza</w:t>
              </w:r>
              <w:r>
                <w:rPr>
                  <w:rFonts w:ascii="Times New Roman" w:hAnsi="Times New Roman" w:cs="Times New Roman"/>
                  <w:b/>
                  <w:color w:val="FFFFFF" w:themeColor="background1"/>
                </w:rPr>
                <w:t xml:space="preserve"> (recurso de exposición)</w:t>
              </w:r>
            </w:ins>
          </w:p>
        </w:tc>
      </w:tr>
      <w:tr w:rsidR="003170FC" w:rsidTr="003170FC">
        <w:trPr>
          <w:ins w:id="1169" w:author="Johana Montejo Rozo" w:date="2016-02-03T11:18:00Z"/>
        </w:trPr>
        <w:tc>
          <w:tcPr>
            <w:tcW w:w="2405" w:type="dxa"/>
            <w:tcPrChange w:id="1170" w:author="Johana Montejo Rozo" w:date="2016-02-03T11:19:00Z">
              <w:tcPr>
                <w:tcW w:w="2470" w:type="dxa"/>
              </w:tcPr>
            </w:tcPrChange>
          </w:tcPr>
          <w:p w:rsidR="003170FC" w:rsidRPr="00053744" w:rsidRDefault="003170FC" w:rsidP="00596974">
            <w:pPr>
              <w:rPr>
                <w:ins w:id="1171" w:author="Johana Montejo Rozo" w:date="2016-02-03T11:18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172" w:author="Johana Montejo Rozo" w:date="2016-02-03T11:18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423" w:type="dxa"/>
            <w:tcPrChange w:id="1173" w:author="Johana Montejo Rozo" w:date="2016-02-03T11:19:00Z">
              <w:tcPr>
                <w:tcW w:w="6358" w:type="dxa"/>
              </w:tcPr>
            </w:tcPrChange>
          </w:tcPr>
          <w:p w:rsidR="003170FC" w:rsidRPr="00596974" w:rsidRDefault="003170FC" w:rsidP="00596974">
            <w:pPr>
              <w:rPr>
                <w:ins w:id="1174" w:author="Johana Montejo Rozo" w:date="2016-02-03T11:18:00Z"/>
                <w:rFonts w:ascii="Times New Roman" w:hAnsi="Times New Roman" w:cs="Times New Roman"/>
                <w:b/>
                <w:color w:val="000000"/>
              </w:rPr>
            </w:pPr>
            <w:ins w:id="1175" w:author="Johana Montejo Rozo" w:date="2016-02-03T11:18:00Z">
              <w:r>
                <w:rPr>
                  <w:rFonts w:ascii="Times New Roman" w:hAnsi="Times New Roman" w:cs="Times New Roman"/>
                  <w:color w:val="000000"/>
                </w:rPr>
                <w:t>MA_07_08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_</w:t>
              </w:r>
              <w:r>
                <w:rPr>
                  <w:rFonts w:ascii="Times New Roman" w:hAnsi="Times New Roman" w:cs="Times New Roman"/>
                  <w:color w:val="000000"/>
                </w:rPr>
                <w:t>CO_REC160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</w:p>
        </w:tc>
      </w:tr>
      <w:tr w:rsidR="003170FC" w:rsidTr="003170FC">
        <w:trPr>
          <w:ins w:id="1176" w:author="Johana Montejo Rozo" w:date="2016-02-03T11:18:00Z"/>
        </w:trPr>
        <w:tc>
          <w:tcPr>
            <w:tcW w:w="2405" w:type="dxa"/>
            <w:tcPrChange w:id="1177" w:author="Johana Montejo Rozo" w:date="2016-02-03T11:19:00Z">
              <w:tcPr>
                <w:tcW w:w="2470" w:type="dxa"/>
              </w:tcPr>
            </w:tcPrChange>
          </w:tcPr>
          <w:p w:rsidR="003170FC" w:rsidRDefault="003170FC" w:rsidP="00596974">
            <w:pPr>
              <w:rPr>
                <w:ins w:id="1178" w:author="Johana Montejo Rozo" w:date="2016-02-03T11:18:00Z"/>
                <w:rFonts w:ascii="Times New Roman" w:hAnsi="Times New Roman" w:cs="Times New Roman"/>
                <w:color w:val="000000"/>
              </w:rPr>
            </w:pPr>
            <w:ins w:id="1179" w:author="Johana Montejo Rozo" w:date="2016-02-03T11:18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423" w:type="dxa"/>
            <w:tcPrChange w:id="1180" w:author="Johana Montejo Rozo" w:date="2016-02-03T11:19:00Z">
              <w:tcPr>
                <w:tcW w:w="6358" w:type="dxa"/>
              </w:tcPr>
            </w:tcPrChange>
          </w:tcPr>
          <w:p w:rsidR="003170FC" w:rsidRPr="00596974" w:rsidRDefault="003170FC" w:rsidP="00596974">
            <w:pPr>
              <w:rPr>
                <w:ins w:id="1181" w:author="Johana Montejo Rozo" w:date="2016-02-03T11:18:00Z"/>
                <w:rFonts w:ascii="Times New Roman" w:hAnsi="Times New Roman" w:cs="Times New Roman"/>
                <w:color w:val="000000"/>
              </w:rPr>
            </w:pPr>
            <w:ins w:id="1182" w:author="Johana Montejo Rozo" w:date="2016-02-03T11:19:00Z">
              <w:r w:rsidRPr="003170FC">
                <w:rPr>
                  <w:rFonts w:ascii="Times New Roman" w:hAnsi="Times New Roman" w:cs="Times New Roman"/>
                  <w:color w:val="000000"/>
                </w:rPr>
                <w:t>Los porcentajes en diferentes contextos</w:t>
              </w:r>
            </w:ins>
          </w:p>
        </w:tc>
      </w:tr>
      <w:tr w:rsidR="003170FC" w:rsidTr="003170FC">
        <w:trPr>
          <w:ins w:id="1183" w:author="Johana Montejo Rozo" w:date="2016-02-03T11:18:00Z"/>
        </w:trPr>
        <w:tc>
          <w:tcPr>
            <w:tcW w:w="2405" w:type="dxa"/>
            <w:tcPrChange w:id="1184" w:author="Johana Montejo Rozo" w:date="2016-02-03T11:19:00Z">
              <w:tcPr>
                <w:tcW w:w="2470" w:type="dxa"/>
              </w:tcPr>
            </w:tcPrChange>
          </w:tcPr>
          <w:p w:rsidR="003170FC" w:rsidRDefault="003170FC" w:rsidP="00596974">
            <w:pPr>
              <w:rPr>
                <w:ins w:id="1185" w:author="Johana Montejo Rozo" w:date="2016-02-03T11:18:00Z"/>
                <w:rFonts w:ascii="Times New Roman" w:hAnsi="Times New Roman" w:cs="Times New Roman"/>
                <w:color w:val="000000"/>
              </w:rPr>
            </w:pPr>
            <w:ins w:id="1186" w:author="Johana Montejo Rozo" w:date="2016-02-03T11:18:00Z">
              <w:r w:rsidRPr="00053744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423" w:type="dxa"/>
            <w:tcPrChange w:id="1187" w:author="Johana Montejo Rozo" w:date="2016-02-03T11:19:00Z">
              <w:tcPr>
                <w:tcW w:w="6358" w:type="dxa"/>
              </w:tcPr>
            </w:tcPrChange>
          </w:tcPr>
          <w:p w:rsidR="003170FC" w:rsidRPr="00596974" w:rsidRDefault="003170FC" w:rsidP="003170FC">
            <w:pPr>
              <w:rPr>
                <w:ins w:id="1188" w:author="Johana Montejo Rozo" w:date="2016-02-03T11:18:00Z"/>
                <w:rFonts w:ascii="Times New Roman" w:hAnsi="Times New Roman" w:cs="Times New Roman"/>
                <w:color w:val="000000"/>
              </w:rPr>
              <w:pPrChange w:id="1189" w:author="Johana Montejo Rozo" w:date="2016-02-03T11:19:00Z">
                <w:pPr/>
              </w:pPrChange>
            </w:pPr>
            <w:ins w:id="1190" w:author="Johana Montejo Rozo" w:date="2016-02-03T11:19:00Z">
              <w:r w:rsidRPr="003170FC">
                <w:rPr>
                  <w:rFonts w:ascii="Times New Roman" w:hAnsi="Times New Roman" w:cs="Times New Roman"/>
                  <w:color w:val="000000"/>
                </w:rPr>
                <w:t xml:space="preserve">Interactivo </w:t>
              </w:r>
              <w:r>
                <w:rPr>
                  <w:rFonts w:ascii="Times New Roman" w:hAnsi="Times New Roman" w:cs="Times New Roman"/>
                  <w:color w:val="000000"/>
                </w:rPr>
                <w:t>para mostrar</w:t>
              </w:r>
              <w:r w:rsidRPr="003170FC">
                <w:rPr>
                  <w:rFonts w:ascii="Times New Roman" w:hAnsi="Times New Roman" w:cs="Times New Roman"/>
                  <w:color w:val="000000"/>
                </w:rPr>
                <w:t xml:space="preserve"> situaciones que requieren la aplicación de porcentajes</w:t>
              </w:r>
            </w:ins>
          </w:p>
        </w:tc>
      </w:tr>
    </w:tbl>
    <w:p w:rsidR="003170FC" w:rsidRDefault="003170FC" w:rsidP="00F55C57">
      <w:pPr>
        <w:spacing w:after="0"/>
        <w:rPr>
          <w:ins w:id="1191" w:author="Johana Montejo Rozo" w:date="2016-02-03T11:18:00Z"/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423"/>
      </w:tblGrid>
      <w:tr w:rsidR="003170FC" w:rsidRPr="00012E07" w:rsidTr="00596974">
        <w:trPr>
          <w:ins w:id="1192" w:author="Johana Montejo Rozo" w:date="2016-02-03T11:20:00Z"/>
        </w:trPr>
        <w:tc>
          <w:tcPr>
            <w:tcW w:w="8828" w:type="dxa"/>
            <w:gridSpan w:val="2"/>
            <w:shd w:val="clear" w:color="auto" w:fill="000000" w:themeFill="text1"/>
          </w:tcPr>
          <w:p w:rsidR="003170FC" w:rsidRPr="00012E07" w:rsidRDefault="003170FC" w:rsidP="00596974">
            <w:pPr>
              <w:jc w:val="center"/>
              <w:rPr>
                <w:ins w:id="1193" w:author="Johana Montejo Rozo" w:date="2016-02-03T11:20:00Z"/>
                <w:rFonts w:ascii="Times New Roman" w:hAnsi="Times New Roman" w:cs="Times New Roman"/>
                <w:b/>
                <w:color w:val="FFFFFF" w:themeColor="background1"/>
              </w:rPr>
            </w:pPr>
            <w:ins w:id="1194" w:author="Johana Montejo Rozo" w:date="2016-02-03T11:20:00Z">
              <w:r w:rsidRPr="00012E07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3170FC" w:rsidRPr="00012E07" w:rsidTr="00596974">
        <w:trPr>
          <w:trHeight w:val="149"/>
          <w:ins w:id="1195" w:author="Johana Montejo Rozo" w:date="2016-02-03T11:20:00Z"/>
        </w:trPr>
        <w:tc>
          <w:tcPr>
            <w:tcW w:w="2405" w:type="dxa"/>
          </w:tcPr>
          <w:p w:rsidR="003170FC" w:rsidRPr="00012E07" w:rsidRDefault="003170FC" w:rsidP="00596974">
            <w:pPr>
              <w:rPr>
                <w:ins w:id="1196" w:author="Johana Montejo Rozo" w:date="2016-02-03T11:20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197" w:author="Johana Montejo Rozo" w:date="2016-02-03T11:20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423" w:type="dxa"/>
          </w:tcPr>
          <w:p w:rsidR="003170FC" w:rsidRPr="00596974" w:rsidRDefault="003170FC" w:rsidP="00596974">
            <w:pPr>
              <w:rPr>
                <w:ins w:id="1198" w:author="Johana Montejo Rozo" w:date="2016-02-03T11:20:00Z"/>
                <w:rFonts w:ascii="Times New Roman" w:hAnsi="Times New Roman" w:cs="Times New Roman"/>
                <w:b/>
                <w:color w:val="000000"/>
              </w:rPr>
            </w:pPr>
            <w:ins w:id="1199" w:author="Johana Montejo Rozo" w:date="2016-02-03T11:20:00Z">
              <w:r>
                <w:rPr>
                  <w:rFonts w:ascii="Times New Roman" w:hAnsi="Times New Roman" w:cs="Times New Roman"/>
                  <w:color w:val="000000"/>
                </w:rPr>
                <w:t>MA_07_08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_CO_REC</w:t>
              </w:r>
              <w:r>
                <w:rPr>
                  <w:rFonts w:ascii="Times New Roman" w:hAnsi="Times New Roman" w:cs="Times New Roman"/>
                  <w:color w:val="000000"/>
                </w:rPr>
                <w:t>1</w:t>
              </w:r>
              <w:r>
                <w:rPr>
                  <w:rFonts w:ascii="Times New Roman" w:hAnsi="Times New Roman" w:cs="Times New Roman"/>
                  <w:color w:val="000000"/>
                </w:rPr>
                <w:t>7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0</w:t>
              </w:r>
            </w:ins>
          </w:p>
        </w:tc>
      </w:tr>
      <w:tr w:rsidR="003170FC" w:rsidRPr="00012E07" w:rsidTr="00596974">
        <w:trPr>
          <w:ins w:id="1200" w:author="Johana Montejo Rozo" w:date="2016-02-03T11:20:00Z"/>
        </w:trPr>
        <w:tc>
          <w:tcPr>
            <w:tcW w:w="2405" w:type="dxa"/>
          </w:tcPr>
          <w:p w:rsidR="003170FC" w:rsidRPr="00596974" w:rsidRDefault="003170FC" w:rsidP="00596974">
            <w:pPr>
              <w:rPr>
                <w:ins w:id="1201" w:author="Johana Montejo Rozo" w:date="2016-02-03T11:20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202" w:author="Johana Montejo Rozo" w:date="2016-02-03T11:20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423" w:type="dxa"/>
          </w:tcPr>
          <w:p w:rsidR="003170FC" w:rsidRPr="00012E07" w:rsidRDefault="003170FC" w:rsidP="00596974">
            <w:pPr>
              <w:rPr>
                <w:ins w:id="1203" w:author="Johana Montejo Rozo" w:date="2016-02-03T11:20:00Z"/>
                <w:rFonts w:ascii="Times New Roman" w:hAnsi="Times New Roman" w:cs="Times New Roman"/>
                <w:color w:val="000000"/>
              </w:rPr>
            </w:pPr>
            <w:ins w:id="1204" w:author="Johana Montejo Rozo" w:date="2016-02-03T11:20:00Z">
              <w:r w:rsidRPr="003170FC">
                <w:rPr>
                  <w:rFonts w:ascii="Times New Roman" w:hAnsi="Times New Roman" w:cs="Times New Roman"/>
                  <w:bCs/>
                  <w:color w:val="222222"/>
                </w:rPr>
                <w:t>Calcula porcentajes</w:t>
              </w:r>
            </w:ins>
          </w:p>
        </w:tc>
      </w:tr>
      <w:tr w:rsidR="003170FC" w:rsidRPr="00012E07" w:rsidTr="00596974">
        <w:trPr>
          <w:ins w:id="1205" w:author="Johana Montejo Rozo" w:date="2016-02-03T11:20:00Z"/>
        </w:trPr>
        <w:tc>
          <w:tcPr>
            <w:tcW w:w="2405" w:type="dxa"/>
          </w:tcPr>
          <w:p w:rsidR="003170FC" w:rsidRPr="00596974" w:rsidRDefault="003170FC" w:rsidP="00596974">
            <w:pPr>
              <w:rPr>
                <w:ins w:id="1206" w:author="Johana Montejo Rozo" w:date="2016-02-03T11:20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207" w:author="Johana Montejo Rozo" w:date="2016-02-03T11:20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423" w:type="dxa"/>
          </w:tcPr>
          <w:p w:rsidR="003170FC" w:rsidRPr="00012E07" w:rsidRDefault="003170FC" w:rsidP="00596974">
            <w:pPr>
              <w:rPr>
                <w:ins w:id="1208" w:author="Johana Montejo Rozo" w:date="2016-02-03T11:20:00Z"/>
                <w:rFonts w:ascii="Times New Roman" w:hAnsi="Times New Roman" w:cs="Times New Roman"/>
                <w:color w:val="000000"/>
              </w:rPr>
            </w:pPr>
            <w:ins w:id="1209" w:author="Johana Montejo Rozo" w:date="2016-02-03T11:20:00Z">
              <w:r w:rsidRPr="003170FC">
                <w:rPr>
                  <w:rFonts w:ascii="Times New Roman" w:hAnsi="Times New Roman" w:cs="Times New Roman"/>
                </w:rPr>
                <w:t>Actividad para practicar el cálculo de porcentajes</w:t>
              </w:r>
            </w:ins>
          </w:p>
        </w:tc>
      </w:tr>
    </w:tbl>
    <w:p w:rsidR="003170FC" w:rsidRDefault="003170FC" w:rsidP="00F55C57">
      <w:pPr>
        <w:spacing w:after="0"/>
        <w:rPr>
          <w:ins w:id="1210" w:author="Johana Montejo Rozo" w:date="2016-01-29T10:32:00Z"/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423"/>
      </w:tblGrid>
      <w:tr w:rsidR="003170FC" w:rsidRPr="00012E07" w:rsidTr="00596974">
        <w:trPr>
          <w:ins w:id="1211" w:author="Johana Montejo Rozo" w:date="2016-02-03T11:20:00Z"/>
        </w:trPr>
        <w:tc>
          <w:tcPr>
            <w:tcW w:w="8828" w:type="dxa"/>
            <w:gridSpan w:val="2"/>
            <w:shd w:val="clear" w:color="auto" w:fill="000000" w:themeFill="text1"/>
          </w:tcPr>
          <w:p w:rsidR="003170FC" w:rsidRPr="00012E07" w:rsidRDefault="003170FC" w:rsidP="00596974">
            <w:pPr>
              <w:jc w:val="center"/>
              <w:rPr>
                <w:ins w:id="1212" w:author="Johana Montejo Rozo" w:date="2016-02-03T11:20:00Z"/>
                <w:rFonts w:ascii="Times New Roman" w:hAnsi="Times New Roman" w:cs="Times New Roman"/>
                <w:b/>
                <w:color w:val="FFFFFF" w:themeColor="background1"/>
              </w:rPr>
            </w:pPr>
            <w:ins w:id="1213" w:author="Johana Montejo Rozo" w:date="2016-02-03T11:20:00Z">
              <w:r w:rsidRPr="00012E07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3170FC" w:rsidRPr="00012E07" w:rsidTr="00596974">
        <w:trPr>
          <w:trHeight w:val="149"/>
          <w:ins w:id="1214" w:author="Johana Montejo Rozo" w:date="2016-02-03T11:20:00Z"/>
        </w:trPr>
        <w:tc>
          <w:tcPr>
            <w:tcW w:w="2405" w:type="dxa"/>
          </w:tcPr>
          <w:p w:rsidR="003170FC" w:rsidRPr="00012E07" w:rsidRDefault="003170FC" w:rsidP="00596974">
            <w:pPr>
              <w:rPr>
                <w:ins w:id="1215" w:author="Johana Montejo Rozo" w:date="2016-02-03T11:20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216" w:author="Johana Montejo Rozo" w:date="2016-02-03T11:20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423" w:type="dxa"/>
          </w:tcPr>
          <w:p w:rsidR="003170FC" w:rsidRPr="00596974" w:rsidRDefault="003170FC" w:rsidP="00596974">
            <w:pPr>
              <w:rPr>
                <w:ins w:id="1217" w:author="Johana Montejo Rozo" w:date="2016-02-03T11:20:00Z"/>
                <w:rFonts w:ascii="Times New Roman" w:hAnsi="Times New Roman" w:cs="Times New Roman"/>
                <w:b/>
                <w:color w:val="000000"/>
              </w:rPr>
            </w:pPr>
            <w:ins w:id="1218" w:author="Johana Montejo Rozo" w:date="2016-02-03T11:20:00Z">
              <w:r>
                <w:rPr>
                  <w:rFonts w:ascii="Times New Roman" w:hAnsi="Times New Roman" w:cs="Times New Roman"/>
                  <w:color w:val="000000"/>
                </w:rPr>
                <w:t>MA_07_08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_CO_REC</w:t>
              </w:r>
              <w:r>
                <w:rPr>
                  <w:rFonts w:ascii="Times New Roman" w:hAnsi="Times New Roman" w:cs="Times New Roman"/>
                  <w:color w:val="000000"/>
                </w:rPr>
                <w:t>1</w:t>
              </w:r>
              <w:r>
                <w:rPr>
                  <w:rFonts w:ascii="Times New Roman" w:hAnsi="Times New Roman" w:cs="Times New Roman"/>
                  <w:color w:val="000000"/>
                </w:rPr>
                <w:t>9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0</w:t>
              </w:r>
            </w:ins>
          </w:p>
        </w:tc>
      </w:tr>
      <w:tr w:rsidR="003170FC" w:rsidRPr="00012E07" w:rsidTr="00596974">
        <w:trPr>
          <w:ins w:id="1219" w:author="Johana Montejo Rozo" w:date="2016-02-03T11:20:00Z"/>
        </w:trPr>
        <w:tc>
          <w:tcPr>
            <w:tcW w:w="2405" w:type="dxa"/>
          </w:tcPr>
          <w:p w:rsidR="003170FC" w:rsidRPr="00596974" w:rsidRDefault="003170FC" w:rsidP="00596974">
            <w:pPr>
              <w:rPr>
                <w:ins w:id="1220" w:author="Johana Montejo Rozo" w:date="2016-02-03T11:20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221" w:author="Johana Montejo Rozo" w:date="2016-02-03T11:20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423" w:type="dxa"/>
          </w:tcPr>
          <w:p w:rsidR="003170FC" w:rsidRPr="00012E07" w:rsidRDefault="003170FC" w:rsidP="00596974">
            <w:pPr>
              <w:rPr>
                <w:ins w:id="1222" w:author="Johana Montejo Rozo" w:date="2016-02-03T11:20:00Z"/>
                <w:rFonts w:ascii="Times New Roman" w:hAnsi="Times New Roman" w:cs="Times New Roman"/>
                <w:color w:val="000000"/>
              </w:rPr>
            </w:pPr>
            <w:ins w:id="1223" w:author="Johana Montejo Rozo" w:date="2016-02-03T11:21:00Z">
              <w:r w:rsidRPr="003170FC">
                <w:rPr>
                  <w:rFonts w:ascii="Times New Roman" w:hAnsi="Times New Roman" w:cs="Times New Roman"/>
                  <w:bCs/>
                  <w:color w:val="222222"/>
                </w:rPr>
                <w:t>Resuelve problemas de encadenamiento de porcentajes</w:t>
              </w:r>
            </w:ins>
          </w:p>
        </w:tc>
      </w:tr>
      <w:tr w:rsidR="003170FC" w:rsidRPr="00012E07" w:rsidTr="00596974">
        <w:trPr>
          <w:ins w:id="1224" w:author="Johana Montejo Rozo" w:date="2016-02-03T11:20:00Z"/>
        </w:trPr>
        <w:tc>
          <w:tcPr>
            <w:tcW w:w="2405" w:type="dxa"/>
          </w:tcPr>
          <w:p w:rsidR="003170FC" w:rsidRPr="00596974" w:rsidRDefault="003170FC" w:rsidP="00596974">
            <w:pPr>
              <w:rPr>
                <w:ins w:id="1225" w:author="Johana Montejo Rozo" w:date="2016-02-03T11:20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226" w:author="Johana Montejo Rozo" w:date="2016-02-03T11:20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423" w:type="dxa"/>
          </w:tcPr>
          <w:p w:rsidR="003170FC" w:rsidRPr="00012E07" w:rsidRDefault="003170FC" w:rsidP="00596974">
            <w:pPr>
              <w:rPr>
                <w:ins w:id="1227" w:author="Johana Montejo Rozo" w:date="2016-02-03T11:20:00Z"/>
                <w:rFonts w:ascii="Times New Roman" w:hAnsi="Times New Roman" w:cs="Times New Roman"/>
                <w:color w:val="000000"/>
              </w:rPr>
            </w:pPr>
            <w:ins w:id="1228" w:author="Johana Montejo Rozo" w:date="2016-02-03T11:21:00Z">
              <w:r w:rsidRPr="003170FC">
                <w:rPr>
                  <w:rFonts w:ascii="Times New Roman" w:hAnsi="Times New Roman" w:cs="Times New Roman"/>
                </w:rPr>
                <w:t>Actividad para resolver problemas de encadenamiento de porcentajes</w:t>
              </w:r>
            </w:ins>
          </w:p>
        </w:tc>
      </w:tr>
    </w:tbl>
    <w:p w:rsidR="00676657" w:rsidRDefault="00676657" w:rsidP="00F55C57">
      <w:pPr>
        <w:spacing w:after="0"/>
        <w:rPr>
          <w:ins w:id="1229" w:author="Johana Montejo Rozo" w:date="2016-02-03T11:20:00Z"/>
          <w:rFonts w:ascii="Times" w:hAnsi="Times"/>
        </w:rPr>
      </w:pPr>
    </w:p>
    <w:p w:rsidR="00930DCE" w:rsidRDefault="008565CD" w:rsidP="00F55C57">
      <w:pPr>
        <w:spacing w:after="0"/>
        <w:rPr>
          <w:rFonts w:ascii="Times" w:hAnsi="Times"/>
        </w:rPr>
      </w:pPr>
      <w:ins w:id="1230" w:author="mercyranjel" w:date="2016-01-29T16:13:00Z">
        <w:del w:id="1231" w:author="Johana Montejo Rozo" w:date="2016-02-03T11:19:00Z">
          <w:r w:rsidDel="003170FC">
            <w:rPr>
              <w:rFonts w:ascii="Times New Roman" w:hAnsi="Times New Roman" w:cs="Times New Roman"/>
              <w:color w:val="000000"/>
            </w:rPr>
            <w:delText>Ec</w:delText>
          </w:r>
        </w:del>
      </w:ins>
    </w:p>
    <w:p w:rsidR="00483F11" w:rsidRPr="004E5E51" w:rsidRDefault="00483F11" w:rsidP="00483F11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:rsidR="00483F11" w:rsidRDefault="00483F11" w:rsidP="00483F11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483F11" w:rsidRPr="00FE53CA" w:rsidRDefault="00483F11" w:rsidP="00483F11">
      <w:pPr>
        <w:spacing w:after="0"/>
        <w:rPr>
          <w:rFonts w:ascii="Times New Roman" w:hAnsi="Times New Roman" w:cs="Times New Roman"/>
          <w:lang w:val="es-CO"/>
        </w:rPr>
      </w:pPr>
      <w:r w:rsidRPr="00FE53CA">
        <w:rPr>
          <w:rFonts w:ascii="Times New Roman" w:hAnsi="Times New Roman" w:cs="Times New Roman"/>
        </w:rPr>
        <w:t xml:space="preserve">Actividad para </w:t>
      </w:r>
      <w:del w:id="1232" w:author="mercyranjel" w:date="2016-01-29T16:14:00Z">
        <w:r w:rsidRPr="00FE53CA" w:rsidDel="008565CD">
          <w:rPr>
            <w:rFonts w:ascii="Times New Roman" w:hAnsi="Times New Roman" w:cs="Times New Roman"/>
          </w:rPr>
          <w:delText xml:space="preserve">consolidar </w:delText>
        </w:r>
      </w:del>
      <w:ins w:id="1233" w:author="mercyranjel" w:date="2016-01-29T16:14:00Z">
        <w:r w:rsidR="008565CD">
          <w:rPr>
            <w:rFonts w:ascii="Times New Roman" w:hAnsi="Times New Roman" w:cs="Times New Roman"/>
          </w:rPr>
          <w:t>afianz</w:t>
        </w:r>
        <w:r w:rsidR="008565CD" w:rsidRPr="00FE53CA">
          <w:rPr>
            <w:rFonts w:ascii="Times New Roman" w:hAnsi="Times New Roman" w:cs="Times New Roman"/>
          </w:rPr>
          <w:t xml:space="preserve">ar </w:t>
        </w:r>
      </w:ins>
      <w:r w:rsidRPr="00FE53CA">
        <w:rPr>
          <w:rFonts w:ascii="Times New Roman" w:hAnsi="Times New Roman" w:cs="Times New Roman"/>
        </w:rPr>
        <w:t>lo que has aprendido en esta sección.</w:t>
      </w:r>
    </w:p>
    <w:p w:rsidR="00483F11" w:rsidRDefault="00483F11" w:rsidP="00483F11">
      <w:pPr>
        <w:spacing w:after="0"/>
        <w:rPr>
          <w:ins w:id="1234" w:author="Johana Montejo Rozo" w:date="2016-02-03T11:21:00Z"/>
          <w:rFonts w:ascii="Times New Roman" w:hAnsi="Times New Roman" w:cs="Times New Roman"/>
          <w:sz w:val="32"/>
          <w:szCs w:val="32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423"/>
      </w:tblGrid>
      <w:tr w:rsidR="003170FC" w:rsidRPr="00012E07" w:rsidTr="00596974">
        <w:trPr>
          <w:ins w:id="1235" w:author="Johana Montejo Rozo" w:date="2016-02-03T11:21:00Z"/>
        </w:trPr>
        <w:tc>
          <w:tcPr>
            <w:tcW w:w="8828" w:type="dxa"/>
            <w:gridSpan w:val="2"/>
            <w:shd w:val="clear" w:color="auto" w:fill="000000" w:themeFill="text1"/>
          </w:tcPr>
          <w:p w:rsidR="003170FC" w:rsidRPr="00012E07" w:rsidRDefault="003170FC" w:rsidP="00596974">
            <w:pPr>
              <w:jc w:val="center"/>
              <w:rPr>
                <w:ins w:id="1236" w:author="Johana Montejo Rozo" w:date="2016-02-03T11:21:00Z"/>
                <w:rFonts w:ascii="Times New Roman" w:hAnsi="Times New Roman" w:cs="Times New Roman"/>
                <w:b/>
                <w:color w:val="FFFFFF" w:themeColor="background1"/>
              </w:rPr>
            </w:pPr>
            <w:ins w:id="1237" w:author="Johana Montejo Rozo" w:date="2016-02-03T11:21:00Z">
              <w:r w:rsidRPr="00012E07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3170FC" w:rsidRPr="00012E07" w:rsidTr="00596974">
        <w:trPr>
          <w:trHeight w:val="149"/>
          <w:ins w:id="1238" w:author="Johana Montejo Rozo" w:date="2016-02-03T11:21:00Z"/>
        </w:trPr>
        <w:tc>
          <w:tcPr>
            <w:tcW w:w="2405" w:type="dxa"/>
          </w:tcPr>
          <w:p w:rsidR="003170FC" w:rsidRPr="00012E07" w:rsidRDefault="003170FC" w:rsidP="00596974">
            <w:pPr>
              <w:rPr>
                <w:ins w:id="1239" w:author="Johana Montejo Rozo" w:date="2016-02-03T11:21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240" w:author="Johana Montejo Rozo" w:date="2016-02-03T11:21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423" w:type="dxa"/>
          </w:tcPr>
          <w:p w:rsidR="003170FC" w:rsidRPr="00596974" w:rsidRDefault="003170FC" w:rsidP="00596974">
            <w:pPr>
              <w:rPr>
                <w:ins w:id="1241" w:author="Johana Montejo Rozo" w:date="2016-02-03T11:21:00Z"/>
                <w:rFonts w:ascii="Times New Roman" w:hAnsi="Times New Roman" w:cs="Times New Roman"/>
                <w:b/>
                <w:color w:val="000000"/>
              </w:rPr>
            </w:pPr>
            <w:ins w:id="1242" w:author="Johana Montejo Rozo" w:date="2016-02-03T11:21:00Z">
              <w:r>
                <w:rPr>
                  <w:rFonts w:ascii="Times New Roman" w:hAnsi="Times New Roman" w:cs="Times New Roman"/>
                  <w:color w:val="000000"/>
                </w:rPr>
                <w:t>MA_07_08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_CO_REC</w:t>
              </w:r>
              <w:r>
                <w:rPr>
                  <w:rFonts w:ascii="Times New Roman" w:hAnsi="Times New Roman" w:cs="Times New Roman"/>
                  <w:color w:val="000000"/>
                </w:rPr>
                <w:t>20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0</w:t>
              </w:r>
            </w:ins>
          </w:p>
        </w:tc>
      </w:tr>
      <w:tr w:rsidR="003170FC" w:rsidRPr="00012E07" w:rsidTr="00596974">
        <w:trPr>
          <w:ins w:id="1243" w:author="Johana Montejo Rozo" w:date="2016-02-03T11:21:00Z"/>
        </w:trPr>
        <w:tc>
          <w:tcPr>
            <w:tcW w:w="2405" w:type="dxa"/>
          </w:tcPr>
          <w:p w:rsidR="003170FC" w:rsidRPr="00596974" w:rsidRDefault="003170FC" w:rsidP="00596974">
            <w:pPr>
              <w:rPr>
                <w:ins w:id="1244" w:author="Johana Montejo Rozo" w:date="2016-02-03T11:21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245" w:author="Johana Montejo Rozo" w:date="2016-02-03T11:21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423" w:type="dxa"/>
          </w:tcPr>
          <w:p w:rsidR="003170FC" w:rsidRPr="00012E07" w:rsidRDefault="003170FC" w:rsidP="00596974">
            <w:pPr>
              <w:rPr>
                <w:ins w:id="1246" w:author="Johana Montejo Rozo" w:date="2016-02-03T11:21:00Z"/>
                <w:rFonts w:ascii="Times New Roman" w:hAnsi="Times New Roman" w:cs="Times New Roman"/>
                <w:color w:val="000000"/>
              </w:rPr>
            </w:pPr>
            <w:ins w:id="1247" w:author="Johana Montejo Rozo" w:date="2016-02-03T11:22:00Z">
              <w:r w:rsidRPr="003170FC">
                <w:rPr>
                  <w:rFonts w:ascii="Times New Roman" w:hAnsi="Times New Roman" w:cs="Times New Roman"/>
                  <w:bCs/>
                  <w:color w:val="222222"/>
                </w:rPr>
                <w:t>Refuerza tu aprendizaje: Los porcentajes</w:t>
              </w:r>
            </w:ins>
          </w:p>
        </w:tc>
      </w:tr>
      <w:tr w:rsidR="003170FC" w:rsidRPr="00012E07" w:rsidTr="00596974">
        <w:trPr>
          <w:ins w:id="1248" w:author="Johana Montejo Rozo" w:date="2016-02-03T11:21:00Z"/>
        </w:trPr>
        <w:tc>
          <w:tcPr>
            <w:tcW w:w="2405" w:type="dxa"/>
          </w:tcPr>
          <w:p w:rsidR="003170FC" w:rsidRPr="00596974" w:rsidRDefault="003170FC" w:rsidP="00596974">
            <w:pPr>
              <w:rPr>
                <w:ins w:id="1249" w:author="Johana Montejo Rozo" w:date="2016-02-03T11:21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250" w:author="Johana Montejo Rozo" w:date="2016-02-03T11:21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423" w:type="dxa"/>
          </w:tcPr>
          <w:p w:rsidR="003170FC" w:rsidRPr="00012E07" w:rsidRDefault="003170FC" w:rsidP="00596974">
            <w:pPr>
              <w:rPr>
                <w:ins w:id="1251" w:author="Johana Montejo Rozo" w:date="2016-02-03T11:21:00Z"/>
                <w:rFonts w:ascii="Times New Roman" w:hAnsi="Times New Roman" w:cs="Times New Roman"/>
                <w:color w:val="000000"/>
              </w:rPr>
            </w:pPr>
            <w:ins w:id="1252" w:author="Johana Montejo Rozo" w:date="2016-02-03T11:22:00Z">
              <w:r>
                <w:rPr>
                  <w:rFonts w:ascii="Times New Roman" w:hAnsi="Times New Roman" w:cs="Times New Roman"/>
                </w:rPr>
                <w:t>Actividad para reforzar lo aprendido sobre l</w:t>
              </w:r>
              <w:r w:rsidRPr="003170FC">
                <w:rPr>
                  <w:rFonts w:ascii="Times New Roman" w:hAnsi="Times New Roman" w:cs="Times New Roman"/>
                </w:rPr>
                <w:t>os porcentajes</w:t>
              </w:r>
            </w:ins>
          </w:p>
        </w:tc>
      </w:tr>
    </w:tbl>
    <w:p w:rsidR="003170FC" w:rsidRDefault="003170FC" w:rsidP="00483F11">
      <w:pPr>
        <w:spacing w:after="0"/>
        <w:rPr>
          <w:ins w:id="1253" w:author="Johana Montejo Rozo" w:date="2016-02-03T11:21:00Z"/>
          <w:rFonts w:ascii="Times New Roman" w:hAnsi="Times New Roman" w:cs="Times New Roman"/>
          <w:sz w:val="32"/>
          <w:szCs w:val="32"/>
          <w:lang w:val="es-CO"/>
        </w:rPr>
      </w:pPr>
    </w:p>
    <w:p w:rsidR="003247DC" w:rsidRPr="00FE53CA" w:rsidRDefault="008565CD" w:rsidP="00483F11">
      <w:pPr>
        <w:spacing w:after="0"/>
        <w:rPr>
          <w:rFonts w:ascii="Times New Roman" w:hAnsi="Times New Roman" w:cs="Times New Roman"/>
          <w:sz w:val="32"/>
          <w:szCs w:val="32"/>
          <w:lang w:val="es-CO"/>
        </w:rPr>
      </w:pPr>
      <w:ins w:id="1254" w:author="mercyranjel" w:date="2016-01-29T16:14:00Z">
        <w:del w:id="1255" w:author="Johana Montejo Rozo" w:date="2016-02-03T11:21:00Z">
          <w:r w:rsidDel="003170FC">
            <w:rPr>
              <w:rFonts w:ascii="Times New Roman" w:hAnsi="Times New Roman" w:cs="Times New Roman"/>
              <w:color w:val="000000"/>
            </w:rPr>
            <w:delText>LL</w:delText>
          </w:r>
        </w:del>
      </w:ins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69"/>
        <w:gridCol w:w="6359"/>
      </w:tblGrid>
      <w:tr w:rsidR="00483F11" w:rsidRPr="00FE53CA" w:rsidDel="0060323E" w:rsidTr="003E7A1D">
        <w:trPr>
          <w:del w:id="1256" w:author="Johana Montejo Rozo" w:date="2016-01-29T10:56:00Z"/>
        </w:trPr>
        <w:tc>
          <w:tcPr>
            <w:tcW w:w="8828" w:type="dxa"/>
            <w:gridSpan w:val="2"/>
            <w:shd w:val="clear" w:color="auto" w:fill="000000" w:themeFill="text1"/>
          </w:tcPr>
          <w:p w:rsidR="00483F11" w:rsidRPr="00FE53CA" w:rsidDel="0060323E" w:rsidRDefault="00483F11" w:rsidP="003E7A1D">
            <w:pPr>
              <w:jc w:val="center"/>
              <w:rPr>
                <w:del w:id="1257" w:author="Johana Montejo Rozo" w:date="2016-01-29T10:56:00Z"/>
                <w:rFonts w:ascii="Times New Roman" w:hAnsi="Times New Roman" w:cs="Times New Roman"/>
                <w:b/>
              </w:rPr>
            </w:pPr>
            <w:del w:id="1258" w:author="Johana Montejo Rozo" w:date="2016-01-29T10:56:00Z">
              <w:r w:rsidRPr="00FE53CA" w:rsidDel="0060323E">
                <w:rPr>
                  <w:rFonts w:ascii="Times New Roman" w:hAnsi="Times New Roman" w:cs="Times New Roman"/>
                  <w:b/>
                </w:rPr>
                <w:delText>Practica: recurso nuevo</w:delText>
              </w:r>
            </w:del>
          </w:p>
        </w:tc>
      </w:tr>
      <w:tr w:rsidR="00483F11" w:rsidRPr="00FE53CA" w:rsidDel="0060323E" w:rsidTr="003E7A1D">
        <w:trPr>
          <w:del w:id="1259" w:author="Johana Montejo Rozo" w:date="2016-01-29T10:56:00Z"/>
        </w:trPr>
        <w:tc>
          <w:tcPr>
            <w:tcW w:w="2469" w:type="dxa"/>
          </w:tcPr>
          <w:p w:rsidR="00483F11" w:rsidRPr="00FE53CA" w:rsidDel="0060323E" w:rsidRDefault="00483F11" w:rsidP="003E7A1D">
            <w:pPr>
              <w:rPr>
                <w:del w:id="1260" w:author="Johana Montejo Rozo" w:date="2016-01-29T10:56:00Z"/>
                <w:rFonts w:ascii="Times New Roman" w:hAnsi="Times New Roman" w:cs="Times New Roman"/>
                <w:b/>
                <w:sz w:val="18"/>
                <w:szCs w:val="18"/>
              </w:rPr>
            </w:pPr>
            <w:del w:id="1261" w:author="Johana Montejo Rozo" w:date="2016-01-29T10:56:00Z">
              <w:r w:rsidRPr="00FE53CA" w:rsidDel="0060323E">
                <w:rPr>
                  <w:rFonts w:ascii="Times New Roman" w:hAnsi="Times New Roman" w:cs="Times New Roman"/>
                  <w:b/>
                  <w:sz w:val="18"/>
                  <w:szCs w:val="18"/>
                </w:rPr>
                <w:delText>Código</w:delText>
              </w:r>
            </w:del>
          </w:p>
        </w:tc>
        <w:tc>
          <w:tcPr>
            <w:tcW w:w="6359" w:type="dxa"/>
          </w:tcPr>
          <w:p w:rsidR="00483F11" w:rsidRPr="00FE53CA" w:rsidDel="0060323E" w:rsidRDefault="00483F11" w:rsidP="003E7A1D">
            <w:pPr>
              <w:rPr>
                <w:del w:id="1262" w:author="Johana Montejo Rozo" w:date="2016-01-29T10:56:00Z"/>
                <w:rFonts w:ascii="Times New Roman" w:hAnsi="Times New Roman" w:cs="Times New Roman"/>
                <w:b/>
              </w:rPr>
            </w:pPr>
          </w:p>
        </w:tc>
      </w:tr>
      <w:tr w:rsidR="00483F11" w:rsidRPr="00FE53CA" w:rsidDel="0060323E" w:rsidTr="003E7A1D">
        <w:trPr>
          <w:del w:id="1263" w:author="Johana Montejo Rozo" w:date="2016-01-29T10:56:00Z"/>
        </w:trPr>
        <w:tc>
          <w:tcPr>
            <w:tcW w:w="2469" w:type="dxa"/>
          </w:tcPr>
          <w:p w:rsidR="00483F11" w:rsidRPr="00FE53CA" w:rsidDel="0060323E" w:rsidRDefault="00483F11" w:rsidP="003E7A1D">
            <w:pPr>
              <w:rPr>
                <w:del w:id="1264" w:author="Johana Montejo Rozo" w:date="2016-01-29T10:56:00Z"/>
                <w:rFonts w:ascii="Times New Roman" w:hAnsi="Times New Roman" w:cs="Times New Roman"/>
              </w:rPr>
            </w:pPr>
            <w:del w:id="1265" w:author="Johana Montejo Rozo" w:date="2016-01-29T10:56:00Z">
              <w:r w:rsidRPr="00FE53CA" w:rsidDel="0060323E">
                <w:rPr>
                  <w:rFonts w:ascii="Times New Roman" w:hAnsi="Times New Roman" w:cs="Times New Roman"/>
                  <w:b/>
                  <w:sz w:val="18"/>
                  <w:szCs w:val="18"/>
                </w:rPr>
                <w:delText>Título</w:delText>
              </w:r>
            </w:del>
          </w:p>
        </w:tc>
        <w:tc>
          <w:tcPr>
            <w:tcW w:w="6359" w:type="dxa"/>
          </w:tcPr>
          <w:p w:rsidR="00483F11" w:rsidRPr="00FE53CA" w:rsidDel="0060323E" w:rsidRDefault="00483F11" w:rsidP="003E7A1D">
            <w:pPr>
              <w:rPr>
                <w:del w:id="1266" w:author="Johana Montejo Rozo" w:date="2016-01-29T10:56:00Z"/>
                <w:rFonts w:ascii="Times New Roman" w:hAnsi="Times New Roman" w:cs="Times New Roman"/>
              </w:rPr>
            </w:pPr>
          </w:p>
        </w:tc>
      </w:tr>
      <w:tr w:rsidR="00483F11" w:rsidRPr="00FE53CA" w:rsidDel="0060323E" w:rsidTr="003E7A1D">
        <w:trPr>
          <w:del w:id="1267" w:author="Johana Montejo Rozo" w:date="2016-01-29T10:56:00Z"/>
        </w:trPr>
        <w:tc>
          <w:tcPr>
            <w:tcW w:w="2469" w:type="dxa"/>
          </w:tcPr>
          <w:p w:rsidR="00483F11" w:rsidRPr="00FE53CA" w:rsidDel="0060323E" w:rsidRDefault="00483F11" w:rsidP="003E7A1D">
            <w:pPr>
              <w:rPr>
                <w:del w:id="1268" w:author="Johana Montejo Rozo" w:date="2016-01-29T10:56:00Z"/>
                <w:rFonts w:ascii="Times New Roman" w:hAnsi="Times New Roman" w:cs="Times New Roman"/>
              </w:rPr>
            </w:pPr>
            <w:del w:id="1269" w:author="Johana Montejo Rozo" w:date="2016-01-29T10:56:00Z">
              <w:r w:rsidRPr="00FE53CA" w:rsidDel="0060323E">
                <w:rPr>
                  <w:rFonts w:ascii="Times New Roman" w:hAnsi="Times New Roman" w:cs="Times New Roman"/>
                  <w:b/>
                  <w:sz w:val="18"/>
                  <w:szCs w:val="18"/>
                </w:rPr>
                <w:delText>Descripción</w:delText>
              </w:r>
            </w:del>
          </w:p>
        </w:tc>
        <w:tc>
          <w:tcPr>
            <w:tcW w:w="6359" w:type="dxa"/>
          </w:tcPr>
          <w:p w:rsidR="00483F11" w:rsidRPr="00FE53CA" w:rsidDel="0060323E" w:rsidRDefault="00483F11" w:rsidP="003E7A1D">
            <w:pPr>
              <w:rPr>
                <w:del w:id="1270" w:author="Johana Montejo Rozo" w:date="2016-01-29T10:56:00Z"/>
                <w:rFonts w:ascii="Times New Roman" w:hAnsi="Times New Roman" w:cs="Times New Roman"/>
              </w:rPr>
            </w:pPr>
          </w:p>
        </w:tc>
      </w:tr>
    </w:tbl>
    <w:p w:rsidR="00483F11" w:rsidDel="0060323E" w:rsidRDefault="00483F11" w:rsidP="00483F11">
      <w:pPr>
        <w:rPr>
          <w:del w:id="1271" w:author="Johana Montejo Rozo" w:date="2016-01-29T10:57:00Z"/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</w:pPr>
    </w:p>
    <w:p w:rsidR="001D5CC8" w:rsidDel="0060323E" w:rsidRDefault="001D5CC8" w:rsidP="00483F11">
      <w:pPr>
        <w:rPr>
          <w:del w:id="1272" w:author="Johana Montejo Rozo" w:date="2016-01-29T10:57:00Z"/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</w:pPr>
    </w:p>
    <w:p w:rsidR="009D76DC" w:rsidRDefault="009D76DC" w:rsidP="009D76DC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4 </w:t>
      </w:r>
      <w:ins w:id="1273" w:author="Johana Montejo Rozo" w:date="2016-01-29T10:57:00Z">
        <w:r w:rsidR="0060323E">
          <w:rPr>
            <w:rFonts w:ascii="Times" w:hAnsi="Times"/>
            <w:b/>
          </w:rPr>
          <w:t>Los i</w:t>
        </w:r>
      </w:ins>
      <w:del w:id="1274" w:author="Johana Montejo Rozo" w:date="2016-01-29T10:57:00Z">
        <w:r w:rsidDel="0060323E">
          <w:rPr>
            <w:rFonts w:ascii="Times" w:hAnsi="Times"/>
            <w:b/>
          </w:rPr>
          <w:delText>I</w:delText>
        </w:r>
      </w:del>
      <w:r>
        <w:rPr>
          <w:rFonts w:ascii="Times" w:hAnsi="Times"/>
          <w:b/>
        </w:rPr>
        <w:t>ntereses</w:t>
      </w:r>
    </w:p>
    <w:p w:rsidR="00CD2379" w:rsidRDefault="00CD2379" w:rsidP="009D76DC">
      <w:pPr>
        <w:spacing w:after="0"/>
        <w:rPr>
          <w:rFonts w:ascii="Times" w:hAnsi="Times"/>
          <w:b/>
        </w:rPr>
      </w:pPr>
    </w:p>
    <w:p w:rsidR="00CD2379" w:rsidRDefault="00CD2379" w:rsidP="009D76DC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En el ámbito financiero </w:t>
      </w:r>
      <w:r w:rsidRPr="00CD2379">
        <w:rPr>
          <w:rFonts w:ascii="Times" w:hAnsi="Times"/>
          <w:b/>
        </w:rPr>
        <w:t>se llama</w:t>
      </w:r>
      <w:r>
        <w:rPr>
          <w:rFonts w:ascii="Times" w:hAnsi="Times"/>
        </w:rPr>
        <w:t xml:space="preserve"> </w:t>
      </w:r>
      <w:r w:rsidRPr="00CD2379">
        <w:rPr>
          <w:rFonts w:ascii="Times" w:hAnsi="Times"/>
          <w:b/>
        </w:rPr>
        <w:t>intereses al beneficio</w:t>
      </w:r>
      <w:r>
        <w:rPr>
          <w:rFonts w:ascii="Times" w:hAnsi="Times"/>
        </w:rPr>
        <w:t xml:space="preserve"> obtenido por una persona o entidad </w:t>
      </w:r>
      <w:r w:rsidRPr="00CD2379">
        <w:rPr>
          <w:rFonts w:ascii="Times" w:hAnsi="Times"/>
          <w:b/>
        </w:rPr>
        <w:t>como resultado de</w:t>
      </w:r>
      <w:r w:rsidR="001D5CC8">
        <w:rPr>
          <w:rFonts w:ascii="Times" w:hAnsi="Times"/>
          <w:b/>
        </w:rPr>
        <w:t xml:space="preserve">l </w:t>
      </w:r>
      <w:r w:rsidRPr="00CD2379">
        <w:rPr>
          <w:rFonts w:ascii="Times" w:hAnsi="Times"/>
          <w:b/>
        </w:rPr>
        <w:t xml:space="preserve">préstamo </w:t>
      </w:r>
      <w:r w:rsidRPr="008565CD">
        <w:rPr>
          <w:rFonts w:ascii="Times" w:hAnsi="Times"/>
          <w:rPrChange w:id="1275" w:author="mercyranjel" w:date="2016-01-29T16:14:00Z">
            <w:rPr>
              <w:rFonts w:ascii="Times" w:hAnsi="Times"/>
              <w:b/>
            </w:rPr>
          </w:rPrChange>
        </w:rPr>
        <w:t>o</w:t>
      </w:r>
      <w:r w:rsidRPr="00CD2379">
        <w:rPr>
          <w:rFonts w:ascii="Times" w:hAnsi="Times"/>
          <w:b/>
        </w:rPr>
        <w:t xml:space="preserve"> ahorro</w:t>
      </w:r>
      <w:r>
        <w:rPr>
          <w:rFonts w:ascii="Times" w:hAnsi="Times"/>
        </w:rPr>
        <w:t xml:space="preserve"> de un</w:t>
      </w:r>
      <w:r w:rsidR="001D5CC8">
        <w:rPr>
          <w:rFonts w:ascii="Times" w:hAnsi="Times"/>
        </w:rPr>
        <w:t>a cantidad</w:t>
      </w:r>
      <w:r>
        <w:rPr>
          <w:rFonts w:ascii="Times" w:hAnsi="Times"/>
        </w:rPr>
        <w:t xml:space="preserve"> de dinero durante un tiempo determinado.</w:t>
      </w:r>
    </w:p>
    <w:p w:rsidR="00A0100B" w:rsidRPr="007B229C" w:rsidRDefault="00A0100B" w:rsidP="00F55C57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523140" w:rsidRPr="005D1738" w:rsidTr="00456AEB">
        <w:tc>
          <w:tcPr>
            <w:tcW w:w="9054" w:type="dxa"/>
            <w:gridSpan w:val="2"/>
            <w:shd w:val="clear" w:color="auto" w:fill="0D0D0D" w:themeFill="text1" w:themeFillTint="F2"/>
          </w:tcPr>
          <w:p w:rsidR="00523140" w:rsidRPr="005D1738" w:rsidRDefault="00523140" w:rsidP="00456AE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23140" w:rsidTr="00456AEB">
        <w:tc>
          <w:tcPr>
            <w:tcW w:w="2518" w:type="dxa"/>
          </w:tcPr>
          <w:p w:rsidR="00523140" w:rsidRPr="00053744" w:rsidRDefault="00523140" w:rsidP="00456A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:rsidR="00523140" w:rsidRPr="00053744" w:rsidRDefault="00523140" w:rsidP="00CD23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MA_07_08_</w:t>
            </w:r>
            <w:ins w:id="1276" w:author="Johana Montejo Rozo" w:date="2016-02-03T11:22:00Z">
              <w:r w:rsidR="003170FC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IMG0</w:t>
            </w:r>
            <w:r w:rsidR="00CD2379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523140" w:rsidTr="00456AEB">
        <w:tc>
          <w:tcPr>
            <w:tcW w:w="2518" w:type="dxa"/>
          </w:tcPr>
          <w:p w:rsidR="00523140" w:rsidRPr="00E77CDB" w:rsidRDefault="00523140" w:rsidP="00456A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:rsidR="00523140" w:rsidRDefault="00523140" w:rsidP="00456AE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23140" w:rsidTr="00456AEB">
        <w:tc>
          <w:tcPr>
            <w:tcW w:w="2518" w:type="dxa"/>
          </w:tcPr>
          <w:p w:rsidR="00523140" w:rsidRDefault="00523140" w:rsidP="00456AE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36" w:type="dxa"/>
          </w:tcPr>
          <w:p w:rsidR="00523140" w:rsidRPr="00523140" w:rsidRDefault="00742192" w:rsidP="00456AEB">
            <w:pPr>
              <w:rPr>
                <w:rFonts w:ascii="Times New Roman" w:hAnsi="Times New Roman" w:cs="Times New Roman"/>
              </w:rPr>
            </w:pPr>
            <w:hyperlink r:id="rId33" w:history="1">
              <w:r w:rsidR="00523140" w:rsidRPr="00523140">
                <w:rPr>
                  <w:rStyle w:val="Hipervnculo"/>
                  <w:rFonts w:ascii="Times New Roman" w:hAnsi="Times New Roman" w:cs="Times New Roman"/>
                  <w:color w:val="auto"/>
                  <w:lang w:val="es-ES_tradnl"/>
                </w:rPr>
                <w:t>http://thumb7.shutterstock.com/display_pic_with_logo/1015100/111902825/stock-photo--d-white-people-sale-announcement-with-megaphone-inside-shopping-bag-isolated-white-background-d-111902825.jpg</w:t>
              </w:r>
            </w:hyperlink>
          </w:p>
        </w:tc>
      </w:tr>
      <w:tr w:rsidR="00523140" w:rsidTr="00456AEB">
        <w:tc>
          <w:tcPr>
            <w:tcW w:w="2518" w:type="dxa"/>
          </w:tcPr>
          <w:p w:rsidR="00523140" w:rsidRPr="00053744" w:rsidRDefault="00523140" w:rsidP="00456A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36" w:type="dxa"/>
          </w:tcPr>
          <w:p w:rsidR="00523140" w:rsidRPr="00A0100B" w:rsidRDefault="00A0100B" w:rsidP="001D5CC8">
            <w:pPr>
              <w:rPr>
                <w:rFonts w:ascii="Times New Roman" w:hAnsi="Times New Roman" w:cs="Times New Roman"/>
                <w:color w:val="000000"/>
              </w:rPr>
            </w:pPr>
            <w:r w:rsidRPr="00A0100B">
              <w:rPr>
                <w:rFonts w:ascii="Times New Roman" w:hAnsi="Times New Roman" w:cs="Times New Roman"/>
                <w:color w:val="000000"/>
              </w:rPr>
              <w:t xml:space="preserve">Los </w:t>
            </w:r>
            <w:r w:rsidRPr="00A0100B">
              <w:rPr>
                <w:rFonts w:ascii="Times New Roman" w:hAnsi="Times New Roman" w:cs="Times New Roman"/>
                <w:b/>
                <w:color w:val="000000"/>
              </w:rPr>
              <w:t>intereses</w:t>
            </w:r>
            <w:r w:rsidRPr="00A0100B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</w:rPr>
              <w:t>corresponden a un</w:t>
            </w:r>
            <w:r w:rsidRPr="00A0100B">
              <w:rPr>
                <w:rFonts w:ascii="Times New Roman" w:hAnsi="Times New Roman" w:cs="Times New Roman"/>
                <w:b/>
                <w:color w:val="000000"/>
              </w:rPr>
              <w:t xml:space="preserve"> porcentaje</w:t>
            </w:r>
            <w:r w:rsidRPr="00A0100B">
              <w:rPr>
                <w:rFonts w:ascii="Times New Roman" w:hAnsi="Times New Roman" w:cs="Times New Roman"/>
                <w:color w:val="000000"/>
              </w:rPr>
              <w:t xml:space="preserve"> del dinero que </w:t>
            </w:r>
            <w:r w:rsidR="00027371">
              <w:rPr>
                <w:rFonts w:ascii="Times New Roman" w:hAnsi="Times New Roman" w:cs="Times New Roman"/>
                <w:color w:val="000000"/>
              </w:rPr>
              <w:t>se tiene ahorrado o que se ha prestado.</w:t>
            </w:r>
          </w:p>
        </w:tc>
      </w:tr>
    </w:tbl>
    <w:p w:rsidR="00B12B80" w:rsidRDefault="00B12B80" w:rsidP="00F55C57">
      <w:pPr>
        <w:spacing w:after="0"/>
        <w:rPr>
          <w:rFonts w:ascii="Times New Roman" w:hAnsi="Times New Roman" w:cs="Times New Roman"/>
        </w:rPr>
      </w:pPr>
    </w:p>
    <w:p w:rsidR="00CA4D9A" w:rsidRDefault="001D5CC8" w:rsidP="00F55C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calcular los intereses hay dos procedimientos muy diferentes que dependen de las condiciones iniciales que acuerdan las partes que intervienen en el negocio</w:t>
      </w:r>
      <w:del w:id="1277" w:author="mercyranjel" w:date="2016-01-29T16:15:00Z">
        <w:r w:rsidDel="008565CD">
          <w:rPr>
            <w:rFonts w:ascii="Times New Roman" w:hAnsi="Times New Roman" w:cs="Times New Roman"/>
          </w:rPr>
          <w:delText>,</w:delText>
        </w:r>
      </w:del>
      <w:ins w:id="1278" w:author="mercyranjel" w:date="2016-01-29T16:15:00Z">
        <w:r w:rsidR="008565CD">
          <w:rPr>
            <w:rFonts w:ascii="Times New Roman" w:hAnsi="Times New Roman" w:cs="Times New Roman"/>
          </w:rPr>
          <w:t>:</w:t>
        </w:r>
      </w:ins>
      <w:r>
        <w:rPr>
          <w:rFonts w:ascii="Times New Roman" w:hAnsi="Times New Roman" w:cs="Times New Roman"/>
        </w:rPr>
        <w:t xml:space="preserve"> </w:t>
      </w:r>
      <w:r w:rsidRPr="008565CD">
        <w:rPr>
          <w:rFonts w:ascii="Times New Roman" w:hAnsi="Times New Roman" w:cs="Times New Roman"/>
          <w:rPrChange w:id="1279" w:author="mercyranjel" w:date="2016-01-29T16:15:00Z">
            <w:rPr>
              <w:rFonts w:ascii="Times New Roman" w:hAnsi="Times New Roman" w:cs="Times New Roman"/>
              <w:b/>
            </w:rPr>
          </w:rPrChange>
        </w:rPr>
        <w:t>el</w:t>
      </w:r>
      <w:r w:rsidRPr="001D5CC8">
        <w:rPr>
          <w:rFonts w:ascii="Times New Roman" w:hAnsi="Times New Roman" w:cs="Times New Roman"/>
          <w:b/>
        </w:rPr>
        <w:t xml:space="preserve"> interés simple </w:t>
      </w:r>
      <w:r w:rsidRPr="008565CD">
        <w:rPr>
          <w:rFonts w:ascii="Times New Roman" w:hAnsi="Times New Roman" w:cs="Times New Roman"/>
          <w:rPrChange w:id="1280" w:author="mercyranjel" w:date="2016-01-29T16:15:00Z">
            <w:rPr>
              <w:rFonts w:ascii="Times New Roman" w:hAnsi="Times New Roman" w:cs="Times New Roman"/>
              <w:b/>
            </w:rPr>
          </w:rPrChange>
        </w:rPr>
        <w:t>y el</w:t>
      </w:r>
      <w:r w:rsidRPr="001D5CC8">
        <w:rPr>
          <w:rFonts w:ascii="Times New Roman" w:hAnsi="Times New Roman" w:cs="Times New Roman"/>
          <w:b/>
        </w:rPr>
        <w:t xml:space="preserve"> interés compuesto</w:t>
      </w:r>
      <w:r>
        <w:rPr>
          <w:rFonts w:ascii="Times New Roman" w:hAnsi="Times New Roman" w:cs="Times New Roman"/>
        </w:rPr>
        <w:t>. Para comprender estos procedimientos es importante conocer el siguiente vocabulario.</w:t>
      </w:r>
    </w:p>
    <w:p w:rsidR="001D5CC8" w:rsidRDefault="001D5CC8" w:rsidP="00F55C57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CA4D9A" w:rsidRPr="005D1738" w:rsidTr="00456AEB">
        <w:tc>
          <w:tcPr>
            <w:tcW w:w="8978" w:type="dxa"/>
            <w:gridSpan w:val="2"/>
            <w:shd w:val="clear" w:color="auto" w:fill="000000" w:themeFill="text1"/>
          </w:tcPr>
          <w:p w:rsidR="00CA4D9A" w:rsidRPr="005D1738" w:rsidRDefault="00CA4D9A" w:rsidP="00456AE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CA4D9A" w:rsidRPr="00726376" w:rsidTr="00456AEB">
        <w:tc>
          <w:tcPr>
            <w:tcW w:w="2518" w:type="dxa"/>
          </w:tcPr>
          <w:p w:rsidR="00CA4D9A" w:rsidRPr="00726376" w:rsidRDefault="00CA4D9A" w:rsidP="00456AE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CA4D9A" w:rsidRPr="00726376" w:rsidRDefault="00CA4D9A" w:rsidP="00456AE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Vocabulario</w:t>
            </w:r>
          </w:p>
        </w:tc>
      </w:tr>
      <w:tr w:rsidR="00CA4D9A" w:rsidTr="00456AEB">
        <w:tc>
          <w:tcPr>
            <w:tcW w:w="2518" w:type="dxa"/>
          </w:tcPr>
          <w:p w:rsidR="00CA4D9A" w:rsidRDefault="00CA4D9A" w:rsidP="00456AE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AA21D6" w:rsidRPr="003170FC" w:rsidRDefault="00AA21D6" w:rsidP="00456AEB">
            <w:pPr>
              <w:rPr>
                <w:rFonts w:ascii="Times New Roman" w:hAnsi="Times New Roman" w:cs="Times New Roman"/>
                <w:sz w:val="20"/>
                <w:szCs w:val="20"/>
                <w:rPrChange w:id="1281" w:author="Johana Montejo Rozo" w:date="2016-02-03T11:23:00Z">
                  <w:rPr>
                    <w:rFonts w:ascii="Times New Roman" w:hAnsi="Times New Roman" w:cs="Times New Roman"/>
                  </w:rPr>
                </w:rPrChange>
              </w:rPr>
            </w:pPr>
            <w:r w:rsidRPr="003170FC">
              <w:rPr>
                <w:rFonts w:ascii="Times New Roman" w:hAnsi="Times New Roman" w:cs="Times New Roman"/>
                <w:b/>
                <w:sz w:val="20"/>
                <w:szCs w:val="20"/>
                <w:rPrChange w:id="1282" w:author="Johana Montejo Rozo" w:date="2016-02-03T11:23:00Z">
                  <w:rPr>
                    <w:rFonts w:ascii="Times New Roman" w:hAnsi="Times New Roman" w:cs="Times New Roman"/>
                    <w:b/>
                  </w:rPr>
                </w:rPrChange>
              </w:rPr>
              <w:t>Capital</w:t>
            </w:r>
            <w:r w:rsidRPr="003170FC">
              <w:rPr>
                <w:rFonts w:ascii="Times New Roman" w:hAnsi="Times New Roman" w:cs="Times New Roman"/>
                <w:sz w:val="20"/>
                <w:szCs w:val="20"/>
                <w:rPrChange w:id="1283" w:author="Johana Montejo Rozo" w:date="2016-02-03T11:23:00Z">
                  <w:rPr>
                    <w:rFonts w:ascii="Times New Roman" w:hAnsi="Times New Roman" w:cs="Times New Roman"/>
                  </w:rPr>
                </w:rPrChange>
              </w:rPr>
              <w:t xml:space="preserve">: </w:t>
            </w:r>
            <w:r w:rsidR="001B3D1C" w:rsidRPr="003170FC">
              <w:rPr>
                <w:rFonts w:ascii="Times New Roman" w:hAnsi="Times New Roman" w:cs="Times New Roman"/>
                <w:sz w:val="20"/>
                <w:szCs w:val="20"/>
                <w:rPrChange w:id="1284" w:author="Johana Montejo Rozo" w:date="2016-02-03T11:23:00Z">
                  <w:rPr>
                    <w:rFonts w:ascii="Times New Roman" w:hAnsi="Times New Roman" w:cs="Times New Roman"/>
                  </w:rPr>
                </w:rPrChange>
              </w:rPr>
              <w:t xml:space="preserve">cantidad </w:t>
            </w:r>
            <w:r w:rsidR="008C1F94" w:rsidRPr="003170FC">
              <w:rPr>
                <w:rFonts w:ascii="Times New Roman" w:hAnsi="Times New Roman" w:cs="Times New Roman"/>
                <w:sz w:val="20"/>
                <w:szCs w:val="20"/>
                <w:rPrChange w:id="1285" w:author="Johana Montejo Rozo" w:date="2016-02-03T11:23:00Z">
                  <w:rPr>
                    <w:rFonts w:ascii="Times New Roman" w:hAnsi="Times New Roman" w:cs="Times New Roman"/>
                  </w:rPr>
                </w:rPrChange>
              </w:rPr>
              <w:t xml:space="preserve">inicial </w:t>
            </w:r>
            <w:r w:rsidR="001B3D1C" w:rsidRPr="003170FC">
              <w:rPr>
                <w:rFonts w:ascii="Times New Roman" w:hAnsi="Times New Roman" w:cs="Times New Roman"/>
                <w:sz w:val="20"/>
                <w:szCs w:val="20"/>
                <w:rPrChange w:id="1286" w:author="Johana Montejo Rozo" w:date="2016-02-03T11:23:00Z">
                  <w:rPr>
                    <w:rFonts w:ascii="Times New Roman" w:hAnsi="Times New Roman" w:cs="Times New Roman"/>
                  </w:rPr>
                </w:rPrChange>
              </w:rPr>
              <w:t>de</w:t>
            </w:r>
            <w:r w:rsidRPr="003170FC">
              <w:rPr>
                <w:rFonts w:ascii="Times New Roman" w:hAnsi="Times New Roman" w:cs="Times New Roman"/>
                <w:sz w:val="20"/>
                <w:szCs w:val="20"/>
                <w:rPrChange w:id="1287" w:author="Johana Montejo Rozo" w:date="2016-02-03T11:23:00Z">
                  <w:rPr>
                    <w:rFonts w:ascii="Times New Roman" w:hAnsi="Times New Roman" w:cs="Times New Roman"/>
                  </w:rPr>
                </w:rPrChange>
              </w:rPr>
              <w:t xml:space="preserve"> dinero ahorrado o en préstamo.</w:t>
            </w:r>
          </w:p>
          <w:p w:rsidR="00CA4D9A" w:rsidRPr="003170FC" w:rsidRDefault="00AA21D6" w:rsidP="00456AEB">
            <w:pPr>
              <w:rPr>
                <w:rFonts w:ascii="Times New Roman" w:hAnsi="Times New Roman" w:cs="Times New Roman"/>
                <w:sz w:val="20"/>
                <w:szCs w:val="20"/>
                <w:rPrChange w:id="1288" w:author="Johana Montejo Rozo" w:date="2016-02-03T11:23:00Z">
                  <w:rPr>
                    <w:rFonts w:ascii="Times New Roman" w:hAnsi="Times New Roman" w:cs="Times New Roman"/>
                  </w:rPr>
                </w:rPrChange>
              </w:rPr>
            </w:pPr>
            <w:r w:rsidRPr="003170FC">
              <w:rPr>
                <w:rFonts w:ascii="Times New Roman" w:hAnsi="Times New Roman" w:cs="Times New Roman"/>
                <w:b/>
                <w:sz w:val="20"/>
                <w:szCs w:val="20"/>
                <w:rPrChange w:id="1289" w:author="Johana Montejo Rozo" w:date="2016-02-03T11:23:00Z">
                  <w:rPr>
                    <w:rFonts w:ascii="Times New Roman" w:hAnsi="Times New Roman" w:cs="Times New Roman"/>
                    <w:b/>
                  </w:rPr>
                </w:rPrChange>
              </w:rPr>
              <w:t>Intereses</w:t>
            </w:r>
            <w:r w:rsidRPr="003170FC">
              <w:rPr>
                <w:rFonts w:ascii="Times New Roman" w:hAnsi="Times New Roman" w:cs="Times New Roman"/>
                <w:sz w:val="20"/>
                <w:szCs w:val="20"/>
                <w:rPrChange w:id="1290" w:author="Johana Montejo Rozo" w:date="2016-02-03T11:23:00Z">
                  <w:rPr>
                    <w:rFonts w:ascii="Times New Roman" w:hAnsi="Times New Roman" w:cs="Times New Roman"/>
                  </w:rPr>
                </w:rPrChange>
              </w:rPr>
              <w:t xml:space="preserve">: </w:t>
            </w:r>
            <w:r w:rsidR="004C2D10" w:rsidRPr="003170FC">
              <w:rPr>
                <w:rFonts w:ascii="Times New Roman" w:hAnsi="Times New Roman" w:cs="Times New Roman"/>
                <w:sz w:val="20"/>
                <w:szCs w:val="20"/>
                <w:rPrChange w:id="1291" w:author="Johana Montejo Rozo" w:date="2016-02-03T11:23:00Z">
                  <w:rPr>
                    <w:rFonts w:ascii="Times New Roman" w:hAnsi="Times New Roman" w:cs="Times New Roman"/>
                  </w:rPr>
                </w:rPrChange>
              </w:rPr>
              <w:t xml:space="preserve">cantidad de dinero que se obtiene como </w:t>
            </w:r>
            <w:r w:rsidRPr="003170FC">
              <w:rPr>
                <w:rFonts w:ascii="Times New Roman" w:hAnsi="Times New Roman" w:cs="Times New Roman"/>
                <w:sz w:val="20"/>
                <w:szCs w:val="20"/>
                <w:rPrChange w:id="1292" w:author="Johana Montejo Rozo" w:date="2016-02-03T11:23:00Z">
                  <w:rPr>
                    <w:rFonts w:ascii="Times New Roman" w:hAnsi="Times New Roman" w:cs="Times New Roman"/>
                  </w:rPr>
                </w:rPrChange>
              </w:rPr>
              <w:t>ganancia.</w:t>
            </w:r>
          </w:p>
          <w:p w:rsidR="00AA21D6" w:rsidRPr="003170FC" w:rsidRDefault="00AA21D6" w:rsidP="00456AEB">
            <w:pPr>
              <w:rPr>
                <w:rFonts w:ascii="Times New Roman" w:hAnsi="Times New Roman" w:cs="Times New Roman"/>
                <w:sz w:val="20"/>
                <w:szCs w:val="20"/>
                <w:rPrChange w:id="1293" w:author="Johana Montejo Rozo" w:date="2016-02-03T11:23:00Z">
                  <w:rPr>
                    <w:rFonts w:ascii="Times New Roman" w:hAnsi="Times New Roman" w:cs="Times New Roman"/>
                  </w:rPr>
                </w:rPrChange>
              </w:rPr>
            </w:pPr>
            <w:r w:rsidRPr="003170FC">
              <w:rPr>
                <w:rFonts w:ascii="Times New Roman" w:hAnsi="Times New Roman" w:cs="Times New Roman"/>
                <w:b/>
                <w:sz w:val="20"/>
                <w:szCs w:val="20"/>
                <w:rPrChange w:id="1294" w:author="Johana Montejo Rozo" w:date="2016-02-03T11:23:00Z">
                  <w:rPr>
                    <w:rFonts w:ascii="Times New Roman" w:hAnsi="Times New Roman" w:cs="Times New Roman"/>
                    <w:b/>
                  </w:rPr>
                </w:rPrChange>
              </w:rPr>
              <w:t>Tasa de interés</w:t>
            </w:r>
            <w:r w:rsidRPr="003170FC">
              <w:rPr>
                <w:rFonts w:ascii="Times New Roman" w:hAnsi="Times New Roman" w:cs="Times New Roman"/>
                <w:sz w:val="20"/>
                <w:szCs w:val="20"/>
                <w:rPrChange w:id="1295" w:author="Johana Montejo Rozo" w:date="2016-02-03T11:23:00Z">
                  <w:rPr>
                    <w:rFonts w:ascii="Times New Roman" w:hAnsi="Times New Roman" w:cs="Times New Roman"/>
                  </w:rPr>
                </w:rPrChange>
              </w:rPr>
              <w:t xml:space="preserve">: porcentaje que se aplica al capital para calcular los intereses. </w:t>
            </w:r>
          </w:p>
          <w:p w:rsidR="00F05527" w:rsidRPr="00F55C57" w:rsidRDefault="00F05527" w:rsidP="00456AEB">
            <w:pPr>
              <w:rPr>
                <w:rFonts w:ascii="Times New Roman" w:hAnsi="Times New Roman" w:cs="Times New Roman"/>
              </w:rPr>
            </w:pPr>
            <w:r w:rsidRPr="003170FC">
              <w:rPr>
                <w:rFonts w:ascii="Times New Roman" w:hAnsi="Times New Roman" w:cs="Times New Roman"/>
                <w:b/>
                <w:sz w:val="20"/>
                <w:szCs w:val="20"/>
                <w:rPrChange w:id="1296" w:author="Johana Montejo Rozo" w:date="2016-02-03T11:23:00Z">
                  <w:rPr>
                    <w:rFonts w:ascii="Times New Roman" w:hAnsi="Times New Roman" w:cs="Times New Roman"/>
                    <w:b/>
                  </w:rPr>
                </w:rPrChange>
              </w:rPr>
              <w:t>Tiempo</w:t>
            </w:r>
            <w:r w:rsidRPr="003170FC">
              <w:rPr>
                <w:rFonts w:ascii="Times New Roman" w:hAnsi="Times New Roman" w:cs="Times New Roman"/>
                <w:sz w:val="20"/>
                <w:szCs w:val="20"/>
                <w:rPrChange w:id="1297" w:author="Johana Montejo Rozo" w:date="2016-02-03T11:23:00Z">
                  <w:rPr>
                    <w:rFonts w:ascii="Times New Roman" w:hAnsi="Times New Roman" w:cs="Times New Roman"/>
                  </w:rPr>
                </w:rPrChange>
              </w:rPr>
              <w:t xml:space="preserve">: </w:t>
            </w:r>
            <w:r w:rsidR="001D5CC8" w:rsidRPr="003170FC">
              <w:rPr>
                <w:rFonts w:ascii="Times New Roman" w:hAnsi="Times New Roman" w:cs="Times New Roman"/>
                <w:sz w:val="20"/>
                <w:szCs w:val="20"/>
                <w:rPrChange w:id="1298" w:author="Johana Montejo Rozo" w:date="2016-02-03T11:23:00Z">
                  <w:rPr>
                    <w:rFonts w:ascii="Times New Roman" w:hAnsi="Times New Roman" w:cs="Times New Roman"/>
                  </w:rPr>
                </w:rPrChange>
              </w:rPr>
              <w:t>duración del préstamo o ahorro; puede estar medido en días, meses o años.</w:t>
            </w:r>
          </w:p>
        </w:tc>
      </w:tr>
    </w:tbl>
    <w:p w:rsidR="004C5A61" w:rsidRDefault="004C5A61" w:rsidP="00F55C57">
      <w:pPr>
        <w:spacing w:after="0"/>
        <w:rPr>
          <w:rFonts w:ascii="Times New Roman" w:hAnsi="Times New Roman" w:cs="Times New Roman"/>
        </w:rPr>
      </w:pPr>
    </w:p>
    <w:p w:rsidR="00523140" w:rsidRPr="00B12B80" w:rsidRDefault="00523140" w:rsidP="00F55C57">
      <w:pPr>
        <w:spacing w:after="0"/>
        <w:rPr>
          <w:rFonts w:ascii="Times New Roman" w:hAnsi="Times New Roman" w:cs="Times New Roman"/>
        </w:rPr>
      </w:pPr>
    </w:p>
    <w:p w:rsidR="00B50721" w:rsidRPr="004E5E51" w:rsidRDefault="00B50721" w:rsidP="00B50721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1</w:t>
      </w:r>
      <w:r w:rsidRPr="004E5E51">
        <w:rPr>
          <w:rFonts w:ascii="Times" w:hAnsi="Times"/>
          <w:b/>
        </w:rPr>
        <w:t xml:space="preserve"> </w:t>
      </w:r>
      <w:ins w:id="1299" w:author="Johana Montejo Rozo" w:date="2016-01-29T10:57:00Z">
        <w:r w:rsidR="0060323E">
          <w:rPr>
            <w:rFonts w:ascii="Times" w:hAnsi="Times"/>
            <w:b/>
          </w:rPr>
          <w:t>El i</w:t>
        </w:r>
      </w:ins>
      <w:del w:id="1300" w:author="Johana Montejo Rozo" w:date="2016-01-29T10:57:00Z">
        <w:r w:rsidDel="0060323E">
          <w:rPr>
            <w:rFonts w:ascii="Times" w:hAnsi="Times"/>
            <w:b/>
          </w:rPr>
          <w:delText>I</w:delText>
        </w:r>
      </w:del>
      <w:r>
        <w:rPr>
          <w:rFonts w:ascii="Times" w:hAnsi="Times"/>
          <w:b/>
        </w:rPr>
        <w:t>nterés simple</w:t>
      </w:r>
    </w:p>
    <w:p w:rsidR="00B12B80" w:rsidRDefault="00B12B80" w:rsidP="00F55C57">
      <w:pPr>
        <w:spacing w:after="0"/>
        <w:rPr>
          <w:rFonts w:ascii="Times New Roman" w:hAnsi="Times New Roman" w:cs="Times New Roman"/>
        </w:rPr>
      </w:pPr>
    </w:p>
    <w:p w:rsidR="006D4E6E" w:rsidRDefault="00AA02E1" w:rsidP="00F55C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señor </w:t>
      </w:r>
      <w:r w:rsidR="000B2A33">
        <w:rPr>
          <w:rFonts w:ascii="Times New Roman" w:hAnsi="Times New Roman" w:cs="Times New Roman"/>
        </w:rPr>
        <w:t>Álvarez</w:t>
      </w:r>
      <w:r>
        <w:rPr>
          <w:rFonts w:ascii="Times New Roman" w:hAnsi="Times New Roman" w:cs="Times New Roman"/>
        </w:rPr>
        <w:t xml:space="preserve"> visitó el banco donde tiene su cuenta de ahorros para solicitar un crédito de libre inversión. El banco le presta $ 4 500 000 con una tasa de interés del 2</w:t>
      </w:r>
      <w:del w:id="1301" w:author="mercyranjel" w:date="2016-01-29T16:17:00Z">
        <w:r w:rsidDel="008565CD">
          <w:rPr>
            <w:rFonts w:ascii="Times New Roman" w:hAnsi="Times New Roman" w:cs="Times New Roman"/>
          </w:rPr>
          <w:delText>.</w:delText>
        </w:r>
      </w:del>
      <w:ins w:id="1302" w:author="mercyranjel" w:date="2016-01-29T16:17:00Z">
        <w:r w:rsidR="008565CD">
          <w:rPr>
            <w:rFonts w:ascii="Times New Roman" w:hAnsi="Times New Roman" w:cs="Times New Roman"/>
          </w:rPr>
          <w:t>,</w:t>
        </w:r>
      </w:ins>
      <w:r>
        <w:rPr>
          <w:rFonts w:ascii="Times New Roman" w:hAnsi="Times New Roman" w:cs="Times New Roman"/>
        </w:rPr>
        <w:t>3</w:t>
      </w:r>
      <w:del w:id="1303" w:author="mercyranjel" w:date="2016-01-29T16:16:00Z">
        <w:r w:rsidDel="008565CD">
          <w:rPr>
            <w:rFonts w:ascii="Times New Roman" w:hAnsi="Times New Roman" w:cs="Times New Roman"/>
          </w:rPr>
          <w:delText xml:space="preserve"> </w:delText>
        </w:r>
      </w:del>
      <w:r>
        <w:rPr>
          <w:rFonts w:ascii="Times New Roman" w:hAnsi="Times New Roman" w:cs="Times New Roman"/>
        </w:rPr>
        <w:t>% mensual.</w:t>
      </w:r>
    </w:p>
    <w:p w:rsidR="00AA02E1" w:rsidRDefault="00AA02E1" w:rsidP="00F55C57">
      <w:pPr>
        <w:spacing w:after="0"/>
        <w:rPr>
          <w:rFonts w:ascii="Times New Roman" w:hAnsi="Times New Roman" w:cs="Times New Roman"/>
        </w:rPr>
      </w:pPr>
    </w:p>
    <w:p w:rsidR="00B12B80" w:rsidRDefault="00AA02E1" w:rsidP="00F55C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el señor </w:t>
      </w:r>
      <w:r w:rsidR="000B2A33">
        <w:rPr>
          <w:rFonts w:ascii="Times New Roman" w:hAnsi="Times New Roman" w:cs="Times New Roman"/>
        </w:rPr>
        <w:t>Álvarez</w:t>
      </w:r>
      <w:r>
        <w:rPr>
          <w:rFonts w:ascii="Times New Roman" w:hAnsi="Times New Roman" w:cs="Times New Roman"/>
        </w:rPr>
        <w:t xml:space="preserve"> necesita el dinero duran</w:t>
      </w:r>
      <w:r w:rsidR="0014577A">
        <w:rPr>
          <w:rFonts w:ascii="Times New Roman" w:hAnsi="Times New Roman" w:cs="Times New Roman"/>
        </w:rPr>
        <w:t>te 6 meses, ¿cuánto le debe pagar</w:t>
      </w:r>
      <w:r>
        <w:rPr>
          <w:rFonts w:ascii="Times New Roman" w:hAnsi="Times New Roman" w:cs="Times New Roman"/>
        </w:rPr>
        <w:t xml:space="preserve"> al banco por el préstamo del diner</w:t>
      </w:r>
      <w:r w:rsidR="0055110B">
        <w:rPr>
          <w:rFonts w:ascii="Times New Roman" w:hAnsi="Times New Roman" w:cs="Times New Roman"/>
        </w:rPr>
        <w:t>o?</w:t>
      </w:r>
    </w:p>
    <w:p w:rsidR="00456AEB" w:rsidRDefault="00456AEB" w:rsidP="00F55C57">
      <w:pPr>
        <w:spacing w:after="0"/>
        <w:rPr>
          <w:rFonts w:ascii="Times New Roman" w:hAnsi="Times New Roman" w:cs="Times New Roman"/>
        </w:rPr>
      </w:pPr>
    </w:p>
    <w:p w:rsidR="00456AEB" w:rsidRDefault="002B3B5E" w:rsidP="00F55C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 situación se resuelve al</w:t>
      </w:r>
      <w:r w:rsidR="00456AEB">
        <w:rPr>
          <w:rFonts w:ascii="Times New Roman" w:hAnsi="Times New Roman" w:cs="Times New Roman"/>
        </w:rPr>
        <w:t xml:space="preserve"> cal</w:t>
      </w:r>
      <w:r>
        <w:rPr>
          <w:rFonts w:ascii="Times New Roman" w:hAnsi="Times New Roman" w:cs="Times New Roman"/>
        </w:rPr>
        <w:t xml:space="preserve">cular </w:t>
      </w:r>
      <w:r w:rsidRPr="008565CD">
        <w:rPr>
          <w:rFonts w:ascii="Times New Roman" w:hAnsi="Times New Roman" w:cs="Times New Roman"/>
          <w:rPrChange w:id="1304" w:author="mercyranjel" w:date="2016-01-29T16:16:00Z">
            <w:rPr>
              <w:rFonts w:ascii="Times New Roman" w:hAnsi="Times New Roman" w:cs="Times New Roman"/>
              <w:b/>
            </w:rPr>
          </w:rPrChange>
        </w:rPr>
        <w:t>los</w:t>
      </w:r>
      <w:r w:rsidRPr="002B3B5E">
        <w:rPr>
          <w:rFonts w:ascii="Times New Roman" w:hAnsi="Times New Roman" w:cs="Times New Roman"/>
          <w:b/>
        </w:rPr>
        <w:t xml:space="preserve"> intereses</w:t>
      </w:r>
      <w:r>
        <w:rPr>
          <w:rFonts w:ascii="Times New Roman" w:hAnsi="Times New Roman" w:cs="Times New Roman"/>
        </w:rPr>
        <w:t xml:space="preserve"> que produce</w:t>
      </w:r>
      <w:r w:rsidR="00456AEB">
        <w:rPr>
          <w:rFonts w:ascii="Times New Roman" w:hAnsi="Times New Roman" w:cs="Times New Roman"/>
        </w:rPr>
        <w:t xml:space="preserve"> </w:t>
      </w:r>
      <w:r w:rsidR="00456AEB" w:rsidRPr="008565CD">
        <w:rPr>
          <w:rFonts w:ascii="Times New Roman" w:hAnsi="Times New Roman" w:cs="Times New Roman"/>
          <w:rPrChange w:id="1305" w:author="mercyranjel" w:date="2016-01-29T16:16:00Z">
            <w:rPr>
              <w:rFonts w:ascii="Times New Roman" w:hAnsi="Times New Roman" w:cs="Times New Roman"/>
              <w:b/>
            </w:rPr>
          </w:rPrChange>
        </w:rPr>
        <w:t>un</w:t>
      </w:r>
      <w:r w:rsidR="00456AEB" w:rsidRPr="002B3B5E">
        <w:rPr>
          <w:rFonts w:ascii="Times New Roman" w:hAnsi="Times New Roman" w:cs="Times New Roman"/>
          <w:b/>
        </w:rPr>
        <w:t xml:space="preserve"> capital</w:t>
      </w:r>
      <w:r w:rsidR="00456AEB">
        <w:rPr>
          <w:rFonts w:ascii="Times New Roman" w:hAnsi="Times New Roman" w:cs="Times New Roman"/>
        </w:rPr>
        <w:t xml:space="preserve"> de $ 4</w:t>
      </w:r>
      <w:r>
        <w:rPr>
          <w:rFonts w:ascii="Times New Roman" w:hAnsi="Times New Roman" w:cs="Times New Roman"/>
        </w:rPr>
        <w:t xml:space="preserve"> </w:t>
      </w:r>
      <w:r w:rsidR="00456AEB">
        <w:rPr>
          <w:rFonts w:ascii="Times New Roman" w:hAnsi="Times New Roman" w:cs="Times New Roman"/>
        </w:rPr>
        <w:t>500 000 a</w:t>
      </w:r>
      <w:r>
        <w:rPr>
          <w:rFonts w:ascii="Times New Roman" w:hAnsi="Times New Roman" w:cs="Times New Roman"/>
        </w:rPr>
        <w:t xml:space="preserve"> </w:t>
      </w:r>
      <w:r w:rsidR="00456AEB" w:rsidRPr="008565CD">
        <w:rPr>
          <w:rFonts w:ascii="Times New Roman" w:hAnsi="Times New Roman" w:cs="Times New Roman"/>
          <w:rPrChange w:id="1306" w:author="mercyranjel" w:date="2016-01-29T16:16:00Z">
            <w:rPr>
              <w:rFonts w:ascii="Times New Roman" w:hAnsi="Times New Roman" w:cs="Times New Roman"/>
              <w:b/>
            </w:rPr>
          </w:rPrChange>
        </w:rPr>
        <w:t>una</w:t>
      </w:r>
      <w:r w:rsidR="00456AEB" w:rsidRPr="002B3B5E">
        <w:rPr>
          <w:rFonts w:ascii="Times New Roman" w:hAnsi="Times New Roman" w:cs="Times New Roman"/>
          <w:b/>
        </w:rPr>
        <w:t xml:space="preserve"> tasa de interés</w:t>
      </w:r>
      <w:r w:rsidR="00456AEB">
        <w:rPr>
          <w:rFonts w:ascii="Times New Roman" w:hAnsi="Times New Roman" w:cs="Times New Roman"/>
        </w:rPr>
        <w:t xml:space="preserve"> </w:t>
      </w:r>
      <w:ins w:id="1307" w:author="mercyranjel" w:date="2016-01-29T16:17:00Z">
        <w:r w:rsidR="008565CD">
          <w:rPr>
            <w:rFonts w:ascii="Times New Roman" w:hAnsi="Times New Roman" w:cs="Times New Roman"/>
          </w:rPr>
          <w:t xml:space="preserve">mensual </w:t>
        </w:r>
      </w:ins>
      <w:r w:rsidR="00456AEB">
        <w:rPr>
          <w:rFonts w:ascii="Times New Roman" w:hAnsi="Times New Roman" w:cs="Times New Roman"/>
        </w:rPr>
        <w:t>del 2</w:t>
      </w:r>
      <w:del w:id="1308" w:author="mercyranjel" w:date="2016-01-29T16:17:00Z">
        <w:r w:rsidR="00456AEB" w:rsidDel="008565CD">
          <w:rPr>
            <w:rFonts w:ascii="Times New Roman" w:hAnsi="Times New Roman" w:cs="Times New Roman"/>
          </w:rPr>
          <w:delText>.</w:delText>
        </w:r>
      </w:del>
      <w:ins w:id="1309" w:author="mercyranjel" w:date="2016-01-29T16:17:00Z">
        <w:r w:rsidR="008565CD">
          <w:rPr>
            <w:rFonts w:ascii="Times New Roman" w:hAnsi="Times New Roman" w:cs="Times New Roman"/>
          </w:rPr>
          <w:t>,</w:t>
        </w:r>
      </w:ins>
      <w:r w:rsidR="00456AEB">
        <w:rPr>
          <w:rFonts w:ascii="Times New Roman" w:hAnsi="Times New Roman" w:cs="Times New Roman"/>
        </w:rPr>
        <w:t>3%</w:t>
      </w:r>
      <w:ins w:id="1310" w:author="mercyranjel" w:date="2016-01-29T16:16:00Z">
        <w:r w:rsidR="008565CD">
          <w:rPr>
            <w:rFonts w:ascii="Times New Roman" w:hAnsi="Times New Roman" w:cs="Times New Roman"/>
          </w:rPr>
          <w:t>,</w:t>
        </w:r>
      </w:ins>
      <w:r>
        <w:rPr>
          <w:rFonts w:ascii="Times New Roman" w:hAnsi="Times New Roman" w:cs="Times New Roman"/>
        </w:rPr>
        <w:t xml:space="preserve"> y multiplicar esta cantidad por </w:t>
      </w:r>
      <w:r w:rsidR="0066270B">
        <w:rPr>
          <w:rFonts w:ascii="Times New Roman" w:hAnsi="Times New Roman" w:cs="Times New Roman"/>
        </w:rPr>
        <w:t>6 meses</w:t>
      </w:r>
      <w:ins w:id="1311" w:author="mercyranjel" w:date="2016-01-29T16:16:00Z">
        <w:r w:rsidR="008565CD">
          <w:rPr>
            <w:rFonts w:ascii="Times New Roman" w:hAnsi="Times New Roman" w:cs="Times New Roman"/>
          </w:rPr>
          <w:t>,</w:t>
        </w:r>
      </w:ins>
      <w:r w:rsidR="0066270B" w:rsidRPr="002B3B5E">
        <w:rPr>
          <w:rFonts w:ascii="Times New Roman" w:hAnsi="Times New Roman" w:cs="Times New Roman"/>
          <w:b/>
        </w:rPr>
        <w:t xml:space="preserve"> </w:t>
      </w:r>
      <w:r w:rsidR="0066270B" w:rsidRPr="0066270B">
        <w:rPr>
          <w:rFonts w:ascii="Times New Roman" w:hAnsi="Times New Roman" w:cs="Times New Roman"/>
        </w:rPr>
        <w:t>que es</w:t>
      </w:r>
      <w:r w:rsidR="0066270B">
        <w:rPr>
          <w:rFonts w:ascii="Times New Roman" w:hAnsi="Times New Roman" w:cs="Times New Roman"/>
          <w:b/>
        </w:rPr>
        <w:t xml:space="preserve"> </w:t>
      </w:r>
      <w:r w:rsidRPr="008565CD">
        <w:rPr>
          <w:rFonts w:ascii="Times New Roman" w:hAnsi="Times New Roman" w:cs="Times New Roman"/>
          <w:rPrChange w:id="1312" w:author="mercyranjel" w:date="2016-01-29T16:16:00Z">
            <w:rPr>
              <w:rFonts w:ascii="Times New Roman" w:hAnsi="Times New Roman" w:cs="Times New Roman"/>
              <w:b/>
            </w:rPr>
          </w:rPrChange>
        </w:rPr>
        <w:t>el</w:t>
      </w:r>
      <w:r w:rsidRPr="002B3B5E">
        <w:rPr>
          <w:rFonts w:ascii="Times New Roman" w:hAnsi="Times New Roman" w:cs="Times New Roman"/>
          <w:b/>
        </w:rPr>
        <w:t xml:space="preserve"> tiempo</w:t>
      </w:r>
      <w:r>
        <w:rPr>
          <w:rFonts w:ascii="Times New Roman" w:hAnsi="Times New Roman" w:cs="Times New Roman"/>
        </w:rPr>
        <w:t xml:space="preserve"> que </w:t>
      </w:r>
      <w:r w:rsidR="0066270B">
        <w:rPr>
          <w:rFonts w:ascii="Times New Roman" w:hAnsi="Times New Roman" w:cs="Times New Roman"/>
        </w:rPr>
        <w:t>dura el préstamo.</w:t>
      </w:r>
    </w:p>
    <w:p w:rsidR="0042012A" w:rsidRDefault="0042012A" w:rsidP="00F55C57">
      <w:pPr>
        <w:spacing w:after="0"/>
        <w:rPr>
          <w:rFonts w:ascii="Times New Roman" w:hAnsi="Times New Roman" w:cs="Times New Roman"/>
        </w:rPr>
      </w:pPr>
    </w:p>
    <w:p w:rsidR="0042012A" w:rsidRPr="00173315" w:rsidRDefault="005E7055" w:rsidP="00F55C57">
      <w:pPr>
        <w:spacing w:after="0"/>
        <w:rPr>
          <w:rFonts w:ascii="Times New Roman" w:hAnsi="Times New Roman" w:cs="Times New Roman"/>
        </w:rPr>
      </w:pPr>
      <w:r w:rsidRPr="00173315">
        <w:rPr>
          <w:rFonts w:ascii="Times New Roman" w:hAnsi="Times New Roman" w:cs="Times New Roman"/>
        </w:rPr>
        <w:t>Primero s</w:t>
      </w:r>
      <w:r w:rsidR="00482FDC">
        <w:rPr>
          <w:rFonts w:ascii="Times New Roman" w:hAnsi="Times New Roman" w:cs="Times New Roman"/>
        </w:rPr>
        <w:t>e calcula el 2</w:t>
      </w:r>
      <w:del w:id="1313" w:author="mercyranjel" w:date="2016-01-29T16:17:00Z">
        <w:r w:rsidR="00482FDC" w:rsidDel="008565CD">
          <w:rPr>
            <w:rFonts w:ascii="Times New Roman" w:hAnsi="Times New Roman" w:cs="Times New Roman"/>
          </w:rPr>
          <w:delText>.</w:delText>
        </w:r>
      </w:del>
      <w:ins w:id="1314" w:author="mercyranjel" w:date="2016-01-29T16:17:00Z">
        <w:r w:rsidR="008565CD">
          <w:rPr>
            <w:rFonts w:ascii="Times New Roman" w:hAnsi="Times New Roman" w:cs="Times New Roman"/>
          </w:rPr>
          <w:t>,</w:t>
        </w:r>
      </w:ins>
      <w:r w:rsidR="00482FDC">
        <w:rPr>
          <w:rFonts w:ascii="Times New Roman" w:hAnsi="Times New Roman" w:cs="Times New Roman"/>
        </w:rPr>
        <w:t>3</w:t>
      </w:r>
      <w:del w:id="1315" w:author="mercyranjel" w:date="2016-01-29T16:16:00Z">
        <w:r w:rsidR="00482FDC" w:rsidDel="008565CD">
          <w:rPr>
            <w:rFonts w:ascii="Times New Roman" w:hAnsi="Times New Roman" w:cs="Times New Roman"/>
          </w:rPr>
          <w:delText xml:space="preserve"> </w:delText>
        </w:r>
      </w:del>
      <w:r w:rsidR="00482FDC">
        <w:rPr>
          <w:rFonts w:ascii="Times New Roman" w:hAnsi="Times New Roman" w:cs="Times New Roman"/>
        </w:rPr>
        <w:t>% de 4 500 000 (intereses por un mes):</w:t>
      </w:r>
    </w:p>
    <w:p w:rsidR="005E7055" w:rsidRDefault="005E7055" w:rsidP="00173315">
      <w:pPr>
        <w:spacing w:after="0"/>
        <w:jc w:val="center"/>
        <w:rPr>
          <w:rFonts w:ascii="Times New Roman" w:hAnsi="Times New Roman" w:cs="Times New Roman"/>
        </w:rPr>
      </w:pPr>
      <w:r w:rsidRPr="00173315">
        <w:rPr>
          <w:rFonts w:ascii="Times New Roman" w:hAnsi="Times New Roman" w:cs="Times New Roman"/>
        </w:rPr>
        <w:t>2</w:t>
      </w:r>
      <w:del w:id="1316" w:author="mercyranjel" w:date="2016-01-29T16:17:00Z">
        <w:r w:rsidRPr="00173315" w:rsidDel="008565CD">
          <w:rPr>
            <w:rFonts w:ascii="Times New Roman" w:hAnsi="Times New Roman" w:cs="Times New Roman"/>
          </w:rPr>
          <w:delText>.</w:delText>
        </w:r>
      </w:del>
      <w:ins w:id="1317" w:author="mercyranjel" w:date="2016-01-29T16:17:00Z">
        <w:r w:rsidR="008565CD">
          <w:rPr>
            <w:rFonts w:ascii="Times New Roman" w:hAnsi="Times New Roman" w:cs="Times New Roman"/>
          </w:rPr>
          <w:t>,</w:t>
        </w:r>
      </w:ins>
      <w:r w:rsidRPr="00173315">
        <w:rPr>
          <w:rFonts w:ascii="Times New Roman" w:hAnsi="Times New Roman" w:cs="Times New Roman"/>
        </w:rPr>
        <w:t xml:space="preserve">3 × 4 500 000 ÷ 100 = </w:t>
      </w:r>
      <w:r w:rsidR="00173315" w:rsidRPr="00173315">
        <w:rPr>
          <w:rFonts w:ascii="Times New Roman" w:hAnsi="Times New Roman" w:cs="Times New Roman"/>
        </w:rPr>
        <w:t>103 500</w:t>
      </w:r>
      <w:r w:rsidR="004137C9">
        <w:rPr>
          <w:rFonts w:ascii="Times New Roman" w:hAnsi="Times New Roman" w:cs="Times New Roman"/>
        </w:rPr>
        <w:t xml:space="preserve"> </w:t>
      </w:r>
    </w:p>
    <w:p w:rsidR="00173315" w:rsidRDefault="00173315" w:rsidP="00173315">
      <w:pPr>
        <w:spacing w:after="0"/>
        <w:jc w:val="center"/>
        <w:rPr>
          <w:rFonts w:ascii="Times New Roman" w:hAnsi="Times New Roman" w:cs="Times New Roman"/>
        </w:rPr>
      </w:pPr>
    </w:p>
    <w:p w:rsidR="00173315" w:rsidRDefault="00173315" w:rsidP="0017331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Luego se multiplica por 6</w:t>
      </w:r>
      <w:r w:rsidR="00482FDC">
        <w:rPr>
          <w:rFonts w:ascii="Times New Roman" w:hAnsi="Times New Roman" w:cs="Times New Roman"/>
        </w:rPr>
        <w:t xml:space="preserve"> (intereses por 6 meses)</w:t>
      </w:r>
      <w:r>
        <w:rPr>
          <w:rFonts w:ascii="Times New Roman" w:hAnsi="Times New Roman" w:cs="Times New Roman"/>
        </w:rPr>
        <w:t>:</w:t>
      </w:r>
    </w:p>
    <w:p w:rsidR="00173315" w:rsidRPr="00173315" w:rsidRDefault="00173315" w:rsidP="004137C9">
      <w:pPr>
        <w:spacing w:after="0"/>
        <w:jc w:val="center"/>
        <w:rPr>
          <w:rFonts w:ascii="Times New Roman" w:hAnsi="Times New Roman" w:cs="Times New Roman"/>
        </w:rPr>
      </w:pPr>
      <w:r w:rsidRPr="00173315">
        <w:rPr>
          <w:rFonts w:ascii="Times New Roman" w:hAnsi="Times New Roman" w:cs="Times New Roman"/>
        </w:rPr>
        <w:t>103 500</w:t>
      </w:r>
      <w:r>
        <w:rPr>
          <w:rFonts w:ascii="Times New Roman" w:hAnsi="Times New Roman" w:cs="Times New Roman"/>
        </w:rPr>
        <w:t xml:space="preserve"> </w:t>
      </w:r>
      <w:r w:rsidRPr="00173315">
        <w:rPr>
          <w:rFonts w:ascii="Times New Roman" w:hAnsi="Times New Roman" w:cs="Times New Roman"/>
        </w:rPr>
        <w:t xml:space="preserve">× </w:t>
      </w:r>
      <w:r>
        <w:rPr>
          <w:rFonts w:ascii="Times New Roman" w:hAnsi="Times New Roman" w:cs="Times New Roman"/>
        </w:rPr>
        <w:t>6 = 621 000</w:t>
      </w:r>
    </w:p>
    <w:p w:rsidR="00241091" w:rsidRDefault="00241091" w:rsidP="00F55C57">
      <w:pPr>
        <w:spacing w:after="0"/>
        <w:rPr>
          <w:rFonts w:ascii="Times New Roman" w:hAnsi="Times New Roman" w:cs="Times New Roman"/>
        </w:rPr>
      </w:pPr>
    </w:p>
    <w:p w:rsidR="004137C9" w:rsidRPr="00173315" w:rsidRDefault="004137C9" w:rsidP="004137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señor Álvarez debe pagar $</w:t>
      </w:r>
      <w:ins w:id="1318" w:author="mercyranjel" w:date="2016-01-29T16:18:00Z">
        <w:r w:rsidR="008565CD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 xml:space="preserve">621 000 de intereses al banco. </w:t>
      </w:r>
    </w:p>
    <w:p w:rsidR="004137C9" w:rsidRDefault="004137C9" w:rsidP="004137C9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37304E" w:rsidRPr="005D1738" w:rsidTr="00826CCF">
        <w:tc>
          <w:tcPr>
            <w:tcW w:w="8978" w:type="dxa"/>
            <w:gridSpan w:val="2"/>
            <w:shd w:val="clear" w:color="auto" w:fill="000000" w:themeFill="text1"/>
          </w:tcPr>
          <w:p w:rsidR="0037304E" w:rsidRPr="005D1738" w:rsidRDefault="0037304E" w:rsidP="00826CC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37304E" w:rsidRPr="00726376" w:rsidTr="00826CCF">
        <w:tc>
          <w:tcPr>
            <w:tcW w:w="2518" w:type="dxa"/>
          </w:tcPr>
          <w:p w:rsidR="0037304E" w:rsidRPr="00726376" w:rsidRDefault="0037304E" w:rsidP="00826CCF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0219C5" w:rsidRPr="00726376" w:rsidRDefault="00614739" w:rsidP="000219C5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El interés simple </w:t>
            </w:r>
            <w:r w:rsidR="00A72DB6">
              <w:rPr>
                <w:rFonts w:ascii="Times" w:hAnsi="Times"/>
                <w:b/>
                <w:sz w:val="18"/>
                <w:szCs w:val="18"/>
              </w:rPr>
              <w:t>permite calcular los intereses que se obtienen de un capital fijo</w:t>
            </w:r>
            <w:ins w:id="1319" w:author="mercyranjel" w:date="2016-01-29T16:18:00Z">
              <w:r w:rsidR="008565CD">
                <w:rPr>
                  <w:rFonts w:ascii="Times" w:hAnsi="Times"/>
                  <w:b/>
                  <w:sz w:val="18"/>
                  <w:szCs w:val="18"/>
                </w:rPr>
                <w:t>,</w:t>
              </w:r>
            </w:ins>
            <w:r w:rsidR="00A72DB6">
              <w:rPr>
                <w:rFonts w:ascii="Times" w:hAnsi="Times"/>
                <w:b/>
                <w:sz w:val="18"/>
                <w:szCs w:val="18"/>
              </w:rPr>
              <w:t xml:space="preserve"> con una tasa de interés fija</w:t>
            </w:r>
            <w:ins w:id="1320" w:author="mercyranjel" w:date="2016-01-29T16:18:00Z">
              <w:r w:rsidR="008565CD">
                <w:rPr>
                  <w:rFonts w:ascii="Times" w:hAnsi="Times"/>
                  <w:b/>
                  <w:sz w:val="18"/>
                  <w:szCs w:val="18"/>
                </w:rPr>
                <w:t>,</w:t>
              </w:r>
            </w:ins>
            <w:r w:rsidR="00A72DB6">
              <w:rPr>
                <w:rFonts w:ascii="Times" w:hAnsi="Times"/>
                <w:b/>
                <w:sz w:val="18"/>
                <w:szCs w:val="18"/>
              </w:rPr>
              <w:t xml:space="preserve"> durante un tiempo determinado</w:t>
            </w:r>
            <w:r w:rsidR="00A72DB6" w:rsidRPr="008565CD">
              <w:rPr>
                <w:rFonts w:ascii="Times" w:hAnsi="Times"/>
                <w:sz w:val="18"/>
                <w:szCs w:val="18"/>
                <w:rPrChange w:id="1321" w:author="mercyranjel" w:date="2016-01-29T16:18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.</w:t>
            </w:r>
            <w:r w:rsidR="00F11010">
              <w:rPr>
                <w:rFonts w:ascii="Times" w:hAnsi="Times"/>
                <w:b/>
                <w:sz w:val="18"/>
                <w:szCs w:val="18"/>
              </w:rPr>
              <w:t xml:space="preserve"> </w:t>
            </w:r>
            <w:r w:rsidR="000219C5">
              <w:rPr>
                <w:rFonts w:ascii="Times" w:hAnsi="Times"/>
                <w:b/>
                <w:sz w:val="18"/>
                <w:szCs w:val="18"/>
              </w:rPr>
              <w:t xml:space="preserve"> </w:t>
            </w:r>
          </w:p>
        </w:tc>
      </w:tr>
    </w:tbl>
    <w:p w:rsidR="006474F7" w:rsidRDefault="006474F7" w:rsidP="004137C9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9A6559" w:rsidRPr="005D1738" w:rsidTr="00826CCF">
        <w:tc>
          <w:tcPr>
            <w:tcW w:w="8978" w:type="dxa"/>
            <w:gridSpan w:val="2"/>
            <w:shd w:val="clear" w:color="auto" w:fill="000000" w:themeFill="text1"/>
          </w:tcPr>
          <w:p w:rsidR="009A6559" w:rsidRPr="005D1738" w:rsidRDefault="009A6559" w:rsidP="00826CC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9A6559" w:rsidRPr="00726376" w:rsidTr="00826CCF">
        <w:tc>
          <w:tcPr>
            <w:tcW w:w="2518" w:type="dxa"/>
          </w:tcPr>
          <w:p w:rsidR="009A6559" w:rsidRPr="00726376" w:rsidRDefault="009A6559" w:rsidP="00826CCF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9A6559" w:rsidRPr="00726376" w:rsidRDefault="009A6559" w:rsidP="001479E8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¿Cómo calcular </w:t>
            </w:r>
            <w:r w:rsidR="00E21979">
              <w:rPr>
                <w:rFonts w:ascii="Times" w:hAnsi="Times"/>
                <w:b/>
                <w:sz w:val="18"/>
                <w:szCs w:val="18"/>
              </w:rPr>
              <w:t xml:space="preserve">los intereses </w:t>
            </w:r>
            <w:r w:rsidR="001479E8">
              <w:rPr>
                <w:rFonts w:ascii="Times" w:hAnsi="Times"/>
                <w:b/>
                <w:sz w:val="18"/>
                <w:szCs w:val="18"/>
              </w:rPr>
              <w:t>con</w:t>
            </w:r>
            <w:r w:rsidR="00E21979">
              <w:rPr>
                <w:rFonts w:ascii="Times" w:hAnsi="Times"/>
                <w:b/>
                <w:sz w:val="18"/>
                <w:szCs w:val="18"/>
              </w:rPr>
              <w:t xml:space="preserve"> una tasa de </w:t>
            </w:r>
            <w:r>
              <w:rPr>
                <w:rFonts w:ascii="Times" w:hAnsi="Times"/>
                <w:b/>
                <w:sz w:val="18"/>
                <w:szCs w:val="18"/>
              </w:rPr>
              <w:t>interés simple?</w:t>
            </w:r>
          </w:p>
        </w:tc>
      </w:tr>
      <w:tr w:rsidR="009A6559" w:rsidTr="00826CCF">
        <w:tc>
          <w:tcPr>
            <w:tcW w:w="2518" w:type="dxa"/>
          </w:tcPr>
          <w:p w:rsidR="009A6559" w:rsidRDefault="009A6559" w:rsidP="00826CCF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9A6559" w:rsidRDefault="00E21979" w:rsidP="00826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se invierte </w:t>
            </w:r>
            <w:r w:rsidRPr="008565CD">
              <w:rPr>
                <w:rFonts w:ascii="Times New Roman" w:hAnsi="Times New Roman" w:cs="Times New Roman"/>
                <w:rPrChange w:id="1322" w:author="mercyranjel" w:date="2016-01-29T16:19:00Z">
                  <w:rPr>
                    <w:rFonts w:ascii="Times New Roman" w:hAnsi="Times New Roman" w:cs="Times New Roman"/>
                    <w:b/>
                  </w:rPr>
                </w:rPrChange>
              </w:rPr>
              <w:t>un</w:t>
            </w:r>
            <w:r w:rsidRPr="00E21979">
              <w:rPr>
                <w:rFonts w:ascii="Times New Roman" w:hAnsi="Times New Roman" w:cs="Times New Roman"/>
                <w:b/>
              </w:rPr>
              <w:t xml:space="preserve"> capital </w:t>
            </w:r>
            <w:r w:rsidRPr="00E21979">
              <w:rPr>
                <w:rFonts w:ascii="Times New Roman" w:hAnsi="Times New Roman" w:cs="Times New Roman"/>
                <w:b/>
                <w:i/>
              </w:rPr>
              <w:t>C</w:t>
            </w:r>
            <w:r>
              <w:rPr>
                <w:rFonts w:ascii="Times New Roman" w:hAnsi="Times New Roman" w:cs="Times New Roman"/>
              </w:rPr>
              <w:t xml:space="preserve"> durante </w:t>
            </w:r>
            <w:r w:rsidRPr="008565CD">
              <w:rPr>
                <w:rFonts w:ascii="Times New Roman" w:hAnsi="Times New Roman" w:cs="Times New Roman"/>
                <w:rPrChange w:id="1323" w:author="mercyranjel" w:date="2016-01-29T16:19:00Z">
                  <w:rPr>
                    <w:rFonts w:ascii="Times New Roman" w:hAnsi="Times New Roman" w:cs="Times New Roman"/>
                    <w:b/>
                  </w:rPr>
                </w:rPrChange>
              </w:rPr>
              <w:t>un</w:t>
            </w:r>
            <w:r w:rsidRPr="00E21979">
              <w:rPr>
                <w:rFonts w:ascii="Times New Roman" w:hAnsi="Times New Roman" w:cs="Times New Roman"/>
                <w:b/>
              </w:rPr>
              <w:t xml:space="preserve"> tiempo </w:t>
            </w:r>
            <w:r w:rsidRPr="00E21979">
              <w:rPr>
                <w:rFonts w:ascii="Times New Roman" w:hAnsi="Times New Roman" w:cs="Times New Roman"/>
                <w:b/>
                <w:i/>
              </w:rPr>
              <w:t>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565CD">
              <w:rPr>
                <w:rFonts w:ascii="Times New Roman" w:hAnsi="Times New Roman" w:cs="Times New Roman"/>
              </w:rPr>
              <w:t>a una</w:t>
            </w:r>
            <w:r w:rsidRPr="00E21979">
              <w:rPr>
                <w:rFonts w:ascii="Times New Roman" w:hAnsi="Times New Roman" w:cs="Times New Roman"/>
                <w:b/>
              </w:rPr>
              <w:t xml:space="preserve"> tasa de interés simple</w:t>
            </w:r>
            <w:r w:rsidRPr="00E21979">
              <w:rPr>
                <w:rFonts w:ascii="Times New Roman" w:hAnsi="Times New Roman" w:cs="Times New Roman"/>
              </w:rPr>
              <w:t xml:space="preserve"> </w:t>
            </w:r>
            <w:r w:rsidRPr="00E21979">
              <w:rPr>
                <w:rFonts w:ascii="Times New Roman" w:hAnsi="Times New Roman" w:cs="Times New Roman"/>
                <w:b/>
                <w:i/>
              </w:rPr>
              <w:t>i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8565CD">
              <w:rPr>
                <w:rFonts w:ascii="Times New Roman" w:hAnsi="Times New Roman" w:cs="Times New Roman"/>
                <w:rPrChange w:id="1324" w:author="mercyranjel" w:date="2016-01-29T16:19:00Z">
                  <w:rPr>
                    <w:rFonts w:ascii="Times New Roman" w:hAnsi="Times New Roman" w:cs="Times New Roman"/>
                    <w:b/>
                  </w:rPr>
                </w:rPrChange>
              </w:rPr>
              <w:t>los</w:t>
            </w:r>
            <w:r w:rsidRPr="00E21979">
              <w:rPr>
                <w:rFonts w:ascii="Times New Roman" w:hAnsi="Times New Roman" w:cs="Times New Roman"/>
                <w:b/>
              </w:rPr>
              <w:t xml:space="preserve"> intereses</w:t>
            </w:r>
            <w:r>
              <w:rPr>
                <w:rFonts w:ascii="Times New Roman" w:hAnsi="Times New Roman" w:cs="Times New Roman"/>
                <w:b/>
              </w:rPr>
              <w:t>(</w:t>
            </w:r>
            <w:r w:rsidRPr="00E21979">
              <w:rPr>
                <w:rFonts w:ascii="Times New Roman" w:hAnsi="Times New Roman" w:cs="Times New Roman"/>
                <w:b/>
                <w:i/>
              </w:rPr>
              <w:t>I</w:t>
            </w:r>
            <w:r>
              <w:rPr>
                <w:rFonts w:ascii="Times New Roman" w:hAnsi="Times New Roman" w:cs="Times New Roman"/>
                <w:b/>
              </w:rPr>
              <w:t>)</w:t>
            </w:r>
            <w:r>
              <w:rPr>
                <w:rFonts w:ascii="Times New Roman" w:hAnsi="Times New Roman" w:cs="Times New Roman"/>
              </w:rPr>
              <w:t xml:space="preserve"> se calculan con la siguiente fórmula:</w:t>
            </w:r>
          </w:p>
          <w:p w:rsidR="00E21979" w:rsidRDefault="00E21979" w:rsidP="00E21979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E21979">
              <w:rPr>
                <w:rFonts w:ascii="Times New Roman" w:hAnsi="Times New Roman" w:cs="Times New Roman"/>
                <w:b/>
                <w:i/>
              </w:rPr>
              <w:t>I = i.C.t</w:t>
            </w:r>
          </w:p>
          <w:p w:rsidR="00EE4B4A" w:rsidRDefault="00EE4B4A" w:rsidP="00E21979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</w:p>
          <w:p w:rsidR="00C7124E" w:rsidRPr="00C7124E" w:rsidRDefault="00C712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Donde </w:t>
            </w:r>
            <w:r w:rsidRPr="00C7124E">
              <w:rPr>
                <w:rFonts w:ascii="Times New Roman" w:hAnsi="Times New Roman" w:cs="Times New Roman"/>
                <w:b/>
                <w:i/>
              </w:rPr>
              <w:t>i</w:t>
            </w:r>
            <w:r>
              <w:rPr>
                <w:rFonts w:ascii="Times New Roman" w:hAnsi="Times New Roman" w:cs="Times New Roman"/>
              </w:rPr>
              <w:t xml:space="preserve"> está expresado como la razón </w:t>
            </w:r>
            <w:del w:id="1325" w:author="mercyranjel" w:date="2016-01-29T16:19:00Z">
              <w:r w:rsidDel="008565CD">
                <w:rPr>
                  <w:rFonts w:ascii="Times New Roman" w:hAnsi="Times New Roman" w:cs="Times New Roman"/>
                </w:rPr>
                <w:delText>“</w:delText>
              </w:r>
            </w:del>
            <w:r>
              <w:rPr>
                <w:rFonts w:ascii="Times New Roman" w:hAnsi="Times New Roman" w:cs="Times New Roman"/>
              </w:rPr>
              <w:t>tasa de interés/100</w:t>
            </w:r>
            <w:del w:id="1326" w:author="mercyranjel" w:date="2016-01-29T16:19:00Z">
              <w:r w:rsidDel="008565CD">
                <w:rPr>
                  <w:rFonts w:ascii="Times New Roman" w:hAnsi="Times New Roman" w:cs="Times New Roman"/>
                </w:rPr>
                <w:delText>”</w:delText>
              </w:r>
            </w:del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9A6559" w:rsidRDefault="009A6559" w:rsidP="004137C9">
      <w:pPr>
        <w:spacing w:after="0"/>
        <w:jc w:val="both"/>
        <w:rPr>
          <w:rFonts w:ascii="Times New Roman" w:hAnsi="Times New Roman" w:cs="Times New Roman"/>
        </w:rPr>
      </w:pPr>
    </w:p>
    <w:p w:rsidR="004137C9" w:rsidRDefault="006D2849" w:rsidP="00F55C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Ejemplo</w:t>
      </w:r>
      <w:del w:id="1327" w:author="mercyranjel" w:date="2016-01-29T16:19:00Z">
        <w:r w:rsidDel="008565CD">
          <w:rPr>
            <w:rFonts w:ascii="Times New Roman" w:hAnsi="Times New Roman" w:cs="Times New Roman"/>
          </w:rPr>
          <w:delText>:</w:delText>
        </w:r>
      </w:del>
    </w:p>
    <w:p w:rsidR="006D2849" w:rsidRDefault="006D2849" w:rsidP="00F55C57">
      <w:pPr>
        <w:spacing w:after="0"/>
        <w:rPr>
          <w:rFonts w:ascii="Times New Roman" w:hAnsi="Times New Roman" w:cs="Times New Roman"/>
        </w:rPr>
      </w:pPr>
    </w:p>
    <w:p w:rsidR="006D2849" w:rsidRDefault="005169D7" w:rsidP="00F55C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cooperativa de ahorro de los empleados de un cultivo de flores ofrece la posibilidad de invertir con ellos a través de un certificado de ahorro a término fijo. Por cada $ 1 200 000 que un empleado inviert</w:t>
      </w:r>
      <w:r w:rsidR="00B32AC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B32AC7">
        <w:rPr>
          <w:rFonts w:ascii="Times New Roman" w:hAnsi="Times New Roman" w:cs="Times New Roman"/>
        </w:rPr>
        <w:t xml:space="preserve">durante un año </w:t>
      </w:r>
      <w:r>
        <w:rPr>
          <w:rFonts w:ascii="Times New Roman" w:hAnsi="Times New Roman" w:cs="Times New Roman"/>
        </w:rPr>
        <w:t>recibe $54 000</w:t>
      </w:r>
      <w:r w:rsidR="00B32AC7">
        <w:rPr>
          <w:rFonts w:ascii="Times New Roman" w:hAnsi="Times New Roman" w:cs="Times New Roman"/>
        </w:rPr>
        <w:t xml:space="preserve"> de rendimiento. ¿Qué tasa de interés paga la cooperativa por este tipo de inversión?</w:t>
      </w:r>
    </w:p>
    <w:p w:rsidR="007A1E53" w:rsidRDefault="007A1E53" w:rsidP="00F55C57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7A1E53" w:rsidRPr="005D1738" w:rsidTr="00826CCF">
        <w:tc>
          <w:tcPr>
            <w:tcW w:w="9054" w:type="dxa"/>
            <w:gridSpan w:val="2"/>
            <w:shd w:val="clear" w:color="auto" w:fill="0D0D0D" w:themeFill="text1" w:themeFillTint="F2"/>
          </w:tcPr>
          <w:p w:rsidR="007A1E53" w:rsidRPr="005D1738" w:rsidRDefault="007A1E53" w:rsidP="00826CC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A1E53" w:rsidTr="00826CCF">
        <w:tc>
          <w:tcPr>
            <w:tcW w:w="2518" w:type="dxa"/>
          </w:tcPr>
          <w:p w:rsidR="007A1E53" w:rsidRPr="00053744" w:rsidRDefault="007A1E53" w:rsidP="00826CC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:rsidR="007A1E53" w:rsidRPr="00053744" w:rsidRDefault="007A1E53" w:rsidP="007A1E5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MA_07_08_</w:t>
            </w:r>
            <w:ins w:id="1328" w:author="Johana Montejo Rozo" w:date="2016-02-03T11:23:00Z">
              <w:r w:rsidR="00A933E9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IMG10</w:t>
            </w:r>
          </w:p>
        </w:tc>
      </w:tr>
      <w:tr w:rsidR="007A1E53" w:rsidTr="00826CCF">
        <w:tc>
          <w:tcPr>
            <w:tcW w:w="2518" w:type="dxa"/>
          </w:tcPr>
          <w:p w:rsidR="007A1E53" w:rsidRPr="00E77CDB" w:rsidRDefault="007A1E53" w:rsidP="00826CC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:rsidR="007A1E53" w:rsidRDefault="007A1E53" w:rsidP="00826CC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A1E53" w:rsidTr="00826CCF">
        <w:tc>
          <w:tcPr>
            <w:tcW w:w="2518" w:type="dxa"/>
          </w:tcPr>
          <w:p w:rsidR="007A1E53" w:rsidRDefault="007A1E53" w:rsidP="00826CC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36" w:type="dxa"/>
          </w:tcPr>
          <w:p w:rsidR="007A1E53" w:rsidRPr="007A1E53" w:rsidRDefault="007A1E53" w:rsidP="00826CCF">
            <w:pPr>
              <w:rPr>
                <w:rFonts w:ascii="Times New Roman" w:hAnsi="Times New Roman" w:cs="Times New Roman"/>
                <w:lang w:val="es-ES_tradnl"/>
              </w:rPr>
            </w:pPr>
            <w:r w:rsidRPr="007A1E53">
              <w:rPr>
                <w:rFonts w:ascii="Times New Roman" w:hAnsi="Times New Roman" w:cs="Times New Roman"/>
                <w:lang w:val="es-ES_tradnl"/>
              </w:rPr>
              <w:t>http://thumb1.shutterstock.com/display_pic_with_logo/352642/180061244/stock-photo-saving-money-red-piggy-bank-on-multicolored-newspaper-percentage-advertisements-180061244.jpg</w:t>
            </w:r>
          </w:p>
        </w:tc>
      </w:tr>
      <w:tr w:rsidR="007A1E53" w:rsidTr="00826CCF">
        <w:tc>
          <w:tcPr>
            <w:tcW w:w="2518" w:type="dxa"/>
          </w:tcPr>
          <w:p w:rsidR="007A1E53" w:rsidRPr="00053744" w:rsidRDefault="007A1E53" w:rsidP="00826CC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36" w:type="dxa"/>
          </w:tcPr>
          <w:p w:rsidR="007A1E53" w:rsidRPr="007A1E53" w:rsidRDefault="007A1E53" w:rsidP="00826C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averiguar la tasa de interés</w:t>
            </w:r>
            <w:ins w:id="1329" w:author="mercyranjel" w:date="2016-01-29T16:20:00Z">
              <w:r w:rsidR="008565CD">
                <w:rPr>
                  <w:rFonts w:ascii="Times New Roman" w:hAnsi="Times New Roman" w:cs="Times New Roman"/>
                </w:rPr>
                <w:t>,</w:t>
              </w:r>
            </w:ins>
            <w:r>
              <w:rPr>
                <w:rFonts w:ascii="Times New Roman" w:hAnsi="Times New Roman" w:cs="Times New Roman"/>
              </w:rPr>
              <w:t xml:space="preserve"> se reemplazan los datos conocidos en la fórmula </w:t>
            </w:r>
            <w:r w:rsidRPr="00E21979">
              <w:rPr>
                <w:rFonts w:ascii="Times New Roman" w:hAnsi="Times New Roman" w:cs="Times New Roman"/>
                <w:b/>
                <w:i/>
              </w:rPr>
              <w:t>I = i</w:t>
            </w:r>
            <w:ins w:id="1330" w:author="Johana Montejo Rozo" w:date="2016-02-03T11:23:00Z">
              <w:r w:rsidR="00A933E9">
                <w:rPr>
                  <w:rFonts w:ascii="Times New Roman" w:hAnsi="Times New Roman" w:cs="Times New Roman"/>
                  <w:b/>
                  <w:i/>
                </w:rPr>
                <w:t xml:space="preserve"> </w:t>
              </w:r>
              <w:r w:rsidR="00A933E9" w:rsidRPr="00596974">
                <w:rPr>
                  <w:rFonts w:ascii="Cambria Math" w:hAnsi="Cambria Math" w:cs="Times New Roman"/>
                  <w:b/>
                  <w:sz w:val="20"/>
                  <w:szCs w:val="20"/>
                  <w:lang w:val="en-US"/>
                </w:rPr>
                <w:t>⨉</w:t>
              </w:r>
              <w:r w:rsidR="00A933E9">
                <w:rPr>
                  <w:rFonts w:ascii="Cambria Math" w:hAnsi="Cambria Math" w:cs="Times New Roman"/>
                  <w:b/>
                  <w:sz w:val="20"/>
                  <w:szCs w:val="20"/>
                  <w:lang w:val="en-US"/>
                </w:rPr>
                <w:t xml:space="preserve"> </w:t>
              </w:r>
            </w:ins>
            <w:del w:id="1331" w:author="Johana Montejo Rozo" w:date="2016-02-03T11:23:00Z">
              <w:r w:rsidRPr="00E21979" w:rsidDel="00A933E9">
                <w:rPr>
                  <w:rFonts w:ascii="Times New Roman" w:hAnsi="Times New Roman" w:cs="Times New Roman"/>
                  <w:b/>
                  <w:i/>
                </w:rPr>
                <w:delText>.</w:delText>
              </w:r>
            </w:del>
            <w:r w:rsidRPr="00E21979">
              <w:rPr>
                <w:rFonts w:ascii="Times New Roman" w:hAnsi="Times New Roman" w:cs="Times New Roman"/>
                <w:b/>
                <w:i/>
              </w:rPr>
              <w:t>C</w:t>
            </w:r>
            <w:ins w:id="1332" w:author="Johana Montejo Rozo" w:date="2016-02-03T11:23:00Z">
              <w:r w:rsidR="00A933E9">
                <w:rPr>
                  <w:rFonts w:ascii="Times New Roman" w:hAnsi="Times New Roman" w:cs="Times New Roman"/>
                  <w:b/>
                  <w:i/>
                </w:rPr>
                <w:t xml:space="preserve"> </w:t>
              </w:r>
              <w:r w:rsidR="00A933E9" w:rsidRPr="00596974">
                <w:rPr>
                  <w:rFonts w:ascii="Cambria Math" w:hAnsi="Cambria Math" w:cs="Times New Roman"/>
                  <w:b/>
                  <w:sz w:val="20"/>
                  <w:szCs w:val="20"/>
                  <w:lang w:val="en-US"/>
                </w:rPr>
                <w:t>⨉</w:t>
              </w:r>
              <w:r w:rsidR="00A933E9">
                <w:rPr>
                  <w:rFonts w:ascii="Cambria Math" w:hAnsi="Cambria Math" w:cs="Times New Roman"/>
                  <w:b/>
                  <w:sz w:val="20"/>
                  <w:szCs w:val="20"/>
                  <w:lang w:val="en-US"/>
                </w:rPr>
                <w:t xml:space="preserve"> </w:t>
              </w:r>
            </w:ins>
            <w:del w:id="1333" w:author="Johana Montejo Rozo" w:date="2016-02-03T11:23:00Z">
              <w:r w:rsidRPr="00E21979" w:rsidDel="00A933E9">
                <w:rPr>
                  <w:rFonts w:ascii="Times New Roman" w:hAnsi="Times New Roman" w:cs="Times New Roman"/>
                  <w:b/>
                  <w:i/>
                </w:rPr>
                <w:delText>.</w:delText>
              </w:r>
            </w:del>
            <w:r w:rsidRPr="00E21979">
              <w:rPr>
                <w:rFonts w:ascii="Times New Roman" w:hAnsi="Times New Roman" w:cs="Times New Roman"/>
                <w:b/>
                <w:i/>
              </w:rPr>
              <w:t>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y se resuelve la ecuación que resulta.</w:t>
            </w:r>
          </w:p>
        </w:tc>
      </w:tr>
    </w:tbl>
    <w:p w:rsidR="007A1E53" w:rsidRDefault="007A1E53" w:rsidP="00F55C57">
      <w:pPr>
        <w:spacing w:after="0"/>
        <w:rPr>
          <w:rFonts w:ascii="Times New Roman" w:hAnsi="Times New Roman" w:cs="Times New Roman"/>
        </w:rPr>
      </w:pPr>
    </w:p>
    <w:p w:rsidR="00051CA5" w:rsidRPr="00D35F0F" w:rsidRDefault="007A1E53" w:rsidP="00F55C57">
      <w:pPr>
        <w:spacing w:after="0"/>
        <w:rPr>
          <w:rFonts w:ascii="Times New Roman" w:hAnsi="Times New Roman" w:cs="Times New Roman"/>
          <w:lang w:val="en-US"/>
          <w:rPrChange w:id="1334" w:author="mercyranjel" w:date="2016-01-29T14:40:00Z">
            <w:rPr>
              <w:rFonts w:ascii="Times New Roman" w:hAnsi="Times New Roman" w:cs="Times New Roman"/>
            </w:rPr>
          </w:rPrChange>
        </w:rPr>
      </w:pPr>
      <w:r w:rsidRPr="00D35F0F">
        <w:rPr>
          <w:rFonts w:ascii="Times New Roman" w:hAnsi="Times New Roman" w:cs="Times New Roman"/>
          <w:lang w:val="en-US"/>
          <w:rPrChange w:id="1335" w:author="mercyranjel" w:date="2016-01-29T14:40:00Z">
            <w:rPr>
              <w:rFonts w:ascii="Times New Roman" w:hAnsi="Times New Roman" w:cs="Times New Roman"/>
            </w:rPr>
          </w:rPrChange>
        </w:rPr>
        <w:t>Observa</w:t>
      </w:r>
      <w:del w:id="1336" w:author="mercyranjel" w:date="2016-01-29T16:39:00Z">
        <w:r w:rsidRPr="00D35F0F" w:rsidDel="00C51688">
          <w:rPr>
            <w:rFonts w:ascii="Times New Roman" w:hAnsi="Times New Roman" w:cs="Times New Roman"/>
            <w:lang w:val="en-US"/>
            <w:rPrChange w:id="1337" w:author="mercyranjel" w:date="2016-01-29T14:40:00Z">
              <w:rPr>
                <w:rFonts w:ascii="Times New Roman" w:hAnsi="Times New Roman" w:cs="Times New Roman"/>
              </w:rPr>
            </w:rPrChange>
          </w:rPr>
          <w:delText>:</w:delText>
        </w:r>
      </w:del>
    </w:p>
    <w:p w:rsidR="00BA07D0" w:rsidRPr="00D35F0F" w:rsidRDefault="00BA07D0" w:rsidP="00BA07D0">
      <w:pPr>
        <w:jc w:val="center"/>
        <w:rPr>
          <w:rFonts w:ascii="Times New Roman" w:hAnsi="Times New Roman" w:cs="Times New Roman"/>
          <w:b/>
          <w:i/>
          <w:lang w:val="en-US"/>
          <w:rPrChange w:id="1338" w:author="mercyranjel" w:date="2016-01-29T14:40:00Z">
            <w:rPr>
              <w:rFonts w:ascii="Times New Roman" w:hAnsi="Times New Roman" w:cs="Times New Roman"/>
              <w:b/>
              <w:i/>
            </w:rPr>
          </w:rPrChange>
        </w:rPr>
      </w:pPr>
      <w:r w:rsidRPr="00D35F0F">
        <w:rPr>
          <w:rFonts w:ascii="Times New Roman" w:hAnsi="Times New Roman" w:cs="Times New Roman"/>
          <w:b/>
          <w:i/>
          <w:lang w:val="en-US"/>
          <w:rPrChange w:id="1339" w:author="mercyranjel" w:date="2016-01-29T14:40:00Z">
            <w:rPr>
              <w:rFonts w:ascii="Times New Roman" w:hAnsi="Times New Roman" w:cs="Times New Roman"/>
              <w:b/>
              <w:i/>
            </w:rPr>
          </w:rPrChange>
        </w:rPr>
        <w:t xml:space="preserve">I = </w:t>
      </w:r>
      <w:del w:id="1340" w:author="Johana Montejo Rozo" w:date="2016-01-31T22:36:00Z">
        <w:r w:rsidRPr="00D35F0F" w:rsidDel="006D1DC3">
          <w:rPr>
            <w:rFonts w:ascii="Times New Roman" w:hAnsi="Times New Roman" w:cs="Times New Roman"/>
            <w:b/>
            <w:i/>
            <w:lang w:val="en-US"/>
            <w:rPrChange w:id="1341" w:author="mercyranjel" w:date="2016-01-29T14:40:00Z">
              <w:rPr>
                <w:rFonts w:ascii="Times New Roman" w:hAnsi="Times New Roman" w:cs="Times New Roman"/>
                <w:b/>
                <w:i/>
              </w:rPr>
            </w:rPrChange>
          </w:rPr>
          <w:delText>i</w:delText>
        </w:r>
      </w:del>
      <w:ins w:id="1342" w:author="Johana Montejo Rozo" w:date="2016-01-31T22:36:00Z">
        <w:r w:rsidR="006D1DC3">
          <w:rPr>
            <w:rFonts w:ascii="Times New Roman" w:hAnsi="Times New Roman" w:cs="Times New Roman"/>
            <w:b/>
            <w:i/>
            <w:lang w:val="en-US"/>
          </w:rPr>
          <w:t xml:space="preserve">I </w:t>
        </w:r>
        <w:r w:rsidR="006D1DC3" w:rsidRPr="00A933E9">
          <w:rPr>
            <w:rFonts w:ascii="Cambria Math" w:hAnsi="Cambria Math" w:cs="Times New Roman"/>
            <w:b/>
            <w:sz w:val="20"/>
            <w:szCs w:val="20"/>
            <w:lang w:val="en-US"/>
            <w:rPrChange w:id="1343" w:author="Johana Montejo Rozo" w:date="2016-02-03T11:23:00Z">
              <w:rPr>
                <w:rFonts w:ascii="Cambria Math" w:hAnsi="Cambria Math" w:cs="Times New Roman"/>
                <w:b/>
                <w:i/>
                <w:lang w:val="en-US"/>
              </w:rPr>
            </w:rPrChange>
          </w:rPr>
          <w:t>⨉</w:t>
        </w:r>
        <w:r w:rsidR="006D1DC3">
          <w:rPr>
            <w:rFonts w:ascii="Times New Roman" w:hAnsi="Times New Roman" w:cs="Times New Roman"/>
            <w:b/>
            <w:i/>
            <w:lang w:val="en-US"/>
          </w:rPr>
          <w:t xml:space="preserve"> </w:t>
        </w:r>
      </w:ins>
      <w:del w:id="1344" w:author="Johana Montejo Rozo" w:date="2016-01-31T22:36:00Z">
        <w:r w:rsidRPr="00D35F0F" w:rsidDel="006D1DC3">
          <w:rPr>
            <w:rFonts w:ascii="Times New Roman" w:hAnsi="Times New Roman" w:cs="Times New Roman"/>
            <w:b/>
            <w:i/>
            <w:lang w:val="en-US"/>
            <w:rPrChange w:id="1345" w:author="mercyranjel" w:date="2016-01-29T14:40:00Z">
              <w:rPr>
                <w:rFonts w:ascii="Times New Roman" w:hAnsi="Times New Roman" w:cs="Times New Roman"/>
                <w:b/>
                <w:i/>
              </w:rPr>
            </w:rPrChange>
          </w:rPr>
          <w:delText>.</w:delText>
        </w:r>
      </w:del>
      <w:r w:rsidRPr="00D35F0F">
        <w:rPr>
          <w:rFonts w:ascii="Times New Roman" w:hAnsi="Times New Roman" w:cs="Times New Roman"/>
          <w:b/>
          <w:i/>
          <w:lang w:val="en-US"/>
          <w:rPrChange w:id="1346" w:author="mercyranjel" w:date="2016-01-29T14:40:00Z">
            <w:rPr>
              <w:rFonts w:ascii="Times New Roman" w:hAnsi="Times New Roman" w:cs="Times New Roman"/>
              <w:b/>
              <w:i/>
            </w:rPr>
          </w:rPrChange>
        </w:rPr>
        <w:t>C</w:t>
      </w:r>
      <w:del w:id="1347" w:author="Johana Montejo Rozo" w:date="2016-01-31T22:36:00Z">
        <w:r w:rsidRPr="00D35F0F" w:rsidDel="006D1DC3">
          <w:rPr>
            <w:rFonts w:ascii="Times New Roman" w:hAnsi="Times New Roman" w:cs="Times New Roman"/>
            <w:b/>
            <w:i/>
            <w:lang w:val="en-US"/>
            <w:rPrChange w:id="1348" w:author="mercyranjel" w:date="2016-01-29T14:40:00Z">
              <w:rPr>
                <w:rFonts w:ascii="Times New Roman" w:hAnsi="Times New Roman" w:cs="Times New Roman"/>
                <w:b/>
                <w:i/>
              </w:rPr>
            </w:rPrChange>
          </w:rPr>
          <w:delText>.</w:delText>
        </w:r>
      </w:del>
      <w:ins w:id="1349" w:author="Johana Montejo Rozo" w:date="2016-01-31T22:36:00Z">
        <w:r w:rsidR="006D1DC3">
          <w:rPr>
            <w:rFonts w:ascii="Times New Roman" w:hAnsi="Times New Roman" w:cs="Times New Roman"/>
            <w:b/>
            <w:i/>
            <w:lang w:val="en-US"/>
          </w:rPr>
          <w:t xml:space="preserve"> </w:t>
        </w:r>
        <w:r w:rsidR="006D1DC3" w:rsidRPr="00A933E9">
          <w:rPr>
            <w:rFonts w:ascii="Cambria Math" w:hAnsi="Cambria Math" w:cs="Times New Roman"/>
            <w:b/>
            <w:sz w:val="20"/>
            <w:szCs w:val="20"/>
            <w:lang w:val="en-US"/>
            <w:rPrChange w:id="1350" w:author="Johana Montejo Rozo" w:date="2016-02-03T11:23:00Z">
              <w:rPr>
                <w:rFonts w:ascii="Cambria Math" w:hAnsi="Cambria Math" w:cs="Times New Roman"/>
                <w:b/>
                <w:i/>
                <w:lang w:val="en-US"/>
              </w:rPr>
            </w:rPrChange>
          </w:rPr>
          <w:t>⨉</w:t>
        </w:r>
        <w:r w:rsidR="00A933E9">
          <w:rPr>
            <w:rFonts w:ascii="Times New Roman" w:hAnsi="Times New Roman" w:cs="Times New Roman"/>
            <w:b/>
            <w:i/>
            <w:lang w:val="en-US"/>
          </w:rPr>
          <w:t xml:space="preserve"> </w:t>
        </w:r>
      </w:ins>
      <w:r w:rsidRPr="00D35F0F">
        <w:rPr>
          <w:rFonts w:ascii="Times New Roman" w:hAnsi="Times New Roman" w:cs="Times New Roman"/>
          <w:b/>
          <w:i/>
          <w:lang w:val="en-US"/>
          <w:rPrChange w:id="1351" w:author="mercyranjel" w:date="2016-01-29T14:40:00Z">
            <w:rPr>
              <w:rFonts w:ascii="Times New Roman" w:hAnsi="Times New Roman" w:cs="Times New Roman"/>
              <w:b/>
              <w:i/>
            </w:rPr>
          </w:rPrChange>
        </w:rPr>
        <w:t>t</w:t>
      </w:r>
    </w:p>
    <w:p w:rsidR="00BA07D0" w:rsidRPr="00D35F0F" w:rsidRDefault="00BA07D0" w:rsidP="00BA07D0">
      <w:pPr>
        <w:jc w:val="center"/>
        <w:rPr>
          <w:rFonts w:ascii="Times New Roman" w:hAnsi="Times New Roman" w:cs="Times New Roman"/>
          <w:lang w:val="en-US"/>
          <w:rPrChange w:id="1352" w:author="mercyranjel" w:date="2016-01-29T14:40:00Z">
            <w:rPr>
              <w:rFonts w:ascii="Times New Roman" w:hAnsi="Times New Roman" w:cs="Times New Roman"/>
            </w:rPr>
          </w:rPrChange>
        </w:rPr>
      </w:pPr>
      <w:r w:rsidRPr="00D35F0F">
        <w:rPr>
          <w:rFonts w:ascii="Times New Roman" w:hAnsi="Times New Roman" w:cs="Times New Roman"/>
          <w:lang w:val="en-US"/>
          <w:rPrChange w:id="1353" w:author="mercyranjel" w:date="2016-01-29T14:40:00Z">
            <w:rPr>
              <w:rFonts w:ascii="Times New Roman" w:hAnsi="Times New Roman" w:cs="Times New Roman"/>
            </w:rPr>
          </w:rPrChange>
        </w:rPr>
        <w:t xml:space="preserve">54 000 = </w:t>
      </w:r>
      <w:r w:rsidRPr="00D35F0F">
        <w:rPr>
          <w:rFonts w:ascii="Times New Roman" w:hAnsi="Times New Roman" w:cs="Times New Roman"/>
          <w:i/>
          <w:lang w:val="en-US"/>
          <w:rPrChange w:id="1354" w:author="mercyranjel" w:date="2016-01-29T14:40:00Z">
            <w:rPr>
              <w:rFonts w:ascii="Times New Roman" w:hAnsi="Times New Roman" w:cs="Times New Roman"/>
              <w:i/>
            </w:rPr>
          </w:rPrChange>
        </w:rPr>
        <w:t>i</w:t>
      </w:r>
      <w:del w:id="1355" w:author="Johana Montejo Rozo" w:date="2016-01-29T11:35:00Z">
        <w:r w:rsidRPr="00D35F0F" w:rsidDel="004B5540">
          <w:rPr>
            <w:rFonts w:ascii="Times New Roman" w:hAnsi="Times New Roman" w:cs="Times New Roman"/>
            <w:i/>
            <w:lang w:val="en-US"/>
            <w:rPrChange w:id="1356" w:author="mercyranjel" w:date="2016-01-29T14:40:00Z">
              <w:rPr>
                <w:rFonts w:ascii="Times New Roman" w:hAnsi="Times New Roman" w:cs="Times New Roman"/>
                <w:i/>
              </w:rPr>
            </w:rPrChange>
          </w:rPr>
          <w:delText>.</w:delText>
        </w:r>
      </w:del>
      <w:ins w:id="1357" w:author="Johana Montejo Rozo" w:date="2016-01-29T11:35:00Z">
        <w:r w:rsidR="004B5540" w:rsidRPr="00D35F0F">
          <w:rPr>
            <w:rFonts w:ascii="Times New Roman" w:hAnsi="Times New Roman" w:cs="Times New Roman"/>
            <w:i/>
            <w:lang w:val="en-US"/>
            <w:rPrChange w:id="1358" w:author="mercyranjel" w:date="2016-01-29T14:40:00Z">
              <w:rPr>
                <w:rFonts w:ascii="Times New Roman" w:hAnsi="Times New Roman" w:cs="Times New Roman"/>
                <w:i/>
              </w:rPr>
            </w:rPrChange>
          </w:rPr>
          <w:t xml:space="preserve"> </w:t>
        </w:r>
        <w:r w:rsidR="0036755D" w:rsidRPr="00A933E9">
          <w:rPr>
            <w:rFonts w:ascii="Cambria Math" w:hAnsi="Cambria Math" w:cs="Cambria Math"/>
            <w:sz w:val="20"/>
            <w:szCs w:val="20"/>
            <w:rPrChange w:id="1359" w:author="Johana Montejo Rozo" w:date="2016-02-03T11:23:00Z">
              <w:rPr>
                <w:rFonts w:ascii="Cambria Math" w:hAnsi="Cambria Math" w:cs="Times New Roman"/>
                <w:i/>
              </w:rPr>
            </w:rPrChange>
          </w:rPr>
          <w:t>⨉</w:t>
        </w:r>
        <w:r w:rsidR="004B5540" w:rsidRPr="00D35F0F">
          <w:rPr>
            <w:rFonts w:ascii="Times New Roman" w:hAnsi="Times New Roman" w:cs="Times New Roman"/>
            <w:i/>
            <w:lang w:val="en-US"/>
            <w:rPrChange w:id="1360" w:author="mercyranjel" w:date="2016-01-29T14:40:00Z">
              <w:rPr>
                <w:rFonts w:ascii="Times New Roman" w:hAnsi="Times New Roman" w:cs="Times New Roman"/>
                <w:i/>
              </w:rPr>
            </w:rPrChange>
          </w:rPr>
          <w:t xml:space="preserve"> </w:t>
        </w:r>
      </w:ins>
      <w:r w:rsidRPr="00D35F0F">
        <w:rPr>
          <w:rFonts w:ascii="Times New Roman" w:hAnsi="Times New Roman" w:cs="Times New Roman"/>
          <w:lang w:val="en-US"/>
          <w:rPrChange w:id="1361" w:author="mercyranjel" w:date="2016-01-29T14:40:00Z">
            <w:rPr>
              <w:rFonts w:ascii="Times New Roman" w:hAnsi="Times New Roman" w:cs="Times New Roman"/>
            </w:rPr>
          </w:rPrChange>
        </w:rPr>
        <w:t>1 200 000</w:t>
      </w:r>
      <w:ins w:id="1362" w:author="Johana Montejo Rozo" w:date="2016-01-29T11:35:00Z">
        <w:r w:rsidR="004B5540" w:rsidRPr="00D35F0F">
          <w:rPr>
            <w:rFonts w:ascii="Times New Roman" w:hAnsi="Times New Roman" w:cs="Times New Roman"/>
            <w:lang w:val="en-US"/>
            <w:rPrChange w:id="1363" w:author="mercyranjel" w:date="2016-01-29T14:40:00Z">
              <w:rPr>
                <w:rFonts w:ascii="Times New Roman" w:hAnsi="Times New Roman" w:cs="Times New Roman"/>
              </w:rPr>
            </w:rPrChange>
          </w:rPr>
          <w:t xml:space="preserve"> </w:t>
        </w:r>
        <w:r w:rsidR="004B5540">
          <w:rPr>
            <w:rFonts w:ascii="Cambria Math" w:hAnsi="Cambria Math" w:cs="Times New Roman"/>
          </w:rPr>
          <w:t>⨉</w:t>
        </w:r>
        <w:r w:rsidR="004B5540" w:rsidRPr="00D35F0F">
          <w:rPr>
            <w:rFonts w:ascii="Times New Roman" w:hAnsi="Times New Roman" w:cs="Times New Roman"/>
            <w:lang w:val="en-US"/>
            <w:rPrChange w:id="1364" w:author="mercyranjel" w:date="2016-01-29T14:40:00Z">
              <w:rPr>
                <w:rFonts w:ascii="Times New Roman" w:hAnsi="Times New Roman" w:cs="Times New Roman"/>
              </w:rPr>
            </w:rPrChange>
          </w:rPr>
          <w:t xml:space="preserve"> </w:t>
        </w:r>
      </w:ins>
      <w:del w:id="1365" w:author="Johana Montejo Rozo" w:date="2016-01-29T11:35:00Z">
        <w:r w:rsidRPr="00D35F0F" w:rsidDel="004B5540">
          <w:rPr>
            <w:rFonts w:ascii="Times New Roman" w:hAnsi="Times New Roman" w:cs="Times New Roman"/>
            <w:lang w:val="en-US"/>
            <w:rPrChange w:id="1366" w:author="mercyranjel" w:date="2016-01-29T14:40:00Z">
              <w:rPr>
                <w:rFonts w:ascii="Times New Roman" w:hAnsi="Times New Roman" w:cs="Times New Roman"/>
              </w:rPr>
            </w:rPrChange>
          </w:rPr>
          <w:delText>.</w:delText>
        </w:r>
      </w:del>
      <w:r w:rsidRPr="00D35F0F">
        <w:rPr>
          <w:rFonts w:ascii="Times New Roman" w:hAnsi="Times New Roman" w:cs="Times New Roman"/>
          <w:lang w:val="en-US"/>
          <w:rPrChange w:id="1367" w:author="mercyranjel" w:date="2016-01-29T14:40:00Z">
            <w:rPr>
              <w:rFonts w:ascii="Times New Roman" w:hAnsi="Times New Roman" w:cs="Times New Roman"/>
            </w:rPr>
          </w:rPrChange>
        </w:rPr>
        <w:t>1</w:t>
      </w:r>
    </w:p>
    <w:p w:rsidR="00E309D9" w:rsidRDefault="00E309D9" w:rsidP="00E309D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54 000 = </w:t>
      </w:r>
      <w:r w:rsidRPr="00BA07D0">
        <w:rPr>
          <w:rFonts w:ascii="Times New Roman" w:hAnsi="Times New Roman" w:cs="Times New Roman"/>
          <w:i/>
        </w:rPr>
        <w:t>i</w:t>
      </w:r>
      <w:ins w:id="1368" w:author="Johana Montejo Rozo" w:date="2016-01-29T11:35:00Z">
        <w:r w:rsidR="004B5540">
          <w:rPr>
            <w:rFonts w:ascii="Times New Roman" w:hAnsi="Times New Roman" w:cs="Times New Roman"/>
            <w:i/>
          </w:rPr>
          <w:t xml:space="preserve"> </w:t>
        </w:r>
        <w:r w:rsidR="0036755D" w:rsidRPr="00A933E9">
          <w:rPr>
            <w:rFonts w:ascii="Cambria Math" w:hAnsi="Cambria Math" w:cs="Cambria Math"/>
            <w:sz w:val="20"/>
            <w:szCs w:val="20"/>
            <w:rPrChange w:id="1369" w:author="Johana Montejo Rozo" w:date="2016-02-03T11:23:00Z">
              <w:rPr>
                <w:rFonts w:ascii="Cambria Math" w:hAnsi="Cambria Math" w:cs="Times New Roman"/>
                <w:i/>
              </w:rPr>
            </w:rPrChange>
          </w:rPr>
          <w:t>⨉</w:t>
        </w:r>
        <w:r w:rsidR="004B5540">
          <w:rPr>
            <w:rFonts w:ascii="Times New Roman" w:hAnsi="Times New Roman" w:cs="Times New Roman"/>
            <w:i/>
          </w:rPr>
          <w:t xml:space="preserve"> </w:t>
        </w:r>
      </w:ins>
      <w:del w:id="1370" w:author="Johana Montejo Rozo" w:date="2016-01-29T11:35:00Z">
        <w:r w:rsidDel="004B5540">
          <w:rPr>
            <w:rFonts w:ascii="Times New Roman" w:hAnsi="Times New Roman" w:cs="Times New Roman"/>
            <w:i/>
          </w:rPr>
          <w:delText>.</w:delText>
        </w:r>
      </w:del>
      <w:r>
        <w:rPr>
          <w:rFonts w:ascii="Times New Roman" w:hAnsi="Times New Roman" w:cs="Times New Roman"/>
        </w:rPr>
        <w:t>1 200 000</w:t>
      </w:r>
    </w:p>
    <w:p w:rsidR="00E309D9" w:rsidRDefault="00E309D9" w:rsidP="00E309D9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54 000 </w:t>
      </w:r>
      <w:r w:rsidRPr="00173315">
        <w:rPr>
          <w:rFonts w:ascii="Times New Roman" w:hAnsi="Times New Roman" w:cs="Times New Roman"/>
        </w:rPr>
        <w:t>÷</w:t>
      </w:r>
      <w:r>
        <w:rPr>
          <w:rFonts w:ascii="Times New Roman" w:hAnsi="Times New Roman" w:cs="Times New Roman"/>
        </w:rPr>
        <w:t xml:space="preserve"> 1 200 000 = </w:t>
      </w:r>
      <w:r w:rsidRPr="00BA07D0">
        <w:rPr>
          <w:rFonts w:ascii="Times New Roman" w:hAnsi="Times New Roman" w:cs="Times New Roman"/>
          <w:i/>
        </w:rPr>
        <w:t>i</w:t>
      </w:r>
    </w:p>
    <w:p w:rsidR="002B1BE0" w:rsidRDefault="002B1BE0" w:rsidP="00E309D9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0</w:t>
      </w:r>
      <w:del w:id="1371" w:author="mercyranjel" w:date="2016-01-29T16:20:00Z">
        <w:r w:rsidDel="008565CD">
          <w:rPr>
            <w:rFonts w:ascii="Times New Roman" w:hAnsi="Times New Roman" w:cs="Times New Roman"/>
          </w:rPr>
          <w:delText>.</w:delText>
        </w:r>
      </w:del>
      <w:ins w:id="1372" w:author="mercyranjel" w:date="2016-01-29T16:20:00Z">
        <w:r w:rsidR="008565CD">
          <w:rPr>
            <w:rFonts w:ascii="Times New Roman" w:hAnsi="Times New Roman" w:cs="Times New Roman"/>
          </w:rPr>
          <w:t>,</w:t>
        </w:r>
      </w:ins>
      <w:r>
        <w:rPr>
          <w:rFonts w:ascii="Times New Roman" w:hAnsi="Times New Roman" w:cs="Times New Roman"/>
        </w:rPr>
        <w:t xml:space="preserve">045 = </w:t>
      </w:r>
      <w:r w:rsidRPr="00BA07D0">
        <w:rPr>
          <w:rFonts w:ascii="Times New Roman" w:hAnsi="Times New Roman" w:cs="Times New Roman"/>
          <w:i/>
        </w:rPr>
        <w:t>i</w:t>
      </w:r>
    </w:p>
    <w:p w:rsidR="002B1BE0" w:rsidRPr="002B1BE0" w:rsidRDefault="00E97547" w:rsidP="00E309D9">
      <w:pPr>
        <w:jc w:val="center"/>
        <w:rPr>
          <w:rFonts w:ascii="Times New Roman" w:hAnsi="Times New Roman" w:cs="Times New Roman"/>
        </w:rPr>
      </w:pPr>
      <w:r w:rsidRPr="00E97547">
        <w:rPr>
          <w:rFonts w:ascii="Times New Roman" w:hAnsi="Times New Roman" w:cs="Times New Roman"/>
        </w:rPr>
        <w:t>4</w:t>
      </w:r>
      <w:del w:id="1373" w:author="mercyranjel" w:date="2016-01-29T16:20:00Z">
        <w:r w:rsidRPr="00E97547" w:rsidDel="008565CD">
          <w:rPr>
            <w:rFonts w:ascii="Times New Roman" w:hAnsi="Times New Roman" w:cs="Times New Roman"/>
          </w:rPr>
          <w:delText>.</w:delText>
        </w:r>
      </w:del>
      <w:ins w:id="1374" w:author="mercyranjel" w:date="2016-01-29T16:20:00Z">
        <w:r w:rsidR="008565CD">
          <w:rPr>
            <w:rFonts w:ascii="Times New Roman" w:hAnsi="Times New Roman" w:cs="Times New Roman"/>
          </w:rPr>
          <w:t>,</w:t>
        </w:r>
      </w:ins>
      <w:r w:rsidRPr="00E97547">
        <w:rPr>
          <w:rFonts w:ascii="Times New Roman" w:hAnsi="Times New Roman" w:cs="Times New Roman"/>
        </w:rPr>
        <w:t>5 %</w:t>
      </w:r>
      <w:r>
        <w:rPr>
          <w:rFonts w:ascii="Times New Roman" w:hAnsi="Times New Roman" w:cs="Times New Roman"/>
          <w:i/>
        </w:rPr>
        <w:t xml:space="preserve"> = </w:t>
      </w:r>
      <w:r w:rsidRPr="00BA07D0">
        <w:rPr>
          <w:rFonts w:ascii="Times New Roman" w:hAnsi="Times New Roman" w:cs="Times New Roman"/>
          <w:i/>
        </w:rPr>
        <w:t>i</w:t>
      </w:r>
    </w:p>
    <w:p w:rsidR="00990CD6" w:rsidRDefault="00E97547" w:rsidP="00990CD6">
      <w:pPr>
        <w:rPr>
          <w:ins w:id="1375" w:author="Johana Montejo Rozo" w:date="2016-02-03T11:24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cooperativa paga a sus ahorradores una tasa de</w:t>
      </w:r>
      <w:r w:rsidR="00E21F96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4</w:t>
      </w:r>
      <w:del w:id="1376" w:author="mercyranjel" w:date="2016-01-29T16:21:00Z">
        <w:r w:rsidDel="008565CD">
          <w:rPr>
            <w:rFonts w:ascii="Times New Roman" w:hAnsi="Times New Roman" w:cs="Times New Roman"/>
          </w:rPr>
          <w:delText>.</w:delText>
        </w:r>
      </w:del>
      <w:ins w:id="1377" w:author="mercyranjel" w:date="2016-01-29T16:21:00Z">
        <w:r w:rsidR="008565CD">
          <w:rPr>
            <w:rFonts w:ascii="Times New Roman" w:hAnsi="Times New Roman" w:cs="Times New Roman"/>
          </w:rPr>
          <w:t>,</w:t>
        </w:r>
      </w:ins>
      <w:r>
        <w:rPr>
          <w:rFonts w:ascii="Times New Roman" w:hAnsi="Times New Roman" w:cs="Times New Roman"/>
        </w:rPr>
        <w:t xml:space="preserve">5% anual </w:t>
      </w:r>
      <w:r w:rsidR="0071358F">
        <w:rPr>
          <w:rFonts w:ascii="Times New Roman" w:hAnsi="Times New Roman" w:cs="Times New Roman"/>
        </w:rPr>
        <w:t>por este tipo de inversión.</w:t>
      </w:r>
    </w:p>
    <w:p w:rsidR="00A933E9" w:rsidRDefault="00A933E9" w:rsidP="00990CD6">
      <w:pPr>
        <w:rPr>
          <w:ins w:id="1378" w:author="Johana Montejo Rozo" w:date="2016-02-03T11:24:00Z"/>
          <w:rFonts w:ascii="Times New Roman" w:hAnsi="Times New Roman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423"/>
      </w:tblGrid>
      <w:tr w:rsidR="00A933E9" w:rsidRPr="00012E07" w:rsidTr="00596974">
        <w:trPr>
          <w:ins w:id="1379" w:author="Johana Montejo Rozo" w:date="2016-02-03T11:24:00Z"/>
        </w:trPr>
        <w:tc>
          <w:tcPr>
            <w:tcW w:w="8828" w:type="dxa"/>
            <w:gridSpan w:val="2"/>
            <w:shd w:val="clear" w:color="auto" w:fill="000000" w:themeFill="text1"/>
          </w:tcPr>
          <w:p w:rsidR="00A933E9" w:rsidRPr="00012E07" w:rsidRDefault="00A933E9" w:rsidP="00596974">
            <w:pPr>
              <w:jc w:val="center"/>
              <w:rPr>
                <w:ins w:id="1380" w:author="Johana Montejo Rozo" w:date="2016-02-03T11:24:00Z"/>
                <w:rFonts w:ascii="Times New Roman" w:hAnsi="Times New Roman" w:cs="Times New Roman"/>
                <w:b/>
                <w:color w:val="FFFFFF" w:themeColor="background1"/>
              </w:rPr>
            </w:pPr>
            <w:ins w:id="1381" w:author="Johana Montejo Rozo" w:date="2016-02-03T11:24:00Z">
              <w:r w:rsidRPr="00012E07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A933E9" w:rsidRPr="00012E07" w:rsidTr="00596974">
        <w:trPr>
          <w:trHeight w:val="149"/>
          <w:ins w:id="1382" w:author="Johana Montejo Rozo" w:date="2016-02-03T11:24:00Z"/>
        </w:trPr>
        <w:tc>
          <w:tcPr>
            <w:tcW w:w="2405" w:type="dxa"/>
          </w:tcPr>
          <w:p w:rsidR="00A933E9" w:rsidRPr="00012E07" w:rsidRDefault="00A933E9" w:rsidP="00596974">
            <w:pPr>
              <w:rPr>
                <w:ins w:id="1383" w:author="Johana Montejo Rozo" w:date="2016-02-03T11:24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384" w:author="Johana Montejo Rozo" w:date="2016-02-03T11:24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423" w:type="dxa"/>
          </w:tcPr>
          <w:p w:rsidR="00A933E9" w:rsidRPr="00596974" w:rsidRDefault="00A933E9" w:rsidP="00596974">
            <w:pPr>
              <w:rPr>
                <w:ins w:id="1385" w:author="Johana Montejo Rozo" w:date="2016-02-03T11:24:00Z"/>
                <w:rFonts w:ascii="Times New Roman" w:hAnsi="Times New Roman" w:cs="Times New Roman"/>
                <w:b/>
                <w:color w:val="000000"/>
              </w:rPr>
            </w:pPr>
            <w:ins w:id="1386" w:author="Johana Montejo Rozo" w:date="2016-02-03T11:24:00Z">
              <w:r>
                <w:rPr>
                  <w:rFonts w:ascii="Times New Roman" w:hAnsi="Times New Roman" w:cs="Times New Roman"/>
                  <w:color w:val="000000"/>
                </w:rPr>
                <w:t>MA_07_08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_CO_REC</w:t>
              </w:r>
              <w:r>
                <w:rPr>
                  <w:rFonts w:ascii="Times New Roman" w:hAnsi="Times New Roman" w:cs="Times New Roman"/>
                  <w:color w:val="000000"/>
                </w:rPr>
                <w:t>21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0</w:t>
              </w:r>
            </w:ins>
          </w:p>
        </w:tc>
      </w:tr>
      <w:tr w:rsidR="00A933E9" w:rsidRPr="00012E07" w:rsidTr="00596974">
        <w:trPr>
          <w:ins w:id="1387" w:author="Johana Montejo Rozo" w:date="2016-02-03T11:24:00Z"/>
        </w:trPr>
        <w:tc>
          <w:tcPr>
            <w:tcW w:w="2405" w:type="dxa"/>
          </w:tcPr>
          <w:p w:rsidR="00A933E9" w:rsidRPr="00596974" w:rsidRDefault="00A933E9" w:rsidP="00596974">
            <w:pPr>
              <w:rPr>
                <w:ins w:id="1388" w:author="Johana Montejo Rozo" w:date="2016-02-03T11:24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389" w:author="Johana Montejo Rozo" w:date="2016-02-03T11:24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423" w:type="dxa"/>
          </w:tcPr>
          <w:p w:rsidR="00A933E9" w:rsidRPr="00012E07" w:rsidRDefault="00A933E9" w:rsidP="00596974">
            <w:pPr>
              <w:rPr>
                <w:ins w:id="1390" w:author="Johana Montejo Rozo" w:date="2016-02-03T11:24:00Z"/>
                <w:rFonts w:ascii="Times New Roman" w:hAnsi="Times New Roman" w:cs="Times New Roman"/>
                <w:color w:val="000000"/>
              </w:rPr>
            </w:pPr>
            <w:ins w:id="1391" w:author="Johana Montejo Rozo" w:date="2016-02-03T11:24:00Z">
              <w:r w:rsidRPr="00A933E9">
                <w:rPr>
                  <w:rFonts w:ascii="Times New Roman" w:hAnsi="Times New Roman" w:cs="Times New Roman"/>
                  <w:bCs/>
                  <w:color w:val="222222"/>
                </w:rPr>
                <w:t>Calcula el interés simple</w:t>
              </w:r>
            </w:ins>
          </w:p>
        </w:tc>
      </w:tr>
      <w:tr w:rsidR="00A933E9" w:rsidRPr="00012E07" w:rsidTr="00596974">
        <w:trPr>
          <w:ins w:id="1392" w:author="Johana Montejo Rozo" w:date="2016-02-03T11:24:00Z"/>
        </w:trPr>
        <w:tc>
          <w:tcPr>
            <w:tcW w:w="2405" w:type="dxa"/>
          </w:tcPr>
          <w:p w:rsidR="00A933E9" w:rsidRPr="00596974" w:rsidRDefault="00A933E9" w:rsidP="00596974">
            <w:pPr>
              <w:rPr>
                <w:ins w:id="1393" w:author="Johana Montejo Rozo" w:date="2016-02-03T11:24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394" w:author="Johana Montejo Rozo" w:date="2016-02-03T11:24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423" w:type="dxa"/>
          </w:tcPr>
          <w:p w:rsidR="00A933E9" w:rsidRPr="00012E07" w:rsidRDefault="00A933E9" w:rsidP="00596974">
            <w:pPr>
              <w:rPr>
                <w:ins w:id="1395" w:author="Johana Montejo Rozo" w:date="2016-02-03T11:24:00Z"/>
                <w:rFonts w:ascii="Times New Roman" w:hAnsi="Times New Roman" w:cs="Times New Roman"/>
                <w:color w:val="000000"/>
              </w:rPr>
            </w:pPr>
            <w:ins w:id="1396" w:author="Johana Montejo Rozo" w:date="2016-02-03T11:24:00Z">
              <w:r w:rsidRPr="00A933E9">
                <w:rPr>
                  <w:rFonts w:ascii="Times New Roman" w:hAnsi="Times New Roman" w:cs="Times New Roman"/>
                </w:rPr>
                <w:t>Actividad para profundizar en el concepto de interés simple</w:t>
              </w:r>
            </w:ins>
          </w:p>
        </w:tc>
      </w:tr>
    </w:tbl>
    <w:p w:rsidR="00A933E9" w:rsidRDefault="00A933E9" w:rsidP="00990CD6">
      <w:pPr>
        <w:rPr>
          <w:ins w:id="1397" w:author="Johana Montejo Rozo" w:date="2016-02-03T11:24:00Z"/>
          <w:rFonts w:ascii="Times New Roman" w:hAnsi="Times New Roman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423"/>
      </w:tblGrid>
      <w:tr w:rsidR="00A933E9" w:rsidRPr="00012E07" w:rsidTr="00596974">
        <w:trPr>
          <w:ins w:id="1398" w:author="Johana Montejo Rozo" w:date="2016-02-03T11:25:00Z"/>
        </w:trPr>
        <w:tc>
          <w:tcPr>
            <w:tcW w:w="8828" w:type="dxa"/>
            <w:gridSpan w:val="2"/>
            <w:shd w:val="clear" w:color="auto" w:fill="000000" w:themeFill="text1"/>
          </w:tcPr>
          <w:p w:rsidR="00A933E9" w:rsidRPr="00012E07" w:rsidRDefault="00A933E9" w:rsidP="00596974">
            <w:pPr>
              <w:jc w:val="center"/>
              <w:rPr>
                <w:ins w:id="1399" w:author="Johana Montejo Rozo" w:date="2016-02-03T11:25:00Z"/>
                <w:rFonts w:ascii="Times New Roman" w:hAnsi="Times New Roman" w:cs="Times New Roman"/>
                <w:b/>
                <w:color w:val="FFFFFF" w:themeColor="background1"/>
              </w:rPr>
            </w:pPr>
            <w:ins w:id="1400" w:author="Johana Montejo Rozo" w:date="2016-02-03T11:25:00Z">
              <w:r w:rsidRPr="00012E07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A933E9" w:rsidRPr="00012E07" w:rsidTr="00596974">
        <w:trPr>
          <w:trHeight w:val="149"/>
          <w:ins w:id="1401" w:author="Johana Montejo Rozo" w:date="2016-02-03T11:25:00Z"/>
        </w:trPr>
        <w:tc>
          <w:tcPr>
            <w:tcW w:w="2405" w:type="dxa"/>
          </w:tcPr>
          <w:p w:rsidR="00A933E9" w:rsidRPr="00012E07" w:rsidRDefault="00A933E9" w:rsidP="00596974">
            <w:pPr>
              <w:rPr>
                <w:ins w:id="1402" w:author="Johana Montejo Rozo" w:date="2016-02-03T11:25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403" w:author="Johana Montejo Rozo" w:date="2016-02-03T11:25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423" w:type="dxa"/>
          </w:tcPr>
          <w:p w:rsidR="00A933E9" w:rsidRPr="00596974" w:rsidRDefault="00A933E9" w:rsidP="00596974">
            <w:pPr>
              <w:rPr>
                <w:ins w:id="1404" w:author="Johana Montejo Rozo" w:date="2016-02-03T11:25:00Z"/>
                <w:rFonts w:ascii="Times New Roman" w:hAnsi="Times New Roman" w:cs="Times New Roman"/>
                <w:b/>
                <w:color w:val="000000"/>
              </w:rPr>
            </w:pPr>
            <w:ins w:id="1405" w:author="Johana Montejo Rozo" w:date="2016-02-03T11:25:00Z">
              <w:r>
                <w:rPr>
                  <w:rFonts w:ascii="Times New Roman" w:hAnsi="Times New Roman" w:cs="Times New Roman"/>
                  <w:color w:val="000000"/>
                </w:rPr>
                <w:t>MA_07_08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_CO_REC</w:t>
              </w:r>
              <w:r>
                <w:rPr>
                  <w:rFonts w:ascii="Times New Roman" w:hAnsi="Times New Roman" w:cs="Times New Roman"/>
                  <w:color w:val="000000"/>
                </w:rPr>
                <w:t>22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0</w:t>
              </w:r>
            </w:ins>
          </w:p>
        </w:tc>
      </w:tr>
      <w:tr w:rsidR="00A933E9" w:rsidRPr="00012E07" w:rsidTr="00596974">
        <w:trPr>
          <w:ins w:id="1406" w:author="Johana Montejo Rozo" w:date="2016-02-03T11:25:00Z"/>
        </w:trPr>
        <w:tc>
          <w:tcPr>
            <w:tcW w:w="2405" w:type="dxa"/>
          </w:tcPr>
          <w:p w:rsidR="00A933E9" w:rsidRPr="00596974" w:rsidRDefault="00A933E9" w:rsidP="00596974">
            <w:pPr>
              <w:rPr>
                <w:ins w:id="1407" w:author="Johana Montejo Rozo" w:date="2016-02-03T11:25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408" w:author="Johana Montejo Rozo" w:date="2016-02-03T11:25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423" w:type="dxa"/>
          </w:tcPr>
          <w:p w:rsidR="00A933E9" w:rsidRPr="00012E07" w:rsidRDefault="00A933E9" w:rsidP="00596974">
            <w:pPr>
              <w:rPr>
                <w:ins w:id="1409" w:author="Johana Montejo Rozo" w:date="2016-02-03T11:25:00Z"/>
                <w:rFonts w:ascii="Times New Roman" w:hAnsi="Times New Roman" w:cs="Times New Roman"/>
                <w:color w:val="000000"/>
              </w:rPr>
            </w:pPr>
            <w:ins w:id="1410" w:author="Johana Montejo Rozo" w:date="2016-02-03T11:25:00Z">
              <w:r w:rsidRPr="00A933E9">
                <w:rPr>
                  <w:rFonts w:ascii="Times New Roman" w:hAnsi="Times New Roman" w:cs="Times New Roman"/>
                  <w:bCs/>
                  <w:color w:val="222222"/>
                </w:rPr>
                <w:t>Practica el cálculo del interés simple</w:t>
              </w:r>
            </w:ins>
          </w:p>
        </w:tc>
      </w:tr>
      <w:tr w:rsidR="00A933E9" w:rsidRPr="00012E07" w:rsidTr="00596974">
        <w:trPr>
          <w:ins w:id="1411" w:author="Johana Montejo Rozo" w:date="2016-02-03T11:25:00Z"/>
        </w:trPr>
        <w:tc>
          <w:tcPr>
            <w:tcW w:w="2405" w:type="dxa"/>
          </w:tcPr>
          <w:p w:rsidR="00A933E9" w:rsidRPr="00596974" w:rsidRDefault="00A933E9" w:rsidP="00596974">
            <w:pPr>
              <w:rPr>
                <w:ins w:id="1412" w:author="Johana Montejo Rozo" w:date="2016-02-03T11:25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413" w:author="Johana Montejo Rozo" w:date="2016-02-03T11:25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423" w:type="dxa"/>
          </w:tcPr>
          <w:p w:rsidR="00A933E9" w:rsidRPr="00012E07" w:rsidRDefault="00A933E9" w:rsidP="00596974">
            <w:pPr>
              <w:rPr>
                <w:ins w:id="1414" w:author="Johana Montejo Rozo" w:date="2016-02-03T11:25:00Z"/>
                <w:rFonts w:ascii="Times New Roman" w:hAnsi="Times New Roman" w:cs="Times New Roman"/>
                <w:color w:val="000000"/>
              </w:rPr>
            </w:pPr>
            <w:ins w:id="1415" w:author="Johana Montejo Rozo" w:date="2016-02-03T11:25:00Z">
              <w:r w:rsidRPr="00A933E9">
                <w:rPr>
                  <w:rFonts w:ascii="Times New Roman" w:hAnsi="Times New Roman" w:cs="Times New Roman"/>
                </w:rPr>
                <w:t>Actividad para profundizar en el concepto de interés simple</w:t>
              </w:r>
            </w:ins>
          </w:p>
        </w:tc>
      </w:tr>
    </w:tbl>
    <w:p w:rsidR="008418F5" w:rsidDel="008418F5" w:rsidRDefault="008418F5" w:rsidP="00990CD6">
      <w:pPr>
        <w:rPr>
          <w:del w:id="1416" w:author="Johana Montejo Rozo" w:date="2016-01-29T11:02:00Z"/>
          <w:rFonts w:ascii="Times New Roman" w:hAnsi="Times New Roman" w:cs="Times New Roman"/>
        </w:rPr>
      </w:pPr>
    </w:p>
    <w:p w:rsidR="009A6559" w:rsidRDefault="009A6559" w:rsidP="00F55C57">
      <w:pPr>
        <w:spacing w:after="0"/>
        <w:rPr>
          <w:ins w:id="1417" w:author="Johana Montejo Rozo" w:date="2016-01-29T10:57:00Z"/>
          <w:rFonts w:ascii="Times New Roman" w:hAnsi="Times New Roman" w:cs="Times New Roman"/>
        </w:rPr>
      </w:pPr>
    </w:p>
    <w:p w:rsidR="0060323E" w:rsidRDefault="0060323E" w:rsidP="00F55C57">
      <w:pPr>
        <w:spacing w:after="0"/>
        <w:rPr>
          <w:rFonts w:ascii="Times New Roman" w:hAnsi="Times New Roman" w:cs="Times New Roman"/>
        </w:rPr>
      </w:pPr>
    </w:p>
    <w:p w:rsidR="00B50721" w:rsidRPr="004E5E51" w:rsidRDefault="00B50721" w:rsidP="00B50721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del w:id="1418" w:author="Johana Montejo Rozo" w:date="2016-01-29T10:57:00Z">
        <w:r w:rsidDel="0060323E">
          <w:rPr>
            <w:rFonts w:ascii="Times" w:hAnsi="Times"/>
            <w:b/>
          </w:rPr>
          <w:delText>I</w:delText>
        </w:r>
      </w:del>
      <w:ins w:id="1419" w:author="Johana Montejo Rozo" w:date="2016-01-29T10:57:00Z">
        <w:r w:rsidR="0060323E">
          <w:rPr>
            <w:rFonts w:ascii="Times" w:hAnsi="Times"/>
            <w:b/>
          </w:rPr>
          <w:t>El i</w:t>
        </w:r>
      </w:ins>
      <w:r>
        <w:rPr>
          <w:rFonts w:ascii="Times" w:hAnsi="Times"/>
          <w:b/>
        </w:rPr>
        <w:t>nterés compuesto</w:t>
      </w:r>
    </w:p>
    <w:p w:rsidR="00B50721" w:rsidRDefault="00B50721" w:rsidP="00F55C57">
      <w:pPr>
        <w:spacing w:after="0"/>
        <w:rPr>
          <w:rFonts w:ascii="Times New Roman" w:hAnsi="Times New Roman" w:cs="Times New Roman"/>
        </w:rPr>
      </w:pPr>
    </w:p>
    <w:p w:rsidR="006D1DC3" w:rsidRDefault="0075134A" w:rsidP="00F55C57">
      <w:pPr>
        <w:spacing w:after="0"/>
        <w:rPr>
          <w:ins w:id="1420" w:author="Johana Montejo Rozo" w:date="2016-01-31T22:37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 w:rsidRPr="0075134A">
        <w:rPr>
          <w:rFonts w:ascii="Times New Roman" w:hAnsi="Times New Roman" w:cs="Times New Roman"/>
          <w:b/>
        </w:rPr>
        <w:t>interés compuesto</w:t>
      </w:r>
      <w:ins w:id="1421" w:author="mercyranjel" w:date="2016-01-29T16:21:00Z">
        <w:r w:rsidR="008565CD">
          <w:rPr>
            <w:rFonts w:ascii="Times New Roman" w:hAnsi="Times New Roman" w:cs="Times New Roman"/>
          </w:rPr>
          <w:t>,</w:t>
        </w:r>
      </w:ins>
      <w:r>
        <w:rPr>
          <w:rFonts w:ascii="Times New Roman" w:hAnsi="Times New Roman" w:cs="Times New Roman"/>
        </w:rPr>
        <w:t xml:space="preserve"> a </w:t>
      </w:r>
      <w:r w:rsidRPr="008418F5">
        <w:rPr>
          <w:rFonts w:ascii="Times New Roman" w:hAnsi="Times New Roman" w:cs="Times New Roman"/>
        </w:rPr>
        <w:t>diferencia del interés simple</w:t>
      </w:r>
      <w:ins w:id="1422" w:author="mercyranjel" w:date="2016-01-29T16:21:00Z">
        <w:r w:rsidR="008565CD">
          <w:rPr>
            <w:rFonts w:ascii="Times New Roman" w:hAnsi="Times New Roman" w:cs="Times New Roman"/>
          </w:rPr>
          <w:t>,</w:t>
        </w:r>
      </w:ins>
      <w:r w:rsidRPr="008418F5">
        <w:rPr>
          <w:rFonts w:ascii="Times New Roman" w:hAnsi="Times New Roman" w:cs="Times New Roman"/>
        </w:rPr>
        <w:t xml:space="preserve"> no maneja un capital fijo</w:t>
      </w:r>
      <w:del w:id="1423" w:author="mercyranjel" w:date="2016-01-29T16:21:00Z">
        <w:r w:rsidR="00967E58" w:rsidRPr="008418F5" w:rsidDel="008565CD">
          <w:rPr>
            <w:rFonts w:ascii="Times New Roman" w:hAnsi="Times New Roman" w:cs="Times New Roman"/>
          </w:rPr>
          <w:delText>,</w:delText>
        </w:r>
      </w:del>
      <w:ins w:id="1424" w:author="mercyranjel" w:date="2016-01-29T16:21:00Z">
        <w:r w:rsidR="008565CD">
          <w:rPr>
            <w:rFonts w:ascii="Times New Roman" w:hAnsi="Times New Roman" w:cs="Times New Roman"/>
          </w:rPr>
          <w:t>;</w:t>
        </w:r>
      </w:ins>
      <w:r w:rsidR="00967E58" w:rsidRPr="008418F5">
        <w:rPr>
          <w:rFonts w:ascii="Times New Roman" w:hAnsi="Times New Roman" w:cs="Times New Roman"/>
        </w:rPr>
        <w:t xml:space="preserve"> en cada per</w:t>
      </w:r>
      <w:del w:id="1425" w:author="mercyranjel" w:date="2016-01-29T16:21:00Z">
        <w:r w:rsidR="00967E58" w:rsidRPr="008418F5" w:rsidDel="008565CD">
          <w:rPr>
            <w:rFonts w:ascii="Times New Roman" w:hAnsi="Times New Roman" w:cs="Times New Roman"/>
          </w:rPr>
          <w:delText>í</w:delText>
        </w:r>
      </w:del>
      <w:ins w:id="1426" w:author="mercyranjel" w:date="2016-01-29T16:21:00Z">
        <w:r w:rsidR="008565CD">
          <w:rPr>
            <w:rFonts w:ascii="Times New Roman" w:hAnsi="Times New Roman" w:cs="Times New Roman"/>
          </w:rPr>
          <w:t>i</w:t>
        </w:r>
      </w:ins>
      <w:r w:rsidR="00967E58" w:rsidRPr="008418F5">
        <w:rPr>
          <w:rFonts w:ascii="Times New Roman" w:hAnsi="Times New Roman" w:cs="Times New Roman"/>
        </w:rPr>
        <w:t xml:space="preserve">odo </w:t>
      </w:r>
      <w:del w:id="1427" w:author="mercyranjel" w:date="2016-01-29T16:21:00Z">
        <w:r w:rsidR="00967E58" w:rsidRPr="008418F5" w:rsidDel="008565CD">
          <w:rPr>
            <w:rFonts w:ascii="Times New Roman" w:hAnsi="Times New Roman" w:cs="Times New Roman"/>
          </w:rPr>
          <w:delText xml:space="preserve">de tiempo </w:delText>
        </w:r>
      </w:del>
      <w:r w:rsidR="00967E58" w:rsidRPr="008418F5">
        <w:rPr>
          <w:rFonts w:ascii="Times New Roman" w:hAnsi="Times New Roman" w:cs="Times New Roman"/>
        </w:rPr>
        <w:t>se</w:t>
      </w:r>
      <w:r w:rsidR="000E294B" w:rsidRPr="008418F5">
        <w:rPr>
          <w:rFonts w:ascii="Times New Roman" w:hAnsi="Times New Roman" w:cs="Times New Roman"/>
        </w:rPr>
        <w:t xml:space="preserve"> debe</w:t>
      </w:r>
      <w:ins w:id="1428" w:author="mercyranjel" w:date="2016-01-29T16:22:00Z">
        <w:r w:rsidR="008565CD">
          <w:rPr>
            <w:rFonts w:ascii="Times New Roman" w:hAnsi="Times New Roman" w:cs="Times New Roman"/>
          </w:rPr>
          <w:t>n</w:t>
        </w:r>
      </w:ins>
      <w:r w:rsidR="00967E58" w:rsidRPr="008418F5">
        <w:rPr>
          <w:rFonts w:ascii="Times New Roman" w:hAnsi="Times New Roman" w:cs="Times New Roman"/>
        </w:rPr>
        <w:t xml:space="preserve"> sumar </w:t>
      </w:r>
      <w:r w:rsidR="0036755D" w:rsidRPr="0036755D">
        <w:rPr>
          <w:rFonts w:ascii="Times New Roman" w:hAnsi="Times New Roman" w:cs="Times New Roman"/>
          <w:rPrChange w:id="1429" w:author="Johana Montejo Rozo" w:date="2016-01-29T11:01:00Z">
            <w:rPr>
              <w:rFonts w:ascii="Times New Roman" w:hAnsi="Times New Roman" w:cs="Times New Roman"/>
              <w:b/>
            </w:rPr>
          </w:rPrChange>
        </w:rPr>
        <w:t>al capital los intereses</w:t>
      </w:r>
      <w:r w:rsidR="00967E58">
        <w:rPr>
          <w:rFonts w:ascii="Times New Roman" w:hAnsi="Times New Roman" w:cs="Times New Roman"/>
        </w:rPr>
        <w:t xml:space="preserve"> que se obtienen como beneficio</w:t>
      </w:r>
      <w:ins w:id="1430" w:author="mercyranjel" w:date="2016-01-29T16:22:00Z">
        <w:r w:rsidR="008565CD">
          <w:rPr>
            <w:rFonts w:ascii="Times New Roman" w:hAnsi="Times New Roman" w:cs="Times New Roman"/>
          </w:rPr>
          <w:t>,</w:t>
        </w:r>
      </w:ins>
      <w:r w:rsidR="00967E58">
        <w:rPr>
          <w:rFonts w:ascii="Times New Roman" w:hAnsi="Times New Roman" w:cs="Times New Roman"/>
        </w:rPr>
        <w:t xml:space="preserve"> de tal forma que para un nuevo per</w:t>
      </w:r>
      <w:del w:id="1431" w:author="mercyranjel" w:date="2016-01-29T16:22:00Z">
        <w:r w:rsidR="00967E58" w:rsidDel="008565CD">
          <w:rPr>
            <w:rFonts w:ascii="Times New Roman" w:hAnsi="Times New Roman" w:cs="Times New Roman"/>
          </w:rPr>
          <w:delText>í</w:delText>
        </w:r>
      </w:del>
      <w:ins w:id="1432" w:author="mercyranjel" w:date="2016-01-29T16:22:00Z">
        <w:r w:rsidR="008565CD">
          <w:rPr>
            <w:rFonts w:ascii="Times New Roman" w:hAnsi="Times New Roman" w:cs="Times New Roman"/>
          </w:rPr>
          <w:t>i</w:t>
        </w:r>
      </w:ins>
      <w:r w:rsidR="00967E58">
        <w:rPr>
          <w:rFonts w:ascii="Times New Roman" w:hAnsi="Times New Roman" w:cs="Times New Roman"/>
        </w:rPr>
        <w:t xml:space="preserve">odo </w:t>
      </w:r>
      <w:r w:rsidR="000E294B">
        <w:rPr>
          <w:rFonts w:ascii="Times New Roman" w:hAnsi="Times New Roman" w:cs="Times New Roman"/>
        </w:rPr>
        <w:t>el capital habrá aumentado y</w:t>
      </w:r>
      <w:ins w:id="1433" w:author="mercyranjel" w:date="2016-01-29T16:22:00Z">
        <w:r w:rsidR="008565CD">
          <w:rPr>
            <w:rFonts w:ascii="Times New Roman" w:hAnsi="Times New Roman" w:cs="Times New Roman"/>
          </w:rPr>
          <w:t>,</w:t>
        </w:r>
      </w:ins>
      <w:r w:rsidR="000E294B">
        <w:rPr>
          <w:rFonts w:ascii="Times New Roman" w:hAnsi="Times New Roman" w:cs="Times New Roman"/>
        </w:rPr>
        <w:t xml:space="preserve"> por lo tanto</w:t>
      </w:r>
      <w:ins w:id="1434" w:author="mercyranjel" w:date="2016-01-29T16:22:00Z">
        <w:r w:rsidR="008565CD">
          <w:rPr>
            <w:rFonts w:ascii="Times New Roman" w:hAnsi="Times New Roman" w:cs="Times New Roman"/>
          </w:rPr>
          <w:t>,</w:t>
        </w:r>
      </w:ins>
      <w:r w:rsidR="000E294B">
        <w:rPr>
          <w:rFonts w:ascii="Times New Roman" w:hAnsi="Times New Roman" w:cs="Times New Roman"/>
        </w:rPr>
        <w:t xml:space="preserve"> los intereses serán mayores que en el primer per</w:t>
      </w:r>
      <w:del w:id="1435" w:author="mercyranjel" w:date="2016-01-29T16:22:00Z">
        <w:r w:rsidR="000E294B" w:rsidDel="008565CD">
          <w:rPr>
            <w:rFonts w:ascii="Times New Roman" w:hAnsi="Times New Roman" w:cs="Times New Roman"/>
          </w:rPr>
          <w:delText>í</w:delText>
        </w:r>
      </w:del>
      <w:ins w:id="1436" w:author="mercyranjel" w:date="2016-01-29T16:22:00Z">
        <w:r w:rsidR="008565CD">
          <w:rPr>
            <w:rFonts w:ascii="Times New Roman" w:hAnsi="Times New Roman" w:cs="Times New Roman"/>
          </w:rPr>
          <w:t>i</w:t>
        </w:r>
      </w:ins>
      <w:r w:rsidR="000E294B">
        <w:rPr>
          <w:rFonts w:ascii="Times New Roman" w:hAnsi="Times New Roman" w:cs="Times New Roman"/>
        </w:rPr>
        <w:t>odo</w:t>
      </w:r>
      <w:del w:id="1437" w:author="mercyranjel" w:date="2016-01-29T16:22:00Z">
        <w:r w:rsidR="000E294B" w:rsidDel="008565CD">
          <w:rPr>
            <w:rFonts w:ascii="Times New Roman" w:hAnsi="Times New Roman" w:cs="Times New Roman"/>
          </w:rPr>
          <w:delText xml:space="preserve"> de tiempo</w:delText>
        </w:r>
      </w:del>
      <w:r w:rsidR="000E294B">
        <w:rPr>
          <w:rFonts w:ascii="Times New Roman" w:hAnsi="Times New Roman" w:cs="Times New Roman"/>
        </w:rPr>
        <w:t>.</w:t>
      </w:r>
      <w:ins w:id="1438" w:author="mercyranjel" w:date="2016-01-29T16:22:00Z">
        <w:r w:rsidR="008565CD">
          <w:rPr>
            <w:rFonts w:ascii="Times New Roman" w:hAnsi="Times New Roman" w:cs="Times New Roman"/>
          </w:rPr>
          <w:t xml:space="preserve"> </w:t>
        </w:r>
      </w:ins>
    </w:p>
    <w:p w:rsidR="0075134A" w:rsidRPr="008565CD" w:rsidDel="006D1DC3" w:rsidRDefault="008565CD" w:rsidP="00F55C57">
      <w:pPr>
        <w:spacing w:after="0"/>
        <w:rPr>
          <w:del w:id="1439" w:author="Johana Montejo Rozo" w:date="2016-01-31T22:36:00Z"/>
          <w:rFonts w:ascii="Times New Roman" w:hAnsi="Times New Roman" w:cs="Times New Roman"/>
          <w:b/>
          <w:color w:val="C00000"/>
        </w:rPr>
      </w:pPr>
      <w:del w:id="1440" w:author="Johana Montejo Rozo" w:date="2016-01-31T22:36:00Z">
        <w:r w:rsidDel="006D1DC3">
          <w:rPr>
            <w:rFonts w:ascii="Times New Roman" w:hAnsi="Times New Roman" w:cs="Times New Roman"/>
            <w:b/>
            <w:color w:val="C00000"/>
          </w:rPr>
          <w:delText xml:space="preserve">(NOTA: el periodo siempre es de tiempo, por eso no es correcto repetir. MR) </w:delText>
        </w:r>
      </w:del>
    </w:p>
    <w:p w:rsidR="00BD5D51" w:rsidRPr="00B12B80" w:rsidRDefault="00BD5D51" w:rsidP="00F55C57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210069" w:rsidRPr="005D1738" w:rsidTr="00826CCF">
        <w:tc>
          <w:tcPr>
            <w:tcW w:w="9054" w:type="dxa"/>
            <w:gridSpan w:val="2"/>
            <w:shd w:val="clear" w:color="auto" w:fill="0D0D0D" w:themeFill="text1" w:themeFillTint="F2"/>
          </w:tcPr>
          <w:p w:rsidR="00210069" w:rsidRPr="005D1738" w:rsidRDefault="00210069" w:rsidP="00826CC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10069" w:rsidTr="00826CCF">
        <w:tc>
          <w:tcPr>
            <w:tcW w:w="2518" w:type="dxa"/>
          </w:tcPr>
          <w:p w:rsidR="00210069" w:rsidRPr="00053744" w:rsidRDefault="00210069" w:rsidP="00826CC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:rsidR="00210069" w:rsidRPr="00053744" w:rsidRDefault="00210069" w:rsidP="0021006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MA_07_08_</w:t>
            </w:r>
            <w:ins w:id="1441" w:author="Johana Montejo Rozo" w:date="2016-02-03T11:25:00Z">
              <w:r w:rsidR="00A933E9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IMG11</w:t>
            </w:r>
          </w:p>
        </w:tc>
      </w:tr>
      <w:tr w:rsidR="00210069" w:rsidTr="00826CCF">
        <w:tc>
          <w:tcPr>
            <w:tcW w:w="2518" w:type="dxa"/>
          </w:tcPr>
          <w:p w:rsidR="00210069" w:rsidRPr="00E77CDB" w:rsidRDefault="00210069" w:rsidP="00826CC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:rsidR="00210069" w:rsidRDefault="00210069" w:rsidP="00826CC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10069" w:rsidTr="00826CCF">
        <w:tc>
          <w:tcPr>
            <w:tcW w:w="2518" w:type="dxa"/>
          </w:tcPr>
          <w:p w:rsidR="00210069" w:rsidRDefault="00210069" w:rsidP="00826CC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36" w:type="dxa"/>
          </w:tcPr>
          <w:p w:rsidR="00210069" w:rsidRPr="00210069" w:rsidRDefault="00210069" w:rsidP="00826CCF">
            <w:pPr>
              <w:rPr>
                <w:rFonts w:ascii="Times New Roman" w:hAnsi="Times New Roman" w:cs="Times New Roman"/>
              </w:rPr>
            </w:pPr>
            <w:r w:rsidRPr="00210069">
              <w:rPr>
                <w:rFonts w:ascii="Times New Roman" w:hAnsi="Times New Roman" w:cs="Times New Roman"/>
              </w:rPr>
              <w:t>http://thumb9.shutterstock.com/display_pic_with_logo/2506606/259397102/stock-photo-savings-green-259397102.jpg</w:t>
            </w:r>
          </w:p>
        </w:tc>
      </w:tr>
      <w:tr w:rsidR="00210069" w:rsidTr="00826CCF">
        <w:tc>
          <w:tcPr>
            <w:tcW w:w="2518" w:type="dxa"/>
          </w:tcPr>
          <w:p w:rsidR="00210069" w:rsidRPr="00053744" w:rsidRDefault="00210069" w:rsidP="00826CC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36" w:type="dxa"/>
          </w:tcPr>
          <w:p w:rsidR="00210069" w:rsidRPr="002362A0" w:rsidRDefault="004A5B0D" w:rsidP="004A5B0D">
            <w:pPr>
              <w:rPr>
                <w:rFonts w:ascii="Times New Roman" w:hAnsi="Times New Roman" w:cs="Times New Roman"/>
                <w:rPrChange w:id="1442" w:author="mercyranjel" w:date="2016-01-29T16:24:00Z">
                  <w:rPr>
                    <w:rFonts w:ascii="Times New Roman" w:hAnsi="Times New Roman" w:cs="Times New Roman"/>
                    <w:b/>
                  </w:rPr>
                </w:rPrChange>
              </w:rPr>
            </w:pPr>
            <w:r w:rsidRPr="002362A0">
              <w:rPr>
                <w:rFonts w:ascii="Times New Roman" w:hAnsi="Times New Roman" w:cs="Times New Roman"/>
                <w:rPrChange w:id="1443" w:author="mercyranjel" w:date="2016-01-29T16:24:00Z">
                  <w:rPr>
                    <w:rFonts w:ascii="Times New Roman" w:hAnsi="Times New Roman" w:cs="Times New Roman"/>
                    <w:b/>
                  </w:rPr>
                </w:rPrChange>
              </w:rPr>
              <w:t>El interés compuesto produce mayor rentabilidad que el interés simple.</w:t>
            </w:r>
          </w:p>
        </w:tc>
      </w:tr>
    </w:tbl>
    <w:p w:rsidR="00673FA5" w:rsidRDefault="00673FA5" w:rsidP="00F55C57">
      <w:pPr>
        <w:spacing w:after="0"/>
        <w:rPr>
          <w:rFonts w:ascii="Times New Roman" w:hAnsi="Times New Roman" w:cs="Times New Roman"/>
          <w:b/>
        </w:rPr>
      </w:pPr>
    </w:p>
    <w:p w:rsidR="00210069" w:rsidRDefault="00C32A02" w:rsidP="00F55C57">
      <w:pPr>
        <w:spacing w:after="0"/>
        <w:rPr>
          <w:rFonts w:ascii="Times New Roman" w:hAnsi="Times New Roman" w:cs="Times New Roman"/>
        </w:rPr>
      </w:pPr>
      <w:r w:rsidRPr="00C32A02">
        <w:rPr>
          <w:rFonts w:ascii="Times New Roman" w:hAnsi="Times New Roman" w:cs="Times New Roman"/>
        </w:rPr>
        <w:t>En el interés compuesto hay una tasa de interés fija y un tiempo determinado</w:t>
      </w:r>
      <w:r w:rsidR="0060445A">
        <w:rPr>
          <w:rFonts w:ascii="Times New Roman" w:hAnsi="Times New Roman" w:cs="Times New Roman"/>
        </w:rPr>
        <w:t>, mientras que el capital</w:t>
      </w:r>
      <w:ins w:id="1444" w:author="mercyranjel" w:date="2016-01-29T16:24:00Z">
        <w:r w:rsidR="002362A0">
          <w:rPr>
            <w:rFonts w:ascii="Times New Roman" w:hAnsi="Times New Roman" w:cs="Times New Roman"/>
          </w:rPr>
          <w:t>,</w:t>
        </w:r>
      </w:ins>
      <w:r w:rsidR="0060445A">
        <w:rPr>
          <w:rFonts w:ascii="Times New Roman" w:hAnsi="Times New Roman" w:cs="Times New Roman"/>
        </w:rPr>
        <w:t xml:space="preserve"> que se </w:t>
      </w:r>
      <w:del w:id="1445" w:author="mercyranjel" w:date="2016-01-29T16:24:00Z">
        <w:r w:rsidR="0060445A" w:rsidDel="002362A0">
          <w:rPr>
            <w:rFonts w:ascii="Times New Roman" w:hAnsi="Times New Roman" w:cs="Times New Roman"/>
          </w:rPr>
          <w:delText xml:space="preserve">va a </w:delText>
        </w:r>
      </w:del>
      <w:r w:rsidR="0060445A">
        <w:rPr>
          <w:rFonts w:ascii="Times New Roman" w:hAnsi="Times New Roman" w:cs="Times New Roman"/>
        </w:rPr>
        <w:t>llama</w:t>
      </w:r>
      <w:del w:id="1446" w:author="mercyranjel" w:date="2016-01-29T16:24:00Z">
        <w:r w:rsidR="0060445A" w:rsidDel="002362A0">
          <w:rPr>
            <w:rFonts w:ascii="Times New Roman" w:hAnsi="Times New Roman" w:cs="Times New Roman"/>
          </w:rPr>
          <w:delText>r</w:delText>
        </w:r>
      </w:del>
      <w:r w:rsidR="0060445A">
        <w:rPr>
          <w:rFonts w:ascii="Times New Roman" w:hAnsi="Times New Roman" w:cs="Times New Roman"/>
        </w:rPr>
        <w:t xml:space="preserve"> </w:t>
      </w:r>
      <w:r w:rsidR="0060445A" w:rsidRPr="0060445A">
        <w:rPr>
          <w:rFonts w:ascii="Times New Roman" w:hAnsi="Times New Roman" w:cs="Times New Roman"/>
          <w:b/>
        </w:rPr>
        <w:t>capital inicial</w:t>
      </w:r>
      <w:ins w:id="1447" w:author="mercyranjel" w:date="2016-01-29T16:24:00Z">
        <w:r w:rsidR="002362A0">
          <w:rPr>
            <w:rFonts w:ascii="Times New Roman" w:hAnsi="Times New Roman" w:cs="Times New Roman"/>
          </w:rPr>
          <w:t>,</w:t>
        </w:r>
      </w:ins>
      <w:r w:rsidR="0060445A">
        <w:rPr>
          <w:rFonts w:ascii="Times New Roman" w:hAnsi="Times New Roman" w:cs="Times New Roman"/>
        </w:rPr>
        <w:t xml:space="preserve"> varía en cada per</w:t>
      </w:r>
      <w:del w:id="1448" w:author="mercyranjel" w:date="2016-01-29T16:24:00Z">
        <w:r w:rsidR="0060445A" w:rsidDel="002362A0">
          <w:rPr>
            <w:rFonts w:ascii="Times New Roman" w:hAnsi="Times New Roman" w:cs="Times New Roman"/>
          </w:rPr>
          <w:delText>í</w:delText>
        </w:r>
      </w:del>
      <w:ins w:id="1449" w:author="mercyranjel" w:date="2016-01-29T16:24:00Z">
        <w:r w:rsidR="002362A0">
          <w:rPr>
            <w:rFonts w:ascii="Times New Roman" w:hAnsi="Times New Roman" w:cs="Times New Roman"/>
          </w:rPr>
          <w:t>i</w:t>
        </w:r>
      </w:ins>
      <w:r w:rsidR="0060445A">
        <w:rPr>
          <w:rFonts w:ascii="Times New Roman" w:hAnsi="Times New Roman" w:cs="Times New Roman"/>
        </w:rPr>
        <w:t xml:space="preserve">odo </w:t>
      </w:r>
      <w:del w:id="1450" w:author="mercyranjel" w:date="2016-01-29T16:24:00Z">
        <w:r w:rsidR="0060445A" w:rsidDel="002362A0">
          <w:rPr>
            <w:rFonts w:ascii="Times New Roman" w:hAnsi="Times New Roman" w:cs="Times New Roman"/>
          </w:rPr>
          <w:delText xml:space="preserve">de tiempo </w:delText>
        </w:r>
      </w:del>
      <w:r w:rsidR="0060445A">
        <w:rPr>
          <w:rFonts w:ascii="Times New Roman" w:hAnsi="Times New Roman" w:cs="Times New Roman"/>
        </w:rPr>
        <w:t xml:space="preserve">por la acumulación de los intereses del último </w:t>
      </w:r>
      <w:del w:id="1451" w:author="mercyranjel" w:date="2016-01-29T16:25:00Z">
        <w:r w:rsidR="0060445A" w:rsidDel="002362A0">
          <w:rPr>
            <w:rFonts w:ascii="Times New Roman" w:hAnsi="Times New Roman" w:cs="Times New Roman"/>
          </w:rPr>
          <w:delText>per</w:delText>
        </w:r>
      </w:del>
      <w:del w:id="1452" w:author="mercyranjel" w:date="2016-01-29T16:24:00Z">
        <w:r w:rsidR="0060445A" w:rsidDel="002362A0">
          <w:rPr>
            <w:rFonts w:ascii="Times New Roman" w:hAnsi="Times New Roman" w:cs="Times New Roman"/>
          </w:rPr>
          <w:delText>í</w:delText>
        </w:r>
      </w:del>
      <w:del w:id="1453" w:author="mercyranjel" w:date="2016-01-29T16:25:00Z">
        <w:r w:rsidR="0060445A" w:rsidDel="002362A0">
          <w:rPr>
            <w:rFonts w:ascii="Times New Roman" w:hAnsi="Times New Roman" w:cs="Times New Roman"/>
          </w:rPr>
          <w:delText>odo</w:delText>
        </w:r>
      </w:del>
      <w:ins w:id="1454" w:author="mercyranjel" w:date="2016-01-29T16:25:00Z">
        <w:r w:rsidR="002362A0">
          <w:rPr>
            <w:rFonts w:ascii="Times New Roman" w:hAnsi="Times New Roman" w:cs="Times New Roman"/>
          </w:rPr>
          <w:t>espacio de tiempo</w:t>
        </w:r>
      </w:ins>
      <w:r w:rsidR="0060445A">
        <w:rPr>
          <w:rFonts w:ascii="Times New Roman" w:hAnsi="Times New Roman" w:cs="Times New Roman"/>
        </w:rPr>
        <w:t xml:space="preserve">. </w:t>
      </w:r>
      <w:r w:rsidR="00025573">
        <w:rPr>
          <w:rFonts w:ascii="Times New Roman" w:hAnsi="Times New Roman" w:cs="Times New Roman"/>
        </w:rPr>
        <w:t xml:space="preserve">En la siguiente tabla se hace un análisis del beneficio que recibe un banco cuando presta 75 millones de pesos con una tasa de interés compuesto del </w:t>
      </w:r>
      <w:r w:rsidR="0037485D">
        <w:rPr>
          <w:rFonts w:ascii="Times New Roman" w:hAnsi="Times New Roman" w:cs="Times New Roman"/>
        </w:rPr>
        <w:t>2</w:t>
      </w:r>
      <w:del w:id="1455" w:author="mercyranjel" w:date="2016-01-29T16:26:00Z">
        <w:r w:rsidR="00D112F9" w:rsidDel="002362A0">
          <w:rPr>
            <w:rFonts w:ascii="Times New Roman" w:hAnsi="Times New Roman" w:cs="Times New Roman"/>
          </w:rPr>
          <w:delText xml:space="preserve"> </w:delText>
        </w:r>
      </w:del>
      <w:r w:rsidR="00D112F9">
        <w:rPr>
          <w:rFonts w:ascii="Times New Roman" w:hAnsi="Times New Roman" w:cs="Times New Roman"/>
        </w:rPr>
        <w:t>% mensual</w:t>
      </w:r>
      <w:ins w:id="1456" w:author="mercyranjel" w:date="2016-01-29T16:26:00Z">
        <w:r w:rsidR="002362A0">
          <w:rPr>
            <w:rFonts w:ascii="Times New Roman" w:hAnsi="Times New Roman" w:cs="Times New Roman"/>
          </w:rPr>
          <w:t>,</w:t>
        </w:r>
      </w:ins>
      <w:r w:rsidR="00D112F9">
        <w:rPr>
          <w:rFonts w:ascii="Times New Roman" w:hAnsi="Times New Roman" w:cs="Times New Roman"/>
        </w:rPr>
        <w:t xml:space="preserve"> después de 4 meses.</w:t>
      </w:r>
    </w:p>
    <w:p w:rsidR="00D112F9" w:rsidRDefault="00D112F9" w:rsidP="00F55C57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95"/>
        <w:gridCol w:w="1527"/>
        <w:gridCol w:w="2551"/>
        <w:gridCol w:w="2835"/>
      </w:tblGrid>
      <w:tr w:rsidR="00276351" w:rsidTr="00205131">
        <w:trPr>
          <w:jc w:val="center"/>
        </w:trPr>
        <w:tc>
          <w:tcPr>
            <w:tcW w:w="595" w:type="dxa"/>
          </w:tcPr>
          <w:p w:rsidR="00276351" w:rsidRDefault="00276351" w:rsidP="002763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</w:t>
            </w:r>
          </w:p>
        </w:tc>
        <w:tc>
          <w:tcPr>
            <w:tcW w:w="1527" w:type="dxa"/>
          </w:tcPr>
          <w:p w:rsidR="00276351" w:rsidRDefault="00276351" w:rsidP="002763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Capital inicial</w:t>
            </w:r>
          </w:p>
        </w:tc>
        <w:tc>
          <w:tcPr>
            <w:tcW w:w="2551" w:type="dxa"/>
          </w:tcPr>
          <w:p w:rsidR="00276351" w:rsidRPr="003F6D22" w:rsidRDefault="00276351" w:rsidP="002763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6D22">
              <w:rPr>
                <w:rFonts w:ascii="Times New Roman" w:hAnsi="Times New Roman" w:cs="Times New Roman"/>
                <w:b/>
                <w:color w:val="548DD4" w:themeColor="text2" w:themeTint="99"/>
              </w:rPr>
              <w:t>Intereses</w:t>
            </w:r>
          </w:p>
        </w:tc>
        <w:tc>
          <w:tcPr>
            <w:tcW w:w="2835" w:type="dxa"/>
          </w:tcPr>
          <w:p w:rsidR="00276351" w:rsidRPr="00276351" w:rsidRDefault="00276351" w:rsidP="00276351">
            <w:pPr>
              <w:jc w:val="center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94284D">
              <w:rPr>
                <w:rFonts w:ascii="Times New Roman" w:hAnsi="Times New Roman" w:cs="Times New Roman"/>
                <w:b/>
              </w:rPr>
              <w:t>Capital inicial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94284D">
              <w:rPr>
                <w:rFonts w:ascii="Times New Roman" w:hAnsi="Times New Roman" w:cs="Times New Roman"/>
                <w:b/>
              </w:rPr>
              <w:t xml:space="preserve">+ </w:t>
            </w:r>
            <w:r w:rsidRPr="003F6D22">
              <w:rPr>
                <w:rFonts w:ascii="Times New Roman" w:hAnsi="Times New Roman" w:cs="Times New Roman"/>
                <w:b/>
                <w:color w:val="548DD4" w:themeColor="text2" w:themeTint="99"/>
              </w:rPr>
              <w:t>Intereses</w:t>
            </w:r>
          </w:p>
        </w:tc>
      </w:tr>
      <w:tr w:rsidR="00276351" w:rsidTr="00205131">
        <w:trPr>
          <w:jc w:val="center"/>
        </w:trPr>
        <w:tc>
          <w:tcPr>
            <w:tcW w:w="595" w:type="dxa"/>
          </w:tcPr>
          <w:p w:rsidR="00276351" w:rsidRDefault="00276351" w:rsidP="002763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7" w:type="dxa"/>
          </w:tcPr>
          <w:p w:rsidR="00276351" w:rsidRDefault="00276351" w:rsidP="002763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75 000 000</w:t>
            </w:r>
          </w:p>
        </w:tc>
        <w:tc>
          <w:tcPr>
            <w:tcW w:w="2551" w:type="dxa"/>
          </w:tcPr>
          <w:p w:rsidR="008174F3" w:rsidRDefault="008174F3" w:rsidP="008174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ins w:id="1457" w:author="Johana Montejo Rozo" w:date="2016-01-29T11:34:00Z">
              <w:r w:rsidR="004B5540">
                <w:rPr>
                  <w:rFonts w:ascii="Times New Roman" w:hAnsi="Times New Roman" w:cs="Times New Roman"/>
                </w:rPr>
                <w:t xml:space="preserve"> </w:t>
              </w:r>
            </w:ins>
            <w:r w:rsidR="00276351">
              <w:rPr>
                <w:rFonts w:ascii="Times New Roman" w:hAnsi="Times New Roman" w:cs="Times New Roman"/>
              </w:rPr>
              <w:t>×</w:t>
            </w:r>
            <w:ins w:id="1458" w:author="Johana Montejo Rozo" w:date="2016-01-29T11:34:00Z">
              <w:r w:rsidR="004B5540">
                <w:rPr>
                  <w:rFonts w:ascii="Times New Roman" w:hAnsi="Times New Roman" w:cs="Times New Roman"/>
                </w:rPr>
                <w:t xml:space="preserve"> </w:t>
              </w:r>
            </w:ins>
            <w:r w:rsidR="00276351">
              <w:rPr>
                <w:rFonts w:ascii="Times New Roman" w:hAnsi="Times New Roman" w:cs="Times New Roman"/>
              </w:rPr>
              <w:t>7</w:t>
            </w:r>
            <w:r w:rsidR="00276351" w:rsidRPr="00173315">
              <w:rPr>
                <w:rFonts w:ascii="Times New Roman" w:hAnsi="Times New Roman" w:cs="Times New Roman"/>
              </w:rPr>
              <w:t>5</w:t>
            </w:r>
            <w:r w:rsidR="00276351">
              <w:rPr>
                <w:rFonts w:ascii="Times New Roman" w:hAnsi="Times New Roman" w:cs="Times New Roman"/>
              </w:rPr>
              <w:t xml:space="preserve"> 0</w:t>
            </w:r>
            <w:r w:rsidR="00276351" w:rsidRPr="00173315">
              <w:rPr>
                <w:rFonts w:ascii="Times New Roman" w:hAnsi="Times New Roman" w:cs="Times New Roman"/>
              </w:rPr>
              <w:t>00 000 ÷</w:t>
            </w:r>
            <w:r w:rsidR="00276351">
              <w:rPr>
                <w:rFonts w:ascii="Times New Roman" w:hAnsi="Times New Roman" w:cs="Times New Roman"/>
              </w:rPr>
              <w:t xml:space="preserve"> 100 = </w:t>
            </w:r>
          </w:p>
          <w:p w:rsidR="00276351" w:rsidRDefault="00276351" w:rsidP="008174F3">
            <w:pPr>
              <w:jc w:val="center"/>
              <w:rPr>
                <w:rFonts w:ascii="Times New Roman" w:hAnsi="Times New Roman" w:cs="Times New Roman"/>
              </w:rPr>
            </w:pPr>
            <w:r w:rsidRPr="00276351">
              <w:rPr>
                <w:rFonts w:ascii="Times New Roman" w:hAnsi="Times New Roman" w:cs="Times New Roman"/>
                <w:b/>
                <w:color w:val="548DD4" w:themeColor="text2" w:themeTint="99"/>
              </w:rPr>
              <w:t>1</w:t>
            </w:r>
            <w:r w:rsidR="00D03AEB">
              <w:rPr>
                <w:rFonts w:ascii="Times New Roman" w:hAnsi="Times New Roman" w:cs="Times New Roman"/>
                <w:b/>
                <w:color w:val="548DD4" w:themeColor="text2" w:themeTint="99"/>
              </w:rPr>
              <w:t xml:space="preserve"> </w:t>
            </w:r>
            <w:r w:rsidR="008174F3">
              <w:rPr>
                <w:rFonts w:ascii="Times New Roman" w:hAnsi="Times New Roman" w:cs="Times New Roman"/>
                <w:b/>
                <w:color w:val="548DD4" w:themeColor="text2" w:themeTint="99"/>
              </w:rPr>
              <w:t>50</w:t>
            </w:r>
            <w:r w:rsidR="00D03AEB">
              <w:rPr>
                <w:rFonts w:ascii="Times New Roman" w:hAnsi="Times New Roman" w:cs="Times New Roman"/>
                <w:b/>
                <w:color w:val="548DD4" w:themeColor="text2" w:themeTint="99"/>
              </w:rPr>
              <w:t>0</w:t>
            </w:r>
            <w:r w:rsidR="008174F3">
              <w:rPr>
                <w:rFonts w:ascii="Times New Roman" w:hAnsi="Times New Roman" w:cs="Times New Roman"/>
                <w:b/>
                <w:color w:val="548DD4" w:themeColor="text2" w:themeTint="99"/>
              </w:rPr>
              <w:t xml:space="preserve"> 0</w:t>
            </w:r>
            <w:r w:rsidRPr="00276351">
              <w:rPr>
                <w:rFonts w:ascii="Times New Roman" w:hAnsi="Times New Roman" w:cs="Times New Roman"/>
                <w:b/>
                <w:color w:val="548DD4" w:themeColor="text2" w:themeTint="99"/>
              </w:rPr>
              <w:t>00</w:t>
            </w:r>
          </w:p>
        </w:tc>
        <w:tc>
          <w:tcPr>
            <w:tcW w:w="2835" w:type="dxa"/>
          </w:tcPr>
          <w:p w:rsidR="00276351" w:rsidRDefault="00276351" w:rsidP="002763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75 000 000 + </w:t>
            </w:r>
            <w:r w:rsidRPr="00276351">
              <w:rPr>
                <w:rFonts w:ascii="Times New Roman" w:hAnsi="Times New Roman" w:cs="Times New Roman"/>
                <w:b/>
                <w:color w:val="548DD4" w:themeColor="text2" w:themeTint="99"/>
              </w:rPr>
              <w:t>1</w:t>
            </w:r>
            <w:r w:rsidR="008174F3">
              <w:rPr>
                <w:rFonts w:ascii="Times New Roman" w:hAnsi="Times New Roman" w:cs="Times New Roman"/>
                <w:b/>
                <w:color w:val="548DD4" w:themeColor="text2" w:themeTint="99"/>
              </w:rPr>
              <w:t>50</w:t>
            </w:r>
            <w:r w:rsidR="00D03AEB">
              <w:rPr>
                <w:rFonts w:ascii="Times New Roman" w:hAnsi="Times New Roman" w:cs="Times New Roman"/>
                <w:b/>
                <w:color w:val="548DD4" w:themeColor="text2" w:themeTint="99"/>
              </w:rPr>
              <w:t>0</w:t>
            </w:r>
            <w:r w:rsidR="008174F3">
              <w:rPr>
                <w:rFonts w:ascii="Times New Roman" w:hAnsi="Times New Roman" w:cs="Times New Roman"/>
                <w:b/>
                <w:color w:val="548DD4" w:themeColor="text2" w:themeTint="99"/>
              </w:rPr>
              <w:t xml:space="preserve"> 0</w:t>
            </w:r>
            <w:r w:rsidRPr="00276351">
              <w:rPr>
                <w:rFonts w:ascii="Times New Roman" w:hAnsi="Times New Roman" w:cs="Times New Roman"/>
                <w:b/>
                <w:color w:val="548DD4" w:themeColor="text2" w:themeTint="99"/>
              </w:rPr>
              <w:t>00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</w:rPr>
              <w:t xml:space="preserve"> </w:t>
            </w:r>
            <w:r w:rsidRPr="00276351">
              <w:rPr>
                <w:rFonts w:ascii="Times New Roman" w:hAnsi="Times New Roman" w:cs="Times New Roman"/>
              </w:rPr>
              <w:t>=</w:t>
            </w:r>
          </w:p>
          <w:p w:rsidR="00276351" w:rsidRDefault="00276351" w:rsidP="006F7C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6F7CD1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F7CD1">
              <w:rPr>
                <w:rFonts w:ascii="Times New Roman" w:hAnsi="Times New Roman" w:cs="Times New Roman"/>
              </w:rPr>
              <w:t>50</w:t>
            </w:r>
            <w:r w:rsidR="00D03AE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03AE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276351" w:rsidTr="00205131">
        <w:trPr>
          <w:jc w:val="center"/>
        </w:trPr>
        <w:tc>
          <w:tcPr>
            <w:tcW w:w="595" w:type="dxa"/>
          </w:tcPr>
          <w:p w:rsidR="00276351" w:rsidRDefault="00276351" w:rsidP="002763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7" w:type="dxa"/>
          </w:tcPr>
          <w:p w:rsidR="00276351" w:rsidRDefault="000775BE" w:rsidP="00D03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76 500 000</w:t>
            </w:r>
          </w:p>
        </w:tc>
        <w:tc>
          <w:tcPr>
            <w:tcW w:w="2551" w:type="dxa"/>
          </w:tcPr>
          <w:p w:rsidR="00276351" w:rsidRDefault="008174F3" w:rsidP="002763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ins w:id="1459" w:author="Johana Montejo Rozo" w:date="2016-01-29T11:34:00Z">
              <w:r w:rsidR="004B5540">
                <w:rPr>
                  <w:rFonts w:ascii="Times New Roman" w:hAnsi="Times New Roman" w:cs="Times New Roman"/>
                </w:rPr>
                <w:t xml:space="preserve"> </w:t>
              </w:r>
            </w:ins>
            <w:r w:rsidR="004E7A9A">
              <w:rPr>
                <w:rFonts w:ascii="Times New Roman" w:hAnsi="Times New Roman" w:cs="Times New Roman"/>
              </w:rPr>
              <w:t>×</w:t>
            </w:r>
            <w:ins w:id="1460" w:author="Johana Montejo Rozo" w:date="2016-01-29T11:34:00Z">
              <w:r w:rsidR="004B5540">
                <w:rPr>
                  <w:rFonts w:ascii="Times New Roman" w:hAnsi="Times New Roman" w:cs="Times New Roman"/>
                </w:rPr>
                <w:t xml:space="preserve"> </w:t>
              </w:r>
            </w:ins>
            <w:r w:rsidR="000775BE">
              <w:rPr>
                <w:rFonts w:ascii="Times New Roman" w:hAnsi="Times New Roman" w:cs="Times New Roman"/>
              </w:rPr>
              <w:t xml:space="preserve">76 500 000 </w:t>
            </w:r>
            <w:r w:rsidR="004E7A9A" w:rsidRPr="00173315">
              <w:rPr>
                <w:rFonts w:ascii="Times New Roman" w:hAnsi="Times New Roman" w:cs="Times New Roman"/>
              </w:rPr>
              <w:t>÷</w:t>
            </w:r>
            <w:r w:rsidR="004E7A9A">
              <w:rPr>
                <w:rFonts w:ascii="Times New Roman" w:hAnsi="Times New Roman" w:cs="Times New Roman"/>
              </w:rPr>
              <w:t xml:space="preserve"> 100 =</w:t>
            </w:r>
          </w:p>
          <w:p w:rsidR="004E7A9A" w:rsidRPr="004E7A9A" w:rsidRDefault="004E7A9A" w:rsidP="00D03AE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7A9A">
              <w:rPr>
                <w:rFonts w:ascii="Times New Roman" w:hAnsi="Times New Roman" w:cs="Times New Roman"/>
                <w:b/>
                <w:color w:val="548DD4" w:themeColor="text2" w:themeTint="99"/>
              </w:rPr>
              <w:t>1</w:t>
            </w:r>
            <w:r w:rsidR="000775BE">
              <w:rPr>
                <w:rFonts w:ascii="Times New Roman" w:hAnsi="Times New Roman" w:cs="Times New Roman"/>
                <w:b/>
                <w:color w:val="548DD4" w:themeColor="text2" w:themeTint="99"/>
              </w:rPr>
              <w:t xml:space="preserve"> 530</w:t>
            </w:r>
            <w:r w:rsidR="00D03AEB">
              <w:rPr>
                <w:rFonts w:ascii="Times New Roman" w:hAnsi="Times New Roman" w:cs="Times New Roman"/>
                <w:b/>
                <w:color w:val="548DD4" w:themeColor="text2" w:themeTint="99"/>
              </w:rPr>
              <w:t xml:space="preserve"> </w:t>
            </w:r>
            <w:r w:rsidR="000775BE">
              <w:rPr>
                <w:rFonts w:ascii="Times New Roman" w:hAnsi="Times New Roman" w:cs="Times New Roman"/>
                <w:b/>
                <w:color w:val="548DD4" w:themeColor="text2" w:themeTint="99"/>
              </w:rPr>
              <w:t>0</w:t>
            </w:r>
            <w:r w:rsidR="00D03AEB">
              <w:rPr>
                <w:rFonts w:ascii="Times New Roman" w:hAnsi="Times New Roman" w:cs="Times New Roman"/>
                <w:b/>
                <w:color w:val="548DD4" w:themeColor="text2" w:themeTint="99"/>
              </w:rPr>
              <w:t>00</w:t>
            </w:r>
          </w:p>
        </w:tc>
        <w:tc>
          <w:tcPr>
            <w:tcW w:w="2835" w:type="dxa"/>
          </w:tcPr>
          <w:p w:rsidR="00276351" w:rsidRDefault="000775BE" w:rsidP="002763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76 500 000 </w:t>
            </w:r>
            <w:r w:rsidR="004E7A9A">
              <w:rPr>
                <w:rFonts w:ascii="Times New Roman" w:hAnsi="Times New Roman" w:cs="Times New Roman"/>
              </w:rPr>
              <w:t xml:space="preserve">+ </w:t>
            </w:r>
            <w:r w:rsidRPr="004E7A9A">
              <w:rPr>
                <w:rFonts w:ascii="Times New Roman" w:hAnsi="Times New Roman" w:cs="Times New Roman"/>
                <w:b/>
                <w:color w:val="548DD4" w:themeColor="text2" w:themeTint="99"/>
              </w:rPr>
              <w:t>1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</w:rPr>
              <w:t xml:space="preserve"> 530 000 </w:t>
            </w:r>
            <w:r w:rsidR="004E7A9A" w:rsidRPr="004E7A9A">
              <w:rPr>
                <w:rFonts w:ascii="Times New Roman" w:hAnsi="Times New Roman" w:cs="Times New Roman"/>
              </w:rPr>
              <w:t>=</w:t>
            </w:r>
          </w:p>
          <w:p w:rsidR="004E7A9A" w:rsidRDefault="004E7A9A" w:rsidP="00077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0775BE">
              <w:rPr>
                <w:rFonts w:ascii="Times New Roman" w:hAnsi="Times New Roman" w:cs="Times New Roman"/>
              </w:rPr>
              <w:t>8 030 000</w:t>
            </w:r>
          </w:p>
        </w:tc>
      </w:tr>
      <w:tr w:rsidR="00276351" w:rsidTr="00205131">
        <w:trPr>
          <w:jc w:val="center"/>
        </w:trPr>
        <w:tc>
          <w:tcPr>
            <w:tcW w:w="595" w:type="dxa"/>
          </w:tcPr>
          <w:p w:rsidR="00276351" w:rsidRDefault="00276351" w:rsidP="002763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27" w:type="dxa"/>
          </w:tcPr>
          <w:p w:rsidR="00276351" w:rsidRDefault="000775BE" w:rsidP="002763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78 030 000</w:t>
            </w:r>
          </w:p>
        </w:tc>
        <w:tc>
          <w:tcPr>
            <w:tcW w:w="2551" w:type="dxa"/>
          </w:tcPr>
          <w:p w:rsidR="00276351" w:rsidRDefault="008174F3" w:rsidP="002763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ins w:id="1461" w:author="Johana Montejo Rozo" w:date="2016-01-29T11:34:00Z">
              <w:r w:rsidR="004B5540">
                <w:rPr>
                  <w:rFonts w:ascii="Times New Roman" w:hAnsi="Times New Roman" w:cs="Times New Roman"/>
                </w:rPr>
                <w:t xml:space="preserve"> </w:t>
              </w:r>
            </w:ins>
            <w:r w:rsidR="0033493A">
              <w:rPr>
                <w:rFonts w:ascii="Times New Roman" w:hAnsi="Times New Roman" w:cs="Times New Roman"/>
              </w:rPr>
              <w:t>×</w:t>
            </w:r>
            <w:ins w:id="1462" w:author="Johana Montejo Rozo" w:date="2016-01-29T11:34:00Z">
              <w:r w:rsidR="004B5540">
                <w:rPr>
                  <w:rFonts w:ascii="Times New Roman" w:hAnsi="Times New Roman" w:cs="Times New Roman"/>
                </w:rPr>
                <w:t xml:space="preserve"> </w:t>
              </w:r>
            </w:ins>
            <w:r w:rsidR="000775BE">
              <w:rPr>
                <w:rFonts w:ascii="Times New Roman" w:hAnsi="Times New Roman" w:cs="Times New Roman"/>
              </w:rPr>
              <w:t xml:space="preserve">78 030 000 </w:t>
            </w:r>
            <w:r w:rsidR="0033493A" w:rsidRPr="00173315">
              <w:rPr>
                <w:rFonts w:ascii="Times New Roman" w:hAnsi="Times New Roman" w:cs="Times New Roman"/>
              </w:rPr>
              <w:t>÷</w:t>
            </w:r>
            <w:r w:rsidR="0033493A">
              <w:rPr>
                <w:rFonts w:ascii="Times New Roman" w:hAnsi="Times New Roman" w:cs="Times New Roman"/>
              </w:rPr>
              <w:t xml:space="preserve"> 100 =</w:t>
            </w:r>
          </w:p>
          <w:p w:rsidR="0033493A" w:rsidRPr="000775BE" w:rsidRDefault="000775BE" w:rsidP="003349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75BE">
              <w:rPr>
                <w:rFonts w:ascii="Times New Roman" w:hAnsi="Times New Roman" w:cs="Times New Roman"/>
                <w:b/>
                <w:color w:val="548DD4" w:themeColor="text2" w:themeTint="99"/>
              </w:rPr>
              <w:t>1 560 600</w:t>
            </w:r>
          </w:p>
        </w:tc>
        <w:tc>
          <w:tcPr>
            <w:tcW w:w="2835" w:type="dxa"/>
          </w:tcPr>
          <w:p w:rsidR="00276351" w:rsidRDefault="000775BE" w:rsidP="002763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78 030 000 </w:t>
            </w:r>
            <w:r w:rsidR="0033493A">
              <w:rPr>
                <w:rFonts w:ascii="Times New Roman" w:hAnsi="Times New Roman" w:cs="Times New Roman"/>
              </w:rPr>
              <w:t xml:space="preserve">+ </w:t>
            </w:r>
            <w:r w:rsidRPr="000775BE">
              <w:rPr>
                <w:rFonts w:ascii="Times New Roman" w:hAnsi="Times New Roman" w:cs="Times New Roman"/>
                <w:b/>
                <w:color w:val="548DD4" w:themeColor="text2" w:themeTint="99"/>
              </w:rPr>
              <w:t>1 560 600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</w:rPr>
              <w:t xml:space="preserve"> </w:t>
            </w:r>
            <w:r w:rsidR="0033493A" w:rsidRPr="0033493A">
              <w:rPr>
                <w:rFonts w:ascii="Times New Roman" w:hAnsi="Times New Roman" w:cs="Times New Roman"/>
              </w:rPr>
              <w:t>=</w:t>
            </w:r>
          </w:p>
          <w:p w:rsidR="007B579E" w:rsidRDefault="007B579E" w:rsidP="00077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0775BE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775BE">
              <w:rPr>
                <w:rFonts w:ascii="Times New Roman" w:hAnsi="Times New Roman" w:cs="Times New Roman"/>
              </w:rPr>
              <w:t>590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775BE">
              <w:rPr>
                <w:rFonts w:ascii="Times New Roman" w:hAnsi="Times New Roman" w:cs="Times New Roman"/>
              </w:rPr>
              <w:t>600</w:t>
            </w:r>
          </w:p>
        </w:tc>
      </w:tr>
      <w:tr w:rsidR="00276351" w:rsidTr="00205131">
        <w:trPr>
          <w:jc w:val="center"/>
        </w:trPr>
        <w:tc>
          <w:tcPr>
            <w:tcW w:w="595" w:type="dxa"/>
          </w:tcPr>
          <w:p w:rsidR="00276351" w:rsidRDefault="00276351" w:rsidP="002763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27" w:type="dxa"/>
          </w:tcPr>
          <w:p w:rsidR="00276351" w:rsidRDefault="00205131" w:rsidP="002763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79 590 600</w:t>
            </w:r>
          </w:p>
        </w:tc>
        <w:tc>
          <w:tcPr>
            <w:tcW w:w="2551" w:type="dxa"/>
          </w:tcPr>
          <w:p w:rsidR="00CA3952" w:rsidRDefault="008174F3" w:rsidP="00CA39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ins w:id="1463" w:author="Johana Montejo Rozo" w:date="2016-01-29T11:34:00Z">
              <w:r w:rsidR="004B5540">
                <w:rPr>
                  <w:rFonts w:ascii="Times New Roman" w:hAnsi="Times New Roman" w:cs="Times New Roman"/>
                </w:rPr>
                <w:t xml:space="preserve"> </w:t>
              </w:r>
            </w:ins>
            <w:r w:rsidR="00CA3952">
              <w:rPr>
                <w:rFonts w:ascii="Times New Roman" w:hAnsi="Times New Roman" w:cs="Times New Roman"/>
              </w:rPr>
              <w:t>×</w:t>
            </w:r>
            <w:ins w:id="1464" w:author="Johana Montejo Rozo" w:date="2016-01-29T11:34:00Z">
              <w:r w:rsidR="004B5540">
                <w:rPr>
                  <w:rFonts w:ascii="Times New Roman" w:hAnsi="Times New Roman" w:cs="Times New Roman"/>
                </w:rPr>
                <w:t xml:space="preserve"> </w:t>
              </w:r>
            </w:ins>
            <w:r w:rsidR="00205131">
              <w:rPr>
                <w:rFonts w:ascii="Times New Roman" w:hAnsi="Times New Roman" w:cs="Times New Roman"/>
              </w:rPr>
              <w:t xml:space="preserve">79 590 600 </w:t>
            </w:r>
            <w:r w:rsidR="00CA3952" w:rsidRPr="00173315">
              <w:rPr>
                <w:rFonts w:ascii="Times New Roman" w:hAnsi="Times New Roman" w:cs="Times New Roman"/>
              </w:rPr>
              <w:t>÷</w:t>
            </w:r>
            <w:r w:rsidR="00CA3952">
              <w:rPr>
                <w:rFonts w:ascii="Times New Roman" w:hAnsi="Times New Roman" w:cs="Times New Roman"/>
              </w:rPr>
              <w:t xml:space="preserve"> 100 =</w:t>
            </w:r>
          </w:p>
          <w:p w:rsidR="00276351" w:rsidRDefault="00CA3952" w:rsidP="006B7A6D">
            <w:pPr>
              <w:jc w:val="center"/>
              <w:rPr>
                <w:rFonts w:ascii="Times New Roman" w:hAnsi="Times New Roman" w:cs="Times New Roman"/>
              </w:rPr>
            </w:pPr>
            <w:r w:rsidRPr="004E7A9A">
              <w:rPr>
                <w:rFonts w:ascii="Times New Roman" w:hAnsi="Times New Roman" w:cs="Times New Roman"/>
                <w:b/>
                <w:color w:val="548DD4" w:themeColor="text2" w:themeTint="99"/>
              </w:rPr>
              <w:t>1</w:t>
            </w:r>
            <w:r w:rsidR="006B7A6D">
              <w:rPr>
                <w:rFonts w:ascii="Times New Roman" w:hAnsi="Times New Roman" w:cs="Times New Roman"/>
                <w:b/>
                <w:color w:val="548DD4" w:themeColor="text2" w:themeTint="99"/>
              </w:rPr>
              <w:t xml:space="preserve"> 591 812</w:t>
            </w:r>
            <w:r w:rsidRPr="004E7A9A">
              <w:rPr>
                <w:rFonts w:ascii="Times New Roman" w:hAnsi="Times New Roman" w:cs="Times New Roman"/>
                <w:b/>
                <w:color w:val="548DD4" w:themeColor="text2" w:themeTint="99"/>
              </w:rPr>
              <w:t xml:space="preserve"> </w:t>
            </w:r>
          </w:p>
        </w:tc>
        <w:tc>
          <w:tcPr>
            <w:tcW w:w="2835" w:type="dxa"/>
          </w:tcPr>
          <w:p w:rsidR="00276351" w:rsidRDefault="006B7A6D" w:rsidP="002763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79 590 600 </w:t>
            </w:r>
            <w:r w:rsidR="00CA3952">
              <w:rPr>
                <w:rFonts w:ascii="Times New Roman" w:hAnsi="Times New Roman" w:cs="Times New Roman"/>
              </w:rPr>
              <w:t xml:space="preserve">+ </w:t>
            </w:r>
            <w:r w:rsidRPr="004E7A9A">
              <w:rPr>
                <w:rFonts w:ascii="Times New Roman" w:hAnsi="Times New Roman" w:cs="Times New Roman"/>
                <w:b/>
                <w:color w:val="548DD4" w:themeColor="text2" w:themeTint="99"/>
              </w:rPr>
              <w:t>1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</w:rPr>
              <w:t xml:space="preserve"> 591 812</w:t>
            </w:r>
            <w:r w:rsidRPr="004E7A9A">
              <w:rPr>
                <w:rFonts w:ascii="Times New Roman" w:hAnsi="Times New Roman" w:cs="Times New Roman"/>
                <w:b/>
                <w:color w:val="548DD4" w:themeColor="text2" w:themeTint="99"/>
              </w:rPr>
              <w:t xml:space="preserve"> </w:t>
            </w:r>
            <w:r w:rsidR="00CA3952" w:rsidRPr="00CA3952">
              <w:rPr>
                <w:rFonts w:ascii="Times New Roman" w:hAnsi="Times New Roman" w:cs="Times New Roman"/>
              </w:rPr>
              <w:t>=</w:t>
            </w:r>
          </w:p>
          <w:p w:rsidR="00CA3952" w:rsidRDefault="00531AC2" w:rsidP="00531A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81 182 412</w:t>
            </w:r>
          </w:p>
        </w:tc>
      </w:tr>
    </w:tbl>
    <w:p w:rsidR="00D112F9" w:rsidRDefault="00D112F9" w:rsidP="00F55C57">
      <w:pPr>
        <w:spacing w:after="0"/>
        <w:rPr>
          <w:rFonts w:ascii="Times New Roman" w:hAnsi="Times New Roman" w:cs="Times New Roman"/>
        </w:rPr>
      </w:pPr>
    </w:p>
    <w:p w:rsidR="00F55C57" w:rsidRDefault="001709B7" w:rsidP="00F55C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cabo de 4 meses</w:t>
      </w:r>
      <w:ins w:id="1465" w:author="mercyranjel" w:date="2016-01-29T16:26:00Z">
        <w:r w:rsidR="002362A0">
          <w:rPr>
            <w:rFonts w:ascii="Times New Roman" w:hAnsi="Times New Roman" w:cs="Times New Roman"/>
          </w:rPr>
          <w:t>,</w:t>
        </w:r>
      </w:ins>
      <w:r>
        <w:rPr>
          <w:rFonts w:ascii="Times New Roman" w:hAnsi="Times New Roman" w:cs="Times New Roman"/>
        </w:rPr>
        <w:t xml:space="preserve"> el banco recibe </w:t>
      </w:r>
      <w:del w:id="1466" w:author="mercyranjel" w:date="2016-01-29T16:26:00Z">
        <w:r w:rsidDel="002362A0">
          <w:rPr>
            <w:rFonts w:ascii="Times New Roman" w:hAnsi="Times New Roman" w:cs="Times New Roman"/>
          </w:rPr>
          <w:delText xml:space="preserve">  </w:delText>
        </w:r>
      </w:del>
      <w:r>
        <w:rPr>
          <w:rFonts w:ascii="Times New Roman" w:hAnsi="Times New Roman" w:cs="Times New Roman"/>
        </w:rPr>
        <w:t xml:space="preserve">$ </w:t>
      </w:r>
      <w:r w:rsidR="0092679A">
        <w:rPr>
          <w:rFonts w:ascii="Times New Roman" w:hAnsi="Times New Roman" w:cs="Times New Roman"/>
        </w:rPr>
        <w:t xml:space="preserve">81 182 412 </w:t>
      </w:r>
      <w:r>
        <w:rPr>
          <w:rFonts w:ascii="Times New Roman" w:hAnsi="Times New Roman" w:cs="Times New Roman"/>
        </w:rPr>
        <w:t xml:space="preserve">- $ 75 000 000 = $ </w:t>
      </w:r>
      <w:r w:rsidR="0092679A">
        <w:rPr>
          <w:rFonts w:ascii="Times New Roman" w:hAnsi="Times New Roman" w:cs="Times New Roman"/>
        </w:rPr>
        <w:t xml:space="preserve">6 182 412 </w:t>
      </w:r>
      <w:r>
        <w:rPr>
          <w:rFonts w:ascii="Times New Roman" w:hAnsi="Times New Roman" w:cs="Times New Roman"/>
        </w:rPr>
        <w:t xml:space="preserve">por concepto de intereses. </w:t>
      </w:r>
    </w:p>
    <w:p w:rsidR="009A168C" w:rsidRDefault="009A168C" w:rsidP="00F55C57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6B4313" w:rsidRPr="005D1738" w:rsidTr="00826CCF">
        <w:tc>
          <w:tcPr>
            <w:tcW w:w="8978" w:type="dxa"/>
            <w:gridSpan w:val="2"/>
            <w:shd w:val="clear" w:color="auto" w:fill="000000" w:themeFill="text1"/>
          </w:tcPr>
          <w:p w:rsidR="006B4313" w:rsidRPr="005D1738" w:rsidRDefault="006B4313" w:rsidP="00826CC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6B4313" w:rsidRPr="00726376" w:rsidTr="00826CCF">
        <w:tc>
          <w:tcPr>
            <w:tcW w:w="2518" w:type="dxa"/>
          </w:tcPr>
          <w:p w:rsidR="006B4313" w:rsidRPr="00726376" w:rsidRDefault="006B4313" w:rsidP="00826CCF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6B4313" w:rsidRPr="00726376" w:rsidRDefault="006B4313" w:rsidP="001479E8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¿Cómo calcular los intereses </w:t>
            </w:r>
            <w:r w:rsidR="001479E8">
              <w:rPr>
                <w:rFonts w:ascii="Times" w:hAnsi="Times"/>
                <w:b/>
                <w:sz w:val="18"/>
                <w:szCs w:val="18"/>
              </w:rPr>
              <w:t>con</w:t>
            </w:r>
            <w:r>
              <w:rPr>
                <w:rFonts w:ascii="Times" w:hAnsi="Times"/>
                <w:b/>
                <w:sz w:val="18"/>
                <w:szCs w:val="18"/>
              </w:rPr>
              <w:t xml:space="preserve"> una tasa de interés compuesto?</w:t>
            </w:r>
          </w:p>
        </w:tc>
      </w:tr>
      <w:tr w:rsidR="006B4313" w:rsidTr="00826CCF">
        <w:tc>
          <w:tcPr>
            <w:tcW w:w="2518" w:type="dxa"/>
          </w:tcPr>
          <w:p w:rsidR="006B4313" w:rsidRDefault="006B4313" w:rsidP="00826CCF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6B4313" w:rsidRPr="00FD3314" w:rsidRDefault="00D96BB2" w:rsidP="00826CCF">
            <w:pPr>
              <w:rPr>
                <w:rFonts w:ascii="Times New Roman" w:hAnsi="Times New Roman" w:cs="Times New Roman"/>
                <w:sz w:val="20"/>
                <w:szCs w:val="20"/>
                <w:rPrChange w:id="1467" w:author="Johana Montejo Rozo" w:date="2016-02-03T11:25:00Z">
                  <w:rPr>
                    <w:rFonts w:ascii="Times New Roman" w:hAnsi="Times New Roman" w:cs="Times New Roman"/>
                  </w:rPr>
                </w:rPrChange>
              </w:rPr>
            </w:pPr>
            <w:r w:rsidRPr="00FD3314">
              <w:rPr>
                <w:rFonts w:ascii="Times New Roman" w:hAnsi="Times New Roman" w:cs="Times New Roman"/>
                <w:sz w:val="20"/>
                <w:szCs w:val="20"/>
                <w:rPrChange w:id="1468" w:author="Johana Montejo Rozo" w:date="2016-02-03T11:25:00Z">
                  <w:rPr>
                    <w:rFonts w:ascii="Times New Roman" w:hAnsi="Times New Roman" w:cs="Times New Roman"/>
                  </w:rPr>
                </w:rPrChange>
              </w:rPr>
              <w:t>Al invertir</w:t>
            </w:r>
            <w:r w:rsidR="006B4313" w:rsidRPr="00FD3314">
              <w:rPr>
                <w:rFonts w:ascii="Times New Roman" w:hAnsi="Times New Roman" w:cs="Times New Roman"/>
                <w:sz w:val="20"/>
                <w:szCs w:val="20"/>
                <w:rPrChange w:id="1469" w:author="Johana Montejo Rozo" w:date="2016-02-03T11:25:00Z">
                  <w:rPr>
                    <w:rFonts w:ascii="Times New Roman" w:hAnsi="Times New Roman" w:cs="Times New Roman"/>
                  </w:rPr>
                </w:rPrChange>
              </w:rPr>
              <w:t xml:space="preserve"> un</w:t>
            </w:r>
            <w:r w:rsidR="006B4313" w:rsidRPr="00FD3314">
              <w:rPr>
                <w:rFonts w:ascii="Times New Roman" w:hAnsi="Times New Roman" w:cs="Times New Roman"/>
                <w:b/>
                <w:sz w:val="20"/>
                <w:szCs w:val="20"/>
                <w:rPrChange w:id="1470" w:author="Johana Montejo Rozo" w:date="2016-02-03T11:25:00Z">
                  <w:rPr>
                    <w:rFonts w:ascii="Times New Roman" w:hAnsi="Times New Roman" w:cs="Times New Roman"/>
                    <w:b/>
                  </w:rPr>
                </w:rPrChange>
              </w:rPr>
              <w:t xml:space="preserve"> capital</w:t>
            </w:r>
            <w:r w:rsidR="003921CE" w:rsidRPr="00FD3314">
              <w:rPr>
                <w:rFonts w:ascii="Times New Roman" w:hAnsi="Times New Roman" w:cs="Times New Roman"/>
                <w:b/>
                <w:sz w:val="20"/>
                <w:szCs w:val="20"/>
                <w:rPrChange w:id="1471" w:author="Johana Montejo Rozo" w:date="2016-02-03T11:25:00Z">
                  <w:rPr>
                    <w:rFonts w:ascii="Times New Roman" w:hAnsi="Times New Roman" w:cs="Times New Roman"/>
                    <w:b/>
                  </w:rPr>
                </w:rPrChange>
              </w:rPr>
              <w:t xml:space="preserve"> inicial</w:t>
            </w:r>
            <w:r w:rsidR="006B4313" w:rsidRPr="00FD3314">
              <w:rPr>
                <w:rFonts w:ascii="Times New Roman" w:hAnsi="Times New Roman" w:cs="Times New Roman"/>
                <w:b/>
                <w:sz w:val="20"/>
                <w:szCs w:val="20"/>
                <w:rPrChange w:id="1472" w:author="Johana Montejo Rozo" w:date="2016-02-03T11:25:00Z">
                  <w:rPr>
                    <w:rFonts w:ascii="Times New Roman" w:hAnsi="Times New Roman" w:cs="Times New Roman"/>
                    <w:b/>
                  </w:rPr>
                </w:rPrChange>
              </w:rPr>
              <w:t xml:space="preserve"> </w:t>
            </w:r>
            <w:r w:rsidR="006B4313" w:rsidRPr="00FD3314">
              <w:rPr>
                <w:rFonts w:ascii="Times New Roman" w:hAnsi="Times New Roman" w:cs="Times New Roman"/>
                <w:b/>
                <w:i/>
                <w:sz w:val="20"/>
                <w:szCs w:val="20"/>
                <w:rPrChange w:id="1473" w:author="Johana Montejo Rozo" w:date="2016-02-03T11:25:00Z">
                  <w:rPr>
                    <w:rFonts w:ascii="Times New Roman" w:hAnsi="Times New Roman" w:cs="Times New Roman"/>
                    <w:b/>
                    <w:i/>
                  </w:rPr>
                </w:rPrChange>
              </w:rPr>
              <w:t>C</w:t>
            </w:r>
            <w:r w:rsidR="006B4313" w:rsidRPr="00FD3314">
              <w:rPr>
                <w:rFonts w:ascii="Times New Roman" w:hAnsi="Times New Roman" w:cs="Times New Roman"/>
                <w:sz w:val="20"/>
                <w:szCs w:val="20"/>
                <w:rPrChange w:id="1474" w:author="Johana Montejo Rozo" w:date="2016-02-03T11:25:00Z">
                  <w:rPr>
                    <w:rFonts w:ascii="Times New Roman" w:hAnsi="Times New Roman" w:cs="Times New Roman"/>
                  </w:rPr>
                </w:rPrChange>
              </w:rPr>
              <w:t xml:space="preserve"> durante un</w:t>
            </w:r>
            <w:r w:rsidR="006B4313" w:rsidRPr="00FD3314">
              <w:rPr>
                <w:rFonts w:ascii="Times New Roman" w:hAnsi="Times New Roman" w:cs="Times New Roman"/>
                <w:b/>
                <w:sz w:val="20"/>
                <w:szCs w:val="20"/>
                <w:rPrChange w:id="1475" w:author="Johana Montejo Rozo" w:date="2016-02-03T11:25:00Z">
                  <w:rPr>
                    <w:rFonts w:ascii="Times New Roman" w:hAnsi="Times New Roman" w:cs="Times New Roman"/>
                    <w:b/>
                  </w:rPr>
                </w:rPrChange>
              </w:rPr>
              <w:t xml:space="preserve"> tiempo </w:t>
            </w:r>
            <w:r w:rsidR="006B4313" w:rsidRPr="00FD3314">
              <w:rPr>
                <w:rFonts w:ascii="Times New Roman" w:hAnsi="Times New Roman" w:cs="Times New Roman"/>
                <w:b/>
                <w:i/>
                <w:sz w:val="20"/>
                <w:szCs w:val="20"/>
                <w:rPrChange w:id="1476" w:author="Johana Montejo Rozo" w:date="2016-02-03T11:25:00Z">
                  <w:rPr>
                    <w:rFonts w:ascii="Times New Roman" w:hAnsi="Times New Roman" w:cs="Times New Roman"/>
                    <w:b/>
                    <w:i/>
                  </w:rPr>
                </w:rPrChange>
              </w:rPr>
              <w:t>t</w:t>
            </w:r>
            <w:r w:rsidR="006B4313" w:rsidRPr="00FD3314">
              <w:rPr>
                <w:rFonts w:ascii="Times New Roman" w:hAnsi="Times New Roman" w:cs="Times New Roman"/>
                <w:sz w:val="20"/>
                <w:szCs w:val="20"/>
                <w:rPrChange w:id="1477" w:author="Johana Montejo Rozo" w:date="2016-02-03T11:25:00Z">
                  <w:rPr>
                    <w:rFonts w:ascii="Times New Roman" w:hAnsi="Times New Roman" w:cs="Times New Roman"/>
                  </w:rPr>
                </w:rPrChange>
              </w:rPr>
              <w:t xml:space="preserve"> a una</w:t>
            </w:r>
            <w:r w:rsidR="006B4313" w:rsidRPr="00FD3314">
              <w:rPr>
                <w:rFonts w:ascii="Times New Roman" w:hAnsi="Times New Roman" w:cs="Times New Roman"/>
                <w:b/>
                <w:sz w:val="20"/>
                <w:szCs w:val="20"/>
                <w:rPrChange w:id="1478" w:author="Johana Montejo Rozo" w:date="2016-02-03T11:25:00Z">
                  <w:rPr>
                    <w:rFonts w:ascii="Times New Roman" w:hAnsi="Times New Roman" w:cs="Times New Roman"/>
                    <w:b/>
                  </w:rPr>
                </w:rPrChange>
              </w:rPr>
              <w:t xml:space="preserve"> tasa de interés </w:t>
            </w:r>
            <w:r w:rsidRPr="00FD3314">
              <w:rPr>
                <w:rFonts w:ascii="Times New Roman" w:hAnsi="Times New Roman" w:cs="Times New Roman"/>
                <w:b/>
                <w:sz w:val="20"/>
                <w:szCs w:val="20"/>
                <w:rPrChange w:id="1479" w:author="Johana Montejo Rozo" w:date="2016-02-03T11:25:00Z">
                  <w:rPr>
                    <w:rFonts w:ascii="Times New Roman" w:hAnsi="Times New Roman" w:cs="Times New Roman"/>
                    <w:b/>
                  </w:rPr>
                </w:rPrChange>
              </w:rPr>
              <w:t>compuesto</w:t>
            </w:r>
            <w:r w:rsidR="006B4313" w:rsidRPr="00FD3314">
              <w:rPr>
                <w:rFonts w:ascii="Times New Roman" w:hAnsi="Times New Roman" w:cs="Times New Roman"/>
                <w:sz w:val="20"/>
                <w:szCs w:val="20"/>
                <w:rPrChange w:id="1480" w:author="Johana Montejo Rozo" w:date="2016-02-03T11:25:00Z">
                  <w:rPr>
                    <w:rFonts w:ascii="Times New Roman" w:hAnsi="Times New Roman" w:cs="Times New Roman"/>
                  </w:rPr>
                </w:rPrChange>
              </w:rPr>
              <w:t xml:space="preserve"> </w:t>
            </w:r>
            <w:r w:rsidR="006B4313" w:rsidRPr="00FD3314">
              <w:rPr>
                <w:rFonts w:ascii="Times New Roman" w:hAnsi="Times New Roman" w:cs="Times New Roman"/>
                <w:b/>
                <w:i/>
                <w:sz w:val="20"/>
                <w:szCs w:val="20"/>
                <w:rPrChange w:id="1481" w:author="Johana Montejo Rozo" w:date="2016-02-03T11:25:00Z">
                  <w:rPr>
                    <w:rFonts w:ascii="Times New Roman" w:hAnsi="Times New Roman" w:cs="Times New Roman"/>
                    <w:b/>
                    <w:i/>
                  </w:rPr>
                </w:rPrChange>
              </w:rPr>
              <w:t>i</w:t>
            </w:r>
            <w:r w:rsidR="006B4313" w:rsidRPr="00FD3314">
              <w:rPr>
                <w:rFonts w:ascii="Times New Roman" w:hAnsi="Times New Roman" w:cs="Times New Roman"/>
                <w:sz w:val="20"/>
                <w:szCs w:val="20"/>
                <w:rPrChange w:id="1482" w:author="Johana Montejo Rozo" w:date="2016-02-03T11:25:00Z">
                  <w:rPr>
                    <w:rFonts w:ascii="Times New Roman" w:hAnsi="Times New Roman" w:cs="Times New Roman"/>
                  </w:rPr>
                </w:rPrChange>
              </w:rPr>
              <w:t xml:space="preserve">, </w:t>
            </w:r>
            <w:r w:rsidR="006B4313" w:rsidRPr="00FD3314">
              <w:rPr>
                <w:rFonts w:ascii="Times New Roman" w:hAnsi="Times New Roman" w:cs="Times New Roman"/>
                <w:b/>
                <w:sz w:val="20"/>
                <w:szCs w:val="20"/>
                <w:rPrChange w:id="1483" w:author="Johana Montejo Rozo" w:date="2016-02-03T11:25:00Z">
                  <w:rPr>
                    <w:rFonts w:ascii="Times New Roman" w:hAnsi="Times New Roman" w:cs="Times New Roman"/>
                    <w:b/>
                  </w:rPr>
                </w:rPrChange>
              </w:rPr>
              <w:t>los intereses</w:t>
            </w:r>
            <w:ins w:id="1484" w:author="mercyranjel" w:date="2016-01-29T16:27:00Z">
              <w:r w:rsidR="002362A0" w:rsidRPr="00FD3314">
                <w:rPr>
                  <w:rFonts w:ascii="Times New Roman" w:hAnsi="Times New Roman" w:cs="Times New Roman"/>
                  <w:b/>
                  <w:sz w:val="20"/>
                  <w:szCs w:val="20"/>
                  <w:rPrChange w:id="1485" w:author="Johana Montejo Rozo" w:date="2016-02-03T11:25:00Z">
                    <w:rPr>
                      <w:rFonts w:ascii="Times New Roman" w:hAnsi="Times New Roman" w:cs="Times New Roman"/>
                      <w:b/>
                    </w:rPr>
                  </w:rPrChange>
                </w:rPr>
                <w:t xml:space="preserve"> </w:t>
              </w:r>
            </w:ins>
            <w:r w:rsidR="006B4313" w:rsidRPr="00FD3314">
              <w:rPr>
                <w:rFonts w:ascii="Times New Roman" w:hAnsi="Times New Roman" w:cs="Times New Roman"/>
                <w:b/>
                <w:sz w:val="20"/>
                <w:szCs w:val="20"/>
                <w:rPrChange w:id="1486" w:author="Johana Montejo Rozo" w:date="2016-02-03T11:25:00Z">
                  <w:rPr>
                    <w:rFonts w:ascii="Times New Roman" w:hAnsi="Times New Roman" w:cs="Times New Roman"/>
                    <w:b/>
                  </w:rPr>
                </w:rPrChange>
              </w:rPr>
              <w:t>(</w:t>
            </w:r>
            <w:r w:rsidR="006B4313" w:rsidRPr="00FD3314">
              <w:rPr>
                <w:rFonts w:ascii="Times New Roman" w:hAnsi="Times New Roman" w:cs="Times New Roman"/>
                <w:b/>
                <w:i/>
                <w:sz w:val="20"/>
                <w:szCs w:val="20"/>
                <w:rPrChange w:id="1487" w:author="Johana Montejo Rozo" w:date="2016-02-03T11:25:00Z">
                  <w:rPr>
                    <w:rFonts w:ascii="Times New Roman" w:hAnsi="Times New Roman" w:cs="Times New Roman"/>
                    <w:b/>
                    <w:i/>
                  </w:rPr>
                </w:rPrChange>
              </w:rPr>
              <w:t>I</w:t>
            </w:r>
            <w:r w:rsidR="006B4313" w:rsidRPr="00FD3314">
              <w:rPr>
                <w:rFonts w:ascii="Times New Roman" w:hAnsi="Times New Roman" w:cs="Times New Roman"/>
                <w:b/>
                <w:sz w:val="20"/>
                <w:szCs w:val="20"/>
                <w:rPrChange w:id="1488" w:author="Johana Montejo Rozo" w:date="2016-02-03T11:25:00Z">
                  <w:rPr>
                    <w:rFonts w:ascii="Times New Roman" w:hAnsi="Times New Roman" w:cs="Times New Roman"/>
                    <w:b/>
                  </w:rPr>
                </w:rPrChange>
              </w:rPr>
              <w:t>)</w:t>
            </w:r>
            <w:r w:rsidR="006B4313" w:rsidRPr="00FD3314">
              <w:rPr>
                <w:rFonts w:ascii="Times New Roman" w:hAnsi="Times New Roman" w:cs="Times New Roman"/>
                <w:sz w:val="20"/>
                <w:szCs w:val="20"/>
                <w:rPrChange w:id="1489" w:author="Johana Montejo Rozo" w:date="2016-02-03T11:25:00Z">
                  <w:rPr>
                    <w:rFonts w:ascii="Times New Roman" w:hAnsi="Times New Roman" w:cs="Times New Roman"/>
                  </w:rPr>
                </w:rPrChange>
              </w:rPr>
              <w:t xml:space="preserve"> se calculan con la siguiente fórmula:</w:t>
            </w:r>
          </w:p>
          <w:p w:rsidR="00F02454" w:rsidRPr="00FD3314" w:rsidRDefault="00F02454" w:rsidP="00826C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rPrChange w:id="1490" w:author="Johana Montejo Rozo" w:date="2016-02-03T11:25:00Z">
                  <w:rPr>
                    <w:rFonts w:ascii="Times New Roman" w:hAnsi="Times New Roman" w:cs="Times New Roman"/>
                    <w:b/>
                    <w:i/>
                  </w:rPr>
                </w:rPrChange>
              </w:rPr>
            </w:pPr>
          </w:p>
          <w:p w:rsidR="002D0586" w:rsidRPr="00FD3314" w:rsidRDefault="002D0586" w:rsidP="002D0586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rPrChange w:id="1491" w:author="Johana Montejo Rozo" w:date="2016-02-03T11:25:00Z">
                  <w:rPr>
                    <w:rFonts w:ascii="Times New Roman" w:hAnsi="Times New Roman" w:cs="Times New Roman"/>
                    <w:b/>
                    <w:i/>
                  </w:rPr>
                </w:rPrChange>
              </w:rPr>
            </w:pPr>
            <w:r w:rsidRPr="00FD3314">
              <w:rPr>
                <w:rFonts w:ascii="Times New Roman" w:hAnsi="Times New Roman" w:cs="Times New Roman"/>
                <w:b/>
                <w:i/>
                <w:sz w:val="20"/>
                <w:szCs w:val="20"/>
                <w:rPrChange w:id="1492" w:author="Johana Montejo Rozo" w:date="2016-02-03T11:25:00Z">
                  <w:rPr>
                    <w:rFonts w:ascii="Times New Roman" w:hAnsi="Times New Roman" w:cs="Times New Roman"/>
                    <w:b/>
                    <w:i/>
                  </w:rPr>
                </w:rPrChange>
              </w:rPr>
              <w:t>I = C(1 + i)</w:t>
            </w:r>
            <w:r w:rsidRPr="00FD3314">
              <w:rPr>
                <w:rFonts w:ascii="Times New Roman" w:hAnsi="Times New Roman" w:cs="Times New Roman"/>
                <w:b/>
                <w:i/>
                <w:sz w:val="20"/>
                <w:szCs w:val="20"/>
                <w:vertAlign w:val="superscript"/>
                <w:rPrChange w:id="1493" w:author="Johana Montejo Rozo" w:date="2016-02-03T11:25:00Z">
                  <w:rPr>
                    <w:rFonts w:ascii="Times New Roman" w:hAnsi="Times New Roman" w:cs="Times New Roman"/>
                    <w:b/>
                    <w:i/>
                    <w:vertAlign w:val="superscript"/>
                  </w:rPr>
                </w:rPrChange>
              </w:rPr>
              <w:t>t</w:t>
            </w:r>
            <w:r w:rsidRPr="00FD3314">
              <w:rPr>
                <w:rFonts w:ascii="Times New Roman" w:hAnsi="Times New Roman" w:cs="Times New Roman"/>
                <w:b/>
                <w:i/>
                <w:sz w:val="20"/>
                <w:szCs w:val="20"/>
                <w:rPrChange w:id="1494" w:author="Johana Montejo Rozo" w:date="2016-02-03T11:25:00Z">
                  <w:rPr>
                    <w:rFonts w:ascii="Times New Roman" w:hAnsi="Times New Roman" w:cs="Times New Roman"/>
                    <w:b/>
                    <w:i/>
                  </w:rPr>
                </w:rPrChange>
              </w:rPr>
              <w:t xml:space="preserve"> </w:t>
            </w:r>
            <w:r w:rsidRPr="00FD3314">
              <w:rPr>
                <w:rFonts w:ascii="Times New Roman" w:hAnsi="Times New Roman" w:cs="Times New Roman"/>
                <w:b/>
                <w:sz w:val="20"/>
                <w:szCs w:val="20"/>
                <w:rPrChange w:id="1495" w:author="Johana Montejo Rozo" w:date="2016-02-03T11:25:00Z">
                  <w:rPr>
                    <w:rFonts w:ascii="Times New Roman" w:hAnsi="Times New Roman" w:cs="Times New Roman"/>
                    <w:b/>
                  </w:rPr>
                </w:rPrChange>
              </w:rPr>
              <w:t>-</w:t>
            </w:r>
            <w:r w:rsidRPr="00FD3314">
              <w:rPr>
                <w:rFonts w:ascii="Times New Roman" w:hAnsi="Times New Roman" w:cs="Times New Roman"/>
                <w:b/>
                <w:i/>
                <w:sz w:val="20"/>
                <w:szCs w:val="20"/>
                <w:rPrChange w:id="1496" w:author="Johana Montejo Rozo" w:date="2016-02-03T11:25:00Z">
                  <w:rPr>
                    <w:rFonts w:ascii="Times New Roman" w:hAnsi="Times New Roman" w:cs="Times New Roman"/>
                    <w:b/>
                    <w:i/>
                  </w:rPr>
                </w:rPrChange>
              </w:rPr>
              <w:t xml:space="preserve"> C </w:t>
            </w:r>
          </w:p>
          <w:p w:rsidR="006B4313" w:rsidRPr="00FD3314" w:rsidRDefault="006B4313" w:rsidP="00826C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rPrChange w:id="1497" w:author="Johana Montejo Rozo" w:date="2016-02-03T11:25:00Z">
                  <w:rPr>
                    <w:rFonts w:ascii="Times New Roman" w:hAnsi="Times New Roman" w:cs="Times New Roman"/>
                    <w:b/>
                    <w:i/>
                  </w:rPr>
                </w:rPrChange>
              </w:rPr>
            </w:pPr>
          </w:p>
          <w:p w:rsidR="006B4313" w:rsidRPr="00C7124E" w:rsidRDefault="006B4313">
            <w:pPr>
              <w:rPr>
                <w:rFonts w:ascii="Times New Roman" w:hAnsi="Times New Roman" w:cs="Times New Roman"/>
              </w:rPr>
            </w:pPr>
            <w:r w:rsidRPr="00FD3314">
              <w:rPr>
                <w:rFonts w:ascii="Times New Roman" w:hAnsi="Times New Roman" w:cs="Times New Roman"/>
                <w:sz w:val="20"/>
                <w:szCs w:val="20"/>
                <w:rPrChange w:id="1498" w:author="Johana Montejo Rozo" w:date="2016-02-03T11:25:00Z">
                  <w:rPr>
                    <w:rFonts w:ascii="Times New Roman" w:hAnsi="Times New Roman" w:cs="Times New Roman"/>
                  </w:rPr>
                </w:rPrChange>
              </w:rPr>
              <w:t xml:space="preserve">Donde </w:t>
            </w:r>
            <w:r w:rsidRPr="00FD3314">
              <w:rPr>
                <w:rFonts w:ascii="Times New Roman" w:hAnsi="Times New Roman" w:cs="Times New Roman"/>
                <w:b/>
                <w:i/>
                <w:sz w:val="20"/>
                <w:szCs w:val="20"/>
                <w:rPrChange w:id="1499" w:author="Johana Montejo Rozo" w:date="2016-02-03T11:25:00Z">
                  <w:rPr>
                    <w:rFonts w:ascii="Times New Roman" w:hAnsi="Times New Roman" w:cs="Times New Roman"/>
                    <w:b/>
                    <w:i/>
                  </w:rPr>
                </w:rPrChange>
              </w:rPr>
              <w:t>i</w:t>
            </w:r>
            <w:r w:rsidRPr="00FD3314">
              <w:rPr>
                <w:rFonts w:ascii="Times New Roman" w:hAnsi="Times New Roman" w:cs="Times New Roman"/>
                <w:sz w:val="20"/>
                <w:szCs w:val="20"/>
                <w:rPrChange w:id="1500" w:author="Johana Montejo Rozo" w:date="2016-02-03T11:25:00Z">
                  <w:rPr>
                    <w:rFonts w:ascii="Times New Roman" w:hAnsi="Times New Roman" w:cs="Times New Roman"/>
                  </w:rPr>
                </w:rPrChange>
              </w:rPr>
              <w:t xml:space="preserve"> está expresado como la razón </w:t>
            </w:r>
            <w:del w:id="1501" w:author="mercyranjel" w:date="2016-01-29T16:27:00Z">
              <w:r w:rsidRPr="00FD3314" w:rsidDel="002362A0">
                <w:rPr>
                  <w:rFonts w:ascii="Times New Roman" w:hAnsi="Times New Roman" w:cs="Times New Roman"/>
                  <w:sz w:val="20"/>
                  <w:szCs w:val="20"/>
                  <w:rPrChange w:id="1502" w:author="Johana Montejo Rozo" w:date="2016-02-03T11:25:00Z">
                    <w:rPr>
                      <w:rFonts w:ascii="Times New Roman" w:hAnsi="Times New Roman" w:cs="Times New Roman"/>
                    </w:rPr>
                  </w:rPrChange>
                </w:rPr>
                <w:delText>“</w:delText>
              </w:r>
            </w:del>
            <w:r w:rsidRPr="00FD3314">
              <w:rPr>
                <w:rFonts w:ascii="Times New Roman" w:hAnsi="Times New Roman" w:cs="Times New Roman"/>
                <w:sz w:val="20"/>
                <w:szCs w:val="20"/>
                <w:rPrChange w:id="1503" w:author="Johana Montejo Rozo" w:date="2016-02-03T11:25:00Z">
                  <w:rPr>
                    <w:rFonts w:ascii="Times New Roman" w:hAnsi="Times New Roman" w:cs="Times New Roman"/>
                  </w:rPr>
                </w:rPrChange>
              </w:rPr>
              <w:t>tasa de interés/100</w:t>
            </w:r>
            <w:del w:id="1504" w:author="mercyranjel" w:date="2016-01-29T16:27:00Z">
              <w:r w:rsidRPr="00FD3314" w:rsidDel="002362A0">
                <w:rPr>
                  <w:rFonts w:ascii="Times New Roman" w:hAnsi="Times New Roman" w:cs="Times New Roman"/>
                  <w:sz w:val="20"/>
                  <w:szCs w:val="20"/>
                  <w:rPrChange w:id="1505" w:author="Johana Montejo Rozo" w:date="2016-02-03T11:25:00Z">
                    <w:rPr>
                      <w:rFonts w:ascii="Times New Roman" w:hAnsi="Times New Roman" w:cs="Times New Roman"/>
                    </w:rPr>
                  </w:rPrChange>
                </w:rPr>
                <w:delText>”</w:delText>
              </w:r>
            </w:del>
            <w:r w:rsidRPr="00FD3314">
              <w:rPr>
                <w:rFonts w:ascii="Times New Roman" w:hAnsi="Times New Roman" w:cs="Times New Roman"/>
                <w:sz w:val="20"/>
                <w:szCs w:val="20"/>
                <w:rPrChange w:id="1506" w:author="Johana Montejo Rozo" w:date="2016-02-03T11:25:00Z">
                  <w:rPr>
                    <w:rFonts w:ascii="Times New Roman" w:hAnsi="Times New Roman" w:cs="Times New Roman"/>
                  </w:rPr>
                </w:rPrChange>
              </w:rPr>
              <w:t>.</w:t>
            </w:r>
          </w:p>
        </w:tc>
      </w:tr>
    </w:tbl>
    <w:p w:rsidR="009A168C" w:rsidRDefault="009A168C" w:rsidP="00F55C57">
      <w:pPr>
        <w:spacing w:after="0"/>
        <w:rPr>
          <w:rFonts w:ascii="Times New Roman" w:hAnsi="Times New Roman" w:cs="Times New Roman"/>
        </w:rPr>
      </w:pPr>
    </w:p>
    <w:p w:rsidR="007D6762" w:rsidRDefault="00986F72" w:rsidP="00F55C57">
      <w:pPr>
        <w:spacing w:after="0"/>
        <w:rPr>
          <w:rFonts w:ascii="Times" w:hAnsi="Times"/>
        </w:rPr>
      </w:pPr>
      <w:r>
        <w:rPr>
          <w:rFonts w:ascii="Times" w:hAnsi="Times"/>
        </w:rPr>
        <w:t>Usa la fórmula de interés compuesto para verificar el resultado que muestra la tabla del préstamo con el banco</w:t>
      </w:r>
      <w:del w:id="1507" w:author="mercyranjel" w:date="2016-01-29T16:27:00Z">
        <w:r w:rsidDel="002362A0">
          <w:rPr>
            <w:rFonts w:ascii="Times" w:hAnsi="Times"/>
          </w:rPr>
          <w:delText>:</w:delText>
        </w:r>
      </w:del>
      <w:ins w:id="1508" w:author="mercyranjel" w:date="2016-01-29T16:27:00Z">
        <w:r w:rsidR="002362A0">
          <w:rPr>
            <w:rFonts w:ascii="Times" w:hAnsi="Times"/>
          </w:rPr>
          <w:t>.</w:t>
        </w:r>
      </w:ins>
    </w:p>
    <w:p w:rsidR="00405DED" w:rsidRDefault="00405DED" w:rsidP="00F55C57">
      <w:pPr>
        <w:spacing w:after="0"/>
        <w:rPr>
          <w:rFonts w:ascii="Times" w:hAnsi="Times"/>
        </w:rPr>
      </w:pPr>
    </w:p>
    <w:p w:rsidR="00405DED" w:rsidRPr="005213A2" w:rsidRDefault="00405DED" w:rsidP="00405DED">
      <w:pPr>
        <w:jc w:val="center"/>
        <w:rPr>
          <w:rFonts w:ascii="Times New Roman" w:hAnsi="Times New Roman" w:cs="Times New Roman"/>
          <w:b/>
          <w:i/>
          <w:lang w:val="en-US"/>
          <w:rPrChange w:id="1509" w:author="mercyranjel" w:date="2016-01-29T14:40:00Z">
            <w:rPr>
              <w:rFonts w:ascii="Times New Roman" w:hAnsi="Times New Roman" w:cs="Times New Roman"/>
              <w:b/>
              <w:i/>
            </w:rPr>
          </w:rPrChange>
        </w:rPr>
      </w:pPr>
      <w:r w:rsidRPr="005213A2">
        <w:rPr>
          <w:rFonts w:ascii="Times New Roman" w:hAnsi="Times New Roman" w:cs="Times New Roman"/>
          <w:b/>
          <w:i/>
          <w:lang w:val="en-US"/>
          <w:rPrChange w:id="1510" w:author="mercyranjel" w:date="2016-01-29T14:40:00Z">
            <w:rPr>
              <w:rFonts w:ascii="Times New Roman" w:hAnsi="Times New Roman" w:cs="Times New Roman"/>
              <w:b/>
              <w:i/>
            </w:rPr>
          </w:rPrChange>
        </w:rPr>
        <w:t>I = C(1 + i)</w:t>
      </w:r>
      <w:r w:rsidRPr="005213A2">
        <w:rPr>
          <w:rFonts w:ascii="Times New Roman" w:hAnsi="Times New Roman" w:cs="Times New Roman"/>
          <w:b/>
          <w:i/>
          <w:vertAlign w:val="superscript"/>
          <w:lang w:val="en-US"/>
          <w:rPrChange w:id="1511" w:author="mercyranjel" w:date="2016-01-29T14:40:00Z">
            <w:rPr>
              <w:rFonts w:ascii="Times New Roman" w:hAnsi="Times New Roman" w:cs="Times New Roman"/>
              <w:b/>
              <w:i/>
              <w:vertAlign w:val="superscript"/>
            </w:rPr>
          </w:rPrChange>
        </w:rPr>
        <w:t>t</w:t>
      </w:r>
      <w:r w:rsidR="002D0586" w:rsidRPr="005213A2">
        <w:rPr>
          <w:rFonts w:ascii="Times New Roman" w:hAnsi="Times New Roman" w:cs="Times New Roman"/>
          <w:b/>
          <w:i/>
          <w:lang w:val="en-US"/>
          <w:rPrChange w:id="1512" w:author="mercyranjel" w:date="2016-01-29T14:40:00Z">
            <w:rPr>
              <w:rFonts w:ascii="Times New Roman" w:hAnsi="Times New Roman" w:cs="Times New Roman"/>
              <w:b/>
              <w:i/>
            </w:rPr>
          </w:rPrChange>
        </w:rPr>
        <w:t xml:space="preserve"> </w:t>
      </w:r>
      <w:r w:rsidR="002D0586" w:rsidRPr="005213A2">
        <w:rPr>
          <w:rFonts w:ascii="Times New Roman" w:hAnsi="Times New Roman" w:cs="Times New Roman"/>
          <w:b/>
          <w:lang w:val="en-US"/>
          <w:rPrChange w:id="1513" w:author="mercyranjel" w:date="2016-01-29T14:40:00Z">
            <w:rPr>
              <w:rFonts w:ascii="Times New Roman" w:hAnsi="Times New Roman" w:cs="Times New Roman"/>
              <w:b/>
            </w:rPr>
          </w:rPrChange>
        </w:rPr>
        <w:t>-</w:t>
      </w:r>
      <w:r w:rsidR="002D0586" w:rsidRPr="005213A2">
        <w:rPr>
          <w:rFonts w:ascii="Times New Roman" w:hAnsi="Times New Roman" w:cs="Times New Roman"/>
          <w:b/>
          <w:i/>
          <w:lang w:val="en-US"/>
          <w:rPrChange w:id="1514" w:author="mercyranjel" w:date="2016-01-29T14:40:00Z">
            <w:rPr>
              <w:rFonts w:ascii="Times New Roman" w:hAnsi="Times New Roman" w:cs="Times New Roman"/>
              <w:b/>
              <w:i/>
            </w:rPr>
          </w:rPrChange>
        </w:rPr>
        <w:t xml:space="preserve"> C </w:t>
      </w:r>
    </w:p>
    <w:p w:rsidR="002D0586" w:rsidRPr="005213A2" w:rsidRDefault="002D0586" w:rsidP="002D0586">
      <w:pPr>
        <w:jc w:val="center"/>
        <w:rPr>
          <w:rFonts w:ascii="Times New Roman" w:hAnsi="Times New Roman" w:cs="Times New Roman"/>
          <w:lang w:val="en-US"/>
          <w:rPrChange w:id="1515" w:author="mercyranjel" w:date="2016-01-29T14:40:00Z">
            <w:rPr>
              <w:rFonts w:ascii="Times New Roman" w:hAnsi="Times New Roman" w:cs="Times New Roman"/>
            </w:rPr>
          </w:rPrChange>
        </w:rPr>
      </w:pPr>
      <w:r w:rsidRPr="005213A2">
        <w:rPr>
          <w:rFonts w:ascii="Times New Roman" w:hAnsi="Times New Roman" w:cs="Times New Roman"/>
          <w:i/>
          <w:lang w:val="en-US"/>
          <w:rPrChange w:id="1516" w:author="mercyranjel" w:date="2016-01-29T14:40:00Z">
            <w:rPr>
              <w:rFonts w:ascii="Times New Roman" w:hAnsi="Times New Roman" w:cs="Times New Roman"/>
              <w:i/>
            </w:rPr>
          </w:rPrChange>
        </w:rPr>
        <w:t xml:space="preserve">I = </w:t>
      </w:r>
      <w:r w:rsidRPr="005213A2">
        <w:rPr>
          <w:rFonts w:ascii="Times New Roman" w:hAnsi="Times New Roman" w:cs="Times New Roman"/>
          <w:lang w:val="en-US"/>
          <w:rPrChange w:id="1517" w:author="mercyranjel" w:date="2016-01-29T14:40:00Z">
            <w:rPr>
              <w:rFonts w:ascii="Times New Roman" w:hAnsi="Times New Roman" w:cs="Times New Roman"/>
            </w:rPr>
          </w:rPrChange>
        </w:rPr>
        <w:t>75 000 000(1 + 0.02)</w:t>
      </w:r>
      <w:r w:rsidRPr="005213A2">
        <w:rPr>
          <w:rFonts w:ascii="Times New Roman" w:hAnsi="Times New Roman" w:cs="Times New Roman"/>
          <w:vertAlign w:val="superscript"/>
          <w:lang w:val="en-US"/>
          <w:rPrChange w:id="1518" w:author="mercyranjel" w:date="2016-01-29T14:40:00Z">
            <w:rPr>
              <w:rFonts w:ascii="Times New Roman" w:hAnsi="Times New Roman" w:cs="Times New Roman"/>
              <w:vertAlign w:val="superscript"/>
            </w:rPr>
          </w:rPrChange>
        </w:rPr>
        <w:t xml:space="preserve">4 </w:t>
      </w:r>
      <w:r w:rsidRPr="005213A2">
        <w:rPr>
          <w:rFonts w:ascii="Times New Roman" w:hAnsi="Times New Roman" w:cs="Times New Roman"/>
          <w:lang w:val="en-US"/>
          <w:rPrChange w:id="1519" w:author="mercyranjel" w:date="2016-01-29T14:40:00Z">
            <w:rPr>
              <w:rFonts w:ascii="Times New Roman" w:hAnsi="Times New Roman" w:cs="Times New Roman"/>
            </w:rPr>
          </w:rPrChange>
        </w:rPr>
        <w:t xml:space="preserve">- 75 000 000 </w:t>
      </w:r>
    </w:p>
    <w:p w:rsidR="002D0586" w:rsidRPr="005213A2" w:rsidRDefault="002D0586" w:rsidP="002D0586">
      <w:pPr>
        <w:jc w:val="center"/>
        <w:rPr>
          <w:rFonts w:ascii="Times New Roman" w:hAnsi="Times New Roman" w:cs="Times New Roman"/>
          <w:lang w:val="en-US"/>
          <w:rPrChange w:id="1520" w:author="mercyranjel" w:date="2016-01-29T14:40:00Z">
            <w:rPr>
              <w:rFonts w:ascii="Times New Roman" w:hAnsi="Times New Roman" w:cs="Times New Roman"/>
            </w:rPr>
          </w:rPrChange>
        </w:rPr>
      </w:pPr>
      <w:r w:rsidRPr="005213A2">
        <w:rPr>
          <w:rFonts w:ascii="Times New Roman" w:hAnsi="Times New Roman" w:cs="Times New Roman"/>
          <w:i/>
          <w:lang w:val="en-US"/>
          <w:rPrChange w:id="1521" w:author="mercyranjel" w:date="2016-01-29T14:40:00Z">
            <w:rPr>
              <w:rFonts w:ascii="Times New Roman" w:hAnsi="Times New Roman" w:cs="Times New Roman"/>
              <w:i/>
            </w:rPr>
          </w:rPrChange>
        </w:rPr>
        <w:t xml:space="preserve">I = </w:t>
      </w:r>
      <w:r w:rsidRPr="005213A2">
        <w:rPr>
          <w:rFonts w:ascii="Times New Roman" w:hAnsi="Times New Roman" w:cs="Times New Roman"/>
          <w:lang w:val="en-US"/>
          <w:rPrChange w:id="1522" w:author="mercyranjel" w:date="2016-01-29T14:40:00Z">
            <w:rPr>
              <w:rFonts w:ascii="Times New Roman" w:hAnsi="Times New Roman" w:cs="Times New Roman"/>
            </w:rPr>
          </w:rPrChange>
        </w:rPr>
        <w:t>75 000 000(1.02)</w:t>
      </w:r>
      <w:r w:rsidRPr="005213A2">
        <w:rPr>
          <w:rFonts w:ascii="Times New Roman" w:hAnsi="Times New Roman" w:cs="Times New Roman"/>
          <w:vertAlign w:val="superscript"/>
          <w:lang w:val="en-US"/>
          <w:rPrChange w:id="1523" w:author="mercyranjel" w:date="2016-01-29T14:40:00Z">
            <w:rPr>
              <w:rFonts w:ascii="Times New Roman" w:hAnsi="Times New Roman" w:cs="Times New Roman"/>
              <w:vertAlign w:val="superscript"/>
            </w:rPr>
          </w:rPrChange>
        </w:rPr>
        <w:t xml:space="preserve">4 </w:t>
      </w:r>
      <w:r w:rsidRPr="005213A2">
        <w:rPr>
          <w:rFonts w:ascii="Times New Roman" w:hAnsi="Times New Roman" w:cs="Times New Roman"/>
          <w:lang w:val="en-US"/>
          <w:rPrChange w:id="1524" w:author="mercyranjel" w:date="2016-01-29T14:40:00Z">
            <w:rPr>
              <w:rFonts w:ascii="Times New Roman" w:hAnsi="Times New Roman" w:cs="Times New Roman"/>
            </w:rPr>
          </w:rPrChange>
        </w:rPr>
        <w:t xml:space="preserve">- 75 000 000 </w:t>
      </w:r>
    </w:p>
    <w:p w:rsidR="002D0586" w:rsidRPr="005213A2" w:rsidRDefault="002D0586" w:rsidP="002D0586">
      <w:pPr>
        <w:jc w:val="center"/>
        <w:rPr>
          <w:rFonts w:ascii="Times New Roman" w:hAnsi="Times New Roman" w:cs="Times New Roman"/>
          <w:lang w:val="en-US"/>
          <w:rPrChange w:id="1525" w:author="mercyranjel" w:date="2016-01-29T14:40:00Z">
            <w:rPr>
              <w:rFonts w:ascii="Times New Roman" w:hAnsi="Times New Roman" w:cs="Times New Roman"/>
            </w:rPr>
          </w:rPrChange>
        </w:rPr>
      </w:pPr>
      <w:r w:rsidRPr="005213A2">
        <w:rPr>
          <w:rFonts w:ascii="Times New Roman" w:hAnsi="Times New Roman" w:cs="Times New Roman"/>
          <w:i/>
          <w:lang w:val="en-US"/>
          <w:rPrChange w:id="1526" w:author="mercyranjel" w:date="2016-01-29T14:40:00Z">
            <w:rPr>
              <w:rFonts w:ascii="Times New Roman" w:hAnsi="Times New Roman" w:cs="Times New Roman"/>
              <w:i/>
            </w:rPr>
          </w:rPrChange>
        </w:rPr>
        <w:t xml:space="preserve">I = </w:t>
      </w:r>
      <w:r w:rsidRPr="005213A2">
        <w:rPr>
          <w:rFonts w:ascii="Times New Roman" w:hAnsi="Times New Roman" w:cs="Times New Roman"/>
          <w:lang w:val="en-US"/>
          <w:rPrChange w:id="1527" w:author="mercyranjel" w:date="2016-01-29T14:40:00Z">
            <w:rPr>
              <w:rFonts w:ascii="Times New Roman" w:hAnsi="Times New Roman" w:cs="Times New Roman"/>
            </w:rPr>
          </w:rPrChange>
        </w:rPr>
        <w:t xml:space="preserve">75 000 000(1.08243216) - 75 000 000 </w:t>
      </w:r>
    </w:p>
    <w:p w:rsidR="002D0586" w:rsidRPr="005213A2" w:rsidRDefault="002D0586" w:rsidP="002D0586">
      <w:pPr>
        <w:jc w:val="center"/>
        <w:rPr>
          <w:rFonts w:ascii="Times New Roman" w:hAnsi="Times New Roman" w:cs="Times New Roman"/>
          <w:lang w:val="en-US"/>
          <w:rPrChange w:id="1528" w:author="mercyranjel" w:date="2016-01-29T14:40:00Z">
            <w:rPr>
              <w:rFonts w:ascii="Times New Roman" w:hAnsi="Times New Roman" w:cs="Times New Roman"/>
            </w:rPr>
          </w:rPrChange>
        </w:rPr>
      </w:pPr>
      <w:r w:rsidRPr="005213A2">
        <w:rPr>
          <w:rFonts w:ascii="Times New Roman" w:hAnsi="Times New Roman" w:cs="Times New Roman"/>
          <w:i/>
          <w:lang w:val="en-US"/>
          <w:rPrChange w:id="1529" w:author="mercyranjel" w:date="2016-01-29T14:40:00Z">
            <w:rPr>
              <w:rFonts w:ascii="Times New Roman" w:hAnsi="Times New Roman" w:cs="Times New Roman"/>
              <w:i/>
            </w:rPr>
          </w:rPrChange>
        </w:rPr>
        <w:t xml:space="preserve">I = </w:t>
      </w:r>
      <w:r w:rsidRPr="005213A2">
        <w:rPr>
          <w:rFonts w:ascii="Times New Roman" w:hAnsi="Times New Roman" w:cs="Times New Roman"/>
          <w:lang w:val="en-US"/>
          <w:rPrChange w:id="1530" w:author="mercyranjel" w:date="2016-01-29T14:40:00Z">
            <w:rPr>
              <w:rFonts w:ascii="Times New Roman" w:hAnsi="Times New Roman" w:cs="Times New Roman"/>
            </w:rPr>
          </w:rPrChange>
        </w:rPr>
        <w:t xml:space="preserve">81 182 412 - 75 000 000 </w:t>
      </w:r>
    </w:p>
    <w:p w:rsidR="002D0586" w:rsidRPr="005213A2" w:rsidRDefault="002D0586" w:rsidP="002D0586">
      <w:pPr>
        <w:jc w:val="center"/>
        <w:rPr>
          <w:rFonts w:ascii="Times New Roman" w:hAnsi="Times New Roman" w:cs="Times New Roman"/>
          <w:vertAlign w:val="superscript"/>
          <w:lang w:val="en-US"/>
          <w:rPrChange w:id="1531" w:author="mercyranjel" w:date="2016-01-29T14:40:00Z">
            <w:rPr>
              <w:rFonts w:ascii="Times New Roman" w:hAnsi="Times New Roman" w:cs="Times New Roman"/>
              <w:vertAlign w:val="superscript"/>
            </w:rPr>
          </w:rPrChange>
        </w:rPr>
      </w:pPr>
      <w:r w:rsidRPr="005213A2">
        <w:rPr>
          <w:rFonts w:ascii="Times New Roman" w:hAnsi="Times New Roman" w:cs="Times New Roman"/>
          <w:i/>
          <w:lang w:val="en-US"/>
          <w:rPrChange w:id="1532" w:author="mercyranjel" w:date="2016-01-29T14:40:00Z">
            <w:rPr>
              <w:rFonts w:ascii="Times New Roman" w:hAnsi="Times New Roman" w:cs="Times New Roman"/>
              <w:i/>
            </w:rPr>
          </w:rPrChange>
        </w:rPr>
        <w:t xml:space="preserve">I = </w:t>
      </w:r>
      <w:r w:rsidRPr="005213A2">
        <w:rPr>
          <w:rFonts w:ascii="Times New Roman" w:hAnsi="Times New Roman" w:cs="Times New Roman"/>
          <w:lang w:val="en-US"/>
          <w:rPrChange w:id="1533" w:author="mercyranjel" w:date="2016-01-29T14:40:00Z">
            <w:rPr>
              <w:rFonts w:ascii="Times New Roman" w:hAnsi="Times New Roman" w:cs="Times New Roman"/>
            </w:rPr>
          </w:rPrChange>
        </w:rPr>
        <w:t>6 182 412</w:t>
      </w:r>
    </w:p>
    <w:p w:rsidR="002D0586" w:rsidRDefault="00A23FEE" w:rsidP="00A23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efecto, después de 4 meses el banco recibe $ 6 182 412 por concepto de intereses.</w:t>
      </w:r>
    </w:p>
    <w:p w:rsidR="00FF7643" w:rsidRDefault="004407CC" w:rsidP="00B110BC">
      <w:pPr>
        <w:rPr>
          <w:ins w:id="1534" w:author="Johana Montejo Rozo" w:date="2016-02-03T11:26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la web [</w:t>
      </w:r>
      <w:hyperlink r:id="rId34" w:history="1">
        <w:r w:rsidRPr="004407CC">
          <w:rPr>
            <w:rStyle w:val="Hipervnculo"/>
            <w:rFonts w:ascii="Times New Roman" w:hAnsi="Times New Roman" w:cs="Times New Roman"/>
          </w:rPr>
          <w:t>VER</w:t>
        </w:r>
      </w:hyperlink>
      <w:r>
        <w:rPr>
          <w:rFonts w:ascii="Times New Roman" w:hAnsi="Times New Roman" w:cs="Times New Roman"/>
        </w:rPr>
        <w:t xml:space="preserve">] </w:t>
      </w:r>
      <w:r w:rsidR="000F569C">
        <w:rPr>
          <w:rFonts w:ascii="Times New Roman" w:hAnsi="Times New Roman" w:cs="Times New Roman"/>
        </w:rPr>
        <w:t xml:space="preserve">puedes profundizar más en el tema de interés compuesto y repasar con algunos ejercicios que están resueltos.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0"/>
        <w:gridCol w:w="6358"/>
      </w:tblGrid>
      <w:tr w:rsidR="00FD3314" w:rsidRPr="005D1738" w:rsidTr="00596974">
        <w:trPr>
          <w:ins w:id="1535" w:author="Johana Montejo Rozo" w:date="2016-02-03T11:26:00Z"/>
        </w:trPr>
        <w:tc>
          <w:tcPr>
            <w:tcW w:w="8828" w:type="dxa"/>
            <w:gridSpan w:val="2"/>
            <w:shd w:val="clear" w:color="auto" w:fill="000000" w:themeFill="text1"/>
          </w:tcPr>
          <w:p w:rsidR="00FD3314" w:rsidRPr="005D1738" w:rsidRDefault="00FD3314" w:rsidP="00596974">
            <w:pPr>
              <w:jc w:val="center"/>
              <w:rPr>
                <w:ins w:id="1536" w:author="Johana Montejo Rozo" w:date="2016-02-03T11:26:00Z"/>
                <w:rFonts w:ascii="Times New Roman" w:hAnsi="Times New Roman" w:cs="Times New Roman"/>
                <w:b/>
                <w:color w:val="FFFFFF" w:themeColor="background1"/>
              </w:rPr>
            </w:pPr>
            <w:ins w:id="1537" w:author="Johana Montejo Rozo" w:date="2016-02-03T11:26:00Z">
              <w:r w:rsidRPr="005D1738">
                <w:rPr>
                  <w:rFonts w:ascii="Times New Roman" w:hAnsi="Times New Roman" w:cs="Times New Roman"/>
                  <w:b/>
                  <w:color w:val="FFFFFF" w:themeColor="background1"/>
                </w:rPr>
                <w:t>Profundiza</w:t>
              </w:r>
              <w:r>
                <w:rPr>
                  <w:rFonts w:ascii="Times New Roman" w:hAnsi="Times New Roman" w:cs="Times New Roman"/>
                  <w:b/>
                  <w:color w:val="FFFFFF" w:themeColor="background1"/>
                </w:rPr>
                <w:t xml:space="preserve"> (recurso de exposición)</w:t>
              </w:r>
            </w:ins>
          </w:p>
        </w:tc>
      </w:tr>
      <w:tr w:rsidR="00FD3314" w:rsidTr="00596974">
        <w:trPr>
          <w:ins w:id="1538" w:author="Johana Montejo Rozo" w:date="2016-02-03T11:26:00Z"/>
        </w:trPr>
        <w:tc>
          <w:tcPr>
            <w:tcW w:w="2470" w:type="dxa"/>
          </w:tcPr>
          <w:p w:rsidR="00FD3314" w:rsidRPr="00053744" w:rsidRDefault="00FD3314" w:rsidP="00596974">
            <w:pPr>
              <w:rPr>
                <w:ins w:id="1539" w:author="Johana Montejo Rozo" w:date="2016-02-03T11:26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540" w:author="Johana Montejo Rozo" w:date="2016-02-03T11:26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358" w:type="dxa"/>
          </w:tcPr>
          <w:p w:rsidR="00FD3314" w:rsidRPr="00012E07" w:rsidRDefault="00FD3314" w:rsidP="00FD3314">
            <w:pPr>
              <w:rPr>
                <w:ins w:id="1541" w:author="Johana Montejo Rozo" w:date="2016-02-03T11:26:00Z"/>
                <w:rFonts w:ascii="Times New Roman" w:hAnsi="Times New Roman" w:cs="Times New Roman"/>
                <w:b/>
                <w:color w:val="000000"/>
                <w:rPrChange w:id="1542" w:author="Johana Montejo Rozo" w:date="2016-02-03T09:57:00Z">
                  <w:rPr>
                    <w:ins w:id="1543" w:author="Johana Montejo Rozo" w:date="2016-02-03T11:26:00Z"/>
                    <w:rFonts w:ascii="Times New Roman" w:hAnsi="Times New Roman" w:cs="Times New Roman"/>
                    <w:b/>
                    <w:color w:val="000000"/>
                    <w:sz w:val="18"/>
                    <w:szCs w:val="18"/>
                  </w:rPr>
                </w:rPrChange>
              </w:rPr>
              <w:pPrChange w:id="1544" w:author="Johana Montejo Rozo" w:date="2016-02-03T11:26:00Z">
                <w:pPr/>
              </w:pPrChange>
            </w:pPr>
            <w:ins w:id="1545" w:author="Johana Montejo Rozo" w:date="2016-02-03T11:26:00Z">
              <w:r>
                <w:rPr>
                  <w:rFonts w:ascii="Times New Roman" w:hAnsi="Times New Roman" w:cs="Times New Roman"/>
                  <w:color w:val="000000"/>
                </w:rPr>
                <w:t>MA_07_08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_</w:t>
              </w:r>
              <w:r>
                <w:rPr>
                  <w:rFonts w:ascii="Times New Roman" w:hAnsi="Times New Roman" w:cs="Times New Roman"/>
                  <w:color w:val="000000"/>
                </w:rPr>
                <w:t>CO_REC</w:t>
              </w:r>
              <w:r>
                <w:rPr>
                  <w:rFonts w:ascii="Times New Roman" w:hAnsi="Times New Roman" w:cs="Times New Roman"/>
                  <w:color w:val="000000"/>
                </w:rPr>
                <w:t>23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 xml:space="preserve">0 </w:t>
              </w:r>
            </w:ins>
          </w:p>
        </w:tc>
      </w:tr>
      <w:tr w:rsidR="00FD3314" w:rsidTr="00596974">
        <w:trPr>
          <w:ins w:id="1546" w:author="Johana Montejo Rozo" w:date="2016-02-03T11:26:00Z"/>
        </w:trPr>
        <w:tc>
          <w:tcPr>
            <w:tcW w:w="2470" w:type="dxa"/>
          </w:tcPr>
          <w:p w:rsidR="00FD3314" w:rsidRDefault="00FD3314" w:rsidP="00596974">
            <w:pPr>
              <w:rPr>
                <w:ins w:id="1547" w:author="Johana Montejo Rozo" w:date="2016-02-03T11:26:00Z"/>
                <w:rFonts w:ascii="Times New Roman" w:hAnsi="Times New Roman" w:cs="Times New Roman"/>
                <w:color w:val="000000"/>
              </w:rPr>
            </w:pPr>
            <w:ins w:id="1548" w:author="Johana Montejo Rozo" w:date="2016-02-03T11:26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358" w:type="dxa"/>
          </w:tcPr>
          <w:p w:rsidR="00FD3314" w:rsidRPr="00FD3314" w:rsidRDefault="00FD3314" w:rsidP="00596974">
            <w:pPr>
              <w:rPr>
                <w:ins w:id="1549" w:author="Johana Montejo Rozo" w:date="2016-02-03T11:26:00Z"/>
                <w:rFonts w:ascii="Times New Roman" w:hAnsi="Times New Roman" w:cs="Times New Roman"/>
                <w:color w:val="000000"/>
                <w:rPrChange w:id="1550" w:author="Johana Montejo Rozo" w:date="2016-02-03T11:26:00Z">
                  <w:rPr>
                    <w:ins w:id="1551" w:author="Johana Montejo Rozo" w:date="2016-02-03T11:26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552" w:author="Johana Montejo Rozo" w:date="2016-02-03T11:26:00Z">
              <w:r w:rsidRPr="00FD3314">
                <w:rPr>
                  <w:rFonts w:ascii="Times New Roman" w:hAnsi="Times New Roman" w:cs="Times New Roman"/>
                  <w:color w:val="000000"/>
                  <w:rPrChange w:id="1553" w:author="Johana Montejo Rozo" w:date="2016-02-03T11:26:00Z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t>El concepto de interés compuesto</w:t>
              </w:r>
            </w:ins>
          </w:p>
        </w:tc>
      </w:tr>
      <w:tr w:rsidR="00FD3314" w:rsidTr="00596974">
        <w:trPr>
          <w:ins w:id="1554" w:author="Johana Montejo Rozo" w:date="2016-02-03T11:26:00Z"/>
        </w:trPr>
        <w:tc>
          <w:tcPr>
            <w:tcW w:w="2470" w:type="dxa"/>
          </w:tcPr>
          <w:p w:rsidR="00FD3314" w:rsidRDefault="00FD3314" w:rsidP="00596974">
            <w:pPr>
              <w:rPr>
                <w:ins w:id="1555" w:author="Johana Montejo Rozo" w:date="2016-02-03T11:26:00Z"/>
                <w:rFonts w:ascii="Times New Roman" w:hAnsi="Times New Roman" w:cs="Times New Roman"/>
                <w:color w:val="000000"/>
              </w:rPr>
            </w:pPr>
            <w:ins w:id="1556" w:author="Johana Montejo Rozo" w:date="2016-02-03T11:26:00Z">
              <w:r w:rsidRPr="00053744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358" w:type="dxa"/>
          </w:tcPr>
          <w:p w:rsidR="00FD3314" w:rsidRPr="00012E07" w:rsidRDefault="00FD3314" w:rsidP="00596974">
            <w:pPr>
              <w:rPr>
                <w:ins w:id="1557" w:author="Johana Montejo Rozo" w:date="2016-02-03T11:26:00Z"/>
                <w:rFonts w:ascii="Times New Roman" w:hAnsi="Times New Roman" w:cs="Times New Roman"/>
                <w:color w:val="000000"/>
              </w:rPr>
            </w:pPr>
            <w:ins w:id="1558" w:author="Johana Montejo Rozo" w:date="2016-02-03T11:26:00Z">
              <w:r w:rsidRPr="00FD3314">
                <w:rPr>
                  <w:rFonts w:ascii="Times New Roman" w:hAnsi="Times New Roman" w:cs="Times New Roman"/>
                </w:rPr>
                <w:t>Interactivo para entender y practicar el cálculo de interés  compuesto</w:t>
              </w:r>
            </w:ins>
          </w:p>
        </w:tc>
      </w:tr>
    </w:tbl>
    <w:p w:rsidR="00FD3314" w:rsidRDefault="00FD3314" w:rsidP="00B110BC">
      <w:pPr>
        <w:rPr>
          <w:ins w:id="1559" w:author="Johana Montejo Rozo" w:date="2016-02-03T11:26:00Z"/>
          <w:rFonts w:ascii="Times New Roman" w:hAnsi="Times New Roman" w:cs="Times New Roman"/>
        </w:rPr>
      </w:pPr>
    </w:p>
    <w:p w:rsidR="00FD3314" w:rsidRPr="00B110BC" w:rsidDel="00FD3314" w:rsidRDefault="00FD3314" w:rsidP="00B110BC">
      <w:pPr>
        <w:rPr>
          <w:del w:id="1560" w:author="Johana Montejo Rozo" w:date="2016-02-03T11:26:00Z"/>
          <w:rFonts w:ascii="Times New Roman" w:hAnsi="Times New Roman" w:cs="Times New Roman"/>
        </w:rPr>
      </w:pPr>
    </w:p>
    <w:p w:rsidR="00F55C57" w:rsidRPr="00D30375" w:rsidDel="00FD3314" w:rsidRDefault="00D61707" w:rsidP="00F55C57">
      <w:pPr>
        <w:spacing w:after="0"/>
        <w:rPr>
          <w:del w:id="1561" w:author="Johana Montejo Rozo" w:date="2016-02-03T11:26:00Z"/>
          <w:rFonts w:ascii="Times New Roman" w:hAnsi="Times New Roman" w:cs="Times New Roman"/>
          <w:rPrChange w:id="1562" w:author="Johana Montejo Rozo" w:date="2016-01-29T11:13:00Z">
            <w:rPr>
              <w:del w:id="1563" w:author="Johana Montejo Rozo" w:date="2016-02-03T11:26:00Z"/>
              <w:rFonts w:ascii="Times" w:hAnsi="Times"/>
              <w:b/>
            </w:rPr>
          </w:rPrChange>
        </w:rPr>
      </w:pPr>
      <w:del w:id="1564" w:author="Johana Montejo Rozo" w:date="2016-02-03T11:26:00Z">
        <w:r w:rsidRPr="00BA0477" w:rsidDel="00FD3314">
          <w:rPr>
            <w:rFonts w:ascii="Times New Roman" w:hAnsi="Times New Roman" w:cs="Times New Roman"/>
          </w:rPr>
          <w:fldChar w:fldCharType="begin"/>
        </w:r>
        <w:r w:rsidRPr="00D30375" w:rsidDel="00FD3314">
          <w:rPr>
            <w:rFonts w:ascii="Times New Roman" w:hAnsi="Times New Roman" w:cs="Times New Roman"/>
            <w:rPrChange w:id="1565" w:author="Johana Montejo Rozo" w:date="2016-01-29T11:13:00Z">
              <w:rPr>
                <w:rFonts w:ascii="Times New Roman" w:hAnsi="Times New Roman" w:cs="Times New Roman"/>
              </w:rPr>
            </w:rPrChange>
          </w:rPr>
          <w:fldChar w:fldCharType="separate"/>
        </w:r>
        <w:r w:rsidRPr="00BA0477" w:rsidDel="00FD3314">
          <w:rPr>
            <w:rFonts w:ascii="Times New Roman" w:hAnsi="Times New Roman" w:cs="Times New Roman"/>
          </w:rPr>
          <w:fldChar w:fldCharType="end"/>
        </w:r>
      </w:del>
      <w:ins w:id="1566" w:author="mercyranjel" w:date="2016-01-29T16:28:00Z">
        <w:del w:id="1567" w:author="Johana Montejo Rozo" w:date="2016-02-03T11:26:00Z">
          <w:r w:rsidR="002362A0" w:rsidDel="00FD3314">
            <w:rPr>
              <w:rFonts w:ascii="Times New Roman" w:hAnsi="Times New Roman" w:cs="Times New Roman"/>
            </w:rPr>
            <w:delText xml:space="preserve"> </w:delText>
          </w:r>
        </w:del>
      </w:ins>
      <w:del w:id="1568" w:author="Johana Montejo Rozo" w:date="2016-02-03T11:26:00Z">
        <w:r w:rsidR="002362A0" w:rsidDel="00FD3314">
          <w:rPr>
            <w:rFonts w:ascii="Times New Roman" w:hAnsi="Times New Roman" w:cs="Times New Roman"/>
            <w:b/>
            <w:color w:val="C00000"/>
          </w:rPr>
          <w:delText>Cambiar también: 25 000 (sin punto) / 5000 (sin punto) / ¿</w:delText>
        </w:r>
        <w:r w:rsidR="002362A0" w:rsidRPr="002362A0" w:rsidDel="00FD3314">
          <w:rPr>
            <w:rFonts w:ascii="Times New Roman" w:hAnsi="Times New Roman" w:cs="Times New Roman"/>
            <w:b/>
            <w:color w:val="C00000"/>
            <w:highlight w:val="cyan"/>
          </w:rPr>
          <w:delText>Puedes</w:delText>
        </w:r>
        <w:r w:rsidR="002362A0" w:rsidDel="00FD3314">
          <w:rPr>
            <w:rFonts w:ascii="Times New Roman" w:hAnsi="Times New Roman" w:cs="Times New Roman"/>
            <w:b/>
            <w:color w:val="C00000"/>
          </w:rPr>
          <w:delText xml:space="preserve"> ayudarla?</w:delText>
        </w:r>
        <w:r w:rsidRPr="00BA0477" w:rsidDel="00FD3314">
          <w:rPr>
            <w:rFonts w:ascii="Times New Roman" w:hAnsi="Times New Roman" w:cs="Times New Roman"/>
          </w:rPr>
          <w:fldChar w:fldCharType="begin"/>
        </w:r>
        <w:r w:rsidRPr="00D30375" w:rsidDel="00FD3314">
          <w:rPr>
            <w:rFonts w:ascii="Times New Roman" w:hAnsi="Times New Roman" w:cs="Times New Roman"/>
            <w:rPrChange w:id="1569" w:author="Johana Montejo Rozo" w:date="2016-01-29T11:13:00Z">
              <w:rPr>
                <w:rFonts w:ascii="Times New Roman" w:hAnsi="Times New Roman" w:cs="Times New Roman"/>
              </w:rPr>
            </w:rPrChange>
          </w:rPr>
          <w:fldChar w:fldCharType="separate"/>
        </w:r>
        <w:r w:rsidRPr="00BA0477" w:rsidDel="00FD3314">
          <w:rPr>
            <w:rFonts w:ascii="Times New Roman" w:hAnsi="Times New Roman" w:cs="Times New Roman"/>
          </w:rPr>
          <w:fldChar w:fldCharType="end"/>
        </w:r>
      </w:del>
      <w:ins w:id="1570" w:author="mercyranjel" w:date="2016-01-29T16:29:00Z">
        <w:del w:id="1571" w:author="Johana Montejo Rozo" w:date="2016-02-03T11:26:00Z">
          <w:r w:rsidR="002362A0" w:rsidDel="00FD3314">
            <w:rPr>
              <w:rFonts w:ascii="Times New Roman" w:hAnsi="Times New Roman" w:cs="Times New Roman"/>
            </w:rPr>
            <w:delText>Tu</w:delText>
          </w:r>
        </w:del>
      </w:ins>
      <w:ins w:id="1572" w:author="mercyranjel" w:date="2016-01-29T16:30:00Z">
        <w:del w:id="1573" w:author="Johana Montejo Rozo" w:date="2016-02-03T11:26:00Z">
          <w:r w:rsidR="002362A0" w:rsidDel="00FD3314">
            <w:rPr>
              <w:rFonts w:ascii="Times New Roman" w:hAnsi="Times New Roman" w:cs="Times New Roman"/>
            </w:rPr>
            <w:delText xml:space="preserve">los </w:delText>
          </w:r>
        </w:del>
      </w:ins>
      <w:del w:id="1574" w:author="Johana Montejo Rozo" w:date="2016-02-03T11:26:00Z">
        <w:r w:rsidRPr="00BA0477" w:rsidDel="00FD3314">
          <w:rPr>
            <w:rFonts w:ascii="Times New Roman" w:hAnsi="Times New Roman" w:cs="Times New Roman"/>
          </w:rPr>
          <w:fldChar w:fldCharType="begin"/>
        </w:r>
        <w:r w:rsidRPr="00D30375" w:rsidDel="00FD3314">
          <w:rPr>
            <w:rFonts w:ascii="Times New Roman" w:hAnsi="Times New Roman" w:cs="Times New Roman"/>
            <w:rPrChange w:id="1575" w:author="Johana Montejo Rozo" w:date="2016-01-29T11:13:00Z">
              <w:rPr>
                <w:rFonts w:ascii="Times New Roman" w:hAnsi="Times New Roman" w:cs="Times New Roman"/>
              </w:rPr>
            </w:rPrChange>
          </w:rPr>
          <w:fldChar w:fldCharType="separate"/>
        </w:r>
        <w:r w:rsidRPr="00D30375" w:rsidDel="00FD3314">
          <w:rPr>
            <w:rFonts w:ascii="Times New Roman" w:hAnsi="Times New Roman" w:cs="Times New Roman"/>
            <w:rPrChange w:id="1576" w:author="Johana Montejo Rozo" w:date="2016-01-29T11:13:00Z">
              <w:rPr>
                <w:rFonts w:ascii="Times New Roman" w:hAnsi="Times New Roman" w:cs="Times New Roman"/>
              </w:rPr>
            </w:rPrChange>
          </w:rPr>
          <w:fldChar w:fldCharType="end"/>
        </w:r>
      </w:del>
      <w:ins w:id="1577" w:author="mercyranjel" w:date="2016-01-29T16:31:00Z">
        <w:del w:id="1578" w:author="Johana Montejo Rozo" w:date="2016-01-31T22:37:00Z">
          <w:r w:rsidR="002362A0" w:rsidDel="006D1DC3">
            <w:rPr>
              <w:rFonts w:ascii="Times New Roman" w:hAnsi="Times New Roman" w:cs="Times New Roman"/>
            </w:rPr>
            <w:delText xml:space="preserve"> </w:delText>
          </w:r>
        </w:del>
      </w:ins>
      <w:del w:id="1579" w:author="Johana Montejo Rozo" w:date="2016-01-31T22:37:00Z">
        <w:r w:rsidR="002362A0" w:rsidDel="006D1DC3">
          <w:rPr>
            <w:rFonts w:ascii="Times New Roman" w:hAnsi="Times New Roman" w:cs="Times New Roman"/>
            <w:b/>
            <w:color w:val="C00000"/>
          </w:rPr>
          <w:delText xml:space="preserve">Cambiar por: </w:delText>
        </w:r>
      </w:del>
      <w:del w:id="1580" w:author="Johana Montejo Rozo" w:date="2016-02-03T11:26:00Z">
        <w:r w:rsidR="002362A0" w:rsidDel="00FD3314">
          <w:rPr>
            <w:rFonts w:ascii="Times New Roman" w:hAnsi="Times New Roman" w:cs="Times New Roman"/>
            <w:b/>
            <w:color w:val="C00000"/>
          </w:rPr>
          <w:delText>Pueden</w:delText>
        </w:r>
      </w:del>
      <w:del w:id="1581" w:author="Johana Montejo Rozo" w:date="2016-01-31T22:37:00Z">
        <w:r w:rsidR="002362A0" w:rsidDel="006D1DC3">
          <w:rPr>
            <w:rFonts w:ascii="Times New Roman" w:hAnsi="Times New Roman" w:cs="Times New Roman"/>
            <w:b/>
            <w:color w:val="C00000"/>
          </w:rPr>
          <w:delText>, no por puedes. MR</w:delText>
        </w:r>
      </w:del>
      <w:del w:id="1582" w:author="Johana Montejo Rozo" w:date="2016-02-03T11:26:00Z">
        <w:r w:rsidRPr="00BA0477" w:rsidDel="00FD3314">
          <w:rPr>
            <w:rFonts w:ascii="Times New Roman" w:hAnsi="Times New Roman" w:cs="Times New Roman"/>
          </w:rPr>
          <w:fldChar w:fldCharType="begin"/>
        </w:r>
        <w:r w:rsidRPr="00D30375" w:rsidDel="00FD3314">
          <w:rPr>
            <w:rFonts w:ascii="Times New Roman" w:hAnsi="Times New Roman" w:cs="Times New Roman"/>
            <w:rPrChange w:id="1583" w:author="Johana Montejo Rozo" w:date="2016-01-29T11:13:00Z">
              <w:rPr>
                <w:rFonts w:ascii="Times New Roman" w:hAnsi="Times New Roman" w:cs="Times New Roman"/>
              </w:rPr>
            </w:rPrChange>
          </w:rPr>
          <w:fldChar w:fldCharType="separate"/>
        </w:r>
        <w:r w:rsidRPr="00D30375" w:rsidDel="00FD3314">
          <w:rPr>
            <w:rFonts w:ascii="Times New Roman" w:hAnsi="Times New Roman" w:cs="Times New Roman"/>
            <w:rPrChange w:id="1584" w:author="Johana Montejo Rozo" w:date="2016-01-29T11:13:00Z">
              <w:rPr>
                <w:rFonts w:ascii="Times New Roman" w:hAnsi="Times New Roman" w:cs="Times New Roman"/>
              </w:rPr>
            </w:rPrChange>
          </w:rPr>
          <w:fldChar w:fldCharType="end"/>
        </w:r>
      </w:del>
      <w:ins w:id="1585" w:author="mercyranjel" w:date="2016-01-29T16:32:00Z">
        <w:del w:id="1586" w:author="Johana Montejo Rozo" w:date="2016-02-03T11:26:00Z">
          <w:r w:rsidR="002362A0" w:rsidDel="00FD3314">
            <w:rPr>
              <w:rFonts w:ascii="Times New Roman" w:hAnsi="Times New Roman" w:cs="Times New Roman"/>
            </w:rPr>
            <w:delText xml:space="preserve"> </w:delText>
          </w:r>
        </w:del>
      </w:ins>
      <w:del w:id="1587" w:author="Johana Montejo Rozo" w:date="2016-01-31T22:37:00Z">
        <w:r w:rsidR="002362A0" w:rsidDel="006D1DC3">
          <w:rPr>
            <w:rFonts w:ascii="Times New Roman" w:hAnsi="Times New Roman" w:cs="Times New Roman"/>
            <w:b/>
            <w:color w:val="C00000"/>
          </w:rPr>
          <w:delText>Yo creo que l</w:delText>
        </w:r>
      </w:del>
      <w:del w:id="1588" w:author="Johana Montejo Rozo" w:date="2016-02-03T11:26:00Z">
        <w:r w:rsidR="002362A0" w:rsidDel="00FD3314">
          <w:rPr>
            <w:rFonts w:ascii="Times New Roman" w:hAnsi="Times New Roman" w:cs="Times New Roman"/>
            <w:b/>
            <w:color w:val="C00000"/>
          </w:rPr>
          <w:delText xml:space="preserve">os cambios son así (los resalto): Gracias a </w:delText>
        </w:r>
        <w:r w:rsidR="002362A0" w:rsidRPr="00376C31" w:rsidDel="00FD3314">
          <w:rPr>
            <w:rFonts w:ascii="Times New Roman" w:hAnsi="Times New Roman" w:cs="Times New Roman"/>
            <w:b/>
            <w:color w:val="C00000"/>
            <w:highlight w:val="cyan"/>
          </w:rPr>
          <w:delText>sus</w:delText>
        </w:r>
        <w:r w:rsidR="002362A0" w:rsidDel="00FD3314">
          <w:rPr>
            <w:rFonts w:ascii="Times New Roman" w:hAnsi="Times New Roman" w:cs="Times New Roman"/>
            <w:b/>
            <w:color w:val="C00000"/>
          </w:rPr>
          <w:delText xml:space="preserve"> conocimientos en </w:delText>
        </w:r>
        <w:r w:rsidR="002362A0" w:rsidRPr="00376C31" w:rsidDel="00FD3314">
          <w:rPr>
            <w:rFonts w:ascii="Times New Roman" w:hAnsi="Times New Roman" w:cs="Times New Roman"/>
            <w:b/>
            <w:color w:val="C00000"/>
            <w:highlight w:val="cyan"/>
          </w:rPr>
          <w:delText>M</w:delText>
        </w:r>
        <w:r w:rsidR="002362A0" w:rsidDel="00FD3314">
          <w:rPr>
            <w:rFonts w:ascii="Times New Roman" w:hAnsi="Times New Roman" w:cs="Times New Roman"/>
            <w:b/>
            <w:color w:val="C00000"/>
          </w:rPr>
          <w:delText xml:space="preserve">atemáticas financieras, </w:delText>
        </w:r>
        <w:r w:rsidR="002362A0" w:rsidRPr="00376C31" w:rsidDel="00FD3314">
          <w:rPr>
            <w:rFonts w:ascii="Times New Roman" w:hAnsi="Times New Roman" w:cs="Times New Roman"/>
            <w:b/>
            <w:color w:val="C00000"/>
            <w:highlight w:val="cyan"/>
          </w:rPr>
          <w:delText>han</w:delText>
        </w:r>
        <w:r w:rsidR="002362A0" w:rsidDel="00FD3314">
          <w:rPr>
            <w:rFonts w:ascii="Times New Roman" w:hAnsi="Times New Roman" w:cs="Times New Roman"/>
            <w:b/>
            <w:color w:val="C00000"/>
          </w:rPr>
          <w:delText xml:space="preserve"> ayudado…   ¿</w:delText>
        </w:r>
        <w:r w:rsidR="002362A0" w:rsidRPr="00376C31" w:rsidDel="00FD3314">
          <w:rPr>
            <w:rFonts w:ascii="Times New Roman" w:hAnsi="Times New Roman" w:cs="Times New Roman"/>
            <w:b/>
            <w:color w:val="C00000"/>
            <w:highlight w:val="cyan"/>
          </w:rPr>
          <w:delText>Creen</w:delText>
        </w:r>
        <w:r w:rsidR="002362A0" w:rsidDel="00FD3314">
          <w:rPr>
            <w:rFonts w:ascii="Times New Roman" w:hAnsi="Times New Roman" w:cs="Times New Roman"/>
            <w:b/>
            <w:color w:val="C00000"/>
          </w:rPr>
          <w:delText xml:space="preserve"> que las </w:delText>
        </w:r>
        <w:r w:rsidR="00376C31" w:rsidRPr="00376C31" w:rsidDel="00FD3314">
          <w:rPr>
            <w:rFonts w:ascii="Times New Roman" w:hAnsi="Times New Roman" w:cs="Times New Roman"/>
            <w:b/>
            <w:color w:val="C00000"/>
            <w:highlight w:val="cyan"/>
          </w:rPr>
          <w:delText>M</w:delText>
        </w:r>
        <w:r w:rsidR="00376C31" w:rsidDel="00FD3314">
          <w:rPr>
            <w:rFonts w:ascii="Times New Roman" w:hAnsi="Times New Roman" w:cs="Times New Roman"/>
            <w:b/>
            <w:color w:val="C00000"/>
          </w:rPr>
          <w:delText xml:space="preserve">atemáticas son </w:delText>
        </w:r>
        <w:r w:rsidR="002362A0" w:rsidDel="00FD3314">
          <w:rPr>
            <w:rFonts w:ascii="Times New Roman" w:hAnsi="Times New Roman" w:cs="Times New Roman"/>
            <w:b/>
            <w:color w:val="C00000"/>
          </w:rPr>
          <w:delText xml:space="preserve">…? </w:delText>
        </w:r>
      </w:del>
    </w:p>
    <w:p w:rsidR="00F16C20" w:rsidDel="00FD3314" w:rsidRDefault="00F16C20" w:rsidP="00F16C20">
      <w:pPr>
        <w:spacing w:after="0"/>
        <w:rPr>
          <w:del w:id="1589" w:author="Johana Montejo Rozo" w:date="2016-02-03T11:26:00Z"/>
          <w:rFonts w:ascii="Times New Roman" w:hAnsi="Times New Roman" w:cs="Times New Roman"/>
          <w:color w:val="000000"/>
          <w:lang w:val="es-CO"/>
        </w:rPr>
      </w:pPr>
    </w:p>
    <w:p w:rsidR="00F16C20" w:rsidRPr="004E5E51" w:rsidRDefault="00F16C20" w:rsidP="00F16C20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 w:rsidR="00B110BC"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>.</w:t>
      </w:r>
      <w:r w:rsidR="00B110BC"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:rsidR="00F16C20" w:rsidRDefault="00F16C20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F16C20" w:rsidRDefault="00F16C20" w:rsidP="00F16C20">
      <w:pPr>
        <w:spacing w:after="0"/>
        <w:rPr>
          <w:rFonts w:ascii="Times New Roman" w:hAnsi="Times New Roman" w:cs="Times New Roman"/>
        </w:rPr>
      </w:pPr>
      <w:r w:rsidRPr="00FE53CA">
        <w:rPr>
          <w:rFonts w:ascii="Times New Roman" w:hAnsi="Times New Roman" w:cs="Times New Roman"/>
        </w:rPr>
        <w:t xml:space="preserve">Actividad para </w:t>
      </w:r>
      <w:del w:id="1590" w:author="mercyranjel" w:date="2016-01-29T16:35:00Z">
        <w:r w:rsidRPr="00FE53CA" w:rsidDel="00376C31">
          <w:rPr>
            <w:rFonts w:ascii="Times New Roman" w:hAnsi="Times New Roman" w:cs="Times New Roman"/>
          </w:rPr>
          <w:delText xml:space="preserve">consolidar </w:delText>
        </w:r>
      </w:del>
      <w:ins w:id="1591" w:author="mercyranjel" w:date="2016-01-29T16:35:00Z">
        <w:r w:rsidR="00376C31">
          <w:rPr>
            <w:rFonts w:ascii="Times New Roman" w:hAnsi="Times New Roman" w:cs="Times New Roman"/>
          </w:rPr>
          <w:t>afianz</w:t>
        </w:r>
        <w:r w:rsidR="00376C31" w:rsidRPr="00FE53CA">
          <w:rPr>
            <w:rFonts w:ascii="Times New Roman" w:hAnsi="Times New Roman" w:cs="Times New Roman"/>
          </w:rPr>
          <w:t xml:space="preserve">ar </w:t>
        </w:r>
      </w:ins>
      <w:r w:rsidRPr="00FE53CA">
        <w:rPr>
          <w:rFonts w:ascii="Times New Roman" w:hAnsi="Times New Roman" w:cs="Times New Roman"/>
        </w:rPr>
        <w:t>lo que has aprendido en esta sección.</w:t>
      </w:r>
    </w:p>
    <w:p w:rsidR="00B110BC" w:rsidRDefault="00B110BC" w:rsidP="00F16C20">
      <w:pPr>
        <w:spacing w:after="0"/>
        <w:rPr>
          <w:ins w:id="1592" w:author="Johana Montejo Rozo" w:date="2016-02-03T11:27:00Z"/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423"/>
      </w:tblGrid>
      <w:tr w:rsidR="00FD3314" w:rsidRPr="00012E07" w:rsidTr="00596974">
        <w:trPr>
          <w:ins w:id="1593" w:author="Johana Montejo Rozo" w:date="2016-02-03T11:27:00Z"/>
        </w:trPr>
        <w:tc>
          <w:tcPr>
            <w:tcW w:w="8828" w:type="dxa"/>
            <w:gridSpan w:val="2"/>
            <w:shd w:val="clear" w:color="auto" w:fill="000000" w:themeFill="text1"/>
          </w:tcPr>
          <w:p w:rsidR="00FD3314" w:rsidRPr="00012E07" w:rsidRDefault="00FD3314" w:rsidP="00596974">
            <w:pPr>
              <w:jc w:val="center"/>
              <w:rPr>
                <w:ins w:id="1594" w:author="Johana Montejo Rozo" w:date="2016-02-03T11:27:00Z"/>
                <w:rFonts w:ascii="Times New Roman" w:hAnsi="Times New Roman" w:cs="Times New Roman"/>
                <w:b/>
                <w:color w:val="FFFFFF" w:themeColor="background1"/>
              </w:rPr>
            </w:pPr>
            <w:ins w:id="1595" w:author="Johana Montejo Rozo" w:date="2016-02-03T11:27:00Z">
              <w:r w:rsidRPr="00012E07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FD3314" w:rsidRPr="00012E07" w:rsidTr="00596974">
        <w:trPr>
          <w:trHeight w:val="149"/>
          <w:ins w:id="1596" w:author="Johana Montejo Rozo" w:date="2016-02-03T11:27:00Z"/>
        </w:trPr>
        <w:tc>
          <w:tcPr>
            <w:tcW w:w="2405" w:type="dxa"/>
          </w:tcPr>
          <w:p w:rsidR="00FD3314" w:rsidRPr="00012E07" w:rsidRDefault="00FD3314" w:rsidP="00596974">
            <w:pPr>
              <w:rPr>
                <w:ins w:id="1597" w:author="Johana Montejo Rozo" w:date="2016-02-03T11:27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598" w:author="Johana Montejo Rozo" w:date="2016-02-03T11:27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423" w:type="dxa"/>
          </w:tcPr>
          <w:p w:rsidR="00FD3314" w:rsidRPr="00596974" w:rsidRDefault="00FD3314" w:rsidP="00596974">
            <w:pPr>
              <w:rPr>
                <w:ins w:id="1599" w:author="Johana Montejo Rozo" w:date="2016-02-03T11:27:00Z"/>
                <w:rFonts w:ascii="Times New Roman" w:hAnsi="Times New Roman" w:cs="Times New Roman"/>
                <w:b/>
                <w:color w:val="000000"/>
              </w:rPr>
            </w:pPr>
            <w:ins w:id="1600" w:author="Johana Montejo Rozo" w:date="2016-02-03T11:27:00Z">
              <w:r>
                <w:rPr>
                  <w:rFonts w:ascii="Times New Roman" w:hAnsi="Times New Roman" w:cs="Times New Roman"/>
                  <w:color w:val="000000"/>
                </w:rPr>
                <w:t>MA_07_08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_CO_REC</w:t>
              </w:r>
              <w:r w:rsidR="00730F0E">
                <w:rPr>
                  <w:rFonts w:ascii="Times New Roman" w:hAnsi="Times New Roman" w:cs="Times New Roman"/>
                  <w:color w:val="000000"/>
                </w:rPr>
                <w:t>25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0</w:t>
              </w:r>
            </w:ins>
          </w:p>
        </w:tc>
      </w:tr>
      <w:tr w:rsidR="00FD3314" w:rsidRPr="00012E07" w:rsidTr="00596974">
        <w:trPr>
          <w:ins w:id="1601" w:author="Johana Montejo Rozo" w:date="2016-02-03T11:27:00Z"/>
        </w:trPr>
        <w:tc>
          <w:tcPr>
            <w:tcW w:w="2405" w:type="dxa"/>
          </w:tcPr>
          <w:p w:rsidR="00FD3314" w:rsidRPr="00596974" w:rsidRDefault="00FD3314" w:rsidP="00596974">
            <w:pPr>
              <w:rPr>
                <w:ins w:id="1602" w:author="Johana Montejo Rozo" w:date="2016-02-03T11:27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603" w:author="Johana Montejo Rozo" w:date="2016-02-03T11:27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423" w:type="dxa"/>
          </w:tcPr>
          <w:p w:rsidR="00FD3314" w:rsidRPr="00012E07" w:rsidRDefault="008878EE" w:rsidP="00596974">
            <w:pPr>
              <w:rPr>
                <w:ins w:id="1604" w:author="Johana Montejo Rozo" w:date="2016-02-03T11:27:00Z"/>
                <w:rFonts w:ascii="Times New Roman" w:hAnsi="Times New Roman" w:cs="Times New Roman"/>
                <w:color w:val="000000"/>
              </w:rPr>
            </w:pPr>
            <w:ins w:id="1605" w:author="Johana Montejo Rozo" w:date="2016-02-03T11:27:00Z">
              <w:r w:rsidRPr="00240F4B">
                <w:rPr>
                  <w:rFonts w:ascii="Times New Roman" w:hAnsi="Times New Roman" w:cs="Times New Roman"/>
                </w:rPr>
                <w:t>Refuerza tu aprendizaje: El interés</w:t>
              </w:r>
            </w:ins>
          </w:p>
        </w:tc>
      </w:tr>
      <w:tr w:rsidR="00FD3314" w:rsidRPr="00012E07" w:rsidTr="00596974">
        <w:trPr>
          <w:ins w:id="1606" w:author="Johana Montejo Rozo" w:date="2016-02-03T11:27:00Z"/>
        </w:trPr>
        <w:tc>
          <w:tcPr>
            <w:tcW w:w="2405" w:type="dxa"/>
          </w:tcPr>
          <w:p w:rsidR="00FD3314" w:rsidRPr="00596974" w:rsidRDefault="00FD3314" w:rsidP="00596974">
            <w:pPr>
              <w:rPr>
                <w:ins w:id="1607" w:author="Johana Montejo Rozo" w:date="2016-02-03T11:27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608" w:author="Johana Montejo Rozo" w:date="2016-02-03T11:27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423" w:type="dxa"/>
          </w:tcPr>
          <w:p w:rsidR="00FD3314" w:rsidRPr="00012E07" w:rsidRDefault="008878EE" w:rsidP="008878EE">
            <w:pPr>
              <w:rPr>
                <w:ins w:id="1609" w:author="Johana Montejo Rozo" w:date="2016-02-03T11:27:00Z"/>
                <w:rFonts w:ascii="Times New Roman" w:hAnsi="Times New Roman" w:cs="Times New Roman"/>
                <w:color w:val="000000"/>
              </w:rPr>
              <w:pPrChange w:id="1610" w:author="Johana Montejo Rozo" w:date="2016-02-03T11:27:00Z">
                <w:pPr/>
              </w:pPrChange>
            </w:pPr>
            <w:ins w:id="1611" w:author="Johana Montejo Rozo" w:date="2016-02-03T11:27:00Z">
              <w:r w:rsidRPr="00240F4B">
                <w:rPr>
                  <w:rFonts w:ascii="Times New Roman" w:hAnsi="Times New Roman" w:cs="Times New Roman"/>
                </w:rPr>
                <w:t>Actividades</w:t>
              </w:r>
            </w:ins>
            <w:ins w:id="1612" w:author="Johana Montejo Rozo" w:date="2016-02-03T11:28:00Z">
              <w:r>
                <w:rPr>
                  <w:rFonts w:ascii="Times New Roman" w:hAnsi="Times New Roman" w:cs="Times New Roman"/>
                </w:rPr>
                <w:t xml:space="preserve"> </w:t>
              </w:r>
            </w:ins>
            <w:ins w:id="1613" w:author="Johana Montejo Rozo" w:date="2016-02-03T11:27:00Z">
              <w:r>
                <w:rPr>
                  <w:rFonts w:ascii="Times New Roman" w:hAnsi="Times New Roman" w:cs="Times New Roman"/>
                </w:rPr>
                <w:t>para practicar</w:t>
              </w:r>
              <w:r w:rsidRPr="00240F4B">
                <w:rPr>
                  <w:rFonts w:ascii="Times New Roman" w:hAnsi="Times New Roman" w:cs="Times New Roman"/>
                </w:rPr>
                <w:t xml:space="preserve"> </w:t>
              </w:r>
              <w:r>
                <w:rPr>
                  <w:rFonts w:ascii="Times New Roman" w:hAnsi="Times New Roman" w:cs="Times New Roman"/>
                </w:rPr>
                <w:t>interés simple y compuesto</w:t>
              </w:r>
            </w:ins>
          </w:p>
        </w:tc>
      </w:tr>
    </w:tbl>
    <w:p w:rsidR="00FD3314" w:rsidRDefault="00FD3314" w:rsidP="00F16C20">
      <w:pPr>
        <w:spacing w:after="0"/>
        <w:rPr>
          <w:ins w:id="1614" w:author="Johana Montejo Rozo" w:date="2016-02-03T11:27:00Z"/>
          <w:rFonts w:ascii="Times New Roman" w:hAnsi="Times New Roman" w:cs="Times New Roman"/>
          <w:lang w:val="es-CO"/>
        </w:rPr>
      </w:pPr>
    </w:p>
    <w:p w:rsidR="00FD3314" w:rsidRPr="00FE53CA" w:rsidRDefault="00FD3314" w:rsidP="00F16C20">
      <w:pPr>
        <w:spacing w:after="0"/>
        <w:rPr>
          <w:rFonts w:ascii="Times New Roman" w:hAnsi="Times New Roman" w:cs="Times New Roman"/>
          <w:lang w:val="es-CO"/>
        </w:rPr>
      </w:pPr>
    </w:p>
    <w:p w:rsidR="00F16C20" w:rsidRPr="00FE53CA" w:rsidDel="008878EE" w:rsidRDefault="00F16C20" w:rsidP="00F16C20">
      <w:pPr>
        <w:spacing w:after="0"/>
        <w:rPr>
          <w:del w:id="1615" w:author="Johana Montejo Rozo" w:date="2016-02-03T11:28:00Z"/>
          <w:rFonts w:ascii="Times New Roman" w:hAnsi="Times New Roman" w:cs="Times New Roman"/>
          <w:sz w:val="32"/>
          <w:szCs w:val="32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69"/>
        <w:gridCol w:w="6359"/>
      </w:tblGrid>
      <w:tr w:rsidR="00F16C20" w:rsidRPr="00FE53CA" w:rsidDel="008878EE" w:rsidTr="00CA29C1">
        <w:trPr>
          <w:del w:id="1616" w:author="Johana Montejo Rozo" w:date="2016-02-03T11:28:00Z"/>
        </w:trPr>
        <w:tc>
          <w:tcPr>
            <w:tcW w:w="8828" w:type="dxa"/>
            <w:gridSpan w:val="2"/>
            <w:shd w:val="clear" w:color="auto" w:fill="000000" w:themeFill="text1"/>
          </w:tcPr>
          <w:p w:rsidR="00F16C20" w:rsidRPr="00FE53CA" w:rsidDel="008878EE" w:rsidRDefault="00F16C20" w:rsidP="00CA29C1">
            <w:pPr>
              <w:jc w:val="center"/>
              <w:rPr>
                <w:del w:id="1617" w:author="Johana Montejo Rozo" w:date="2016-02-03T11:28:00Z"/>
                <w:rFonts w:ascii="Times New Roman" w:hAnsi="Times New Roman" w:cs="Times New Roman"/>
                <w:b/>
              </w:rPr>
            </w:pPr>
            <w:del w:id="1618" w:author="Johana Montejo Rozo" w:date="2016-02-03T11:28:00Z">
              <w:r w:rsidRPr="00FE53CA" w:rsidDel="008878EE">
                <w:rPr>
                  <w:rFonts w:ascii="Times New Roman" w:hAnsi="Times New Roman" w:cs="Times New Roman"/>
                  <w:b/>
                </w:rPr>
                <w:delText>Practica: recurso nuevo</w:delText>
              </w:r>
            </w:del>
          </w:p>
        </w:tc>
      </w:tr>
      <w:tr w:rsidR="00F16C20" w:rsidRPr="00FE53CA" w:rsidDel="008878EE" w:rsidTr="00CA29C1">
        <w:trPr>
          <w:del w:id="1619" w:author="Johana Montejo Rozo" w:date="2016-02-03T11:28:00Z"/>
        </w:trPr>
        <w:tc>
          <w:tcPr>
            <w:tcW w:w="2469" w:type="dxa"/>
          </w:tcPr>
          <w:p w:rsidR="00F16C20" w:rsidRPr="00FE53CA" w:rsidDel="008878EE" w:rsidRDefault="00F16C20" w:rsidP="00CA29C1">
            <w:pPr>
              <w:rPr>
                <w:del w:id="1620" w:author="Johana Montejo Rozo" w:date="2016-02-03T11:28:00Z"/>
                <w:rFonts w:ascii="Times New Roman" w:hAnsi="Times New Roman" w:cs="Times New Roman"/>
                <w:b/>
                <w:sz w:val="18"/>
                <w:szCs w:val="18"/>
              </w:rPr>
            </w:pPr>
            <w:del w:id="1621" w:author="Johana Montejo Rozo" w:date="2016-02-03T11:28:00Z">
              <w:r w:rsidRPr="00FE53CA" w:rsidDel="008878EE">
                <w:rPr>
                  <w:rFonts w:ascii="Times New Roman" w:hAnsi="Times New Roman" w:cs="Times New Roman"/>
                  <w:b/>
                  <w:sz w:val="18"/>
                  <w:szCs w:val="18"/>
                </w:rPr>
                <w:delText>Código</w:delText>
              </w:r>
            </w:del>
          </w:p>
        </w:tc>
        <w:tc>
          <w:tcPr>
            <w:tcW w:w="6359" w:type="dxa"/>
          </w:tcPr>
          <w:p w:rsidR="00F16C20" w:rsidRPr="009546AA" w:rsidDel="008878EE" w:rsidRDefault="00F16C20" w:rsidP="00CA29C1">
            <w:pPr>
              <w:spacing w:after="200"/>
              <w:rPr>
                <w:del w:id="1622" w:author="Johana Montejo Rozo" w:date="2016-02-03T11:28:00Z"/>
                <w:rFonts w:ascii="Times New Roman" w:hAnsi="Times New Roman" w:cs="Times New Roman"/>
                <w:rPrChange w:id="1623" w:author="Johana Montejo Rozo" w:date="2016-01-29T11:15:00Z">
                  <w:rPr>
                    <w:del w:id="1624" w:author="Johana Montejo Rozo" w:date="2016-02-03T11:28:00Z"/>
                    <w:rFonts w:ascii="Times New Roman" w:hAnsi="Times New Roman" w:cs="Times New Roman"/>
                    <w:b/>
                    <w:sz w:val="24"/>
                    <w:szCs w:val="24"/>
                    <w:lang w:val="es-ES_tradnl"/>
                  </w:rPr>
                </w:rPrChange>
              </w:rPr>
            </w:pPr>
          </w:p>
        </w:tc>
      </w:tr>
      <w:tr w:rsidR="00F16C20" w:rsidRPr="00FE53CA" w:rsidDel="008878EE" w:rsidTr="00CA29C1">
        <w:trPr>
          <w:del w:id="1625" w:author="Johana Montejo Rozo" w:date="2016-02-03T11:28:00Z"/>
        </w:trPr>
        <w:tc>
          <w:tcPr>
            <w:tcW w:w="2469" w:type="dxa"/>
          </w:tcPr>
          <w:p w:rsidR="00F16C20" w:rsidRPr="00FE53CA" w:rsidDel="008878EE" w:rsidRDefault="00F16C20" w:rsidP="00CA29C1">
            <w:pPr>
              <w:rPr>
                <w:del w:id="1626" w:author="Johana Montejo Rozo" w:date="2016-02-03T11:28:00Z"/>
                <w:rFonts w:ascii="Times New Roman" w:hAnsi="Times New Roman" w:cs="Times New Roman"/>
              </w:rPr>
            </w:pPr>
            <w:del w:id="1627" w:author="Johana Montejo Rozo" w:date="2016-02-03T11:28:00Z">
              <w:r w:rsidRPr="00FE53CA" w:rsidDel="008878EE">
                <w:rPr>
                  <w:rFonts w:ascii="Times New Roman" w:hAnsi="Times New Roman" w:cs="Times New Roman"/>
                  <w:b/>
                  <w:sz w:val="18"/>
                  <w:szCs w:val="18"/>
                </w:rPr>
                <w:delText>Título</w:delText>
              </w:r>
            </w:del>
          </w:p>
        </w:tc>
        <w:tc>
          <w:tcPr>
            <w:tcW w:w="6359" w:type="dxa"/>
          </w:tcPr>
          <w:p w:rsidR="00F16C20" w:rsidRPr="00FE53CA" w:rsidDel="008878EE" w:rsidRDefault="00F16C20" w:rsidP="00CA29C1">
            <w:pPr>
              <w:rPr>
                <w:del w:id="1628" w:author="Johana Montejo Rozo" w:date="2016-02-03T11:28:00Z"/>
                <w:rFonts w:ascii="Times New Roman" w:hAnsi="Times New Roman" w:cs="Times New Roman"/>
              </w:rPr>
            </w:pPr>
          </w:p>
        </w:tc>
      </w:tr>
      <w:tr w:rsidR="00F16C20" w:rsidRPr="00FE53CA" w:rsidDel="008878EE" w:rsidTr="00CA29C1">
        <w:trPr>
          <w:del w:id="1629" w:author="Johana Montejo Rozo" w:date="2016-02-03T11:28:00Z"/>
        </w:trPr>
        <w:tc>
          <w:tcPr>
            <w:tcW w:w="2469" w:type="dxa"/>
          </w:tcPr>
          <w:p w:rsidR="00F16C20" w:rsidRPr="00FE53CA" w:rsidDel="008878EE" w:rsidRDefault="00F16C20" w:rsidP="00CA29C1">
            <w:pPr>
              <w:rPr>
                <w:del w:id="1630" w:author="Johana Montejo Rozo" w:date="2016-02-03T11:28:00Z"/>
                <w:rFonts w:ascii="Times New Roman" w:hAnsi="Times New Roman" w:cs="Times New Roman"/>
              </w:rPr>
            </w:pPr>
            <w:del w:id="1631" w:author="Johana Montejo Rozo" w:date="2016-02-03T11:28:00Z">
              <w:r w:rsidRPr="00FE53CA" w:rsidDel="008878EE">
                <w:rPr>
                  <w:rFonts w:ascii="Times New Roman" w:hAnsi="Times New Roman" w:cs="Times New Roman"/>
                  <w:b/>
                  <w:sz w:val="18"/>
                  <w:szCs w:val="18"/>
                </w:rPr>
                <w:delText>Descripción</w:delText>
              </w:r>
            </w:del>
          </w:p>
        </w:tc>
        <w:tc>
          <w:tcPr>
            <w:tcW w:w="6359" w:type="dxa"/>
          </w:tcPr>
          <w:p w:rsidR="00F16C20" w:rsidRPr="00FE53CA" w:rsidDel="008878EE" w:rsidRDefault="00F16C20">
            <w:pPr>
              <w:rPr>
                <w:del w:id="1632" w:author="Johana Montejo Rozo" w:date="2016-02-03T11:28:00Z"/>
                <w:rFonts w:ascii="Times New Roman" w:hAnsi="Times New Roman" w:cs="Times New Roman"/>
              </w:rPr>
            </w:pPr>
          </w:p>
        </w:tc>
      </w:tr>
    </w:tbl>
    <w:p w:rsidR="00E3442D" w:rsidDel="008878EE" w:rsidRDefault="00E3442D" w:rsidP="00134A9E">
      <w:pPr>
        <w:rPr>
          <w:del w:id="1633" w:author="Johana Montejo Rozo" w:date="2016-02-03T11:28:00Z"/>
          <w:rFonts w:ascii="Times" w:hAnsi="Times"/>
          <w:highlight w:val="yellow"/>
        </w:rPr>
      </w:pPr>
    </w:p>
    <w:p w:rsidR="00A868B9" w:rsidDel="008878EE" w:rsidRDefault="00A868B9" w:rsidP="00134A9E">
      <w:pPr>
        <w:rPr>
          <w:del w:id="1634" w:author="Johana Montejo Rozo" w:date="2016-02-03T11:28:00Z"/>
          <w:rFonts w:ascii="Times" w:hAnsi="Times"/>
          <w:highlight w:val="yellow"/>
        </w:rPr>
      </w:pPr>
    </w:p>
    <w:p w:rsidR="00A868B9" w:rsidRDefault="00A868B9" w:rsidP="00A868B9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="00B110BC">
        <w:rPr>
          <w:rFonts w:ascii="Times" w:hAnsi="Times"/>
          <w:b/>
        </w:rPr>
        <w:t>5</w:t>
      </w:r>
      <w:r>
        <w:rPr>
          <w:rFonts w:ascii="Times" w:hAnsi="Times"/>
          <w:b/>
        </w:rPr>
        <w:t xml:space="preserve"> Ejercitación y competencias</w:t>
      </w:r>
    </w:p>
    <w:p w:rsidR="00A868B9" w:rsidRDefault="00A868B9" w:rsidP="00134A9E">
      <w:pPr>
        <w:rPr>
          <w:ins w:id="1635" w:author="Johana Montejo Rozo" w:date="2016-01-29T11:17:00Z"/>
          <w:rFonts w:ascii="Times" w:hAnsi="Times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423"/>
      </w:tblGrid>
      <w:tr w:rsidR="008878EE" w:rsidRPr="00012E07" w:rsidTr="00596974">
        <w:trPr>
          <w:ins w:id="1636" w:author="Johana Montejo Rozo" w:date="2016-02-03T11:28:00Z"/>
        </w:trPr>
        <w:tc>
          <w:tcPr>
            <w:tcW w:w="8828" w:type="dxa"/>
            <w:gridSpan w:val="2"/>
            <w:shd w:val="clear" w:color="auto" w:fill="000000" w:themeFill="text1"/>
          </w:tcPr>
          <w:p w:rsidR="008878EE" w:rsidRPr="00012E07" w:rsidRDefault="008878EE" w:rsidP="00596974">
            <w:pPr>
              <w:jc w:val="center"/>
              <w:rPr>
                <w:ins w:id="1637" w:author="Johana Montejo Rozo" w:date="2016-02-03T11:28:00Z"/>
                <w:rFonts w:ascii="Times New Roman" w:hAnsi="Times New Roman" w:cs="Times New Roman"/>
                <w:b/>
                <w:color w:val="FFFFFF" w:themeColor="background1"/>
              </w:rPr>
            </w:pPr>
            <w:ins w:id="1638" w:author="Johana Montejo Rozo" w:date="2016-02-03T11:28:00Z">
              <w:r w:rsidRPr="00012E07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8878EE" w:rsidRPr="00012E07" w:rsidTr="00596974">
        <w:trPr>
          <w:trHeight w:val="149"/>
          <w:ins w:id="1639" w:author="Johana Montejo Rozo" w:date="2016-02-03T11:28:00Z"/>
        </w:trPr>
        <w:tc>
          <w:tcPr>
            <w:tcW w:w="2405" w:type="dxa"/>
          </w:tcPr>
          <w:p w:rsidR="008878EE" w:rsidRPr="00012E07" w:rsidRDefault="008878EE" w:rsidP="00596974">
            <w:pPr>
              <w:rPr>
                <w:ins w:id="1640" w:author="Johana Montejo Rozo" w:date="2016-02-03T11:28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641" w:author="Johana Montejo Rozo" w:date="2016-02-03T11:28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423" w:type="dxa"/>
          </w:tcPr>
          <w:p w:rsidR="008878EE" w:rsidRPr="00596974" w:rsidRDefault="008878EE" w:rsidP="008878EE">
            <w:pPr>
              <w:rPr>
                <w:ins w:id="1642" w:author="Johana Montejo Rozo" w:date="2016-02-03T11:28:00Z"/>
                <w:rFonts w:ascii="Times New Roman" w:hAnsi="Times New Roman" w:cs="Times New Roman"/>
                <w:b/>
                <w:color w:val="000000"/>
              </w:rPr>
              <w:pPrChange w:id="1643" w:author="Johana Montejo Rozo" w:date="2016-02-03T11:28:00Z">
                <w:pPr/>
              </w:pPrChange>
            </w:pPr>
            <w:ins w:id="1644" w:author="Johana Montejo Rozo" w:date="2016-02-03T11:28:00Z">
              <w:r>
                <w:rPr>
                  <w:rFonts w:ascii="Times New Roman" w:hAnsi="Times New Roman" w:cs="Times New Roman"/>
                  <w:color w:val="000000"/>
                </w:rPr>
                <w:t>MA_07_08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_CO_REC</w:t>
              </w:r>
              <w:r>
                <w:rPr>
                  <w:rFonts w:ascii="Times New Roman" w:hAnsi="Times New Roman" w:cs="Times New Roman"/>
                  <w:color w:val="000000"/>
                </w:rPr>
                <w:t>2</w:t>
              </w:r>
              <w:r>
                <w:rPr>
                  <w:rFonts w:ascii="Times New Roman" w:hAnsi="Times New Roman" w:cs="Times New Roman"/>
                  <w:color w:val="000000"/>
                </w:rPr>
                <w:t>6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>0</w:t>
              </w:r>
            </w:ins>
          </w:p>
        </w:tc>
      </w:tr>
      <w:tr w:rsidR="008878EE" w:rsidRPr="00012E07" w:rsidTr="00596974">
        <w:trPr>
          <w:ins w:id="1645" w:author="Johana Montejo Rozo" w:date="2016-02-03T11:28:00Z"/>
        </w:trPr>
        <w:tc>
          <w:tcPr>
            <w:tcW w:w="2405" w:type="dxa"/>
          </w:tcPr>
          <w:p w:rsidR="008878EE" w:rsidRPr="00596974" w:rsidRDefault="008878EE" w:rsidP="00596974">
            <w:pPr>
              <w:rPr>
                <w:ins w:id="1646" w:author="Johana Montejo Rozo" w:date="2016-02-03T11:28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647" w:author="Johana Montejo Rozo" w:date="2016-02-03T11:28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423" w:type="dxa"/>
          </w:tcPr>
          <w:p w:rsidR="008878EE" w:rsidRPr="00012E07" w:rsidRDefault="008878EE" w:rsidP="00596974">
            <w:pPr>
              <w:rPr>
                <w:ins w:id="1648" w:author="Johana Montejo Rozo" w:date="2016-02-03T11:28:00Z"/>
                <w:rFonts w:ascii="Times New Roman" w:hAnsi="Times New Roman" w:cs="Times New Roman"/>
                <w:color w:val="000000"/>
              </w:rPr>
            </w:pPr>
            <w:ins w:id="1649" w:author="Johana Montejo Rozo" w:date="2016-02-03T11:28:00Z">
              <w:r w:rsidRPr="008878EE">
                <w:rPr>
                  <w:rFonts w:ascii="Times New Roman" w:hAnsi="Times New Roman" w:cs="Times New Roman"/>
                </w:rPr>
                <w:t>Competencias: aplicación de la proporcionalidad</w:t>
              </w:r>
            </w:ins>
          </w:p>
        </w:tc>
      </w:tr>
      <w:tr w:rsidR="008878EE" w:rsidRPr="00012E07" w:rsidTr="00596974">
        <w:trPr>
          <w:ins w:id="1650" w:author="Johana Montejo Rozo" w:date="2016-02-03T11:28:00Z"/>
        </w:trPr>
        <w:tc>
          <w:tcPr>
            <w:tcW w:w="2405" w:type="dxa"/>
          </w:tcPr>
          <w:p w:rsidR="008878EE" w:rsidRPr="00596974" w:rsidRDefault="008878EE" w:rsidP="00596974">
            <w:pPr>
              <w:rPr>
                <w:ins w:id="1651" w:author="Johana Montejo Rozo" w:date="2016-02-03T11:28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652" w:author="Johana Montejo Rozo" w:date="2016-02-03T11:28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423" w:type="dxa"/>
          </w:tcPr>
          <w:p w:rsidR="008878EE" w:rsidRPr="00012E07" w:rsidRDefault="008878EE" w:rsidP="00596974">
            <w:pPr>
              <w:rPr>
                <w:ins w:id="1653" w:author="Johana Montejo Rozo" w:date="2016-02-03T11:28:00Z"/>
                <w:rFonts w:ascii="Times New Roman" w:hAnsi="Times New Roman" w:cs="Times New Roman"/>
                <w:color w:val="000000"/>
              </w:rPr>
            </w:pPr>
            <w:ins w:id="1654" w:author="Johana Montejo Rozo" w:date="2016-02-03T11:28:00Z">
              <w:r w:rsidRPr="008878EE">
                <w:rPr>
                  <w:rFonts w:ascii="Times New Roman" w:hAnsi="Times New Roman" w:cs="Times New Roman"/>
                </w:rPr>
                <w:t>Actividad para afianzar las destrezas en la resolución de problemas aplicando las proporciones</w:t>
              </w:r>
            </w:ins>
          </w:p>
        </w:tc>
      </w:tr>
    </w:tbl>
    <w:p w:rsidR="002129FE" w:rsidRDefault="002129FE" w:rsidP="00134A9E">
      <w:pPr>
        <w:rPr>
          <w:rFonts w:ascii="Times" w:hAnsi="Times"/>
          <w:highlight w:val="yellow"/>
        </w:rPr>
      </w:pPr>
    </w:p>
    <w:p w:rsidR="00A868B9" w:rsidRDefault="00A868B9" w:rsidP="00134A9E">
      <w:pPr>
        <w:rPr>
          <w:rFonts w:ascii="Times" w:hAnsi="Times"/>
          <w:highlight w:val="yellow"/>
        </w:rPr>
      </w:pPr>
    </w:p>
    <w:p w:rsidR="00054A93" w:rsidRDefault="00E3442D" w:rsidP="00134A9E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054A93" w:rsidRPr="004E5E51">
        <w:rPr>
          <w:rFonts w:ascii="Times" w:hAnsi="Times"/>
          <w:highlight w:val="yellow"/>
        </w:rPr>
        <w:t>[SECCIÓN 1]</w:t>
      </w:r>
      <w:r w:rsidR="00054A93" w:rsidRPr="00134A9E">
        <w:rPr>
          <w:rFonts w:ascii="Times" w:hAnsi="Times"/>
          <w:b/>
        </w:rPr>
        <w:t>Fin de unidad</w:t>
      </w:r>
    </w:p>
    <w:p w:rsidR="00B110BC" w:rsidRPr="004E5E51" w:rsidRDefault="00B110BC" w:rsidP="00134A9E">
      <w:pPr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1655" w:author="Johana Montejo Rozo" w:date="2016-02-03T11:29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465"/>
        <w:gridCol w:w="6363"/>
        <w:tblGridChange w:id="1656">
          <w:tblGrid>
            <w:gridCol w:w="2465"/>
            <w:gridCol w:w="6363"/>
          </w:tblGrid>
        </w:tblGridChange>
      </w:tblGrid>
      <w:tr w:rsidR="00134A9E" w:rsidRPr="005D1738" w:rsidTr="008878EE">
        <w:trPr>
          <w:trHeight w:val="260"/>
        </w:trPr>
        <w:tc>
          <w:tcPr>
            <w:tcW w:w="9033" w:type="dxa"/>
            <w:gridSpan w:val="2"/>
            <w:shd w:val="clear" w:color="auto" w:fill="000000" w:themeFill="text1"/>
            <w:tcPrChange w:id="1657" w:author="Johana Montejo Rozo" w:date="2016-02-03T11:29:00Z">
              <w:tcPr>
                <w:tcW w:w="9033" w:type="dxa"/>
                <w:gridSpan w:val="2"/>
                <w:shd w:val="clear" w:color="auto" w:fill="000000" w:themeFill="text1"/>
              </w:tcPr>
            </w:tcPrChange>
          </w:tcPr>
          <w:p w:rsidR="00134A9E" w:rsidRPr="005D1738" w:rsidRDefault="00134A9E" w:rsidP="00DB6CE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134A9E" w:rsidTr="00DB6CE9">
        <w:tc>
          <w:tcPr>
            <w:tcW w:w="2518" w:type="dxa"/>
          </w:tcPr>
          <w:p w:rsidR="00134A9E" w:rsidRPr="00053744" w:rsidRDefault="00134A9E" w:rsidP="00DB6CE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34A9E" w:rsidRPr="008878EE" w:rsidRDefault="00301CF0" w:rsidP="00DB6CE9">
            <w:pPr>
              <w:rPr>
                <w:rFonts w:ascii="Times New Roman" w:hAnsi="Times New Roman" w:cs="Times New Roman"/>
                <w:color w:val="000000"/>
                <w:rPrChange w:id="1658" w:author="Johana Montejo Rozo" w:date="2016-02-03T11:29:00Z">
                  <w:rPr>
                    <w:rFonts w:ascii="Times New Roman" w:hAnsi="Times New Roman" w:cs="Times New Roman"/>
                    <w:b/>
                    <w:color w:val="000000"/>
                    <w:sz w:val="18"/>
                    <w:szCs w:val="18"/>
                  </w:rPr>
                </w:rPrChange>
              </w:rPr>
            </w:pPr>
            <w:ins w:id="1659" w:author="Johana Montejo Rozo" w:date="2016-01-29T11:19:00Z">
              <w:r w:rsidRPr="008878EE">
                <w:rPr>
                  <w:rFonts w:ascii="Times New Roman" w:hAnsi="Times New Roman" w:cs="Times New Roman"/>
                  <w:color w:val="000000"/>
                  <w:rPrChange w:id="1660" w:author="Johana Montejo Rozo" w:date="2016-02-03T11:29:00Z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rPrChange>
                </w:rPr>
                <w:t>MA_07_08_CO_REC270</w:t>
              </w:r>
            </w:ins>
          </w:p>
        </w:tc>
      </w:tr>
      <w:tr w:rsidR="00134A9E" w:rsidTr="00DB6CE9">
        <w:tc>
          <w:tcPr>
            <w:tcW w:w="2518" w:type="dxa"/>
          </w:tcPr>
          <w:p w:rsidR="00134A9E" w:rsidRDefault="00134A9E" w:rsidP="00DB6CE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34A9E" w:rsidRDefault="00134A9E" w:rsidP="00DB6CE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134A9E" w:rsidTr="00DB6CE9">
        <w:tc>
          <w:tcPr>
            <w:tcW w:w="2518" w:type="dxa"/>
          </w:tcPr>
          <w:p w:rsidR="00134A9E" w:rsidRDefault="00134A9E" w:rsidP="00DB6CE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34A9E" w:rsidRDefault="00301CF0" w:rsidP="00DB6CE9">
            <w:pPr>
              <w:rPr>
                <w:rFonts w:ascii="Times New Roman" w:hAnsi="Times New Roman" w:cs="Times New Roman"/>
                <w:color w:val="000000"/>
              </w:rPr>
            </w:pPr>
            <w:ins w:id="1661" w:author="Johana Montejo Rozo" w:date="2016-01-29T11:19:00Z">
              <w:r>
                <w:rPr>
                  <w:rFonts w:ascii="Times New Roman" w:hAnsi="Times New Roman" w:cs="Times New Roman"/>
                  <w:color w:val="000000"/>
                </w:rPr>
                <w:t>Mapa conceptual para reconocer la estructura temática de la regla de tres y sus aplicaciones</w:t>
              </w:r>
            </w:ins>
          </w:p>
        </w:tc>
      </w:tr>
    </w:tbl>
    <w:p w:rsidR="00054A93" w:rsidRDefault="00054A93" w:rsidP="00F21DA8">
      <w:pPr>
        <w:spacing w:after="0"/>
        <w:rPr>
          <w:rFonts w:ascii="Times" w:hAnsi="Times"/>
          <w:highlight w:val="yellow"/>
        </w:rPr>
      </w:pPr>
    </w:p>
    <w:p w:rsidR="003F3463" w:rsidRDefault="003F3463" w:rsidP="00F21DA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134A9E" w:rsidRPr="005D1738" w:rsidTr="00DB6CE9">
        <w:tc>
          <w:tcPr>
            <w:tcW w:w="9033" w:type="dxa"/>
            <w:gridSpan w:val="2"/>
            <w:shd w:val="clear" w:color="auto" w:fill="000000" w:themeFill="text1"/>
          </w:tcPr>
          <w:p w:rsidR="00134A9E" w:rsidRPr="005D1738" w:rsidRDefault="00134A9E" w:rsidP="00DB6CE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134A9E" w:rsidTr="00DB6CE9">
        <w:tc>
          <w:tcPr>
            <w:tcW w:w="2518" w:type="dxa"/>
          </w:tcPr>
          <w:p w:rsidR="00134A9E" w:rsidRPr="00053744" w:rsidRDefault="00134A9E" w:rsidP="00DB6CE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34A9E" w:rsidRPr="008878EE" w:rsidRDefault="00301CF0" w:rsidP="00DB6CE9">
            <w:pPr>
              <w:rPr>
                <w:rFonts w:ascii="Times New Roman" w:hAnsi="Times New Roman" w:cs="Times New Roman"/>
                <w:color w:val="000000"/>
                <w:rPrChange w:id="1662" w:author="Johana Montejo Rozo" w:date="2016-02-03T11:29:00Z">
                  <w:rPr>
                    <w:rFonts w:ascii="Times New Roman" w:hAnsi="Times New Roman" w:cs="Times New Roman"/>
                    <w:b/>
                    <w:color w:val="000000"/>
                    <w:sz w:val="18"/>
                    <w:szCs w:val="18"/>
                  </w:rPr>
                </w:rPrChange>
              </w:rPr>
            </w:pPr>
            <w:ins w:id="1663" w:author="Johana Montejo Rozo" w:date="2016-01-29T11:21:00Z">
              <w:r w:rsidRPr="008878EE">
                <w:rPr>
                  <w:rFonts w:ascii="Times New Roman" w:hAnsi="Times New Roman" w:cs="Times New Roman"/>
                  <w:color w:val="000000"/>
                  <w:rPrChange w:id="1664" w:author="Johana Montejo Rozo" w:date="2016-02-03T11:29:00Z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rPrChange>
                </w:rPr>
                <w:t>MA_07_08_REC280</w:t>
              </w:r>
            </w:ins>
          </w:p>
        </w:tc>
      </w:tr>
      <w:tr w:rsidR="00134A9E" w:rsidTr="00DB6CE9">
        <w:tc>
          <w:tcPr>
            <w:tcW w:w="2518" w:type="dxa"/>
          </w:tcPr>
          <w:p w:rsidR="00134A9E" w:rsidRDefault="00134A9E" w:rsidP="00DB6CE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34A9E" w:rsidRDefault="00301CF0" w:rsidP="00DB6CE9">
            <w:pPr>
              <w:rPr>
                <w:rFonts w:ascii="Times New Roman" w:hAnsi="Times New Roman" w:cs="Times New Roman"/>
                <w:color w:val="000000"/>
              </w:rPr>
            </w:pPr>
            <w:ins w:id="1665" w:author="Johana Montejo Rozo" w:date="2016-01-29T11:21:00Z">
              <w:r w:rsidRPr="00301CF0">
                <w:rPr>
                  <w:rFonts w:ascii="Times New Roman" w:hAnsi="Times New Roman" w:cs="Times New Roman"/>
                  <w:color w:val="000000"/>
                </w:rPr>
                <w:t>Evaluación</w:t>
              </w:r>
            </w:ins>
          </w:p>
        </w:tc>
      </w:tr>
      <w:tr w:rsidR="00134A9E" w:rsidTr="00DB6CE9">
        <w:tc>
          <w:tcPr>
            <w:tcW w:w="2518" w:type="dxa"/>
          </w:tcPr>
          <w:p w:rsidR="00134A9E" w:rsidRDefault="00134A9E" w:rsidP="00DB6CE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34A9E" w:rsidRDefault="00301CF0" w:rsidP="00DB6CE9">
            <w:pPr>
              <w:rPr>
                <w:rFonts w:ascii="Times New Roman" w:hAnsi="Times New Roman" w:cs="Times New Roman"/>
                <w:color w:val="000000"/>
              </w:rPr>
            </w:pPr>
            <w:ins w:id="1666" w:author="Johana Montejo Rozo" w:date="2016-01-29T11:21:00Z">
              <w:r w:rsidRPr="00301CF0">
                <w:rPr>
                  <w:rFonts w:ascii="Times New Roman" w:hAnsi="Times New Roman" w:cs="Times New Roman"/>
                  <w:color w:val="000000"/>
                </w:rPr>
                <w:t>Evalúa tus conocimientos sobre el tema Las aplicaciones de la proporcionalidad</w:t>
              </w:r>
            </w:ins>
          </w:p>
        </w:tc>
      </w:tr>
    </w:tbl>
    <w:p w:rsidR="00134A9E" w:rsidRDefault="00134A9E" w:rsidP="00F21DA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301CF0" w:rsidRPr="005D1738" w:rsidTr="001D6C98">
        <w:trPr>
          <w:ins w:id="1667" w:author="Johana Montejo Rozo" w:date="2016-01-29T11:22:00Z"/>
        </w:trPr>
        <w:tc>
          <w:tcPr>
            <w:tcW w:w="9033" w:type="dxa"/>
            <w:gridSpan w:val="2"/>
            <w:shd w:val="clear" w:color="auto" w:fill="000000" w:themeFill="text1"/>
          </w:tcPr>
          <w:p w:rsidR="00301CF0" w:rsidRPr="005D1738" w:rsidRDefault="00301CF0" w:rsidP="001D6C98">
            <w:pPr>
              <w:jc w:val="center"/>
              <w:rPr>
                <w:ins w:id="1668" w:author="Johana Montejo Rozo" w:date="2016-01-29T11:22:00Z"/>
                <w:rFonts w:ascii="Times New Roman" w:hAnsi="Times New Roman" w:cs="Times New Roman"/>
                <w:b/>
                <w:color w:val="FFFFFF" w:themeColor="background1"/>
              </w:rPr>
            </w:pPr>
            <w:ins w:id="1669" w:author="Johana Montejo Rozo" w:date="2016-01-29T11:22:00Z">
              <w:r>
                <w:rPr>
                  <w:rFonts w:ascii="Times New Roman" w:hAnsi="Times New Roman" w:cs="Times New Roman"/>
                  <w:b/>
                  <w:color w:val="FFFFFF" w:themeColor="background1"/>
                </w:rPr>
                <w:t>Evaluación</w:t>
              </w:r>
              <w:r w:rsidRPr="005D1738">
                <w:rPr>
                  <w:rFonts w:ascii="Times New Roman" w:hAnsi="Times New Roman" w:cs="Times New Roman"/>
                  <w:b/>
                  <w:color w:val="FFFFFF" w:themeColor="background1"/>
                </w:rPr>
                <w:t>: recurso nuevo</w:t>
              </w:r>
            </w:ins>
          </w:p>
        </w:tc>
      </w:tr>
      <w:tr w:rsidR="00301CF0" w:rsidTr="001D6C98">
        <w:trPr>
          <w:ins w:id="1670" w:author="Johana Montejo Rozo" w:date="2016-01-29T11:22:00Z"/>
        </w:trPr>
        <w:tc>
          <w:tcPr>
            <w:tcW w:w="2518" w:type="dxa"/>
          </w:tcPr>
          <w:p w:rsidR="00301CF0" w:rsidRPr="00053744" w:rsidRDefault="00301CF0" w:rsidP="001D6C98">
            <w:pPr>
              <w:rPr>
                <w:ins w:id="1671" w:author="Johana Montejo Rozo" w:date="2016-01-29T11:22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672" w:author="Johana Montejo Rozo" w:date="2016-01-29T11:22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301CF0" w:rsidRPr="008878EE" w:rsidRDefault="008878EE">
            <w:pPr>
              <w:rPr>
                <w:ins w:id="1673" w:author="Johana Montejo Rozo" w:date="2016-01-29T11:22:00Z"/>
                <w:rFonts w:ascii="Times New Roman" w:hAnsi="Times New Roman" w:cs="Times New Roman"/>
                <w:color w:val="000000"/>
                <w:rPrChange w:id="1674" w:author="Johana Montejo Rozo" w:date="2016-02-03T11:29:00Z">
                  <w:rPr>
                    <w:ins w:id="1675" w:author="Johana Montejo Rozo" w:date="2016-01-29T11:22:00Z"/>
                    <w:rFonts w:ascii="Times New Roman" w:hAnsi="Times New Roman" w:cs="Times New Roman"/>
                    <w:b/>
                    <w:color w:val="000000"/>
                    <w:sz w:val="18"/>
                    <w:szCs w:val="18"/>
                  </w:rPr>
                </w:rPrChange>
              </w:rPr>
            </w:pPr>
            <w:ins w:id="1676" w:author="Johana Montejo Rozo" w:date="2016-01-29T11:22:00Z">
              <w:r w:rsidRPr="008878EE">
                <w:rPr>
                  <w:rFonts w:ascii="Times New Roman" w:hAnsi="Times New Roman" w:cs="Times New Roman"/>
                  <w:color w:val="000000"/>
                  <w:rPrChange w:id="1677" w:author="Johana Montejo Rozo" w:date="2016-02-03T11:29:00Z"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rPrChange>
                </w:rPr>
                <w:t>MA_07_08_REC290</w:t>
              </w:r>
            </w:ins>
          </w:p>
        </w:tc>
      </w:tr>
      <w:tr w:rsidR="00301CF0" w:rsidTr="001D6C98">
        <w:trPr>
          <w:ins w:id="1678" w:author="Johana Montejo Rozo" w:date="2016-01-29T11:22:00Z"/>
        </w:trPr>
        <w:tc>
          <w:tcPr>
            <w:tcW w:w="2518" w:type="dxa"/>
          </w:tcPr>
          <w:p w:rsidR="00301CF0" w:rsidRDefault="00301CF0" w:rsidP="001D6C98">
            <w:pPr>
              <w:rPr>
                <w:ins w:id="1679" w:author="Johana Montejo Rozo" w:date="2016-01-29T11:22:00Z"/>
                <w:rFonts w:ascii="Times New Roman" w:hAnsi="Times New Roman" w:cs="Times New Roman"/>
                <w:color w:val="000000"/>
              </w:rPr>
            </w:pPr>
            <w:ins w:id="1680" w:author="Johana Montejo Rozo" w:date="2016-01-29T11:22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301CF0" w:rsidRDefault="00301CF0" w:rsidP="001D6C98">
            <w:pPr>
              <w:rPr>
                <w:ins w:id="1681" w:author="Johana Montejo Rozo" w:date="2016-01-29T11:22:00Z"/>
                <w:rFonts w:ascii="Times New Roman" w:hAnsi="Times New Roman" w:cs="Times New Roman"/>
                <w:color w:val="000000"/>
              </w:rPr>
            </w:pPr>
            <w:ins w:id="1682" w:author="Johana Montejo Rozo" w:date="2016-01-29T11:22:00Z">
              <w:r>
                <w:rPr>
                  <w:rFonts w:ascii="Times New Roman" w:hAnsi="Times New Roman" w:cs="Times New Roman"/>
                  <w:color w:val="000000"/>
                </w:rPr>
                <w:t>Banco de</w:t>
              </w:r>
              <w:r w:rsidRPr="00301CF0">
                <w:rPr>
                  <w:rFonts w:ascii="Times New Roman" w:hAnsi="Times New Roman" w:cs="Times New Roman"/>
                  <w:color w:val="000000"/>
                </w:rPr>
                <w:t xml:space="preserve"> actividades: Las aplicaciones de la proporcionalidad</w:t>
              </w:r>
            </w:ins>
          </w:p>
        </w:tc>
      </w:tr>
      <w:tr w:rsidR="00301CF0" w:rsidTr="001D6C98">
        <w:trPr>
          <w:ins w:id="1683" w:author="Johana Montejo Rozo" w:date="2016-01-29T11:22:00Z"/>
        </w:trPr>
        <w:tc>
          <w:tcPr>
            <w:tcW w:w="2518" w:type="dxa"/>
          </w:tcPr>
          <w:p w:rsidR="00301CF0" w:rsidRDefault="00301CF0" w:rsidP="001D6C98">
            <w:pPr>
              <w:rPr>
                <w:ins w:id="1684" w:author="Johana Montejo Rozo" w:date="2016-01-29T11:22:00Z"/>
                <w:rFonts w:ascii="Times New Roman" w:hAnsi="Times New Roman" w:cs="Times New Roman"/>
                <w:color w:val="000000"/>
              </w:rPr>
            </w:pPr>
            <w:ins w:id="1685" w:author="Johana Montejo Rozo" w:date="2016-01-29T11:22:00Z">
              <w:r w:rsidRPr="00053744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301CF0" w:rsidRDefault="00301CF0" w:rsidP="001D6C98">
            <w:pPr>
              <w:rPr>
                <w:ins w:id="1686" w:author="Johana Montejo Rozo" w:date="2016-01-29T11:22:00Z"/>
                <w:rFonts w:ascii="Times New Roman" w:hAnsi="Times New Roman" w:cs="Times New Roman"/>
                <w:color w:val="000000"/>
              </w:rPr>
            </w:pPr>
            <w:ins w:id="1687" w:author="Johana Montejo Rozo" w:date="2016-01-29T11:23:00Z">
              <w:r w:rsidRPr="00301CF0">
                <w:rPr>
                  <w:rFonts w:ascii="Times New Roman" w:hAnsi="Times New Roman" w:cs="Times New Roman"/>
                  <w:color w:val="000000"/>
                </w:rPr>
                <w:t>Actividades sobre el tema Las aplicaciones de la proporcionalidad</w:t>
              </w:r>
            </w:ins>
          </w:p>
        </w:tc>
      </w:tr>
    </w:tbl>
    <w:p w:rsidR="003F3463" w:rsidRDefault="003F3463" w:rsidP="00F21DA8">
      <w:pPr>
        <w:spacing w:after="0"/>
        <w:rPr>
          <w:ins w:id="1688" w:author="Johana Montejo Rozo" w:date="2016-01-29T11:22:00Z"/>
          <w:rFonts w:ascii="Times" w:hAnsi="Times"/>
          <w:highlight w:val="yellow"/>
        </w:rPr>
      </w:pPr>
    </w:p>
    <w:p w:rsidR="00301CF0" w:rsidRDefault="00301CF0" w:rsidP="00F21DA8">
      <w:pPr>
        <w:spacing w:after="0"/>
        <w:rPr>
          <w:ins w:id="1689" w:author="Johana Montejo Rozo" w:date="2016-01-29T11:22:00Z"/>
          <w:rFonts w:ascii="Times" w:hAnsi="Times"/>
          <w:highlight w:val="yellow"/>
        </w:rPr>
      </w:pPr>
    </w:p>
    <w:p w:rsidR="00301CF0" w:rsidRDefault="00301CF0" w:rsidP="00F21DA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998"/>
        <w:gridCol w:w="3392"/>
        <w:gridCol w:w="4664"/>
      </w:tblGrid>
      <w:tr w:rsidR="00134A9E" w:rsidRPr="005D1738" w:rsidTr="003F3463">
        <w:tc>
          <w:tcPr>
            <w:tcW w:w="9054" w:type="dxa"/>
            <w:gridSpan w:val="3"/>
            <w:shd w:val="clear" w:color="auto" w:fill="000000" w:themeFill="text1"/>
          </w:tcPr>
          <w:p w:rsidR="00134A9E" w:rsidRPr="005D1738" w:rsidRDefault="00134A9E" w:rsidP="00DB6CE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134A9E" w:rsidTr="003F3463">
        <w:tc>
          <w:tcPr>
            <w:tcW w:w="998" w:type="dxa"/>
          </w:tcPr>
          <w:p w:rsidR="00134A9E" w:rsidRPr="00053744" w:rsidRDefault="00134A9E" w:rsidP="00DB6CE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056" w:type="dxa"/>
            <w:gridSpan w:val="2"/>
          </w:tcPr>
          <w:p w:rsidR="00134A9E" w:rsidRPr="00053744" w:rsidRDefault="00134A9E" w:rsidP="00DB6CE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  <w:tr w:rsidR="00134A9E" w:rsidTr="003F3463">
        <w:tc>
          <w:tcPr>
            <w:tcW w:w="998" w:type="dxa"/>
          </w:tcPr>
          <w:p w:rsidR="00134A9E" w:rsidRDefault="00134A9E" w:rsidP="00DB6CE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392" w:type="dxa"/>
          </w:tcPr>
          <w:p w:rsidR="00134A9E" w:rsidRPr="00376C31" w:rsidRDefault="00E95001">
            <w:pPr>
              <w:jc w:val="center"/>
              <w:rPr>
                <w:rFonts w:ascii="Times New Roman" w:hAnsi="Times New Roman" w:cs="Times New Roman"/>
                <w:rPrChange w:id="1690" w:author="mercyranjel" w:date="2016-01-29T16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</w:pPr>
            <w:r w:rsidRPr="00376C31">
              <w:rPr>
                <w:rFonts w:ascii="Times New Roman" w:hAnsi="Times New Roman" w:cs="Times New Roman"/>
                <w:rPrChange w:id="1691" w:author="mercyranjel" w:date="2016-01-29T16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>Teoría y ejemplos sobre repartos proporcionales</w:t>
            </w:r>
            <w:del w:id="1692" w:author="mercyranjel" w:date="2016-01-29T16:36:00Z">
              <w:r w:rsidRPr="00376C31" w:rsidDel="00376C31">
                <w:rPr>
                  <w:rFonts w:ascii="Times New Roman" w:hAnsi="Times New Roman" w:cs="Times New Roman"/>
                  <w:rPrChange w:id="1693" w:author="mercyranjel" w:date="2016-01-29T16:36:00Z">
                    <w:rPr>
                      <w:rFonts w:ascii="Times New Roman" w:hAnsi="Times New Roman" w:cs="Times New Roman"/>
                      <w:i/>
                      <w:color w:val="BFBFBF" w:themeColor="background1" w:themeShade="BF"/>
                    </w:rPr>
                  </w:rPrChange>
                </w:rPr>
                <w:delText>.</w:delText>
              </w:r>
            </w:del>
          </w:p>
        </w:tc>
        <w:tc>
          <w:tcPr>
            <w:tcW w:w="4664" w:type="dxa"/>
          </w:tcPr>
          <w:p w:rsidR="00134A9E" w:rsidRPr="008878EE" w:rsidRDefault="00E95001" w:rsidP="001179D5">
            <w:pPr>
              <w:jc w:val="center"/>
              <w:rPr>
                <w:rFonts w:ascii="Times New Roman" w:hAnsi="Times New Roman" w:cs="Times New Roman"/>
                <w:i/>
                <w:color w:val="0070C0"/>
                <w:rPrChange w:id="1694" w:author="Johana Montejo Rozo" w:date="2016-02-03T11:29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</w:pPr>
            <w:r w:rsidRPr="008878EE">
              <w:rPr>
                <w:rFonts w:ascii="Times New Roman" w:hAnsi="Times New Roman" w:cs="Times New Roman"/>
                <w:i/>
                <w:color w:val="0070C0"/>
                <w:rPrChange w:id="1695" w:author="Johana Montejo Rozo" w:date="2016-02-03T11:29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>http://www.ditutor.com/proporcionalidad/repartos_proporcionales.html</w:t>
            </w:r>
          </w:p>
        </w:tc>
      </w:tr>
      <w:tr w:rsidR="00134A9E" w:rsidTr="003F3463">
        <w:tc>
          <w:tcPr>
            <w:tcW w:w="998" w:type="dxa"/>
          </w:tcPr>
          <w:p w:rsidR="00134A9E" w:rsidRDefault="00134A9E" w:rsidP="00DB6CE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392" w:type="dxa"/>
          </w:tcPr>
          <w:p w:rsidR="00134A9E" w:rsidRPr="00376C31" w:rsidRDefault="009E03CB">
            <w:pPr>
              <w:jc w:val="center"/>
              <w:rPr>
                <w:rFonts w:ascii="Times New Roman" w:hAnsi="Times New Roman" w:cs="Times New Roman"/>
                <w:rPrChange w:id="1696" w:author="mercyranjel" w:date="2016-01-29T16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</w:pPr>
            <w:r w:rsidRPr="00376C31">
              <w:rPr>
                <w:rFonts w:ascii="Times New Roman" w:hAnsi="Times New Roman" w:cs="Times New Roman"/>
                <w:rPrChange w:id="1697" w:author="mercyranjel" w:date="2016-01-29T16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>Explicación mediante ejemplos de los diferentes usos de un porcentaje</w:t>
            </w:r>
            <w:del w:id="1698" w:author="mercyranjel" w:date="2016-01-29T16:36:00Z">
              <w:r w:rsidRPr="00376C31" w:rsidDel="00376C31">
                <w:rPr>
                  <w:rFonts w:ascii="Times New Roman" w:hAnsi="Times New Roman" w:cs="Times New Roman"/>
                  <w:rPrChange w:id="1699" w:author="mercyranjel" w:date="2016-01-29T16:36:00Z">
                    <w:rPr>
                      <w:rFonts w:ascii="Times New Roman" w:hAnsi="Times New Roman" w:cs="Times New Roman"/>
                      <w:i/>
                      <w:color w:val="BFBFBF" w:themeColor="background1" w:themeShade="BF"/>
                    </w:rPr>
                  </w:rPrChange>
                </w:rPr>
                <w:delText>.</w:delText>
              </w:r>
            </w:del>
          </w:p>
        </w:tc>
        <w:tc>
          <w:tcPr>
            <w:tcW w:w="4664" w:type="dxa"/>
          </w:tcPr>
          <w:p w:rsidR="00134A9E" w:rsidRPr="008878EE" w:rsidRDefault="009E03CB" w:rsidP="001179D5">
            <w:pPr>
              <w:jc w:val="center"/>
              <w:rPr>
                <w:rFonts w:ascii="Times New Roman" w:hAnsi="Times New Roman" w:cs="Times New Roman"/>
                <w:i/>
                <w:color w:val="0070C0"/>
                <w:rPrChange w:id="1700" w:author="Johana Montejo Rozo" w:date="2016-02-03T11:29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</w:pPr>
            <w:r w:rsidRPr="008878EE">
              <w:rPr>
                <w:rFonts w:ascii="Times New Roman" w:hAnsi="Times New Roman" w:cs="Times New Roman"/>
                <w:i/>
                <w:color w:val="0070C0"/>
                <w:rPrChange w:id="1701" w:author="Johana Montejo Rozo" w:date="2016-02-03T11:29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>http://www.gcfaprendelibre.org/matematicas/curso/fracciones_y_porcentajes/porcentajes/1.do</w:t>
            </w:r>
          </w:p>
        </w:tc>
      </w:tr>
      <w:tr w:rsidR="00134A9E" w:rsidTr="003F3463">
        <w:tc>
          <w:tcPr>
            <w:tcW w:w="998" w:type="dxa"/>
          </w:tcPr>
          <w:p w:rsidR="00134A9E" w:rsidRPr="00053744" w:rsidRDefault="00134A9E" w:rsidP="00DB6CE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392" w:type="dxa"/>
          </w:tcPr>
          <w:p w:rsidR="00134A9E" w:rsidRPr="00376C31" w:rsidRDefault="007D421E">
            <w:pPr>
              <w:jc w:val="center"/>
              <w:rPr>
                <w:rFonts w:ascii="Times New Roman" w:hAnsi="Times New Roman" w:cs="Times New Roman"/>
                <w:rPrChange w:id="1702" w:author="mercyranjel" w:date="2016-01-29T16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</w:pPr>
            <w:r w:rsidRPr="00376C31">
              <w:rPr>
                <w:rFonts w:ascii="Times New Roman" w:hAnsi="Times New Roman" w:cs="Times New Roman"/>
                <w:rPrChange w:id="1703" w:author="mercyranjel" w:date="2016-01-29T16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 xml:space="preserve">Teoría y ejemplos sobre </w:t>
            </w:r>
            <w:r w:rsidR="00126B85" w:rsidRPr="00376C31">
              <w:rPr>
                <w:rFonts w:ascii="Times New Roman" w:hAnsi="Times New Roman" w:cs="Times New Roman"/>
                <w:rPrChange w:id="1704" w:author="mercyranjel" w:date="2016-01-29T16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>las aplicaciones de la proporcionalidad</w:t>
            </w:r>
            <w:del w:id="1705" w:author="mercyranjel" w:date="2016-01-29T16:36:00Z">
              <w:r w:rsidR="00126B85" w:rsidRPr="00376C31" w:rsidDel="00376C31">
                <w:rPr>
                  <w:rFonts w:ascii="Times New Roman" w:hAnsi="Times New Roman" w:cs="Times New Roman"/>
                  <w:rPrChange w:id="1706" w:author="mercyranjel" w:date="2016-01-29T16:36:00Z">
                    <w:rPr>
                      <w:rFonts w:ascii="Times New Roman" w:hAnsi="Times New Roman" w:cs="Times New Roman"/>
                      <w:i/>
                      <w:color w:val="BFBFBF" w:themeColor="background1" w:themeShade="BF"/>
                    </w:rPr>
                  </w:rPrChange>
                </w:rPr>
                <w:delText>.</w:delText>
              </w:r>
            </w:del>
          </w:p>
        </w:tc>
        <w:tc>
          <w:tcPr>
            <w:tcW w:w="4664" w:type="dxa"/>
          </w:tcPr>
          <w:p w:rsidR="00134A9E" w:rsidRPr="008878EE" w:rsidRDefault="00126B85" w:rsidP="007D421E">
            <w:pPr>
              <w:jc w:val="center"/>
              <w:rPr>
                <w:rFonts w:ascii="Times New Roman" w:hAnsi="Times New Roman" w:cs="Times New Roman"/>
                <w:i/>
                <w:color w:val="0070C0"/>
                <w:rPrChange w:id="1707" w:author="Johana Montejo Rozo" w:date="2016-02-03T11:29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</w:pPr>
            <w:r w:rsidRPr="008878EE">
              <w:rPr>
                <w:rFonts w:ascii="Times New Roman" w:hAnsi="Times New Roman" w:cs="Times New Roman"/>
                <w:i/>
                <w:color w:val="0070C0"/>
                <w:rPrChange w:id="1708" w:author="Johana Montejo Rozo" w:date="2016-02-03T11:29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>http://recursostic.educacion.es/descartes/web/materiales_didacticos/proporcionalidad_numerica_mcqr/index.html</w:t>
            </w:r>
          </w:p>
        </w:tc>
      </w:tr>
      <w:tr w:rsidR="003F3463" w:rsidTr="003F3463">
        <w:tc>
          <w:tcPr>
            <w:tcW w:w="998" w:type="dxa"/>
          </w:tcPr>
          <w:p w:rsidR="003F3463" w:rsidRDefault="003F3463" w:rsidP="003F346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04</w:t>
            </w:r>
          </w:p>
        </w:tc>
        <w:tc>
          <w:tcPr>
            <w:tcW w:w="3392" w:type="dxa"/>
          </w:tcPr>
          <w:p w:rsidR="003F3463" w:rsidRPr="00376C31" w:rsidRDefault="00126B85">
            <w:pPr>
              <w:jc w:val="center"/>
              <w:rPr>
                <w:rFonts w:ascii="Times New Roman" w:hAnsi="Times New Roman" w:cs="Times New Roman"/>
                <w:rPrChange w:id="1709" w:author="mercyranjel" w:date="2016-01-29T16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</w:pPr>
            <w:r w:rsidRPr="00376C31">
              <w:rPr>
                <w:rFonts w:ascii="Times New Roman" w:hAnsi="Times New Roman" w:cs="Times New Roman"/>
                <w:rPrChange w:id="1710" w:author="mercyranjel" w:date="2016-01-29T16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>Actividades y juegos con porcentajes</w:t>
            </w:r>
            <w:del w:id="1711" w:author="mercyranjel" w:date="2016-01-29T16:36:00Z">
              <w:r w:rsidRPr="00376C31" w:rsidDel="00376C31">
                <w:rPr>
                  <w:rFonts w:ascii="Times New Roman" w:hAnsi="Times New Roman" w:cs="Times New Roman"/>
                  <w:rPrChange w:id="1712" w:author="mercyranjel" w:date="2016-01-29T16:36:00Z">
                    <w:rPr>
                      <w:rFonts w:ascii="Times New Roman" w:hAnsi="Times New Roman" w:cs="Times New Roman"/>
                      <w:i/>
                      <w:color w:val="BFBFBF" w:themeColor="background1" w:themeShade="BF"/>
                    </w:rPr>
                  </w:rPrChange>
                </w:rPr>
                <w:delText>.</w:delText>
              </w:r>
            </w:del>
          </w:p>
        </w:tc>
        <w:tc>
          <w:tcPr>
            <w:tcW w:w="4664" w:type="dxa"/>
          </w:tcPr>
          <w:p w:rsidR="003F3463" w:rsidRPr="008878EE" w:rsidRDefault="00126B85" w:rsidP="007D421E">
            <w:pPr>
              <w:jc w:val="center"/>
              <w:rPr>
                <w:rFonts w:ascii="Times New Roman" w:hAnsi="Times New Roman" w:cs="Times New Roman"/>
                <w:i/>
                <w:color w:val="0070C0"/>
                <w:rPrChange w:id="1713" w:author="Johana Montejo Rozo" w:date="2016-02-03T11:29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</w:pPr>
            <w:r w:rsidRPr="008878EE">
              <w:rPr>
                <w:rFonts w:ascii="Times New Roman" w:hAnsi="Times New Roman" w:cs="Times New Roman"/>
                <w:i/>
                <w:color w:val="0070C0"/>
                <w:rPrChange w:id="1714" w:author="Johana Montejo Rozo" w:date="2016-02-03T11:29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>http://recursostic.educacion.es/eda/web/eda2010/descartes/materiales/saura_alfonso_p3/UD08/ud8-p3.html</w:t>
            </w:r>
          </w:p>
        </w:tc>
      </w:tr>
      <w:tr w:rsidR="00126B85" w:rsidTr="003F3463">
        <w:tc>
          <w:tcPr>
            <w:tcW w:w="998" w:type="dxa"/>
          </w:tcPr>
          <w:p w:rsidR="00126B85" w:rsidRDefault="00126B85" w:rsidP="003F346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05</w:t>
            </w:r>
          </w:p>
        </w:tc>
        <w:tc>
          <w:tcPr>
            <w:tcW w:w="3392" w:type="dxa"/>
          </w:tcPr>
          <w:p w:rsidR="00126B85" w:rsidRPr="00376C31" w:rsidRDefault="00126B85" w:rsidP="003F3463">
            <w:pPr>
              <w:jc w:val="center"/>
              <w:rPr>
                <w:rFonts w:ascii="Times New Roman" w:hAnsi="Times New Roman" w:cs="Times New Roman"/>
                <w:rPrChange w:id="1715" w:author="mercyranjel" w:date="2016-01-29T16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</w:pPr>
            <w:r w:rsidRPr="00376C31">
              <w:rPr>
                <w:rFonts w:ascii="Times New Roman" w:hAnsi="Times New Roman" w:cs="Times New Roman"/>
                <w:rPrChange w:id="1716" w:author="mercyranjel" w:date="2016-01-29T16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>Ejercicios para calcular porcentajes</w:t>
            </w:r>
            <w:del w:id="1717" w:author="mercyranjel" w:date="2016-01-29T16:36:00Z">
              <w:r w:rsidRPr="00376C31" w:rsidDel="00376C31">
                <w:rPr>
                  <w:rFonts w:ascii="Times New Roman" w:hAnsi="Times New Roman" w:cs="Times New Roman"/>
                  <w:rPrChange w:id="1718" w:author="mercyranjel" w:date="2016-01-29T16:36:00Z">
                    <w:rPr>
                      <w:rFonts w:ascii="Times New Roman" w:hAnsi="Times New Roman" w:cs="Times New Roman"/>
                      <w:i/>
                      <w:color w:val="BFBFBF" w:themeColor="background1" w:themeShade="BF"/>
                    </w:rPr>
                  </w:rPrChange>
                </w:rPr>
                <w:delText>.</w:delText>
              </w:r>
            </w:del>
          </w:p>
        </w:tc>
        <w:tc>
          <w:tcPr>
            <w:tcW w:w="4664" w:type="dxa"/>
          </w:tcPr>
          <w:p w:rsidR="00126B85" w:rsidRPr="008878EE" w:rsidRDefault="00126B85" w:rsidP="007D421E">
            <w:pPr>
              <w:jc w:val="center"/>
              <w:rPr>
                <w:rFonts w:ascii="Times New Roman" w:hAnsi="Times New Roman" w:cs="Times New Roman"/>
                <w:i/>
                <w:color w:val="0070C0"/>
                <w:rPrChange w:id="1719" w:author="Johana Montejo Rozo" w:date="2016-02-03T11:29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</w:pPr>
            <w:r w:rsidRPr="008878EE">
              <w:rPr>
                <w:rFonts w:ascii="Times New Roman" w:hAnsi="Times New Roman" w:cs="Times New Roman"/>
                <w:i/>
                <w:color w:val="0070C0"/>
                <w:rPrChange w:id="1720" w:author="Johana Montejo Rozo" w:date="2016-02-03T11:29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>http://recursostic.educacion.es/descartes/web/materiales_didacticos/Porcentajes_mprevelles/Calculo_porcentajes.htm</w:t>
            </w:r>
          </w:p>
        </w:tc>
      </w:tr>
      <w:tr w:rsidR="00126B85" w:rsidTr="003F3463">
        <w:tc>
          <w:tcPr>
            <w:tcW w:w="998" w:type="dxa"/>
          </w:tcPr>
          <w:p w:rsidR="00126B85" w:rsidRDefault="003A4039" w:rsidP="003F346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06</w:t>
            </w:r>
          </w:p>
        </w:tc>
        <w:tc>
          <w:tcPr>
            <w:tcW w:w="3392" w:type="dxa"/>
          </w:tcPr>
          <w:p w:rsidR="00126B85" w:rsidRPr="00376C31" w:rsidRDefault="003A4039">
            <w:pPr>
              <w:jc w:val="center"/>
              <w:rPr>
                <w:rFonts w:ascii="Times New Roman" w:hAnsi="Times New Roman" w:cs="Times New Roman"/>
                <w:rPrChange w:id="1721" w:author="mercyranjel" w:date="2016-01-29T16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</w:pPr>
            <w:r w:rsidRPr="00376C31">
              <w:rPr>
                <w:rFonts w:ascii="Times New Roman" w:hAnsi="Times New Roman" w:cs="Times New Roman"/>
                <w:rPrChange w:id="1722" w:author="mercyranjel" w:date="2016-01-29T16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 xml:space="preserve">Explicación y ejercicios </w:t>
            </w:r>
            <w:r w:rsidR="00F37CC6" w:rsidRPr="00376C31">
              <w:rPr>
                <w:rFonts w:ascii="Times New Roman" w:hAnsi="Times New Roman" w:cs="Times New Roman"/>
                <w:rPrChange w:id="1723" w:author="mercyranjel" w:date="2016-01-29T16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 xml:space="preserve">sobre </w:t>
            </w:r>
            <w:r w:rsidRPr="00376C31">
              <w:rPr>
                <w:rFonts w:ascii="Times New Roman" w:hAnsi="Times New Roman" w:cs="Times New Roman"/>
                <w:rPrChange w:id="1724" w:author="mercyranjel" w:date="2016-01-29T16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>aumentos porcentuales</w:t>
            </w:r>
            <w:del w:id="1725" w:author="mercyranjel" w:date="2016-01-29T16:36:00Z">
              <w:r w:rsidRPr="00376C31" w:rsidDel="00376C31">
                <w:rPr>
                  <w:rFonts w:ascii="Times New Roman" w:hAnsi="Times New Roman" w:cs="Times New Roman"/>
                  <w:rPrChange w:id="1726" w:author="mercyranjel" w:date="2016-01-29T16:36:00Z">
                    <w:rPr>
                      <w:rFonts w:ascii="Times New Roman" w:hAnsi="Times New Roman" w:cs="Times New Roman"/>
                      <w:i/>
                      <w:color w:val="BFBFBF" w:themeColor="background1" w:themeShade="BF"/>
                    </w:rPr>
                  </w:rPrChange>
                </w:rPr>
                <w:delText>.</w:delText>
              </w:r>
            </w:del>
          </w:p>
        </w:tc>
        <w:tc>
          <w:tcPr>
            <w:tcW w:w="4664" w:type="dxa"/>
          </w:tcPr>
          <w:p w:rsidR="00126B85" w:rsidRPr="008878EE" w:rsidRDefault="003A4039" w:rsidP="007D421E">
            <w:pPr>
              <w:jc w:val="center"/>
              <w:rPr>
                <w:rFonts w:ascii="Times New Roman" w:hAnsi="Times New Roman" w:cs="Times New Roman"/>
                <w:i/>
                <w:color w:val="0070C0"/>
                <w:rPrChange w:id="1727" w:author="Johana Montejo Rozo" w:date="2016-02-03T11:29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</w:pPr>
            <w:r w:rsidRPr="008878EE">
              <w:rPr>
                <w:rFonts w:ascii="Times New Roman" w:hAnsi="Times New Roman" w:cs="Times New Roman"/>
                <w:i/>
                <w:color w:val="0070C0"/>
                <w:rPrChange w:id="1728" w:author="Johana Montejo Rozo" w:date="2016-02-03T11:29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>http://recursostic.educacion.es/descartes/web/materiales_didacticos/Porcentajes_mprevelles/Aumentos_porcentuales.htm</w:t>
            </w:r>
          </w:p>
        </w:tc>
      </w:tr>
      <w:tr w:rsidR="00F37CC6" w:rsidTr="003F3463">
        <w:tc>
          <w:tcPr>
            <w:tcW w:w="998" w:type="dxa"/>
          </w:tcPr>
          <w:p w:rsidR="00F37CC6" w:rsidRDefault="00F37CC6" w:rsidP="003F346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07</w:t>
            </w:r>
          </w:p>
        </w:tc>
        <w:tc>
          <w:tcPr>
            <w:tcW w:w="3392" w:type="dxa"/>
          </w:tcPr>
          <w:p w:rsidR="00F37CC6" w:rsidRPr="00376C31" w:rsidRDefault="0050714A">
            <w:pPr>
              <w:jc w:val="center"/>
              <w:rPr>
                <w:rFonts w:ascii="Times New Roman" w:hAnsi="Times New Roman" w:cs="Times New Roman"/>
                <w:rPrChange w:id="1729" w:author="mercyranjel" w:date="2016-01-29T16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</w:pPr>
            <w:r w:rsidRPr="00376C31">
              <w:rPr>
                <w:rFonts w:ascii="Times New Roman" w:hAnsi="Times New Roman" w:cs="Times New Roman"/>
                <w:rPrChange w:id="1730" w:author="mercyranjel" w:date="2016-01-29T16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>Explicación y ejercicios sobre disminuciones porcentuales</w:t>
            </w:r>
            <w:del w:id="1731" w:author="mercyranjel" w:date="2016-01-29T16:36:00Z">
              <w:r w:rsidRPr="00376C31" w:rsidDel="00376C31">
                <w:rPr>
                  <w:rFonts w:ascii="Times New Roman" w:hAnsi="Times New Roman" w:cs="Times New Roman"/>
                  <w:rPrChange w:id="1732" w:author="mercyranjel" w:date="2016-01-29T16:36:00Z">
                    <w:rPr>
                      <w:rFonts w:ascii="Times New Roman" w:hAnsi="Times New Roman" w:cs="Times New Roman"/>
                      <w:i/>
                      <w:color w:val="BFBFBF" w:themeColor="background1" w:themeShade="BF"/>
                    </w:rPr>
                  </w:rPrChange>
                </w:rPr>
                <w:delText>.</w:delText>
              </w:r>
            </w:del>
          </w:p>
        </w:tc>
        <w:tc>
          <w:tcPr>
            <w:tcW w:w="4664" w:type="dxa"/>
          </w:tcPr>
          <w:p w:rsidR="00F37CC6" w:rsidRPr="008878EE" w:rsidRDefault="0050714A" w:rsidP="007D421E">
            <w:pPr>
              <w:jc w:val="center"/>
              <w:rPr>
                <w:rFonts w:ascii="Times New Roman" w:hAnsi="Times New Roman" w:cs="Times New Roman"/>
                <w:i/>
                <w:color w:val="0070C0"/>
                <w:rPrChange w:id="1733" w:author="Johana Montejo Rozo" w:date="2016-02-03T11:29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</w:pPr>
            <w:r w:rsidRPr="008878EE">
              <w:rPr>
                <w:rFonts w:ascii="Times New Roman" w:hAnsi="Times New Roman" w:cs="Times New Roman"/>
                <w:i/>
                <w:color w:val="0070C0"/>
                <w:rPrChange w:id="1734" w:author="Johana Montejo Rozo" w:date="2016-02-03T11:29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>http://recursostic.educacion.es/descartes/web/materiales_didacticos/Porcentajes_mprevelles/Disminuciones_porcentuales.htm</w:t>
            </w:r>
          </w:p>
        </w:tc>
      </w:tr>
    </w:tbl>
    <w:p w:rsidR="009A5CCB" w:rsidRDefault="009A5CCB" w:rsidP="00F21DA8">
      <w:pPr>
        <w:spacing w:after="0"/>
        <w:rPr>
          <w:rFonts w:ascii="Times" w:hAnsi="Times"/>
        </w:rPr>
      </w:pPr>
    </w:p>
    <w:p w:rsidR="009A5CCB" w:rsidRDefault="009A5CCB" w:rsidP="00F21DA8">
      <w:pPr>
        <w:spacing w:after="0"/>
        <w:rPr>
          <w:rFonts w:ascii="Times" w:hAnsi="Times"/>
        </w:rPr>
      </w:pPr>
    </w:p>
    <w:sectPr w:rsidR="009A5CCB" w:rsidSect="00FC30C2">
      <w:headerReference w:type="even" r:id="rId35"/>
      <w:headerReference w:type="default" r:id="rId36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3A0" w:rsidRDefault="007B13A0">
      <w:pPr>
        <w:spacing w:after="0"/>
      </w:pPr>
      <w:r>
        <w:separator/>
      </w:r>
    </w:p>
  </w:endnote>
  <w:endnote w:type="continuationSeparator" w:id="0">
    <w:p w:rsidR="007B13A0" w:rsidRDefault="007B13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3A0" w:rsidRDefault="007B13A0">
      <w:pPr>
        <w:spacing w:after="0"/>
      </w:pPr>
      <w:r>
        <w:separator/>
      </w:r>
    </w:p>
  </w:footnote>
  <w:footnote w:type="continuationSeparator" w:id="0">
    <w:p w:rsidR="007B13A0" w:rsidRDefault="007B13A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192" w:rsidRDefault="00742192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42192" w:rsidRDefault="00742192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192" w:rsidRDefault="00742192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B13A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742192" w:rsidRPr="00F16D37" w:rsidRDefault="00742192" w:rsidP="0004489C">
    <w:pPr>
      <w:pStyle w:val="Encabezado"/>
      <w:ind w:right="360"/>
      <w:rPr>
        <w:sz w:val="20"/>
        <w:szCs w:val="20"/>
      </w:rPr>
    </w:pPr>
    <w:r w:rsidRPr="007B32CB">
      <w:rPr>
        <w:rFonts w:ascii="Times" w:hAnsi="Times"/>
        <w:sz w:val="20"/>
        <w:szCs w:val="20"/>
        <w:highlight w:val="yellow"/>
        <w:lang w:val="es-CO"/>
      </w:rPr>
      <w:t>[GUION MA_07_</w:t>
    </w:r>
    <w:r>
      <w:rPr>
        <w:rFonts w:ascii="Times" w:hAnsi="Times"/>
        <w:sz w:val="20"/>
        <w:szCs w:val="20"/>
        <w:highlight w:val="yellow"/>
        <w:lang w:val="es-CO"/>
      </w:rPr>
      <w:t>08</w:t>
    </w:r>
    <w:r w:rsidRPr="007B32CB">
      <w:rPr>
        <w:rFonts w:ascii="Times" w:hAnsi="Times"/>
        <w:sz w:val="20"/>
        <w:szCs w:val="20"/>
        <w:highlight w:val="yellow"/>
        <w:lang w:val="es-CO"/>
      </w:rPr>
      <w:t>_CO]</w:t>
    </w:r>
    <w:r>
      <w:rPr>
        <w:rFonts w:ascii="Times" w:hAnsi="Times"/>
        <w:sz w:val="20"/>
        <w:szCs w:val="20"/>
        <w:lang w:val="es-CO"/>
      </w:rPr>
      <w:t xml:space="preserve"> Guió</w:t>
    </w:r>
    <w:r w:rsidRPr="007B32CB">
      <w:rPr>
        <w:rFonts w:ascii="Times" w:hAnsi="Times"/>
        <w:sz w:val="20"/>
        <w:szCs w:val="20"/>
        <w:lang w:val="es-CO"/>
      </w:rPr>
      <w:t xml:space="preserve">n </w:t>
    </w:r>
    <w:r>
      <w:rPr>
        <w:rFonts w:ascii="Times" w:hAnsi="Times"/>
        <w:sz w:val="20"/>
        <w:szCs w:val="20"/>
        <w:lang w:val="es-CO"/>
      </w:rPr>
      <w:t>08</w:t>
    </w:r>
    <w:r w:rsidRPr="00292FD6">
      <w:rPr>
        <w:rFonts w:ascii="Times" w:hAnsi="Times"/>
        <w:sz w:val="20"/>
        <w:szCs w:val="20"/>
        <w:lang w:val="es-CO"/>
      </w:rPr>
      <w:t xml:space="preserve">. </w:t>
    </w:r>
    <w:r>
      <w:rPr>
        <w:b/>
        <w:sz w:val="22"/>
        <w:szCs w:val="22"/>
      </w:rPr>
      <w:t>Aplicaciones de la proporcionalidad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3FAB"/>
    <w:multiLevelType w:val="hybridMultilevel"/>
    <w:tmpl w:val="8580E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444E2"/>
    <w:multiLevelType w:val="hybridMultilevel"/>
    <w:tmpl w:val="C52A74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813E0E"/>
    <w:multiLevelType w:val="multilevel"/>
    <w:tmpl w:val="CC20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7B52A9A"/>
    <w:multiLevelType w:val="multilevel"/>
    <w:tmpl w:val="3414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DE1493"/>
    <w:multiLevelType w:val="hybridMultilevel"/>
    <w:tmpl w:val="E6BC64E6"/>
    <w:lvl w:ilvl="0" w:tplc="240A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5">
    <w:nsid w:val="5D7048CF"/>
    <w:multiLevelType w:val="hybridMultilevel"/>
    <w:tmpl w:val="D96C8E56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DA0D71"/>
    <w:multiLevelType w:val="hybridMultilevel"/>
    <w:tmpl w:val="6538B0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AA28C8"/>
    <w:multiLevelType w:val="hybridMultilevel"/>
    <w:tmpl w:val="6D1076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revisionView w:markup="0"/>
  <w:trackRevision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24C6"/>
    <w:rsid w:val="00002646"/>
    <w:rsid w:val="000035B0"/>
    <w:rsid w:val="00003604"/>
    <w:rsid w:val="00003A91"/>
    <w:rsid w:val="000040E5"/>
    <w:rsid w:val="000045EE"/>
    <w:rsid w:val="000063E9"/>
    <w:rsid w:val="000064E2"/>
    <w:rsid w:val="000064F1"/>
    <w:rsid w:val="000067AF"/>
    <w:rsid w:val="00010645"/>
    <w:rsid w:val="00012056"/>
    <w:rsid w:val="000121E8"/>
    <w:rsid w:val="00012D5B"/>
    <w:rsid w:val="00016723"/>
    <w:rsid w:val="00016CB6"/>
    <w:rsid w:val="000170D6"/>
    <w:rsid w:val="000177F1"/>
    <w:rsid w:val="000219C5"/>
    <w:rsid w:val="00025573"/>
    <w:rsid w:val="00027371"/>
    <w:rsid w:val="000277F7"/>
    <w:rsid w:val="000278CC"/>
    <w:rsid w:val="00030E2D"/>
    <w:rsid w:val="00033394"/>
    <w:rsid w:val="00033A3A"/>
    <w:rsid w:val="000346F5"/>
    <w:rsid w:val="0003581C"/>
    <w:rsid w:val="00035DDC"/>
    <w:rsid w:val="00035F8F"/>
    <w:rsid w:val="00036579"/>
    <w:rsid w:val="00036F85"/>
    <w:rsid w:val="00037FDF"/>
    <w:rsid w:val="00040B51"/>
    <w:rsid w:val="000416DA"/>
    <w:rsid w:val="0004273E"/>
    <w:rsid w:val="00042A94"/>
    <w:rsid w:val="00043D20"/>
    <w:rsid w:val="0004489C"/>
    <w:rsid w:val="000468AD"/>
    <w:rsid w:val="00046EB5"/>
    <w:rsid w:val="00046F41"/>
    <w:rsid w:val="00047627"/>
    <w:rsid w:val="00051CA5"/>
    <w:rsid w:val="000533FC"/>
    <w:rsid w:val="00053744"/>
    <w:rsid w:val="0005486F"/>
    <w:rsid w:val="00054A93"/>
    <w:rsid w:val="0005662B"/>
    <w:rsid w:val="0005679F"/>
    <w:rsid w:val="00056BFD"/>
    <w:rsid w:val="00056FCF"/>
    <w:rsid w:val="000573A2"/>
    <w:rsid w:val="00057679"/>
    <w:rsid w:val="0006031F"/>
    <w:rsid w:val="00062912"/>
    <w:rsid w:val="000629EA"/>
    <w:rsid w:val="00064EE6"/>
    <w:rsid w:val="00064F7F"/>
    <w:rsid w:val="000705FB"/>
    <w:rsid w:val="000716B5"/>
    <w:rsid w:val="0007415B"/>
    <w:rsid w:val="00075C46"/>
    <w:rsid w:val="0007752C"/>
    <w:rsid w:val="000775BE"/>
    <w:rsid w:val="00081259"/>
    <w:rsid w:val="0008151B"/>
    <w:rsid w:val="00081745"/>
    <w:rsid w:val="00081E63"/>
    <w:rsid w:val="0008475A"/>
    <w:rsid w:val="0008500D"/>
    <w:rsid w:val="00085D52"/>
    <w:rsid w:val="00086775"/>
    <w:rsid w:val="000870EF"/>
    <w:rsid w:val="0008711D"/>
    <w:rsid w:val="000871E0"/>
    <w:rsid w:val="000874F7"/>
    <w:rsid w:val="0009181D"/>
    <w:rsid w:val="000924E5"/>
    <w:rsid w:val="0009314C"/>
    <w:rsid w:val="0009379A"/>
    <w:rsid w:val="0009526B"/>
    <w:rsid w:val="00096510"/>
    <w:rsid w:val="00097ACE"/>
    <w:rsid w:val="00097F50"/>
    <w:rsid w:val="000A070F"/>
    <w:rsid w:val="000A089B"/>
    <w:rsid w:val="000A3959"/>
    <w:rsid w:val="000A3DA9"/>
    <w:rsid w:val="000A3DE8"/>
    <w:rsid w:val="000A41A8"/>
    <w:rsid w:val="000A4D90"/>
    <w:rsid w:val="000A55E6"/>
    <w:rsid w:val="000A7E1A"/>
    <w:rsid w:val="000B2A33"/>
    <w:rsid w:val="000B2DD2"/>
    <w:rsid w:val="000B5A8D"/>
    <w:rsid w:val="000C0B3F"/>
    <w:rsid w:val="000C3BAF"/>
    <w:rsid w:val="000C4BAB"/>
    <w:rsid w:val="000C602F"/>
    <w:rsid w:val="000C78AC"/>
    <w:rsid w:val="000D0E70"/>
    <w:rsid w:val="000D1E82"/>
    <w:rsid w:val="000D22B7"/>
    <w:rsid w:val="000D2804"/>
    <w:rsid w:val="000D2B10"/>
    <w:rsid w:val="000D30AF"/>
    <w:rsid w:val="000D3304"/>
    <w:rsid w:val="000D35C6"/>
    <w:rsid w:val="000D3AAA"/>
    <w:rsid w:val="000D4EAF"/>
    <w:rsid w:val="000D6120"/>
    <w:rsid w:val="000D76CE"/>
    <w:rsid w:val="000E15F7"/>
    <w:rsid w:val="000E1629"/>
    <w:rsid w:val="000E1E66"/>
    <w:rsid w:val="000E294B"/>
    <w:rsid w:val="000E4949"/>
    <w:rsid w:val="000E50F5"/>
    <w:rsid w:val="000E56BF"/>
    <w:rsid w:val="000E5A49"/>
    <w:rsid w:val="000E7362"/>
    <w:rsid w:val="000E760A"/>
    <w:rsid w:val="000F095C"/>
    <w:rsid w:val="000F0C7A"/>
    <w:rsid w:val="000F2274"/>
    <w:rsid w:val="000F2E79"/>
    <w:rsid w:val="000F3118"/>
    <w:rsid w:val="000F323E"/>
    <w:rsid w:val="000F331F"/>
    <w:rsid w:val="000F569C"/>
    <w:rsid w:val="000F7B46"/>
    <w:rsid w:val="00100A1C"/>
    <w:rsid w:val="00100FDA"/>
    <w:rsid w:val="001018BE"/>
    <w:rsid w:val="00101D89"/>
    <w:rsid w:val="00102EB0"/>
    <w:rsid w:val="00103CDB"/>
    <w:rsid w:val="00106A41"/>
    <w:rsid w:val="00107004"/>
    <w:rsid w:val="00107729"/>
    <w:rsid w:val="00111BDC"/>
    <w:rsid w:val="0011218C"/>
    <w:rsid w:val="0011245D"/>
    <w:rsid w:val="00112EDC"/>
    <w:rsid w:val="001179D5"/>
    <w:rsid w:val="00121317"/>
    <w:rsid w:val="001239A8"/>
    <w:rsid w:val="00124438"/>
    <w:rsid w:val="001246F9"/>
    <w:rsid w:val="001257DF"/>
    <w:rsid w:val="00126714"/>
    <w:rsid w:val="00126906"/>
    <w:rsid w:val="00126B85"/>
    <w:rsid w:val="00126C33"/>
    <w:rsid w:val="001300C4"/>
    <w:rsid w:val="001316BE"/>
    <w:rsid w:val="0013385F"/>
    <w:rsid w:val="00133E97"/>
    <w:rsid w:val="00133EF1"/>
    <w:rsid w:val="001342E6"/>
    <w:rsid w:val="00134534"/>
    <w:rsid w:val="00134764"/>
    <w:rsid w:val="00134A9E"/>
    <w:rsid w:val="001354F3"/>
    <w:rsid w:val="00135E31"/>
    <w:rsid w:val="00136847"/>
    <w:rsid w:val="00137B07"/>
    <w:rsid w:val="00137EC9"/>
    <w:rsid w:val="00140B08"/>
    <w:rsid w:val="00140D65"/>
    <w:rsid w:val="001435BE"/>
    <w:rsid w:val="0014577A"/>
    <w:rsid w:val="00147210"/>
    <w:rsid w:val="001479E8"/>
    <w:rsid w:val="00147D40"/>
    <w:rsid w:val="00150A19"/>
    <w:rsid w:val="0015192A"/>
    <w:rsid w:val="00151F5D"/>
    <w:rsid w:val="00152DB8"/>
    <w:rsid w:val="00153BDD"/>
    <w:rsid w:val="00155DDA"/>
    <w:rsid w:val="001561C2"/>
    <w:rsid w:val="00161D0A"/>
    <w:rsid w:val="00163375"/>
    <w:rsid w:val="00163E0E"/>
    <w:rsid w:val="00163E83"/>
    <w:rsid w:val="00164C58"/>
    <w:rsid w:val="00165FDC"/>
    <w:rsid w:val="0016688A"/>
    <w:rsid w:val="00167B67"/>
    <w:rsid w:val="0017045E"/>
    <w:rsid w:val="001709B7"/>
    <w:rsid w:val="00173315"/>
    <w:rsid w:val="001738BE"/>
    <w:rsid w:val="001756E8"/>
    <w:rsid w:val="00175AA8"/>
    <w:rsid w:val="00177A1F"/>
    <w:rsid w:val="0018260D"/>
    <w:rsid w:val="00182D9E"/>
    <w:rsid w:val="00183EBC"/>
    <w:rsid w:val="0018426E"/>
    <w:rsid w:val="0018592B"/>
    <w:rsid w:val="00185BAB"/>
    <w:rsid w:val="0018784F"/>
    <w:rsid w:val="00191374"/>
    <w:rsid w:val="001930D8"/>
    <w:rsid w:val="00193B1C"/>
    <w:rsid w:val="0019469F"/>
    <w:rsid w:val="001956A0"/>
    <w:rsid w:val="00195755"/>
    <w:rsid w:val="00195E54"/>
    <w:rsid w:val="001A150F"/>
    <w:rsid w:val="001A2B3A"/>
    <w:rsid w:val="001A2D8C"/>
    <w:rsid w:val="001A3E4C"/>
    <w:rsid w:val="001A42BD"/>
    <w:rsid w:val="001A4664"/>
    <w:rsid w:val="001A5E30"/>
    <w:rsid w:val="001A7005"/>
    <w:rsid w:val="001A78D2"/>
    <w:rsid w:val="001B1F44"/>
    <w:rsid w:val="001B2EDB"/>
    <w:rsid w:val="001B36B4"/>
    <w:rsid w:val="001B37F8"/>
    <w:rsid w:val="001B3D1C"/>
    <w:rsid w:val="001B3DAF"/>
    <w:rsid w:val="001B3EF5"/>
    <w:rsid w:val="001B4371"/>
    <w:rsid w:val="001B5B61"/>
    <w:rsid w:val="001B6428"/>
    <w:rsid w:val="001C00C3"/>
    <w:rsid w:val="001C161B"/>
    <w:rsid w:val="001C2E28"/>
    <w:rsid w:val="001C3249"/>
    <w:rsid w:val="001C3C2C"/>
    <w:rsid w:val="001C6229"/>
    <w:rsid w:val="001C6BBD"/>
    <w:rsid w:val="001D2DEA"/>
    <w:rsid w:val="001D42D1"/>
    <w:rsid w:val="001D45EA"/>
    <w:rsid w:val="001D49CD"/>
    <w:rsid w:val="001D54D1"/>
    <w:rsid w:val="001D5CC8"/>
    <w:rsid w:val="001D6C98"/>
    <w:rsid w:val="001D6E31"/>
    <w:rsid w:val="001E2CAF"/>
    <w:rsid w:val="001E59C1"/>
    <w:rsid w:val="001E6A1E"/>
    <w:rsid w:val="001E7C70"/>
    <w:rsid w:val="001F16AE"/>
    <w:rsid w:val="001F18C8"/>
    <w:rsid w:val="001F1D8F"/>
    <w:rsid w:val="001F26C5"/>
    <w:rsid w:val="001F2873"/>
    <w:rsid w:val="001F391D"/>
    <w:rsid w:val="001F4428"/>
    <w:rsid w:val="001F6FD2"/>
    <w:rsid w:val="001F725E"/>
    <w:rsid w:val="00200B84"/>
    <w:rsid w:val="002010A5"/>
    <w:rsid w:val="00201A5C"/>
    <w:rsid w:val="00201D66"/>
    <w:rsid w:val="002022A7"/>
    <w:rsid w:val="0020303A"/>
    <w:rsid w:val="00205131"/>
    <w:rsid w:val="0020599A"/>
    <w:rsid w:val="00210069"/>
    <w:rsid w:val="00210254"/>
    <w:rsid w:val="0021072A"/>
    <w:rsid w:val="00210A1A"/>
    <w:rsid w:val="00212435"/>
    <w:rsid w:val="00212459"/>
    <w:rsid w:val="00212726"/>
    <w:rsid w:val="002129FE"/>
    <w:rsid w:val="0021382C"/>
    <w:rsid w:val="00214515"/>
    <w:rsid w:val="0021714D"/>
    <w:rsid w:val="002209FB"/>
    <w:rsid w:val="00220D8D"/>
    <w:rsid w:val="002214B1"/>
    <w:rsid w:val="00223B7C"/>
    <w:rsid w:val="00226BFD"/>
    <w:rsid w:val="0023016E"/>
    <w:rsid w:val="00230A38"/>
    <w:rsid w:val="00230B4F"/>
    <w:rsid w:val="00231C36"/>
    <w:rsid w:val="00232111"/>
    <w:rsid w:val="00232291"/>
    <w:rsid w:val="002362A0"/>
    <w:rsid w:val="0023765B"/>
    <w:rsid w:val="00237EAA"/>
    <w:rsid w:val="00237F84"/>
    <w:rsid w:val="002406F9"/>
    <w:rsid w:val="00240CCA"/>
    <w:rsid w:val="00240F4B"/>
    <w:rsid w:val="00241091"/>
    <w:rsid w:val="00243875"/>
    <w:rsid w:val="00244336"/>
    <w:rsid w:val="0024541B"/>
    <w:rsid w:val="002514C9"/>
    <w:rsid w:val="00251C88"/>
    <w:rsid w:val="00252A72"/>
    <w:rsid w:val="002573FA"/>
    <w:rsid w:val="00257DDB"/>
    <w:rsid w:val="002629D6"/>
    <w:rsid w:val="00263284"/>
    <w:rsid w:val="002632B2"/>
    <w:rsid w:val="00264B58"/>
    <w:rsid w:val="002703D3"/>
    <w:rsid w:val="00272066"/>
    <w:rsid w:val="00273007"/>
    <w:rsid w:val="00274580"/>
    <w:rsid w:val="002745EE"/>
    <w:rsid w:val="00276351"/>
    <w:rsid w:val="00276C9D"/>
    <w:rsid w:val="002833B2"/>
    <w:rsid w:val="00285778"/>
    <w:rsid w:val="00285811"/>
    <w:rsid w:val="00285A8D"/>
    <w:rsid w:val="00285F04"/>
    <w:rsid w:val="00292913"/>
    <w:rsid w:val="00292FD6"/>
    <w:rsid w:val="00293932"/>
    <w:rsid w:val="00294302"/>
    <w:rsid w:val="00295C05"/>
    <w:rsid w:val="002973CB"/>
    <w:rsid w:val="00297C73"/>
    <w:rsid w:val="00297DBE"/>
    <w:rsid w:val="002A07B3"/>
    <w:rsid w:val="002A1E54"/>
    <w:rsid w:val="002A239D"/>
    <w:rsid w:val="002A239E"/>
    <w:rsid w:val="002A61DC"/>
    <w:rsid w:val="002A6B17"/>
    <w:rsid w:val="002A6DCE"/>
    <w:rsid w:val="002A768B"/>
    <w:rsid w:val="002B026A"/>
    <w:rsid w:val="002B0F59"/>
    <w:rsid w:val="002B1BE0"/>
    <w:rsid w:val="002B1E97"/>
    <w:rsid w:val="002B253B"/>
    <w:rsid w:val="002B353C"/>
    <w:rsid w:val="002B3B5E"/>
    <w:rsid w:val="002B4711"/>
    <w:rsid w:val="002B66DB"/>
    <w:rsid w:val="002B6802"/>
    <w:rsid w:val="002B7A13"/>
    <w:rsid w:val="002C194D"/>
    <w:rsid w:val="002C2770"/>
    <w:rsid w:val="002C2E5B"/>
    <w:rsid w:val="002C3DBD"/>
    <w:rsid w:val="002C4F4D"/>
    <w:rsid w:val="002C5ADE"/>
    <w:rsid w:val="002C7D17"/>
    <w:rsid w:val="002D0586"/>
    <w:rsid w:val="002D0B4B"/>
    <w:rsid w:val="002D0BC7"/>
    <w:rsid w:val="002D1656"/>
    <w:rsid w:val="002D1F9D"/>
    <w:rsid w:val="002D2B46"/>
    <w:rsid w:val="002D2DA2"/>
    <w:rsid w:val="002D2FE7"/>
    <w:rsid w:val="002D437F"/>
    <w:rsid w:val="002D5742"/>
    <w:rsid w:val="002E0A3A"/>
    <w:rsid w:val="002E1143"/>
    <w:rsid w:val="002E1963"/>
    <w:rsid w:val="002E34D4"/>
    <w:rsid w:val="002E4CFF"/>
    <w:rsid w:val="002E4D4E"/>
    <w:rsid w:val="002E552F"/>
    <w:rsid w:val="002E7273"/>
    <w:rsid w:val="002E7393"/>
    <w:rsid w:val="002F3061"/>
    <w:rsid w:val="002F3082"/>
    <w:rsid w:val="002F3FB5"/>
    <w:rsid w:val="002F44FE"/>
    <w:rsid w:val="002F5A46"/>
    <w:rsid w:val="00300D99"/>
    <w:rsid w:val="0030117E"/>
    <w:rsid w:val="00301CF0"/>
    <w:rsid w:val="003030CE"/>
    <w:rsid w:val="00304F3E"/>
    <w:rsid w:val="00305903"/>
    <w:rsid w:val="00305F48"/>
    <w:rsid w:val="0030709A"/>
    <w:rsid w:val="00310004"/>
    <w:rsid w:val="00310318"/>
    <w:rsid w:val="003114A1"/>
    <w:rsid w:val="00311F5F"/>
    <w:rsid w:val="00312A3B"/>
    <w:rsid w:val="00312F78"/>
    <w:rsid w:val="003139FA"/>
    <w:rsid w:val="00313ED3"/>
    <w:rsid w:val="003150E5"/>
    <w:rsid w:val="003170FC"/>
    <w:rsid w:val="00317F68"/>
    <w:rsid w:val="00321E1B"/>
    <w:rsid w:val="0032206E"/>
    <w:rsid w:val="0032234E"/>
    <w:rsid w:val="00322D61"/>
    <w:rsid w:val="00323741"/>
    <w:rsid w:val="00323B2C"/>
    <w:rsid w:val="0032458C"/>
    <w:rsid w:val="003247DC"/>
    <w:rsid w:val="00324E6A"/>
    <w:rsid w:val="00325653"/>
    <w:rsid w:val="00325F1F"/>
    <w:rsid w:val="00326FC9"/>
    <w:rsid w:val="00327549"/>
    <w:rsid w:val="0033015E"/>
    <w:rsid w:val="0033154A"/>
    <w:rsid w:val="00331E66"/>
    <w:rsid w:val="00332709"/>
    <w:rsid w:val="00333D4F"/>
    <w:rsid w:val="0033493A"/>
    <w:rsid w:val="00335636"/>
    <w:rsid w:val="00335EAA"/>
    <w:rsid w:val="003362D9"/>
    <w:rsid w:val="0033743D"/>
    <w:rsid w:val="00340782"/>
    <w:rsid w:val="00343D8C"/>
    <w:rsid w:val="0034569C"/>
    <w:rsid w:val="00346730"/>
    <w:rsid w:val="00347250"/>
    <w:rsid w:val="00347BA5"/>
    <w:rsid w:val="00350AB9"/>
    <w:rsid w:val="003521B0"/>
    <w:rsid w:val="003524CB"/>
    <w:rsid w:val="003534B8"/>
    <w:rsid w:val="003556F1"/>
    <w:rsid w:val="003557D5"/>
    <w:rsid w:val="00356434"/>
    <w:rsid w:val="00356DD6"/>
    <w:rsid w:val="00361270"/>
    <w:rsid w:val="00361F50"/>
    <w:rsid w:val="00362BCE"/>
    <w:rsid w:val="0036393A"/>
    <w:rsid w:val="0036549D"/>
    <w:rsid w:val="00365A47"/>
    <w:rsid w:val="0036644C"/>
    <w:rsid w:val="0036755D"/>
    <w:rsid w:val="00372447"/>
    <w:rsid w:val="0037304E"/>
    <w:rsid w:val="0037429F"/>
    <w:rsid w:val="0037485D"/>
    <w:rsid w:val="00376179"/>
    <w:rsid w:val="00376680"/>
    <w:rsid w:val="00376B0A"/>
    <w:rsid w:val="00376B66"/>
    <w:rsid w:val="00376C31"/>
    <w:rsid w:val="003812EB"/>
    <w:rsid w:val="00381F1E"/>
    <w:rsid w:val="0038315B"/>
    <w:rsid w:val="0038456F"/>
    <w:rsid w:val="00385C30"/>
    <w:rsid w:val="00385E3E"/>
    <w:rsid w:val="0038638A"/>
    <w:rsid w:val="00387B07"/>
    <w:rsid w:val="003921CE"/>
    <w:rsid w:val="003926E6"/>
    <w:rsid w:val="00393377"/>
    <w:rsid w:val="00393EC4"/>
    <w:rsid w:val="00394AE7"/>
    <w:rsid w:val="00395F9D"/>
    <w:rsid w:val="00396E33"/>
    <w:rsid w:val="003A031F"/>
    <w:rsid w:val="003A0493"/>
    <w:rsid w:val="003A0E74"/>
    <w:rsid w:val="003A2A39"/>
    <w:rsid w:val="003A3208"/>
    <w:rsid w:val="003A3680"/>
    <w:rsid w:val="003A4039"/>
    <w:rsid w:val="003A417E"/>
    <w:rsid w:val="003A433E"/>
    <w:rsid w:val="003A5FBA"/>
    <w:rsid w:val="003A63E0"/>
    <w:rsid w:val="003A6AD3"/>
    <w:rsid w:val="003A784A"/>
    <w:rsid w:val="003B0407"/>
    <w:rsid w:val="003B075D"/>
    <w:rsid w:val="003B1D58"/>
    <w:rsid w:val="003B2140"/>
    <w:rsid w:val="003B22DD"/>
    <w:rsid w:val="003B259F"/>
    <w:rsid w:val="003B32A5"/>
    <w:rsid w:val="003B52B1"/>
    <w:rsid w:val="003B5955"/>
    <w:rsid w:val="003B6E27"/>
    <w:rsid w:val="003B7E6A"/>
    <w:rsid w:val="003C0290"/>
    <w:rsid w:val="003C20B8"/>
    <w:rsid w:val="003C2B9F"/>
    <w:rsid w:val="003C2C6C"/>
    <w:rsid w:val="003C2D6D"/>
    <w:rsid w:val="003C306F"/>
    <w:rsid w:val="003C50CE"/>
    <w:rsid w:val="003C6ADD"/>
    <w:rsid w:val="003C6C1F"/>
    <w:rsid w:val="003C6CA0"/>
    <w:rsid w:val="003D099A"/>
    <w:rsid w:val="003D0B91"/>
    <w:rsid w:val="003D362C"/>
    <w:rsid w:val="003D7F76"/>
    <w:rsid w:val="003E007A"/>
    <w:rsid w:val="003E024E"/>
    <w:rsid w:val="003E036B"/>
    <w:rsid w:val="003E1651"/>
    <w:rsid w:val="003E1BE1"/>
    <w:rsid w:val="003E1D23"/>
    <w:rsid w:val="003E245B"/>
    <w:rsid w:val="003E39CA"/>
    <w:rsid w:val="003E7997"/>
    <w:rsid w:val="003E7A1D"/>
    <w:rsid w:val="003F1617"/>
    <w:rsid w:val="003F1B3A"/>
    <w:rsid w:val="003F235A"/>
    <w:rsid w:val="003F2984"/>
    <w:rsid w:val="003F2ADA"/>
    <w:rsid w:val="003F2F74"/>
    <w:rsid w:val="003F3463"/>
    <w:rsid w:val="003F3EE5"/>
    <w:rsid w:val="003F42C3"/>
    <w:rsid w:val="003F6D22"/>
    <w:rsid w:val="003F6E14"/>
    <w:rsid w:val="003F7179"/>
    <w:rsid w:val="003F7FF9"/>
    <w:rsid w:val="00401963"/>
    <w:rsid w:val="00404CF7"/>
    <w:rsid w:val="00405DED"/>
    <w:rsid w:val="00407C56"/>
    <w:rsid w:val="00411DC0"/>
    <w:rsid w:val="004137C9"/>
    <w:rsid w:val="00414902"/>
    <w:rsid w:val="00416769"/>
    <w:rsid w:val="00416B09"/>
    <w:rsid w:val="0042012A"/>
    <w:rsid w:val="0042512A"/>
    <w:rsid w:val="00425943"/>
    <w:rsid w:val="004274ED"/>
    <w:rsid w:val="004274FA"/>
    <w:rsid w:val="00427706"/>
    <w:rsid w:val="00432C7C"/>
    <w:rsid w:val="00433289"/>
    <w:rsid w:val="00436E0A"/>
    <w:rsid w:val="004407CC"/>
    <w:rsid w:val="00440AF7"/>
    <w:rsid w:val="0044314A"/>
    <w:rsid w:val="004434F2"/>
    <w:rsid w:val="004446C2"/>
    <w:rsid w:val="004448FE"/>
    <w:rsid w:val="00444A00"/>
    <w:rsid w:val="00444EE4"/>
    <w:rsid w:val="00444F4A"/>
    <w:rsid w:val="00444FFA"/>
    <w:rsid w:val="00446FBC"/>
    <w:rsid w:val="004506D7"/>
    <w:rsid w:val="00450B1B"/>
    <w:rsid w:val="00453D0F"/>
    <w:rsid w:val="00453DA5"/>
    <w:rsid w:val="00455904"/>
    <w:rsid w:val="00455E58"/>
    <w:rsid w:val="00456AEB"/>
    <w:rsid w:val="00460726"/>
    <w:rsid w:val="00460CB1"/>
    <w:rsid w:val="0046182F"/>
    <w:rsid w:val="00461BC5"/>
    <w:rsid w:val="00466E20"/>
    <w:rsid w:val="0046708B"/>
    <w:rsid w:val="00467EE0"/>
    <w:rsid w:val="004725E5"/>
    <w:rsid w:val="004756AC"/>
    <w:rsid w:val="00476152"/>
    <w:rsid w:val="0047645C"/>
    <w:rsid w:val="004802CB"/>
    <w:rsid w:val="00480657"/>
    <w:rsid w:val="0048119B"/>
    <w:rsid w:val="00481AFC"/>
    <w:rsid w:val="0048244C"/>
    <w:rsid w:val="00482535"/>
    <w:rsid w:val="00482FDC"/>
    <w:rsid w:val="0048355F"/>
    <w:rsid w:val="00483F11"/>
    <w:rsid w:val="00484A58"/>
    <w:rsid w:val="0048783D"/>
    <w:rsid w:val="004879D5"/>
    <w:rsid w:val="004905D5"/>
    <w:rsid w:val="00491839"/>
    <w:rsid w:val="00491E50"/>
    <w:rsid w:val="004927AE"/>
    <w:rsid w:val="00493A29"/>
    <w:rsid w:val="00493EBC"/>
    <w:rsid w:val="00494824"/>
    <w:rsid w:val="004A02A7"/>
    <w:rsid w:val="004A3140"/>
    <w:rsid w:val="004A3952"/>
    <w:rsid w:val="004A4334"/>
    <w:rsid w:val="004A4E3D"/>
    <w:rsid w:val="004A5B0D"/>
    <w:rsid w:val="004A6044"/>
    <w:rsid w:val="004A6CBC"/>
    <w:rsid w:val="004A6E6E"/>
    <w:rsid w:val="004B1D14"/>
    <w:rsid w:val="004B21D1"/>
    <w:rsid w:val="004B3939"/>
    <w:rsid w:val="004B47F2"/>
    <w:rsid w:val="004B5540"/>
    <w:rsid w:val="004B6070"/>
    <w:rsid w:val="004B63D8"/>
    <w:rsid w:val="004B6B94"/>
    <w:rsid w:val="004B7F8D"/>
    <w:rsid w:val="004C1DEC"/>
    <w:rsid w:val="004C2881"/>
    <w:rsid w:val="004C2D10"/>
    <w:rsid w:val="004C352F"/>
    <w:rsid w:val="004C46B1"/>
    <w:rsid w:val="004C4869"/>
    <w:rsid w:val="004C5A61"/>
    <w:rsid w:val="004C7323"/>
    <w:rsid w:val="004C78EA"/>
    <w:rsid w:val="004C7D0C"/>
    <w:rsid w:val="004D06D5"/>
    <w:rsid w:val="004D195B"/>
    <w:rsid w:val="004D3002"/>
    <w:rsid w:val="004D443F"/>
    <w:rsid w:val="004D5369"/>
    <w:rsid w:val="004D65E8"/>
    <w:rsid w:val="004D6819"/>
    <w:rsid w:val="004D7C1C"/>
    <w:rsid w:val="004E0C44"/>
    <w:rsid w:val="004E50F2"/>
    <w:rsid w:val="004E5E51"/>
    <w:rsid w:val="004E623A"/>
    <w:rsid w:val="004E742B"/>
    <w:rsid w:val="004E7A9A"/>
    <w:rsid w:val="004F341B"/>
    <w:rsid w:val="004F4DC7"/>
    <w:rsid w:val="004F5F05"/>
    <w:rsid w:val="004F6AE7"/>
    <w:rsid w:val="004F754E"/>
    <w:rsid w:val="00502DA9"/>
    <w:rsid w:val="00503061"/>
    <w:rsid w:val="00503AB4"/>
    <w:rsid w:val="00506141"/>
    <w:rsid w:val="00506975"/>
    <w:rsid w:val="0050714A"/>
    <w:rsid w:val="0050722B"/>
    <w:rsid w:val="005113BC"/>
    <w:rsid w:val="005126F1"/>
    <w:rsid w:val="00512FAD"/>
    <w:rsid w:val="005132E7"/>
    <w:rsid w:val="00513D1A"/>
    <w:rsid w:val="005141D9"/>
    <w:rsid w:val="00515332"/>
    <w:rsid w:val="005158CD"/>
    <w:rsid w:val="005167CF"/>
    <w:rsid w:val="005169D7"/>
    <w:rsid w:val="00517426"/>
    <w:rsid w:val="005213A2"/>
    <w:rsid w:val="00521FFB"/>
    <w:rsid w:val="00522D04"/>
    <w:rsid w:val="00522E49"/>
    <w:rsid w:val="00523140"/>
    <w:rsid w:val="00523EF5"/>
    <w:rsid w:val="0052473E"/>
    <w:rsid w:val="00525BD4"/>
    <w:rsid w:val="005273B3"/>
    <w:rsid w:val="00530F24"/>
    <w:rsid w:val="005319D0"/>
    <w:rsid w:val="00531AC2"/>
    <w:rsid w:val="00531CF8"/>
    <w:rsid w:val="0053396A"/>
    <w:rsid w:val="00534277"/>
    <w:rsid w:val="005355FF"/>
    <w:rsid w:val="005358AF"/>
    <w:rsid w:val="00537122"/>
    <w:rsid w:val="005407D1"/>
    <w:rsid w:val="00540D48"/>
    <w:rsid w:val="00541888"/>
    <w:rsid w:val="00541D80"/>
    <w:rsid w:val="00542BF6"/>
    <w:rsid w:val="005444C5"/>
    <w:rsid w:val="00544A89"/>
    <w:rsid w:val="00545BE9"/>
    <w:rsid w:val="00545D2F"/>
    <w:rsid w:val="00550059"/>
    <w:rsid w:val="00550903"/>
    <w:rsid w:val="00550CBB"/>
    <w:rsid w:val="0055110B"/>
    <w:rsid w:val="00554ABD"/>
    <w:rsid w:val="00554EF0"/>
    <w:rsid w:val="005556BA"/>
    <w:rsid w:val="0055598D"/>
    <w:rsid w:val="00556554"/>
    <w:rsid w:val="00557707"/>
    <w:rsid w:val="00557DB9"/>
    <w:rsid w:val="00560823"/>
    <w:rsid w:val="00560F4B"/>
    <w:rsid w:val="00561243"/>
    <w:rsid w:val="00561379"/>
    <w:rsid w:val="00561431"/>
    <w:rsid w:val="0056372C"/>
    <w:rsid w:val="00564275"/>
    <w:rsid w:val="0056436C"/>
    <w:rsid w:val="005662BC"/>
    <w:rsid w:val="0056759D"/>
    <w:rsid w:val="005700AC"/>
    <w:rsid w:val="00571AE9"/>
    <w:rsid w:val="00571DE7"/>
    <w:rsid w:val="00572014"/>
    <w:rsid w:val="005726E4"/>
    <w:rsid w:val="0057290B"/>
    <w:rsid w:val="00572B35"/>
    <w:rsid w:val="00573C68"/>
    <w:rsid w:val="005743F1"/>
    <w:rsid w:val="00574A97"/>
    <w:rsid w:val="00576218"/>
    <w:rsid w:val="00577776"/>
    <w:rsid w:val="00577D57"/>
    <w:rsid w:val="0058070A"/>
    <w:rsid w:val="0058162D"/>
    <w:rsid w:val="005825B7"/>
    <w:rsid w:val="00583F88"/>
    <w:rsid w:val="005848E9"/>
    <w:rsid w:val="005852AD"/>
    <w:rsid w:val="00587381"/>
    <w:rsid w:val="00587E6D"/>
    <w:rsid w:val="005911FC"/>
    <w:rsid w:val="005919AA"/>
    <w:rsid w:val="005929B6"/>
    <w:rsid w:val="00592D66"/>
    <w:rsid w:val="005937B8"/>
    <w:rsid w:val="005939BA"/>
    <w:rsid w:val="00593DFD"/>
    <w:rsid w:val="0059620A"/>
    <w:rsid w:val="00596FE5"/>
    <w:rsid w:val="005A07C7"/>
    <w:rsid w:val="005A161F"/>
    <w:rsid w:val="005A3B16"/>
    <w:rsid w:val="005A40CA"/>
    <w:rsid w:val="005A4C1A"/>
    <w:rsid w:val="005B2ABF"/>
    <w:rsid w:val="005B35C1"/>
    <w:rsid w:val="005B41A4"/>
    <w:rsid w:val="005B61F4"/>
    <w:rsid w:val="005B648B"/>
    <w:rsid w:val="005B6E01"/>
    <w:rsid w:val="005B79ED"/>
    <w:rsid w:val="005B7DF7"/>
    <w:rsid w:val="005C0797"/>
    <w:rsid w:val="005C0B57"/>
    <w:rsid w:val="005C2112"/>
    <w:rsid w:val="005C2681"/>
    <w:rsid w:val="005C33BD"/>
    <w:rsid w:val="005C40A1"/>
    <w:rsid w:val="005C43B0"/>
    <w:rsid w:val="005C4F02"/>
    <w:rsid w:val="005C6787"/>
    <w:rsid w:val="005D166F"/>
    <w:rsid w:val="005D1738"/>
    <w:rsid w:val="005D3558"/>
    <w:rsid w:val="005D3C97"/>
    <w:rsid w:val="005D3FA9"/>
    <w:rsid w:val="005D40A2"/>
    <w:rsid w:val="005D46BF"/>
    <w:rsid w:val="005D4960"/>
    <w:rsid w:val="005D4BD0"/>
    <w:rsid w:val="005D783D"/>
    <w:rsid w:val="005E227B"/>
    <w:rsid w:val="005E3CC2"/>
    <w:rsid w:val="005E40AA"/>
    <w:rsid w:val="005E541E"/>
    <w:rsid w:val="005E7055"/>
    <w:rsid w:val="005E7549"/>
    <w:rsid w:val="005E7C7A"/>
    <w:rsid w:val="005E7F00"/>
    <w:rsid w:val="005F118D"/>
    <w:rsid w:val="005F226C"/>
    <w:rsid w:val="005F3E77"/>
    <w:rsid w:val="005F4DA4"/>
    <w:rsid w:val="00601256"/>
    <w:rsid w:val="0060323E"/>
    <w:rsid w:val="00603C17"/>
    <w:rsid w:val="00604376"/>
    <w:rsid w:val="0060445A"/>
    <w:rsid w:val="00605A4C"/>
    <w:rsid w:val="006064E3"/>
    <w:rsid w:val="00610EBA"/>
    <w:rsid w:val="00612D36"/>
    <w:rsid w:val="006141AB"/>
    <w:rsid w:val="00614739"/>
    <w:rsid w:val="00616DBC"/>
    <w:rsid w:val="0061799C"/>
    <w:rsid w:val="00620174"/>
    <w:rsid w:val="00621979"/>
    <w:rsid w:val="00622ADD"/>
    <w:rsid w:val="006242A7"/>
    <w:rsid w:val="0062484A"/>
    <w:rsid w:val="006254DD"/>
    <w:rsid w:val="00626C9A"/>
    <w:rsid w:val="006276DA"/>
    <w:rsid w:val="006300B3"/>
    <w:rsid w:val="00631626"/>
    <w:rsid w:val="006328D6"/>
    <w:rsid w:val="006332B2"/>
    <w:rsid w:val="0063364F"/>
    <w:rsid w:val="006346A2"/>
    <w:rsid w:val="00637159"/>
    <w:rsid w:val="00642768"/>
    <w:rsid w:val="00643013"/>
    <w:rsid w:val="006446D6"/>
    <w:rsid w:val="00645669"/>
    <w:rsid w:val="00646226"/>
    <w:rsid w:val="006474F7"/>
    <w:rsid w:val="0065038E"/>
    <w:rsid w:val="00651460"/>
    <w:rsid w:val="0065602A"/>
    <w:rsid w:val="006565E0"/>
    <w:rsid w:val="00656705"/>
    <w:rsid w:val="0065778E"/>
    <w:rsid w:val="006603DE"/>
    <w:rsid w:val="0066091A"/>
    <w:rsid w:val="006614A3"/>
    <w:rsid w:val="0066270B"/>
    <w:rsid w:val="00663DC8"/>
    <w:rsid w:val="00664387"/>
    <w:rsid w:val="00664BDB"/>
    <w:rsid w:val="00665D42"/>
    <w:rsid w:val="00666609"/>
    <w:rsid w:val="00670091"/>
    <w:rsid w:val="0067038B"/>
    <w:rsid w:val="00670B2E"/>
    <w:rsid w:val="0067150C"/>
    <w:rsid w:val="00671542"/>
    <w:rsid w:val="00671DBB"/>
    <w:rsid w:val="00673EB4"/>
    <w:rsid w:val="00673FA5"/>
    <w:rsid w:val="00676159"/>
    <w:rsid w:val="00676657"/>
    <w:rsid w:val="006769B2"/>
    <w:rsid w:val="006770FD"/>
    <w:rsid w:val="0068280A"/>
    <w:rsid w:val="006836CF"/>
    <w:rsid w:val="0068378A"/>
    <w:rsid w:val="006843EB"/>
    <w:rsid w:val="006846DD"/>
    <w:rsid w:val="00686054"/>
    <w:rsid w:val="0068736B"/>
    <w:rsid w:val="00690A23"/>
    <w:rsid w:val="0069130B"/>
    <w:rsid w:val="006924A0"/>
    <w:rsid w:val="006927C2"/>
    <w:rsid w:val="00692844"/>
    <w:rsid w:val="00692D8F"/>
    <w:rsid w:val="00693481"/>
    <w:rsid w:val="006958A2"/>
    <w:rsid w:val="006959E5"/>
    <w:rsid w:val="00695B29"/>
    <w:rsid w:val="006A0494"/>
    <w:rsid w:val="006A0953"/>
    <w:rsid w:val="006A1381"/>
    <w:rsid w:val="006A269A"/>
    <w:rsid w:val="006A2D60"/>
    <w:rsid w:val="006A449D"/>
    <w:rsid w:val="006A493A"/>
    <w:rsid w:val="006A5363"/>
    <w:rsid w:val="006A5810"/>
    <w:rsid w:val="006A6A3F"/>
    <w:rsid w:val="006B0124"/>
    <w:rsid w:val="006B0566"/>
    <w:rsid w:val="006B0FA4"/>
    <w:rsid w:val="006B4313"/>
    <w:rsid w:val="006B4CD5"/>
    <w:rsid w:val="006B6369"/>
    <w:rsid w:val="006B7A6D"/>
    <w:rsid w:val="006C075F"/>
    <w:rsid w:val="006C17DF"/>
    <w:rsid w:val="006C2AB1"/>
    <w:rsid w:val="006C46A1"/>
    <w:rsid w:val="006C690F"/>
    <w:rsid w:val="006D142A"/>
    <w:rsid w:val="006D1DC3"/>
    <w:rsid w:val="006D24A3"/>
    <w:rsid w:val="006D2849"/>
    <w:rsid w:val="006D3E7D"/>
    <w:rsid w:val="006D4074"/>
    <w:rsid w:val="006D4E6E"/>
    <w:rsid w:val="006E01C4"/>
    <w:rsid w:val="006E04FF"/>
    <w:rsid w:val="006E36E0"/>
    <w:rsid w:val="006E3DFC"/>
    <w:rsid w:val="006E3FCB"/>
    <w:rsid w:val="006E7099"/>
    <w:rsid w:val="006E73F7"/>
    <w:rsid w:val="006E7704"/>
    <w:rsid w:val="006F085A"/>
    <w:rsid w:val="006F1234"/>
    <w:rsid w:val="006F3F0A"/>
    <w:rsid w:val="006F70A3"/>
    <w:rsid w:val="006F7ACA"/>
    <w:rsid w:val="006F7CD1"/>
    <w:rsid w:val="006F7D3C"/>
    <w:rsid w:val="00701DE0"/>
    <w:rsid w:val="00701E15"/>
    <w:rsid w:val="0070244F"/>
    <w:rsid w:val="00702D33"/>
    <w:rsid w:val="00704D28"/>
    <w:rsid w:val="00705122"/>
    <w:rsid w:val="007067DD"/>
    <w:rsid w:val="00706A0F"/>
    <w:rsid w:val="00706AB7"/>
    <w:rsid w:val="00706FEB"/>
    <w:rsid w:val="007070AC"/>
    <w:rsid w:val="007109CF"/>
    <w:rsid w:val="007114E8"/>
    <w:rsid w:val="0071358F"/>
    <w:rsid w:val="0071396B"/>
    <w:rsid w:val="00713B14"/>
    <w:rsid w:val="00713D3A"/>
    <w:rsid w:val="00720875"/>
    <w:rsid w:val="00721BEB"/>
    <w:rsid w:val="00722E2B"/>
    <w:rsid w:val="00723E98"/>
    <w:rsid w:val="00724705"/>
    <w:rsid w:val="00724CA8"/>
    <w:rsid w:val="00725D66"/>
    <w:rsid w:val="00725FBC"/>
    <w:rsid w:val="00726376"/>
    <w:rsid w:val="00727F39"/>
    <w:rsid w:val="00730F0E"/>
    <w:rsid w:val="007311BE"/>
    <w:rsid w:val="00731305"/>
    <w:rsid w:val="00733481"/>
    <w:rsid w:val="00736490"/>
    <w:rsid w:val="007415A9"/>
    <w:rsid w:val="00741C41"/>
    <w:rsid w:val="00742029"/>
    <w:rsid w:val="00742192"/>
    <w:rsid w:val="00742DFC"/>
    <w:rsid w:val="007436FF"/>
    <w:rsid w:val="0074382A"/>
    <w:rsid w:val="00744E69"/>
    <w:rsid w:val="007454E3"/>
    <w:rsid w:val="007466A1"/>
    <w:rsid w:val="00747140"/>
    <w:rsid w:val="00747361"/>
    <w:rsid w:val="007474A5"/>
    <w:rsid w:val="00747CFB"/>
    <w:rsid w:val="00747F5B"/>
    <w:rsid w:val="00750CCB"/>
    <w:rsid w:val="0075134A"/>
    <w:rsid w:val="007530AF"/>
    <w:rsid w:val="0075379D"/>
    <w:rsid w:val="00753E7B"/>
    <w:rsid w:val="007550AD"/>
    <w:rsid w:val="0075609E"/>
    <w:rsid w:val="007574BF"/>
    <w:rsid w:val="00757AA8"/>
    <w:rsid w:val="00761489"/>
    <w:rsid w:val="00766F39"/>
    <w:rsid w:val="0077084B"/>
    <w:rsid w:val="0077094B"/>
    <w:rsid w:val="00772B97"/>
    <w:rsid w:val="00773DE0"/>
    <w:rsid w:val="00777A92"/>
    <w:rsid w:val="00780218"/>
    <w:rsid w:val="007814A8"/>
    <w:rsid w:val="00782988"/>
    <w:rsid w:val="00782D81"/>
    <w:rsid w:val="00783621"/>
    <w:rsid w:val="007838F6"/>
    <w:rsid w:val="00783935"/>
    <w:rsid w:val="00783C10"/>
    <w:rsid w:val="00785E93"/>
    <w:rsid w:val="00785F84"/>
    <w:rsid w:val="007864B8"/>
    <w:rsid w:val="00787642"/>
    <w:rsid w:val="00787A56"/>
    <w:rsid w:val="00790269"/>
    <w:rsid w:val="00791AD7"/>
    <w:rsid w:val="007936E7"/>
    <w:rsid w:val="00793B45"/>
    <w:rsid w:val="007946D9"/>
    <w:rsid w:val="00794716"/>
    <w:rsid w:val="00794815"/>
    <w:rsid w:val="00794B53"/>
    <w:rsid w:val="00797AF2"/>
    <w:rsid w:val="007A0EDA"/>
    <w:rsid w:val="007A1E53"/>
    <w:rsid w:val="007A335A"/>
    <w:rsid w:val="007A353B"/>
    <w:rsid w:val="007A45A9"/>
    <w:rsid w:val="007A6FCA"/>
    <w:rsid w:val="007A7625"/>
    <w:rsid w:val="007B06EB"/>
    <w:rsid w:val="007B08A6"/>
    <w:rsid w:val="007B0BEE"/>
    <w:rsid w:val="007B13A0"/>
    <w:rsid w:val="007B2236"/>
    <w:rsid w:val="007B229C"/>
    <w:rsid w:val="007B341F"/>
    <w:rsid w:val="007B3CF4"/>
    <w:rsid w:val="007B579E"/>
    <w:rsid w:val="007B694B"/>
    <w:rsid w:val="007C192C"/>
    <w:rsid w:val="007C3138"/>
    <w:rsid w:val="007C40A7"/>
    <w:rsid w:val="007C4183"/>
    <w:rsid w:val="007C5226"/>
    <w:rsid w:val="007D1461"/>
    <w:rsid w:val="007D2078"/>
    <w:rsid w:val="007D270C"/>
    <w:rsid w:val="007D421E"/>
    <w:rsid w:val="007D6762"/>
    <w:rsid w:val="007E1CFD"/>
    <w:rsid w:val="007E1DDD"/>
    <w:rsid w:val="007E24B0"/>
    <w:rsid w:val="007E3201"/>
    <w:rsid w:val="007E6B4B"/>
    <w:rsid w:val="007F0867"/>
    <w:rsid w:val="007F1377"/>
    <w:rsid w:val="007F1F3A"/>
    <w:rsid w:val="007F27B1"/>
    <w:rsid w:val="007F2B3E"/>
    <w:rsid w:val="007F4768"/>
    <w:rsid w:val="007F4CA9"/>
    <w:rsid w:val="007F51B3"/>
    <w:rsid w:val="007F6A35"/>
    <w:rsid w:val="00800ED8"/>
    <w:rsid w:val="00803D15"/>
    <w:rsid w:val="00804B8D"/>
    <w:rsid w:val="00806DFA"/>
    <w:rsid w:val="00810A81"/>
    <w:rsid w:val="0081122A"/>
    <w:rsid w:val="008119A3"/>
    <w:rsid w:val="00812894"/>
    <w:rsid w:val="00813F05"/>
    <w:rsid w:val="00815B04"/>
    <w:rsid w:val="008174F3"/>
    <w:rsid w:val="0081772D"/>
    <w:rsid w:val="008200D3"/>
    <w:rsid w:val="00820E89"/>
    <w:rsid w:val="00821961"/>
    <w:rsid w:val="00821CEC"/>
    <w:rsid w:val="00822AAF"/>
    <w:rsid w:val="00822F8F"/>
    <w:rsid w:val="00825009"/>
    <w:rsid w:val="0082620B"/>
    <w:rsid w:val="00826289"/>
    <w:rsid w:val="00826CCF"/>
    <w:rsid w:val="0082771A"/>
    <w:rsid w:val="008278AE"/>
    <w:rsid w:val="00827D94"/>
    <w:rsid w:val="00827F9B"/>
    <w:rsid w:val="00830978"/>
    <w:rsid w:val="00832E38"/>
    <w:rsid w:val="00833317"/>
    <w:rsid w:val="00834AF9"/>
    <w:rsid w:val="008418F5"/>
    <w:rsid w:val="008420C8"/>
    <w:rsid w:val="008421CC"/>
    <w:rsid w:val="00842252"/>
    <w:rsid w:val="00842763"/>
    <w:rsid w:val="0084479D"/>
    <w:rsid w:val="00845E19"/>
    <w:rsid w:val="00845E7C"/>
    <w:rsid w:val="00845EC6"/>
    <w:rsid w:val="008472C4"/>
    <w:rsid w:val="008476F6"/>
    <w:rsid w:val="00847EA7"/>
    <w:rsid w:val="00850A49"/>
    <w:rsid w:val="00851815"/>
    <w:rsid w:val="008530FF"/>
    <w:rsid w:val="00854B41"/>
    <w:rsid w:val="008565CD"/>
    <w:rsid w:val="0086267D"/>
    <w:rsid w:val="008648CE"/>
    <w:rsid w:val="00864B03"/>
    <w:rsid w:val="00864FE2"/>
    <w:rsid w:val="0086569F"/>
    <w:rsid w:val="00865CB3"/>
    <w:rsid w:val="00871D79"/>
    <w:rsid w:val="0087270D"/>
    <w:rsid w:val="00874B3D"/>
    <w:rsid w:val="00875612"/>
    <w:rsid w:val="00875D97"/>
    <w:rsid w:val="008811B9"/>
    <w:rsid w:val="008819B4"/>
    <w:rsid w:val="008825B3"/>
    <w:rsid w:val="0088291C"/>
    <w:rsid w:val="00885049"/>
    <w:rsid w:val="00885AD1"/>
    <w:rsid w:val="00885EC7"/>
    <w:rsid w:val="008878EE"/>
    <w:rsid w:val="00887A25"/>
    <w:rsid w:val="00887EC3"/>
    <w:rsid w:val="008900A4"/>
    <w:rsid w:val="00890644"/>
    <w:rsid w:val="0089249E"/>
    <w:rsid w:val="0089265D"/>
    <w:rsid w:val="00893017"/>
    <w:rsid w:val="008969D0"/>
    <w:rsid w:val="00897A3B"/>
    <w:rsid w:val="008A00D9"/>
    <w:rsid w:val="008A0D4A"/>
    <w:rsid w:val="008A1BD7"/>
    <w:rsid w:val="008A4D14"/>
    <w:rsid w:val="008A51E7"/>
    <w:rsid w:val="008A54AD"/>
    <w:rsid w:val="008A57F9"/>
    <w:rsid w:val="008A5F5D"/>
    <w:rsid w:val="008A71C7"/>
    <w:rsid w:val="008B03F7"/>
    <w:rsid w:val="008B3AF8"/>
    <w:rsid w:val="008B4748"/>
    <w:rsid w:val="008B4C96"/>
    <w:rsid w:val="008B5937"/>
    <w:rsid w:val="008B6F21"/>
    <w:rsid w:val="008B78B3"/>
    <w:rsid w:val="008C184A"/>
    <w:rsid w:val="008C1B5B"/>
    <w:rsid w:val="008C1F94"/>
    <w:rsid w:val="008C2F46"/>
    <w:rsid w:val="008C3C24"/>
    <w:rsid w:val="008C4647"/>
    <w:rsid w:val="008C5227"/>
    <w:rsid w:val="008C6D7A"/>
    <w:rsid w:val="008D33F3"/>
    <w:rsid w:val="008D3EFF"/>
    <w:rsid w:val="008D4A75"/>
    <w:rsid w:val="008D4E2E"/>
    <w:rsid w:val="008D5541"/>
    <w:rsid w:val="008D6275"/>
    <w:rsid w:val="008D6FD5"/>
    <w:rsid w:val="008D7CF5"/>
    <w:rsid w:val="008E333E"/>
    <w:rsid w:val="008E43FD"/>
    <w:rsid w:val="008E5238"/>
    <w:rsid w:val="008E5A55"/>
    <w:rsid w:val="008E6274"/>
    <w:rsid w:val="008E6611"/>
    <w:rsid w:val="008F04B5"/>
    <w:rsid w:val="008F0D0D"/>
    <w:rsid w:val="008F1783"/>
    <w:rsid w:val="008F3316"/>
    <w:rsid w:val="008F4B10"/>
    <w:rsid w:val="00901A76"/>
    <w:rsid w:val="009037BD"/>
    <w:rsid w:val="00903A17"/>
    <w:rsid w:val="00904A13"/>
    <w:rsid w:val="00905F4B"/>
    <w:rsid w:val="00906CE6"/>
    <w:rsid w:val="009074D5"/>
    <w:rsid w:val="00907EC6"/>
    <w:rsid w:val="009120A8"/>
    <w:rsid w:val="00912EB2"/>
    <w:rsid w:val="00913660"/>
    <w:rsid w:val="009153F5"/>
    <w:rsid w:val="00916FF7"/>
    <w:rsid w:val="00920664"/>
    <w:rsid w:val="00922997"/>
    <w:rsid w:val="0092409C"/>
    <w:rsid w:val="00924BE6"/>
    <w:rsid w:val="0092595A"/>
    <w:rsid w:val="0092679A"/>
    <w:rsid w:val="00927CC1"/>
    <w:rsid w:val="00930DCE"/>
    <w:rsid w:val="009312D0"/>
    <w:rsid w:val="00932347"/>
    <w:rsid w:val="00932894"/>
    <w:rsid w:val="00933631"/>
    <w:rsid w:val="0093531F"/>
    <w:rsid w:val="0093732D"/>
    <w:rsid w:val="00937DA9"/>
    <w:rsid w:val="00941265"/>
    <w:rsid w:val="0094284D"/>
    <w:rsid w:val="009429ED"/>
    <w:rsid w:val="00942AF2"/>
    <w:rsid w:val="00944545"/>
    <w:rsid w:val="00945604"/>
    <w:rsid w:val="0095148D"/>
    <w:rsid w:val="00951F1A"/>
    <w:rsid w:val="0095218E"/>
    <w:rsid w:val="00952352"/>
    <w:rsid w:val="00952817"/>
    <w:rsid w:val="00952A91"/>
    <w:rsid w:val="0095345F"/>
    <w:rsid w:val="0095355B"/>
    <w:rsid w:val="009546AA"/>
    <w:rsid w:val="00955009"/>
    <w:rsid w:val="00957ABA"/>
    <w:rsid w:val="009604C5"/>
    <w:rsid w:val="0096385E"/>
    <w:rsid w:val="00963B92"/>
    <w:rsid w:val="00963C7C"/>
    <w:rsid w:val="00963CC3"/>
    <w:rsid w:val="00964DE2"/>
    <w:rsid w:val="009655BE"/>
    <w:rsid w:val="009661D3"/>
    <w:rsid w:val="00967E58"/>
    <w:rsid w:val="00971E52"/>
    <w:rsid w:val="0097374B"/>
    <w:rsid w:val="0097416A"/>
    <w:rsid w:val="00976623"/>
    <w:rsid w:val="00976A1A"/>
    <w:rsid w:val="00976D88"/>
    <w:rsid w:val="0098031F"/>
    <w:rsid w:val="009803BC"/>
    <w:rsid w:val="00983058"/>
    <w:rsid w:val="00984C03"/>
    <w:rsid w:val="00986F72"/>
    <w:rsid w:val="009873E2"/>
    <w:rsid w:val="0099027B"/>
    <w:rsid w:val="009905A7"/>
    <w:rsid w:val="00990CD6"/>
    <w:rsid w:val="00991361"/>
    <w:rsid w:val="00994885"/>
    <w:rsid w:val="009962E8"/>
    <w:rsid w:val="009963B3"/>
    <w:rsid w:val="009A078B"/>
    <w:rsid w:val="009A1361"/>
    <w:rsid w:val="009A13A1"/>
    <w:rsid w:val="009A168C"/>
    <w:rsid w:val="009A285F"/>
    <w:rsid w:val="009A29B1"/>
    <w:rsid w:val="009A4D47"/>
    <w:rsid w:val="009A5751"/>
    <w:rsid w:val="009A5BE9"/>
    <w:rsid w:val="009A5CCB"/>
    <w:rsid w:val="009A6559"/>
    <w:rsid w:val="009A666A"/>
    <w:rsid w:val="009A67C8"/>
    <w:rsid w:val="009B12F9"/>
    <w:rsid w:val="009B2287"/>
    <w:rsid w:val="009B3163"/>
    <w:rsid w:val="009B3AB4"/>
    <w:rsid w:val="009B79A0"/>
    <w:rsid w:val="009C04CA"/>
    <w:rsid w:val="009C0D65"/>
    <w:rsid w:val="009C16F8"/>
    <w:rsid w:val="009C17CF"/>
    <w:rsid w:val="009C17E7"/>
    <w:rsid w:val="009C1A2F"/>
    <w:rsid w:val="009C3F8A"/>
    <w:rsid w:val="009C4CCD"/>
    <w:rsid w:val="009C5237"/>
    <w:rsid w:val="009C5640"/>
    <w:rsid w:val="009C5A72"/>
    <w:rsid w:val="009C625F"/>
    <w:rsid w:val="009C6349"/>
    <w:rsid w:val="009C65F7"/>
    <w:rsid w:val="009D08E8"/>
    <w:rsid w:val="009D1C5D"/>
    <w:rsid w:val="009D31DB"/>
    <w:rsid w:val="009D3B9A"/>
    <w:rsid w:val="009D3CA7"/>
    <w:rsid w:val="009D4571"/>
    <w:rsid w:val="009D548E"/>
    <w:rsid w:val="009D5A2C"/>
    <w:rsid w:val="009D5E68"/>
    <w:rsid w:val="009D61BE"/>
    <w:rsid w:val="009D76DC"/>
    <w:rsid w:val="009D7E43"/>
    <w:rsid w:val="009E03CB"/>
    <w:rsid w:val="009E1B5E"/>
    <w:rsid w:val="009E25A9"/>
    <w:rsid w:val="009E29AE"/>
    <w:rsid w:val="009E2A07"/>
    <w:rsid w:val="009E3B06"/>
    <w:rsid w:val="009E58FB"/>
    <w:rsid w:val="009E601B"/>
    <w:rsid w:val="009F02B2"/>
    <w:rsid w:val="009F03B0"/>
    <w:rsid w:val="009F182E"/>
    <w:rsid w:val="009F205C"/>
    <w:rsid w:val="009F25C1"/>
    <w:rsid w:val="009F3E7C"/>
    <w:rsid w:val="009F41FE"/>
    <w:rsid w:val="009F68CA"/>
    <w:rsid w:val="009F7325"/>
    <w:rsid w:val="00A00B50"/>
    <w:rsid w:val="00A0100B"/>
    <w:rsid w:val="00A03F95"/>
    <w:rsid w:val="00A055BC"/>
    <w:rsid w:val="00A05739"/>
    <w:rsid w:val="00A057F4"/>
    <w:rsid w:val="00A058C1"/>
    <w:rsid w:val="00A064FE"/>
    <w:rsid w:val="00A10806"/>
    <w:rsid w:val="00A1083C"/>
    <w:rsid w:val="00A11B07"/>
    <w:rsid w:val="00A12324"/>
    <w:rsid w:val="00A13110"/>
    <w:rsid w:val="00A135F2"/>
    <w:rsid w:val="00A136E5"/>
    <w:rsid w:val="00A1377B"/>
    <w:rsid w:val="00A14B5B"/>
    <w:rsid w:val="00A15964"/>
    <w:rsid w:val="00A15D9D"/>
    <w:rsid w:val="00A16E62"/>
    <w:rsid w:val="00A21C89"/>
    <w:rsid w:val="00A23657"/>
    <w:rsid w:val="00A23FEE"/>
    <w:rsid w:val="00A25ED0"/>
    <w:rsid w:val="00A30484"/>
    <w:rsid w:val="00A31F94"/>
    <w:rsid w:val="00A33F7D"/>
    <w:rsid w:val="00A34F0F"/>
    <w:rsid w:val="00A3663B"/>
    <w:rsid w:val="00A415C8"/>
    <w:rsid w:val="00A43806"/>
    <w:rsid w:val="00A44C06"/>
    <w:rsid w:val="00A45D50"/>
    <w:rsid w:val="00A46B4A"/>
    <w:rsid w:val="00A46C29"/>
    <w:rsid w:val="00A47903"/>
    <w:rsid w:val="00A47C12"/>
    <w:rsid w:val="00A51BE5"/>
    <w:rsid w:val="00A52066"/>
    <w:rsid w:val="00A538C1"/>
    <w:rsid w:val="00A55F33"/>
    <w:rsid w:val="00A56F58"/>
    <w:rsid w:val="00A6198D"/>
    <w:rsid w:val="00A63C60"/>
    <w:rsid w:val="00A63D3D"/>
    <w:rsid w:val="00A65139"/>
    <w:rsid w:val="00A656FD"/>
    <w:rsid w:val="00A65D5D"/>
    <w:rsid w:val="00A7297E"/>
    <w:rsid w:val="00A72DB6"/>
    <w:rsid w:val="00A730DC"/>
    <w:rsid w:val="00A73C16"/>
    <w:rsid w:val="00A7402E"/>
    <w:rsid w:val="00A74A1C"/>
    <w:rsid w:val="00A75484"/>
    <w:rsid w:val="00A761F9"/>
    <w:rsid w:val="00A762B2"/>
    <w:rsid w:val="00A76494"/>
    <w:rsid w:val="00A764C8"/>
    <w:rsid w:val="00A76EAC"/>
    <w:rsid w:val="00A80826"/>
    <w:rsid w:val="00A81304"/>
    <w:rsid w:val="00A83867"/>
    <w:rsid w:val="00A84868"/>
    <w:rsid w:val="00A85F2A"/>
    <w:rsid w:val="00A860C2"/>
    <w:rsid w:val="00A868B9"/>
    <w:rsid w:val="00A87CEE"/>
    <w:rsid w:val="00A914C7"/>
    <w:rsid w:val="00A9249E"/>
    <w:rsid w:val="00A933E9"/>
    <w:rsid w:val="00A97238"/>
    <w:rsid w:val="00A97609"/>
    <w:rsid w:val="00AA0079"/>
    <w:rsid w:val="00AA02E1"/>
    <w:rsid w:val="00AA21D6"/>
    <w:rsid w:val="00AA2754"/>
    <w:rsid w:val="00AA4D27"/>
    <w:rsid w:val="00AA58F3"/>
    <w:rsid w:val="00AA5CE7"/>
    <w:rsid w:val="00AA60E4"/>
    <w:rsid w:val="00AA6F28"/>
    <w:rsid w:val="00AA7EA9"/>
    <w:rsid w:val="00AB01C0"/>
    <w:rsid w:val="00AB1343"/>
    <w:rsid w:val="00AB1EE6"/>
    <w:rsid w:val="00AB25C3"/>
    <w:rsid w:val="00AB264F"/>
    <w:rsid w:val="00AB5C6C"/>
    <w:rsid w:val="00AB605B"/>
    <w:rsid w:val="00AC0B8B"/>
    <w:rsid w:val="00AC1D2D"/>
    <w:rsid w:val="00AC1DB8"/>
    <w:rsid w:val="00AC3685"/>
    <w:rsid w:val="00AC3DE2"/>
    <w:rsid w:val="00AC43BB"/>
    <w:rsid w:val="00AC575F"/>
    <w:rsid w:val="00AC58BD"/>
    <w:rsid w:val="00AC5C46"/>
    <w:rsid w:val="00AC7515"/>
    <w:rsid w:val="00AD0488"/>
    <w:rsid w:val="00AD61DD"/>
    <w:rsid w:val="00AD7350"/>
    <w:rsid w:val="00AE0BBF"/>
    <w:rsid w:val="00AE1FC1"/>
    <w:rsid w:val="00AE4321"/>
    <w:rsid w:val="00AE4988"/>
    <w:rsid w:val="00AE6CCF"/>
    <w:rsid w:val="00AE7C66"/>
    <w:rsid w:val="00AF11C0"/>
    <w:rsid w:val="00AF3F95"/>
    <w:rsid w:val="00AF4302"/>
    <w:rsid w:val="00AF4744"/>
    <w:rsid w:val="00AF5AA7"/>
    <w:rsid w:val="00AF78AB"/>
    <w:rsid w:val="00AF7F27"/>
    <w:rsid w:val="00AF7F33"/>
    <w:rsid w:val="00B0084A"/>
    <w:rsid w:val="00B0175B"/>
    <w:rsid w:val="00B040A3"/>
    <w:rsid w:val="00B06769"/>
    <w:rsid w:val="00B10172"/>
    <w:rsid w:val="00B10D84"/>
    <w:rsid w:val="00B110BC"/>
    <w:rsid w:val="00B11370"/>
    <w:rsid w:val="00B119E0"/>
    <w:rsid w:val="00B11A7A"/>
    <w:rsid w:val="00B11F4D"/>
    <w:rsid w:val="00B12B80"/>
    <w:rsid w:val="00B15C57"/>
    <w:rsid w:val="00B17B84"/>
    <w:rsid w:val="00B209BA"/>
    <w:rsid w:val="00B22015"/>
    <w:rsid w:val="00B2218B"/>
    <w:rsid w:val="00B22B6E"/>
    <w:rsid w:val="00B22E65"/>
    <w:rsid w:val="00B2419E"/>
    <w:rsid w:val="00B24EF6"/>
    <w:rsid w:val="00B25962"/>
    <w:rsid w:val="00B3006B"/>
    <w:rsid w:val="00B300F7"/>
    <w:rsid w:val="00B32575"/>
    <w:rsid w:val="00B32A55"/>
    <w:rsid w:val="00B32AC7"/>
    <w:rsid w:val="00B3643D"/>
    <w:rsid w:val="00B36897"/>
    <w:rsid w:val="00B369B6"/>
    <w:rsid w:val="00B37AF2"/>
    <w:rsid w:val="00B40C31"/>
    <w:rsid w:val="00B417A2"/>
    <w:rsid w:val="00B42439"/>
    <w:rsid w:val="00B42B92"/>
    <w:rsid w:val="00B42BD1"/>
    <w:rsid w:val="00B42C5C"/>
    <w:rsid w:val="00B4352A"/>
    <w:rsid w:val="00B437A2"/>
    <w:rsid w:val="00B46EF2"/>
    <w:rsid w:val="00B500D3"/>
    <w:rsid w:val="00B50721"/>
    <w:rsid w:val="00B52819"/>
    <w:rsid w:val="00B52B58"/>
    <w:rsid w:val="00B533AA"/>
    <w:rsid w:val="00B53C17"/>
    <w:rsid w:val="00B540D4"/>
    <w:rsid w:val="00B55415"/>
    <w:rsid w:val="00B555A4"/>
    <w:rsid w:val="00B559C2"/>
    <w:rsid w:val="00B55DDA"/>
    <w:rsid w:val="00B55E70"/>
    <w:rsid w:val="00B57648"/>
    <w:rsid w:val="00B60128"/>
    <w:rsid w:val="00B61119"/>
    <w:rsid w:val="00B628BD"/>
    <w:rsid w:val="00B62FB0"/>
    <w:rsid w:val="00B6365A"/>
    <w:rsid w:val="00B6416D"/>
    <w:rsid w:val="00B6447F"/>
    <w:rsid w:val="00B65452"/>
    <w:rsid w:val="00B70F20"/>
    <w:rsid w:val="00B72A16"/>
    <w:rsid w:val="00B72A26"/>
    <w:rsid w:val="00B7371D"/>
    <w:rsid w:val="00B77F43"/>
    <w:rsid w:val="00B80CF0"/>
    <w:rsid w:val="00B81238"/>
    <w:rsid w:val="00B827FF"/>
    <w:rsid w:val="00B82F86"/>
    <w:rsid w:val="00B83B3F"/>
    <w:rsid w:val="00B86549"/>
    <w:rsid w:val="00B879A3"/>
    <w:rsid w:val="00B92018"/>
    <w:rsid w:val="00B9292E"/>
    <w:rsid w:val="00B932A2"/>
    <w:rsid w:val="00B93F2E"/>
    <w:rsid w:val="00B94F2B"/>
    <w:rsid w:val="00B95566"/>
    <w:rsid w:val="00B95BA7"/>
    <w:rsid w:val="00B95FDC"/>
    <w:rsid w:val="00B979DF"/>
    <w:rsid w:val="00BA0477"/>
    <w:rsid w:val="00BA05B7"/>
    <w:rsid w:val="00BA07D0"/>
    <w:rsid w:val="00BA1128"/>
    <w:rsid w:val="00BA245F"/>
    <w:rsid w:val="00BA2DFF"/>
    <w:rsid w:val="00BA4332"/>
    <w:rsid w:val="00BA472C"/>
    <w:rsid w:val="00BB065C"/>
    <w:rsid w:val="00BB0E5A"/>
    <w:rsid w:val="00BB18B2"/>
    <w:rsid w:val="00BB21C2"/>
    <w:rsid w:val="00BB48F9"/>
    <w:rsid w:val="00BB4A4B"/>
    <w:rsid w:val="00BB4E94"/>
    <w:rsid w:val="00BB5AF3"/>
    <w:rsid w:val="00BB5C09"/>
    <w:rsid w:val="00BB5E4B"/>
    <w:rsid w:val="00BB70A9"/>
    <w:rsid w:val="00BB7113"/>
    <w:rsid w:val="00BB7BEE"/>
    <w:rsid w:val="00BC100D"/>
    <w:rsid w:val="00BC1C5D"/>
    <w:rsid w:val="00BC1FD5"/>
    <w:rsid w:val="00BC2B5B"/>
    <w:rsid w:val="00BC3023"/>
    <w:rsid w:val="00BC31A1"/>
    <w:rsid w:val="00BC4D24"/>
    <w:rsid w:val="00BD118D"/>
    <w:rsid w:val="00BD1A15"/>
    <w:rsid w:val="00BD2487"/>
    <w:rsid w:val="00BD2501"/>
    <w:rsid w:val="00BD281F"/>
    <w:rsid w:val="00BD37CB"/>
    <w:rsid w:val="00BD4892"/>
    <w:rsid w:val="00BD4A6E"/>
    <w:rsid w:val="00BD5D51"/>
    <w:rsid w:val="00BD5F6C"/>
    <w:rsid w:val="00BD6401"/>
    <w:rsid w:val="00BD6DC6"/>
    <w:rsid w:val="00BD6F30"/>
    <w:rsid w:val="00BE0E7B"/>
    <w:rsid w:val="00BE0F08"/>
    <w:rsid w:val="00BE1005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45A2"/>
    <w:rsid w:val="00BF4EAA"/>
    <w:rsid w:val="00BF56B3"/>
    <w:rsid w:val="00BF74C9"/>
    <w:rsid w:val="00BF7C30"/>
    <w:rsid w:val="00C00521"/>
    <w:rsid w:val="00C011F9"/>
    <w:rsid w:val="00C0121C"/>
    <w:rsid w:val="00C01DF0"/>
    <w:rsid w:val="00C01ED9"/>
    <w:rsid w:val="00C0613E"/>
    <w:rsid w:val="00C073CF"/>
    <w:rsid w:val="00C0770E"/>
    <w:rsid w:val="00C10363"/>
    <w:rsid w:val="00C10572"/>
    <w:rsid w:val="00C11024"/>
    <w:rsid w:val="00C126F9"/>
    <w:rsid w:val="00C13B36"/>
    <w:rsid w:val="00C13C4D"/>
    <w:rsid w:val="00C164CC"/>
    <w:rsid w:val="00C17390"/>
    <w:rsid w:val="00C208F0"/>
    <w:rsid w:val="00C21467"/>
    <w:rsid w:val="00C22020"/>
    <w:rsid w:val="00C222CA"/>
    <w:rsid w:val="00C229C9"/>
    <w:rsid w:val="00C23F24"/>
    <w:rsid w:val="00C25727"/>
    <w:rsid w:val="00C273A7"/>
    <w:rsid w:val="00C27EFD"/>
    <w:rsid w:val="00C27F31"/>
    <w:rsid w:val="00C321AA"/>
    <w:rsid w:val="00C321B7"/>
    <w:rsid w:val="00C326CB"/>
    <w:rsid w:val="00C32A02"/>
    <w:rsid w:val="00C33136"/>
    <w:rsid w:val="00C36B3D"/>
    <w:rsid w:val="00C36EC0"/>
    <w:rsid w:val="00C37657"/>
    <w:rsid w:val="00C412A0"/>
    <w:rsid w:val="00C415F0"/>
    <w:rsid w:val="00C41840"/>
    <w:rsid w:val="00C42F71"/>
    <w:rsid w:val="00C44F3B"/>
    <w:rsid w:val="00C453B1"/>
    <w:rsid w:val="00C459BD"/>
    <w:rsid w:val="00C45F99"/>
    <w:rsid w:val="00C467AF"/>
    <w:rsid w:val="00C505D4"/>
    <w:rsid w:val="00C51292"/>
    <w:rsid w:val="00C51688"/>
    <w:rsid w:val="00C51B8B"/>
    <w:rsid w:val="00C533D8"/>
    <w:rsid w:val="00C53DBD"/>
    <w:rsid w:val="00C553FE"/>
    <w:rsid w:val="00C55466"/>
    <w:rsid w:val="00C55BAE"/>
    <w:rsid w:val="00C5698A"/>
    <w:rsid w:val="00C56DC8"/>
    <w:rsid w:val="00C63817"/>
    <w:rsid w:val="00C649D5"/>
    <w:rsid w:val="00C66B92"/>
    <w:rsid w:val="00C70112"/>
    <w:rsid w:val="00C7062D"/>
    <w:rsid w:val="00C7074A"/>
    <w:rsid w:val="00C70DED"/>
    <w:rsid w:val="00C7124E"/>
    <w:rsid w:val="00C71CB8"/>
    <w:rsid w:val="00C73DCA"/>
    <w:rsid w:val="00C743C0"/>
    <w:rsid w:val="00C74E6C"/>
    <w:rsid w:val="00C7646B"/>
    <w:rsid w:val="00C76EE8"/>
    <w:rsid w:val="00C77554"/>
    <w:rsid w:val="00C77CBC"/>
    <w:rsid w:val="00C8328A"/>
    <w:rsid w:val="00C8346B"/>
    <w:rsid w:val="00C848C0"/>
    <w:rsid w:val="00C8567B"/>
    <w:rsid w:val="00C859F4"/>
    <w:rsid w:val="00C87205"/>
    <w:rsid w:val="00C90045"/>
    <w:rsid w:val="00C903D6"/>
    <w:rsid w:val="00C9381A"/>
    <w:rsid w:val="00C9467B"/>
    <w:rsid w:val="00C9659D"/>
    <w:rsid w:val="00C96813"/>
    <w:rsid w:val="00C9793E"/>
    <w:rsid w:val="00CA2411"/>
    <w:rsid w:val="00CA2652"/>
    <w:rsid w:val="00CA26D2"/>
    <w:rsid w:val="00CA284A"/>
    <w:rsid w:val="00CA29C1"/>
    <w:rsid w:val="00CA3952"/>
    <w:rsid w:val="00CA3AD8"/>
    <w:rsid w:val="00CA4D75"/>
    <w:rsid w:val="00CA4D9A"/>
    <w:rsid w:val="00CA4E27"/>
    <w:rsid w:val="00CA5055"/>
    <w:rsid w:val="00CA5183"/>
    <w:rsid w:val="00CA5431"/>
    <w:rsid w:val="00CA65CC"/>
    <w:rsid w:val="00CA6653"/>
    <w:rsid w:val="00CB0642"/>
    <w:rsid w:val="00CB1917"/>
    <w:rsid w:val="00CB3677"/>
    <w:rsid w:val="00CB3B44"/>
    <w:rsid w:val="00CB59F9"/>
    <w:rsid w:val="00CB6794"/>
    <w:rsid w:val="00CB7C91"/>
    <w:rsid w:val="00CB7DE1"/>
    <w:rsid w:val="00CC02FA"/>
    <w:rsid w:val="00CC3776"/>
    <w:rsid w:val="00CC3AE9"/>
    <w:rsid w:val="00CC4CDA"/>
    <w:rsid w:val="00CC5C2E"/>
    <w:rsid w:val="00CC5D5A"/>
    <w:rsid w:val="00CD027F"/>
    <w:rsid w:val="00CD0AF4"/>
    <w:rsid w:val="00CD0F3B"/>
    <w:rsid w:val="00CD1130"/>
    <w:rsid w:val="00CD13EB"/>
    <w:rsid w:val="00CD1F56"/>
    <w:rsid w:val="00CD2379"/>
    <w:rsid w:val="00CD39D7"/>
    <w:rsid w:val="00CD3AFC"/>
    <w:rsid w:val="00CD42E1"/>
    <w:rsid w:val="00CD5C39"/>
    <w:rsid w:val="00CD751A"/>
    <w:rsid w:val="00CE0A62"/>
    <w:rsid w:val="00CE18B4"/>
    <w:rsid w:val="00CE19BB"/>
    <w:rsid w:val="00CE3DDF"/>
    <w:rsid w:val="00CE3E68"/>
    <w:rsid w:val="00CE477F"/>
    <w:rsid w:val="00CE5880"/>
    <w:rsid w:val="00CE78E2"/>
    <w:rsid w:val="00CF10DC"/>
    <w:rsid w:val="00CF269B"/>
    <w:rsid w:val="00CF29BE"/>
    <w:rsid w:val="00CF2CCF"/>
    <w:rsid w:val="00CF347E"/>
    <w:rsid w:val="00CF6C7D"/>
    <w:rsid w:val="00D00C13"/>
    <w:rsid w:val="00D0155D"/>
    <w:rsid w:val="00D018E9"/>
    <w:rsid w:val="00D01B35"/>
    <w:rsid w:val="00D01FD9"/>
    <w:rsid w:val="00D03AEB"/>
    <w:rsid w:val="00D05DB6"/>
    <w:rsid w:val="00D102E2"/>
    <w:rsid w:val="00D112F9"/>
    <w:rsid w:val="00D122C8"/>
    <w:rsid w:val="00D137BF"/>
    <w:rsid w:val="00D1522A"/>
    <w:rsid w:val="00D15622"/>
    <w:rsid w:val="00D1587E"/>
    <w:rsid w:val="00D16157"/>
    <w:rsid w:val="00D162A1"/>
    <w:rsid w:val="00D1660A"/>
    <w:rsid w:val="00D17A68"/>
    <w:rsid w:val="00D20E6D"/>
    <w:rsid w:val="00D21FB9"/>
    <w:rsid w:val="00D24A37"/>
    <w:rsid w:val="00D251AF"/>
    <w:rsid w:val="00D2749D"/>
    <w:rsid w:val="00D27CBF"/>
    <w:rsid w:val="00D30375"/>
    <w:rsid w:val="00D30570"/>
    <w:rsid w:val="00D311A0"/>
    <w:rsid w:val="00D32640"/>
    <w:rsid w:val="00D32848"/>
    <w:rsid w:val="00D32C23"/>
    <w:rsid w:val="00D33B2F"/>
    <w:rsid w:val="00D34D57"/>
    <w:rsid w:val="00D35443"/>
    <w:rsid w:val="00D359EF"/>
    <w:rsid w:val="00D35F0F"/>
    <w:rsid w:val="00D3601D"/>
    <w:rsid w:val="00D37728"/>
    <w:rsid w:val="00D408F4"/>
    <w:rsid w:val="00D40A04"/>
    <w:rsid w:val="00D4141B"/>
    <w:rsid w:val="00D42003"/>
    <w:rsid w:val="00D43A78"/>
    <w:rsid w:val="00D4487E"/>
    <w:rsid w:val="00D45539"/>
    <w:rsid w:val="00D478FB"/>
    <w:rsid w:val="00D47B06"/>
    <w:rsid w:val="00D47D1F"/>
    <w:rsid w:val="00D47EE1"/>
    <w:rsid w:val="00D50C59"/>
    <w:rsid w:val="00D51F9C"/>
    <w:rsid w:val="00D537ED"/>
    <w:rsid w:val="00D53BF7"/>
    <w:rsid w:val="00D54987"/>
    <w:rsid w:val="00D5679A"/>
    <w:rsid w:val="00D567E4"/>
    <w:rsid w:val="00D56EDD"/>
    <w:rsid w:val="00D57078"/>
    <w:rsid w:val="00D573AA"/>
    <w:rsid w:val="00D57EBD"/>
    <w:rsid w:val="00D600A8"/>
    <w:rsid w:val="00D60DF6"/>
    <w:rsid w:val="00D61707"/>
    <w:rsid w:val="00D61ABC"/>
    <w:rsid w:val="00D62828"/>
    <w:rsid w:val="00D65A57"/>
    <w:rsid w:val="00D66896"/>
    <w:rsid w:val="00D66B6D"/>
    <w:rsid w:val="00D6710F"/>
    <w:rsid w:val="00D6716A"/>
    <w:rsid w:val="00D707C1"/>
    <w:rsid w:val="00D714EE"/>
    <w:rsid w:val="00D721BA"/>
    <w:rsid w:val="00D72969"/>
    <w:rsid w:val="00D72AF2"/>
    <w:rsid w:val="00D73498"/>
    <w:rsid w:val="00D73B7B"/>
    <w:rsid w:val="00D76607"/>
    <w:rsid w:val="00D76A76"/>
    <w:rsid w:val="00D773A7"/>
    <w:rsid w:val="00D7757F"/>
    <w:rsid w:val="00D77A9E"/>
    <w:rsid w:val="00D80AC4"/>
    <w:rsid w:val="00D8157C"/>
    <w:rsid w:val="00D821FA"/>
    <w:rsid w:val="00D82651"/>
    <w:rsid w:val="00D8413A"/>
    <w:rsid w:val="00D844E0"/>
    <w:rsid w:val="00D8699F"/>
    <w:rsid w:val="00D876A5"/>
    <w:rsid w:val="00D879CA"/>
    <w:rsid w:val="00D87EB7"/>
    <w:rsid w:val="00D9060E"/>
    <w:rsid w:val="00D918DB"/>
    <w:rsid w:val="00D96BB2"/>
    <w:rsid w:val="00DA4025"/>
    <w:rsid w:val="00DA4D50"/>
    <w:rsid w:val="00DA57A8"/>
    <w:rsid w:val="00DA5A91"/>
    <w:rsid w:val="00DA5BD8"/>
    <w:rsid w:val="00DA5CBC"/>
    <w:rsid w:val="00DA7CC1"/>
    <w:rsid w:val="00DB3860"/>
    <w:rsid w:val="00DB4387"/>
    <w:rsid w:val="00DB5F7A"/>
    <w:rsid w:val="00DB6CE9"/>
    <w:rsid w:val="00DB7DD7"/>
    <w:rsid w:val="00DC28E0"/>
    <w:rsid w:val="00DC352B"/>
    <w:rsid w:val="00DC3689"/>
    <w:rsid w:val="00DC3EF0"/>
    <w:rsid w:val="00DC3F3C"/>
    <w:rsid w:val="00DC638C"/>
    <w:rsid w:val="00DD09E0"/>
    <w:rsid w:val="00DD0CF6"/>
    <w:rsid w:val="00DD2490"/>
    <w:rsid w:val="00DD2604"/>
    <w:rsid w:val="00DD45E2"/>
    <w:rsid w:val="00DD4B41"/>
    <w:rsid w:val="00DD534A"/>
    <w:rsid w:val="00DD740E"/>
    <w:rsid w:val="00DD787F"/>
    <w:rsid w:val="00DE1CEE"/>
    <w:rsid w:val="00DE3AAE"/>
    <w:rsid w:val="00DE69EE"/>
    <w:rsid w:val="00DE6F1E"/>
    <w:rsid w:val="00DF1AEC"/>
    <w:rsid w:val="00DF25AE"/>
    <w:rsid w:val="00DF28B1"/>
    <w:rsid w:val="00DF3242"/>
    <w:rsid w:val="00DF36B3"/>
    <w:rsid w:val="00DF3F6D"/>
    <w:rsid w:val="00DF44F5"/>
    <w:rsid w:val="00DF59A0"/>
    <w:rsid w:val="00DF72A3"/>
    <w:rsid w:val="00DF7895"/>
    <w:rsid w:val="00E00B89"/>
    <w:rsid w:val="00E01400"/>
    <w:rsid w:val="00E03BA9"/>
    <w:rsid w:val="00E044BE"/>
    <w:rsid w:val="00E04646"/>
    <w:rsid w:val="00E05ECA"/>
    <w:rsid w:val="00E06669"/>
    <w:rsid w:val="00E06BCD"/>
    <w:rsid w:val="00E070AD"/>
    <w:rsid w:val="00E072DE"/>
    <w:rsid w:val="00E10F1D"/>
    <w:rsid w:val="00E135BE"/>
    <w:rsid w:val="00E13EFB"/>
    <w:rsid w:val="00E15402"/>
    <w:rsid w:val="00E15CA3"/>
    <w:rsid w:val="00E16AF3"/>
    <w:rsid w:val="00E176B4"/>
    <w:rsid w:val="00E17B3F"/>
    <w:rsid w:val="00E218E2"/>
    <w:rsid w:val="00E21979"/>
    <w:rsid w:val="00E21F96"/>
    <w:rsid w:val="00E22DE1"/>
    <w:rsid w:val="00E2355C"/>
    <w:rsid w:val="00E2397E"/>
    <w:rsid w:val="00E2496C"/>
    <w:rsid w:val="00E24FDD"/>
    <w:rsid w:val="00E26B0C"/>
    <w:rsid w:val="00E309D9"/>
    <w:rsid w:val="00E328E7"/>
    <w:rsid w:val="00E32EDD"/>
    <w:rsid w:val="00E33AEB"/>
    <w:rsid w:val="00E33FC6"/>
    <w:rsid w:val="00E3442D"/>
    <w:rsid w:val="00E35A96"/>
    <w:rsid w:val="00E3697A"/>
    <w:rsid w:val="00E3728B"/>
    <w:rsid w:val="00E374E7"/>
    <w:rsid w:val="00E404A9"/>
    <w:rsid w:val="00E40BE9"/>
    <w:rsid w:val="00E40D97"/>
    <w:rsid w:val="00E437F5"/>
    <w:rsid w:val="00E45564"/>
    <w:rsid w:val="00E45B8B"/>
    <w:rsid w:val="00E45FD0"/>
    <w:rsid w:val="00E50B5C"/>
    <w:rsid w:val="00E51625"/>
    <w:rsid w:val="00E538CC"/>
    <w:rsid w:val="00E53FDE"/>
    <w:rsid w:val="00E54C03"/>
    <w:rsid w:val="00E56D19"/>
    <w:rsid w:val="00E5767E"/>
    <w:rsid w:val="00E607B7"/>
    <w:rsid w:val="00E623D5"/>
    <w:rsid w:val="00E623F0"/>
    <w:rsid w:val="00E63F86"/>
    <w:rsid w:val="00E6709F"/>
    <w:rsid w:val="00E67395"/>
    <w:rsid w:val="00E67616"/>
    <w:rsid w:val="00E679E2"/>
    <w:rsid w:val="00E70B76"/>
    <w:rsid w:val="00E70EDE"/>
    <w:rsid w:val="00E717FF"/>
    <w:rsid w:val="00E72CB9"/>
    <w:rsid w:val="00E7313F"/>
    <w:rsid w:val="00E73532"/>
    <w:rsid w:val="00E73BCB"/>
    <w:rsid w:val="00E73D7C"/>
    <w:rsid w:val="00E74924"/>
    <w:rsid w:val="00E74F4D"/>
    <w:rsid w:val="00E75315"/>
    <w:rsid w:val="00E75ACB"/>
    <w:rsid w:val="00E77CDB"/>
    <w:rsid w:val="00E80148"/>
    <w:rsid w:val="00E80210"/>
    <w:rsid w:val="00E80876"/>
    <w:rsid w:val="00E8486F"/>
    <w:rsid w:val="00E85C68"/>
    <w:rsid w:val="00E8665B"/>
    <w:rsid w:val="00E874DC"/>
    <w:rsid w:val="00E90BEB"/>
    <w:rsid w:val="00E90F5C"/>
    <w:rsid w:val="00E9108F"/>
    <w:rsid w:val="00E91355"/>
    <w:rsid w:val="00E91EEC"/>
    <w:rsid w:val="00E936E5"/>
    <w:rsid w:val="00E93E99"/>
    <w:rsid w:val="00E95001"/>
    <w:rsid w:val="00E97547"/>
    <w:rsid w:val="00EA3041"/>
    <w:rsid w:val="00EA497C"/>
    <w:rsid w:val="00EA56FC"/>
    <w:rsid w:val="00EA603E"/>
    <w:rsid w:val="00EA617C"/>
    <w:rsid w:val="00EB2472"/>
    <w:rsid w:val="00EB3348"/>
    <w:rsid w:val="00EB53A5"/>
    <w:rsid w:val="00EB66D6"/>
    <w:rsid w:val="00EB68B5"/>
    <w:rsid w:val="00EB6C2C"/>
    <w:rsid w:val="00EB6CA2"/>
    <w:rsid w:val="00EB77BA"/>
    <w:rsid w:val="00EC1411"/>
    <w:rsid w:val="00EC17C3"/>
    <w:rsid w:val="00EC201D"/>
    <w:rsid w:val="00EC2846"/>
    <w:rsid w:val="00EC4211"/>
    <w:rsid w:val="00EC45FA"/>
    <w:rsid w:val="00EC4690"/>
    <w:rsid w:val="00EC5847"/>
    <w:rsid w:val="00EC6A48"/>
    <w:rsid w:val="00EC7A14"/>
    <w:rsid w:val="00ED0916"/>
    <w:rsid w:val="00ED0B81"/>
    <w:rsid w:val="00ED0FC0"/>
    <w:rsid w:val="00ED1460"/>
    <w:rsid w:val="00ED22D9"/>
    <w:rsid w:val="00ED2339"/>
    <w:rsid w:val="00ED33A6"/>
    <w:rsid w:val="00ED3937"/>
    <w:rsid w:val="00ED3C09"/>
    <w:rsid w:val="00ED4285"/>
    <w:rsid w:val="00ED49D1"/>
    <w:rsid w:val="00ED54A2"/>
    <w:rsid w:val="00ED6B53"/>
    <w:rsid w:val="00EE2761"/>
    <w:rsid w:val="00EE3B24"/>
    <w:rsid w:val="00EE4B4A"/>
    <w:rsid w:val="00EE503C"/>
    <w:rsid w:val="00EF0979"/>
    <w:rsid w:val="00EF15BF"/>
    <w:rsid w:val="00EF2B42"/>
    <w:rsid w:val="00EF2E62"/>
    <w:rsid w:val="00EF43EB"/>
    <w:rsid w:val="00EF4677"/>
    <w:rsid w:val="00EF5161"/>
    <w:rsid w:val="00F00630"/>
    <w:rsid w:val="00F01EFC"/>
    <w:rsid w:val="00F02454"/>
    <w:rsid w:val="00F03F69"/>
    <w:rsid w:val="00F04148"/>
    <w:rsid w:val="00F0519C"/>
    <w:rsid w:val="00F05527"/>
    <w:rsid w:val="00F0694F"/>
    <w:rsid w:val="00F07DCF"/>
    <w:rsid w:val="00F07E7C"/>
    <w:rsid w:val="00F105EC"/>
    <w:rsid w:val="00F10E41"/>
    <w:rsid w:val="00F11010"/>
    <w:rsid w:val="00F11351"/>
    <w:rsid w:val="00F113DB"/>
    <w:rsid w:val="00F1195C"/>
    <w:rsid w:val="00F1336F"/>
    <w:rsid w:val="00F14431"/>
    <w:rsid w:val="00F1547A"/>
    <w:rsid w:val="00F1586C"/>
    <w:rsid w:val="00F16C20"/>
    <w:rsid w:val="00F16D37"/>
    <w:rsid w:val="00F17BD9"/>
    <w:rsid w:val="00F21DA8"/>
    <w:rsid w:val="00F23646"/>
    <w:rsid w:val="00F23DBC"/>
    <w:rsid w:val="00F250A3"/>
    <w:rsid w:val="00F25EE9"/>
    <w:rsid w:val="00F27BAC"/>
    <w:rsid w:val="00F304E4"/>
    <w:rsid w:val="00F30E80"/>
    <w:rsid w:val="00F31561"/>
    <w:rsid w:val="00F317B2"/>
    <w:rsid w:val="00F31884"/>
    <w:rsid w:val="00F335B5"/>
    <w:rsid w:val="00F33C48"/>
    <w:rsid w:val="00F35525"/>
    <w:rsid w:val="00F36068"/>
    <w:rsid w:val="00F36937"/>
    <w:rsid w:val="00F36FF2"/>
    <w:rsid w:val="00F37CC6"/>
    <w:rsid w:val="00F40100"/>
    <w:rsid w:val="00F40FB0"/>
    <w:rsid w:val="00F41C87"/>
    <w:rsid w:val="00F45523"/>
    <w:rsid w:val="00F46102"/>
    <w:rsid w:val="00F50900"/>
    <w:rsid w:val="00F51C55"/>
    <w:rsid w:val="00F528A6"/>
    <w:rsid w:val="00F52DC7"/>
    <w:rsid w:val="00F53972"/>
    <w:rsid w:val="00F53DD4"/>
    <w:rsid w:val="00F53EC7"/>
    <w:rsid w:val="00F550E4"/>
    <w:rsid w:val="00F55606"/>
    <w:rsid w:val="00F5566F"/>
    <w:rsid w:val="00F55C57"/>
    <w:rsid w:val="00F55E68"/>
    <w:rsid w:val="00F56259"/>
    <w:rsid w:val="00F56DD1"/>
    <w:rsid w:val="00F56F97"/>
    <w:rsid w:val="00F5734A"/>
    <w:rsid w:val="00F57632"/>
    <w:rsid w:val="00F576FB"/>
    <w:rsid w:val="00F57C02"/>
    <w:rsid w:val="00F60D90"/>
    <w:rsid w:val="00F60EEE"/>
    <w:rsid w:val="00F6653D"/>
    <w:rsid w:val="00F66A8B"/>
    <w:rsid w:val="00F67CC1"/>
    <w:rsid w:val="00F7080C"/>
    <w:rsid w:val="00F70C32"/>
    <w:rsid w:val="00F71A31"/>
    <w:rsid w:val="00F7245B"/>
    <w:rsid w:val="00F72AF2"/>
    <w:rsid w:val="00F73422"/>
    <w:rsid w:val="00F7589B"/>
    <w:rsid w:val="00F77D60"/>
    <w:rsid w:val="00F800D3"/>
    <w:rsid w:val="00F80E69"/>
    <w:rsid w:val="00F814E6"/>
    <w:rsid w:val="00F81BC4"/>
    <w:rsid w:val="00F830A0"/>
    <w:rsid w:val="00F835EB"/>
    <w:rsid w:val="00F84A49"/>
    <w:rsid w:val="00F8559C"/>
    <w:rsid w:val="00F85CA2"/>
    <w:rsid w:val="00F86EC8"/>
    <w:rsid w:val="00F91003"/>
    <w:rsid w:val="00F9180F"/>
    <w:rsid w:val="00F91C11"/>
    <w:rsid w:val="00F9649E"/>
    <w:rsid w:val="00F97348"/>
    <w:rsid w:val="00F974C1"/>
    <w:rsid w:val="00FA23C6"/>
    <w:rsid w:val="00FA36DA"/>
    <w:rsid w:val="00FA3E01"/>
    <w:rsid w:val="00FA4496"/>
    <w:rsid w:val="00FA4A9D"/>
    <w:rsid w:val="00FA5916"/>
    <w:rsid w:val="00FA7710"/>
    <w:rsid w:val="00FB0CF6"/>
    <w:rsid w:val="00FB0D39"/>
    <w:rsid w:val="00FB1C25"/>
    <w:rsid w:val="00FB1D68"/>
    <w:rsid w:val="00FB30B8"/>
    <w:rsid w:val="00FB352E"/>
    <w:rsid w:val="00FB3711"/>
    <w:rsid w:val="00FB3D9A"/>
    <w:rsid w:val="00FB5911"/>
    <w:rsid w:val="00FB7B12"/>
    <w:rsid w:val="00FC30C2"/>
    <w:rsid w:val="00FC7DF1"/>
    <w:rsid w:val="00FD09C7"/>
    <w:rsid w:val="00FD17DA"/>
    <w:rsid w:val="00FD2625"/>
    <w:rsid w:val="00FD2B9B"/>
    <w:rsid w:val="00FD3314"/>
    <w:rsid w:val="00FD4CAE"/>
    <w:rsid w:val="00FD562B"/>
    <w:rsid w:val="00FD5656"/>
    <w:rsid w:val="00FD76CD"/>
    <w:rsid w:val="00FD794F"/>
    <w:rsid w:val="00FE14A5"/>
    <w:rsid w:val="00FE4300"/>
    <w:rsid w:val="00FE4F7E"/>
    <w:rsid w:val="00FE5066"/>
    <w:rsid w:val="00FE5D52"/>
    <w:rsid w:val="00FE61E3"/>
    <w:rsid w:val="00FE7191"/>
    <w:rsid w:val="00FE7817"/>
    <w:rsid w:val="00FF0649"/>
    <w:rsid w:val="00FF1C57"/>
    <w:rsid w:val="00FF2A4B"/>
    <w:rsid w:val="00FF2D3C"/>
    <w:rsid w:val="00FF3E4E"/>
    <w:rsid w:val="00FF5773"/>
    <w:rsid w:val="00FF602C"/>
    <w:rsid w:val="00FF764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513E6CB7-99A8-444C-9A56-88BB823C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u">
    <w:name w:val="u"/>
    <w:basedOn w:val="Normal"/>
    <w:rsid w:val="008C522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8C5227"/>
  </w:style>
  <w:style w:type="character" w:styleId="Textodelmarcadordeposicin">
    <w:name w:val="Placeholder Text"/>
    <w:basedOn w:val="Fuentedeprrafopredeter"/>
    <w:semiHidden/>
    <w:rsid w:val="00F250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350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415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184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195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561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7463">
          <w:marLeft w:val="-60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964962">
          <w:marLeft w:val="-60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0533">
          <w:marLeft w:val="150"/>
          <w:marRight w:val="0"/>
          <w:marTop w:val="225"/>
          <w:marBottom w:val="225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  <w:div w:id="13186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05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11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263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1967">
          <w:marLeft w:val="150"/>
          <w:marRight w:val="0"/>
          <w:marTop w:val="225"/>
          <w:marBottom w:val="225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64131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gif"/><Relationship Id="rId18" Type="http://schemas.openxmlformats.org/officeDocument/2006/relationships/image" Target="media/image6.gif"/><Relationship Id="rId26" Type="http://schemas.openxmlformats.org/officeDocument/2006/relationships/hyperlink" Target="file:///C:\Users\user\Downloads\%5bVER%5d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recursos.salonesvirtuales.com/assets/bloques/repartos_proporcionales_teresa.pdf" TargetMode="External"/><Relationship Id="rId34" Type="http://schemas.openxmlformats.org/officeDocument/2006/relationships/hyperlink" Target="http://www.profesorenlinea.cl/matematica/Interes_compuesto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vitutor.com/di/p/a_9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2.gif"/><Relationship Id="rId33" Type="http://schemas.openxmlformats.org/officeDocument/2006/relationships/hyperlink" Target="http://thumb7.shutterstock.com/display_pic_with_logo/1015100/111902825/stock-photo--d-white-people-sale-announcement-with-megaphone-inside-shopping-bag-isolated-white-background-d-111902825.jpg" TargetMode="External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sites.google.com/site/260magnitudesproporcionales/regla-de-tres-compuesta" TargetMode="External"/><Relationship Id="rId20" Type="http://schemas.openxmlformats.org/officeDocument/2006/relationships/image" Target="media/image8.gif"/><Relationship Id="rId29" Type="http://schemas.openxmlformats.org/officeDocument/2006/relationships/hyperlink" Target="http://definicion.de/porcentaj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itutor.com/di/p/a_5.html" TargetMode="External"/><Relationship Id="rId24" Type="http://schemas.openxmlformats.org/officeDocument/2006/relationships/image" Target="media/image11.gif"/><Relationship Id="rId32" Type="http://schemas.openxmlformats.org/officeDocument/2006/relationships/image" Target="media/image15.gi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23" Type="http://schemas.openxmlformats.org/officeDocument/2006/relationships/image" Target="media/image10.gif"/><Relationship Id="rId28" Type="http://schemas.openxmlformats.org/officeDocument/2006/relationships/hyperlink" Target="http://thumb1.shutterstock.com/display_pic_with_logo/546265/115619830/stock-photo--d-shiny-red-discount-collection-percent-115619830.jpg" TargetMode="External"/><Relationship Id="rId36" Type="http://schemas.openxmlformats.org/officeDocument/2006/relationships/header" Target="header2.xml"/><Relationship Id="rId10" Type="http://schemas.openxmlformats.org/officeDocument/2006/relationships/hyperlink" Target="http://definicion.de/regla-de-tres-simple/" TargetMode="External"/><Relationship Id="rId19" Type="http://schemas.openxmlformats.org/officeDocument/2006/relationships/image" Target="media/image7.gif"/><Relationship Id="rId31" Type="http://schemas.openxmlformats.org/officeDocument/2006/relationships/image" Target="media/image14.gif"/><Relationship Id="rId4" Type="http://schemas.openxmlformats.org/officeDocument/2006/relationships/settings" Target="settings.xml"/><Relationship Id="rId9" Type="http://schemas.openxmlformats.org/officeDocument/2006/relationships/hyperlink" Target="http://10ejemplos.com/10-ejemplos-de-regla-de-tres-simple" TargetMode="External"/><Relationship Id="rId14" Type="http://schemas.openxmlformats.org/officeDocument/2006/relationships/image" Target="media/image3.gif"/><Relationship Id="rId22" Type="http://schemas.openxmlformats.org/officeDocument/2006/relationships/image" Target="media/image9.gif"/><Relationship Id="rId27" Type="http://schemas.openxmlformats.org/officeDocument/2006/relationships/hyperlink" Target="http://www.ematematicas.net/porcentajes.php?a=&amp;tp=6&amp;d=pi" TargetMode="External"/><Relationship Id="rId30" Type="http://schemas.openxmlformats.org/officeDocument/2006/relationships/image" Target="media/image13.gif"/><Relationship Id="rId35" Type="http://schemas.openxmlformats.org/officeDocument/2006/relationships/header" Target="header1.xml"/><Relationship Id="rId8" Type="http://schemas.openxmlformats.org/officeDocument/2006/relationships/image" Target="media/image1.gi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5C83B-BBCD-4CD6-858D-EA6AA9F51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22</Pages>
  <Words>5680</Words>
  <Characters>31240</Characters>
  <Application>Microsoft Office Word</Application>
  <DocSecurity>0</DocSecurity>
  <Lines>260</Lines>
  <Paragraphs>73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36847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Johanna Montejo Rozo</dc:creator>
  <cp:lastModifiedBy>Johana Montejo Rozo</cp:lastModifiedBy>
  <cp:revision>13</cp:revision>
  <dcterms:created xsi:type="dcterms:W3CDTF">2016-02-03T15:50:00Z</dcterms:created>
  <dcterms:modified xsi:type="dcterms:W3CDTF">2016-02-03T16:32:00Z</dcterms:modified>
</cp:coreProperties>
</file>