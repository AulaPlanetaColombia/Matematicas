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497" w:rsidRPr="002A311A" w:rsidRDefault="00D82497" w:rsidP="00C71B54">
      <w:pPr>
        <w:jc w:val="both"/>
        <w:rPr>
          <w:rFonts w:ascii="Times" w:hAnsi="Times"/>
          <w:b/>
          <w:sz w:val="22"/>
          <w:szCs w:val="22"/>
        </w:rPr>
      </w:pPr>
      <w:bookmarkStart w:id="0" w:name="_GoBack"/>
      <w:bookmarkEnd w:id="0"/>
      <w:r w:rsidRPr="002A311A">
        <w:rPr>
          <w:rFonts w:ascii="Times" w:hAnsi="Times"/>
          <w:b/>
          <w:sz w:val="22"/>
          <w:szCs w:val="22"/>
        </w:rPr>
        <w:t>Guía didáctica</w:t>
      </w:r>
    </w:p>
    <w:p w:rsidR="00D82497" w:rsidRPr="002A311A" w:rsidRDefault="00D82497" w:rsidP="00C71B54">
      <w:pPr>
        <w:jc w:val="both"/>
        <w:rPr>
          <w:rFonts w:ascii="Times" w:hAnsi="Times"/>
          <w:sz w:val="22"/>
          <w:szCs w:val="22"/>
        </w:rPr>
      </w:pPr>
    </w:p>
    <w:p w:rsidR="00D82497" w:rsidRPr="002A311A" w:rsidRDefault="008560A4" w:rsidP="00C71B54">
      <w:pPr>
        <w:jc w:val="both"/>
        <w:rPr>
          <w:rFonts w:ascii="Times" w:hAnsi="Times"/>
          <w:b/>
          <w:sz w:val="22"/>
          <w:szCs w:val="22"/>
        </w:rPr>
      </w:pPr>
      <w:r w:rsidRPr="002A311A">
        <w:rPr>
          <w:rFonts w:ascii="Times" w:hAnsi="Times"/>
          <w:b/>
          <w:sz w:val="22"/>
          <w:szCs w:val="22"/>
        </w:rPr>
        <w:t>Estándar</w:t>
      </w:r>
    </w:p>
    <w:p w:rsidR="005277DD" w:rsidRDefault="003F79E6" w:rsidP="003F79E6">
      <w:pPr>
        <w:jc w:val="both"/>
        <w:rPr>
          <w:rFonts w:ascii="Times" w:hAnsi="Times"/>
          <w:sz w:val="22"/>
          <w:szCs w:val="22"/>
          <w:lang w:val="es-CO"/>
        </w:rPr>
      </w:pPr>
      <w:r w:rsidRPr="003F79E6">
        <w:rPr>
          <w:rFonts w:ascii="Times" w:hAnsi="Times"/>
          <w:sz w:val="22"/>
          <w:szCs w:val="22"/>
          <w:lang w:val="es-CO"/>
        </w:rPr>
        <w:t>Resuelvo y formulo problemas en contextos de medidas</w:t>
      </w:r>
      <w:r>
        <w:rPr>
          <w:rFonts w:ascii="Times" w:hAnsi="Times"/>
          <w:sz w:val="22"/>
          <w:szCs w:val="22"/>
          <w:lang w:val="es-CO"/>
        </w:rPr>
        <w:t xml:space="preserve"> </w:t>
      </w:r>
      <w:r w:rsidRPr="003F79E6">
        <w:rPr>
          <w:rFonts w:ascii="Times" w:hAnsi="Times"/>
          <w:sz w:val="22"/>
          <w:szCs w:val="22"/>
          <w:lang w:val="es-CO"/>
        </w:rPr>
        <w:t>relativas y de variaciones en las medidas.</w:t>
      </w:r>
    </w:p>
    <w:p w:rsidR="003F79E6" w:rsidRDefault="003F79E6" w:rsidP="003F79E6">
      <w:pPr>
        <w:jc w:val="both"/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Justifi</w:t>
      </w:r>
      <w:r w:rsidRPr="003F79E6">
        <w:rPr>
          <w:rFonts w:ascii="Times" w:hAnsi="Times"/>
          <w:sz w:val="22"/>
          <w:szCs w:val="22"/>
          <w:lang w:val="es-CO"/>
        </w:rPr>
        <w:t>co el uso de representaciones y procedimientos en</w:t>
      </w:r>
      <w:r>
        <w:rPr>
          <w:rFonts w:ascii="Times" w:hAnsi="Times"/>
          <w:sz w:val="22"/>
          <w:szCs w:val="22"/>
          <w:lang w:val="es-CO"/>
        </w:rPr>
        <w:t xml:space="preserve"> </w:t>
      </w:r>
      <w:r w:rsidRPr="003F79E6">
        <w:rPr>
          <w:rFonts w:ascii="Times" w:hAnsi="Times"/>
          <w:sz w:val="22"/>
          <w:szCs w:val="22"/>
          <w:lang w:val="es-CO"/>
        </w:rPr>
        <w:t>situaciones de proporcionalidad directa e inversa.</w:t>
      </w:r>
    </w:p>
    <w:p w:rsidR="003F79E6" w:rsidRDefault="003F79E6" w:rsidP="003F79E6">
      <w:pPr>
        <w:jc w:val="both"/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Justifi</w:t>
      </w:r>
      <w:r w:rsidRPr="003F79E6">
        <w:rPr>
          <w:rFonts w:ascii="Times" w:hAnsi="Times"/>
          <w:sz w:val="22"/>
          <w:szCs w:val="22"/>
          <w:lang w:val="es-CO"/>
        </w:rPr>
        <w:t>co la elección de métodos de cálculo</w:t>
      </w:r>
      <w:r>
        <w:rPr>
          <w:rFonts w:ascii="Times" w:hAnsi="Times"/>
          <w:sz w:val="22"/>
          <w:szCs w:val="22"/>
          <w:lang w:val="es-CO"/>
        </w:rPr>
        <w:t xml:space="preserve"> </w:t>
      </w:r>
      <w:r w:rsidRPr="003F79E6">
        <w:rPr>
          <w:rFonts w:ascii="Times" w:hAnsi="Times"/>
          <w:sz w:val="22"/>
          <w:szCs w:val="22"/>
          <w:lang w:val="es-CO"/>
        </w:rPr>
        <w:t>en la resolución de problemas.</w:t>
      </w:r>
    </w:p>
    <w:p w:rsidR="003F79E6" w:rsidRDefault="003F79E6" w:rsidP="003F79E6">
      <w:pPr>
        <w:jc w:val="both"/>
        <w:rPr>
          <w:rFonts w:ascii="Times" w:hAnsi="Times"/>
          <w:sz w:val="22"/>
          <w:szCs w:val="22"/>
          <w:lang w:val="es-CO"/>
        </w:rPr>
      </w:pPr>
      <w:r w:rsidRPr="003F79E6">
        <w:rPr>
          <w:rFonts w:ascii="Times" w:hAnsi="Times"/>
          <w:sz w:val="22"/>
          <w:szCs w:val="22"/>
          <w:lang w:val="es-CO"/>
        </w:rPr>
        <w:t>Describo y represento situaciones</w:t>
      </w:r>
      <w:r>
        <w:rPr>
          <w:rFonts w:ascii="Times" w:hAnsi="Times"/>
          <w:sz w:val="22"/>
          <w:szCs w:val="22"/>
          <w:lang w:val="es-CO"/>
        </w:rPr>
        <w:t xml:space="preserve"> </w:t>
      </w:r>
      <w:r w:rsidRPr="003F79E6">
        <w:rPr>
          <w:rFonts w:ascii="Times" w:hAnsi="Times"/>
          <w:sz w:val="22"/>
          <w:szCs w:val="22"/>
          <w:lang w:val="es-CO"/>
        </w:rPr>
        <w:t>de variación relacionando diferentes</w:t>
      </w:r>
      <w:r>
        <w:rPr>
          <w:rFonts w:ascii="Times" w:hAnsi="Times"/>
          <w:sz w:val="22"/>
          <w:szCs w:val="22"/>
          <w:lang w:val="es-CO"/>
        </w:rPr>
        <w:t xml:space="preserve"> </w:t>
      </w:r>
      <w:r w:rsidRPr="003F79E6">
        <w:rPr>
          <w:rFonts w:ascii="Times" w:hAnsi="Times"/>
          <w:sz w:val="22"/>
          <w:szCs w:val="22"/>
          <w:lang w:val="es-CO"/>
        </w:rPr>
        <w:t xml:space="preserve">representaciones </w:t>
      </w:r>
      <w:r>
        <w:rPr>
          <w:rFonts w:ascii="Times" w:hAnsi="Times"/>
          <w:sz w:val="22"/>
          <w:szCs w:val="22"/>
          <w:lang w:val="es-CO"/>
        </w:rPr>
        <w:t xml:space="preserve">             </w:t>
      </w:r>
      <w:r w:rsidRPr="003F79E6">
        <w:rPr>
          <w:rFonts w:ascii="Times" w:hAnsi="Times"/>
          <w:sz w:val="22"/>
          <w:szCs w:val="22"/>
          <w:lang w:val="es-CO"/>
        </w:rPr>
        <w:t>(expresiones</w:t>
      </w:r>
      <w:r>
        <w:rPr>
          <w:rFonts w:ascii="Times" w:hAnsi="Times"/>
          <w:sz w:val="22"/>
          <w:szCs w:val="22"/>
          <w:lang w:val="es-CO"/>
        </w:rPr>
        <w:t xml:space="preserve"> </w:t>
      </w:r>
      <w:r w:rsidRPr="003F79E6">
        <w:rPr>
          <w:rFonts w:ascii="Times" w:hAnsi="Times"/>
          <w:sz w:val="22"/>
          <w:szCs w:val="22"/>
          <w:lang w:val="es-CO"/>
        </w:rPr>
        <w:t>verbales generalizadas</w:t>
      </w:r>
      <w:r>
        <w:rPr>
          <w:rFonts w:ascii="Times" w:hAnsi="Times"/>
          <w:sz w:val="22"/>
          <w:szCs w:val="22"/>
          <w:lang w:val="es-CO"/>
        </w:rPr>
        <w:t xml:space="preserve"> </w:t>
      </w:r>
      <w:r w:rsidRPr="003F79E6">
        <w:rPr>
          <w:rFonts w:ascii="Times" w:hAnsi="Times"/>
          <w:sz w:val="22"/>
          <w:szCs w:val="22"/>
          <w:lang w:val="es-CO"/>
        </w:rPr>
        <w:t>y tablas).</w:t>
      </w:r>
    </w:p>
    <w:p w:rsidR="00C71B54" w:rsidRDefault="003F79E6" w:rsidP="003F79E6">
      <w:pPr>
        <w:jc w:val="both"/>
        <w:rPr>
          <w:rFonts w:ascii="Times" w:hAnsi="Times"/>
          <w:sz w:val="22"/>
          <w:szCs w:val="22"/>
          <w:lang w:val="es-CO"/>
        </w:rPr>
      </w:pPr>
      <w:r w:rsidRPr="003F79E6">
        <w:rPr>
          <w:rFonts w:ascii="Times" w:hAnsi="Times"/>
          <w:sz w:val="22"/>
          <w:szCs w:val="22"/>
          <w:lang w:val="es-CO"/>
        </w:rPr>
        <w:t>Reconozco el conjunto de valores</w:t>
      </w:r>
      <w:r>
        <w:rPr>
          <w:rFonts w:ascii="Times" w:hAnsi="Times"/>
          <w:sz w:val="22"/>
          <w:szCs w:val="22"/>
          <w:lang w:val="es-CO"/>
        </w:rPr>
        <w:t xml:space="preserve"> </w:t>
      </w:r>
      <w:r w:rsidRPr="003F79E6">
        <w:rPr>
          <w:rFonts w:ascii="Times" w:hAnsi="Times"/>
          <w:sz w:val="22"/>
          <w:szCs w:val="22"/>
          <w:lang w:val="es-CO"/>
        </w:rPr>
        <w:t>de cada una de las cantidades variables</w:t>
      </w:r>
      <w:r>
        <w:rPr>
          <w:rFonts w:ascii="Times" w:hAnsi="Times"/>
          <w:sz w:val="22"/>
          <w:szCs w:val="22"/>
          <w:lang w:val="es-CO"/>
        </w:rPr>
        <w:t xml:space="preserve"> </w:t>
      </w:r>
      <w:r w:rsidRPr="003F79E6">
        <w:rPr>
          <w:rFonts w:ascii="Times" w:hAnsi="Times"/>
          <w:sz w:val="22"/>
          <w:szCs w:val="22"/>
          <w:lang w:val="es-CO"/>
        </w:rPr>
        <w:t>ligadas entre sí en situaciones</w:t>
      </w:r>
      <w:r>
        <w:rPr>
          <w:rFonts w:ascii="Times" w:hAnsi="Times"/>
          <w:sz w:val="22"/>
          <w:szCs w:val="22"/>
          <w:lang w:val="es-CO"/>
        </w:rPr>
        <w:t xml:space="preserve"> </w:t>
      </w:r>
      <w:r w:rsidRPr="003F79E6">
        <w:rPr>
          <w:rFonts w:ascii="Times" w:hAnsi="Times"/>
          <w:sz w:val="22"/>
          <w:szCs w:val="22"/>
          <w:lang w:val="es-CO"/>
        </w:rPr>
        <w:t>concretas de cambio (variación).</w:t>
      </w:r>
    </w:p>
    <w:p w:rsidR="003F79E6" w:rsidRDefault="003F79E6" w:rsidP="003F79E6">
      <w:pPr>
        <w:jc w:val="both"/>
        <w:rPr>
          <w:rFonts w:ascii="Times" w:hAnsi="Times"/>
          <w:sz w:val="22"/>
          <w:szCs w:val="22"/>
          <w:lang w:val="es-CO"/>
        </w:rPr>
      </w:pPr>
      <w:r w:rsidRPr="003F79E6">
        <w:rPr>
          <w:rFonts w:ascii="Times" w:hAnsi="Times"/>
          <w:sz w:val="22"/>
          <w:szCs w:val="22"/>
          <w:lang w:val="es-CO"/>
        </w:rPr>
        <w:t>Analizo las propiedades de correlación</w:t>
      </w:r>
      <w:r>
        <w:rPr>
          <w:rFonts w:ascii="Times" w:hAnsi="Times"/>
          <w:sz w:val="22"/>
          <w:szCs w:val="22"/>
          <w:lang w:val="es-CO"/>
        </w:rPr>
        <w:t xml:space="preserve"> </w:t>
      </w:r>
      <w:r w:rsidRPr="003F79E6">
        <w:rPr>
          <w:rFonts w:ascii="Times" w:hAnsi="Times"/>
          <w:sz w:val="22"/>
          <w:szCs w:val="22"/>
          <w:lang w:val="es-CO"/>
        </w:rPr>
        <w:t>entre</w:t>
      </w:r>
      <w:r>
        <w:rPr>
          <w:rFonts w:ascii="Times" w:hAnsi="Times"/>
          <w:sz w:val="22"/>
          <w:szCs w:val="22"/>
          <w:lang w:val="es-CO"/>
        </w:rPr>
        <w:t xml:space="preserve"> </w:t>
      </w:r>
      <w:r w:rsidRPr="003F79E6">
        <w:rPr>
          <w:rFonts w:ascii="Times" w:hAnsi="Times"/>
          <w:sz w:val="22"/>
          <w:szCs w:val="22"/>
          <w:lang w:val="es-CO"/>
        </w:rPr>
        <w:t>variables, de</w:t>
      </w:r>
      <w:r>
        <w:rPr>
          <w:rFonts w:ascii="Times" w:hAnsi="Times"/>
          <w:sz w:val="22"/>
          <w:szCs w:val="22"/>
          <w:lang w:val="es-CO"/>
        </w:rPr>
        <w:t xml:space="preserve"> </w:t>
      </w:r>
      <w:r w:rsidRPr="003F79E6">
        <w:rPr>
          <w:rFonts w:ascii="Times" w:hAnsi="Times"/>
          <w:sz w:val="22"/>
          <w:szCs w:val="22"/>
          <w:lang w:val="es-CO"/>
        </w:rPr>
        <w:t>proporcionalidad directa y de proporcionalidad</w:t>
      </w:r>
      <w:r>
        <w:rPr>
          <w:rFonts w:ascii="Times" w:hAnsi="Times"/>
          <w:sz w:val="22"/>
          <w:szCs w:val="22"/>
          <w:lang w:val="es-CO"/>
        </w:rPr>
        <w:t xml:space="preserve"> </w:t>
      </w:r>
      <w:r w:rsidRPr="003F79E6">
        <w:rPr>
          <w:rFonts w:ascii="Times" w:hAnsi="Times"/>
          <w:sz w:val="22"/>
          <w:szCs w:val="22"/>
          <w:lang w:val="es-CO"/>
        </w:rPr>
        <w:t>inversa en contextos</w:t>
      </w:r>
      <w:r>
        <w:rPr>
          <w:rFonts w:ascii="Times" w:hAnsi="Times"/>
          <w:sz w:val="22"/>
          <w:szCs w:val="22"/>
          <w:lang w:val="es-CO"/>
        </w:rPr>
        <w:t xml:space="preserve"> </w:t>
      </w:r>
      <w:r w:rsidRPr="003F79E6">
        <w:rPr>
          <w:rFonts w:ascii="Times" w:hAnsi="Times"/>
          <w:sz w:val="22"/>
          <w:szCs w:val="22"/>
          <w:lang w:val="es-CO"/>
        </w:rPr>
        <w:t>aritméticos y geométricos.</w:t>
      </w:r>
    </w:p>
    <w:p w:rsidR="007B1487" w:rsidRPr="003F79E6" w:rsidRDefault="007B1487" w:rsidP="003F79E6">
      <w:pPr>
        <w:jc w:val="both"/>
        <w:rPr>
          <w:rFonts w:ascii="Times" w:hAnsi="Times"/>
          <w:sz w:val="22"/>
          <w:szCs w:val="22"/>
          <w:lang w:val="es-CO"/>
        </w:rPr>
      </w:pPr>
    </w:p>
    <w:p w:rsidR="008560A4" w:rsidRPr="002A311A" w:rsidRDefault="008560A4" w:rsidP="00C71B54">
      <w:pPr>
        <w:jc w:val="both"/>
        <w:rPr>
          <w:rFonts w:ascii="Times" w:hAnsi="Times"/>
          <w:b/>
          <w:sz w:val="22"/>
          <w:szCs w:val="22"/>
        </w:rPr>
      </w:pPr>
      <w:r w:rsidRPr="002A311A">
        <w:rPr>
          <w:rFonts w:ascii="Times" w:hAnsi="Times"/>
          <w:b/>
          <w:sz w:val="22"/>
          <w:szCs w:val="22"/>
        </w:rPr>
        <w:t>Relación/Entorno/Pensamiento</w:t>
      </w:r>
    </w:p>
    <w:p w:rsidR="00D82497" w:rsidRDefault="006A0008" w:rsidP="00C71B54">
      <w:pPr>
        <w:jc w:val="both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Pensamiento numérico y sistemas numéricos.</w:t>
      </w:r>
    </w:p>
    <w:p w:rsidR="00936CED" w:rsidRPr="002A311A" w:rsidRDefault="00936CED" w:rsidP="00C71B54">
      <w:pPr>
        <w:jc w:val="both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Pensamiento variaci</w:t>
      </w:r>
      <w:r w:rsidR="006A0008">
        <w:rPr>
          <w:rFonts w:ascii="Times" w:hAnsi="Times"/>
          <w:sz w:val="22"/>
          <w:szCs w:val="22"/>
        </w:rPr>
        <w:t xml:space="preserve">onal y </w:t>
      </w:r>
      <w:del w:id="1" w:author="mercyranjel" w:date="2016-02-01T10:09:00Z">
        <w:r w:rsidR="006A0008" w:rsidDel="00D6301F">
          <w:rPr>
            <w:rFonts w:ascii="Times" w:hAnsi="Times"/>
            <w:sz w:val="22"/>
            <w:szCs w:val="22"/>
          </w:rPr>
          <w:delText xml:space="preserve">los </w:delText>
        </w:r>
      </w:del>
      <w:r w:rsidR="006A0008">
        <w:rPr>
          <w:rFonts w:ascii="Times" w:hAnsi="Times"/>
          <w:sz w:val="22"/>
          <w:szCs w:val="22"/>
        </w:rPr>
        <w:t>sistemas algebraicos y analíticos.</w:t>
      </w:r>
    </w:p>
    <w:p w:rsidR="00D82497" w:rsidRDefault="00D82497" w:rsidP="00C71B54">
      <w:pPr>
        <w:jc w:val="both"/>
        <w:rPr>
          <w:rFonts w:ascii="Times" w:hAnsi="Times"/>
          <w:sz w:val="22"/>
          <w:szCs w:val="22"/>
        </w:rPr>
      </w:pPr>
    </w:p>
    <w:p w:rsidR="00C71B54" w:rsidRPr="002A311A" w:rsidRDefault="00C71B54" w:rsidP="00C71B54">
      <w:pPr>
        <w:jc w:val="both"/>
        <w:rPr>
          <w:rFonts w:ascii="Times" w:hAnsi="Times"/>
          <w:sz w:val="22"/>
          <w:szCs w:val="22"/>
        </w:rPr>
      </w:pPr>
    </w:p>
    <w:p w:rsidR="00D82497" w:rsidRPr="002A311A" w:rsidRDefault="008560A4" w:rsidP="00C71B54">
      <w:pPr>
        <w:jc w:val="both"/>
        <w:rPr>
          <w:rFonts w:ascii="Times" w:hAnsi="Times"/>
          <w:b/>
          <w:sz w:val="22"/>
          <w:szCs w:val="22"/>
        </w:rPr>
      </w:pPr>
      <w:r w:rsidRPr="002A311A">
        <w:rPr>
          <w:rFonts w:ascii="Times" w:hAnsi="Times"/>
          <w:b/>
          <w:sz w:val="22"/>
          <w:szCs w:val="22"/>
        </w:rPr>
        <w:t>Competencias</w:t>
      </w:r>
    </w:p>
    <w:p w:rsidR="002712DC" w:rsidRPr="002712DC" w:rsidRDefault="002712DC" w:rsidP="002712DC">
      <w:pPr>
        <w:numPr>
          <w:ilvl w:val="0"/>
          <w:numId w:val="5"/>
        </w:numPr>
        <w:jc w:val="both"/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Identifica</w:t>
      </w:r>
      <w:r w:rsidRPr="002712DC">
        <w:rPr>
          <w:rFonts w:ascii="Times" w:hAnsi="Times"/>
          <w:sz w:val="22"/>
          <w:szCs w:val="22"/>
          <w:lang w:val="es-CO"/>
        </w:rPr>
        <w:t xml:space="preserve"> la relación de proporcionalidad entre dos magnitudes.</w:t>
      </w:r>
    </w:p>
    <w:p w:rsidR="002712DC" w:rsidRPr="002712DC" w:rsidRDefault="002712DC" w:rsidP="002712DC">
      <w:pPr>
        <w:numPr>
          <w:ilvl w:val="0"/>
          <w:numId w:val="5"/>
        </w:numPr>
        <w:jc w:val="both"/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 xml:space="preserve">Usa la relación de proporcionalidad </w:t>
      </w:r>
      <w:r w:rsidRPr="002712DC">
        <w:rPr>
          <w:rFonts w:ascii="Times" w:hAnsi="Times"/>
          <w:sz w:val="22"/>
          <w:szCs w:val="22"/>
          <w:lang w:val="es-CO"/>
        </w:rPr>
        <w:t>entre dos</w:t>
      </w:r>
      <w:r>
        <w:rPr>
          <w:rFonts w:ascii="Times" w:hAnsi="Times"/>
          <w:sz w:val="22"/>
          <w:szCs w:val="22"/>
          <w:lang w:val="es-CO"/>
        </w:rPr>
        <w:t xml:space="preserve"> o más</w:t>
      </w:r>
      <w:r w:rsidRPr="002712DC">
        <w:rPr>
          <w:rFonts w:ascii="Times" w:hAnsi="Times"/>
          <w:sz w:val="22"/>
          <w:szCs w:val="22"/>
          <w:lang w:val="es-CO"/>
        </w:rPr>
        <w:t xml:space="preserve"> magnitudes</w:t>
      </w:r>
      <w:r>
        <w:rPr>
          <w:rFonts w:ascii="Times" w:hAnsi="Times"/>
          <w:sz w:val="22"/>
          <w:szCs w:val="22"/>
          <w:lang w:val="es-CO"/>
        </w:rPr>
        <w:t xml:space="preserve"> para resolver problemas.</w:t>
      </w:r>
    </w:p>
    <w:p w:rsidR="005C1D58" w:rsidRPr="00AF7761" w:rsidRDefault="00BA1AB4" w:rsidP="00BA1AB4">
      <w:pPr>
        <w:numPr>
          <w:ilvl w:val="0"/>
          <w:numId w:val="5"/>
        </w:numPr>
        <w:jc w:val="both"/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 xml:space="preserve">Aplica la propiedad fundamental de las proporciones para </w:t>
      </w:r>
      <w:r w:rsidR="006F7B47">
        <w:rPr>
          <w:rFonts w:ascii="Times" w:hAnsi="Times"/>
          <w:sz w:val="22"/>
          <w:szCs w:val="22"/>
          <w:lang w:val="es-CO"/>
        </w:rPr>
        <w:t>resolver problemas a través de regla de tres simple</w:t>
      </w:r>
      <w:r w:rsidR="006E36BB">
        <w:rPr>
          <w:rFonts w:ascii="Times" w:hAnsi="Times"/>
          <w:sz w:val="22"/>
          <w:szCs w:val="22"/>
          <w:lang w:val="es-CO"/>
        </w:rPr>
        <w:t xml:space="preserve"> directa o inversa</w:t>
      </w:r>
      <w:r w:rsidR="006F7B47">
        <w:rPr>
          <w:rFonts w:ascii="Times" w:hAnsi="Times"/>
          <w:sz w:val="22"/>
          <w:szCs w:val="22"/>
          <w:lang w:val="es-CO"/>
        </w:rPr>
        <w:t>.</w:t>
      </w:r>
    </w:p>
    <w:p w:rsidR="00780E3B" w:rsidRDefault="006E36BB" w:rsidP="00C71B54">
      <w:pPr>
        <w:numPr>
          <w:ilvl w:val="0"/>
          <w:numId w:val="5"/>
        </w:numPr>
        <w:jc w:val="both"/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Resuelve problemas con más de dos magnitudes proporcionales usando la regla de tres compuesta.</w:t>
      </w:r>
    </w:p>
    <w:p w:rsidR="00BA1AB4" w:rsidRDefault="00BA1AB4" w:rsidP="00C71B54">
      <w:pPr>
        <w:numPr>
          <w:ilvl w:val="0"/>
          <w:numId w:val="5"/>
        </w:numPr>
        <w:jc w:val="both"/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 xml:space="preserve">Calcula </w:t>
      </w:r>
      <w:r w:rsidR="006E36BB">
        <w:rPr>
          <w:rFonts w:ascii="Times" w:hAnsi="Times"/>
          <w:sz w:val="22"/>
          <w:szCs w:val="22"/>
          <w:lang w:val="es-CO"/>
        </w:rPr>
        <w:t>porcentajes.</w:t>
      </w:r>
    </w:p>
    <w:p w:rsidR="006E36BB" w:rsidRPr="00AF7761" w:rsidRDefault="006E36BB" w:rsidP="00C71B54">
      <w:pPr>
        <w:numPr>
          <w:ilvl w:val="0"/>
          <w:numId w:val="5"/>
        </w:numPr>
        <w:jc w:val="both"/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 xml:space="preserve">Justifica </w:t>
      </w:r>
      <w:del w:id="2" w:author="mercyranjel" w:date="2016-02-01T10:10:00Z">
        <w:r w:rsidDel="00D6301F">
          <w:rPr>
            <w:rFonts w:ascii="Times" w:hAnsi="Times"/>
            <w:sz w:val="22"/>
            <w:szCs w:val="22"/>
            <w:lang w:val="es-CO"/>
          </w:rPr>
          <w:delText xml:space="preserve">con la proporcionalidad entre magnitudes </w:delText>
        </w:r>
      </w:del>
      <w:r>
        <w:rPr>
          <w:rFonts w:ascii="Times" w:hAnsi="Times"/>
          <w:sz w:val="22"/>
          <w:szCs w:val="22"/>
          <w:lang w:val="es-CO"/>
        </w:rPr>
        <w:t>la solución de problemas sobre interés simple e interés compuesto</w:t>
      </w:r>
      <w:ins w:id="3" w:author="mercyranjel" w:date="2016-02-01T10:10:00Z">
        <w:r w:rsidR="00D6301F" w:rsidRPr="00D6301F">
          <w:rPr>
            <w:rFonts w:ascii="Times" w:hAnsi="Times"/>
            <w:sz w:val="22"/>
            <w:szCs w:val="22"/>
            <w:lang w:val="es-CO"/>
          </w:rPr>
          <w:t xml:space="preserve"> </w:t>
        </w:r>
        <w:r w:rsidR="00D6301F">
          <w:rPr>
            <w:rFonts w:ascii="Times" w:hAnsi="Times"/>
            <w:sz w:val="22"/>
            <w:szCs w:val="22"/>
            <w:lang w:val="es-CO"/>
          </w:rPr>
          <w:t>con la proporcionalidad entre magnitudes</w:t>
        </w:r>
      </w:ins>
      <w:r>
        <w:rPr>
          <w:rFonts w:ascii="Times" w:hAnsi="Times"/>
          <w:sz w:val="22"/>
          <w:szCs w:val="22"/>
          <w:lang w:val="es-CO"/>
        </w:rPr>
        <w:t>.</w:t>
      </w:r>
    </w:p>
    <w:p w:rsidR="00D82497" w:rsidRDefault="00D82497" w:rsidP="00C71B54">
      <w:pPr>
        <w:jc w:val="both"/>
        <w:rPr>
          <w:rFonts w:ascii="Times" w:hAnsi="Times"/>
          <w:sz w:val="22"/>
          <w:szCs w:val="22"/>
        </w:rPr>
      </w:pPr>
    </w:p>
    <w:p w:rsidR="00C71B54" w:rsidRPr="002A311A" w:rsidRDefault="00C71B54" w:rsidP="00C71B54">
      <w:pPr>
        <w:jc w:val="both"/>
        <w:rPr>
          <w:rFonts w:ascii="Times" w:hAnsi="Times"/>
          <w:sz w:val="22"/>
          <w:szCs w:val="22"/>
        </w:rPr>
      </w:pPr>
    </w:p>
    <w:p w:rsidR="00D82497" w:rsidRPr="002A311A" w:rsidRDefault="009B0F0B" w:rsidP="00C71B54">
      <w:pPr>
        <w:jc w:val="both"/>
        <w:rPr>
          <w:rFonts w:ascii="Times" w:hAnsi="Times"/>
          <w:b/>
          <w:sz w:val="22"/>
          <w:szCs w:val="22"/>
        </w:rPr>
      </w:pPr>
      <w:r w:rsidRPr="002A311A">
        <w:rPr>
          <w:rFonts w:ascii="Times" w:hAnsi="Times"/>
          <w:b/>
          <w:sz w:val="22"/>
          <w:szCs w:val="22"/>
        </w:rPr>
        <w:t>Estrategia didáctica</w:t>
      </w:r>
    </w:p>
    <w:p w:rsidR="009E29DF" w:rsidRDefault="009E29DF" w:rsidP="00C71B54">
      <w:pPr>
        <w:jc w:val="both"/>
        <w:rPr>
          <w:sz w:val="22"/>
          <w:szCs w:val="22"/>
        </w:rPr>
      </w:pPr>
    </w:p>
    <w:p w:rsidR="00370978" w:rsidRDefault="00370978" w:rsidP="001F44E6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Este tema abarca los dos tipos básicos de conocimiento matemático: el conocimiento conceptual y el conocimiento procedimental. En el conocimiento conceptual</w:t>
      </w:r>
      <w:ins w:id="4" w:author="mercyranjel" w:date="2016-02-01T10:11:00Z">
        <w:r w:rsidR="00D6301F">
          <w:rPr>
            <w:rFonts w:ascii="Times New Roman" w:hAnsi="Times New Roman" w:cs="Times New Roman"/>
            <w:sz w:val="22"/>
            <w:szCs w:val="22"/>
          </w:rPr>
          <w:t>,</w:t>
        </w:r>
      </w:ins>
      <w:r>
        <w:rPr>
          <w:rFonts w:ascii="Times New Roman" w:hAnsi="Times New Roman" w:cs="Times New Roman"/>
          <w:sz w:val="22"/>
          <w:szCs w:val="22"/>
        </w:rPr>
        <w:t xml:space="preserve"> </w:t>
      </w:r>
      <w:del w:id="5" w:author="mercyranjel" w:date="2016-02-01T10:11:00Z">
        <w:r w:rsidDel="00D6301F">
          <w:rPr>
            <w:rFonts w:ascii="Times New Roman" w:hAnsi="Times New Roman" w:cs="Times New Roman"/>
            <w:sz w:val="22"/>
            <w:szCs w:val="22"/>
          </w:rPr>
          <w:delText xml:space="preserve">el </w:delText>
        </w:r>
      </w:del>
      <w:ins w:id="6" w:author="mercyranjel" w:date="2016-02-01T10:11:00Z">
        <w:r w:rsidR="00D6301F">
          <w:rPr>
            <w:rFonts w:ascii="Times New Roman" w:hAnsi="Times New Roman" w:cs="Times New Roman"/>
            <w:sz w:val="22"/>
            <w:szCs w:val="22"/>
          </w:rPr>
          <w:t xml:space="preserve">los </w:t>
        </w:r>
      </w:ins>
      <w:r>
        <w:rPr>
          <w:rFonts w:ascii="Times New Roman" w:hAnsi="Times New Roman" w:cs="Times New Roman"/>
          <w:sz w:val="22"/>
          <w:szCs w:val="22"/>
        </w:rPr>
        <w:t>estudiante</w:t>
      </w:r>
      <w:ins w:id="7" w:author="mercyranjel" w:date="2016-02-01T10:11:00Z">
        <w:r w:rsidR="00D6301F">
          <w:rPr>
            <w:rFonts w:ascii="Times New Roman" w:hAnsi="Times New Roman" w:cs="Times New Roman"/>
            <w:sz w:val="22"/>
            <w:szCs w:val="22"/>
          </w:rPr>
          <w:t>s</w:t>
        </w:r>
      </w:ins>
      <w:r>
        <w:rPr>
          <w:rFonts w:ascii="Times New Roman" w:hAnsi="Times New Roman" w:cs="Times New Roman"/>
          <w:sz w:val="22"/>
          <w:szCs w:val="22"/>
        </w:rPr>
        <w:t xml:space="preserve"> sabe</w:t>
      </w:r>
      <w:ins w:id="8" w:author="mercyranjel" w:date="2016-02-01T10:11:00Z">
        <w:r w:rsidR="00D6301F">
          <w:rPr>
            <w:rFonts w:ascii="Times New Roman" w:hAnsi="Times New Roman" w:cs="Times New Roman"/>
            <w:sz w:val="22"/>
            <w:szCs w:val="22"/>
          </w:rPr>
          <w:t>n</w:t>
        </w:r>
      </w:ins>
      <w:r>
        <w:rPr>
          <w:rFonts w:ascii="Times New Roman" w:hAnsi="Times New Roman" w:cs="Times New Roman"/>
          <w:sz w:val="22"/>
          <w:szCs w:val="22"/>
        </w:rPr>
        <w:t xml:space="preserve"> qué es la proporcionalidad, por qué se da la propiedad fundamental de las proporciones y reconoce</w:t>
      </w:r>
      <w:ins w:id="9" w:author="mercyranjel" w:date="2016-02-01T10:11:00Z">
        <w:r w:rsidR="00D6301F">
          <w:rPr>
            <w:rFonts w:ascii="Times New Roman" w:hAnsi="Times New Roman" w:cs="Times New Roman"/>
            <w:sz w:val="22"/>
            <w:szCs w:val="22"/>
          </w:rPr>
          <w:t>n</w:t>
        </w:r>
      </w:ins>
      <w:r>
        <w:rPr>
          <w:rFonts w:ascii="Times New Roman" w:hAnsi="Times New Roman" w:cs="Times New Roman"/>
          <w:sz w:val="22"/>
          <w:szCs w:val="22"/>
        </w:rPr>
        <w:t xml:space="preserve"> cuándo dos magnitudes son directa o inversamente proporcionales; en el conocimiento procedimental</w:t>
      </w:r>
      <w:ins w:id="10" w:author="mercyranjel" w:date="2016-02-01T10:12:00Z">
        <w:r w:rsidR="00D6301F">
          <w:rPr>
            <w:rFonts w:ascii="Times New Roman" w:hAnsi="Times New Roman" w:cs="Times New Roman"/>
            <w:sz w:val="22"/>
            <w:szCs w:val="22"/>
          </w:rPr>
          <w:t>,</w:t>
        </w:r>
      </w:ins>
      <w:r>
        <w:rPr>
          <w:rFonts w:ascii="Times New Roman" w:hAnsi="Times New Roman" w:cs="Times New Roman"/>
          <w:sz w:val="22"/>
          <w:szCs w:val="22"/>
        </w:rPr>
        <w:t xml:space="preserve"> </w:t>
      </w:r>
      <w:del w:id="11" w:author="mercyranjel" w:date="2016-02-01T10:12:00Z">
        <w:r w:rsidDel="00D6301F">
          <w:rPr>
            <w:rFonts w:ascii="Times New Roman" w:hAnsi="Times New Roman" w:cs="Times New Roman"/>
            <w:sz w:val="22"/>
            <w:szCs w:val="22"/>
          </w:rPr>
          <w:delText xml:space="preserve">el estudiante </w:delText>
        </w:r>
      </w:del>
      <w:r>
        <w:rPr>
          <w:rFonts w:ascii="Times New Roman" w:hAnsi="Times New Roman" w:cs="Times New Roman"/>
          <w:sz w:val="22"/>
          <w:szCs w:val="22"/>
        </w:rPr>
        <w:t>usa</w:t>
      </w:r>
      <w:ins w:id="12" w:author="mercyranjel" w:date="2016-02-01T10:12:00Z">
        <w:r w:rsidR="00D6301F">
          <w:rPr>
            <w:rFonts w:ascii="Times New Roman" w:hAnsi="Times New Roman" w:cs="Times New Roman"/>
            <w:sz w:val="22"/>
            <w:szCs w:val="22"/>
          </w:rPr>
          <w:t>n</w:t>
        </w:r>
      </w:ins>
      <w:r>
        <w:rPr>
          <w:rFonts w:ascii="Times New Roman" w:hAnsi="Times New Roman" w:cs="Times New Roman"/>
          <w:sz w:val="22"/>
          <w:szCs w:val="22"/>
        </w:rPr>
        <w:t xml:space="preserve"> la proporcionalidad para comprender situaciones cercanas a su realidad, construye</w:t>
      </w:r>
      <w:ins w:id="13" w:author="mercyranjel" w:date="2016-02-01T10:12:00Z">
        <w:r w:rsidR="00D6301F">
          <w:rPr>
            <w:rFonts w:ascii="Times New Roman" w:hAnsi="Times New Roman" w:cs="Times New Roman"/>
            <w:sz w:val="22"/>
            <w:szCs w:val="22"/>
          </w:rPr>
          <w:t>n</w:t>
        </w:r>
      </w:ins>
      <w:r>
        <w:rPr>
          <w:rFonts w:ascii="Times New Roman" w:hAnsi="Times New Roman" w:cs="Times New Roman"/>
          <w:sz w:val="22"/>
          <w:szCs w:val="22"/>
        </w:rPr>
        <w:t xml:space="preserve"> estrategias para resolver problemas como la regla de tres simpl</w:t>
      </w:r>
      <w:r w:rsidR="00EA04F8">
        <w:rPr>
          <w:rFonts w:ascii="Times New Roman" w:hAnsi="Times New Roman" w:cs="Times New Roman"/>
          <w:sz w:val="22"/>
          <w:szCs w:val="22"/>
        </w:rPr>
        <w:t xml:space="preserve">e y la regla de tres compuesta, </w:t>
      </w:r>
      <w:del w:id="14" w:author="mercyranjel" w:date="2016-02-01T10:12:00Z">
        <w:r w:rsidR="00EA04F8" w:rsidDel="00D6301F">
          <w:rPr>
            <w:rFonts w:ascii="Times New Roman" w:hAnsi="Times New Roman" w:cs="Times New Roman"/>
            <w:sz w:val="22"/>
            <w:szCs w:val="22"/>
          </w:rPr>
          <w:delText>así como es</w:delText>
        </w:r>
      </w:del>
      <w:ins w:id="15" w:author="mercyranjel" w:date="2016-02-01T10:12:00Z">
        <w:r w:rsidR="00D6301F">
          <w:rPr>
            <w:rFonts w:ascii="Times New Roman" w:hAnsi="Times New Roman" w:cs="Times New Roman"/>
            <w:sz w:val="22"/>
            <w:szCs w:val="22"/>
          </w:rPr>
          <w:t>y son</w:t>
        </w:r>
      </w:ins>
      <w:r w:rsidR="00EA04F8">
        <w:rPr>
          <w:rFonts w:ascii="Times New Roman" w:hAnsi="Times New Roman" w:cs="Times New Roman"/>
          <w:sz w:val="22"/>
          <w:szCs w:val="22"/>
        </w:rPr>
        <w:t xml:space="preserve"> capa</w:t>
      </w:r>
      <w:ins w:id="16" w:author="mercyranjel" w:date="2016-02-01T10:12:00Z">
        <w:r w:rsidR="00D6301F">
          <w:rPr>
            <w:rFonts w:ascii="Times New Roman" w:hAnsi="Times New Roman" w:cs="Times New Roman"/>
            <w:sz w:val="22"/>
            <w:szCs w:val="22"/>
          </w:rPr>
          <w:t>ces</w:t>
        </w:r>
      </w:ins>
      <w:del w:id="17" w:author="mercyranjel" w:date="2016-02-01T10:12:00Z">
        <w:r w:rsidR="00EA04F8" w:rsidDel="00D6301F">
          <w:rPr>
            <w:rFonts w:ascii="Times New Roman" w:hAnsi="Times New Roman" w:cs="Times New Roman"/>
            <w:sz w:val="22"/>
            <w:szCs w:val="22"/>
          </w:rPr>
          <w:delText>z</w:delText>
        </w:r>
      </w:del>
      <w:r w:rsidR="00EA04F8">
        <w:rPr>
          <w:rFonts w:ascii="Times New Roman" w:hAnsi="Times New Roman" w:cs="Times New Roman"/>
          <w:sz w:val="22"/>
          <w:szCs w:val="22"/>
        </w:rPr>
        <w:t xml:space="preserve"> de </w:t>
      </w:r>
      <w:r>
        <w:rPr>
          <w:rFonts w:ascii="Times New Roman" w:hAnsi="Times New Roman" w:cs="Times New Roman"/>
          <w:sz w:val="22"/>
          <w:szCs w:val="22"/>
        </w:rPr>
        <w:t>argumenta</w:t>
      </w:r>
      <w:r w:rsidR="00EA04F8">
        <w:rPr>
          <w:rFonts w:ascii="Times New Roman" w:hAnsi="Times New Roman" w:cs="Times New Roman"/>
          <w:sz w:val="22"/>
          <w:szCs w:val="22"/>
        </w:rPr>
        <w:t>r</w:t>
      </w:r>
      <w:r>
        <w:rPr>
          <w:rFonts w:ascii="Times New Roman" w:hAnsi="Times New Roman" w:cs="Times New Roman"/>
          <w:sz w:val="22"/>
          <w:szCs w:val="22"/>
        </w:rPr>
        <w:t xml:space="preserve"> el cálculo de porcentajes e intereses.</w:t>
      </w:r>
    </w:p>
    <w:p w:rsidR="00EA04F8" w:rsidRDefault="00EA04F8" w:rsidP="001F44E6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EA04F8" w:rsidRPr="00EA04F8" w:rsidRDefault="00EA04F8" w:rsidP="00EA04F8">
      <w:pPr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>
        <w:rPr>
          <w:rFonts w:ascii="Times New Roman" w:hAnsi="Times New Roman" w:cs="Times New Roman"/>
          <w:sz w:val="22"/>
          <w:szCs w:val="22"/>
        </w:rPr>
        <w:t xml:space="preserve">Con el manejo de los diferentes recursos que se presentan, </w:t>
      </w:r>
      <w:del w:id="18" w:author="mercyranjel" w:date="2016-02-01T10:13:00Z">
        <w:r w:rsidDel="00D6301F">
          <w:rPr>
            <w:rFonts w:ascii="Times New Roman" w:hAnsi="Times New Roman" w:cs="Times New Roman"/>
            <w:sz w:val="22"/>
            <w:szCs w:val="22"/>
          </w:rPr>
          <w:delText>el estudiant</w:delText>
        </w:r>
      </w:del>
      <w:ins w:id="19" w:author="mercyranjel" w:date="2016-02-01T10:13:00Z">
        <w:r w:rsidR="00D6301F">
          <w:rPr>
            <w:rFonts w:ascii="Times New Roman" w:hAnsi="Times New Roman" w:cs="Times New Roman"/>
            <w:sz w:val="22"/>
            <w:szCs w:val="22"/>
          </w:rPr>
          <w:t>los estudiantes</w:t>
        </w:r>
      </w:ins>
      <w:del w:id="20" w:author="mercyranjel" w:date="2016-02-01T10:13:00Z">
        <w:r w:rsidDel="00D6301F">
          <w:rPr>
            <w:rFonts w:ascii="Times New Roman" w:hAnsi="Times New Roman" w:cs="Times New Roman"/>
            <w:sz w:val="22"/>
            <w:szCs w:val="22"/>
          </w:rPr>
          <w:delText>e</w:delText>
        </w:r>
      </w:del>
      <w:r>
        <w:rPr>
          <w:rFonts w:ascii="Times New Roman" w:hAnsi="Times New Roman" w:cs="Times New Roman"/>
          <w:sz w:val="22"/>
          <w:szCs w:val="22"/>
        </w:rPr>
        <w:t xml:space="preserve"> da</w:t>
      </w:r>
      <w:ins w:id="21" w:author="mercyranjel" w:date="2016-02-01T10:13:00Z">
        <w:r w:rsidR="00D6301F">
          <w:rPr>
            <w:rFonts w:ascii="Times New Roman" w:hAnsi="Times New Roman" w:cs="Times New Roman"/>
            <w:sz w:val="22"/>
            <w:szCs w:val="22"/>
          </w:rPr>
          <w:t xml:space="preserve">n </w:t>
        </w:r>
      </w:ins>
      <w:del w:id="22" w:author="mercyranjel" w:date="2016-02-01T10:13:00Z">
        <w:r w:rsidDel="00D6301F">
          <w:rPr>
            <w:rFonts w:ascii="Times New Roman" w:hAnsi="Times New Roman" w:cs="Times New Roman"/>
            <w:sz w:val="22"/>
            <w:szCs w:val="22"/>
          </w:rPr>
          <w:delText xml:space="preserve"> </w:delText>
        </w:r>
      </w:del>
      <w:r>
        <w:rPr>
          <w:rFonts w:ascii="Times New Roman" w:hAnsi="Times New Roman" w:cs="Times New Roman"/>
          <w:sz w:val="22"/>
          <w:szCs w:val="22"/>
        </w:rPr>
        <w:t>cuenta del saber hacer</w:t>
      </w:r>
      <w:ins w:id="23" w:author="mercyranjel" w:date="2016-02-01T10:13:00Z">
        <w:r w:rsidR="00D6301F">
          <w:rPr>
            <w:rFonts w:ascii="Times New Roman" w:hAnsi="Times New Roman" w:cs="Times New Roman"/>
            <w:sz w:val="22"/>
            <w:szCs w:val="22"/>
          </w:rPr>
          <w:t>,</w:t>
        </w:r>
      </w:ins>
      <w:r>
        <w:rPr>
          <w:rFonts w:ascii="Times New Roman" w:hAnsi="Times New Roman" w:cs="Times New Roman"/>
          <w:sz w:val="22"/>
          <w:szCs w:val="22"/>
        </w:rPr>
        <w:t xml:space="preserve"> porque debe</w:t>
      </w:r>
      <w:ins w:id="24" w:author="mercyranjel" w:date="2016-02-01T10:13:00Z">
        <w:r w:rsidR="00D6301F">
          <w:rPr>
            <w:rFonts w:ascii="Times New Roman" w:hAnsi="Times New Roman" w:cs="Times New Roman"/>
            <w:sz w:val="22"/>
            <w:szCs w:val="22"/>
          </w:rPr>
          <w:t>n</w:t>
        </w:r>
      </w:ins>
      <w:r>
        <w:rPr>
          <w:rFonts w:ascii="Times New Roman" w:hAnsi="Times New Roman" w:cs="Times New Roman"/>
          <w:sz w:val="22"/>
          <w:szCs w:val="22"/>
        </w:rPr>
        <w:t xml:space="preserve"> usar en forma eficaz el conocimiento conceptual y </w:t>
      </w:r>
      <w:ins w:id="25" w:author="mercyranjel" w:date="2016-02-01T10:13:00Z">
        <w:r w:rsidR="00D6301F">
          <w:rPr>
            <w:rFonts w:ascii="Times New Roman" w:hAnsi="Times New Roman" w:cs="Times New Roman"/>
            <w:sz w:val="22"/>
            <w:szCs w:val="22"/>
          </w:rPr>
          <w:t xml:space="preserve">el </w:t>
        </w:r>
      </w:ins>
      <w:r>
        <w:rPr>
          <w:rFonts w:ascii="Times New Roman" w:hAnsi="Times New Roman" w:cs="Times New Roman"/>
          <w:sz w:val="22"/>
          <w:szCs w:val="22"/>
        </w:rPr>
        <w:t xml:space="preserve">procedimental en contextos matemáticos, geométricos y </w:t>
      </w:r>
      <w:del w:id="26" w:author="mercyranjel" w:date="2016-02-01T10:13:00Z">
        <w:r w:rsidDel="00D6301F">
          <w:rPr>
            <w:rFonts w:ascii="Times New Roman" w:hAnsi="Times New Roman" w:cs="Times New Roman"/>
            <w:sz w:val="22"/>
            <w:szCs w:val="22"/>
          </w:rPr>
          <w:delText xml:space="preserve">contextos </w:delText>
        </w:r>
      </w:del>
      <w:r>
        <w:rPr>
          <w:rFonts w:ascii="Times New Roman" w:hAnsi="Times New Roman" w:cs="Times New Roman"/>
          <w:sz w:val="22"/>
          <w:szCs w:val="22"/>
        </w:rPr>
        <w:t>de la vida real.</w:t>
      </w:r>
    </w:p>
    <w:p w:rsidR="00370978" w:rsidRDefault="00370978" w:rsidP="001F44E6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1F44E6" w:rsidRDefault="001F44E6" w:rsidP="001F44E6">
      <w:pPr>
        <w:jc w:val="both"/>
        <w:rPr>
          <w:rFonts w:ascii="Times New Roman" w:hAnsi="Times New Roman" w:cs="Times New Roman"/>
          <w:sz w:val="22"/>
          <w:szCs w:val="22"/>
        </w:rPr>
      </w:pPr>
      <w:r w:rsidRPr="001F44E6">
        <w:rPr>
          <w:rFonts w:ascii="Times New Roman" w:hAnsi="Times New Roman" w:cs="Times New Roman"/>
          <w:sz w:val="22"/>
          <w:szCs w:val="22"/>
        </w:rPr>
        <w:t xml:space="preserve">Para cumplir los objetivos </w:t>
      </w:r>
      <w:ins w:id="27" w:author="mercyranjel" w:date="2016-02-01T10:13:00Z">
        <w:r w:rsidR="00D6301F">
          <w:rPr>
            <w:rFonts w:ascii="Times New Roman" w:hAnsi="Times New Roman" w:cs="Times New Roman"/>
            <w:sz w:val="22"/>
            <w:szCs w:val="22"/>
          </w:rPr>
          <w:t xml:space="preserve">que se </w:t>
        </w:r>
      </w:ins>
      <w:r w:rsidRPr="001F44E6">
        <w:rPr>
          <w:rFonts w:ascii="Times New Roman" w:hAnsi="Times New Roman" w:cs="Times New Roman"/>
          <w:sz w:val="22"/>
          <w:szCs w:val="22"/>
        </w:rPr>
        <w:t>prop</w:t>
      </w:r>
      <w:ins w:id="28" w:author="mercyranjel" w:date="2016-02-01T10:14:00Z">
        <w:r w:rsidR="00D6301F">
          <w:rPr>
            <w:rFonts w:ascii="Times New Roman" w:hAnsi="Times New Roman" w:cs="Times New Roman"/>
            <w:sz w:val="22"/>
            <w:szCs w:val="22"/>
          </w:rPr>
          <w:t>onen</w:t>
        </w:r>
      </w:ins>
      <w:del w:id="29" w:author="mercyranjel" w:date="2016-02-01T10:14:00Z">
        <w:r w:rsidRPr="001F44E6" w:rsidDel="00D6301F">
          <w:rPr>
            <w:rFonts w:ascii="Times New Roman" w:hAnsi="Times New Roman" w:cs="Times New Roman"/>
            <w:sz w:val="22"/>
            <w:szCs w:val="22"/>
          </w:rPr>
          <w:delText>uestos</w:delText>
        </w:r>
      </w:del>
      <w:r w:rsidRPr="001F44E6">
        <w:rPr>
          <w:rFonts w:ascii="Times New Roman" w:hAnsi="Times New Roman" w:cs="Times New Roman"/>
          <w:sz w:val="22"/>
          <w:szCs w:val="22"/>
        </w:rPr>
        <w:t xml:space="preserve"> en este tema</w:t>
      </w:r>
      <w:ins w:id="30" w:author="mercyranjel" w:date="2016-02-01T10:14:00Z">
        <w:r w:rsidR="00D6301F">
          <w:rPr>
            <w:rFonts w:ascii="Times New Roman" w:hAnsi="Times New Roman" w:cs="Times New Roman"/>
            <w:sz w:val="22"/>
            <w:szCs w:val="22"/>
          </w:rPr>
          <w:t>,</w:t>
        </w:r>
      </w:ins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1F44E6">
        <w:rPr>
          <w:rFonts w:ascii="Times New Roman" w:hAnsi="Times New Roman" w:cs="Times New Roman"/>
          <w:sz w:val="22"/>
          <w:szCs w:val="22"/>
        </w:rPr>
        <w:t xml:space="preserve">se </w:t>
      </w:r>
      <w:ins w:id="31" w:author="mercyranjel" w:date="2016-02-01T10:14:00Z">
        <w:r w:rsidR="00D6301F">
          <w:rPr>
            <w:rFonts w:ascii="Times New Roman" w:hAnsi="Times New Roman" w:cs="Times New Roman"/>
            <w:sz w:val="22"/>
            <w:szCs w:val="22"/>
          </w:rPr>
          <w:t>sugiere</w:t>
        </w:r>
        <w:r w:rsidR="00D6301F" w:rsidRPr="001F44E6" w:rsidDel="00D6301F">
          <w:rPr>
            <w:rFonts w:ascii="Times New Roman" w:hAnsi="Times New Roman" w:cs="Times New Roman"/>
            <w:sz w:val="22"/>
            <w:szCs w:val="22"/>
          </w:rPr>
          <w:t xml:space="preserve"> </w:t>
        </w:r>
      </w:ins>
      <w:del w:id="32" w:author="mercyranjel" w:date="2016-02-01T10:14:00Z">
        <w:r w:rsidRPr="001F44E6" w:rsidDel="00D6301F">
          <w:rPr>
            <w:rFonts w:ascii="Times New Roman" w:hAnsi="Times New Roman" w:cs="Times New Roman"/>
            <w:sz w:val="22"/>
            <w:szCs w:val="22"/>
          </w:rPr>
          <w:delText xml:space="preserve">propone </w:delText>
        </w:r>
      </w:del>
      <w:r w:rsidRPr="001F44E6">
        <w:rPr>
          <w:rFonts w:ascii="Times New Roman" w:hAnsi="Times New Roman" w:cs="Times New Roman"/>
          <w:sz w:val="22"/>
          <w:szCs w:val="22"/>
        </w:rPr>
        <w:t>la siguiente secuencia didáctica</w:t>
      </w:r>
      <w:ins w:id="33" w:author="mercyranjel" w:date="2016-02-01T10:14:00Z">
        <w:r w:rsidR="00D6301F">
          <w:rPr>
            <w:rFonts w:ascii="Times New Roman" w:hAnsi="Times New Roman" w:cs="Times New Roman"/>
            <w:sz w:val="22"/>
            <w:szCs w:val="22"/>
          </w:rPr>
          <w:t>.</w:t>
        </w:r>
      </w:ins>
      <w:del w:id="34" w:author="mercyranjel" w:date="2016-02-01T10:14:00Z">
        <w:r w:rsidRPr="001F44E6" w:rsidDel="00D6301F">
          <w:rPr>
            <w:rFonts w:ascii="Times New Roman" w:hAnsi="Times New Roman" w:cs="Times New Roman"/>
            <w:sz w:val="22"/>
            <w:szCs w:val="22"/>
          </w:rPr>
          <w:delText>:</w:delText>
        </w:r>
      </w:del>
    </w:p>
    <w:p w:rsidR="001F44E6" w:rsidRDefault="001F44E6" w:rsidP="001F44E6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74448D" w:rsidRPr="00072285" w:rsidRDefault="00072285" w:rsidP="00072285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72285">
        <w:rPr>
          <w:rFonts w:ascii="Times New Roman" w:hAnsi="Times New Roman" w:cs="Times New Roman"/>
          <w:sz w:val="22"/>
          <w:szCs w:val="22"/>
        </w:rPr>
        <w:t>Recordar</w:t>
      </w:r>
      <w:r w:rsidR="001F44E6" w:rsidRPr="00072285">
        <w:rPr>
          <w:rFonts w:ascii="Times New Roman" w:hAnsi="Times New Roman" w:cs="Times New Roman"/>
          <w:sz w:val="22"/>
          <w:szCs w:val="22"/>
        </w:rPr>
        <w:t xml:space="preserve"> los conceptos de </w:t>
      </w:r>
      <w:r w:rsidRPr="00072285">
        <w:rPr>
          <w:rFonts w:ascii="Times New Roman" w:hAnsi="Times New Roman" w:cs="Times New Roman"/>
          <w:sz w:val="22"/>
          <w:szCs w:val="22"/>
        </w:rPr>
        <w:t>razón, proporción</w:t>
      </w:r>
      <w:r w:rsidR="0074448D" w:rsidRPr="00072285">
        <w:rPr>
          <w:rFonts w:ascii="Times New Roman" w:hAnsi="Times New Roman" w:cs="Times New Roman"/>
          <w:sz w:val="22"/>
          <w:szCs w:val="22"/>
        </w:rPr>
        <w:t xml:space="preserve"> y </w:t>
      </w:r>
      <w:r w:rsidRPr="00072285">
        <w:rPr>
          <w:rFonts w:ascii="Times New Roman" w:hAnsi="Times New Roman" w:cs="Times New Roman"/>
          <w:sz w:val="22"/>
          <w:szCs w:val="22"/>
        </w:rPr>
        <w:t>proporcionalidad</w:t>
      </w:r>
      <w:r w:rsidR="001F44E6" w:rsidRPr="00072285">
        <w:rPr>
          <w:rFonts w:ascii="Times New Roman" w:hAnsi="Times New Roman" w:cs="Times New Roman"/>
          <w:sz w:val="22"/>
          <w:szCs w:val="22"/>
        </w:rPr>
        <w:t>.</w:t>
      </w:r>
    </w:p>
    <w:p w:rsidR="00072285" w:rsidRDefault="00E90288" w:rsidP="00072285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Retomar algunas magnitudes proporcionales para identificar si mantienen proporcionalidad directa o inversa.</w:t>
      </w:r>
    </w:p>
    <w:p w:rsidR="00E90288" w:rsidRDefault="00631318" w:rsidP="00072285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Usar el ejemplo y diferentes modelos de representación para comprender la regla de tres simple directa, la regla de tres simple inversa y la regla de tres compuesta.</w:t>
      </w:r>
    </w:p>
    <w:p w:rsidR="00631318" w:rsidRDefault="00C22FA6" w:rsidP="00072285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Resolver situaciones de repartos proporcionales directos e inversos.</w:t>
      </w:r>
    </w:p>
    <w:p w:rsidR="00C22FA6" w:rsidRDefault="00C22FA6" w:rsidP="00072285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Comprender que el porcentaje o tanto por ciento es un caso de proporcionalidad directa.</w:t>
      </w:r>
    </w:p>
    <w:p w:rsidR="00C22FA6" w:rsidRDefault="003F275C" w:rsidP="00072285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Usar la regla de tres simple directa para resolver problemas sobre porcentajes.</w:t>
      </w:r>
    </w:p>
    <w:p w:rsidR="003F275C" w:rsidRPr="00072285" w:rsidRDefault="003F275C" w:rsidP="00072285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Calcular el interés simple y el interés compuesto de una cantidad como aplicación de los porcentajes. </w:t>
      </w:r>
    </w:p>
    <w:p w:rsidR="0074448D" w:rsidRDefault="00631318" w:rsidP="001F44E6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4145D4" w:rsidRDefault="004145D4" w:rsidP="004145D4">
      <w:pPr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>
        <w:rPr>
          <w:rFonts w:ascii="Times New Roman" w:hAnsi="Times New Roman" w:cs="Times New Roman"/>
          <w:sz w:val="22"/>
          <w:szCs w:val="22"/>
        </w:rPr>
        <w:t>Para el tratamiento de los problemas que son la base del trabajo en este tema, e</w:t>
      </w:r>
      <w:r w:rsidR="008943EB">
        <w:rPr>
          <w:rFonts w:ascii="Times New Roman" w:hAnsi="Times New Roman" w:cs="Times New Roman"/>
          <w:sz w:val="22"/>
          <w:szCs w:val="22"/>
        </w:rPr>
        <w:t>l docente tiene como labor promover en los estudiantes la verificación de las soluciones que se encuentr</w:t>
      </w:r>
      <w:del w:id="35" w:author="mercyranjel" w:date="2016-02-01T10:15:00Z">
        <w:r w:rsidR="008943EB" w:rsidDel="00D6301F">
          <w:rPr>
            <w:rFonts w:ascii="Times New Roman" w:hAnsi="Times New Roman" w:cs="Times New Roman"/>
            <w:sz w:val="22"/>
            <w:szCs w:val="22"/>
          </w:rPr>
          <w:delText>a</w:delText>
        </w:r>
      </w:del>
      <w:ins w:id="36" w:author="mercyranjel" w:date="2016-02-01T10:15:00Z">
        <w:r w:rsidR="00D6301F">
          <w:rPr>
            <w:rFonts w:ascii="Times New Roman" w:hAnsi="Times New Roman" w:cs="Times New Roman"/>
            <w:sz w:val="22"/>
            <w:szCs w:val="22"/>
          </w:rPr>
          <w:t>e</w:t>
        </w:r>
      </w:ins>
      <w:r w:rsidR="008943EB">
        <w:rPr>
          <w:rFonts w:ascii="Times New Roman" w:hAnsi="Times New Roman" w:cs="Times New Roman"/>
          <w:sz w:val="22"/>
          <w:szCs w:val="22"/>
        </w:rPr>
        <w:t>n,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8943EB">
        <w:rPr>
          <w:rFonts w:ascii="Times New Roman" w:hAnsi="Times New Roman" w:cs="Times New Roman"/>
          <w:sz w:val="22"/>
          <w:szCs w:val="22"/>
        </w:rPr>
        <w:t xml:space="preserve"> sintetizar las estrategias</w:t>
      </w:r>
      <w:r>
        <w:rPr>
          <w:rFonts w:ascii="Times New Roman" w:hAnsi="Times New Roman" w:cs="Times New Roman"/>
          <w:sz w:val="22"/>
          <w:szCs w:val="22"/>
        </w:rPr>
        <w:t xml:space="preserve"> nuevas que van surgiendo</w:t>
      </w:r>
      <w:r w:rsidR="008943EB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para</w:t>
      </w:r>
      <w:r w:rsidR="008943EB">
        <w:rPr>
          <w:rFonts w:ascii="Times New Roman" w:hAnsi="Times New Roman" w:cs="Times New Roman"/>
          <w:sz w:val="22"/>
          <w:szCs w:val="22"/>
        </w:rPr>
        <w:t xml:space="preserve"> </w:t>
      </w:r>
      <w:r w:rsidR="008943EB" w:rsidRPr="008943EB">
        <w:rPr>
          <w:rFonts w:ascii="Times New Roman" w:hAnsi="Times New Roman" w:cs="Times New Roman"/>
          <w:sz w:val="22"/>
          <w:szCs w:val="22"/>
          <w:lang w:val="es-CO"/>
        </w:rPr>
        <w:t xml:space="preserve">resolverlos, </w:t>
      </w:r>
      <w:r>
        <w:rPr>
          <w:rFonts w:ascii="Times New Roman" w:hAnsi="Times New Roman" w:cs="Times New Roman"/>
          <w:sz w:val="22"/>
          <w:szCs w:val="22"/>
          <w:lang w:val="es-CO"/>
        </w:rPr>
        <w:t xml:space="preserve">motivar </w:t>
      </w:r>
      <w:del w:id="37" w:author="mercyranjel" w:date="2016-02-01T10:16:00Z">
        <w:r w:rsidDel="00D6301F">
          <w:rPr>
            <w:rFonts w:ascii="Times New Roman" w:hAnsi="Times New Roman" w:cs="Times New Roman"/>
            <w:sz w:val="22"/>
            <w:szCs w:val="22"/>
            <w:lang w:val="es-CO"/>
          </w:rPr>
          <w:delText xml:space="preserve">hacia </w:delText>
        </w:r>
      </w:del>
      <w:r>
        <w:rPr>
          <w:rFonts w:ascii="Times New Roman" w:hAnsi="Times New Roman" w:cs="Times New Roman"/>
          <w:sz w:val="22"/>
          <w:szCs w:val="22"/>
          <w:lang w:val="es-CO"/>
        </w:rPr>
        <w:t>la modificación de los textos como técnica para crear nuevos problemas y</w:t>
      </w:r>
      <w:ins w:id="38" w:author="mercyranjel" w:date="2016-02-01T10:16:00Z">
        <w:r w:rsidR="00D6301F">
          <w:rPr>
            <w:rFonts w:ascii="Times New Roman" w:hAnsi="Times New Roman" w:cs="Times New Roman"/>
            <w:sz w:val="22"/>
            <w:szCs w:val="22"/>
            <w:lang w:val="es-CO"/>
          </w:rPr>
          <w:t>,</w:t>
        </w:r>
      </w:ins>
      <w:r>
        <w:rPr>
          <w:rFonts w:ascii="Times New Roman" w:hAnsi="Times New Roman" w:cs="Times New Roman"/>
          <w:sz w:val="22"/>
          <w:szCs w:val="22"/>
          <w:lang w:val="es-CO"/>
        </w:rPr>
        <w:t xml:space="preserve"> finalmente</w:t>
      </w:r>
      <w:ins w:id="39" w:author="mercyranjel" w:date="2016-02-01T10:16:00Z">
        <w:r w:rsidR="00D6301F">
          <w:rPr>
            <w:rFonts w:ascii="Times New Roman" w:hAnsi="Times New Roman" w:cs="Times New Roman"/>
            <w:sz w:val="22"/>
            <w:szCs w:val="22"/>
            <w:lang w:val="es-CO"/>
          </w:rPr>
          <w:t>,</w:t>
        </w:r>
      </w:ins>
      <w:r>
        <w:rPr>
          <w:rFonts w:ascii="Times New Roman" w:hAnsi="Times New Roman" w:cs="Times New Roman"/>
          <w:sz w:val="22"/>
          <w:szCs w:val="22"/>
          <w:lang w:val="es-CO"/>
        </w:rPr>
        <w:t xml:space="preserve"> </w:t>
      </w:r>
      <w:r w:rsidR="008C6837">
        <w:rPr>
          <w:rFonts w:ascii="Times New Roman" w:hAnsi="Times New Roman" w:cs="Times New Roman"/>
          <w:sz w:val="22"/>
          <w:szCs w:val="22"/>
          <w:lang w:val="es-CO"/>
        </w:rPr>
        <w:t>solicitar</w:t>
      </w:r>
      <w:r>
        <w:rPr>
          <w:rFonts w:ascii="Times New Roman" w:hAnsi="Times New Roman" w:cs="Times New Roman"/>
          <w:sz w:val="22"/>
          <w:szCs w:val="22"/>
          <w:lang w:val="es-CO"/>
        </w:rPr>
        <w:t xml:space="preserve"> la formulación </w:t>
      </w:r>
      <w:r w:rsidR="008C6837">
        <w:rPr>
          <w:rFonts w:ascii="Times New Roman" w:hAnsi="Times New Roman" w:cs="Times New Roman"/>
          <w:sz w:val="22"/>
          <w:szCs w:val="22"/>
          <w:lang w:val="es-CO"/>
        </w:rPr>
        <w:t xml:space="preserve">y solución </w:t>
      </w:r>
      <w:r>
        <w:rPr>
          <w:rFonts w:ascii="Times New Roman" w:hAnsi="Times New Roman" w:cs="Times New Roman"/>
          <w:sz w:val="22"/>
          <w:szCs w:val="22"/>
          <w:lang w:val="es-CO"/>
        </w:rPr>
        <w:t xml:space="preserve">de problemas </w:t>
      </w:r>
      <w:r w:rsidR="008C6837">
        <w:rPr>
          <w:rFonts w:ascii="Times New Roman" w:hAnsi="Times New Roman" w:cs="Times New Roman"/>
          <w:sz w:val="22"/>
          <w:szCs w:val="22"/>
          <w:lang w:val="es-CO"/>
        </w:rPr>
        <w:t xml:space="preserve">creados totalmente por </w:t>
      </w:r>
      <w:ins w:id="40" w:author="mercyranjel" w:date="2016-02-01T10:16:00Z">
        <w:r w:rsidR="00D6301F">
          <w:rPr>
            <w:rFonts w:ascii="Times New Roman" w:hAnsi="Times New Roman" w:cs="Times New Roman"/>
            <w:sz w:val="22"/>
            <w:szCs w:val="22"/>
            <w:lang w:val="es-CO"/>
          </w:rPr>
          <w:t>el</w:t>
        </w:r>
      </w:ins>
      <w:r w:rsidR="008C6837">
        <w:rPr>
          <w:rFonts w:ascii="Times New Roman" w:hAnsi="Times New Roman" w:cs="Times New Roman"/>
          <w:sz w:val="22"/>
          <w:szCs w:val="22"/>
          <w:lang w:val="es-CO"/>
        </w:rPr>
        <w:t>los</w:t>
      </w:r>
      <w:del w:id="41" w:author="mercyranjel" w:date="2016-02-01T10:16:00Z">
        <w:r w:rsidR="008C6837" w:rsidDel="00D6301F">
          <w:rPr>
            <w:rFonts w:ascii="Times New Roman" w:hAnsi="Times New Roman" w:cs="Times New Roman"/>
            <w:sz w:val="22"/>
            <w:szCs w:val="22"/>
            <w:lang w:val="es-CO"/>
          </w:rPr>
          <w:delText xml:space="preserve"> estudiantes</w:delText>
        </w:r>
      </w:del>
      <w:r w:rsidR="008C6837">
        <w:rPr>
          <w:rFonts w:ascii="Times New Roman" w:hAnsi="Times New Roman" w:cs="Times New Roman"/>
          <w:sz w:val="22"/>
          <w:szCs w:val="22"/>
          <w:lang w:val="es-CO"/>
        </w:rPr>
        <w:t>.</w:t>
      </w:r>
    </w:p>
    <w:p w:rsidR="001239DA" w:rsidRDefault="001239DA" w:rsidP="004145D4">
      <w:pPr>
        <w:jc w:val="both"/>
        <w:rPr>
          <w:rFonts w:ascii="Times New Roman" w:hAnsi="Times New Roman" w:cs="Times New Roman"/>
          <w:sz w:val="22"/>
          <w:szCs w:val="22"/>
          <w:lang w:val="es-CO"/>
        </w:rPr>
      </w:pPr>
    </w:p>
    <w:p w:rsidR="001239DA" w:rsidRPr="008943EB" w:rsidRDefault="001239DA" w:rsidP="004145D4">
      <w:pPr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>
        <w:rPr>
          <w:rFonts w:ascii="Times New Roman" w:hAnsi="Times New Roman" w:cs="Times New Roman"/>
          <w:sz w:val="22"/>
          <w:szCs w:val="22"/>
          <w:lang w:val="es-CO"/>
        </w:rPr>
        <w:t>En la primera etapa de la secuencia didáctica</w:t>
      </w:r>
      <w:ins w:id="42" w:author="mercyranjel" w:date="2016-02-01T10:17:00Z">
        <w:r w:rsidR="00D6301F">
          <w:rPr>
            <w:rFonts w:ascii="Times New Roman" w:hAnsi="Times New Roman" w:cs="Times New Roman"/>
            <w:sz w:val="22"/>
            <w:szCs w:val="22"/>
            <w:lang w:val="es-CO"/>
          </w:rPr>
          <w:t>,</w:t>
        </w:r>
      </w:ins>
      <w:r>
        <w:rPr>
          <w:rFonts w:ascii="Times New Roman" w:hAnsi="Times New Roman" w:cs="Times New Roman"/>
          <w:sz w:val="22"/>
          <w:szCs w:val="22"/>
          <w:lang w:val="es-CO"/>
        </w:rPr>
        <w:t xml:space="preserve"> que consiste en hacer un repaso sobre la proporcionalidad</w:t>
      </w:r>
      <w:ins w:id="43" w:author="mercyranjel" w:date="2016-02-01T10:17:00Z">
        <w:r w:rsidR="00D6301F">
          <w:rPr>
            <w:rFonts w:ascii="Times New Roman" w:hAnsi="Times New Roman" w:cs="Times New Roman"/>
            <w:sz w:val="22"/>
            <w:szCs w:val="22"/>
            <w:lang w:val="es-CO"/>
          </w:rPr>
          <w:t>,</w:t>
        </w:r>
      </w:ins>
      <w:r>
        <w:rPr>
          <w:rFonts w:ascii="Times New Roman" w:hAnsi="Times New Roman" w:cs="Times New Roman"/>
          <w:sz w:val="22"/>
          <w:szCs w:val="22"/>
          <w:lang w:val="es-CO"/>
        </w:rPr>
        <w:t xml:space="preserve"> el docente puede usar el recurso </w:t>
      </w:r>
      <w:del w:id="44" w:author="mercyranjel" w:date="2016-02-01T10:17:00Z">
        <w:r w:rsidDel="00D6301F">
          <w:rPr>
            <w:rFonts w:ascii="Times New Roman" w:hAnsi="Times New Roman" w:cs="Times New Roman"/>
            <w:sz w:val="22"/>
            <w:szCs w:val="22"/>
            <w:lang w:val="es-CO"/>
          </w:rPr>
          <w:delText>“</w:delText>
        </w:r>
      </w:del>
      <w:r w:rsidRPr="00D6301F">
        <w:rPr>
          <w:rFonts w:ascii="Times New Roman" w:hAnsi="Times New Roman" w:cs="Times New Roman"/>
          <w:i/>
          <w:sz w:val="22"/>
          <w:szCs w:val="22"/>
          <w:lang w:val="es-CO"/>
          <w:rPrChange w:id="45" w:author="mercyranjel" w:date="2016-02-01T10:17:00Z">
            <w:rPr>
              <w:rFonts w:ascii="Times New Roman" w:hAnsi="Times New Roman" w:cs="Times New Roman"/>
              <w:sz w:val="22"/>
              <w:szCs w:val="22"/>
              <w:lang w:val="es-CO"/>
            </w:rPr>
          </w:rPrChange>
        </w:rPr>
        <w:t>Introducción a la proporcionalidad y los porcentajes</w:t>
      </w:r>
      <w:del w:id="46" w:author="mercyranjel" w:date="2016-02-01T10:17:00Z">
        <w:r w:rsidDel="00D6301F">
          <w:rPr>
            <w:rFonts w:ascii="Times New Roman" w:hAnsi="Times New Roman" w:cs="Times New Roman"/>
            <w:sz w:val="22"/>
            <w:szCs w:val="22"/>
            <w:lang w:val="es-CO"/>
          </w:rPr>
          <w:delText>”</w:delText>
        </w:r>
      </w:del>
      <w:r>
        <w:rPr>
          <w:rFonts w:ascii="Times New Roman" w:hAnsi="Times New Roman" w:cs="Times New Roman"/>
          <w:sz w:val="22"/>
          <w:szCs w:val="22"/>
          <w:lang w:val="es-CO"/>
        </w:rPr>
        <w:t xml:space="preserve"> como motivación, ya que incluye diferentes ejemplos de magnitudes y algunos enlaces para estudiar el número áureo.</w:t>
      </w:r>
    </w:p>
    <w:p w:rsidR="00340F73" w:rsidRPr="004145D4" w:rsidRDefault="00340F73" w:rsidP="001F44E6">
      <w:pPr>
        <w:jc w:val="both"/>
        <w:rPr>
          <w:rFonts w:ascii="Times New Roman" w:hAnsi="Times New Roman" w:cs="Times New Roman"/>
          <w:sz w:val="22"/>
          <w:szCs w:val="22"/>
          <w:lang w:val="es-CO"/>
        </w:rPr>
      </w:pPr>
    </w:p>
    <w:p w:rsidR="00340F73" w:rsidRDefault="00DA20AC" w:rsidP="001F44E6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val="es-CO"/>
        </w:rPr>
        <w:t>E</w:t>
      </w:r>
      <w:r w:rsidR="00A85165">
        <w:rPr>
          <w:rFonts w:ascii="Times New Roman" w:hAnsi="Times New Roman" w:cs="Times New Roman"/>
          <w:sz w:val="22"/>
          <w:szCs w:val="22"/>
        </w:rPr>
        <w:t xml:space="preserve">l recurso interactivo </w:t>
      </w:r>
      <w:del w:id="47" w:author="mercyranjel" w:date="2016-02-01T10:17:00Z">
        <w:r w:rsidR="00A85165" w:rsidDel="00D6301F">
          <w:rPr>
            <w:rFonts w:ascii="Times New Roman" w:hAnsi="Times New Roman" w:cs="Times New Roman"/>
            <w:sz w:val="22"/>
            <w:szCs w:val="22"/>
          </w:rPr>
          <w:delText>“</w:delText>
        </w:r>
      </w:del>
      <w:r w:rsidRPr="00D6301F">
        <w:rPr>
          <w:rFonts w:ascii="Times New Roman" w:hAnsi="Times New Roman" w:cs="Times New Roman"/>
          <w:i/>
          <w:sz w:val="22"/>
          <w:szCs w:val="22"/>
          <w:rPrChange w:id="48" w:author="mercyranjel" w:date="2016-02-01T10:17:00Z">
            <w:rPr>
              <w:rFonts w:ascii="Times New Roman" w:hAnsi="Times New Roman" w:cs="Times New Roman"/>
              <w:sz w:val="22"/>
              <w:szCs w:val="22"/>
            </w:rPr>
          </w:rPrChange>
        </w:rPr>
        <w:t>El concepto de interés compuesto</w:t>
      </w:r>
      <w:del w:id="49" w:author="mercyranjel" w:date="2016-02-01T10:17:00Z">
        <w:r w:rsidR="00A85165" w:rsidRPr="00D6301F" w:rsidDel="00D6301F">
          <w:rPr>
            <w:rFonts w:ascii="Times New Roman" w:hAnsi="Times New Roman" w:cs="Times New Roman"/>
            <w:i/>
            <w:sz w:val="22"/>
            <w:szCs w:val="22"/>
            <w:rPrChange w:id="50" w:author="mercyranjel" w:date="2016-02-01T10:17:00Z">
              <w:rPr>
                <w:rFonts w:ascii="Times New Roman" w:hAnsi="Times New Roman" w:cs="Times New Roman"/>
                <w:sz w:val="22"/>
                <w:szCs w:val="22"/>
              </w:rPr>
            </w:rPrChange>
          </w:rPr>
          <w:delText>”</w:delText>
        </w:r>
      </w:del>
      <w:r w:rsidR="00FB4678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ofrece al</w:t>
      </w:r>
      <w:r w:rsidR="00510937">
        <w:rPr>
          <w:rFonts w:ascii="Times New Roman" w:hAnsi="Times New Roman" w:cs="Times New Roman"/>
          <w:sz w:val="22"/>
          <w:szCs w:val="22"/>
        </w:rPr>
        <w:t xml:space="preserve"> docente la posibilidad de </w:t>
      </w:r>
      <w:r>
        <w:rPr>
          <w:rFonts w:ascii="Times New Roman" w:hAnsi="Times New Roman" w:cs="Times New Roman"/>
          <w:sz w:val="22"/>
          <w:szCs w:val="22"/>
        </w:rPr>
        <w:t>trabajar con</w:t>
      </w:r>
      <w:r w:rsidR="00510937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lo</w:t>
      </w:r>
      <w:r w:rsidR="00510937">
        <w:rPr>
          <w:rFonts w:ascii="Times New Roman" w:hAnsi="Times New Roman" w:cs="Times New Roman"/>
          <w:sz w:val="22"/>
          <w:szCs w:val="22"/>
        </w:rPr>
        <w:t xml:space="preserve">s estudiantes </w:t>
      </w:r>
      <w:r>
        <w:rPr>
          <w:rFonts w:ascii="Times New Roman" w:hAnsi="Times New Roman" w:cs="Times New Roman"/>
          <w:sz w:val="22"/>
          <w:szCs w:val="22"/>
        </w:rPr>
        <w:t>un pequeño proyecto para usar</w:t>
      </w:r>
      <w:r w:rsidR="00F455AD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el conocimiento matemático relacionado con los subtemas int</w:t>
      </w:r>
      <w:r w:rsidR="007C142A">
        <w:rPr>
          <w:rFonts w:ascii="Times New Roman" w:hAnsi="Times New Roman" w:cs="Times New Roman"/>
          <w:sz w:val="22"/>
          <w:szCs w:val="22"/>
        </w:rPr>
        <w:t xml:space="preserve">erés simple e interés compuesto; en </w:t>
      </w:r>
      <w:del w:id="51" w:author="mercyranjel" w:date="2016-02-01T10:18:00Z">
        <w:r w:rsidR="007C142A" w:rsidDel="000521AC">
          <w:rPr>
            <w:rFonts w:ascii="Times New Roman" w:hAnsi="Times New Roman" w:cs="Times New Roman"/>
            <w:sz w:val="22"/>
            <w:szCs w:val="22"/>
          </w:rPr>
          <w:delText>é</w:delText>
        </w:r>
      </w:del>
      <w:ins w:id="52" w:author="mercyranjel" w:date="2016-02-01T10:18:00Z">
        <w:r w:rsidR="000521AC">
          <w:rPr>
            <w:rFonts w:ascii="Times New Roman" w:hAnsi="Times New Roman" w:cs="Times New Roman"/>
            <w:sz w:val="22"/>
            <w:szCs w:val="22"/>
          </w:rPr>
          <w:t>e</w:t>
        </w:r>
      </w:ins>
      <w:r w:rsidR="007C142A">
        <w:rPr>
          <w:rFonts w:ascii="Times New Roman" w:hAnsi="Times New Roman" w:cs="Times New Roman"/>
          <w:sz w:val="22"/>
          <w:szCs w:val="22"/>
        </w:rPr>
        <w:t>ste</w:t>
      </w:r>
      <w:ins w:id="53" w:author="mercyranjel" w:date="2016-02-01T10:18:00Z">
        <w:r w:rsidR="000521AC">
          <w:rPr>
            <w:rFonts w:ascii="Times New Roman" w:hAnsi="Times New Roman" w:cs="Times New Roman"/>
            <w:sz w:val="22"/>
            <w:szCs w:val="22"/>
          </w:rPr>
          <w:t>,</w:t>
        </w:r>
      </w:ins>
      <w:r w:rsidR="007C142A">
        <w:rPr>
          <w:rFonts w:ascii="Times New Roman" w:hAnsi="Times New Roman" w:cs="Times New Roman"/>
          <w:sz w:val="22"/>
          <w:szCs w:val="22"/>
        </w:rPr>
        <w:t xml:space="preserve"> a partir de una situación real de un contexto cercano</w:t>
      </w:r>
      <w:ins w:id="54" w:author="mercyranjel" w:date="2016-02-01T10:18:00Z">
        <w:r w:rsidR="000521AC">
          <w:rPr>
            <w:rFonts w:ascii="Times New Roman" w:hAnsi="Times New Roman" w:cs="Times New Roman"/>
            <w:sz w:val="22"/>
            <w:szCs w:val="22"/>
          </w:rPr>
          <w:t>,</w:t>
        </w:r>
      </w:ins>
      <w:r w:rsidR="007C142A">
        <w:rPr>
          <w:rFonts w:ascii="Times New Roman" w:hAnsi="Times New Roman" w:cs="Times New Roman"/>
          <w:sz w:val="22"/>
          <w:szCs w:val="22"/>
        </w:rPr>
        <w:t xml:space="preserve"> los estudiantes ha</w:t>
      </w:r>
      <w:ins w:id="55" w:author="mercyranjel" w:date="2016-02-01T10:18:00Z">
        <w:r w:rsidR="000521AC">
          <w:rPr>
            <w:rFonts w:ascii="Times New Roman" w:hAnsi="Times New Roman" w:cs="Times New Roman"/>
            <w:sz w:val="22"/>
            <w:szCs w:val="22"/>
          </w:rPr>
          <w:t>rán</w:t>
        </w:r>
      </w:ins>
      <w:del w:id="56" w:author="mercyranjel" w:date="2016-02-01T10:18:00Z">
        <w:r w:rsidR="007C142A" w:rsidDel="000521AC">
          <w:rPr>
            <w:rFonts w:ascii="Times New Roman" w:hAnsi="Times New Roman" w:cs="Times New Roman"/>
            <w:sz w:val="22"/>
            <w:szCs w:val="22"/>
          </w:rPr>
          <w:delText>cen</w:delText>
        </w:r>
      </w:del>
      <w:r w:rsidR="007C142A">
        <w:rPr>
          <w:rFonts w:ascii="Times New Roman" w:hAnsi="Times New Roman" w:cs="Times New Roman"/>
          <w:sz w:val="22"/>
          <w:szCs w:val="22"/>
        </w:rPr>
        <w:t xml:space="preserve"> comparaciones</w:t>
      </w:r>
      <w:r w:rsidR="00F455AD">
        <w:rPr>
          <w:rFonts w:ascii="Times New Roman" w:hAnsi="Times New Roman" w:cs="Times New Roman"/>
          <w:sz w:val="22"/>
          <w:szCs w:val="22"/>
        </w:rPr>
        <w:t xml:space="preserve"> </w:t>
      </w:r>
      <w:r w:rsidR="007C142A">
        <w:rPr>
          <w:rFonts w:ascii="Times New Roman" w:hAnsi="Times New Roman" w:cs="Times New Roman"/>
          <w:sz w:val="22"/>
          <w:szCs w:val="22"/>
        </w:rPr>
        <w:t>para</w:t>
      </w:r>
      <w:r w:rsidR="00F455AD">
        <w:rPr>
          <w:rFonts w:ascii="Times New Roman" w:hAnsi="Times New Roman" w:cs="Times New Roman"/>
          <w:sz w:val="22"/>
          <w:szCs w:val="22"/>
        </w:rPr>
        <w:t xml:space="preserve"> sacar conclusiones</w:t>
      </w:r>
      <w:r w:rsidR="001E48FD">
        <w:rPr>
          <w:rFonts w:ascii="Times New Roman" w:hAnsi="Times New Roman" w:cs="Times New Roman"/>
          <w:sz w:val="22"/>
          <w:szCs w:val="22"/>
        </w:rPr>
        <w:t xml:space="preserve"> </w:t>
      </w:r>
      <w:r w:rsidR="007C142A">
        <w:rPr>
          <w:rFonts w:ascii="Times New Roman" w:hAnsi="Times New Roman" w:cs="Times New Roman"/>
          <w:sz w:val="22"/>
          <w:szCs w:val="22"/>
        </w:rPr>
        <w:t>y</w:t>
      </w:r>
      <w:r w:rsidR="001E48FD">
        <w:rPr>
          <w:rFonts w:ascii="Times New Roman" w:hAnsi="Times New Roman" w:cs="Times New Roman"/>
          <w:sz w:val="22"/>
          <w:szCs w:val="22"/>
        </w:rPr>
        <w:t xml:space="preserve"> llegar a la solución</w:t>
      </w:r>
      <w:r w:rsidR="007C142A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151CF0" w:rsidRDefault="00151CF0" w:rsidP="001F44E6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151CF0" w:rsidRDefault="00A905D6" w:rsidP="001F44E6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En general</w:t>
      </w:r>
      <w:ins w:id="57" w:author="mercyranjel" w:date="2016-02-01T10:19:00Z">
        <w:r w:rsidR="000521AC">
          <w:rPr>
            <w:rFonts w:ascii="Times New Roman" w:hAnsi="Times New Roman" w:cs="Times New Roman"/>
            <w:sz w:val="22"/>
            <w:szCs w:val="22"/>
          </w:rPr>
          <w:t>,</w:t>
        </w:r>
      </w:ins>
      <w:r>
        <w:rPr>
          <w:rFonts w:ascii="Times New Roman" w:hAnsi="Times New Roman" w:cs="Times New Roman"/>
          <w:sz w:val="22"/>
          <w:szCs w:val="22"/>
        </w:rPr>
        <w:t xml:space="preserve"> t</w:t>
      </w:r>
      <w:r w:rsidR="00574BFD">
        <w:rPr>
          <w:rFonts w:ascii="Times New Roman" w:hAnsi="Times New Roman" w:cs="Times New Roman"/>
          <w:sz w:val="22"/>
          <w:szCs w:val="22"/>
        </w:rPr>
        <w:t xml:space="preserve">odos los recursos ofrecen la posibilidad de un aprendizaje significativo a partir del manejo de contextos </w:t>
      </w:r>
      <w:r>
        <w:rPr>
          <w:rFonts w:ascii="Times New Roman" w:hAnsi="Times New Roman" w:cs="Times New Roman"/>
          <w:sz w:val="22"/>
          <w:szCs w:val="22"/>
        </w:rPr>
        <w:t xml:space="preserve">variados, unos cercanos a la realidad de los escolares y otros </w:t>
      </w:r>
      <w:del w:id="58" w:author="mercyranjel" w:date="2016-02-01T10:19:00Z">
        <w:r w:rsidDel="000521AC">
          <w:rPr>
            <w:rFonts w:ascii="Times New Roman" w:hAnsi="Times New Roman" w:cs="Times New Roman"/>
            <w:sz w:val="22"/>
            <w:szCs w:val="22"/>
          </w:rPr>
          <w:delText xml:space="preserve">cercanos </w:delText>
        </w:r>
      </w:del>
      <w:ins w:id="59" w:author="mercyranjel" w:date="2016-02-01T10:19:00Z">
        <w:r w:rsidR="000521AC">
          <w:rPr>
            <w:rFonts w:ascii="Times New Roman" w:hAnsi="Times New Roman" w:cs="Times New Roman"/>
            <w:sz w:val="22"/>
            <w:szCs w:val="22"/>
          </w:rPr>
          <w:t xml:space="preserve">próximos </w:t>
        </w:r>
      </w:ins>
      <w:r>
        <w:rPr>
          <w:rFonts w:ascii="Times New Roman" w:hAnsi="Times New Roman" w:cs="Times New Roman"/>
          <w:sz w:val="22"/>
          <w:szCs w:val="22"/>
        </w:rPr>
        <w:t>a la realidad del ciudadano.</w:t>
      </w:r>
    </w:p>
    <w:p w:rsidR="00633A9D" w:rsidRDefault="00633A9D" w:rsidP="001F44E6">
      <w:pPr>
        <w:jc w:val="both"/>
        <w:rPr>
          <w:rFonts w:ascii="Times New Roman" w:hAnsi="Times New Roman" w:cs="Times New Roman"/>
          <w:sz w:val="22"/>
          <w:szCs w:val="22"/>
        </w:rPr>
      </w:pPr>
    </w:p>
    <w:sectPr w:rsidR="00633A9D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C605B"/>
    <w:multiLevelType w:val="hybridMultilevel"/>
    <w:tmpl w:val="B3C89D82"/>
    <w:lvl w:ilvl="0" w:tplc="11D2E8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262BFE"/>
    <w:multiLevelType w:val="hybridMultilevel"/>
    <w:tmpl w:val="9BC2D50E"/>
    <w:lvl w:ilvl="0" w:tplc="53AC465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trackRevision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97"/>
    <w:rsid w:val="00020A66"/>
    <w:rsid w:val="000521AC"/>
    <w:rsid w:val="00072285"/>
    <w:rsid w:val="00095D06"/>
    <w:rsid w:val="000B6608"/>
    <w:rsid w:val="000C1F82"/>
    <w:rsid w:val="000C4FBE"/>
    <w:rsid w:val="00105F80"/>
    <w:rsid w:val="001239DA"/>
    <w:rsid w:val="00151CF0"/>
    <w:rsid w:val="00155CA2"/>
    <w:rsid w:val="001A07C8"/>
    <w:rsid w:val="001A1672"/>
    <w:rsid w:val="001E48FD"/>
    <w:rsid w:val="001F44E6"/>
    <w:rsid w:val="00220A7C"/>
    <w:rsid w:val="002712DC"/>
    <w:rsid w:val="002A311A"/>
    <w:rsid w:val="002D50E2"/>
    <w:rsid w:val="002E57AB"/>
    <w:rsid w:val="00340F73"/>
    <w:rsid w:val="00370978"/>
    <w:rsid w:val="003A19B2"/>
    <w:rsid w:val="003A4925"/>
    <w:rsid w:val="003D3121"/>
    <w:rsid w:val="003F275C"/>
    <w:rsid w:val="003F79E6"/>
    <w:rsid w:val="004145D4"/>
    <w:rsid w:val="004800E9"/>
    <w:rsid w:val="004E19A8"/>
    <w:rsid w:val="004E5301"/>
    <w:rsid w:val="00510937"/>
    <w:rsid w:val="005277DD"/>
    <w:rsid w:val="00532E0A"/>
    <w:rsid w:val="00574BFD"/>
    <w:rsid w:val="0059064F"/>
    <w:rsid w:val="005C1D58"/>
    <w:rsid w:val="005C2098"/>
    <w:rsid w:val="005E453A"/>
    <w:rsid w:val="0061350F"/>
    <w:rsid w:val="00631318"/>
    <w:rsid w:val="00633A9D"/>
    <w:rsid w:val="006365DE"/>
    <w:rsid w:val="00646AAD"/>
    <w:rsid w:val="00681CC9"/>
    <w:rsid w:val="006A0008"/>
    <w:rsid w:val="006D3E09"/>
    <w:rsid w:val="006D5069"/>
    <w:rsid w:val="006E1A88"/>
    <w:rsid w:val="006E36BB"/>
    <w:rsid w:val="006E74B7"/>
    <w:rsid w:val="006F7553"/>
    <w:rsid w:val="006F7B47"/>
    <w:rsid w:val="007008F8"/>
    <w:rsid w:val="0074448D"/>
    <w:rsid w:val="007446F9"/>
    <w:rsid w:val="007806EC"/>
    <w:rsid w:val="00780E3B"/>
    <w:rsid w:val="007959AA"/>
    <w:rsid w:val="007B1487"/>
    <w:rsid w:val="007B4005"/>
    <w:rsid w:val="007C142A"/>
    <w:rsid w:val="007F34F4"/>
    <w:rsid w:val="00803913"/>
    <w:rsid w:val="008560A4"/>
    <w:rsid w:val="00861F8E"/>
    <w:rsid w:val="008943EB"/>
    <w:rsid w:val="008B4EF6"/>
    <w:rsid w:val="008C6837"/>
    <w:rsid w:val="0090027D"/>
    <w:rsid w:val="00936CED"/>
    <w:rsid w:val="00936CF1"/>
    <w:rsid w:val="00990651"/>
    <w:rsid w:val="009B0F0B"/>
    <w:rsid w:val="009E29DF"/>
    <w:rsid w:val="00A375F9"/>
    <w:rsid w:val="00A85165"/>
    <w:rsid w:val="00A90422"/>
    <w:rsid w:val="00A905D6"/>
    <w:rsid w:val="00A92E74"/>
    <w:rsid w:val="00AB0113"/>
    <w:rsid w:val="00AB035A"/>
    <w:rsid w:val="00AF03E0"/>
    <w:rsid w:val="00AF7761"/>
    <w:rsid w:val="00B369B8"/>
    <w:rsid w:val="00BA1AB4"/>
    <w:rsid w:val="00BC2944"/>
    <w:rsid w:val="00BC54CD"/>
    <w:rsid w:val="00BD4AD5"/>
    <w:rsid w:val="00BE655B"/>
    <w:rsid w:val="00BF285E"/>
    <w:rsid w:val="00C22FA6"/>
    <w:rsid w:val="00C71B54"/>
    <w:rsid w:val="00C74444"/>
    <w:rsid w:val="00CA3368"/>
    <w:rsid w:val="00D24C9F"/>
    <w:rsid w:val="00D6301F"/>
    <w:rsid w:val="00D72BAC"/>
    <w:rsid w:val="00D82497"/>
    <w:rsid w:val="00DA20AC"/>
    <w:rsid w:val="00DC3146"/>
    <w:rsid w:val="00DC4BB2"/>
    <w:rsid w:val="00E37E47"/>
    <w:rsid w:val="00E90288"/>
    <w:rsid w:val="00EA04F8"/>
    <w:rsid w:val="00EB27AB"/>
    <w:rsid w:val="00EE3815"/>
    <w:rsid w:val="00F455AD"/>
    <w:rsid w:val="00F55F50"/>
    <w:rsid w:val="00FB467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5:docId w15:val="{043743D1-023F-4FA8-AA77-8C628E399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  <w:tabs>
        <w:tab w:val="clear" w:pos="1080"/>
        <w:tab w:val="num" w:pos="360"/>
      </w:tabs>
      <w:ind w:left="284" w:hanging="284"/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3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139D1-861A-4033-8809-798DE5CA1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706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Maquia</dc:creator>
  <cp:lastModifiedBy>Johana Montejo Rozo</cp:lastModifiedBy>
  <cp:revision>2</cp:revision>
  <dcterms:created xsi:type="dcterms:W3CDTF">2016-02-03T16:38:00Z</dcterms:created>
  <dcterms:modified xsi:type="dcterms:W3CDTF">2016-02-03T16:38:00Z</dcterms:modified>
</cp:coreProperties>
</file>