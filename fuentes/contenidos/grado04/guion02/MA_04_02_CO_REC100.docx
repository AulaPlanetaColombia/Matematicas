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F14907B" w:rsidR="00E61A4B" w:rsidRPr="006D02A8" w:rsidRDefault="00633B6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FDBB184" w:rsidR="00E14BD5" w:rsidRPr="000719EE" w:rsidRDefault="00633B6A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Ordenar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naturales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4E4B087" w:rsidR="000719EE" w:rsidRPr="00633B6A" w:rsidRDefault="00633B6A" w:rsidP="000719EE">
      <w:pPr>
        <w:rPr>
          <w:rFonts w:ascii="Arial" w:hAnsi="Arial" w:cs="Arial"/>
          <w:sz w:val="18"/>
          <w:szCs w:val="18"/>
          <w:lang w:val="es-CO"/>
        </w:rPr>
      </w:pPr>
      <w:r w:rsidRPr="00633B6A">
        <w:rPr>
          <w:rFonts w:ascii="Times New Roman" w:hAnsi="Times New Roman" w:cs="Times New Roman"/>
          <w:color w:val="000000"/>
          <w:lang w:val="es-CO"/>
        </w:rPr>
        <w:t>Actividad que permite practicar el orden de los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AAD869C" w:rsidR="000719EE" w:rsidRPr="002B32D7" w:rsidRDefault="0066067F" w:rsidP="000719EE">
      <w:pPr>
        <w:rPr>
          <w:rFonts w:ascii="Times" w:hAnsi="Times" w:cs="Arial"/>
          <w:lang w:val="es-ES_tradnl"/>
        </w:rPr>
      </w:pPr>
      <w:r w:rsidRPr="002B32D7">
        <w:rPr>
          <w:rFonts w:ascii="Times" w:hAnsi="Times" w:cs="Arial"/>
          <w:lang w:val="es-ES_tradnl"/>
        </w:rPr>
        <w:t xml:space="preserve">Orden, números naturales, </w:t>
      </w:r>
      <w:r w:rsidR="00B417DA" w:rsidRPr="002B32D7">
        <w:rPr>
          <w:rFonts w:ascii="Times" w:hAnsi="Times" w:cs="Arial"/>
          <w:lang w:val="es-ES_tradnl"/>
        </w:rPr>
        <w:t xml:space="preserve">comparar.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BBB6B02" w:rsidR="000719EE" w:rsidRPr="00127939" w:rsidRDefault="00127939" w:rsidP="000719EE">
      <w:pPr>
        <w:rPr>
          <w:rFonts w:ascii="Times" w:hAnsi="Times" w:cs="Arial"/>
          <w:lang w:val="es-ES_tradnl"/>
        </w:rPr>
      </w:pPr>
      <w:r w:rsidRPr="00127939">
        <w:rPr>
          <w:rFonts w:ascii="Times" w:hAnsi="Times" w:cs="Arial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0050950" w:rsidR="005F4C68" w:rsidRPr="005F4C68" w:rsidRDefault="001279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C4316E2" w:rsidR="002E4EE6" w:rsidRPr="00AC7496" w:rsidRDefault="001279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33B6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54D1A741" w:rsidR="009362B2" w:rsidRPr="005F4C68" w:rsidRDefault="001279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9FA991" w:rsidR="000719EE" w:rsidRPr="000719EE" w:rsidRDefault="001279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1A12774" w:rsidR="000719EE" w:rsidRPr="00127939" w:rsidRDefault="00127939" w:rsidP="000719EE">
      <w:pPr>
        <w:rPr>
          <w:rFonts w:ascii="Times" w:hAnsi="Times" w:cs="Arial"/>
          <w:lang w:val="es-ES_tradnl"/>
        </w:rPr>
      </w:pPr>
      <w:r w:rsidRPr="00127939">
        <w:rPr>
          <w:rFonts w:ascii="Times" w:hAnsi="Times" w:cs="Arial"/>
          <w:lang w:val="es-ES_tradnl"/>
        </w:rPr>
        <w:t>Ordenar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3E18723" w:rsidR="000719EE" w:rsidRPr="000719EE" w:rsidRDefault="001A17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D6F8B0" w:rsidR="000719EE" w:rsidRPr="000719EE" w:rsidRDefault="000E56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poblaciones de algunas ciudades de Colombia en 2014. Luego, ordénalas de mayor a menor cantidad de habitantes.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5DC847D" w:rsidR="000719EE" w:rsidRDefault="00162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D38BB8" w:rsidR="000719EE" w:rsidRDefault="00162E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411BB501" w:rsidR="006D02A8" w:rsidRDefault="00162E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EFBB49D" w:rsidR="00CD0B3B" w:rsidRDefault="00162E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</w:t>
      </w: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57629E05" w:rsidR="00E913F4" w:rsidRDefault="00D20D15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Tabla de poblaciones de algunas ciudades de Colombia. Los datos se muestran en </w:t>
      </w:r>
      <w:r w:rsidR="00613577">
        <w:rPr>
          <w:rFonts w:ascii="Arial" w:hAnsi="Arial" w:cs="Arial"/>
          <w:sz w:val="18"/>
          <w:szCs w:val="18"/>
          <w:lang w:val="es-ES_tradnl"/>
        </w:rPr>
        <w:t xml:space="preserve">la imagen de la tabla. </w:t>
      </w:r>
      <w:r w:rsidR="00652002">
        <w:rPr>
          <w:rFonts w:ascii="Arial" w:hAnsi="Arial" w:cs="Arial"/>
          <w:sz w:val="18"/>
          <w:szCs w:val="18"/>
          <w:lang w:val="es-ES_tradnl"/>
        </w:rPr>
        <w:t xml:space="preserve">Es importante que en la tabla, los números no lleven espacios ni puntos que indiquen las órdenes o unidades. </w:t>
      </w:r>
    </w:p>
    <w:p w14:paraId="6FE27979" w14:textId="77777777" w:rsidR="00736D00" w:rsidRDefault="00736D00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A9EEEE" w14:textId="15EFBE93" w:rsidR="00652002" w:rsidRDefault="00652002" w:rsidP="00736D00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068516" wp14:editId="45959130">
            <wp:extent cx="2541270" cy="2933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EB63" w14:textId="77777777" w:rsidR="00652002" w:rsidRDefault="00652002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8B587C" w14:textId="75CE6A54" w:rsidR="00A45DB7" w:rsidRPr="006D02A8" w:rsidRDefault="00A45DB7" w:rsidP="00A45DB7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  <w:r>
        <w:rPr>
          <w:rFonts w:ascii="Times New Roman" w:hAnsi="Times New Roman" w:cs="Times New Roman"/>
          <w:color w:val="000000"/>
        </w:rPr>
        <w:t>_REC100_IMG1a</w:t>
      </w:r>
    </w:p>
    <w:p w14:paraId="49AF18A9" w14:textId="77777777" w:rsidR="00E913F4" w:rsidRPr="00A45DB7" w:rsidRDefault="00E913F4" w:rsidP="00E913F4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0FFF48A" w:rsidR="0028518B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Cali</w:t>
      </w:r>
    </w:p>
    <w:p w14:paraId="2B0F9CD2" w14:textId="49DB7FC7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Bucaramanga</w:t>
      </w:r>
    </w:p>
    <w:p w14:paraId="46551A37" w14:textId="1CC65F69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Bello</w:t>
      </w:r>
    </w:p>
    <w:p w14:paraId="04C1E04B" w14:textId="1C1295B3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Buenaventura</w:t>
      </w:r>
    </w:p>
    <w:p w14:paraId="01470189" w14:textId="477B948F" w:rsid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Neiva</w:t>
      </w:r>
    </w:p>
    <w:p w14:paraId="1005BEF6" w14:textId="6AFF0215" w:rsidR="00736D00" w:rsidRPr="00736D00" w:rsidRDefault="00736D00" w:rsidP="00736D0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Girardot</w:t>
      </w:r>
      <w:bookmarkStart w:id="0" w:name="_GoBack"/>
      <w:bookmarkEnd w:id="0"/>
    </w:p>
    <w:sectPr w:rsidR="00736D00" w:rsidRPr="00736D0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2879"/>
    <w:multiLevelType w:val="hybridMultilevel"/>
    <w:tmpl w:val="1F845B00"/>
    <w:lvl w:ilvl="0" w:tplc="0FF443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5629"/>
    <w:rsid w:val="00104E5C"/>
    <w:rsid w:val="00125D25"/>
    <w:rsid w:val="00127939"/>
    <w:rsid w:val="00162E38"/>
    <w:rsid w:val="001A175D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32D7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3577"/>
    <w:rsid w:val="00616529"/>
    <w:rsid w:val="00630169"/>
    <w:rsid w:val="00633B6A"/>
    <w:rsid w:val="0063490D"/>
    <w:rsid w:val="00647430"/>
    <w:rsid w:val="00652002"/>
    <w:rsid w:val="0066067F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36D00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45DB7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17DA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0D15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16</cp:revision>
  <dcterms:created xsi:type="dcterms:W3CDTF">2014-09-01T18:20:00Z</dcterms:created>
  <dcterms:modified xsi:type="dcterms:W3CDTF">2015-03-10T02:50:00Z</dcterms:modified>
</cp:coreProperties>
</file>