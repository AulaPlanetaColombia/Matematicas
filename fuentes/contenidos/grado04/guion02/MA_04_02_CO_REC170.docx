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089DD7D3" w:rsidR="00E61A4B" w:rsidRPr="006D02A8" w:rsidRDefault="00571A0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3DC1FBC" w:rsidR="00E14BD5" w:rsidRPr="00571A0F" w:rsidRDefault="00571A0F" w:rsidP="00E14BD5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>Resolver problemas aplicando adición de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D298374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>Actividad para resolver problemas aplicando la adición de números naturales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27E0599" w:rsidR="000719EE" w:rsidRPr="000719EE" w:rsidRDefault="009E47ED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Adición,</w:t>
      </w:r>
      <w:del w:id="0" w:author="Johana Montejo Rozo" w:date="2015-03-15T01:49:00Z">
        <w:r w:rsidDel="007C3E1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suma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del w:id="1" w:author="Johana Montejo Rozo" w:date="2015-03-15T01:49:00Z">
        <w:r w:rsidDel="007C3E1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operaciones,</w:t>
      </w:r>
      <w:del w:id="2" w:author="Johana Montejo Rozo" w:date="2015-03-15T01:49:00Z">
        <w:r w:rsidDel="007C3E1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problemas,</w:t>
      </w:r>
      <w:bookmarkStart w:id="3" w:name="_GoBack"/>
      <w:bookmarkEnd w:id="3"/>
      <w:del w:id="4" w:author="Johana Montejo Rozo" w:date="2015-03-15T01:49:00Z">
        <w:r w:rsidDel="007C3E1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problemas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aditivos.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A99785" w:rsidR="000719EE" w:rsidRPr="000719EE" w:rsidRDefault="009E47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E26E72F" w:rsidR="005F4C68" w:rsidRPr="005F4C68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7FFAC6" w:rsidR="002E4EE6" w:rsidRPr="00AC7496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71A0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9C44BC9" w:rsidR="00712769" w:rsidRPr="005F4C68" w:rsidRDefault="00E9225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C2B90B" w:rsidR="000719EE" w:rsidRPr="000719EE" w:rsidRDefault="00E922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3-Difícil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EBA5354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>Resolver problemas aplicando adición de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ED989" w:rsidR="000719EE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4BEAEC7E" w:rsidR="000719EE" w:rsidRDefault="001B644D" w:rsidP="000719EE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docente para que pueda validarlas.</w:t>
      </w:r>
    </w:p>
    <w:p w14:paraId="0E7F6E40" w14:textId="77777777" w:rsidR="001B644D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9B543DF" w:rsid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9F9ABCF" w:rsidR="009C4689" w:rsidRDefault="001B64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950945B" w14:textId="4F094152" w:rsidR="001B644D" w:rsidRDefault="001B6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4B1868BE" w14:textId="77777777" w:rsidR="00416DEF" w:rsidRPr="007F74EA" w:rsidRDefault="00416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E2BD25D" w:rsidR="00F70E70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En la Fundación Ideales han organizado una campaña con el fin de recoger fondos para ayudar a los más necesitados. La campaña se llevó a cabo cinco días de la semana. Observa la cantidad de dinero que se recogió cada día</w:t>
      </w:r>
      <w:r w:rsidR="0075318D">
        <w:rPr>
          <w:rFonts w:ascii="Arial" w:hAnsi="Arial" w:cs="Arial"/>
          <w:sz w:val="18"/>
          <w:szCs w:val="18"/>
          <w:lang w:val="es-ES_tradnl"/>
        </w:rPr>
        <w:t xml:space="preserve"> y luego contesta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1539DDDC" w14:textId="7DE2FDBA" w:rsidR="00183F04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Lunes: </w:t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 xml:space="preserve">$ </w:t>
      </w:r>
      <w:r w:rsidR="0076593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39.050</w:t>
      </w:r>
    </w:p>
    <w:p w14:paraId="7D18D50A" w14:textId="082CBD50" w:rsidR="00183F04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Martes: </w:t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>$</w:t>
      </w:r>
      <w:r w:rsidR="0076593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149.750</w:t>
      </w:r>
    </w:p>
    <w:p w14:paraId="319800EF" w14:textId="467DE872" w:rsidR="00183F04" w:rsidRDefault="00183F0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 xml:space="preserve">Miércoles: </w:t>
      </w:r>
      <w:r w:rsidR="0076593D"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>$</w:t>
      </w:r>
      <w:r w:rsidR="0076593D">
        <w:rPr>
          <w:rFonts w:ascii="Arial" w:hAnsi="Arial" w:cs="Arial"/>
          <w:sz w:val="18"/>
          <w:szCs w:val="18"/>
          <w:lang w:val="es-ES_tradnl"/>
        </w:rPr>
        <w:t xml:space="preserve"> 60.900</w:t>
      </w:r>
    </w:p>
    <w:p w14:paraId="12DD1511" w14:textId="3BB03FA9" w:rsidR="0076593D" w:rsidRDefault="0076593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Jueves:</w:t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 xml:space="preserve">$ </w:t>
      </w:r>
      <w:r w:rsidR="0075318D">
        <w:rPr>
          <w:rFonts w:ascii="Arial" w:hAnsi="Arial" w:cs="Arial"/>
          <w:sz w:val="18"/>
          <w:szCs w:val="18"/>
          <w:lang w:val="es-ES_tradnl"/>
        </w:rPr>
        <w:t>27.950</w:t>
      </w:r>
    </w:p>
    <w:p w14:paraId="73871CF8" w14:textId="02B92505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Viernes:</w:t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>$ 4.950</w:t>
      </w:r>
    </w:p>
    <w:p w14:paraId="2C2AD84F" w14:textId="77777777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3CDEDE3" w14:textId="6CDC9B42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* ¿Cuánto </w:t>
      </w:r>
      <w:del w:id="5" w:author="Johana Montejo Rozo" w:date="2015-03-14T17:24:00Z">
        <w:r w:rsidDel="005872CD">
          <w:rPr>
            <w:rFonts w:ascii="Arial" w:hAnsi="Arial" w:cs="Arial"/>
            <w:sz w:val="18"/>
            <w:szCs w:val="18"/>
            <w:lang w:val="es-ES_tradnl"/>
          </w:rPr>
          <w:delText xml:space="preserve">recogieron </w:delText>
        </w:r>
      </w:del>
      <w:ins w:id="6" w:author="Johana Montejo Rozo" w:date="2015-03-14T17:24:00Z">
        <w:r w:rsidR="005872CD">
          <w:rPr>
            <w:rFonts w:ascii="Arial" w:hAnsi="Arial" w:cs="Arial"/>
            <w:sz w:val="18"/>
            <w:szCs w:val="18"/>
            <w:lang w:val="es-ES_tradnl"/>
          </w:rPr>
          <w:t xml:space="preserve">dinero se recogió en la Fundación </w:t>
        </w:r>
      </w:ins>
      <w:r>
        <w:rPr>
          <w:rFonts w:ascii="Arial" w:hAnsi="Arial" w:cs="Arial"/>
          <w:sz w:val="18"/>
          <w:szCs w:val="18"/>
          <w:lang w:val="es-ES_tradnl"/>
        </w:rPr>
        <w:t>los tres primeros días de la campaña?</w:t>
      </w:r>
    </w:p>
    <w:p w14:paraId="40A49D9F" w14:textId="0DAF56F9" w:rsidR="0075318D" w:rsidRDefault="0075318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¿Cuánto</w:t>
      </w:r>
      <w:del w:id="7" w:author="Johana Montejo Rozo" w:date="2015-03-14T17:24:00Z">
        <w:r w:rsidDel="005872CD">
          <w:rPr>
            <w:rFonts w:ascii="Arial" w:hAnsi="Arial" w:cs="Arial"/>
            <w:sz w:val="18"/>
            <w:szCs w:val="18"/>
            <w:lang w:val="es-ES_tradnl"/>
          </w:rPr>
          <w:delText xml:space="preserve"> recogieron</w:delText>
        </w:r>
      </w:del>
      <w:ins w:id="8" w:author="Johana Montejo Rozo" w:date="2015-03-14T17:24:00Z">
        <w:r w:rsidR="005872CD">
          <w:rPr>
            <w:rFonts w:ascii="Arial" w:hAnsi="Arial" w:cs="Arial"/>
            <w:sz w:val="18"/>
            <w:szCs w:val="18"/>
            <w:lang w:val="es-ES_tradnl"/>
          </w:rPr>
          <w:t xml:space="preserve"> dinero en total se recogió en la Fundación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  <w:del w:id="9" w:author="Johana Montejo Rozo" w:date="2015-03-14T17:24:00Z">
        <w:r w:rsidDel="005872CD">
          <w:rPr>
            <w:rFonts w:ascii="Arial" w:hAnsi="Arial" w:cs="Arial"/>
            <w:sz w:val="18"/>
            <w:szCs w:val="18"/>
            <w:lang w:val="es-ES_tradnl"/>
          </w:rPr>
          <w:delText xml:space="preserve">en total </w:delText>
        </w:r>
      </w:del>
      <w:r>
        <w:rPr>
          <w:rFonts w:ascii="Arial" w:hAnsi="Arial" w:cs="Arial"/>
          <w:sz w:val="18"/>
          <w:szCs w:val="18"/>
          <w:lang w:val="es-ES_tradnl"/>
        </w:rPr>
        <w:t>durante la campaña?</w:t>
      </w:r>
    </w:p>
    <w:p w14:paraId="55ED631E" w14:textId="77777777" w:rsidR="005E685C" w:rsidRPr="007F74EA" w:rsidRDefault="005E685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17974AD" w:rsidR="009C2E06" w:rsidRDefault="00D76FC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0FEABD5" w14:textId="77777777" w:rsidR="005E685C" w:rsidRDefault="005E685C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724D11E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C276CF1" w:rsidR="005B1760" w:rsidRDefault="003510E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Doña Cecilia vendió </w:t>
      </w:r>
      <w:r w:rsidR="00B51671">
        <w:rPr>
          <w:rFonts w:ascii="Arial" w:hAnsi="Arial" w:cs="Arial"/>
          <w:sz w:val="18"/>
          <w:szCs w:val="18"/>
          <w:lang w:val="es-ES_tradnl"/>
        </w:rPr>
        <w:t xml:space="preserve">el martes </w:t>
      </w:r>
      <w:r w:rsidR="004B5CFF">
        <w:rPr>
          <w:rFonts w:ascii="Arial" w:hAnsi="Arial" w:cs="Arial"/>
          <w:sz w:val="18"/>
          <w:szCs w:val="18"/>
          <w:lang w:val="es-ES_tradnl"/>
        </w:rPr>
        <w:t>374 lápices</w:t>
      </w:r>
      <w:r w:rsidR="00B51671">
        <w:rPr>
          <w:rFonts w:ascii="Arial" w:hAnsi="Arial" w:cs="Arial"/>
          <w:sz w:val="18"/>
          <w:szCs w:val="18"/>
          <w:lang w:val="es-ES_tradnl"/>
        </w:rPr>
        <w:t xml:space="preserve"> y le quedaron 283. ¿Cuántos lápices tenía al inicio del martes doña Cecilia?</w:t>
      </w:r>
    </w:p>
    <w:p w14:paraId="1EBC1540" w14:textId="77777777" w:rsidR="00A84523" w:rsidRPr="007F74EA" w:rsidRDefault="00A8452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20CF554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774D4F" w14:textId="77777777" w:rsidR="005E685C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56C19E39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DDD8846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0F1ACB" w14:textId="6C469F5E" w:rsidR="005F3B17" w:rsidRDefault="0036602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autobús inició su recorrido con una cantidad de pasajeros. En la primera parada se bajaron 29 y quedaron en el bus 16. ¿Cuántos pasajeros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tenía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el autobús al inicio del recorrido?</w:t>
      </w:r>
    </w:p>
    <w:p w14:paraId="3F83B1E4" w14:textId="77777777" w:rsidR="005F3B17" w:rsidRPr="007F74EA" w:rsidRDefault="005F3B1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B7E09A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14584145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5CDFE4C5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092BC7" w14:textId="77777777" w:rsidR="00D76FC0" w:rsidRDefault="00D76FC0" w:rsidP="00D76FC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Francisco tiene 39 años y su hija Paula tiene 5 años. ¿Cuántos años tendrá Francisco cuando Paula tenga 19?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9229E4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7B8019D" w14:textId="77777777" w:rsidR="00D76FC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0083374F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8CCB688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484AF8B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Teresa compró una mesa y una silla por $ 94.300. Si sabemos que la mesa costó $</w:t>
      </w:r>
      <w:r w:rsidR="00BD4641">
        <w:rPr>
          <w:rFonts w:ascii="Arial" w:hAnsi="Arial" w:cs="Arial"/>
          <w:sz w:val="18"/>
          <w:szCs w:val="18"/>
          <w:lang w:val="es-ES_tradnl"/>
        </w:rPr>
        <w:t xml:space="preserve">72.100. </w:t>
      </w:r>
    </w:p>
    <w:p w14:paraId="214F5245" w14:textId="77777777" w:rsidR="00BD4641" w:rsidRDefault="00BD46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B13F4C2" w14:textId="05CFCC10" w:rsidR="00BD4641" w:rsidRDefault="00BD4641" w:rsidP="00BD464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costó la silla?</w:t>
      </w:r>
    </w:p>
    <w:p w14:paraId="592BF12A" w14:textId="5C5A9A8D" w:rsidR="00BD4641" w:rsidRPr="00BD4641" w:rsidRDefault="00BD4641" w:rsidP="00BD464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cuestan dos sillas y la mesa?</w:t>
      </w:r>
    </w:p>
    <w:p w14:paraId="201E02A0" w14:textId="77777777" w:rsidR="00D76FC0" w:rsidRPr="007F74EA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12DE95E9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B1712"/>
    <w:multiLevelType w:val="hybridMultilevel"/>
    <w:tmpl w:val="9814B564"/>
    <w:lvl w:ilvl="0" w:tplc="3884730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3F04"/>
    <w:rsid w:val="001B092E"/>
    <w:rsid w:val="001B3983"/>
    <w:rsid w:val="001B644D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10E8"/>
    <w:rsid w:val="00353644"/>
    <w:rsid w:val="0036258A"/>
    <w:rsid w:val="0036602A"/>
    <w:rsid w:val="003A458C"/>
    <w:rsid w:val="003B49B4"/>
    <w:rsid w:val="003D72B3"/>
    <w:rsid w:val="004024BA"/>
    <w:rsid w:val="00411F22"/>
    <w:rsid w:val="00416DEF"/>
    <w:rsid w:val="00417B06"/>
    <w:rsid w:val="004375B6"/>
    <w:rsid w:val="0045712C"/>
    <w:rsid w:val="00485C72"/>
    <w:rsid w:val="00495119"/>
    <w:rsid w:val="004A4A9C"/>
    <w:rsid w:val="004B5CFF"/>
    <w:rsid w:val="004D3E90"/>
    <w:rsid w:val="00510FE7"/>
    <w:rsid w:val="0052013C"/>
    <w:rsid w:val="005513FA"/>
    <w:rsid w:val="00551D6E"/>
    <w:rsid w:val="00552D7C"/>
    <w:rsid w:val="00571A0F"/>
    <w:rsid w:val="0057625D"/>
    <w:rsid w:val="00584F8B"/>
    <w:rsid w:val="005872CD"/>
    <w:rsid w:val="005A5AF2"/>
    <w:rsid w:val="005B1760"/>
    <w:rsid w:val="005B210B"/>
    <w:rsid w:val="005C209B"/>
    <w:rsid w:val="005D3CC8"/>
    <w:rsid w:val="005E685C"/>
    <w:rsid w:val="005F3B17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318D"/>
    <w:rsid w:val="0076593D"/>
    <w:rsid w:val="00792588"/>
    <w:rsid w:val="007A2B2C"/>
    <w:rsid w:val="007B25C8"/>
    <w:rsid w:val="007B521F"/>
    <w:rsid w:val="007B7770"/>
    <w:rsid w:val="007C28CE"/>
    <w:rsid w:val="007C3E19"/>
    <w:rsid w:val="007D0493"/>
    <w:rsid w:val="007D2825"/>
    <w:rsid w:val="007F74EA"/>
    <w:rsid w:val="008752D9"/>
    <w:rsid w:val="00881754"/>
    <w:rsid w:val="0089063A"/>
    <w:rsid w:val="008932B9"/>
    <w:rsid w:val="008C6F76"/>
    <w:rsid w:val="00904CC3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47ED"/>
    <w:rsid w:val="009E7DAC"/>
    <w:rsid w:val="009F074B"/>
    <w:rsid w:val="00A22796"/>
    <w:rsid w:val="00A61B6D"/>
    <w:rsid w:val="00A714C4"/>
    <w:rsid w:val="00A74CE5"/>
    <w:rsid w:val="00A84523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671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4641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6FC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225D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525E20-99B8-4AA5-80DB-A89DCE89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25</cp:revision>
  <dcterms:created xsi:type="dcterms:W3CDTF">2014-08-28T00:13:00Z</dcterms:created>
  <dcterms:modified xsi:type="dcterms:W3CDTF">2015-03-15T06:49:00Z</dcterms:modified>
</cp:coreProperties>
</file>