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CC57A12" w:rsidR="00E61A4B" w:rsidRPr="006D02A8" w:rsidRDefault="00751B82" w:rsidP="00CB02D2">
      <w:pPr>
        <w:rPr>
          <w:rFonts w:ascii="Arial" w:hAnsi="Arial"/>
          <w:sz w:val="18"/>
          <w:szCs w:val="18"/>
          <w:lang w:val="es-ES_tradnl"/>
        </w:rPr>
      </w:pPr>
      <w:r w:rsidRPr="00916CB5">
        <w:rPr>
          <w:rFonts w:ascii="Times New Roman" w:hAnsi="Times New Roman" w:cs="Times New Roman"/>
          <w:color w:val="000000"/>
          <w:lang w:val="es-ES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4F8EB37E" w:rsidR="000719EE" w:rsidRDefault="00C01EA1" w:rsidP="000719EE">
      <w:pPr>
        <w:rPr>
          <w:rFonts w:ascii="Times New Roman" w:hAnsi="Times New Roman" w:cs="Times New Roman"/>
          <w:color w:val="000000"/>
          <w:lang w:val="es-CO"/>
        </w:rPr>
      </w:pPr>
      <w:r w:rsidRPr="00C01EA1">
        <w:rPr>
          <w:rFonts w:ascii="Times New Roman" w:hAnsi="Times New Roman" w:cs="Times New Roman"/>
          <w:color w:val="000000"/>
          <w:lang w:val="es-CO"/>
        </w:rPr>
        <w:t xml:space="preserve">Ubicar </w:t>
      </w:r>
      <w:r w:rsidR="00A73E19">
        <w:rPr>
          <w:rFonts w:ascii="Times New Roman" w:hAnsi="Times New Roman" w:cs="Times New Roman"/>
          <w:color w:val="000000"/>
          <w:lang w:val="es-CO"/>
        </w:rPr>
        <w:t>números</w:t>
      </w:r>
      <w:r w:rsidRPr="00C01EA1">
        <w:rPr>
          <w:rFonts w:ascii="Times New Roman" w:hAnsi="Times New Roman" w:cs="Times New Roman"/>
          <w:color w:val="000000"/>
          <w:lang w:val="es-CO"/>
        </w:rPr>
        <w:t xml:space="preserve"> en la recta numérica</w:t>
      </w:r>
    </w:p>
    <w:p w14:paraId="504DE261" w14:textId="77777777" w:rsidR="00C01EA1" w:rsidRPr="00C01EA1" w:rsidRDefault="00C01EA1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DBE3660" w:rsidR="000719EE" w:rsidRPr="00F834D0" w:rsidRDefault="00F834D0" w:rsidP="000719EE">
      <w:pPr>
        <w:rPr>
          <w:rFonts w:ascii="Arial" w:hAnsi="Arial" w:cs="Arial"/>
          <w:sz w:val="18"/>
          <w:szCs w:val="18"/>
          <w:lang w:val="es-CO"/>
        </w:rPr>
      </w:pPr>
      <w:r w:rsidRPr="00F834D0">
        <w:rPr>
          <w:rFonts w:ascii="Times New Roman" w:hAnsi="Times New Roman" w:cs="Times New Roman"/>
          <w:color w:val="000000"/>
          <w:lang w:val="es-CO"/>
        </w:rPr>
        <w:t xml:space="preserve">Actividad que permite practicar la ubicación y el orden de </w:t>
      </w:r>
      <w:r w:rsidR="00A73E19">
        <w:rPr>
          <w:rFonts w:ascii="Times New Roman" w:hAnsi="Times New Roman" w:cs="Times New Roman"/>
          <w:color w:val="000000"/>
          <w:lang w:val="es-CO"/>
        </w:rPr>
        <w:t xml:space="preserve">números </w:t>
      </w:r>
      <w:r w:rsidRPr="00F834D0">
        <w:rPr>
          <w:rFonts w:ascii="Times New Roman" w:hAnsi="Times New Roman" w:cs="Times New Roman"/>
          <w:color w:val="000000"/>
          <w:lang w:val="es-CO"/>
        </w:rPr>
        <w:t>en la recta numérica.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84BD4AF" w:rsidR="000719EE" w:rsidRPr="00234BED" w:rsidRDefault="00F834D0" w:rsidP="000719EE">
      <w:pPr>
        <w:rPr>
          <w:rFonts w:ascii="Times" w:hAnsi="Times" w:cs="Arial"/>
          <w:lang w:val="es-ES_tradnl"/>
        </w:rPr>
      </w:pPr>
      <w:r w:rsidRPr="00234BED">
        <w:rPr>
          <w:rFonts w:ascii="Times" w:hAnsi="Times" w:cs="Arial"/>
          <w:lang w:val="es-ES_tradnl"/>
        </w:rPr>
        <w:t>Ubicación,</w:t>
      </w:r>
      <w:del w:id="0" w:author="Johana Montejo Rozo" w:date="2015-03-15T01:49:00Z">
        <w:r w:rsidRPr="00234BED" w:rsidDel="0057702A">
          <w:rPr>
            <w:rFonts w:ascii="Times" w:hAnsi="Times" w:cs="Arial"/>
            <w:lang w:val="es-ES_tradnl"/>
          </w:rPr>
          <w:delText xml:space="preserve"> </w:delText>
        </w:r>
      </w:del>
      <w:ins w:id="1" w:author="chris" w:date="2015-04-19T14:47:00Z">
        <w:r w:rsidR="00340793">
          <w:rPr>
            <w:rFonts w:ascii="Times" w:hAnsi="Times" w:cs="Arial"/>
            <w:lang w:val="es-ES_tradnl"/>
          </w:rPr>
          <w:t xml:space="preserve"> </w:t>
        </w:r>
      </w:ins>
      <w:r w:rsidRPr="00234BED">
        <w:rPr>
          <w:rFonts w:ascii="Times" w:hAnsi="Times" w:cs="Arial"/>
          <w:lang w:val="es-ES_tradnl"/>
        </w:rPr>
        <w:t>recta numérica,</w:t>
      </w:r>
      <w:ins w:id="2" w:author="chris" w:date="2015-04-19T14:47:00Z">
        <w:r w:rsidR="00340793">
          <w:rPr>
            <w:rFonts w:ascii="Times" w:hAnsi="Times" w:cs="Arial"/>
            <w:lang w:val="es-ES_tradnl"/>
          </w:rPr>
          <w:t xml:space="preserve"> </w:t>
        </w:r>
      </w:ins>
      <w:del w:id="3" w:author="Johana Montejo Rozo" w:date="2015-03-15T01:49:00Z">
        <w:r w:rsidRPr="00234BED" w:rsidDel="0057702A">
          <w:rPr>
            <w:rFonts w:ascii="Times" w:hAnsi="Times" w:cs="Arial"/>
            <w:lang w:val="es-ES_tradnl"/>
          </w:rPr>
          <w:delText xml:space="preserve"> </w:delText>
        </w:r>
      </w:del>
      <w:r w:rsidRPr="00234BED">
        <w:rPr>
          <w:rFonts w:ascii="Times" w:hAnsi="Times" w:cs="Arial"/>
          <w:lang w:val="es-ES_tradnl"/>
        </w:rPr>
        <w:t>orden,</w:t>
      </w:r>
      <w:ins w:id="4" w:author="chris" w:date="2015-04-19T14:47:00Z">
        <w:r w:rsidR="00340793">
          <w:rPr>
            <w:rFonts w:ascii="Times" w:hAnsi="Times" w:cs="Arial"/>
            <w:lang w:val="es-ES_tradnl"/>
          </w:rPr>
          <w:t xml:space="preserve"> </w:t>
        </w:r>
      </w:ins>
      <w:del w:id="5" w:author="Johana Montejo Rozo" w:date="2015-03-15T01:49:00Z">
        <w:r w:rsidRPr="00234BED" w:rsidDel="0057702A">
          <w:rPr>
            <w:rFonts w:ascii="Times" w:hAnsi="Times" w:cs="Arial"/>
            <w:lang w:val="es-ES_tradnl"/>
          </w:rPr>
          <w:delText xml:space="preserve"> </w:delText>
        </w:r>
      </w:del>
      <w:r w:rsidRPr="00234BED">
        <w:rPr>
          <w:rFonts w:ascii="Times" w:hAnsi="Times" w:cs="Arial"/>
          <w:lang w:val="es-ES_tradnl"/>
        </w:rPr>
        <w:t>números naturales,</w:t>
      </w:r>
      <w:ins w:id="6" w:author="chris" w:date="2015-04-19T14:47:00Z">
        <w:r w:rsidR="00340793">
          <w:rPr>
            <w:rFonts w:ascii="Times" w:hAnsi="Times" w:cs="Arial"/>
            <w:lang w:val="es-ES_tradnl"/>
          </w:rPr>
          <w:t xml:space="preserve"> </w:t>
        </w:r>
      </w:ins>
      <w:del w:id="7" w:author="Johana Montejo Rozo" w:date="2015-03-15T01:49:00Z">
        <w:r w:rsidRPr="00234BED" w:rsidDel="0057702A">
          <w:rPr>
            <w:rFonts w:ascii="Times" w:hAnsi="Times" w:cs="Arial"/>
            <w:lang w:val="es-ES_tradnl"/>
          </w:rPr>
          <w:delText xml:space="preserve"> </w:delText>
        </w:r>
      </w:del>
      <w:r w:rsidRPr="00234BED">
        <w:rPr>
          <w:rFonts w:ascii="Times" w:hAnsi="Times" w:cs="Arial"/>
          <w:lang w:val="es-ES_tradnl"/>
        </w:rPr>
        <w:t xml:space="preserve">comparación.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02B1159" w:rsidR="000719EE" w:rsidRPr="00A73E19" w:rsidRDefault="00234BED" w:rsidP="000719EE">
      <w:pPr>
        <w:rPr>
          <w:rFonts w:ascii="Times" w:hAnsi="Times" w:cs="Arial"/>
          <w:lang w:val="es-ES_tradnl"/>
        </w:rPr>
      </w:pPr>
      <w:r w:rsidRPr="00A73E19">
        <w:rPr>
          <w:rFonts w:ascii="Times" w:hAnsi="Times" w:cs="Arial"/>
          <w:lang w:val="es-ES_tradnl"/>
        </w:rPr>
        <w:t>12 minutos</w:t>
      </w:r>
      <w:ins w:id="8" w:author="chris" w:date="2015-04-19T14:47:00Z">
        <w:r w:rsidR="00340793">
          <w:rPr>
            <w:rFonts w:ascii="Times" w:hAnsi="Times" w:cs="Arial"/>
            <w:lang w:val="es-ES_tradnl"/>
          </w:rPr>
          <w:t>.</w:t>
        </w:r>
      </w:ins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F034B4D" w:rsidR="005F4C68" w:rsidRPr="005F4C68" w:rsidRDefault="00A73E1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C6C8F7C" w:rsidR="002E4EE6" w:rsidRPr="00AC7496" w:rsidRDefault="00A73E1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4079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3BC9389A" w:rsidR="00B41008" w:rsidRPr="005F4C68" w:rsidRDefault="00A73E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18D3A65" w:rsidR="000719EE" w:rsidRPr="000719EE" w:rsidRDefault="00A73E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3CCF70F" w:rsidR="000719EE" w:rsidRPr="000719EE" w:rsidRDefault="00A73E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Ubicar números en la recta numérica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5641207" w:rsidR="000719EE" w:rsidRPr="000719EE" w:rsidRDefault="00A73E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DC1AFF5" w:rsidR="000719EE" w:rsidRPr="000719EE" w:rsidRDefault="00A73E1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 recta numérica, </w:t>
      </w:r>
      <w:del w:id="9" w:author="chris" w:date="2015-04-19T14:47:00Z">
        <w:r w:rsidDel="00340793">
          <w:rPr>
            <w:rFonts w:ascii="Arial" w:hAnsi="Arial" w:cs="Arial"/>
            <w:sz w:val="18"/>
            <w:szCs w:val="18"/>
            <w:lang w:val="es-ES_tradnl"/>
          </w:rPr>
          <w:delText xml:space="preserve">luego </w:delText>
        </w:r>
      </w:del>
      <w:r>
        <w:rPr>
          <w:rFonts w:ascii="Arial" w:hAnsi="Arial" w:cs="Arial"/>
          <w:sz w:val="18"/>
          <w:szCs w:val="18"/>
          <w:lang w:val="es-ES_tradnl"/>
        </w:rPr>
        <w:t>ubica los números correspondientes a cada posición</w:t>
      </w:r>
      <w:r w:rsidR="003E2DD6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C5A8281" w:rsidR="000719EE" w:rsidRDefault="00D4410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CDFDCAD" w:rsidR="000719EE" w:rsidRDefault="00F502C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706E7A9A" w:rsidR="00F83195" w:rsidRDefault="00EF0AE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Recta numérica señalando algunos puntos, los cuales están identificados con </w:t>
      </w:r>
      <w:r w:rsidR="00E17F3F">
        <w:rPr>
          <w:rFonts w:ascii="Arial" w:hAnsi="Arial" w:cs="Arial"/>
          <w:sz w:val="18"/>
          <w:szCs w:val="18"/>
          <w:lang w:val="es-ES_tradnl"/>
        </w:rPr>
        <w:t xml:space="preserve">los </w:t>
      </w:r>
      <w:r>
        <w:rPr>
          <w:rFonts w:ascii="Arial" w:hAnsi="Arial" w:cs="Arial"/>
          <w:sz w:val="18"/>
          <w:szCs w:val="18"/>
          <w:lang w:val="es-ES_tradnl"/>
        </w:rPr>
        <w:t>números</w:t>
      </w:r>
      <w:r w:rsidR="00E17F3F">
        <w:rPr>
          <w:rFonts w:ascii="Arial" w:hAnsi="Arial" w:cs="Arial"/>
          <w:sz w:val="18"/>
          <w:szCs w:val="18"/>
          <w:lang w:val="es-ES_tradnl"/>
        </w:rPr>
        <w:t xml:space="preserve"> del 1 al 6</w:t>
      </w:r>
      <w:r w:rsidR="0089480C">
        <w:rPr>
          <w:rFonts w:ascii="Arial" w:hAnsi="Arial" w:cs="Arial"/>
          <w:sz w:val="18"/>
          <w:szCs w:val="18"/>
          <w:lang w:val="es-ES_tradnl"/>
        </w:rPr>
        <w:t xml:space="preserve"> de izquierda a derecha</w:t>
      </w:r>
      <w:r>
        <w:rPr>
          <w:rFonts w:ascii="Arial" w:hAnsi="Arial" w:cs="Arial"/>
          <w:sz w:val="18"/>
          <w:szCs w:val="18"/>
          <w:lang w:val="es-ES_tradnl"/>
        </w:rPr>
        <w:t xml:space="preserve"> (los mismos que llevan las etiquetas para organizar)</w:t>
      </w:r>
      <w:r w:rsidR="0089480C">
        <w:rPr>
          <w:rFonts w:ascii="Arial" w:hAnsi="Arial" w:cs="Arial"/>
          <w:sz w:val="18"/>
          <w:szCs w:val="18"/>
          <w:lang w:val="es-ES_tradnl"/>
        </w:rPr>
        <w:t xml:space="preserve">. Se debe tener en cuenta las distancias entre los puntos señalados, puesto que los números que se van a “ubicar” sobre la recta no tienen la misma separación entre ellos. </w:t>
      </w:r>
    </w:p>
    <w:p w14:paraId="08D165D3" w14:textId="335BF8D7" w:rsidR="00F83195" w:rsidRDefault="00EF0AE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151CFCC8" wp14:editId="6C7819AE">
            <wp:extent cx="5954395" cy="1148080"/>
            <wp:effectExtent l="19050" t="19050" r="27305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1480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D1E3E2" w14:textId="7DB590B6" w:rsidR="00170B7B" w:rsidRPr="007F74EA" w:rsidRDefault="00170B7B" w:rsidP="00170B7B">
      <w:pPr>
        <w:ind w:left="567"/>
        <w:rPr>
          <w:ins w:id="10" w:author="Johana Montejo Rozo" w:date="2015-03-14T16:29:00Z"/>
          <w:rFonts w:ascii="Arial" w:hAnsi="Arial" w:cs="Arial"/>
          <w:sz w:val="18"/>
          <w:szCs w:val="18"/>
          <w:lang w:val="es-ES_tradnl"/>
        </w:rPr>
      </w:pPr>
      <w:ins w:id="11" w:author="Johana Montejo Rozo" w:date="2015-03-14T16:29:00Z">
        <w:r w:rsidRPr="00916CB5">
          <w:rPr>
            <w:rFonts w:ascii="Times New Roman" w:hAnsi="Times New Roman" w:cs="Times New Roman"/>
            <w:color w:val="000000"/>
            <w:lang w:val="es-ES"/>
          </w:rPr>
          <w:t>MA_04_02_CO_REC120_IMG01n.png</w:t>
        </w:r>
      </w:ins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1FA376A1" w:rsidR="00F83195" w:rsidRPr="007F74EA" w:rsidRDefault="00751B82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916CB5">
        <w:rPr>
          <w:rFonts w:ascii="Times New Roman" w:hAnsi="Times New Roman" w:cs="Times New Roman"/>
          <w:color w:val="000000"/>
          <w:lang w:val="es-ES"/>
        </w:rPr>
        <w:t>MA_04_02_CO_REC120_IMG</w:t>
      </w:r>
      <w:ins w:id="12" w:author="Johana Montejo Rozo" w:date="2015-03-14T16:25:00Z">
        <w:r w:rsidR="00170B7B" w:rsidRPr="00916CB5">
          <w:rPr>
            <w:rFonts w:ascii="Times New Roman" w:hAnsi="Times New Roman" w:cs="Times New Roman"/>
            <w:color w:val="000000"/>
            <w:lang w:val="es-ES"/>
          </w:rPr>
          <w:t>0</w:t>
        </w:r>
      </w:ins>
      <w:r w:rsidRPr="00916CB5">
        <w:rPr>
          <w:rFonts w:ascii="Times New Roman" w:hAnsi="Times New Roman" w:cs="Times New Roman"/>
          <w:color w:val="000000"/>
          <w:lang w:val="es-ES"/>
        </w:rPr>
        <w:t>1a</w:t>
      </w:r>
      <w:ins w:id="13" w:author="Johana Montejo Rozo" w:date="2015-03-14T16:28:00Z">
        <w:r w:rsidR="00170B7B" w:rsidRPr="00916CB5">
          <w:rPr>
            <w:rFonts w:ascii="Times New Roman" w:hAnsi="Times New Roman" w:cs="Times New Roman"/>
            <w:color w:val="000000"/>
            <w:lang w:val="es-ES"/>
          </w:rPr>
          <w:t>.png</w:t>
        </w:r>
      </w:ins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46637035" w:rsidR="004512BE" w:rsidRDefault="00F502C9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916CB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580</w:t>
      </w: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6FD4776B" w:rsidR="004512BE" w:rsidRDefault="00F502C9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916CB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632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35F7A627" w:rsidR="004512BE" w:rsidRDefault="00F502C9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916CB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741</w:t>
      </w: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44F63FBA" w:rsidR="005C0023" w:rsidRDefault="00F502C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916CB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753</w:t>
      </w: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2FF66222" w:rsidR="004512BE" w:rsidRDefault="00F502C9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916CB5">
        <w:rPr>
          <w:rFonts w:ascii="Arial" w:hAnsi="Arial" w:cs="Arial"/>
          <w:sz w:val="18"/>
          <w:szCs w:val="18"/>
          <w:lang w:val="es-ES_tradnl"/>
        </w:rPr>
        <w:t xml:space="preserve"> </w:t>
      </w:r>
      <w:del w:id="14" w:author="USER" w:date="2015-04-17T16:03:00Z">
        <w:r w:rsidDel="00916CB5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  <w:r>
        <w:rPr>
          <w:rFonts w:ascii="Arial" w:hAnsi="Arial" w:cs="Arial"/>
          <w:sz w:val="18"/>
          <w:szCs w:val="18"/>
          <w:lang w:val="es-ES_tradnl"/>
        </w:rPr>
        <w:t>821</w:t>
      </w: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1607BFFD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2E56E9B7" w14:textId="78ADE900" w:rsidR="00584F8B" w:rsidRDefault="00F502C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916CB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845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  <w:bookmarkStart w:id="15" w:name="_GoBack"/>
      <w:bookmarkEnd w:id="15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70B7B"/>
    <w:rsid w:val="001B092E"/>
    <w:rsid w:val="001B3983"/>
    <w:rsid w:val="001D2148"/>
    <w:rsid w:val="001E2043"/>
    <w:rsid w:val="002233BF"/>
    <w:rsid w:val="00227850"/>
    <w:rsid w:val="00230D9D"/>
    <w:rsid w:val="00234BE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793"/>
    <w:rsid w:val="00340C3A"/>
    <w:rsid w:val="00342E6F"/>
    <w:rsid w:val="00345260"/>
    <w:rsid w:val="00353644"/>
    <w:rsid w:val="0036258A"/>
    <w:rsid w:val="003A458C"/>
    <w:rsid w:val="003B49B4"/>
    <w:rsid w:val="003D72B3"/>
    <w:rsid w:val="003E2DD6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702A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1B82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9480C"/>
    <w:rsid w:val="008C6F76"/>
    <w:rsid w:val="00916CB5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3E19"/>
    <w:rsid w:val="00A74CE5"/>
    <w:rsid w:val="00A925B6"/>
    <w:rsid w:val="00A9567C"/>
    <w:rsid w:val="00A974E1"/>
    <w:rsid w:val="00AA0FF1"/>
    <w:rsid w:val="00AB1255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1EA1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4100"/>
    <w:rsid w:val="00D52EB4"/>
    <w:rsid w:val="00D660AD"/>
    <w:rsid w:val="00DE1C4F"/>
    <w:rsid w:val="00DE2253"/>
    <w:rsid w:val="00DE69EE"/>
    <w:rsid w:val="00DF5702"/>
    <w:rsid w:val="00E057E6"/>
    <w:rsid w:val="00E14BD5"/>
    <w:rsid w:val="00E17F3F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0AED"/>
    <w:rsid w:val="00EF7BBC"/>
    <w:rsid w:val="00F157B9"/>
    <w:rsid w:val="00F44F99"/>
    <w:rsid w:val="00F502C9"/>
    <w:rsid w:val="00F57E22"/>
    <w:rsid w:val="00F73B99"/>
    <w:rsid w:val="00F80068"/>
    <w:rsid w:val="00F819D0"/>
    <w:rsid w:val="00F83195"/>
    <w:rsid w:val="00F834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0A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0A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3</cp:revision>
  <dcterms:created xsi:type="dcterms:W3CDTF">2015-04-17T14:04:00Z</dcterms:created>
  <dcterms:modified xsi:type="dcterms:W3CDTF">2015-04-19T19:48:00Z</dcterms:modified>
</cp:coreProperties>
</file>