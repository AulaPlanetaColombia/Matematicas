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03F737A" w:rsidR="00E61A4B" w:rsidRPr="006D02A8" w:rsidRDefault="00A4115E" w:rsidP="00CB02D2">
      <w:pPr>
        <w:rPr>
          <w:rFonts w:ascii="Arial" w:hAnsi="Arial"/>
          <w:sz w:val="18"/>
          <w:szCs w:val="18"/>
          <w:lang w:val="es-ES_tradnl"/>
        </w:rPr>
      </w:pPr>
      <w:r w:rsidRPr="00994AF4">
        <w:rPr>
          <w:rFonts w:ascii="Times New Roman" w:hAnsi="Times New Roman" w:cs="Times New Roman"/>
          <w:color w:val="000000"/>
          <w:lang w:val="es-ES"/>
          <w:rPrChange w:id="0" w:author="chris" w:date="2015-04-19T14:49:00Z">
            <w:rPr>
              <w:rFonts w:ascii="Times New Roman" w:hAnsi="Times New Roman" w:cs="Times New Roman"/>
              <w:color w:val="000000"/>
            </w:rPr>
          </w:rPrChange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F36BA2F" w:rsidR="00E14BD5" w:rsidRPr="00A4115E" w:rsidRDefault="00A4115E" w:rsidP="00E14BD5">
      <w:pPr>
        <w:rPr>
          <w:rFonts w:ascii="Arial" w:hAnsi="Arial" w:cs="Arial"/>
          <w:sz w:val="18"/>
          <w:szCs w:val="18"/>
          <w:lang w:val="es-CO"/>
        </w:rPr>
      </w:pPr>
      <w:r w:rsidRPr="00A4115E">
        <w:rPr>
          <w:rFonts w:ascii="Times New Roman" w:hAnsi="Times New Roman" w:cs="Times New Roman"/>
          <w:color w:val="000000"/>
          <w:lang w:val="es-CO"/>
        </w:rPr>
        <w:t>Ordenar números naturales en la recta numérica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0B3A625" w:rsidR="000719EE" w:rsidRPr="00A4115E" w:rsidRDefault="00A4115E" w:rsidP="000719EE">
      <w:pPr>
        <w:rPr>
          <w:rFonts w:ascii="Arial" w:hAnsi="Arial" w:cs="Arial"/>
          <w:sz w:val="18"/>
          <w:szCs w:val="18"/>
          <w:lang w:val="es-CO"/>
        </w:rPr>
      </w:pPr>
      <w:r w:rsidRPr="00A4115E">
        <w:rPr>
          <w:rFonts w:ascii="Times New Roman" w:hAnsi="Times New Roman" w:cs="Times New Roman"/>
          <w:color w:val="000000"/>
          <w:lang w:val="es-CO"/>
        </w:rPr>
        <w:t>Actividad que permite argumentar la ubicación y orden de números naturales en la recta numérica</w:t>
      </w:r>
      <w:ins w:id="1" w:author="chris" w:date="2015-04-19T14:49:00Z">
        <w:r w:rsidR="00994AF4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8AC3D20" w:rsidR="000719EE" w:rsidRPr="000719EE" w:rsidRDefault="00E034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Ordenar,</w:t>
      </w:r>
      <w:ins w:id="2" w:author="chris" w:date="2015-04-19T14:49:00Z">
        <w:r w:rsidR="00994AF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recta numérica,</w:t>
      </w:r>
      <w:ins w:id="3" w:author="chris" w:date="2015-04-19T14:49:00Z">
        <w:r w:rsidR="00994AF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>
        <w:rPr>
          <w:rFonts w:ascii="Arial" w:hAnsi="Arial" w:cs="Arial"/>
          <w:sz w:val="18"/>
          <w:szCs w:val="18"/>
          <w:lang w:val="es-ES_tradnl"/>
        </w:rPr>
        <w:t>ubicar,</w:t>
      </w:r>
      <w:ins w:id="4" w:author="chris" w:date="2015-04-19T14:49:00Z">
        <w:r w:rsidR="00994AF4">
          <w:rPr>
            <w:rFonts w:ascii="Arial" w:hAnsi="Arial" w:cs="Arial"/>
            <w:sz w:val="18"/>
            <w:szCs w:val="18"/>
            <w:lang w:val="es-ES_tradnl"/>
          </w:rPr>
          <w:t xml:space="preserve"> </w:t>
        </w:r>
      </w:ins>
      <w:r w:rsidR="00A4115E">
        <w:rPr>
          <w:rFonts w:ascii="Arial" w:hAnsi="Arial" w:cs="Arial"/>
          <w:sz w:val="18"/>
          <w:szCs w:val="18"/>
          <w:lang w:val="es-ES_tradnl"/>
        </w:rPr>
        <w:t xml:space="preserve">números naturales.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A065199" w:rsidR="000719EE" w:rsidRPr="00E14972" w:rsidRDefault="00E14972" w:rsidP="000719EE">
      <w:pPr>
        <w:rPr>
          <w:rFonts w:ascii="Arial" w:hAnsi="Arial" w:cs="Arial"/>
          <w:lang w:val="es-ES_tradnl"/>
        </w:rPr>
      </w:pPr>
      <w:r w:rsidRPr="00E14972">
        <w:rPr>
          <w:rFonts w:ascii="Arial" w:hAnsi="Arial" w:cs="Arial"/>
          <w:lang w:val="es-ES_tradnl"/>
        </w:rPr>
        <w:t xml:space="preserve">12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0F754BBA" w:rsidR="005F4C68" w:rsidRPr="005F4C68" w:rsidRDefault="00E149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1E6DCB0" w:rsidR="002E4EE6" w:rsidRPr="00AC7496" w:rsidRDefault="00E1497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94AF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FBA7E0" w:rsidR="00712769" w:rsidRPr="005F4C68" w:rsidRDefault="0033585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C642401" w:rsidR="000719EE" w:rsidRPr="000719EE" w:rsidRDefault="0033585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D89A9F3" w:rsidR="000719EE" w:rsidRPr="00D65188" w:rsidRDefault="00D65188" w:rsidP="000719EE">
      <w:pPr>
        <w:rPr>
          <w:rFonts w:ascii="Arial" w:hAnsi="Arial" w:cs="Arial"/>
          <w:sz w:val="18"/>
          <w:szCs w:val="18"/>
          <w:lang w:val="es-CO"/>
        </w:rPr>
      </w:pPr>
      <w:r w:rsidRPr="00D65188">
        <w:rPr>
          <w:rFonts w:ascii="Times New Roman" w:hAnsi="Times New Roman" w:cs="Times New Roman"/>
          <w:color w:val="000000"/>
          <w:lang w:val="es-CO"/>
        </w:rPr>
        <w:t>Ordenar números naturales en la recta numérica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AE15732" w:rsidR="000719EE" w:rsidRPr="000719EE" w:rsidRDefault="00D6518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FA11A63" w:rsidR="000719EE" w:rsidRPr="00D65188" w:rsidRDefault="00D65188" w:rsidP="000719EE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</w:t>
      </w:r>
      <w:r w:rsidR="00604AB6">
        <w:rPr>
          <w:rFonts w:ascii="Times" w:hAnsi="Times" w:cs="Arial"/>
          <w:lang w:val="es-ES_tradnl"/>
        </w:rPr>
        <w:t xml:space="preserve"> cuaderno o por email a tu </w:t>
      </w:r>
      <w:r w:rsidR="006D0DBC">
        <w:rPr>
          <w:rFonts w:ascii="Times" w:hAnsi="Times" w:cs="Arial"/>
          <w:lang w:val="es-ES_tradnl"/>
        </w:rPr>
        <w:t>profesor</w:t>
      </w:r>
      <w:r w:rsidR="00604AB6">
        <w:rPr>
          <w:rFonts w:ascii="Times" w:hAnsi="Times" w:cs="Arial"/>
          <w:lang w:val="es-ES_tradnl"/>
        </w:rPr>
        <w:t xml:space="preserve"> para que pueda validarlas. </w:t>
      </w:r>
      <w:r>
        <w:rPr>
          <w:rFonts w:ascii="Times" w:hAnsi="Times" w:cs="Arial"/>
          <w:lang w:val="es-ES_tradnl"/>
        </w:rPr>
        <w:t xml:space="preserve">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3D9B500" w:rsidR="000719EE" w:rsidRDefault="000016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201B97C" w:rsidR="009C4689" w:rsidRDefault="0000162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0D43E95" w14:textId="12063FB4" w:rsidR="00CD1F6F" w:rsidRDefault="00001626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</w:t>
      </w:r>
      <w:r w:rsidR="00A33965">
        <w:rPr>
          <w:rFonts w:ascii="Arial" w:hAnsi="Arial" w:cs="Arial"/>
          <w:sz w:val="18"/>
          <w:szCs w:val="18"/>
          <w:lang w:val="es-ES_tradnl"/>
        </w:rPr>
        <w:t xml:space="preserve">tres números </w:t>
      </w:r>
      <w:r w:rsidR="00CD1F6F">
        <w:rPr>
          <w:rFonts w:ascii="Arial" w:hAnsi="Arial" w:cs="Arial"/>
          <w:sz w:val="18"/>
          <w:szCs w:val="18"/>
          <w:lang w:val="es-ES_tradnl"/>
        </w:rPr>
        <w:t xml:space="preserve">naturales. Ordénalos de menor a mayor y ubícalos en la recta numérica.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DECB69" w14:textId="028FB10F" w:rsidR="008C639C" w:rsidRDefault="008C639C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1-Fácil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885102" w14:textId="29EFCD98" w:rsidR="008C639C" w:rsidRDefault="008C639C" w:rsidP="008C63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de los tres números que ubicaste en la recta numérica quedó más a la </w:t>
      </w:r>
      <w:r w:rsidRPr="00130369">
        <w:rPr>
          <w:rFonts w:ascii="Arial" w:hAnsi="Arial" w:cs="Arial"/>
          <w:b/>
          <w:sz w:val="18"/>
          <w:szCs w:val="18"/>
          <w:lang w:val="es-ES_tradnl"/>
        </w:rPr>
        <w:t>izquierda</w:t>
      </w:r>
      <w:r>
        <w:rPr>
          <w:rFonts w:ascii="Arial" w:hAnsi="Arial" w:cs="Arial"/>
          <w:sz w:val="18"/>
          <w:szCs w:val="18"/>
          <w:lang w:val="es-ES_tradnl"/>
        </w:rPr>
        <w:t>? ¿Por qué?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977409B" w:rsidR="005B1760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3-Difícil </w:t>
      </w:r>
    </w:p>
    <w:p w14:paraId="0EF645EA" w14:textId="77777777" w:rsidR="00130369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1F74157C" w14:textId="59FFD141" w:rsidR="00130369" w:rsidRDefault="00130369" w:rsidP="001303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de los tres números que ubicaste en la recta numérica quedó más a la </w:t>
      </w:r>
      <w:r w:rsidRPr="00130369">
        <w:rPr>
          <w:rFonts w:ascii="Arial" w:hAnsi="Arial" w:cs="Arial"/>
          <w:b/>
          <w:sz w:val="18"/>
          <w:szCs w:val="18"/>
          <w:lang w:val="es-ES_tradnl"/>
        </w:rPr>
        <w:t>derecha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Pr="00CD1F6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¿Por qué?</w:t>
      </w:r>
    </w:p>
    <w:p w14:paraId="18E4E00D" w14:textId="77777777" w:rsidR="00130369" w:rsidRPr="007F74EA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2B9AFDBD" w:rsidR="005B1760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1494CD77" w14:textId="77777777" w:rsidR="00130369" w:rsidRDefault="0013036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D4298C7" w14:textId="4DCDC769" w:rsidR="00130369" w:rsidRDefault="00130369" w:rsidP="0013036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tres números que ubicaste en la recta numérica quedó entre los otros dos números? ¿Por qué?</w:t>
      </w:r>
    </w:p>
    <w:p w14:paraId="7404F547" w14:textId="77777777" w:rsidR="00130369" w:rsidRDefault="00130369" w:rsidP="005B176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A9CDD89" w:rsidR="005B1760" w:rsidRDefault="0005397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650DB9C6" w14:textId="77777777" w:rsidR="0005397C" w:rsidRDefault="0005397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bookmarkStart w:id="5" w:name="_GoBack"/>
      <w:bookmarkEnd w:id="5"/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626"/>
    <w:rsid w:val="00025642"/>
    <w:rsid w:val="00046B74"/>
    <w:rsid w:val="00051C59"/>
    <w:rsid w:val="0005228B"/>
    <w:rsid w:val="000537AE"/>
    <w:rsid w:val="0005397C"/>
    <w:rsid w:val="00054002"/>
    <w:rsid w:val="000719EE"/>
    <w:rsid w:val="000B20BA"/>
    <w:rsid w:val="000D352C"/>
    <w:rsid w:val="00104E5C"/>
    <w:rsid w:val="00125D25"/>
    <w:rsid w:val="00130369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35852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04AB6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0DBC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51C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39C"/>
    <w:rsid w:val="008C6F76"/>
    <w:rsid w:val="00923C89"/>
    <w:rsid w:val="009320AC"/>
    <w:rsid w:val="009510B5"/>
    <w:rsid w:val="00953886"/>
    <w:rsid w:val="009857CB"/>
    <w:rsid w:val="0099088A"/>
    <w:rsid w:val="00991941"/>
    <w:rsid w:val="00992AB9"/>
    <w:rsid w:val="00994AF4"/>
    <w:rsid w:val="009C2E06"/>
    <w:rsid w:val="009C4689"/>
    <w:rsid w:val="009E7DAC"/>
    <w:rsid w:val="009F074B"/>
    <w:rsid w:val="00A22796"/>
    <w:rsid w:val="00A33965"/>
    <w:rsid w:val="00A4115E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1F6F"/>
    <w:rsid w:val="00CD2245"/>
    <w:rsid w:val="00CE7115"/>
    <w:rsid w:val="00D15A42"/>
    <w:rsid w:val="00D3600C"/>
    <w:rsid w:val="00D65188"/>
    <w:rsid w:val="00D660AD"/>
    <w:rsid w:val="00DE1C4F"/>
    <w:rsid w:val="00DE2253"/>
    <w:rsid w:val="00DE69EE"/>
    <w:rsid w:val="00DF5702"/>
    <w:rsid w:val="00E034A3"/>
    <w:rsid w:val="00E057E6"/>
    <w:rsid w:val="00E14972"/>
    <w:rsid w:val="00E14BD5"/>
    <w:rsid w:val="00E32F4B"/>
    <w:rsid w:val="00E54DA3"/>
    <w:rsid w:val="00E61A4B"/>
    <w:rsid w:val="00E62858"/>
    <w:rsid w:val="00E7707B"/>
    <w:rsid w:val="00E814BE"/>
    <w:rsid w:val="00E84C33"/>
    <w:rsid w:val="00E851A8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A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A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4A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A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chris</cp:lastModifiedBy>
  <cp:revision>3</cp:revision>
  <dcterms:created xsi:type="dcterms:W3CDTF">2015-04-17T14:21:00Z</dcterms:created>
  <dcterms:modified xsi:type="dcterms:W3CDTF">2015-04-19T19:50:00Z</dcterms:modified>
</cp:coreProperties>
</file>