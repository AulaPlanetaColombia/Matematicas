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669B1DC" w:rsidR="00E61A4B" w:rsidRPr="006D02A8" w:rsidRDefault="005D0F4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2078C76B" w:rsidR="00E14BD5" w:rsidRPr="000719EE" w:rsidRDefault="00DC1664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Evaluación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A3B7D6A" w:rsidR="000719EE" w:rsidRPr="00DC1664" w:rsidRDefault="00DC1664" w:rsidP="000719EE">
      <w:pPr>
        <w:rPr>
          <w:rFonts w:ascii="Arial" w:hAnsi="Arial" w:cs="Arial"/>
          <w:sz w:val="18"/>
          <w:szCs w:val="18"/>
          <w:lang w:val="es-CO"/>
        </w:rPr>
      </w:pPr>
      <w:r w:rsidRPr="00DC1664">
        <w:rPr>
          <w:rFonts w:ascii="Times New Roman" w:hAnsi="Times New Roman" w:cs="Times New Roman"/>
          <w:color w:val="000000"/>
          <w:lang w:val="es-CO"/>
        </w:rPr>
        <w:t>Actividad que permite evaluar el tema: Números naturales.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0406BF6" w:rsidR="000719EE" w:rsidRPr="000719EE" w:rsidRDefault="00DC16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Números naturales, descomposición, orden, sistema de numeración, comparación, lectura de números, escritura de números, redondeo, recta numérica, operaciones, adición, sustracción, multiplicación, división, propiedades, asociativa, conmutativa,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modulativa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distributiva, igualdades</w:t>
      </w:r>
      <w:r w:rsidR="00FF3783">
        <w:rPr>
          <w:rFonts w:ascii="Arial" w:hAnsi="Arial" w:cs="Arial"/>
          <w:sz w:val="18"/>
          <w:szCs w:val="18"/>
          <w:lang w:val="es-ES_tradnl"/>
        </w:rPr>
        <w:t>, desigualdades.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42941DCC" w:rsidR="005F4C68" w:rsidRPr="005F4C68" w:rsidRDefault="00B847B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4747EA9C" w:rsidR="002E4EE6" w:rsidRPr="00AC7496" w:rsidRDefault="00B847B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D46F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2D0031CC" w:rsidR="00712769" w:rsidRPr="005F4C68" w:rsidRDefault="00B847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318A05D" w:rsidR="000719EE" w:rsidRPr="000719EE" w:rsidRDefault="00B847B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1BF87E40" w:rsidR="000719EE" w:rsidRPr="000719EE" w:rsidRDefault="00E016A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Evaluación 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A3B42DC" w:rsidR="000719EE" w:rsidRPr="000719EE" w:rsidRDefault="00E016A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BF6AE7F" w14:textId="77777777" w:rsidR="00E016A5" w:rsidRDefault="00E016A5" w:rsidP="00E016A5">
      <w:pPr>
        <w:rPr>
          <w:rFonts w:ascii="Times" w:hAnsi="Times" w:cs="Arial"/>
          <w:lang w:val="es-ES_tradnl"/>
        </w:rPr>
      </w:pPr>
      <w:r w:rsidRPr="00D65188">
        <w:rPr>
          <w:rFonts w:ascii="Times" w:hAnsi="Times" w:cs="Arial"/>
          <w:lang w:val="es-ES_tradnl"/>
        </w:rPr>
        <w:t>Realiza la siguiente actividad.</w:t>
      </w:r>
      <w:r>
        <w:rPr>
          <w:rFonts w:ascii="Times" w:hAnsi="Times" w:cs="Arial"/>
          <w:lang w:val="es-ES_tradnl"/>
        </w:rPr>
        <w:t xml:space="preserve"> Cuando termines haz clic en Enviar. Si es necesario, entrega las respuestas en tu cuaderno o por email a tu docente para que pueda validarlas.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190F9C8" w:rsidR="000719EE" w:rsidRDefault="00E016A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21CB379D" w:rsidR="009C4689" w:rsidRDefault="00E016A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527B9B" w14:textId="77777777" w:rsidR="00F8335D" w:rsidRDefault="00AD46F7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E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scribe 5 números naturales</w:t>
      </w:r>
      <w:r w:rsidR="00CA0AC7">
        <w:rPr>
          <w:rFonts w:ascii="Arial" w:hAnsi="Arial" w:cs="Arial"/>
          <w:sz w:val="18"/>
          <w:szCs w:val="18"/>
          <w:lang w:val="es-ES_tradnl"/>
        </w:rPr>
        <w:t xml:space="preserve"> de cinco, seis, siete u ocho cifras</w:t>
      </w:r>
      <w:r w:rsidR="00F8335D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04042B44" w14:textId="77777777" w:rsidR="00F8335D" w:rsidRDefault="00F8335D" w:rsidP="00F8335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</w:t>
      </w:r>
      <w:r w:rsidR="00CA0AC7" w:rsidRPr="00F8335D">
        <w:rPr>
          <w:rFonts w:ascii="Arial" w:hAnsi="Arial" w:cs="Arial"/>
          <w:sz w:val="18"/>
          <w:szCs w:val="18"/>
          <w:lang w:val="es-ES_tradnl"/>
        </w:rPr>
        <w:t>rganízalos de mayor a meno</w:t>
      </w:r>
      <w:r>
        <w:rPr>
          <w:rFonts w:ascii="Arial" w:hAnsi="Arial" w:cs="Arial"/>
          <w:sz w:val="18"/>
          <w:szCs w:val="18"/>
          <w:lang w:val="es-ES_tradnl"/>
        </w:rPr>
        <w:t>r.</w:t>
      </w:r>
    </w:p>
    <w:p w14:paraId="38753BDB" w14:textId="792B7C69" w:rsidR="00F70E70" w:rsidRDefault="00F8335D" w:rsidP="00F8335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</w:t>
      </w:r>
      <w:r w:rsidR="00CA0AC7" w:rsidRPr="00F8335D">
        <w:rPr>
          <w:rFonts w:ascii="Arial" w:hAnsi="Arial" w:cs="Arial"/>
          <w:sz w:val="18"/>
          <w:szCs w:val="18"/>
          <w:lang w:val="es-ES_tradnl"/>
        </w:rPr>
        <w:t xml:space="preserve">epreséntalos en la recta numérica. </w:t>
      </w:r>
    </w:p>
    <w:p w14:paraId="1450BBB0" w14:textId="7942A035" w:rsidR="00F8335D" w:rsidRDefault="00F8335D" w:rsidP="00F8335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sus descomposiciones en posiciones y valores posicionales. </w:t>
      </w:r>
    </w:p>
    <w:p w14:paraId="2C35A4D2" w14:textId="09FA309C" w:rsidR="00EE5FC1" w:rsidRDefault="00EE5FC1" w:rsidP="00F8335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cómo se leen (en letras).</w:t>
      </w:r>
    </w:p>
    <w:p w14:paraId="6D11F7C7" w14:textId="6CAD82F0" w:rsidR="00DD1E19" w:rsidRDefault="00DD1E19" w:rsidP="00F8335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Redondea los números a la decena de mil. </w:t>
      </w: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069ADE73" w:rsidR="009C2E06" w:rsidRDefault="00CA0AC7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6EA35E2A" w14:textId="77777777" w:rsidR="00D7576C" w:rsidRDefault="00D7576C" w:rsidP="005B1760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9770C3F" w14:textId="2E6FB0F2" w:rsidR="00D7576C" w:rsidRDefault="0057472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un ejemplo de cada operación con los números naturales y escribe </w:t>
      </w:r>
      <w:r w:rsidR="00592192">
        <w:rPr>
          <w:rFonts w:ascii="Arial" w:hAnsi="Arial" w:cs="Arial"/>
          <w:sz w:val="18"/>
          <w:szCs w:val="18"/>
          <w:lang w:val="es-ES_tradnl"/>
        </w:rPr>
        <w:t xml:space="preserve">sus términos. </w:t>
      </w:r>
    </w:p>
    <w:p w14:paraId="0DE40A76" w14:textId="3D4458FE" w:rsidR="00592192" w:rsidRDefault="00592192" w:rsidP="0059219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Adición</w:t>
      </w:r>
    </w:p>
    <w:p w14:paraId="40DEC550" w14:textId="60C262C3" w:rsidR="00592192" w:rsidRDefault="00592192" w:rsidP="0059219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Sustracción</w:t>
      </w:r>
    </w:p>
    <w:p w14:paraId="7C298223" w14:textId="77777777" w:rsidR="00592192" w:rsidRDefault="00592192" w:rsidP="0059219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Multiplicación</w:t>
      </w:r>
    </w:p>
    <w:p w14:paraId="40DC5C01" w14:textId="4FC3D9F8" w:rsidR="00592192" w:rsidRPr="00592192" w:rsidRDefault="00592192" w:rsidP="0059219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División </w:t>
      </w: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3789D798" w:rsidR="005B1760" w:rsidRDefault="004D6A0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7B16D207" w14:textId="0E4D811E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45477148" w:rsidR="005B1760" w:rsidRPr="007F74EA" w:rsidRDefault="00FB7551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un ejemplo para cada propiedad de la adición y la multiplicación</w:t>
      </w:r>
      <w:r w:rsidR="00AD5587">
        <w:rPr>
          <w:rFonts w:ascii="Arial" w:hAnsi="Arial" w:cs="Arial"/>
          <w:sz w:val="18"/>
          <w:szCs w:val="18"/>
          <w:lang w:val="es-ES_tradnl"/>
        </w:rPr>
        <w:t xml:space="preserve"> vista en esta sección.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60D1A2C2" w:rsidR="005B1760" w:rsidRDefault="00AD558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F26718" w14:textId="77777777" w:rsidR="00E34F33" w:rsidRDefault="00E34F3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</w:t>
      </w:r>
      <w:r>
        <w:rPr>
          <w:rFonts w:ascii="Arial" w:hAnsi="Arial" w:cs="Arial"/>
          <w:sz w:val="18"/>
          <w:szCs w:val="18"/>
          <w:lang w:val="es-ES_tradnl"/>
        </w:rPr>
        <w:t>alla el valor de la siguiente expresión matemática</w:t>
      </w:r>
      <w:r>
        <w:rPr>
          <w:rFonts w:ascii="Arial" w:hAnsi="Arial" w:cs="Arial"/>
          <w:sz w:val="18"/>
          <w:szCs w:val="18"/>
          <w:lang w:val="es-ES_tradnl"/>
        </w:rPr>
        <w:t xml:space="preserve">, describiendo con tus palabras los pasos que utilizas. </w:t>
      </w:r>
    </w:p>
    <w:p w14:paraId="5F671220" w14:textId="11E5FCAE" w:rsidR="005B1760" w:rsidRDefault="00E34F33" w:rsidP="00E34F33">
      <w:pPr>
        <w:ind w:left="720" w:firstLine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(4 – 2) x 7 – 4 + (8 ÷ 2) </w:t>
      </w:r>
      <w:r w:rsidR="00911350">
        <w:rPr>
          <w:rFonts w:ascii="Arial" w:hAnsi="Arial" w:cs="Arial"/>
          <w:sz w:val="18"/>
          <w:szCs w:val="18"/>
          <w:lang w:val="es-ES_tradnl"/>
        </w:rPr>
        <w:t>x 3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622D9CD0" w:rsidR="005B1760" w:rsidRDefault="00C91736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1AEC5B70" w14:textId="304802C3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F7F078" w14:textId="77777777" w:rsidR="00452FEC" w:rsidRPr="007F74EA" w:rsidRDefault="00452FEC" w:rsidP="00452F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7ED12905" w14:textId="77777777" w:rsidR="00452FEC" w:rsidRDefault="00452FEC" w:rsidP="00452FE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1FA791" w14:textId="207DA4C6" w:rsidR="00452FEC" w:rsidRDefault="00452FEC" w:rsidP="00452F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dos desigualdades y una igualdad.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E6C3E2B" w14:textId="77777777" w:rsidR="00452FEC" w:rsidRDefault="00452FEC" w:rsidP="00452FE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999BEF3" w14:textId="77777777" w:rsidR="00452FEC" w:rsidRDefault="00452FEC" w:rsidP="00452FE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26B44641" w14:textId="77777777" w:rsidR="00452FEC" w:rsidRDefault="00452FEC" w:rsidP="005B1760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263218D1" w14:textId="7E57F58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452FEC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EF51172" w:rsidR="005B1760" w:rsidRDefault="00B72C91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el número 342.982 en el sistema de numeración romano y egipcio. </w:t>
      </w: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63E45F1C" w:rsidR="005B1760" w:rsidRDefault="00F55D55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4EBEFDF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452FEC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BF8B4EE" w:rsidR="005B1760" w:rsidRPr="007F74EA" w:rsidRDefault="0065184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un problema que se resuelva con adición o sustracción. Luego, soluciónalo. </w:t>
      </w: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E68DC1" w:rsidR="005B1760" w:rsidRDefault="003554D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7D97608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452FEC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0C38D1D0" w:rsidR="005B1760" w:rsidRPr="007F74EA" w:rsidRDefault="003554D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un problema que se resuelva con multiplicación o división. Luego, soluciónalo. </w:t>
      </w: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8EFD70F" w:rsidR="005B1760" w:rsidRDefault="003554D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59ECD34" w14:textId="77777777" w:rsidR="00CA0AC7" w:rsidRDefault="00CA0AC7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CA0AC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D285A"/>
    <w:multiLevelType w:val="hybridMultilevel"/>
    <w:tmpl w:val="02C6E2A2"/>
    <w:lvl w:ilvl="0" w:tplc="CB7C0A9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16F9B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554DD"/>
    <w:rsid w:val="0036258A"/>
    <w:rsid w:val="003A458C"/>
    <w:rsid w:val="003B49B4"/>
    <w:rsid w:val="003D72B3"/>
    <w:rsid w:val="004024BA"/>
    <w:rsid w:val="00411F22"/>
    <w:rsid w:val="00417B06"/>
    <w:rsid w:val="004375B6"/>
    <w:rsid w:val="00452FEC"/>
    <w:rsid w:val="0045712C"/>
    <w:rsid w:val="00485C72"/>
    <w:rsid w:val="00495119"/>
    <w:rsid w:val="004A4A9C"/>
    <w:rsid w:val="004A5B0F"/>
    <w:rsid w:val="004D3E90"/>
    <w:rsid w:val="004D6A07"/>
    <w:rsid w:val="00510FE7"/>
    <w:rsid w:val="0052013C"/>
    <w:rsid w:val="005513FA"/>
    <w:rsid w:val="00551D6E"/>
    <w:rsid w:val="00552D7C"/>
    <w:rsid w:val="00574729"/>
    <w:rsid w:val="0057625D"/>
    <w:rsid w:val="00584F8B"/>
    <w:rsid w:val="00592192"/>
    <w:rsid w:val="00595515"/>
    <w:rsid w:val="005B1760"/>
    <w:rsid w:val="005B210B"/>
    <w:rsid w:val="005C209B"/>
    <w:rsid w:val="005D0F4B"/>
    <w:rsid w:val="005D3CC8"/>
    <w:rsid w:val="005F4C68"/>
    <w:rsid w:val="005F77C4"/>
    <w:rsid w:val="00611072"/>
    <w:rsid w:val="00616529"/>
    <w:rsid w:val="00630169"/>
    <w:rsid w:val="0063490D"/>
    <w:rsid w:val="00647430"/>
    <w:rsid w:val="00651849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11350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46F7"/>
    <w:rsid w:val="00AD5587"/>
    <w:rsid w:val="00AE458C"/>
    <w:rsid w:val="00AF23DF"/>
    <w:rsid w:val="00B0282E"/>
    <w:rsid w:val="00B45ECD"/>
    <w:rsid w:val="00B51D60"/>
    <w:rsid w:val="00B5250C"/>
    <w:rsid w:val="00B5420C"/>
    <w:rsid w:val="00B55138"/>
    <w:rsid w:val="00B72C91"/>
    <w:rsid w:val="00B847B2"/>
    <w:rsid w:val="00B860F0"/>
    <w:rsid w:val="00B92165"/>
    <w:rsid w:val="00BC129D"/>
    <w:rsid w:val="00BC2254"/>
    <w:rsid w:val="00BD1FFA"/>
    <w:rsid w:val="00BD770C"/>
    <w:rsid w:val="00C0683E"/>
    <w:rsid w:val="00C158DF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1736"/>
    <w:rsid w:val="00C92E0A"/>
    <w:rsid w:val="00CA0AC7"/>
    <w:rsid w:val="00CA5658"/>
    <w:rsid w:val="00CB02D2"/>
    <w:rsid w:val="00CD0B3B"/>
    <w:rsid w:val="00CD2245"/>
    <w:rsid w:val="00CE7115"/>
    <w:rsid w:val="00D15A42"/>
    <w:rsid w:val="00D3600C"/>
    <w:rsid w:val="00D660AD"/>
    <w:rsid w:val="00D7576C"/>
    <w:rsid w:val="00DC1664"/>
    <w:rsid w:val="00DD1E19"/>
    <w:rsid w:val="00DE1C4F"/>
    <w:rsid w:val="00DE2253"/>
    <w:rsid w:val="00DE69EE"/>
    <w:rsid w:val="00DF5702"/>
    <w:rsid w:val="00E016A5"/>
    <w:rsid w:val="00E057E6"/>
    <w:rsid w:val="00E14BD5"/>
    <w:rsid w:val="00E32F4B"/>
    <w:rsid w:val="00E34F33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B7B99"/>
    <w:rsid w:val="00EC398E"/>
    <w:rsid w:val="00EC3FD8"/>
    <w:rsid w:val="00EE5FC1"/>
    <w:rsid w:val="00EF7BBC"/>
    <w:rsid w:val="00F143C0"/>
    <w:rsid w:val="00F157B9"/>
    <w:rsid w:val="00F44F99"/>
    <w:rsid w:val="00F55D55"/>
    <w:rsid w:val="00F57E22"/>
    <w:rsid w:val="00F70E70"/>
    <w:rsid w:val="00F73B99"/>
    <w:rsid w:val="00F80068"/>
    <w:rsid w:val="00F819D0"/>
    <w:rsid w:val="00F8335D"/>
    <w:rsid w:val="00F93E33"/>
    <w:rsid w:val="00FA04FB"/>
    <w:rsid w:val="00FA6DF9"/>
    <w:rsid w:val="00FB7551"/>
    <w:rsid w:val="00FD4E51"/>
    <w:rsid w:val="00FE1D51"/>
    <w:rsid w:val="00FF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DIANY</cp:lastModifiedBy>
  <cp:revision>37</cp:revision>
  <dcterms:created xsi:type="dcterms:W3CDTF">2014-08-28T00:13:00Z</dcterms:created>
  <dcterms:modified xsi:type="dcterms:W3CDTF">2015-03-11T03:23:00Z</dcterms:modified>
</cp:coreProperties>
</file>