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1DE2AC6D" w:rsidR="00E61A4B" w:rsidRPr="006D02A8" w:rsidRDefault="00DD7AE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18FAFF4" w:rsidR="00E14BD5" w:rsidRPr="000719EE" w:rsidRDefault="00DD7AEC" w:rsidP="00E14BD5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Practicar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sistema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numeración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egipcio</w:t>
      </w:r>
      <w:proofErr w:type="spellEnd"/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B609DA6" w:rsidR="000719EE" w:rsidRPr="00DD7AEC" w:rsidRDefault="00DD7AEC" w:rsidP="000719EE">
      <w:pPr>
        <w:rPr>
          <w:rFonts w:ascii="Arial" w:hAnsi="Arial" w:cs="Arial"/>
          <w:sz w:val="18"/>
          <w:szCs w:val="18"/>
          <w:lang w:val="es-CO"/>
        </w:rPr>
      </w:pPr>
      <w:r w:rsidRPr="00DD7AEC">
        <w:rPr>
          <w:rFonts w:ascii="Times New Roman" w:hAnsi="Times New Roman" w:cs="Times New Roman"/>
          <w:color w:val="000000"/>
          <w:lang w:val="es-CO"/>
        </w:rPr>
        <w:t>Actividad para practicar el sistema de numeración egipcio.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C3D7C6D" w:rsidR="000719EE" w:rsidRPr="000719EE" w:rsidRDefault="00BE5903" w:rsidP="00DD7AEC">
      <w:pPr>
        <w:tabs>
          <w:tab w:val="left" w:pos="2338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numeración,egipcio,</w:t>
      </w:r>
      <w:bookmarkStart w:id="0" w:name="_GoBack"/>
      <w:bookmarkEnd w:id="0"/>
      <w:r w:rsidR="00DD7AEC">
        <w:rPr>
          <w:rFonts w:ascii="Arial" w:hAnsi="Arial" w:cs="Arial"/>
          <w:sz w:val="18"/>
          <w:szCs w:val="18"/>
          <w:lang w:val="es-ES_tradnl"/>
        </w:rPr>
        <w:t>arábigo</w:t>
      </w:r>
      <w:proofErr w:type="spellEnd"/>
      <w:r w:rsidR="00DD7AEC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E16466C" w:rsidR="000719EE" w:rsidRPr="000719EE" w:rsidRDefault="0061309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7989A4A" w:rsidR="005F4C68" w:rsidRPr="005F4C68" w:rsidRDefault="0061309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463E8DD" w:rsidR="002E4EE6" w:rsidRPr="00AC7496" w:rsidRDefault="0061309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D0D0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37E95A46" w:rsidR="006F1FE3" w:rsidRPr="005F4C68" w:rsidRDefault="0061309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E39102A" w:rsidR="000719EE" w:rsidRPr="000719EE" w:rsidRDefault="0061309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005DD240" w:rsidR="000719EE" w:rsidRPr="000719EE" w:rsidRDefault="00DD7AEC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Practicar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sistema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numeración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egipcio</w:t>
      </w:r>
      <w:proofErr w:type="spellEnd"/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FF0D908" w:rsidR="000719EE" w:rsidRPr="000719EE" w:rsidRDefault="009D70F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1EF4FDC" w:rsidR="000719EE" w:rsidRPr="000719EE" w:rsidRDefault="00A05B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</w:t>
      </w:r>
      <w:r w:rsidR="00DC5251">
        <w:rPr>
          <w:rFonts w:ascii="Arial" w:hAnsi="Arial" w:cs="Arial"/>
          <w:sz w:val="18"/>
          <w:szCs w:val="18"/>
          <w:lang w:val="es-ES_tradnl"/>
        </w:rPr>
        <w:t xml:space="preserve">los números egipcios y selecciona la correspondiente escritura en nuestro sistema de numeración decimal.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D0090B5" w:rsidR="000719EE" w:rsidRDefault="00BD359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49BC63E4" w:rsidR="00584F8B" w:rsidRPr="00CD652E" w:rsidRDefault="00BD3596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B51107F" w:rsidR="000719EE" w:rsidRDefault="00BD359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4FF2BCD7" w:rsidR="009C4689" w:rsidRPr="000719EE" w:rsidRDefault="00BD359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2344D9A3" w:rsidR="00CD0B3B" w:rsidRPr="009510B5" w:rsidRDefault="009610C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el número egipcio con el correspondiente número en nuestro sistema de numeración decimal. </w:t>
      </w: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D556C0F" w14:textId="2B8A98E5" w:rsidR="00427FE6" w:rsidRPr="00427FE6" w:rsidRDefault="00427FE6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27FE6">
        <w:rPr>
          <w:rFonts w:ascii="Arial" w:hAnsi="Arial"/>
          <w:b/>
          <w:sz w:val="18"/>
          <w:szCs w:val="18"/>
          <w:lang w:val="es-ES_tradnl"/>
        </w:rPr>
        <w:t xml:space="preserve">Número 7 utilizando los símbolos del sistema de numeración egipcio. </w:t>
      </w:r>
    </w:p>
    <w:p w14:paraId="76D2235D" w14:textId="5FF7FA53" w:rsidR="00C531DB" w:rsidRDefault="0083048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23E45C4" wp14:editId="45ABAC69">
            <wp:extent cx="1626920" cy="867979"/>
            <wp:effectExtent l="19050" t="19050" r="11430" b="279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769" cy="874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D6EC78" w14:textId="0CEC7E57" w:rsidR="00672C21" w:rsidRPr="006D02A8" w:rsidRDefault="00672C21" w:rsidP="00672C21">
      <w:pPr>
        <w:ind w:firstLine="426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MA_04_02_CO_REC320_IMG01n.png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40A992" w14:textId="0DD52D0D" w:rsidR="00830483" w:rsidRPr="006D02A8" w:rsidRDefault="00830483" w:rsidP="00830483">
      <w:pPr>
        <w:ind w:firstLine="426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MA_04_02_CO_REC320_IMG</w:t>
      </w:r>
      <w:r w:rsidR="00672C21">
        <w:rPr>
          <w:rFonts w:ascii="Times New Roman" w:hAnsi="Times New Roman" w:cs="Times New Roman"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>1a</w:t>
      </w:r>
      <w:r w:rsidR="00672C21">
        <w:rPr>
          <w:rFonts w:ascii="Times New Roman" w:hAnsi="Times New Roman" w:cs="Times New Roman"/>
          <w:color w:val="000000"/>
        </w:rPr>
        <w:t>.png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83A6B6C" w14:textId="01E87A65" w:rsidR="005B4EBC" w:rsidRPr="005B4EBC" w:rsidRDefault="005B4EBC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5B4EBC">
        <w:rPr>
          <w:rFonts w:ascii="Arial" w:hAnsi="Arial" w:cs="Arial"/>
          <w:b/>
          <w:sz w:val="18"/>
          <w:szCs w:val="18"/>
          <w:lang w:val="es-ES_tradnl"/>
        </w:rPr>
        <w:t>7</w:t>
      </w:r>
    </w:p>
    <w:p w14:paraId="5437F616" w14:textId="3CFB31E4" w:rsidR="005B4EBC" w:rsidRDefault="005B4EB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70</w:t>
      </w:r>
    </w:p>
    <w:p w14:paraId="4EAC2458" w14:textId="599B1A65" w:rsidR="005B4EBC" w:rsidRDefault="005B4EB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17</w:t>
      </w:r>
    </w:p>
    <w:p w14:paraId="0BB5D438" w14:textId="4B5CE2D9" w:rsidR="005B4EBC" w:rsidRPr="007F74EA" w:rsidRDefault="005B4EB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23502C3" w14:textId="19B564F1" w:rsidR="00427FE6" w:rsidRPr="00427FE6" w:rsidRDefault="00427FE6" w:rsidP="00427FE6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Número 7532</w:t>
      </w:r>
      <w:r w:rsidRPr="00427FE6">
        <w:rPr>
          <w:rFonts w:ascii="Arial" w:hAnsi="Arial"/>
          <w:b/>
          <w:sz w:val="18"/>
          <w:szCs w:val="18"/>
          <w:lang w:val="es-ES_tradnl"/>
        </w:rPr>
        <w:t xml:space="preserve"> utilizando los símbolos del sistema de numeración egipcio. 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6B7E15C" w14:textId="705F4856" w:rsidR="00427FE6" w:rsidRDefault="009A25D0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C58E2F6" wp14:editId="1437DCB9">
            <wp:extent cx="2933065" cy="1270635"/>
            <wp:effectExtent l="19050" t="19050" r="19685" b="247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270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4D5D30" w14:textId="77777777" w:rsidR="00427FE6" w:rsidRDefault="00427FE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304F5C" w14:textId="1F0EB051" w:rsidR="00672C21" w:rsidRPr="006D02A8" w:rsidRDefault="00672C21" w:rsidP="00672C21">
      <w:pPr>
        <w:ind w:firstLine="426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MA_04_02_CO_REC320_IMG02n.PNG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111DC9" w14:textId="2C19957B" w:rsidR="00830483" w:rsidRPr="006D02A8" w:rsidRDefault="00830483" w:rsidP="00830483">
      <w:pPr>
        <w:ind w:firstLine="426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MA_04_02_CO_REC320_IMG</w:t>
      </w:r>
      <w:r w:rsidR="00672C21">
        <w:rPr>
          <w:rFonts w:ascii="Times New Roman" w:hAnsi="Times New Roman" w:cs="Times New Roman"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>2a</w:t>
      </w:r>
      <w:r w:rsidR="00672C21">
        <w:rPr>
          <w:rFonts w:ascii="Times New Roman" w:hAnsi="Times New Roman" w:cs="Times New Roman"/>
          <w:color w:val="000000"/>
        </w:rPr>
        <w:t>.PNG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1587F733" w:rsidR="00DE2253" w:rsidRDefault="005B4EB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2357</w:t>
      </w:r>
    </w:p>
    <w:p w14:paraId="45778722" w14:textId="0A156E19" w:rsidR="005B4EBC" w:rsidRDefault="005B4EB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512</w:t>
      </w:r>
    </w:p>
    <w:p w14:paraId="1C231CD2" w14:textId="732D6555" w:rsidR="005B4EBC" w:rsidRPr="005B4EBC" w:rsidRDefault="005B4EBC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5B4EBC">
        <w:rPr>
          <w:rFonts w:ascii="Arial" w:hAnsi="Arial" w:cs="Arial"/>
          <w:b/>
          <w:sz w:val="18"/>
          <w:szCs w:val="18"/>
          <w:lang w:val="es-ES_tradnl"/>
        </w:rPr>
        <w:t>7532</w:t>
      </w:r>
    </w:p>
    <w:p w14:paraId="4D9E8F5E" w14:textId="128A6EEE" w:rsidR="00DE2253" w:rsidRDefault="005B4EB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7505</w:t>
      </w:r>
    </w:p>
    <w:p w14:paraId="2F956D2F" w14:textId="77777777" w:rsidR="005B4EBC" w:rsidRDefault="005B4EBC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3CE658B" w14:textId="77777777" w:rsidR="005B4EBC" w:rsidRDefault="005B4EBC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01A7179" w14:textId="77777777" w:rsidR="005B4EBC" w:rsidRDefault="005B4EBC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21A6E72C" w:rsidR="00C531DB" w:rsidRDefault="00427FE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Número </w:t>
      </w:r>
      <w:r w:rsidR="00070C2A">
        <w:rPr>
          <w:rFonts w:ascii="Arial" w:hAnsi="Arial"/>
          <w:b/>
          <w:sz w:val="18"/>
          <w:szCs w:val="18"/>
          <w:lang w:val="es-ES_tradnl"/>
        </w:rPr>
        <w:t>130</w:t>
      </w:r>
      <w:r>
        <w:rPr>
          <w:rFonts w:ascii="Arial" w:hAnsi="Arial"/>
          <w:b/>
          <w:sz w:val="18"/>
          <w:szCs w:val="18"/>
          <w:lang w:val="es-ES_tradnl"/>
        </w:rPr>
        <w:t xml:space="preserve">2 </w:t>
      </w:r>
      <w:r w:rsidRPr="00427FE6">
        <w:rPr>
          <w:rFonts w:ascii="Arial" w:hAnsi="Arial"/>
          <w:b/>
          <w:sz w:val="18"/>
          <w:szCs w:val="18"/>
          <w:lang w:val="es-ES_tradnl"/>
        </w:rPr>
        <w:t>utilizando los símbolos del sistema de numeración egipcio.</w:t>
      </w:r>
    </w:p>
    <w:p w14:paraId="60B1C4B2" w14:textId="75628BBB" w:rsidR="00C531DB" w:rsidRDefault="00026B9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514CE73" wp14:editId="2B9152DE">
            <wp:extent cx="1745615" cy="1045210"/>
            <wp:effectExtent l="19050" t="19050" r="26035" b="215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1045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3227B8" w14:textId="77777777" w:rsidR="005B4EBC" w:rsidRDefault="005B4EB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1727522C" w:rsidR="00C531DB" w:rsidRPr="00C531DB" w:rsidRDefault="00672C21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MA_04_02_CO_REC320_IMG03n</w:t>
      </w:r>
      <w:proofErr w:type="gramStart"/>
      <w:r>
        <w:rPr>
          <w:rFonts w:ascii="Times New Roman" w:hAnsi="Times New Roman" w:cs="Times New Roman"/>
          <w:color w:val="000000"/>
        </w:rPr>
        <w:t>,png</w:t>
      </w:r>
      <w:proofErr w:type="gramEnd"/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F3F25C3" w14:textId="34E1BBA3" w:rsidR="00830483" w:rsidRPr="006D02A8" w:rsidRDefault="00830483" w:rsidP="00830483">
      <w:pPr>
        <w:ind w:firstLine="426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MA_04_02_CO_REC320_IMG</w:t>
      </w:r>
      <w:r w:rsidR="00672C21">
        <w:rPr>
          <w:rFonts w:ascii="Times New Roman" w:hAnsi="Times New Roman" w:cs="Times New Roman"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>3a</w:t>
      </w:r>
      <w:proofErr w:type="gramStart"/>
      <w:r w:rsidR="00672C21">
        <w:rPr>
          <w:rFonts w:ascii="Times New Roman" w:hAnsi="Times New Roman" w:cs="Times New Roman"/>
          <w:color w:val="000000"/>
        </w:rPr>
        <w:t>,png</w:t>
      </w:r>
      <w:proofErr w:type="gramEnd"/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400B75C8" w:rsidR="00DE2253" w:rsidRDefault="0023050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132</w:t>
      </w:r>
    </w:p>
    <w:p w14:paraId="782F0CD0" w14:textId="12B25AFE" w:rsidR="00230500" w:rsidRPr="00070C2A" w:rsidRDefault="00230500" w:rsidP="00DE2253">
      <w:pPr>
        <w:rPr>
          <w:rFonts w:ascii="Arial" w:hAnsi="Arial" w:cs="Arial"/>
          <w:sz w:val="18"/>
          <w:szCs w:val="18"/>
          <w:lang w:val="es-ES_tradnl"/>
        </w:rPr>
      </w:pPr>
      <w:r w:rsidRPr="00070C2A">
        <w:rPr>
          <w:rFonts w:ascii="Arial" w:hAnsi="Arial" w:cs="Arial"/>
          <w:sz w:val="18"/>
          <w:szCs w:val="18"/>
          <w:lang w:val="es-ES_tradnl"/>
        </w:rPr>
        <w:t>1032</w:t>
      </w:r>
    </w:p>
    <w:p w14:paraId="7CE1D5D8" w14:textId="52F4C422" w:rsidR="00DE2253" w:rsidRPr="00070C2A" w:rsidRDefault="00070C2A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070C2A">
        <w:rPr>
          <w:rFonts w:ascii="Arial" w:hAnsi="Arial" w:cs="Arial"/>
          <w:b/>
          <w:sz w:val="18"/>
          <w:szCs w:val="18"/>
          <w:lang w:val="es-ES_tradnl"/>
        </w:rPr>
        <w:t>1302</w:t>
      </w:r>
    </w:p>
    <w:p w14:paraId="7ED5BEFE" w14:textId="79EB8E00" w:rsidR="00DE2253" w:rsidRDefault="00A64E2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10302</w:t>
      </w:r>
    </w:p>
    <w:p w14:paraId="0863C1A2" w14:textId="77777777" w:rsidR="00BF4A1D" w:rsidRDefault="00BF4A1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081D05" w14:textId="77777777" w:rsidR="00BF4A1D" w:rsidRDefault="00BF4A1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360A2542" w:rsidR="00C531DB" w:rsidRDefault="00427FE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Número 3.456.002 </w:t>
      </w:r>
      <w:r w:rsidRPr="00427FE6">
        <w:rPr>
          <w:rFonts w:ascii="Arial" w:hAnsi="Arial"/>
          <w:b/>
          <w:sz w:val="18"/>
          <w:szCs w:val="18"/>
          <w:lang w:val="es-ES_tradnl"/>
        </w:rPr>
        <w:t xml:space="preserve"> utilizando los símbolos del sistema de numeración egipcio.</w:t>
      </w:r>
    </w:p>
    <w:p w14:paraId="76C84CE5" w14:textId="3664E4E1" w:rsidR="006E5E5D" w:rsidRDefault="00F77B1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098F0E7" wp14:editId="169311D1">
            <wp:extent cx="1543685" cy="2244725"/>
            <wp:effectExtent l="19050" t="19050" r="18415" b="222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2244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3AE4A0" w14:textId="77777777" w:rsidR="006E5E5D" w:rsidRDefault="006E5E5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213C34A5" w:rsidR="00C531DB" w:rsidRPr="00C531DB" w:rsidRDefault="00B819A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MA_04_02_CO_REC320_IMG04n.PNG</w:t>
      </w: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ADC5D8" w14:textId="299FF37B" w:rsidR="00830483" w:rsidRPr="006D02A8" w:rsidRDefault="00830483" w:rsidP="00830483">
      <w:pPr>
        <w:ind w:firstLine="426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MA_04_02_CO_REC320_IMG</w:t>
      </w:r>
      <w:r w:rsidR="00B819A2">
        <w:rPr>
          <w:rFonts w:ascii="Times New Roman" w:hAnsi="Times New Roman" w:cs="Times New Roman"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>4a</w:t>
      </w:r>
      <w:r w:rsidR="00B819A2">
        <w:rPr>
          <w:rFonts w:ascii="Times New Roman" w:hAnsi="Times New Roman" w:cs="Times New Roman"/>
          <w:color w:val="000000"/>
        </w:rPr>
        <w:t>.PNG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6F4A2BE8" w:rsidR="00DE2253" w:rsidRDefault="006754B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26.543</w:t>
      </w:r>
    </w:p>
    <w:p w14:paraId="6D994652" w14:textId="2C2BAB2E" w:rsidR="006754B2" w:rsidRDefault="006754B2" w:rsidP="00DE2253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3.456.002 </w:t>
      </w:r>
      <w:r w:rsidRPr="00427FE6">
        <w:rPr>
          <w:rFonts w:ascii="Arial" w:hAnsi="Arial"/>
          <w:b/>
          <w:sz w:val="18"/>
          <w:szCs w:val="18"/>
          <w:lang w:val="es-ES_tradnl"/>
        </w:rPr>
        <w:t xml:space="preserve"> </w:t>
      </w:r>
    </w:p>
    <w:p w14:paraId="2252D310" w14:textId="3526B0E4" w:rsidR="006754B2" w:rsidRPr="006754B2" w:rsidRDefault="006754B2" w:rsidP="00DE2253">
      <w:pPr>
        <w:rPr>
          <w:rFonts w:ascii="Arial" w:hAnsi="Arial" w:cs="Arial"/>
          <w:sz w:val="18"/>
          <w:szCs w:val="18"/>
          <w:lang w:val="es-ES_tradnl"/>
        </w:rPr>
      </w:pPr>
      <w:r w:rsidRPr="006754B2">
        <w:rPr>
          <w:rFonts w:ascii="Arial" w:hAnsi="Arial"/>
          <w:sz w:val="18"/>
          <w:szCs w:val="18"/>
          <w:lang w:val="es-ES_tradnl"/>
        </w:rPr>
        <w:t>34.562</w:t>
      </w:r>
    </w:p>
    <w:p w14:paraId="0B83692E" w14:textId="285CDAF8" w:rsidR="006754B2" w:rsidRDefault="006754B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3.450.602</w:t>
      </w: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05B91AFB" w:rsidR="00C531DB" w:rsidRDefault="00427FE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Número 432.100</w:t>
      </w:r>
      <w:r w:rsidRPr="00427FE6">
        <w:rPr>
          <w:rFonts w:ascii="Arial" w:hAnsi="Arial"/>
          <w:b/>
          <w:sz w:val="18"/>
          <w:szCs w:val="18"/>
          <w:lang w:val="es-ES_tradnl"/>
        </w:rPr>
        <w:t xml:space="preserve"> utilizando los símbolos del sistema de numeración egipcio.</w:t>
      </w:r>
    </w:p>
    <w:p w14:paraId="38611232" w14:textId="22C10000" w:rsidR="00C531DB" w:rsidRDefault="00CD33F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7B16F63" wp14:editId="1A04C7E8">
            <wp:extent cx="1449070" cy="1520190"/>
            <wp:effectExtent l="19050" t="19050" r="17780" b="228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520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498FF6" w14:textId="77777777" w:rsidR="004D1BBB" w:rsidRDefault="004D1BB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08674ACF" w:rsidR="00C531DB" w:rsidRPr="00C531DB" w:rsidRDefault="00B819A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MA_04_02_CO_REC320_IMG05n.PNG</w:t>
      </w: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2E1E94" w14:textId="4E64D036" w:rsidR="00830483" w:rsidRPr="006D02A8" w:rsidRDefault="00830483" w:rsidP="00830483">
      <w:pPr>
        <w:ind w:firstLine="426"/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MA_04_02_CO_REC320_IMG</w:t>
      </w:r>
      <w:r w:rsidR="00B819A2">
        <w:rPr>
          <w:rFonts w:ascii="Times New Roman" w:hAnsi="Times New Roman" w:cs="Times New Roman"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>5a</w:t>
      </w:r>
      <w:r w:rsidR="00B819A2">
        <w:rPr>
          <w:rFonts w:ascii="Times New Roman" w:hAnsi="Times New Roman" w:cs="Times New Roman"/>
          <w:color w:val="000000"/>
        </w:rPr>
        <w:t>.PNG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47E60163" w:rsidR="00DE2253" w:rsidRDefault="00CD33F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1.324</w:t>
      </w:r>
    </w:p>
    <w:p w14:paraId="5DD00922" w14:textId="46F792F1" w:rsidR="00CD33F7" w:rsidRPr="007F74EA" w:rsidRDefault="00CF1F9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1.054</w:t>
      </w:r>
    </w:p>
    <w:p w14:paraId="56CFEBC1" w14:textId="2ED19527" w:rsidR="00DE2253" w:rsidRDefault="00D55B7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402.3</w:t>
      </w:r>
      <w:r w:rsidR="00CF1F98"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>0</w:t>
      </w:r>
    </w:p>
    <w:p w14:paraId="5CB920E2" w14:textId="452F68E0" w:rsidR="00CD33F7" w:rsidRDefault="00CD33F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432.100</w:t>
      </w:r>
    </w:p>
    <w:sectPr w:rsidR="00CD33F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26B96"/>
    <w:rsid w:val="00046B74"/>
    <w:rsid w:val="00051C59"/>
    <w:rsid w:val="0005228B"/>
    <w:rsid w:val="000537AE"/>
    <w:rsid w:val="00054002"/>
    <w:rsid w:val="00070C2A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50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0D0E"/>
    <w:rsid w:val="003D72B3"/>
    <w:rsid w:val="004024BA"/>
    <w:rsid w:val="00411F22"/>
    <w:rsid w:val="00417B06"/>
    <w:rsid w:val="00427FE6"/>
    <w:rsid w:val="004375B6"/>
    <w:rsid w:val="0045712C"/>
    <w:rsid w:val="00485C72"/>
    <w:rsid w:val="00495119"/>
    <w:rsid w:val="004A4A9C"/>
    <w:rsid w:val="004D1BBB"/>
    <w:rsid w:val="00510FE7"/>
    <w:rsid w:val="0052013C"/>
    <w:rsid w:val="005513FA"/>
    <w:rsid w:val="00551D6E"/>
    <w:rsid w:val="00552D7C"/>
    <w:rsid w:val="00584F8B"/>
    <w:rsid w:val="005B210B"/>
    <w:rsid w:val="005B4EBC"/>
    <w:rsid w:val="005C209B"/>
    <w:rsid w:val="005D3CC8"/>
    <w:rsid w:val="005F4C68"/>
    <w:rsid w:val="00611072"/>
    <w:rsid w:val="00613092"/>
    <w:rsid w:val="00616529"/>
    <w:rsid w:val="00630169"/>
    <w:rsid w:val="0063490D"/>
    <w:rsid w:val="00647430"/>
    <w:rsid w:val="00672C21"/>
    <w:rsid w:val="006754B2"/>
    <w:rsid w:val="006907A4"/>
    <w:rsid w:val="006A32CE"/>
    <w:rsid w:val="006A3851"/>
    <w:rsid w:val="006B1C75"/>
    <w:rsid w:val="006C5EF2"/>
    <w:rsid w:val="006D02A8"/>
    <w:rsid w:val="006E1C59"/>
    <w:rsid w:val="006E32EF"/>
    <w:rsid w:val="006E5E5D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0483"/>
    <w:rsid w:val="008752D9"/>
    <w:rsid w:val="00881754"/>
    <w:rsid w:val="008932B9"/>
    <w:rsid w:val="008C6F76"/>
    <w:rsid w:val="00923C89"/>
    <w:rsid w:val="009320AC"/>
    <w:rsid w:val="009510B5"/>
    <w:rsid w:val="00953886"/>
    <w:rsid w:val="009610C4"/>
    <w:rsid w:val="0099088A"/>
    <w:rsid w:val="00992AB9"/>
    <w:rsid w:val="009A25D0"/>
    <w:rsid w:val="009C4689"/>
    <w:rsid w:val="009D70F1"/>
    <w:rsid w:val="009E7DAC"/>
    <w:rsid w:val="009F074B"/>
    <w:rsid w:val="00A05B14"/>
    <w:rsid w:val="00A22796"/>
    <w:rsid w:val="00A61B6D"/>
    <w:rsid w:val="00A64E27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19A2"/>
    <w:rsid w:val="00B92165"/>
    <w:rsid w:val="00BC129D"/>
    <w:rsid w:val="00BC2254"/>
    <w:rsid w:val="00BD1FFA"/>
    <w:rsid w:val="00BD3596"/>
    <w:rsid w:val="00BE5903"/>
    <w:rsid w:val="00BF4A1D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93876"/>
    <w:rsid w:val="00CA5658"/>
    <w:rsid w:val="00CB02D2"/>
    <w:rsid w:val="00CD0B3B"/>
    <w:rsid w:val="00CD2245"/>
    <w:rsid w:val="00CD33F7"/>
    <w:rsid w:val="00CE7115"/>
    <w:rsid w:val="00CF1F98"/>
    <w:rsid w:val="00D15A42"/>
    <w:rsid w:val="00D3600C"/>
    <w:rsid w:val="00D55B7F"/>
    <w:rsid w:val="00D660AD"/>
    <w:rsid w:val="00DC5251"/>
    <w:rsid w:val="00DD7AEC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77B14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3B01120-9DF7-45A2-A5F5-0800F5B9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04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734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41</cp:revision>
  <dcterms:created xsi:type="dcterms:W3CDTF">2014-08-13T19:44:00Z</dcterms:created>
  <dcterms:modified xsi:type="dcterms:W3CDTF">2015-03-15T06:51:00Z</dcterms:modified>
</cp:coreProperties>
</file>