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8D8A275" w:rsidR="00E61A4B" w:rsidRPr="006D02A8" w:rsidRDefault="000E4E5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1DF1CA83" w:rsidR="00C679A1" w:rsidRPr="000719EE" w:rsidRDefault="000E4E53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Practicar con números naturales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695DC77" w:rsidR="000719EE" w:rsidRPr="000E4E53" w:rsidRDefault="000E4E53" w:rsidP="000719EE">
      <w:pPr>
        <w:rPr>
          <w:rFonts w:ascii="Arial" w:hAnsi="Arial" w:cs="Arial"/>
          <w:sz w:val="18"/>
          <w:szCs w:val="18"/>
          <w:lang w:val="es-CO"/>
        </w:rPr>
      </w:pPr>
      <w:r w:rsidRPr="000E4E53">
        <w:rPr>
          <w:rFonts w:ascii="Times New Roman" w:hAnsi="Times New Roman" w:cs="Times New Roman"/>
          <w:color w:val="000000"/>
          <w:lang w:val="es-CO"/>
        </w:rPr>
        <w:t>Actividad para practicar el tema: Números naturales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2A4FD4D" w:rsidR="000719EE" w:rsidRPr="000719EE" w:rsidRDefault="001F78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E962F24" w:rsidR="005F4C68" w:rsidRPr="005F4C68" w:rsidRDefault="001F78B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29B4C72" w:rsidR="002E4EE6" w:rsidRPr="00AC7496" w:rsidRDefault="001F78B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0E4E5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2AD09F7C" w:rsidR="00502F8B" w:rsidRPr="005F4C68" w:rsidRDefault="001F78B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0832B5F" w:rsidR="000719EE" w:rsidRPr="000719EE" w:rsidRDefault="001F78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5FF2BC75" w:rsidR="000719EE" w:rsidRPr="000719EE" w:rsidRDefault="000E4E5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Practicar con números naturales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83C144F" w:rsidR="000719EE" w:rsidRPr="000719EE" w:rsidRDefault="000E4E5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03D61D5" w:rsidR="000719EE" w:rsidRPr="000719EE" w:rsidRDefault="003A3F1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la opción correcta en cada caso.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B448DB7" w:rsidR="000719EE" w:rsidRPr="000719EE" w:rsidRDefault="00FC6C0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EA0B084" w14:textId="1FFD93DA" w:rsidR="00033E28" w:rsidRPr="00CD652E" w:rsidRDefault="00FC6C0C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E1DDB06" w:rsidR="000719EE" w:rsidRDefault="00FC6C0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3A68644D" w:rsidR="009C4689" w:rsidRPr="000719EE" w:rsidRDefault="00FC6C0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7E9C1C0" w:rsidR="006D02A8" w:rsidRDefault="00FC6C0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Sigue la secuencia: </w:t>
      </w:r>
    </w:p>
    <w:p w14:paraId="51DC9FC2" w14:textId="55CD0223" w:rsidR="00FC6C0C" w:rsidRDefault="00FC6C0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1.700.000, 1.800.000, 1.900.000, …</w:t>
      </w: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04264D24" w:rsidR="00B5250C" w:rsidRDefault="00FC6C0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 1.999.000</w:t>
      </w:r>
    </w:p>
    <w:p w14:paraId="1E634AE9" w14:textId="1457B779" w:rsidR="00FC6C0C" w:rsidRDefault="00FC6C0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 1.600.000</w:t>
      </w:r>
    </w:p>
    <w:p w14:paraId="4C6A09B0" w14:textId="4B050C4A" w:rsidR="00FC6C0C" w:rsidRDefault="00FC6C0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 1.990.000</w:t>
      </w:r>
    </w:p>
    <w:p w14:paraId="1BB54EE6" w14:textId="3D0EC66F" w:rsidR="00FC6C0C" w:rsidRPr="00FC6C0C" w:rsidRDefault="00FC6C0C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FC6C0C">
        <w:rPr>
          <w:rFonts w:ascii="Arial" w:hAnsi="Arial" w:cs="Arial"/>
          <w:b/>
          <w:sz w:val="18"/>
          <w:szCs w:val="18"/>
          <w:lang w:val="es-ES_tradnl"/>
        </w:rPr>
        <w:t>… 2.000.000</w:t>
      </w:r>
    </w:p>
    <w:p w14:paraId="51D15E3E" w14:textId="29A324E9" w:rsidR="007D2825" w:rsidRDefault="00FC6C0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 1.900.001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CBCCCB" w14:textId="51AE03C7" w:rsidR="00FC6C0C" w:rsidRPr="00FC6C0C" w:rsidRDefault="00FC6C0C" w:rsidP="002B0B2F">
      <w:pPr>
        <w:rPr>
          <w:rFonts w:ascii="Arial" w:hAnsi="Arial" w:cs="Arial"/>
          <w:sz w:val="18"/>
          <w:szCs w:val="18"/>
          <w:lang w:val="es-ES_tradnl"/>
        </w:rPr>
      </w:pPr>
      <w:r w:rsidRPr="00FC6C0C">
        <w:rPr>
          <w:rFonts w:ascii="Arial" w:hAnsi="Arial" w:cs="Arial"/>
          <w:sz w:val="18"/>
          <w:szCs w:val="18"/>
          <w:lang w:val="es-ES_tradnl"/>
        </w:rPr>
        <w:t xml:space="preserve">El </w:t>
      </w:r>
      <w:r>
        <w:rPr>
          <w:rFonts w:ascii="Arial" w:hAnsi="Arial" w:cs="Arial"/>
          <w:sz w:val="18"/>
          <w:szCs w:val="18"/>
          <w:lang w:val="es-ES_tradnl"/>
        </w:rPr>
        <w:t>número 427, se escribe en numeración romana</w:t>
      </w:r>
      <w:r w:rsidR="00933B12">
        <w:rPr>
          <w:rFonts w:ascii="Arial" w:hAnsi="Arial" w:cs="Arial"/>
          <w:sz w:val="18"/>
          <w:szCs w:val="18"/>
          <w:lang w:val="es-ES_tradnl"/>
        </w:rPr>
        <w:t>:</w:t>
      </w: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2D1E9305" w:rsidR="002B0B2F" w:rsidRDefault="00EF033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IDXXVII</w:t>
      </w:r>
    </w:p>
    <w:p w14:paraId="3F8D5C66" w14:textId="1CC007F6" w:rsidR="00EF033F" w:rsidRDefault="00EF033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CCCCXXVII</w:t>
      </w:r>
    </w:p>
    <w:p w14:paraId="08FAE8C2" w14:textId="0DFE25A9" w:rsidR="00EF033F" w:rsidRDefault="00EF033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CDXXVII</w:t>
      </w:r>
    </w:p>
    <w:p w14:paraId="69F78E32" w14:textId="64F99161" w:rsidR="00EF033F" w:rsidRDefault="00EF033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XDXVI</w:t>
      </w:r>
    </w:p>
    <w:p w14:paraId="59171125" w14:textId="554B2761" w:rsidR="00EF033F" w:rsidRPr="00EF033F" w:rsidRDefault="00EF033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XDXXVII</w:t>
      </w:r>
    </w:p>
    <w:p w14:paraId="5D3689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613ED4D2" w:rsidR="002B0B2F" w:rsidRDefault="00EF033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número  345.678 redondeado a la centena. </w:t>
      </w: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2D4BB83" w:rsidR="002B0B2F" w:rsidRDefault="00EB763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346.000</w:t>
      </w:r>
    </w:p>
    <w:p w14:paraId="3864170A" w14:textId="0935769B" w:rsidR="00EB763C" w:rsidRDefault="00EB763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345.600</w:t>
      </w:r>
    </w:p>
    <w:p w14:paraId="662A8B78" w14:textId="0747692C" w:rsidR="00EB763C" w:rsidRDefault="00EB763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350.000</w:t>
      </w:r>
    </w:p>
    <w:p w14:paraId="6313BD06" w14:textId="15B68695" w:rsidR="00EB763C" w:rsidRDefault="00EB763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345.000</w:t>
      </w:r>
    </w:p>
    <w:p w14:paraId="599A763A" w14:textId="1655D11B" w:rsidR="00EB763C" w:rsidRPr="00EB763C" w:rsidRDefault="00EB763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345.700</w:t>
      </w: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B4CD087" w14:textId="61D3AFA9" w:rsidR="002B0B2F" w:rsidRPr="009510B5" w:rsidRDefault="00EB763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número es MCCLIV?</w:t>
      </w: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1106D42B" w:rsidR="002B0B2F" w:rsidRDefault="00EB763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1.254</w:t>
      </w:r>
    </w:p>
    <w:p w14:paraId="4E062D11" w14:textId="203D32B6" w:rsidR="00EB763C" w:rsidRDefault="00EB763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1.356</w:t>
      </w:r>
    </w:p>
    <w:p w14:paraId="5DFBCEE6" w14:textId="34D181AA" w:rsidR="00EB763C" w:rsidRDefault="00EB763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100.124</w:t>
      </w:r>
    </w:p>
    <w:p w14:paraId="66CF2BD5" w14:textId="0D1A23E0" w:rsidR="00EB763C" w:rsidRDefault="00EB763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1.524</w:t>
      </w:r>
    </w:p>
    <w:p w14:paraId="64683730" w14:textId="3EDF1062" w:rsidR="00EB763C" w:rsidRPr="00EB763C" w:rsidRDefault="00EB763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125.000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CCE6B9F" w14:textId="7FA8BAAD" w:rsidR="002B0B2F" w:rsidRPr="005E48B1" w:rsidRDefault="005E48B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Indica cuál de los siguientes 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no </w:t>
      </w:r>
      <w:r>
        <w:rPr>
          <w:rFonts w:ascii="Arial" w:hAnsi="Arial" w:cs="Arial"/>
          <w:sz w:val="18"/>
          <w:szCs w:val="18"/>
          <w:lang w:val="es-ES_tradnl"/>
        </w:rPr>
        <w:t>es un uso de los números naturales</w:t>
      </w: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53A57674" w:rsidR="002B0B2F" w:rsidRDefault="005E48B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Contar</w:t>
      </w:r>
    </w:p>
    <w:p w14:paraId="070E88DF" w14:textId="507BE96A" w:rsidR="005E48B1" w:rsidRDefault="005E48B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Medir</w:t>
      </w:r>
    </w:p>
    <w:p w14:paraId="0DBE16C3" w14:textId="2C0E6DE3" w:rsidR="005E48B1" w:rsidRPr="00D66BDA" w:rsidRDefault="00D66BDA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66BDA">
        <w:rPr>
          <w:rFonts w:ascii="Arial" w:hAnsi="Arial" w:cs="Arial"/>
          <w:b/>
          <w:sz w:val="18"/>
          <w:szCs w:val="18"/>
          <w:lang w:val="es-ES_tradnl"/>
        </w:rPr>
        <w:t>Escribir</w:t>
      </w:r>
    </w:p>
    <w:p w14:paraId="4F6A3B31" w14:textId="7E983742" w:rsidR="00D66BDA" w:rsidRDefault="00D66BD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Codificar</w:t>
      </w:r>
    </w:p>
    <w:p w14:paraId="409A6818" w14:textId="17E6A236" w:rsidR="00D66BDA" w:rsidRDefault="00D66BD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Ordenar</w:t>
      </w:r>
    </w:p>
    <w:p w14:paraId="308CD750" w14:textId="77777777" w:rsidR="00D66BDA" w:rsidRDefault="00D66BD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2015B62" w14:textId="53D9BC2A" w:rsidR="002B0B2F" w:rsidRPr="009510B5" w:rsidRDefault="00D66BD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lee el número 120.053.031?</w:t>
      </w: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526AF7F7" w:rsidR="002B0B2F" w:rsidRPr="00437D6D" w:rsidRDefault="00D66BDA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437D6D">
        <w:rPr>
          <w:rFonts w:ascii="Arial" w:hAnsi="Arial" w:cs="Arial"/>
          <w:b/>
          <w:sz w:val="18"/>
          <w:szCs w:val="18"/>
          <w:lang w:val="es-ES_tradnl"/>
        </w:rPr>
        <w:t>Ciento veinte millones cincuenta y tres mil treinta y uno</w:t>
      </w:r>
    </w:p>
    <w:p w14:paraId="06ED752A" w14:textId="1C8306D8" w:rsidR="002B0B2F" w:rsidRDefault="00E57EE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Ciento veinte mil cincuenta y tres treinta y uno</w:t>
      </w:r>
    </w:p>
    <w:p w14:paraId="2498FF33" w14:textId="6B6CA4FE" w:rsidR="00E57EED" w:rsidRDefault="00BD0AE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Doce millones cincuenta y tres mil treinta y uno</w:t>
      </w:r>
    </w:p>
    <w:p w14:paraId="5733706B" w14:textId="5F8BD2A4" w:rsidR="00BD0AE1" w:rsidRDefault="00BD0AE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Doce millones </w:t>
      </w:r>
      <w:r w:rsidR="00580001">
        <w:rPr>
          <w:rFonts w:ascii="Arial" w:hAnsi="Arial" w:cs="Arial"/>
          <w:sz w:val="18"/>
          <w:szCs w:val="18"/>
          <w:lang w:val="es-ES_tradnl"/>
        </w:rPr>
        <w:t>quinientos tres mil treinta y uno</w:t>
      </w:r>
    </w:p>
    <w:p w14:paraId="5EB4808E" w14:textId="13BB3011" w:rsidR="002B0B2F" w:rsidRDefault="000143D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Ciento dos millones </w:t>
      </w:r>
      <w:r w:rsidR="000B7D38">
        <w:rPr>
          <w:rFonts w:ascii="Arial" w:hAnsi="Arial" w:cs="Arial"/>
          <w:sz w:val="18"/>
          <w:szCs w:val="18"/>
          <w:lang w:val="es-ES_tradnl"/>
        </w:rPr>
        <w:t>cincuenta y tres mil treinta y uno</w:t>
      </w:r>
    </w:p>
    <w:p w14:paraId="121CB746" w14:textId="77777777" w:rsidR="00580001" w:rsidRDefault="0058000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A253048" w14:textId="358E4615" w:rsidR="002B0B2F" w:rsidRPr="009510B5" w:rsidRDefault="00F43CB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la cifra de las centenas de mil del número 912.457.879?</w:t>
      </w: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1FFD6856" w:rsidR="002B0B2F" w:rsidRDefault="00F43CB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2E236C45" w14:textId="0F871BB4" w:rsidR="00F43CBD" w:rsidRDefault="00F43CB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7</w:t>
      </w:r>
    </w:p>
    <w:p w14:paraId="579879D7" w14:textId="4D3E7FC3" w:rsidR="00F43CBD" w:rsidRDefault="00F43CB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4</w:t>
      </w:r>
    </w:p>
    <w:p w14:paraId="71B83E98" w14:textId="54A5618E" w:rsidR="00F43CBD" w:rsidRDefault="00F43CB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</w:t>
      </w:r>
    </w:p>
    <w:p w14:paraId="4446367E" w14:textId="679C5FFF" w:rsidR="00F43CBD" w:rsidRPr="00F43CBD" w:rsidRDefault="00F43CB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</w:t>
      </w: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C55C9AB" w:rsidR="002B0B2F" w:rsidRDefault="00F05A2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el número anterior a 4.000.000?</w:t>
      </w: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209867C8" w:rsidR="002B0B2F" w:rsidRDefault="00F05A2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3.999.000</w:t>
      </w:r>
    </w:p>
    <w:p w14:paraId="0226ABC5" w14:textId="4369C08E" w:rsidR="00F05A24" w:rsidRDefault="00F05A24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3.999.999</w:t>
      </w:r>
    </w:p>
    <w:p w14:paraId="11D21484" w14:textId="4B0CCEB1" w:rsidR="00F05A24" w:rsidRDefault="00F05A2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3.000.000</w:t>
      </w:r>
    </w:p>
    <w:p w14:paraId="4562449A" w14:textId="0DDB780A" w:rsidR="00F05A24" w:rsidRDefault="00F05A2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3.900.000</w:t>
      </w:r>
    </w:p>
    <w:p w14:paraId="65EE9BCA" w14:textId="3798E170" w:rsidR="00F05A24" w:rsidRPr="00F05A24" w:rsidRDefault="00F05A2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3.000.001</w:t>
      </w:r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ABA89B9" w14:textId="3C8F818A" w:rsidR="002B0B2F" w:rsidRPr="009510B5" w:rsidRDefault="00505DC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escribe el número ocho millones trescientos cincuenta y seis mil doce?</w:t>
      </w: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2D1FE3F8" w:rsidR="002B0B2F" w:rsidRDefault="00505DC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8.012.356</w:t>
      </w:r>
    </w:p>
    <w:p w14:paraId="68695CF4" w14:textId="3B7436C5" w:rsidR="00505DC4" w:rsidRDefault="00505DC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8.350.612.</w:t>
      </w:r>
    </w:p>
    <w:p w14:paraId="3B796714" w14:textId="7465E87F" w:rsidR="00505DC4" w:rsidRPr="00505DC4" w:rsidRDefault="00505DC4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505DC4">
        <w:rPr>
          <w:rFonts w:ascii="Arial" w:hAnsi="Arial" w:cs="Arial"/>
          <w:b/>
          <w:sz w:val="18"/>
          <w:szCs w:val="18"/>
          <w:lang w:val="es-ES_tradnl"/>
        </w:rPr>
        <w:t>8.356.012</w:t>
      </w:r>
    </w:p>
    <w:p w14:paraId="1724ABC1" w14:textId="6FD8E41B" w:rsidR="002B0B2F" w:rsidRDefault="00505DC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8.350.120</w:t>
      </w:r>
    </w:p>
    <w:p w14:paraId="0495548A" w14:textId="6EB3E5ED" w:rsidR="00505DC4" w:rsidRDefault="00505DC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8.356.120</w:t>
      </w: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51BB938C" w:rsidR="002B0B2F" w:rsidRDefault="00505DC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Indica cuál de los siguientes números es el menor.</w:t>
      </w: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3239449F" w:rsidR="002B0B2F" w:rsidRDefault="00FC5F8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300.000</w:t>
      </w:r>
    </w:p>
    <w:p w14:paraId="0FF7D87F" w14:textId="5B6BE153" w:rsidR="00FC5F8E" w:rsidRDefault="00FC5F8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102.000</w:t>
      </w:r>
    </w:p>
    <w:p w14:paraId="5A0A6259" w14:textId="7F8A95A2" w:rsidR="00FC5F8E" w:rsidRPr="00FC5F8E" w:rsidRDefault="00FC5F8E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FC5F8E">
        <w:rPr>
          <w:rFonts w:ascii="Arial" w:hAnsi="Arial" w:cs="Arial"/>
          <w:b/>
          <w:sz w:val="18"/>
          <w:szCs w:val="18"/>
          <w:lang w:val="es-ES_tradnl"/>
        </w:rPr>
        <w:t>101.999</w:t>
      </w:r>
    </w:p>
    <w:p w14:paraId="54B003B2" w14:textId="1D5005B7" w:rsidR="00FC5F8E" w:rsidRDefault="00FC5F8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548.001</w:t>
      </w:r>
    </w:p>
    <w:p w14:paraId="029B5D1E" w14:textId="21F811B4" w:rsidR="00FC5F8E" w:rsidRDefault="00FC5F8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110.056</w:t>
      </w:r>
      <w:bookmarkStart w:id="0" w:name="_GoBack"/>
      <w:bookmarkEnd w:id="0"/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43D3"/>
    <w:rsid w:val="00025642"/>
    <w:rsid w:val="00033E28"/>
    <w:rsid w:val="00046B74"/>
    <w:rsid w:val="0005228B"/>
    <w:rsid w:val="000537AE"/>
    <w:rsid w:val="00054002"/>
    <w:rsid w:val="000719EE"/>
    <w:rsid w:val="000B20BA"/>
    <w:rsid w:val="000B7D38"/>
    <w:rsid w:val="000E4E53"/>
    <w:rsid w:val="00104E5C"/>
    <w:rsid w:val="00125D25"/>
    <w:rsid w:val="001B092E"/>
    <w:rsid w:val="001B3983"/>
    <w:rsid w:val="001D2148"/>
    <w:rsid w:val="001E2043"/>
    <w:rsid w:val="001F78BC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3F13"/>
    <w:rsid w:val="003A458C"/>
    <w:rsid w:val="003D72B3"/>
    <w:rsid w:val="004024BA"/>
    <w:rsid w:val="00411F22"/>
    <w:rsid w:val="00417B06"/>
    <w:rsid w:val="004375B6"/>
    <w:rsid w:val="00437D6D"/>
    <w:rsid w:val="0045712C"/>
    <w:rsid w:val="00485C72"/>
    <w:rsid w:val="00495119"/>
    <w:rsid w:val="004A4A9C"/>
    <w:rsid w:val="00502F8B"/>
    <w:rsid w:val="00505DC4"/>
    <w:rsid w:val="0052013C"/>
    <w:rsid w:val="005513FA"/>
    <w:rsid w:val="00551D6E"/>
    <w:rsid w:val="00552D7C"/>
    <w:rsid w:val="00580001"/>
    <w:rsid w:val="005B210B"/>
    <w:rsid w:val="005C209B"/>
    <w:rsid w:val="005E48B1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33B12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0AE1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66BDA"/>
    <w:rsid w:val="00DE1C4F"/>
    <w:rsid w:val="00DE69EE"/>
    <w:rsid w:val="00DF5702"/>
    <w:rsid w:val="00E32F4B"/>
    <w:rsid w:val="00E54DA3"/>
    <w:rsid w:val="00E57EED"/>
    <w:rsid w:val="00E61A4B"/>
    <w:rsid w:val="00E62858"/>
    <w:rsid w:val="00E7707B"/>
    <w:rsid w:val="00E814BE"/>
    <w:rsid w:val="00E84C33"/>
    <w:rsid w:val="00EA22E1"/>
    <w:rsid w:val="00EA3E65"/>
    <w:rsid w:val="00EB0CCB"/>
    <w:rsid w:val="00EB763C"/>
    <w:rsid w:val="00EC398E"/>
    <w:rsid w:val="00EC3FD8"/>
    <w:rsid w:val="00EF033F"/>
    <w:rsid w:val="00EF7BBC"/>
    <w:rsid w:val="00F05A24"/>
    <w:rsid w:val="00F157B9"/>
    <w:rsid w:val="00F27343"/>
    <w:rsid w:val="00F43CBD"/>
    <w:rsid w:val="00F44F99"/>
    <w:rsid w:val="00F57E22"/>
    <w:rsid w:val="00F73B99"/>
    <w:rsid w:val="00F80068"/>
    <w:rsid w:val="00F819D0"/>
    <w:rsid w:val="00F93E33"/>
    <w:rsid w:val="00FA04FB"/>
    <w:rsid w:val="00FA6DF9"/>
    <w:rsid w:val="00FC5F8E"/>
    <w:rsid w:val="00FC6C0C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695</Words>
  <Characters>3826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DIANY</cp:lastModifiedBy>
  <cp:revision>29</cp:revision>
  <dcterms:created xsi:type="dcterms:W3CDTF">2014-08-12T23:39:00Z</dcterms:created>
  <dcterms:modified xsi:type="dcterms:W3CDTF">2015-03-11T03:41:00Z</dcterms:modified>
</cp:coreProperties>
</file>