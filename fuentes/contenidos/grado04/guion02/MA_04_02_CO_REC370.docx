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75BC310" w:rsidR="00E61A4B" w:rsidRPr="006D02A8" w:rsidRDefault="0075201E" w:rsidP="00CB02D2">
      <w:pPr>
        <w:rPr>
          <w:rFonts w:ascii="Arial" w:hAnsi="Arial"/>
          <w:sz w:val="18"/>
          <w:szCs w:val="18"/>
          <w:lang w:val="es-ES_tradnl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FA48DD" w:rsidR="00E14BD5" w:rsidRPr="0085181F" w:rsidRDefault="0085181F" w:rsidP="00E14BD5">
      <w:pPr>
        <w:rPr>
          <w:rFonts w:ascii="Arial" w:hAnsi="Arial" w:cs="Arial"/>
          <w:sz w:val="18"/>
          <w:szCs w:val="18"/>
          <w:lang w:val="es-CO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Practicar operaciones matemáticas con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1D63147B" w:rsidR="000719EE" w:rsidRDefault="0085181F" w:rsidP="000719EE">
      <w:pPr>
        <w:rPr>
          <w:rFonts w:ascii="Times New Roman" w:hAnsi="Times New Roman" w:cs="Times New Roman"/>
          <w:color w:val="000000"/>
          <w:lang w:val="es-CO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Actividad para practicar las operaciones matemáticas con números naturales</w:t>
      </w:r>
    </w:p>
    <w:p w14:paraId="7D1572F8" w14:textId="77777777" w:rsidR="0085181F" w:rsidRPr="0085181F" w:rsidRDefault="0085181F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93D732B" w:rsidR="000719EE" w:rsidRPr="000719EE" w:rsidRDefault="005A4FFF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Adición,</w:t>
      </w:r>
      <w:del w:id="0" w:author="Johana Montejo Rozo" w:date="2015-03-15T01:52:00Z">
        <w:r w:rsidDel="00C855F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sustracción,</w:t>
      </w:r>
      <w:del w:id="1" w:author="Johana Montejo Rozo" w:date="2015-03-15T01:52:00Z">
        <w:r w:rsidDel="00C855F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multiplicación,</w:t>
      </w:r>
      <w:del w:id="2" w:author="Johana Montejo Rozo" w:date="2015-03-15T01:52:00Z">
        <w:r w:rsidDel="00C855F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d</w:t>
      </w:r>
      <w:r w:rsidR="0085181F">
        <w:rPr>
          <w:rFonts w:ascii="Arial" w:hAnsi="Arial" w:cs="Arial"/>
          <w:sz w:val="18"/>
          <w:szCs w:val="18"/>
          <w:lang w:val="es-ES_tradnl"/>
        </w:rPr>
        <w:t>ivisión,</w:t>
      </w:r>
      <w:bookmarkStart w:id="3" w:name="_GoBack"/>
      <w:bookmarkEnd w:id="3"/>
      <w:del w:id="4" w:author="Johana Montejo Rozo" w:date="2015-03-15T01:52:00Z">
        <w:r w:rsidR="0085181F" w:rsidDel="00C855FD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85181F">
        <w:rPr>
          <w:rFonts w:ascii="Arial" w:hAnsi="Arial" w:cs="Arial"/>
          <w:sz w:val="18"/>
          <w:szCs w:val="18"/>
          <w:lang w:val="es-ES_tradnl"/>
        </w:rPr>
        <w:t>operaciones</w:t>
      </w:r>
      <w:proofErr w:type="spellEnd"/>
      <w:r w:rsidR="0085181F">
        <w:rPr>
          <w:rFonts w:ascii="Arial" w:hAnsi="Arial" w:cs="Arial"/>
          <w:sz w:val="18"/>
          <w:szCs w:val="18"/>
          <w:lang w:val="es-ES_tradnl"/>
        </w:rPr>
        <w:t xml:space="preserve"> combinadas.</w:t>
      </w:r>
      <w:r w:rsidR="00FF71D7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896FA87" w:rsidR="000719EE" w:rsidRPr="000719EE" w:rsidRDefault="008518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FF71D7">
        <w:rPr>
          <w:rFonts w:ascii="Arial" w:hAnsi="Arial" w:cs="Arial"/>
          <w:sz w:val="18"/>
          <w:szCs w:val="18"/>
          <w:lang w:val="es-ES_tradnl"/>
        </w:rPr>
        <w:t>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9F9B67D" w:rsidR="005F4C68" w:rsidRPr="005F4C68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BDABD71" w:rsidR="002E4EE6" w:rsidRPr="00AC7496" w:rsidRDefault="00FF71D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85181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61A25E55" w:rsidR="00712769" w:rsidRPr="005F4C68" w:rsidRDefault="00FF71D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6AC3EF3" w:rsidR="000719EE" w:rsidRPr="000719EE" w:rsidRDefault="0085181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46D89E7" w14:textId="77777777" w:rsidR="0085181F" w:rsidRPr="0085181F" w:rsidRDefault="0085181F" w:rsidP="0085181F">
      <w:pPr>
        <w:rPr>
          <w:rFonts w:ascii="Arial" w:hAnsi="Arial" w:cs="Arial"/>
          <w:sz w:val="18"/>
          <w:szCs w:val="18"/>
          <w:lang w:val="es-CO"/>
        </w:rPr>
      </w:pPr>
      <w:r w:rsidRPr="0085181F">
        <w:rPr>
          <w:rFonts w:ascii="Times New Roman" w:hAnsi="Times New Roman" w:cs="Times New Roman"/>
          <w:color w:val="000000"/>
          <w:lang w:val="es-CO"/>
        </w:rPr>
        <w:t>Practicar operaciones matemáticas con números naturales</w:t>
      </w:r>
    </w:p>
    <w:p w14:paraId="1C778160" w14:textId="77777777" w:rsidR="000719EE" w:rsidRPr="0085181F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97D4EC6" w:rsidR="000719EE" w:rsidRPr="000719EE" w:rsidRDefault="00FF71D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D5E5C3A" w14:textId="52C029B4" w:rsidR="007F6E8A" w:rsidRDefault="007F6E8A" w:rsidP="007F6E8A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del w:id="5" w:author="Johana Montejo Rozo" w:date="2015-03-14T21:04:00Z">
        <w:r w:rsidDel="00AB2A72">
          <w:rPr>
            <w:rFonts w:ascii="Times" w:hAnsi="Times" w:cs="Arial"/>
            <w:lang w:val="es-ES_tradnl"/>
          </w:rPr>
          <w:delText>docente</w:delText>
        </w:r>
      </w:del>
      <w:ins w:id="6" w:author="Johana Montejo Rozo" w:date="2015-03-14T21:04:00Z">
        <w:r w:rsidR="00AB2A72">
          <w:rPr>
            <w:rFonts w:ascii="Times" w:hAnsi="Times" w:cs="Arial"/>
            <w:lang w:val="es-ES_tradnl"/>
          </w:rPr>
          <w:t>profesor</w:t>
        </w:r>
      </w:ins>
      <w:r>
        <w:rPr>
          <w:rFonts w:ascii="Times" w:hAnsi="Times" w:cs="Arial"/>
          <w:lang w:val="es-ES_tradnl"/>
        </w:rPr>
        <w:t xml:space="preserve">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804F1D0" w:rsidR="000719EE" w:rsidRDefault="007F6E8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FE066C0" w:rsidR="009C4689" w:rsidRDefault="007B1E7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30163D4" w14:textId="22622DAC" w:rsidR="00BF703D" w:rsidRDefault="0085181F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Escribe un ejemplo </w:t>
      </w:r>
      <w:r w:rsidR="00A55287">
        <w:rPr>
          <w:rFonts w:ascii="Arial" w:hAnsi="Arial" w:cs="Arial"/>
          <w:sz w:val="18"/>
          <w:szCs w:val="18"/>
          <w:lang w:val="es-ES_tradnl"/>
        </w:rPr>
        <w:t xml:space="preserve">numérico </w:t>
      </w:r>
      <w:r>
        <w:rPr>
          <w:rFonts w:ascii="Arial" w:hAnsi="Arial" w:cs="Arial"/>
          <w:sz w:val="18"/>
          <w:szCs w:val="18"/>
          <w:lang w:val="es-ES_tradnl"/>
        </w:rPr>
        <w:t>p</w:t>
      </w:r>
      <w:r w:rsidR="00A55287">
        <w:rPr>
          <w:rFonts w:ascii="Arial" w:hAnsi="Arial" w:cs="Arial"/>
          <w:sz w:val="18"/>
          <w:szCs w:val="18"/>
          <w:lang w:val="es-ES_tradnl"/>
        </w:rPr>
        <w:t>ara cada operación</w:t>
      </w:r>
      <w:r w:rsidR="005D54B9">
        <w:rPr>
          <w:rFonts w:ascii="Arial" w:hAnsi="Arial" w:cs="Arial"/>
          <w:sz w:val="18"/>
          <w:szCs w:val="18"/>
          <w:lang w:val="es-ES_tradnl"/>
        </w:rPr>
        <w:t xml:space="preserve"> usando números de seis, siete, ocho o nueve cifras</w:t>
      </w:r>
      <w:r w:rsidR="00A55287">
        <w:rPr>
          <w:rFonts w:ascii="Arial" w:hAnsi="Arial" w:cs="Arial"/>
          <w:sz w:val="18"/>
          <w:szCs w:val="18"/>
          <w:lang w:val="es-ES_tradnl"/>
        </w:rPr>
        <w:t>, L</w:t>
      </w:r>
      <w:r w:rsidR="005D54B9">
        <w:rPr>
          <w:rFonts w:ascii="Arial" w:hAnsi="Arial" w:cs="Arial"/>
          <w:sz w:val="18"/>
          <w:szCs w:val="18"/>
          <w:lang w:val="es-ES_tradnl"/>
        </w:rPr>
        <w:t>uego, resuélvelos</w:t>
      </w:r>
      <w:r w:rsidR="00A55287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A4AD44C" w14:textId="4C15B8AC" w:rsid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Adición</w:t>
      </w:r>
    </w:p>
    <w:p w14:paraId="284722FB" w14:textId="3DF72ED2" w:rsid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Sustracción</w:t>
      </w:r>
    </w:p>
    <w:p w14:paraId="405CAA1F" w14:textId="5A502A4F" w:rsid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Multiplicación</w:t>
      </w:r>
    </w:p>
    <w:p w14:paraId="014FEEF8" w14:textId="2746985F" w:rsidR="00A55287" w:rsidRPr="00A55287" w:rsidRDefault="00A55287" w:rsidP="00A5528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División</w:t>
      </w:r>
    </w:p>
    <w:p w14:paraId="52F1AA32" w14:textId="77777777" w:rsidR="00BF703D" w:rsidRDefault="00BF703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624D21" w:rsidR="009C2E06" w:rsidRDefault="00CB679A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EE210C" w14:textId="47854A3F" w:rsidR="00CB679A" w:rsidRDefault="003E15B1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numérico para cada propiedad de la adición usando números de seis, siete, ocho o nueve cifras.</w:t>
      </w:r>
    </w:p>
    <w:p w14:paraId="0B95F0A4" w14:textId="123D6B98" w:rsidR="003E15B1" w:rsidRDefault="003E15B1" w:rsidP="003E1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Propiedad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modulativa</w:t>
      </w:r>
      <w:proofErr w:type="spellEnd"/>
    </w:p>
    <w:p w14:paraId="20C52E13" w14:textId="2DF78429" w:rsidR="003E15B1" w:rsidRDefault="003E15B1" w:rsidP="003E1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conmutativa</w:t>
      </w:r>
    </w:p>
    <w:p w14:paraId="17F50618" w14:textId="3A591398" w:rsidR="003E15B1" w:rsidRPr="003E15B1" w:rsidRDefault="003E15B1" w:rsidP="003E15B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asociativa</w:t>
      </w:r>
    </w:p>
    <w:p w14:paraId="6435E32C" w14:textId="77777777" w:rsidR="00CB679A" w:rsidRPr="007F74EA" w:rsidRDefault="00CB679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28F49F31" w:rsidR="005B1760" w:rsidRDefault="00594CF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CC73BF2" w14:textId="77777777" w:rsidR="00E20C4F" w:rsidRDefault="00E20C4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4E12E2" w14:textId="6226BD08" w:rsidR="00B568D8" w:rsidRDefault="00B568D8" w:rsidP="00B568D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numérico para cada propiedad de la multiplicación usando números de seis, siete, ocho o nueve cifras.</w:t>
      </w:r>
    </w:p>
    <w:p w14:paraId="563742C4" w14:textId="77777777" w:rsidR="00B568D8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 xml:space="preserve">Propiedad </w:t>
      </w:r>
      <w:proofErr w:type="spellStart"/>
      <w:r>
        <w:rPr>
          <w:rFonts w:ascii="Arial" w:hAnsi="Arial" w:cs="Arial"/>
          <w:sz w:val="18"/>
          <w:szCs w:val="18"/>
          <w:lang w:val="es-CO"/>
        </w:rPr>
        <w:t>modulativa</w:t>
      </w:r>
      <w:proofErr w:type="spellEnd"/>
    </w:p>
    <w:p w14:paraId="21092ACD" w14:textId="77777777" w:rsidR="00B568D8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conmutativa</w:t>
      </w:r>
    </w:p>
    <w:p w14:paraId="77BBCCE4" w14:textId="77777777" w:rsidR="00B568D8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asociativa</w:t>
      </w:r>
    </w:p>
    <w:p w14:paraId="032ED43F" w14:textId="36911D6D" w:rsidR="00B568D8" w:rsidRPr="003E15B1" w:rsidRDefault="00B568D8" w:rsidP="00B568D8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Propiedad distributiva</w:t>
      </w:r>
    </w:p>
    <w:p w14:paraId="491C187F" w14:textId="77777777" w:rsidR="00561CD8" w:rsidRPr="007F74EA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74DE25F" w:rsidR="005B1760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FFC2616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CEC0E8" w14:textId="17A16A9B" w:rsidR="005277CE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problema que se resuelva con adición o sustracción.</w:t>
      </w:r>
    </w:p>
    <w:p w14:paraId="11F24230" w14:textId="77777777" w:rsidR="00561CD8" w:rsidRDefault="00561CD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1CC0140C" w:rsidR="005B1760" w:rsidRDefault="005277C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E64D72"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Medio</w:t>
      </w:r>
    </w:p>
    <w:p w14:paraId="44CF475F" w14:textId="77777777" w:rsidR="00E64D72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1450106" w14:textId="0BBFF550" w:rsidR="00E64D72" w:rsidRPr="007F74EA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4F4505CA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5FC0295" w14:textId="5FD7800D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problema que se resuelva con multiplicación o división.</w:t>
      </w:r>
    </w:p>
    <w:p w14:paraId="4FFBD828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</w:p>
    <w:p w14:paraId="0BA0620F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2DE7FAA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EF1E758" w14:textId="77777777" w:rsidR="00E64D72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C137B42" w14:textId="78815B61" w:rsidR="00E64D72" w:rsidRPr="007F74EA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126C7C41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6E78508" w14:textId="33014A3C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problema que se resuelva con la combinación de operaciones: adición, sustracción, multiplicación o división.</w:t>
      </w:r>
    </w:p>
    <w:p w14:paraId="5AE75F51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</w:p>
    <w:p w14:paraId="79409757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DFADA8B" w14:textId="77777777" w:rsidR="00E64D72" w:rsidRDefault="00E64D72" w:rsidP="00E64D7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9585075" w14:textId="77777777" w:rsidR="00E64D72" w:rsidRDefault="00E64D72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E64D7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50EAE"/>
    <w:multiLevelType w:val="hybridMultilevel"/>
    <w:tmpl w:val="A2425854"/>
    <w:lvl w:ilvl="0" w:tplc="A3B604B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36D2"/>
    <w:rsid w:val="003B49B4"/>
    <w:rsid w:val="003D72B3"/>
    <w:rsid w:val="003E15B1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277CE"/>
    <w:rsid w:val="005513FA"/>
    <w:rsid w:val="00551D6E"/>
    <w:rsid w:val="00552D7C"/>
    <w:rsid w:val="00561CD8"/>
    <w:rsid w:val="0057625D"/>
    <w:rsid w:val="00584F8B"/>
    <w:rsid w:val="00594CF0"/>
    <w:rsid w:val="005A4FFF"/>
    <w:rsid w:val="005B1760"/>
    <w:rsid w:val="005B210B"/>
    <w:rsid w:val="005C209B"/>
    <w:rsid w:val="005D3CC8"/>
    <w:rsid w:val="005D54B9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201E"/>
    <w:rsid w:val="00774E21"/>
    <w:rsid w:val="00792588"/>
    <w:rsid w:val="007A2B2C"/>
    <w:rsid w:val="007B1E76"/>
    <w:rsid w:val="007B25C8"/>
    <w:rsid w:val="007B521F"/>
    <w:rsid w:val="007B7770"/>
    <w:rsid w:val="007C28CE"/>
    <w:rsid w:val="007D0493"/>
    <w:rsid w:val="007D2825"/>
    <w:rsid w:val="007F6E8A"/>
    <w:rsid w:val="007F74EA"/>
    <w:rsid w:val="0085181F"/>
    <w:rsid w:val="008752D9"/>
    <w:rsid w:val="00881754"/>
    <w:rsid w:val="0089063A"/>
    <w:rsid w:val="008932B9"/>
    <w:rsid w:val="008C6F76"/>
    <w:rsid w:val="008E750C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4925"/>
    <w:rsid w:val="00A22796"/>
    <w:rsid w:val="00A55287"/>
    <w:rsid w:val="00A61B6D"/>
    <w:rsid w:val="00A714C4"/>
    <w:rsid w:val="00A74CE5"/>
    <w:rsid w:val="00A925B6"/>
    <w:rsid w:val="00A96ADF"/>
    <w:rsid w:val="00A974E1"/>
    <w:rsid w:val="00AA0FF1"/>
    <w:rsid w:val="00AB2A72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568D8"/>
    <w:rsid w:val="00B860F0"/>
    <w:rsid w:val="00B90707"/>
    <w:rsid w:val="00B92165"/>
    <w:rsid w:val="00BC129D"/>
    <w:rsid w:val="00BC2254"/>
    <w:rsid w:val="00BD1FFA"/>
    <w:rsid w:val="00BD770C"/>
    <w:rsid w:val="00BF703D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855FD"/>
    <w:rsid w:val="00C92E0A"/>
    <w:rsid w:val="00CA4628"/>
    <w:rsid w:val="00CA5658"/>
    <w:rsid w:val="00CB02D2"/>
    <w:rsid w:val="00CB679A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20C4F"/>
    <w:rsid w:val="00E32F4B"/>
    <w:rsid w:val="00E54DA3"/>
    <w:rsid w:val="00E61A4B"/>
    <w:rsid w:val="00E62858"/>
    <w:rsid w:val="00E64D72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C651A12-2BD9-4B6F-81D6-9340AFEF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30</cp:revision>
  <dcterms:created xsi:type="dcterms:W3CDTF">2014-08-28T00:13:00Z</dcterms:created>
  <dcterms:modified xsi:type="dcterms:W3CDTF">2015-03-15T06:52:00Z</dcterms:modified>
</cp:coreProperties>
</file>