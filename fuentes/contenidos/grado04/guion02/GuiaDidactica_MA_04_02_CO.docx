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5AD086F8" w:rsidR="00D82497" w:rsidRPr="003A4925" w:rsidRDefault="00530E06" w:rsidP="00D82497">
      <w:pPr>
        <w:rPr>
          <w:rFonts w:ascii="Times" w:hAnsi="Times"/>
          <w:b/>
        </w:rPr>
      </w:pPr>
      <w:bookmarkStart w:id="0" w:name="_GoBack"/>
      <w:bookmarkEnd w:id="0"/>
      <w:r>
        <w:rPr>
          <w:rFonts w:ascii="Times" w:hAnsi="Times"/>
          <w:b/>
        </w:rPr>
        <w:t>Guía</w:t>
      </w:r>
      <w:r w:rsidR="00D82497" w:rsidRPr="003A4925">
        <w:rPr>
          <w:rFonts w:ascii="Times" w:hAnsi="Times"/>
          <w:b/>
        </w:rPr>
        <w:t>didáctica</w:t>
      </w:r>
      <w:r>
        <w:rPr>
          <w:rFonts w:ascii="Times" w:hAnsi="Times"/>
          <w:b/>
        </w:rPr>
        <w:t>_</w:t>
      </w:r>
      <w:r w:rsidR="004B02C0">
        <w:rPr>
          <w:rFonts w:ascii="Times" w:hAnsi="Times"/>
          <w:b/>
        </w:rPr>
        <w:t>MA_04_02</w:t>
      </w:r>
      <w:r w:rsidR="00E15D66">
        <w:rPr>
          <w:rFonts w:ascii="Times" w:hAnsi="Times"/>
          <w:b/>
        </w:rPr>
        <w:t>_CO</w:t>
      </w:r>
    </w:p>
    <w:p w14:paraId="502914C7" w14:textId="77777777" w:rsidR="00D82497" w:rsidRPr="003A4925" w:rsidRDefault="00D82497" w:rsidP="00D82497">
      <w:pPr>
        <w:rPr>
          <w:rFonts w:ascii="Times" w:hAnsi="Times"/>
        </w:rPr>
      </w:pPr>
    </w:p>
    <w:p w14:paraId="530F0470" w14:textId="13887049" w:rsidR="00D82497" w:rsidRPr="00C14918" w:rsidRDefault="008560A4" w:rsidP="00D82497">
      <w:pPr>
        <w:rPr>
          <w:rFonts w:ascii="Times" w:hAnsi="Times"/>
          <w:b/>
        </w:rPr>
      </w:pPr>
      <w:r w:rsidRPr="00C14918">
        <w:rPr>
          <w:rFonts w:ascii="Times" w:hAnsi="Times"/>
          <w:b/>
        </w:rPr>
        <w:t>Estándar</w:t>
      </w:r>
      <w:r w:rsidR="0015354E">
        <w:rPr>
          <w:rFonts w:ascii="Times" w:hAnsi="Times"/>
          <w:b/>
        </w:rPr>
        <w:t>es</w:t>
      </w:r>
    </w:p>
    <w:p w14:paraId="4EC28771" w14:textId="2E6137BE" w:rsidR="008560A4" w:rsidRDefault="00E5388C" w:rsidP="0015354E">
      <w:pPr>
        <w:pStyle w:val="Prrafodelista"/>
        <w:numPr>
          <w:ilvl w:val="0"/>
          <w:numId w:val="8"/>
        </w:numPr>
      </w:pPr>
      <w:r>
        <w:t>Resuelvo y formulo problemas cuya estrategia de solución requiera de las relaciones y propiedades de los números naturales y sus operaciones.</w:t>
      </w:r>
    </w:p>
    <w:p w14:paraId="59CC9AFA" w14:textId="27721576" w:rsidR="00297976" w:rsidRDefault="00297976" w:rsidP="0015354E">
      <w:pPr>
        <w:pStyle w:val="Prrafodelista"/>
        <w:numPr>
          <w:ilvl w:val="0"/>
          <w:numId w:val="8"/>
        </w:numPr>
      </w:pPr>
      <w:r>
        <w:t>Justifico el valor de posición en el sistema de numeración decimal, en relación con el conteo recurrente de unidades.</w:t>
      </w:r>
    </w:p>
    <w:p w14:paraId="28748C87" w14:textId="77777777" w:rsidR="0015354E" w:rsidRPr="0015354E" w:rsidRDefault="0015354E" w:rsidP="0015354E">
      <w:pPr>
        <w:pStyle w:val="Prrafodelista"/>
        <w:numPr>
          <w:ilvl w:val="0"/>
          <w:numId w:val="8"/>
        </w:numPr>
        <w:rPr>
          <w:ins w:id="1" w:author="Johana Montejo Rozo" w:date="2015-03-15T01:30:00Z"/>
        </w:rPr>
      </w:pPr>
      <w:ins w:id="2" w:author="Johana Montejo Rozo" w:date="2015-03-15T01:30:00Z">
        <w:r w:rsidRPr="0015354E">
          <w:t>Predigo patrones de variación en una secuencia numérica, geométrica o gráfica.</w:t>
        </w:r>
      </w:ins>
    </w:p>
    <w:p w14:paraId="1A3FD0BE" w14:textId="77777777" w:rsidR="0015354E" w:rsidRPr="0015354E" w:rsidRDefault="0015354E" w:rsidP="0015354E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ins w:id="3" w:author="Johana Montejo Rozo" w:date="2015-03-15T01:30:00Z"/>
          <w:rFonts w:cs="Times New Roman"/>
        </w:rPr>
      </w:pPr>
      <w:ins w:id="4" w:author="Johana Montejo Rozo" w:date="2015-03-15T01:30:00Z">
        <w:r w:rsidRPr="0015354E">
          <w:rPr>
            <w:rFonts w:cs="Times New Roman"/>
            <w:lang w:val="es-CO" w:eastAsia="ja-JP"/>
          </w:rPr>
          <w:t>Represento y relaciono patrones numéricos con tablas y reglas verbales.</w:t>
        </w:r>
      </w:ins>
    </w:p>
    <w:p w14:paraId="1D37CE42" w14:textId="77777777" w:rsidR="0015354E" w:rsidRPr="0015354E" w:rsidRDefault="0015354E" w:rsidP="0015354E">
      <w:pPr>
        <w:pStyle w:val="Prrafodelista"/>
        <w:numPr>
          <w:ilvl w:val="0"/>
          <w:numId w:val="8"/>
        </w:numPr>
        <w:autoSpaceDE w:val="0"/>
        <w:autoSpaceDN w:val="0"/>
        <w:adjustRightInd w:val="0"/>
        <w:rPr>
          <w:ins w:id="5" w:author="Johana Montejo Rozo" w:date="2015-03-15T01:30:00Z"/>
          <w:rFonts w:cs="Times New Roman"/>
        </w:rPr>
      </w:pPr>
      <w:ins w:id="6" w:author="Johana Montejo Rozo" w:date="2015-03-15T01:30:00Z">
        <w:r w:rsidRPr="0015354E">
          <w:rPr>
            <w:rFonts w:cs="Times New Roman"/>
          </w:rPr>
          <w:t>Construyo igualdades y desigualdades numéricas</w:t>
        </w:r>
        <w:r>
          <w:rPr>
            <w:rFonts w:cs="Times New Roman"/>
          </w:rPr>
          <w:t>.</w:t>
        </w:r>
      </w:ins>
    </w:p>
    <w:p w14:paraId="4E1C61A1" w14:textId="77777777" w:rsidR="0015354E" w:rsidRPr="0015354E" w:rsidRDefault="0015354E" w:rsidP="0015354E">
      <w:pPr>
        <w:rPr>
          <w:rFonts w:ascii="Times" w:hAnsi="Times"/>
        </w:rPr>
      </w:pPr>
    </w:p>
    <w:p w14:paraId="0C37991A" w14:textId="4ABFE774" w:rsidR="008560A4" w:rsidRPr="00251551" w:rsidRDefault="008560A4" w:rsidP="00D82497">
      <w:pPr>
        <w:rPr>
          <w:rFonts w:ascii="Times" w:hAnsi="Times"/>
          <w:b/>
        </w:rPr>
      </w:pPr>
      <w:r w:rsidRPr="00251551">
        <w:rPr>
          <w:rFonts w:ascii="Times" w:hAnsi="Times"/>
          <w:b/>
        </w:rPr>
        <w:t>Pensamiento</w:t>
      </w:r>
      <w:ins w:id="7" w:author="Johana Montejo Rozo" w:date="2015-03-15T01:32:00Z">
        <w:r w:rsidR="0015354E">
          <w:rPr>
            <w:rFonts w:ascii="Times" w:hAnsi="Times"/>
            <w:b/>
          </w:rPr>
          <w:t>s</w:t>
        </w:r>
      </w:ins>
    </w:p>
    <w:p w14:paraId="3A30A606" w14:textId="2CD74707" w:rsidR="00B00799" w:rsidRPr="0015354E" w:rsidRDefault="00C14918" w:rsidP="0015354E">
      <w:pPr>
        <w:pStyle w:val="Prrafodelista"/>
        <w:numPr>
          <w:ilvl w:val="0"/>
          <w:numId w:val="9"/>
        </w:numPr>
        <w:rPr>
          <w:ins w:id="8" w:author="Johana Montejo Rozo" w:date="2015-03-15T01:31:00Z"/>
          <w:rFonts w:ascii="Times" w:hAnsi="Times"/>
        </w:rPr>
      </w:pPr>
      <w:r w:rsidRPr="0015354E">
        <w:rPr>
          <w:rFonts w:ascii="Times" w:hAnsi="Times"/>
        </w:rPr>
        <w:t>Numérico y sistemas numéricos</w:t>
      </w:r>
      <w:r w:rsidR="00297976" w:rsidRPr="0015354E">
        <w:rPr>
          <w:rFonts w:ascii="Times" w:hAnsi="Times"/>
        </w:rPr>
        <w:t>.</w:t>
      </w:r>
    </w:p>
    <w:p w14:paraId="33501CF0" w14:textId="2C437909" w:rsidR="0015354E" w:rsidRPr="0015354E" w:rsidRDefault="0015354E" w:rsidP="0015354E">
      <w:pPr>
        <w:pStyle w:val="Prrafodelista"/>
        <w:numPr>
          <w:ilvl w:val="0"/>
          <w:numId w:val="9"/>
        </w:numPr>
        <w:rPr>
          <w:rFonts w:ascii="Times" w:hAnsi="Times"/>
        </w:rPr>
      </w:pPr>
      <w:ins w:id="9" w:author="Johana Montejo Rozo" w:date="2015-03-15T01:32:00Z">
        <w:r w:rsidRPr="0015354E">
          <w:rPr>
            <w:rFonts w:ascii="Times" w:hAnsi="Times"/>
          </w:rPr>
          <w:t xml:space="preserve">Pensamiento </w:t>
        </w:r>
        <w:proofErr w:type="spellStart"/>
        <w:r w:rsidRPr="0015354E">
          <w:rPr>
            <w:rFonts w:ascii="Times" w:hAnsi="Times"/>
          </w:rPr>
          <w:t>variacional</w:t>
        </w:r>
        <w:proofErr w:type="spellEnd"/>
        <w:r w:rsidRPr="0015354E">
          <w:rPr>
            <w:rFonts w:ascii="Times" w:hAnsi="Times"/>
          </w:rPr>
          <w:t xml:space="preserve"> y sistemas analíticos</w:t>
        </w:r>
      </w:ins>
    </w:p>
    <w:p w14:paraId="4D430A06" w14:textId="77777777" w:rsidR="00D82497" w:rsidRPr="003A4925" w:rsidRDefault="00D82497" w:rsidP="00D82497">
      <w:pPr>
        <w:rPr>
          <w:rFonts w:ascii="Times" w:hAnsi="Times"/>
        </w:rPr>
      </w:pPr>
    </w:p>
    <w:p w14:paraId="1FE462B2" w14:textId="6D67E9B4" w:rsidR="00D82497" w:rsidRPr="00E8302A" w:rsidRDefault="008560A4" w:rsidP="00D82497">
      <w:pPr>
        <w:rPr>
          <w:rFonts w:ascii="Times" w:hAnsi="Times"/>
          <w:b/>
        </w:rPr>
      </w:pPr>
      <w:r w:rsidRPr="00E8302A">
        <w:rPr>
          <w:rFonts w:ascii="Times" w:hAnsi="Times"/>
          <w:b/>
        </w:rPr>
        <w:t>Competencias</w:t>
      </w:r>
    </w:p>
    <w:p w14:paraId="0BC4B9CC" w14:textId="39DFA7BB" w:rsidR="00D82497" w:rsidRDefault="0030324F" w:rsidP="0030324F">
      <w:pPr>
        <w:pStyle w:val="Prrafodelista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Comunicación, representación y modelación</w:t>
      </w:r>
    </w:p>
    <w:p w14:paraId="0C83DDC6" w14:textId="52AF59A6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Reconoce significados del número en diferentes contextos (medición, conteo, comparación, codificación, localización, entre otros).</w:t>
      </w:r>
    </w:p>
    <w:p w14:paraId="781BEBB4" w14:textId="77777777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 xml:space="preserve">Reconoce diferentes representaciones de un mismo número. </w:t>
      </w:r>
    </w:p>
    <w:p w14:paraId="6DB3630B" w14:textId="77777777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 xml:space="preserve">Describe e interpreta propiedades y relaciones de los números y sus operaciones. </w:t>
      </w:r>
    </w:p>
    <w:p w14:paraId="2C0F1F2E" w14:textId="38767C4A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Traduce relaciones numéricas expresadas gráfica y simbólicamente</w:t>
      </w:r>
    </w:p>
    <w:p w14:paraId="348AED96" w14:textId="77777777" w:rsidR="0030324F" w:rsidRDefault="0030324F" w:rsidP="0030324F">
      <w:pPr>
        <w:rPr>
          <w:rFonts w:ascii="Times" w:hAnsi="Times"/>
        </w:rPr>
      </w:pPr>
    </w:p>
    <w:p w14:paraId="5479671D" w14:textId="1E73925E" w:rsidR="0030324F" w:rsidRPr="0030324F" w:rsidRDefault="0030324F" w:rsidP="0030324F">
      <w:pPr>
        <w:pStyle w:val="Prrafodelista"/>
        <w:numPr>
          <w:ilvl w:val="0"/>
          <w:numId w:val="7"/>
        </w:numPr>
        <w:rPr>
          <w:rFonts w:ascii="Times" w:hAnsi="Times"/>
        </w:rPr>
      </w:pPr>
      <w:r>
        <w:t>Razonamiento y argumentación</w:t>
      </w:r>
    </w:p>
    <w:p w14:paraId="52C2EEBF" w14:textId="57646FB1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Justifica propiedades y relaciones numéricas usando ejemplos y contraejemplos.</w:t>
      </w:r>
    </w:p>
    <w:p w14:paraId="431DCEDD" w14:textId="01D697FE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Reconoce y genera equivalencias entre expresiones numéricas.</w:t>
      </w:r>
    </w:p>
    <w:p w14:paraId="0FF33F78" w14:textId="3F565A17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Usa y justifica propiedades (aditiva y posicional del sistema de numeración decimal).</w:t>
      </w:r>
    </w:p>
    <w:p w14:paraId="6ECAF80C" w14:textId="77777777" w:rsidR="0030324F" w:rsidRDefault="0030324F" w:rsidP="0030324F">
      <w:pPr>
        <w:rPr>
          <w:rFonts w:ascii="Times" w:hAnsi="Times"/>
        </w:rPr>
      </w:pPr>
    </w:p>
    <w:p w14:paraId="5915A88E" w14:textId="3C3CB752" w:rsidR="0030324F" w:rsidRDefault="0030324F" w:rsidP="0030324F">
      <w:pPr>
        <w:pStyle w:val="Prrafodelista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Pl</w:t>
      </w:r>
      <w:r w:rsidR="00846EC6">
        <w:rPr>
          <w:rFonts w:ascii="Times" w:hAnsi="Times"/>
        </w:rPr>
        <w:t>a</w:t>
      </w:r>
      <w:r>
        <w:rPr>
          <w:rFonts w:ascii="Times" w:hAnsi="Times"/>
        </w:rPr>
        <w:t>nteamiento y resolución de problemas</w:t>
      </w:r>
    </w:p>
    <w:p w14:paraId="133417FD" w14:textId="2E596602" w:rsidR="0030324F" w:rsidRPr="0030324F" w:rsidRDefault="0030324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>Resuelve y formula problemas aditivos de transformación, comparación, combinación e igualación.</w:t>
      </w:r>
    </w:p>
    <w:p w14:paraId="02CF3C81" w14:textId="23506F0B" w:rsidR="0030324F" w:rsidRPr="009A071F" w:rsidRDefault="009A071F" w:rsidP="0030324F">
      <w:pPr>
        <w:pStyle w:val="Prrafodelista"/>
        <w:numPr>
          <w:ilvl w:val="1"/>
          <w:numId w:val="7"/>
        </w:numPr>
        <w:rPr>
          <w:rFonts w:ascii="Times" w:hAnsi="Times"/>
        </w:rPr>
      </w:pPr>
      <w:r>
        <w:t xml:space="preserve">Resuelve y formula problemas multiplicativos de adición repetida, factor </w:t>
      </w:r>
      <w:proofErr w:type="spellStart"/>
      <w:r>
        <w:t>multiplicante</w:t>
      </w:r>
      <w:proofErr w:type="spellEnd"/>
      <w:r>
        <w:t>, razón y producto cartesiano.</w:t>
      </w:r>
    </w:p>
    <w:p w14:paraId="7538FCE9" w14:textId="77777777" w:rsidR="0030324F" w:rsidRPr="009A071F" w:rsidRDefault="0030324F" w:rsidP="009A071F">
      <w:pPr>
        <w:pStyle w:val="Prrafodelista"/>
        <w:ind w:left="1440"/>
        <w:rPr>
          <w:rFonts w:ascii="Times" w:hAnsi="Times"/>
        </w:rPr>
      </w:pPr>
    </w:p>
    <w:p w14:paraId="6B80F77A" w14:textId="77777777" w:rsidR="00E8302A" w:rsidRPr="00E8302A" w:rsidRDefault="00E8302A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Default="00D82497" w:rsidP="00D82497">
      <w:pPr>
        <w:rPr>
          <w:rFonts w:ascii="Times" w:hAnsi="Times"/>
        </w:rPr>
      </w:pPr>
    </w:p>
    <w:p w14:paraId="344B65A4" w14:textId="4874242C" w:rsidR="004C01C9" w:rsidRDefault="00846EC6" w:rsidP="00D82497">
      <w:pPr>
        <w:rPr>
          <w:rFonts w:ascii="Times" w:hAnsi="Times"/>
        </w:rPr>
      </w:pPr>
      <w:r>
        <w:rPr>
          <w:rFonts w:ascii="Times" w:hAnsi="Times"/>
        </w:rPr>
        <w:t>El tratamiento del sistema de numeración decimal posicional y en específico</w:t>
      </w:r>
      <w:ins w:id="10" w:author="Johana Montejo Rozo" w:date="2015-03-15T02:05:00Z">
        <w:r w:rsidR="00186F6F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</w:t>
      </w:r>
      <w:ins w:id="11" w:author="Johana Montejo Rozo" w:date="2015-03-15T02:05:00Z">
        <w:r w:rsidR="00186F6F">
          <w:rPr>
            <w:rFonts w:ascii="Times" w:hAnsi="Times"/>
          </w:rPr>
          <w:t>d</w:t>
        </w:r>
      </w:ins>
      <w:r>
        <w:rPr>
          <w:rFonts w:ascii="Times" w:hAnsi="Times"/>
        </w:rPr>
        <w:t>el conjunto de los números naturales</w:t>
      </w:r>
      <w:ins w:id="12" w:author="Johana Montejo Rozo" w:date="2015-03-15T02:05:00Z">
        <w:r w:rsidR="00186F6F">
          <w:rPr>
            <w:rFonts w:ascii="Times" w:hAnsi="Times"/>
          </w:rPr>
          <w:t>,</w:t>
        </w:r>
      </w:ins>
      <w:r>
        <w:rPr>
          <w:rFonts w:ascii="Times" w:hAnsi="Times"/>
        </w:rPr>
        <w:t xml:space="preserve"> </w:t>
      </w:r>
      <w:r w:rsidR="004C4451">
        <w:rPr>
          <w:rFonts w:ascii="Times" w:hAnsi="Times"/>
        </w:rPr>
        <w:t>inicia su</w:t>
      </w:r>
      <w:r>
        <w:rPr>
          <w:rFonts w:ascii="Times" w:hAnsi="Times"/>
        </w:rPr>
        <w:t xml:space="preserve"> desarroll</w:t>
      </w:r>
      <w:r w:rsidR="004C4451">
        <w:rPr>
          <w:rFonts w:ascii="Times" w:hAnsi="Times"/>
        </w:rPr>
        <w:t>o</w:t>
      </w:r>
      <w:r>
        <w:rPr>
          <w:rFonts w:ascii="Times" w:hAnsi="Times"/>
        </w:rPr>
        <w:t xml:space="preserve"> </w:t>
      </w:r>
      <w:r w:rsidR="004C4451">
        <w:rPr>
          <w:rFonts w:ascii="Times" w:hAnsi="Times"/>
        </w:rPr>
        <w:t>en</w:t>
      </w:r>
      <w:r>
        <w:rPr>
          <w:rFonts w:ascii="Times" w:hAnsi="Times"/>
        </w:rPr>
        <w:t xml:space="preserve"> los primeros niveles de educación preescolar y </w:t>
      </w:r>
      <w:r w:rsidR="004C4451">
        <w:rPr>
          <w:rFonts w:ascii="Times" w:hAnsi="Times"/>
        </w:rPr>
        <w:t xml:space="preserve">básica </w:t>
      </w:r>
      <w:r>
        <w:rPr>
          <w:rFonts w:ascii="Times" w:hAnsi="Times"/>
        </w:rPr>
        <w:t xml:space="preserve">primaria, siendo en estas etapas </w:t>
      </w:r>
      <w:r w:rsidR="004C4451">
        <w:rPr>
          <w:rFonts w:ascii="Times" w:hAnsi="Times"/>
        </w:rPr>
        <w:t xml:space="preserve">los momentos esenciales </w:t>
      </w:r>
      <w:r w:rsidR="00BD1120">
        <w:rPr>
          <w:rFonts w:ascii="Times" w:hAnsi="Times"/>
        </w:rPr>
        <w:t>de creación de</w:t>
      </w:r>
      <w:r w:rsidR="004C4451">
        <w:rPr>
          <w:rFonts w:ascii="Times" w:hAnsi="Times"/>
        </w:rPr>
        <w:t xml:space="preserve"> bases </w:t>
      </w:r>
      <w:r w:rsidR="00751D73">
        <w:rPr>
          <w:rFonts w:ascii="Times" w:hAnsi="Times"/>
        </w:rPr>
        <w:t xml:space="preserve">firmes para el trabajo que se avecina </w:t>
      </w:r>
      <w:r w:rsidR="00833F74">
        <w:rPr>
          <w:rFonts w:ascii="Times" w:hAnsi="Times"/>
        </w:rPr>
        <w:t xml:space="preserve">en grados superiores en cuanto a la teoría de números. </w:t>
      </w:r>
    </w:p>
    <w:p w14:paraId="1FB5D81E" w14:textId="77777777" w:rsidR="00074475" w:rsidRDefault="00074475" w:rsidP="00D82497">
      <w:pPr>
        <w:rPr>
          <w:rFonts w:ascii="Times" w:hAnsi="Times"/>
        </w:rPr>
      </w:pPr>
    </w:p>
    <w:p w14:paraId="1E30BA43" w14:textId="05D3CA02" w:rsidR="00074475" w:rsidRPr="00833F74" w:rsidRDefault="00074475" w:rsidP="00D82497">
      <w:pPr>
        <w:rPr>
          <w:rFonts w:ascii="Times" w:hAnsi="Times"/>
        </w:rPr>
      </w:pPr>
      <w:r>
        <w:rPr>
          <w:rFonts w:ascii="Times" w:hAnsi="Times"/>
        </w:rPr>
        <w:lastRenderedPageBreak/>
        <w:t>La propuesta q</w:t>
      </w:r>
      <w:r w:rsidR="00833F74">
        <w:rPr>
          <w:rFonts w:ascii="Times" w:hAnsi="Times"/>
        </w:rPr>
        <w:t xml:space="preserve">ue se presenta va dirigida al análisis y comprensión del conjunto de los </w:t>
      </w:r>
      <w:r w:rsidR="00833F74">
        <w:rPr>
          <w:rFonts w:ascii="Times" w:hAnsi="Times"/>
          <w:b/>
        </w:rPr>
        <w:t>números naturales</w:t>
      </w:r>
      <w:r w:rsidR="00833F74">
        <w:rPr>
          <w:rFonts w:ascii="Times" w:hAnsi="Times"/>
        </w:rPr>
        <w:t>, partiendo de una breve reseña histórica acerca del origen de los números, enfocando su aparición en la vida del ser humano, a la necesidad de asignar símbolos a las cantidades que se manejan en su entorno. Para ello se cuenta con recursos que permiten hacer el recorrido histórico mencionado, y la profundización en algunos de los sistemas numéricos desarrollados en algunas culturas como la egipcia</w:t>
      </w:r>
      <w:r w:rsidR="00BD1120">
        <w:rPr>
          <w:rFonts w:ascii="Times" w:hAnsi="Times"/>
        </w:rPr>
        <w:t xml:space="preserve"> y la romana.</w:t>
      </w:r>
    </w:p>
    <w:p w14:paraId="2C1C145B" w14:textId="77777777" w:rsidR="00B30EDB" w:rsidRDefault="00B30EDB" w:rsidP="00D82497">
      <w:pPr>
        <w:rPr>
          <w:rFonts w:ascii="Times" w:hAnsi="Times"/>
        </w:rPr>
      </w:pPr>
    </w:p>
    <w:p w14:paraId="41BC7B6F" w14:textId="176F0146" w:rsidR="00485C64" w:rsidRDefault="00485C64" w:rsidP="00D82497">
      <w:pPr>
        <w:rPr>
          <w:rFonts w:ascii="Times" w:hAnsi="Times"/>
        </w:rPr>
      </w:pPr>
      <w:r>
        <w:rPr>
          <w:rFonts w:ascii="Times" w:hAnsi="Times"/>
        </w:rPr>
        <w:t xml:space="preserve">El objetivo fundamental de la presente unidad se basa en la necesidad que se tiene de conocer los números </w:t>
      </w:r>
      <w:r w:rsidR="009F61BB">
        <w:rPr>
          <w:rFonts w:ascii="Times" w:hAnsi="Times"/>
        </w:rPr>
        <w:t xml:space="preserve">naturales, sus características básicas, sus relaciones y operaciones con el fin de avanzar en la comprensión de la teoría de números. </w:t>
      </w:r>
    </w:p>
    <w:p w14:paraId="18909C5F" w14:textId="77777777" w:rsidR="009F61BB" w:rsidRDefault="009F61BB" w:rsidP="00D82497">
      <w:pPr>
        <w:rPr>
          <w:rFonts w:ascii="Times" w:hAnsi="Times"/>
        </w:rPr>
      </w:pPr>
    </w:p>
    <w:p w14:paraId="4C45A061" w14:textId="31135DAD" w:rsidR="00B30EDB" w:rsidRDefault="008E21AD" w:rsidP="00D82497">
      <w:pPr>
        <w:rPr>
          <w:rFonts w:ascii="Times" w:hAnsi="Times"/>
        </w:rPr>
      </w:pPr>
      <w:r>
        <w:rPr>
          <w:rFonts w:ascii="Times" w:hAnsi="Times"/>
        </w:rPr>
        <w:t>Para cumplir los objetivos propuestos en este tema se propone:</w:t>
      </w:r>
    </w:p>
    <w:p w14:paraId="08F91F8A" w14:textId="77777777" w:rsidR="00173D7C" w:rsidRDefault="00173D7C" w:rsidP="00D82497">
      <w:pPr>
        <w:rPr>
          <w:rFonts w:ascii="Times" w:hAnsi="Times"/>
        </w:rPr>
      </w:pPr>
    </w:p>
    <w:p w14:paraId="4538DA16" w14:textId="47B89F10" w:rsidR="008E21AD" w:rsidRDefault="009F61BB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Contextualizar los diferentes usos que se dan a los números naturales partiendo de su importancia histórica.</w:t>
      </w:r>
    </w:p>
    <w:p w14:paraId="76B71A8A" w14:textId="1B742F53" w:rsidR="0026009E" w:rsidRDefault="009F61BB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Reconocer </w:t>
      </w:r>
      <w:r w:rsidR="006942C0">
        <w:rPr>
          <w:rFonts w:ascii="Times" w:hAnsi="Times"/>
        </w:rPr>
        <w:t>características básicas del sistema de numeración decimal posicional como diferentes formas de representar o descomponer un</w:t>
      </w:r>
      <w:r w:rsidR="00CD370F">
        <w:rPr>
          <w:rFonts w:ascii="Times" w:hAnsi="Times"/>
        </w:rPr>
        <w:t xml:space="preserve"> número</w:t>
      </w:r>
      <w:r w:rsidR="006942C0">
        <w:rPr>
          <w:rFonts w:ascii="Times" w:hAnsi="Times"/>
        </w:rPr>
        <w:t xml:space="preserve">. </w:t>
      </w:r>
    </w:p>
    <w:p w14:paraId="45E0F107" w14:textId="089EBDBA" w:rsidR="0032689E" w:rsidRDefault="006942C0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Determinar relaciones</w:t>
      </w:r>
      <w:r w:rsidR="00CD370F">
        <w:rPr>
          <w:rFonts w:ascii="Times" w:hAnsi="Times"/>
        </w:rPr>
        <w:t xml:space="preserve"> entre números naturales como comparación y orden.</w:t>
      </w:r>
    </w:p>
    <w:p w14:paraId="3CD953A8" w14:textId="6EAFBFEA" w:rsidR="0032689E" w:rsidRDefault="00CD370F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Comprender el funcionamiento de las operaciones aritméticas entre números naturales, incluyendo </w:t>
      </w:r>
      <w:r w:rsidR="009C0794">
        <w:rPr>
          <w:rFonts w:ascii="Times" w:hAnsi="Times"/>
        </w:rPr>
        <w:t>sus</w:t>
      </w:r>
      <w:r>
        <w:rPr>
          <w:rFonts w:ascii="Times" w:hAnsi="Times"/>
        </w:rPr>
        <w:t xml:space="preserve"> propiedades. </w:t>
      </w:r>
    </w:p>
    <w:p w14:paraId="676264C6" w14:textId="57E433A3" w:rsidR="009C0794" w:rsidRDefault="009C0794" w:rsidP="0026009E">
      <w:pPr>
        <w:pStyle w:val="Prrafodelista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Aplicar conocimientos adquiridos durante el desarrollo de la unidad en la resolución de problemas aditivos y multiplicativos. </w:t>
      </w:r>
    </w:p>
    <w:p w14:paraId="01917895" w14:textId="77777777" w:rsidR="00173D7C" w:rsidRDefault="00173D7C" w:rsidP="008C0D29">
      <w:pPr>
        <w:rPr>
          <w:rFonts w:ascii="Times" w:hAnsi="Times"/>
        </w:rPr>
      </w:pPr>
    </w:p>
    <w:p w14:paraId="7D099E7B" w14:textId="6AC0811A" w:rsidR="008C0D29" w:rsidRDefault="00ED5685" w:rsidP="008C0D29">
      <w:pPr>
        <w:rPr>
          <w:rFonts w:ascii="Times" w:hAnsi="Times"/>
        </w:rPr>
      </w:pPr>
      <w:r>
        <w:rPr>
          <w:rFonts w:ascii="Times" w:hAnsi="Times"/>
        </w:rPr>
        <w:t xml:space="preserve">El desarrollo del tema </w:t>
      </w:r>
      <w:r w:rsidR="005975A9">
        <w:rPr>
          <w:rFonts w:ascii="Times" w:hAnsi="Times"/>
        </w:rPr>
        <w:t xml:space="preserve">está acompañado por recurso denominados “Profundiza” que permite </w:t>
      </w:r>
      <w:r w:rsidR="00FC6C26">
        <w:rPr>
          <w:rFonts w:ascii="Times" w:hAnsi="Times"/>
        </w:rPr>
        <w:t xml:space="preserve">hacer énfasis en la aplicación de los conocimientos en la resolución de problemas. Se recomienda permitir a los estudiantes </w:t>
      </w:r>
      <w:r w:rsidR="00796CD2">
        <w:rPr>
          <w:rFonts w:ascii="Times" w:hAnsi="Times"/>
        </w:rPr>
        <w:t>explorar dicho</w:t>
      </w:r>
      <w:r w:rsidR="009E666D">
        <w:rPr>
          <w:rFonts w:ascii="Times" w:hAnsi="Times"/>
        </w:rPr>
        <w:t>s recursos con el fin de crear una participación activa en el desarrollo del tema y una postura crítica frente a los temas desarrollados.</w:t>
      </w:r>
      <w:r w:rsidR="00173D7C">
        <w:rPr>
          <w:rFonts w:ascii="Times" w:hAnsi="Times"/>
        </w:rPr>
        <w:t xml:space="preserve"> </w:t>
      </w:r>
    </w:p>
    <w:p w14:paraId="4A78D467" w14:textId="77777777" w:rsidR="00173D7C" w:rsidRDefault="00173D7C" w:rsidP="008C0D29">
      <w:pPr>
        <w:rPr>
          <w:rFonts w:ascii="Times" w:hAnsi="Times"/>
        </w:rPr>
      </w:pPr>
    </w:p>
    <w:p w14:paraId="18794983" w14:textId="11684D79" w:rsidR="00173D7C" w:rsidRDefault="009E666D" w:rsidP="008C0D29">
      <w:pPr>
        <w:rPr>
          <w:rFonts w:ascii="Times" w:hAnsi="Times"/>
        </w:rPr>
      </w:pPr>
      <w:r>
        <w:rPr>
          <w:rFonts w:ascii="Times" w:hAnsi="Times"/>
        </w:rPr>
        <w:t>Por otra parte, el desarrollo del tema también incluye l</w:t>
      </w:r>
      <w:r w:rsidR="00173D7C">
        <w:rPr>
          <w:rFonts w:ascii="Times" w:hAnsi="Times"/>
        </w:rPr>
        <w:t>os recursos identificados como “Pr</w:t>
      </w:r>
      <w:r>
        <w:rPr>
          <w:rFonts w:ascii="Times" w:hAnsi="Times"/>
        </w:rPr>
        <w:t>actica</w:t>
      </w:r>
      <w:r w:rsidR="00173D7C">
        <w:rPr>
          <w:rFonts w:ascii="Times" w:hAnsi="Times"/>
        </w:rPr>
        <w:t xml:space="preserve">”, </w:t>
      </w:r>
      <w:r>
        <w:rPr>
          <w:rFonts w:ascii="Times" w:hAnsi="Times"/>
        </w:rPr>
        <w:t xml:space="preserve">los cuales permiten que los estudiantes practiquen el manejo de los diferentes algoritmos y se enfrenten tanto a ejercicios solamente numéricos como situaciones problema donde se debe evidenciar, además del buen manejo numérico, el análisis, la interpretación y la modelación de dichas situaciones, empleando lenguaje matemático apropiado. </w:t>
      </w:r>
    </w:p>
    <w:p w14:paraId="4E359D39" w14:textId="77777777" w:rsidR="00253ED9" w:rsidRDefault="00253ED9" w:rsidP="008C0D29">
      <w:pPr>
        <w:rPr>
          <w:rFonts w:ascii="Times" w:hAnsi="Times"/>
        </w:rPr>
      </w:pPr>
    </w:p>
    <w:p w14:paraId="79DD7A6E" w14:textId="4F678967" w:rsidR="00253ED9" w:rsidRDefault="00253ED9" w:rsidP="008C0D29">
      <w:pPr>
        <w:rPr>
          <w:rFonts w:ascii="Times" w:hAnsi="Times"/>
        </w:rPr>
      </w:pPr>
      <w:r>
        <w:rPr>
          <w:rFonts w:ascii="Times" w:hAnsi="Times"/>
        </w:rPr>
        <w:t xml:space="preserve">Finalmente, se recomienda </w:t>
      </w:r>
      <w:r w:rsidR="00625F3C">
        <w:rPr>
          <w:rFonts w:ascii="Times" w:hAnsi="Times"/>
        </w:rPr>
        <w:t xml:space="preserve">permitir a los estudiantes generar y proponer ejercicios y/o problemas de su autoría, puesto que esto le permite al docente verificar tanto la comprensión del tema como la detección de posibles fallas o errores que los estudiantes estén cometiendo en el desarrollo de su proceso de aprendizaje.  </w:t>
      </w:r>
    </w:p>
    <w:p w14:paraId="6E79C415" w14:textId="77777777" w:rsidR="008C0D29" w:rsidRPr="008C0D29" w:rsidRDefault="008C0D29" w:rsidP="008C0D29">
      <w:pPr>
        <w:rPr>
          <w:rFonts w:ascii="Times" w:hAnsi="Times"/>
        </w:rPr>
      </w:pPr>
    </w:p>
    <w:p w14:paraId="3AFD8CC1" w14:textId="77777777" w:rsidR="0026009E" w:rsidRPr="009367FD" w:rsidRDefault="0026009E" w:rsidP="00D82497">
      <w:pPr>
        <w:rPr>
          <w:rFonts w:ascii="Times" w:hAnsi="Times"/>
        </w:rPr>
      </w:pPr>
    </w:p>
    <w:p w14:paraId="5385874F" w14:textId="77777777" w:rsidR="009E29DF" w:rsidRPr="003A4925" w:rsidRDefault="009E29DF"/>
    <w:sectPr w:rsidR="009E29DF" w:rsidRPr="003A4925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82ACA"/>
    <w:multiLevelType w:val="hybridMultilevel"/>
    <w:tmpl w:val="74124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65EB0"/>
    <w:multiLevelType w:val="hybridMultilevel"/>
    <w:tmpl w:val="84B47C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0571C"/>
    <w:rsid w:val="00074475"/>
    <w:rsid w:val="0007647B"/>
    <w:rsid w:val="000960CA"/>
    <w:rsid w:val="000B6608"/>
    <w:rsid w:val="000C1F82"/>
    <w:rsid w:val="00105F80"/>
    <w:rsid w:val="0015354E"/>
    <w:rsid w:val="00173D7C"/>
    <w:rsid w:val="00186F6F"/>
    <w:rsid w:val="001A07C8"/>
    <w:rsid w:val="001A0BA5"/>
    <w:rsid w:val="00251551"/>
    <w:rsid w:val="00253ED9"/>
    <w:rsid w:val="0026009E"/>
    <w:rsid w:val="00297976"/>
    <w:rsid w:val="002D50E2"/>
    <w:rsid w:val="0030324F"/>
    <w:rsid w:val="00320978"/>
    <w:rsid w:val="0032689E"/>
    <w:rsid w:val="00341639"/>
    <w:rsid w:val="003A19B2"/>
    <w:rsid w:val="003A4925"/>
    <w:rsid w:val="003E0725"/>
    <w:rsid w:val="004800E9"/>
    <w:rsid w:val="00485C64"/>
    <w:rsid w:val="004B02C0"/>
    <w:rsid w:val="004C01C9"/>
    <w:rsid w:val="004C4451"/>
    <w:rsid w:val="004E5301"/>
    <w:rsid w:val="00530E06"/>
    <w:rsid w:val="00532E0A"/>
    <w:rsid w:val="00545AAE"/>
    <w:rsid w:val="005975A9"/>
    <w:rsid w:val="005C2098"/>
    <w:rsid w:val="0061350F"/>
    <w:rsid w:val="00624D04"/>
    <w:rsid w:val="00625F3C"/>
    <w:rsid w:val="0068143A"/>
    <w:rsid w:val="006942C0"/>
    <w:rsid w:val="006D3E09"/>
    <w:rsid w:val="006E1A88"/>
    <w:rsid w:val="006E74B7"/>
    <w:rsid w:val="006F7553"/>
    <w:rsid w:val="007446F9"/>
    <w:rsid w:val="00751D73"/>
    <w:rsid w:val="007806EC"/>
    <w:rsid w:val="00796CD2"/>
    <w:rsid w:val="007F34F4"/>
    <w:rsid w:val="00803913"/>
    <w:rsid w:val="0082088D"/>
    <w:rsid w:val="00833F74"/>
    <w:rsid w:val="00846EC6"/>
    <w:rsid w:val="008560A4"/>
    <w:rsid w:val="00861F8E"/>
    <w:rsid w:val="008C0D29"/>
    <w:rsid w:val="008E21AD"/>
    <w:rsid w:val="009340FA"/>
    <w:rsid w:val="009367FD"/>
    <w:rsid w:val="009A071F"/>
    <w:rsid w:val="009B0F0B"/>
    <w:rsid w:val="009C0794"/>
    <w:rsid w:val="009E29DF"/>
    <w:rsid w:val="009E666D"/>
    <w:rsid w:val="009F61BB"/>
    <w:rsid w:val="00A375F9"/>
    <w:rsid w:val="00A852E3"/>
    <w:rsid w:val="00A91911"/>
    <w:rsid w:val="00AB0113"/>
    <w:rsid w:val="00AF03E0"/>
    <w:rsid w:val="00B00799"/>
    <w:rsid w:val="00B30EDB"/>
    <w:rsid w:val="00BC2944"/>
    <w:rsid w:val="00BC54CD"/>
    <w:rsid w:val="00BD1120"/>
    <w:rsid w:val="00BE655B"/>
    <w:rsid w:val="00BF285E"/>
    <w:rsid w:val="00C14918"/>
    <w:rsid w:val="00C74444"/>
    <w:rsid w:val="00CC6DC5"/>
    <w:rsid w:val="00CD370F"/>
    <w:rsid w:val="00D24C9F"/>
    <w:rsid w:val="00D613F9"/>
    <w:rsid w:val="00D72BAC"/>
    <w:rsid w:val="00D82497"/>
    <w:rsid w:val="00DC3146"/>
    <w:rsid w:val="00DC5E22"/>
    <w:rsid w:val="00E15D66"/>
    <w:rsid w:val="00E5388C"/>
    <w:rsid w:val="00E8302A"/>
    <w:rsid w:val="00ED5685"/>
    <w:rsid w:val="00F55F5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F9E3D914-D41D-4926-92FC-D727A9ED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Johana Montejo Rozo</cp:lastModifiedBy>
  <cp:revision>43</cp:revision>
  <dcterms:created xsi:type="dcterms:W3CDTF">2015-02-24T05:07:00Z</dcterms:created>
  <dcterms:modified xsi:type="dcterms:W3CDTF">2015-03-15T07:06:00Z</dcterms:modified>
</cp:coreProperties>
</file>