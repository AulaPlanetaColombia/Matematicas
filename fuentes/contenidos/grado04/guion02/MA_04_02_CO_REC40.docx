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596B977C" w:rsidR="00E61A4B" w:rsidRPr="006D02A8" w:rsidRDefault="00D82E0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2D4B756C" w:rsidR="00052CEE" w:rsidRPr="00D82E09" w:rsidRDefault="00D82E09" w:rsidP="00052CEE">
      <w:pPr>
        <w:rPr>
          <w:rFonts w:ascii="Arial" w:hAnsi="Arial" w:cs="Arial"/>
          <w:sz w:val="18"/>
          <w:szCs w:val="18"/>
          <w:lang w:val="es-CO"/>
        </w:rPr>
      </w:pPr>
      <w:r w:rsidRPr="00D82E09">
        <w:rPr>
          <w:rFonts w:ascii="Times New Roman" w:hAnsi="Times New Roman" w:cs="Times New Roman"/>
          <w:color w:val="000000"/>
          <w:lang w:val="es-CO"/>
        </w:rPr>
        <w:t>Descomposición de números naturales en posiciones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6CAF90C" w:rsidR="000719EE" w:rsidRPr="00D82E09" w:rsidRDefault="00D82E09" w:rsidP="000719EE">
      <w:pPr>
        <w:rPr>
          <w:rFonts w:ascii="Arial" w:hAnsi="Arial" w:cs="Arial"/>
          <w:sz w:val="18"/>
          <w:szCs w:val="18"/>
          <w:lang w:val="es-CO"/>
        </w:rPr>
      </w:pPr>
      <w:r w:rsidRPr="00D82E09">
        <w:rPr>
          <w:rFonts w:ascii="Times New Roman" w:hAnsi="Times New Roman" w:cs="Times New Roman"/>
          <w:color w:val="000000"/>
          <w:lang w:val="es-CO"/>
        </w:rPr>
        <w:t>Interactivo que permite la práctica de las descomposiciones de números naturales en posiciones.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DF34760" w:rsidR="000719EE" w:rsidRPr="000905CC" w:rsidRDefault="000905CC" w:rsidP="000719EE">
      <w:pPr>
        <w:rPr>
          <w:rFonts w:ascii="Times" w:hAnsi="Times" w:cs="Arial"/>
          <w:lang w:val="es-ES_tradnl"/>
        </w:rPr>
      </w:pPr>
      <w:proofErr w:type="spellStart"/>
      <w:r w:rsidRPr="000905CC">
        <w:rPr>
          <w:rFonts w:ascii="Times" w:hAnsi="Times" w:cs="Arial"/>
          <w:lang w:val="es-ES_tradnl"/>
        </w:rPr>
        <w:t>Descomposición,</w:t>
      </w:r>
      <w:del w:id="0" w:author="Johana Montejo Rozo" w:date="2015-03-15T01:48:00Z">
        <w:r w:rsidRPr="000905CC" w:rsidDel="00DD612E">
          <w:rPr>
            <w:rFonts w:ascii="Times" w:hAnsi="Times" w:cs="Arial"/>
            <w:lang w:val="es-ES_tradnl"/>
          </w:rPr>
          <w:delText xml:space="preserve"> </w:delText>
        </w:r>
      </w:del>
      <w:r w:rsidRPr="000905CC">
        <w:rPr>
          <w:rFonts w:ascii="Times" w:hAnsi="Times" w:cs="Arial"/>
          <w:lang w:val="es-ES_tradnl"/>
        </w:rPr>
        <w:t>posiciones,</w:t>
      </w:r>
      <w:bookmarkStart w:id="1" w:name="_GoBack"/>
      <w:bookmarkEnd w:id="1"/>
      <w:del w:id="2" w:author="Johana Montejo Rozo" w:date="2015-03-15T01:48:00Z">
        <w:r w:rsidRPr="000905CC" w:rsidDel="00DD612E">
          <w:rPr>
            <w:rFonts w:ascii="Times" w:hAnsi="Times" w:cs="Arial"/>
            <w:lang w:val="es-ES_tradnl"/>
          </w:rPr>
          <w:delText xml:space="preserve"> </w:delText>
        </w:r>
      </w:del>
      <w:r w:rsidR="00D31E9E">
        <w:rPr>
          <w:rFonts w:ascii="Times" w:hAnsi="Times" w:cs="Arial"/>
          <w:lang w:val="es-ES_tradnl"/>
        </w:rPr>
        <w:t>números</w:t>
      </w:r>
      <w:proofErr w:type="spellEnd"/>
      <w:r w:rsidR="00D31E9E">
        <w:rPr>
          <w:rFonts w:ascii="Times" w:hAnsi="Times" w:cs="Arial"/>
          <w:lang w:val="es-ES_tradnl"/>
        </w:rPr>
        <w:t xml:space="preserve"> naturales.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307253" w:rsidR="000719EE" w:rsidRPr="00156969" w:rsidRDefault="00156969" w:rsidP="000719EE">
      <w:pPr>
        <w:rPr>
          <w:rFonts w:ascii="Arial" w:hAnsi="Arial" w:cs="Arial"/>
          <w:lang w:val="es-ES_tradnl"/>
        </w:rPr>
      </w:pPr>
      <w:r w:rsidRPr="00156969">
        <w:rPr>
          <w:rFonts w:ascii="Arial" w:hAnsi="Arial" w:cs="Arial"/>
          <w:lang w:val="es-ES_tradnl"/>
        </w:rPr>
        <w:t>12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79E8FCD" w:rsidR="005F4C68" w:rsidRPr="005F4C68" w:rsidRDefault="00156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FF8769" w:rsidR="002E4EE6" w:rsidRPr="00AC7496" w:rsidRDefault="00156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82E0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5DFA9C1D" w:rsidR="009833A6" w:rsidRPr="005F4C68" w:rsidRDefault="001569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243DD9F" w:rsidR="000719EE" w:rsidRPr="000719EE" w:rsidRDefault="00156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C844A0D" w:rsidR="000719EE" w:rsidRPr="00156969" w:rsidRDefault="00156969" w:rsidP="000719EE">
      <w:pPr>
        <w:rPr>
          <w:rFonts w:ascii="Arial" w:hAnsi="Arial" w:cs="Arial"/>
          <w:sz w:val="18"/>
          <w:szCs w:val="18"/>
          <w:lang w:val="es-CO"/>
        </w:rPr>
      </w:pPr>
      <w:r w:rsidRPr="00156969">
        <w:rPr>
          <w:rFonts w:ascii="Times New Roman" w:hAnsi="Times New Roman" w:cs="Times New Roman"/>
          <w:color w:val="000000"/>
          <w:lang w:val="es-CO"/>
        </w:rPr>
        <w:t>Descomposición de números naturales en posiciones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546567C" w:rsidR="000719EE" w:rsidRPr="000719EE" w:rsidRDefault="00156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4F41F37" w:rsidR="000719EE" w:rsidRPr="00156969" w:rsidRDefault="00156969" w:rsidP="000719EE">
      <w:pPr>
        <w:rPr>
          <w:rFonts w:ascii="Times" w:hAnsi="Times" w:cs="Arial"/>
          <w:lang w:val="es-ES_tradnl"/>
        </w:rPr>
      </w:pPr>
      <w:r w:rsidRPr="00156969">
        <w:rPr>
          <w:rFonts w:ascii="Times" w:hAnsi="Times" w:cs="Arial"/>
          <w:lang w:val="es-ES_tradnl"/>
        </w:rPr>
        <w:t xml:space="preserve">Completa las descomposiciones en posiciones de cada número natural.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45E5B45" w:rsidR="000719EE" w:rsidRPr="000719EE" w:rsidRDefault="00156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2E03B30" w:rsidR="000719EE" w:rsidRPr="000719EE" w:rsidRDefault="001569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884DD6" w14:textId="4FF78B21" w:rsidR="006D02A8" w:rsidRPr="00A60237" w:rsidRDefault="00F13C09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ES_tradnl"/>
        </w:rPr>
      </w:pPr>
      <w:r w:rsidRPr="00A60237">
        <w:rPr>
          <w:rFonts w:ascii="Arial" w:hAnsi="Arial" w:cs="Arial"/>
          <w:lang w:val="es-ES_tradnl"/>
        </w:rPr>
        <w:t>359.720 = 3 [*] + 5</w:t>
      </w:r>
      <w:r w:rsidR="00A60237">
        <w:rPr>
          <w:rFonts w:ascii="Arial" w:hAnsi="Arial" w:cs="Arial"/>
          <w:lang w:val="es-ES_tradnl"/>
        </w:rPr>
        <w:t xml:space="preserve"> </w:t>
      </w:r>
      <w:r w:rsidRPr="00A60237">
        <w:rPr>
          <w:rFonts w:ascii="Arial" w:hAnsi="Arial" w:cs="Arial"/>
          <w:lang w:val="es-ES_tradnl"/>
        </w:rPr>
        <w:t>dm + 9</w:t>
      </w:r>
      <w:r w:rsidR="00A60237">
        <w:rPr>
          <w:rFonts w:ascii="Arial" w:hAnsi="Arial" w:cs="Arial"/>
          <w:lang w:val="es-ES_tradnl"/>
        </w:rPr>
        <w:t xml:space="preserve"> </w:t>
      </w:r>
      <w:proofErr w:type="spellStart"/>
      <w:r w:rsidRPr="00A60237">
        <w:rPr>
          <w:rFonts w:ascii="Arial" w:hAnsi="Arial" w:cs="Arial"/>
          <w:lang w:val="es-ES_tradnl"/>
        </w:rPr>
        <w:t>um</w:t>
      </w:r>
      <w:proofErr w:type="spellEnd"/>
      <w:r w:rsidRPr="00A60237">
        <w:rPr>
          <w:rFonts w:ascii="Arial" w:hAnsi="Arial" w:cs="Arial"/>
          <w:lang w:val="es-ES_tradnl"/>
        </w:rPr>
        <w:t xml:space="preserve"> + 7 [*] + 2</w:t>
      </w:r>
      <w:r w:rsidR="00A60237">
        <w:rPr>
          <w:rFonts w:ascii="Arial" w:hAnsi="Arial" w:cs="Arial"/>
          <w:lang w:val="es-ES_tradnl"/>
        </w:rPr>
        <w:t xml:space="preserve"> </w:t>
      </w:r>
      <w:r w:rsidRPr="00A60237">
        <w:rPr>
          <w:rFonts w:ascii="Arial" w:hAnsi="Arial" w:cs="Arial"/>
          <w:lang w:val="es-ES_tradnl"/>
        </w:rPr>
        <w:t>d + 0</w:t>
      </w:r>
      <w:r w:rsidR="00A60237">
        <w:rPr>
          <w:rFonts w:ascii="Arial" w:hAnsi="Arial" w:cs="Arial"/>
          <w:lang w:val="es-ES_tradnl"/>
        </w:rPr>
        <w:t xml:space="preserve"> </w:t>
      </w:r>
      <w:r w:rsidRPr="00A60237">
        <w:rPr>
          <w:rFonts w:ascii="Arial" w:hAnsi="Arial" w:cs="Arial"/>
          <w:lang w:val="es-ES_tradnl"/>
        </w:rPr>
        <w:t>u</w:t>
      </w:r>
    </w:p>
    <w:p w14:paraId="0B6A1571" w14:textId="77777777" w:rsidR="008B3AF8" w:rsidRPr="00A60237" w:rsidRDefault="008B3AF8" w:rsidP="008B3AF8">
      <w:pPr>
        <w:pStyle w:val="Prrafodelista"/>
        <w:spacing w:before="240" w:after="240"/>
        <w:rPr>
          <w:rFonts w:ascii="Arial" w:hAnsi="Arial" w:cs="Arial"/>
          <w:lang w:val="es-ES_tradnl"/>
        </w:rPr>
      </w:pPr>
    </w:p>
    <w:p w14:paraId="65C30A69" w14:textId="3BD3CC49" w:rsidR="009011B5" w:rsidRDefault="00A60237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8</w:t>
      </w:r>
      <w:r w:rsidRPr="00A60237">
        <w:rPr>
          <w:rFonts w:ascii="Arial" w:hAnsi="Arial" w:cs="Arial"/>
          <w:lang w:val="es-ES_tradnl"/>
        </w:rPr>
        <w:t>4.</w:t>
      </w:r>
      <w:r>
        <w:rPr>
          <w:rFonts w:ascii="Arial" w:hAnsi="Arial" w:cs="Arial"/>
          <w:lang w:val="es-ES_tradnl"/>
        </w:rPr>
        <w:t xml:space="preserve">076.912 = 8 </w:t>
      </w:r>
      <w:proofErr w:type="spellStart"/>
      <w:r>
        <w:rPr>
          <w:rFonts w:ascii="Arial" w:hAnsi="Arial" w:cs="Arial"/>
          <w:lang w:val="es-ES_tradnl"/>
        </w:rPr>
        <w:t>dM</w:t>
      </w:r>
      <w:proofErr w:type="spellEnd"/>
      <w:r>
        <w:rPr>
          <w:rFonts w:ascii="Arial" w:hAnsi="Arial" w:cs="Arial"/>
          <w:lang w:val="es-ES_tradnl"/>
        </w:rPr>
        <w:t xml:space="preserve"> + 4 [*] + </w:t>
      </w:r>
      <w:r w:rsidR="00056537">
        <w:rPr>
          <w:rFonts w:ascii="Arial" w:hAnsi="Arial" w:cs="Arial"/>
          <w:lang w:val="es-ES_tradnl"/>
        </w:rPr>
        <w:t xml:space="preserve">[*] cm + 7 dm + 6 </w:t>
      </w:r>
      <w:proofErr w:type="spellStart"/>
      <w:r w:rsidR="00056537">
        <w:rPr>
          <w:rFonts w:ascii="Arial" w:hAnsi="Arial" w:cs="Arial"/>
          <w:lang w:val="es-ES_tradnl"/>
        </w:rPr>
        <w:t>um</w:t>
      </w:r>
      <w:proofErr w:type="spellEnd"/>
      <w:r w:rsidR="00056537">
        <w:rPr>
          <w:rFonts w:ascii="Arial" w:hAnsi="Arial" w:cs="Arial"/>
          <w:lang w:val="es-ES_tradnl"/>
        </w:rPr>
        <w:t xml:space="preserve"> + 9 c + 1 d + 2 u</w:t>
      </w:r>
    </w:p>
    <w:p w14:paraId="37D5D572" w14:textId="77777777" w:rsidR="00655ACA" w:rsidRPr="00655ACA" w:rsidRDefault="00655ACA" w:rsidP="00655ACA">
      <w:pPr>
        <w:pStyle w:val="Prrafodelista"/>
        <w:rPr>
          <w:rFonts w:ascii="Arial" w:hAnsi="Arial" w:cs="Arial"/>
          <w:lang w:val="es-ES_tradnl"/>
        </w:rPr>
      </w:pPr>
    </w:p>
    <w:p w14:paraId="3AD27B6D" w14:textId="64FCBE4E" w:rsidR="00655ACA" w:rsidRPr="00860270" w:rsidRDefault="00655ACA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CO"/>
        </w:rPr>
      </w:pPr>
      <w:r w:rsidRPr="00860270">
        <w:rPr>
          <w:rFonts w:ascii="Arial" w:hAnsi="Arial" w:cs="Arial"/>
          <w:lang w:val="es-CO"/>
        </w:rPr>
        <w:t>987.032.</w:t>
      </w:r>
      <w:r w:rsidR="00860270" w:rsidRPr="00860270">
        <w:rPr>
          <w:rFonts w:ascii="Arial" w:hAnsi="Arial" w:cs="Arial"/>
          <w:lang w:val="es-CO"/>
        </w:rPr>
        <w:t>18</w:t>
      </w:r>
      <w:r w:rsidRPr="00860270">
        <w:rPr>
          <w:rFonts w:ascii="Arial" w:hAnsi="Arial" w:cs="Arial"/>
          <w:lang w:val="es-CO"/>
        </w:rPr>
        <w:t xml:space="preserve">6 = 9 [*] + [*] </w:t>
      </w:r>
      <w:proofErr w:type="spellStart"/>
      <w:r w:rsidRPr="00860270">
        <w:rPr>
          <w:rFonts w:ascii="Arial" w:hAnsi="Arial" w:cs="Arial"/>
          <w:lang w:val="es-CO"/>
        </w:rPr>
        <w:t>dM</w:t>
      </w:r>
      <w:proofErr w:type="spellEnd"/>
      <w:r w:rsidRPr="00860270">
        <w:rPr>
          <w:rFonts w:ascii="Arial" w:hAnsi="Arial" w:cs="Arial"/>
          <w:lang w:val="es-CO"/>
        </w:rPr>
        <w:t xml:space="preserve"> + 7 [*] + [*] cm + 3 dm + 2 </w:t>
      </w:r>
      <w:proofErr w:type="spellStart"/>
      <w:r w:rsidRPr="00860270">
        <w:rPr>
          <w:rFonts w:ascii="Arial" w:hAnsi="Arial" w:cs="Arial"/>
          <w:lang w:val="es-CO"/>
        </w:rPr>
        <w:t>um</w:t>
      </w:r>
      <w:proofErr w:type="spellEnd"/>
      <w:r w:rsidRPr="00860270">
        <w:rPr>
          <w:rFonts w:ascii="Arial" w:hAnsi="Arial" w:cs="Arial"/>
          <w:lang w:val="es-CO"/>
        </w:rPr>
        <w:t xml:space="preserve"> + 1 c + [*] d </w:t>
      </w:r>
      <w:r w:rsidR="00860270" w:rsidRPr="00860270">
        <w:rPr>
          <w:rFonts w:ascii="Arial" w:hAnsi="Arial" w:cs="Arial"/>
          <w:lang w:val="es-CO"/>
        </w:rPr>
        <w:t>+ 6 u</w:t>
      </w:r>
    </w:p>
    <w:p w14:paraId="4F1D9498" w14:textId="77777777" w:rsidR="00860270" w:rsidRPr="00860270" w:rsidRDefault="00860270" w:rsidP="00860270">
      <w:pPr>
        <w:pStyle w:val="Prrafodelista"/>
        <w:rPr>
          <w:rFonts w:ascii="Arial" w:hAnsi="Arial" w:cs="Arial"/>
          <w:lang w:val="es-CO"/>
        </w:rPr>
      </w:pPr>
    </w:p>
    <w:p w14:paraId="4FED7DB7" w14:textId="78AA3B78" w:rsidR="00860270" w:rsidRPr="00860270" w:rsidRDefault="00182AD2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6.009.712 = [*] u + </w:t>
      </w:r>
      <w:r w:rsidR="00F96F06">
        <w:rPr>
          <w:rFonts w:ascii="Arial" w:hAnsi="Arial" w:cs="Arial"/>
          <w:lang w:val="es-CO"/>
        </w:rPr>
        <w:t xml:space="preserve">1 d + 7 c + 9 [*] + 0 dm + 0 cm + [*] </w:t>
      </w:r>
      <w:proofErr w:type="spellStart"/>
      <w:r w:rsidR="00F96F06">
        <w:rPr>
          <w:rFonts w:ascii="Arial" w:hAnsi="Arial" w:cs="Arial"/>
          <w:lang w:val="es-CO"/>
        </w:rPr>
        <w:t>uM</w:t>
      </w:r>
      <w:proofErr w:type="spellEnd"/>
    </w:p>
    <w:p w14:paraId="26A822BE" w14:textId="77777777" w:rsidR="006D02A8" w:rsidRPr="00860270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F9CCFA8" w:rsidR="00227850" w:rsidRPr="00655ACA" w:rsidRDefault="00140948" w:rsidP="00227850">
            <w:pPr>
              <w:rPr>
                <w:rFonts w:ascii="Arial" w:hAnsi="Arial" w:cs="Arial"/>
                <w:lang w:val="es-ES_tradnl"/>
              </w:rPr>
            </w:pPr>
            <w:r w:rsidRPr="00655ACA">
              <w:rPr>
                <w:rFonts w:ascii="Arial" w:hAnsi="Arial" w:cs="Arial"/>
                <w:lang w:val="es-ES_tradnl"/>
              </w:rPr>
              <w:t>cm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00D8F3A8" w:rsidR="00227850" w:rsidRPr="00655ACA" w:rsidRDefault="00D01909" w:rsidP="00227850">
            <w:pPr>
              <w:rPr>
                <w:rFonts w:ascii="Arial" w:hAnsi="Arial" w:cs="Arial"/>
                <w:lang w:val="es-ES_tradnl"/>
              </w:rPr>
            </w:pPr>
            <w:ins w:id="3" w:author="Johana Montejo Rozo" w:date="2015-03-14T14:38:00Z">
              <w:r>
                <w:rPr>
                  <w:rFonts w:ascii="Arial" w:hAnsi="Arial" w:cs="Arial"/>
                  <w:lang w:val="es-ES_tradnl"/>
                </w:rPr>
                <w:t>c</w:t>
              </w:r>
            </w:ins>
            <w:del w:id="4" w:author="Johana Montejo Rozo" w:date="2015-03-14T14:38:00Z">
              <w:r w:rsidR="00182AD2" w:rsidRPr="00655ACA" w:rsidDel="00D01909">
                <w:rPr>
                  <w:rFonts w:ascii="Arial" w:hAnsi="Arial" w:cs="Arial"/>
                  <w:lang w:val="es-ES_tradnl"/>
                </w:rPr>
                <w:delText>C</w:delText>
              </w:r>
            </w:del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370658C0" w:rsidR="00227850" w:rsidRPr="00655ACA" w:rsidRDefault="00D01909" w:rsidP="00227850">
            <w:pPr>
              <w:rPr>
                <w:rFonts w:ascii="Arial" w:hAnsi="Arial" w:cs="Arial"/>
                <w:lang w:val="es-ES_tradnl"/>
              </w:rPr>
            </w:pPr>
            <w:proofErr w:type="spellStart"/>
            <w:r w:rsidRPr="00655ACA">
              <w:rPr>
                <w:rFonts w:ascii="Arial" w:hAnsi="Arial" w:cs="Arial"/>
                <w:lang w:val="es-ES_tradnl"/>
              </w:rPr>
              <w:t>Um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13E2E030" w:rsidR="00227850" w:rsidRPr="00655ACA" w:rsidRDefault="005F6A55" w:rsidP="00227850">
            <w:pPr>
              <w:rPr>
                <w:rFonts w:ascii="Arial" w:hAnsi="Arial" w:cs="Arial"/>
                <w:lang w:val="es-ES_tradnl"/>
              </w:rPr>
            </w:pPr>
            <w:r w:rsidRPr="00655ACA">
              <w:rPr>
                <w:rFonts w:ascii="Arial" w:hAnsi="Arial" w:cs="Arial"/>
                <w:lang w:val="es-ES_tradnl"/>
              </w:rPr>
              <w:t>0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12C3361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proofErr w:type="spellStart"/>
            <w:r w:rsidRPr="00655ACA">
              <w:rPr>
                <w:rFonts w:ascii="Arial" w:hAnsi="Arial" w:cs="Arial"/>
                <w:lang w:val="es-ES_tradnl"/>
              </w:rPr>
              <w:t>cM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60B2F98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8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6AE6397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uM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4816C40F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21F505D5" w:rsidR="00227850" w:rsidRPr="00655ACA" w:rsidRDefault="00860270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10BAC31D" w:rsidR="00227850" w:rsidRPr="00655ACA" w:rsidRDefault="00F96F06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2F5B39D3" w:rsidR="00227850" w:rsidRPr="00655ACA" w:rsidRDefault="00D01909" w:rsidP="00227850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U</w:t>
            </w:r>
            <w:r w:rsidR="00F96F06">
              <w:rPr>
                <w:rFonts w:ascii="Arial" w:hAnsi="Arial" w:cs="Arial"/>
                <w:lang w:val="es-ES_tradnl"/>
              </w:rPr>
              <w:t>m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35B85C09" w:rsidR="00227850" w:rsidRPr="00655ACA" w:rsidRDefault="00F96F06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6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62D2771" w:rsidR="007260CF" w:rsidRPr="00227850" w:rsidRDefault="009856B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dM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D4EE7D3" w:rsidR="007260CF" w:rsidRPr="00227850" w:rsidRDefault="009856B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337E072B" w:rsidR="0072270A" w:rsidRPr="0072270A" w:rsidRDefault="00A0749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0D32"/>
    <w:multiLevelType w:val="hybridMultilevel"/>
    <w:tmpl w:val="C792B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56537"/>
    <w:rsid w:val="000719EE"/>
    <w:rsid w:val="000905CC"/>
    <w:rsid w:val="000B20BA"/>
    <w:rsid w:val="000F25E8"/>
    <w:rsid w:val="00104E5C"/>
    <w:rsid w:val="00125D25"/>
    <w:rsid w:val="00140948"/>
    <w:rsid w:val="00156969"/>
    <w:rsid w:val="00182AD2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5F6A55"/>
    <w:rsid w:val="00611072"/>
    <w:rsid w:val="00616529"/>
    <w:rsid w:val="0063490D"/>
    <w:rsid w:val="00647430"/>
    <w:rsid w:val="00655ACA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60270"/>
    <w:rsid w:val="008932B9"/>
    <w:rsid w:val="008B3AF8"/>
    <w:rsid w:val="009011B5"/>
    <w:rsid w:val="009320AC"/>
    <w:rsid w:val="009833A6"/>
    <w:rsid w:val="009856BC"/>
    <w:rsid w:val="00992AB9"/>
    <w:rsid w:val="009F074B"/>
    <w:rsid w:val="00A07494"/>
    <w:rsid w:val="00A22796"/>
    <w:rsid w:val="00A60237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01909"/>
    <w:rsid w:val="00D15A42"/>
    <w:rsid w:val="00D31E9E"/>
    <w:rsid w:val="00D660AD"/>
    <w:rsid w:val="00D82E09"/>
    <w:rsid w:val="00DD612E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B6289"/>
    <w:rsid w:val="00EC398E"/>
    <w:rsid w:val="00EE1BFD"/>
    <w:rsid w:val="00EF7BBC"/>
    <w:rsid w:val="00F13C09"/>
    <w:rsid w:val="00F157B9"/>
    <w:rsid w:val="00F44F99"/>
    <w:rsid w:val="00F57E22"/>
    <w:rsid w:val="00F80068"/>
    <w:rsid w:val="00F819D0"/>
    <w:rsid w:val="00F93E33"/>
    <w:rsid w:val="00F96F06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805D912-EE08-4B3B-90D6-5A64A5DE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F1FEF-B029-4544-805C-727DC0D60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52</cp:revision>
  <dcterms:created xsi:type="dcterms:W3CDTF">2014-08-06T22:11:00Z</dcterms:created>
  <dcterms:modified xsi:type="dcterms:W3CDTF">2015-03-15T06:48:00Z</dcterms:modified>
</cp:coreProperties>
</file>