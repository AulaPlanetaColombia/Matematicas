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588CA8AE" w:rsidR="0045712C" w:rsidRPr="00254FDB" w:rsidRDefault="0014528A" w:rsidP="00CB02D2">
      <w:pPr>
        <w:jc w:val="center"/>
        <w:rPr>
          <w:rFonts w:ascii="Arial" w:hAnsi="Arial"/>
          <w:b/>
          <w:lang w:val="es-ES_tradnl"/>
        </w:rPr>
      </w:pPr>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r w:rsidR="00E44B0C">
        <w:rPr>
          <w:rFonts w:ascii="Arial" w:hAnsi="Arial"/>
          <w:b/>
          <w:lang w:val="es-ES_tradnl"/>
        </w:rPr>
        <w:t>Webquest</w:t>
      </w:r>
    </w:p>
    <w:p w14:paraId="720D2C7B" w14:textId="77777777" w:rsidR="0045712C" w:rsidRPr="00254FDB" w:rsidRDefault="0045712C" w:rsidP="00CB02D2">
      <w:pPr>
        <w:rPr>
          <w:rFonts w:ascii="Arial" w:hAnsi="Arial"/>
          <w:lang w:val="es-ES_tradnl"/>
        </w:rPr>
      </w:pPr>
    </w:p>
    <w:p w14:paraId="4488908E" w14:textId="77777777" w:rsidR="00F70E3B"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B94E8A">
        <w:rPr>
          <w:rFonts w:ascii="Arial" w:hAnsi="Arial"/>
          <w:sz w:val="18"/>
          <w:szCs w:val="18"/>
          <w:lang w:val="es-ES_tradnl"/>
        </w:rPr>
        <w:t xml:space="preserve"> </w:t>
      </w:r>
    </w:p>
    <w:p w14:paraId="647D56A6" w14:textId="461E7F23" w:rsidR="00CD652E" w:rsidRPr="006D02A8" w:rsidRDefault="00B94E8A" w:rsidP="00CD652E">
      <w:pPr>
        <w:rPr>
          <w:rFonts w:ascii="Arial" w:hAnsi="Arial"/>
          <w:sz w:val="18"/>
          <w:szCs w:val="18"/>
          <w:lang w:val="es-ES_tradnl"/>
        </w:rPr>
      </w:pPr>
      <w:r>
        <w:rPr>
          <w:rFonts w:ascii="Arial" w:hAnsi="Arial"/>
          <w:sz w:val="18"/>
          <w:szCs w:val="18"/>
          <w:lang w:val="es-ES_tradnl"/>
        </w:rPr>
        <w:t>MA_</w:t>
      </w:r>
      <w:r w:rsidR="00B73D75">
        <w:rPr>
          <w:rFonts w:ascii="Arial" w:hAnsi="Arial"/>
          <w:sz w:val="18"/>
          <w:szCs w:val="18"/>
          <w:lang w:val="es-ES_tradnl"/>
        </w:rPr>
        <w:t>04_02_CO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B003C9B" w14:textId="77777777" w:rsidR="00F70E3B"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r w:rsidR="00B52E49">
        <w:rPr>
          <w:rFonts w:ascii="Arial" w:hAnsi="Arial"/>
          <w:sz w:val="18"/>
          <w:szCs w:val="18"/>
          <w:lang w:val="es-ES_tradnl"/>
        </w:rPr>
        <w:t xml:space="preserve"> </w:t>
      </w:r>
    </w:p>
    <w:p w14:paraId="18B66031" w14:textId="44BA553D" w:rsidR="00CD652E" w:rsidRPr="006D02A8" w:rsidRDefault="00F70E3B" w:rsidP="00CD652E">
      <w:pPr>
        <w:rPr>
          <w:rFonts w:ascii="Arial" w:hAnsi="Arial"/>
          <w:sz w:val="18"/>
          <w:szCs w:val="18"/>
          <w:lang w:val="es-ES_tradnl"/>
        </w:rPr>
      </w:pPr>
      <w:r>
        <w:rPr>
          <w:rFonts w:ascii="Arial" w:hAnsi="Arial"/>
          <w:sz w:val="18"/>
          <w:szCs w:val="18"/>
          <w:lang w:val="es-ES_tradnl"/>
        </w:rPr>
        <w:t>H</w:t>
      </w:r>
      <w:r w:rsidR="00B52E49">
        <w:rPr>
          <w:rFonts w:ascii="Arial" w:hAnsi="Arial"/>
          <w:sz w:val="18"/>
          <w:szCs w:val="18"/>
          <w:lang w:val="es-ES_tradnl"/>
        </w:rPr>
        <w:t>istoria de los números</w:t>
      </w:r>
    </w:p>
    <w:p w14:paraId="2794F70B" w14:textId="77777777" w:rsidR="00CD652E" w:rsidRPr="000719EE" w:rsidRDefault="00CD652E" w:rsidP="00CD652E">
      <w:pPr>
        <w:rPr>
          <w:rFonts w:ascii="Arial" w:hAnsi="Arial" w:cs="Arial"/>
          <w:sz w:val="18"/>
          <w:szCs w:val="18"/>
          <w:lang w:val="es-ES_tradnl"/>
        </w:rPr>
      </w:pPr>
    </w:p>
    <w:p w14:paraId="18D6202A" w14:textId="77777777" w:rsidR="00CD652E" w:rsidRPr="000719EE" w:rsidRDefault="00CD652E" w:rsidP="00CD652E">
      <w:pPr>
        <w:rPr>
          <w:rFonts w:ascii="Arial" w:hAnsi="Arial" w:cs="Arial"/>
          <w:sz w:val="18"/>
          <w:szCs w:val="18"/>
          <w:lang w:val="es-ES_tradnl"/>
        </w:rPr>
      </w:pPr>
    </w:p>
    <w:p w14:paraId="3B64E871" w14:textId="77777777" w:rsidR="00F70E3B"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r w:rsidR="00B52E49">
        <w:rPr>
          <w:rFonts w:ascii="Arial" w:hAnsi="Arial"/>
          <w:sz w:val="18"/>
          <w:szCs w:val="18"/>
          <w:lang w:val="es-ES_tradnl"/>
        </w:rPr>
        <w:t xml:space="preserve"> </w:t>
      </w:r>
    </w:p>
    <w:p w14:paraId="699CA374" w14:textId="65FA63F4" w:rsidR="00CD652E" w:rsidRPr="006D02A8" w:rsidRDefault="00B52E49" w:rsidP="00CD652E">
      <w:pPr>
        <w:rPr>
          <w:rFonts w:ascii="Arial" w:hAnsi="Arial"/>
          <w:sz w:val="18"/>
          <w:szCs w:val="18"/>
          <w:lang w:val="es-ES_tradnl"/>
        </w:rPr>
      </w:pPr>
      <w:r>
        <w:rPr>
          <w:rFonts w:ascii="Arial" w:hAnsi="Arial"/>
          <w:sz w:val="18"/>
          <w:szCs w:val="18"/>
          <w:lang w:val="es-ES_tradnl"/>
        </w:rPr>
        <w:t xml:space="preserve">Interactivo que </w:t>
      </w:r>
      <w:r w:rsidR="00F70E3B">
        <w:rPr>
          <w:rFonts w:ascii="Arial" w:hAnsi="Arial"/>
          <w:sz w:val="18"/>
          <w:szCs w:val="18"/>
          <w:lang w:val="es-ES_tradnl"/>
        </w:rPr>
        <w:t xml:space="preserve">ilustra </w:t>
      </w:r>
      <w:r w:rsidR="00C51BCA">
        <w:rPr>
          <w:rFonts w:ascii="Arial" w:hAnsi="Arial"/>
          <w:sz w:val="18"/>
          <w:szCs w:val="18"/>
          <w:lang w:val="es-ES_tradnl"/>
        </w:rPr>
        <w:t>algunos de los puntos más importantes en la historia de los números</w:t>
      </w:r>
      <w:r w:rsidR="00F70E3B">
        <w:rPr>
          <w:rFonts w:ascii="Arial" w:hAnsi="Arial"/>
          <w:sz w:val="18"/>
          <w:szCs w:val="18"/>
          <w:lang w:val="es-ES_tradnl"/>
        </w:rPr>
        <w:t>.</w:t>
      </w:r>
    </w:p>
    <w:p w14:paraId="39377BD2" w14:textId="77777777" w:rsidR="00CD652E" w:rsidRPr="000719EE" w:rsidRDefault="00CD652E" w:rsidP="00CD652E">
      <w:pPr>
        <w:rPr>
          <w:rFonts w:ascii="Arial" w:hAnsi="Arial" w:cs="Arial"/>
          <w:sz w:val="18"/>
          <w:szCs w:val="18"/>
          <w:lang w:val="es-ES_tradnl"/>
        </w:rPr>
      </w:pPr>
    </w:p>
    <w:p w14:paraId="20960999" w14:textId="77777777" w:rsidR="00CD652E" w:rsidRPr="000719EE" w:rsidRDefault="00CD652E" w:rsidP="00CD652E">
      <w:pPr>
        <w:rPr>
          <w:rFonts w:ascii="Arial" w:hAnsi="Arial" w:cs="Arial"/>
          <w:sz w:val="18"/>
          <w:szCs w:val="18"/>
          <w:lang w:val="es-ES_tradnl"/>
        </w:rPr>
      </w:pPr>
    </w:p>
    <w:p w14:paraId="51D96513" w14:textId="77777777" w:rsidR="00F70E3B"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r w:rsidR="00315167">
        <w:rPr>
          <w:rFonts w:ascii="Arial" w:hAnsi="Arial"/>
          <w:sz w:val="18"/>
          <w:szCs w:val="18"/>
          <w:lang w:val="es-ES_tradnl"/>
        </w:rPr>
        <w:t xml:space="preserve"> </w:t>
      </w:r>
    </w:p>
    <w:p w14:paraId="54248A6E" w14:textId="1C0DC2D5" w:rsidR="00CD652E" w:rsidRPr="000719EE" w:rsidRDefault="00F70E3B" w:rsidP="00CD652E">
      <w:pPr>
        <w:rPr>
          <w:rFonts w:ascii="Arial" w:hAnsi="Arial" w:cs="Arial"/>
          <w:sz w:val="18"/>
          <w:szCs w:val="18"/>
          <w:lang w:val="es-ES_tradnl"/>
        </w:rPr>
      </w:pPr>
      <w:r>
        <w:rPr>
          <w:rFonts w:ascii="Arial" w:hAnsi="Arial"/>
          <w:sz w:val="18"/>
          <w:szCs w:val="18"/>
          <w:lang w:val="es-ES_tradnl"/>
        </w:rPr>
        <w:t>H</w:t>
      </w:r>
      <w:r w:rsidR="00315167">
        <w:rPr>
          <w:rFonts w:ascii="Arial" w:hAnsi="Arial"/>
          <w:sz w:val="18"/>
          <w:szCs w:val="18"/>
          <w:lang w:val="es-ES_tradnl"/>
        </w:rPr>
        <w:t>istoria, números, números romanos, números indoarábigos, números arábigos</w:t>
      </w:r>
    </w:p>
    <w:p w14:paraId="18DF7029" w14:textId="77777777" w:rsidR="00CD652E" w:rsidRPr="000719EE" w:rsidRDefault="00CD652E" w:rsidP="00CD652E">
      <w:pPr>
        <w:rPr>
          <w:rFonts w:ascii="Arial" w:hAnsi="Arial" w:cs="Arial"/>
          <w:sz w:val="18"/>
          <w:szCs w:val="18"/>
          <w:lang w:val="es-ES_tradnl"/>
        </w:rPr>
      </w:pPr>
    </w:p>
    <w:p w14:paraId="56F81375" w14:textId="77777777" w:rsidR="00F70E3B"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BC73F5">
        <w:rPr>
          <w:rFonts w:ascii="Arial" w:hAnsi="Arial"/>
          <w:sz w:val="18"/>
          <w:szCs w:val="18"/>
          <w:lang w:val="es-ES_tradnl"/>
        </w:rPr>
        <w:t xml:space="preserve"> </w:t>
      </w:r>
    </w:p>
    <w:p w14:paraId="4EDE9256" w14:textId="1790F7B3" w:rsidR="00CD652E" w:rsidRPr="006D02A8" w:rsidRDefault="009271F2" w:rsidP="00CD652E">
      <w:pPr>
        <w:rPr>
          <w:rFonts w:ascii="Arial" w:hAnsi="Arial"/>
          <w:sz w:val="18"/>
          <w:szCs w:val="18"/>
          <w:lang w:val="es-ES_tradnl"/>
        </w:rPr>
      </w:pPr>
      <w:r>
        <w:rPr>
          <w:rFonts w:ascii="Arial" w:hAnsi="Arial"/>
          <w:sz w:val="18"/>
          <w:szCs w:val="18"/>
          <w:lang w:val="es-ES_tradnl"/>
        </w:rPr>
        <w:t>2</w:t>
      </w:r>
      <w:r w:rsidR="00B40AB1">
        <w:rPr>
          <w:rFonts w:ascii="Arial" w:hAnsi="Arial"/>
          <w:sz w:val="18"/>
          <w:szCs w:val="18"/>
          <w:lang w:val="es-ES_tradnl"/>
        </w:rPr>
        <w:t>0</w:t>
      </w:r>
      <w:r w:rsidR="00F70E3B">
        <w:rPr>
          <w:rFonts w:ascii="Arial" w:hAnsi="Arial"/>
          <w:sz w:val="18"/>
          <w:szCs w:val="18"/>
          <w:lang w:val="es-ES_tradnl"/>
        </w:rPr>
        <w:t>minutos</w:t>
      </w:r>
    </w:p>
    <w:p w14:paraId="4BA0C4FC" w14:textId="77777777" w:rsidR="00CD652E" w:rsidRPr="000719EE" w:rsidRDefault="00CD652E" w:rsidP="00CD652E">
      <w:pPr>
        <w:rPr>
          <w:rFonts w:ascii="Arial" w:hAnsi="Arial" w:cs="Arial"/>
          <w:sz w:val="18"/>
          <w:szCs w:val="18"/>
          <w:lang w:val="es-ES_tradnl"/>
        </w:rPr>
      </w:pP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06131612" w:rsidR="00CD652E" w:rsidRPr="005F4C68" w:rsidRDefault="00BC73F5"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284EDAA0" w:rsidR="00CD652E" w:rsidRPr="00AC7496" w:rsidRDefault="00BC73F5" w:rsidP="00F4317E">
            <w:pPr>
              <w:rPr>
                <w:rFonts w:ascii="Arial" w:hAnsi="Arial"/>
                <w:sz w:val="16"/>
                <w:szCs w:val="16"/>
                <w:lang w:val="es-ES_tradnl"/>
              </w:rPr>
            </w:pPr>
            <w:r>
              <w:rPr>
                <w:rFonts w:ascii="Arial" w:hAnsi="Arial"/>
                <w:sz w:val="16"/>
                <w:szCs w:val="16"/>
                <w:lang w:val="es-ES_tradnl"/>
              </w:rPr>
              <w:t>X</w:t>
            </w:r>
          </w:p>
        </w:tc>
      </w:tr>
      <w:tr w:rsidR="00CD652E" w:rsidRPr="00F70E3B"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2096FFCB" w14:textId="77777777"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1D05078D" w14:textId="77777777" w:rsidTr="00AE72F8">
        <w:tc>
          <w:tcPr>
            <w:tcW w:w="2126" w:type="dxa"/>
          </w:tcPr>
          <w:p w14:paraId="5BDFE49D" w14:textId="77777777" w:rsidR="005665EB" w:rsidRPr="005F4C68" w:rsidRDefault="005665EB" w:rsidP="00AE72F8">
            <w:pPr>
              <w:rPr>
                <w:rFonts w:ascii="Arial" w:hAnsi="Arial"/>
                <w:sz w:val="16"/>
                <w:szCs w:val="16"/>
                <w:lang w:val="es-ES_tradnl"/>
              </w:rPr>
            </w:pPr>
            <w:r>
              <w:rPr>
                <w:rFonts w:ascii="Arial" w:hAnsi="Arial"/>
                <w:sz w:val="16"/>
                <w:szCs w:val="16"/>
                <w:lang w:val="es-ES_tradnl"/>
              </w:rPr>
              <w:t>Secuencia de imágenes</w:t>
            </w:r>
          </w:p>
        </w:tc>
        <w:tc>
          <w:tcPr>
            <w:tcW w:w="404" w:type="dxa"/>
          </w:tcPr>
          <w:p w14:paraId="37523B05" w14:textId="77777777" w:rsidR="005665EB" w:rsidRPr="005F4C68" w:rsidRDefault="005665EB" w:rsidP="00AE72F8">
            <w:pPr>
              <w:rPr>
                <w:rFonts w:ascii="Arial" w:hAnsi="Arial"/>
                <w:sz w:val="16"/>
                <w:szCs w:val="16"/>
                <w:lang w:val="es-ES_tradnl"/>
              </w:rPr>
            </w:pPr>
          </w:p>
        </w:tc>
        <w:tc>
          <w:tcPr>
            <w:tcW w:w="1156" w:type="dxa"/>
          </w:tcPr>
          <w:p w14:paraId="68AEFC71" w14:textId="77777777" w:rsidR="005665EB" w:rsidRPr="005F4C68" w:rsidRDefault="005665EB" w:rsidP="00AE72F8">
            <w:pPr>
              <w:rPr>
                <w:rFonts w:ascii="Arial" w:hAnsi="Arial"/>
                <w:sz w:val="16"/>
                <w:szCs w:val="16"/>
                <w:lang w:val="es-ES_tradnl"/>
              </w:rPr>
            </w:pPr>
            <w:r>
              <w:rPr>
                <w:rFonts w:ascii="Arial" w:hAnsi="Arial"/>
                <w:sz w:val="16"/>
                <w:szCs w:val="16"/>
                <w:lang w:val="es-ES_tradnl"/>
              </w:rPr>
              <w:t>Video</w:t>
            </w:r>
          </w:p>
        </w:tc>
        <w:tc>
          <w:tcPr>
            <w:tcW w:w="425" w:type="dxa"/>
          </w:tcPr>
          <w:p w14:paraId="1C175BC9" w14:textId="77777777" w:rsidR="005665EB" w:rsidRPr="005F4C68" w:rsidRDefault="005665EB" w:rsidP="00AE72F8">
            <w:pPr>
              <w:rPr>
                <w:rFonts w:ascii="Arial" w:hAnsi="Arial"/>
                <w:sz w:val="16"/>
                <w:szCs w:val="16"/>
                <w:lang w:val="es-ES_tradnl"/>
              </w:rPr>
            </w:pPr>
          </w:p>
        </w:tc>
        <w:tc>
          <w:tcPr>
            <w:tcW w:w="1843" w:type="dxa"/>
          </w:tcPr>
          <w:p w14:paraId="4728F49A" w14:textId="77777777" w:rsidR="005665EB" w:rsidRPr="005F4C68" w:rsidRDefault="005665EB" w:rsidP="00AE72F8">
            <w:pPr>
              <w:rPr>
                <w:rFonts w:ascii="Arial" w:hAnsi="Arial"/>
                <w:sz w:val="16"/>
                <w:szCs w:val="16"/>
                <w:lang w:val="es-ES_tradnl"/>
              </w:rPr>
            </w:pPr>
            <w:r>
              <w:rPr>
                <w:rFonts w:ascii="Arial" w:hAnsi="Arial"/>
                <w:sz w:val="16"/>
                <w:szCs w:val="16"/>
                <w:lang w:val="es-ES_tradnl"/>
              </w:rPr>
              <w:t>Animación</w:t>
            </w:r>
          </w:p>
        </w:tc>
        <w:tc>
          <w:tcPr>
            <w:tcW w:w="425" w:type="dxa"/>
          </w:tcPr>
          <w:p w14:paraId="093C95D6" w14:textId="77777777" w:rsidR="005665EB" w:rsidRPr="005F4C68" w:rsidRDefault="005665EB" w:rsidP="00AE72F8">
            <w:pPr>
              <w:rPr>
                <w:rFonts w:ascii="Arial" w:hAnsi="Arial"/>
                <w:sz w:val="16"/>
                <w:szCs w:val="16"/>
                <w:lang w:val="es-ES_tradnl"/>
              </w:rPr>
            </w:pPr>
          </w:p>
        </w:tc>
        <w:tc>
          <w:tcPr>
            <w:tcW w:w="1559" w:type="dxa"/>
          </w:tcPr>
          <w:p w14:paraId="744CD6B4" w14:textId="77777777" w:rsidR="005665EB" w:rsidRPr="005F4C68" w:rsidRDefault="005665EB" w:rsidP="00AE72F8">
            <w:pPr>
              <w:rPr>
                <w:rFonts w:ascii="Arial" w:hAnsi="Arial"/>
                <w:sz w:val="16"/>
                <w:szCs w:val="16"/>
                <w:lang w:val="es-ES_tradnl"/>
              </w:rPr>
            </w:pPr>
            <w:r>
              <w:rPr>
                <w:rFonts w:ascii="Arial" w:hAnsi="Arial"/>
                <w:sz w:val="16"/>
                <w:szCs w:val="16"/>
                <w:lang w:val="es-ES_tradnl"/>
              </w:rPr>
              <w:t>Interactivo</w:t>
            </w:r>
          </w:p>
        </w:tc>
        <w:tc>
          <w:tcPr>
            <w:tcW w:w="425" w:type="dxa"/>
          </w:tcPr>
          <w:p w14:paraId="42D5BEC9" w14:textId="37B219DF" w:rsidR="005665EB" w:rsidRPr="005F4C68" w:rsidRDefault="00B40AB1" w:rsidP="00AE72F8">
            <w:pPr>
              <w:rPr>
                <w:rFonts w:ascii="Arial" w:hAnsi="Arial"/>
                <w:sz w:val="16"/>
                <w:szCs w:val="16"/>
                <w:lang w:val="es-ES_tradnl"/>
              </w:rPr>
            </w:pPr>
            <w:r>
              <w:rPr>
                <w:rFonts w:ascii="Arial" w:hAnsi="Arial"/>
                <w:sz w:val="16"/>
                <w:szCs w:val="16"/>
                <w:lang w:val="es-ES_tradnl"/>
              </w:rPr>
              <w:t>X</w:t>
            </w:r>
          </w:p>
        </w:tc>
      </w:tr>
      <w:tr w:rsidR="005665EB" w:rsidRPr="005F4C68" w14:paraId="24EE0D52" w14:textId="77777777" w:rsidTr="00AE72F8">
        <w:tc>
          <w:tcPr>
            <w:tcW w:w="2126" w:type="dxa"/>
          </w:tcPr>
          <w:p w14:paraId="64FF8097" w14:textId="77777777" w:rsidR="005665EB" w:rsidRPr="005F4C68" w:rsidRDefault="005665EB" w:rsidP="00AE72F8">
            <w:pPr>
              <w:rPr>
                <w:rFonts w:ascii="Arial" w:hAnsi="Arial"/>
                <w:sz w:val="16"/>
                <w:szCs w:val="16"/>
                <w:lang w:val="es-ES_tradnl"/>
              </w:rPr>
            </w:pPr>
            <w:r>
              <w:rPr>
                <w:rFonts w:ascii="Arial" w:hAnsi="Arial"/>
                <w:sz w:val="16"/>
                <w:szCs w:val="16"/>
                <w:lang w:val="es-ES_tradnl"/>
              </w:rPr>
              <w:t>Actividad</w:t>
            </w:r>
          </w:p>
        </w:tc>
        <w:tc>
          <w:tcPr>
            <w:tcW w:w="404" w:type="dxa"/>
          </w:tcPr>
          <w:p w14:paraId="38F50EED" w14:textId="77777777" w:rsidR="005665EB" w:rsidRPr="005F4C68" w:rsidRDefault="005665EB" w:rsidP="00AE72F8">
            <w:pPr>
              <w:rPr>
                <w:rFonts w:ascii="Arial" w:hAnsi="Arial"/>
                <w:sz w:val="16"/>
                <w:szCs w:val="16"/>
                <w:lang w:val="es-ES_tradnl"/>
              </w:rPr>
            </w:pPr>
          </w:p>
        </w:tc>
        <w:tc>
          <w:tcPr>
            <w:tcW w:w="1156" w:type="dxa"/>
          </w:tcPr>
          <w:p w14:paraId="2C4A6D6B" w14:textId="77777777" w:rsidR="005665EB" w:rsidRPr="005F4C68" w:rsidRDefault="005665EB" w:rsidP="00AE72F8">
            <w:pPr>
              <w:rPr>
                <w:rFonts w:ascii="Arial" w:hAnsi="Arial"/>
                <w:sz w:val="16"/>
                <w:szCs w:val="16"/>
                <w:lang w:val="es-ES_tradnl"/>
              </w:rPr>
            </w:pPr>
            <w:r>
              <w:rPr>
                <w:rFonts w:ascii="Arial" w:hAnsi="Arial"/>
                <w:sz w:val="16"/>
                <w:szCs w:val="16"/>
                <w:lang w:val="es-ES_tradnl"/>
              </w:rPr>
              <w:t>Web</w:t>
            </w:r>
          </w:p>
        </w:tc>
        <w:tc>
          <w:tcPr>
            <w:tcW w:w="425" w:type="dxa"/>
          </w:tcPr>
          <w:p w14:paraId="3E547B1C" w14:textId="77777777" w:rsidR="005665EB" w:rsidRPr="005F4C68" w:rsidRDefault="005665EB" w:rsidP="00AE72F8">
            <w:pPr>
              <w:rPr>
                <w:rFonts w:ascii="Arial" w:hAnsi="Arial"/>
                <w:sz w:val="16"/>
                <w:szCs w:val="16"/>
                <w:lang w:val="es-ES_tradnl"/>
              </w:rPr>
            </w:pPr>
          </w:p>
        </w:tc>
        <w:tc>
          <w:tcPr>
            <w:tcW w:w="1843" w:type="dxa"/>
          </w:tcPr>
          <w:p w14:paraId="4A03C7D3" w14:textId="77777777" w:rsidR="005665EB" w:rsidRPr="005F4C68" w:rsidRDefault="005665EB" w:rsidP="00AE72F8">
            <w:pPr>
              <w:rPr>
                <w:rFonts w:ascii="Arial" w:hAnsi="Arial"/>
                <w:sz w:val="16"/>
                <w:szCs w:val="16"/>
                <w:lang w:val="es-ES_tradnl"/>
              </w:rPr>
            </w:pPr>
            <w:r>
              <w:rPr>
                <w:rFonts w:ascii="Arial" w:hAnsi="Arial"/>
                <w:sz w:val="16"/>
                <w:szCs w:val="16"/>
                <w:lang w:val="es-ES_tradnl"/>
              </w:rPr>
              <w:t>Mapa conceptual</w:t>
            </w:r>
          </w:p>
        </w:tc>
        <w:tc>
          <w:tcPr>
            <w:tcW w:w="425" w:type="dxa"/>
          </w:tcPr>
          <w:p w14:paraId="0E15BDA6" w14:textId="77777777" w:rsidR="005665EB" w:rsidRPr="005F4C68" w:rsidRDefault="005665EB" w:rsidP="00AE72F8">
            <w:pPr>
              <w:rPr>
                <w:rFonts w:ascii="Arial" w:hAnsi="Arial"/>
                <w:sz w:val="16"/>
                <w:szCs w:val="16"/>
                <w:lang w:val="es-ES_tradnl"/>
              </w:rPr>
            </w:pPr>
          </w:p>
        </w:tc>
        <w:tc>
          <w:tcPr>
            <w:tcW w:w="1559" w:type="dxa"/>
            <w:tcBorders>
              <w:bottom w:val="single" w:sz="4" w:space="0" w:color="auto"/>
            </w:tcBorders>
          </w:tcPr>
          <w:p w14:paraId="73195488" w14:textId="77777777" w:rsidR="005665EB" w:rsidRPr="005F4C68" w:rsidRDefault="005665EB" w:rsidP="00AE72F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DCCCD55" w14:textId="77777777" w:rsidR="005665EB" w:rsidRPr="005F4C68" w:rsidRDefault="005665EB" w:rsidP="00AE72F8">
            <w:pPr>
              <w:rPr>
                <w:rFonts w:ascii="Arial" w:hAnsi="Arial"/>
                <w:sz w:val="16"/>
                <w:szCs w:val="16"/>
                <w:lang w:val="es-ES_tradnl"/>
              </w:rPr>
            </w:pPr>
          </w:p>
        </w:tc>
      </w:tr>
      <w:tr w:rsidR="005665EB" w:rsidRPr="005F4C68" w14:paraId="031FB24F" w14:textId="77777777" w:rsidTr="00AE72F8">
        <w:tc>
          <w:tcPr>
            <w:tcW w:w="2126" w:type="dxa"/>
          </w:tcPr>
          <w:p w14:paraId="5B81DBA7" w14:textId="77777777" w:rsidR="005665EB" w:rsidRDefault="005665EB" w:rsidP="00AE72F8">
            <w:pPr>
              <w:rPr>
                <w:rFonts w:ascii="Arial" w:hAnsi="Arial"/>
                <w:sz w:val="16"/>
                <w:szCs w:val="16"/>
                <w:lang w:val="es-ES_tradnl"/>
              </w:rPr>
            </w:pPr>
            <w:r>
              <w:rPr>
                <w:rFonts w:ascii="Arial" w:hAnsi="Arial"/>
                <w:sz w:val="16"/>
                <w:szCs w:val="16"/>
                <w:lang w:val="es-ES_tradnl"/>
              </w:rPr>
              <w:t>Texto</w:t>
            </w:r>
          </w:p>
        </w:tc>
        <w:tc>
          <w:tcPr>
            <w:tcW w:w="404" w:type="dxa"/>
          </w:tcPr>
          <w:p w14:paraId="1FD47FD8" w14:textId="77777777" w:rsidR="005665EB" w:rsidRPr="005F4C68" w:rsidRDefault="005665EB" w:rsidP="00AE72F8">
            <w:pPr>
              <w:rPr>
                <w:rFonts w:ascii="Arial" w:hAnsi="Arial"/>
                <w:sz w:val="16"/>
                <w:szCs w:val="16"/>
                <w:lang w:val="es-ES_tradnl"/>
              </w:rPr>
            </w:pPr>
          </w:p>
        </w:tc>
        <w:tc>
          <w:tcPr>
            <w:tcW w:w="1156" w:type="dxa"/>
          </w:tcPr>
          <w:p w14:paraId="363943B5" w14:textId="77777777" w:rsidR="005665EB" w:rsidRDefault="005665EB" w:rsidP="00AE72F8">
            <w:pPr>
              <w:rPr>
                <w:rFonts w:ascii="Arial" w:hAnsi="Arial"/>
                <w:sz w:val="16"/>
                <w:szCs w:val="16"/>
                <w:lang w:val="es-ES_tradnl"/>
              </w:rPr>
            </w:pPr>
            <w:r>
              <w:rPr>
                <w:rFonts w:ascii="Arial" w:hAnsi="Arial"/>
                <w:sz w:val="16"/>
                <w:szCs w:val="16"/>
                <w:lang w:val="es-ES_tradnl"/>
              </w:rPr>
              <w:t>Imagen</w:t>
            </w:r>
          </w:p>
        </w:tc>
        <w:tc>
          <w:tcPr>
            <w:tcW w:w="425" w:type="dxa"/>
          </w:tcPr>
          <w:p w14:paraId="4DE7401C" w14:textId="77777777" w:rsidR="005665EB" w:rsidRPr="005F4C68" w:rsidRDefault="005665EB" w:rsidP="00AE72F8">
            <w:pPr>
              <w:rPr>
                <w:rFonts w:ascii="Arial" w:hAnsi="Arial"/>
                <w:sz w:val="16"/>
                <w:szCs w:val="16"/>
                <w:lang w:val="es-ES_tradnl"/>
              </w:rPr>
            </w:pPr>
          </w:p>
        </w:tc>
        <w:tc>
          <w:tcPr>
            <w:tcW w:w="1843" w:type="dxa"/>
          </w:tcPr>
          <w:p w14:paraId="3B934558" w14:textId="77777777" w:rsidR="005665EB" w:rsidRDefault="005665EB" w:rsidP="00AE72F8">
            <w:pPr>
              <w:rPr>
                <w:rFonts w:ascii="Arial" w:hAnsi="Arial"/>
                <w:sz w:val="16"/>
                <w:szCs w:val="16"/>
                <w:lang w:val="es-ES_tradnl"/>
              </w:rPr>
            </w:pPr>
            <w:r>
              <w:rPr>
                <w:rFonts w:ascii="Arial" w:hAnsi="Arial"/>
                <w:sz w:val="16"/>
                <w:szCs w:val="16"/>
                <w:lang w:val="es-ES_tradnl"/>
              </w:rPr>
              <w:t>Documento</w:t>
            </w:r>
          </w:p>
        </w:tc>
        <w:tc>
          <w:tcPr>
            <w:tcW w:w="425" w:type="dxa"/>
          </w:tcPr>
          <w:p w14:paraId="1BD80C46" w14:textId="77777777" w:rsidR="005665EB" w:rsidRPr="005F4C68" w:rsidRDefault="005665EB" w:rsidP="00AE72F8">
            <w:pPr>
              <w:rPr>
                <w:rFonts w:ascii="Arial" w:hAnsi="Arial"/>
                <w:sz w:val="16"/>
                <w:szCs w:val="16"/>
                <w:lang w:val="es-ES_tradnl"/>
              </w:rPr>
            </w:pPr>
          </w:p>
        </w:tc>
        <w:tc>
          <w:tcPr>
            <w:tcW w:w="1559" w:type="dxa"/>
            <w:tcBorders>
              <w:bottom w:val="nil"/>
              <w:right w:val="nil"/>
            </w:tcBorders>
          </w:tcPr>
          <w:p w14:paraId="4A5BA1F6" w14:textId="77777777" w:rsidR="005665EB" w:rsidRDefault="005665EB" w:rsidP="00AE72F8">
            <w:pPr>
              <w:rPr>
                <w:rFonts w:ascii="Arial" w:hAnsi="Arial"/>
                <w:sz w:val="16"/>
                <w:szCs w:val="16"/>
                <w:lang w:val="es-ES_tradnl"/>
              </w:rPr>
            </w:pPr>
          </w:p>
        </w:tc>
        <w:tc>
          <w:tcPr>
            <w:tcW w:w="425" w:type="dxa"/>
            <w:tcBorders>
              <w:left w:val="nil"/>
              <w:bottom w:val="nil"/>
              <w:right w:val="nil"/>
            </w:tcBorders>
          </w:tcPr>
          <w:p w14:paraId="38612D9D" w14:textId="77777777" w:rsidR="005665EB" w:rsidRPr="005F4C68" w:rsidRDefault="005665EB" w:rsidP="00AE72F8">
            <w:pPr>
              <w:rPr>
                <w:rFonts w:ascii="Arial" w:hAnsi="Arial"/>
                <w:sz w:val="16"/>
                <w:szCs w:val="16"/>
                <w:lang w:val="es-ES_tradnl"/>
              </w:rPr>
            </w:pPr>
          </w:p>
        </w:tc>
      </w:tr>
    </w:tbl>
    <w:p w14:paraId="7208451B" w14:textId="77777777" w:rsidR="005665EB" w:rsidRPr="000719EE" w:rsidRDefault="005665EB" w:rsidP="005665EB">
      <w:pPr>
        <w:rPr>
          <w:rFonts w:ascii="Arial" w:hAnsi="Arial" w:cs="Arial"/>
          <w:sz w:val="18"/>
          <w:szCs w:val="18"/>
          <w:lang w:val="es-ES_tradnl"/>
        </w:rPr>
      </w:pPr>
    </w:p>
    <w:p w14:paraId="2F7B4148" w14:textId="77777777" w:rsidR="00F70E3B"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r w:rsidR="00B40AB1">
        <w:rPr>
          <w:rFonts w:ascii="Arial" w:hAnsi="Arial"/>
          <w:sz w:val="18"/>
          <w:szCs w:val="18"/>
          <w:lang w:val="es-ES_tradnl"/>
        </w:rPr>
        <w:t xml:space="preserve"> </w:t>
      </w:r>
    </w:p>
    <w:p w14:paraId="48F9D228" w14:textId="268423ED" w:rsidR="00CD652E" w:rsidRDefault="00B40AB1" w:rsidP="00CD652E">
      <w:pPr>
        <w:rPr>
          <w:rFonts w:ascii="Arial" w:hAnsi="Arial"/>
          <w:sz w:val="18"/>
          <w:szCs w:val="18"/>
          <w:lang w:val="es-ES_tradnl"/>
        </w:rPr>
      </w:pPr>
      <w:r>
        <w:rPr>
          <w:rFonts w:ascii="Arial" w:hAnsi="Arial"/>
          <w:sz w:val="18"/>
          <w:szCs w:val="18"/>
          <w:lang w:val="es-ES_tradnl"/>
        </w:rPr>
        <w:t>1-Fácil</w:t>
      </w:r>
    </w:p>
    <w:p w14:paraId="33002C43" w14:textId="77777777" w:rsidR="00CD652E" w:rsidRPr="000719EE" w:rsidRDefault="00CD652E" w:rsidP="00CD652E">
      <w:pPr>
        <w:rPr>
          <w:rFonts w:ascii="Arial" w:hAnsi="Arial" w:cs="Arial"/>
          <w:sz w:val="18"/>
          <w:szCs w:val="18"/>
          <w:lang w:val="es-ES_tradnl"/>
        </w:rPr>
      </w:pP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0E305A84" w:rsidR="00F4317E" w:rsidRPr="00F70E3B" w:rsidRDefault="00F70E3B" w:rsidP="00CD652E">
      <w:pPr>
        <w:rPr>
          <w:rFonts w:ascii="Arial" w:hAnsi="Arial"/>
          <w:b/>
          <w:sz w:val="18"/>
          <w:szCs w:val="18"/>
          <w:lang w:val="es-ES_tradnl"/>
        </w:rPr>
      </w:pPr>
      <w:r w:rsidRPr="00F70E3B">
        <w:rPr>
          <w:rFonts w:ascii="Arial" w:hAnsi="Arial"/>
          <w:b/>
          <w:sz w:val="18"/>
          <w:szCs w:val="18"/>
          <w:lang w:val="es-ES_tradnl"/>
        </w:rPr>
        <w:t>Objetivo</w:t>
      </w:r>
    </w:p>
    <w:p w14:paraId="3662FA7D" w14:textId="56DBFD74" w:rsidR="00F70E3B" w:rsidRDefault="00F70E3B" w:rsidP="00CD652E">
      <w:pPr>
        <w:rPr>
          <w:rFonts w:ascii="Arial" w:hAnsi="Arial"/>
          <w:sz w:val="18"/>
          <w:szCs w:val="18"/>
          <w:lang w:val="es-ES_tradnl"/>
        </w:rPr>
      </w:pPr>
      <w:r>
        <w:rPr>
          <w:rFonts w:ascii="Arial" w:hAnsi="Arial"/>
          <w:sz w:val="18"/>
          <w:szCs w:val="18"/>
          <w:lang w:val="es-ES_tradnl"/>
        </w:rPr>
        <w:t>Ilustrar brevemente algunos puntos importantes en la historia de los números.</w:t>
      </w:r>
    </w:p>
    <w:p w14:paraId="440D8CB6" w14:textId="77777777" w:rsidR="00F70E3B" w:rsidRDefault="00F70E3B" w:rsidP="00CD652E">
      <w:pPr>
        <w:rPr>
          <w:rFonts w:ascii="Arial" w:hAnsi="Arial"/>
          <w:sz w:val="18"/>
          <w:szCs w:val="18"/>
          <w:lang w:val="es-ES_tradnl"/>
        </w:rPr>
      </w:pPr>
    </w:p>
    <w:p w14:paraId="11424E3A" w14:textId="45B221F4" w:rsidR="00F24580" w:rsidRDefault="00F24580" w:rsidP="00CD652E">
      <w:pPr>
        <w:rPr>
          <w:rFonts w:ascii="Arial" w:hAnsi="Arial"/>
          <w:b/>
          <w:sz w:val="18"/>
          <w:szCs w:val="18"/>
          <w:lang w:val="es-ES_tradnl"/>
        </w:rPr>
      </w:pPr>
      <w:r>
        <w:rPr>
          <w:rFonts w:ascii="Arial" w:hAnsi="Arial"/>
          <w:b/>
          <w:sz w:val="18"/>
          <w:szCs w:val="18"/>
          <w:lang w:val="es-ES_tradnl"/>
        </w:rPr>
        <w:t>Antes de la presentación</w:t>
      </w:r>
    </w:p>
    <w:p w14:paraId="5DCD659B" w14:textId="77777777" w:rsidR="00F24580" w:rsidRDefault="00F24580" w:rsidP="00F24580">
      <w:pPr>
        <w:rPr>
          <w:rFonts w:ascii="Arial" w:hAnsi="Arial"/>
          <w:sz w:val="18"/>
          <w:szCs w:val="18"/>
          <w:lang w:val="es-ES_tradnl"/>
        </w:rPr>
      </w:pPr>
      <w:r>
        <w:rPr>
          <w:rFonts w:ascii="Arial" w:hAnsi="Arial"/>
          <w:sz w:val="18"/>
          <w:szCs w:val="18"/>
          <w:lang w:val="es-ES_tradnl"/>
        </w:rPr>
        <w:t xml:space="preserve">Es importante que los estudiantes comprendan que todo tiene una historia incluyendo los números que utilizamos a diario, por ello es recomendable generar en los estudiantes la inquietud del origen de los números, guiando dicha inquietud a la necesidad de su uso. </w:t>
      </w:r>
    </w:p>
    <w:p w14:paraId="51AF1B2B" w14:textId="77777777" w:rsidR="00F24580" w:rsidRDefault="00F24580" w:rsidP="00CD652E">
      <w:pPr>
        <w:rPr>
          <w:rFonts w:ascii="Arial" w:hAnsi="Arial"/>
          <w:b/>
          <w:sz w:val="18"/>
          <w:szCs w:val="18"/>
          <w:lang w:val="es-ES_tradnl"/>
        </w:rPr>
      </w:pPr>
    </w:p>
    <w:p w14:paraId="50973517" w14:textId="23EDB644" w:rsidR="00F70E3B" w:rsidRPr="00F70E3B" w:rsidRDefault="00F70E3B" w:rsidP="00CD652E">
      <w:pPr>
        <w:rPr>
          <w:rFonts w:ascii="Arial" w:hAnsi="Arial"/>
          <w:b/>
          <w:sz w:val="18"/>
          <w:szCs w:val="18"/>
          <w:lang w:val="es-ES_tradnl"/>
        </w:rPr>
      </w:pPr>
      <w:r w:rsidRPr="00F70E3B">
        <w:rPr>
          <w:rFonts w:ascii="Arial" w:hAnsi="Arial"/>
          <w:b/>
          <w:sz w:val="18"/>
          <w:szCs w:val="18"/>
          <w:lang w:val="es-ES_tradnl"/>
        </w:rPr>
        <w:t>Durante la presentación</w:t>
      </w:r>
    </w:p>
    <w:p w14:paraId="2BBFCE97" w14:textId="77777777" w:rsidR="00F24580" w:rsidRDefault="00F24580" w:rsidP="00CD652E">
      <w:pPr>
        <w:rPr>
          <w:rFonts w:ascii="Arial" w:hAnsi="Arial"/>
          <w:sz w:val="18"/>
          <w:szCs w:val="18"/>
          <w:lang w:val="es-ES_tradnl"/>
        </w:rPr>
      </w:pPr>
    </w:p>
    <w:p w14:paraId="429F9B76" w14:textId="1E3C08E5" w:rsidR="00F4317E" w:rsidRDefault="000F3F81" w:rsidP="00CD652E">
      <w:pPr>
        <w:rPr>
          <w:rFonts w:ascii="Arial" w:hAnsi="Arial"/>
          <w:sz w:val="18"/>
          <w:szCs w:val="18"/>
          <w:lang w:val="es-ES_tradnl"/>
        </w:rPr>
      </w:pPr>
      <w:r>
        <w:rPr>
          <w:rFonts w:ascii="Arial" w:hAnsi="Arial"/>
          <w:sz w:val="18"/>
          <w:szCs w:val="18"/>
          <w:lang w:val="es-ES_tradnl"/>
        </w:rPr>
        <w:t xml:space="preserve">La historia de los números no sólo se remite a mucho tiempo atrás, sino que incluye el desarrollo de diferentes sistemas numéricos en diversas épocas y lugares. A veces los pueblos desarrollaban sistemas numéricos de manera independiente, y a veces influidos por otras civilizaciones. </w:t>
      </w:r>
    </w:p>
    <w:p w14:paraId="002DFFC7" w14:textId="77777777" w:rsidR="000F3F81" w:rsidRDefault="000F3F81" w:rsidP="00CD652E">
      <w:pPr>
        <w:rPr>
          <w:rFonts w:ascii="Arial" w:hAnsi="Arial"/>
          <w:sz w:val="18"/>
          <w:szCs w:val="18"/>
          <w:lang w:val="es-ES_tradnl"/>
        </w:rPr>
      </w:pPr>
    </w:p>
    <w:p w14:paraId="7FBA2CD0" w14:textId="7904E06C" w:rsidR="000F3F81" w:rsidRDefault="000F3F81" w:rsidP="00CD652E">
      <w:pPr>
        <w:rPr>
          <w:rFonts w:ascii="Arial" w:hAnsi="Arial"/>
          <w:sz w:val="18"/>
          <w:szCs w:val="18"/>
          <w:lang w:val="es-ES_tradnl"/>
        </w:rPr>
      </w:pPr>
      <w:r>
        <w:rPr>
          <w:rFonts w:ascii="Arial" w:hAnsi="Arial"/>
          <w:sz w:val="18"/>
          <w:szCs w:val="18"/>
          <w:lang w:val="es-ES_tradnl"/>
        </w:rPr>
        <w:t>El interactivo hace un recorrido histórico por la historia de los números; este es muy resumido, y sólo se mencionan algunos puntos importantes. Se propone que en cada diapositiva se indague a los estudiantes por su conocimiento o sus ideas sobre el tema en cuestión, o se les cuente</w:t>
      </w:r>
      <w:r w:rsidR="00F24580">
        <w:rPr>
          <w:rFonts w:ascii="Arial" w:hAnsi="Arial"/>
          <w:sz w:val="18"/>
          <w:szCs w:val="18"/>
          <w:lang w:val="es-ES_tradnl"/>
        </w:rPr>
        <w:t>n</w:t>
      </w:r>
      <w:r>
        <w:rPr>
          <w:rFonts w:ascii="Arial" w:hAnsi="Arial"/>
          <w:sz w:val="18"/>
          <w:szCs w:val="18"/>
          <w:lang w:val="es-ES_tradnl"/>
        </w:rPr>
        <w:t xml:space="preserve"> detalles que amplíen la información. </w:t>
      </w:r>
    </w:p>
    <w:p w14:paraId="068B3981" w14:textId="77777777" w:rsidR="000F3F81" w:rsidRDefault="000F3F81" w:rsidP="00CD652E">
      <w:pPr>
        <w:rPr>
          <w:rFonts w:ascii="Arial" w:hAnsi="Arial"/>
          <w:sz w:val="18"/>
          <w:szCs w:val="18"/>
          <w:lang w:val="es-ES_tradnl"/>
        </w:rPr>
      </w:pPr>
    </w:p>
    <w:p w14:paraId="4D0F30A5" w14:textId="633F08E6" w:rsidR="000F3F81" w:rsidRDefault="009A765E" w:rsidP="00CD652E">
      <w:pPr>
        <w:rPr>
          <w:rFonts w:ascii="Arial" w:hAnsi="Arial"/>
          <w:sz w:val="18"/>
          <w:szCs w:val="18"/>
          <w:lang w:val="es-ES_tradnl"/>
        </w:rPr>
      </w:pPr>
      <w:r>
        <w:rPr>
          <w:rFonts w:ascii="Arial" w:hAnsi="Arial"/>
          <w:sz w:val="18"/>
          <w:szCs w:val="18"/>
          <w:lang w:val="es-ES_tradnl"/>
        </w:rPr>
        <w:t>Posteriormente conviene</w:t>
      </w:r>
      <w:r w:rsidR="000F3F81">
        <w:rPr>
          <w:rFonts w:ascii="Arial" w:hAnsi="Arial"/>
          <w:sz w:val="18"/>
          <w:szCs w:val="18"/>
          <w:lang w:val="es-ES_tradnl"/>
        </w:rPr>
        <w:t xml:space="preserve"> habla</w:t>
      </w:r>
      <w:r>
        <w:rPr>
          <w:rFonts w:ascii="Arial" w:hAnsi="Arial"/>
          <w:sz w:val="18"/>
          <w:szCs w:val="18"/>
          <w:lang w:val="es-ES_tradnl"/>
        </w:rPr>
        <w:t>rles</w:t>
      </w:r>
      <w:r w:rsidR="000F3F81">
        <w:rPr>
          <w:rFonts w:ascii="Arial" w:hAnsi="Arial"/>
          <w:sz w:val="18"/>
          <w:szCs w:val="18"/>
          <w:lang w:val="es-ES_tradnl"/>
        </w:rPr>
        <w:t xml:space="preserve"> sobre el papel de la escritura en el desarrollo de los números, explicando que sin la escritura no se habrían desarrollado símbolos precisos que denotaran cada número, o un sistema para combinar los símbolos. </w:t>
      </w:r>
      <w:r>
        <w:rPr>
          <w:rFonts w:ascii="Arial" w:hAnsi="Arial"/>
          <w:sz w:val="18"/>
          <w:szCs w:val="18"/>
          <w:lang w:val="es-ES_tradnl"/>
        </w:rPr>
        <w:t xml:space="preserve">Esto va bien con la diapositiva que muestra números en escritura cuneiforme, una de las más antiguas conocidas. </w:t>
      </w:r>
    </w:p>
    <w:p w14:paraId="16051E8B" w14:textId="77777777" w:rsidR="000F3F81" w:rsidRDefault="000F3F81" w:rsidP="00CD652E">
      <w:pPr>
        <w:rPr>
          <w:rFonts w:ascii="Arial" w:hAnsi="Arial"/>
          <w:sz w:val="18"/>
          <w:szCs w:val="18"/>
          <w:lang w:val="es-ES_tradnl"/>
        </w:rPr>
      </w:pPr>
    </w:p>
    <w:p w14:paraId="4AFD1F8C" w14:textId="7CD08710" w:rsidR="00042B6C" w:rsidRDefault="000F3F81" w:rsidP="00CD652E">
      <w:pPr>
        <w:rPr>
          <w:rFonts w:ascii="Arial" w:hAnsi="Arial"/>
          <w:sz w:val="18"/>
          <w:szCs w:val="18"/>
          <w:lang w:val="es-ES_tradnl"/>
        </w:rPr>
      </w:pPr>
      <w:r>
        <w:rPr>
          <w:rFonts w:ascii="Arial" w:hAnsi="Arial"/>
          <w:sz w:val="18"/>
          <w:szCs w:val="18"/>
          <w:lang w:val="es-ES_tradnl"/>
        </w:rPr>
        <w:t xml:space="preserve">A continuación, </w:t>
      </w:r>
      <w:r w:rsidR="00042B6C">
        <w:rPr>
          <w:rFonts w:ascii="Arial" w:hAnsi="Arial"/>
          <w:sz w:val="18"/>
          <w:szCs w:val="18"/>
          <w:lang w:val="es-ES_tradnl"/>
        </w:rPr>
        <w:t xml:space="preserve">se estudia la numeración de diferentes culturas. </w:t>
      </w:r>
      <w:r w:rsidR="00210689">
        <w:rPr>
          <w:rFonts w:ascii="Arial" w:hAnsi="Arial"/>
          <w:sz w:val="18"/>
          <w:szCs w:val="18"/>
          <w:lang w:val="es-ES_tradnl"/>
        </w:rPr>
        <w:t>Se recomienda p</w:t>
      </w:r>
      <w:r w:rsidR="00042B6C">
        <w:rPr>
          <w:rFonts w:ascii="Arial" w:hAnsi="Arial"/>
          <w:sz w:val="18"/>
          <w:szCs w:val="18"/>
          <w:lang w:val="es-ES_tradnl"/>
        </w:rPr>
        <w:t>regunt</w:t>
      </w:r>
      <w:r w:rsidR="00210689">
        <w:rPr>
          <w:rFonts w:ascii="Arial" w:hAnsi="Arial"/>
          <w:sz w:val="18"/>
          <w:szCs w:val="18"/>
          <w:lang w:val="es-ES_tradnl"/>
        </w:rPr>
        <w:t>ar</w:t>
      </w:r>
      <w:r w:rsidR="00042B6C">
        <w:rPr>
          <w:rFonts w:ascii="Arial" w:hAnsi="Arial"/>
          <w:sz w:val="18"/>
          <w:szCs w:val="18"/>
          <w:lang w:val="es-ES_tradnl"/>
        </w:rPr>
        <w:t xml:space="preserve">  a los estudiantes sobre los pueblos </w:t>
      </w:r>
      <w:r w:rsidR="00210689">
        <w:rPr>
          <w:rFonts w:ascii="Arial" w:hAnsi="Arial"/>
          <w:sz w:val="18"/>
          <w:szCs w:val="18"/>
          <w:lang w:val="es-ES_tradnl"/>
        </w:rPr>
        <w:t>mencionados, para que relacionen</w:t>
      </w:r>
      <w:r w:rsidR="00042B6C">
        <w:rPr>
          <w:rFonts w:ascii="Arial" w:hAnsi="Arial"/>
          <w:sz w:val="18"/>
          <w:szCs w:val="18"/>
          <w:lang w:val="es-ES_tradnl"/>
        </w:rPr>
        <w:t xml:space="preserve"> la información de la diapositiva con las imágenes que tiene de los pueblos mencionados, y haga las aclaraciones que sean pertinentes. Por ejemplo, pregúnteles qué saben de los egipcios, y cómo creen que eran los egipcios antiguos, y explique brevemente quienes eran los mayas y donde vivían. </w:t>
      </w:r>
    </w:p>
    <w:p w14:paraId="5D6A611F" w14:textId="77777777" w:rsidR="00042B6C" w:rsidRDefault="00042B6C" w:rsidP="00CD652E">
      <w:pPr>
        <w:rPr>
          <w:rFonts w:ascii="Arial" w:hAnsi="Arial"/>
          <w:sz w:val="18"/>
          <w:szCs w:val="18"/>
          <w:lang w:val="es-ES_tradnl"/>
        </w:rPr>
      </w:pPr>
    </w:p>
    <w:p w14:paraId="22CA854C" w14:textId="77777777" w:rsidR="00042B6C" w:rsidRDefault="00042B6C" w:rsidP="00CD652E">
      <w:pPr>
        <w:rPr>
          <w:rFonts w:ascii="Arial" w:hAnsi="Arial"/>
          <w:sz w:val="18"/>
          <w:szCs w:val="18"/>
          <w:lang w:val="es-ES_tradnl"/>
        </w:rPr>
      </w:pPr>
      <w:r>
        <w:rPr>
          <w:rFonts w:ascii="Arial" w:hAnsi="Arial"/>
          <w:sz w:val="18"/>
          <w:szCs w:val="18"/>
          <w:lang w:val="es-ES_tradnl"/>
        </w:rPr>
        <w:lastRenderedPageBreak/>
        <w:t>Al hablar de la numeración romana resalte su uso en algunos contextos actuales, como en algunos relojes o la numeración de los siglos.</w:t>
      </w:r>
    </w:p>
    <w:p w14:paraId="17C9B605" w14:textId="77777777" w:rsidR="00042B6C" w:rsidRDefault="00042B6C" w:rsidP="00CD652E">
      <w:pPr>
        <w:rPr>
          <w:rFonts w:ascii="Arial" w:hAnsi="Arial"/>
          <w:sz w:val="18"/>
          <w:szCs w:val="18"/>
          <w:lang w:val="es-ES_tradnl"/>
        </w:rPr>
      </w:pPr>
    </w:p>
    <w:p w14:paraId="2B097C01" w14:textId="6D9E0CEA" w:rsidR="000F3F81" w:rsidRDefault="00042B6C" w:rsidP="00CD652E">
      <w:pPr>
        <w:rPr>
          <w:rFonts w:ascii="Arial" w:hAnsi="Arial"/>
          <w:sz w:val="18"/>
          <w:szCs w:val="18"/>
          <w:lang w:val="es-ES_tradnl"/>
        </w:rPr>
      </w:pPr>
      <w:r>
        <w:rPr>
          <w:rFonts w:ascii="Arial" w:hAnsi="Arial"/>
          <w:sz w:val="18"/>
          <w:szCs w:val="18"/>
          <w:lang w:val="es-ES_tradnl"/>
        </w:rPr>
        <w:t xml:space="preserve">Finalmente, resalte la globalización del uso del sistema de numeración indo-arábigo y comente cómo los números que actualmente usamos se fueron desarrollando poco a poco, con la influencia de distintas personas de diferentes épocas y lugares.   </w:t>
      </w:r>
      <w:r w:rsidR="000F3F81">
        <w:rPr>
          <w:rFonts w:ascii="Arial" w:hAnsi="Arial"/>
          <w:sz w:val="18"/>
          <w:szCs w:val="18"/>
          <w:lang w:val="es-ES_tradnl"/>
        </w:rPr>
        <w:t xml:space="preserve"> </w:t>
      </w:r>
    </w:p>
    <w:p w14:paraId="7A87B6E8" w14:textId="77777777" w:rsidR="000F3F81" w:rsidRDefault="000F3F81" w:rsidP="00CD652E">
      <w:pPr>
        <w:rPr>
          <w:rFonts w:ascii="Arial" w:hAnsi="Arial"/>
          <w:sz w:val="18"/>
          <w:szCs w:val="18"/>
          <w:lang w:val="es-ES_tradnl"/>
        </w:rPr>
      </w:pPr>
    </w:p>
    <w:p w14:paraId="001BE067" w14:textId="1BD8C52F" w:rsidR="00F4317E" w:rsidRDefault="00FB5047" w:rsidP="00CD652E">
      <w:pPr>
        <w:rPr>
          <w:rFonts w:ascii="Arial" w:hAnsi="Arial"/>
          <w:b/>
          <w:sz w:val="18"/>
          <w:szCs w:val="18"/>
          <w:lang w:val="es-ES_tradnl"/>
        </w:rPr>
      </w:pPr>
      <w:r>
        <w:rPr>
          <w:rFonts w:ascii="Arial" w:hAnsi="Arial"/>
          <w:b/>
          <w:sz w:val="18"/>
          <w:szCs w:val="18"/>
          <w:lang w:val="es-ES_tradnl"/>
        </w:rPr>
        <w:t>Después de la presentación</w:t>
      </w:r>
    </w:p>
    <w:p w14:paraId="1B801600" w14:textId="276498F6" w:rsidR="00FB5047" w:rsidRDefault="00FB5047" w:rsidP="00CD652E">
      <w:pPr>
        <w:rPr>
          <w:rFonts w:ascii="Arial" w:hAnsi="Arial"/>
          <w:sz w:val="18"/>
          <w:szCs w:val="18"/>
          <w:lang w:val="es-ES_tradnl"/>
        </w:rPr>
      </w:pPr>
      <w:r>
        <w:rPr>
          <w:rFonts w:ascii="Arial" w:hAnsi="Arial"/>
          <w:sz w:val="18"/>
          <w:szCs w:val="18"/>
          <w:lang w:val="es-ES_tradnl"/>
        </w:rPr>
        <w:t>Proponga a los estudiantes que amplíen la información sobre las culturas expuestas en el recurso</w:t>
      </w:r>
      <w:r w:rsidR="000318CB">
        <w:rPr>
          <w:rFonts w:ascii="Arial" w:hAnsi="Arial"/>
          <w:sz w:val="18"/>
          <w:szCs w:val="18"/>
          <w:lang w:val="es-ES_tradnl"/>
        </w:rPr>
        <w:t xml:space="preserve"> y la forma de escritura de sus números</w:t>
      </w:r>
      <w:bookmarkStart w:id="0" w:name="_GoBack"/>
      <w:bookmarkEnd w:id="0"/>
      <w:r>
        <w:rPr>
          <w:rFonts w:ascii="Arial" w:hAnsi="Arial"/>
          <w:sz w:val="18"/>
          <w:szCs w:val="18"/>
          <w:lang w:val="es-ES_tradnl"/>
        </w:rPr>
        <w:t xml:space="preserve">. </w:t>
      </w:r>
    </w:p>
    <w:p w14:paraId="420B13C4" w14:textId="77777777" w:rsidR="00FB5047" w:rsidRDefault="00FB5047" w:rsidP="00CD652E">
      <w:pPr>
        <w:rPr>
          <w:rFonts w:ascii="Arial" w:hAnsi="Arial"/>
          <w:sz w:val="18"/>
          <w:szCs w:val="18"/>
          <w:lang w:val="es-ES_tradnl"/>
        </w:rPr>
      </w:pPr>
    </w:p>
    <w:p w14:paraId="3E021554" w14:textId="77777777" w:rsidR="00FB5047" w:rsidRPr="00FB5047" w:rsidRDefault="00FB5047"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151283D9" w14:textId="77777777" w:rsidR="00B075FB" w:rsidRDefault="00B075FB" w:rsidP="00CD652E">
      <w:pPr>
        <w:rPr>
          <w:rFonts w:ascii="Arial" w:hAnsi="Arial"/>
          <w:b/>
          <w:sz w:val="18"/>
          <w:szCs w:val="18"/>
          <w:lang w:val="es-ES_tradnl"/>
        </w:rPr>
      </w:pPr>
    </w:p>
    <w:p w14:paraId="76365390" w14:textId="57B3500A" w:rsidR="00B075FB" w:rsidRPr="00B075FB" w:rsidRDefault="00B075FB" w:rsidP="00CD652E">
      <w:pPr>
        <w:rPr>
          <w:rFonts w:ascii="Arial" w:hAnsi="Arial"/>
          <w:b/>
          <w:sz w:val="18"/>
          <w:szCs w:val="18"/>
          <w:lang w:val="es-ES_tradnl"/>
        </w:rPr>
      </w:pPr>
      <w:r>
        <w:rPr>
          <w:rFonts w:ascii="Arial" w:hAnsi="Arial"/>
          <w:b/>
          <w:sz w:val="18"/>
          <w:szCs w:val="18"/>
          <w:lang w:val="es-ES_tradnl"/>
        </w:rPr>
        <w:t>Historia de los números</w:t>
      </w:r>
    </w:p>
    <w:p w14:paraId="040AED11" w14:textId="77777777" w:rsidR="00F4317E" w:rsidRDefault="00F4317E" w:rsidP="00CD652E">
      <w:pPr>
        <w:rPr>
          <w:rFonts w:ascii="Arial" w:hAnsi="Arial"/>
          <w:sz w:val="18"/>
          <w:szCs w:val="18"/>
          <w:lang w:val="es-ES_tradnl"/>
        </w:rPr>
      </w:pPr>
    </w:p>
    <w:p w14:paraId="045D35AD" w14:textId="77777777" w:rsidR="000F3F81" w:rsidRDefault="000F3F81" w:rsidP="00CD652E">
      <w:pPr>
        <w:rPr>
          <w:rFonts w:ascii="Arial" w:hAnsi="Arial"/>
          <w:sz w:val="18"/>
          <w:szCs w:val="18"/>
          <w:lang w:val="es-ES_tradnl"/>
        </w:rPr>
      </w:pPr>
      <w:r>
        <w:rPr>
          <w:rFonts w:ascii="Arial" w:hAnsi="Arial"/>
          <w:sz w:val="18"/>
          <w:szCs w:val="18"/>
          <w:lang w:val="es-ES_tradnl"/>
        </w:rPr>
        <w:t>Los números son muy importantes en muchos aspectos de la vida moderna. El conocerlos y saber cómo manejarlos es fundamental.</w:t>
      </w:r>
    </w:p>
    <w:p w14:paraId="7DEE8AC6" w14:textId="77777777" w:rsidR="000F3F81" w:rsidRDefault="000F3F81" w:rsidP="00CD652E">
      <w:pPr>
        <w:rPr>
          <w:rFonts w:ascii="Arial" w:hAnsi="Arial"/>
          <w:sz w:val="18"/>
          <w:szCs w:val="18"/>
          <w:lang w:val="es-ES_tradnl"/>
        </w:rPr>
      </w:pPr>
    </w:p>
    <w:p w14:paraId="7901A1D2" w14:textId="23E80B27" w:rsidR="009A765E" w:rsidRDefault="000F3F81" w:rsidP="00CD652E">
      <w:pPr>
        <w:rPr>
          <w:rFonts w:ascii="Arial" w:hAnsi="Arial"/>
          <w:sz w:val="18"/>
          <w:szCs w:val="18"/>
          <w:lang w:val="es-ES_tradnl"/>
        </w:rPr>
      </w:pPr>
      <w:r>
        <w:rPr>
          <w:rFonts w:ascii="Arial" w:hAnsi="Arial"/>
          <w:sz w:val="18"/>
          <w:szCs w:val="18"/>
          <w:lang w:val="es-ES_tradnl"/>
        </w:rPr>
        <w:t xml:space="preserve">Pero no siempre los números han tenido el mismo nombre o se han representado con el mismo símbolo. </w:t>
      </w:r>
      <w:r w:rsidR="00AE72F8">
        <w:rPr>
          <w:rFonts w:ascii="Arial" w:hAnsi="Arial"/>
          <w:sz w:val="18"/>
          <w:szCs w:val="18"/>
          <w:lang w:val="es-ES_tradnl"/>
        </w:rPr>
        <w:t>A lo largo d</w:t>
      </w:r>
      <w:r>
        <w:rPr>
          <w:rFonts w:ascii="Arial" w:hAnsi="Arial"/>
          <w:sz w:val="18"/>
          <w:szCs w:val="18"/>
          <w:lang w:val="es-ES_tradnl"/>
        </w:rPr>
        <w:t>e</w:t>
      </w:r>
      <w:r w:rsidR="00AE72F8">
        <w:rPr>
          <w:rFonts w:ascii="Arial" w:hAnsi="Arial"/>
          <w:sz w:val="18"/>
          <w:szCs w:val="18"/>
          <w:lang w:val="es-ES_tradnl"/>
        </w:rPr>
        <w:t xml:space="preserve"> </w:t>
      </w:r>
      <w:r>
        <w:rPr>
          <w:rFonts w:ascii="Arial" w:hAnsi="Arial"/>
          <w:sz w:val="18"/>
          <w:szCs w:val="18"/>
          <w:lang w:val="es-ES_tradnl"/>
        </w:rPr>
        <w:t xml:space="preserve">la historia, muchas civilizaciones se inventaron sus propios nombres y símbolos para los números. </w:t>
      </w:r>
      <w:r w:rsidR="00FE7ED6">
        <w:rPr>
          <w:rFonts w:ascii="Arial" w:hAnsi="Arial"/>
          <w:sz w:val="18"/>
          <w:szCs w:val="18"/>
          <w:lang w:val="es-ES_tradnl"/>
        </w:rPr>
        <w:t>Con el paso</w:t>
      </w:r>
      <w:r w:rsidR="005B78A9">
        <w:rPr>
          <w:rFonts w:ascii="Arial" w:hAnsi="Arial"/>
          <w:sz w:val="18"/>
          <w:szCs w:val="18"/>
          <w:lang w:val="es-ES_tradnl"/>
        </w:rPr>
        <w:t xml:space="preserve"> del tiempo</w:t>
      </w:r>
      <w:r w:rsidR="00FE7ED6">
        <w:rPr>
          <w:rFonts w:ascii="Arial" w:hAnsi="Arial"/>
          <w:sz w:val="18"/>
          <w:szCs w:val="18"/>
          <w:lang w:val="es-ES_tradnl"/>
        </w:rPr>
        <w:t>, a</w:t>
      </w:r>
      <w:r w:rsidR="005B78A9">
        <w:rPr>
          <w:rFonts w:ascii="Arial" w:hAnsi="Arial"/>
          <w:sz w:val="18"/>
          <w:szCs w:val="18"/>
          <w:lang w:val="es-ES_tradnl"/>
        </w:rPr>
        <w:t>lguna</w:t>
      </w:r>
      <w:r w:rsidR="00FE7ED6">
        <w:rPr>
          <w:rFonts w:ascii="Arial" w:hAnsi="Arial"/>
          <w:sz w:val="18"/>
          <w:szCs w:val="18"/>
          <w:lang w:val="es-ES_tradnl"/>
        </w:rPr>
        <w:t>s de esas formas de representar los números desaparecieron, cambiaron o se fusionaron con otras.</w:t>
      </w:r>
    </w:p>
    <w:p w14:paraId="655C0136" w14:textId="77777777" w:rsidR="009A765E" w:rsidRDefault="009A765E" w:rsidP="00CD652E">
      <w:pPr>
        <w:rPr>
          <w:rFonts w:ascii="Arial" w:hAnsi="Arial"/>
          <w:sz w:val="18"/>
          <w:szCs w:val="18"/>
          <w:lang w:val="es-ES_tradnl"/>
        </w:rPr>
      </w:pPr>
    </w:p>
    <w:p w14:paraId="434EDB18" w14:textId="18009510" w:rsidR="000F3F81" w:rsidRDefault="00FE7ED6" w:rsidP="00CD652E">
      <w:pPr>
        <w:rPr>
          <w:rFonts w:ascii="Arial" w:hAnsi="Arial"/>
          <w:sz w:val="18"/>
          <w:szCs w:val="18"/>
          <w:lang w:val="es-ES_tradnl"/>
        </w:rPr>
      </w:pPr>
      <w:r>
        <w:rPr>
          <w:rFonts w:ascii="Arial" w:hAnsi="Arial"/>
          <w:sz w:val="18"/>
          <w:szCs w:val="18"/>
          <w:lang w:val="es-ES_tradnl"/>
        </w:rPr>
        <w:t>Actualmente utilizamos un sistema de numeración que se creó en la India, fue mejorado por los árabes</w:t>
      </w:r>
      <w:r w:rsidR="005B78A9">
        <w:rPr>
          <w:rFonts w:ascii="Arial" w:hAnsi="Arial"/>
          <w:sz w:val="18"/>
          <w:szCs w:val="18"/>
          <w:lang w:val="es-ES_tradnl"/>
        </w:rPr>
        <w:t>,</w:t>
      </w:r>
      <w:r>
        <w:rPr>
          <w:rFonts w:ascii="Arial" w:hAnsi="Arial"/>
          <w:sz w:val="18"/>
          <w:szCs w:val="18"/>
          <w:lang w:val="es-ES_tradnl"/>
        </w:rPr>
        <w:t xml:space="preserve"> y recorrió el mundo gracias a los europeos. </w:t>
      </w:r>
      <w:r w:rsidR="009A765E">
        <w:rPr>
          <w:rFonts w:ascii="Arial" w:hAnsi="Arial"/>
          <w:sz w:val="18"/>
          <w:szCs w:val="18"/>
          <w:lang w:val="es-ES_tradnl"/>
        </w:rPr>
        <w:t>Este sistema se conoce en to</w:t>
      </w:r>
      <w:r>
        <w:rPr>
          <w:rFonts w:ascii="Arial" w:hAnsi="Arial"/>
          <w:sz w:val="18"/>
          <w:szCs w:val="18"/>
          <w:lang w:val="es-ES_tradnl"/>
        </w:rPr>
        <w:t xml:space="preserve">das partes, y aunque la gente tenga nombres diferentes para cada número según el idioma que hable, el símbolo que usan en el mismo. Así, mientras en Colombia decimos “diez” en Inglaterra dicen “ten”, pero en ambos países se escribe “10”.   </w:t>
      </w:r>
    </w:p>
    <w:p w14:paraId="3ED7C699" w14:textId="77777777" w:rsidR="005B78A9" w:rsidRDefault="005B78A9" w:rsidP="00CD652E">
      <w:pPr>
        <w:rPr>
          <w:rFonts w:ascii="Arial" w:hAnsi="Arial"/>
          <w:sz w:val="18"/>
          <w:szCs w:val="18"/>
          <w:lang w:val="es-ES_tradnl"/>
        </w:rPr>
      </w:pPr>
    </w:p>
    <w:p w14:paraId="76EAB485" w14:textId="0258EB1C" w:rsidR="005B78A9" w:rsidRDefault="005B78A9" w:rsidP="00CD652E">
      <w:pPr>
        <w:rPr>
          <w:rFonts w:ascii="Arial" w:hAnsi="Arial"/>
          <w:sz w:val="18"/>
          <w:szCs w:val="18"/>
          <w:lang w:val="es-ES_tradnl"/>
        </w:rPr>
      </w:pPr>
      <w:r>
        <w:rPr>
          <w:rFonts w:ascii="Arial" w:hAnsi="Arial"/>
          <w:sz w:val="18"/>
          <w:szCs w:val="18"/>
          <w:lang w:val="es-ES_tradnl"/>
        </w:rPr>
        <w:t>Conoce la historia de los números, y cómo diferentes pueblos</w:t>
      </w:r>
      <w:r w:rsidR="00C6642A">
        <w:rPr>
          <w:rFonts w:ascii="Arial" w:hAnsi="Arial"/>
          <w:sz w:val="18"/>
          <w:szCs w:val="18"/>
          <w:lang w:val="es-ES_tradnl"/>
        </w:rPr>
        <w:t xml:space="preserve"> los representaron en </w:t>
      </w:r>
      <w:r>
        <w:rPr>
          <w:rFonts w:ascii="Arial" w:hAnsi="Arial"/>
          <w:sz w:val="18"/>
          <w:szCs w:val="18"/>
          <w:lang w:val="es-ES_tradnl"/>
        </w:rPr>
        <w:t>momentos</w:t>
      </w:r>
      <w:r w:rsidR="00C6642A">
        <w:rPr>
          <w:rFonts w:ascii="Arial" w:hAnsi="Arial"/>
          <w:sz w:val="18"/>
          <w:szCs w:val="18"/>
          <w:lang w:val="es-ES_tradnl"/>
        </w:rPr>
        <w:t xml:space="preserve"> distintos</w:t>
      </w:r>
      <w:r>
        <w:rPr>
          <w:rFonts w:ascii="Arial" w:hAnsi="Arial"/>
          <w:sz w:val="18"/>
          <w:szCs w:val="18"/>
          <w:lang w:val="es-ES_tradnl"/>
        </w:rPr>
        <w:t xml:space="preserve">. </w:t>
      </w:r>
    </w:p>
    <w:p w14:paraId="487C7D6C" w14:textId="06E0ECF1" w:rsidR="00F4317E" w:rsidRDefault="000F3F81" w:rsidP="00CD652E">
      <w:pPr>
        <w:rPr>
          <w:rFonts w:ascii="Arial" w:hAnsi="Arial"/>
          <w:sz w:val="18"/>
          <w:szCs w:val="18"/>
          <w:lang w:val="es-ES_tradnl"/>
        </w:rPr>
      </w:pPr>
      <w:r>
        <w:rPr>
          <w:rFonts w:ascii="Arial" w:hAnsi="Arial"/>
          <w:sz w:val="18"/>
          <w:szCs w:val="18"/>
          <w:lang w:val="es-ES_tradnl"/>
        </w:rPr>
        <w:t xml:space="preserve"> </w:t>
      </w:r>
    </w:p>
    <w:p w14:paraId="6AE4864E" w14:textId="77777777" w:rsidR="00F4317E" w:rsidRPr="00F4317E" w:rsidRDefault="00F4317E" w:rsidP="00CD652E">
      <w:pPr>
        <w:rPr>
          <w:rFonts w:ascii="Arial" w:hAnsi="Arial"/>
          <w:sz w:val="18"/>
          <w:szCs w:val="18"/>
          <w:lang w:val="es-ES_tradnl"/>
        </w:rPr>
      </w:pPr>
    </w:p>
    <w:p w14:paraId="235B2639" w14:textId="28404B65" w:rsidR="008404BC" w:rsidRPr="00A54F6E" w:rsidRDefault="00CD652E" w:rsidP="00CD652E">
      <w:pPr>
        <w:rPr>
          <w:rFonts w:ascii="Arial" w:hAnsi="Arial"/>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r w:rsidR="00A54F6E">
        <w:rPr>
          <w:rFonts w:ascii="Arial" w:hAnsi="Arial"/>
          <w:b/>
          <w:sz w:val="18"/>
          <w:szCs w:val="18"/>
          <w:lang w:val="es-ES_tradnl"/>
        </w:rPr>
        <w:t xml:space="preserve"> </w:t>
      </w:r>
    </w:p>
    <w:p w14:paraId="7AD60B48" w14:textId="77777777" w:rsidR="008404BC" w:rsidRDefault="008404BC" w:rsidP="00CD652E">
      <w:pPr>
        <w:rPr>
          <w:rFonts w:ascii="Arial" w:hAnsi="Arial"/>
          <w:sz w:val="18"/>
          <w:szCs w:val="18"/>
          <w:lang w:val="es-ES_tradnl"/>
        </w:rPr>
      </w:pPr>
    </w:p>
    <w:p w14:paraId="5C01400B" w14:textId="0674735D"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14:paraId="5B56E8C7" w14:textId="2FE30DD2"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904011">
        <w:rPr>
          <w:rFonts w:ascii="Arial" w:hAnsi="Arial"/>
          <w:color w:val="0000FF"/>
          <w:sz w:val="16"/>
          <w:szCs w:val="16"/>
          <w:lang w:val="es-ES_tradnl"/>
        </w:rPr>
        <w:t>PESTAÑA</w:t>
      </w:r>
      <w:r w:rsidR="007B25A6" w:rsidRPr="007B25A6">
        <w:rPr>
          <w:rFonts w:ascii="Arial" w:hAnsi="Arial"/>
          <w:color w:val="0000FF"/>
          <w:sz w:val="16"/>
          <w:szCs w:val="16"/>
          <w:lang w:val="es-ES_tradnl"/>
        </w:rPr>
        <w:t xml:space="preserve"> DE ESTE INCISO COPIA </w:t>
      </w:r>
      <w:r w:rsidR="00DA66FC">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DA66FC">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DA66FC">
        <w:rPr>
          <w:rFonts w:ascii="Arial" w:hAnsi="Arial"/>
          <w:i/>
          <w:color w:val="0000FF"/>
          <w:sz w:val="16"/>
          <w:szCs w:val="16"/>
          <w:lang w:val="es-ES_tradnl"/>
        </w:rPr>
        <w:t>PESTAÑA</w:t>
      </w:r>
      <w:r w:rsidR="007B25A6" w:rsidRPr="007B25A6">
        <w:rPr>
          <w:rFonts w:ascii="Arial" w:hAnsi="Arial"/>
          <w:i/>
          <w:color w:val="0000FF"/>
          <w:sz w:val="16"/>
          <w:szCs w:val="16"/>
          <w:lang w:val="es-ES_tradnl"/>
        </w:rPr>
        <w:t xml:space="preserve"> #</w:t>
      </w:r>
      <w:r w:rsidR="00CF535A">
        <w:rPr>
          <w:rFonts w:ascii="Arial" w:hAnsi="Arial"/>
          <w:i/>
          <w:color w:val="0000FF"/>
          <w:sz w:val="16"/>
          <w:szCs w:val="16"/>
          <w:lang w:val="es-ES_tradnl"/>
        </w:rPr>
        <w:t>...</w:t>
      </w:r>
    </w:p>
    <w:p w14:paraId="302D00CC" w14:textId="3E9B5D75" w:rsidR="00F4317E" w:rsidRPr="000719EE" w:rsidRDefault="006527F5" w:rsidP="00F4317E">
      <w:pPr>
        <w:rPr>
          <w:rFonts w:ascii="Arial" w:hAnsi="Arial" w:cs="Arial"/>
          <w:sz w:val="18"/>
          <w:szCs w:val="18"/>
          <w:lang w:val="es-ES_tradnl"/>
        </w:rPr>
      </w:pPr>
      <w:r>
        <w:rPr>
          <w:rFonts w:ascii="Arial" w:hAnsi="Arial" w:cs="Arial"/>
          <w:sz w:val="18"/>
          <w:szCs w:val="18"/>
          <w:lang w:val="es-ES_tradnl"/>
        </w:rPr>
        <w:t>8</w:t>
      </w: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256F6C52" w:rsidR="00CD652E" w:rsidRPr="00F4317E" w:rsidRDefault="006527F5" w:rsidP="00CD652E">
      <w:pPr>
        <w:rPr>
          <w:rFonts w:ascii="Arial" w:hAnsi="Arial" w:cs="Arial"/>
          <w:sz w:val="18"/>
          <w:szCs w:val="18"/>
          <w:lang w:val="es-ES_tradnl"/>
        </w:rPr>
      </w:pPr>
      <w:r>
        <w:rPr>
          <w:rFonts w:ascii="Arial" w:hAnsi="Arial" w:cs="Arial"/>
          <w:sz w:val="18"/>
          <w:szCs w:val="18"/>
          <w:lang w:val="es-ES_tradnl"/>
        </w:rPr>
        <w:t>La historia de los números</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722FCC8D" w:rsidR="00CD652E" w:rsidRPr="000719EE" w:rsidRDefault="00C6642A" w:rsidP="00CD652E">
      <w:pPr>
        <w:rPr>
          <w:rFonts w:ascii="Arial" w:hAnsi="Arial" w:cs="Arial"/>
          <w:sz w:val="18"/>
          <w:szCs w:val="18"/>
          <w:lang w:val="es-ES_tradnl"/>
        </w:rPr>
      </w:pPr>
      <w:r>
        <w:rPr>
          <w:rFonts w:ascii="Arial" w:hAnsi="Arial" w:cs="Arial"/>
          <w:sz w:val="18"/>
          <w:szCs w:val="18"/>
          <w:lang w:val="es-ES_tradnl"/>
        </w:rPr>
        <w:t>Recorre las pestañas para conocer</w:t>
      </w:r>
      <w:r w:rsidR="006527F5">
        <w:rPr>
          <w:rFonts w:ascii="Arial" w:hAnsi="Arial" w:cs="Arial"/>
          <w:sz w:val="18"/>
          <w:szCs w:val="18"/>
          <w:lang w:val="es-ES_tradnl"/>
        </w:rPr>
        <w:t xml:space="preserve"> la historia de </w:t>
      </w:r>
      <w:r w:rsidR="00C80180">
        <w:rPr>
          <w:rFonts w:ascii="Arial" w:hAnsi="Arial" w:cs="Arial"/>
          <w:sz w:val="18"/>
          <w:szCs w:val="18"/>
          <w:lang w:val="es-ES_tradnl"/>
        </w:rPr>
        <w:t>los números</w:t>
      </w:r>
    </w:p>
    <w:p w14:paraId="71928DBC" w14:textId="77777777" w:rsidR="006559E5" w:rsidRDefault="006559E5" w:rsidP="00CD652E">
      <w:pPr>
        <w:rPr>
          <w:rFonts w:ascii="Arial" w:hAnsi="Arial" w:cs="Arial"/>
          <w:sz w:val="18"/>
          <w:szCs w:val="18"/>
          <w:lang w:val="es-ES_tradnl"/>
        </w:rPr>
      </w:pPr>
    </w:p>
    <w:p w14:paraId="58697D7F" w14:textId="7F2AB595" w:rsidR="006559E5" w:rsidRPr="00E928AA" w:rsidRDefault="00904011" w:rsidP="00705DE0">
      <w:pPr>
        <w:shd w:val="clear" w:color="auto" w:fill="99CCFF"/>
        <w:jc w:val="center"/>
        <w:rPr>
          <w:rFonts w:ascii="Arial" w:hAnsi="Arial"/>
          <w:b/>
          <w:sz w:val="16"/>
          <w:szCs w:val="16"/>
          <w:lang w:val="es-ES_tradnl"/>
        </w:rPr>
      </w:pPr>
      <w:r>
        <w:rPr>
          <w:rFonts w:ascii="Arial" w:hAnsi="Arial"/>
          <w:b/>
          <w:sz w:val="16"/>
          <w:szCs w:val="16"/>
          <w:lang w:val="es-ES_tradnl"/>
        </w:rPr>
        <w:t>PESTAÑA</w:t>
      </w:r>
      <w:r w:rsidR="006559E5" w:rsidRPr="003F1EB9">
        <w:rPr>
          <w:rFonts w:ascii="Arial" w:hAnsi="Arial"/>
          <w:sz w:val="16"/>
          <w:szCs w:val="16"/>
          <w:lang w:val="es-ES_tradnl"/>
        </w:rPr>
        <w:t xml:space="preserve"> 1</w:t>
      </w:r>
    </w:p>
    <w:p w14:paraId="3DDCFB0F" w14:textId="4219F462"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904011">
        <w:rPr>
          <w:rFonts w:ascii="Arial" w:hAnsi="Arial"/>
          <w:sz w:val="18"/>
          <w:szCs w:val="18"/>
          <w:highlight w:val="green"/>
          <w:lang w:val="es-ES_tradnl"/>
        </w:rPr>
        <w:t>Título de pestaña (</w:t>
      </w:r>
      <w:r w:rsidR="00904011" w:rsidRPr="00904011">
        <w:rPr>
          <w:rFonts w:ascii="Arial" w:hAnsi="Arial"/>
          <w:b/>
          <w:sz w:val="18"/>
          <w:szCs w:val="18"/>
          <w:highlight w:val="green"/>
          <w:lang w:val="es-ES_tradnl"/>
        </w:rPr>
        <w:t>20</w:t>
      </w:r>
      <w:r w:rsidR="00904011">
        <w:rPr>
          <w:rFonts w:ascii="Arial" w:hAnsi="Arial"/>
          <w:sz w:val="18"/>
          <w:szCs w:val="18"/>
          <w:highlight w:val="green"/>
          <w:lang w:val="es-ES_tradnl"/>
        </w:rPr>
        <w:t xml:space="preserve"> caracteres máximo)</w:t>
      </w:r>
      <w:r w:rsidR="00E928AA">
        <w:rPr>
          <w:rFonts w:ascii="Arial" w:hAnsi="Arial"/>
          <w:sz w:val="18"/>
          <w:szCs w:val="18"/>
          <w:highlight w:val="green"/>
          <w:lang w:val="es-ES_tradnl"/>
        </w:rPr>
        <w:t xml:space="preserve"> </w:t>
      </w:r>
    </w:p>
    <w:p w14:paraId="54160186" w14:textId="77777777" w:rsidR="001E1243" w:rsidRDefault="001E1243" w:rsidP="00CD652E">
      <w:pPr>
        <w:rPr>
          <w:rFonts w:ascii="Arial" w:hAnsi="Arial" w:cs="Arial"/>
          <w:sz w:val="18"/>
          <w:szCs w:val="18"/>
          <w:lang w:val="es-ES_tradnl"/>
        </w:rPr>
      </w:pPr>
    </w:p>
    <w:p w14:paraId="7C93903E" w14:textId="54138582" w:rsidR="00ED1403" w:rsidRPr="00ED1403" w:rsidRDefault="00ED1403" w:rsidP="00ED1403">
      <w:pPr>
        <w:pStyle w:val="Prrafodelista"/>
        <w:numPr>
          <w:ilvl w:val="0"/>
          <w:numId w:val="1"/>
        </w:numPr>
        <w:rPr>
          <w:rFonts w:ascii="Arial" w:hAnsi="Arial" w:cs="Arial"/>
          <w:sz w:val="18"/>
          <w:szCs w:val="18"/>
          <w:lang w:val="es-ES_tradnl"/>
        </w:rPr>
      </w:pPr>
      <w:r>
        <w:rPr>
          <w:rFonts w:ascii="Arial" w:hAnsi="Arial" w:cs="Arial"/>
          <w:sz w:val="18"/>
          <w:szCs w:val="18"/>
          <w:lang w:val="es-ES_tradnl"/>
        </w:rPr>
        <w:t>L</w:t>
      </w:r>
      <w:r w:rsidR="00C95669">
        <w:rPr>
          <w:rFonts w:ascii="Arial" w:hAnsi="Arial" w:cs="Arial"/>
          <w:sz w:val="18"/>
          <w:szCs w:val="18"/>
          <w:lang w:val="es-ES_tradnl"/>
        </w:rPr>
        <w:t>a necesidad de contar</w:t>
      </w:r>
    </w:p>
    <w:p w14:paraId="58B8CC17" w14:textId="77777777" w:rsidR="006559E5" w:rsidRDefault="006559E5" w:rsidP="00CD652E">
      <w:pPr>
        <w:rPr>
          <w:rFonts w:ascii="Arial" w:hAnsi="Arial" w:cs="Arial"/>
          <w:sz w:val="18"/>
          <w:szCs w:val="18"/>
          <w:lang w:val="es-ES_tradnl"/>
        </w:rPr>
      </w:pPr>
    </w:p>
    <w:p w14:paraId="6C468EE1" w14:textId="21FBA78A" w:rsidR="00CB17F3" w:rsidRDefault="00CB17F3" w:rsidP="00CB17F3">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w:t>
      </w:r>
      <w:r w:rsidR="00A02A31">
        <w:rPr>
          <w:rFonts w:ascii="Arial" w:hAnsi="Arial"/>
          <w:color w:val="0000FF"/>
          <w:sz w:val="16"/>
          <w:szCs w:val="16"/>
          <w:lang w:val="es-ES_tradnl"/>
        </w:rPr>
        <w:t xml:space="preserve"> (ver ejemplo al final del documento)</w:t>
      </w:r>
      <w:r>
        <w:rPr>
          <w:rFonts w:ascii="Arial" w:hAnsi="Arial"/>
          <w:color w:val="0000FF"/>
          <w:sz w:val="16"/>
          <w:szCs w:val="16"/>
          <w:lang w:val="es-ES_tradnl"/>
        </w:rPr>
        <w:t>.</w:t>
      </w:r>
    </w:p>
    <w:p w14:paraId="32342048" w14:textId="388D6CA7" w:rsidR="00904011" w:rsidRDefault="00904011"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904011" w14:paraId="34B5F0F8" w14:textId="77777777" w:rsidTr="009E00D1">
        <w:tc>
          <w:tcPr>
            <w:tcW w:w="3118" w:type="dxa"/>
            <w:tcBorders>
              <w:top w:val="nil"/>
              <w:left w:val="nil"/>
              <w:bottom w:val="nil"/>
            </w:tcBorders>
            <w:shd w:val="clear" w:color="auto" w:fill="CCFFCC"/>
          </w:tcPr>
          <w:p w14:paraId="07764DEC"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0980B08" w14:textId="1DE3FC88" w:rsidR="00904011" w:rsidRPr="00904011" w:rsidRDefault="00C51BCA" w:rsidP="00AE72F8">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43EC29DE"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60EFC12" w14:textId="0259B8A6" w:rsidR="00904011" w:rsidRPr="00904011" w:rsidRDefault="00904011" w:rsidP="00AE72F8">
            <w:pPr>
              <w:rPr>
                <w:rFonts w:ascii="Arial" w:hAnsi="Arial" w:cs="Arial"/>
                <w:sz w:val="16"/>
                <w:szCs w:val="16"/>
                <w:lang w:val="es-ES_tradnl"/>
              </w:rPr>
            </w:pPr>
          </w:p>
        </w:tc>
        <w:tc>
          <w:tcPr>
            <w:tcW w:w="1417" w:type="dxa"/>
            <w:tcBorders>
              <w:top w:val="nil"/>
              <w:bottom w:val="nil"/>
            </w:tcBorders>
            <w:shd w:val="clear" w:color="auto" w:fill="CCFFCC"/>
          </w:tcPr>
          <w:p w14:paraId="17E910E3" w14:textId="470D6064" w:rsidR="00904011" w:rsidRPr="00CB17F3" w:rsidRDefault="00904011" w:rsidP="0090401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3399FD7" w14:textId="77777777" w:rsidR="00904011" w:rsidRPr="00904011" w:rsidRDefault="00904011" w:rsidP="00AE72F8">
            <w:pPr>
              <w:rPr>
                <w:rFonts w:ascii="Arial" w:hAnsi="Arial" w:cs="Arial"/>
                <w:sz w:val="16"/>
                <w:szCs w:val="16"/>
                <w:lang w:val="es-ES_tradnl"/>
              </w:rPr>
            </w:pPr>
          </w:p>
        </w:tc>
      </w:tr>
      <w:tr w:rsidR="002E7667" w:rsidRPr="00F70E3B" w14:paraId="2D77F480" w14:textId="77777777" w:rsidTr="009E00D1">
        <w:tc>
          <w:tcPr>
            <w:tcW w:w="3118" w:type="dxa"/>
            <w:tcBorders>
              <w:top w:val="nil"/>
              <w:left w:val="nil"/>
              <w:bottom w:val="nil"/>
            </w:tcBorders>
            <w:shd w:val="clear" w:color="auto" w:fill="CCFFCC"/>
          </w:tcPr>
          <w:p w14:paraId="42EA2938"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C3C1BFE" w14:textId="77777777" w:rsidR="00904011" w:rsidRPr="00904011" w:rsidRDefault="00904011" w:rsidP="00AE72F8">
            <w:pPr>
              <w:rPr>
                <w:rFonts w:ascii="Arial" w:hAnsi="Arial" w:cs="Arial"/>
                <w:sz w:val="16"/>
                <w:szCs w:val="16"/>
                <w:lang w:val="es-ES_tradnl"/>
              </w:rPr>
            </w:pPr>
          </w:p>
        </w:tc>
        <w:tc>
          <w:tcPr>
            <w:tcW w:w="3260" w:type="dxa"/>
            <w:tcBorders>
              <w:top w:val="nil"/>
              <w:bottom w:val="nil"/>
            </w:tcBorders>
            <w:shd w:val="clear" w:color="auto" w:fill="CCFFCC"/>
          </w:tcPr>
          <w:p w14:paraId="190AA02A"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7AF2A46" w14:textId="6737BCFC" w:rsidR="00904011" w:rsidRPr="00904011" w:rsidRDefault="00904011" w:rsidP="00AE72F8">
            <w:pPr>
              <w:rPr>
                <w:rFonts w:ascii="Arial" w:hAnsi="Arial" w:cs="Arial"/>
                <w:sz w:val="16"/>
                <w:szCs w:val="16"/>
                <w:lang w:val="es-ES_tradnl"/>
              </w:rPr>
            </w:pPr>
          </w:p>
        </w:tc>
        <w:tc>
          <w:tcPr>
            <w:tcW w:w="1417" w:type="dxa"/>
            <w:tcBorders>
              <w:top w:val="nil"/>
              <w:bottom w:val="nil"/>
              <w:right w:val="nil"/>
            </w:tcBorders>
          </w:tcPr>
          <w:p w14:paraId="25F5900E" w14:textId="77777777" w:rsidR="00904011" w:rsidRPr="00904011" w:rsidRDefault="00904011" w:rsidP="00AE72F8">
            <w:pPr>
              <w:rPr>
                <w:rFonts w:ascii="Arial" w:hAnsi="Arial" w:cs="Arial"/>
                <w:sz w:val="16"/>
                <w:szCs w:val="16"/>
                <w:lang w:val="es-ES_tradnl"/>
              </w:rPr>
            </w:pPr>
          </w:p>
        </w:tc>
        <w:tc>
          <w:tcPr>
            <w:tcW w:w="426" w:type="dxa"/>
            <w:tcBorders>
              <w:left w:val="nil"/>
              <w:bottom w:val="nil"/>
              <w:right w:val="nil"/>
            </w:tcBorders>
          </w:tcPr>
          <w:p w14:paraId="58A42DA5" w14:textId="77777777" w:rsidR="00904011" w:rsidRPr="00904011" w:rsidRDefault="00904011" w:rsidP="00AE72F8">
            <w:pPr>
              <w:rPr>
                <w:rFonts w:ascii="Arial" w:hAnsi="Arial" w:cs="Arial"/>
                <w:sz w:val="16"/>
                <w:szCs w:val="16"/>
                <w:lang w:val="es-ES_tradnl"/>
              </w:rPr>
            </w:pPr>
          </w:p>
        </w:tc>
      </w:tr>
    </w:tbl>
    <w:p w14:paraId="510E71E4" w14:textId="77777777" w:rsidR="00904011" w:rsidRDefault="00904011" w:rsidP="00CD652E">
      <w:pPr>
        <w:rPr>
          <w:rFonts w:ascii="Arial" w:hAnsi="Arial" w:cs="Arial"/>
          <w:sz w:val="18"/>
          <w:szCs w:val="18"/>
          <w:lang w:val="es-ES_tradnl"/>
        </w:rPr>
      </w:pPr>
    </w:p>
    <w:p w14:paraId="7D070870" w14:textId="77777777" w:rsidR="00CB17F3" w:rsidRDefault="00CB17F3" w:rsidP="00CB17F3">
      <w:pPr>
        <w:rPr>
          <w:rFonts w:ascii="Arial" w:hAnsi="Arial" w:cs="Arial"/>
          <w:sz w:val="18"/>
          <w:szCs w:val="18"/>
          <w:lang w:val="es-ES_tradnl"/>
        </w:rPr>
      </w:pPr>
    </w:p>
    <w:p w14:paraId="11DBB0AB" w14:textId="77777777" w:rsidR="00CB17F3" w:rsidRDefault="00CB17F3" w:rsidP="00CB17F3">
      <w:pPr>
        <w:rPr>
          <w:rFonts w:ascii="Arial" w:hAnsi="Arial" w:cs="Arial"/>
          <w:sz w:val="18"/>
          <w:szCs w:val="18"/>
          <w:lang w:val="es-ES_tradnl"/>
        </w:rPr>
      </w:pPr>
    </w:p>
    <w:p w14:paraId="0B338204" w14:textId="73A3734E" w:rsidR="00904011" w:rsidRPr="00F4317E" w:rsidRDefault="00904011" w:rsidP="00904011">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520F89A0" w14:textId="77777777" w:rsidR="00904011"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29A99CFF" w14:textId="77777777" w:rsidR="00F01272" w:rsidRDefault="00F01272" w:rsidP="00904011">
      <w:pPr>
        <w:rPr>
          <w:rFonts w:ascii="Arial" w:hAnsi="Arial" w:cs="Arial"/>
          <w:sz w:val="18"/>
          <w:szCs w:val="18"/>
          <w:lang w:val="es-ES_tradnl"/>
        </w:rPr>
      </w:pPr>
    </w:p>
    <w:p w14:paraId="6172D78E" w14:textId="5E28ED63" w:rsidR="00F01272" w:rsidRDefault="00B075FB" w:rsidP="00904011">
      <w:pPr>
        <w:rPr>
          <w:rFonts w:ascii="Arial" w:hAnsi="Arial" w:cs="Arial"/>
          <w:sz w:val="18"/>
          <w:szCs w:val="18"/>
          <w:lang w:val="es-ES_tradnl"/>
        </w:rPr>
      </w:pPr>
      <w:r>
        <w:rPr>
          <w:rFonts w:ascii="Arial" w:hAnsi="Arial" w:cs="Arial"/>
          <w:sz w:val="18"/>
          <w:szCs w:val="18"/>
          <w:lang w:val="es-ES_tradnl"/>
        </w:rPr>
        <w:t xml:space="preserve">Shutterstock: </w:t>
      </w:r>
      <w:r w:rsidR="00F01272" w:rsidRPr="00F01272">
        <w:rPr>
          <w:rFonts w:ascii="Arial" w:hAnsi="Arial" w:cs="Arial"/>
          <w:sz w:val="18"/>
          <w:szCs w:val="18"/>
          <w:lang w:val="es-ES_tradnl"/>
        </w:rPr>
        <w:t>212805505</w:t>
      </w:r>
    </w:p>
    <w:p w14:paraId="391FA57A" w14:textId="77777777" w:rsidR="00904011" w:rsidRDefault="00904011" w:rsidP="00904011">
      <w:pPr>
        <w:rPr>
          <w:rFonts w:ascii="Arial" w:hAnsi="Arial" w:cs="Arial"/>
          <w:sz w:val="18"/>
          <w:szCs w:val="18"/>
          <w:lang w:val="es-ES_tradnl"/>
        </w:rPr>
      </w:pPr>
    </w:p>
    <w:p w14:paraId="0E1C17CF" w14:textId="2A6F64B0" w:rsidR="00904011"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CB17F3">
        <w:rPr>
          <w:rFonts w:ascii="Arial" w:hAnsi="Arial" w:cs="Arial"/>
          <w:sz w:val="18"/>
          <w:szCs w:val="18"/>
          <w:highlight w:val="yellow"/>
          <w:lang w:val="es-ES_tradnl"/>
        </w:rPr>
        <w:t>.</w:t>
      </w:r>
      <w:r w:rsidR="00CB17F3"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287503B5" w14:textId="77777777" w:rsidR="00F01272" w:rsidRDefault="00F01272" w:rsidP="00904011">
      <w:pPr>
        <w:rPr>
          <w:rFonts w:ascii="Arial" w:hAnsi="Arial" w:cs="Arial"/>
          <w:sz w:val="18"/>
          <w:szCs w:val="18"/>
          <w:lang w:val="es-ES_tradnl"/>
        </w:rPr>
      </w:pPr>
    </w:p>
    <w:p w14:paraId="2C1C0B46" w14:textId="3BDF2C1B" w:rsidR="00F01272" w:rsidRPr="009271F2" w:rsidRDefault="00B73D75" w:rsidP="00904011">
      <w:pPr>
        <w:rPr>
          <w:rFonts w:ascii="Arial" w:hAnsi="Arial" w:cs="Arial"/>
          <w:sz w:val="18"/>
          <w:szCs w:val="18"/>
          <w:lang w:val="es-ES"/>
        </w:rPr>
      </w:pPr>
      <w:r w:rsidRPr="009271F2">
        <w:rPr>
          <w:rFonts w:ascii="Arial" w:hAnsi="Arial"/>
          <w:sz w:val="18"/>
          <w:szCs w:val="18"/>
          <w:lang w:val="es-ES"/>
        </w:rPr>
        <w:t>MA_04_02_CO</w:t>
      </w:r>
      <w:r w:rsidR="00EE4ACA" w:rsidRPr="009271F2">
        <w:rPr>
          <w:rFonts w:ascii="Arial" w:hAnsi="Arial"/>
          <w:sz w:val="18"/>
          <w:szCs w:val="18"/>
          <w:lang w:val="es-ES"/>
        </w:rPr>
        <w:t>_REC30</w:t>
      </w:r>
      <w:r w:rsidRPr="009271F2">
        <w:rPr>
          <w:rFonts w:ascii="Arial" w:hAnsi="Arial"/>
          <w:sz w:val="18"/>
          <w:szCs w:val="18"/>
          <w:lang w:val="es-ES"/>
        </w:rPr>
        <w:t>_IMG1.JPG</w:t>
      </w:r>
    </w:p>
    <w:p w14:paraId="66CA158C" w14:textId="77777777" w:rsidR="00904011" w:rsidRPr="009271F2" w:rsidRDefault="00904011" w:rsidP="00904011">
      <w:pPr>
        <w:rPr>
          <w:rFonts w:ascii="Arial" w:hAnsi="Arial" w:cs="Arial"/>
          <w:sz w:val="18"/>
          <w:szCs w:val="18"/>
          <w:lang w:val="es-ES"/>
        </w:rPr>
      </w:pPr>
    </w:p>
    <w:p w14:paraId="71A98249" w14:textId="7C8E6ADA" w:rsidR="00904011" w:rsidRDefault="000B7B8B" w:rsidP="00904011">
      <w:pPr>
        <w:rPr>
          <w:rFonts w:ascii="Arial" w:hAnsi="Arial"/>
          <w:sz w:val="18"/>
          <w:szCs w:val="18"/>
          <w:lang w:val="es-ES_tradnl"/>
        </w:rPr>
      </w:pPr>
      <w:r>
        <w:rPr>
          <w:rFonts w:ascii="Arial" w:hAnsi="Arial"/>
          <w:sz w:val="18"/>
          <w:szCs w:val="18"/>
          <w:highlight w:val="yellow"/>
          <w:lang w:val="es-ES_tradnl"/>
        </w:rPr>
        <w:t xml:space="preserve">OPCIONAL </w:t>
      </w:r>
      <w:r w:rsidR="00904011" w:rsidRPr="004A2B92">
        <w:rPr>
          <w:rFonts w:ascii="Arial" w:hAnsi="Arial"/>
          <w:sz w:val="18"/>
          <w:szCs w:val="18"/>
          <w:highlight w:val="yellow"/>
          <w:lang w:val="es-ES_tradnl"/>
        </w:rPr>
        <w:t>Pie de imagen 1 (</w:t>
      </w:r>
      <w:r>
        <w:rPr>
          <w:rFonts w:ascii="Arial" w:hAnsi="Arial"/>
          <w:b/>
          <w:sz w:val="18"/>
          <w:szCs w:val="18"/>
          <w:highlight w:val="yellow"/>
          <w:lang w:val="es-ES_tradnl"/>
        </w:rPr>
        <w:t>13</w:t>
      </w:r>
      <w:r w:rsidR="00904011">
        <w:rPr>
          <w:rFonts w:ascii="Arial" w:hAnsi="Arial"/>
          <w:b/>
          <w:sz w:val="18"/>
          <w:szCs w:val="18"/>
          <w:highlight w:val="yellow"/>
          <w:lang w:val="es-ES_tradnl"/>
        </w:rPr>
        <w:t>0</w:t>
      </w:r>
      <w:r w:rsidR="00904011" w:rsidRPr="004A2B92">
        <w:rPr>
          <w:rFonts w:ascii="Arial" w:hAnsi="Arial"/>
          <w:sz w:val="18"/>
          <w:szCs w:val="18"/>
          <w:highlight w:val="yellow"/>
          <w:lang w:val="es-ES_tradnl"/>
        </w:rPr>
        <w:t xml:space="preserve"> caracteres máx., se puede usar cursivas)</w:t>
      </w:r>
    </w:p>
    <w:p w14:paraId="0EF80FFA" w14:textId="7BABE265" w:rsidR="00904011" w:rsidRDefault="00D5374C" w:rsidP="00904011">
      <w:pPr>
        <w:rPr>
          <w:rFonts w:ascii="Arial" w:hAnsi="Arial" w:cs="Arial"/>
          <w:sz w:val="18"/>
          <w:szCs w:val="18"/>
          <w:lang w:val="es-ES_tradnl"/>
        </w:rPr>
      </w:pPr>
      <w:r>
        <w:rPr>
          <w:rFonts w:ascii="Arial" w:hAnsi="Arial" w:cs="Arial"/>
          <w:sz w:val="18"/>
          <w:szCs w:val="18"/>
          <w:lang w:val="es-ES_tradnl"/>
        </w:rPr>
        <w:t>Para cuidar un rebaño de ovejas es importante saber cuántas se tienen</w:t>
      </w:r>
      <w:r w:rsidR="00AC448B">
        <w:rPr>
          <w:rFonts w:ascii="Arial" w:hAnsi="Arial" w:cs="Arial"/>
          <w:sz w:val="18"/>
          <w:szCs w:val="18"/>
          <w:lang w:val="es-ES_tradnl"/>
        </w:rPr>
        <w:t>.</w:t>
      </w:r>
    </w:p>
    <w:p w14:paraId="5D899B32" w14:textId="77777777" w:rsidR="00904011" w:rsidRDefault="00904011" w:rsidP="00904011">
      <w:pPr>
        <w:rPr>
          <w:rFonts w:ascii="Arial" w:hAnsi="Arial" w:cs="Arial"/>
          <w:sz w:val="18"/>
          <w:szCs w:val="18"/>
          <w:lang w:val="es-ES_tradnl"/>
        </w:rPr>
      </w:pPr>
    </w:p>
    <w:p w14:paraId="0313C1E8" w14:textId="2C04D93B" w:rsidR="00904011" w:rsidRPr="00F4317E" w:rsidRDefault="00904011" w:rsidP="00904011">
      <w:pPr>
        <w:rPr>
          <w:rFonts w:ascii="Arial" w:hAnsi="Arial"/>
          <w:sz w:val="18"/>
          <w:szCs w:val="18"/>
          <w:lang w:val="es-ES_tradnl"/>
        </w:rPr>
      </w:pPr>
      <w:r>
        <w:rPr>
          <w:rFonts w:ascii="Arial" w:hAnsi="Arial"/>
          <w:sz w:val="18"/>
          <w:szCs w:val="18"/>
          <w:highlight w:val="green"/>
          <w:lang w:val="es-ES_tradnl"/>
        </w:rPr>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2802949C" w14:textId="77777777" w:rsidR="00904011" w:rsidRDefault="00904011" w:rsidP="00904011">
      <w:pPr>
        <w:rPr>
          <w:rFonts w:ascii="Arial" w:hAnsi="Arial" w:cs="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FCFCAEC" w14:textId="77777777" w:rsidR="00F01272" w:rsidRDefault="00F01272" w:rsidP="00904011">
      <w:pPr>
        <w:rPr>
          <w:rFonts w:ascii="Arial" w:hAnsi="Arial" w:cs="Arial"/>
          <w:sz w:val="18"/>
          <w:szCs w:val="18"/>
          <w:lang w:val="es-ES_tradnl"/>
        </w:rPr>
      </w:pPr>
    </w:p>
    <w:p w14:paraId="21A88558" w14:textId="4F8F1525" w:rsidR="00F01272" w:rsidRDefault="00033902" w:rsidP="00904011">
      <w:pPr>
        <w:rPr>
          <w:rFonts w:ascii="Arial" w:hAnsi="Arial" w:cs="Arial"/>
          <w:sz w:val="18"/>
          <w:szCs w:val="18"/>
          <w:lang w:val="es-ES_tradnl"/>
        </w:rPr>
      </w:pPr>
      <w:r>
        <w:rPr>
          <w:rFonts w:ascii="Arial" w:hAnsi="Arial" w:cs="Arial"/>
          <w:sz w:val="18"/>
          <w:szCs w:val="18"/>
          <w:lang w:val="es-ES_tradnl"/>
        </w:rPr>
        <w:t xml:space="preserve">Shutterstock: </w:t>
      </w:r>
      <w:r w:rsidR="00F01272" w:rsidRPr="00F01272">
        <w:rPr>
          <w:rFonts w:ascii="Arial" w:hAnsi="Arial" w:cs="Arial"/>
          <w:sz w:val="18"/>
          <w:szCs w:val="18"/>
          <w:lang w:val="es-ES_tradnl"/>
        </w:rPr>
        <w:t>136398374</w:t>
      </w:r>
    </w:p>
    <w:p w14:paraId="060BE86A" w14:textId="77777777" w:rsidR="00904011" w:rsidRDefault="00904011" w:rsidP="00904011">
      <w:pPr>
        <w:rPr>
          <w:rFonts w:ascii="Arial" w:hAnsi="Arial" w:cs="Arial"/>
          <w:sz w:val="18"/>
          <w:szCs w:val="18"/>
          <w:lang w:val="es-ES_tradnl"/>
        </w:rPr>
      </w:pPr>
    </w:p>
    <w:p w14:paraId="11DFD66B" w14:textId="0E766EE9" w:rsidR="00904011"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CB17F3">
        <w:rPr>
          <w:rFonts w:ascii="Arial" w:hAnsi="Arial" w:cs="Arial"/>
          <w:sz w:val="18"/>
          <w:szCs w:val="18"/>
          <w:highlight w:val="yellow"/>
          <w:lang w:val="es-ES_tradnl"/>
        </w:rPr>
        <w:t>.</w:t>
      </w:r>
      <w:r w:rsidR="00CB17F3"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20B0F179" w14:textId="77777777" w:rsidR="00F01272" w:rsidRDefault="00F01272" w:rsidP="00904011">
      <w:pPr>
        <w:rPr>
          <w:rFonts w:ascii="Arial" w:hAnsi="Arial" w:cs="Arial"/>
          <w:sz w:val="18"/>
          <w:szCs w:val="18"/>
          <w:lang w:val="es-ES_tradnl"/>
        </w:rPr>
      </w:pPr>
    </w:p>
    <w:p w14:paraId="3F2C7AEF" w14:textId="081FCFAC" w:rsidR="00F01272" w:rsidRPr="009271F2" w:rsidRDefault="00B73D75" w:rsidP="00904011">
      <w:pPr>
        <w:rPr>
          <w:rFonts w:ascii="Arial" w:hAnsi="Arial" w:cs="Arial"/>
          <w:sz w:val="18"/>
          <w:szCs w:val="18"/>
          <w:lang w:val="es-ES"/>
        </w:rPr>
      </w:pPr>
      <w:r w:rsidRPr="009271F2">
        <w:rPr>
          <w:rFonts w:ascii="Arial" w:hAnsi="Arial"/>
          <w:sz w:val="18"/>
          <w:szCs w:val="18"/>
          <w:lang w:val="es-ES"/>
        </w:rPr>
        <w:t>MA_</w:t>
      </w:r>
      <w:r w:rsidR="00EE4ACA" w:rsidRPr="009271F2">
        <w:rPr>
          <w:rFonts w:ascii="Arial" w:hAnsi="Arial"/>
          <w:sz w:val="18"/>
          <w:szCs w:val="18"/>
          <w:lang w:val="es-ES"/>
        </w:rPr>
        <w:t>04_02_CO_REC30</w:t>
      </w:r>
      <w:r w:rsidR="00033902">
        <w:rPr>
          <w:rFonts w:ascii="Arial" w:hAnsi="Arial"/>
          <w:sz w:val="18"/>
          <w:szCs w:val="18"/>
          <w:lang w:val="es-ES"/>
        </w:rPr>
        <w:t>_IMG</w:t>
      </w:r>
      <w:r w:rsidRPr="009271F2">
        <w:rPr>
          <w:rFonts w:ascii="Arial" w:hAnsi="Arial"/>
          <w:sz w:val="18"/>
          <w:szCs w:val="18"/>
          <w:lang w:val="es-ES"/>
        </w:rPr>
        <w:t>2.JPG</w:t>
      </w:r>
    </w:p>
    <w:p w14:paraId="53318B48" w14:textId="77777777" w:rsidR="00904011" w:rsidRPr="009271F2" w:rsidRDefault="00904011" w:rsidP="00904011">
      <w:pPr>
        <w:rPr>
          <w:rFonts w:ascii="Arial" w:hAnsi="Arial" w:cs="Arial"/>
          <w:sz w:val="18"/>
          <w:szCs w:val="18"/>
          <w:lang w:val="es-ES"/>
        </w:rPr>
      </w:pPr>
    </w:p>
    <w:p w14:paraId="2EB91CC7" w14:textId="7EA61844" w:rsidR="00904011" w:rsidRDefault="000B7B8B" w:rsidP="00904011">
      <w:pPr>
        <w:rPr>
          <w:rFonts w:ascii="Arial" w:hAnsi="Arial"/>
          <w:sz w:val="18"/>
          <w:szCs w:val="18"/>
          <w:lang w:val="es-ES_tradnl"/>
        </w:rPr>
      </w:pPr>
      <w:r>
        <w:rPr>
          <w:rFonts w:ascii="Arial" w:hAnsi="Arial"/>
          <w:sz w:val="18"/>
          <w:szCs w:val="18"/>
          <w:highlight w:val="yellow"/>
          <w:lang w:val="es-ES_tradnl"/>
        </w:rPr>
        <w:t>OPCIONAL Pie de imagen 2</w:t>
      </w:r>
      <w:r w:rsidR="00904011" w:rsidRPr="004A2B92">
        <w:rPr>
          <w:rFonts w:ascii="Arial" w:hAnsi="Arial"/>
          <w:sz w:val="18"/>
          <w:szCs w:val="18"/>
          <w:highlight w:val="yellow"/>
          <w:lang w:val="es-ES_tradnl"/>
        </w:rPr>
        <w:t xml:space="preserve"> (</w:t>
      </w:r>
      <w:r>
        <w:rPr>
          <w:rFonts w:ascii="Arial" w:hAnsi="Arial"/>
          <w:b/>
          <w:sz w:val="18"/>
          <w:szCs w:val="18"/>
          <w:highlight w:val="yellow"/>
          <w:lang w:val="es-ES_tradnl"/>
        </w:rPr>
        <w:t>13</w:t>
      </w:r>
      <w:r w:rsidR="00904011">
        <w:rPr>
          <w:rFonts w:ascii="Arial" w:hAnsi="Arial"/>
          <w:b/>
          <w:sz w:val="18"/>
          <w:szCs w:val="18"/>
          <w:highlight w:val="yellow"/>
          <w:lang w:val="es-ES_tradnl"/>
        </w:rPr>
        <w:t>0</w:t>
      </w:r>
      <w:r w:rsidR="00904011" w:rsidRPr="004A2B92">
        <w:rPr>
          <w:rFonts w:ascii="Arial" w:hAnsi="Arial"/>
          <w:sz w:val="18"/>
          <w:szCs w:val="18"/>
          <w:highlight w:val="yellow"/>
          <w:lang w:val="es-ES_tradnl"/>
        </w:rPr>
        <w:t xml:space="preserve"> caracteres máx., se puede usar cursivas)</w:t>
      </w:r>
    </w:p>
    <w:p w14:paraId="0E91CD0C" w14:textId="421187EB" w:rsidR="00904011" w:rsidRDefault="00904011" w:rsidP="00904011">
      <w:pPr>
        <w:rPr>
          <w:rFonts w:ascii="Arial" w:hAnsi="Arial" w:cs="Arial"/>
          <w:sz w:val="18"/>
          <w:szCs w:val="18"/>
          <w:lang w:val="es-ES_tradnl"/>
        </w:rPr>
      </w:pP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037F4A9F" w14:textId="5F524058" w:rsidR="00071C6A" w:rsidRDefault="007A2D40" w:rsidP="00E31CAA">
      <w:pPr>
        <w:rPr>
          <w:lang w:val="es-CO"/>
        </w:rPr>
      </w:pPr>
      <w:r w:rsidRPr="001522EC">
        <w:rPr>
          <w:lang w:val="es-CO"/>
        </w:rPr>
        <w:t>L</w:t>
      </w:r>
      <w:r>
        <w:rPr>
          <w:lang w:val="es-CO"/>
        </w:rPr>
        <w:t>a necesidad de contar ha acompañado a los humanos desde la prehistoria</w:t>
      </w:r>
      <w:r w:rsidRPr="001522EC">
        <w:rPr>
          <w:lang w:val="es-CO"/>
        </w:rPr>
        <w:t>. La</w:t>
      </w:r>
      <w:r w:rsidR="00196BB4">
        <w:rPr>
          <w:lang w:val="es-CO"/>
        </w:rPr>
        <w:t>s primeras sociedades necesitaba</w:t>
      </w:r>
      <w:r w:rsidRPr="001522EC">
        <w:rPr>
          <w:lang w:val="es-CO"/>
        </w:rPr>
        <w:t>n saber</w:t>
      </w:r>
      <w:r w:rsidR="0062773F">
        <w:rPr>
          <w:lang w:val="es-CO"/>
        </w:rPr>
        <w:t>, por ejemplo, cuantos animales tenían o cuántas personas vivían en el grupo.</w:t>
      </w:r>
      <w:r w:rsidRPr="001522EC">
        <w:rPr>
          <w:lang w:val="es-CO"/>
        </w:rPr>
        <w:t xml:space="preserve"> </w:t>
      </w:r>
    </w:p>
    <w:p w14:paraId="53AFE70B" w14:textId="77777777" w:rsidR="00071C6A" w:rsidRDefault="00071C6A" w:rsidP="00E31CAA">
      <w:pPr>
        <w:rPr>
          <w:lang w:val="es-CO"/>
        </w:rPr>
      </w:pPr>
    </w:p>
    <w:p w14:paraId="44DA21CA" w14:textId="396174D6" w:rsidR="00E31CAA" w:rsidRPr="00CD652E" w:rsidRDefault="00ED1403" w:rsidP="00E31CAA">
      <w:pPr>
        <w:rPr>
          <w:rFonts w:ascii="Arial" w:hAnsi="Arial" w:cs="Arial"/>
          <w:sz w:val="18"/>
          <w:szCs w:val="18"/>
          <w:lang w:val="es-ES_tradnl"/>
        </w:rPr>
      </w:pPr>
      <w:r>
        <w:rPr>
          <w:lang w:val="es-CO"/>
        </w:rPr>
        <w:t>Una de las primeras formas de contar fue</w:t>
      </w:r>
      <w:r w:rsidR="0062773F">
        <w:rPr>
          <w:lang w:val="es-CO"/>
        </w:rPr>
        <w:t xml:space="preserve"> acumulando obj</w:t>
      </w:r>
      <w:r>
        <w:rPr>
          <w:lang w:val="es-CO"/>
        </w:rPr>
        <w:t>etos. Por ejemplo, amontonando piedras que representaran lo que se quería contar</w:t>
      </w:r>
      <w:r w:rsidR="0062773F">
        <w:rPr>
          <w:lang w:val="es-CO"/>
        </w:rPr>
        <w:t>.</w:t>
      </w:r>
    </w:p>
    <w:p w14:paraId="1D9CDE8C" w14:textId="77777777" w:rsidR="00E31CAA" w:rsidRDefault="00E31CAA" w:rsidP="00E31CAA">
      <w:pPr>
        <w:rPr>
          <w:rFonts w:ascii="Arial" w:hAnsi="Arial" w:cs="Arial"/>
          <w:sz w:val="18"/>
          <w:szCs w:val="18"/>
          <w:lang w:val="es-ES_tradnl"/>
        </w:rPr>
      </w:pPr>
    </w:p>
    <w:p w14:paraId="36351164" w14:textId="77777777" w:rsidR="00943711" w:rsidRDefault="00943711" w:rsidP="00943711">
      <w:pPr>
        <w:rPr>
          <w:rFonts w:ascii="Arial" w:hAnsi="Arial" w:cs="Arial"/>
          <w:sz w:val="18"/>
          <w:szCs w:val="18"/>
          <w:lang w:val="es-ES_tradnl"/>
        </w:rPr>
      </w:pPr>
    </w:p>
    <w:p w14:paraId="2F8DAA88" w14:textId="77777777" w:rsidR="0013397F" w:rsidRPr="00E31CAA" w:rsidRDefault="0013397F" w:rsidP="00E31CAA">
      <w:pPr>
        <w:rPr>
          <w:rFonts w:ascii="Arial" w:hAnsi="Arial" w:cs="Arial"/>
          <w:sz w:val="18"/>
          <w:szCs w:val="18"/>
          <w:lang w:val="es-ES_tradnl"/>
        </w:rPr>
      </w:pPr>
    </w:p>
    <w:p w14:paraId="6BAC960C" w14:textId="13DF7567" w:rsidR="00931651" w:rsidRPr="00E928AA" w:rsidRDefault="00931651" w:rsidP="00931651">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2</w:t>
      </w:r>
    </w:p>
    <w:p w14:paraId="57053EB9" w14:textId="77777777" w:rsidR="00931651" w:rsidRPr="00F4317E" w:rsidRDefault="00931651" w:rsidP="0093165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7F441C7D" w14:textId="77777777" w:rsidR="00931651" w:rsidRDefault="00931651" w:rsidP="00931651">
      <w:pPr>
        <w:rPr>
          <w:rFonts w:ascii="Arial" w:hAnsi="Arial" w:cs="Arial"/>
          <w:sz w:val="18"/>
          <w:szCs w:val="18"/>
          <w:lang w:val="es-ES_tradnl"/>
        </w:rPr>
      </w:pPr>
    </w:p>
    <w:p w14:paraId="7305ED14" w14:textId="13FB6348" w:rsidR="00931651" w:rsidRPr="00C95669" w:rsidRDefault="00C95669" w:rsidP="00C95669">
      <w:pPr>
        <w:pStyle w:val="Prrafodelista"/>
        <w:numPr>
          <w:ilvl w:val="0"/>
          <w:numId w:val="1"/>
        </w:numPr>
        <w:rPr>
          <w:rFonts w:ascii="Arial" w:hAnsi="Arial" w:cs="Arial"/>
          <w:sz w:val="18"/>
          <w:szCs w:val="18"/>
          <w:lang w:val="es-ES_tradnl"/>
        </w:rPr>
      </w:pPr>
      <w:r w:rsidRPr="00C95669">
        <w:rPr>
          <w:rFonts w:ascii="Arial" w:hAnsi="Arial" w:cs="Arial"/>
          <w:sz w:val="18"/>
          <w:szCs w:val="18"/>
          <w:lang w:val="es-ES_tradnl"/>
        </w:rPr>
        <w:t>Contar con los dedos</w:t>
      </w:r>
    </w:p>
    <w:p w14:paraId="45651A44" w14:textId="77777777" w:rsidR="00931651" w:rsidRDefault="00931651" w:rsidP="00931651">
      <w:pPr>
        <w:rPr>
          <w:rFonts w:ascii="Arial" w:hAnsi="Arial" w:cs="Arial"/>
          <w:sz w:val="18"/>
          <w:szCs w:val="18"/>
          <w:lang w:val="es-ES_tradnl"/>
        </w:rPr>
      </w:pPr>
    </w:p>
    <w:p w14:paraId="52AD823C" w14:textId="77777777" w:rsidR="00931651" w:rsidRDefault="00931651" w:rsidP="00931651">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656A2856" w14:textId="77777777" w:rsidR="00931651" w:rsidRDefault="00931651" w:rsidP="009316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931651" w:rsidRPr="00904011" w14:paraId="2B22987B" w14:textId="77777777" w:rsidTr="00AE72F8">
        <w:tc>
          <w:tcPr>
            <w:tcW w:w="3118" w:type="dxa"/>
            <w:tcBorders>
              <w:top w:val="nil"/>
              <w:left w:val="nil"/>
              <w:bottom w:val="nil"/>
            </w:tcBorders>
            <w:shd w:val="clear" w:color="auto" w:fill="CCFFCC"/>
          </w:tcPr>
          <w:p w14:paraId="349A64B4" w14:textId="77777777" w:rsidR="00931651" w:rsidRPr="00904011" w:rsidRDefault="00931651"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221611BA" w14:textId="77777777" w:rsidR="00931651" w:rsidRPr="00904011" w:rsidRDefault="00931651" w:rsidP="00AE72F8">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43B2D939" w14:textId="77777777" w:rsidR="00931651" w:rsidRPr="00904011" w:rsidRDefault="00931651"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3F443294" w14:textId="77777777" w:rsidR="00931651" w:rsidRPr="00904011" w:rsidRDefault="00931651" w:rsidP="00AE72F8">
            <w:pPr>
              <w:rPr>
                <w:rFonts w:ascii="Arial" w:hAnsi="Arial" w:cs="Arial"/>
                <w:sz w:val="16"/>
                <w:szCs w:val="16"/>
                <w:lang w:val="es-ES_tradnl"/>
              </w:rPr>
            </w:pPr>
          </w:p>
        </w:tc>
        <w:tc>
          <w:tcPr>
            <w:tcW w:w="1417" w:type="dxa"/>
            <w:tcBorders>
              <w:top w:val="nil"/>
              <w:bottom w:val="nil"/>
            </w:tcBorders>
            <w:shd w:val="clear" w:color="auto" w:fill="CCFFCC"/>
          </w:tcPr>
          <w:p w14:paraId="36552D8F" w14:textId="77777777" w:rsidR="00931651" w:rsidRPr="00CB17F3" w:rsidRDefault="00931651" w:rsidP="00AE72F8">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7CC19FF6" w14:textId="77777777" w:rsidR="00931651" w:rsidRPr="00904011" w:rsidRDefault="00931651" w:rsidP="00AE72F8">
            <w:pPr>
              <w:rPr>
                <w:rFonts w:ascii="Arial" w:hAnsi="Arial" w:cs="Arial"/>
                <w:sz w:val="16"/>
                <w:szCs w:val="16"/>
                <w:lang w:val="es-ES_tradnl"/>
              </w:rPr>
            </w:pPr>
          </w:p>
        </w:tc>
      </w:tr>
      <w:tr w:rsidR="00931651" w:rsidRPr="00F70E3B" w14:paraId="0ECC33FF" w14:textId="77777777" w:rsidTr="00AE72F8">
        <w:tc>
          <w:tcPr>
            <w:tcW w:w="3118" w:type="dxa"/>
            <w:tcBorders>
              <w:top w:val="nil"/>
              <w:left w:val="nil"/>
              <w:bottom w:val="nil"/>
            </w:tcBorders>
            <w:shd w:val="clear" w:color="auto" w:fill="CCFFCC"/>
          </w:tcPr>
          <w:p w14:paraId="694060C0" w14:textId="77777777" w:rsidR="00931651" w:rsidRPr="00904011" w:rsidRDefault="00931651"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65CC9D2F" w14:textId="77777777" w:rsidR="00931651" w:rsidRPr="00904011" w:rsidRDefault="00931651" w:rsidP="00AE72F8">
            <w:pPr>
              <w:rPr>
                <w:rFonts w:ascii="Arial" w:hAnsi="Arial" w:cs="Arial"/>
                <w:sz w:val="16"/>
                <w:szCs w:val="16"/>
                <w:lang w:val="es-ES_tradnl"/>
              </w:rPr>
            </w:pPr>
          </w:p>
        </w:tc>
        <w:tc>
          <w:tcPr>
            <w:tcW w:w="3260" w:type="dxa"/>
            <w:tcBorders>
              <w:top w:val="nil"/>
              <w:bottom w:val="nil"/>
            </w:tcBorders>
            <w:shd w:val="clear" w:color="auto" w:fill="CCFFCC"/>
          </w:tcPr>
          <w:p w14:paraId="75B70271" w14:textId="77777777" w:rsidR="00931651" w:rsidRPr="00904011" w:rsidRDefault="00931651"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08E59840" w14:textId="77777777" w:rsidR="00931651" w:rsidRPr="00904011" w:rsidRDefault="00931651" w:rsidP="00AE72F8">
            <w:pPr>
              <w:rPr>
                <w:rFonts w:ascii="Arial" w:hAnsi="Arial" w:cs="Arial"/>
                <w:sz w:val="16"/>
                <w:szCs w:val="16"/>
                <w:lang w:val="es-ES_tradnl"/>
              </w:rPr>
            </w:pPr>
          </w:p>
        </w:tc>
        <w:tc>
          <w:tcPr>
            <w:tcW w:w="1417" w:type="dxa"/>
            <w:tcBorders>
              <w:top w:val="nil"/>
              <w:bottom w:val="nil"/>
              <w:right w:val="nil"/>
            </w:tcBorders>
          </w:tcPr>
          <w:p w14:paraId="6B0E71A4" w14:textId="77777777" w:rsidR="00931651" w:rsidRPr="00904011" w:rsidRDefault="00931651" w:rsidP="00AE72F8">
            <w:pPr>
              <w:rPr>
                <w:rFonts w:ascii="Arial" w:hAnsi="Arial" w:cs="Arial"/>
                <w:sz w:val="16"/>
                <w:szCs w:val="16"/>
                <w:lang w:val="es-ES_tradnl"/>
              </w:rPr>
            </w:pPr>
          </w:p>
        </w:tc>
        <w:tc>
          <w:tcPr>
            <w:tcW w:w="426" w:type="dxa"/>
            <w:tcBorders>
              <w:left w:val="nil"/>
              <w:bottom w:val="nil"/>
              <w:right w:val="nil"/>
            </w:tcBorders>
          </w:tcPr>
          <w:p w14:paraId="242A88BB" w14:textId="77777777" w:rsidR="00931651" w:rsidRPr="00904011" w:rsidRDefault="00931651" w:rsidP="00AE72F8">
            <w:pPr>
              <w:rPr>
                <w:rFonts w:ascii="Arial" w:hAnsi="Arial" w:cs="Arial"/>
                <w:sz w:val="16"/>
                <w:szCs w:val="16"/>
                <w:lang w:val="es-ES_tradnl"/>
              </w:rPr>
            </w:pPr>
          </w:p>
        </w:tc>
      </w:tr>
    </w:tbl>
    <w:p w14:paraId="4AF36ABE" w14:textId="77777777" w:rsidR="00931651" w:rsidRDefault="00931651" w:rsidP="00931651">
      <w:pPr>
        <w:rPr>
          <w:rFonts w:ascii="Arial" w:hAnsi="Arial" w:cs="Arial"/>
          <w:sz w:val="18"/>
          <w:szCs w:val="18"/>
          <w:lang w:val="es-ES_tradnl"/>
        </w:rPr>
      </w:pPr>
    </w:p>
    <w:p w14:paraId="7752E232" w14:textId="77777777" w:rsidR="00931651" w:rsidRDefault="00931651" w:rsidP="00931651">
      <w:pPr>
        <w:rPr>
          <w:rFonts w:ascii="Arial" w:hAnsi="Arial" w:cs="Arial"/>
          <w:sz w:val="18"/>
          <w:szCs w:val="18"/>
          <w:lang w:val="es-ES_tradnl"/>
        </w:rPr>
      </w:pPr>
    </w:p>
    <w:p w14:paraId="41BC9CF0" w14:textId="77777777" w:rsidR="00931651" w:rsidRDefault="00931651" w:rsidP="00931651">
      <w:pPr>
        <w:rPr>
          <w:rFonts w:ascii="Arial" w:hAnsi="Arial" w:cs="Arial"/>
          <w:sz w:val="18"/>
          <w:szCs w:val="18"/>
          <w:lang w:val="es-ES_tradnl"/>
        </w:rPr>
      </w:pPr>
    </w:p>
    <w:p w14:paraId="7BDD77EE" w14:textId="77777777" w:rsidR="00931651" w:rsidRPr="00F4317E" w:rsidRDefault="00931651" w:rsidP="00931651">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7A4ED001" w14:textId="77777777" w:rsidR="00931651" w:rsidRDefault="00931651" w:rsidP="009316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C8EC1F5" w14:textId="77777777" w:rsidR="00931651" w:rsidRDefault="00931651" w:rsidP="00931651">
      <w:pPr>
        <w:rPr>
          <w:rFonts w:ascii="Arial" w:hAnsi="Arial" w:cs="Arial"/>
          <w:sz w:val="18"/>
          <w:szCs w:val="18"/>
          <w:lang w:val="es-ES_tradnl"/>
        </w:rPr>
      </w:pPr>
    </w:p>
    <w:p w14:paraId="4BB396C4" w14:textId="476EC0F7" w:rsidR="00931651" w:rsidRDefault="00033902" w:rsidP="00931651">
      <w:pPr>
        <w:rPr>
          <w:rFonts w:ascii="Arial" w:hAnsi="Arial" w:cs="Arial"/>
          <w:sz w:val="18"/>
          <w:szCs w:val="18"/>
          <w:lang w:val="es-ES_tradnl"/>
        </w:rPr>
      </w:pPr>
      <w:r>
        <w:rPr>
          <w:rFonts w:ascii="Arial" w:hAnsi="Arial" w:cs="Arial"/>
          <w:sz w:val="18"/>
          <w:szCs w:val="18"/>
          <w:lang w:val="es-ES_tradnl"/>
        </w:rPr>
        <w:t xml:space="preserve">Shutterstock: </w:t>
      </w:r>
      <w:r w:rsidR="00931651" w:rsidRPr="00931651">
        <w:rPr>
          <w:rFonts w:ascii="Arial" w:hAnsi="Arial" w:cs="Arial"/>
          <w:sz w:val="18"/>
          <w:szCs w:val="18"/>
          <w:lang w:val="es-ES_tradnl"/>
        </w:rPr>
        <w:t>74932492</w:t>
      </w:r>
    </w:p>
    <w:p w14:paraId="43ABB0F9" w14:textId="77777777" w:rsidR="00931651" w:rsidRDefault="00931651" w:rsidP="00931651">
      <w:pPr>
        <w:rPr>
          <w:rFonts w:ascii="Arial" w:hAnsi="Arial" w:cs="Arial"/>
          <w:sz w:val="18"/>
          <w:szCs w:val="18"/>
          <w:lang w:val="es-ES_tradnl"/>
        </w:rPr>
      </w:pPr>
    </w:p>
    <w:p w14:paraId="2CB11D25" w14:textId="77777777" w:rsidR="00931651" w:rsidRDefault="00931651" w:rsidP="0093165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21B7E25E" w14:textId="77777777" w:rsidR="00931651" w:rsidRDefault="00931651" w:rsidP="00931651">
      <w:pPr>
        <w:rPr>
          <w:rFonts w:ascii="Arial" w:hAnsi="Arial" w:cs="Arial"/>
          <w:sz w:val="18"/>
          <w:szCs w:val="18"/>
          <w:lang w:val="es-ES_tradnl"/>
        </w:rPr>
      </w:pPr>
    </w:p>
    <w:p w14:paraId="26740665" w14:textId="0CC71D22" w:rsidR="00931651" w:rsidRPr="009271F2" w:rsidRDefault="00B73D75" w:rsidP="00931651">
      <w:pPr>
        <w:rPr>
          <w:rFonts w:ascii="Arial" w:hAnsi="Arial" w:cs="Arial"/>
          <w:sz w:val="18"/>
          <w:szCs w:val="18"/>
          <w:lang w:val="es-ES"/>
        </w:rPr>
      </w:pPr>
      <w:r w:rsidRPr="009271F2">
        <w:rPr>
          <w:rFonts w:ascii="Arial" w:hAnsi="Arial"/>
          <w:sz w:val="18"/>
          <w:szCs w:val="18"/>
          <w:lang w:val="es-ES"/>
        </w:rPr>
        <w:t>MA_04_03</w:t>
      </w:r>
      <w:r w:rsidR="00EE4ACA" w:rsidRPr="009271F2">
        <w:rPr>
          <w:rFonts w:ascii="Arial" w:hAnsi="Arial"/>
          <w:sz w:val="18"/>
          <w:szCs w:val="18"/>
          <w:lang w:val="es-ES"/>
        </w:rPr>
        <w:t>_CO_REC30</w:t>
      </w:r>
      <w:r w:rsidR="00033902">
        <w:rPr>
          <w:rFonts w:ascii="Arial" w:hAnsi="Arial"/>
          <w:sz w:val="18"/>
          <w:szCs w:val="18"/>
          <w:lang w:val="es-ES"/>
        </w:rPr>
        <w:t>_IMG</w:t>
      </w:r>
      <w:r w:rsidRPr="009271F2">
        <w:rPr>
          <w:rFonts w:ascii="Arial" w:hAnsi="Arial"/>
          <w:sz w:val="18"/>
          <w:szCs w:val="18"/>
          <w:lang w:val="es-ES"/>
        </w:rPr>
        <w:t>3.JPG</w:t>
      </w:r>
    </w:p>
    <w:p w14:paraId="4C2606CA" w14:textId="77777777" w:rsidR="00931651" w:rsidRPr="009271F2" w:rsidRDefault="00931651" w:rsidP="00931651">
      <w:pPr>
        <w:rPr>
          <w:rFonts w:ascii="Arial" w:hAnsi="Arial" w:cs="Arial"/>
          <w:sz w:val="18"/>
          <w:szCs w:val="18"/>
          <w:lang w:val="es-ES"/>
        </w:rPr>
      </w:pPr>
    </w:p>
    <w:p w14:paraId="69DF52C4" w14:textId="77777777" w:rsidR="00931651" w:rsidRDefault="00931651" w:rsidP="00931651">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6D0CDF89" w14:textId="77777777" w:rsidR="00931651" w:rsidRDefault="00931651" w:rsidP="00931651">
      <w:pPr>
        <w:rPr>
          <w:rFonts w:ascii="Arial" w:hAnsi="Arial" w:cs="Arial"/>
          <w:sz w:val="18"/>
          <w:szCs w:val="18"/>
          <w:lang w:val="es-ES_tradnl"/>
        </w:rPr>
      </w:pPr>
    </w:p>
    <w:p w14:paraId="27758A2B" w14:textId="07B49934" w:rsidR="00285B92" w:rsidRDefault="0076210F" w:rsidP="00931651">
      <w:pPr>
        <w:rPr>
          <w:rFonts w:ascii="Arial" w:hAnsi="Arial" w:cs="Arial"/>
          <w:sz w:val="18"/>
          <w:szCs w:val="18"/>
          <w:lang w:val="es-ES_tradnl"/>
        </w:rPr>
      </w:pPr>
      <w:r>
        <w:rPr>
          <w:rFonts w:ascii="Arial" w:hAnsi="Arial" w:cs="Arial"/>
          <w:sz w:val="18"/>
          <w:szCs w:val="18"/>
          <w:lang w:val="es-ES_tradnl"/>
        </w:rPr>
        <w:t>La técnica de contar con los dedos ha sido usada por las personas de muchos lugares y muchas épocas</w:t>
      </w:r>
    </w:p>
    <w:p w14:paraId="77D7DBC0" w14:textId="77777777" w:rsidR="00931651" w:rsidRDefault="00931651" w:rsidP="00931651">
      <w:pPr>
        <w:rPr>
          <w:rFonts w:ascii="Arial" w:hAnsi="Arial" w:cs="Arial"/>
          <w:sz w:val="18"/>
          <w:szCs w:val="18"/>
          <w:lang w:val="es-ES_tradnl"/>
        </w:rPr>
      </w:pPr>
    </w:p>
    <w:p w14:paraId="2F163B07" w14:textId="77777777" w:rsidR="00931651" w:rsidRPr="00CD652E" w:rsidRDefault="00931651" w:rsidP="00931651">
      <w:pPr>
        <w:rPr>
          <w:rFonts w:ascii="Arial" w:hAnsi="Arial" w:cs="Arial"/>
          <w:sz w:val="18"/>
          <w:szCs w:val="18"/>
          <w:lang w:val="es-ES_tradnl"/>
        </w:rPr>
      </w:pPr>
    </w:p>
    <w:p w14:paraId="02E35323" w14:textId="77777777" w:rsidR="00931651" w:rsidRPr="00792588" w:rsidRDefault="00931651" w:rsidP="0093165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61254C9" w14:textId="0B255B42" w:rsidR="00E31CAA" w:rsidRDefault="00285B92" w:rsidP="00E31CAA">
      <w:pPr>
        <w:rPr>
          <w:lang w:val="es-CO"/>
        </w:rPr>
      </w:pPr>
      <w:r>
        <w:rPr>
          <w:lang w:val="es-ES_tradnl"/>
        </w:rPr>
        <w:t xml:space="preserve">Al avanzar las sociedades, se necesitaron los números para hacer cosas más complejas, como cobrar impuestos y repartir la tierra.  </w:t>
      </w:r>
      <w:r w:rsidR="0076210F">
        <w:rPr>
          <w:lang w:val="es-ES_tradnl"/>
        </w:rPr>
        <w:t>Diferentes grupo</w:t>
      </w:r>
      <w:r w:rsidR="00855E51">
        <w:rPr>
          <w:lang w:val="es-ES_tradnl"/>
        </w:rPr>
        <w:t>s</w:t>
      </w:r>
      <w:r w:rsidR="0076210F">
        <w:rPr>
          <w:lang w:val="es-ES_tradnl"/>
        </w:rPr>
        <w:t xml:space="preserve"> de personas en distintas partes del mundo inventaron sistemas de numeración</w:t>
      </w:r>
      <w:r>
        <w:rPr>
          <w:lang w:val="es-ES_tradnl"/>
        </w:rPr>
        <w:t xml:space="preserve">. </w:t>
      </w:r>
      <w:r w:rsidR="0076210F">
        <w:rPr>
          <w:lang w:val="es-ES_tradnl"/>
        </w:rPr>
        <w:t xml:space="preserve">Muchos de ellos eran en base 10, debido a que en todas partes se puede contar con los dedos de las manos. </w:t>
      </w:r>
    </w:p>
    <w:p w14:paraId="27FAC576" w14:textId="77777777" w:rsidR="0076210F" w:rsidRPr="00E31CAA" w:rsidRDefault="0076210F" w:rsidP="00E31CAA">
      <w:pPr>
        <w:rPr>
          <w:rFonts w:ascii="Arial" w:hAnsi="Arial" w:cs="Arial"/>
          <w:sz w:val="18"/>
          <w:szCs w:val="18"/>
          <w:lang w:val="es-ES_tradnl"/>
        </w:rPr>
      </w:pPr>
    </w:p>
    <w:p w14:paraId="284B7824" w14:textId="77777777" w:rsidR="00E31CAA" w:rsidRDefault="00E31CAA" w:rsidP="00E31CAA">
      <w:pPr>
        <w:rPr>
          <w:rFonts w:ascii="Arial" w:hAnsi="Arial" w:cs="Arial"/>
          <w:sz w:val="18"/>
          <w:szCs w:val="18"/>
          <w:lang w:val="es-ES_tradnl"/>
        </w:rPr>
      </w:pPr>
    </w:p>
    <w:p w14:paraId="1A1A6845" w14:textId="0A175F18" w:rsidR="00DD01B8" w:rsidRPr="00E928AA" w:rsidRDefault="00DD01B8" w:rsidP="00DD01B8">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3</w:t>
      </w:r>
    </w:p>
    <w:p w14:paraId="021EDC37" w14:textId="77777777" w:rsidR="00DD01B8" w:rsidRPr="00F4317E" w:rsidRDefault="00DD01B8" w:rsidP="00DD01B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74F2D67C" w14:textId="77777777" w:rsidR="00DD01B8" w:rsidRDefault="00DD01B8" w:rsidP="00DD01B8">
      <w:pPr>
        <w:rPr>
          <w:rFonts w:ascii="Arial" w:hAnsi="Arial" w:cs="Arial"/>
          <w:sz w:val="18"/>
          <w:szCs w:val="18"/>
          <w:lang w:val="es-ES_tradnl"/>
        </w:rPr>
      </w:pPr>
    </w:p>
    <w:p w14:paraId="231B4F35" w14:textId="2C8CF3D3" w:rsidR="00DD01B8" w:rsidRPr="00ED1403" w:rsidRDefault="00DD01B8" w:rsidP="00DD01B8">
      <w:pPr>
        <w:pStyle w:val="Prrafodelista"/>
        <w:numPr>
          <w:ilvl w:val="0"/>
          <w:numId w:val="1"/>
        </w:numPr>
        <w:rPr>
          <w:rFonts w:ascii="Arial" w:hAnsi="Arial" w:cs="Arial"/>
          <w:sz w:val="18"/>
          <w:szCs w:val="18"/>
          <w:lang w:val="es-ES_tradnl"/>
        </w:rPr>
      </w:pPr>
      <w:r>
        <w:rPr>
          <w:rFonts w:ascii="Arial" w:hAnsi="Arial" w:cs="Arial"/>
          <w:sz w:val="18"/>
          <w:szCs w:val="18"/>
          <w:lang w:val="es-ES_tradnl"/>
        </w:rPr>
        <w:t>Números sumerios</w:t>
      </w:r>
    </w:p>
    <w:p w14:paraId="69BA6DE8" w14:textId="77777777" w:rsidR="00DD01B8" w:rsidRDefault="00DD01B8" w:rsidP="00DD01B8">
      <w:pPr>
        <w:rPr>
          <w:rFonts w:ascii="Arial" w:hAnsi="Arial" w:cs="Arial"/>
          <w:sz w:val="18"/>
          <w:szCs w:val="18"/>
          <w:lang w:val="es-ES_tradnl"/>
        </w:rPr>
      </w:pPr>
    </w:p>
    <w:p w14:paraId="30174C54" w14:textId="77777777" w:rsidR="00DD01B8" w:rsidRDefault="00DD01B8" w:rsidP="00DD01B8">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08D7ED57" w14:textId="77777777" w:rsidR="00DD01B8" w:rsidRDefault="00DD01B8" w:rsidP="00DD01B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DD01B8" w:rsidRPr="00904011" w14:paraId="2338401D" w14:textId="77777777" w:rsidTr="00AE72F8">
        <w:tc>
          <w:tcPr>
            <w:tcW w:w="3118" w:type="dxa"/>
            <w:tcBorders>
              <w:top w:val="nil"/>
              <w:left w:val="nil"/>
              <w:bottom w:val="nil"/>
            </w:tcBorders>
            <w:shd w:val="clear" w:color="auto" w:fill="CCFFCC"/>
          </w:tcPr>
          <w:p w14:paraId="5EB8C645" w14:textId="77777777" w:rsidR="00DD01B8" w:rsidRPr="00904011" w:rsidRDefault="00DD01B8"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719B3096" w14:textId="77777777" w:rsidR="00DD01B8" w:rsidRPr="00904011" w:rsidRDefault="00DD01B8" w:rsidP="00AE72F8">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69A3DD6E" w14:textId="77777777" w:rsidR="00DD01B8" w:rsidRPr="00904011" w:rsidRDefault="00DD01B8"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4E72B760" w14:textId="77777777" w:rsidR="00DD01B8" w:rsidRPr="00904011" w:rsidRDefault="00DD01B8" w:rsidP="00AE72F8">
            <w:pPr>
              <w:rPr>
                <w:rFonts w:ascii="Arial" w:hAnsi="Arial" w:cs="Arial"/>
                <w:sz w:val="16"/>
                <w:szCs w:val="16"/>
                <w:lang w:val="es-ES_tradnl"/>
              </w:rPr>
            </w:pPr>
          </w:p>
        </w:tc>
        <w:tc>
          <w:tcPr>
            <w:tcW w:w="1417" w:type="dxa"/>
            <w:tcBorders>
              <w:top w:val="nil"/>
              <w:bottom w:val="nil"/>
            </w:tcBorders>
            <w:shd w:val="clear" w:color="auto" w:fill="CCFFCC"/>
          </w:tcPr>
          <w:p w14:paraId="21F1C5BA" w14:textId="77777777" w:rsidR="00DD01B8" w:rsidRPr="00CB17F3" w:rsidRDefault="00DD01B8" w:rsidP="00AE72F8">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533B40F8" w14:textId="77777777" w:rsidR="00DD01B8" w:rsidRPr="00904011" w:rsidRDefault="00DD01B8" w:rsidP="00AE72F8">
            <w:pPr>
              <w:rPr>
                <w:rFonts w:ascii="Arial" w:hAnsi="Arial" w:cs="Arial"/>
                <w:sz w:val="16"/>
                <w:szCs w:val="16"/>
                <w:lang w:val="es-ES_tradnl"/>
              </w:rPr>
            </w:pPr>
          </w:p>
        </w:tc>
      </w:tr>
      <w:tr w:rsidR="00DD01B8" w:rsidRPr="00F70E3B" w14:paraId="64E50DEE" w14:textId="77777777" w:rsidTr="00AE72F8">
        <w:tc>
          <w:tcPr>
            <w:tcW w:w="3118" w:type="dxa"/>
            <w:tcBorders>
              <w:top w:val="nil"/>
              <w:left w:val="nil"/>
              <w:bottom w:val="nil"/>
            </w:tcBorders>
            <w:shd w:val="clear" w:color="auto" w:fill="CCFFCC"/>
          </w:tcPr>
          <w:p w14:paraId="40006018" w14:textId="77777777" w:rsidR="00DD01B8" w:rsidRPr="00904011" w:rsidRDefault="00DD01B8"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69733E1A" w14:textId="77777777" w:rsidR="00DD01B8" w:rsidRPr="00904011" w:rsidRDefault="00DD01B8" w:rsidP="00AE72F8">
            <w:pPr>
              <w:rPr>
                <w:rFonts w:ascii="Arial" w:hAnsi="Arial" w:cs="Arial"/>
                <w:sz w:val="16"/>
                <w:szCs w:val="16"/>
                <w:lang w:val="es-ES_tradnl"/>
              </w:rPr>
            </w:pPr>
          </w:p>
        </w:tc>
        <w:tc>
          <w:tcPr>
            <w:tcW w:w="3260" w:type="dxa"/>
            <w:tcBorders>
              <w:top w:val="nil"/>
              <w:bottom w:val="nil"/>
            </w:tcBorders>
            <w:shd w:val="clear" w:color="auto" w:fill="CCFFCC"/>
          </w:tcPr>
          <w:p w14:paraId="05224CEE" w14:textId="77777777" w:rsidR="00DD01B8" w:rsidRPr="00904011" w:rsidRDefault="00DD01B8"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0FEE0601" w14:textId="77777777" w:rsidR="00DD01B8" w:rsidRPr="00904011" w:rsidRDefault="00DD01B8" w:rsidP="00AE72F8">
            <w:pPr>
              <w:rPr>
                <w:rFonts w:ascii="Arial" w:hAnsi="Arial" w:cs="Arial"/>
                <w:sz w:val="16"/>
                <w:szCs w:val="16"/>
                <w:lang w:val="es-ES_tradnl"/>
              </w:rPr>
            </w:pPr>
          </w:p>
        </w:tc>
        <w:tc>
          <w:tcPr>
            <w:tcW w:w="1417" w:type="dxa"/>
            <w:tcBorders>
              <w:top w:val="nil"/>
              <w:bottom w:val="nil"/>
              <w:right w:val="nil"/>
            </w:tcBorders>
          </w:tcPr>
          <w:p w14:paraId="3969090A" w14:textId="77777777" w:rsidR="00DD01B8" w:rsidRPr="00904011" w:rsidRDefault="00DD01B8" w:rsidP="00AE72F8">
            <w:pPr>
              <w:rPr>
                <w:rFonts w:ascii="Arial" w:hAnsi="Arial" w:cs="Arial"/>
                <w:sz w:val="16"/>
                <w:szCs w:val="16"/>
                <w:lang w:val="es-ES_tradnl"/>
              </w:rPr>
            </w:pPr>
          </w:p>
        </w:tc>
        <w:tc>
          <w:tcPr>
            <w:tcW w:w="426" w:type="dxa"/>
            <w:tcBorders>
              <w:left w:val="nil"/>
              <w:bottom w:val="nil"/>
              <w:right w:val="nil"/>
            </w:tcBorders>
          </w:tcPr>
          <w:p w14:paraId="0D8C92B6" w14:textId="77777777" w:rsidR="00DD01B8" w:rsidRPr="00904011" w:rsidRDefault="00DD01B8" w:rsidP="00AE72F8">
            <w:pPr>
              <w:rPr>
                <w:rFonts w:ascii="Arial" w:hAnsi="Arial" w:cs="Arial"/>
                <w:sz w:val="16"/>
                <w:szCs w:val="16"/>
                <w:lang w:val="es-ES_tradnl"/>
              </w:rPr>
            </w:pPr>
          </w:p>
        </w:tc>
      </w:tr>
    </w:tbl>
    <w:p w14:paraId="42545E0B" w14:textId="77777777" w:rsidR="00DD01B8" w:rsidRDefault="00DD01B8" w:rsidP="00DD01B8">
      <w:pPr>
        <w:rPr>
          <w:rFonts w:ascii="Arial" w:hAnsi="Arial" w:cs="Arial"/>
          <w:sz w:val="18"/>
          <w:szCs w:val="18"/>
          <w:lang w:val="es-ES_tradnl"/>
        </w:rPr>
      </w:pPr>
    </w:p>
    <w:p w14:paraId="16E0498E" w14:textId="77777777" w:rsidR="00DD01B8" w:rsidRDefault="00DD01B8" w:rsidP="00DD01B8">
      <w:pPr>
        <w:rPr>
          <w:rFonts w:ascii="Arial" w:hAnsi="Arial" w:cs="Arial"/>
          <w:sz w:val="18"/>
          <w:szCs w:val="18"/>
          <w:lang w:val="es-ES_tradnl"/>
        </w:rPr>
      </w:pPr>
    </w:p>
    <w:p w14:paraId="35727EB7" w14:textId="77777777" w:rsidR="00DD01B8" w:rsidRPr="00F4317E" w:rsidRDefault="00DD01B8" w:rsidP="00DD01B8">
      <w:pPr>
        <w:rPr>
          <w:rFonts w:ascii="Arial" w:hAnsi="Arial"/>
          <w:sz w:val="18"/>
          <w:szCs w:val="18"/>
          <w:lang w:val="es-ES_tradnl"/>
        </w:rPr>
      </w:pPr>
      <w:r>
        <w:rPr>
          <w:rFonts w:ascii="Arial" w:hAnsi="Arial"/>
          <w:sz w:val="18"/>
          <w:szCs w:val="18"/>
          <w:highlight w:val="green"/>
          <w:lang w:val="es-ES_tradnl"/>
        </w:rPr>
        <w:lastRenderedPageBreak/>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0473F9D1" w14:textId="77777777" w:rsidR="00DD01B8" w:rsidRDefault="00DD01B8" w:rsidP="00DD01B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4C36395E" w14:textId="77777777" w:rsidR="00F858C6" w:rsidRDefault="00F858C6" w:rsidP="00DD01B8">
      <w:pPr>
        <w:rPr>
          <w:rFonts w:ascii="Arial" w:hAnsi="Arial" w:cs="Arial"/>
          <w:sz w:val="18"/>
          <w:szCs w:val="18"/>
          <w:lang w:val="es-ES_tradnl"/>
        </w:rPr>
      </w:pPr>
    </w:p>
    <w:p w14:paraId="5A50E1BE" w14:textId="14BAAE17" w:rsidR="00F858C6" w:rsidRDefault="00B26AE8" w:rsidP="00DD01B8">
      <w:pPr>
        <w:rPr>
          <w:rFonts w:ascii="Arial" w:hAnsi="Arial" w:cs="Arial"/>
          <w:sz w:val="18"/>
          <w:szCs w:val="18"/>
          <w:lang w:val="es-ES_tradnl"/>
        </w:rPr>
      </w:pPr>
      <w:r>
        <w:rPr>
          <w:rFonts w:ascii="Arial" w:hAnsi="Arial" w:cs="Arial"/>
          <w:sz w:val="18"/>
          <w:szCs w:val="18"/>
          <w:lang w:val="es-ES_tradnl"/>
        </w:rPr>
        <w:t>Shuttrerstock:</w:t>
      </w:r>
      <w:r w:rsidR="00F858C6" w:rsidRPr="00F858C6">
        <w:rPr>
          <w:rFonts w:ascii="Arial" w:hAnsi="Arial" w:cs="Arial"/>
          <w:sz w:val="18"/>
          <w:szCs w:val="18"/>
          <w:lang w:val="es-ES_tradnl"/>
        </w:rPr>
        <w:t>189042761</w:t>
      </w:r>
    </w:p>
    <w:p w14:paraId="1CD1A23D" w14:textId="77777777" w:rsidR="00F858C6" w:rsidRDefault="00F858C6" w:rsidP="00DD01B8">
      <w:pPr>
        <w:rPr>
          <w:rFonts w:ascii="Arial" w:hAnsi="Arial" w:cs="Arial"/>
          <w:sz w:val="18"/>
          <w:szCs w:val="18"/>
          <w:lang w:val="es-ES_tradnl"/>
        </w:rPr>
      </w:pPr>
    </w:p>
    <w:p w14:paraId="721D4F3D" w14:textId="6BF122D1" w:rsidR="00DD01B8" w:rsidRDefault="00DD01B8" w:rsidP="00DD01B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69581695" w14:textId="77777777" w:rsidR="00DD01B8" w:rsidRPr="000719EE" w:rsidRDefault="00DD01B8" w:rsidP="00DD01B8">
      <w:pPr>
        <w:rPr>
          <w:rFonts w:ascii="Arial" w:hAnsi="Arial" w:cs="Arial"/>
          <w:sz w:val="18"/>
          <w:szCs w:val="18"/>
          <w:lang w:val="es-ES_tradnl"/>
        </w:rPr>
      </w:pPr>
    </w:p>
    <w:p w14:paraId="66A56AE1" w14:textId="504C2881" w:rsidR="00B73D75" w:rsidRPr="009271F2" w:rsidRDefault="00B73D75" w:rsidP="00B73D75">
      <w:pPr>
        <w:rPr>
          <w:rFonts w:ascii="Arial" w:hAnsi="Arial" w:cs="Arial"/>
          <w:sz w:val="18"/>
          <w:szCs w:val="18"/>
          <w:lang w:val="es-ES"/>
        </w:rPr>
      </w:pPr>
      <w:r w:rsidRPr="009271F2">
        <w:rPr>
          <w:rFonts w:ascii="Arial" w:hAnsi="Arial"/>
          <w:sz w:val="18"/>
          <w:szCs w:val="18"/>
          <w:lang w:val="es-ES"/>
        </w:rPr>
        <w:t>MA_04</w:t>
      </w:r>
      <w:r w:rsidR="00EE4ACA" w:rsidRPr="009271F2">
        <w:rPr>
          <w:rFonts w:ascii="Arial" w:hAnsi="Arial"/>
          <w:sz w:val="18"/>
          <w:szCs w:val="18"/>
          <w:lang w:val="es-ES"/>
        </w:rPr>
        <w:t>_02_CO_REC30</w:t>
      </w:r>
      <w:r w:rsidR="00B26AE8">
        <w:rPr>
          <w:rFonts w:ascii="Arial" w:hAnsi="Arial"/>
          <w:sz w:val="18"/>
          <w:szCs w:val="18"/>
          <w:lang w:val="es-ES"/>
        </w:rPr>
        <w:t>_IMG</w:t>
      </w:r>
      <w:r w:rsidRPr="009271F2">
        <w:rPr>
          <w:rFonts w:ascii="Arial" w:hAnsi="Arial"/>
          <w:sz w:val="18"/>
          <w:szCs w:val="18"/>
          <w:lang w:val="es-ES"/>
        </w:rPr>
        <w:t>4.JPG</w:t>
      </w:r>
    </w:p>
    <w:p w14:paraId="736734BB" w14:textId="77777777" w:rsidR="00DD01B8" w:rsidRPr="009271F2" w:rsidRDefault="00DD01B8" w:rsidP="00DD01B8">
      <w:pPr>
        <w:rPr>
          <w:rFonts w:ascii="Arial" w:hAnsi="Arial" w:cs="Arial"/>
          <w:sz w:val="18"/>
          <w:szCs w:val="18"/>
          <w:lang w:val="es-ES"/>
        </w:rPr>
      </w:pPr>
    </w:p>
    <w:p w14:paraId="595EEBA2" w14:textId="77777777" w:rsidR="00DD01B8" w:rsidRDefault="00DD01B8" w:rsidP="00DD01B8">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29828FE0" w14:textId="77777777" w:rsidR="00DD01B8" w:rsidRDefault="00DD01B8" w:rsidP="00DD01B8">
      <w:pPr>
        <w:rPr>
          <w:rFonts w:ascii="Arial" w:hAnsi="Arial" w:cs="Arial"/>
          <w:sz w:val="18"/>
          <w:szCs w:val="18"/>
          <w:lang w:val="es-ES_tradnl"/>
        </w:rPr>
      </w:pPr>
    </w:p>
    <w:p w14:paraId="10D65F0B" w14:textId="3BDAB4E0" w:rsidR="00DD01B8" w:rsidRDefault="00526669" w:rsidP="00DD01B8">
      <w:pPr>
        <w:rPr>
          <w:rFonts w:ascii="Arial" w:hAnsi="Arial" w:cs="Arial"/>
          <w:sz w:val="18"/>
          <w:szCs w:val="18"/>
          <w:lang w:val="es-ES_tradnl"/>
        </w:rPr>
      </w:pPr>
      <w:r>
        <w:rPr>
          <w:rFonts w:ascii="Arial" w:hAnsi="Arial" w:cs="Arial"/>
          <w:sz w:val="18"/>
          <w:szCs w:val="18"/>
          <w:lang w:val="es-ES_tradnl"/>
        </w:rPr>
        <w:t>Tablilla</w:t>
      </w:r>
      <w:r w:rsidR="001D3930">
        <w:rPr>
          <w:rFonts w:ascii="Arial" w:hAnsi="Arial" w:cs="Arial"/>
          <w:sz w:val="18"/>
          <w:szCs w:val="18"/>
          <w:lang w:val="es-ES_tradnl"/>
        </w:rPr>
        <w:t xml:space="preserve"> antigua con números sumerios</w:t>
      </w:r>
    </w:p>
    <w:p w14:paraId="0B08D43C" w14:textId="77777777" w:rsidR="00DD01B8" w:rsidRDefault="00DD01B8" w:rsidP="00DD01B8">
      <w:pPr>
        <w:rPr>
          <w:rFonts w:ascii="Arial" w:hAnsi="Arial" w:cs="Arial"/>
          <w:sz w:val="18"/>
          <w:szCs w:val="18"/>
          <w:lang w:val="es-ES_tradnl"/>
        </w:rPr>
      </w:pPr>
    </w:p>
    <w:p w14:paraId="6CC2ADDA" w14:textId="77777777" w:rsidR="00DD01B8" w:rsidRPr="00CD652E" w:rsidRDefault="00DD01B8" w:rsidP="00DD01B8">
      <w:pPr>
        <w:rPr>
          <w:rFonts w:ascii="Arial" w:hAnsi="Arial" w:cs="Arial"/>
          <w:sz w:val="18"/>
          <w:szCs w:val="18"/>
          <w:lang w:val="es-ES_tradnl"/>
        </w:rPr>
      </w:pPr>
    </w:p>
    <w:p w14:paraId="03947CE9" w14:textId="77777777" w:rsidR="00DD01B8" w:rsidRPr="00792588" w:rsidRDefault="00DD01B8" w:rsidP="00DD01B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2889BBB" w14:textId="2A19E2AF" w:rsidR="00DD01B8" w:rsidRDefault="00F858C6" w:rsidP="00DD01B8">
      <w:pPr>
        <w:rPr>
          <w:lang w:val="es-CO"/>
        </w:rPr>
      </w:pPr>
      <w:r>
        <w:rPr>
          <w:lang w:val="es-ES_tradnl"/>
        </w:rPr>
        <w:t xml:space="preserve">Cuando se inventó la escritura, se crearon símbolos para representar números. </w:t>
      </w:r>
      <w:r w:rsidR="00526669">
        <w:rPr>
          <w:lang w:val="es-ES_tradnl"/>
        </w:rPr>
        <w:t>Los números más antiguos que se conocen están escritos en un lenguaje llamado “cuneiforme”, y que usaron pueblos c</w:t>
      </w:r>
      <w:r w:rsidR="00FD776D">
        <w:rPr>
          <w:lang w:val="es-ES_tradnl"/>
        </w:rPr>
        <w:t>omo los sumerios, hace más de 36</w:t>
      </w:r>
      <w:r w:rsidR="00526669">
        <w:rPr>
          <w:lang w:val="es-ES_tradnl"/>
        </w:rPr>
        <w:t xml:space="preserve">00 años. </w:t>
      </w:r>
    </w:p>
    <w:p w14:paraId="482E9749" w14:textId="77777777" w:rsidR="00931651" w:rsidRPr="00DD01B8" w:rsidRDefault="00931651" w:rsidP="00E31CAA">
      <w:pPr>
        <w:rPr>
          <w:rFonts w:ascii="Arial" w:hAnsi="Arial" w:cs="Arial"/>
          <w:sz w:val="18"/>
          <w:szCs w:val="18"/>
          <w:lang w:val="es-CO"/>
        </w:rPr>
      </w:pPr>
    </w:p>
    <w:p w14:paraId="3E6EA2D0" w14:textId="77777777" w:rsidR="00931651" w:rsidRDefault="00931651" w:rsidP="00E31CAA">
      <w:pPr>
        <w:rPr>
          <w:rFonts w:ascii="Arial" w:hAnsi="Arial" w:cs="Arial"/>
          <w:sz w:val="18"/>
          <w:szCs w:val="18"/>
          <w:lang w:val="es-ES_tradnl"/>
        </w:rPr>
      </w:pPr>
    </w:p>
    <w:p w14:paraId="31C13564" w14:textId="77777777" w:rsidR="009A11C3" w:rsidRDefault="009A11C3" w:rsidP="009A11C3">
      <w:pPr>
        <w:rPr>
          <w:rFonts w:ascii="Arial" w:hAnsi="Arial" w:cs="Arial"/>
          <w:sz w:val="18"/>
          <w:szCs w:val="18"/>
          <w:lang w:val="es-ES_tradnl"/>
        </w:rPr>
      </w:pPr>
    </w:p>
    <w:p w14:paraId="5C2A05DB" w14:textId="56FA8C3E" w:rsidR="009A11C3" w:rsidRPr="00E928AA" w:rsidRDefault="009A11C3" w:rsidP="009A11C3">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4</w:t>
      </w:r>
    </w:p>
    <w:p w14:paraId="532F9C2B" w14:textId="77777777" w:rsidR="009A11C3" w:rsidRPr="00F4317E" w:rsidRDefault="009A11C3" w:rsidP="009A11C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6486EFE4" w14:textId="77777777" w:rsidR="009A11C3" w:rsidRDefault="009A11C3" w:rsidP="009A11C3">
      <w:pPr>
        <w:rPr>
          <w:rFonts w:ascii="Arial" w:hAnsi="Arial" w:cs="Arial"/>
          <w:sz w:val="18"/>
          <w:szCs w:val="18"/>
          <w:lang w:val="es-ES_tradnl"/>
        </w:rPr>
      </w:pPr>
    </w:p>
    <w:p w14:paraId="27ADE89A" w14:textId="66B96A38" w:rsidR="009A11C3" w:rsidRPr="00ED1403" w:rsidRDefault="009A11C3" w:rsidP="009A11C3">
      <w:pPr>
        <w:pStyle w:val="Prrafodelista"/>
        <w:numPr>
          <w:ilvl w:val="0"/>
          <w:numId w:val="1"/>
        </w:numPr>
        <w:rPr>
          <w:rFonts w:ascii="Arial" w:hAnsi="Arial" w:cs="Arial"/>
          <w:sz w:val="18"/>
          <w:szCs w:val="18"/>
          <w:lang w:val="es-ES_tradnl"/>
        </w:rPr>
      </w:pPr>
      <w:r>
        <w:rPr>
          <w:rFonts w:ascii="Arial" w:hAnsi="Arial" w:cs="Arial"/>
          <w:sz w:val="18"/>
          <w:szCs w:val="18"/>
          <w:lang w:val="es-ES_tradnl"/>
        </w:rPr>
        <w:t>Números egipcios</w:t>
      </w:r>
    </w:p>
    <w:p w14:paraId="55C12F90" w14:textId="77777777" w:rsidR="009A11C3" w:rsidRDefault="009A11C3" w:rsidP="009A11C3">
      <w:pPr>
        <w:rPr>
          <w:rFonts w:ascii="Arial" w:hAnsi="Arial" w:cs="Arial"/>
          <w:sz w:val="18"/>
          <w:szCs w:val="18"/>
          <w:lang w:val="es-ES_tradnl"/>
        </w:rPr>
      </w:pPr>
    </w:p>
    <w:p w14:paraId="6F4A9C6C" w14:textId="77777777" w:rsidR="009A11C3" w:rsidRDefault="009A11C3" w:rsidP="009A11C3">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1C5FD7C5" w14:textId="77777777" w:rsidR="009A11C3" w:rsidRDefault="009A11C3" w:rsidP="009A11C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9A11C3" w:rsidRPr="00904011" w14:paraId="02AE24AD" w14:textId="77777777" w:rsidTr="00AE72F8">
        <w:tc>
          <w:tcPr>
            <w:tcW w:w="3118" w:type="dxa"/>
            <w:tcBorders>
              <w:top w:val="nil"/>
              <w:left w:val="nil"/>
              <w:bottom w:val="nil"/>
            </w:tcBorders>
            <w:shd w:val="clear" w:color="auto" w:fill="CCFFCC"/>
          </w:tcPr>
          <w:p w14:paraId="23E54FD9" w14:textId="77777777" w:rsidR="009A11C3" w:rsidRPr="00904011" w:rsidRDefault="009A11C3"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2F3502E9" w14:textId="77777777" w:rsidR="009A11C3" w:rsidRPr="00904011" w:rsidRDefault="009A11C3" w:rsidP="00AE72F8">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1FBD7EA3" w14:textId="77777777" w:rsidR="009A11C3" w:rsidRPr="00904011" w:rsidRDefault="009A11C3"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43AFEC76" w14:textId="77777777" w:rsidR="009A11C3" w:rsidRPr="00904011" w:rsidRDefault="009A11C3" w:rsidP="00AE72F8">
            <w:pPr>
              <w:rPr>
                <w:rFonts w:ascii="Arial" w:hAnsi="Arial" w:cs="Arial"/>
                <w:sz w:val="16"/>
                <w:szCs w:val="16"/>
                <w:lang w:val="es-ES_tradnl"/>
              </w:rPr>
            </w:pPr>
          </w:p>
        </w:tc>
        <w:tc>
          <w:tcPr>
            <w:tcW w:w="1417" w:type="dxa"/>
            <w:tcBorders>
              <w:top w:val="nil"/>
              <w:bottom w:val="nil"/>
            </w:tcBorders>
            <w:shd w:val="clear" w:color="auto" w:fill="CCFFCC"/>
          </w:tcPr>
          <w:p w14:paraId="4F0F3C04" w14:textId="77777777" w:rsidR="009A11C3" w:rsidRPr="00CB17F3" w:rsidRDefault="009A11C3" w:rsidP="00AE72F8">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167E346E" w14:textId="77777777" w:rsidR="009A11C3" w:rsidRPr="00904011" w:rsidRDefault="009A11C3" w:rsidP="00AE72F8">
            <w:pPr>
              <w:rPr>
                <w:rFonts w:ascii="Arial" w:hAnsi="Arial" w:cs="Arial"/>
                <w:sz w:val="16"/>
                <w:szCs w:val="16"/>
                <w:lang w:val="es-ES_tradnl"/>
              </w:rPr>
            </w:pPr>
          </w:p>
        </w:tc>
      </w:tr>
      <w:tr w:rsidR="009A11C3" w:rsidRPr="00F70E3B" w14:paraId="5531D80F" w14:textId="77777777" w:rsidTr="00AE72F8">
        <w:tc>
          <w:tcPr>
            <w:tcW w:w="3118" w:type="dxa"/>
            <w:tcBorders>
              <w:top w:val="nil"/>
              <w:left w:val="nil"/>
              <w:bottom w:val="nil"/>
            </w:tcBorders>
            <w:shd w:val="clear" w:color="auto" w:fill="CCFFCC"/>
          </w:tcPr>
          <w:p w14:paraId="6DC1A39D" w14:textId="77777777" w:rsidR="009A11C3" w:rsidRPr="00904011" w:rsidRDefault="009A11C3"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38AEA2AB" w14:textId="77777777" w:rsidR="009A11C3" w:rsidRPr="00904011" w:rsidRDefault="009A11C3" w:rsidP="00AE72F8">
            <w:pPr>
              <w:rPr>
                <w:rFonts w:ascii="Arial" w:hAnsi="Arial" w:cs="Arial"/>
                <w:sz w:val="16"/>
                <w:szCs w:val="16"/>
                <w:lang w:val="es-ES_tradnl"/>
              </w:rPr>
            </w:pPr>
          </w:p>
        </w:tc>
        <w:tc>
          <w:tcPr>
            <w:tcW w:w="3260" w:type="dxa"/>
            <w:tcBorders>
              <w:top w:val="nil"/>
              <w:bottom w:val="nil"/>
            </w:tcBorders>
            <w:shd w:val="clear" w:color="auto" w:fill="CCFFCC"/>
          </w:tcPr>
          <w:p w14:paraId="1EA3426E" w14:textId="77777777" w:rsidR="009A11C3" w:rsidRPr="00904011" w:rsidRDefault="009A11C3"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7838344C" w14:textId="77777777" w:rsidR="009A11C3" w:rsidRPr="00904011" w:rsidRDefault="009A11C3" w:rsidP="00AE72F8">
            <w:pPr>
              <w:rPr>
                <w:rFonts w:ascii="Arial" w:hAnsi="Arial" w:cs="Arial"/>
                <w:sz w:val="16"/>
                <w:szCs w:val="16"/>
                <w:lang w:val="es-ES_tradnl"/>
              </w:rPr>
            </w:pPr>
          </w:p>
        </w:tc>
        <w:tc>
          <w:tcPr>
            <w:tcW w:w="1417" w:type="dxa"/>
            <w:tcBorders>
              <w:top w:val="nil"/>
              <w:bottom w:val="nil"/>
              <w:right w:val="nil"/>
            </w:tcBorders>
          </w:tcPr>
          <w:p w14:paraId="1F3B4C9C" w14:textId="77777777" w:rsidR="009A11C3" w:rsidRPr="00904011" w:rsidRDefault="009A11C3" w:rsidP="00AE72F8">
            <w:pPr>
              <w:rPr>
                <w:rFonts w:ascii="Arial" w:hAnsi="Arial" w:cs="Arial"/>
                <w:sz w:val="16"/>
                <w:szCs w:val="16"/>
                <w:lang w:val="es-ES_tradnl"/>
              </w:rPr>
            </w:pPr>
          </w:p>
        </w:tc>
        <w:tc>
          <w:tcPr>
            <w:tcW w:w="426" w:type="dxa"/>
            <w:tcBorders>
              <w:left w:val="nil"/>
              <w:bottom w:val="nil"/>
              <w:right w:val="nil"/>
            </w:tcBorders>
          </w:tcPr>
          <w:p w14:paraId="40F6C008" w14:textId="77777777" w:rsidR="009A11C3" w:rsidRPr="00904011" w:rsidRDefault="009A11C3" w:rsidP="00AE72F8">
            <w:pPr>
              <w:rPr>
                <w:rFonts w:ascii="Arial" w:hAnsi="Arial" w:cs="Arial"/>
                <w:sz w:val="16"/>
                <w:szCs w:val="16"/>
                <w:lang w:val="es-ES_tradnl"/>
              </w:rPr>
            </w:pPr>
          </w:p>
        </w:tc>
      </w:tr>
    </w:tbl>
    <w:p w14:paraId="0720C755" w14:textId="77777777" w:rsidR="009A11C3" w:rsidRDefault="009A11C3" w:rsidP="009A11C3">
      <w:pPr>
        <w:rPr>
          <w:rFonts w:ascii="Arial" w:hAnsi="Arial" w:cs="Arial"/>
          <w:sz w:val="18"/>
          <w:szCs w:val="18"/>
          <w:lang w:val="es-ES_tradnl"/>
        </w:rPr>
      </w:pPr>
    </w:p>
    <w:p w14:paraId="0F8BC1F4" w14:textId="77777777" w:rsidR="009A11C3" w:rsidRDefault="009A11C3" w:rsidP="009A11C3">
      <w:pPr>
        <w:rPr>
          <w:rFonts w:ascii="Arial" w:hAnsi="Arial" w:cs="Arial"/>
          <w:sz w:val="18"/>
          <w:szCs w:val="18"/>
          <w:lang w:val="es-ES_tradnl"/>
        </w:rPr>
      </w:pPr>
    </w:p>
    <w:p w14:paraId="7F9C5859" w14:textId="77777777" w:rsidR="009A11C3" w:rsidRPr="00F4317E" w:rsidRDefault="009A11C3" w:rsidP="009A11C3">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2BF63CB4" w14:textId="77777777" w:rsidR="009A11C3" w:rsidRDefault="009A11C3" w:rsidP="009A11C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20838E4C" w14:textId="77777777" w:rsidR="009A11C3" w:rsidRDefault="009A11C3" w:rsidP="009A11C3">
      <w:pPr>
        <w:rPr>
          <w:rFonts w:ascii="Arial" w:hAnsi="Arial" w:cs="Arial"/>
          <w:sz w:val="18"/>
          <w:szCs w:val="18"/>
          <w:lang w:val="es-ES_tradnl"/>
        </w:rPr>
      </w:pPr>
    </w:p>
    <w:p w14:paraId="2396A5E9" w14:textId="27A365CD" w:rsidR="009A11C3" w:rsidRDefault="00B26AE8" w:rsidP="009A11C3">
      <w:pPr>
        <w:rPr>
          <w:rFonts w:ascii="Arial" w:hAnsi="Arial" w:cs="Arial"/>
          <w:sz w:val="18"/>
          <w:szCs w:val="18"/>
          <w:lang w:val="es-ES_tradnl"/>
        </w:rPr>
      </w:pPr>
      <w:r>
        <w:rPr>
          <w:rFonts w:ascii="Arial" w:hAnsi="Arial" w:cs="Arial"/>
          <w:sz w:val="18"/>
          <w:szCs w:val="18"/>
          <w:lang w:val="es-ES_tradnl"/>
        </w:rPr>
        <w:t xml:space="preserve">Shutterstock: </w:t>
      </w:r>
      <w:r w:rsidR="00097FB5" w:rsidRPr="00097FB5">
        <w:rPr>
          <w:rFonts w:ascii="Arial" w:hAnsi="Arial" w:cs="Arial"/>
          <w:sz w:val="18"/>
          <w:szCs w:val="18"/>
          <w:lang w:val="es-ES_tradnl"/>
        </w:rPr>
        <w:t>239884165</w:t>
      </w:r>
    </w:p>
    <w:p w14:paraId="4A0A5BE5" w14:textId="77777777" w:rsidR="00097FB5" w:rsidRDefault="00097FB5" w:rsidP="009A11C3">
      <w:pPr>
        <w:rPr>
          <w:rFonts w:ascii="Arial" w:hAnsi="Arial" w:cs="Arial"/>
          <w:sz w:val="18"/>
          <w:szCs w:val="18"/>
          <w:lang w:val="es-ES_tradnl"/>
        </w:rPr>
      </w:pPr>
    </w:p>
    <w:p w14:paraId="6567A200" w14:textId="77777777" w:rsidR="009A11C3" w:rsidRDefault="009A11C3" w:rsidP="009A11C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593F0BA9" w14:textId="77777777" w:rsidR="009A11C3" w:rsidRPr="000719EE" w:rsidRDefault="009A11C3" w:rsidP="009A11C3">
      <w:pPr>
        <w:rPr>
          <w:rFonts w:ascii="Arial" w:hAnsi="Arial" w:cs="Arial"/>
          <w:sz w:val="18"/>
          <w:szCs w:val="18"/>
          <w:lang w:val="es-ES_tradnl"/>
        </w:rPr>
      </w:pPr>
    </w:p>
    <w:p w14:paraId="62AF324D" w14:textId="21980804" w:rsidR="009A11C3" w:rsidRPr="009271F2" w:rsidRDefault="00B73D75" w:rsidP="009A11C3">
      <w:pPr>
        <w:rPr>
          <w:rFonts w:ascii="Arial" w:hAnsi="Arial" w:cs="Arial"/>
          <w:sz w:val="18"/>
          <w:szCs w:val="18"/>
          <w:lang w:val="es-ES"/>
        </w:rPr>
      </w:pPr>
      <w:r w:rsidRPr="009271F2">
        <w:rPr>
          <w:rFonts w:ascii="Arial" w:hAnsi="Arial"/>
          <w:sz w:val="18"/>
          <w:szCs w:val="18"/>
          <w:lang w:val="es-ES"/>
        </w:rPr>
        <w:t>MA_</w:t>
      </w:r>
      <w:r w:rsidR="00EE4ACA" w:rsidRPr="009271F2">
        <w:rPr>
          <w:rFonts w:ascii="Arial" w:hAnsi="Arial"/>
          <w:sz w:val="18"/>
          <w:szCs w:val="18"/>
          <w:lang w:val="es-ES"/>
        </w:rPr>
        <w:t>04_02_CO_REC30</w:t>
      </w:r>
      <w:r w:rsidR="00B26AE8">
        <w:rPr>
          <w:rFonts w:ascii="Arial" w:hAnsi="Arial"/>
          <w:sz w:val="18"/>
          <w:szCs w:val="18"/>
          <w:lang w:val="es-ES"/>
        </w:rPr>
        <w:t>_IMG</w:t>
      </w:r>
      <w:r w:rsidRPr="009271F2">
        <w:rPr>
          <w:rFonts w:ascii="Arial" w:hAnsi="Arial"/>
          <w:sz w:val="18"/>
          <w:szCs w:val="18"/>
          <w:lang w:val="es-ES"/>
        </w:rPr>
        <w:t>5.JPG</w:t>
      </w:r>
    </w:p>
    <w:p w14:paraId="4962C516" w14:textId="77777777" w:rsidR="00B73D75" w:rsidRPr="009271F2" w:rsidRDefault="00B73D75" w:rsidP="009A11C3">
      <w:pPr>
        <w:rPr>
          <w:rFonts w:ascii="Arial" w:hAnsi="Arial" w:cs="Arial"/>
          <w:sz w:val="18"/>
          <w:szCs w:val="18"/>
          <w:lang w:val="es-ES"/>
        </w:rPr>
      </w:pPr>
    </w:p>
    <w:p w14:paraId="7629A0FE" w14:textId="77777777" w:rsidR="009A11C3" w:rsidRDefault="009A11C3" w:rsidP="009A11C3">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36121521" w14:textId="77777777" w:rsidR="009A11C3" w:rsidRDefault="009A11C3" w:rsidP="009A11C3">
      <w:pPr>
        <w:rPr>
          <w:rFonts w:ascii="Arial" w:hAnsi="Arial" w:cs="Arial"/>
          <w:sz w:val="18"/>
          <w:szCs w:val="18"/>
          <w:lang w:val="es-ES_tradnl"/>
        </w:rPr>
      </w:pPr>
    </w:p>
    <w:p w14:paraId="6EC15958" w14:textId="46966E4F" w:rsidR="009A11C3" w:rsidRDefault="009A11C3" w:rsidP="009A11C3">
      <w:pPr>
        <w:rPr>
          <w:rFonts w:ascii="Arial" w:hAnsi="Arial" w:cs="Arial"/>
          <w:sz w:val="18"/>
          <w:szCs w:val="18"/>
          <w:lang w:val="es-ES_tradnl"/>
        </w:rPr>
      </w:pPr>
      <w:r>
        <w:rPr>
          <w:rFonts w:ascii="Arial" w:hAnsi="Arial" w:cs="Arial"/>
          <w:sz w:val="18"/>
          <w:szCs w:val="18"/>
          <w:lang w:val="es-ES_tradnl"/>
        </w:rPr>
        <w:t xml:space="preserve">Tablilla antigua </w:t>
      </w:r>
      <w:r w:rsidR="005C58E6">
        <w:rPr>
          <w:rFonts w:ascii="Arial" w:hAnsi="Arial" w:cs="Arial"/>
          <w:sz w:val="18"/>
          <w:szCs w:val="18"/>
          <w:lang w:val="es-ES_tradnl"/>
        </w:rPr>
        <w:t>con números egipcios</w:t>
      </w:r>
    </w:p>
    <w:p w14:paraId="0A8D7451" w14:textId="77777777" w:rsidR="009A11C3" w:rsidRDefault="009A11C3" w:rsidP="009A11C3">
      <w:pPr>
        <w:rPr>
          <w:rFonts w:ascii="Arial" w:hAnsi="Arial" w:cs="Arial"/>
          <w:sz w:val="18"/>
          <w:szCs w:val="18"/>
          <w:lang w:val="es-ES_tradnl"/>
        </w:rPr>
      </w:pPr>
    </w:p>
    <w:p w14:paraId="6FB3F7E7" w14:textId="77777777" w:rsidR="009A11C3" w:rsidRPr="00CD652E" w:rsidRDefault="009A11C3" w:rsidP="009A11C3">
      <w:pPr>
        <w:rPr>
          <w:rFonts w:ascii="Arial" w:hAnsi="Arial" w:cs="Arial"/>
          <w:sz w:val="18"/>
          <w:szCs w:val="18"/>
          <w:lang w:val="es-ES_tradnl"/>
        </w:rPr>
      </w:pPr>
    </w:p>
    <w:p w14:paraId="663A46C3" w14:textId="77777777" w:rsidR="009A11C3" w:rsidRPr="00792588" w:rsidRDefault="009A11C3" w:rsidP="009A11C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1AEB57C" w14:textId="349239FE" w:rsidR="00AA523D" w:rsidRDefault="00FD776D" w:rsidP="00112BDF">
      <w:pPr>
        <w:spacing w:after="200" w:line="276" w:lineRule="auto"/>
        <w:rPr>
          <w:lang w:val="es-CO"/>
        </w:rPr>
      </w:pPr>
      <w:r>
        <w:rPr>
          <w:lang w:val="es-CO"/>
        </w:rPr>
        <w:t>Los egipcios también crearon un sistema numérico hace mucho tiempo</w:t>
      </w:r>
      <w:r w:rsidR="00DF5FFD">
        <w:rPr>
          <w:lang w:val="es-CO"/>
        </w:rPr>
        <w:t>: en el 2500 a.C.</w:t>
      </w:r>
      <w:r w:rsidR="00AA523D" w:rsidRPr="00112BDF">
        <w:rPr>
          <w:lang w:val="es-CO"/>
        </w:rPr>
        <w:t xml:space="preserve"> </w:t>
      </w:r>
      <w:r w:rsidR="005F536E">
        <w:rPr>
          <w:lang w:val="es-CO"/>
        </w:rPr>
        <w:t xml:space="preserve">Sus números se encuentran en tablillas con jeroglíficos, como la de la foto. Utilizaban los números para muchas cosas: por ejemplo, eran necesarios para que el Faraón pudiera repartir la tierra entre las personas. </w:t>
      </w:r>
    </w:p>
    <w:p w14:paraId="50DE078F" w14:textId="77777777" w:rsidR="0062642C" w:rsidRDefault="0062642C" w:rsidP="0062642C">
      <w:pPr>
        <w:rPr>
          <w:rFonts w:ascii="Arial" w:hAnsi="Arial" w:cs="Arial"/>
          <w:sz w:val="18"/>
          <w:szCs w:val="18"/>
          <w:lang w:val="es-ES_tradnl"/>
        </w:rPr>
      </w:pPr>
    </w:p>
    <w:p w14:paraId="70D4D3FC" w14:textId="10D62D50" w:rsidR="0062642C" w:rsidRPr="00E928AA" w:rsidRDefault="0062642C" w:rsidP="0062642C">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5</w:t>
      </w:r>
    </w:p>
    <w:p w14:paraId="2FD55EFD" w14:textId="77777777" w:rsidR="0062642C" w:rsidRPr="00F4317E" w:rsidRDefault="0062642C" w:rsidP="0062642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27A9CDE1" w14:textId="77777777" w:rsidR="0062642C" w:rsidRDefault="0062642C" w:rsidP="0062642C">
      <w:pPr>
        <w:rPr>
          <w:rFonts w:ascii="Arial" w:hAnsi="Arial" w:cs="Arial"/>
          <w:sz w:val="18"/>
          <w:szCs w:val="18"/>
          <w:lang w:val="es-ES_tradnl"/>
        </w:rPr>
      </w:pPr>
    </w:p>
    <w:p w14:paraId="384BEC88" w14:textId="32433DA3" w:rsidR="0062642C" w:rsidRPr="00ED1403" w:rsidRDefault="0062642C" w:rsidP="0062642C">
      <w:pPr>
        <w:pStyle w:val="Prrafodelista"/>
        <w:numPr>
          <w:ilvl w:val="0"/>
          <w:numId w:val="1"/>
        </w:numPr>
        <w:rPr>
          <w:rFonts w:ascii="Arial" w:hAnsi="Arial" w:cs="Arial"/>
          <w:sz w:val="18"/>
          <w:szCs w:val="18"/>
          <w:lang w:val="es-ES_tradnl"/>
        </w:rPr>
      </w:pPr>
      <w:r>
        <w:rPr>
          <w:rFonts w:ascii="Arial" w:hAnsi="Arial" w:cs="Arial"/>
          <w:sz w:val="18"/>
          <w:szCs w:val="18"/>
          <w:lang w:val="es-ES_tradnl"/>
        </w:rPr>
        <w:t>Números chinos</w:t>
      </w:r>
    </w:p>
    <w:p w14:paraId="53BDF54C" w14:textId="77777777" w:rsidR="0062642C" w:rsidRDefault="0062642C" w:rsidP="0062642C">
      <w:pPr>
        <w:rPr>
          <w:rFonts w:ascii="Arial" w:hAnsi="Arial" w:cs="Arial"/>
          <w:sz w:val="18"/>
          <w:szCs w:val="18"/>
          <w:lang w:val="es-ES_tradnl"/>
        </w:rPr>
      </w:pPr>
    </w:p>
    <w:p w14:paraId="397840EC" w14:textId="77777777" w:rsidR="0062642C" w:rsidRDefault="0062642C" w:rsidP="0062642C">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555F6F2E" w14:textId="77777777" w:rsidR="0062642C" w:rsidRDefault="0062642C" w:rsidP="0062642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62642C" w:rsidRPr="00904011" w14:paraId="4E4FB227" w14:textId="77777777" w:rsidTr="00AE72F8">
        <w:tc>
          <w:tcPr>
            <w:tcW w:w="3118" w:type="dxa"/>
            <w:tcBorders>
              <w:top w:val="nil"/>
              <w:left w:val="nil"/>
              <w:bottom w:val="nil"/>
            </w:tcBorders>
            <w:shd w:val="clear" w:color="auto" w:fill="CCFFCC"/>
          </w:tcPr>
          <w:p w14:paraId="4939228F" w14:textId="77777777" w:rsidR="0062642C" w:rsidRPr="00904011" w:rsidRDefault="0062642C"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2FEFA28A" w14:textId="77777777" w:rsidR="0062642C" w:rsidRPr="00904011" w:rsidRDefault="0062642C" w:rsidP="00AE72F8">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173B52C4" w14:textId="77777777" w:rsidR="0062642C" w:rsidRPr="00904011" w:rsidRDefault="0062642C"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9E2D961" w14:textId="77777777" w:rsidR="0062642C" w:rsidRPr="00904011" w:rsidRDefault="0062642C" w:rsidP="00AE72F8">
            <w:pPr>
              <w:rPr>
                <w:rFonts w:ascii="Arial" w:hAnsi="Arial" w:cs="Arial"/>
                <w:sz w:val="16"/>
                <w:szCs w:val="16"/>
                <w:lang w:val="es-ES_tradnl"/>
              </w:rPr>
            </w:pPr>
          </w:p>
        </w:tc>
        <w:tc>
          <w:tcPr>
            <w:tcW w:w="1417" w:type="dxa"/>
            <w:tcBorders>
              <w:top w:val="nil"/>
              <w:bottom w:val="nil"/>
            </w:tcBorders>
            <w:shd w:val="clear" w:color="auto" w:fill="CCFFCC"/>
          </w:tcPr>
          <w:p w14:paraId="6EBA5692" w14:textId="77777777" w:rsidR="0062642C" w:rsidRPr="00CB17F3" w:rsidRDefault="0062642C" w:rsidP="00AE72F8">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7D98144C" w14:textId="77777777" w:rsidR="0062642C" w:rsidRPr="00904011" w:rsidRDefault="0062642C" w:rsidP="00AE72F8">
            <w:pPr>
              <w:rPr>
                <w:rFonts w:ascii="Arial" w:hAnsi="Arial" w:cs="Arial"/>
                <w:sz w:val="16"/>
                <w:szCs w:val="16"/>
                <w:lang w:val="es-ES_tradnl"/>
              </w:rPr>
            </w:pPr>
          </w:p>
        </w:tc>
      </w:tr>
      <w:tr w:rsidR="0062642C" w:rsidRPr="00F70E3B" w14:paraId="04CA1904" w14:textId="77777777" w:rsidTr="00AE72F8">
        <w:tc>
          <w:tcPr>
            <w:tcW w:w="3118" w:type="dxa"/>
            <w:tcBorders>
              <w:top w:val="nil"/>
              <w:left w:val="nil"/>
              <w:bottom w:val="nil"/>
            </w:tcBorders>
            <w:shd w:val="clear" w:color="auto" w:fill="CCFFCC"/>
          </w:tcPr>
          <w:p w14:paraId="62725676" w14:textId="77777777" w:rsidR="0062642C" w:rsidRPr="00904011" w:rsidRDefault="0062642C"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576BD3F8" w14:textId="77777777" w:rsidR="0062642C" w:rsidRPr="00904011" w:rsidRDefault="0062642C" w:rsidP="00AE72F8">
            <w:pPr>
              <w:rPr>
                <w:rFonts w:ascii="Arial" w:hAnsi="Arial" w:cs="Arial"/>
                <w:sz w:val="16"/>
                <w:szCs w:val="16"/>
                <w:lang w:val="es-ES_tradnl"/>
              </w:rPr>
            </w:pPr>
          </w:p>
        </w:tc>
        <w:tc>
          <w:tcPr>
            <w:tcW w:w="3260" w:type="dxa"/>
            <w:tcBorders>
              <w:top w:val="nil"/>
              <w:bottom w:val="nil"/>
            </w:tcBorders>
            <w:shd w:val="clear" w:color="auto" w:fill="CCFFCC"/>
          </w:tcPr>
          <w:p w14:paraId="5EAFA889" w14:textId="77777777" w:rsidR="0062642C" w:rsidRPr="00904011" w:rsidRDefault="0062642C"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13E168A3" w14:textId="77777777" w:rsidR="0062642C" w:rsidRPr="00904011" w:rsidRDefault="0062642C" w:rsidP="00AE72F8">
            <w:pPr>
              <w:rPr>
                <w:rFonts w:ascii="Arial" w:hAnsi="Arial" w:cs="Arial"/>
                <w:sz w:val="16"/>
                <w:szCs w:val="16"/>
                <w:lang w:val="es-ES_tradnl"/>
              </w:rPr>
            </w:pPr>
          </w:p>
        </w:tc>
        <w:tc>
          <w:tcPr>
            <w:tcW w:w="1417" w:type="dxa"/>
            <w:tcBorders>
              <w:top w:val="nil"/>
              <w:bottom w:val="nil"/>
              <w:right w:val="nil"/>
            </w:tcBorders>
          </w:tcPr>
          <w:p w14:paraId="4977F906" w14:textId="77777777" w:rsidR="0062642C" w:rsidRPr="00904011" w:rsidRDefault="0062642C" w:rsidP="00AE72F8">
            <w:pPr>
              <w:rPr>
                <w:rFonts w:ascii="Arial" w:hAnsi="Arial" w:cs="Arial"/>
                <w:sz w:val="16"/>
                <w:szCs w:val="16"/>
                <w:lang w:val="es-ES_tradnl"/>
              </w:rPr>
            </w:pPr>
          </w:p>
        </w:tc>
        <w:tc>
          <w:tcPr>
            <w:tcW w:w="426" w:type="dxa"/>
            <w:tcBorders>
              <w:left w:val="nil"/>
              <w:bottom w:val="nil"/>
              <w:right w:val="nil"/>
            </w:tcBorders>
          </w:tcPr>
          <w:p w14:paraId="1A9943C8" w14:textId="77777777" w:rsidR="0062642C" w:rsidRPr="00904011" w:rsidRDefault="0062642C" w:rsidP="00AE72F8">
            <w:pPr>
              <w:rPr>
                <w:rFonts w:ascii="Arial" w:hAnsi="Arial" w:cs="Arial"/>
                <w:sz w:val="16"/>
                <w:szCs w:val="16"/>
                <w:lang w:val="es-ES_tradnl"/>
              </w:rPr>
            </w:pPr>
          </w:p>
        </w:tc>
      </w:tr>
    </w:tbl>
    <w:p w14:paraId="582E5B42" w14:textId="77777777" w:rsidR="0062642C" w:rsidRDefault="0062642C" w:rsidP="0062642C">
      <w:pPr>
        <w:rPr>
          <w:rFonts w:ascii="Arial" w:hAnsi="Arial" w:cs="Arial"/>
          <w:sz w:val="18"/>
          <w:szCs w:val="18"/>
          <w:lang w:val="es-ES_tradnl"/>
        </w:rPr>
      </w:pPr>
    </w:p>
    <w:p w14:paraId="056FE4A6" w14:textId="77777777" w:rsidR="0062642C" w:rsidRDefault="0062642C" w:rsidP="0062642C">
      <w:pPr>
        <w:rPr>
          <w:rFonts w:ascii="Arial" w:hAnsi="Arial" w:cs="Arial"/>
          <w:sz w:val="18"/>
          <w:szCs w:val="18"/>
          <w:lang w:val="es-ES_tradnl"/>
        </w:rPr>
      </w:pPr>
    </w:p>
    <w:p w14:paraId="30A35679" w14:textId="77777777" w:rsidR="0062642C" w:rsidRPr="00F4317E" w:rsidRDefault="0062642C" w:rsidP="0062642C">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05393335" w14:textId="77777777" w:rsidR="0062642C" w:rsidRDefault="0062642C" w:rsidP="0062642C">
      <w:pPr>
        <w:rPr>
          <w:rFonts w:ascii="Arial" w:hAnsi="Arial" w:cs="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78F949AF" w14:textId="77777777" w:rsidR="007D241F" w:rsidRDefault="007D241F" w:rsidP="0062642C">
      <w:pPr>
        <w:rPr>
          <w:rFonts w:ascii="Arial" w:hAnsi="Arial" w:cs="Arial"/>
          <w:sz w:val="18"/>
          <w:szCs w:val="18"/>
          <w:lang w:val="es-ES_tradnl"/>
        </w:rPr>
      </w:pPr>
    </w:p>
    <w:p w14:paraId="7E6E2429" w14:textId="77777777" w:rsidR="0062642C" w:rsidRDefault="0062642C" w:rsidP="0062642C">
      <w:pPr>
        <w:rPr>
          <w:rFonts w:ascii="Arial" w:hAnsi="Arial" w:cs="Arial"/>
          <w:sz w:val="18"/>
          <w:szCs w:val="18"/>
          <w:lang w:val="es-ES_tradnl"/>
        </w:rPr>
      </w:pPr>
    </w:p>
    <w:p w14:paraId="365B2AD1" w14:textId="11C8681B" w:rsidR="0062642C" w:rsidRDefault="009271F2" w:rsidP="0062642C">
      <w:pPr>
        <w:rPr>
          <w:rFonts w:ascii="Arial" w:hAnsi="Arial" w:cs="Arial"/>
          <w:sz w:val="18"/>
          <w:szCs w:val="18"/>
          <w:lang w:val="es-ES_tradnl"/>
        </w:rPr>
      </w:pPr>
      <w:hyperlink r:id="rId6" w:history="1">
        <w:r w:rsidR="002259AC" w:rsidRPr="00226001">
          <w:rPr>
            <w:rStyle w:val="Hipervnculo"/>
            <w:rFonts w:ascii="Arial" w:hAnsi="Arial" w:cs="Arial"/>
            <w:sz w:val="18"/>
            <w:szCs w:val="18"/>
            <w:lang w:val="es-ES_tradnl"/>
          </w:rPr>
          <w:t>http://www.google.com/imgres?imgurl=http://upload.wikimedia.org/wikipedia/commons/2/29/Shang_numerals.jpg&amp;imgrefurl=http://en.wikipedia.org/wiki/Chinese_numerals&amp;h=448&amp;w=590&amp;tbnid=j0zF_70830IpzM:&amp;zoom=1&amp;docid=O2ZqJkFRHc0M3M&amp;ei=dCn-VLbyJMuVyAShuIH4Bw&amp;tbm=isch&amp;ved=0CB0QMygAMAA</w:t>
        </w:r>
      </w:hyperlink>
    </w:p>
    <w:p w14:paraId="17245027" w14:textId="77777777" w:rsidR="002259AC" w:rsidRDefault="002259AC" w:rsidP="0062642C">
      <w:pPr>
        <w:rPr>
          <w:rFonts w:ascii="Arial" w:hAnsi="Arial" w:cs="Arial"/>
          <w:sz w:val="18"/>
          <w:szCs w:val="18"/>
          <w:lang w:val="es-ES_tradnl"/>
        </w:rPr>
      </w:pPr>
    </w:p>
    <w:p w14:paraId="628669A4" w14:textId="77777777" w:rsidR="0062642C" w:rsidRDefault="0062642C" w:rsidP="0062642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598FB0FD" w14:textId="77777777" w:rsidR="0062642C" w:rsidRPr="000719EE" w:rsidRDefault="0062642C" w:rsidP="0062642C">
      <w:pPr>
        <w:rPr>
          <w:rFonts w:ascii="Arial" w:hAnsi="Arial" w:cs="Arial"/>
          <w:sz w:val="18"/>
          <w:szCs w:val="18"/>
          <w:lang w:val="es-ES_tradnl"/>
        </w:rPr>
      </w:pPr>
    </w:p>
    <w:p w14:paraId="3AA7A43B" w14:textId="64ABCC0F" w:rsidR="00B73D75" w:rsidRPr="009271F2" w:rsidRDefault="00B73D75" w:rsidP="00B73D75">
      <w:pPr>
        <w:rPr>
          <w:rFonts w:ascii="Arial" w:hAnsi="Arial" w:cs="Arial"/>
          <w:sz w:val="18"/>
          <w:szCs w:val="18"/>
          <w:lang w:val="es-ES"/>
        </w:rPr>
      </w:pPr>
      <w:r w:rsidRPr="009271F2">
        <w:rPr>
          <w:rFonts w:ascii="Arial" w:hAnsi="Arial"/>
          <w:sz w:val="18"/>
          <w:szCs w:val="18"/>
          <w:lang w:val="es-ES"/>
        </w:rPr>
        <w:t>MA_</w:t>
      </w:r>
      <w:r w:rsidR="00EE4ACA" w:rsidRPr="009271F2">
        <w:rPr>
          <w:rFonts w:ascii="Arial" w:hAnsi="Arial"/>
          <w:sz w:val="18"/>
          <w:szCs w:val="18"/>
          <w:lang w:val="es-ES"/>
        </w:rPr>
        <w:t>04_02_CO_REC30</w:t>
      </w:r>
      <w:r w:rsidR="007D241F">
        <w:rPr>
          <w:rFonts w:ascii="Arial" w:hAnsi="Arial"/>
          <w:sz w:val="18"/>
          <w:szCs w:val="18"/>
          <w:lang w:val="es-ES"/>
        </w:rPr>
        <w:t>_IMG</w:t>
      </w:r>
      <w:r w:rsidRPr="009271F2">
        <w:rPr>
          <w:rFonts w:ascii="Arial" w:hAnsi="Arial"/>
          <w:sz w:val="18"/>
          <w:szCs w:val="18"/>
          <w:lang w:val="es-ES"/>
        </w:rPr>
        <w:t>6.JPG</w:t>
      </w:r>
    </w:p>
    <w:p w14:paraId="7885AFC6" w14:textId="77777777" w:rsidR="0062642C" w:rsidRPr="009271F2" w:rsidRDefault="0062642C" w:rsidP="0062642C">
      <w:pPr>
        <w:rPr>
          <w:rFonts w:ascii="Arial" w:hAnsi="Arial" w:cs="Arial"/>
          <w:sz w:val="18"/>
          <w:szCs w:val="18"/>
          <w:lang w:val="es-ES"/>
        </w:rPr>
      </w:pPr>
    </w:p>
    <w:p w14:paraId="3BB54547" w14:textId="77777777" w:rsidR="0062642C" w:rsidRDefault="0062642C" w:rsidP="0062642C">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342F827F" w14:textId="77777777" w:rsidR="0062642C" w:rsidRDefault="0062642C" w:rsidP="0062642C">
      <w:pPr>
        <w:rPr>
          <w:rFonts w:ascii="Arial" w:hAnsi="Arial" w:cs="Arial"/>
          <w:sz w:val="18"/>
          <w:szCs w:val="18"/>
          <w:lang w:val="es-ES_tradnl"/>
        </w:rPr>
      </w:pPr>
    </w:p>
    <w:p w14:paraId="1DAE037A" w14:textId="0DA8299C" w:rsidR="0062642C" w:rsidRDefault="00652CDF" w:rsidP="0062642C">
      <w:pPr>
        <w:rPr>
          <w:rFonts w:ascii="Arial" w:hAnsi="Arial" w:cs="Arial"/>
          <w:sz w:val="18"/>
          <w:szCs w:val="18"/>
          <w:lang w:val="es-ES_tradnl"/>
        </w:rPr>
      </w:pPr>
      <w:r>
        <w:rPr>
          <w:rFonts w:ascii="Arial" w:hAnsi="Arial" w:cs="Arial"/>
          <w:sz w:val="18"/>
          <w:szCs w:val="18"/>
          <w:lang w:val="es-ES_tradnl"/>
        </w:rPr>
        <w:t>Ejemplo de números chinos antiguos</w:t>
      </w:r>
    </w:p>
    <w:p w14:paraId="37C821C8" w14:textId="77777777" w:rsidR="0062642C" w:rsidRDefault="0062642C" w:rsidP="0062642C">
      <w:pPr>
        <w:rPr>
          <w:rFonts w:ascii="Arial" w:hAnsi="Arial" w:cs="Arial"/>
          <w:sz w:val="18"/>
          <w:szCs w:val="18"/>
          <w:lang w:val="es-ES_tradnl"/>
        </w:rPr>
      </w:pPr>
    </w:p>
    <w:p w14:paraId="13C4D3EB" w14:textId="77777777" w:rsidR="0062642C" w:rsidRPr="00CD652E" w:rsidRDefault="0062642C" w:rsidP="0062642C">
      <w:pPr>
        <w:rPr>
          <w:rFonts w:ascii="Arial" w:hAnsi="Arial" w:cs="Arial"/>
          <w:sz w:val="18"/>
          <w:szCs w:val="18"/>
          <w:lang w:val="es-ES_tradnl"/>
        </w:rPr>
      </w:pPr>
    </w:p>
    <w:p w14:paraId="0102A52F" w14:textId="77777777" w:rsidR="0062642C" w:rsidRPr="00792588" w:rsidRDefault="0062642C" w:rsidP="0062642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D87A223" w14:textId="5228054A" w:rsidR="0062642C" w:rsidRPr="00112BDF" w:rsidRDefault="00652CDF" w:rsidP="0062642C">
      <w:pPr>
        <w:spacing w:after="200" w:line="276" w:lineRule="auto"/>
        <w:rPr>
          <w:lang w:val="es-CO"/>
        </w:rPr>
      </w:pPr>
      <w:r>
        <w:rPr>
          <w:lang w:val="es-CO"/>
        </w:rPr>
        <w:t xml:space="preserve">De manera independiente, los chinos también crearon su propio </w:t>
      </w:r>
      <w:r w:rsidR="00CF6E08">
        <w:rPr>
          <w:lang w:val="es-CO"/>
        </w:rPr>
        <w:t>sistema de números, e</w:t>
      </w:r>
      <w:r>
        <w:rPr>
          <w:lang w:val="es-CO"/>
        </w:rPr>
        <w:t xml:space="preserve">n 1500 a.C.  </w:t>
      </w:r>
      <w:r w:rsidR="00CF6E08">
        <w:rPr>
          <w:lang w:val="es-CO"/>
        </w:rPr>
        <w:t xml:space="preserve">A partir de este primer sistema se crearon otros diferentes, con símbolos y nombres distintos para cada número. Algunos de esos sistemas de numeración antiguos se usan todavía en ciertas partes de China. </w:t>
      </w:r>
    </w:p>
    <w:p w14:paraId="0763BFF7" w14:textId="1EC7B533" w:rsidR="005D2F07" w:rsidRPr="00E928AA" w:rsidRDefault="005D2F07" w:rsidP="005D2F07">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6</w:t>
      </w:r>
    </w:p>
    <w:p w14:paraId="18C815B7" w14:textId="77777777" w:rsidR="005D2F07" w:rsidRPr="00F4317E" w:rsidRDefault="005D2F07" w:rsidP="005D2F0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4EF5BCAF" w14:textId="77777777" w:rsidR="005D2F07" w:rsidRDefault="005D2F07" w:rsidP="005D2F07">
      <w:pPr>
        <w:rPr>
          <w:rFonts w:ascii="Arial" w:hAnsi="Arial" w:cs="Arial"/>
          <w:sz w:val="18"/>
          <w:szCs w:val="18"/>
          <w:lang w:val="es-ES_tradnl"/>
        </w:rPr>
      </w:pPr>
    </w:p>
    <w:p w14:paraId="4454700C" w14:textId="7A4BEEE0" w:rsidR="005D2F07" w:rsidRPr="00ED1403" w:rsidRDefault="00A40A99" w:rsidP="005D2F07">
      <w:pPr>
        <w:pStyle w:val="Prrafodelista"/>
        <w:numPr>
          <w:ilvl w:val="0"/>
          <w:numId w:val="1"/>
        </w:numPr>
        <w:rPr>
          <w:rFonts w:ascii="Arial" w:hAnsi="Arial" w:cs="Arial"/>
          <w:sz w:val="18"/>
          <w:szCs w:val="18"/>
          <w:lang w:val="es-ES_tradnl"/>
        </w:rPr>
      </w:pPr>
      <w:r>
        <w:rPr>
          <w:rFonts w:ascii="Arial" w:hAnsi="Arial" w:cs="Arial"/>
          <w:sz w:val="18"/>
          <w:szCs w:val="18"/>
          <w:lang w:val="es-ES_tradnl"/>
        </w:rPr>
        <w:t>Números Mayas</w:t>
      </w:r>
    </w:p>
    <w:p w14:paraId="765B5A77" w14:textId="77777777" w:rsidR="005D2F07" w:rsidRDefault="005D2F07" w:rsidP="005D2F07">
      <w:pPr>
        <w:rPr>
          <w:rFonts w:ascii="Arial" w:hAnsi="Arial" w:cs="Arial"/>
          <w:sz w:val="18"/>
          <w:szCs w:val="18"/>
          <w:lang w:val="es-ES_tradnl"/>
        </w:rPr>
      </w:pPr>
    </w:p>
    <w:p w14:paraId="29AA8CD4" w14:textId="77777777" w:rsidR="005D2F07" w:rsidRDefault="005D2F07" w:rsidP="005D2F07">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0EE975C3" w14:textId="77777777" w:rsidR="005D2F07" w:rsidRDefault="005D2F07" w:rsidP="005D2F0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5D2F07" w:rsidRPr="00904011" w14:paraId="3056E79A" w14:textId="77777777" w:rsidTr="00AE72F8">
        <w:tc>
          <w:tcPr>
            <w:tcW w:w="3118" w:type="dxa"/>
            <w:tcBorders>
              <w:top w:val="nil"/>
              <w:left w:val="nil"/>
              <w:bottom w:val="nil"/>
            </w:tcBorders>
            <w:shd w:val="clear" w:color="auto" w:fill="CCFFCC"/>
          </w:tcPr>
          <w:p w14:paraId="2D577E07" w14:textId="77777777" w:rsidR="005D2F07" w:rsidRPr="00904011" w:rsidRDefault="005D2F07"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108A9143" w14:textId="77777777" w:rsidR="005D2F07" w:rsidRPr="00904011" w:rsidRDefault="005D2F07" w:rsidP="00AE72F8">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2EF36C17" w14:textId="77777777" w:rsidR="005D2F07" w:rsidRPr="00904011" w:rsidRDefault="005D2F07"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4B868366" w14:textId="77777777" w:rsidR="005D2F07" w:rsidRPr="00904011" w:rsidRDefault="005D2F07" w:rsidP="00AE72F8">
            <w:pPr>
              <w:rPr>
                <w:rFonts w:ascii="Arial" w:hAnsi="Arial" w:cs="Arial"/>
                <w:sz w:val="16"/>
                <w:szCs w:val="16"/>
                <w:lang w:val="es-ES_tradnl"/>
              </w:rPr>
            </w:pPr>
          </w:p>
        </w:tc>
        <w:tc>
          <w:tcPr>
            <w:tcW w:w="1417" w:type="dxa"/>
            <w:tcBorders>
              <w:top w:val="nil"/>
              <w:bottom w:val="nil"/>
            </w:tcBorders>
            <w:shd w:val="clear" w:color="auto" w:fill="CCFFCC"/>
          </w:tcPr>
          <w:p w14:paraId="026BC01E" w14:textId="77777777" w:rsidR="005D2F07" w:rsidRPr="00CB17F3" w:rsidRDefault="005D2F07" w:rsidP="00AE72F8">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7AB5ED20" w14:textId="77777777" w:rsidR="005D2F07" w:rsidRPr="00904011" w:rsidRDefault="005D2F07" w:rsidP="00AE72F8">
            <w:pPr>
              <w:rPr>
                <w:rFonts w:ascii="Arial" w:hAnsi="Arial" w:cs="Arial"/>
                <w:sz w:val="16"/>
                <w:szCs w:val="16"/>
                <w:lang w:val="es-ES_tradnl"/>
              </w:rPr>
            </w:pPr>
          </w:p>
        </w:tc>
      </w:tr>
      <w:tr w:rsidR="005D2F07" w:rsidRPr="00F70E3B" w14:paraId="6DE98C86" w14:textId="77777777" w:rsidTr="00AE72F8">
        <w:tc>
          <w:tcPr>
            <w:tcW w:w="3118" w:type="dxa"/>
            <w:tcBorders>
              <w:top w:val="nil"/>
              <w:left w:val="nil"/>
              <w:bottom w:val="nil"/>
            </w:tcBorders>
            <w:shd w:val="clear" w:color="auto" w:fill="CCFFCC"/>
          </w:tcPr>
          <w:p w14:paraId="10FFDCFC" w14:textId="77777777" w:rsidR="005D2F07" w:rsidRPr="00904011" w:rsidRDefault="005D2F07"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42CD6173" w14:textId="77777777" w:rsidR="005D2F07" w:rsidRPr="00904011" w:rsidRDefault="005D2F07" w:rsidP="00AE72F8">
            <w:pPr>
              <w:rPr>
                <w:rFonts w:ascii="Arial" w:hAnsi="Arial" w:cs="Arial"/>
                <w:sz w:val="16"/>
                <w:szCs w:val="16"/>
                <w:lang w:val="es-ES_tradnl"/>
              </w:rPr>
            </w:pPr>
          </w:p>
        </w:tc>
        <w:tc>
          <w:tcPr>
            <w:tcW w:w="3260" w:type="dxa"/>
            <w:tcBorders>
              <w:top w:val="nil"/>
              <w:bottom w:val="nil"/>
            </w:tcBorders>
            <w:shd w:val="clear" w:color="auto" w:fill="CCFFCC"/>
          </w:tcPr>
          <w:p w14:paraId="5C205191" w14:textId="77777777" w:rsidR="005D2F07" w:rsidRPr="00904011" w:rsidRDefault="005D2F07"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5EE60AE1" w14:textId="77777777" w:rsidR="005D2F07" w:rsidRPr="00904011" w:rsidRDefault="005D2F07" w:rsidP="00AE72F8">
            <w:pPr>
              <w:rPr>
                <w:rFonts w:ascii="Arial" w:hAnsi="Arial" w:cs="Arial"/>
                <w:sz w:val="16"/>
                <w:szCs w:val="16"/>
                <w:lang w:val="es-ES_tradnl"/>
              </w:rPr>
            </w:pPr>
          </w:p>
        </w:tc>
        <w:tc>
          <w:tcPr>
            <w:tcW w:w="1417" w:type="dxa"/>
            <w:tcBorders>
              <w:top w:val="nil"/>
              <w:bottom w:val="nil"/>
              <w:right w:val="nil"/>
            </w:tcBorders>
          </w:tcPr>
          <w:p w14:paraId="3A3C4676" w14:textId="77777777" w:rsidR="005D2F07" w:rsidRPr="00904011" w:rsidRDefault="005D2F07" w:rsidP="00AE72F8">
            <w:pPr>
              <w:rPr>
                <w:rFonts w:ascii="Arial" w:hAnsi="Arial" w:cs="Arial"/>
                <w:sz w:val="16"/>
                <w:szCs w:val="16"/>
                <w:lang w:val="es-ES_tradnl"/>
              </w:rPr>
            </w:pPr>
          </w:p>
        </w:tc>
        <w:tc>
          <w:tcPr>
            <w:tcW w:w="426" w:type="dxa"/>
            <w:tcBorders>
              <w:left w:val="nil"/>
              <w:bottom w:val="nil"/>
              <w:right w:val="nil"/>
            </w:tcBorders>
          </w:tcPr>
          <w:p w14:paraId="3567E5D9" w14:textId="77777777" w:rsidR="005D2F07" w:rsidRPr="00904011" w:rsidRDefault="005D2F07" w:rsidP="00AE72F8">
            <w:pPr>
              <w:rPr>
                <w:rFonts w:ascii="Arial" w:hAnsi="Arial" w:cs="Arial"/>
                <w:sz w:val="16"/>
                <w:szCs w:val="16"/>
                <w:lang w:val="es-ES_tradnl"/>
              </w:rPr>
            </w:pPr>
          </w:p>
        </w:tc>
      </w:tr>
    </w:tbl>
    <w:p w14:paraId="33C0D097" w14:textId="77777777" w:rsidR="005D2F07" w:rsidRDefault="005D2F07" w:rsidP="005D2F07">
      <w:pPr>
        <w:rPr>
          <w:rFonts w:ascii="Arial" w:hAnsi="Arial" w:cs="Arial"/>
          <w:sz w:val="18"/>
          <w:szCs w:val="18"/>
          <w:lang w:val="es-ES_tradnl"/>
        </w:rPr>
      </w:pPr>
    </w:p>
    <w:p w14:paraId="070EF784" w14:textId="77777777" w:rsidR="005D2F07" w:rsidRDefault="005D2F07" w:rsidP="005D2F07">
      <w:pPr>
        <w:rPr>
          <w:rFonts w:ascii="Arial" w:hAnsi="Arial" w:cs="Arial"/>
          <w:sz w:val="18"/>
          <w:szCs w:val="18"/>
          <w:lang w:val="es-ES_tradnl"/>
        </w:rPr>
      </w:pPr>
    </w:p>
    <w:p w14:paraId="643A4171" w14:textId="77777777" w:rsidR="005D2F07" w:rsidRPr="00F4317E" w:rsidRDefault="005D2F07" w:rsidP="005D2F07">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29ED78A0" w14:textId="77777777" w:rsidR="005D2F07" w:rsidRDefault="005D2F07" w:rsidP="005D2F0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16394D2C" w14:textId="77777777" w:rsidR="005D2F07" w:rsidRDefault="005D2F07" w:rsidP="005D2F07">
      <w:pPr>
        <w:rPr>
          <w:rFonts w:ascii="Arial" w:hAnsi="Arial" w:cs="Arial"/>
          <w:sz w:val="18"/>
          <w:szCs w:val="18"/>
          <w:lang w:val="es-ES_tradnl"/>
        </w:rPr>
      </w:pPr>
    </w:p>
    <w:p w14:paraId="02DCABC0" w14:textId="2DC04001" w:rsidR="005D2F07" w:rsidRDefault="007D241F" w:rsidP="005D2F07">
      <w:pPr>
        <w:rPr>
          <w:rFonts w:ascii="Arial" w:hAnsi="Arial" w:cs="Arial"/>
          <w:sz w:val="18"/>
          <w:szCs w:val="18"/>
          <w:lang w:val="es-ES_tradnl"/>
        </w:rPr>
      </w:pPr>
      <w:r>
        <w:rPr>
          <w:rFonts w:ascii="Arial" w:hAnsi="Arial" w:cs="Arial"/>
          <w:sz w:val="18"/>
          <w:szCs w:val="18"/>
          <w:lang w:val="es-ES_tradnl"/>
        </w:rPr>
        <w:t xml:space="preserve">Shutterstock: </w:t>
      </w:r>
      <w:r w:rsidR="00A40A99" w:rsidRPr="00A40A99">
        <w:rPr>
          <w:rFonts w:ascii="Arial" w:hAnsi="Arial" w:cs="Arial"/>
          <w:sz w:val="18"/>
          <w:szCs w:val="18"/>
          <w:lang w:val="es-ES_tradnl"/>
        </w:rPr>
        <w:t>115422430</w:t>
      </w:r>
    </w:p>
    <w:p w14:paraId="3174D1CE" w14:textId="77777777" w:rsidR="00A40A99" w:rsidRDefault="00A40A99" w:rsidP="005D2F07">
      <w:pPr>
        <w:rPr>
          <w:rFonts w:ascii="Arial" w:hAnsi="Arial" w:cs="Arial"/>
          <w:sz w:val="18"/>
          <w:szCs w:val="18"/>
          <w:lang w:val="es-ES_tradnl"/>
        </w:rPr>
      </w:pPr>
    </w:p>
    <w:p w14:paraId="66B58C16" w14:textId="77777777" w:rsidR="005D2F07" w:rsidRDefault="005D2F07" w:rsidP="005D2F0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5DCC0FB2" w14:textId="77777777" w:rsidR="005D2F07" w:rsidRPr="000719EE" w:rsidRDefault="005D2F07" w:rsidP="005D2F07">
      <w:pPr>
        <w:rPr>
          <w:rFonts w:ascii="Arial" w:hAnsi="Arial" w:cs="Arial"/>
          <w:sz w:val="18"/>
          <w:szCs w:val="18"/>
          <w:lang w:val="es-ES_tradnl"/>
        </w:rPr>
      </w:pPr>
    </w:p>
    <w:p w14:paraId="57BEEA72" w14:textId="41C8E3F4" w:rsidR="00B73D75" w:rsidRPr="009271F2" w:rsidRDefault="00B73D75" w:rsidP="00B73D75">
      <w:pPr>
        <w:rPr>
          <w:rFonts w:ascii="Arial" w:hAnsi="Arial" w:cs="Arial"/>
          <w:sz w:val="18"/>
          <w:szCs w:val="18"/>
          <w:lang w:val="es-ES"/>
        </w:rPr>
      </w:pPr>
      <w:r w:rsidRPr="009271F2">
        <w:rPr>
          <w:rFonts w:ascii="Arial" w:hAnsi="Arial"/>
          <w:sz w:val="18"/>
          <w:szCs w:val="18"/>
          <w:lang w:val="es-ES"/>
        </w:rPr>
        <w:t>MA_</w:t>
      </w:r>
      <w:r w:rsidR="00EE4ACA" w:rsidRPr="009271F2">
        <w:rPr>
          <w:rFonts w:ascii="Arial" w:hAnsi="Arial"/>
          <w:sz w:val="18"/>
          <w:szCs w:val="18"/>
          <w:lang w:val="es-ES"/>
        </w:rPr>
        <w:t>04_02_CO_REC30</w:t>
      </w:r>
      <w:r w:rsidR="007D241F">
        <w:rPr>
          <w:rFonts w:ascii="Arial" w:hAnsi="Arial"/>
          <w:sz w:val="18"/>
          <w:szCs w:val="18"/>
          <w:lang w:val="es-ES"/>
        </w:rPr>
        <w:t>_IMG</w:t>
      </w:r>
      <w:r w:rsidRPr="009271F2">
        <w:rPr>
          <w:rFonts w:ascii="Arial" w:hAnsi="Arial"/>
          <w:sz w:val="18"/>
          <w:szCs w:val="18"/>
          <w:lang w:val="es-ES"/>
        </w:rPr>
        <w:t>7.JPG</w:t>
      </w:r>
    </w:p>
    <w:p w14:paraId="7882F920" w14:textId="77777777" w:rsidR="005D2F07" w:rsidRPr="009271F2" w:rsidRDefault="005D2F07" w:rsidP="005D2F07">
      <w:pPr>
        <w:rPr>
          <w:rFonts w:ascii="Arial" w:hAnsi="Arial" w:cs="Arial"/>
          <w:sz w:val="18"/>
          <w:szCs w:val="18"/>
          <w:lang w:val="es-ES"/>
        </w:rPr>
      </w:pPr>
    </w:p>
    <w:p w14:paraId="539C3C2E" w14:textId="77777777" w:rsidR="005D2F07" w:rsidRDefault="005D2F07" w:rsidP="005D2F07">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2BBD9EC8" w14:textId="77777777" w:rsidR="005D2F07" w:rsidRDefault="005D2F07" w:rsidP="005D2F07">
      <w:pPr>
        <w:rPr>
          <w:rFonts w:ascii="Arial" w:hAnsi="Arial" w:cs="Arial"/>
          <w:sz w:val="18"/>
          <w:szCs w:val="18"/>
          <w:lang w:val="es-ES_tradnl"/>
        </w:rPr>
      </w:pPr>
    </w:p>
    <w:p w14:paraId="0B671D10" w14:textId="52DDE201" w:rsidR="005D2F07" w:rsidRDefault="00905EE5" w:rsidP="005D2F07">
      <w:pPr>
        <w:rPr>
          <w:rFonts w:ascii="Arial" w:hAnsi="Arial" w:cs="Arial"/>
          <w:sz w:val="18"/>
          <w:szCs w:val="18"/>
          <w:lang w:val="es-ES_tradnl"/>
        </w:rPr>
      </w:pPr>
      <w:r>
        <w:rPr>
          <w:rFonts w:ascii="Arial" w:hAnsi="Arial" w:cs="Arial"/>
          <w:sz w:val="18"/>
          <w:szCs w:val="18"/>
          <w:lang w:val="es-ES_tradnl"/>
        </w:rPr>
        <w:t>Los primero</w:t>
      </w:r>
      <w:r w:rsidR="007D241F">
        <w:rPr>
          <w:rFonts w:ascii="Arial" w:hAnsi="Arial" w:cs="Arial"/>
          <w:sz w:val="18"/>
          <w:szCs w:val="18"/>
          <w:lang w:val="es-ES_tradnl"/>
        </w:rPr>
        <w:t>s</w:t>
      </w:r>
      <w:r>
        <w:rPr>
          <w:rFonts w:ascii="Arial" w:hAnsi="Arial" w:cs="Arial"/>
          <w:sz w:val="18"/>
          <w:szCs w:val="18"/>
          <w:lang w:val="es-ES_tradnl"/>
        </w:rPr>
        <w:t xml:space="preserve"> números mayas se hacían sólo con líneas y puntos. Después de hicieron más complejos.  </w:t>
      </w:r>
    </w:p>
    <w:p w14:paraId="0DD2AF1B" w14:textId="77777777" w:rsidR="005D2F07" w:rsidRPr="00CD652E" w:rsidRDefault="005D2F07" w:rsidP="005D2F07">
      <w:pPr>
        <w:rPr>
          <w:rFonts w:ascii="Arial" w:hAnsi="Arial" w:cs="Arial"/>
          <w:sz w:val="18"/>
          <w:szCs w:val="18"/>
          <w:lang w:val="es-ES_tradnl"/>
        </w:rPr>
      </w:pPr>
    </w:p>
    <w:p w14:paraId="66944C70" w14:textId="77777777" w:rsidR="005D2F07" w:rsidRDefault="005D2F07" w:rsidP="005D2F0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AD1EB10" w14:textId="5C9E421C" w:rsidR="00F60493" w:rsidRDefault="008117F2" w:rsidP="005D2F07">
      <w:pPr>
        <w:rPr>
          <w:rFonts w:ascii="Arial" w:hAnsi="Arial"/>
          <w:sz w:val="18"/>
          <w:szCs w:val="18"/>
          <w:lang w:val="es-ES_tradnl"/>
        </w:rPr>
      </w:pPr>
      <w:r>
        <w:rPr>
          <w:rFonts w:ascii="Arial" w:hAnsi="Arial"/>
          <w:sz w:val="18"/>
          <w:szCs w:val="18"/>
          <w:lang w:val="es-ES_tradnl"/>
        </w:rPr>
        <w:t>Los mayas en América desarrollaron un sistema numérico en</w:t>
      </w:r>
      <w:r w:rsidR="00596DBD">
        <w:rPr>
          <w:rFonts w:ascii="Arial" w:hAnsi="Arial"/>
          <w:sz w:val="18"/>
          <w:szCs w:val="18"/>
          <w:lang w:val="es-ES_tradnl"/>
        </w:rPr>
        <w:t>tre</w:t>
      </w:r>
      <w:r>
        <w:rPr>
          <w:rFonts w:ascii="Arial" w:hAnsi="Arial"/>
          <w:sz w:val="18"/>
          <w:szCs w:val="18"/>
          <w:lang w:val="es-ES_tradnl"/>
        </w:rPr>
        <w:t xml:space="preserve"> el 400 </w:t>
      </w:r>
      <w:r w:rsidR="00596DBD">
        <w:rPr>
          <w:rFonts w:ascii="Arial" w:hAnsi="Arial"/>
          <w:sz w:val="18"/>
          <w:szCs w:val="18"/>
          <w:lang w:val="es-ES_tradnl"/>
        </w:rPr>
        <w:t xml:space="preserve">y el 300 </w:t>
      </w:r>
      <w:r>
        <w:rPr>
          <w:rFonts w:ascii="Arial" w:hAnsi="Arial"/>
          <w:sz w:val="18"/>
          <w:szCs w:val="18"/>
          <w:lang w:val="es-ES_tradnl"/>
        </w:rPr>
        <w:t xml:space="preserve">a.C. </w:t>
      </w:r>
      <w:r w:rsidR="00596DBD">
        <w:rPr>
          <w:rFonts w:ascii="Arial" w:hAnsi="Arial"/>
          <w:sz w:val="18"/>
          <w:szCs w:val="18"/>
          <w:lang w:val="es-ES_tradnl"/>
        </w:rPr>
        <w:t xml:space="preserve">Ellos </w:t>
      </w:r>
      <w:r w:rsidR="00905EE5">
        <w:rPr>
          <w:rFonts w:ascii="Arial" w:hAnsi="Arial"/>
          <w:sz w:val="18"/>
          <w:szCs w:val="18"/>
          <w:lang w:val="es-ES_tradnl"/>
        </w:rPr>
        <w:t xml:space="preserve">no </w:t>
      </w:r>
      <w:r w:rsidR="00596DBD">
        <w:rPr>
          <w:rFonts w:ascii="Arial" w:hAnsi="Arial"/>
          <w:sz w:val="18"/>
          <w:szCs w:val="18"/>
          <w:lang w:val="es-ES_tradnl"/>
        </w:rPr>
        <w:t xml:space="preserve">usaban </w:t>
      </w:r>
      <w:r w:rsidR="00905EE5">
        <w:rPr>
          <w:rFonts w:ascii="Arial" w:hAnsi="Arial"/>
          <w:sz w:val="18"/>
          <w:szCs w:val="18"/>
          <w:lang w:val="es-ES_tradnl"/>
        </w:rPr>
        <w:t>tanto los números para hacer cálculos</w:t>
      </w:r>
      <w:r w:rsidR="006E51D8">
        <w:rPr>
          <w:rFonts w:ascii="Arial" w:hAnsi="Arial"/>
          <w:sz w:val="18"/>
          <w:szCs w:val="18"/>
          <w:lang w:val="es-ES_tradnl"/>
        </w:rPr>
        <w:t xml:space="preserve">, sino más bien los desarrollaron </w:t>
      </w:r>
      <w:r w:rsidR="00596DBD">
        <w:rPr>
          <w:rFonts w:ascii="Arial" w:hAnsi="Arial"/>
          <w:sz w:val="18"/>
          <w:szCs w:val="18"/>
          <w:lang w:val="es-ES_tradnl"/>
        </w:rPr>
        <w:t>para co</w:t>
      </w:r>
      <w:r w:rsidR="00905EE5">
        <w:rPr>
          <w:rFonts w:ascii="Arial" w:hAnsi="Arial"/>
          <w:sz w:val="18"/>
          <w:szCs w:val="18"/>
          <w:lang w:val="es-ES_tradnl"/>
        </w:rPr>
        <w:t>ntar los días, meses y los años. Sus</w:t>
      </w:r>
      <w:r w:rsidR="00596DBD">
        <w:rPr>
          <w:rFonts w:ascii="Arial" w:hAnsi="Arial"/>
          <w:sz w:val="18"/>
          <w:szCs w:val="18"/>
          <w:lang w:val="es-ES_tradnl"/>
        </w:rPr>
        <w:t xml:space="preserve"> observaciones astronómicas</w:t>
      </w:r>
      <w:r w:rsidR="00905EE5">
        <w:rPr>
          <w:rFonts w:ascii="Arial" w:hAnsi="Arial"/>
          <w:sz w:val="18"/>
          <w:szCs w:val="18"/>
          <w:lang w:val="es-ES_tradnl"/>
        </w:rPr>
        <w:t xml:space="preserve"> necesitaban números</w:t>
      </w:r>
      <w:r w:rsidR="00596DBD">
        <w:rPr>
          <w:rFonts w:ascii="Arial" w:hAnsi="Arial"/>
          <w:sz w:val="18"/>
          <w:szCs w:val="18"/>
          <w:lang w:val="es-ES_tradnl"/>
        </w:rPr>
        <w:t xml:space="preserve">. </w:t>
      </w:r>
      <w:r>
        <w:rPr>
          <w:rFonts w:ascii="Arial" w:hAnsi="Arial"/>
          <w:sz w:val="18"/>
          <w:szCs w:val="18"/>
          <w:lang w:val="es-ES_tradnl"/>
        </w:rPr>
        <w:t xml:space="preserve"> </w:t>
      </w:r>
    </w:p>
    <w:p w14:paraId="02337765" w14:textId="77777777" w:rsidR="00F60493" w:rsidRPr="00792588" w:rsidRDefault="00F60493" w:rsidP="005D2F07">
      <w:pPr>
        <w:rPr>
          <w:rFonts w:ascii="Arial" w:hAnsi="Arial"/>
          <w:sz w:val="18"/>
          <w:szCs w:val="18"/>
          <w:lang w:val="es-ES_tradnl"/>
        </w:rPr>
      </w:pPr>
    </w:p>
    <w:p w14:paraId="672E16F4" w14:textId="77777777" w:rsidR="001420D7" w:rsidRDefault="001420D7" w:rsidP="001420D7">
      <w:pPr>
        <w:rPr>
          <w:rFonts w:ascii="Arial" w:hAnsi="Arial" w:cs="Arial"/>
          <w:sz w:val="18"/>
          <w:szCs w:val="18"/>
          <w:lang w:val="es-ES_tradnl"/>
        </w:rPr>
      </w:pPr>
    </w:p>
    <w:p w14:paraId="6E33772A" w14:textId="0C55255E" w:rsidR="001420D7" w:rsidRPr="00E928AA" w:rsidRDefault="001420D7" w:rsidP="001420D7">
      <w:pPr>
        <w:shd w:val="clear" w:color="auto" w:fill="99CCFF"/>
        <w:jc w:val="center"/>
        <w:rPr>
          <w:rFonts w:ascii="Arial" w:hAnsi="Arial"/>
          <w:b/>
          <w:sz w:val="16"/>
          <w:szCs w:val="16"/>
          <w:lang w:val="es-ES_tradnl"/>
        </w:rPr>
      </w:pPr>
      <w:r>
        <w:rPr>
          <w:rFonts w:ascii="Arial" w:hAnsi="Arial"/>
          <w:b/>
          <w:sz w:val="16"/>
          <w:szCs w:val="16"/>
          <w:lang w:val="es-ES_tradnl"/>
        </w:rPr>
        <w:t>PESTAÑA</w:t>
      </w:r>
      <w:r w:rsidR="00DA2D40">
        <w:rPr>
          <w:rFonts w:ascii="Arial" w:hAnsi="Arial"/>
          <w:sz w:val="16"/>
          <w:szCs w:val="16"/>
          <w:lang w:val="es-ES_tradnl"/>
        </w:rPr>
        <w:t xml:space="preserve"> 7</w:t>
      </w:r>
    </w:p>
    <w:p w14:paraId="476F6F02" w14:textId="77777777" w:rsidR="001420D7" w:rsidRPr="00F4317E" w:rsidRDefault="001420D7" w:rsidP="001420D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1902772C" w14:textId="77777777" w:rsidR="001420D7" w:rsidRDefault="001420D7" w:rsidP="001420D7">
      <w:pPr>
        <w:rPr>
          <w:rFonts w:ascii="Arial" w:hAnsi="Arial" w:cs="Arial"/>
          <w:sz w:val="18"/>
          <w:szCs w:val="18"/>
          <w:lang w:val="es-ES_tradnl"/>
        </w:rPr>
      </w:pPr>
    </w:p>
    <w:p w14:paraId="0EA2857D" w14:textId="5C2EB955" w:rsidR="001420D7" w:rsidRPr="00ED1403" w:rsidRDefault="00905EE5" w:rsidP="00905EE5">
      <w:pPr>
        <w:pStyle w:val="Prrafodelista"/>
        <w:numPr>
          <w:ilvl w:val="0"/>
          <w:numId w:val="1"/>
        </w:numPr>
        <w:rPr>
          <w:rFonts w:ascii="Arial" w:hAnsi="Arial" w:cs="Arial"/>
          <w:sz w:val="18"/>
          <w:szCs w:val="18"/>
          <w:lang w:val="es-ES_tradnl"/>
        </w:rPr>
      </w:pPr>
      <w:r>
        <w:rPr>
          <w:rFonts w:ascii="Arial" w:hAnsi="Arial" w:cs="Arial"/>
          <w:sz w:val="18"/>
          <w:szCs w:val="18"/>
          <w:lang w:val="es-ES_tradnl"/>
        </w:rPr>
        <w:t>Números romanos</w:t>
      </w:r>
    </w:p>
    <w:p w14:paraId="0BE7D039" w14:textId="77777777" w:rsidR="001420D7" w:rsidRDefault="001420D7" w:rsidP="001420D7">
      <w:pPr>
        <w:rPr>
          <w:rFonts w:ascii="Arial" w:hAnsi="Arial" w:cs="Arial"/>
          <w:sz w:val="18"/>
          <w:szCs w:val="18"/>
          <w:lang w:val="es-ES_tradnl"/>
        </w:rPr>
      </w:pPr>
    </w:p>
    <w:p w14:paraId="572BDCF1" w14:textId="77777777" w:rsidR="001420D7" w:rsidRDefault="001420D7" w:rsidP="001420D7">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48C7F945" w14:textId="77777777" w:rsidR="001420D7" w:rsidRDefault="001420D7" w:rsidP="001420D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1420D7" w:rsidRPr="00904011" w14:paraId="5562EE27" w14:textId="77777777" w:rsidTr="00AE72F8">
        <w:tc>
          <w:tcPr>
            <w:tcW w:w="3118" w:type="dxa"/>
            <w:tcBorders>
              <w:top w:val="nil"/>
              <w:left w:val="nil"/>
              <w:bottom w:val="nil"/>
            </w:tcBorders>
            <w:shd w:val="clear" w:color="auto" w:fill="CCFFCC"/>
          </w:tcPr>
          <w:p w14:paraId="3AB29F3D" w14:textId="77777777" w:rsidR="001420D7" w:rsidRPr="00904011" w:rsidRDefault="001420D7"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7193B276" w14:textId="77777777" w:rsidR="001420D7" w:rsidRPr="00904011" w:rsidRDefault="001420D7" w:rsidP="00AE72F8">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4A3247C3" w14:textId="77777777" w:rsidR="001420D7" w:rsidRPr="00904011" w:rsidRDefault="001420D7"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05F7D717" w14:textId="77777777" w:rsidR="001420D7" w:rsidRPr="00904011" w:rsidRDefault="001420D7" w:rsidP="00AE72F8">
            <w:pPr>
              <w:rPr>
                <w:rFonts w:ascii="Arial" w:hAnsi="Arial" w:cs="Arial"/>
                <w:sz w:val="16"/>
                <w:szCs w:val="16"/>
                <w:lang w:val="es-ES_tradnl"/>
              </w:rPr>
            </w:pPr>
          </w:p>
        </w:tc>
        <w:tc>
          <w:tcPr>
            <w:tcW w:w="1417" w:type="dxa"/>
            <w:tcBorders>
              <w:top w:val="nil"/>
              <w:bottom w:val="nil"/>
            </w:tcBorders>
            <w:shd w:val="clear" w:color="auto" w:fill="CCFFCC"/>
          </w:tcPr>
          <w:p w14:paraId="10033944" w14:textId="77777777" w:rsidR="001420D7" w:rsidRPr="00CB17F3" w:rsidRDefault="001420D7" w:rsidP="00AE72F8">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6B8AA1C" w14:textId="77777777" w:rsidR="001420D7" w:rsidRPr="00904011" w:rsidRDefault="001420D7" w:rsidP="00AE72F8">
            <w:pPr>
              <w:rPr>
                <w:rFonts w:ascii="Arial" w:hAnsi="Arial" w:cs="Arial"/>
                <w:sz w:val="16"/>
                <w:szCs w:val="16"/>
                <w:lang w:val="es-ES_tradnl"/>
              </w:rPr>
            </w:pPr>
          </w:p>
        </w:tc>
      </w:tr>
      <w:tr w:rsidR="001420D7" w:rsidRPr="00F70E3B" w14:paraId="1E62C8AA" w14:textId="77777777" w:rsidTr="00AE72F8">
        <w:tc>
          <w:tcPr>
            <w:tcW w:w="3118" w:type="dxa"/>
            <w:tcBorders>
              <w:top w:val="nil"/>
              <w:left w:val="nil"/>
              <w:bottom w:val="nil"/>
            </w:tcBorders>
            <w:shd w:val="clear" w:color="auto" w:fill="CCFFCC"/>
          </w:tcPr>
          <w:p w14:paraId="4F574348" w14:textId="77777777" w:rsidR="001420D7" w:rsidRPr="00904011" w:rsidRDefault="001420D7"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61BCF752" w14:textId="77777777" w:rsidR="001420D7" w:rsidRPr="00904011" w:rsidRDefault="001420D7" w:rsidP="00AE72F8">
            <w:pPr>
              <w:rPr>
                <w:rFonts w:ascii="Arial" w:hAnsi="Arial" w:cs="Arial"/>
                <w:sz w:val="16"/>
                <w:szCs w:val="16"/>
                <w:lang w:val="es-ES_tradnl"/>
              </w:rPr>
            </w:pPr>
          </w:p>
        </w:tc>
        <w:tc>
          <w:tcPr>
            <w:tcW w:w="3260" w:type="dxa"/>
            <w:tcBorders>
              <w:top w:val="nil"/>
              <w:bottom w:val="nil"/>
            </w:tcBorders>
            <w:shd w:val="clear" w:color="auto" w:fill="CCFFCC"/>
          </w:tcPr>
          <w:p w14:paraId="296900A6" w14:textId="77777777" w:rsidR="001420D7" w:rsidRPr="00904011" w:rsidRDefault="001420D7"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3C4A9D72" w14:textId="77777777" w:rsidR="001420D7" w:rsidRPr="00904011" w:rsidRDefault="001420D7" w:rsidP="00AE72F8">
            <w:pPr>
              <w:rPr>
                <w:rFonts w:ascii="Arial" w:hAnsi="Arial" w:cs="Arial"/>
                <w:sz w:val="16"/>
                <w:szCs w:val="16"/>
                <w:lang w:val="es-ES_tradnl"/>
              </w:rPr>
            </w:pPr>
          </w:p>
        </w:tc>
        <w:tc>
          <w:tcPr>
            <w:tcW w:w="1417" w:type="dxa"/>
            <w:tcBorders>
              <w:top w:val="nil"/>
              <w:bottom w:val="nil"/>
              <w:right w:val="nil"/>
            </w:tcBorders>
          </w:tcPr>
          <w:p w14:paraId="158700A6" w14:textId="77777777" w:rsidR="001420D7" w:rsidRPr="00904011" w:rsidRDefault="001420D7" w:rsidP="00AE72F8">
            <w:pPr>
              <w:rPr>
                <w:rFonts w:ascii="Arial" w:hAnsi="Arial" w:cs="Arial"/>
                <w:sz w:val="16"/>
                <w:szCs w:val="16"/>
                <w:lang w:val="es-ES_tradnl"/>
              </w:rPr>
            </w:pPr>
          </w:p>
        </w:tc>
        <w:tc>
          <w:tcPr>
            <w:tcW w:w="426" w:type="dxa"/>
            <w:tcBorders>
              <w:left w:val="nil"/>
              <w:bottom w:val="nil"/>
              <w:right w:val="nil"/>
            </w:tcBorders>
          </w:tcPr>
          <w:p w14:paraId="773098CC" w14:textId="77777777" w:rsidR="001420D7" w:rsidRPr="00904011" w:rsidRDefault="001420D7" w:rsidP="00AE72F8">
            <w:pPr>
              <w:rPr>
                <w:rFonts w:ascii="Arial" w:hAnsi="Arial" w:cs="Arial"/>
                <w:sz w:val="16"/>
                <w:szCs w:val="16"/>
                <w:lang w:val="es-ES_tradnl"/>
              </w:rPr>
            </w:pPr>
          </w:p>
        </w:tc>
      </w:tr>
    </w:tbl>
    <w:p w14:paraId="4EB8F3A7" w14:textId="77777777" w:rsidR="001420D7" w:rsidRDefault="001420D7" w:rsidP="001420D7">
      <w:pPr>
        <w:rPr>
          <w:rFonts w:ascii="Arial" w:hAnsi="Arial" w:cs="Arial"/>
          <w:sz w:val="18"/>
          <w:szCs w:val="18"/>
          <w:lang w:val="es-ES_tradnl"/>
        </w:rPr>
      </w:pPr>
    </w:p>
    <w:p w14:paraId="28683BF7" w14:textId="77777777" w:rsidR="001420D7" w:rsidRDefault="001420D7" w:rsidP="001420D7">
      <w:pPr>
        <w:rPr>
          <w:rFonts w:ascii="Arial" w:hAnsi="Arial" w:cs="Arial"/>
          <w:sz w:val="18"/>
          <w:szCs w:val="18"/>
          <w:lang w:val="es-ES_tradnl"/>
        </w:rPr>
      </w:pPr>
    </w:p>
    <w:p w14:paraId="41D13498" w14:textId="77777777" w:rsidR="001420D7" w:rsidRPr="00F4317E" w:rsidRDefault="001420D7" w:rsidP="001420D7">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11DB7819" w14:textId="77777777" w:rsidR="001420D7" w:rsidRDefault="001420D7" w:rsidP="001420D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998B5E1" w14:textId="77777777" w:rsidR="00905EE5" w:rsidRDefault="00905EE5" w:rsidP="001420D7">
      <w:pPr>
        <w:rPr>
          <w:rFonts w:ascii="Arial" w:hAnsi="Arial" w:cs="Arial"/>
          <w:sz w:val="18"/>
          <w:szCs w:val="18"/>
          <w:lang w:val="es-ES_tradnl"/>
        </w:rPr>
      </w:pPr>
    </w:p>
    <w:p w14:paraId="2B9B187F" w14:textId="1ECE4321" w:rsidR="001420D7" w:rsidRDefault="00C0112A" w:rsidP="001420D7">
      <w:pPr>
        <w:rPr>
          <w:rFonts w:ascii="Arial" w:hAnsi="Arial" w:cs="Arial"/>
          <w:sz w:val="18"/>
          <w:szCs w:val="18"/>
          <w:lang w:val="es-ES_tradnl"/>
        </w:rPr>
      </w:pPr>
      <w:r>
        <w:rPr>
          <w:rFonts w:ascii="Arial" w:hAnsi="Arial" w:cs="Arial"/>
          <w:sz w:val="18"/>
          <w:szCs w:val="18"/>
          <w:lang w:val="es-ES_tradnl"/>
        </w:rPr>
        <w:t xml:space="preserve">Shutterstock: </w:t>
      </w:r>
      <w:r w:rsidR="00905EE5" w:rsidRPr="00905EE5">
        <w:rPr>
          <w:rFonts w:ascii="Arial" w:hAnsi="Arial" w:cs="Arial"/>
          <w:sz w:val="18"/>
          <w:szCs w:val="18"/>
          <w:lang w:val="es-ES_tradnl"/>
        </w:rPr>
        <w:t>47856208</w:t>
      </w:r>
    </w:p>
    <w:p w14:paraId="543559D0" w14:textId="77777777" w:rsidR="001420D7" w:rsidRDefault="001420D7" w:rsidP="001420D7">
      <w:pPr>
        <w:rPr>
          <w:rFonts w:ascii="Arial" w:hAnsi="Arial" w:cs="Arial"/>
          <w:sz w:val="18"/>
          <w:szCs w:val="18"/>
          <w:lang w:val="es-ES_tradnl"/>
        </w:rPr>
      </w:pPr>
    </w:p>
    <w:p w14:paraId="1DC36E2F" w14:textId="77777777" w:rsidR="001420D7" w:rsidRDefault="001420D7" w:rsidP="001420D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6D66D0F2" w14:textId="77777777" w:rsidR="001420D7" w:rsidRPr="000719EE" w:rsidRDefault="001420D7" w:rsidP="001420D7">
      <w:pPr>
        <w:rPr>
          <w:rFonts w:ascii="Arial" w:hAnsi="Arial" w:cs="Arial"/>
          <w:sz w:val="18"/>
          <w:szCs w:val="18"/>
          <w:lang w:val="es-ES_tradnl"/>
        </w:rPr>
      </w:pPr>
    </w:p>
    <w:p w14:paraId="3987377A" w14:textId="4FBD7D2D" w:rsidR="00DA2D40" w:rsidRPr="009271F2" w:rsidRDefault="00DA2D40" w:rsidP="00DA2D40">
      <w:pPr>
        <w:rPr>
          <w:rFonts w:ascii="Arial" w:hAnsi="Arial" w:cs="Arial"/>
          <w:sz w:val="18"/>
          <w:szCs w:val="18"/>
          <w:lang w:val="es-ES"/>
        </w:rPr>
      </w:pPr>
      <w:r w:rsidRPr="009271F2">
        <w:rPr>
          <w:rFonts w:ascii="Arial" w:hAnsi="Arial"/>
          <w:sz w:val="18"/>
          <w:szCs w:val="18"/>
          <w:lang w:val="es-ES"/>
        </w:rPr>
        <w:t>MA_</w:t>
      </w:r>
      <w:r w:rsidR="00EE4ACA" w:rsidRPr="009271F2">
        <w:rPr>
          <w:rFonts w:ascii="Arial" w:hAnsi="Arial"/>
          <w:sz w:val="18"/>
          <w:szCs w:val="18"/>
          <w:lang w:val="es-ES"/>
        </w:rPr>
        <w:t>04_02_CO_REC30</w:t>
      </w:r>
      <w:r w:rsidRPr="009271F2">
        <w:rPr>
          <w:rFonts w:ascii="Arial" w:hAnsi="Arial"/>
          <w:sz w:val="18"/>
          <w:szCs w:val="18"/>
          <w:lang w:val="es-ES"/>
        </w:rPr>
        <w:t>_IMG8.JPG</w:t>
      </w:r>
    </w:p>
    <w:p w14:paraId="1C6AC5E2" w14:textId="77777777" w:rsidR="001420D7" w:rsidRPr="009271F2" w:rsidRDefault="001420D7" w:rsidP="001420D7">
      <w:pPr>
        <w:rPr>
          <w:rFonts w:ascii="Arial" w:hAnsi="Arial" w:cs="Arial"/>
          <w:sz w:val="18"/>
          <w:szCs w:val="18"/>
          <w:lang w:val="es-ES"/>
        </w:rPr>
      </w:pPr>
    </w:p>
    <w:p w14:paraId="47362D38" w14:textId="77777777" w:rsidR="001420D7" w:rsidRDefault="001420D7" w:rsidP="001420D7">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04718714" w14:textId="77777777" w:rsidR="001420D7" w:rsidRDefault="001420D7" w:rsidP="001420D7">
      <w:pPr>
        <w:rPr>
          <w:rFonts w:ascii="Arial" w:hAnsi="Arial" w:cs="Arial"/>
          <w:sz w:val="18"/>
          <w:szCs w:val="18"/>
          <w:lang w:val="es-ES_tradnl"/>
        </w:rPr>
      </w:pPr>
    </w:p>
    <w:p w14:paraId="1257B38E" w14:textId="15D50CCB" w:rsidR="001420D7" w:rsidRDefault="00905EE5" w:rsidP="001420D7">
      <w:pPr>
        <w:rPr>
          <w:rFonts w:ascii="Arial" w:hAnsi="Arial" w:cs="Arial"/>
          <w:sz w:val="18"/>
          <w:szCs w:val="18"/>
          <w:lang w:val="es-ES_tradnl"/>
        </w:rPr>
      </w:pPr>
      <w:r>
        <w:rPr>
          <w:rFonts w:ascii="Arial" w:hAnsi="Arial" w:cs="Arial"/>
          <w:sz w:val="18"/>
          <w:szCs w:val="18"/>
          <w:lang w:val="es-ES_tradnl"/>
        </w:rPr>
        <w:t xml:space="preserve">Los números romanos aún se usan en muchas partes del mundo, aunque </w:t>
      </w:r>
      <w:r w:rsidR="00C0112A">
        <w:rPr>
          <w:rFonts w:ascii="Arial" w:hAnsi="Arial" w:cs="Arial"/>
          <w:sz w:val="18"/>
          <w:szCs w:val="18"/>
          <w:lang w:val="es-ES_tradnl"/>
        </w:rPr>
        <w:t>tienen usos muy particulares.</w:t>
      </w:r>
      <w:r>
        <w:rPr>
          <w:rFonts w:ascii="Arial" w:hAnsi="Arial" w:cs="Arial"/>
          <w:sz w:val="18"/>
          <w:szCs w:val="18"/>
          <w:lang w:val="es-ES_tradnl"/>
        </w:rPr>
        <w:t xml:space="preserve"> </w:t>
      </w:r>
    </w:p>
    <w:p w14:paraId="49900549" w14:textId="77777777" w:rsidR="001420D7" w:rsidRDefault="001420D7" w:rsidP="001420D7">
      <w:pPr>
        <w:rPr>
          <w:rFonts w:ascii="Arial" w:hAnsi="Arial" w:cs="Arial"/>
          <w:sz w:val="18"/>
          <w:szCs w:val="18"/>
          <w:lang w:val="es-ES_tradnl"/>
        </w:rPr>
      </w:pPr>
    </w:p>
    <w:p w14:paraId="35278BED" w14:textId="77777777" w:rsidR="001420D7" w:rsidRPr="00CD652E" w:rsidRDefault="001420D7" w:rsidP="001420D7">
      <w:pPr>
        <w:rPr>
          <w:rFonts w:ascii="Arial" w:hAnsi="Arial" w:cs="Arial"/>
          <w:sz w:val="18"/>
          <w:szCs w:val="18"/>
          <w:lang w:val="es-ES_tradnl"/>
        </w:rPr>
      </w:pPr>
    </w:p>
    <w:p w14:paraId="492FC4BC" w14:textId="77777777" w:rsidR="001420D7" w:rsidRPr="00792588" w:rsidRDefault="001420D7" w:rsidP="001420D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6C53A8A" w14:textId="514DE332" w:rsidR="005D2F07" w:rsidRDefault="00905EE5" w:rsidP="00112BDF">
      <w:pPr>
        <w:spacing w:after="200" w:line="276" w:lineRule="auto"/>
        <w:rPr>
          <w:lang w:val="es-CO"/>
        </w:rPr>
      </w:pPr>
      <w:r>
        <w:rPr>
          <w:lang w:val="es-CO"/>
        </w:rPr>
        <w:t>Los romanos crean su sistema numérico en el 400 a.C. Sin embargo, después lo modificaron y los números romanos que actualmente usamos son del siglo I</w:t>
      </w:r>
      <w:r w:rsidR="009D54A5">
        <w:rPr>
          <w:lang w:val="es-CO"/>
        </w:rPr>
        <w:t xml:space="preserve"> d.C</w:t>
      </w:r>
      <w:r>
        <w:rPr>
          <w:lang w:val="es-CO"/>
        </w:rPr>
        <w:t>. Estos números se representan con letras.</w:t>
      </w:r>
    </w:p>
    <w:p w14:paraId="1C5BDB24" w14:textId="77777777" w:rsidR="00905EE5" w:rsidRDefault="00905EE5" w:rsidP="00905EE5">
      <w:pPr>
        <w:rPr>
          <w:rFonts w:ascii="Arial" w:hAnsi="Arial" w:cs="Arial"/>
          <w:sz w:val="18"/>
          <w:szCs w:val="18"/>
          <w:lang w:val="es-ES_tradnl"/>
        </w:rPr>
      </w:pPr>
    </w:p>
    <w:p w14:paraId="0AF2AFA6" w14:textId="325B6BA8" w:rsidR="00905EE5" w:rsidRPr="00E928AA" w:rsidRDefault="00905EE5" w:rsidP="00905EE5">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8</w:t>
      </w:r>
    </w:p>
    <w:p w14:paraId="1B49364B" w14:textId="77777777" w:rsidR="00905EE5" w:rsidRPr="00F4317E" w:rsidRDefault="00905EE5" w:rsidP="00905EE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62B49D8E" w14:textId="77777777" w:rsidR="00905EE5" w:rsidRDefault="00905EE5" w:rsidP="00905EE5">
      <w:pPr>
        <w:rPr>
          <w:rFonts w:ascii="Arial" w:hAnsi="Arial" w:cs="Arial"/>
          <w:sz w:val="18"/>
          <w:szCs w:val="18"/>
          <w:lang w:val="es-ES_tradnl"/>
        </w:rPr>
      </w:pPr>
    </w:p>
    <w:p w14:paraId="460D4746" w14:textId="78DDAACE" w:rsidR="00905EE5" w:rsidRPr="00ED1403" w:rsidRDefault="00905EE5" w:rsidP="00905EE5">
      <w:pPr>
        <w:pStyle w:val="Prrafodelista"/>
        <w:numPr>
          <w:ilvl w:val="0"/>
          <w:numId w:val="1"/>
        </w:numPr>
        <w:rPr>
          <w:rFonts w:ascii="Arial" w:hAnsi="Arial" w:cs="Arial"/>
          <w:sz w:val="18"/>
          <w:szCs w:val="18"/>
          <w:lang w:val="es-ES_tradnl"/>
        </w:rPr>
      </w:pPr>
      <w:r>
        <w:rPr>
          <w:rFonts w:ascii="Arial" w:hAnsi="Arial" w:cs="Arial"/>
          <w:sz w:val="18"/>
          <w:szCs w:val="18"/>
          <w:lang w:val="es-ES_tradnl"/>
        </w:rPr>
        <w:t>Números indo-arábigos</w:t>
      </w:r>
    </w:p>
    <w:p w14:paraId="0674177C" w14:textId="77777777" w:rsidR="00905EE5" w:rsidRDefault="00905EE5" w:rsidP="00905EE5">
      <w:pPr>
        <w:rPr>
          <w:rFonts w:ascii="Arial" w:hAnsi="Arial" w:cs="Arial"/>
          <w:sz w:val="18"/>
          <w:szCs w:val="18"/>
          <w:lang w:val="es-ES_tradnl"/>
        </w:rPr>
      </w:pPr>
    </w:p>
    <w:p w14:paraId="2EB5955D" w14:textId="77777777" w:rsidR="00905EE5" w:rsidRDefault="00905EE5" w:rsidP="00905EE5">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072FD5CC" w14:textId="77777777" w:rsidR="00905EE5" w:rsidRDefault="00905EE5" w:rsidP="00905EE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905EE5" w:rsidRPr="00904011" w14:paraId="274003E9" w14:textId="77777777" w:rsidTr="00AE72F8">
        <w:tc>
          <w:tcPr>
            <w:tcW w:w="3118" w:type="dxa"/>
            <w:tcBorders>
              <w:top w:val="nil"/>
              <w:left w:val="nil"/>
              <w:bottom w:val="nil"/>
            </w:tcBorders>
            <w:shd w:val="clear" w:color="auto" w:fill="CCFFCC"/>
          </w:tcPr>
          <w:p w14:paraId="5129B1C0" w14:textId="77777777" w:rsidR="00905EE5" w:rsidRPr="00904011" w:rsidRDefault="00905EE5"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4794E6E5" w14:textId="77777777" w:rsidR="00905EE5" w:rsidRPr="00904011" w:rsidRDefault="00905EE5" w:rsidP="00AE72F8">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366AB85B" w14:textId="77777777" w:rsidR="00905EE5" w:rsidRPr="00904011" w:rsidRDefault="00905EE5" w:rsidP="00AE72F8">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372F5ABE" w14:textId="77777777" w:rsidR="00905EE5" w:rsidRPr="00904011" w:rsidRDefault="00905EE5" w:rsidP="00AE72F8">
            <w:pPr>
              <w:rPr>
                <w:rFonts w:ascii="Arial" w:hAnsi="Arial" w:cs="Arial"/>
                <w:sz w:val="16"/>
                <w:szCs w:val="16"/>
                <w:lang w:val="es-ES_tradnl"/>
              </w:rPr>
            </w:pPr>
          </w:p>
        </w:tc>
        <w:tc>
          <w:tcPr>
            <w:tcW w:w="1417" w:type="dxa"/>
            <w:tcBorders>
              <w:top w:val="nil"/>
              <w:bottom w:val="nil"/>
            </w:tcBorders>
            <w:shd w:val="clear" w:color="auto" w:fill="CCFFCC"/>
          </w:tcPr>
          <w:p w14:paraId="2EB90324" w14:textId="77777777" w:rsidR="00905EE5" w:rsidRPr="00CB17F3" w:rsidRDefault="00905EE5" w:rsidP="00AE72F8">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0ABA46EF" w14:textId="77777777" w:rsidR="00905EE5" w:rsidRPr="00904011" w:rsidRDefault="00905EE5" w:rsidP="00AE72F8">
            <w:pPr>
              <w:rPr>
                <w:rFonts w:ascii="Arial" w:hAnsi="Arial" w:cs="Arial"/>
                <w:sz w:val="16"/>
                <w:szCs w:val="16"/>
                <w:lang w:val="es-ES_tradnl"/>
              </w:rPr>
            </w:pPr>
          </w:p>
        </w:tc>
      </w:tr>
      <w:tr w:rsidR="00905EE5" w:rsidRPr="00F70E3B" w14:paraId="30D88DA7" w14:textId="77777777" w:rsidTr="00AE72F8">
        <w:tc>
          <w:tcPr>
            <w:tcW w:w="3118" w:type="dxa"/>
            <w:tcBorders>
              <w:top w:val="nil"/>
              <w:left w:val="nil"/>
              <w:bottom w:val="nil"/>
            </w:tcBorders>
            <w:shd w:val="clear" w:color="auto" w:fill="CCFFCC"/>
          </w:tcPr>
          <w:p w14:paraId="5DE2C740" w14:textId="77777777" w:rsidR="00905EE5" w:rsidRPr="00904011" w:rsidRDefault="00905EE5"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6002D8A3" w14:textId="77777777" w:rsidR="00905EE5" w:rsidRPr="00904011" w:rsidRDefault="00905EE5" w:rsidP="00AE72F8">
            <w:pPr>
              <w:rPr>
                <w:rFonts w:ascii="Arial" w:hAnsi="Arial" w:cs="Arial"/>
                <w:sz w:val="16"/>
                <w:szCs w:val="16"/>
                <w:lang w:val="es-ES_tradnl"/>
              </w:rPr>
            </w:pPr>
          </w:p>
        </w:tc>
        <w:tc>
          <w:tcPr>
            <w:tcW w:w="3260" w:type="dxa"/>
            <w:tcBorders>
              <w:top w:val="nil"/>
              <w:bottom w:val="nil"/>
            </w:tcBorders>
            <w:shd w:val="clear" w:color="auto" w:fill="CCFFCC"/>
          </w:tcPr>
          <w:p w14:paraId="683DBEC1" w14:textId="77777777" w:rsidR="00905EE5" w:rsidRPr="00904011" w:rsidRDefault="00905EE5" w:rsidP="00AE72F8">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23CBCE47" w14:textId="77777777" w:rsidR="00905EE5" w:rsidRPr="00904011" w:rsidRDefault="00905EE5" w:rsidP="00AE72F8">
            <w:pPr>
              <w:rPr>
                <w:rFonts w:ascii="Arial" w:hAnsi="Arial" w:cs="Arial"/>
                <w:sz w:val="16"/>
                <w:szCs w:val="16"/>
                <w:lang w:val="es-ES_tradnl"/>
              </w:rPr>
            </w:pPr>
          </w:p>
        </w:tc>
        <w:tc>
          <w:tcPr>
            <w:tcW w:w="1417" w:type="dxa"/>
            <w:tcBorders>
              <w:top w:val="nil"/>
              <w:bottom w:val="nil"/>
              <w:right w:val="nil"/>
            </w:tcBorders>
          </w:tcPr>
          <w:p w14:paraId="5CB53D4D" w14:textId="77777777" w:rsidR="00905EE5" w:rsidRPr="00904011" w:rsidRDefault="00905EE5" w:rsidP="00AE72F8">
            <w:pPr>
              <w:rPr>
                <w:rFonts w:ascii="Arial" w:hAnsi="Arial" w:cs="Arial"/>
                <w:sz w:val="16"/>
                <w:szCs w:val="16"/>
                <w:lang w:val="es-ES_tradnl"/>
              </w:rPr>
            </w:pPr>
          </w:p>
        </w:tc>
        <w:tc>
          <w:tcPr>
            <w:tcW w:w="426" w:type="dxa"/>
            <w:tcBorders>
              <w:left w:val="nil"/>
              <w:bottom w:val="nil"/>
              <w:right w:val="nil"/>
            </w:tcBorders>
          </w:tcPr>
          <w:p w14:paraId="2FFDA610" w14:textId="77777777" w:rsidR="00905EE5" w:rsidRPr="00904011" w:rsidRDefault="00905EE5" w:rsidP="00AE72F8">
            <w:pPr>
              <w:rPr>
                <w:rFonts w:ascii="Arial" w:hAnsi="Arial" w:cs="Arial"/>
                <w:sz w:val="16"/>
                <w:szCs w:val="16"/>
                <w:lang w:val="es-ES_tradnl"/>
              </w:rPr>
            </w:pPr>
          </w:p>
        </w:tc>
      </w:tr>
    </w:tbl>
    <w:p w14:paraId="7EBF1156" w14:textId="77777777" w:rsidR="00905EE5" w:rsidRDefault="00905EE5" w:rsidP="00905EE5">
      <w:pPr>
        <w:rPr>
          <w:rFonts w:ascii="Arial" w:hAnsi="Arial" w:cs="Arial"/>
          <w:sz w:val="18"/>
          <w:szCs w:val="18"/>
          <w:lang w:val="es-ES_tradnl"/>
        </w:rPr>
      </w:pPr>
    </w:p>
    <w:p w14:paraId="03091000" w14:textId="77777777" w:rsidR="00905EE5" w:rsidRDefault="00905EE5" w:rsidP="00905EE5">
      <w:pPr>
        <w:rPr>
          <w:rFonts w:ascii="Arial" w:hAnsi="Arial" w:cs="Arial"/>
          <w:sz w:val="18"/>
          <w:szCs w:val="18"/>
          <w:lang w:val="es-ES_tradnl"/>
        </w:rPr>
      </w:pPr>
    </w:p>
    <w:p w14:paraId="0DB777F1" w14:textId="77777777" w:rsidR="00905EE5" w:rsidRPr="00F4317E" w:rsidRDefault="00905EE5" w:rsidP="00905EE5">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528104E9" w14:textId="77777777" w:rsidR="00905EE5" w:rsidRDefault="00905EE5" w:rsidP="00905EE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AA63D81" w14:textId="77777777" w:rsidR="00905EE5" w:rsidRDefault="00905EE5" w:rsidP="00905EE5">
      <w:pPr>
        <w:rPr>
          <w:rFonts w:ascii="Arial" w:hAnsi="Arial" w:cs="Arial"/>
          <w:sz w:val="18"/>
          <w:szCs w:val="18"/>
          <w:lang w:val="es-ES_tradnl"/>
        </w:rPr>
      </w:pPr>
    </w:p>
    <w:p w14:paraId="06FC28E9" w14:textId="190FA471" w:rsidR="00905EE5" w:rsidRDefault="003759B1" w:rsidP="00905EE5">
      <w:pPr>
        <w:rPr>
          <w:rFonts w:ascii="Arial" w:hAnsi="Arial" w:cs="Arial"/>
          <w:sz w:val="18"/>
          <w:szCs w:val="18"/>
          <w:lang w:val="es-ES_tradnl"/>
        </w:rPr>
      </w:pPr>
      <w:r>
        <w:rPr>
          <w:rFonts w:ascii="Arial" w:hAnsi="Arial" w:cs="Arial"/>
          <w:sz w:val="18"/>
          <w:szCs w:val="18"/>
          <w:lang w:val="es-ES_tradnl"/>
        </w:rPr>
        <w:t xml:space="preserve">Shutterstock: </w:t>
      </w:r>
      <w:r w:rsidR="00905EE5" w:rsidRPr="00905EE5">
        <w:rPr>
          <w:rFonts w:ascii="Arial" w:hAnsi="Arial" w:cs="Arial"/>
          <w:sz w:val="18"/>
          <w:szCs w:val="18"/>
          <w:lang w:val="es-ES_tradnl"/>
        </w:rPr>
        <w:t>141642562</w:t>
      </w:r>
    </w:p>
    <w:p w14:paraId="502ECE51" w14:textId="77777777" w:rsidR="00905EE5" w:rsidRDefault="00905EE5" w:rsidP="00905EE5">
      <w:pPr>
        <w:rPr>
          <w:rFonts w:ascii="Arial" w:hAnsi="Arial" w:cs="Arial"/>
          <w:sz w:val="18"/>
          <w:szCs w:val="18"/>
          <w:lang w:val="es-ES_tradnl"/>
        </w:rPr>
      </w:pPr>
    </w:p>
    <w:p w14:paraId="12BA339C" w14:textId="77777777" w:rsidR="00905EE5" w:rsidRDefault="00905EE5" w:rsidP="00905EE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0C5AADA9" w14:textId="77777777" w:rsidR="00905EE5" w:rsidRPr="000719EE" w:rsidRDefault="00905EE5" w:rsidP="00905EE5">
      <w:pPr>
        <w:rPr>
          <w:rFonts w:ascii="Arial" w:hAnsi="Arial" w:cs="Arial"/>
          <w:sz w:val="18"/>
          <w:szCs w:val="18"/>
          <w:lang w:val="es-ES_tradnl"/>
        </w:rPr>
      </w:pPr>
    </w:p>
    <w:p w14:paraId="0DC4D289" w14:textId="3ED380A5" w:rsidR="00905EE5" w:rsidRPr="00905EE5" w:rsidRDefault="00905EE5" w:rsidP="00905EE5">
      <w:pPr>
        <w:rPr>
          <w:rFonts w:ascii="Arial" w:hAnsi="Arial" w:cs="Arial"/>
          <w:sz w:val="18"/>
          <w:szCs w:val="18"/>
          <w:lang w:val="es-ES"/>
        </w:rPr>
      </w:pPr>
      <w:r w:rsidRPr="00905EE5">
        <w:rPr>
          <w:rFonts w:ascii="Arial" w:hAnsi="Arial"/>
          <w:sz w:val="18"/>
          <w:szCs w:val="18"/>
          <w:lang w:val="es-ES"/>
        </w:rPr>
        <w:t>MA_04_02_CO_REC30</w:t>
      </w:r>
      <w:r>
        <w:rPr>
          <w:rFonts w:ascii="Arial" w:hAnsi="Arial"/>
          <w:sz w:val="18"/>
          <w:szCs w:val="18"/>
          <w:lang w:val="es-ES"/>
        </w:rPr>
        <w:t>_IMG09</w:t>
      </w:r>
      <w:r w:rsidRPr="00905EE5">
        <w:rPr>
          <w:rFonts w:ascii="Arial" w:hAnsi="Arial"/>
          <w:sz w:val="18"/>
          <w:szCs w:val="18"/>
          <w:lang w:val="es-ES"/>
        </w:rPr>
        <w:t>.JPG</w:t>
      </w:r>
    </w:p>
    <w:p w14:paraId="52CD96B4" w14:textId="77777777" w:rsidR="00905EE5" w:rsidRPr="00905EE5" w:rsidRDefault="00905EE5" w:rsidP="00905EE5">
      <w:pPr>
        <w:rPr>
          <w:rFonts w:ascii="Arial" w:hAnsi="Arial" w:cs="Arial"/>
          <w:sz w:val="18"/>
          <w:szCs w:val="18"/>
          <w:lang w:val="es-ES"/>
        </w:rPr>
      </w:pPr>
    </w:p>
    <w:p w14:paraId="341B556D" w14:textId="77777777" w:rsidR="00905EE5" w:rsidRDefault="00905EE5" w:rsidP="00905EE5">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17A90EDE" w14:textId="77777777" w:rsidR="00905EE5" w:rsidRDefault="00905EE5" w:rsidP="00905EE5">
      <w:pPr>
        <w:rPr>
          <w:rFonts w:ascii="Arial" w:hAnsi="Arial" w:cs="Arial"/>
          <w:sz w:val="18"/>
          <w:szCs w:val="18"/>
          <w:lang w:val="es-ES_tradnl"/>
        </w:rPr>
      </w:pPr>
    </w:p>
    <w:p w14:paraId="4BAC0D13" w14:textId="417C1906" w:rsidR="00905EE5" w:rsidRDefault="00B2196A" w:rsidP="00905EE5">
      <w:pPr>
        <w:rPr>
          <w:rFonts w:ascii="Arial" w:hAnsi="Arial" w:cs="Arial"/>
          <w:sz w:val="18"/>
          <w:szCs w:val="18"/>
          <w:lang w:val="es-ES_tradnl"/>
        </w:rPr>
      </w:pPr>
      <w:r>
        <w:rPr>
          <w:rFonts w:ascii="Arial" w:hAnsi="Arial" w:cs="Arial"/>
          <w:sz w:val="18"/>
          <w:szCs w:val="18"/>
          <w:lang w:val="es-ES_tradnl"/>
        </w:rPr>
        <w:t>Los números indo-arábigos son los que actualmente se usan en todas partes del mundo</w:t>
      </w:r>
      <w:r w:rsidR="00905EE5">
        <w:rPr>
          <w:rFonts w:ascii="Arial" w:hAnsi="Arial" w:cs="Arial"/>
          <w:sz w:val="18"/>
          <w:szCs w:val="18"/>
          <w:lang w:val="es-ES_tradnl"/>
        </w:rPr>
        <w:t xml:space="preserve"> </w:t>
      </w:r>
    </w:p>
    <w:p w14:paraId="227E751C" w14:textId="77777777" w:rsidR="00905EE5" w:rsidRDefault="00905EE5" w:rsidP="00905EE5">
      <w:pPr>
        <w:rPr>
          <w:rFonts w:ascii="Arial" w:hAnsi="Arial" w:cs="Arial"/>
          <w:sz w:val="18"/>
          <w:szCs w:val="18"/>
          <w:lang w:val="es-ES_tradnl"/>
        </w:rPr>
      </w:pPr>
    </w:p>
    <w:p w14:paraId="685F7987" w14:textId="77777777" w:rsidR="00905EE5" w:rsidRPr="00CD652E" w:rsidRDefault="00905EE5" w:rsidP="00905EE5">
      <w:pPr>
        <w:rPr>
          <w:rFonts w:ascii="Arial" w:hAnsi="Arial" w:cs="Arial"/>
          <w:sz w:val="18"/>
          <w:szCs w:val="18"/>
          <w:lang w:val="es-ES_tradnl"/>
        </w:rPr>
      </w:pPr>
    </w:p>
    <w:p w14:paraId="31C61F63" w14:textId="77777777" w:rsidR="00905EE5" w:rsidRPr="00792588" w:rsidRDefault="00905EE5" w:rsidP="00905EE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8AEEFA9" w14:textId="7DA9201A" w:rsidR="00905EE5" w:rsidRDefault="009D54A5" w:rsidP="00905EE5">
      <w:pPr>
        <w:spacing w:after="200" w:line="276" w:lineRule="auto"/>
        <w:rPr>
          <w:lang w:val="es-CO"/>
        </w:rPr>
      </w:pPr>
      <w:r>
        <w:rPr>
          <w:lang w:val="es-CO"/>
        </w:rPr>
        <w:t xml:space="preserve">En India se usaban números que provenían de los sumerios, pero llegaron a conocer también el sistema de numeración chino. Al combinar lo que sabían, crearon su propio sistema numérico, que para el año 570 a.C ya estaba desarrollado. En el año 670 d.C. los árabes adoptan la numeración india, y para el año 825 d.C ya le habían hecho mejoras. </w:t>
      </w:r>
    </w:p>
    <w:p w14:paraId="5994850D" w14:textId="06A69ECC" w:rsidR="009A11C3" w:rsidRPr="00487A59" w:rsidRDefault="00AA17B2" w:rsidP="00487A59">
      <w:pPr>
        <w:spacing w:after="200" w:line="276" w:lineRule="auto"/>
        <w:rPr>
          <w:lang w:val="es-CO"/>
        </w:rPr>
      </w:pPr>
      <w:r>
        <w:rPr>
          <w:lang w:val="es-CO"/>
        </w:rPr>
        <w:t>Este sistema numérico se fue popularizando por Europa, y con la invención de la imprenta en 1450, se estableció como el sistema de numeración estándar, y se dio a conocer por todo el mundo. Este es el sistema que usamos ac</w:t>
      </w:r>
      <w:r w:rsidR="003759B1">
        <w:rPr>
          <w:lang w:val="es-CO"/>
        </w:rPr>
        <w:t>tualmente, y se conoce en todo e</w:t>
      </w:r>
      <w:r>
        <w:rPr>
          <w:lang w:val="es-CO"/>
        </w:rPr>
        <w:t>l mundo, incluso en países que todavía usan sistemas diferentes para algunas cosas, como China o Japón.</w:t>
      </w:r>
    </w:p>
    <w:p w14:paraId="0517F280" w14:textId="1FBDC760" w:rsidR="00E31CAA" w:rsidRPr="00E31CAA" w:rsidRDefault="00E31CAA" w:rsidP="0013397F">
      <w:pPr>
        <w:jc w:val="cente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p>
    <w:sectPr w:rsidR="00E31CAA" w:rsidRPr="00E31CAA"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E593E"/>
    <w:multiLevelType w:val="hybridMultilevel"/>
    <w:tmpl w:val="37A4FF8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2C7696"/>
    <w:multiLevelType w:val="hybridMultilevel"/>
    <w:tmpl w:val="37A4FF8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90B7445"/>
    <w:multiLevelType w:val="hybridMultilevel"/>
    <w:tmpl w:val="37A4FF8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C8A568C"/>
    <w:multiLevelType w:val="hybridMultilevel"/>
    <w:tmpl w:val="9EA6C5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76311EF"/>
    <w:multiLevelType w:val="hybridMultilevel"/>
    <w:tmpl w:val="37A4FF8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D202996"/>
    <w:multiLevelType w:val="hybridMultilevel"/>
    <w:tmpl w:val="37A4FF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D330802"/>
    <w:multiLevelType w:val="hybridMultilevel"/>
    <w:tmpl w:val="37A4FF8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99C2E09"/>
    <w:multiLevelType w:val="hybridMultilevel"/>
    <w:tmpl w:val="37A4FF8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ED014BE"/>
    <w:multiLevelType w:val="hybridMultilevel"/>
    <w:tmpl w:val="37A4FF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6"/>
  </w:num>
  <w:num w:numId="5">
    <w:abstractNumId w:val="3"/>
  </w:num>
  <w:num w:numId="6">
    <w:abstractNumId w:val="4"/>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318CB"/>
    <w:rsid w:val="00033902"/>
    <w:rsid w:val="00042B6C"/>
    <w:rsid w:val="0005228B"/>
    <w:rsid w:val="00054002"/>
    <w:rsid w:val="00071C6A"/>
    <w:rsid w:val="00097FB5"/>
    <w:rsid w:val="000B7B8B"/>
    <w:rsid w:val="000F3F81"/>
    <w:rsid w:val="00101157"/>
    <w:rsid w:val="00104E5C"/>
    <w:rsid w:val="00112BDF"/>
    <w:rsid w:val="0013397F"/>
    <w:rsid w:val="001420D7"/>
    <w:rsid w:val="0014528A"/>
    <w:rsid w:val="00196BB4"/>
    <w:rsid w:val="001B0DFC"/>
    <w:rsid w:val="001B3983"/>
    <w:rsid w:val="001D3930"/>
    <w:rsid w:val="001E1243"/>
    <w:rsid w:val="001E2043"/>
    <w:rsid w:val="00210689"/>
    <w:rsid w:val="002259AC"/>
    <w:rsid w:val="0025146C"/>
    <w:rsid w:val="00254FDB"/>
    <w:rsid w:val="00285B92"/>
    <w:rsid w:val="002A563F"/>
    <w:rsid w:val="002B7E96"/>
    <w:rsid w:val="002E4EE6"/>
    <w:rsid w:val="002E7667"/>
    <w:rsid w:val="002F6267"/>
    <w:rsid w:val="00315167"/>
    <w:rsid w:val="00326C60"/>
    <w:rsid w:val="00340C3A"/>
    <w:rsid w:val="00345260"/>
    <w:rsid w:val="00353644"/>
    <w:rsid w:val="003759B1"/>
    <w:rsid w:val="003D72B3"/>
    <w:rsid w:val="003F1EB9"/>
    <w:rsid w:val="004375B6"/>
    <w:rsid w:val="0045712C"/>
    <w:rsid w:val="004735BF"/>
    <w:rsid w:val="00487A59"/>
    <w:rsid w:val="004A0080"/>
    <w:rsid w:val="004A2B92"/>
    <w:rsid w:val="004D1FD6"/>
    <w:rsid w:val="00526669"/>
    <w:rsid w:val="00551D6E"/>
    <w:rsid w:val="00552D7C"/>
    <w:rsid w:val="005665EB"/>
    <w:rsid w:val="00596DBD"/>
    <w:rsid w:val="005B78A9"/>
    <w:rsid w:val="005C209B"/>
    <w:rsid w:val="005C58E6"/>
    <w:rsid w:val="005D2F07"/>
    <w:rsid w:val="005F4C68"/>
    <w:rsid w:val="005F536E"/>
    <w:rsid w:val="00611072"/>
    <w:rsid w:val="00616529"/>
    <w:rsid w:val="0062642C"/>
    <w:rsid w:val="0062773F"/>
    <w:rsid w:val="0063490D"/>
    <w:rsid w:val="00647430"/>
    <w:rsid w:val="006527F5"/>
    <w:rsid w:val="00652CDF"/>
    <w:rsid w:val="006559E5"/>
    <w:rsid w:val="006907A4"/>
    <w:rsid w:val="006A32CE"/>
    <w:rsid w:val="006A3851"/>
    <w:rsid w:val="006B1C75"/>
    <w:rsid w:val="006E1C59"/>
    <w:rsid w:val="006E32EF"/>
    <w:rsid w:val="006E51D8"/>
    <w:rsid w:val="00705DE0"/>
    <w:rsid w:val="00725303"/>
    <w:rsid w:val="0074775C"/>
    <w:rsid w:val="0076210F"/>
    <w:rsid w:val="00771228"/>
    <w:rsid w:val="007A2D40"/>
    <w:rsid w:val="007B25A6"/>
    <w:rsid w:val="007C28CE"/>
    <w:rsid w:val="007D241F"/>
    <w:rsid w:val="008117F2"/>
    <w:rsid w:val="0083024E"/>
    <w:rsid w:val="0084009B"/>
    <w:rsid w:val="008404BC"/>
    <w:rsid w:val="00855E51"/>
    <w:rsid w:val="00870466"/>
    <w:rsid w:val="008D4981"/>
    <w:rsid w:val="009020E8"/>
    <w:rsid w:val="00904011"/>
    <w:rsid w:val="00905EE5"/>
    <w:rsid w:val="0091337F"/>
    <w:rsid w:val="009271F2"/>
    <w:rsid w:val="00931651"/>
    <w:rsid w:val="00943711"/>
    <w:rsid w:val="009A11C3"/>
    <w:rsid w:val="009A765E"/>
    <w:rsid w:val="009D54A5"/>
    <w:rsid w:val="009E00D1"/>
    <w:rsid w:val="00A02A31"/>
    <w:rsid w:val="00A22796"/>
    <w:rsid w:val="00A40A99"/>
    <w:rsid w:val="00A54F6E"/>
    <w:rsid w:val="00A61B6D"/>
    <w:rsid w:val="00A925B6"/>
    <w:rsid w:val="00AA17B2"/>
    <w:rsid w:val="00AA523D"/>
    <w:rsid w:val="00AC448B"/>
    <w:rsid w:val="00AC45C1"/>
    <w:rsid w:val="00AC7496"/>
    <w:rsid w:val="00AC7FAC"/>
    <w:rsid w:val="00AD7044"/>
    <w:rsid w:val="00AE458C"/>
    <w:rsid w:val="00AE72F8"/>
    <w:rsid w:val="00AF23DF"/>
    <w:rsid w:val="00B0282E"/>
    <w:rsid w:val="00B075FB"/>
    <w:rsid w:val="00B16990"/>
    <w:rsid w:val="00B2196A"/>
    <w:rsid w:val="00B26AE8"/>
    <w:rsid w:val="00B40AB1"/>
    <w:rsid w:val="00B41181"/>
    <w:rsid w:val="00B52E49"/>
    <w:rsid w:val="00B73D75"/>
    <w:rsid w:val="00B92165"/>
    <w:rsid w:val="00B94E8A"/>
    <w:rsid w:val="00BA4232"/>
    <w:rsid w:val="00BB18F2"/>
    <w:rsid w:val="00BC129D"/>
    <w:rsid w:val="00BC73F5"/>
    <w:rsid w:val="00BD1FFA"/>
    <w:rsid w:val="00C0112A"/>
    <w:rsid w:val="00C0683E"/>
    <w:rsid w:val="00C209AE"/>
    <w:rsid w:val="00C34A1F"/>
    <w:rsid w:val="00C35567"/>
    <w:rsid w:val="00C51BCA"/>
    <w:rsid w:val="00C6642A"/>
    <w:rsid w:val="00C7411E"/>
    <w:rsid w:val="00C80180"/>
    <w:rsid w:val="00C82D30"/>
    <w:rsid w:val="00C84826"/>
    <w:rsid w:val="00C92E0A"/>
    <w:rsid w:val="00C95669"/>
    <w:rsid w:val="00CA5658"/>
    <w:rsid w:val="00CB02D2"/>
    <w:rsid w:val="00CB17F3"/>
    <w:rsid w:val="00CD2245"/>
    <w:rsid w:val="00CD652E"/>
    <w:rsid w:val="00CF535A"/>
    <w:rsid w:val="00CF6E08"/>
    <w:rsid w:val="00D15A42"/>
    <w:rsid w:val="00D27F09"/>
    <w:rsid w:val="00D5374C"/>
    <w:rsid w:val="00D660AD"/>
    <w:rsid w:val="00DA2D40"/>
    <w:rsid w:val="00DA66FC"/>
    <w:rsid w:val="00DD01B8"/>
    <w:rsid w:val="00DE1C4F"/>
    <w:rsid w:val="00DF5FFD"/>
    <w:rsid w:val="00DF6F53"/>
    <w:rsid w:val="00E31CAA"/>
    <w:rsid w:val="00E44B0C"/>
    <w:rsid w:val="00E54DA3"/>
    <w:rsid w:val="00E61A4B"/>
    <w:rsid w:val="00E7707B"/>
    <w:rsid w:val="00E84C33"/>
    <w:rsid w:val="00E928AA"/>
    <w:rsid w:val="00EA3E65"/>
    <w:rsid w:val="00EB0CCB"/>
    <w:rsid w:val="00EC398E"/>
    <w:rsid w:val="00ED1403"/>
    <w:rsid w:val="00ED7599"/>
    <w:rsid w:val="00EE4ACA"/>
    <w:rsid w:val="00F01272"/>
    <w:rsid w:val="00F157B9"/>
    <w:rsid w:val="00F24580"/>
    <w:rsid w:val="00F4317E"/>
    <w:rsid w:val="00F44F99"/>
    <w:rsid w:val="00F566C6"/>
    <w:rsid w:val="00F60493"/>
    <w:rsid w:val="00F70E3B"/>
    <w:rsid w:val="00F80068"/>
    <w:rsid w:val="00F819D0"/>
    <w:rsid w:val="00F858C6"/>
    <w:rsid w:val="00FA04FB"/>
    <w:rsid w:val="00FB5047"/>
    <w:rsid w:val="00FD4E51"/>
    <w:rsid w:val="00FD776D"/>
    <w:rsid w:val="00FE7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Hipervnculo">
    <w:name w:val="Hyperlink"/>
    <w:basedOn w:val="Fuentedeprrafopredeter"/>
    <w:uiPriority w:val="99"/>
    <w:unhideWhenUsed/>
    <w:rsid w:val="002259AC"/>
    <w:rPr>
      <w:color w:val="0000FF" w:themeColor="hyperlink"/>
      <w:u w:val="single"/>
    </w:rPr>
  </w:style>
  <w:style w:type="character" w:styleId="Hipervnculovisitado">
    <w:name w:val="FollowedHyperlink"/>
    <w:basedOn w:val="Fuentedeprrafopredeter"/>
    <w:uiPriority w:val="99"/>
    <w:semiHidden/>
    <w:unhideWhenUsed/>
    <w:rsid w:val="007D241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Hipervnculo">
    <w:name w:val="Hyperlink"/>
    <w:basedOn w:val="Fuentedeprrafopredeter"/>
    <w:uiPriority w:val="99"/>
    <w:unhideWhenUsed/>
    <w:rsid w:val="002259AC"/>
    <w:rPr>
      <w:color w:val="0000FF" w:themeColor="hyperlink"/>
      <w:u w:val="single"/>
    </w:rPr>
  </w:style>
  <w:style w:type="character" w:styleId="Hipervnculovisitado">
    <w:name w:val="FollowedHyperlink"/>
    <w:basedOn w:val="Fuentedeprrafopredeter"/>
    <w:uiPriority w:val="99"/>
    <w:semiHidden/>
    <w:unhideWhenUsed/>
    <w:rsid w:val="007D24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imgres?imgurl=http://upload.wikimedia.org/wikipedia/commons/2/29/Shang_numerals.jpg&amp;imgrefurl=http://en.wikipedia.org/wiki/Chinese_numerals&amp;h=448&amp;w=590&amp;tbnid=j0zF_70830IpzM:&amp;zoom=1&amp;docid=O2ZqJkFRHc0M3M&amp;ei=dCn-VLbyJMuVyAShuIH4Bw&amp;tbm=isch&amp;ved=0CB0QMygAMA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1094</TotalTime>
  <Pages>6</Pages>
  <Words>2370</Words>
  <Characters>13039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DIANY</cp:lastModifiedBy>
  <cp:revision>76</cp:revision>
  <dcterms:created xsi:type="dcterms:W3CDTF">2015-03-09T18:54:00Z</dcterms:created>
  <dcterms:modified xsi:type="dcterms:W3CDTF">2015-03-11T04:24:00Z</dcterms:modified>
</cp:coreProperties>
</file>