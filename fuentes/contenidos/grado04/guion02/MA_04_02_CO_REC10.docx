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ED2BB64" w:rsidR="00E61A4B" w:rsidRPr="006D02A8" w:rsidRDefault="00B461E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</w:t>
      </w:r>
      <w:r>
        <w:rPr>
          <w:rFonts w:ascii="Times New Roman" w:hAnsi="Times New Roman" w:cs="Times New Roman"/>
          <w:color w:val="000000"/>
        </w:rPr>
        <w:t>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85A37D" w14:textId="740A5ADA" w:rsidR="000E3128" w:rsidRPr="000E3128" w:rsidRDefault="00B461E6" w:rsidP="00C679A1">
      <w:pPr>
        <w:rPr>
          <w:rFonts w:ascii="Times New Roman" w:hAnsi="Times New Roman" w:cs="Times New Roman"/>
          <w:color w:val="000000"/>
          <w:lang w:val="es-CO"/>
        </w:rPr>
      </w:pPr>
      <w:r w:rsidRPr="00B461E6">
        <w:rPr>
          <w:rFonts w:ascii="Times New Roman" w:hAnsi="Times New Roman" w:cs="Times New Roman"/>
          <w:color w:val="000000"/>
          <w:lang w:val="es-CO"/>
        </w:rPr>
        <w:t xml:space="preserve">Identifica </w:t>
      </w:r>
      <w:r w:rsidR="000E3128">
        <w:rPr>
          <w:rFonts w:ascii="Times New Roman" w:hAnsi="Times New Roman" w:cs="Times New Roman"/>
          <w:color w:val="000000"/>
          <w:lang w:val="es-CO"/>
        </w:rPr>
        <w:t>el uso de los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7294FF" w:rsidR="000719EE" w:rsidRPr="00021972" w:rsidRDefault="00021972" w:rsidP="000719EE">
      <w:pPr>
        <w:rPr>
          <w:rFonts w:ascii="Arial" w:hAnsi="Arial" w:cs="Arial"/>
          <w:sz w:val="18"/>
          <w:szCs w:val="18"/>
          <w:lang w:val="es-CO"/>
        </w:rPr>
      </w:pPr>
      <w:r w:rsidRPr="00021972">
        <w:rPr>
          <w:rFonts w:ascii="Times New Roman" w:hAnsi="Times New Roman" w:cs="Times New Roman"/>
          <w:color w:val="000000"/>
          <w:lang w:val="es-CO"/>
        </w:rPr>
        <w:t>Recurso que permite la identificación de diferentes usos de los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2AA6EC" w:rsidR="000719EE" w:rsidRPr="000719EE" w:rsidRDefault="000F08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Contar, </w:t>
      </w:r>
      <w:r w:rsidR="00DC5969">
        <w:rPr>
          <w:rFonts w:ascii="Arial" w:hAnsi="Arial" w:cs="Arial"/>
          <w:sz w:val="18"/>
          <w:szCs w:val="18"/>
          <w:lang w:val="es-ES_tradnl"/>
        </w:rPr>
        <w:t xml:space="preserve">ordenar, medir, codificar.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52AC3E" w:rsidR="000719EE" w:rsidRPr="000719EE" w:rsidRDefault="00DC5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A66757" w:rsidR="005F4C68" w:rsidRPr="005F4C68" w:rsidRDefault="00DC5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9D763E1" w:rsidR="002E4EE6" w:rsidRPr="00AC7496" w:rsidRDefault="00DC5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461E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1F638F" w:rsidR="00502F8B" w:rsidRPr="005F4C68" w:rsidRDefault="00DC5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F7B717" w:rsidR="000719EE" w:rsidRPr="000719EE" w:rsidRDefault="00DC5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86915" w:rsidR="000719EE" w:rsidRPr="00DC5969" w:rsidRDefault="00DC5969" w:rsidP="000719EE">
      <w:pPr>
        <w:rPr>
          <w:rFonts w:ascii="Arial" w:hAnsi="Arial" w:cs="Arial"/>
          <w:sz w:val="18"/>
          <w:szCs w:val="18"/>
          <w:lang w:val="es-CO"/>
        </w:rPr>
      </w:pPr>
      <w:r w:rsidRPr="00DC5969">
        <w:rPr>
          <w:rFonts w:ascii="Times New Roman" w:hAnsi="Times New Roman" w:cs="Times New Roman"/>
          <w:color w:val="000000"/>
          <w:lang w:val="es-CO"/>
        </w:rPr>
        <w:t>Identifica el uso de los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602D8" w:rsidR="000719EE" w:rsidRPr="000719EE" w:rsidRDefault="00DE3CF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A35B2F3" w:rsidR="000719EE" w:rsidRPr="000719EE" w:rsidRDefault="00DF42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cada situación y selecciona la opción correcta</w:t>
      </w:r>
      <w:r w:rsidR="0010116E">
        <w:rPr>
          <w:rFonts w:ascii="Arial" w:hAnsi="Arial" w:cs="Arial"/>
          <w:sz w:val="18"/>
          <w:szCs w:val="18"/>
          <w:lang w:val="es-ES_tradnl"/>
        </w:rPr>
        <w:t xml:space="preserve"> de acuerdo al uso que se le da a los números naturales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DE5F5C" w:rsidR="000719EE" w:rsidRPr="000719EE" w:rsidRDefault="00286F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F3810BB" w:rsidR="00033E28" w:rsidRPr="00CD652E" w:rsidRDefault="00DE3CF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FD4296" w:rsidR="000719EE" w:rsidRDefault="00286F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6F03934" w:rsidR="009C4689" w:rsidRPr="000719EE" w:rsidRDefault="00286F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8037CAC" w:rsidR="006D02A8" w:rsidRDefault="00D30C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María Isabel es la nueva profesora </w:t>
      </w:r>
      <w:r w:rsidR="007367E4">
        <w:rPr>
          <w:rFonts w:ascii="Arial" w:hAnsi="Arial" w:cs="Arial"/>
          <w:sz w:val="18"/>
          <w:szCs w:val="18"/>
          <w:lang w:val="es-ES_tradnl"/>
        </w:rPr>
        <w:t xml:space="preserve">de Español del Colegio. Ella quiere saber </w:t>
      </w:r>
      <w:r w:rsidR="007367E4" w:rsidRPr="0010116E">
        <w:rPr>
          <w:rFonts w:ascii="Arial" w:hAnsi="Arial" w:cs="Arial"/>
          <w:b/>
          <w:sz w:val="18"/>
          <w:szCs w:val="18"/>
          <w:lang w:val="es-ES_tradnl"/>
        </w:rPr>
        <w:t>cuántos</w:t>
      </w:r>
      <w:r w:rsidR="007367E4">
        <w:rPr>
          <w:rFonts w:ascii="Arial" w:hAnsi="Arial" w:cs="Arial"/>
          <w:sz w:val="18"/>
          <w:szCs w:val="18"/>
          <w:lang w:val="es-ES_tradnl"/>
        </w:rPr>
        <w:t xml:space="preserve"> estudiantes tendrá en grado cuarto para preparar una pequeña prueba inicial.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80A5C5D" w:rsidR="00B5250C" w:rsidRPr="003F2366" w:rsidRDefault="003F236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María Isabel usará los números para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los estudiantes de grado cuarto.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DF202A" w14:textId="38E1996A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149859DB" w14:textId="533DD9F3" w:rsidR="00B5250C" w:rsidRPr="00A746E1" w:rsidRDefault="00A746E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41C74D27" w14:textId="42396AB2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15E79C40" w14:textId="2FBEFDA4" w:rsidR="00A746E1" w:rsidRDefault="00A746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22A6886" w:rsidR="002B0B2F" w:rsidRDefault="003E0C4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Andrés, médico veterinario está hallando el peso de las tortugas marinas que se encuentran en la reserva del Parque Nacional Natural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Tayrona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130C5C4B" w:rsidR="002B0B2F" w:rsidRPr="007B207C" w:rsidRDefault="007B2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Andrés utiliza los números naturales para </w:t>
      </w:r>
      <w:r>
        <w:rPr>
          <w:rFonts w:ascii="Arial" w:hAnsi="Arial" w:cs="Arial"/>
          <w:b/>
          <w:sz w:val="18"/>
          <w:szCs w:val="18"/>
          <w:lang w:val="es-ES_tradnl"/>
        </w:rPr>
        <w:t>medir</w:t>
      </w:r>
      <w:r>
        <w:rPr>
          <w:rFonts w:ascii="Arial" w:hAnsi="Arial" w:cs="Arial"/>
          <w:sz w:val="18"/>
          <w:szCs w:val="18"/>
          <w:lang w:val="es-ES_tradnl"/>
        </w:rPr>
        <w:t xml:space="preserve"> el peso de las tortugas. 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BD2085C" w14:textId="77777777" w:rsidR="007B207C" w:rsidRDefault="007B207C" w:rsidP="007B2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4397A137" w14:textId="77777777" w:rsidR="007B207C" w:rsidRPr="007B207C" w:rsidRDefault="007B207C" w:rsidP="007B207C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2B10951F" w14:textId="77777777" w:rsidR="007B207C" w:rsidRPr="007B207C" w:rsidRDefault="007B207C" w:rsidP="007B207C">
      <w:pPr>
        <w:rPr>
          <w:rFonts w:ascii="Arial" w:hAnsi="Arial" w:cs="Arial"/>
          <w:b/>
          <w:sz w:val="18"/>
          <w:szCs w:val="18"/>
          <w:lang w:val="es-ES_tradnl"/>
        </w:rPr>
      </w:pPr>
      <w:r w:rsidRPr="007B207C">
        <w:rPr>
          <w:rFonts w:ascii="Arial" w:hAnsi="Arial" w:cs="Arial"/>
          <w:b/>
          <w:sz w:val="18"/>
          <w:szCs w:val="18"/>
          <w:lang w:val="es-ES_tradnl"/>
        </w:rPr>
        <w:t>Medir</w:t>
      </w:r>
    </w:p>
    <w:p w14:paraId="36358D72" w14:textId="77777777" w:rsidR="007B207C" w:rsidRDefault="007B207C" w:rsidP="007B2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00258122" w:rsidR="002B0B2F" w:rsidRDefault="007B207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Antonia acompaña a su mamá a hacer mercado y le llama la atención que </w:t>
      </w:r>
      <w:r w:rsidR="004C6B8A">
        <w:rPr>
          <w:rFonts w:ascii="Arial" w:hAnsi="Arial" w:cs="Arial"/>
          <w:sz w:val="18"/>
          <w:szCs w:val="18"/>
          <w:lang w:val="es-ES_tradnl"/>
        </w:rPr>
        <w:t xml:space="preserve">los productos están marcados con un sello, por ejemplo, </w:t>
      </w:r>
      <w:r>
        <w:rPr>
          <w:rFonts w:ascii="Arial" w:hAnsi="Arial" w:cs="Arial"/>
          <w:sz w:val="18"/>
          <w:szCs w:val="18"/>
          <w:lang w:val="es-ES_tradnl"/>
        </w:rPr>
        <w:t xml:space="preserve">el arroz está marcado </w:t>
      </w:r>
      <w:r w:rsidR="004C6B8A">
        <w:rPr>
          <w:rFonts w:ascii="Arial" w:hAnsi="Arial" w:cs="Arial"/>
          <w:sz w:val="18"/>
          <w:szCs w:val="18"/>
          <w:lang w:val="es-ES_tradnl"/>
        </w:rPr>
        <w:t xml:space="preserve">así: A527.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3D5A8E81" w:rsidR="002B0B2F" w:rsidRPr="0090329D" w:rsidRDefault="0090329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productos están marcados en el supermercado con sellos que utilizan los números naturales como </w:t>
      </w:r>
      <w:r w:rsidRPr="0090329D">
        <w:rPr>
          <w:rFonts w:ascii="Arial" w:hAnsi="Arial" w:cs="Arial"/>
          <w:b/>
          <w:sz w:val="18"/>
          <w:szCs w:val="18"/>
          <w:lang w:val="es-ES_tradnl"/>
        </w:rPr>
        <w:t>códigos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6551EC" w14:textId="77777777" w:rsidR="0090329D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3E046EB3" w14:textId="77777777" w:rsidR="0090329D" w:rsidRPr="007B207C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4B17AA0F" w14:textId="77777777" w:rsidR="0090329D" w:rsidRPr="0090329D" w:rsidRDefault="0090329D" w:rsidP="0090329D">
      <w:pPr>
        <w:rPr>
          <w:rFonts w:ascii="Arial" w:hAnsi="Arial" w:cs="Arial"/>
          <w:sz w:val="18"/>
          <w:szCs w:val="18"/>
          <w:lang w:val="es-ES_tradnl"/>
        </w:rPr>
      </w:pPr>
      <w:r w:rsidRPr="0090329D">
        <w:rPr>
          <w:rFonts w:ascii="Arial" w:hAnsi="Arial" w:cs="Arial"/>
          <w:sz w:val="18"/>
          <w:szCs w:val="18"/>
          <w:lang w:val="es-ES_tradnl"/>
        </w:rPr>
        <w:t>Medir</w:t>
      </w:r>
    </w:p>
    <w:p w14:paraId="65E3E3E7" w14:textId="77777777" w:rsidR="0090329D" w:rsidRPr="0090329D" w:rsidRDefault="0090329D" w:rsidP="0090329D">
      <w:pPr>
        <w:rPr>
          <w:rFonts w:ascii="Arial" w:hAnsi="Arial" w:cs="Arial"/>
          <w:b/>
          <w:sz w:val="18"/>
          <w:szCs w:val="18"/>
          <w:lang w:val="es-ES_tradnl"/>
        </w:rPr>
      </w:pPr>
      <w:r w:rsidRPr="0090329D">
        <w:rPr>
          <w:rFonts w:ascii="Arial" w:hAnsi="Arial" w:cs="Arial"/>
          <w:b/>
          <w:sz w:val="18"/>
          <w:szCs w:val="18"/>
          <w:lang w:val="es-ES_tradnl"/>
        </w:rPr>
        <w:t>Codificar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76AE0D1" w:rsidR="002B0B2F" w:rsidRDefault="008316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placa 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del 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nuevo auto que compró Juana </w:t>
      </w:r>
      <w:r>
        <w:rPr>
          <w:rFonts w:ascii="Arial" w:hAnsi="Arial" w:cs="Arial"/>
          <w:sz w:val="18"/>
          <w:szCs w:val="18"/>
          <w:lang w:val="es-ES_tradnl"/>
        </w:rPr>
        <w:t>es RGD521</w:t>
      </w:r>
      <w:r w:rsidR="00697D4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70F8854" w:rsidR="002B0B2F" w:rsidRPr="0072270A" w:rsidRDefault="00AA67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placas de los autos utilizan los números como </w:t>
      </w:r>
      <w:r w:rsidRPr="00AA6781">
        <w:rPr>
          <w:rFonts w:ascii="Arial" w:hAnsi="Arial" w:cs="Arial"/>
          <w:b/>
          <w:sz w:val="18"/>
          <w:szCs w:val="18"/>
          <w:lang w:val="es-ES_tradnl"/>
        </w:rPr>
        <w:t>códigos.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0E760F" w14:textId="77777777" w:rsidR="00AA6781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1FD3E096" w14:textId="77777777" w:rsidR="00AA6781" w:rsidRPr="007B207C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 w:rsidRPr="007B207C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1E5BAABE" w14:textId="77777777" w:rsidR="00AA6781" w:rsidRPr="0090329D" w:rsidRDefault="00AA6781" w:rsidP="00AA6781">
      <w:pPr>
        <w:rPr>
          <w:rFonts w:ascii="Arial" w:hAnsi="Arial" w:cs="Arial"/>
          <w:sz w:val="18"/>
          <w:szCs w:val="18"/>
          <w:lang w:val="es-ES_tradnl"/>
        </w:rPr>
      </w:pPr>
      <w:r w:rsidRPr="0090329D">
        <w:rPr>
          <w:rFonts w:ascii="Arial" w:hAnsi="Arial" w:cs="Arial"/>
          <w:sz w:val="18"/>
          <w:szCs w:val="18"/>
          <w:lang w:val="es-ES_tradnl"/>
        </w:rPr>
        <w:t>Medir</w:t>
      </w:r>
    </w:p>
    <w:p w14:paraId="3DB2031B" w14:textId="77777777" w:rsidR="00AA6781" w:rsidRPr="0090329D" w:rsidRDefault="00AA6781" w:rsidP="00AA6781">
      <w:pPr>
        <w:rPr>
          <w:rFonts w:ascii="Arial" w:hAnsi="Arial" w:cs="Arial"/>
          <w:b/>
          <w:sz w:val="18"/>
          <w:szCs w:val="18"/>
          <w:lang w:val="es-ES_tradnl"/>
        </w:rPr>
      </w:pPr>
      <w:r w:rsidRPr="0090329D">
        <w:rPr>
          <w:rFonts w:ascii="Arial" w:hAnsi="Arial" w:cs="Arial"/>
          <w:b/>
          <w:sz w:val="18"/>
          <w:szCs w:val="18"/>
          <w:lang w:val="es-ES_tradnl"/>
        </w:rPr>
        <w:t>Codificar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703C5F9" w:rsidR="002B0B2F" w:rsidRDefault="001563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Fernanda compró una caja de 48 colores para su clase de arte.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5A9C6FDC" w:rsidR="002B0B2F" w:rsidRPr="001563C4" w:rsidRDefault="001563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48 está siendo usado para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el número de colores que hay en la caja.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9BD497" w14:textId="7777777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7A378DAD" w14:textId="77777777" w:rsidR="001563C4" w:rsidRPr="00A746E1" w:rsidRDefault="001563C4" w:rsidP="001563C4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40432A79" w14:textId="7777777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6BC12AC3" w14:textId="77777777" w:rsidR="001563C4" w:rsidRDefault="001563C4" w:rsidP="001563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827660A" w:rsidR="002B0B2F" w:rsidRDefault="005B1E21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Nairo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Quintana fue</w:t>
      </w:r>
      <w:r w:rsidR="001B4398">
        <w:rPr>
          <w:rFonts w:ascii="Arial" w:hAnsi="Arial" w:cs="Arial"/>
          <w:sz w:val="18"/>
          <w:szCs w:val="18"/>
          <w:lang w:val="es-ES_tradnl"/>
        </w:rPr>
        <w:t xml:space="preserve"> el primer colombiano en ganar el Giro de Italia.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1585C9D7" w:rsidR="002B0B2F" w:rsidRPr="0072270A" w:rsidRDefault="005B1E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estamos dando un puesto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Nairo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Quintana, estamos usando los números naturales para </w:t>
      </w:r>
      <w:proofErr w:type="spellStart"/>
      <w:r w:rsidRPr="005B1E21">
        <w:rPr>
          <w:rFonts w:ascii="Arial" w:hAnsi="Arial" w:cs="Arial"/>
          <w:b/>
          <w:sz w:val="18"/>
          <w:szCs w:val="18"/>
          <w:lang w:val="es-ES_tradnl"/>
        </w:rPr>
        <w:t>odenar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9CF168" w14:textId="77777777" w:rsidR="005B1E21" w:rsidRPr="005B1E21" w:rsidRDefault="005B1E21" w:rsidP="005B1E21">
      <w:pPr>
        <w:rPr>
          <w:rFonts w:ascii="Arial" w:hAnsi="Arial" w:cs="Arial"/>
          <w:b/>
          <w:sz w:val="18"/>
          <w:szCs w:val="18"/>
          <w:lang w:val="es-ES_tradnl"/>
        </w:rPr>
      </w:pPr>
      <w:r w:rsidRPr="005B1E21">
        <w:rPr>
          <w:rFonts w:ascii="Arial" w:hAnsi="Arial" w:cs="Arial"/>
          <w:b/>
          <w:sz w:val="18"/>
          <w:szCs w:val="18"/>
          <w:lang w:val="es-ES_tradnl"/>
        </w:rPr>
        <w:t>Ordenar</w:t>
      </w:r>
    </w:p>
    <w:p w14:paraId="47E5F461" w14:textId="77777777" w:rsidR="005B1E21" w:rsidRP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 w:rsidRPr="005B1E21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5BDCFFA8" w14:textId="77777777" w:rsid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4848C8BE" w14:textId="77777777" w:rsidR="005B1E21" w:rsidRDefault="005B1E21" w:rsidP="005B1E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81A965F" w:rsidR="002B0B2F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Susana vive en el décimo piso de su edificio. 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4D6CFF" w:rsidR="002B0B2F" w:rsidRPr="0072270A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décimo hace referencia al </w:t>
      </w:r>
      <w:r w:rsidRPr="00864F30">
        <w:rPr>
          <w:rFonts w:ascii="Arial" w:hAnsi="Arial" w:cs="Arial"/>
          <w:b/>
          <w:sz w:val="18"/>
          <w:szCs w:val="18"/>
          <w:lang w:val="es-ES_tradnl"/>
        </w:rPr>
        <w:t>orden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los pisos  del edificio en el que vive Susana. 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5B6486" w14:textId="77777777" w:rsidR="00864F30" w:rsidRPr="00864F30" w:rsidRDefault="00864F30" w:rsidP="00864F30">
      <w:pPr>
        <w:rPr>
          <w:rFonts w:ascii="Arial" w:hAnsi="Arial" w:cs="Arial"/>
          <w:b/>
          <w:sz w:val="18"/>
          <w:szCs w:val="18"/>
          <w:lang w:val="es-ES_tradnl"/>
        </w:rPr>
      </w:pPr>
      <w:r w:rsidRPr="00864F30">
        <w:rPr>
          <w:rFonts w:ascii="Arial" w:hAnsi="Arial" w:cs="Arial"/>
          <w:b/>
          <w:sz w:val="18"/>
          <w:szCs w:val="18"/>
          <w:lang w:val="es-ES_tradnl"/>
        </w:rPr>
        <w:t>Ordenar</w:t>
      </w:r>
    </w:p>
    <w:p w14:paraId="7D2C6C7A" w14:textId="77777777" w:rsidR="00864F30" w:rsidRP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 w:rsidRPr="00864F30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2C4A71A4" w14:textId="77777777" w:rsid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3EF67B04" w14:textId="77777777" w:rsidR="00864F30" w:rsidRDefault="00864F30" w:rsidP="00864F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534B950" w:rsidR="002B0B2F" w:rsidRDefault="00864F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distancia que hay entre el parque y la estación de policía es de 5 metros. 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17424C6C" w:rsidR="002B0B2F" w:rsidRPr="007149DE" w:rsidRDefault="007149D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hallar una distancia hacemos uso de los números naturales para </w:t>
      </w:r>
      <w:r>
        <w:rPr>
          <w:rFonts w:ascii="Arial" w:hAnsi="Arial" w:cs="Arial"/>
          <w:b/>
          <w:sz w:val="18"/>
          <w:szCs w:val="18"/>
          <w:lang w:val="es-ES_tradnl"/>
        </w:rPr>
        <w:t>medir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7A98C8" w14:textId="77777777" w:rsidR="007149DE" w:rsidRDefault="007149DE" w:rsidP="007149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2B4430C9" w14:textId="77777777" w:rsidR="007149DE" w:rsidRPr="007149DE" w:rsidRDefault="007149DE" w:rsidP="007149DE">
      <w:pPr>
        <w:rPr>
          <w:rFonts w:ascii="Arial" w:hAnsi="Arial" w:cs="Arial"/>
          <w:sz w:val="18"/>
          <w:szCs w:val="18"/>
          <w:lang w:val="es-ES_tradnl"/>
        </w:rPr>
      </w:pPr>
      <w:r w:rsidRPr="007149DE">
        <w:rPr>
          <w:rFonts w:ascii="Arial" w:hAnsi="Arial" w:cs="Arial"/>
          <w:sz w:val="18"/>
          <w:szCs w:val="18"/>
          <w:lang w:val="es-ES_tradnl"/>
        </w:rPr>
        <w:t xml:space="preserve">Contar  </w:t>
      </w:r>
    </w:p>
    <w:p w14:paraId="721059B8" w14:textId="77777777" w:rsidR="007149DE" w:rsidRPr="007149DE" w:rsidRDefault="007149DE" w:rsidP="007149DE">
      <w:pPr>
        <w:rPr>
          <w:rFonts w:ascii="Arial" w:hAnsi="Arial" w:cs="Arial"/>
          <w:b/>
          <w:sz w:val="18"/>
          <w:szCs w:val="18"/>
          <w:lang w:val="es-ES_tradnl"/>
        </w:rPr>
      </w:pPr>
      <w:r w:rsidRPr="007149DE">
        <w:rPr>
          <w:rFonts w:ascii="Arial" w:hAnsi="Arial" w:cs="Arial"/>
          <w:b/>
          <w:sz w:val="18"/>
          <w:szCs w:val="18"/>
          <w:lang w:val="es-ES_tradnl"/>
        </w:rPr>
        <w:t>Medir</w:t>
      </w:r>
    </w:p>
    <w:p w14:paraId="784EEBB7" w14:textId="77777777" w:rsidR="007149DE" w:rsidRDefault="007149DE" w:rsidP="007149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33A240B" w:rsidR="002B0B2F" w:rsidRDefault="00D83B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Gabriel compró tres manzanas, dos bananos y cinco fresas para hacer una ensalada de frutas. 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31E4B673" w:rsidR="002B0B2F" w:rsidRPr="00D83BE6" w:rsidRDefault="00D83BE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las frutas estamos usando números naturales. 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382621" w14:textId="77777777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3B1B9D59" w14:textId="77777777" w:rsidR="00D83BE6" w:rsidRPr="00A746E1" w:rsidRDefault="00D83BE6" w:rsidP="00D83BE6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2D70459C" w14:textId="77777777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472B4930" w14:textId="77777777" w:rsidR="00D83BE6" w:rsidRDefault="00D83BE6" w:rsidP="00D83B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264DB89" w:rsidR="002B0B2F" w:rsidRDefault="008C03F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Mariana tiene 5 años y su hermano menor tiene 2. 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14653DC7" w:rsidR="002B0B2F" w:rsidRPr="008C03F3" w:rsidRDefault="008C03F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 w:rsidRPr="008C03F3">
        <w:rPr>
          <w:rFonts w:ascii="Arial" w:hAnsi="Arial" w:cs="Arial"/>
          <w:b/>
          <w:sz w:val="18"/>
          <w:szCs w:val="18"/>
          <w:lang w:val="es-ES_tradnl"/>
        </w:rPr>
        <w:t>contar</w:t>
      </w:r>
      <w:r>
        <w:rPr>
          <w:rFonts w:ascii="Arial" w:hAnsi="Arial" w:cs="Arial"/>
          <w:sz w:val="18"/>
          <w:szCs w:val="18"/>
          <w:lang w:val="es-ES_tradnl"/>
        </w:rPr>
        <w:t xml:space="preserve"> el número de años de una persona, usamos los números naturales. 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FFBF8E" w14:textId="77777777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10647046" w14:textId="77777777" w:rsidR="008C03F3" w:rsidRPr="00A746E1" w:rsidRDefault="008C03F3" w:rsidP="008C03F3">
      <w:pPr>
        <w:rPr>
          <w:rFonts w:ascii="Arial" w:hAnsi="Arial" w:cs="Arial"/>
          <w:b/>
          <w:sz w:val="18"/>
          <w:szCs w:val="18"/>
          <w:lang w:val="es-ES_tradnl"/>
        </w:rPr>
      </w:pPr>
      <w:r w:rsidRPr="00A746E1">
        <w:rPr>
          <w:rFonts w:ascii="Arial" w:hAnsi="Arial" w:cs="Arial"/>
          <w:b/>
          <w:sz w:val="18"/>
          <w:szCs w:val="18"/>
          <w:lang w:val="es-ES_tradnl"/>
        </w:rPr>
        <w:t xml:space="preserve">Contar  </w:t>
      </w:r>
    </w:p>
    <w:p w14:paraId="7833DE0E" w14:textId="77777777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78DABADD" w14:textId="77777777" w:rsidR="008C03F3" w:rsidRDefault="008C03F3" w:rsidP="008C0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1972"/>
    <w:rsid w:val="00025642"/>
    <w:rsid w:val="00033E28"/>
    <w:rsid w:val="00046B74"/>
    <w:rsid w:val="0005228B"/>
    <w:rsid w:val="000537AE"/>
    <w:rsid w:val="00054002"/>
    <w:rsid w:val="000719EE"/>
    <w:rsid w:val="000B20BA"/>
    <w:rsid w:val="000E29FA"/>
    <w:rsid w:val="000E3128"/>
    <w:rsid w:val="000F080C"/>
    <w:rsid w:val="0010116E"/>
    <w:rsid w:val="00104E5C"/>
    <w:rsid w:val="00114021"/>
    <w:rsid w:val="00125D25"/>
    <w:rsid w:val="001563C4"/>
    <w:rsid w:val="001B092E"/>
    <w:rsid w:val="001B3983"/>
    <w:rsid w:val="001B4398"/>
    <w:rsid w:val="001D2148"/>
    <w:rsid w:val="001E2043"/>
    <w:rsid w:val="002233BF"/>
    <w:rsid w:val="00227850"/>
    <w:rsid w:val="00230D9D"/>
    <w:rsid w:val="00254FDB"/>
    <w:rsid w:val="0025789D"/>
    <w:rsid w:val="00286F4C"/>
    <w:rsid w:val="002B0B2F"/>
    <w:rsid w:val="002B2F09"/>
    <w:rsid w:val="002B7E96"/>
    <w:rsid w:val="002D0233"/>
    <w:rsid w:val="002E30A7"/>
    <w:rsid w:val="002E4EE6"/>
    <w:rsid w:val="002F3F12"/>
    <w:rsid w:val="00317F44"/>
    <w:rsid w:val="00326C60"/>
    <w:rsid w:val="00334A6E"/>
    <w:rsid w:val="00340C3A"/>
    <w:rsid w:val="00342E6F"/>
    <w:rsid w:val="00345260"/>
    <w:rsid w:val="00353644"/>
    <w:rsid w:val="0036258A"/>
    <w:rsid w:val="003A458C"/>
    <w:rsid w:val="003D72B3"/>
    <w:rsid w:val="003E0C49"/>
    <w:rsid w:val="003F2366"/>
    <w:rsid w:val="004024BA"/>
    <w:rsid w:val="00411F22"/>
    <w:rsid w:val="00417B06"/>
    <w:rsid w:val="004375B6"/>
    <w:rsid w:val="0045712C"/>
    <w:rsid w:val="00485C72"/>
    <w:rsid w:val="00495119"/>
    <w:rsid w:val="004A4A9C"/>
    <w:rsid w:val="004C6B8A"/>
    <w:rsid w:val="00502F8B"/>
    <w:rsid w:val="0052013C"/>
    <w:rsid w:val="005513FA"/>
    <w:rsid w:val="00551D6E"/>
    <w:rsid w:val="00552D7C"/>
    <w:rsid w:val="005B1E21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7D43"/>
    <w:rsid w:val="006A32CE"/>
    <w:rsid w:val="006A3851"/>
    <w:rsid w:val="006B1C75"/>
    <w:rsid w:val="006C5EF2"/>
    <w:rsid w:val="006D02A8"/>
    <w:rsid w:val="006E1C59"/>
    <w:rsid w:val="006E32EF"/>
    <w:rsid w:val="00713B23"/>
    <w:rsid w:val="007149DE"/>
    <w:rsid w:val="0072270A"/>
    <w:rsid w:val="007367E4"/>
    <w:rsid w:val="00742D83"/>
    <w:rsid w:val="00742E65"/>
    <w:rsid w:val="0074775C"/>
    <w:rsid w:val="00792588"/>
    <w:rsid w:val="007A2B2C"/>
    <w:rsid w:val="007B207C"/>
    <w:rsid w:val="007B25C8"/>
    <w:rsid w:val="007B521F"/>
    <w:rsid w:val="007B7770"/>
    <w:rsid w:val="007C28CE"/>
    <w:rsid w:val="007D0493"/>
    <w:rsid w:val="007D2825"/>
    <w:rsid w:val="008316E5"/>
    <w:rsid w:val="00864F30"/>
    <w:rsid w:val="008752D9"/>
    <w:rsid w:val="008932B9"/>
    <w:rsid w:val="008C03F3"/>
    <w:rsid w:val="008C6F76"/>
    <w:rsid w:val="008F1237"/>
    <w:rsid w:val="0090329D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1676"/>
    <w:rsid w:val="00A5268A"/>
    <w:rsid w:val="00A61B6D"/>
    <w:rsid w:val="00A61F3B"/>
    <w:rsid w:val="00A714C4"/>
    <w:rsid w:val="00A746E1"/>
    <w:rsid w:val="00A74CE5"/>
    <w:rsid w:val="00A925B6"/>
    <w:rsid w:val="00A974E1"/>
    <w:rsid w:val="00AA0FF1"/>
    <w:rsid w:val="00AA6781"/>
    <w:rsid w:val="00AC165F"/>
    <w:rsid w:val="00AC45C1"/>
    <w:rsid w:val="00AC7496"/>
    <w:rsid w:val="00AC7FAC"/>
    <w:rsid w:val="00AE458C"/>
    <w:rsid w:val="00AF23DF"/>
    <w:rsid w:val="00B0282E"/>
    <w:rsid w:val="00B45ECD"/>
    <w:rsid w:val="00B461E6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376E"/>
    <w:rsid w:val="00C84826"/>
    <w:rsid w:val="00C92E0A"/>
    <w:rsid w:val="00CA5658"/>
    <w:rsid w:val="00CB02D2"/>
    <w:rsid w:val="00CD0B3B"/>
    <w:rsid w:val="00CD2245"/>
    <w:rsid w:val="00CE7115"/>
    <w:rsid w:val="00D15A42"/>
    <w:rsid w:val="00D30C83"/>
    <w:rsid w:val="00D3600C"/>
    <w:rsid w:val="00D660AD"/>
    <w:rsid w:val="00D83BE6"/>
    <w:rsid w:val="00DC5969"/>
    <w:rsid w:val="00DE1C4F"/>
    <w:rsid w:val="00DE3CF8"/>
    <w:rsid w:val="00DE69EE"/>
    <w:rsid w:val="00DF424E"/>
    <w:rsid w:val="00DF5702"/>
    <w:rsid w:val="00E05A5D"/>
    <w:rsid w:val="00E32F4B"/>
    <w:rsid w:val="00E54DA3"/>
    <w:rsid w:val="00E61A4B"/>
    <w:rsid w:val="00E62858"/>
    <w:rsid w:val="00E7707B"/>
    <w:rsid w:val="00E814BE"/>
    <w:rsid w:val="00E84C33"/>
    <w:rsid w:val="00EA13B7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45</cp:revision>
  <dcterms:created xsi:type="dcterms:W3CDTF">2014-08-12T23:39:00Z</dcterms:created>
  <dcterms:modified xsi:type="dcterms:W3CDTF">2015-03-09T18:18:00Z</dcterms:modified>
</cp:coreProperties>
</file>