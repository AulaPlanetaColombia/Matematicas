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75BC310" w:rsidR="00E61A4B" w:rsidRPr="006D02A8" w:rsidRDefault="0075201E" w:rsidP="00CB02D2">
      <w:pPr>
        <w:rPr>
          <w:rFonts w:ascii="Arial" w:hAnsi="Arial"/>
          <w:sz w:val="18"/>
          <w:szCs w:val="18"/>
          <w:lang w:val="es-ES_tradnl"/>
        </w:rPr>
      </w:pPr>
      <w:r w:rsidRPr="00C210D7">
        <w:rPr>
          <w:rFonts w:ascii="Times New Roman" w:hAnsi="Times New Roman" w:cs="Times New Roman"/>
          <w:color w:val="000000"/>
          <w:lang w:val="es-CO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D17E222" w:rsidR="00E14BD5" w:rsidRPr="000719EE" w:rsidRDefault="0075201E" w:rsidP="00E14BD5">
      <w:pPr>
        <w:rPr>
          <w:rFonts w:ascii="Arial" w:hAnsi="Arial" w:cs="Arial"/>
          <w:sz w:val="18"/>
          <w:szCs w:val="18"/>
          <w:lang w:val="es-ES_tradnl"/>
        </w:rPr>
      </w:pPr>
      <w:r w:rsidRPr="00C210D7">
        <w:rPr>
          <w:rFonts w:ascii="Times New Roman" w:hAnsi="Times New Roman" w:cs="Times New Roman"/>
          <w:color w:val="000000"/>
          <w:lang w:val="es-CO"/>
        </w:rPr>
        <w:t>Resolver problemas con operaciones combinadas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6B88858" w:rsidR="000719EE" w:rsidRPr="005A4FFF" w:rsidRDefault="005A4FFF" w:rsidP="000719EE">
      <w:pPr>
        <w:rPr>
          <w:rFonts w:ascii="Arial" w:hAnsi="Arial" w:cs="Arial"/>
          <w:sz w:val="18"/>
          <w:szCs w:val="18"/>
          <w:lang w:val="es-CO"/>
        </w:rPr>
      </w:pPr>
      <w:r w:rsidRPr="005A4FFF">
        <w:rPr>
          <w:rFonts w:ascii="Times New Roman" w:hAnsi="Times New Roman" w:cs="Times New Roman"/>
          <w:color w:val="000000"/>
          <w:lang w:val="es-CO"/>
        </w:rPr>
        <w:t>Actividad para aplicar operaciones combinadas en la resolución de problemas.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7026C32" w:rsidR="000719EE" w:rsidRPr="000719EE" w:rsidRDefault="005A4FF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Adición,</w:t>
      </w:r>
      <w:ins w:id="0" w:author="chris" w:date="2015-04-19T18:30:00Z">
        <w:r w:rsidR="00E2270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1" w:author="Johana Montejo Rozo" w:date="2015-03-15T01:51:00Z">
        <w:r w:rsidDel="001B5E9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sustracción,</w:t>
      </w:r>
      <w:ins w:id="2" w:author="chris" w:date="2015-04-19T18:30:00Z">
        <w:r w:rsidR="00E2270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3" w:author="Johana Montejo Rozo" w:date="2015-03-15T01:51:00Z">
        <w:r w:rsidDel="001B5E9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multiplicación,</w:t>
      </w:r>
      <w:ins w:id="4" w:author="chris" w:date="2015-04-19T18:30:00Z">
        <w:r w:rsidR="00E2270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5" w:author="Johana Montejo Rozo" w:date="2015-03-15T01:51:00Z">
        <w:r w:rsidDel="001B5E9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división,</w:t>
      </w:r>
      <w:del w:id="6" w:author="Johana Montejo Rozo" w:date="2015-03-15T01:51:00Z">
        <w:r w:rsidDel="001B5E9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ins w:id="7" w:author="chris" w:date="2015-04-19T18:30:00Z">
        <w:r w:rsidR="00E2270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operaciones combinadas,</w:t>
      </w:r>
      <w:ins w:id="8" w:author="chris" w:date="2015-04-19T18:30:00Z">
        <w:r w:rsidR="00E2270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del w:id="9" w:author="Johana Montejo Rozo" w:date="2015-03-15T01:51:00Z">
        <w:r w:rsidDel="001B5E90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FF71D7">
        <w:rPr>
          <w:rFonts w:ascii="Arial" w:hAnsi="Arial" w:cs="Arial"/>
          <w:sz w:val="18"/>
          <w:szCs w:val="18"/>
          <w:lang w:val="es-ES_tradnl"/>
        </w:rPr>
        <w:t xml:space="preserve">problemas.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2FD9DAB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  <w:ins w:id="10" w:author="chris" w:date="2015-04-19T18:31:00Z">
        <w:r w:rsidR="00E22704">
          <w:rPr>
            <w:rFonts w:ascii="Arial" w:hAnsi="Arial" w:cs="Arial"/>
            <w:sz w:val="18"/>
            <w:szCs w:val="18"/>
            <w:lang w:val="es-ES_tradnl"/>
          </w:rPr>
          <w:t>.</w:t>
        </w:r>
      </w:ins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9F9B67D" w:rsidR="005F4C68" w:rsidRPr="005F4C68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BDABD71" w:rsidR="002E4EE6" w:rsidRPr="00AC7496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2270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1A25E55" w:rsidR="00712769" w:rsidRPr="005F4C68" w:rsidRDefault="00FF71D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8847BBC" w:rsidR="000719EE" w:rsidRPr="000719EE" w:rsidRDefault="00C210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E4A729A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 w:rsidRPr="00C210D7">
        <w:rPr>
          <w:rFonts w:ascii="Times New Roman" w:hAnsi="Times New Roman" w:cs="Times New Roman"/>
          <w:color w:val="000000"/>
          <w:lang w:val="es-CO"/>
        </w:rPr>
        <w:t>Resolver problemas con operaciones combinadas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97D4EC6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5E5C3A" w14:textId="65F5CA47" w:rsidR="007F6E8A" w:rsidRDefault="007F6E8A" w:rsidP="007F6E8A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</w:t>
      </w:r>
      <w:r w:rsidR="00797DEC">
        <w:rPr>
          <w:rFonts w:ascii="Times" w:hAnsi="Times" w:cs="Arial"/>
          <w:lang w:val="es-ES_tradnl"/>
        </w:rPr>
        <w:t xml:space="preserve">profesor </w:t>
      </w:r>
      <w:r>
        <w:rPr>
          <w:rFonts w:ascii="Times" w:hAnsi="Times" w:cs="Arial"/>
          <w:lang w:val="es-ES_tradnl"/>
        </w:rPr>
        <w:t>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04F1D0" w:rsidR="000719EE" w:rsidRDefault="007F6E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FE066C0" w:rsidR="009C4689" w:rsidRDefault="007B1E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4C99F2" w14:textId="72F9F2B6" w:rsidR="00B90707" w:rsidRDefault="00B90707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Lee atentamente el siguiente problema y soluciónalo aplicando las diferentes operaciones matemáticas estudiadas. No olvides hacer un diagrama o un dibujo representativo de la situación. </w:t>
      </w:r>
    </w:p>
    <w:p w14:paraId="79E112A5" w14:textId="77777777" w:rsidR="00B90707" w:rsidRDefault="00B90707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30163D4" w14:textId="581E6494" w:rsidR="00BF703D" w:rsidRDefault="00BF703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Marta cocinó galletas para sus amigos</w:t>
      </w:r>
      <w:r w:rsidR="00797DEC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97DEC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mpacó</w:t>
      </w:r>
      <w:del w:id="11" w:author="chris" w:date="2015-04-19T18:31:00Z">
        <w:r w:rsidDel="00E22704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797DEC">
        <w:rPr>
          <w:rFonts w:ascii="Arial" w:hAnsi="Arial" w:cs="Arial"/>
          <w:sz w:val="18"/>
          <w:szCs w:val="18"/>
          <w:lang w:val="es-ES_tradnl"/>
        </w:rPr>
        <w:t xml:space="preserve"> 9 galletas de coco en una caja y en total empacó 6 cajas con galletas de coco</w:t>
      </w:r>
      <w:del w:id="12" w:author="chris" w:date="2015-04-19T18:31:00Z">
        <w:r w:rsidR="00797DEC" w:rsidDel="00E22704">
          <w:rPr>
            <w:rFonts w:ascii="Arial" w:hAnsi="Arial" w:cs="Arial"/>
            <w:sz w:val="18"/>
            <w:szCs w:val="18"/>
            <w:lang w:val="es-ES_tradnl"/>
          </w:rPr>
          <w:delText>,</w:delText>
        </w:r>
      </w:del>
      <w:r w:rsidR="00797DE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y</w:t>
      </w:r>
      <w:r w:rsidR="00797DEC">
        <w:rPr>
          <w:rFonts w:ascii="Arial" w:hAnsi="Arial" w:cs="Arial"/>
          <w:sz w:val="18"/>
          <w:szCs w:val="18"/>
          <w:lang w:val="es-ES_tradnl"/>
        </w:rPr>
        <w:t xml:space="preserve"> 13 galletas de cereza en una caja, empacando en total 11 cajas con galletas de cereza. </w:t>
      </w:r>
      <w:r>
        <w:rPr>
          <w:rFonts w:ascii="Arial" w:hAnsi="Arial" w:cs="Arial"/>
          <w:sz w:val="18"/>
          <w:szCs w:val="18"/>
          <w:lang w:val="es-ES_tradnl"/>
        </w:rPr>
        <w:t>. ¿Cuántas galletas cocinó Marta en total?</w:t>
      </w:r>
    </w:p>
    <w:p w14:paraId="52F1AA32" w14:textId="77777777" w:rsidR="00BF703D" w:rsidRDefault="00BF703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624D21" w:rsidR="009C2E06" w:rsidRDefault="00CB679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258F651" w14:textId="77777777" w:rsidR="00CB679A" w:rsidRDefault="00CB679A" w:rsidP="00CB67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 y soluciónalo aplicando las diferentes operaciones matemáticas estudiadas. No olvides hacer un diagrama o un dibujo representativo de la situación. 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9EE210C" w14:textId="6F09246C" w:rsidR="00CB679A" w:rsidRPr="00CB679A" w:rsidRDefault="00CB679A" w:rsidP="005B176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En una celebración de</w:t>
      </w:r>
      <w:del w:id="13" w:author="chris" w:date="2015-04-19T18:32:00Z">
        <w:r w:rsidDel="00E22704">
          <w:rPr>
            <w:rFonts w:ascii="Arial" w:hAnsi="Arial" w:cs="Arial"/>
            <w:sz w:val="18"/>
            <w:szCs w:val="18"/>
            <w:lang w:val="es-CO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CO"/>
        </w:rPr>
        <w:t xml:space="preserve"> cumpleaños hay 206</w:t>
      </w:r>
      <w:r w:rsidRPr="00CB679A">
        <w:rPr>
          <w:rFonts w:ascii="Arial" w:hAnsi="Arial" w:cs="Arial"/>
          <w:sz w:val="18"/>
          <w:szCs w:val="18"/>
          <w:lang w:val="es-CO"/>
        </w:rPr>
        <w:t xml:space="preserve"> personas, las cuales bailan en pareja</w:t>
      </w:r>
      <w:r>
        <w:rPr>
          <w:rFonts w:ascii="Arial" w:hAnsi="Arial" w:cs="Arial"/>
          <w:sz w:val="18"/>
          <w:szCs w:val="18"/>
          <w:lang w:val="es-CO"/>
        </w:rPr>
        <w:t xml:space="preserve"> de hombre y mujer cada una</w:t>
      </w:r>
      <w:r w:rsidR="00E20C4F">
        <w:rPr>
          <w:rFonts w:ascii="Arial" w:hAnsi="Arial" w:cs="Arial"/>
          <w:sz w:val="18"/>
          <w:szCs w:val="18"/>
          <w:lang w:val="es-CO"/>
        </w:rPr>
        <w:t>, mientras que 3</w:t>
      </w:r>
      <w:r w:rsidRPr="00CB679A">
        <w:rPr>
          <w:rFonts w:ascii="Arial" w:hAnsi="Arial" w:cs="Arial"/>
          <w:sz w:val="18"/>
          <w:szCs w:val="18"/>
          <w:lang w:val="es-CO"/>
        </w:rPr>
        <w:t>6 mujeres</w:t>
      </w:r>
      <w:r w:rsidR="00E20C4F">
        <w:rPr>
          <w:rFonts w:ascii="Arial" w:hAnsi="Arial" w:cs="Arial"/>
          <w:sz w:val="18"/>
          <w:szCs w:val="18"/>
          <w:lang w:val="es-CO"/>
        </w:rPr>
        <w:t xml:space="preserve"> están sentadas</w:t>
      </w:r>
      <w:r w:rsidRPr="00CB679A">
        <w:rPr>
          <w:rFonts w:ascii="Arial" w:hAnsi="Arial" w:cs="Arial"/>
          <w:sz w:val="18"/>
          <w:szCs w:val="18"/>
          <w:lang w:val="es-CO"/>
        </w:rPr>
        <w:t xml:space="preserve">. ¿Cuál es el número </w:t>
      </w:r>
      <w:r w:rsidR="00E20C4F">
        <w:rPr>
          <w:rFonts w:ascii="Arial" w:hAnsi="Arial" w:cs="Arial"/>
          <w:sz w:val="18"/>
          <w:szCs w:val="18"/>
          <w:lang w:val="es-CO"/>
        </w:rPr>
        <w:t xml:space="preserve">total </w:t>
      </w:r>
      <w:r w:rsidRPr="00CB679A">
        <w:rPr>
          <w:rFonts w:ascii="Arial" w:hAnsi="Arial" w:cs="Arial"/>
          <w:sz w:val="18"/>
          <w:szCs w:val="18"/>
          <w:lang w:val="es-CO"/>
        </w:rPr>
        <w:t>de mujeres que asistieron a la fiesta?</w:t>
      </w:r>
    </w:p>
    <w:p w14:paraId="6435E32C" w14:textId="77777777" w:rsidR="00CB679A" w:rsidRPr="007F74EA" w:rsidRDefault="00CB679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2537E5F" w:rsidR="005B1760" w:rsidRDefault="00E20C4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CC73BF2" w14:textId="77777777" w:rsidR="00E20C4F" w:rsidRDefault="00E20C4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9DE439" w14:textId="77777777" w:rsidR="008E750C" w:rsidRDefault="008E750C" w:rsidP="008E7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 y soluciónalo aplicando las diferentes operaciones matemáticas estudiadas. No olvides hacer un diagrama o un dibujo representativo de la situación. </w:t>
      </w:r>
    </w:p>
    <w:p w14:paraId="0D9723E3" w14:textId="77777777" w:rsidR="008E750C" w:rsidRDefault="008E750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9C66ABC" w14:textId="2AF6B1D7" w:rsidR="005B1760" w:rsidRDefault="008E750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Cecilia </w:t>
      </w:r>
      <w:r w:rsidRPr="008E750C">
        <w:rPr>
          <w:rFonts w:ascii="Arial" w:hAnsi="Arial" w:cs="Arial"/>
          <w:sz w:val="18"/>
          <w:szCs w:val="18"/>
          <w:lang w:val="es-ES_tradnl"/>
        </w:rPr>
        <w:t>compr</w:t>
      </w:r>
      <w:r>
        <w:rPr>
          <w:rFonts w:ascii="Arial" w:hAnsi="Arial" w:cs="Arial"/>
          <w:sz w:val="18"/>
          <w:szCs w:val="18"/>
          <w:lang w:val="es-ES_tradnl"/>
        </w:rPr>
        <w:t>ó 4 pantalones, pagó con $200</w:t>
      </w:r>
      <w:r w:rsidR="000D420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000 y recibió $</w:t>
      </w:r>
      <w:r w:rsidRPr="008E750C">
        <w:rPr>
          <w:rFonts w:ascii="Arial" w:hAnsi="Arial" w:cs="Arial"/>
          <w:sz w:val="18"/>
          <w:szCs w:val="18"/>
          <w:lang w:val="es-ES_tradnl"/>
        </w:rPr>
        <w:t>96</w:t>
      </w:r>
      <w:r w:rsidR="000D420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E750C">
        <w:rPr>
          <w:rFonts w:ascii="Arial" w:hAnsi="Arial" w:cs="Arial"/>
          <w:sz w:val="18"/>
          <w:szCs w:val="18"/>
          <w:lang w:val="es-ES_tradnl"/>
        </w:rPr>
        <w:t xml:space="preserve">200 de </w:t>
      </w:r>
      <w:del w:id="14" w:author="chris" w:date="2015-04-19T18:32:00Z">
        <w:r w:rsidRPr="008E750C" w:rsidDel="00E22704">
          <w:rPr>
            <w:rFonts w:ascii="Arial" w:hAnsi="Arial" w:cs="Arial"/>
            <w:sz w:val="18"/>
            <w:szCs w:val="18"/>
            <w:lang w:val="es-ES_tradnl"/>
          </w:rPr>
          <w:delText>vuelt</w:delText>
        </w:r>
        <w:r w:rsidDel="00E22704">
          <w:rPr>
            <w:rFonts w:ascii="Arial" w:hAnsi="Arial" w:cs="Arial"/>
            <w:sz w:val="18"/>
            <w:szCs w:val="18"/>
            <w:lang w:val="es-ES_tradnl"/>
          </w:rPr>
          <w:delText>a</w:delText>
        </w:r>
      </w:del>
      <w:ins w:id="15" w:author="chris" w:date="2015-04-19T18:32:00Z">
        <w:r w:rsidR="00E22704">
          <w:rPr>
            <w:rFonts w:ascii="Arial" w:hAnsi="Arial" w:cs="Arial"/>
            <w:sz w:val="18"/>
            <w:szCs w:val="18"/>
            <w:lang w:val="es-ES_tradnl"/>
          </w:rPr>
          <w:t>cambio</w:t>
        </w:r>
      </w:ins>
      <w:r w:rsidR="00774E21">
        <w:rPr>
          <w:rFonts w:ascii="Arial" w:hAnsi="Arial" w:cs="Arial"/>
          <w:sz w:val="18"/>
          <w:szCs w:val="18"/>
          <w:lang w:val="es-ES_tradnl"/>
        </w:rPr>
        <w:t>. ¿Cuánto costó</w:t>
      </w:r>
      <w:r w:rsidRPr="008E750C">
        <w:rPr>
          <w:rFonts w:ascii="Arial" w:hAnsi="Arial" w:cs="Arial"/>
          <w:sz w:val="18"/>
          <w:szCs w:val="18"/>
          <w:lang w:val="es-ES_tradnl"/>
        </w:rPr>
        <w:t xml:space="preserve"> cada pantalón?</w:t>
      </w:r>
    </w:p>
    <w:p w14:paraId="491C187F" w14:textId="77777777" w:rsidR="00561CD8" w:rsidRPr="007F74EA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74DE25F" w:rsidR="005B1760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FFC2616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483CB3" w14:textId="77777777" w:rsidR="005277CE" w:rsidRDefault="005277CE" w:rsidP="005277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 y soluciónalo aplicando las diferentes operaciones matemáticas estudiadas. No olvides hacer un diagrama o un dibujo representativo de la situación. </w:t>
      </w:r>
    </w:p>
    <w:p w14:paraId="6F4CAE7C" w14:textId="77777777" w:rsidR="005277CE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BCEC0E8" w14:textId="3ED07EFE" w:rsidR="005277CE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una caja hay 5 bolsas con 13 cuerdas rojas y 17 cuerdas verdes en cada una. ¿Cuántas cuerdas hay en la caja?</w:t>
      </w:r>
    </w:p>
    <w:p w14:paraId="11F24230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0C4D6790" w:rsidR="005B1760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2_Medio</w:t>
      </w:r>
      <w:bookmarkStart w:id="16" w:name="_GoBack"/>
      <w:bookmarkEnd w:id="16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4200"/>
    <w:rsid w:val="00104E5C"/>
    <w:rsid w:val="00125D25"/>
    <w:rsid w:val="001B092E"/>
    <w:rsid w:val="001B3983"/>
    <w:rsid w:val="001B5E90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36D2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277CE"/>
    <w:rsid w:val="005513FA"/>
    <w:rsid w:val="00551D6E"/>
    <w:rsid w:val="00552D7C"/>
    <w:rsid w:val="00561CD8"/>
    <w:rsid w:val="0057625D"/>
    <w:rsid w:val="00584F8B"/>
    <w:rsid w:val="005A4FFF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201E"/>
    <w:rsid w:val="00774E21"/>
    <w:rsid w:val="00792588"/>
    <w:rsid w:val="00797DEC"/>
    <w:rsid w:val="007A2B2C"/>
    <w:rsid w:val="007B1E76"/>
    <w:rsid w:val="007B25C8"/>
    <w:rsid w:val="007B521F"/>
    <w:rsid w:val="007B7770"/>
    <w:rsid w:val="007C28CE"/>
    <w:rsid w:val="007D0493"/>
    <w:rsid w:val="007D2825"/>
    <w:rsid w:val="007F6E8A"/>
    <w:rsid w:val="007F74EA"/>
    <w:rsid w:val="008752D9"/>
    <w:rsid w:val="00881754"/>
    <w:rsid w:val="0089063A"/>
    <w:rsid w:val="008932B9"/>
    <w:rsid w:val="008C6F76"/>
    <w:rsid w:val="008E750C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0707"/>
    <w:rsid w:val="00B92165"/>
    <w:rsid w:val="00BC129D"/>
    <w:rsid w:val="00BC2254"/>
    <w:rsid w:val="00BD1FFA"/>
    <w:rsid w:val="00BD770C"/>
    <w:rsid w:val="00BF703D"/>
    <w:rsid w:val="00C0683E"/>
    <w:rsid w:val="00C209AE"/>
    <w:rsid w:val="00C210D7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679A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0C4F"/>
    <w:rsid w:val="00E22704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3</cp:revision>
  <dcterms:created xsi:type="dcterms:W3CDTF">2015-04-17T14:45:00Z</dcterms:created>
  <dcterms:modified xsi:type="dcterms:W3CDTF">2015-04-19T23:33:00Z</dcterms:modified>
</cp:coreProperties>
</file>