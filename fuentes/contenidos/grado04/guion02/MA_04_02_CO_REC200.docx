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659F9E" w14:textId="42849BBD"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5E98F080" w14:textId="089DD7D3" w:rsidR="00E61A4B" w:rsidRPr="006D02A8" w:rsidRDefault="00571A0F" w:rsidP="00CB02D2">
      <w:pPr>
        <w:rPr>
          <w:rFonts w:ascii="Arial" w:hAnsi="Arial"/>
          <w:sz w:val="18"/>
          <w:szCs w:val="18"/>
          <w:lang w:val="es-ES_tradnl"/>
        </w:rPr>
      </w:pPr>
      <w:r w:rsidRPr="00564D91">
        <w:rPr>
          <w:rFonts w:ascii="Times New Roman" w:hAnsi="Times New Roman" w:cs="Times New Roman"/>
          <w:color w:val="000000"/>
          <w:lang w:val="es-CO"/>
        </w:rPr>
        <w:t>MA_04_02_CO</w:t>
      </w:r>
    </w:p>
    <w:p w14:paraId="73C3E215" w14:textId="77777777"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5EAA7466" w:rsidR="00E14BD5" w:rsidRPr="00571A0F" w:rsidRDefault="00571A0F" w:rsidP="00E14BD5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</w:p>
    <w:p w14:paraId="543E468C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00A1EA8E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Actividad para 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la 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  <w:r>
        <w:rPr>
          <w:rFonts w:ascii="Times New Roman" w:hAnsi="Times New Roman" w:cs="Times New Roman"/>
          <w:color w:val="000000"/>
          <w:lang w:val="es-CO"/>
        </w:rPr>
        <w:t>.</w:t>
      </w:r>
    </w:p>
    <w:p w14:paraId="5A70135C" w14:textId="77777777" w:rsidR="000719EE" w:rsidRPr="00564D91" w:rsidRDefault="000719EE" w:rsidP="000719EE">
      <w:pPr>
        <w:rPr>
          <w:rFonts w:ascii="Arial" w:hAnsi="Arial" w:cs="Arial"/>
          <w:sz w:val="18"/>
          <w:szCs w:val="18"/>
          <w:lang w:val="es-CO"/>
        </w:rPr>
      </w:pPr>
    </w:p>
    <w:p w14:paraId="793C2D34" w14:textId="2F322797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F870871" w:rsidR="000719EE" w:rsidRPr="000719EE" w:rsidRDefault="00564D91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r>
        <w:rPr>
          <w:rFonts w:ascii="Arial" w:hAnsi="Arial" w:cs="Arial"/>
          <w:sz w:val="18"/>
          <w:szCs w:val="18"/>
          <w:lang w:val="es-ES_tradnl"/>
        </w:rPr>
        <w:t>Sustracción,</w:t>
      </w:r>
      <w:del w:id="0" w:author="Johana Montejo Rozo" w:date="2015-03-15T01:50:00Z">
        <w:r w:rsidDel="00CB3D28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>
        <w:rPr>
          <w:rFonts w:ascii="Arial" w:hAnsi="Arial" w:cs="Arial"/>
          <w:sz w:val="18"/>
          <w:szCs w:val="18"/>
          <w:lang w:val="es-ES_tradnl"/>
        </w:rPr>
        <w:t>resta</w:t>
      </w:r>
      <w:r w:rsidR="009E47ED">
        <w:rPr>
          <w:rFonts w:ascii="Arial" w:hAnsi="Arial" w:cs="Arial"/>
          <w:sz w:val="18"/>
          <w:szCs w:val="18"/>
          <w:lang w:val="es-ES_tradnl"/>
        </w:rPr>
        <w:t>,</w:t>
      </w:r>
      <w:del w:id="1" w:author="Johana Montejo Rozo" w:date="2015-03-15T01:50:00Z">
        <w:r w:rsidR="009E47ED" w:rsidDel="00CB3D28">
          <w:rPr>
            <w:rFonts w:ascii="Arial" w:hAnsi="Arial" w:cs="Arial"/>
            <w:sz w:val="18"/>
            <w:szCs w:val="18"/>
            <w:lang w:val="es-ES_tradnl"/>
          </w:rPr>
          <w:delText xml:space="preserve">  </w:delText>
        </w:r>
      </w:del>
      <w:r w:rsidR="009E47ED">
        <w:rPr>
          <w:rFonts w:ascii="Arial" w:hAnsi="Arial" w:cs="Arial"/>
          <w:sz w:val="18"/>
          <w:szCs w:val="18"/>
          <w:lang w:val="es-ES_tradnl"/>
        </w:rPr>
        <w:t>operaciones,</w:t>
      </w:r>
      <w:del w:id="2" w:author="Johana Montejo Rozo" w:date="2015-03-15T01:50:00Z">
        <w:r w:rsidR="009E47ED" w:rsidDel="00CB3D28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9E47ED">
        <w:rPr>
          <w:rFonts w:ascii="Arial" w:hAnsi="Arial" w:cs="Arial"/>
          <w:sz w:val="18"/>
          <w:szCs w:val="18"/>
          <w:lang w:val="es-ES_tradnl"/>
        </w:rPr>
        <w:t>problemas,</w:t>
      </w:r>
      <w:bookmarkStart w:id="3" w:name="_GoBack"/>
      <w:bookmarkEnd w:id="3"/>
      <w:del w:id="4" w:author="Johana Montejo Rozo" w:date="2015-03-15T01:50:00Z">
        <w:r w:rsidR="009E47ED" w:rsidDel="00CB3D28">
          <w:rPr>
            <w:rFonts w:ascii="Arial" w:hAnsi="Arial" w:cs="Arial"/>
            <w:sz w:val="18"/>
            <w:szCs w:val="18"/>
            <w:lang w:val="es-ES_tradnl"/>
          </w:rPr>
          <w:delText xml:space="preserve"> </w:delText>
        </w:r>
      </w:del>
      <w:r w:rsidR="009E47ED">
        <w:rPr>
          <w:rFonts w:ascii="Arial" w:hAnsi="Arial" w:cs="Arial"/>
          <w:sz w:val="18"/>
          <w:szCs w:val="18"/>
          <w:lang w:val="es-ES_tradnl"/>
        </w:rPr>
        <w:t>problemas</w:t>
      </w:r>
      <w:proofErr w:type="spellEnd"/>
      <w:r w:rsidR="009E47ED">
        <w:rPr>
          <w:rFonts w:ascii="Arial" w:hAnsi="Arial" w:cs="Arial"/>
          <w:sz w:val="18"/>
          <w:szCs w:val="18"/>
          <w:lang w:val="es-ES_tradnl"/>
        </w:rPr>
        <w:t xml:space="preserve"> aditivos. </w:t>
      </w:r>
    </w:p>
    <w:p w14:paraId="4F4162B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A99785" w:rsidR="000719EE" w:rsidRPr="000719EE" w:rsidRDefault="009E47E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minutos</w:t>
      </w:r>
    </w:p>
    <w:p w14:paraId="4D3D1F03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E26E72F" w:rsidR="005F4C68" w:rsidRPr="005F4C68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357FFAC6" w:rsidR="002E4EE6" w:rsidRPr="00AC7496" w:rsidRDefault="00E9225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564D91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32AF7B" w14:textId="77777777"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14:paraId="23DB6ED9" w14:textId="77777777" w:rsidTr="007B5078">
        <w:tc>
          <w:tcPr>
            <w:tcW w:w="2126" w:type="dxa"/>
          </w:tcPr>
          <w:p w14:paraId="6682DD52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4571723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2C38C47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18D5BA1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A50A1F3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61DDD0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5F875C09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66E2BF8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78CF7931" w14:textId="77777777" w:rsidTr="007B5078">
        <w:tc>
          <w:tcPr>
            <w:tcW w:w="2126" w:type="dxa"/>
          </w:tcPr>
          <w:p w14:paraId="3438408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D0FDEF1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4E8BF5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4000FC6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0E054DD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245A68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2AD237F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07378AAB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14:paraId="0087206C" w14:textId="77777777" w:rsidTr="007B5078">
        <w:tc>
          <w:tcPr>
            <w:tcW w:w="2126" w:type="dxa"/>
          </w:tcPr>
          <w:p w14:paraId="4A693A0C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41E4B1E8" w14:textId="09C44BC9" w:rsidR="00712769" w:rsidRPr="005F4C68" w:rsidRDefault="00E9225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7D89D90F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C59151A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08B5BA3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D476A36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27C265F9" w14:textId="77777777"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67CEB874" w14:textId="77777777"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AF38063" w14:textId="77777777"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5EC2B90B" w:rsidR="000719EE" w:rsidRPr="000719EE" w:rsidRDefault="00E9225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3-Difícil </w:t>
      </w:r>
    </w:p>
    <w:p w14:paraId="4D4F09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6028E8CA" w14:textId="33C495BC" w:rsidR="000719EE" w:rsidRPr="00571A0F" w:rsidRDefault="00571A0F" w:rsidP="000719EE">
      <w:pPr>
        <w:rPr>
          <w:rFonts w:ascii="Arial" w:hAnsi="Arial" w:cs="Arial"/>
          <w:sz w:val="18"/>
          <w:szCs w:val="18"/>
          <w:lang w:val="es-CO"/>
        </w:rPr>
      </w:pPr>
      <w:r w:rsidRPr="00571A0F">
        <w:rPr>
          <w:rFonts w:ascii="Times New Roman" w:hAnsi="Times New Roman" w:cs="Times New Roman"/>
          <w:color w:val="000000"/>
          <w:lang w:val="es-CO"/>
        </w:rPr>
        <w:t xml:space="preserve">Resolver problemas aplicando </w:t>
      </w:r>
      <w:r w:rsidR="00564D91">
        <w:rPr>
          <w:rFonts w:ascii="Times New Roman" w:hAnsi="Times New Roman" w:cs="Times New Roman"/>
          <w:color w:val="000000"/>
          <w:lang w:val="es-CO"/>
        </w:rPr>
        <w:t>sustracción</w:t>
      </w:r>
      <w:r w:rsidRPr="00571A0F">
        <w:rPr>
          <w:rFonts w:ascii="Times New Roman" w:hAnsi="Times New Roman" w:cs="Times New Roman"/>
          <w:color w:val="000000"/>
          <w:lang w:val="es-CO"/>
        </w:rPr>
        <w:t xml:space="preserve"> de números naturales</w:t>
      </w:r>
    </w:p>
    <w:p w14:paraId="1C7781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6761894" w14:textId="107A138C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3BED989" w:rsidR="000719EE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25E211B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67EC4DD2" w14:textId="498B4C1A" w:rsidR="000719EE" w:rsidRDefault="001B644D" w:rsidP="000719EE">
      <w:pPr>
        <w:rPr>
          <w:rFonts w:ascii="Times" w:hAnsi="Times" w:cs="Arial"/>
          <w:lang w:val="es-ES_tradnl"/>
        </w:rPr>
      </w:pPr>
      <w:r w:rsidRPr="00D65188">
        <w:rPr>
          <w:rFonts w:ascii="Times" w:hAnsi="Times" w:cs="Arial"/>
          <w:lang w:val="es-ES_tradnl"/>
        </w:rPr>
        <w:t>Realiza la siguiente actividad.</w:t>
      </w:r>
      <w:r>
        <w:rPr>
          <w:rFonts w:ascii="Times" w:hAnsi="Times" w:cs="Arial"/>
          <w:lang w:val="es-ES_tradnl"/>
        </w:rPr>
        <w:t xml:space="preserve"> Cuando termines haz clic en Enviar. Si es necesario, entrega las respuestas en tu cuaderno o por email a tu </w:t>
      </w:r>
      <w:del w:id="5" w:author="Johana Montejo Rozo" w:date="2015-03-14T17:55:00Z">
        <w:r w:rsidDel="00C8223B">
          <w:rPr>
            <w:rFonts w:ascii="Times" w:hAnsi="Times" w:cs="Arial"/>
            <w:lang w:val="es-ES_tradnl"/>
          </w:rPr>
          <w:delText xml:space="preserve">docente </w:delText>
        </w:r>
      </w:del>
      <w:ins w:id="6" w:author="Johana Montejo Rozo" w:date="2015-03-14T17:55:00Z">
        <w:r w:rsidR="00C8223B">
          <w:rPr>
            <w:rFonts w:ascii="Times" w:hAnsi="Times" w:cs="Arial"/>
            <w:lang w:val="es-ES_tradnl"/>
          </w:rPr>
          <w:t xml:space="preserve">profesor </w:t>
        </w:r>
      </w:ins>
      <w:r>
        <w:rPr>
          <w:rFonts w:ascii="Times" w:hAnsi="Times" w:cs="Arial"/>
          <w:lang w:val="es-ES_tradnl"/>
        </w:rPr>
        <w:t>para que pueda validarlas.</w:t>
      </w:r>
    </w:p>
    <w:p w14:paraId="0E7F6E40" w14:textId="77777777" w:rsidR="001B644D" w:rsidRP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49B543DF" w:rsidR="000719EE" w:rsidRDefault="001B644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47BED343" w14:textId="77777777"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2847A08" w14:textId="49F9ABCF" w:rsidR="009C4689" w:rsidRDefault="001B644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CD6EC98" w14:textId="77777777" w:rsidR="00EB633B" w:rsidRDefault="00EB633B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243C08AF" w14:textId="7403943B"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5FE56D4" w14:textId="4768EEEC" w:rsidR="007D2825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14:paraId="2950945B" w14:textId="4F094152" w:rsidR="001B644D" w:rsidRDefault="001B644D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4B1868BE" w14:textId="77777777" w:rsidR="00416DEF" w:rsidRPr="007F74EA" w:rsidRDefault="00416DEF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2407785D" w14:textId="7B7E51A6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74A96B6" w14:textId="77777777" w:rsidR="00E87DF5" w:rsidRDefault="00E87DF5" w:rsidP="00E87DF5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lastRenderedPageBreak/>
        <w:t>En el teatro central caben 2.500 personas. Hasta el momento se han vendido 1.483 entradas para la función de esta noche. ¿Cuántas entradas faltan por vender?</w:t>
      </w:r>
    </w:p>
    <w:p w14:paraId="55ED631E" w14:textId="77777777" w:rsidR="005E685C" w:rsidRPr="007F74EA" w:rsidRDefault="005E685C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6A9C23B" w14:textId="0E14B155"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46913BCF" w14:textId="717974AD" w:rsidR="009C2E06" w:rsidRDefault="00D76FC0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1-Fácil</w:t>
      </w:r>
    </w:p>
    <w:p w14:paraId="30FEABD5" w14:textId="77777777" w:rsidR="005E685C" w:rsidRDefault="005E685C" w:rsidP="009C2E06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298C5CE9"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E96E4D" w14:textId="773D5B75"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05B68C05" w14:textId="0D2E24A9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7264C12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2341277B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8DEE75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5E0B10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08786FE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6AC7DE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7F9BF3F" w14:textId="73DA6BED"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C91580D" w14:textId="1D702341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4C3F52B8" w14:textId="77777777"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324F1B57" w14:textId="2B9C939B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14:paraId="6724D11E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FD89FC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BC1540" w14:textId="35B7773A" w:rsidR="00A84523" w:rsidRPr="006D3927" w:rsidRDefault="006D3927" w:rsidP="005B1760">
      <w:pPr>
        <w:rPr>
          <w:rFonts w:ascii="Times" w:hAnsi="Times" w:cs="Arial"/>
          <w:sz w:val="18"/>
          <w:szCs w:val="18"/>
          <w:lang w:val="es-ES_tradnl"/>
        </w:rPr>
      </w:pPr>
      <w:r w:rsidRPr="006D3927">
        <w:rPr>
          <w:rFonts w:ascii="Times" w:hAnsi="Times"/>
          <w:lang w:val="es-CO"/>
        </w:rPr>
        <w:t xml:space="preserve">En una </w:t>
      </w:r>
      <w:r>
        <w:rPr>
          <w:rFonts w:ascii="Times" w:hAnsi="Times"/>
          <w:lang w:val="es-CO"/>
        </w:rPr>
        <w:t>finca</w:t>
      </w:r>
      <w:r w:rsidRPr="006D3927">
        <w:rPr>
          <w:rFonts w:ascii="Times" w:hAnsi="Times"/>
          <w:lang w:val="es-CO"/>
        </w:rPr>
        <w:t xml:space="preserve"> hay ár</w:t>
      </w:r>
      <w:r w:rsidR="006360D1">
        <w:rPr>
          <w:rFonts w:ascii="Times" w:hAnsi="Times"/>
          <w:lang w:val="es-CO"/>
        </w:rPr>
        <w:t>boles frutales de tres clases: 183</w:t>
      </w:r>
      <w:r w:rsidRPr="006D3927">
        <w:rPr>
          <w:rFonts w:ascii="Times" w:hAnsi="Times"/>
          <w:lang w:val="es-CO"/>
        </w:rPr>
        <w:t xml:space="preserve"> </w:t>
      </w:r>
      <w:r w:rsidR="006360D1">
        <w:rPr>
          <w:rFonts w:ascii="Times" w:hAnsi="Times"/>
          <w:lang w:val="es-CO"/>
        </w:rPr>
        <w:t>manzanos</w:t>
      </w:r>
      <w:r w:rsidRPr="006D3927">
        <w:rPr>
          <w:rFonts w:ascii="Times" w:hAnsi="Times"/>
          <w:lang w:val="es-CO"/>
        </w:rPr>
        <w:t xml:space="preserve">, </w:t>
      </w:r>
      <w:r w:rsidR="006360D1">
        <w:rPr>
          <w:rFonts w:ascii="Times" w:hAnsi="Times"/>
          <w:lang w:val="es-CO"/>
        </w:rPr>
        <w:t>298</w:t>
      </w:r>
      <w:r w:rsidRPr="006D3927">
        <w:rPr>
          <w:rFonts w:ascii="Times" w:hAnsi="Times"/>
          <w:lang w:val="es-CO"/>
        </w:rPr>
        <w:t xml:space="preserve"> </w:t>
      </w:r>
      <w:r w:rsidR="006360D1">
        <w:rPr>
          <w:rFonts w:ascii="Times" w:hAnsi="Times"/>
          <w:lang w:val="es-CO"/>
        </w:rPr>
        <w:t xml:space="preserve">perales </w:t>
      </w:r>
      <w:r w:rsidRPr="006D3927">
        <w:rPr>
          <w:rFonts w:ascii="Times" w:hAnsi="Times"/>
          <w:lang w:val="es-CO"/>
        </w:rPr>
        <w:t>y los demás son</w:t>
      </w:r>
      <w:r w:rsidR="006360D1">
        <w:rPr>
          <w:rFonts w:ascii="Times" w:hAnsi="Times"/>
          <w:lang w:val="es-CO"/>
        </w:rPr>
        <w:t xml:space="preserve"> árboles de mango</w:t>
      </w:r>
      <w:r w:rsidRPr="006D3927">
        <w:rPr>
          <w:rFonts w:ascii="Times" w:hAnsi="Times"/>
          <w:lang w:val="es-CO"/>
        </w:rPr>
        <w:t xml:space="preserve">. Si en total hay </w:t>
      </w:r>
      <w:r w:rsidR="006360D1">
        <w:rPr>
          <w:rFonts w:ascii="Times" w:hAnsi="Times"/>
          <w:lang w:val="es-CO"/>
        </w:rPr>
        <w:t>7</w:t>
      </w:r>
      <w:r w:rsidRPr="006D3927">
        <w:rPr>
          <w:rFonts w:ascii="Times" w:hAnsi="Times"/>
          <w:lang w:val="es-CO"/>
        </w:rPr>
        <w:t xml:space="preserve">00 árboles, ¿cuántos </w:t>
      </w:r>
      <w:r w:rsidR="006360D1">
        <w:rPr>
          <w:rFonts w:ascii="Times" w:hAnsi="Times"/>
          <w:lang w:val="es-CO"/>
        </w:rPr>
        <w:t>árboles de mango</w:t>
      </w:r>
      <w:r w:rsidRPr="006D3927">
        <w:rPr>
          <w:rFonts w:ascii="Times" w:hAnsi="Times"/>
          <w:lang w:val="es-CO"/>
        </w:rPr>
        <w:t xml:space="preserve"> hay?</w:t>
      </w:r>
    </w:p>
    <w:p w14:paraId="17B10CFD" w14:textId="77777777" w:rsidR="00564D91" w:rsidRPr="006D3927" w:rsidRDefault="00564D91" w:rsidP="005B1760">
      <w:pPr>
        <w:rPr>
          <w:rFonts w:ascii="Times" w:hAnsi="Times" w:cs="Arial"/>
          <w:sz w:val="18"/>
          <w:szCs w:val="18"/>
          <w:lang w:val="es-ES_tradnl"/>
        </w:rPr>
      </w:pPr>
    </w:p>
    <w:p w14:paraId="6D47D39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778DC556" w14:textId="720CF554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2-Medio </w:t>
      </w:r>
    </w:p>
    <w:p w14:paraId="14D860F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C0CACC9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545D0F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50834B5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7EDF19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5A156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0F411AB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E56B39F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F35C730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B16D20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5845E3D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3220223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0A774D4F" w14:textId="77777777" w:rsidR="005E685C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5CCE8C7" w14:textId="04AD84CC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14:paraId="56C19E39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DDD8846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10AE3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F83B1E4" w14:textId="0EE169C7" w:rsidR="005F3B17" w:rsidRDefault="009A0F3D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En el grupo de grado </w:t>
      </w:r>
      <w:del w:id="7" w:author="Johana Montejo Rozo" w:date="2015-03-14T17:55:00Z">
        <w:r w:rsidDel="00C8223B">
          <w:rPr>
            <w:rFonts w:ascii="Arial" w:hAnsi="Arial" w:cs="Arial"/>
            <w:sz w:val="18"/>
            <w:szCs w:val="18"/>
            <w:lang w:val="es-ES_tradnl"/>
          </w:rPr>
          <w:delText xml:space="preserve">quinto </w:delText>
        </w:r>
      </w:del>
      <w:ins w:id="8" w:author="Johana Montejo Rozo" w:date="2015-03-14T17:55:00Z">
        <w:r w:rsidR="00C8223B">
          <w:rPr>
            <w:rFonts w:ascii="Arial" w:hAnsi="Arial" w:cs="Arial"/>
            <w:sz w:val="18"/>
            <w:szCs w:val="18"/>
            <w:lang w:val="es-ES_tradnl"/>
          </w:rPr>
          <w:t xml:space="preserve">cuarto </w:t>
        </w:r>
      </w:ins>
      <w:r w:rsidR="006D3927">
        <w:rPr>
          <w:rFonts w:ascii="Arial" w:hAnsi="Arial" w:cs="Arial"/>
          <w:sz w:val="18"/>
          <w:szCs w:val="18"/>
          <w:lang w:val="es-ES_tradnl"/>
        </w:rPr>
        <w:t>hay 38 estudiantes, 7 se han ido para la biblioteca y 9 para el laboratorio de Ciencias. ¿Cuántos estudiantes se quedaron en el salón de clases?</w:t>
      </w:r>
    </w:p>
    <w:p w14:paraId="7E4C0885" w14:textId="77777777" w:rsidR="00564D91" w:rsidRPr="007F74EA" w:rsidRDefault="00564D9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BF981D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DF70341" w14:textId="5B7E09A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5844888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836EB4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26D6BD1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0274808C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4A742EC9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633AA23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6712FEBE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5EC3ACCB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3C8C58F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212DB6B1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1C667CF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389634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8B2E7B9" w14:textId="0F1AE1B9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4</w:t>
      </w:r>
    </w:p>
    <w:p w14:paraId="14584145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5CDFE4C5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27075E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4FA3BA6" w14:textId="152F59FA" w:rsidR="00D2650C" w:rsidRDefault="00A0422C" w:rsidP="005B1760">
      <w:pPr>
        <w:rPr>
          <w:rFonts w:ascii="Times" w:hAnsi="Times"/>
          <w:lang w:val="es-CO"/>
        </w:rPr>
      </w:pPr>
      <w:r w:rsidRPr="00A0422C">
        <w:rPr>
          <w:rFonts w:ascii="Times" w:hAnsi="Times"/>
          <w:lang w:val="es-CO"/>
        </w:rPr>
        <w:t xml:space="preserve">Una colección de </w:t>
      </w:r>
      <w:r>
        <w:rPr>
          <w:rFonts w:ascii="Times" w:hAnsi="Times"/>
          <w:lang w:val="es-CO"/>
        </w:rPr>
        <w:t xml:space="preserve">cuadros de arte </w:t>
      </w:r>
      <w:r w:rsidRPr="00A0422C">
        <w:rPr>
          <w:rFonts w:ascii="Times" w:hAnsi="Times"/>
          <w:lang w:val="es-CO"/>
        </w:rPr>
        <w:t xml:space="preserve">consta de 500 </w:t>
      </w:r>
      <w:r>
        <w:rPr>
          <w:rFonts w:ascii="Times" w:hAnsi="Times"/>
          <w:lang w:val="es-CO"/>
        </w:rPr>
        <w:t>obras</w:t>
      </w:r>
      <w:r w:rsidRPr="00A0422C">
        <w:rPr>
          <w:rFonts w:ascii="Times" w:hAnsi="Times"/>
          <w:lang w:val="es-CO"/>
        </w:rPr>
        <w:t xml:space="preserve">. </w:t>
      </w:r>
      <w:r>
        <w:rPr>
          <w:rFonts w:ascii="Times" w:hAnsi="Times"/>
          <w:lang w:val="es-CO"/>
        </w:rPr>
        <w:t>En el</w:t>
      </w:r>
      <w:r w:rsidR="00D2650C">
        <w:rPr>
          <w:rFonts w:ascii="Times" w:hAnsi="Times"/>
          <w:lang w:val="es-CO"/>
        </w:rPr>
        <w:t xml:space="preserve"> M</w:t>
      </w:r>
      <w:r>
        <w:rPr>
          <w:rFonts w:ascii="Times" w:hAnsi="Times"/>
          <w:lang w:val="es-CO"/>
        </w:rPr>
        <w:t xml:space="preserve">useo </w:t>
      </w:r>
      <w:r w:rsidR="00D2650C">
        <w:rPr>
          <w:rFonts w:ascii="Times" w:hAnsi="Times"/>
          <w:lang w:val="es-CO"/>
        </w:rPr>
        <w:t>P</w:t>
      </w:r>
      <w:r>
        <w:rPr>
          <w:rFonts w:ascii="Times" w:hAnsi="Times"/>
          <w:lang w:val="es-CO"/>
        </w:rPr>
        <w:t xml:space="preserve">rincipal hay 175 y en el </w:t>
      </w:r>
      <w:r w:rsidR="00D2650C">
        <w:rPr>
          <w:rFonts w:ascii="Times" w:hAnsi="Times"/>
          <w:lang w:val="es-CO"/>
        </w:rPr>
        <w:t>P</w:t>
      </w:r>
      <w:r>
        <w:rPr>
          <w:rFonts w:ascii="Times" w:hAnsi="Times"/>
          <w:lang w:val="es-CO"/>
        </w:rPr>
        <w:t xml:space="preserve">alacio </w:t>
      </w:r>
      <w:r w:rsidR="00D2650C">
        <w:rPr>
          <w:rFonts w:ascii="Times" w:hAnsi="Times"/>
          <w:lang w:val="es-CO"/>
        </w:rPr>
        <w:t>C</w:t>
      </w:r>
      <w:r>
        <w:rPr>
          <w:rFonts w:ascii="Times" w:hAnsi="Times"/>
          <w:lang w:val="es-CO"/>
        </w:rPr>
        <w:t xml:space="preserve">entral </w:t>
      </w:r>
      <w:r w:rsidRPr="00A0422C">
        <w:rPr>
          <w:rFonts w:ascii="Times" w:hAnsi="Times"/>
          <w:lang w:val="es-CO"/>
        </w:rPr>
        <w:t>ha</w:t>
      </w:r>
      <w:r>
        <w:rPr>
          <w:rFonts w:ascii="Times" w:hAnsi="Times"/>
          <w:lang w:val="es-CO"/>
        </w:rPr>
        <w:t xml:space="preserve">y </w:t>
      </w:r>
      <w:r w:rsidRPr="00A0422C">
        <w:rPr>
          <w:rFonts w:ascii="Times" w:hAnsi="Times"/>
          <w:lang w:val="es-CO"/>
        </w:rPr>
        <w:t>55</w:t>
      </w:r>
      <w:r>
        <w:rPr>
          <w:rFonts w:ascii="Times" w:hAnsi="Times"/>
          <w:lang w:val="es-CO"/>
        </w:rPr>
        <w:t xml:space="preserve">, las demás obras de arte se encuentran </w:t>
      </w:r>
      <w:r w:rsidR="00D2650C">
        <w:rPr>
          <w:rFonts w:ascii="Times" w:hAnsi="Times"/>
          <w:lang w:val="es-CO"/>
        </w:rPr>
        <w:t>extraviadas</w:t>
      </w:r>
      <w:r w:rsidRPr="00A0422C">
        <w:rPr>
          <w:rFonts w:ascii="Times" w:hAnsi="Times"/>
          <w:lang w:val="es-CO"/>
        </w:rPr>
        <w:t xml:space="preserve">. </w:t>
      </w:r>
    </w:p>
    <w:p w14:paraId="2E448CC7" w14:textId="77777777" w:rsidR="00D2650C" w:rsidRDefault="00D2650C" w:rsidP="005B1760">
      <w:pPr>
        <w:rPr>
          <w:rFonts w:ascii="Times" w:hAnsi="Times"/>
          <w:lang w:val="es-CO"/>
        </w:rPr>
      </w:pPr>
    </w:p>
    <w:p w14:paraId="3E55B835" w14:textId="435CD1A5" w:rsidR="00D2650C" w:rsidRPr="00D2650C" w:rsidRDefault="00D2650C" w:rsidP="00D2650C">
      <w:pPr>
        <w:pStyle w:val="Prrafodelista"/>
        <w:numPr>
          <w:ilvl w:val="0"/>
          <w:numId w:val="2"/>
        </w:numPr>
        <w:rPr>
          <w:rFonts w:ascii="Times" w:hAnsi="Times" w:cs="Arial"/>
          <w:lang w:val="es-ES_tradnl"/>
        </w:rPr>
      </w:pPr>
      <w:r>
        <w:rPr>
          <w:rFonts w:ascii="Times" w:hAnsi="Times" w:cs="Arial"/>
          <w:lang w:val="es-ES_tradnl"/>
        </w:rPr>
        <w:t>¿Cuántas obras de arte hay en el Museo Principal y en el Palacio Central juntos?</w:t>
      </w:r>
    </w:p>
    <w:p w14:paraId="5F671220" w14:textId="78A3ACA4" w:rsidR="005B1760" w:rsidRPr="00D2650C" w:rsidRDefault="00A0422C" w:rsidP="00D2650C">
      <w:pPr>
        <w:pStyle w:val="Prrafodelista"/>
        <w:numPr>
          <w:ilvl w:val="0"/>
          <w:numId w:val="2"/>
        </w:numPr>
        <w:rPr>
          <w:rFonts w:ascii="Times" w:hAnsi="Times" w:cs="Arial"/>
          <w:lang w:val="es-ES_tradnl"/>
        </w:rPr>
      </w:pPr>
      <w:r w:rsidRPr="00D2650C">
        <w:rPr>
          <w:rFonts w:ascii="Times" w:hAnsi="Times"/>
          <w:lang w:val="es-CO"/>
        </w:rPr>
        <w:lastRenderedPageBreak/>
        <w:t>¿Cuánt</w:t>
      </w:r>
      <w:ins w:id="9" w:author="Johana Montejo Rozo" w:date="2015-03-14T17:55:00Z">
        <w:r w:rsidR="00C8223B">
          <w:rPr>
            <w:rFonts w:ascii="Times" w:hAnsi="Times"/>
            <w:lang w:val="es-CO"/>
          </w:rPr>
          <w:t>a</w:t>
        </w:r>
      </w:ins>
      <w:del w:id="10" w:author="Johana Montejo Rozo" w:date="2015-03-14T17:55:00Z">
        <w:r w:rsidRPr="00D2650C" w:rsidDel="00C8223B">
          <w:rPr>
            <w:rFonts w:ascii="Times" w:hAnsi="Times"/>
            <w:lang w:val="es-CO"/>
          </w:rPr>
          <w:delText>o</w:delText>
        </w:r>
      </w:del>
      <w:r w:rsidRPr="00D2650C">
        <w:rPr>
          <w:rFonts w:ascii="Times" w:hAnsi="Times"/>
          <w:lang w:val="es-CO"/>
        </w:rPr>
        <w:t xml:space="preserve">s </w:t>
      </w:r>
      <w:r w:rsidR="00D2650C" w:rsidRPr="00D2650C">
        <w:rPr>
          <w:rFonts w:ascii="Times" w:hAnsi="Times"/>
          <w:lang w:val="es-CO"/>
        </w:rPr>
        <w:t>obras de arte están perdidas?</w:t>
      </w:r>
    </w:p>
    <w:p w14:paraId="76AF4E24" w14:textId="77777777" w:rsidR="00D2650C" w:rsidRPr="00D2650C" w:rsidRDefault="00D2650C" w:rsidP="00092506">
      <w:pPr>
        <w:pStyle w:val="Prrafodelista"/>
        <w:rPr>
          <w:rFonts w:ascii="Times" w:hAnsi="Times" w:cs="Arial"/>
          <w:lang w:val="es-ES_tradnl"/>
        </w:rPr>
      </w:pPr>
    </w:p>
    <w:p w14:paraId="45EFC283" w14:textId="77777777" w:rsidR="00564D91" w:rsidRPr="007F74EA" w:rsidRDefault="00564D91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02F4A4B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0141CB9C" w14:textId="59229E41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27B8019D" w14:textId="77777777" w:rsidR="00D76FC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42CC12A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3FB498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7ACE0897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46DE35DA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5C4CE47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A2A4AB6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3812EEA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4DF19828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8670581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AEC5B7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7C8CA9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5D2D195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263218D1" w14:textId="4998A2E1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5</w:t>
      </w:r>
    </w:p>
    <w:p w14:paraId="0083374F" w14:textId="77777777" w:rsidR="005E685C" w:rsidRDefault="005E685C" w:rsidP="005E685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el siguiente problema. Luego, resuélvelo. </w:t>
      </w:r>
    </w:p>
    <w:p w14:paraId="18CCB688" w14:textId="77777777" w:rsidR="005E685C" w:rsidRPr="007F74EA" w:rsidRDefault="005E685C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6AEEC737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A060085" w14:textId="5322B2D6" w:rsidR="00564D91" w:rsidRPr="00A0422C" w:rsidRDefault="009E7E15" w:rsidP="005B1760">
      <w:pPr>
        <w:rPr>
          <w:rFonts w:ascii="Times" w:hAnsi="Times"/>
          <w:lang w:val="es-CO"/>
        </w:rPr>
      </w:pPr>
      <w:r w:rsidRPr="00A0422C">
        <w:rPr>
          <w:rFonts w:ascii="Times" w:hAnsi="Times"/>
          <w:lang w:val="es-CO"/>
        </w:rPr>
        <w:t>El jefe de Fernanda le regaló a sus hijos dos bolsas de caramelos; la de Marisol tenía 46 dulces y la de su hermano, 32. Si entre los dos se han comido 17 caramelos ¿Cuántos caramelos les quedan ahora?</w:t>
      </w:r>
    </w:p>
    <w:p w14:paraId="4182C132" w14:textId="77777777" w:rsidR="009E7E15" w:rsidRPr="009E7E15" w:rsidRDefault="009E7E15" w:rsidP="005B1760">
      <w:pPr>
        <w:rPr>
          <w:rFonts w:ascii="Arial" w:hAnsi="Arial" w:cs="Arial"/>
          <w:sz w:val="18"/>
          <w:szCs w:val="18"/>
          <w:lang w:val="es-CO"/>
        </w:rPr>
      </w:pPr>
    </w:p>
    <w:p w14:paraId="4DFD7D7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</w:t>
      </w:r>
      <w:proofErr w:type="spellStart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>ó</w:t>
      </w:r>
      <w:proofErr w:type="spellEnd"/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0C4510C" w14:textId="12DE95E9" w:rsidR="005B1760" w:rsidRDefault="00D76FC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56660004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21B7E4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4D2C76A0" w14:textId="77777777"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14:paraId="61D5905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Nombre de archivo </w:t>
      </w:r>
      <w:proofErr w:type="spellStart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Shutterstock</w:t>
      </w:r>
      <w:proofErr w:type="spellEnd"/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o descripción de ilustración a crear</w:t>
      </w:r>
    </w:p>
    <w:p w14:paraId="590E580E" w14:textId="77777777"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1654E8C1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271FB85" w14:textId="77777777"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79CAFB20" w14:textId="77777777"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10E458" w14:textId="77777777"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14:paraId="626C21DF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95C472B" w14:textId="77777777"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14:paraId="142330B0" w14:textId="77777777"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CD2B6B"/>
    <w:multiLevelType w:val="hybridMultilevel"/>
    <w:tmpl w:val="D1706ADE"/>
    <w:lvl w:ilvl="0" w:tplc="6B8EA768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85B1712"/>
    <w:multiLevelType w:val="hybridMultilevel"/>
    <w:tmpl w:val="9814B564"/>
    <w:lvl w:ilvl="0" w:tplc="38847302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92506"/>
    <w:rsid w:val="000B20BA"/>
    <w:rsid w:val="000D352C"/>
    <w:rsid w:val="00104E5C"/>
    <w:rsid w:val="00125D25"/>
    <w:rsid w:val="00183F04"/>
    <w:rsid w:val="001B092E"/>
    <w:rsid w:val="001B3983"/>
    <w:rsid w:val="001B644D"/>
    <w:rsid w:val="001D2148"/>
    <w:rsid w:val="001E2043"/>
    <w:rsid w:val="001F52D4"/>
    <w:rsid w:val="002233BF"/>
    <w:rsid w:val="00227850"/>
    <w:rsid w:val="00230D9D"/>
    <w:rsid w:val="00254D62"/>
    <w:rsid w:val="00254FDB"/>
    <w:rsid w:val="002568BE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10E8"/>
    <w:rsid w:val="00353644"/>
    <w:rsid w:val="0036258A"/>
    <w:rsid w:val="0036602A"/>
    <w:rsid w:val="003A458C"/>
    <w:rsid w:val="003B4625"/>
    <w:rsid w:val="003B49B4"/>
    <w:rsid w:val="003D72B3"/>
    <w:rsid w:val="004024BA"/>
    <w:rsid w:val="00411F22"/>
    <w:rsid w:val="00416DEF"/>
    <w:rsid w:val="00417B06"/>
    <w:rsid w:val="004375B6"/>
    <w:rsid w:val="0045712C"/>
    <w:rsid w:val="00485C72"/>
    <w:rsid w:val="00495119"/>
    <w:rsid w:val="004A4A9C"/>
    <w:rsid w:val="004B5CFF"/>
    <w:rsid w:val="004D3E90"/>
    <w:rsid w:val="00510FE7"/>
    <w:rsid w:val="0052013C"/>
    <w:rsid w:val="005513FA"/>
    <w:rsid w:val="00551D6E"/>
    <w:rsid w:val="00552D7C"/>
    <w:rsid w:val="00564D91"/>
    <w:rsid w:val="00571A0F"/>
    <w:rsid w:val="0057625D"/>
    <w:rsid w:val="00584F8B"/>
    <w:rsid w:val="005A5AF2"/>
    <w:rsid w:val="005B1760"/>
    <w:rsid w:val="005B210B"/>
    <w:rsid w:val="005C209B"/>
    <w:rsid w:val="005D3CC8"/>
    <w:rsid w:val="005E685C"/>
    <w:rsid w:val="005F3B17"/>
    <w:rsid w:val="005F4C68"/>
    <w:rsid w:val="005F77C4"/>
    <w:rsid w:val="00611072"/>
    <w:rsid w:val="00616529"/>
    <w:rsid w:val="00630169"/>
    <w:rsid w:val="0063490D"/>
    <w:rsid w:val="006360D1"/>
    <w:rsid w:val="00647430"/>
    <w:rsid w:val="0065400F"/>
    <w:rsid w:val="006907A4"/>
    <w:rsid w:val="0069150C"/>
    <w:rsid w:val="006A32CE"/>
    <w:rsid w:val="006A3851"/>
    <w:rsid w:val="006B1C75"/>
    <w:rsid w:val="006C5EF2"/>
    <w:rsid w:val="006D02A8"/>
    <w:rsid w:val="006D3927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5318D"/>
    <w:rsid w:val="0076593D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04CC3"/>
    <w:rsid w:val="00923C89"/>
    <w:rsid w:val="009320AC"/>
    <w:rsid w:val="009510B5"/>
    <w:rsid w:val="00953886"/>
    <w:rsid w:val="0099088A"/>
    <w:rsid w:val="00991941"/>
    <w:rsid w:val="00992AB9"/>
    <w:rsid w:val="009A0F3D"/>
    <w:rsid w:val="009C2E06"/>
    <w:rsid w:val="009C4689"/>
    <w:rsid w:val="009E47ED"/>
    <w:rsid w:val="009E7DAC"/>
    <w:rsid w:val="009E7E15"/>
    <w:rsid w:val="009F074B"/>
    <w:rsid w:val="00A0422C"/>
    <w:rsid w:val="00A22796"/>
    <w:rsid w:val="00A61B6D"/>
    <w:rsid w:val="00A714C4"/>
    <w:rsid w:val="00A74CE5"/>
    <w:rsid w:val="00A84523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671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4641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701A"/>
    <w:rsid w:val="00C7411E"/>
    <w:rsid w:val="00C801EC"/>
    <w:rsid w:val="00C8223B"/>
    <w:rsid w:val="00C82D30"/>
    <w:rsid w:val="00C84826"/>
    <w:rsid w:val="00C92E0A"/>
    <w:rsid w:val="00CA5658"/>
    <w:rsid w:val="00CB02D2"/>
    <w:rsid w:val="00CB3D28"/>
    <w:rsid w:val="00CD0B3B"/>
    <w:rsid w:val="00CD2245"/>
    <w:rsid w:val="00CE7115"/>
    <w:rsid w:val="00D15A42"/>
    <w:rsid w:val="00D2650C"/>
    <w:rsid w:val="00D3600C"/>
    <w:rsid w:val="00D660AD"/>
    <w:rsid w:val="00D76FC0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707B"/>
    <w:rsid w:val="00E814BE"/>
    <w:rsid w:val="00E84C33"/>
    <w:rsid w:val="00E87DF5"/>
    <w:rsid w:val="00E9225D"/>
    <w:rsid w:val="00EA22E1"/>
    <w:rsid w:val="00EA3E65"/>
    <w:rsid w:val="00EB0CCB"/>
    <w:rsid w:val="00EB633B"/>
    <w:rsid w:val="00EC398E"/>
    <w:rsid w:val="00EC3FD8"/>
    <w:rsid w:val="00EF7BBC"/>
    <w:rsid w:val="00F0280B"/>
    <w:rsid w:val="00F157B9"/>
    <w:rsid w:val="00F44F99"/>
    <w:rsid w:val="00F571BA"/>
    <w:rsid w:val="00F57E22"/>
    <w:rsid w:val="00F70E70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AD3ADD2F-4654-4A9A-AFE2-2AEB3F917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835</Words>
  <Characters>4598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33</cp:revision>
  <dcterms:created xsi:type="dcterms:W3CDTF">2014-08-28T00:13:00Z</dcterms:created>
  <dcterms:modified xsi:type="dcterms:W3CDTF">2015-03-15T06:50:00Z</dcterms:modified>
</cp:coreProperties>
</file>