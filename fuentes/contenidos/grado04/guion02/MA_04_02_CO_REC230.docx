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88CA8AE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2A370603" w:rsidR="00CD652E" w:rsidRPr="006D02A8" w:rsidRDefault="00F30B56" w:rsidP="00CD652E">
      <w:pPr>
        <w:rPr>
          <w:rFonts w:ascii="Arial" w:hAnsi="Arial"/>
          <w:sz w:val="18"/>
          <w:szCs w:val="18"/>
          <w:lang w:val="es-ES_tradnl"/>
        </w:rPr>
      </w:pPr>
      <w:r w:rsidRPr="00184358">
        <w:rPr>
          <w:rFonts w:ascii="Arial" w:hAnsi="Arial" w:cs="Arial"/>
          <w:color w:val="000000"/>
          <w:lang w:val="es-CO"/>
        </w:rPr>
        <w:t>MA_04_XX</w:t>
      </w:r>
      <w:r w:rsidR="00F55882" w:rsidRPr="00184358">
        <w:rPr>
          <w:rFonts w:ascii="Arial" w:hAnsi="Arial" w:cs="Arial"/>
          <w:color w:val="000000"/>
          <w:lang w:val="es-CO"/>
        </w:rPr>
        <w:t>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8D6202A" w14:textId="6816B92D" w:rsidR="00CD652E" w:rsidRDefault="00184358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Propiedad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distributiva</w:t>
      </w:r>
      <w:proofErr w:type="spellEnd"/>
      <w:r>
        <w:rPr>
          <w:rFonts w:ascii="Times New Roman" w:hAnsi="Times New Roman" w:cs="Times New Roman"/>
          <w:color w:val="000000"/>
        </w:rPr>
        <w:t xml:space="preserve"> de la </w:t>
      </w:r>
      <w:proofErr w:type="spellStart"/>
      <w:r>
        <w:rPr>
          <w:rFonts w:ascii="Times New Roman" w:hAnsi="Times New Roman" w:cs="Times New Roman"/>
          <w:color w:val="000000"/>
        </w:rPr>
        <w:t>multiplicación</w:t>
      </w:r>
      <w:proofErr w:type="spellEnd"/>
    </w:p>
    <w:p w14:paraId="39C32D8B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0960999" w14:textId="2F787942" w:rsidR="00CD652E" w:rsidRPr="00184358" w:rsidRDefault="00184358" w:rsidP="00CD652E">
      <w:pPr>
        <w:rPr>
          <w:rFonts w:ascii="Arial" w:hAnsi="Arial" w:cs="Arial"/>
          <w:sz w:val="18"/>
          <w:szCs w:val="18"/>
          <w:lang w:val="es-CO"/>
        </w:rPr>
      </w:pPr>
      <w:r w:rsidRPr="00184358">
        <w:rPr>
          <w:rFonts w:ascii="Times New Roman" w:hAnsi="Times New Roman" w:cs="Times New Roman"/>
          <w:color w:val="000000"/>
          <w:lang w:val="es-CO"/>
        </w:rPr>
        <w:t>Interactivo que explica la propiedad distributiva de la multiplicación con respecto a la adición.</w:t>
      </w:r>
    </w:p>
    <w:p w14:paraId="0FB7083D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8DF7029" w14:textId="7B21D802" w:rsidR="00CD652E" w:rsidRDefault="00184358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Porpiedad,</w:t>
      </w:r>
      <w:del w:id="0" w:author="Johana Montejo Rozo" w:date="2015-03-15T01:50:00Z">
        <w:r w:rsidDel="00667576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multiplicacón,</w:t>
      </w:r>
      <w:bookmarkStart w:id="1" w:name="_GoBack"/>
      <w:bookmarkEnd w:id="1"/>
      <w:del w:id="2" w:author="Johana Montejo Rozo" w:date="2015-03-15T01:50:00Z">
        <w:r w:rsidDel="00667576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distributiva</w:t>
      </w:r>
      <w:proofErr w:type="spellEnd"/>
      <w:r w:rsidR="002F6C00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7BC3BE5C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1B1C5EB" w14:textId="5C68BD23" w:rsidR="00CD652E" w:rsidRDefault="002F6C0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1F6AC416" w14:textId="77777777" w:rsidR="003656C6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DF152C9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392CBDA9" w:rsidR="00CD652E" w:rsidRPr="005F4C68" w:rsidRDefault="002F6C0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0E01DE36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69F4F234" w:rsidR="00CD652E" w:rsidRPr="00AC7496" w:rsidRDefault="00F5588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184358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1D05078D" w14:textId="77777777" w:rsidTr="002674A7">
        <w:tc>
          <w:tcPr>
            <w:tcW w:w="2126" w:type="dxa"/>
          </w:tcPr>
          <w:p w14:paraId="5BDFE49D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31B3870D" w:rsidR="005665EB" w:rsidRPr="005F4C68" w:rsidRDefault="00426364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665EB" w:rsidRPr="005F4C68" w14:paraId="24EE0D52" w14:textId="77777777" w:rsidTr="002674A7">
        <w:tc>
          <w:tcPr>
            <w:tcW w:w="2126" w:type="dxa"/>
          </w:tcPr>
          <w:p w14:paraId="64FF8097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4A6D6B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031FB24F" w14:textId="77777777" w:rsidTr="002674A7">
        <w:tc>
          <w:tcPr>
            <w:tcW w:w="2126" w:type="dxa"/>
          </w:tcPr>
          <w:p w14:paraId="5B81DBA7" w14:textId="77777777" w:rsidR="005665EB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5F4C68" w:rsidRDefault="005665EB" w:rsidP="002674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8451B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28AED71D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8B67463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359FE56D" w:rsidR="00F4317E" w:rsidRPr="0091528D" w:rsidRDefault="0091528D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91528D">
        <w:rPr>
          <w:rFonts w:ascii="Arial" w:hAnsi="Arial"/>
          <w:b/>
          <w:sz w:val="18"/>
          <w:szCs w:val="18"/>
          <w:lang w:val="es-ES_tradnl"/>
        </w:rPr>
        <w:t xml:space="preserve">Objetivo: </w:t>
      </w:r>
    </w:p>
    <w:p w14:paraId="429F9B76" w14:textId="388C7E84" w:rsidR="00F4317E" w:rsidRDefault="0091528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siguiente interactivo expone a partir de la solución de un problema la propiedad distributiva de la multiplicación con respecto a la adición. </w:t>
      </w:r>
    </w:p>
    <w:p w14:paraId="4B9B7926" w14:textId="77777777" w:rsidR="00395B42" w:rsidRDefault="00395B42" w:rsidP="00CD652E">
      <w:pPr>
        <w:rPr>
          <w:rFonts w:ascii="Arial" w:hAnsi="Arial"/>
          <w:sz w:val="18"/>
          <w:szCs w:val="18"/>
          <w:lang w:val="es-ES_tradnl"/>
        </w:rPr>
      </w:pPr>
    </w:p>
    <w:p w14:paraId="268374BB" w14:textId="5F6D9ACF" w:rsidR="00395B42" w:rsidRPr="00395B42" w:rsidRDefault="00395B42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395B42">
        <w:rPr>
          <w:rFonts w:ascii="Arial" w:hAnsi="Arial"/>
          <w:b/>
          <w:sz w:val="18"/>
          <w:szCs w:val="18"/>
          <w:lang w:val="es-ES_tradnl"/>
        </w:rPr>
        <w:t>Antes de la presentación</w:t>
      </w:r>
    </w:p>
    <w:p w14:paraId="6DAB3761" w14:textId="77777777" w:rsidR="00BA3ACB" w:rsidRDefault="00395B4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importante </w:t>
      </w:r>
      <w:r w:rsidR="003B1780">
        <w:rPr>
          <w:rFonts w:ascii="Arial" w:hAnsi="Arial"/>
          <w:sz w:val="18"/>
          <w:szCs w:val="18"/>
          <w:lang w:val="es-ES_tradnl"/>
        </w:rPr>
        <w:t>desarrollar</w:t>
      </w:r>
      <w:r w:rsidR="00EC1ECE">
        <w:rPr>
          <w:rFonts w:ascii="Arial" w:hAnsi="Arial"/>
          <w:sz w:val="18"/>
          <w:szCs w:val="18"/>
          <w:lang w:val="es-ES_tradnl"/>
        </w:rPr>
        <w:t xml:space="preserve"> el trabajo </w:t>
      </w:r>
      <w:r w:rsidR="004605C5">
        <w:rPr>
          <w:rFonts w:ascii="Arial" w:hAnsi="Arial"/>
          <w:sz w:val="18"/>
          <w:szCs w:val="18"/>
          <w:lang w:val="es-ES_tradnl"/>
        </w:rPr>
        <w:t xml:space="preserve">relacionado con las propiedades de la </w:t>
      </w:r>
      <w:r w:rsidR="00604C92">
        <w:rPr>
          <w:rFonts w:ascii="Arial" w:hAnsi="Arial"/>
          <w:sz w:val="18"/>
          <w:szCs w:val="18"/>
          <w:lang w:val="es-ES_tradnl"/>
        </w:rPr>
        <w:t>multiplicación</w:t>
      </w:r>
      <w:r w:rsidR="004605C5">
        <w:rPr>
          <w:rFonts w:ascii="Arial" w:hAnsi="Arial"/>
          <w:sz w:val="18"/>
          <w:szCs w:val="18"/>
          <w:lang w:val="es-ES_tradnl"/>
        </w:rPr>
        <w:t xml:space="preserve">: </w:t>
      </w:r>
      <w:proofErr w:type="spellStart"/>
      <w:r w:rsidR="00FD630D">
        <w:rPr>
          <w:rFonts w:ascii="Arial" w:hAnsi="Arial"/>
          <w:sz w:val="18"/>
          <w:szCs w:val="18"/>
          <w:lang w:val="es-ES_tradnl"/>
        </w:rPr>
        <w:t>modulativa</w:t>
      </w:r>
      <w:proofErr w:type="spellEnd"/>
      <w:r w:rsidR="00FD630D">
        <w:rPr>
          <w:rFonts w:ascii="Arial" w:hAnsi="Arial"/>
          <w:sz w:val="18"/>
          <w:szCs w:val="18"/>
          <w:lang w:val="es-ES_tradnl"/>
        </w:rPr>
        <w:t xml:space="preserve">, asociativa y </w:t>
      </w:r>
      <w:r w:rsidR="00604C92">
        <w:rPr>
          <w:rFonts w:ascii="Arial" w:hAnsi="Arial"/>
          <w:sz w:val="18"/>
          <w:szCs w:val="18"/>
          <w:lang w:val="es-ES_tradnl"/>
        </w:rPr>
        <w:t>conmutativa</w:t>
      </w:r>
      <w:r w:rsidR="00977FCB">
        <w:rPr>
          <w:rFonts w:ascii="Arial" w:hAnsi="Arial"/>
          <w:sz w:val="18"/>
          <w:szCs w:val="18"/>
          <w:lang w:val="es-ES_tradnl"/>
        </w:rPr>
        <w:t xml:space="preserve"> y trabajar varios ejercicios numéricos donde los estudiantes puedan evidenciar el funcionamiento de cada una y </w:t>
      </w:r>
      <w:r w:rsidR="00FB728F">
        <w:rPr>
          <w:rFonts w:ascii="Arial" w:hAnsi="Arial"/>
          <w:sz w:val="18"/>
          <w:szCs w:val="18"/>
          <w:lang w:val="es-ES_tradnl"/>
        </w:rPr>
        <w:t xml:space="preserve">eliminar </w:t>
      </w:r>
      <w:r w:rsidR="00BA3ACB">
        <w:rPr>
          <w:rFonts w:ascii="Arial" w:hAnsi="Arial"/>
          <w:sz w:val="18"/>
          <w:szCs w:val="18"/>
          <w:lang w:val="es-ES_tradnl"/>
        </w:rPr>
        <w:t xml:space="preserve">dudas y errores que se puedan cometer. </w:t>
      </w:r>
    </w:p>
    <w:p w14:paraId="166C7594" w14:textId="77777777" w:rsidR="00BA3ACB" w:rsidRDefault="00BA3ACB" w:rsidP="00CD652E">
      <w:pPr>
        <w:rPr>
          <w:rFonts w:ascii="Arial" w:hAnsi="Arial"/>
          <w:sz w:val="18"/>
          <w:szCs w:val="18"/>
          <w:lang w:val="es-ES_tradnl"/>
        </w:rPr>
      </w:pPr>
    </w:p>
    <w:p w14:paraId="5FD28942" w14:textId="77777777" w:rsidR="00BA3ACB" w:rsidRDefault="00BA3ACB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001BE067" w14:textId="1012C918" w:rsidR="00F4317E" w:rsidRDefault="008C40F5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importante </w:t>
      </w:r>
      <w:r w:rsidR="00EE2C60">
        <w:rPr>
          <w:rFonts w:ascii="Arial" w:hAnsi="Arial"/>
          <w:sz w:val="18"/>
          <w:szCs w:val="18"/>
          <w:lang w:val="es-ES_tradnl"/>
        </w:rPr>
        <w:t>que se realice la lectura pausada del problema que se propone, y paralelo a ella, desarrollar en el tablero</w:t>
      </w:r>
      <w:r w:rsidR="001B27BB">
        <w:rPr>
          <w:rFonts w:ascii="Arial" w:hAnsi="Arial"/>
          <w:sz w:val="18"/>
          <w:szCs w:val="18"/>
          <w:lang w:val="es-ES_tradnl"/>
        </w:rPr>
        <w:t xml:space="preserve"> los </w:t>
      </w:r>
      <w:r w:rsidR="004605C5">
        <w:rPr>
          <w:rFonts w:ascii="Arial" w:hAnsi="Arial"/>
          <w:sz w:val="18"/>
          <w:szCs w:val="18"/>
          <w:lang w:val="es-ES_tradnl"/>
        </w:rPr>
        <w:t xml:space="preserve"> </w:t>
      </w:r>
      <w:r w:rsidR="001B27BB">
        <w:rPr>
          <w:rFonts w:ascii="Arial" w:hAnsi="Arial"/>
          <w:sz w:val="18"/>
          <w:szCs w:val="18"/>
          <w:lang w:val="es-ES_tradnl"/>
        </w:rPr>
        <w:t>procedimientos y si es necesario, acompañar de dibujo</w:t>
      </w:r>
      <w:r w:rsidR="00011BE3">
        <w:rPr>
          <w:rFonts w:ascii="Arial" w:hAnsi="Arial"/>
          <w:sz w:val="18"/>
          <w:szCs w:val="18"/>
          <w:lang w:val="es-ES_tradnl"/>
        </w:rPr>
        <w:t xml:space="preserve">s o gráficas representativas </w:t>
      </w:r>
      <w:r w:rsidR="001B27BB">
        <w:rPr>
          <w:rFonts w:ascii="Arial" w:hAnsi="Arial"/>
          <w:sz w:val="18"/>
          <w:szCs w:val="18"/>
          <w:lang w:val="es-ES_tradnl"/>
        </w:rPr>
        <w:t xml:space="preserve">cada paso de la solución. </w:t>
      </w:r>
    </w:p>
    <w:p w14:paraId="3BB966D9" w14:textId="77777777" w:rsidR="00011BE3" w:rsidRDefault="00011BE3" w:rsidP="00CD652E">
      <w:pPr>
        <w:rPr>
          <w:rFonts w:ascii="Arial" w:hAnsi="Arial"/>
          <w:sz w:val="18"/>
          <w:szCs w:val="18"/>
          <w:lang w:val="es-ES_tradnl"/>
        </w:rPr>
      </w:pPr>
    </w:p>
    <w:p w14:paraId="47E47B49" w14:textId="77D48405" w:rsidR="00F90C4B" w:rsidRDefault="00F90C4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la pestaña </w:t>
      </w:r>
      <w:r w:rsidR="003F36B0">
        <w:rPr>
          <w:rFonts w:ascii="Arial" w:hAnsi="Arial"/>
          <w:sz w:val="18"/>
          <w:szCs w:val="18"/>
          <w:lang w:val="es-ES_tradnl"/>
        </w:rPr>
        <w:t>de “Propiedad”</w:t>
      </w:r>
      <w:r w:rsidR="001475D8">
        <w:rPr>
          <w:rFonts w:ascii="Arial" w:hAnsi="Arial"/>
          <w:sz w:val="18"/>
          <w:szCs w:val="18"/>
          <w:lang w:val="es-ES_tradnl"/>
        </w:rPr>
        <w:t xml:space="preserve"> se pretende </w:t>
      </w:r>
      <w:r w:rsidR="007660D2">
        <w:rPr>
          <w:rFonts w:ascii="Arial" w:hAnsi="Arial"/>
          <w:sz w:val="18"/>
          <w:szCs w:val="18"/>
          <w:lang w:val="es-ES_tradnl"/>
        </w:rPr>
        <w:t xml:space="preserve">dar una explicación general de la propiedad distributiva a partir de un ejercicio numérico. </w:t>
      </w:r>
    </w:p>
    <w:p w14:paraId="2ED9A928" w14:textId="77777777" w:rsidR="007660D2" w:rsidRDefault="007660D2" w:rsidP="00CD652E">
      <w:pPr>
        <w:rPr>
          <w:rFonts w:ascii="Arial" w:hAnsi="Arial"/>
          <w:sz w:val="18"/>
          <w:szCs w:val="18"/>
          <w:lang w:val="es-ES_tradnl"/>
        </w:rPr>
      </w:pPr>
    </w:p>
    <w:p w14:paraId="6F3B283D" w14:textId="055F92FC" w:rsidR="007660D2" w:rsidRDefault="007660D2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45B58C8C" w14:textId="5240023A" w:rsidR="001B27BB" w:rsidRDefault="003B451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recomendable </w:t>
      </w:r>
      <w:r w:rsidR="006A1FEE">
        <w:rPr>
          <w:rFonts w:ascii="Arial" w:hAnsi="Arial"/>
          <w:sz w:val="18"/>
          <w:szCs w:val="18"/>
          <w:lang w:val="es-ES_tradnl"/>
        </w:rPr>
        <w:t>que después de la presentación del interactivo</w:t>
      </w:r>
      <w:r w:rsidR="007C004D">
        <w:rPr>
          <w:rFonts w:ascii="Arial" w:hAnsi="Arial"/>
          <w:sz w:val="18"/>
          <w:szCs w:val="18"/>
          <w:lang w:val="es-ES_tradnl"/>
        </w:rPr>
        <w:t>,</w:t>
      </w:r>
      <w:r w:rsidR="006A1FEE">
        <w:rPr>
          <w:rFonts w:ascii="Arial" w:hAnsi="Arial"/>
          <w:sz w:val="18"/>
          <w:szCs w:val="18"/>
          <w:lang w:val="es-ES_tradnl"/>
        </w:rPr>
        <w:t xml:space="preserve"> </w:t>
      </w:r>
      <w:r w:rsidR="00A80835">
        <w:rPr>
          <w:rFonts w:ascii="Arial" w:hAnsi="Arial"/>
          <w:sz w:val="18"/>
          <w:szCs w:val="18"/>
          <w:lang w:val="es-ES_tradnl"/>
        </w:rPr>
        <w:t>los estudiantes desa</w:t>
      </w:r>
      <w:r w:rsidR="007C004D">
        <w:rPr>
          <w:rFonts w:ascii="Arial" w:hAnsi="Arial"/>
          <w:sz w:val="18"/>
          <w:szCs w:val="18"/>
          <w:lang w:val="es-ES_tradnl"/>
        </w:rPr>
        <w:t xml:space="preserve">rrollen ejercicios numéricos donde se </w:t>
      </w:r>
      <w:r w:rsidR="00A80835">
        <w:rPr>
          <w:rFonts w:ascii="Arial" w:hAnsi="Arial"/>
          <w:sz w:val="18"/>
          <w:szCs w:val="18"/>
          <w:lang w:val="es-ES_tradnl"/>
        </w:rPr>
        <w:t>apliquen la propiedad</w:t>
      </w:r>
      <w:r w:rsidR="007C004D">
        <w:rPr>
          <w:rFonts w:ascii="Arial" w:hAnsi="Arial"/>
          <w:sz w:val="18"/>
          <w:szCs w:val="18"/>
          <w:lang w:val="es-ES_tradnl"/>
        </w:rPr>
        <w:t xml:space="preserve"> distributiva</w:t>
      </w:r>
      <w:r w:rsidR="00A80835">
        <w:rPr>
          <w:rFonts w:ascii="Arial" w:hAnsi="Arial"/>
          <w:sz w:val="18"/>
          <w:szCs w:val="18"/>
          <w:lang w:val="es-ES_tradnl"/>
        </w:rPr>
        <w:t xml:space="preserve">. </w:t>
      </w:r>
      <w:r w:rsidR="006A2756">
        <w:rPr>
          <w:rFonts w:ascii="Arial" w:hAnsi="Arial"/>
          <w:sz w:val="18"/>
          <w:szCs w:val="18"/>
          <w:lang w:val="es-ES_tradnl"/>
        </w:rPr>
        <w:t xml:space="preserve"> Tener en cuenta que los ejercicios deben desarrollarse en lo</w:t>
      </w:r>
      <w:r w:rsidR="00305BC2">
        <w:rPr>
          <w:rFonts w:ascii="Arial" w:hAnsi="Arial"/>
          <w:sz w:val="18"/>
          <w:szCs w:val="18"/>
          <w:lang w:val="es-ES_tradnl"/>
        </w:rPr>
        <w:t>s dos sentidos de la igualdad.</w:t>
      </w:r>
    </w:p>
    <w:p w14:paraId="7CA25085" w14:textId="77777777" w:rsidR="002B63C8" w:rsidRDefault="002B63C8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79ED62EA" w14:textId="77777777" w:rsidR="002674A7" w:rsidRPr="002674A7" w:rsidRDefault="002674A7" w:rsidP="002674A7">
      <w:pPr>
        <w:rPr>
          <w:rFonts w:ascii="Arial" w:hAnsi="Arial" w:cs="Arial"/>
          <w:b/>
          <w:sz w:val="18"/>
          <w:szCs w:val="18"/>
          <w:lang w:val="es-CO"/>
        </w:rPr>
      </w:pPr>
      <w:r w:rsidRPr="002674A7">
        <w:rPr>
          <w:rFonts w:ascii="Arial" w:hAnsi="Arial" w:cs="Arial"/>
          <w:b/>
          <w:sz w:val="18"/>
          <w:szCs w:val="18"/>
          <w:lang w:val="es-CO"/>
        </w:rPr>
        <w:t>Propiedad distributiva de la multiplicación con respecto a la adición</w:t>
      </w:r>
    </w:p>
    <w:p w14:paraId="76605196" w14:textId="77777777" w:rsidR="002674A7" w:rsidRDefault="002674A7" w:rsidP="002674A7">
      <w:pPr>
        <w:rPr>
          <w:rFonts w:ascii="Arial" w:hAnsi="Arial" w:cs="Arial"/>
          <w:sz w:val="18"/>
          <w:szCs w:val="18"/>
          <w:lang w:val="es-CO"/>
        </w:rPr>
      </w:pPr>
    </w:p>
    <w:p w14:paraId="22F89BF7" w14:textId="77777777" w:rsidR="002674A7" w:rsidRPr="002674A7" w:rsidRDefault="002674A7" w:rsidP="002674A7">
      <w:pPr>
        <w:rPr>
          <w:rFonts w:ascii="Arial" w:hAnsi="Arial" w:cs="Arial"/>
          <w:sz w:val="18"/>
          <w:szCs w:val="18"/>
          <w:lang w:val="es-CO"/>
        </w:rPr>
      </w:pPr>
      <w:r w:rsidRPr="002674A7">
        <w:rPr>
          <w:rFonts w:ascii="Arial" w:hAnsi="Arial" w:cs="Arial"/>
          <w:sz w:val="18"/>
          <w:szCs w:val="18"/>
          <w:lang w:val="es-CO"/>
        </w:rPr>
        <w:t xml:space="preserve">Lee con atención el siguiente problema y analiza su solución. </w:t>
      </w:r>
    </w:p>
    <w:p w14:paraId="6826E765" w14:textId="77777777" w:rsidR="002674A7" w:rsidRDefault="002674A7" w:rsidP="002674A7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368412A5" w14:textId="77777777" w:rsidR="002674A7" w:rsidRPr="00A46A8C" w:rsidRDefault="002674A7" w:rsidP="002674A7">
      <w:pPr>
        <w:rPr>
          <w:rFonts w:ascii="Arial" w:hAnsi="Arial" w:cs="Arial"/>
          <w:i/>
          <w:sz w:val="18"/>
          <w:szCs w:val="18"/>
          <w:lang w:val="es-ES_tradnl"/>
        </w:rPr>
      </w:pPr>
      <w:r w:rsidRPr="00A46A8C">
        <w:rPr>
          <w:rFonts w:ascii="Arial" w:hAnsi="Arial" w:cs="Arial"/>
          <w:i/>
          <w:sz w:val="18"/>
          <w:szCs w:val="18"/>
          <w:lang w:val="es-ES_tradnl"/>
        </w:rPr>
        <w:t>Situación problema</w:t>
      </w:r>
    </w:p>
    <w:p w14:paraId="3787E9EE" w14:textId="77777777" w:rsidR="002674A7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</w:p>
    <w:p w14:paraId="03CC1B76" w14:textId="77777777" w:rsidR="002674A7" w:rsidRPr="00A46A8C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lastRenderedPageBreak/>
        <w:t>Mariana y Gabriel quieren pintar su casa, para ello compran dos colores de pintura azul y verde manzana. De pintura azul compran 12 litros y de pintura verde manzana compran 9 litros. ¿Si cada litro de pintura cuesta $5.970, cuánto deben pagar Mariana y Gabriel en total por la pintura?</w:t>
      </w:r>
    </w:p>
    <w:p w14:paraId="742619F0" w14:textId="77777777" w:rsidR="002674A7" w:rsidRDefault="002674A7" w:rsidP="002674A7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48463756" w14:textId="77777777" w:rsidR="002674A7" w:rsidRPr="00A46A8C" w:rsidRDefault="002674A7" w:rsidP="002674A7">
      <w:pPr>
        <w:rPr>
          <w:rFonts w:ascii="Arial" w:hAnsi="Arial" w:cs="Arial"/>
          <w:i/>
          <w:sz w:val="18"/>
          <w:szCs w:val="18"/>
          <w:lang w:val="es-ES_tradnl"/>
        </w:rPr>
      </w:pPr>
      <w:r w:rsidRPr="00A46A8C">
        <w:rPr>
          <w:rFonts w:ascii="Arial" w:hAnsi="Arial" w:cs="Arial"/>
          <w:i/>
          <w:sz w:val="18"/>
          <w:szCs w:val="18"/>
          <w:lang w:val="es-ES_tradnl"/>
        </w:rPr>
        <w:t>Solución</w:t>
      </w:r>
    </w:p>
    <w:p w14:paraId="74BDFB27" w14:textId="77777777" w:rsidR="002674A7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</w:p>
    <w:p w14:paraId="48C5C44B" w14:textId="77777777" w:rsidR="002674A7" w:rsidRPr="00A46A8C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 xml:space="preserve">Para solucionar el problema tenemos dos opciones, observa: </w:t>
      </w:r>
    </w:p>
    <w:p w14:paraId="66085A38" w14:textId="77777777" w:rsidR="002674A7" w:rsidRPr="00A46A8C" w:rsidRDefault="002674A7" w:rsidP="002674A7">
      <w:pPr>
        <w:rPr>
          <w:rFonts w:ascii="Arial" w:hAnsi="Arial" w:cs="Arial"/>
          <w:b/>
          <w:sz w:val="18"/>
          <w:szCs w:val="18"/>
          <w:lang w:val="es-ES_tradnl"/>
        </w:rPr>
      </w:pPr>
      <w:r w:rsidRPr="00A46A8C">
        <w:rPr>
          <w:rFonts w:ascii="Arial" w:hAnsi="Arial" w:cs="Arial"/>
          <w:b/>
          <w:sz w:val="18"/>
          <w:szCs w:val="18"/>
          <w:lang w:val="es-ES_tradnl"/>
        </w:rPr>
        <w:t>Forma #1:</w:t>
      </w:r>
    </w:p>
    <w:p w14:paraId="697A028A" w14:textId="77777777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>Como los litros de pintura cuestan igual sin importar el color que sea, entonces, podemos sumar la cantidad de litros de pintura de cada color y luego multiplicar el resultado por el costo de cada litro, así:</w:t>
      </w:r>
    </w:p>
    <w:p w14:paraId="08C04D11" w14:textId="77777777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</w:r>
      <w:r w:rsidRPr="00A46A8C">
        <w:rPr>
          <w:rFonts w:ascii="Arial" w:hAnsi="Arial" w:cs="Arial"/>
          <w:b/>
          <w:sz w:val="18"/>
          <w:szCs w:val="18"/>
          <w:lang w:val="es-ES_tradnl"/>
        </w:rPr>
        <w:t>(</w:t>
      </w:r>
      <w:del w:id="3" w:author="Johana Montejo Rozo" w:date="2015-03-14T18:30:00Z">
        <w:r w:rsidRPr="00A46A8C" w:rsidDel="00EB2E89"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b/>
          <w:sz w:val="18"/>
          <w:szCs w:val="18"/>
          <w:lang w:val="es-ES_tradnl"/>
        </w:rPr>
        <w:t>12 + 9</w:t>
      </w:r>
      <w:del w:id="4" w:author="Johana Montejo Rozo" w:date="2015-03-14T18:30:00Z">
        <w:r w:rsidRPr="00A46A8C" w:rsidDel="00EB2E89"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b/>
          <w:sz w:val="18"/>
          <w:szCs w:val="18"/>
          <w:lang w:val="es-ES_tradnl"/>
        </w:rPr>
        <w:t>)</w:t>
      </w:r>
      <w:r w:rsidRPr="00A46A8C">
        <w:rPr>
          <w:rFonts w:ascii="Arial" w:hAnsi="Arial" w:cs="Arial"/>
          <w:sz w:val="18"/>
          <w:szCs w:val="18"/>
          <w:lang w:val="es-ES_tradnl"/>
        </w:rPr>
        <w:t xml:space="preserve">  x 5970</w:t>
      </w:r>
    </w:p>
    <w:p w14:paraId="54592BFD" w14:textId="77777777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>Los paréntesis nos indican la operación que primero debemos desarrollar, en este caso primero desarrollamos la adición.</w:t>
      </w:r>
    </w:p>
    <w:p w14:paraId="7BF96631" w14:textId="3A78BD3C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  <w:t>(</w:t>
      </w:r>
      <w:del w:id="5" w:author="Johana Montejo Rozo" w:date="2015-03-14T18:30:00Z">
        <w:r w:rsidRPr="00A46A8C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sz w:val="18"/>
          <w:szCs w:val="18"/>
          <w:lang w:val="es-ES_tradnl"/>
        </w:rPr>
        <w:t>12 + 9</w:t>
      </w:r>
      <w:del w:id="6" w:author="Johana Montejo Rozo" w:date="2015-03-14T18:30:00Z">
        <w:r w:rsidRPr="00A46A8C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sz w:val="18"/>
          <w:szCs w:val="18"/>
          <w:lang w:val="es-ES_tradnl"/>
        </w:rPr>
        <w:t>)  x 5970</w:t>
      </w:r>
    </w:p>
    <w:p w14:paraId="29D26B79" w14:textId="77777777" w:rsidR="002674A7" w:rsidRPr="00A46A8C" w:rsidRDefault="002674A7" w:rsidP="002674A7">
      <w:pPr>
        <w:ind w:left="720"/>
        <w:rPr>
          <w:rFonts w:ascii="Arial" w:hAnsi="Arial" w:cs="Arial"/>
          <w:b/>
          <w:sz w:val="18"/>
          <w:szCs w:val="18"/>
          <w:lang w:val="es-ES_tradnl"/>
        </w:rPr>
      </w:pPr>
      <w:r w:rsidRPr="00A46A8C">
        <w:rPr>
          <w:rFonts w:ascii="Arial" w:hAnsi="Arial" w:cs="Arial"/>
          <w:b/>
          <w:sz w:val="18"/>
          <w:szCs w:val="18"/>
          <w:lang w:val="es-ES_tradnl"/>
        </w:rPr>
        <w:tab/>
        <w:t xml:space="preserve">      21      x 5970</w:t>
      </w:r>
    </w:p>
    <w:p w14:paraId="0871DC99" w14:textId="77777777" w:rsidR="002674A7" w:rsidRPr="00A46A8C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  <w:t xml:space="preserve">Y finalmente desarrollamos la multiplicación </w:t>
      </w:r>
    </w:p>
    <w:p w14:paraId="132892AE" w14:textId="77777777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  <w:t>(</w:t>
      </w:r>
      <w:del w:id="7" w:author="Johana Montejo Rozo" w:date="2015-03-14T18:30:00Z">
        <w:r w:rsidRPr="00A46A8C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sz w:val="18"/>
          <w:szCs w:val="18"/>
          <w:lang w:val="es-ES_tradnl"/>
        </w:rPr>
        <w:t>12 + 9</w:t>
      </w:r>
      <w:del w:id="8" w:author="Johana Montejo Rozo" w:date="2015-03-14T18:30:00Z">
        <w:r w:rsidRPr="00A46A8C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sz w:val="18"/>
          <w:szCs w:val="18"/>
          <w:lang w:val="es-ES_tradnl"/>
        </w:rPr>
        <w:t>)  x 5970</w:t>
      </w:r>
    </w:p>
    <w:p w14:paraId="168FE06D" w14:textId="77777777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  <w:t xml:space="preserve">      21      x 5970</w:t>
      </w:r>
    </w:p>
    <w:p w14:paraId="28A16674" w14:textId="77777777" w:rsidR="002674A7" w:rsidRPr="00A46A8C" w:rsidRDefault="002674A7" w:rsidP="002674A7">
      <w:pPr>
        <w:ind w:left="1440"/>
        <w:rPr>
          <w:rFonts w:ascii="Arial" w:hAnsi="Arial" w:cs="Arial"/>
          <w:b/>
          <w:sz w:val="18"/>
          <w:szCs w:val="18"/>
          <w:lang w:val="es-ES_tradnl"/>
        </w:rPr>
      </w:pPr>
      <w:r w:rsidRPr="00A46A8C">
        <w:rPr>
          <w:rFonts w:ascii="Arial" w:hAnsi="Arial" w:cs="Arial"/>
          <w:b/>
          <w:sz w:val="18"/>
          <w:szCs w:val="18"/>
          <w:lang w:val="es-ES_tradnl"/>
        </w:rPr>
        <w:t xml:space="preserve">          125.370</w:t>
      </w:r>
    </w:p>
    <w:p w14:paraId="52E4341A" w14:textId="77777777" w:rsidR="002674A7" w:rsidRPr="00A46A8C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  <w:t xml:space="preserve">Entonces, Mariana y Gabriel deben pagar $125.370 por la pintura en total. </w:t>
      </w:r>
    </w:p>
    <w:p w14:paraId="17AF999F" w14:textId="77777777" w:rsidR="002674A7" w:rsidRPr="00A46A8C" w:rsidRDefault="002674A7" w:rsidP="002674A7">
      <w:pPr>
        <w:rPr>
          <w:rFonts w:ascii="Arial" w:hAnsi="Arial" w:cs="Arial"/>
          <w:b/>
          <w:sz w:val="18"/>
          <w:szCs w:val="18"/>
          <w:lang w:val="es-ES_tradnl"/>
        </w:rPr>
      </w:pPr>
      <w:r w:rsidRPr="00A46A8C">
        <w:rPr>
          <w:rFonts w:ascii="Arial" w:hAnsi="Arial" w:cs="Arial"/>
          <w:b/>
          <w:sz w:val="18"/>
          <w:szCs w:val="18"/>
          <w:lang w:val="es-ES_tradnl"/>
        </w:rPr>
        <w:t>Forma #2:</w:t>
      </w:r>
    </w:p>
    <w:p w14:paraId="46A529E0" w14:textId="77777777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>Podemos empezar hallando el costo de cada color de pintura, multiplicando la cantidad de litros de cada color por el valor del litro y luego sumamos los resultados, así:</w:t>
      </w:r>
    </w:p>
    <w:p w14:paraId="49444A4B" w14:textId="77777777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</w:r>
      <w:r w:rsidRPr="00A46A8C">
        <w:rPr>
          <w:rFonts w:ascii="Arial" w:hAnsi="Arial" w:cs="Arial"/>
          <w:b/>
          <w:sz w:val="18"/>
          <w:szCs w:val="18"/>
          <w:lang w:val="es-ES_tradnl"/>
        </w:rPr>
        <w:t>(</w:t>
      </w:r>
      <w:del w:id="9" w:author="Johana Montejo Rozo" w:date="2015-03-14T18:30:00Z">
        <w:r w:rsidRPr="00A46A8C" w:rsidDel="00EB2E89"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b/>
          <w:sz w:val="18"/>
          <w:szCs w:val="18"/>
          <w:lang w:val="es-ES_tradnl"/>
        </w:rPr>
        <w:t>12 x 5.970</w:t>
      </w:r>
      <w:del w:id="10" w:author="Johana Montejo Rozo" w:date="2015-03-14T18:30:00Z">
        <w:r w:rsidRPr="00A46A8C" w:rsidDel="00EB2E89"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b/>
          <w:sz w:val="18"/>
          <w:szCs w:val="18"/>
          <w:lang w:val="es-ES_tradnl"/>
        </w:rPr>
        <w:t>)</w:t>
      </w:r>
      <w:r w:rsidRPr="00A46A8C">
        <w:rPr>
          <w:rFonts w:ascii="Arial" w:hAnsi="Arial" w:cs="Arial"/>
          <w:sz w:val="18"/>
          <w:szCs w:val="18"/>
          <w:lang w:val="es-ES_tradnl"/>
        </w:rPr>
        <w:t xml:space="preserve">  + </w:t>
      </w:r>
      <w:r w:rsidRPr="00A46A8C">
        <w:rPr>
          <w:rFonts w:ascii="Arial" w:hAnsi="Arial" w:cs="Arial"/>
          <w:b/>
          <w:sz w:val="18"/>
          <w:szCs w:val="18"/>
          <w:lang w:val="es-ES_tradnl"/>
        </w:rPr>
        <w:t>(</w:t>
      </w:r>
      <w:del w:id="11" w:author="Johana Montejo Rozo" w:date="2015-03-14T18:30:00Z">
        <w:r w:rsidRPr="00A46A8C" w:rsidDel="00EB2E89"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b/>
          <w:sz w:val="18"/>
          <w:szCs w:val="18"/>
          <w:lang w:val="es-ES_tradnl"/>
        </w:rPr>
        <w:t>9 x  5.970</w:t>
      </w:r>
      <w:del w:id="12" w:author="Johana Montejo Rozo" w:date="2015-03-14T18:30:00Z">
        <w:r w:rsidRPr="00A46A8C" w:rsidDel="00EB2E89"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b/>
          <w:sz w:val="18"/>
          <w:szCs w:val="18"/>
          <w:lang w:val="es-ES_tradnl"/>
        </w:rPr>
        <w:t>)</w:t>
      </w:r>
    </w:p>
    <w:p w14:paraId="5BE309DE" w14:textId="77777777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>Los paréntesis nos indican la operación que primero debemos desarrollar, en este caso primero desarrollamos las multiplicaciones.</w:t>
      </w:r>
    </w:p>
    <w:p w14:paraId="2FFE75B2" w14:textId="35451E9E" w:rsidR="002674A7" w:rsidRPr="00A46A8C" w:rsidRDefault="002674A7" w:rsidP="002674A7">
      <w:pPr>
        <w:ind w:left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  <w:t>(</w:t>
      </w:r>
      <w:del w:id="13" w:author="Johana Montejo Rozo" w:date="2015-03-14T18:30:00Z">
        <w:r w:rsidRPr="00A46A8C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sz w:val="18"/>
          <w:szCs w:val="18"/>
          <w:lang w:val="es-ES_tradnl"/>
        </w:rPr>
        <w:t>12 x 5.970</w:t>
      </w:r>
      <w:del w:id="14" w:author="Johana Montejo Rozo" w:date="2015-03-14T18:30:00Z">
        <w:r w:rsidRPr="00A46A8C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sz w:val="18"/>
          <w:szCs w:val="18"/>
          <w:lang w:val="es-ES_tradnl"/>
        </w:rPr>
        <w:t>)  + (</w:t>
      </w:r>
      <w:del w:id="15" w:author="Johana Montejo Rozo" w:date="2015-03-14T18:31:00Z">
        <w:r w:rsidRPr="00A46A8C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sz w:val="18"/>
          <w:szCs w:val="18"/>
          <w:lang w:val="es-ES_tradnl"/>
        </w:rPr>
        <w:t>9 x  5.970</w:t>
      </w:r>
      <w:del w:id="16" w:author="Johana Montejo Rozo" w:date="2015-03-14T18:31:00Z">
        <w:r w:rsidRPr="00A46A8C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sz w:val="18"/>
          <w:szCs w:val="18"/>
          <w:lang w:val="es-ES_tradnl"/>
        </w:rPr>
        <w:t>)</w:t>
      </w:r>
    </w:p>
    <w:p w14:paraId="4FF604A8" w14:textId="77777777" w:rsidR="002674A7" w:rsidRPr="00A46A8C" w:rsidRDefault="002674A7" w:rsidP="002674A7">
      <w:pPr>
        <w:ind w:left="720" w:firstLine="720"/>
        <w:rPr>
          <w:rFonts w:ascii="Arial" w:hAnsi="Arial" w:cs="Arial"/>
          <w:b/>
          <w:sz w:val="18"/>
          <w:szCs w:val="18"/>
          <w:lang w:val="es-ES_tradnl"/>
        </w:rPr>
      </w:pPr>
      <w:r w:rsidRPr="00A46A8C">
        <w:rPr>
          <w:rFonts w:ascii="Arial" w:hAnsi="Arial" w:cs="Arial"/>
          <w:b/>
          <w:sz w:val="18"/>
          <w:szCs w:val="18"/>
          <w:lang w:val="es-ES_tradnl"/>
        </w:rPr>
        <w:t xml:space="preserve">      71.640      +      53.730</w:t>
      </w:r>
    </w:p>
    <w:p w14:paraId="2C1D7673" w14:textId="77777777" w:rsidR="002674A7" w:rsidRPr="00A46A8C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  <w:t xml:space="preserve">Y finalmente desarrollamos la adición.  </w:t>
      </w:r>
    </w:p>
    <w:p w14:paraId="0155F651" w14:textId="1BF2BB53" w:rsidR="002674A7" w:rsidRPr="00A46A8C" w:rsidRDefault="002674A7" w:rsidP="002674A7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>(</w:t>
      </w:r>
      <w:del w:id="17" w:author="Johana Montejo Rozo" w:date="2015-03-14T18:31:00Z">
        <w:r w:rsidRPr="00A46A8C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sz w:val="18"/>
          <w:szCs w:val="18"/>
          <w:lang w:val="es-ES_tradnl"/>
        </w:rPr>
        <w:t>12 x 5.970</w:t>
      </w:r>
      <w:del w:id="18" w:author="Johana Montejo Rozo" w:date="2015-03-14T18:31:00Z">
        <w:r w:rsidRPr="00A46A8C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sz w:val="18"/>
          <w:szCs w:val="18"/>
          <w:lang w:val="es-ES_tradnl"/>
        </w:rPr>
        <w:t>)  + (</w:t>
      </w:r>
      <w:del w:id="19" w:author="Johana Montejo Rozo" w:date="2015-03-14T18:31:00Z">
        <w:r w:rsidRPr="00A46A8C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sz w:val="18"/>
          <w:szCs w:val="18"/>
          <w:lang w:val="es-ES_tradnl"/>
        </w:rPr>
        <w:t>9 x  5.970</w:t>
      </w:r>
      <w:del w:id="20" w:author="Johana Montejo Rozo" w:date="2015-03-14T18:31:00Z">
        <w:r w:rsidRPr="00A46A8C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A46A8C">
        <w:rPr>
          <w:rFonts w:ascii="Arial" w:hAnsi="Arial" w:cs="Arial"/>
          <w:sz w:val="18"/>
          <w:szCs w:val="18"/>
          <w:lang w:val="es-ES_tradnl"/>
        </w:rPr>
        <w:t>)</w:t>
      </w:r>
    </w:p>
    <w:p w14:paraId="59D7416A" w14:textId="77777777" w:rsidR="002674A7" w:rsidRPr="00A46A8C" w:rsidRDefault="002674A7" w:rsidP="002674A7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 xml:space="preserve">      71.640      +      53.730</w:t>
      </w:r>
    </w:p>
    <w:p w14:paraId="31F55DFF" w14:textId="77777777" w:rsidR="002674A7" w:rsidRPr="00A46A8C" w:rsidRDefault="002674A7" w:rsidP="002674A7">
      <w:pPr>
        <w:rPr>
          <w:rFonts w:ascii="Arial" w:hAnsi="Arial" w:cs="Arial"/>
          <w:b/>
          <w:sz w:val="18"/>
          <w:szCs w:val="18"/>
          <w:lang w:val="es-ES_tradnl"/>
        </w:rPr>
      </w:pPr>
      <w:r w:rsidRPr="00A46A8C">
        <w:rPr>
          <w:rFonts w:ascii="Arial" w:hAnsi="Arial" w:cs="Arial"/>
          <w:b/>
          <w:sz w:val="18"/>
          <w:szCs w:val="18"/>
          <w:lang w:val="es-ES_tradnl"/>
        </w:rPr>
        <w:tab/>
      </w:r>
      <w:r w:rsidRPr="00A46A8C">
        <w:rPr>
          <w:rFonts w:ascii="Arial" w:hAnsi="Arial" w:cs="Arial"/>
          <w:b/>
          <w:sz w:val="18"/>
          <w:szCs w:val="18"/>
          <w:lang w:val="es-ES_tradnl"/>
        </w:rPr>
        <w:tab/>
      </w:r>
      <w:r w:rsidRPr="00A46A8C">
        <w:rPr>
          <w:rFonts w:ascii="Arial" w:hAnsi="Arial" w:cs="Arial"/>
          <w:b/>
          <w:sz w:val="18"/>
          <w:szCs w:val="18"/>
          <w:lang w:val="es-ES_tradnl"/>
        </w:rPr>
        <w:tab/>
        <w:t xml:space="preserve">    125.370</w:t>
      </w:r>
    </w:p>
    <w:p w14:paraId="2D23C073" w14:textId="77777777" w:rsidR="002674A7" w:rsidRPr="00A46A8C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ab/>
        <w:t>Entonces, Mariana y Gabriel deben pagar $125.370 por la pintura en total.</w:t>
      </w:r>
    </w:p>
    <w:p w14:paraId="4F9ADA30" w14:textId="77777777" w:rsidR="002674A7" w:rsidRPr="00A46A8C" w:rsidRDefault="002674A7" w:rsidP="002674A7">
      <w:pPr>
        <w:rPr>
          <w:rFonts w:ascii="Arial" w:hAnsi="Arial" w:cs="Arial"/>
          <w:sz w:val="18"/>
          <w:szCs w:val="18"/>
          <w:lang w:val="es-ES_tradnl"/>
        </w:rPr>
      </w:pPr>
    </w:p>
    <w:p w14:paraId="02B1382F" w14:textId="77777777" w:rsidR="002674A7" w:rsidRPr="00A46A8C" w:rsidRDefault="002674A7" w:rsidP="002674A7">
      <w:pPr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A46A8C">
        <w:rPr>
          <w:rFonts w:ascii="Arial" w:hAnsi="Arial" w:cs="Arial"/>
          <w:sz w:val="18"/>
          <w:szCs w:val="18"/>
          <w:lang w:val="es-ES_tradnl"/>
        </w:rPr>
        <w:t xml:space="preserve">Para solucionar el anterior problema utilizamos la </w:t>
      </w:r>
      <w:r w:rsidRPr="00A46A8C">
        <w:rPr>
          <w:rFonts w:ascii="Arial" w:hAnsi="Arial" w:cs="Arial"/>
          <w:b/>
          <w:sz w:val="18"/>
          <w:szCs w:val="18"/>
          <w:lang w:val="es-ES_tradnl"/>
        </w:rPr>
        <w:t xml:space="preserve">propiedad distributiva de la multiplicación con respecto a la adición. </w:t>
      </w:r>
      <w:r w:rsidRPr="00A46A8C">
        <w:rPr>
          <w:rFonts w:ascii="Arial" w:hAnsi="Arial" w:cs="Arial"/>
          <w:sz w:val="18"/>
          <w:szCs w:val="18"/>
          <w:lang w:val="es-ES_tradnl"/>
        </w:rPr>
        <w:t>Esta</w:t>
      </w:r>
      <w:r w:rsidRPr="00A46A8C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2674A7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propiedad de la multiplicación 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puede ser usada cuando mu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ltiplicas un número por una adición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. </w:t>
      </w:r>
    </w:p>
    <w:p w14:paraId="63C52742" w14:textId="77777777" w:rsidR="002674A7" w:rsidRPr="004C52C0" w:rsidRDefault="002674A7" w:rsidP="002674A7">
      <w:pPr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Por ejemplo,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si quieres multiplicar 8 por la adición 13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+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7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.</w:t>
      </w:r>
    </w:p>
    <w:p w14:paraId="1D7FF40F" w14:textId="77777777" w:rsidR="002674A7" w:rsidRPr="004C52C0" w:rsidRDefault="002674A7" w:rsidP="002674A7">
      <w:pPr>
        <w:jc w:val="center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8 x 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(1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3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+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7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) =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¿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?</w:t>
      </w:r>
    </w:p>
    <w:p w14:paraId="50C2AF33" w14:textId="77777777" w:rsidR="002674A7" w:rsidRPr="00A46A8C" w:rsidRDefault="002674A7" w:rsidP="002674A7">
      <w:pPr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 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De acuerdo con e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sta propiedad,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tienes dos opciones de solución: </w:t>
      </w:r>
    </w:p>
    <w:p w14:paraId="57C829DE" w14:textId="77777777" w:rsidR="002674A7" w:rsidRPr="002674A7" w:rsidRDefault="002674A7" w:rsidP="002674A7">
      <w:pPr>
        <w:pStyle w:val="Prrafodelista"/>
        <w:numPr>
          <w:ilvl w:val="0"/>
          <w:numId w:val="2"/>
        </w:numPr>
        <w:spacing w:after="200" w:line="276" w:lineRule="auto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2674A7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Puedes sumar los números y luego multiplicar por 3. </w:t>
      </w:r>
    </w:p>
    <w:p w14:paraId="34FB0A88" w14:textId="4A091061" w:rsidR="002674A7" w:rsidRDefault="002674A7" w:rsidP="002674A7">
      <w:pPr>
        <w:ind w:left="720" w:firstLine="720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8 x (</w:t>
      </w:r>
      <w:del w:id="21" w:author="Johana Montejo Rozo" w:date="2015-03-14T18:31:00Z">
        <w:r w:rsidRPr="00A46A8C" w:rsidDel="00EB2E89">
          <w:rPr>
            <w:rFonts w:ascii="Arial" w:eastAsia="Times New Roman" w:hAnsi="Arial" w:cs="Arial"/>
            <w:color w:val="000000"/>
            <w:sz w:val="18"/>
            <w:szCs w:val="18"/>
            <w:lang w:val="es-CO" w:eastAsia="es-CO"/>
          </w:rPr>
          <w:delText xml:space="preserve"> </w:delText>
        </w:r>
      </w:del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13 + 7</w:t>
      </w:r>
      <w:del w:id="22" w:author="Johana Montejo Rozo" w:date="2015-03-14T18:31:00Z">
        <w:r w:rsidRPr="00A46A8C" w:rsidDel="00EB2E89">
          <w:rPr>
            <w:rFonts w:ascii="Arial" w:eastAsia="Times New Roman" w:hAnsi="Arial" w:cs="Arial"/>
            <w:color w:val="000000"/>
            <w:sz w:val="18"/>
            <w:szCs w:val="18"/>
            <w:lang w:val="es-CO" w:eastAsia="es-CO"/>
          </w:rPr>
          <w:delText xml:space="preserve"> </w:delText>
        </w:r>
      </w:del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) 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=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8 x (</w:t>
      </w:r>
      <w:del w:id="23" w:author="Johana Montejo Rozo" w:date="2015-03-14T18:31:00Z">
        <w:r w:rsidRPr="00A46A8C" w:rsidDel="00EB2E89">
          <w:rPr>
            <w:rFonts w:ascii="Arial" w:eastAsia="Times New Roman" w:hAnsi="Arial" w:cs="Arial"/>
            <w:color w:val="000000"/>
            <w:sz w:val="18"/>
            <w:szCs w:val="18"/>
            <w:lang w:val="es-CO" w:eastAsia="es-CO"/>
          </w:rPr>
          <w:delText xml:space="preserve"> </w:delText>
        </w:r>
      </w:del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20</w:t>
      </w:r>
      <w:del w:id="24" w:author="Johana Montejo Rozo" w:date="2015-03-14T18:31:00Z">
        <w:r w:rsidRPr="00A46A8C" w:rsidDel="00EB2E89">
          <w:rPr>
            <w:rFonts w:ascii="Arial" w:eastAsia="Times New Roman" w:hAnsi="Arial" w:cs="Arial"/>
            <w:color w:val="000000"/>
            <w:sz w:val="18"/>
            <w:szCs w:val="18"/>
            <w:lang w:val="es-CO" w:eastAsia="es-CO"/>
          </w:rPr>
          <w:delText xml:space="preserve"> </w:delText>
        </w:r>
      </w:del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) =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160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.</w:t>
      </w:r>
    </w:p>
    <w:p w14:paraId="3E8644B6" w14:textId="77777777" w:rsidR="0035340F" w:rsidRPr="00A46A8C" w:rsidRDefault="0035340F" w:rsidP="002674A7">
      <w:pPr>
        <w:ind w:left="720" w:firstLine="720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</w:p>
    <w:p w14:paraId="1DCFD7EE" w14:textId="77777777" w:rsidR="002674A7" w:rsidRPr="002674A7" w:rsidRDefault="002674A7" w:rsidP="002674A7">
      <w:pPr>
        <w:pStyle w:val="Prrafodelista"/>
        <w:numPr>
          <w:ilvl w:val="0"/>
          <w:numId w:val="2"/>
        </w:numPr>
        <w:spacing w:after="200" w:line="276" w:lineRule="auto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2674A7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Puedes primero multiplicar cada sumando por 8, lo cual conocemos como </w:t>
      </w:r>
      <w:r w:rsidRPr="002674A7">
        <w:rPr>
          <w:rFonts w:ascii="Arial" w:eastAsia="Times New Roman" w:hAnsi="Arial" w:cs="Arial"/>
          <w:b/>
          <w:color w:val="000000"/>
          <w:sz w:val="18"/>
          <w:szCs w:val="18"/>
          <w:lang w:val="es-CO" w:eastAsia="es-CO"/>
        </w:rPr>
        <w:t>distribuir el 8</w:t>
      </w:r>
      <w:r w:rsidRPr="002674A7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que significa repartir el factor y finalmente sumar los productos.</w:t>
      </w:r>
    </w:p>
    <w:p w14:paraId="499B74BE" w14:textId="659E53AF" w:rsidR="002674A7" w:rsidRPr="00A46A8C" w:rsidRDefault="002674A7" w:rsidP="002674A7">
      <w:pPr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 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ab/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ab/>
        <w:t xml:space="preserve"> (</w:t>
      </w:r>
      <w:del w:id="25" w:author="Johana Montejo Rozo" w:date="2015-03-14T18:31:00Z">
        <w:r w:rsidRPr="00A46A8C" w:rsidDel="00EB2E89">
          <w:rPr>
            <w:rFonts w:ascii="Arial" w:eastAsia="Times New Roman" w:hAnsi="Arial" w:cs="Arial"/>
            <w:color w:val="000000"/>
            <w:sz w:val="18"/>
            <w:szCs w:val="18"/>
            <w:lang w:val="es-CO" w:eastAsia="es-CO"/>
          </w:rPr>
          <w:delText xml:space="preserve"> </w:delText>
        </w:r>
      </w:del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8 x 13</w:t>
      </w:r>
      <w:del w:id="26" w:author="Johana Montejo Rozo" w:date="2015-03-14T18:31:00Z">
        <w:r w:rsidRPr="00A46A8C" w:rsidDel="00EB2E89">
          <w:rPr>
            <w:rFonts w:ascii="Arial" w:eastAsia="Times New Roman" w:hAnsi="Arial" w:cs="Arial"/>
            <w:color w:val="000000"/>
            <w:sz w:val="18"/>
            <w:szCs w:val="18"/>
            <w:lang w:val="es-CO" w:eastAsia="es-CO"/>
          </w:rPr>
          <w:delText xml:space="preserve"> </w:delText>
        </w:r>
      </w:del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) + (</w:t>
      </w:r>
      <w:del w:id="27" w:author="Johana Montejo Rozo" w:date="2015-03-14T18:31:00Z">
        <w:r w:rsidRPr="00A46A8C" w:rsidDel="00EB2E89">
          <w:rPr>
            <w:rFonts w:ascii="Arial" w:eastAsia="Times New Roman" w:hAnsi="Arial" w:cs="Arial"/>
            <w:color w:val="000000"/>
            <w:sz w:val="18"/>
            <w:szCs w:val="18"/>
            <w:lang w:val="es-CO" w:eastAsia="es-CO"/>
          </w:rPr>
          <w:delText xml:space="preserve"> </w:delText>
        </w:r>
      </w:del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8 x 7</w:t>
      </w:r>
      <w:del w:id="28" w:author="Johana Montejo Rozo" w:date="2015-03-14T18:31:00Z">
        <w:r w:rsidRPr="00A46A8C" w:rsidDel="00EB2E89">
          <w:rPr>
            <w:rFonts w:ascii="Arial" w:eastAsia="Times New Roman" w:hAnsi="Arial" w:cs="Arial"/>
            <w:color w:val="000000"/>
            <w:sz w:val="18"/>
            <w:szCs w:val="18"/>
            <w:lang w:val="es-CO" w:eastAsia="es-CO"/>
          </w:rPr>
          <w:delText xml:space="preserve"> </w:delText>
        </w:r>
      </w:del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) = (</w:t>
      </w:r>
      <w:del w:id="29" w:author="Johana Montejo Rozo" w:date="2015-03-14T18:31:00Z">
        <w:r w:rsidRPr="00A46A8C" w:rsidDel="00EB2E89">
          <w:rPr>
            <w:rFonts w:ascii="Arial" w:eastAsia="Times New Roman" w:hAnsi="Arial" w:cs="Arial"/>
            <w:color w:val="000000"/>
            <w:sz w:val="18"/>
            <w:szCs w:val="18"/>
            <w:lang w:val="es-CO" w:eastAsia="es-CO"/>
          </w:rPr>
          <w:delText xml:space="preserve"> </w:delText>
        </w:r>
      </w:del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104) + (</w:t>
      </w:r>
      <w:del w:id="30" w:author="Johana Montejo Rozo" w:date="2015-03-14T18:31:00Z">
        <w:r w:rsidRPr="00A46A8C" w:rsidDel="00EB2E89">
          <w:rPr>
            <w:rFonts w:ascii="Arial" w:eastAsia="Times New Roman" w:hAnsi="Arial" w:cs="Arial"/>
            <w:color w:val="000000"/>
            <w:sz w:val="18"/>
            <w:szCs w:val="18"/>
            <w:lang w:val="es-CO" w:eastAsia="es-CO"/>
          </w:rPr>
          <w:delText xml:space="preserve"> </w:delText>
        </w:r>
      </w:del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56</w:t>
      </w:r>
      <w:del w:id="31" w:author="Johana Montejo Rozo" w:date="2015-03-14T18:31:00Z">
        <w:r w:rsidRPr="00A46A8C" w:rsidDel="00EB2E89">
          <w:rPr>
            <w:rFonts w:ascii="Arial" w:eastAsia="Times New Roman" w:hAnsi="Arial" w:cs="Arial"/>
            <w:color w:val="000000"/>
            <w:sz w:val="18"/>
            <w:szCs w:val="18"/>
            <w:lang w:val="es-CO" w:eastAsia="es-CO"/>
          </w:rPr>
          <w:delText xml:space="preserve"> </w:delText>
        </w:r>
      </w:del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) = 160</w:t>
      </w:r>
    </w:p>
    <w:p w14:paraId="6BDA6819" w14:textId="77777777" w:rsidR="002674A7" w:rsidRPr="004C52C0" w:rsidRDefault="002674A7" w:rsidP="002674A7">
      <w:pPr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Observa que la respuesta es igual.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ab/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ab/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ab/>
      </w:r>
    </w:p>
    <w:p w14:paraId="34D8876F" w14:textId="77777777" w:rsidR="002674A7" w:rsidRPr="00A46A8C" w:rsidRDefault="002674A7" w:rsidP="002674A7">
      <w:pPr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El mismo proceso funciona si el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8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está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después del paréntesis que agrupa la adición, observa:</w:t>
      </w:r>
    </w:p>
    <w:p w14:paraId="71D08D01" w14:textId="77777777" w:rsidR="002674A7" w:rsidRPr="00A46A8C" w:rsidRDefault="002674A7" w:rsidP="002674A7">
      <w:pPr>
        <w:ind w:left="720" w:firstLine="720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(</w:t>
      </w:r>
      <w:del w:id="32" w:author="Johana Montejo Rozo" w:date="2015-03-14T18:31:00Z">
        <w:r w:rsidRPr="00A46A8C" w:rsidDel="00EB2E89">
          <w:rPr>
            <w:rFonts w:ascii="Arial" w:eastAsia="Times New Roman" w:hAnsi="Arial" w:cs="Arial"/>
            <w:color w:val="000000"/>
            <w:sz w:val="18"/>
            <w:szCs w:val="18"/>
            <w:lang w:val="es-CO" w:eastAsia="es-CO"/>
          </w:rPr>
          <w:delText xml:space="preserve"> </w:delText>
        </w:r>
      </w:del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13 + 7</w:t>
      </w:r>
      <w:del w:id="33" w:author="Johana Montejo Rozo" w:date="2015-03-14T18:31:00Z">
        <w:r w:rsidRPr="00A46A8C" w:rsidDel="00EB2E89">
          <w:rPr>
            <w:rFonts w:ascii="Arial" w:eastAsia="Times New Roman" w:hAnsi="Arial" w:cs="Arial"/>
            <w:color w:val="000000"/>
            <w:sz w:val="18"/>
            <w:szCs w:val="18"/>
            <w:lang w:val="es-CO" w:eastAsia="es-CO"/>
          </w:rPr>
          <w:delText xml:space="preserve"> </w:delText>
        </w:r>
      </w:del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) x 8 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=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(</w:t>
      </w:r>
      <w:del w:id="34" w:author="Johana Montejo Rozo" w:date="2015-03-14T18:31:00Z">
        <w:r w:rsidRPr="00A46A8C" w:rsidDel="00EB2E89">
          <w:rPr>
            <w:rFonts w:ascii="Arial" w:eastAsia="Times New Roman" w:hAnsi="Arial" w:cs="Arial"/>
            <w:color w:val="000000"/>
            <w:sz w:val="18"/>
            <w:szCs w:val="18"/>
            <w:lang w:val="es-CO" w:eastAsia="es-CO"/>
          </w:rPr>
          <w:delText xml:space="preserve"> </w:delText>
        </w:r>
      </w:del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13 x 8</w:t>
      </w:r>
      <w:del w:id="35" w:author="Johana Montejo Rozo" w:date="2015-03-14T18:31:00Z">
        <w:r w:rsidRPr="00A46A8C" w:rsidDel="00EB2E89">
          <w:rPr>
            <w:rFonts w:ascii="Arial" w:eastAsia="Times New Roman" w:hAnsi="Arial" w:cs="Arial"/>
            <w:color w:val="000000"/>
            <w:sz w:val="18"/>
            <w:szCs w:val="18"/>
            <w:lang w:val="es-CO" w:eastAsia="es-CO"/>
          </w:rPr>
          <w:delText xml:space="preserve"> </w:delText>
        </w:r>
      </w:del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) + (</w:t>
      </w:r>
      <w:del w:id="36" w:author="Johana Montejo Rozo" w:date="2015-03-14T18:31:00Z">
        <w:r w:rsidRPr="00A46A8C" w:rsidDel="00EB2E89">
          <w:rPr>
            <w:rFonts w:ascii="Arial" w:eastAsia="Times New Roman" w:hAnsi="Arial" w:cs="Arial"/>
            <w:color w:val="000000"/>
            <w:sz w:val="18"/>
            <w:szCs w:val="18"/>
            <w:lang w:val="es-CO" w:eastAsia="es-CO"/>
          </w:rPr>
          <w:delText xml:space="preserve"> </w:delText>
        </w:r>
      </w:del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7 x 8</w:t>
      </w:r>
      <w:del w:id="37" w:author="Johana Montejo Rozo" w:date="2015-03-14T18:31:00Z">
        <w:r w:rsidRPr="00A46A8C" w:rsidDel="00EB2E89">
          <w:rPr>
            <w:rFonts w:ascii="Arial" w:eastAsia="Times New Roman" w:hAnsi="Arial" w:cs="Arial"/>
            <w:color w:val="000000"/>
            <w:sz w:val="18"/>
            <w:szCs w:val="18"/>
            <w:lang w:val="es-CO" w:eastAsia="es-CO"/>
          </w:rPr>
          <w:delText xml:space="preserve"> </w:delText>
        </w:r>
      </w:del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) </w:t>
      </w:r>
    </w:p>
    <w:p w14:paraId="68BE5DD7" w14:textId="645CA520" w:rsidR="002674A7" w:rsidRPr="00A46A8C" w:rsidRDefault="002674A7" w:rsidP="002674A7">
      <w:pPr>
        <w:ind w:left="720" w:firstLine="720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     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(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20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)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  x 8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= 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   (</w:t>
      </w:r>
      <w:del w:id="38" w:author="Johana Montejo Rozo" w:date="2015-03-14T18:32:00Z">
        <w:r w:rsidRPr="00A46A8C" w:rsidDel="00EB2E89">
          <w:rPr>
            <w:rFonts w:ascii="Arial" w:eastAsia="Times New Roman" w:hAnsi="Arial" w:cs="Arial"/>
            <w:color w:val="000000"/>
            <w:sz w:val="18"/>
            <w:szCs w:val="18"/>
            <w:lang w:val="es-CO" w:eastAsia="es-CO"/>
          </w:rPr>
          <w:delText xml:space="preserve"> </w:delText>
        </w:r>
      </w:del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104</w:t>
      </w:r>
      <w:del w:id="39" w:author="Johana Montejo Rozo" w:date="2015-03-14T18:31:00Z">
        <w:r w:rsidRPr="00A46A8C" w:rsidDel="00EB2E89">
          <w:rPr>
            <w:rFonts w:ascii="Arial" w:eastAsia="Times New Roman" w:hAnsi="Arial" w:cs="Arial"/>
            <w:color w:val="000000"/>
            <w:sz w:val="18"/>
            <w:szCs w:val="18"/>
            <w:lang w:val="es-CO" w:eastAsia="es-CO"/>
          </w:rPr>
          <w:delText xml:space="preserve"> </w:delText>
        </w:r>
      </w:del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) + (</w:t>
      </w:r>
      <w:del w:id="40" w:author="Johana Montejo Rozo" w:date="2015-03-14T18:31:00Z">
        <w:r w:rsidRPr="00A46A8C" w:rsidDel="00EB2E89">
          <w:rPr>
            <w:rFonts w:ascii="Arial" w:eastAsia="Times New Roman" w:hAnsi="Arial" w:cs="Arial"/>
            <w:color w:val="000000"/>
            <w:sz w:val="18"/>
            <w:szCs w:val="18"/>
            <w:lang w:val="es-CO" w:eastAsia="es-CO"/>
          </w:rPr>
          <w:delText xml:space="preserve"> </w:delText>
        </w:r>
      </w:del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56</w:t>
      </w:r>
      <w:del w:id="41" w:author="Johana Montejo Rozo" w:date="2015-03-14T18:31:00Z">
        <w:r w:rsidRPr="00A46A8C" w:rsidDel="00EB2E89">
          <w:rPr>
            <w:rFonts w:ascii="Arial" w:eastAsia="Times New Roman" w:hAnsi="Arial" w:cs="Arial"/>
            <w:color w:val="000000"/>
            <w:sz w:val="18"/>
            <w:szCs w:val="18"/>
            <w:lang w:val="es-CO" w:eastAsia="es-CO"/>
          </w:rPr>
          <w:delText xml:space="preserve"> </w:delText>
        </w:r>
      </w:del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)</w:t>
      </w:r>
    </w:p>
    <w:p w14:paraId="6A22F252" w14:textId="77777777" w:rsidR="002674A7" w:rsidRPr="00A46A8C" w:rsidRDefault="002674A7" w:rsidP="002674A7">
      <w:pPr>
        <w:ind w:left="1440" w:firstLine="720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160</w:t>
      </w:r>
      <w:r w:rsidRPr="004C52C0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>.</w:t>
      </w:r>
      <w:r w:rsidRPr="00A46A8C"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  <w:t xml:space="preserve">  =    160</w:t>
      </w:r>
    </w:p>
    <w:p w14:paraId="59B71F3C" w14:textId="77777777" w:rsidR="002674A7" w:rsidRPr="004C52C0" w:rsidRDefault="002674A7" w:rsidP="002674A7">
      <w:pPr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</w:p>
    <w:p w14:paraId="61362CC4" w14:textId="77777777" w:rsidR="002674A7" w:rsidRPr="00A46A8C" w:rsidRDefault="002674A7" w:rsidP="002674A7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B56E8C7" w14:textId="08EE6393" w:rsidR="00F4317E" w:rsidRDefault="00F4317E" w:rsidP="007B25A6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426364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</w:p>
    <w:p w14:paraId="302D00CC" w14:textId="1A7FCA78" w:rsidR="00F4317E" w:rsidRPr="000719EE" w:rsidRDefault="00893444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1C69E417" w14:textId="759FC5E9" w:rsidR="00CD652E" w:rsidRDefault="002F250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distributiva de la multiplicación</w:t>
      </w:r>
    </w:p>
    <w:p w14:paraId="39D68457" w14:textId="77777777" w:rsidR="002F2508" w:rsidRPr="00F4317E" w:rsidRDefault="002F2508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1928DBC" w14:textId="13B7AC60" w:rsidR="006559E5" w:rsidRDefault="00D13FB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problema y su solución. </w:t>
      </w:r>
    </w:p>
    <w:p w14:paraId="229551BF" w14:textId="77777777" w:rsidR="00893444" w:rsidRDefault="0089344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2432677" w14:textId="77777777" w:rsidR="00893444" w:rsidRPr="00E928AA" w:rsidRDefault="00893444" w:rsidP="0089344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1527A4C9" w14:textId="77777777" w:rsidR="00893444" w:rsidRPr="00F4317E" w:rsidRDefault="00893444" w:rsidP="008934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2CE968BF" w14:textId="7B42A13A" w:rsidR="00893444" w:rsidRDefault="00764679" w:rsidP="0089344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Presentación</w:t>
      </w:r>
    </w:p>
    <w:p w14:paraId="116423EF" w14:textId="77777777" w:rsidR="00893444" w:rsidRDefault="00893444" w:rsidP="0089344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49C3324F" w14:textId="77777777" w:rsidR="00893444" w:rsidRDefault="00893444" w:rsidP="008934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893444" w:rsidRPr="00904011" w14:paraId="7267BF06" w14:textId="77777777" w:rsidTr="002674A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06DDA29" w14:textId="77777777" w:rsidR="00893444" w:rsidRPr="00904011" w:rsidRDefault="00893444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71575273" w14:textId="77777777" w:rsidR="00893444" w:rsidRPr="00904011" w:rsidRDefault="00893444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E02F3C6" w14:textId="77777777" w:rsidR="00893444" w:rsidRPr="00904011" w:rsidRDefault="00893444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24EBF49" w14:textId="4AC617F4" w:rsidR="00893444" w:rsidRPr="00904011" w:rsidRDefault="00893444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720D0A84" w14:textId="77777777" w:rsidR="00893444" w:rsidRPr="00CB17F3" w:rsidRDefault="00893444" w:rsidP="002674A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59503A" w14:textId="2C91D3CB" w:rsidR="00893444" w:rsidRPr="00904011" w:rsidRDefault="00764679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893444" w:rsidRPr="00184358" w14:paraId="11BC6185" w14:textId="77777777" w:rsidTr="002674A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118300F" w14:textId="77777777" w:rsidR="00893444" w:rsidRPr="00904011" w:rsidRDefault="00893444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67F8720F" w14:textId="77777777" w:rsidR="00893444" w:rsidRPr="00904011" w:rsidRDefault="00893444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13C95A5" w14:textId="77777777" w:rsidR="00893444" w:rsidRPr="00904011" w:rsidRDefault="00893444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C45BFDF" w14:textId="77777777" w:rsidR="00893444" w:rsidRPr="00904011" w:rsidRDefault="00893444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ADE9B31" w14:textId="77777777" w:rsidR="00893444" w:rsidRPr="00904011" w:rsidRDefault="00893444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38F45DB9" w14:textId="77777777" w:rsidR="00893444" w:rsidRPr="00904011" w:rsidRDefault="00893444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02F5E098" w14:textId="77777777" w:rsidR="00893444" w:rsidRDefault="00893444" w:rsidP="00893444">
      <w:pPr>
        <w:rPr>
          <w:rFonts w:ascii="Arial" w:hAnsi="Arial" w:cs="Arial"/>
          <w:sz w:val="18"/>
          <w:szCs w:val="18"/>
          <w:lang w:val="es-ES_tradnl"/>
        </w:rPr>
      </w:pPr>
    </w:p>
    <w:p w14:paraId="2DB5E051" w14:textId="77777777" w:rsidR="00893444" w:rsidRDefault="00893444" w:rsidP="00893444">
      <w:pPr>
        <w:rPr>
          <w:rFonts w:ascii="Arial" w:hAnsi="Arial" w:cs="Arial"/>
          <w:sz w:val="18"/>
          <w:szCs w:val="18"/>
          <w:lang w:val="es-ES_tradnl"/>
        </w:rPr>
      </w:pPr>
    </w:p>
    <w:p w14:paraId="356B46A4" w14:textId="77777777" w:rsidR="00893444" w:rsidRPr="00F4317E" w:rsidRDefault="00893444" w:rsidP="0089344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F81C96F" w14:textId="77777777" w:rsidR="00893444" w:rsidRDefault="00893444" w:rsidP="008934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198894" w14:textId="67D52532" w:rsidR="00893444" w:rsidRPr="00066BFB" w:rsidRDefault="00893444" w:rsidP="00893444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586D8C">
        <w:rPr>
          <w:rFonts w:ascii="Arial" w:hAnsi="Arial"/>
          <w:sz w:val="18"/>
          <w:szCs w:val="18"/>
          <w:lang w:val="es-ES_tradnl"/>
        </w:rPr>
        <w:t>Shutterstock</w:t>
      </w:r>
      <w:proofErr w:type="spellEnd"/>
      <w:r w:rsidRPr="00586D8C">
        <w:rPr>
          <w:rFonts w:ascii="Arial" w:hAnsi="Arial"/>
          <w:sz w:val="18"/>
          <w:szCs w:val="18"/>
          <w:lang w:val="es-ES_tradnl"/>
        </w:rPr>
        <w:t xml:space="preserve">: </w:t>
      </w:r>
      <w:r w:rsidR="00586D8C" w:rsidRPr="00586D8C">
        <w:rPr>
          <w:rFonts w:ascii="Arial" w:hAnsi="Arial"/>
          <w:sz w:val="18"/>
          <w:szCs w:val="18"/>
          <w:lang w:val="es-ES_tradnl"/>
        </w:rPr>
        <w:t>142344334</w:t>
      </w:r>
    </w:p>
    <w:p w14:paraId="2B998D47" w14:textId="77777777" w:rsidR="00893444" w:rsidRDefault="00893444" w:rsidP="0089344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CCDABC5" w14:textId="77777777" w:rsidR="00893444" w:rsidRPr="000719EE" w:rsidRDefault="00893444" w:rsidP="008934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436947" w14:textId="78F3B65E" w:rsidR="00893444" w:rsidRPr="009C128F" w:rsidRDefault="00893444" w:rsidP="00893444">
      <w:pPr>
        <w:rPr>
          <w:rFonts w:ascii="Arial" w:hAnsi="Arial"/>
          <w:sz w:val="18"/>
          <w:szCs w:val="18"/>
        </w:rPr>
      </w:pPr>
      <w:r w:rsidRPr="009C128F">
        <w:rPr>
          <w:rFonts w:ascii="Arial" w:hAnsi="Arial" w:cs="Arial"/>
          <w:color w:val="000000"/>
        </w:rPr>
        <w:t>MA_04_</w:t>
      </w:r>
      <w:r w:rsidR="0035340F">
        <w:rPr>
          <w:rFonts w:ascii="Arial" w:hAnsi="Arial" w:cs="Arial"/>
          <w:color w:val="000000"/>
        </w:rPr>
        <w:t>02</w:t>
      </w:r>
      <w:r w:rsidRPr="009C128F">
        <w:rPr>
          <w:rFonts w:ascii="Arial" w:hAnsi="Arial" w:cs="Arial"/>
          <w:color w:val="000000"/>
        </w:rPr>
        <w:t>_CO_REC230_IMG</w:t>
      </w:r>
      <w:r w:rsidR="0035340F"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1</w:t>
      </w:r>
      <w:r w:rsidRPr="009C128F">
        <w:rPr>
          <w:rFonts w:ascii="Arial" w:hAnsi="Arial" w:cs="Arial"/>
          <w:color w:val="000000"/>
        </w:rPr>
        <w:t>.</w:t>
      </w:r>
      <w:r w:rsidR="0035340F">
        <w:rPr>
          <w:rFonts w:ascii="Arial" w:hAnsi="Arial" w:cs="Arial"/>
          <w:color w:val="000000"/>
        </w:rPr>
        <w:t>JPG</w:t>
      </w:r>
    </w:p>
    <w:p w14:paraId="6A2A91EC" w14:textId="77777777" w:rsidR="00893444" w:rsidRPr="009C128F" w:rsidRDefault="00893444" w:rsidP="00893444">
      <w:pPr>
        <w:rPr>
          <w:rFonts w:ascii="Arial" w:hAnsi="Arial" w:cs="Arial"/>
          <w:sz w:val="18"/>
          <w:szCs w:val="18"/>
        </w:rPr>
      </w:pPr>
    </w:p>
    <w:p w14:paraId="7E2CEF5C" w14:textId="77777777" w:rsidR="00893444" w:rsidRDefault="00893444" w:rsidP="0089344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CE79A74" w14:textId="6BF332EE" w:rsidR="00893444" w:rsidRDefault="00764679" w:rsidP="0089344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distributiva de la multiplicación con respecto a la adición</w:t>
      </w:r>
    </w:p>
    <w:p w14:paraId="556DD9A3" w14:textId="77777777" w:rsidR="00893444" w:rsidRDefault="0089344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034E6BB2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8F02FE">
        <w:rPr>
          <w:rFonts w:ascii="Arial" w:hAnsi="Arial"/>
          <w:sz w:val="16"/>
          <w:szCs w:val="16"/>
          <w:lang w:val="es-ES_tradnl"/>
        </w:rPr>
        <w:t xml:space="preserve"> 2</w:t>
      </w:r>
    </w:p>
    <w:p w14:paraId="3DDCFB0F" w14:textId="4219F462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8B8CC17" w14:textId="4DA4C0AA" w:rsidR="006559E5" w:rsidRDefault="009C128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Problema</w:t>
      </w:r>
    </w:p>
    <w:p w14:paraId="6C468EE1" w14:textId="21FBA78A" w:rsidR="00CB17F3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>
        <w:rPr>
          <w:rFonts w:ascii="Arial" w:hAnsi="Arial"/>
          <w:color w:val="0000FF"/>
          <w:sz w:val="16"/>
          <w:szCs w:val="16"/>
          <w:lang w:val="es-ES_tradnl"/>
        </w:rPr>
        <w:t xml:space="preserve"> (ver ejemplo al final del documento)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2342048" w14:textId="388D6CA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904011" w:rsidRDefault="00904011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E6E29F2" w:rsidR="00904011" w:rsidRPr="00904011" w:rsidRDefault="00AD5506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1B9443E9" w:rsidR="00904011" w:rsidRPr="00904011" w:rsidRDefault="00904011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7667" w:rsidRPr="00184358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10E71E4" w14:textId="7777777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E44672" w14:textId="77777777" w:rsidR="00CB17F3" w:rsidRDefault="00CB17F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A2BA9F" w14:textId="30338638" w:rsidR="00CB17F3" w:rsidRPr="00F4317E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BDE4885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4DA84C" w14:textId="26D0696B" w:rsidR="00135E6B" w:rsidRPr="00066BFB" w:rsidRDefault="00066BFB" w:rsidP="00CB17F3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066BFB">
        <w:rPr>
          <w:rFonts w:ascii="Arial" w:hAnsi="Arial"/>
          <w:sz w:val="18"/>
          <w:szCs w:val="18"/>
          <w:lang w:val="es-ES_tradnl"/>
        </w:rPr>
        <w:t>Shutterstock</w:t>
      </w:r>
      <w:proofErr w:type="spellEnd"/>
      <w:r w:rsidRPr="00066BFB">
        <w:rPr>
          <w:rFonts w:ascii="Arial" w:hAnsi="Arial"/>
          <w:sz w:val="18"/>
          <w:szCs w:val="18"/>
          <w:lang w:val="es-ES_tradnl"/>
        </w:rPr>
        <w:t>: 81823327</w:t>
      </w:r>
    </w:p>
    <w:p w14:paraId="24690876" w14:textId="77777777" w:rsidR="00066BFB" w:rsidRDefault="00066BFB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4EA67C7" w14:textId="2F613060" w:rsidR="00CB17F3" w:rsidRPr="000719EE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="00D73E8A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A3AC773" w14:textId="50E69D50" w:rsidR="00066BFB" w:rsidRPr="009C128F" w:rsidRDefault="00066BFB" w:rsidP="00066BFB">
      <w:pPr>
        <w:rPr>
          <w:rFonts w:ascii="Arial" w:hAnsi="Arial"/>
          <w:sz w:val="18"/>
          <w:szCs w:val="18"/>
        </w:rPr>
      </w:pPr>
      <w:r w:rsidRPr="009C128F">
        <w:rPr>
          <w:rFonts w:ascii="Arial" w:hAnsi="Arial" w:cs="Arial"/>
          <w:color w:val="000000"/>
        </w:rPr>
        <w:t>MA_04_</w:t>
      </w:r>
      <w:r w:rsidR="0035340F">
        <w:rPr>
          <w:rFonts w:ascii="Arial" w:hAnsi="Arial" w:cs="Arial"/>
          <w:color w:val="000000"/>
        </w:rPr>
        <w:t>02</w:t>
      </w:r>
      <w:r w:rsidRPr="009C128F">
        <w:rPr>
          <w:rFonts w:ascii="Arial" w:hAnsi="Arial" w:cs="Arial"/>
          <w:color w:val="000000"/>
        </w:rPr>
        <w:t>_CO_REC230_IMG</w:t>
      </w:r>
      <w:r w:rsidR="0035340F">
        <w:rPr>
          <w:rFonts w:ascii="Arial" w:hAnsi="Arial" w:cs="Arial"/>
          <w:color w:val="000000"/>
        </w:rPr>
        <w:t>0</w:t>
      </w:r>
      <w:r w:rsidR="00D73E8A">
        <w:rPr>
          <w:rFonts w:ascii="Arial" w:hAnsi="Arial" w:cs="Arial"/>
          <w:color w:val="000000"/>
        </w:rPr>
        <w:t>2.JPG</w:t>
      </w:r>
    </w:p>
    <w:p w14:paraId="4F9C11BD" w14:textId="77777777" w:rsidR="00CB17F3" w:rsidRPr="009C128F" w:rsidRDefault="00CB17F3" w:rsidP="00CB17F3">
      <w:pPr>
        <w:rPr>
          <w:rFonts w:ascii="Arial" w:hAnsi="Arial" w:cs="Arial"/>
          <w:sz w:val="18"/>
          <w:szCs w:val="18"/>
        </w:rPr>
      </w:pPr>
    </w:p>
    <w:p w14:paraId="31614E56" w14:textId="77777777" w:rsidR="00CB17F3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D070870" w14:textId="47B6DF63" w:rsidR="00CB17F3" w:rsidRDefault="009C128F" w:rsidP="00CB17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Cada litro de pintura cuesta $5.970</w:t>
      </w:r>
    </w:p>
    <w:p w14:paraId="14AA131C" w14:textId="77777777" w:rsidR="00B65A0E" w:rsidRDefault="00B65A0E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680D9707" w14:textId="77777777" w:rsidR="00B65A0E" w:rsidRPr="00792588" w:rsidRDefault="00B65A0E" w:rsidP="00B65A0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BABC767" w14:textId="77777777" w:rsidR="00B65A0E" w:rsidRDefault="00B65A0E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6C67D4DC" w14:textId="18EF4283" w:rsidR="00B65A0E" w:rsidRDefault="000A63AA" w:rsidP="00CB17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Mariana y Gabriel quieren pintar su casa, para ello compran dos colores de pintura azul y verde manzana. De pintura azul compran 12 litros y de pintura verde manzana compran 9 litros.</w:t>
      </w:r>
      <w:r w:rsidR="002C121E">
        <w:rPr>
          <w:rFonts w:ascii="Arial" w:hAnsi="Arial" w:cs="Arial"/>
          <w:sz w:val="18"/>
          <w:szCs w:val="18"/>
          <w:lang w:val="es-ES_tradnl"/>
        </w:rPr>
        <w:t xml:space="preserve"> ¿Si c</w:t>
      </w:r>
      <w:r>
        <w:rPr>
          <w:rFonts w:ascii="Arial" w:hAnsi="Arial" w:cs="Arial"/>
          <w:sz w:val="18"/>
          <w:szCs w:val="18"/>
          <w:lang w:val="es-ES_tradnl"/>
        </w:rPr>
        <w:t xml:space="preserve">ada litro de pintura cuesta </w:t>
      </w:r>
      <w:r w:rsidR="0035142A">
        <w:rPr>
          <w:rFonts w:ascii="Arial" w:hAnsi="Arial" w:cs="Arial"/>
          <w:sz w:val="18"/>
          <w:szCs w:val="18"/>
          <w:lang w:val="es-ES_tradnl"/>
        </w:rPr>
        <w:t>$5.970</w:t>
      </w:r>
      <w:r w:rsidR="002C121E">
        <w:rPr>
          <w:rFonts w:ascii="Arial" w:hAnsi="Arial" w:cs="Arial"/>
          <w:sz w:val="18"/>
          <w:szCs w:val="18"/>
          <w:lang w:val="es-ES_tradnl"/>
        </w:rPr>
        <w:t>, cuánto deben pagar Mariana y Gabriel en total por la pintura?</w:t>
      </w:r>
    </w:p>
    <w:p w14:paraId="11DBB0AB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76002201" w14:textId="3DC6B767" w:rsidR="00AF61AF" w:rsidRPr="00E928AA" w:rsidRDefault="00AF61AF" w:rsidP="00AF61A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8F02FE">
        <w:rPr>
          <w:rFonts w:ascii="Arial" w:hAnsi="Arial"/>
          <w:sz w:val="16"/>
          <w:szCs w:val="16"/>
          <w:lang w:val="es-ES_tradnl"/>
        </w:rPr>
        <w:t xml:space="preserve"> 3</w:t>
      </w:r>
    </w:p>
    <w:p w14:paraId="7E257FAA" w14:textId="77777777" w:rsidR="00AF61AF" w:rsidRPr="00F4317E" w:rsidRDefault="00AF61AF" w:rsidP="00AF61A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7F9F8DF9" w14:textId="5895C6F9" w:rsidR="00AF61AF" w:rsidRPr="003E400F" w:rsidRDefault="00B65A0E" w:rsidP="00AF61A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Solución</w:t>
      </w:r>
    </w:p>
    <w:p w14:paraId="271674FB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23928DD6" w14:textId="77777777" w:rsidR="00AF61AF" w:rsidRDefault="00AF61AF" w:rsidP="00AF61A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48581D9D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F61AF" w:rsidRPr="00904011" w14:paraId="5F4356C7" w14:textId="77777777" w:rsidTr="002674A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774E5D3" w14:textId="77777777" w:rsidR="00AF61AF" w:rsidRPr="00904011" w:rsidRDefault="00AF61AF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5AA1CF07" w14:textId="77777777" w:rsidR="00AF61AF" w:rsidRPr="00904011" w:rsidRDefault="00AF61AF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C9037A8" w14:textId="77777777" w:rsidR="00AF61AF" w:rsidRPr="00904011" w:rsidRDefault="00AF61AF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3B3E207" w14:textId="77777777" w:rsidR="00AF61AF" w:rsidRPr="00904011" w:rsidRDefault="00AF61AF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76F2F0A5" w14:textId="77777777" w:rsidR="00AF61AF" w:rsidRPr="00CB17F3" w:rsidRDefault="00AF61AF" w:rsidP="002674A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106DC6E" w14:textId="77777777" w:rsidR="00AF61AF" w:rsidRPr="00904011" w:rsidRDefault="00AF61AF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F61AF" w:rsidRPr="00184358" w14:paraId="4067F8B1" w14:textId="77777777" w:rsidTr="002674A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356502EF" w14:textId="77777777" w:rsidR="00AF61AF" w:rsidRPr="00904011" w:rsidRDefault="00AF61AF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7F2E6137" w14:textId="0B288A86" w:rsidR="00AF61AF" w:rsidRPr="00904011" w:rsidRDefault="00E4774D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1546561" w14:textId="77777777" w:rsidR="00AF61AF" w:rsidRPr="00904011" w:rsidRDefault="00AF61AF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0DC21162" w14:textId="77777777" w:rsidR="00AF61AF" w:rsidRPr="00904011" w:rsidRDefault="00AF61AF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9219997" w14:textId="77777777" w:rsidR="00AF61AF" w:rsidRPr="00904011" w:rsidRDefault="00AF61AF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90E3083" w14:textId="77777777" w:rsidR="00AF61AF" w:rsidRPr="00904011" w:rsidRDefault="00AF61AF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FBC75BD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2BFDD2E4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75F572A5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643C2318" w14:textId="77777777" w:rsidR="00AF61AF" w:rsidRPr="00F4317E" w:rsidRDefault="00AF61AF" w:rsidP="00AF61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21B32FF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8805454" w14:textId="6BB151DE" w:rsidR="00AF61AF" w:rsidRDefault="00F05642" w:rsidP="00AF61A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F05642">
        <w:rPr>
          <w:rFonts w:ascii="Arial" w:hAnsi="Arial" w:cs="Arial"/>
          <w:sz w:val="18"/>
          <w:szCs w:val="18"/>
          <w:lang w:val="es-ES_tradnl"/>
        </w:rPr>
        <w:t>72437278</w:t>
      </w:r>
    </w:p>
    <w:p w14:paraId="0E2FDF61" w14:textId="77777777" w:rsidR="00AF61AF" w:rsidRPr="000719EE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3A4967" w14:textId="46650924" w:rsidR="00F05642" w:rsidRPr="009C128F" w:rsidRDefault="00F05642" w:rsidP="00F05642">
      <w:pPr>
        <w:rPr>
          <w:rFonts w:ascii="Arial" w:hAnsi="Arial"/>
          <w:sz w:val="18"/>
          <w:szCs w:val="18"/>
        </w:rPr>
      </w:pPr>
      <w:r w:rsidRPr="009C128F">
        <w:rPr>
          <w:rFonts w:ascii="Arial" w:hAnsi="Arial" w:cs="Arial"/>
          <w:color w:val="000000"/>
        </w:rPr>
        <w:t>MA_04_</w:t>
      </w:r>
      <w:r w:rsidR="0035340F">
        <w:rPr>
          <w:rFonts w:ascii="Arial" w:hAnsi="Arial" w:cs="Arial"/>
          <w:color w:val="000000"/>
        </w:rPr>
        <w:t>02</w:t>
      </w:r>
      <w:r w:rsidRPr="009C128F">
        <w:rPr>
          <w:rFonts w:ascii="Arial" w:hAnsi="Arial" w:cs="Arial"/>
          <w:color w:val="000000"/>
        </w:rPr>
        <w:t>_CO_REC230_IMG</w:t>
      </w:r>
      <w:r w:rsidR="009C68DD">
        <w:rPr>
          <w:rFonts w:ascii="Arial" w:hAnsi="Arial" w:cs="Arial"/>
          <w:color w:val="000000"/>
        </w:rPr>
        <w:t>0</w:t>
      </w:r>
      <w:r w:rsidR="00D73E8A">
        <w:rPr>
          <w:rFonts w:ascii="Arial" w:hAnsi="Arial" w:cs="Arial"/>
          <w:color w:val="000000"/>
        </w:rPr>
        <w:t>3.JPG</w:t>
      </w:r>
    </w:p>
    <w:p w14:paraId="5B4F5C12" w14:textId="77777777" w:rsidR="006701EC" w:rsidRPr="00F05642" w:rsidRDefault="006701EC" w:rsidP="00AF61AF">
      <w:pPr>
        <w:rPr>
          <w:rFonts w:ascii="Arial" w:hAnsi="Arial" w:cs="Arial"/>
          <w:sz w:val="18"/>
          <w:szCs w:val="18"/>
        </w:rPr>
      </w:pPr>
    </w:p>
    <w:p w14:paraId="5AC3C5F0" w14:textId="77777777" w:rsidR="00AF61AF" w:rsidRDefault="00AF61AF" w:rsidP="00AF61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38D609B" w14:textId="50C3149E" w:rsidR="00AF61AF" w:rsidRDefault="00F05642" w:rsidP="00AF61AF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Compraron 9 litros de pintura verde manzana. </w:t>
      </w:r>
    </w:p>
    <w:p w14:paraId="7BB8B37B" w14:textId="77777777" w:rsidR="00E4774D" w:rsidRDefault="00E4774D" w:rsidP="00AF61AF">
      <w:pPr>
        <w:rPr>
          <w:rFonts w:ascii="Arial" w:hAnsi="Arial" w:cs="Arial"/>
          <w:sz w:val="18"/>
          <w:szCs w:val="18"/>
          <w:lang w:val="es-CO"/>
        </w:rPr>
      </w:pPr>
    </w:p>
    <w:p w14:paraId="2E21CB51" w14:textId="2E63BAFA" w:rsidR="00E4774D" w:rsidRPr="00F4317E" w:rsidRDefault="00E4774D" w:rsidP="00E477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81A0FD" w14:textId="77777777" w:rsidR="00E4774D" w:rsidRDefault="00E4774D" w:rsidP="00E4774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509FD73" w14:textId="1A3A0804" w:rsidR="00E4774D" w:rsidRDefault="00F05642" w:rsidP="00E4774D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9D1ADE" w:rsidRPr="009D1ADE">
        <w:rPr>
          <w:rFonts w:ascii="Arial" w:hAnsi="Arial" w:cs="Arial"/>
          <w:sz w:val="18"/>
          <w:szCs w:val="18"/>
          <w:lang w:val="es-ES_tradnl"/>
        </w:rPr>
        <w:t>96193133</w:t>
      </w:r>
    </w:p>
    <w:p w14:paraId="2B4D0211" w14:textId="77777777" w:rsidR="00E4774D" w:rsidRPr="000719EE" w:rsidRDefault="00E4774D" w:rsidP="00E4774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4B27FE3" w14:textId="3C10BEB6" w:rsidR="009D1ADE" w:rsidRPr="009C128F" w:rsidRDefault="009C68DD" w:rsidP="009D1ADE">
      <w:pPr>
        <w:rPr>
          <w:rFonts w:ascii="Arial" w:hAnsi="Arial"/>
          <w:sz w:val="18"/>
          <w:szCs w:val="18"/>
        </w:rPr>
      </w:pPr>
      <w:r>
        <w:rPr>
          <w:rFonts w:ascii="Arial" w:hAnsi="Arial" w:cs="Arial"/>
          <w:color w:val="000000"/>
        </w:rPr>
        <w:lastRenderedPageBreak/>
        <w:t>MA_04_02</w:t>
      </w:r>
      <w:r w:rsidR="009D1ADE" w:rsidRPr="009C128F">
        <w:rPr>
          <w:rFonts w:ascii="Arial" w:hAnsi="Arial" w:cs="Arial"/>
          <w:color w:val="000000"/>
        </w:rPr>
        <w:t>_CO_REC230_IMG</w:t>
      </w:r>
      <w:r>
        <w:rPr>
          <w:rFonts w:ascii="Arial" w:hAnsi="Arial" w:cs="Arial"/>
          <w:color w:val="000000"/>
        </w:rPr>
        <w:t>0</w:t>
      </w:r>
      <w:r w:rsidR="00D73E8A">
        <w:rPr>
          <w:rFonts w:ascii="Arial" w:hAnsi="Arial" w:cs="Arial"/>
          <w:color w:val="000000"/>
        </w:rPr>
        <w:t>4.JPG</w:t>
      </w:r>
    </w:p>
    <w:p w14:paraId="4454FF1F" w14:textId="77777777" w:rsidR="00E4774D" w:rsidRPr="009D1ADE" w:rsidRDefault="00E4774D" w:rsidP="00E4774D">
      <w:pPr>
        <w:rPr>
          <w:rFonts w:ascii="Arial" w:hAnsi="Arial" w:cs="Arial"/>
          <w:sz w:val="18"/>
          <w:szCs w:val="18"/>
        </w:rPr>
      </w:pPr>
    </w:p>
    <w:p w14:paraId="0BCC23E7" w14:textId="77777777" w:rsidR="00E4774D" w:rsidRDefault="00E4774D" w:rsidP="00E477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7CA7CC7" w14:textId="5AF7C8B9" w:rsidR="00E4774D" w:rsidRPr="00E4774D" w:rsidRDefault="009D1ADE" w:rsidP="00AF61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Compraron 12 litros de pintura azul. </w:t>
      </w:r>
    </w:p>
    <w:p w14:paraId="01BFDAAD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1929A7C1" w14:textId="77777777" w:rsidR="00AF61AF" w:rsidRPr="00792588" w:rsidRDefault="00AF61AF" w:rsidP="00AF61A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F8DAA88" w14:textId="53F070C6" w:rsidR="0013397F" w:rsidRDefault="00661CCC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solucionar el problema tenemos dos opciones, observa: </w:t>
      </w:r>
    </w:p>
    <w:p w14:paraId="04DE019C" w14:textId="77777777" w:rsidR="00661CCC" w:rsidRDefault="00661CCC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A23311F" w14:textId="4C199054" w:rsidR="00661CCC" w:rsidRPr="00661CCC" w:rsidRDefault="00661CCC" w:rsidP="00E31CAA">
      <w:pPr>
        <w:rPr>
          <w:rFonts w:ascii="Arial" w:hAnsi="Arial" w:cs="Arial"/>
          <w:b/>
          <w:sz w:val="18"/>
          <w:szCs w:val="18"/>
          <w:lang w:val="es-ES_tradnl"/>
        </w:rPr>
      </w:pPr>
      <w:r w:rsidRPr="00661CCC">
        <w:rPr>
          <w:rFonts w:ascii="Arial" w:hAnsi="Arial" w:cs="Arial"/>
          <w:b/>
          <w:sz w:val="18"/>
          <w:szCs w:val="18"/>
          <w:lang w:val="es-ES_tradnl"/>
        </w:rPr>
        <w:t>Forma #1:</w:t>
      </w:r>
    </w:p>
    <w:p w14:paraId="43206042" w14:textId="0F03AC8D" w:rsidR="00661CCC" w:rsidRDefault="00661CCC" w:rsidP="00661CCC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Como los litros de pintura cuestan igual sin importar el color que sea, entonces, podemos sumar la cantidad de litros de pintura de cada color y luego multiplicar el resultado por el costo de cada litro, así:</w:t>
      </w:r>
    </w:p>
    <w:p w14:paraId="380E1335" w14:textId="1AFF5DF7" w:rsidR="00661CCC" w:rsidRDefault="00661CCC" w:rsidP="00661CCC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51C47DCF" w14:textId="0FD8F923" w:rsidR="00661CCC" w:rsidRDefault="00661CCC" w:rsidP="00661CCC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 w:rsidRPr="00C05A1F">
        <w:rPr>
          <w:rFonts w:ascii="Arial" w:hAnsi="Arial" w:cs="Arial"/>
          <w:b/>
          <w:sz w:val="18"/>
          <w:szCs w:val="18"/>
          <w:lang w:val="es-ES_tradnl"/>
        </w:rPr>
        <w:t>(</w:t>
      </w:r>
      <w:del w:id="42" w:author="Johana Montejo Rozo" w:date="2015-03-14T18:30:00Z">
        <w:r w:rsidRPr="00C05A1F" w:rsidDel="00EB2E89"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</w:del>
      <w:r w:rsidRPr="00C05A1F">
        <w:rPr>
          <w:rFonts w:ascii="Arial" w:hAnsi="Arial" w:cs="Arial"/>
          <w:b/>
          <w:sz w:val="18"/>
          <w:szCs w:val="18"/>
          <w:lang w:val="es-ES_tradnl"/>
        </w:rPr>
        <w:t>12 + 9</w:t>
      </w:r>
      <w:del w:id="43" w:author="Johana Montejo Rozo" w:date="2015-03-14T18:30:00Z">
        <w:r w:rsidRPr="00C05A1F" w:rsidDel="00EB2E89"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</w:del>
      <w:r w:rsidRPr="00C05A1F">
        <w:rPr>
          <w:rFonts w:ascii="Arial" w:hAnsi="Arial" w:cs="Arial"/>
          <w:b/>
          <w:sz w:val="18"/>
          <w:szCs w:val="18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 x </w:t>
      </w:r>
      <w:r w:rsidR="006B6EC9">
        <w:rPr>
          <w:rFonts w:ascii="Arial" w:hAnsi="Arial" w:cs="Arial"/>
          <w:sz w:val="18"/>
          <w:szCs w:val="18"/>
          <w:lang w:val="es-ES_tradnl"/>
        </w:rPr>
        <w:t>5970</w:t>
      </w:r>
    </w:p>
    <w:p w14:paraId="6102A721" w14:textId="77777777" w:rsidR="006B6EC9" w:rsidRDefault="006B6EC9" w:rsidP="00661CCC">
      <w:pPr>
        <w:ind w:left="720"/>
        <w:rPr>
          <w:rFonts w:ascii="Arial" w:hAnsi="Arial" w:cs="Arial"/>
          <w:sz w:val="18"/>
          <w:szCs w:val="18"/>
          <w:lang w:val="es-ES_tradnl"/>
        </w:rPr>
      </w:pPr>
    </w:p>
    <w:p w14:paraId="68D4E464" w14:textId="34B2FAB6" w:rsidR="006B6EC9" w:rsidRDefault="006B6EC9" w:rsidP="006B6EC9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paréntesis nos indican la operación que </w:t>
      </w:r>
      <w:del w:id="44" w:author="Johana Montejo Rozo" w:date="2015-03-14T18:20:00Z">
        <w:r w:rsidDel="009C68DD">
          <w:rPr>
            <w:rFonts w:ascii="Arial" w:hAnsi="Arial" w:cs="Arial"/>
            <w:sz w:val="18"/>
            <w:szCs w:val="18"/>
            <w:lang w:val="es-ES_tradnl"/>
          </w:rPr>
          <w:delText xml:space="preserve">primero </w:delText>
        </w:r>
      </w:del>
      <w:r>
        <w:rPr>
          <w:rFonts w:ascii="Arial" w:hAnsi="Arial" w:cs="Arial"/>
          <w:sz w:val="18"/>
          <w:szCs w:val="18"/>
          <w:lang w:val="es-ES_tradnl"/>
        </w:rPr>
        <w:t>debemos desarrollar</w:t>
      </w:r>
      <w:ins w:id="45" w:author="Johana Montejo Rozo" w:date="2015-03-14T18:20:00Z">
        <w:r w:rsidR="009C68DD">
          <w:rPr>
            <w:rFonts w:ascii="Arial" w:hAnsi="Arial" w:cs="Arial"/>
            <w:sz w:val="18"/>
            <w:szCs w:val="18"/>
            <w:lang w:val="es-ES_tradnl"/>
          </w:rPr>
          <w:t xml:space="preserve"> primero</w:t>
        </w:r>
      </w:ins>
      <w:r>
        <w:rPr>
          <w:rFonts w:ascii="Arial" w:hAnsi="Arial" w:cs="Arial"/>
          <w:sz w:val="18"/>
          <w:szCs w:val="18"/>
          <w:lang w:val="es-ES_tradnl"/>
        </w:rPr>
        <w:t>, en este caso primero desarrollamos la adición.</w:t>
      </w:r>
    </w:p>
    <w:p w14:paraId="530ABC4D" w14:textId="4A4AAD04" w:rsidR="006B6EC9" w:rsidRDefault="006B6EC9" w:rsidP="006B6EC9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0E20FCF" w14:textId="0AFB07CB" w:rsidR="006B6EC9" w:rsidRDefault="006B6EC9" w:rsidP="006B6EC9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 w:rsidRPr="00C05A1F">
        <w:rPr>
          <w:rFonts w:ascii="Arial" w:hAnsi="Arial" w:cs="Arial"/>
          <w:sz w:val="18"/>
          <w:szCs w:val="18"/>
          <w:lang w:val="es-ES_tradnl"/>
        </w:rPr>
        <w:t>(</w:t>
      </w:r>
      <w:del w:id="46" w:author="Johana Montejo Rozo" w:date="2015-03-14T18:30:00Z">
        <w:r w:rsidRPr="00C05A1F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C05A1F">
        <w:rPr>
          <w:rFonts w:ascii="Arial" w:hAnsi="Arial" w:cs="Arial"/>
          <w:sz w:val="18"/>
          <w:szCs w:val="18"/>
          <w:lang w:val="es-ES_tradnl"/>
        </w:rPr>
        <w:t xml:space="preserve">12 + 9 </w:t>
      </w:r>
      <w:del w:id="47" w:author="Johana Montejo Rozo" w:date="2015-03-14T18:30:00Z">
        <w:r w:rsidRPr="00C05A1F" w:rsidDel="00EB2E89">
          <w:rPr>
            <w:rFonts w:ascii="Arial" w:hAnsi="Arial" w:cs="Arial"/>
            <w:sz w:val="18"/>
            <w:szCs w:val="18"/>
            <w:lang w:val="es-ES_tradnl"/>
          </w:rPr>
          <w:delText>)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 x 5970</w:t>
      </w:r>
    </w:p>
    <w:p w14:paraId="0EB99A8F" w14:textId="72E845A2" w:rsidR="006B6EC9" w:rsidRPr="00C05A1F" w:rsidRDefault="006B6EC9" w:rsidP="00661CCC">
      <w:pPr>
        <w:ind w:left="720"/>
        <w:rPr>
          <w:rFonts w:ascii="Arial" w:hAnsi="Arial" w:cs="Arial"/>
          <w:b/>
          <w:sz w:val="18"/>
          <w:szCs w:val="18"/>
          <w:lang w:val="es-ES_tradnl"/>
        </w:rPr>
      </w:pPr>
      <w:r w:rsidRPr="00C05A1F">
        <w:rPr>
          <w:rFonts w:ascii="Arial" w:hAnsi="Arial" w:cs="Arial"/>
          <w:b/>
          <w:sz w:val="18"/>
          <w:szCs w:val="18"/>
          <w:lang w:val="es-ES_tradnl"/>
        </w:rPr>
        <w:tab/>
        <w:t xml:space="preserve">      21      x 5970</w:t>
      </w:r>
    </w:p>
    <w:p w14:paraId="261254C9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DDC4061" w14:textId="431A9E04" w:rsidR="006B6EC9" w:rsidRDefault="006B6EC9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 xml:space="preserve">Y finalmente desarrollamos la multiplicación </w:t>
      </w:r>
    </w:p>
    <w:p w14:paraId="1565FB0B" w14:textId="77777777" w:rsidR="006B6EC9" w:rsidRDefault="006B6EC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B9C0AC2" w14:textId="77777777" w:rsidR="006B6EC9" w:rsidRDefault="006B6EC9" w:rsidP="006B6EC9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 w:rsidRPr="00C05A1F">
        <w:rPr>
          <w:rFonts w:ascii="Arial" w:hAnsi="Arial" w:cs="Arial"/>
          <w:sz w:val="18"/>
          <w:szCs w:val="18"/>
          <w:lang w:val="es-ES_tradnl"/>
        </w:rPr>
        <w:t>(</w:t>
      </w:r>
      <w:del w:id="48" w:author="Johana Montejo Rozo" w:date="2015-03-14T18:30:00Z">
        <w:r w:rsidRPr="00C05A1F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C05A1F">
        <w:rPr>
          <w:rFonts w:ascii="Arial" w:hAnsi="Arial" w:cs="Arial"/>
          <w:sz w:val="18"/>
          <w:szCs w:val="18"/>
          <w:lang w:val="es-ES_tradnl"/>
        </w:rPr>
        <w:t>12 + 9</w:t>
      </w:r>
      <w:del w:id="49" w:author="Johana Montejo Rozo" w:date="2015-03-14T18:30:00Z">
        <w:r w:rsidRPr="00C05A1F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C05A1F">
        <w:rPr>
          <w:rFonts w:ascii="Arial" w:hAnsi="Arial" w:cs="Arial"/>
          <w:sz w:val="18"/>
          <w:szCs w:val="18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 x 5970</w:t>
      </w:r>
    </w:p>
    <w:p w14:paraId="5C55A3AB" w14:textId="77777777" w:rsidR="006B6EC9" w:rsidRPr="00E31CAA" w:rsidRDefault="006B6EC9" w:rsidP="006B6EC9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 xml:space="preserve">      21      x 5970</w:t>
      </w:r>
    </w:p>
    <w:p w14:paraId="045C7FB6" w14:textId="188271C0" w:rsidR="006B6EC9" w:rsidRDefault="00C05A1F" w:rsidP="00C05A1F">
      <w:pPr>
        <w:ind w:left="1440"/>
        <w:rPr>
          <w:rFonts w:ascii="Arial" w:hAnsi="Arial" w:cs="Arial"/>
          <w:b/>
          <w:sz w:val="18"/>
          <w:szCs w:val="18"/>
          <w:lang w:val="es-ES_tradnl"/>
        </w:rPr>
      </w:pPr>
      <w:r w:rsidRPr="00C05A1F">
        <w:rPr>
          <w:rFonts w:ascii="Arial" w:hAnsi="Arial" w:cs="Arial"/>
          <w:b/>
          <w:sz w:val="18"/>
          <w:szCs w:val="18"/>
          <w:lang w:val="es-ES_tradnl"/>
        </w:rPr>
        <w:t xml:space="preserve">          125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  <w:r w:rsidRPr="00C05A1F">
        <w:rPr>
          <w:rFonts w:ascii="Arial" w:hAnsi="Arial" w:cs="Arial"/>
          <w:b/>
          <w:sz w:val="18"/>
          <w:szCs w:val="18"/>
          <w:lang w:val="es-ES_tradnl"/>
        </w:rPr>
        <w:t>370</w:t>
      </w:r>
    </w:p>
    <w:p w14:paraId="662DCA0B" w14:textId="77777777" w:rsidR="00CC62FB" w:rsidRDefault="00CC62FB" w:rsidP="00CC62FB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5ACFCF7" w14:textId="16B93A9E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  <w:r w:rsidRPr="00CC62FB">
        <w:rPr>
          <w:rFonts w:ascii="Arial" w:hAnsi="Arial" w:cs="Arial"/>
          <w:sz w:val="18"/>
          <w:szCs w:val="18"/>
          <w:lang w:val="es-ES_tradnl"/>
        </w:rPr>
        <w:tab/>
        <w:t xml:space="preserve">Entonces, </w:t>
      </w:r>
      <w:r>
        <w:rPr>
          <w:rFonts w:ascii="Arial" w:hAnsi="Arial" w:cs="Arial"/>
          <w:sz w:val="18"/>
          <w:szCs w:val="18"/>
          <w:lang w:val="es-ES_tradnl"/>
        </w:rPr>
        <w:t xml:space="preserve">Mariana y Gabriel deben pagar $125.370 por la pintura en total. </w:t>
      </w:r>
    </w:p>
    <w:p w14:paraId="5B0A823C" w14:textId="77777777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</w:p>
    <w:p w14:paraId="3E3CF827" w14:textId="75602CED" w:rsidR="00CC62FB" w:rsidRPr="00661CCC" w:rsidRDefault="00CC62FB" w:rsidP="00CC62FB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Forma #2</w:t>
      </w:r>
      <w:r w:rsidRPr="00661CCC">
        <w:rPr>
          <w:rFonts w:ascii="Arial" w:hAnsi="Arial" w:cs="Arial"/>
          <w:b/>
          <w:sz w:val="18"/>
          <w:szCs w:val="18"/>
          <w:lang w:val="es-ES_tradnl"/>
        </w:rPr>
        <w:t>:</w:t>
      </w:r>
    </w:p>
    <w:p w14:paraId="4408C570" w14:textId="45369D3C" w:rsidR="00CC62FB" w:rsidRDefault="00CC62FB" w:rsidP="00CC62FB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Podemos empezar hallando el costo de cada color de pintura, multiplicando la cantidad de litros de cada color por el valor</w:t>
      </w:r>
      <w:r w:rsidR="00B57E86">
        <w:rPr>
          <w:rFonts w:ascii="Arial" w:hAnsi="Arial" w:cs="Arial"/>
          <w:sz w:val="18"/>
          <w:szCs w:val="18"/>
          <w:lang w:val="es-ES_tradnl"/>
        </w:rPr>
        <w:t xml:space="preserve"> del litro y luego sumamos los resultados, así</w:t>
      </w:r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1F8B284A" w14:textId="77777777" w:rsidR="00CC62FB" w:rsidRDefault="00CC62FB" w:rsidP="00CC62FB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3895671D" w14:textId="06086CFE" w:rsidR="00CC62FB" w:rsidRDefault="00CC62FB" w:rsidP="00CC62FB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 w:rsidRPr="00C05A1F">
        <w:rPr>
          <w:rFonts w:ascii="Arial" w:hAnsi="Arial" w:cs="Arial"/>
          <w:b/>
          <w:sz w:val="18"/>
          <w:szCs w:val="18"/>
          <w:lang w:val="es-ES_tradnl"/>
        </w:rPr>
        <w:t>(</w:t>
      </w:r>
      <w:del w:id="50" w:author="Johana Montejo Rozo" w:date="2015-03-14T18:29:00Z">
        <w:r w:rsidRPr="00C05A1F" w:rsidDel="00EB2E89"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</w:del>
      <w:r w:rsidR="00B57E86">
        <w:rPr>
          <w:rFonts w:ascii="Arial" w:hAnsi="Arial" w:cs="Arial"/>
          <w:b/>
          <w:sz w:val="18"/>
          <w:szCs w:val="18"/>
          <w:lang w:val="es-ES_tradnl"/>
        </w:rPr>
        <w:t>12 x 5.970</w:t>
      </w:r>
      <w:del w:id="51" w:author="Johana Montejo Rozo" w:date="2015-03-14T18:29:00Z">
        <w:r w:rsidRPr="00C05A1F" w:rsidDel="00EB2E89"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</w:del>
      <w:r w:rsidRPr="00C05A1F">
        <w:rPr>
          <w:rFonts w:ascii="Arial" w:hAnsi="Arial" w:cs="Arial"/>
          <w:b/>
          <w:sz w:val="18"/>
          <w:szCs w:val="18"/>
          <w:lang w:val="es-ES_tradnl"/>
        </w:rPr>
        <w:t>)</w:t>
      </w:r>
      <w:r w:rsidR="00B57E86">
        <w:rPr>
          <w:rFonts w:ascii="Arial" w:hAnsi="Arial" w:cs="Arial"/>
          <w:sz w:val="18"/>
          <w:szCs w:val="18"/>
          <w:lang w:val="es-ES_tradnl"/>
        </w:rPr>
        <w:t xml:space="preserve">  + </w:t>
      </w:r>
      <w:r w:rsidR="00B57E86" w:rsidRPr="00B57E86">
        <w:rPr>
          <w:rFonts w:ascii="Arial" w:hAnsi="Arial" w:cs="Arial"/>
          <w:b/>
          <w:sz w:val="18"/>
          <w:szCs w:val="18"/>
          <w:lang w:val="es-ES_tradnl"/>
        </w:rPr>
        <w:t>(</w:t>
      </w:r>
      <w:del w:id="52" w:author="Johana Montejo Rozo" w:date="2015-03-14T18:29:00Z">
        <w:r w:rsidR="00B57E86" w:rsidRPr="00B57E86" w:rsidDel="00EB2E89"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</w:del>
      <w:r w:rsidR="00B57E86" w:rsidRPr="00B57E86">
        <w:rPr>
          <w:rFonts w:ascii="Arial" w:hAnsi="Arial" w:cs="Arial"/>
          <w:b/>
          <w:sz w:val="18"/>
          <w:szCs w:val="18"/>
          <w:lang w:val="es-ES_tradnl"/>
        </w:rPr>
        <w:t xml:space="preserve">9 x </w:t>
      </w:r>
      <w:r w:rsidRPr="00B57E86">
        <w:rPr>
          <w:rFonts w:ascii="Arial" w:hAnsi="Arial" w:cs="Arial"/>
          <w:b/>
          <w:sz w:val="18"/>
          <w:szCs w:val="18"/>
          <w:lang w:val="es-ES_tradnl"/>
        </w:rPr>
        <w:t xml:space="preserve"> 5</w:t>
      </w:r>
      <w:r w:rsidR="00B57E86" w:rsidRPr="00B57E86">
        <w:rPr>
          <w:rFonts w:ascii="Arial" w:hAnsi="Arial" w:cs="Arial"/>
          <w:b/>
          <w:sz w:val="18"/>
          <w:szCs w:val="18"/>
          <w:lang w:val="es-ES_tradnl"/>
        </w:rPr>
        <w:t>.</w:t>
      </w:r>
      <w:r w:rsidRPr="00B57E86">
        <w:rPr>
          <w:rFonts w:ascii="Arial" w:hAnsi="Arial" w:cs="Arial"/>
          <w:b/>
          <w:sz w:val="18"/>
          <w:szCs w:val="18"/>
          <w:lang w:val="es-ES_tradnl"/>
        </w:rPr>
        <w:t>970</w:t>
      </w:r>
      <w:del w:id="53" w:author="Johana Montejo Rozo" w:date="2015-03-14T18:29:00Z">
        <w:r w:rsidR="00B57E86" w:rsidRPr="00B57E86" w:rsidDel="00EB2E89"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</w:del>
      <w:r w:rsidR="00B57E86" w:rsidRPr="00B57E86">
        <w:rPr>
          <w:rFonts w:ascii="Arial" w:hAnsi="Arial" w:cs="Arial"/>
          <w:b/>
          <w:sz w:val="18"/>
          <w:szCs w:val="18"/>
          <w:lang w:val="es-ES_tradnl"/>
        </w:rPr>
        <w:t>)</w:t>
      </w:r>
    </w:p>
    <w:p w14:paraId="56A1A145" w14:textId="77777777" w:rsidR="00CC62FB" w:rsidRDefault="00CC62FB" w:rsidP="00CC62FB">
      <w:pPr>
        <w:ind w:left="720"/>
        <w:rPr>
          <w:rFonts w:ascii="Arial" w:hAnsi="Arial" w:cs="Arial"/>
          <w:sz w:val="18"/>
          <w:szCs w:val="18"/>
          <w:lang w:val="es-ES_tradnl"/>
        </w:rPr>
      </w:pPr>
    </w:p>
    <w:p w14:paraId="11B4B6D3" w14:textId="0DABBD03" w:rsidR="00CC62FB" w:rsidRDefault="00CC62FB" w:rsidP="00CC62FB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paréntesis nos indican la operación que primero debemos desarrollar, en este caso primero desarrollamos </w:t>
      </w:r>
      <w:r w:rsidR="00B57E86">
        <w:rPr>
          <w:rFonts w:ascii="Arial" w:hAnsi="Arial" w:cs="Arial"/>
          <w:sz w:val="18"/>
          <w:szCs w:val="18"/>
          <w:lang w:val="es-ES_tradnl"/>
        </w:rPr>
        <w:t>las multiplicaciones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CD67F90" w14:textId="77777777" w:rsidR="00CC62FB" w:rsidRDefault="00CC62FB" w:rsidP="00CC62FB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C1D2CB0" w14:textId="703A6329" w:rsidR="00CE06EA" w:rsidRPr="00CE06EA" w:rsidRDefault="00CE06EA" w:rsidP="00CE06EA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 w:rsidRPr="00CE06EA">
        <w:rPr>
          <w:rFonts w:ascii="Arial" w:hAnsi="Arial" w:cs="Arial"/>
          <w:sz w:val="18"/>
          <w:szCs w:val="18"/>
          <w:lang w:val="es-ES_tradnl"/>
        </w:rPr>
        <w:t>(</w:t>
      </w:r>
      <w:del w:id="54" w:author="Johana Montejo Rozo" w:date="2015-03-14T18:29:00Z">
        <w:r w:rsidRPr="00CE06EA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CE06EA">
        <w:rPr>
          <w:rFonts w:ascii="Arial" w:hAnsi="Arial" w:cs="Arial"/>
          <w:sz w:val="18"/>
          <w:szCs w:val="18"/>
          <w:lang w:val="es-ES_tradnl"/>
        </w:rPr>
        <w:t>12 x 5.970</w:t>
      </w:r>
      <w:del w:id="55" w:author="Johana Montejo Rozo" w:date="2015-03-14T18:29:00Z">
        <w:r w:rsidRPr="00CE06EA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CE06EA">
        <w:rPr>
          <w:rFonts w:ascii="Arial" w:hAnsi="Arial" w:cs="Arial"/>
          <w:sz w:val="18"/>
          <w:szCs w:val="18"/>
          <w:lang w:val="es-ES_tradnl"/>
        </w:rPr>
        <w:t>)  + (</w:t>
      </w:r>
      <w:del w:id="56" w:author="Johana Montejo Rozo" w:date="2015-03-14T18:29:00Z">
        <w:r w:rsidRPr="00CE06EA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CE06EA">
        <w:rPr>
          <w:rFonts w:ascii="Arial" w:hAnsi="Arial" w:cs="Arial"/>
          <w:sz w:val="18"/>
          <w:szCs w:val="18"/>
          <w:lang w:val="es-ES_tradnl"/>
        </w:rPr>
        <w:t>9 x  5.970</w:t>
      </w:r>
      <w:del w:id="57" w:author="Johana Montejo Rozo" w:date="2015-03-14T18:29:00Z">
        <w:r w:rsidRPr="00CE06EA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CE06EA">
        <w:rPr>
          <w:rFonts w:ascii="Arial" w:hAnsi="Arial" w:cs="Arial"/>
          <w:sz w:val="18"/>
          <w:szCs w:val="18"/>
          <w:lang w:val="es-ES_tradnl"/>
        </w:rPr>
        <w:t>)</w:t>
      </w:r>
    </w:p>
    <w:p w14:paraId="2BE89905" w14:textId="6315F25B" w:rsidR="00CC62FB" w:rsidRPr="00FC62FA" w:rsidRDefault="00CE06EA" w:rsidP="00FC62FA">
      <w:pPr>
        <w:ind w:left="720" w:firstLine="720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     </w:t>
      </w:r>
      <w:r w:rsidR="00FC62FA" w:rsidRPr="00FC62FA">
        <w:rPr>
          <w:rFonts w:ascii="Arial" w:hAnsi="Arial" w:cs="Arial"/>
          <w:b/>
          <w:sz w:val="18"/>
          <w:szCs w:val="18"/>
          <w:lang w:val="es-ES_tradnl"/>
        </w:rPr>
        <w:t xml:space="preserve">71.640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    </w:t>
      </w:r>
      <w:r w:rsidR="00FC62FA" w:rsidRPr="00FC62FA">
        <w:rPr>
          <w:rFonts w:ascii="Arial" w:hAnsi="Arial" w:cs="Arial"/>
          <w:b/>
          <w:sz w:val="18"/>
          <w:szCs w:val="18"/>
          <w:lang w:val="es-ES_tradnl"/>
        </w:rPr>
        <w:t xml:space="preserve">+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    </w:t>
      </w:r>
      <w:r w:rsidR="00FC62FA" w:rsidRPr="00FC62FA">
        <w:rPr>
          <w:rFonts w:ascii="Arial" w:hAnsi="Arial" w:cs="Arial"/>
          <w:b/>
          <w:sz w:val="18"/>
          <w:szCs w:val="18"/>
          <w:lang w:val="es-ES_tradnl"/>
        </w:rPr>
        <w:t>53.730</w:t>
      </w:r>
    </w:p>
    <w:p w14:paraId="4C92BE04" w14:textId="77777777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</w:p>
    <w:p w14:paraId="34906EA7" w14:textId="4B6F207F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 xml:space="preserve">Y finalmente desarrollamos la </w:t>
      </w:r>
      <w:r w:rsidR="00FC62FA">
        <w:rPr>
          <w:rFonts w:ascii="Arial" w:hAnsi="Arial" w:cs="Arial"/>
          <w:sz w:val="18"/>
          <w:szCs w:val="18"/>
          <w:lang w:val="es-ES_tradnl"/>
        </w:rPr>
        <w:t xml:space="preserve">adición.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3F1D649" w14:textId="77777777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</w:p>
    <w:p w14:paraId="7899E379" w14:textId="77777777" w:rsidR="005D483E" w:rsidRPr="00CE06EA" w:rsidRDefault="005D483E" w:rsidP="005D483E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w:r w:rsidRPr="00CE06EA">
        <w:rPr>
          <w:rFonts w:ascii="Arial" w:hAnsi="Arial" w:cs="Arial"/>
          <w:sz w:val="18"/>
          <w:szCs w:val="18"/>
          <w:lang w:val="es-ES_tradnl"/>
        </w:rPr>
        <w:t>(</w:t>
      </w:r>
      <w:del w:id="58" w:author="Johana Montejo Rozo" w:date="2015-03-14T18:29:00Z">
        <w:r w:rsidRPr="00CE06EA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CE06EA">
        <w:rPr>
          <w:rFonts w:ascii="Arial" w:hAnsi="Arial" w:cs="Arial"/>
          <w:sz w:val="18"/>
          <w:szCs w:val="18"/>
          <w:lang w:val="es-ES_tradnl"/>
        </w:rPr>
        <w:t>12 x 5.970</w:t>
      </w:r>
      <w:del w:id="59" w:author="Johana Montejo Rozo" w:date="2015-03-14T18:29:00Z">
        <w:r w:rsidRPr="00CE06EA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CE06EA">
        <w:rPr>
          <w:rFonts w:ascii="Arial" w:hAnsi="Arial" w:cs="Arial"/>
          <w:sz w:val="18"/>
          <w:szCs w:val="18"/>
          <w:lang w:val="es-ES_tradnl"/>
        </w:rPr>
        <w:t>)  + (</w:t>
      </w:r>
      <w:del w:id="60" w:author="Johana Montejo Rozo" w:date="2015-03-14T18:29:00Z">
        <w:r w:rsidRPr="00CE06EA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CE06EA">
        <w:rPr>
          <w:rFonts w:ascii="Arial" w:hAnsi="Arial" w:cs="Arial"/>
          <w:sz w:val="18"/>
          <w:szCs w:val="18"/>
          <w:lang w:val="es-ES_tradnl"/>
        </w:rPr>
        <w:t>9 x  5.970</w:t>
      </w:r>
      <w:del w:id="61" w:author="Johana Montejo Rozo" w:date="2015-03-14T18:30:00Z">
        <w:r w:rsidRPr="00CE06EA" w:rsidDel="00EB2E8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Pr="00CE06EA">
        <w:rPr>
          <w:rFonts w:ascii="Arial" w:hAnsi="Arial" w:cs="Arial"/>
          <w:sz w:val="18"/>
          <w:szCs w:val="18"/>
          <w:lang w:val="es-ES_tradnl"/>
        </w:rPr>
        <w:t>)</w:t>
      </w:r>
    </w:p>
    <w:p w14:paraId="42B8909E" w14:textId="77777777" w:rsidR="005D483E" w:rsidRPr="005D483E" w:rsidRDefault="005D483E" w:rsidP="005D483E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w:r w:rsidRPr="005D483E">
        <w:rPr>
          <w:rFonts w:ascii="Arial" w:hAnsi="Arial" w:cs="Arial"/>
          <w:sz w:val="18"/>
          <w:szCs w:val="18"/>
          <w:lang w:val="es-ES_tradnl"/>
        </w:rPr>
        <w:t xml:space="preserve">      71.640      +      53.730</w:t>
      </w:r>
    </w:p>
    <w:p w14:paraId="737036B9" w14:textId="037BB435" w:rsidR="00CC62FB" w:rsidRDefault="005D483E" w:rsidP="00CC62FB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ab/>
      </w:r>
      <w:r>
        <w:rPr>
          <w:rFonts w:ascii="Arial" w:hAnsi="Arial" w:cs="Arial"/>
          <w:b/>
          <w:sz w:val="18"/>
          <w:szCs w:val="18"/>
          <w:lang w:val="es-ES_tradnl"/>
        </w:rPr>
        <w:tab/>
      </w:r>
      <w:r>
        <w:rPr>
          <w:rFonts w:ascii="Arial" w:hAnsi="Arial" w:cs="Arial"/>
          <w:b/>
          <w:sz w:val="18"/>
          <w:szCs w:val="18"/>
          <w:lang w:val="es-ES_tradnl"/>
        </w:rPr>
        <w:tab/>
        <w:t xml:space="preserve">    </w:t>
      </w:r>
      <w:r w:rsidRPr="005D483E">
        <w:rPr>
          <w:rFonts w:ascii="Arial" w:hAnsi="Arial" w:cs="Arial"/>
          <w:b/>
          <w:sz w:val="18"/>
          <w:szCs w:val="18"/>
          <w:lang w:val="es-ES_tradnl"/>
        </w:rPr>
        <w:t>125</w:t>
      </w:r>
      <w:r w:rsidR="00180BEA">
        <w:rPr>
          <w:rFonts w:ascii="Arial" w:hAnsi="Arial" w:cs="Arial"/>
          <w:b/>
          <w:sz w:val="18"/>
          <w:szCs w:val="18"/>
          <w:lang w:val="es-ES_tradnl"/>
        </w:rPr>
        <w:t>.</w:t>
      </w:r>
      <w:r w:rsidRPr="005D483E">
        <w:rPr>
          <w:rFonts w:ascii="Arial" w:hAnsi="Arial" w:cs="Arial"/>
          <w:b/>
          <w:sz w:val="18"/>
          <w:szCs w:val="18"/>
          <w:lang w:val="es-ES_tradnl"/>
        </w:rPr>
        <w:t>370</w:t>
      </w:r>
    </w:p>
    <w:p w14:paraId="3D90DA63" w14:textId="77777777" w:rsidR="005D483E" w:rsidRDefault="005D483E" w:rsidP="00CC62FB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32F03AA3" w14:textId="77777777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  <w:r w:rsidRPr="00CC62FB">
        <w:rPr>
          <w:rFonts w:ascii="Arial" w:hAnsi="Arial" w:cs="Arial"/>
          <w:sz w:val="18"/>
          <w:szCs w:val="18"/>
          <w:lang w:val="es-ES_tradnl"/>
        </w:rPr>
        <w:tab/>
        <w:t xml:space="preserve">Entonces, </w:t>
      </w:r>
      <w:r>
        <w:rPr>
          <w:rFonts w:ascii="Arial" w:hAnsi="Arial" w:cs="Arial"/>
          <w:sz w:val="18"/>
          <w:szCs w:val="18"/>
          <w:lang w:val="es-ES_tradnl"/>
        </w:rPr>
        <w:t xml:space="preserve">Mariana y Gabriel deben pagar $125.370 por la pintura en total. </w:t>
      </w:r>
    </w:p>
    <w:p w14:paraId="45065A8D" w14:textId="77777777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</w:p>
    <w:p w14:paraId="3D331289" w14:textId="77777777" w:rsidR="00CC62FB" w:rsidRDefault="00CC62FB" w:rsidP="00CC62FB">
      <w:pPr>
        <w:rPr>
          <w:rFonts w:ascii="Arial" w:hAnsi="Arial" w:cs="Arial"/>
          <w:sz w:val="18"/>
          <w:szCs w:val="18"/>
          <w:lang w:val="es-ES_tradnl"/>
        </w:rPr>
      </w:pPr>
    </w:p>
    <w:p w14:paraId="35DB7A7D" w14:textId="6AE1342D" w:rsidR="00AA46C6" w:rsidRPr="00E928AA" w:rsidRDefault="00AA46C6" w:rsidP="00AA46C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</w:p>
    <w:p w14:paraId="3FF6E035" w14:textId="77777777" w:rsidR="00AA46C6" w:rsidRPr="00F4317E" w:rsidRDefault="00AA46C6" w:rsidP="00AA46C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7D042013" w14:textId="575F0813" w:rsidR="00AA46C6" w:rsidRPr="003E400F" w:rsidRDefault="00AA46C6" w:rsidP="00AA46C6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Propiedad</w:t>
      </w:r>
    </w:p>
    <w:p w14:paraId="224F7C67" w14:textId="77777777" w:rsidR="00AA46C6" w:rsidRDefault="00AA46C6" w:rsidP="00AA46C6">
      <w:pPr>
        <w:rPr>
          <w:rFonts w:ascii="Arial" w:hAnsi="Arial" w:cs="Arial"/>
          <w:sz w:val="18"/>
          <w:szCs w:val="18"/>
          <w:lang w:val="es-ES_tradnl"/>
        </w:rPr>
      </w:pPr>
    </w:p>
    <w:p w14:paraId="5E644CDD" w14:textId="77777777" w:rsidR="00AA46C6" w:rsidRDefault="00AA46C6" w:rsidP="00AA46C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48E5A522" w14:textId="77777777" w:rsidR="00AA46C6" w:rsidRDefault="00AA46C6" w:rsidP="00AA46C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A46C6" w:rsidRPr="00904011" w14:paraId="6FB39997" w14:textId="77777777" w:rsidTr="002674A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CFCE3F1" w14:textId="77777777" w:rsidR="00AA46C6" w:rsidRPr="00904011" w:rsidRDefault="00AA46C6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7CC15F2D" w14:textId="2FA10AFF" w:rsidR="00AA46C6" w:rsidRPr="00904011" w:rsidRDefault="00AA46C6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16D3E41" w14:textId="77777777" w:rsidR="00AA46C6" w:rsidRPr="00904011" w:rsidRDefault="00AA46C6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76FA15A8" w14:textId="77777777" w:rsidR="00AA46C6" w:rsidRPr="00904011" w:rsidRDefault="00AA46C6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731DCA42" w14:textId="77777777" w:rsidR="00AA46C6" w:rsidRPr="00CB17F3" w:rsidRDefault="00AA46C6" w:rsidP="002674A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8E54C79" w14:textId="64928DEE" w:rsidR="00AA46C6" w:rsidRPr="00904011" w:rsidRDefault="00AA46C6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A46C6" w:rsidRPr="00184358" w14:paraId="1BC8512F" w14:textId="77777777" w:rsidTr="002674A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8183BAD" w14:textId="77777777" w:rsidR="00AA46C6" w:rsidRPr="00904011" w:rsidRDefault="00AA46C6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34B64593" w14:textId="502F9853" w:rsidR="00AA46C6" w:rsidRPr="00904011" w:rsidRDefault="000C5398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F97D731" w14:textId="77777777" w:rsidR="00AA46C6" w:rsidRPr="00904011" w:rsidRDefault="00AA46C6" w:rsidP="002674A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0F2754E3" w14:textId="77777777" w:rsidR="00AA46C6" w:rsidRPr="00904011" w:rsidRDefault="00AA46C6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72F03305" w14:textId="77777777" w:rsidR="00AA46C6" w:rsidRPr="00904011" w:rsidRDefault="00AA46C6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3E24D9E" w14:textId="77777777" w:rsidR="00AA46C6" w:rsidRPr="00904011" w:rsidRDefault="00AA46C6" w:rsidP="002674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EDF470C" w14:textId="77777777" w:rsidR="00AA46C6" w:rsidRDefault="00AA46C6" w:rsidP="00AA46C6">
      <w:pPr>
        <w:rPr>
          <w:rFonts w:ascii="Arial" w:hAnsi="Arial" w:cs="Arial"/>
          <w:sz w:val="18"/>
          <w:szCs w:val="18"/>
          <w:lang w:val="es-ES_tradnl"/>
        </w:rPr>
      </w:pPr>
    </w:p>
    <w:p w14:paraId="06B58270" w14:textId="77777777" w:rsidR="00AA46C6" w:rsidRDefault="00AA46C6" w:rsidP="00AA46C6">
      <w:pPr>
        <w:rPr>
          <w:rFonts w:ascii="Arial" w:hAnsi="Arial" w:cs="Arial"/>
          <w:sz w:val="18"/>
          <w:szCs w:val="18"/>
          <w:lang w:val="es-ES_tradnl"/>
        </w:rPr>
      </w:pPr>
    </w:p>
    <w:p w14:paraId="42496125" w14:textId="5518B33D" w:rsidR="00677218" w:rsidRPr="00F4317E" w:rsidRDefault="00677218" w:rsidP="0067721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0C5398">
        <w:rPr>
          <w:rFonts w:ascii="Arial" w:hAnsi="Arial"/>
          <w:sz w:val="18"/>
          <w:szCs w:val="18"/>
          <w:highlight w:val="green"/>
          <w:lang w:val="es-ES_tradnl"/>
        </w:rPr>
        <w:t>1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420A97A" w14:textId="77777777" w:rsidR="00677218" w:rsidRDefault="00677218" w:rsidP="0067721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BECFF7A" w14:textId="77777777" w:rsidR="00677218" w:rsidRDefault="00677218" w:rsidP="0067721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E1192F6" w14:textId="45D59E31" w:rsidR="00677218" w:rsidRDefault="00B8203D" w:rsidP="0067721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778D77D2" wp14:editId="644BAA6A">
            <wp:extent cx="3306445" cy="71247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9E37" w14:textId="77777777" w:rsidR="00677218" w:rsidRDefault="00677218" w:rsidP="0067721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AA57C52" w14:textId="77777777" w:rsidR="00677218" w:rsidRDefault="00677218" w:rsidP="0067721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162D4E9" w14:textId="77777777" w:rsidR="00677218" w:rsidRPr="000719EE" w:rsidRDefault="00677218" w:rsidP="0067721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8EBA7A" w14:textId="653A60CF" w:rsidR="00677218" w:rsidRPr="009C128F" w:rsidRDefault="00677218" w:rsidP="00677218">
      <w:pPr>
        <w:rPr>
          <w:rFonts w:ascii="Arial" w:hAnsi="Arial"/>
          <w:sz w:val="18"/>
          <w:szCs w:val="18"/>
        </w:rPr>
      </w:pPr>
      <w:r w:rsidRPr="009C128F">
        <w:rPr>
          <w:rFonts w:ascii="Arial" w:hAnsi="Arial" w:cs="Arial"/>
          <w:color w:val="000000"/>
        </w:rPr>
        <w:t>MA_04_</w:t>
      </w:r>
      <w:del w:id="62" w:author="Johana Montejo Rozo" w:date="2015-03-14T18:20:00Z">
        <w:r w:rsidRPr="009C128F" w:rsidDel="009C68DD">
          <w:rPr>
            <w:rFonts w:ascii="Arial" w:hAnsi="Arial" w:cs="Arial"/>
            <w:color w:val="000000"/>
          </w:rPr>
          <w:delText>XX</w:delText>
        </w:r>
      </w:del>
      <w:ins w:id="63" w:author="Johana Montejo Rozo" w:date="2015-03-14T18:20:00Z">
        <w:r w:rsidR="009C68DD">
          <w:rPr>
            <w:rFonts w:ascii="Arial" w:hAnsi="Arial" w:cs="Arial"/>
            <w:color w:val="000000"/>
          </w:rPr>
          <w:t>02</w:t>
        </w:r>
      </w:ins>
      <w:r w:rsidRPr="009C128F">
        <w:rPr>
          <w:rFonts w:ascii="Arial" w:hAnsi="Arial" w:cs="Arial"/>
          <w:color w:val="000000"/>
        </w:rPr>
        <w:t>_CO_REC230_IMG</w:t>
      </w:r>
      <w:ins w:id="64" w:author="Johana Montejo Rozo" w:date="2015-03-14T18:20:00Z">
        <w:r w:rsidR="009C68DD">
          <w:rPr>
            <w:rFonts w:ascii="Arial" w:hAnsi="Arial" w:cs="Arial"/>
            <w:color w:val="000000"/>
          </w:rPr>
          <w:t>0</w:t>
        </w:r>
      </w:ins>
      <w:r>
        <w:rPr>
          <w:rFonts w:ascii="Arial" w:hAnsi="Arial" w:cs="Arial"/>
          <w:color w:val="000000"/>
        </w:rPr>
        <w:t>5.JPG</w:t>
      </w:r>
    </w:p>
    <w:p w14:paraId="599486E7" w14:textId="77777777" w:rsidR="00677218" w:rsidRPr="009D1ADE" w:rsidRDefault="00677218" w:rsidP="00677218">
      <w:pPr>
        <w:rPr>
          <w:rFonts w:ascii="Arial" w:hAnsi="Arial" w:cs="Arial"/>
          <w:sz w:val="18"/>
          <w:szCs w:val="18"/>
        </w:rPr>
      </w:pPr>
    </w:p>
    <w:p w14:paraId="320828AE" w14:textId="77777777" w:rsidR="00677218" w:rsidRDefault="00677218" w:rsidP="0067721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E0D701A" w14:textId="4E2AEA50" w:rsidR="00677218" w:rsidRPr="00E4774D" w:rsidRDefault="001D570A" w:rsidP="0067721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factor se distribuye entre los</w:t>
      </w:r>
      <w:r w:rsidR="000C5398">
        <w:rPr>
          <w:rFonts w:ascii="Arial" w:hAnsi="Arial" w:cs="Arial"/>
          <w:sz w:val="18"/>
          <w:szCs w:val="18"/>
          <w:lang w:val="es-ES_tradnl"/>
        </w:rPr>
        <w:t xml:space="preserve"> s</w:t>
      </w:r>
      <w:r>
        <w:rPr>
          <w:rFonts w:ascii="Arial" w:hAnsi="Arial" w:cs="Arial"/>
          <w:sz w:val="18"/>
          <w:szCs w:val="18"/>
          <w:lang w:val="es-ES_tradnl"/>
        </w:rPr>
        <w:t xml:space="preserve">umandos. </w:t>
      </w:r>
    </w:p>
    <w:p w14:paraId="1285A38B" w14:textId="77777777" w:rsidR="00677218" w:rsidRDefault="00677218" w:rsidP="00AA46C6">
      <w:pPr>
        <w:rPr>
          <w:rFonts w:ascii="Arial" w:hAnsi="Arial" w:cs="Arial"/>
          <w:sz w:val="18"/>
          <w:szCs w:val="18"/>
          <w:lang w:val="es-ES_tradnl"/>
        </w:rPr>
      </w:pPr>
    </w:p>
    <w:p w14:paraId="4E044A21" w14:textId="27E2265B" w:rsidR="000E3B0E" w:rsidRPr="00F4317E" w:rsidRDefault="000E3B0E" w:rsidP="000E3B0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9CB446" w14:textId="77777777" w:rsidR="000E3B0E" w:rsidRDefault="000E3B0E" w:rsidP="000E3B0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B69322D" w14:textId="0F4BF364" w:rsidR="000E3B0E" w:rsidRDefault="006766D1" w:rsidP="000E3B0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225D5444" wp14:editId="79A0222C">
            <wp:extent cx="3328035" cy="701675"/>
            <wp:effectExtent l="0" t="0" r="571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6DE83" w14:textId="77777777" w:rsidR="000E3B0E" w:rsidRDefault="000E3B0E" w:rsidP="000E3B0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B830C4D" w14:textId="77777777" w:rsidR="000E3B0E" w:rsidRPr="000719EE" w:rsidRDefault="000E3B0E" w:rsidP="000E3B0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D7BAF1B" w14:textId="3844DAD2" w:rsidR="000E3B0E" w:rsidRPr="009C128F" w:rsidRDefault="000E3B0E" w:rsidP="000E3B0E">
      <w:pPr>
        <w:rPr>
          <w:rFonts w:ascii="Arial" w:hAnsi="Arial"/>
          <w:sz w:val="18"/>
          <w:szCs w:val="18"/>
        </w:rPr>
      </w:pPr>
      <w:r w:rsidRPr="009C128F">
        <w:rPr>
          <w:rFonts w:ascii="Arial" w:hAnsi="Arial" w:cs="Arial"/>
          <w:color w:val="000000"/>
        </w:rPr>
        <w:t>MA_04_</w:t>
      </w:r>
      <w:del w:id="65" w:author="Johana Montejo Rozo" w:date="2015-03-14T18:22:00Z">
        <w:r w:rsidRPr="009C128F" w:rsidDel="009C68DD">
          <w:rPr>
            <w:rFonts w:ascii="Arial" w:hAnsi="Arial" w:cs="Arial"/>
            <w:color w:val="000000"/>
          </w:rPr>
          <w:delText>XX</w:delText>
        </w:r>
      </w:del>
      <w:ins w:id="66" w:author="Johana Montejo Rozo" w:date="2015-03-14T18:22:00Z">
        <w:r w:rsidR="009C68DD">
          <w:rPr>
            <w:rFonts w:ascii="Arial" w:hAnsi="Arial" w:cs="Arial"/>
            <w:color w:val="000000"/>
          </w:rPr>
          <w:t>02</w:t>
        </w:r>
      </w:ins>
      <w:r w:rsidRPr="009C128F">
        <w:rPr>
          <w:rFonts w:ascii="Arial" w:hAnsi="Arial" w:cs="Arial"/>
          <w:color w:val="000000"/>
        </w:rPr>
        <w:t>_CO_REC230_IMG</w:t>
      </w:r>
      <w:ins w:id="67" w:author="Johana Montejo Rozo" w:date="2015-03-14T18:23:00Z">
        <w:r w:rsidR="009C68DD">
          <w:rPr>
            <w:rFonts w:ascii="Arial" w:hAnsi="Arial" w:cs="Arial"/>
            <w:color w:val="000000"/>
          </w:rPr>
          <w:t>0</w:t>
        </w:r>
      </w:ins>
      <w:r>
        <w:rPr>
          <w:rFonts w:ascii="Arial" w:hAnsi="Arial" w:cs="Arial"/>
          <w:color w:val="000000"/>
        </w:rPr>
        <w:t>6.JPG</w:t>
      </w:r>
    </w:p>
    <w:p w14:paraId="7CF95D12" w14:textId="77777777" w:rsidR="000E3B0E" w:rsidRPr="009D1ADE" w:rsidRDefault="000E3B0E" w:rsidP="000E3B0E">
      <w:pPr>
        <w:rPr>
          <w:rFonts w:ascii="Arial" w:hAnsi="Arial" w:cs="Arial"/>
          <w:sz w:val="18"/>
          <w:szCs w:val="18"/>
        </w:rPr>
      </w:pPr>
    </w:p>
    <w:p w14:paraId="05747993" w14:textId="77777777" w:rsidR="000E3B0E" w:rsidRDefault="000E3B0E" w:rsidP="000E3B0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0689D98" w14:textId="77777777" w:rsidR="000E3B0E" w:rsidRPr="00E4774D" w:rsidRDefault="000E3B0E" w:rsidP="000E3B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factor se distribuye entre los sumandos. </w:t>
      </w:r>
    </w:p>
    <w:p w14:paraId="2BDFC305" w14:textId="77777777" w:rsidR="00677218" w:rsidRDefault="00677218" w:rsidP="00AA46C6">
      <w:pPr>
        <w:rPr>
          <w:rFonts w:ascii="Arial" w:hAnsi="Arial" w:cs="Arial"/>
          <w:sz w:val="18"/>
          <w:szCs w:val="18"/>
          <w:lang w:val="es-ES_tradnl"/>
        </w:rPr>
      </w:pPr>
    </w:p>
    <w:p w14:paraId="2A4373EE" w14:textId="77777777" w:rsidR="00AA46C6" w:rsidRPr="00792588" w:rsidRDefault="00AA46C6" w:rsidP="00AA46C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51409F1" w14:textId="77777777" w:rsidR="004C52C0" w:rsidRDefault="004C52C0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</w:p>
    <w:p w14:paraId="196E56DA" w14:textId="77777777" w:rsidR="00903394" w:rsidRDefault="004C52C0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La</w:t>
      </w:r>
      <w:r w:rsidR="00903394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</w:t>
      </w:r>
      <w:r w:rsidRPr="00903394">
        <w:rPr>
          <w:rFonts w:ascii="Arial" w:eastAsia="Times New Roman" w:hAnsi="Arial" w:cs="Arial"/>
          <w:b/>
          <w:bCs/>
          <w:sz w:val="22"/>
          <w:szCs w:val="22"/>
          <w:lang w:val="es-CO" w:eastAsia="es-CO"/>
        </w:rPr>
        <w:t xml:space="preserve">propiedad distributiva de la multiplicación </w:t>
      </w:r>
      <w:r w:rsidR="00903394" w:rsidRPr="00903394">
        <w:rPr>
          <w:rFonts w:ascii="Arial" w:eastAsia="Times New Roman" w:hAnsi="Arial" w:cs="Arial"/>
          <w:b/>
          <w:bCs/>
          <w:sz w:val="22"/>
          <w:szCs w:val="22"/>
          <w:lang w:val="es-CO" w:eastAsia="es-CO"/>
        </w:rPr>
        <w:t>con respecto a la adición</w:t>
      </w:r>
      <w:r w:rsidR="00903394" w:rsidRPr="00903394">
        <w:rPr>
          <w:rFonts w:ascii="Arial" w:eastAsia="Times New Roman" w:hAnsi="Arial" w:cs="Arial"/>
          <w:bCs/>
          <w:sz w:val="22"/>
          <w:szCs w:val="22"/>
          <w:lang w:val="es-CO" w:eastAsia="es-CO"/>
        </w:rPr>
        <w:t>,</w:t>
      </w: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 puede ser usada cuando mu</w:t>
      </w:r>
      <w:r w:rsidR="00903394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ltiplicas un número por una adición</w:t>
      </w: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. </w:t>
      </w:r>
    </w:p>
    <w:p w14:paraId="4FAC4D86" w14:textId="77777777" w:rsidR="00903394" w:rsidRDefault="00903394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</w:p>
    <w:p w14:paraId="0772DE92" w14:textId="11337078" w:rsidR="004C52C0" w:rsidRPr="004C52C0" w:rsidRDefault="004C52C0" w:rsidP="004C52C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Por ejemplo, </w:t>
      </w:r>
      <w:r w:rsidR="00903394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si quieres multiplicar 8 por la adición 13</w:t>
      </w: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+ </w:t>
      </w:r>
      <w:r w:rsidR="00903394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7</w:t>
      </w: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.</w:t>
      </w:r>
    </w:p>
    <w:p w14:paraId="5CD13784" w14:textId="77777777" w:rsidR="004C52C0" w:rsidRPr="004C52C0" w:rsidRDefault="004C52C0" w:rsidP="004C52C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 </w:t>
      </w:r>
    </w:p>
    <w:p w14:paraId="614BB0CC" w14:textId="1F601DEB" w:rsidR="004C52C0" w:rsidRPr="004C52C0" w:rsidRDefault="00903394" w:rsidP="004C52C0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8 x 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(1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3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+ 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7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) = </w:t>
      </w:r>
      <w:r w:rsidR="002A5EE1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¿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?</w:t>
      </w:r>
    </w:p>
    <w:p w14:paraId="2FCA66E4" w14:textId="77777777" w:rsidR="004C52C0" w:rsidRPr="004C52C0" w:rsidRDefault="004C52C0" w:rsidP="004C52C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 </w:t>
      </w:r>
    </w:p>
    <w:p w14:paraId="70B888D5" w14:textId="77777777" w:rsidR="002A5EE1" w:rsidRDefault="002A5EE1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De acuerdo con e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sta propiedad, 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tienes dos opciones de solución: </w:t>
      </w:r>
    </w:p>
    <w:p w14:paraId="5AEEE975" w14:textId="77777777" w:rsidR="002A5EE1" w:rsidRDefault="002A5EE1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</w:p>
    <w:p w14:paraId="73B863AC" w14:textId="77777777" w:rsidR="002A5EE1" w:rsidRDefault="002A5EE1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1. P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uedes sumar los números y luego multiplicar por 3.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</w:t>
      </w:r>
    </w:p>
    <w:p w14:paraId="0ECA2937" w14:textId="77777777" w:rsidR="001A1670" w:rsidRDefault="001A1670" w:rsidP="002A5EE1">
      <w:pPr>
        <w:ind w:left="720" w:firstLine="720"/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</w:p>
    <w:p w14:paraId="0FE8E3DE" w14:textId="5477A473" w:rsidR="002A5EE1" w:rsidRDefault="002A5EE1" w:rsidP="002A5EE1">
      <w:pPr>
        <w:ind w:left="720" w:firstLine="720"/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8 x (</w:t>
      </w:r>
      <w:del w:id="68" w:author="Johana Montejo Rozo" w:date="2015-03-14T18:28:00Z">
        <w:r w:rsidR="004F0CCA" w:rsidDel="009C68DD">
          <w:rPr>
            <w:rFonts w:ascii="Arial" w:eastAsia="Times New Roman" w:hAnsi="Arial" w:cs="Arial"/>
            <w:color w:val="000000"/>
            <w:sz w:val="22"/>
            <w:szCs w:val="22"/>
            <w:lang w:val="es-CO" w:eastAsia="es-CO"/>
          </w:rPr>
          <w:delText xml:space="preserve"> </w:delText>
        </w:r>
      </w:del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13 + 7</w:t>
      </w:r>
      <w:del w:id="69" w:author="Johana Montejo Rozo" w:date="2015-03-14T18:28:00Z">
        <w:r w:rsidR="004F0CCA" w:rsidDel="009C68DD">
          <w:rPr>
            <w:rFonts w:ascii="Arial" w:eastAsia="Times New Roman" w:hAnsi="Arial" w:cs="Arial"/>
            <w:color w:val="000000"/>
            <w:sz w:val="22"/>
            <w:szCs w:val="22"/>
            <w:lang w:val="es-CO" w:eastAsia="es-CO"/>
          </w:rPr>
          <w:delText xml:space="preserve"> </w:delText>
        </w:r>
      </w:del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) 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= 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8 x </w:t>
      </w:r>
      <w:r w:rsidR="004F0CCA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(</w:t>
      </w:r>
      <w:del w:id="70" w:author="Johana Montejo Rozo" w:date="2015-03-14T18:28:00Z">
        <w:r w:rsidR="004F0CCA" w:rsidDel="009C68DD">
          <w:rPr>
            <w:rFonts w:ascii="Arial" w:eastAsia="Times New Roman" w:hAnsi="Arial" w:cs="Arial"/>
            <w:color w:val="000000"/>
            <w:sz w:val="22"/>
            <w:szCs w:val="22"/>
            <w:lang w:val="es-CO" w:eastAsia="es-CO"/>
          </w:rPr>
          <w:delText xml:space="preserve"> </w:delText>
        </w:r>
      </w:del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20</w:t>
      </w:r>
      <w:del w:id="71" w:author="Johana Montejo Rozo" w:date="2015-03-14T18:28:00Z">
        <w:r w:rsidR="004F0CCA" w:rsidDel="009C68DD">
          <w:rPr>
            <w:rFonts w:ascii="Arial" w:eastAsia="Times New Roman" w:hAnsi="Arial" w:cs="Arial"/>
            <w:color w:val="000000"/>
            <w:sz w:val="22"/>
            <w:szCs w:val="22"/>
            <w:lang w:val="es-CO" w:eastAsia="es-CO"/>
          </w:rPr>
          <w:delText xml:space="preserve"> </w:delText>
        </w:r>
      </w:del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) = 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160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.</w:t>
      </w:r>
    </w:p>
    <w:p w14:paraId="7059F741" w14:textId="77777777" w:rsidR="002A5EE1" w:rsidRDefault="002A5EE1" w:rsidP="002A5EE1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</w:p>
    <w:p w14:paraId="7F0E89B3" w14:textId="5E21F47F" w:rsidR="004C52C0" w:rsidRPr="004C52C0" w:rsidRDefault="000E3B0E" w:rsidP="002A5EE1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2. P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uedes primero multiplicar cada sumand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o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por </w:t>
      </w:r>
      <w:r w:rsidR="002A5EE1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8, lo cual conocemos como </w:t>
      </w:r>
      <w:r w:rsidR="002A5EE1">
        <w:rPr>
          <w:rFonts w:ascii="Arial" w:eastAsia="Times New Roman" w:hAnsi="Arial" w:cs="Arial"/>
          <w:b/>
          <w:color w:val="000000"/>
          <w:sz w:val="22"/>
          <w:szCs w:val="22"/>
          <w:lang w:val="es-CO" w:eastAsia="es-CO"/>
        </w:rPr>
        <w:t>distribuir</w:t>
      </w:r>
      <w:r w:rsidR="00E67C0B">
        <w:rPr>
          <w:rFonts w:ascii="Arial" w:eastAsia="Times New Roman" w:hAnsi="Arial" w:cs="Arial"/>
          <w:b/>
          <w:color w:val="000000"/>
          <w:sz w:val="22"/>
          <w:szCs w:val="22"/>
          <w:lang w:val="es-CO" w:eastAsia="es-CO"/>
        </w:rPr>
        <w:t xml:space="preserve"> el 8</w:t>
      </w:r>
      <w:r w:rsidR="00E67C0B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que significa repartir el factor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y finalmente </w:t>
      </w:r>
      <w:r w:rsidR="004C52C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sumar los productos.</w:t>
      </w:r>
    </w:p>
    <w:p w14:paraId="6BC59CF3" w14:textId="77777777" w:rsidR="004C52C0" w:rsidRDefault="004C52C0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 </w:t>
      </w:r>
    </w:p>
    <w:p w14:paraId="7B152C2E" w14:textId="0CECBFB9" w:rsidR="00794C50" w:rsidRDefault="00794C50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  <w:t xml:space="preserve"> (</w:t>
      </w:r>
      <w:del w:id="72" w:author="Johana Montejo Rozo" w:date="2015-03-14T18:28:00Z">
        <w:r w:rsidDel="009C68DD">
          <w:rPr>
            <w:rFonts w:ascii="Arial" w:eastAsia="Times New Roman" w:hAnsi="Arial" w:cs="Arial"/>
            <w:color w:val="000000"/>
            <w:sz w:val="22"/>
            <w:szCs w:val="22"/>
            <w:lang w:val="es-CO" w:eastAsia="es-CO"/>
          </w:rPr>
          <w:delText xml:space="preserve"> </w:delText>
        </w:r>
      </w:del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8 x 13</w:t>
      </w:r>
      <w:del w:id="73" w:author="Johana Montejo Rozo" w:date="2015-03-14T18:28:00Z">
        <w:r w:rsidDel="009C68DD">
          <w:rPr>
            <w:rFonts w:ascii="Arial" w:eastAsia="Times New Roman" w:hAnsi="Arial" w:cs="Arial"/>
            <w:color w:val="000000"/>
            <w:sz w:val="22"/>
            <w:szCs w:val="22"/>
            <w:lang w:val="es-CO" w:eastAsia="es-CO"/>
          </w:rPr>
          <w:delText xml:space="preserve"> </w:delText>
        </w:r>
      </w:del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) + (</w:t>
      </w:r>
      <w:del w:id="74" w:author="Johana Montejo Rozo" w:date="2015-03-14T18:28:00Z">
        <w:r w:rsidDel="009C68DD">
          <w:rPr>
            <w:rFonts w:ascii="Arial" w:eastAsia="Times New Roman" w:hAnsi="Arial" w:cs="Arial"/>
            <w:color w:val="000000"/>
            <w:sz w:val="22"/>
            <w:szCs w:val="22"/>
            <w:lang w:val="es-CO" w:eastAsia="es-CO"/>
          </w:rPr>
          <w:delText xml:space="preserve"> </w:delText>
        </w:r>
      </w:del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8 x 7</w:t>
      </w:r>
      <w:del w:id="75" w:author="Johana Montejo Rozo" w:date="2015-03-14T18:28:00Z">
        <w:r w:rsidDel="009C68DD">
          <w:rPr>
            <w:rFonts w:ascii="Arial" w:eastAsia="Times New Roman" w:hAnsi="Arial" w:cs="Arial"/>
            <w:color w:val="000000"/>
            <w:sz w:val="22"/>
            <w:szCs w:val="22"/>
            <w:lang w:val="es-CO" w:eastAsia="es-CO"/>
          </w:rPr>
          <w:delText xml:space="preserve"> </w:delText>
        </w:r>
      </w:del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)</w:t>
      </w:r>
      <w:r w:rsidR="000E3B0E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= (</w:t>
      </w:r>
      <w:del w:id="76" w:author="Johana Montejo Rozo" w:date="2015-03-14T18:28:00Z">
        <w:r w:rsidR="000E3B0E" w:rsidDel="009C68DD">
          <w:rPr>
            <w:rFonts w:ascii="Arial" w:eastAsia="Times New Roman" w:hAnsi="Arial" w:cs="Arial"/>
            <w:color w:val="000000"/>
            <w:sz w:val="22"/>
            <w:szCs w:val="22"/>
            <w:lang w:val="es-CO" w:eastAsia="es-CO"/>
          </w:rPr>
          <w:delText xml:space="preserve"> </w:delText>
        </w:r>
      </w:del>
      <w:r w:rsidR="000E3B0E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104) </w:t>
      </w:r>
      <w:r w:rsidR="001A167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+</w:t>
      </w:r>
      <w:r w:rsidR="000E3B0E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(</w:t>
      </w:r>
      <w:del w:id="77" w:author="Johana Montejo Rozo" w:date="2015-03-14T18:28:00Z">
        <w:r w:rsidR="00A650E8" w:rsidDel="009C68DD">
          <w:rPr>
            <w:rFonts w:ascii="Arial" w:eastAsia="Times New Roman" w:hAnsi="Arial" w:cs="Arial"/>
            <w:color w:val="000000"/>
            <w:sz w:val="22"/>
            <w:szCs w:val="22"/>
            <w:lang w:val="es-CO" w:eastAsia="es-CO"/>
          </w:rPr>
          <w:delText xml:space="preserve"> </w:delText>
        </w:r>
      </w:del>
      <w:r w:rsidR="00A650E8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56</w:t>
      </w:r>
      <w:del w:id="78" w:author="Johana Montejo Rozo" w:date="2015-03-14T18:28:00Z">
        <w:r w:rsidR="00A650E8" w:rsidDel="009C68DD">
          <w:rPr>
            <w:rFonts w:ascii="Arial" w:eastAsia="Times New Roman" w:hAnsi="Arial" w:cs="Arial"/>
            <w:color w:val="000000"/>
            <w:sz w:val="22"/>
            <w:szCs w:val="22"/>
            <w:lang w:val="es-CO" w:eastAsia="es-CO"/>
          </w:rPr>
          <w:delText xml:space="preserve"> </w:delText>
        </w:r>
      </w:del>
      <w:r w:rsidR="00A650E8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)</w:t>
      </w:r>
      <w:r w:rsidR="001A167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= 160</w:t>
      </w:r>
    </w:p>
    <w:p w14:paraId="764CDCCA" w14:textId="654FCA1B" w:rsidR="00794C50" w:rsidRDefault="00794C50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</w:r>
    </w:p>
    <w:p w14:paraId="7DBF29CA" w14:textId="5F32C269" w:rsidR="00794C50" w:rsidRPr="004C52C0" w:rsidRDefault="001A1670" w:rsidP="004C52C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Observa que la respuesta es igual. </w:t>
      </w:r>
      <w:r w:rsidR="00794C5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</w:r>
      <w:r w:rsidR="00794C5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</w:r>
      <w:r w:rsidR="00794C5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ab/>
      </w:r>
    </w:p>
    <w:p w14:paraId="51713C74" w14:textId="30E84A2F" w:rsidR="004C52C0" w:rsidRPr="004C52C0" w:rsidRDefault="004C52C0" w:rsidP="004C52C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</w:p>
    <w:p w14:paraId="2AF3FD07" w14:textId="77777777" w:rsidR="001A1670" w:rsidRDefault="004C52C0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El mismo proceso funciona si el </w:t>
      </w:r>
      <w:r w:rsidR="001A167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8</w:t>
      </w: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está </w:t>
      </w:r>
      <w:r w:rsidR="001A167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después del paréntesis que agrupa la adición, observa:</w:t>
      </w:r>
    </w:p>
    <w:p w14:paraId="1DE3118F" w14:textId="77777777" w:rsidR="001A1670" w:rsidRDefault="001A1670" w:rsidP="004C52C0">
      <w:pP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</w:p>
    <w:p w14:paraId="6DB0405D" w14:textId="7642FD9F" w:rsidR="004F0CCA" w:rsidRDefault="001A1670" w:rsidP="001A1670">
      <w:pPr>
        <w:ind w:left="720" w:firstLine="720"/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(</w:t>
      </w:r>
      <w:del w:id="79" w:author="Johana Montejo Rozo" w:date="2015-03-14T18:28:00Z">
        <w:r w:rsidR="004F0CCA" w:rsidDel="009C68DD">
          <w:rPr>
            <w:rFonts w:ascii="Arial" w:eastAsia="Times New Roman" w:hAnsi="Arial" w:cs="Arial"/>
            <w:color w:val="000000"/>
            <w:sz w:val="22"/>
            <w:szCs w:val="22"/>
            <w:lang w:val="es-CO" w:eastAsia="es-CO"/>
          </w:rPr>
          <w:delText xml:space="preserve"> </w:delText>
        </w:r>
      </w:del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13 + 7</w:t>
      </w:r>
      <w:del w:id="80" w:author="Johana Montejo Rozo" w:date="2015-03-14T18:28:00Z">
        <w:r w:rsidR="004F0CCA" w:rsidDel="009C68DD">
          <w:rPr>
            <w:rFonts w:ascii="Arial" w:eastAsia="Times New Roman" w:hAnsi="Arial" w:cs="Arial"/>
            <w:color w:val="000000"/>
            <w:sz w:val="22"/>
            <w:szCs w:val="22"/>
            <w:lang w:val="es-CO" w:eastAsia="es-CO"/>
          </w:rPr>
          <w:delText xml:space="preserve"> </w:delText>
        </w:r>
      </w:del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)</w:t>
      </w:r>
      <w:r w:rsidR="004F0CCA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x 8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</w:t>
      </w: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= </w:t>
      </w:r>
      <w:r w:rsidR="004F0CCA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(</w:t>
      </w:r>
      <w:del w:id="81" w:author="Johana Montejo Rozo" w:date="2015-03-14T18:29:00Z">
        <w:r w:rsidR="004F0CCA" w:rsidDel="009C68DD">
          <w:rPr>
            <w:rFonts w:ascii="Arial" w:eastAsia="Times New Roman" w:hAnsi="Arial" w:cs="Arial"/>
            <w:color w:val="000000"/>
            <w:sz w:val="22"/>
            <w:szCs w:val="22"/>
            <w:lang w:val="es-CO" w:eastAsia="es-CO"/>
          </w:rPr>
          <w:delText xml:space="preserve"> </w:delText>
        </w:r>
      </w:del>
      <w:r w:rsidR="004F0CCA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13 x 8</w:t>
      </w:r>
      <w:del w:id="82" w:author="Johana Montejo Rozo" w:date="2015-03-14T18:29:00Z">
        <w:r w:rsidR="004F0CCA" w:rsidDel="009C68DD">
          <w:rPr>
            <w:rFonts w:ascii="Arial" w:eastAsia="Times New Roman" w:hAnsi="Arial" w:cs="Arial"/>
            <w:color w:val="000000"/>
            <w:sz w:val="22"/>
            <w:szCs w:val="22"/>
            <w:lang w:val="es-CO" w:eastAsia="es-CO"/>
          </w:rPr>
          <w:delText xml:space="preserve"> </w:delText>
        </w:r>
      </w:del>
      <w:r w:rsidR="004F0CCA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) + (</w:t>
      </w:r>
      <w:del w:id="83" w:author="Johana Montejo Rozo" w:date="2015-03-14T18:29:00Z">
        <w:r w:rsidR="004F0CCA" w:rsidDel="00795BE0">
          <w:rPr>
            <w:rFonts w:ascii="Arial" w:eastAsia="Times New Roman" w:hAnsi="Arial" w:cs="Arial"/>
            <w:color w:val="000000"/>
            <w:sz w:val="22"/>
            <w:szCs w:val="22"/>
            <w:lang w:val="es-CO" w:eastAsia="es-CO"/>
          </w:rPr>
          <w:delText xml:space="preserve"> </w:delText>
        </w:r>
      </w:del>
      <w:r w:rsidR="004F0CCA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7 x 8</w:t>
      </w:r>
      <w:del w:id="84" w:author="Johana Montejo Rozo" w:date="2015-03-14T18:29:00Z">
        <w:r w:rsidR="004F0CCA" w:rsidDel="00795BE0">
          <w:rPr>
            <w:rFonts w:ascii="Arial" w:eastAsia="Times New Roman" w:hAnsi="Arial" w:cs="Arial"/>
            <w:color w:val="000000"/>
            <w:sz w:val="22"/>
            <w:szCs w:val="22"/>
            <w:lang w:val="es-CO" w:eastAsia="es-CO"/>
          </w:rPr>
          <w:delText xml:space="preserve"> </w:delText>
        </w:r>
      </w:del>
      <w:r w:rsidR="004F0CCA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</w:t>
      </w:r>
    </w:p>
    <w:p w14:paraId="6D54B509" w14:textId="04274398" w:rsidR="004F0CCA" w:rsidRDefault="004F0CCA" w:rsidP="001A1670">
      <w:pPr>
        <w:ind w:left="720" w:firstLine="720"/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     </w:t>
      </w:r>
      <w:r w:rsidR="001A167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(</w:t>
      </w:r>
      <w:r w:rsidR="001A167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20</w:t>
      </w:r>
      <w:r w:rsidR="001A167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  x 8</w:t>
      </w:r>
      <w:r w:rsidR="001A1670"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= </w:t>
      </w: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   (</w:t>
      </w:r>
      <w:del w:id="85" w:author="Johana Montejo Rozo" w:date="2015-03-14T18:29:00Z">
        <w:r w:rsidDel="00795BE0">
          <w:rPr>
            <w:rFonts w:ascii="Arial" w:eastAsia="Times New Roman" w:hAnsi="Arial" w:cs="Arial"/>
            <w:color w:val="000000"/>
            <w:sz w:val="22"/>
            <w:szCs w:val="22"/>
            <w:lang w:val="es-CO" w:eastAsia="es-CO"/>
          </w:rPr>
          <w:delText xml:space="preserve"> </w:delText>
        </w:r>
      </w:del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104</w:t>
      </w:r>
      <w:del w:id="86" w:author="Johana Montejo Rozo" w:date="2015-03-14T18:29:00Z">
        <w:r w:rsidDel="00795BE0">
          <w:rPr>
            <w:rFonts w:ascii="Arial" w:eastAsia="Times New Roman" w:hAnsi="Arial" w:cs="Arial"/>
            <w:color w:val="000000"/>
            <w:sz w:val="22"/>
            <w:szCs w:val="22"/>
            <w:lang w:val="es-CO" w:eastAsia="es-CO"/>
          </w:rPr>
          <w:delText xml:space="preserve"> </w:delText>
        </w:r>
      </w:del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) + (</w:t>
      </w:r>
      <w:del w:id="87" w:author="Johana Montejo Rozo" w:date="2015-03-14T18:29:00Z">
        <w:r w:rsidDel="00795BE0">
          <w:rPr>
            <w:rFonts w:ascii="Arial" w:eastAsia="Times New Roman" w:hAnsi="Arial" w:cs="Arial"/>
            <w:color w:val="000000"/>
            <w:sz w:val="22"/>
            <w:szCs w:val="22"/>
            <w:lang w:val="es-CO" w:eastAsia="es-CO"/>
          </w:rPr>
          <w:delText xml:space="preserve"> </w:delText>
        </w:r>
      </w:del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56</w:t>
      </w:r>
      <w:del w:id="88" w:author="Johana Montejo Rozo" w:date="2015-03-14T18:29:00Z">
        <w:r w:rsidDel="00795BE0">
          <w:rPr>
            <w:rFonts w:ascii="Arial" w:eastAsia="Times New Roman" w:hAnsi="Arial" w:cs="Arial"/>
            <w:color w:val="000000"/>
            <w:sz w:val="22"/>
            <w:szCs w:val="22"/>
            <w:lang w:val="es-CO" w:eastAsia="es-CO"/>
          </w:rPr>
          <w:delText xml:space="preserve"> </w:delText>
        </w:r>
      </w:del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)</w:t>
      </w:r>
    </w:p>
    <w:p w14:paraId="54B3836D" w14:textId="4ED8BFE9" w:rsidR="001A1670" w:rsidRDefault="001A1670" w:rsidP="004F0CCA">
      <w:pPr>
        <w:ind w:left="1440" w:firstLine="720"/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160</w:t>
      </w:r>
      <w:r w:rsidRPr="004C52C0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>.</w:t>
      </w:r>
      <w:r w:rsidR="004F0CCA">
        <w:rPr>
          <w:rFonts w:ascii="Arial" w:eastAsia="Times New Roman" w:hAnsi="Arial" w:cs="Arial"/>
          <w:color w:val="000000"/>
          <w:sz w:val="22"/>
          <w:szCs w:val="22"/>
          <w:lang w:val="es-CO" w:eastAsia="es-CO"/>
        </w:rPr>
        <w:t xml:space="preserve">  =    160</w:t>
      </w:r>
    </w:p>
    <w:p w14:paraId="4A5499B8" w14:textId="55774CA4" w:rsidR="004C52C0" w:rsidRPr="004C52C0" w:rsidRDefault="004C52C0" w:rsidP="004C52C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</w:p>
    <w:p w14:paraId="2A9A06A1" w14:textId="02D31727" w:rsidR="004C52C0" w:rsidRPr="004C52C0" w:rsidRDefault="004C52C0" w:rsidP="004C52C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s-CO" w:eastAsia="es-CO"/>
        </w:rPr>
      </w:pPr>
    </w:p>
    <w:p w14:paraId="1BCA2ADF" w14:textId="6AC237FC" w:rsidR="00AA46C6" w:rsidRPr="00CC62FB" w:rsidRDefault="00AA46C6" w:rsidP="004C52C0">
      <w:pPr>
        <w:rPr>
          <w:rFonts w:ascii="Arial" w:hAnsi="Arial" w:cs="Arial"/>
          <w:sz w:val="18"/>
          <w:szCs w:val="18"/>
          <w:lang w:val="es-ES_tradnl"/>
        </w:rPr>
      </w:pPr>
    </w:p>
    <w:sectPr w:rsidR="00AA46C6" w:rsidRPr="00CC62FB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B7A27"/>
    <w:multiLevelType w:val="hybridMultilevel"/>
    <w:tmpl w:val="CA4658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205A3"/>
    <w:multiLevelType w:val="hybridMultilevel"/>
    <w:tmpl w:val="C0A86A2E"/>
    <w:lvl w:ilvl="0" w:tplc="C67863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1BE3"/>
    <w:rsid w:val="00025642"/>
    <w:rsid w:val="0005228B"/>
    <w:rsid w:val="00054002"/>
    <w:rsid w:val="00054CBF"/>
    <w:rsid w:val="00066BFB"/>
    <w:rsid w:val="000A63AA"/>
    <w:rsid w:val="000B7B8B"/>
    <w:rsid w:val="000C5398"/>
    <w:rsid w:val="000E3B0E"/>
    <w:rsid w:val="000F576D"/>
    <w:rsid w:val="00104E5C"/>
    <w:rsid w:val="0013397F"/>
    <w:rsid w:val="00135E6B"/>
    <w:rsid w:val="0014528A"/>
    <w:rsid w:val="00146066"/>
    <w:rsid w:val="00146285"/>
    <w:rsid w:val="001475D8"/>
    <w:rsid w:val="001614F3"/>
    <w:rsid w:val="0017774A"/>
    <w:rsid w:val="00180BEA"/>
    <w:rsid w:val="00184358"/>
    <w:rsid w:val="00195A1B"/>
    <w:rsid w:val="001A1670"/>
    <w:rsid w:val="001B27BB"/>
    <w:rsid w:val="001B3983"/>
    <w:rsid w:val="001B7E7D"/>
    <w:rsid w:val="001D570A"/>
    <w:rsid w:val="001E1243"/>
    <w:rsid w:val="001E2043"/>
    <w:rsid w:val="001F76FE"/>
    <w:rsid w:val="002174F5"/>
    <w:rsid w:val="0025146C"/>
    <w:rsid w:val="00254FDB"/>
    <w:rsid w:val="002674A7"/>
    <w:rsid w:val="002A563F"/>
    <w:rsid w:val="002A5EE1"/>
    <w:rsid w:val="002B63C8"/>
    <w:rsid w:val="002B7E96"/>
    <w:rsid w:val="002C121E"/>
    <w:rsid w:val="002E4EE6"/>
    <w:rsid w:val="002E7667"/>
    <w:rsid w:val="002F2508"/>
    <w:rsid w:val="002F6267"/>
    <w:rsid w:val="002F6C00"/>
    <w:rsid w:val="00305BC2"/>
    <w:rsid w:val="00307348"/>
    <w:rsid w:val="00326C60"/>
    <w:rsid w:val="00340C3A"/>
    <w:rsid w:val="00345260"/>
    <w:rsid w:val="00347A5E"/>
    <w:rsid w:val="0035142A"/>
    <w:rsid w:val="0035340F"/>
    <w:rsid w:val="00353644"/>
    <w:rsid w:val="003656C6"/>
    <w:rsid w:val="00383DDD"/>
    <w:rsid w:val="00395B42"/>
    <w:rsid w:val="003B1780"/>
    <w:rsid w:val="003B451F"/>
    <w:rsid w:val="003D72B3"/>
    <w:rsid w:val="003E400F"/>
    <w:rsid w:val="003F1EB9"/>
    <w:rsid w:val="003F36B0"/>
    <w:rsid w:val="004134B1"/>
    <w:rsid w:val="0042107F"/>
    <w:rsid w:val="00426138"/>
    <w:rsid w:val="00426364"/>
    <w:rsid w:val="004375B6"/>
    <w:rsid w:val="0045712C"/>
    <w:rsid w:val="004605C5"/>
    <w:rsid w:val="004609AA"/>
    <w:rsid w:val="004735BF"/>
    <w:rsid w:val="004A0080"/>
    <w:rsid w:val="004A2B92"/>
    <w:rsid w:val="004C52C0"/>
    <w:rsid w:val="004F0CCA"/>
    <w:rsid w:val="00541CE6"/>
    <w:rsid w:val="00551D6E"/>
    <w:rsid w:val="00552D7C"/>
    <w:rsid w:val="005665EB"/>
    <w:rsid w:val="00586D8C"/>
    <w:rsid w:val="005C209B"/>
    <w:rsid w:val="005D483E"/>
    <w:rsid w:val="005D71E5"/>
    <w:rsid w:val="005F4C68"/>
    <w:rsid w:val="00604C92"/>
    <w:rsid w:val="00611072"/>
    <w:rsid w:val="00616529"/>
    <w:rsid w:val="0063490D"/>
    <w:rsid w:val="00647430"/>
    <w:rsid w:val="006559E5"/>
    <w:rsid w:val="00661CCC"/>
    <w:rsid w:val="00667576"/>
    <w:rsid w:val="006701EC"/>
    <w:rsid w:val="006766D1"/>
    <w:rsid w:val="00677218"/>
    <w:rsid w:val="006907A4"/>
    <w:rsid w:val="006A1FEE"/>
    <w:rsid w:val="006A2756"/>
    <w:rsid w:val="006A32CE"/>
    <w:rsid w:val="006A3851"/>
    <w:rsid w:val="006B1C75"/>
    <w:rsid w:val="006B6EC9"/>
    <w:rsid w:val="006E1C59"/>
    <w:rsid w:val="006E32EF"/>
    <w:rsid w:val="00705DE0"/>
    <w:rsid w:val="0074775C"/>
    <w:rsid w:val="00764679"/>
    <w:rsid w:val="007660D2"/>
    <w:rsid w:val="0076750D"/>
    <w:rsid w:val="00771228"/>
    <w:rsid w:val="00787724"/>
    <w:rsid w:val="00794C50"/>
    <w:rsid w:val="00795BE0"/>
    <w:rsid w:val="007B25A6"/>
    <w:rsid w:val="007C004D"/>
    <w:rsid w:val="007C28CE"/>
    <w:rsid w:val="007D676E"/>
    <w:rsid w:val="0080582A"/>
    <w:rsid w:val="0084009B"/>
    <w:rsid w:val="008404BC"/>
    <w:rsid w:val="00870466"/>
    <w:rsid w:val="00870B79"/>
    <w:rsid w:val="00893444"/>
    <w:rsid w:val="008C40F5"/>
    <w:rsid w:val="008F02FE"/>
    <w:rsid w:val="008F7A67"/>
    <w:rsid w:val="00903394"/>
    <w:rsid w:val="00904011"/>
    <w:rsid w:val="0091337F"/>
    <w:rsid w:val="0091528D"/>
    <w:rsid w:val="00970358"/>
    <w:rsid w:val="00977FCB"/>
    <w:rsid w:val="009C128F"/>
    <w:rsid w:val="009C68DD"/>
    <w:rsid w:val="009D1ADE"/>
    <w:rsid w:val="009E00D1"/>
    <w:rsid w:val="00A01998"/>
    <w:rsid w:val="00A02A31"/>
    <w:rsid w:val="00A20C70"/>
    <w:rsid w:val="00A22796"/>
    <w:rsid w:val="00A61B6D"/>
    <w:rsid w:val="00A650E8"/>
    <w:rsid w:val="00A6606F"/>
    <w:rsid w:val="00A80835"/>
    <w:rsid w:val="00A925B6"/>
    <w:rsid w:val="00AA46C6"/>
    <w:rsid w:val="00AB34CE"/>
    <w:rsid w:val="00AC45C1"/>
    <w:rsid w:val="00AC7496"/>
    <w:rsid w:val="00AC7FAC"/>
    <w:rsid w:val="00AD5506"/>
    <w:rsid w:val="00AD7044"/>
    <w:rsid w:val="00AE458C"/>
    <w:rsid w:val="00AF23DF"/>
    <w:rsid w:val="00AF61AF"/>
    <w:rsid w:val="00B0282E"/>
    <w:rsid w:val="00B16990"/>
    <w:rsid w:val="00B41181"/>
    <w:rsid w:val="00B57E86"/>
    <w:rsid w:val="00B65A0E"/>
    <w:rsid w:val="00B805E9"/>
    <w:rsid w:val="00B8203D"/>
    <w:rsid w:val="00B92165"/>
    <w:rsid w:val="00BA3ACB"/>
    <w:rsid w:val="00BA4232"/>
    <w:rsid w:val="00BB18F2"/>
    <w:rsid w:val="00BC129D"/>
    <w:rsid w:val="00BD1FFA"/>
    <w:rsid w:val="00BE643D"/>
    <w:rsid w:val="00C05A1F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C62FB"/>
    <w:rsid w:val="00CD2245"/>
    <w:rsid w:val="00CD652E"/>
    <w:rsid w:val="00CE06EA"/>
    <w:rsid w:val="00CF535A"/>
    <w:rsid w:val="00D13FBC"/>
    <w:rsid w:val="00D15A42"/>
    <w:rsid w:val="00D27257"/>
    <w:rsid w:val="00D660AD"/>
    <w:rsid w:val="00D73E8A"/>
    <w:rsid w:val="00D87EC8"/>
    <w:rsid w:val="00DA66FC"/>
    <w:rsid w:val="00DE191D"/>
    <w:rsid w:val="00DE1C4F"/>
    <w:rsid w:val="00DF6F53"/>
    <w:rsid w:val="00E232BA"/>
    <w:rsid w:val="00E31CAA"/>
    <w:rsid w:val="00E44B0C"/>
    <w:rsid w:val="00E4774D"/>
    <w:rsid w:val="00E54DA3"/>
    <w:rsid w:val="00E61A4B"/>
    <w:rsid w:val="00E65ABB"/>
    <w:rsid w:val="00E67C0B"/>
    <w:rsid w:val="00E7707B"/>
    <w:rsid w:val="00E84C33"/>
    <w:rsid w:val="00E928AA"/>
    <w:rsid w:val="00EA06F2"/>
    <w:rsid w:val="00EA3E65"/>
    <w:rsid w:val="00EB0CCB"/>
    <w:rsid w:val="00EB2E89"/>
    <w:rsid w:val="00EC1ECE"/>
    <w:rsid w:val="00EC398E"/>
    <w:rsid w:val="00EE2C60"/>
    <w:rsid w:val="00EF5C9C"/>
    <w:rsid w:val="00F05642"/>
    <w:rsid w:val="00F157B9"/>
    <w:rsid w:val="00F17022"/>
    <w:rsid w:val="00F30B56"/>
    <w:rsid w:val="00F4317E"/>
    <w:rsid w:val="00F44F99"/>
    <w:rsid w:val="00F55882"/>
    <w:rsid w:val="00F566C6"/>
    <w:rsid w:val="00F706C8"/>
    <w:rsid w:val="00F80068"/>
    <w:rsid w:val="00F819D0"/>
    <w:rsid w:val="00F90C4B"/>
    <w:rsid w:val="00FA04FB"/>
    <w:rsid w:val="00FA0EA8"/>
    <w:rsid w:val="00FB728F"/>
    <w:rsid w:val="00FC62FA"/>
    <w:rsid w:val="00FD4E51"/>
    <w:rsid w:val="00FD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6D251E1-5C4F-4148-B67F-9470AF97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E19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19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19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19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191D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4C52C0"/>
  </w:style>
  <w:style w:type="character" w:styleId="Hipervnculo">
    <w:name w:val="Hyperlink"/>
    <w:basedOn w:val="Fuentedeprrafopredeter"/>
    <w:uiPriority w:val="99"/>
    <w:semiHidden/>
    <w:unhideWhenUsed/>
    <w:rsid w:val="004C52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AF505-6EBB-4E67-B7E3-CE7427155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1800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122</cp:revision>
  <dcterms:created xsi:type="dcterms:W3CDTF">2014-09-04T21:20:00Z</dcterms:created>
  <dcterms:modified xsi:type="dcterms:W3CDTF">2015-03-15T06:50:00Z</dcterms:modified>
</cp:coreProperties>
</file>