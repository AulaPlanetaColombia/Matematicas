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CF5CF2" w14:textId="613D316F" w:rsidR="0096095D" w:rsidRPr="006D02A8" w:rsidRDefault="0019101A" w:rsidP="009609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6095D" w:rsidRPr="00780F76">
        <w:rPr>
          <w:rFonts w:ascii="Arial" w:hAnsi="Arial"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041A00C" w:rsidR="00E14BD5" w:rsidRPr="000719EE" w:rsidRDefault="0096095D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¿Cuál conjunto está contenido?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6EB2B7" w:rsidR="000719EE" w:rsidRPr="000719EE" w:rsidRDefault="0096095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practicar la relación de contenencia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0FD79EC" w:rsidR="000719EE" w:rsidRPr="000719EE" w:rsidRDefault="00E05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contenencia, contenido, inclusión, incluido.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5C68E9" w:rsidR="000719EE" w:rsidRPr="000719EE" w:rsidRDefault="006979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9355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gridCol w:w="425"/>
      </w:tblGrid>
      <w:tr w:rsidR="00AB0FC9" w:rsidRPr="005F4C68" w14:paraId="3EF28718" w14:textId="77777777" w:rsidTr="00AB0FC9">
        <w:tc>
          <w:tcPr>
            <w:tcW w:w="1248" w:type="dxa"/>
          </w:tcPr>
          <w:p w14:paraId="0F71FD18" w14:textId="4CA29615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755DDEE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E9A5A9E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05DCC0" w14:textId="5E9BEB2F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B0FC9" w:rsidRPr="005F4C68" w14:paraId="424EB321" w14:textId="77777777" w:rsidTr="00AB0FC9">
        <w:tc>
          <w:tcPr>
            <w:tcW w:w="1248" w:type="dxa"/>
          </w:tcPr>
          <w:p w14:paraId="79357949" w14:textId="1F32B609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404F67A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BC4A72F" w14:textId="2293327F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2FBB17" w:rsidR="002E4EE6" w:rsidRPr="00AC7496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17EF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24BD1FFE" w:rsidR="006F1FE3" w:rsidRPr="005F4C68" w:rsidRDefault="009C500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8744D6" w:rsidR="000719EE" w:rsidRPr="000719EE" w:rsidRDefault="000A1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36F78D" w14:textId="77777777" w:rsidR="000A1FAB" w:rsidRPr="000719EE" w:rsidRDefault="000A1FAB" w:rsidP="000A1FAB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¿Cuál conjunto está contenido?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3B8F5B9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B79984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conjuntos y selecciona las afirmaciones correctas.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E59E849" w:rsidR="00584F8B" w:rsidRPr="00CD652E" w:rsidRDefault="0012372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3108B2" w:rsid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2755C6" w:rsidR="009C4689" w:rsidRP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769445" w14:textId="4548288E" w:rsidR="004A1C0A" w:rsidRDefault="004A1C0A" w:rsidP="004A1C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 a partir de </w:t>
      </w:r>
      <w:r w:rsidR="005A0A67">
        <w:rPr>
          <w:rFonts w:ascii="Arial" w:hAnsi="Arial" w:cs="Arial"/>
          <w:sz w:val="18"/>
          <w:szCs w:val="18"/>
          <w:lang w:val="es-ES_tradnl"/>
        </w:rPr>
        <w:t>la siguiente situación:</w:t>
      </w:r>
    </w:p>
    <w:p w14:paraId="3D2C29E9" w14:textId="77777777" w:rsidR="005A0A67" w:rsidRDefault="005A0A67" w:rsidP="004A1C0A">
      <w:pPr>
        <w:rPr>
          <w:rFonts w:ascii="Arial" w:hAnsi="Arial" w:cs="Arial"/>
          <w:sz w:val="18"/>
          <w:szCs w:val="18"/>
          <w:lang w:val="es-ES_tradnl"/>
        </w:rPr>
      </w:pPr>
    </w:p>
    <w:p w14:paraId="3BDBBC55" w14:textId="77777777" w:rsidR="005A0A67" w:rsidRPr="009510B5" w:rsidRDefault="005A0A67" w:rsidP="004A1C0A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04CE89" w14:textId="77777777" w:rsidR="00D600C7" w:rsidRDefault="00D600C7" w:rsidP="00D600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Sara y David crearon algunos conjuntos en su clase de sociales con el tema que trabajaron hoy. </w:t>
      </w:r>
    </w:p>
    <w:p w14:paraId="3A741EE2" w14:textId="77777777" w:rsidR="00D600C7" w:rsidRDefault="00D600C7" w:rsidP="00D600C7">
      <w:pPr>
        <w:rPr>
          <w:rFonts w:ascii="Arial" w:hAnsi="Arial" w:cs="Arial"/>
          <w:sz w:val="18"/>
          <w:szCs w:val="18"/>
          <w:lang w:val="es-ES_tradnl"/>
        </w:rPr>
      </w:pPr>
    </w:p>
    <w:p w14:paraId="13D19806" w14:textId="77777777" w:rsidR="00D600C7" w:rsidRDefault="00D600C7" w:rsidP="00D600C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0A67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= {Planetas de la vía láctea}</w:t>
      </w:r>
    </w:p>
    <w:p w14:paraId="6AC1E270" w14:textId="77777777" w:rsidR="00D600C7" w:rsidRDefault="00D600C7" w:rsidP="00D600C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0A67">
        <w:rPr>
          <w:rFonts w:ascii="Arial" w:hAnsi="Arial" w:cs="Arial"/>
          <w:i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= {Mercurio, Marte, Tierra}</w:t>
      </w:r>
    </w:p>
    <w:p w14:paraId="2B18CEBC" w14:textId="77777777" w:rsidR="00D600C7" w:rsidRDefault="00D600C7" w:rsidP="00D600C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0A67">
        <w:rPr>
          <w:rFonts w:ascii="Arial" w:hAnsi="Arial" w:cs="Arial"/>
          <w:i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 xml:space="preserve"> = {Tierra}</w:t>
      </w:r>
    </w:p>
    <w:p w14:paraId="4673210D" w14:textId="77777777" w:rsidR="00D600C7" w:rsidRDefault="00D600C7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49C7DA0C" w14:textId="77777777" w:rsidR="00D600C7" w:rsidRPr="007F74EA" w:rsidRDefault="00D600C7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86C823" w14:textId="3B389274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B8C7C0" w14:textId="13F570C0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31A90B88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0A8B85" w14:textId="77777777" w:rsidR="00820D13" w:rsidRPr="007F74EA" w:rsidRDefault="00820D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6AA85210" w:rsidR="00584F8B" w:rsidRPr="00AE7433" w:rsidRDefault="001B1A29" w:rsidP="006D02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T </w:t>
      </w:r>
      <w:r w:rsidR="00DA2403">
        <w:rPr>
          <w:rFonts w:ascii="Cambria Math" w:hAnsi="Cambria Math" w:cs="Times New Roman"/>
          <w:b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P</w:t>
      </w:r>
    </w:p>
    <w:p w14:paraId="7FBC46AC" w14:textId="4F824875" w:rsidR="00DE6A1B" w:rsidRPr="00AE7433" w:rsidRDefault="00DE6A1B" w:rsidP="00DE6A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R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T</w:t>
      </w:r>
    </w:p>
    <w:p w14:paraId="71DF4E91" w14:textId="3386C7F3" w:rsidR="001B1A29" w:rsidRPr="00AE7433" w:rsidRDefault="00294586" w:rsidP="0029458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R</w:t>
      </w:r>
    </w:p>
    <w:p w14:paraId="3AF5B337" w14:textId="67790C59" w:rsidR="000648A3" w:rsidRPr="00AE7433" w:rsidRDefault="000648A3" w:rsidP="000648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T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R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DF000EF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594DA751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clase de Ciencias naturales, se clasificaron algunos animales, observa los conjuntos que se formaron. 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EB9E406" w14:textId="687573AF" w:rsidR="007D4CAB" w:rsidRDefault="007D4CAB" w:rsidP="00C531DB">
      <w:pPr>
        <w:ind w:left="567"/>
        <w:rPr>
          <w:rFonts w:ascii="Arial" w:hAnsi="Arial" w:cs="Arial"/>
          <w:noProof/>
          <w:sz w:val="18"/>
          <w:szCs w:val="18"/>
          <w:lang w:val="es-CO" w:eastAsia="es-CO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diferente, sin embargo todas las palabras deben ir en color negro.</w:t>
      </w:r>
    </w:p>
    <w:p w14:paraId="76007CB7" w14:textId="6711C02A" w:rsidR="00C531DB" w:rsidRDefault="00741F4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F05FD00" wp14:editId="13C7B880">
            <wp:extent cx="3971925" cy="205172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85" cy="206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333AFB" w14:textId="6405BB18" w:rsidR="005664DE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MA_04_01_CO_REC80_IMG02n.png</w:t>
      </w:r>
    </w:p>
    <w:p w14:paraId="5146AFE1" w14:textId="77777777" w:rsidR="005664DE" w:rsidRDefault="005664DE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307B97" w14:textId="780EF35D" w:rsidR="00844A91" w:rsidRDefault="0019101A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844A91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IMG02a.png</w:t>
      </w:r>
    </w:p>
    <w:p w14:paraId="508C67FE" w14:textId="77777777" w:rsidR="00AE7433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E4ED2" w14:textId="77777777" w:rsidR="00AE7433" w:rsidRPr="007F74EA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DA843CD" w14:textId="61DADE9F" w:rsidR="00EF05E5" w:rsidRPr="00AE7433" w:rsidRDefault="00AE7433" w:rsidP="00EF05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⊂</w:t>
      </w:r>
      <w:r w:rsidR="00EF05E5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A</w:t>
      </w:r>
    </w:p>
    <w:p w14:paraId="2B3DCC3E" w14:textId="1F567D18" w:rsidR="00EF05E5" w:rsidRPr="00AE7433" w:rsidRDefault="00DB2166" w:rsidP="00EF05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S</w:t>
      </w:r>
      <w:r w:rsidR="00EF05E5" w:rsidRPr="00DA2403">
        <w:rPr>
          <w:rFonts w:ascii="Times New Roman" w:hAnsi="Times New Roman" w:cs="Times New Roman"/>
          <w:i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i/>
          <w:color w:val="000000"/>
          <w:lang w:val="es-CO"/>
        </w:rPr>
        <w:t>⊄</w:t>
      </w:r>
      <w:r w:rsidR="00EF05E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</w:p>
    <w:p w14:paraId="6F6FE660" w14:textId="5062C9C5" w:rsidR="009A1BD6" w:rsidRPr="00AE7433" w:rsidRDefault="009A1BD6" w:rsidP="009A1BD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 xml:space="preserve"> S</w:t>
      </w:r>
    </w:p>
    <w:p w14:paraId="2CAECAE5" w14:textId="75527452" w:rsidR="00DE2253" w:rsidRPr="00967E8C" w:rsidRDefault="009A1BD6" w:rsidP="00005E0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S</w:t>
      </w:r>
      <w:r w:rsidR="00EF05E5" w:rsidRPr="00967E8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 xml:space="preserve">⊄ </w:t>
      </w:r>
      <w:r w:rsidR="00AE7433"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9B65414" w:rsidR="00DE2253" w:rsidRDefault="002B018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377D927" w:rsidR="00DE2253" w:rsidRDefault="00E258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conjuntos que Fernando creó con los números del 1 al 20.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275D65B6" w:rsidR="00C531DB" w:rsidRDefault="007E079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diferente, sin embargo todos los números deben ir en color negro</w:t>
      </w:r>
      <w:r w:rsidR="00967E8C">
        <w:rPr>
          <w:rFonts w:ascii="Arial" w:hAnsi="Arial" w:cs="Arial"/>
          <w:noProof/>
          <w:sz w:val="18"/>
          <w:szCs w:val="18"/>
          <w:lang w:val="es-CO" w:eastAsia="es-CO"/>
        </w:rPr>
        <w:t>.</w:t>
      </w:r>
    </w:p>
    <w:p w14:paraId="01EB9F92" w14:textId="286D5C44" w:rsidR="007E079C" w:rsidRDefault="00675E9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D072335" wp14:editId="1E9658B0">
            <wp:extent cx="2711395" cy="19482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61" cy="19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D53225" w14:textId="437A0A2C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MA_04_01_CO_REC80_IMG03n.png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552B29E7" w:rsidR="00C531DB" w:rsidRPr="007F74EA" w:rsidRDefault="0019101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967E8C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IMG03a.png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AADD0F4" w14:textId="609F8D4F" w:rsidR="00675E99" w:rsidRPr="00AE7433" w:rsidRDefault="00675E99" w:rsidP="00675E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D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I</w:t>
      </w:r>
    </w:p>
    <w:p w14:paraId="65E563E2" w14:textId="1F568A79" w:rsidR="00D56C41" w:rsidRPr="00AE7433" w:rsidRDefault="00675E99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I</w:t>
      </w:r>
      <w:r w:rsidR="00D56C41"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i/>
          <w:color w:val="000000"/>
          <w:lang w:val="es-CO"/>
        </w:rPr>
        <w:t>⊂</w:t>
      </w:r>
      <w:r w:rsidR="00D56C41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V</w:t>
      </w:r>
    </w:p>
    <w:p w14:paraId="2C35BCCE" w14:textId="399A53E6" w:rsidR="00D56C41" w:rsidRPr="00675E99" w:rsidRDefault="00A126B1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D</w:t>
      </w:r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="00D56C41"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675E99" w:rsidRPr="00DA2403">
        <w:rPr>
          <w:rFonts w:ascii="Times New Roman" w:hAnsi="Times New Roman" w:cs="Times New Roman"/>
          <w:b/>
          <w:i/>
          <w:color w:val="000000"/>
          <w:lang w:val="es-CO"/>
        </w:rPr>
        <w:t>I</w:t>
      </w:r>
    </w:p>
    <w:p w14:paraId="2498ED4D" w14:textId="7A8033D5" w:rsidR="00D56C41" w:rsidRPr="00675E99" w:rsidRDefault="00675E99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="00D56C41"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i/>
          <w:color w:val="000000"/>
          <w:lang w:val="es-CO"/>
        </w:rPr>
        <w:t>⊂</w:t>
      </w:r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6756F2" w:rsidRPr="00DA2403">
        <w:rPr>
          <w:rFonts w:ascii="Times New Roman" w:hAnsi="Times New Roman" w:cs="Times New Roman"/>
          <w:b/>
          <w:i/>
          <w:color w:val="000000"/>
          <w:lang w:val="es-CO"/>
        </w:rPr>
        <w:t>D</w:t>
      </w:r>
    </w:p>
    <w:p w14:paraId="19D45ADF" w14:textId="7D23898D" w:rsidR="00D56C41" w:rsidRPr="00675E99" w:rsidRDefault="00675E99" w:rsidP="00D56C4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I</w:t>
      </w:r>
      <w:r w:rsidR="00D56C41" w:rsidRPr="00675E99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="00DA2403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D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6CF895" w14:textId="77777777" w:rsidR="00D600C7" w:rsidRDefault="00D600C7" w:rsidP="00D600C7">
      <w:pPr>
        <w:rPr>
          <w:rFonts w:ascii="Arial" w:hAnsi="Arial" w:cs="Arial"/>
          <w:sz w:val="18"/>
          <w:szCs w:val="18"/>
          <w:lang w:val="es-ES_tradnl"/>
        </w:rPr>
      </w:pPr>
    </w:p>
    <w:p w14:paraId="013B01BA" w14:textId="554086F6" w:rsidR="005A0A67" w:rsidRDefault="00D600C7" w:rsidP="00D600C7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siguiente situación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7D136ECA" w14:textId="77777777" w:rsidR="005A0A67" w:rsidRPr="007F74EA" w:rsidRDefault="005A0A67" w:rsidP="005A0A6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8E2554" w14:textId="77777777" w:rsidR="005A0A67" w:rsidRDefault="005A0A67" w:rsidP="005A0A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Manuela creó varios conjuntos con los medios de transporte. </w:t>
      </w:r>
    </w:p>
    <w:p w14:paraId="370A0DB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D150DCB" w14:textId="40212784" w:rsidR="005A0A67" w:rsidRDefault="005A0A6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 = {Carro, Bicicleta, Autobús}</w:t>
      </w:r>
    </w:p>
    <w:p w14:paraId="52F5D542" w14:textId="08004753" w:rsidR="005A0A67" w:rsidRDefault="005A0A6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 = {Medios de transporte}</w:t>
      </w:r>
    </w:p>
    <w:p w14:paraId="0DBCFD64" w14:textId="2FAA85DB" w:rsidR="005A0A67" w:rsidRPr="009510B5" w:rsidRDefault="005A0A6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= {Barco, Lancha, Submarino}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3BDDE1F3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693A94" w14:textId="6BC85E32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40F75A" w14:textId="64938349" w:rsidR="00945E45" w:rsidRPr="00675E99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T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A</w:t>
      </w:r>
    </w:p>
    <w:p w14:paraId="0B1AECA8" w14:textId="550BBB67" w:rsidR="00945E45" w:rsidRPr="00AE7433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</w:p>
    <w:p w14:paraId="22F5A474" w14:textId="7C766752" w:rsidR="00945E45" w:rsidRPr="00AE7433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T </w:t>
      </w:r>
      <w:r w:rsidR="00DA2403">
        <w:rPr>
          <w:rFonts w:ascii="Cambria Math" w:hAnsi="Cambria Math" w:cs="Times New Roman"/>
          <w:b/>
          <w:i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</w:p>
    <w:p w14:paraId="155E415B" w14:textId="71D5174E" w:rsidR="00945E45" w:rsidRPr="00945E45" w:rsidRDefault="009C6697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  <w:r w:rsidR="00945E45"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="00945E45"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T</w:t>
      </w:r>
    </w:p>
    <w:p w14:paraId="08A58A15" w14:textId="553953AF" w:rsidR="00DE2253" w:rsidRPr="00945E45" w:rsidRDefault="00945E45" w:rsidP="00F53DF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  <w:r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M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F5CC20" w14:textId="77777777" w:rsidR="00ED603E" w:rsidRDefault="00ED603E" w:rsidP="00ED6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37B170E8" w:rsidR="00DE2253" w:rsidRDefault="0067412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profesora de Lenguaje presentó la siguiente representación de las letras. 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C27F307" w:rsidR="00C531DB" w:rsidRDefault="00E45A7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importante la clasificación de las letras, y que cada grupo esté encerrado en un color diferente. </w:t>
      </w:r>
    </w:p>
    <w:p w14:paraId="38611232" w14:textId="1B20D551" w:rsidR="00C531DB" w:rsidRDefault="008C72D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FA92DA" wp14:editId="5B1C6659">
            <wp:extent cx="3395207" cy="23883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08" cy="23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8AD5A5" w14:textId="56FCC450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MA_04_01_CO_REC80_IMG05n.png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6A6AB72F" w:rsidR="00C531DB" w:rsidRPr="007F74EA" w:rsidRDefault="0019101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B41E8A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IMG05a.png</w:t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EA7CBE3" w14:textId="5B2617C9" w:rsidR="008C72D5" w:rsidRPr="005A0A67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0000"/>
          <w:lang w:val="es-CO"/>
        </w:rPr>
      </w:pPr>
      <w:r w:rsidRPr="005A0A67">
        <w:rPr>
          <w:rFonts w:ascii="Arial" w:hAnsi="Arial" w:cs="Arial"/>
          <w:i/>
          <w:color w:val="000000"/>
          <w:lang w:val="es-CO"/>
        </w:rPr>
        <w:t>V</w:t>
      </w:r>
      <w:r w:rsidRPr="005A0A67">
        <w:rPr>
          <w:rFonts w:ascii="Arial" w:hAnsi="Arial" w:cs="Arial"/>
          <w:color w:val="000000"/>
          <w:lang w:val="es-CO"/>
        </w:rPr>
        <w:t xml:space="preserve"> </w:t>
      </w:r>
      <w:r w:rsidR="00DA2403" w:rsidRPr="005A0A67">
        <w:rPr>
          <w:rFonts w:ascii="Cambria Math" w:hAnsi="Cambria Math" w:cs="Cambria Math"/>
          <w:color w:val="000000"/>
          <w:lang w:val="es-CO"/>
        </w:rPr>
        <w:t>⊂</w:t>
      </w:r>
      <w:r w:rsidRPr="005A0A67">
        <w:rPr>
          <w:rFonts w:ascii="Arial" w:hAnsi="Arial" w:cs="Arial"/>
          <w:color w:val="000000"/>
          <w:lang w:val="es-CO"/>
        </w:rPr>
        <w:t xml:space="preserve"> </w:t>
      </w:r>
      <w:r w:rsidRPr="005A0A67">
        <w:rPr>
          <w:rFonts w:ascii="Arial" w:hAnsi="Arial" w:cs="Arial"/>
          <w:i/>
          <w:color w:val="000000"/>
          <w:lang w:val="es-CO"/>
        </w:rPr>
        <w:t>B</w:t>
      </w:r>
      <w:r w:rsidRPr="005A0A67">
        <w:rPr>
          <w:rFonts w:ascii="Arial" w:hAnsi="Arial" w:cs="Arial"/>
          <w:b/>
          <w:color w:val="000000"/>
          <w:lang w:val="es-CO"/>
        </w:rPr>
        <w:t xml:space="preserve"> </w:t>
      </w:r>
    </w:p>
    <w:p w14:paraId="6328F4AC" w14:textId="4F2A6CAB" w:rsidR="008C72D5" w:rsidRPr="005A0A67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A0A67">
        <w:rPr>
          <w:rFonts w:ascii="Arial" w:hAnsi="Arial" w:cs="Arial"/>
          <w:b/>
          <w:i/>
          <w:color w:val="000000"/>
          <w:lang w:val="es-CO"/>
        </w:rPr>
        <w:t>C</w:t>
      </w:r>
      <w:r w:rsidRPr="005A0A67">
        <w:rPr>
          <w:rFonts w:ascii="Arial" w:hAnsi="Arial" w:cs="Arial"/>
          <w:b/>
          <w:color w:val="000000"/>
          <w:lang w:val="es-CO"/>
        </w:rPr>
        <w:t xml:space="preserve"> </w:t>
      </w:r>
      <w:r w:rsidR="00DA2403" w:rsidRPr="005A0A67">
        <w:rPr>
          <w:rFonts w:ascii="Cambria Math" w:hAnsi="Cambria Math" w:cs="Cambria Math"/>
          <w:b/>
          <w:color w:val="000000"/>
          <w:lang w:val="es-CO"/>
        </w:rPr>
        <w:t>⊂</w:t>
      </w:r>
      <w:r w:rsidRPr="005A0A67">
        <w:rPr>
          <w:rFonts w:ascii="Arial" w:hAnsi="Arial" w:cs="Arial"/>
          <w:b/>
          <w:color w:val="000000"/>
          <w:lang w:val="es-CO"/>
        </w:rPr>
        <w:t xml:space="preserve"> </w:t>
      </w:r>
      <w:r w:rsidRPr="005A0A67">
        <w:rPr>
          <w:rFonts w:ascii="Arial" w:hAnsi="Arial" w:cs="Arial"/>
          <w:b/>
          <w:i/>
          <w:color w:val="000000"/>
          <w:lang w:val="es-CO"/>
        </w:rPr>
        <w:t>L</w:t>
      </w:r>
    </w:p>
    <w:p w14:paraId="6CB28C53" w14:textId="4B49B08E" w:rsidR="008C72D5" w:rsidRPr="005A0A67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lang w:val="es-CO"/>
        </w:rPr>
      </w:pPr>
      <w:r w:rsidRPr="005A0A67">
        <w:rPr>
          <w:rFonts w:ascii="Arial" w:hAnsi="Arial" w:cs="Arial"/>
          <w:i/>
          <w:color w:val="000000"/>
          <w:lang w:val="es-CO"/>
        </w:rPr>
        <w:t>S</w:t>
      </w:r>
      <w:r w:rsidRPr="005A0A67">
        <w:rPr>
          <w:rFonts w:ascii="Arial" w:hAnsi="Arial" w:cs="Arial"/>
          <w:color w:val="000000"/>
          <w:lang w:val="es-CO"/>
        </w:rPr>
        <w:t xml:space="preserve"> </w:t>
      </w:r>
      <w:r w:rsidR="00DA2403" w:rsidRPr="005A0A67">
        <w:rPr>
          <w:rFonts w:ascii="Cambria Math" w:hAnsi="Cambria Math" w:cs="Cambria Math"/>
          <w:color w:val="000000"/>
          <w:lang w:val="es-CO"/>
        </w:rPr>
        <w:t>⊄</w:t>
      </w:r>
      <w:r w:rsidRPr="005A0A67">
        <w:rPr>
          <w:rFonts w:ascii="Arial" w:hAnsi="Arial" w:cs="Arial"/>
          <w:color w:val="000000"/>
          <w:lang w:val="es-CO"/>
        </w:rPr>
        <w:t xml:space="preserve"> </w:t>
      </w:r>
      <w:r w:rsidRPr="005A0A67">
        <w:rPr>
          <w:rFonts w:ascii="Arial" w:hAnsi="Arial" w:cs="Arial"/>
          <w:i/>
          <w:color w:val="000000"/>
          <w:lang w:val="es-CO"/>
        </w:rPr>
        <w:t>L</w:t>
      </w:r>
    </w:p>
    <w:p w14:paraId="0AF2200B" w14:textId="44F971DE" w:rsidR="008C72D5" w:rsidRPr="005A0A67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A0A67">
        <w:rPr>
          <w:rFonts w:ascii="Arial" w:hAnsi="Arial" w:cs="Arial"/>
          <w:b/>
          <w:i/>
          <w:color w:val="000000"/>
          <w:lang w:val="es-CO"/>
        </w:rPr>
        <w:t>M</w:t>
      </w:r>
      <w:r w:rsidRPr="005A0A67">
        <w:rPr>
          <w:rFonts w:ascii="Arial" w:hAnsi="Arial" w:cs="Arial"/>
          <w:b/>
          <w:color w:val="000000"/>
          <w:lang w:val="es-CO"/>
        </w:rPr>
        <w:t xml:space="preserve"> </w:t>
      </w:r>
      <w:r w:rsidR="00DA2403" w:rsidRPr="005A0A67">
        <w:rPr>
          <w:rFonts w:ascii="Cambria Math" w:hAnsi="Cambria Math" w:cs="Cambria Math"/>
          <w:b/>
          <w:color w:val="000000"/>
          <w:lang w:val="es-CO"/>
        </w:rPr>
        <w:t>⊄</w:t>
      </w:r>
      <w:r w:rsidRPr="005A0A67">
        <w:rPr>
          <w:rFonts w:ascii="Arial" w:hAnsi="Arial" w:cs="Arial"/>
          <w:b/>
          <w:color w:val="000000"/>
          <w:lang w:val="es-CO"/>
        </w:rPr>
        <w:t xml:space="preserve"> </w:t>
      </w:r>
      <w:r w:rsidRPr="005A0A67">
        <w:rPr>
          <w:rFonts w:ascii="Arial" w:hAnsi="Arial" w:cs="Arial"/>
          <w:b/>
          <w:i/>
          <w:color w:val="000000"/>
          <w:lang w:val="es-CO"/>
        </w:rPr>
        <w:t>S</w:t>
      </w:r>
    </w:p>
    <w:p w14:paraId="145F56A3" w14:textId="5479732C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A0A67">
        <w:rPr>
          <w:rFonts w:ascii="Arial" w:hAnsi="Arial" w:cs="Arial"/>
          <w:b/>
          <w:i/>
          <w:color w:val="000000"/>
          <w:lang w:val="es-CO"/>
        </w:rPr>
        <w:t>B</w:t>
      </w:r>
      <w:r w:rsidRPr="005A0A67">
        <w:rPr>
          <w:rFonts w:ascii="Arial" w:hAnsi="Arial" w:cs="Arial"/>
          <w:b/>
          <w:color w:val="000000"/>
          <w:lang w:val="es-CO"/>
        </w:rPr>
        <w:t xml:space="preserve"> </w:t>
      </w:r>
      <w:r w:rsidR="00DA2403" w:rsidRPr="005A0A67">
        <w:rPr>
          <w:rFonts w:ascii="Cambria Math" w:hAnsi="Cambria Math" w:cs="Cambria Math"/>
          <w:b/>
          <w:color w:val="000000"/>
          <w:lang w:val="es-CO"/>
        </w:rPr>
        <w:t>⊄</w:t>
      </w:r>
      <w:r w:rsidRPr="005A0A67">
        <w:rPr>
          <w:rFonts w:ascii="Arial" w:hAnsi="Arial" w:cs="Arial"/>
          <w:b/>
          <w:color w:val="000000"/>
          <w:lang w:val="es-CO"/>
        </w:rPr>
        <w:t xml:space="preserve"> </w:t>
      </w:r>
      <w:r w:rsidRPr="005A0A67">
        <w:rPr>
          <w:rFonts w:ascii="Arial" w:hAnsi="Arial" w:cs="Arial"/>
          <w:b/>
          <w:i/>
          <w:color w:val="000000"/>
          <w:lang w:val="es-CO"/>
        </w:rPr>
        <w:t>M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0463F"/>
    <w:multiLevelType w:val="hybridMultilevel"/>
    <w:tmpl w:val="2576942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3B4E"/>
    <w:multiLevelType w:val="hybridMultilevel"/>
    <w:tmpl w:val="C20A8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086"/>
    <w:multiLevelType w:val="hybridMultilevel"/>
    <w:tmpl w:val="407C4E60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704"/>
    <w:multiLevelType w:val="hybridMultilevel"/>
    <w:tmpl w:val="EFBCABC6"/>
    <w:lvl w:ilvl="0" w:tplc="C4A6A406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6D4437E"/>
    <w:multiLevelType w:val="hybridMultilevel"/>
    <w:tmpl w:val="6A20DC12"/>
    <w:lvl w:ilvl="0" w:tplc="FE8CC64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31B6"/>
    <w:multiLevelType w:val="hybridMultilevel"/>
    <w:tmpl w:val="97E47C5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8A3"/>
    <w:rsid w:val="000719EE"/>
    <w:rsid w:val="000A1FAB"/>
    <w:rsid w:val="000B20BA"/>
    <w:rsid w:val="00104E5C"/>
    <w:rsid w:val="00112487"/>
    <w:rsid w:val="00123721"/>
    <w:rsid w:val="00125D25"/>
    <w:rsid w:val="0019101A"/>
    <w:rsid w:val="001B092E"/>
    <w:rsid w:val="001B1A29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94586"/>
    <w:rsid w:val="002B0186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17EF3"/>
    <w:rsid w:val="004375B6"/>
    <w:rsid w:val="0045712C"/>
    <w:rsid w:val="00464FE7"/>
    <w:rsid w:val="00485C72"/>
    <w:rsid w:val="00495119"/>
    <w:rsid w:val="004A1C0A"/>
    <w:rsid w:val="004A4A9C"/>
    <w:rsid w:val="00506868"/>
    <w:rsid w:val="00510FE7"/>
    <w:rsid w:val="0051107C"/>
    <w:rsid w:val="0052013C"/>
    <w:rsid w:val="005513FA"/>
    <w:rsid w:val="00551D6E"/>
    <w:rsid w:val="00552D7C"/>
    <w:rsid w:val="005664DE"/>
    <w:rsid w:val="00584F8B"/>
    <w:rsid w:val="005A0A67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4122"/>
    <w:rsid w:val="006756F2"/>
    <w:rsid w:val="00675E99"/>
    <w:rsid w:val="00683A57"/>
    <w:rsid w:val="006907A4"/>
    <w:rsid w:val="0069798F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343A5"/>
    <w:rsid w:val="00741F4D"/>
    <w:rsid w:val="00742D83"/>
    <w:rsid w:val="00742E65"/>
    <w:rsid w:val="0074775C"/>
    <w:rsid w:val="007768A4"/>
    <w:rsid w:val="00792588"/>
    <w:rsid w:val="007A2B2C"/>
    <w:rsid w:val="007A3237"/>
    <w:rsid w:val="007B25C8"/>
    <w:rsid w:val="007B521F"/>
    <w:rsid w:val="007B7770"/>
    <w:rsid w:val="007C28CE"/>
    <w:rsid w:val="007D0493"/>
    <w:rsid w:val="007D2825"/>
    <w:rsid w:val="007D4CAB"/>
    <w:rsid w:val="007E079C"/>
    <w:rsid w:val="007F74EA"/>
    <w:rsid w:val="00820D13"/>
    <w:rsid w:val="00844A91"/>
    <w:rsid w:val="008752D9"/>
    <w:rsid w:val="00881754"/>
    <w:rsid w:val="008932B9"/>
    <w:rsid w:val="008A0F6E"/>
    <w:rsid w:val="008C25DC"/>
    <w:rsid w:val="008C6F76"/>
    <w:rsid w:val="008C72D5"/>
    <w:rsid w:val="00923C89"/>
    <w:rsid w:val="009320AC"/>
    <w:rsid w:val="00945E45"/>
    <w:rsid w:val="009510B5"/>
    <w:rsid w:val="00953886"/>
    <w:rsid w:val="0096095D"/>
    <w:rsid w:val="00967E8C"/>
    <w:rsid w:val="0099088A"/>
    <w:rsid w:val="00992AB9"/>
    <w:rsid w:val="009A1BD6"/>
    <w:rsid w:val="009C4689"/>
    <w:rsid w:val="009C5002"/>
    <w:rsid w:val="009C6697"/>
    <w:rsid w:val="009E7DAC"/>
    <w:rsid w:val="009F074B"/>
    <w:rsid w:val="00A126B1"/>
    <w:rsid w:val="00A22796"/>
    <w:rsid w:val="00A61B6D"/>
    <w:rsid w:val="00A714C4"/>
    <w:rsid w:val="00A74CE5"/>
    <w:rsid w:val="00A925B6"/>
    <w:rsid w:val="00A974E1"/>
    <w:rsid w:val="00AA0FF1"/>
    <w:rsid w:val="00AB0FC9"/>
    <w:rsid w:val="00AC165F"/>
    <w:rsid w:val="00AC45C1"/>
    <w:rsid w:val="00AC7496"/>
    <w:rsid w:val="00AC7FAC"/>
    <w:rsid w:val="00AE0F1F"/>
    <w:rsid w:val="00AE458C"/>
    <w:rsid w:val="00AE7433"/>
    <w:rsid w:val="00AF23DF"/>
    <w:rsid w:val="00B0282E"/>
    <w:rsid w:val="00B133FE"/>
    <w:rsid w:val="00B41E8A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6C41"/>
    <w:rsid w:val="00D600C7"/>
    <w:rsid w:val="00D660AD"/>
    <w:rsid w:val="00DA2403"/>
    <w:rsid w:val="00DB2166"/>
    <w:rsid w:val="00DE18C1"/>
    <w:rsid w:val="00DE1C4F"/>
    <w:rsid w:val="00DE2253"/>
    <w:rsid w:val="00DE69EE"/>
    <w:rsid w:val="00DE6A1B"/>
    <w:rsid w:val="00DF5702"/>
    <w:rsid w:val="00E05174"/>
    <w:rsid w:val="00E14BD5"/>
    <w:rsid w:val="00E25866"/>
    <w:rsid w:val="00E32F4B"/>
    <w:rsid w:val="00E45A77"/>
    <w:rsid w:val="00E54DA3"/>
    <w:rsid w:val="00E61A4B"/>
    <w:rsid w:val="00E62858"/>
    <w:rsid w:val="00E7707B"/>
    <w:rsid w:val="00E814BE"/>
    <w:rsid w:val="00E8184F"/>
    <w:rsid w:val="00E84C33"/>
    <w:rsid w:val="00E867E2"/>
    <w:rsid w:val="00EA22E1"/>
    <w:rsid w:val="00EA3E65"/>
    <w:rsid w:val="00EB0CCB"/>
    <w:rsid w:val="00EC398E"/>
    <w:rsid w:val="00EC3FD8"/>
    <w:rsid w:val="00ED603E"/>
    <w:rsid w:val="00EF05E5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2122115-B52D-46F3-808F-E6F4E59A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D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D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D1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D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13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50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5002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DA2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6</cp:revision>
  <dcterms:created xsi:type="dcterms:W3CDTF">2015-03-01T17:04:00Z</dcterms:created>
  <dcterms:modified xsi:type="dcterms:W3CDTF">2015-03-07T17:31:00Z</dcterms:modified>
</cp:coreProperties>
</file>