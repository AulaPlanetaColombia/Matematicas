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871CECA" w14:textId="77777777" w:rsidR="00B55433" w:rsidRPr="006D02A8" w:rsidRDefault="00B55433" w:rsidP="00B5543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6862B48" w:rsidR="00CD652E" w:rsidRPr="000719EE" w:rsidRDefault="00B55433" w:rsidP="00CD652E">
      <w:pPr>
        <w:rPr>
          <w:rFonts w:ascii="Arial" w:hAnsi="Arial" w:cs="Arial"/>
          <w:sz w:val="18"/>
          <w:szCs w:val="18"/>
          <w:lang w:val="es-ES_tradnl"/>
        </w:rPr>
      </w:pPr>
      <w:r w:rsidRPr="00B55433">
        <w:rPr>
          <w:rFonts w:ascii="Times New Roman" w:hAnsi="Times New Roman" w:cs="Times New Roman"/>
          <w:color w:val="000000"/>
          <w:lang w:val="es-CO"/>
        </w:rPr>
        <w:t>¿Cuántos elementos tiene?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CD8C983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 w:rsidRPr="004D5852">
        <w:rPr>
          <w:rFonts w:ascii="Times" w:hAnsi="Times"/>
          <w:lang w:val="es-CO"/>
        </w:rPr>
        <w:t>Interactivo para afianzar el concepto de cardinal de un conjunto</w:t>
      </w:r>
      <w:ins w:id="0" w:author="Chris" w:date="2015-03-07T16:32:00Z">
        <w:r w:rsidR="0059070E">
          <w:rPr>
            <w:rFonts w:ascii="Times" w:hAnsi="Times"/>
            <w:lang w:val="es-CO"/>
          </w:rPr>
          <w:t>.</w:t>
        </w:r>
      </w:ins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3B781DB" w:rsidR="00CD652E" w:rsidRPr="000719EE" w:rsidRDefault="004D58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cardinal, número de elementos, clasificación</w:t>
      </w:r>
      <w:ins w:id="1" w:author="Chris" w:date="2015-03-07T16:33:00Z">
        <w:r w:rsidR="0059070E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464B7B" w:rsidR="00CD652E" w:rsidRPr="000719EE" w:rsidRDefault="007D0B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4E78264" w:rsidR="00CD652E" w:rsidRPr="005F4C68" w:rsidRDefault="004D585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0B3EFC2" w:rsidR="00CD652E" w:rsidRPr="00AC7496" w:rsidRDefault="00243C1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5B5460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A8F691" w:rsidR="00CD652E" w:rsidRPr="000719EE" w:rsidRDefault="00243C1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581C969D" w:rsidR="00F4317E" w:rsidRDefault="00FA251B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2185F4" w14:textId="1E32C853" w:rsidR="00FA251B" w:rsidRPr="00FA251B" w:rsidRDefault="00EF0DC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busca que los estudiantes afiancen el concepto de cardinal de un conjunto a partir de los ejemplos expuestos.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BF39B9B" w14:textId="4BA573DB" w:rsidR="003F65C5" w:rsidRP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3F65C5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3C1AB61" w14:textId="77777777" w:rsidR="003F65C5" w:rsidRDefault="003F65C5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B1A2602" w14:textId="7BFD4A07" w:rsidR="003F65C5" w:rsidRPr="00B7184D" w:rsidRDefault="00B7184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7184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159F966" w14:textId="6EB055D5" w:rsidR="003F65C5" w:rsidRDefault="00626A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hacer un recorrido con los estudiantes por diferentes conjuntos nombrando su cardinal, se recomienda que durante la presentación del recurso los estudiantes mencionen los elementos o posibles elementos (en el caso del conjunto N de números) de cada conjunto. </w:t>
      </w:r>
    </w:p>
    <w:p w14:paraId="1A4795BD" w14:textId="77777777" w:rsidR="001A1F90" w:rsidRDefault="001A1F90" w:rsidP="00CD652E">
      <w:pPr>
        <w:rPr>
          <w:rFonts w:ascii="Arial" w:hAnsi="Arial"/>
          <w:sz w:val="18"/>
          <w:szCs w:val="18"/>
          <w:lang w:val="es-ES_tradnl"/>
        </w:rPr>
      </w:pPr>
    </w:p>
    <w:p w14:paraId="4748221E" w14:textId="6CB183B7" w:rsidR="001A1F90" w:rsidRDefault="001D63F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B14C787" w14:textId="79670673" w:rsidR="00626AC4" w:rsidRDefault="00775C60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</w:t>
      </w:r>
      <w:ins w:id="2" w:author="Chris" w:date="2015-03-07T16:34:00Z">
        <w:r w:rsidR="0059070E">
          <w:rPr>
            <w:rFonts w:ascii="Arial" w:hAnsi="Arial"/>
            <w:sz w:val="18"/>
            <w:szCs w:val="18"/>
            <w:lang w:val="es-ES_tradnl"/>
          </w:rPr>
          <w:t xml:space="preserve">invita </w:t>
        </w:r>
      </w:ins>
      <w:ins w:id="3" w:author="Chris" w:date="2015-03-07T16:37:00Z">
        <w:r w:rsidR="00D6026F">
          <w:rPr>
            <w:rFonts w:ascii="Arial" w:hAnsi="Arial"/>
            <w:sz w:val="18"/>
            <w:szCs w:val="18"/>
            <w:lang w:val="es-ES_tradnl"/>
          </w:rPr>
          <w:t xml:space="preserve">a </w:t>
        </w:r>
      </w:ins>
      <w:del w:id="4" w:author="Chris" w:date="2015-03-07T16:33:00Z">
        <w:r w:rsidDel="0059070E">
          <w:rPr>
            <w:rFonts w:ascii="Arial" w:hAnsi="Arial"/>
            <w:sz w:val="18"/>
            <w:szCs w:val="18"/>
            <w:lang w:val="es-ES_tradnl"/>
          </w:rPr>
          <w:delText xml:space="preserve">recomienda </w:delText>
        </w:r>
      </w:del>
      <w:r>
        <w:rPr>
          <w:rFonts w:ascii="Arial" w:hAnsi="Arial"/>
          <w:sz w:val="18"/>
          <w:szCs w:val="18"/>
          <w:lang w:val="es-ES_tradnl"/>
        </w:rPr>
        <w:t xml:space="preserve">proponer varios conjuntos para que los estudiantes hallen el cardinal de cada uno. </w:t>
      </w:r>
    </w:p>
    <w:p w14:paraId="07373A7F" w14:textId="77777777" w:rsidR="00626AC4" w:rsidRPr="003F65C5" w:rsidRDefault="00626AC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55A7DA4" w14:textId="77777777" w:rsidR="003F65C5" w:rsidRPr="00F4317E" w:rsidRDefault="003F65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88190A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BBCFFAB" w14:textId="3B78610B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Cardinal de un conjunto</w:t>
      </w:r>
    </w:p>
    <w:p w14:paraId="28CC2A1D" w14:textId="77777777" w:rsidR="00345D9A" w:rsidRDefault="00345D9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42FB9EA" w14:textId="1F631122" w:rsidR="00345D9A" w:rsidRDefault="000936E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0936EF">
        <w:rPr>
          <w:rFonts w:ascii="Arial" w:hAnsi="Arial"/>
          <w:b/>
          <w:sz w:val="18"/>
          <w:szCs w:val="18"/>
          <w:lang w:val="es-ES_tradnl"/>
        </w:rPr>
        <w:t>cardinal</w:t>
      </w:r>
      <w:r>
        <w:rPr>
          <w:rFonts w:ascii="Arial" w:hAnsi="Arial"/>
          <w:sz w:val="18"/>
          <w:szCs w:val="18"/>
          <w:lang w:val="es-ES_tradnl"/>
        </w:rPr>
        <w:t xml:space="preserve"> de un conjunto es el número de elementos que lo conforman. </w:t>
      </w:r>
    </w:p>
    <w:p w14:paraId="36950677" w14:textId="77777777" w:rsidR="000936EF" w:rsidRDefault="000936EF" w:rsidP="00CD652E">
      <w:pPr>
        <w:rPr>
          <w:rFonts w:ascii="Arial" w:hAnsi="Arial"/>
          <w:sz w:val="18"/>
          <w:szCs w:val="18"/>
          <w:lang w:val="es-ES_tradnl"/>
        </w:rPr>
      </w:pPr>
    </w:p>
    <w:p w14:paraId="0E25D727" w14:textId="0E29D40F" w:rsidR="000936EF" w:rsidRPr="00345D9A" w:rsidRDefault="008B6E1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</w:t>
      </w:r>
      <w:r w:rsidR="002C0FB3">
        <w:rPr>
          <w:rFonts w:ascii="Arial" w:hAnsi="Arial"/>
          <w:sz w:val="18"/>
          <w:szCs w:val="18"/>
          <w:lang w:val="es-ES_tradnl"/>
        </w:rPr>
        <w:t>halla</w:t>
      </w:r>
      <w:ins w:id="5" w:author="Chris" w:date="2015-03-07T16:38:00Z">
        <w:r w:rsidR="00D6026F">
          <w:rPr>
            <w:rFonts w:ascii="Arial" w:hAnsi="Arial"/>
            <w:sz w:val="18"/>
            <w:szCs w:val="18"/>
            <w:lang w:val="es-ES_tradnl"/>
          </w:rPr>
          <w:t>r</w:t>
        </w:r>
      </w:ins>
      <w:del w:id="6" w:author="Chris" w:date="2015-03-07T16:38:00Z">
        <w:r w:rsidR="002C0FB3" w:rsidDel="00D6026F">
          <w:rPr>
            <w:rFonts w:ascii="Arial" w:hAnsi="Arial"/>
            <w:sz w:val="18"/>
            <w:szCs w:val="18"/>
            <w:lang w:val="es-ES_tradnl"/>
          </w:rPr>
          <w:delText>ndo</w:delText>
        </w:r>
      </w:del>
      <w:r w:rsidR="002C0FB3">
        <w:rPr>
          <w:rFonts w:ascii="Arial" w:hAnsi="Arial"/>
          <w:sz w:val="18"/>
          <w:szCs w:val="18"/>
          <w:lang w:val="es-ES_tradnl"/>
        </w:rPr>
        <w:t xml:space="preserve"> el cardinal de diferentes conjuntos </w:t>
      </w:r>
      <w:r w:rsidR="000314B0">
        <w:rPr>
          <w:rFonts w:ascii="Arial" w:hAnsi="Arial"/>
          <w:sz w:val="18"/>
          <w:szCs w:val="18"/>
          <w:lang w:val="es-ES_tradnl"/>
        </w:rPr>
        <w:t xml:space="preserve">y </w:t>
      </w:r>
      <w:del w:id="7" w:author="Chris" w:date="2015-03-07T16:38:00Z">
        <w:r w:rsidR="000314B0" w:rsidDel="00D6026F">
          <w:rPr>
            <w:rFonts w:ascii="Arial" w:hAnsi="Arial"/>
            <w:sz w:val="18"/>
            <w:szCs w:val="18"/>
            <w:lang w:val="es-ES_tradnl"/>
          </w:rPr>
          <w:delText>socializándolo</w:delText>
        </w:r>
      </w:del>
      <w:ins w:id="8" w:author="Chris" w:date="2015-03-07T16:38:00Z">
        <w:r w:rsidR="00D6026F">
          <w:rPr>
            <w:rFonts w:ascii="Arial" w:hAnsi="Arial"/>
            <w:sz w:val="18"/>
            <w:szCs w:val="18"/>
            <w:lang w:val="es-ES_tradnl"/>
          </w:rPr>
          <w:t>socialízalo</w:t>
        </w:r>
      </w:ins>
      <w:r w:rsidR="000314B0">
        <w:rPr>
          <w:rFonts w:ascii="Arial" w:hAnsi="Arial"/>
          <w:sz w:val="18"/>
          <w:szCs w:val="18"/>
          <w:lang w:val="es-ES_tradnl"/>
        </w:rPr>
        <w:t xml:space="preserve"> con tus compañeros. </w:t>
      </w:r>
    </w:p>
    <w:p w14:paraId="2CA90DE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6C87207F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16F69037" w14:textId="77777777" w:rsidR="00345D9A" w:rsidRDefault="00345D9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794BE19" w:rsidR="002166A3" w:rsidRPr="005E5933" w:rsidRDefault="009B73F1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BD6B729" w:rsidR="00003FDC" w:rsidRDefault="00BF024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599AA6D9" w:rsidR="00552120" w:rsidRDefault="00D35A4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5B5460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103888889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0CE736F" w14:textId="47F1B238" w:rsidR="00744BC8" w:rsidRPr="006D02A8" w:rsidRDefault="00744BC8" w:rsidP="00744BC8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0C73A7" w:rsidR="009A38AE" w:rsidRDefault="006D6772" w:rsidP="006D67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{Planetas sistema solar}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35768D8" w:rsidR="009A38AE" w:rsidRDefault="006D677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05203CD" w:rsidR="009A38AE" w:rsidRDefault="006D677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8</w:t>
            </w:r>
            <w:ins w:id="9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1A1EBF1B" w:rsidR="009A38AE" w:rsidRDefault="00A909D0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9A38AE" w:rsidRPr="000862B2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4FDAB729" w:rsidR="009A38AE" w:rsidRDefault="000862B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8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713B8EA" w:rsidR="009A38AE" w:rsidRDefault="000862B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5B5460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621CD3F3" w14:textId="38BA9D59" w:rsidR="00334653" w:rsidRPr="00E928AA" w:rsidRDefault="00334653" w:rsidP="0033465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06FC063F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D8840C2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909D9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46BAC97" w14:textId="2E26067B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33465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183339077</w:t>
      </w:r>
    </w:p>
    <w:p w14:paraId="51C8DFC4" w14:textId="77777777" w:rsidR="00334653" w:rsidRDefault="00334653" w:rsidP="0033465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3D43E9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3631617" w14:textId="54E05CBA" w:rsidR="00334653" w:rsidRPr="006D02A8" w:rsidRDefault="00334653" w:rsidP="00334653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IMG02.jpg</w:t>
      </w:r>
    </w:p>
    <w:p w14:paraId="2B533F08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33A5E51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7E53166B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5490105D" w14:textId="77777777" w:rsidR="00334653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34653" w14:paraId="206E4C1B" w14:textId="77777777" w:rsidTr="00896F99">
        <w:tc>
          <w:tcPr>
            <w:tcW w:w="9622" w:type="dxa"/>
            <w:gridSpan w:val="3"/>
          </w:tcPr>
          <w:p w14:paraId="35D0A59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34653" w14:paraId="2AF57F29" w14:textId="77777777" w:rsidTr="00896F99">
        <w:tc>
          <w:tcPr>
            <w:tcW w:w="1129" w:type="dxa"/>
          </w:tcPr>
          <w:p w14:paraId="426A7A01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D75C2C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5F7B55D" w14:textId="77777777" w:rsidR="00334653" w:rsidRPr="009A38AE" w:rsidRDefault="00334653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34653" w14:paraId="2B7023F1" w14:textId="77777777" w:rsidTr="00896F99">
        <w:tc>
          <w:tcPr>
            <w:tcW w:w="1129" w:type="dxa"/>
          </w:tcPr>
          <w:p w14:paraId="271C219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413B39" w14:textId="6BC7F960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{Continentes}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4172071"/>
            <w:placeholder>
              <w:docPart w:val="2DDBF33EB7AE4D6DAF4A5058F3494C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A8A01B4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334653" w14:paraId="2829735A" w14:textId="77777777" w:rsidTr="00896F99">
        <w:tc>
          <w:tcPr>
            <w:tcW w:w="1129" w:type="dxa"/>
          </w:tcPr>
          <w:p w14:paraId="081FAE52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26F2421" w14:textId="2568B84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 5</w:t>
            </w:r>
            <w:ins w:id="10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76227722"/>
            <w:placeholder>
              <w:docPart w:val="CC2AA19B856A41E58E4EA8652650EF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C9E380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334653" w:rsidRPr="000862B2" w14:paraId="364AAAB0" w14:textId="77777777" w:rsidTr="00896F99">
        <w:tc>
          <w:tcPr>
            <w:tcW w:w="1129" w:type="dxa"/>
          </w:tcPr>
          <w:p w14:paraId="593B12F8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A5394AD" w14:textId="5756F06D" w:rsidR="00334653" w:rsidRDefault="00334653" w:rsidP="0033465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5 elementos.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33434463"/>
            <w:placeholder>
              <w:docPart w:val="6BB76A5612384A55BD8B903C9FE527D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7B8FDC" w14:textId="77777777" w:rsidR="00334653" w:rsidRDefault="00334653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334653" w:rsidRPr="005B5460" w14:paraId="10BDADB5" w14:textId="77777777" w:rsidTr="00896F99">
        <w:tc>
          <w:tcPr>
            <w:tcW w:w="9622" w:type="dxa"/>
            <w:gridSpan w:val="3"/>
          </w:tcPr>
          <w:p w14:paraId="6982EB84" w14:textId="77777777" w:rsidR="00334653" w:rsidRPr="00F11289" w:rsidRDefault="00334653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E920F0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5764D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4AAC3D" wp14:editId="7BBE884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14E4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5500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1B68D8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1F39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9FE5C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DFCC7E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4C9AD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CBC3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AD07A" w14:textId="77777777" w:rsidR="00334653" w:rsidRPr="00F11289" w:rsidRDefault="00334653" w:rsidP="0033465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AAC3D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5BA14E4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5645500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3C1B68D8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291F39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439FE5C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FDFCC7E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7B4C9AD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DA9CBC3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5FAD07A" w14:textId="77777777" w:rsidR="00334653" w:rsidRPr="00F11289" w:rsidRDefault="00334653" w:rsidP="0033465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7C4A27D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9A5E1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18798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FB6D29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97A96B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4B3A86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0F98E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26C03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36AE7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00357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D010A" w14:textId="77777777" w:rsidR="00334653" w:rsidRDefault="00334653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7BDC0C2" w14:textId="77777777" w:rsidR="00334653" w:rsidRPr="000719EE" w:rsidRDefault="00334653" w:rsidP="00334653">
      <w:pPr>
        <w:rPr>
          <w:rFonts w:ascii="Arial" w:hAnsi="Arial" w:cs="Arial"/>
          <w:sz w:val="18"/>
          <w:szCs w:val="18"/>
          <w:lang w:val="es-ES_tradnl"/>
        </w:rPr>
      </w:pPr>
    </w:p>
    <w:p w14:paraId="2598C1AC" w14:textId="77777777" w:rsidR="00334653" w:rsidRDefault="00334653" w:rsidP="00334653">
      <w:pPr>
        <w:rPr>
          <w:rFonts w:ascii="Arial" w:hAnsi="Arial"/>
          <w:sz w:val="18"/>
          <w:szCs w:val="18"/>
          <w:lang w:val="es-ES_tradnl"/>
        </w:rPr>
      </w:pPr>
    </w:p>
    <w:p w14:paraId="1CF4B713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73201769" w14:textId="77777777" w:rsidR="00B818F0" w:rsidRDefault="00B818F0" w:rsidP="00334653">
      <w:pPr>
        <w:rPr>
          <w:rFonts w:ascii="Arial" w:hAnsi="Arial"/>
          <w:sz w:val="18"/>
          <w:szCs w:val="18"/>
          <w:lang w:val="es-ES_tradnl"/>
        </w:rPr>
      </w:pPr>
    </w:p>
    <w:p w14:paraId="421710C8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09EB9DDA" w14:textId="7E4F33E2" w:rsidR="00B818F0" w:rsidRPr="00E928AA" w:rsidRDefault="00B818F0" w:rsidP="00B818F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2F137BD4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982405F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EC3383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80E880" w14:textId="023A7772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852240" w:rsidRPr="00852240">
        <w:rPr>
          <w:rFonts w:ascii="Arial" w:hAnsi="Arial" w:cs="Arial"/>
          <w:sz w:val="18"/>
          <w:szCs w:val="18"/>
          <w:lang w:val="es-ES_tradnl"/>
        </w:rPr>
        <w:t>246747025</w:t>
      </w:r>
    </w:p>
    <w:p w14:paraId="40647461" w14:textId="77777777" w:rsidR="00B818F0" w:rsidRDefault="00B818F0" w:rsidP="00B818F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8D18D1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1DD197" w14:textId="3E7EEEF2" w:rsidR="00B818F0" w:rsidRPr="006D02A8" w:rsidRDefault="00B818F0" w:rsidP="00B818F0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 w:rsidR="00F05081"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IMG03.jpg</w:t>
      </w:r>
    </w:p>
    <w:p w14:paraId="74FE76D4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61218F36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5F7FEF8B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A159B09" w14:textId="77777777" w:rsidR="00B818F0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818F0" w14:paraId="4EB577E5" w14:textId="77777777" w:rsidTr="00896F99">
        <w:tc>
          <w:tcPr>
            <w:tcW w:w="9622" w:type="dxa"/>
            <w:gridSpan w:val="3"/>
          </w:tcPr>
          <w:p w14:paraId="39E9858E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818F0" w14:paraId="037DFEA0" w14:textId="77777777" w:rsidTr="00896F99">
        <w:tc>
          <w:tcPr>
            <w:tcW w:w="1129" w:type="dxa"/>
          </w:tcPr>
          <w:p w14:paraId="22C567D5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2D0F7A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DB77E87" w14:textId="77777777" w:rsidR="00B818F0" w:rsidRPr="009A38AE" w:rsidRDefault="00B818F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818F0" w14:paraId="74163A37" w14:textId="77777777" w:rsidTr="00896F99">
        <w:tc>
          <w:tcPr>
            <w:tcW w:w="1129" w:type="dxa"/>
          </w:tcPr>
          <w:p w14:paraId="139E041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00F902B" w14:textId="7106E0F7" w:rsidR="00B818F0" w:rsidRDefault="0085224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Presidentes </w:t>
            </w:r>
            <w:r w:rsidR="006554A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actuales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Colombia</w:t>
            </w:r>
            <w:r w:rsidR="00B818F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62902259"/>
            <w:placeholder>
              <w:docPart w:val="B5EB03DE1D084C17B83BFEC91D0CDC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01A82BB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B818F0" w14:paraId="1AD0B404" w14:textId="77777777" w:rsidTr="00896F99">
        <w:tc>
          <w:tcPr>
            <w:tcW w:w="1129" w:type="dxa"/>
          </w:tcPr>
          <w:p w14:paraId="13C43A9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A091211" w14:textId="3D7319DF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del conjunto </w:t>
            </w:r>
            <w:r w:rsidR="00852240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: 1</w:t>
            </w:r>
            <w:ins w:id="11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65810384"/>
            <w:placeholder>
              <w:docPart w:val="281E70348925416AA6EDA9F9A90760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06F422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B818F0" w:rsidRPr="000862B2" w14:paraId="3907C8C4" w14:textId="77777777" w:rsidTr="00896F99">
        <w:tc>
          <w:tcPr>
            <w:tcW w:w="1129" w:type="dxa"/>
          </w:tcPr>
          <w:p w14:paraId="5396B413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78726B3" w14:textId="51E57416" w:rsidR="00B818F0" w:rsidRDefault="00B818F0" w:rsidP="0085224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Porque tiene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52240">
              <w:rPr>
                <w:rFonts w:ascii="Arial" w:hAnsi="Arial" w:cs="Arial"/>
                <w:sz w:val="18"/>
                <w:szCs w:val="18"/>
                <w:lang w:val="es-ES_tradnl"/>
              </w:rPr>
              <w:t>elemento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02950730"/>
            <w:placeholder>
              <w:docPart w:val="3A3D0E10D68B4558AEA0AA4924B84D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E48D25" w14:textId="77777777" w:rsidR="00B818F0" w:rsidRDefault="00B818F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818F0" w:rsidRPr="005B5460" w14:paraId="7865AD37" w14:textId="77777777" w:rsidTr="00896F99">
        <w:tc>
          <w:tcPr>
            <w:tcW w:w="9622" w:type="dxa"/>
            <w:gridSpan w:val="3"/>
          </w:tcPr>
          <w:p w14:paraId="7AADD87F" w14:textId="77777777" w:rsidR="00B818F0" w:rsidRPr="00F11289" w:rsidRDefault="00B818F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57836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5935F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1242E14" wp14:editId="640855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0862AD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9780BA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6127D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D2ABE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E05DB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2F205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18E68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D1707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49C9C" w14:textId="77777777" w:rsidR="00B818F0" w:rsidRPr="00F11289" w:rsidRDefault="00B818F0" w:rsidP="00B818F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242E14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7A0862AD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F9780BA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6B6127D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AED2ABE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ECE05DB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DE2F205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13818E68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12AD1707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6C49C9C" w14:textId="77777777" w:rsidR="00B818F0" w:rsidRPr="00F11289" w:rsidRDefault="00B818F0" w:rsidP="00B818F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7881C7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176D7B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CFFEB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6CB0FD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CEBE5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67EC3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DCC148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EFCAD0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44575F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D887C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D4325" w14:textId="77777777" w:rsidR="00B818F0" w:rsidRDefault="00B818F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B321D2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46256575" w14:textId="77777777" w:rsidR="00B818F0" w:rsidRDefault="00B818F0" w:rsidP="00B818F0">
      <w:pPr>
        <w:rPr>
          <w:rFonts w:ascii="Arial" w:hAnsi="Arial"/>
          <w:sz w:val="18"/>
          <w:szCs w:val="18"/>
          <w:lang w:val="es-ES_tradnl"/>
        </w:rPr>
      </w:pPr>
    </w:p>
    <w:p w14:paraId="7E397D0A" w14:textId="0111E900" w:rsidR="007A4FEB" w:rsidRPr="00E928AA" w:rsidRDefault="007A4FEB" w:rsidP="007A4FE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E7ED50D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2C04DA1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F07B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78C02" w14:textId="19BD8BB4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37490A" w:rsidRPr="0037490A">
        <w:rPr>
          <w:rFonts w:ascii="Arial" w:hAnsi="Arial" w:cs="Arial"/>
          <w:sz w:val="18"/>
          <w:szCs w:val="18"/>
          <w:lang w:val="es-ES_tradnl"/>
        </w:rPr>
        <w:t>135906239</w:t>
      </w:r>
    </w:p>
    <w:p w14:paraId="27132017" w14:textId="77777777" w:rsidR="007A4FEB" w:rsidRDefault="007A4FEB" w:rsidP="007A4FE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C2D378" w14:textId="7B5D93E9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ins w:id="12" w:author="Johana Montejo Rozo" w:date="2015-03-17T17:10:00Z">
        <w:r w:rsidR="00DC3629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bookmarkStart w:id="13" w:name="_GoBack"/>
      <w:bookmarkEnd w:id="13"/>
    </w:p>
    <w:p w14:paraId="04377684" w14:textId="21A24E49" w:rsidR="007A4FEB" w:rsidRPr="006D02A8" w:rsidRDefault="007A4FEB" w:rsidP="007A4FEB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IMG04.jpg</w:t>
      </w:r>
    </w:p>
    <w:p w14:paraId="5ECA6A36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165985AB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369A1C1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066F182C" w14:textId="77777777" w:rsidR="007A4FEB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A4FEB" w14:paraId="489C12E2" w14:textId="77777777" w:rsidTr="00896F99">
        <w:tc>
          <w:tcPr>
            <w:tcW w:w="9622" w:type="dxa"/>
            <w:gridSpan w:val="3"/>
          </w:tcPr>
          <w:p w14:paraId="6EFF0628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A4FEB" w14:paraId="649239E0" w14:textId="77777777" w:rsidTr="00896F99">
        <w:tc>
          <w:tcPr>
            <w:tcW w:w="1129" w:type="dxa"/>
          </w:tcPr>
          <w:p w14:paraId="268D4697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4D9C435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148E552" w14:textId="77777777" w:rsidR="007A4FEB" w:rsidRPr="009A38AE" w:rsidRDefault="007A4FEB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A4FEB" w14:paraId="42411FAE" w14:textId="77777777" w:rsidTr="00896F99">
        <w:tc>
          <w:tcPr>
            <w:tcW w:w="1129" w:type="dxa"/>
          </w:tcPr>
          <w:p w14:paraId="58C3445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213CC8" w14:textId="4056DE5F" w:rsidR="007A4FEB" w:rsidRDefault="0037490A" w:rsidP="00374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Números</w:t>
            </w:r>
            <w:r w:rsidR="007A4FE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79156290"/>
            <w:placeholder>
              <w:docPart w:val="C35252CA25F74B5BAF1737DB1290C34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4259E92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7A4FEB" w14:paraId="264D377D" w14:textId="77777777" w:rsidTr="00896F99">
        <w:tc>
          <w:tcPr>
            <w:tcW w:w="1129" w:type="dxa"/>
          </w:tcPr>
          <w:p w14:paraId="57692B7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8B5DC48" w14:textId="03B446D3" w:rsidR="007A4FEB" w:rsidRDefault="007A4FEB" w:rsidP="007429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4290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441554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</w:t>
            </w:r>
            <w:r w:rsidR="00441554">
              <w:rPr>
                <w:rFonts w:ascii="Arial" w:hAnsi="Arial" w:cs="Arial"/>
                <w:sz w:val="18"/>
                <w:szCs w:val="18"/>
                <w:lang w:val="es-ES_tradnl"/>
              </w:rPr>
              <w:t>: Infinito</w:t>
            </w:r>
            <w:ins w:id="14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4359159"/>
            <w:placeholder>
              <w:docPart w:val="0853AD09A6594E05BF03D91FE8C004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D0A4BF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7A4FEB" w:rsidRPr="000862B2" w14:paraId="37753D5E" w14:textId="77777777" w:rsidTr="00896F99">
        <w:tc>
          <w:tcPr>
            <w:tcW w:w="1129" w:type="dxa"/>
          </w:tcPr>
          <w:p w14:paraId="7B5672E0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E81EB9E" w14:textId="360DB2B8" w:rsidR="007A4FEB" w:rsidRDefault="0074290A" w:rsidP="008660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límite de elementos</w:t>
            </w:r>
            <w:ins w:id="15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01965087"/>
            <w:placeholder>
              <w:docPart w:val="991438D444E24765A398D34463B295A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38E9FD" w14:textId="77777777" w:rsidR="007A4FEB" w:rsidRDefault="007A4FEB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7A4FEB" w:rsidRPr="005B5460" w14:paraId="500FA2D7" w14:textId="77777777" w:rsidTr="00896F99">
        <w:tc>
          <w:tcPr>
            <w:tcW w:w="9622" w:type="dxa"/>
            <w:gridSpan w:val="3"/>
          </w:tcPr>
          <w:p w14:paraId="27C00A4E" w14:textId="77777777" w:rsidR="007A4FEB" w:rsidRPr="00F11289" w:rsidRDefault="007A4FEB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D580CEF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F4E1F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71DDF6F" wp14:editId="60117A3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57E4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F5833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6C9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7FE9B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3F2A18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B54031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0151F4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1A360E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986152" w14:textId="77777777" w:rsidR="007A4FEB" w:rsidRPr="00F11289" w:rsidRDefault="007A4FEB" w:rsidP="007A4FE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DDF6F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5BiwQAAOIcAAAOAAAAZHJzL2Uyb0RvYy54bWzsWctu4zYU3RfoPxDaNxb1lhFl4GYmQYF0&#10;JphMMWuaomyhEsmSdOT0b/ot/bFeUpbsOAYCZAaF3do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8FTkGLBAAA4hwAAA4AAAAAAAAAAAAAAAAALgIAAGRycy9lMm9Eb2MueG1sUEsBAi0AFAAG&#10;AAgAAAAhAETHUPreAAAACQEAAA8AAAAAAAAAAAAAAAAA5QYAAGRycy9kb3ducmV2LnhtbFBLBQYA&#10;AAAABAAEAPMAAADw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57557E4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79F5833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0F66C9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7D7FE9B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43F2A18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01B54031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500151F4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B1A360E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0986152" w14:textId="77777777" w:rsidR="007A4FEB" w:rsidRPr="00F11289" w:rsidRDefault="007A4FEB" w:rsidP="007A4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E8CF8C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319BE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37A992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70EAAD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E7E83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C5032A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17331B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106C46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168EA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A57C1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579D4" w14:textId="77777777" w:rsidR="007A4FEB" w:rsidRDefault="007A4FE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E6F05F" w14:textId="77777777" w:rsidR="007A4FEB" w:rsidRPr="000719EE" w:rsidRDefault="007A4FEB" w:rsidP="007A4FEB">
      <w:pPr>
        <w:rPr>
          <w:rFonts w:ascii="Arial" w:hAnsi="Arial" w:cs="Arial"/>
          <w:sz w:val="18"/>
          <w:szCs w:val="18"/>
          <w:lang w:val="es-ES_tradnl"/>
        </w:rPr>
      </w:pPr>
    </w:p>
    <w:p w14:paraId="70A00CF4" w14:textId="77777777" w:rsidR="007A4FEB" w:rsidRDefault="007A4FEB" w:rsidP="007A4FEB">
      <w:pPr>
        <w:rPr>
          <w:rFonts w:ascii="Arial" w:hAnsi="Arial"/>
          <w:sz w:val="18"/>
          <w:szCs w:val="18"/>
          <w:lang w:val="es-ES_tradnl"/>
        </w:rPr>
      </w:pPr>
    </w:p>
    <w:p w14:paraId="682AD707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E8811F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552521B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0C8A66A9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A27FBE4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5AF720EF" w14:textId="3308BF4E" w:rsidR="005F4CF2" w:rsidRPr="00E928AA" w:rsidRDefault="005F4CF2" w:rsidP="005F4CF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5B75920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E2F477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C98340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BCF80E" w14:textId="67D9BAE5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2B2098" w:rsidRPr="002B2098">
        <w:rPr>
          <w:rFonts w:ascii="Arial" w:hAnsi="Arial" w:cs="Arial"/>
          <w:sz w:val="18"/>
          <w:szCs w:val="18"/>
          <w:lang w:val="es-ES_tradnl"/>
        </w:rPr>
        <w:t>159077420</w:t>
      </w:r>
    </w:p>
    <w:p w14:paraId="738507B3" w14:textId="77777777" w:rsidR="005F4CF2" w:rsidRDefault="005F4CF2" w:rsidP="005F4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855D54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5A50BC" w14:textId="64B569A6" w:rsidR="005F4CF2" w:rsidRPr="006D02A8" w:rsidRDefault="005F4CF2" w:rsidP="005F4CF2">
      <w:pPr>
        <w:ind w:left="720" w:hanging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5B5460">
        <w:rPr>
          <w:rFonts w:ascii="Times New Roman" w:hAnsi="Times New Roman" w:cs="Times New Roman"/>
          <w:color w:val="000000"/>
          <w:lang w:val="es-CO"/>
        </w:rPr>
        <w:t>REC100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554A8">
        <w:rPr>
          <w:rFonts w:ascii="Times New Roman" w:hAnsi="Times New Roman" w:cs="Times New Roman"/>
          <w:color w:val="000000"/>
          <w:lang w:val="es-CO"/>
        </w:rPr>
        <w:t>IMG05.jpg</w:t>
      </w:r>
    </w:p>
    <w:p w14:paraId="17D80162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4B9D236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77C231A3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6FF73A1D" w14:textId="77777777" w:rsidR="005F4CF2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F4CF2" w14:paraId="38D0A245" w14:textId="77777777" w:rsidTr="00896F99">
        <w:tc>
          <w:tcPr>
            <w:tcW w:w="9622" w:type="dxa"/>
            <w:gridSpan w:val="3"/>
          </w:tcPr>
          <w:p w14:paraId="7A7D6D22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F4CF2" w14:paraId="7E06168D" w14:textId="77777777" w:rsidTr="00896F99">
        <w:tc>
          <w:tcPr>
            <w:tcW w:w="1129" w:type="dxa"/>
          </w:tcPr>
          <w:p w14:paraId="36EE00B7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39E498A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A7823E6" w14:textId="77777777" w:rsidR="005F4CF2" w:rsidRPr="009A38AE" w:rsidRDefault="005F4CF2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F4CF2" w14:paraId="7AC736C8" w14:textId="77777777" w:rsidTr="00896F99">
        <w:tc>
          <w:tcPr>
            <w:tcW w:w="1129" w:type="dxa"/>
          </w:tcPr>
          <w:p w14:paraId="4A9C23E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31AE295" w14:textId="1DE8FA9F" w:rsidR="005F4CF2" w:rsidRDefault="0052171D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Unicornios</w:t>
            </w:r>
            <w:r w:rsidR="005F4CF2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69858022"/>
            <w:placeholder>
              <w:docPart w:val="438C01EA11C747EA85A59337B3793E6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7363C5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5F4CF2" w14:paraId="64B2ABE3" w14:textId="77777777" w:rsidTr="00896F99">
        <w:tc>
          <w:tcPr>
            <w:tcW w:w="1129" w:type="dxa"/>
          </w:tcPr>
          <w:p w14:paraId="478D9C07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A79EAC" w14:textId="468DFACF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718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Cardinal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52171D" w:rsidRPr="00515C15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="0052171D">
              <w:rPr>
                <w:rFonts w:ascii="Arial" w:hAnsi="Arial" w:cs="Arial"/>
                <w:sz w:val="18"/>
                <w:szCs w:val="18"/>
                <w:lang w:val="es-ES_tradnl"/>
              </w:rPr>
              <w:t>: 0</w:t>
            </w:r>
            <w:ins w:id="16" w:author="Chris" w:date="2015-03-07T17:36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0237117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F7EF611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5F4CF2" w:rsidRPr="000862B2" w14:paraId="4F550D25" w14:textId="77777777" w:rsidTr="00896F99">
        <w:tc>
          <w:tcPr>
            <w:tcW w:w="1129" w:type="dxa"/>
          </w:tcPr>
          <w:p w14:paraId="357908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F523738" w14:textId="4FDBB95B" w:rsidR="005F4CF2" w:rsidRDefault="005F4CF2" w:rsidP="0052171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 elementos</w:t>
            </w:r>
            <w:ins w:id="17" w:author="Chris" w:date="2015-03-07T17:37:00Z">
              <w:r w:rsidR="006D2E97">
                <w:rPr>
                  <w:rFonts w:ascii="Arial" w:hAnsi="Arial" w:cs="Arial"/>
                  <w:sz w:val="18"/>
                  <w:szCs w:val="18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648053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1D4E64" w14:textId="77777777" w:rsidR="005F4CF2" w:rsidRDefault="005F4CF2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5F4CF2" w:rsidRPr="005B5460" w14:paraId="406B1179" w14:textId="77777777" w:rsidTr="00896F99">
        <w:tc>
          <w:tcPr>
            <w:tcW w:w="9622" w:type="dxa"/>
            <w:gridSpan w:val="3"/>
          </w:tcPr>
          <w:p w14:paraId="0CE634D6" w14:textId="77777777" w:rsidR="005F4CF2" w:rsidRPr="00F11289" w:rsidRDefault="005F4CF2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85BAE6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5FFC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9927493" wp14:editId="228EEAC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C3C46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44A79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F1D31F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9E96A5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54C7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150EA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B39A6D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2BB93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DAA04" w14:textId="77777777" w:rsidR="005F4CF2" w:rsidRPr="00F11289" w:rsidRDefault="005F4CF2" w:rsidP="005F4CF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27493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3HB+lpAEAADiHAAADgAAAAAAAAAAAAAAAAAuAgAAZHJzL2Uyb0RvYy54bWxQSwEC&#10;LQAUAAYACAAAACEARMdQ+t4AAAAJAQAADwAAAAAAAAAAAAAAAADqBgAAZHJzL2Rvd25yZXYueG1s&#10;UEsFBgAAAAAEAAQA8wAAAPUHAAAAAA=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41EC3C46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7544A79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0FF1D31F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7F9E96A5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44654C7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1BA150EA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0DB39A6D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0742BB93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1B3DAA04" w14:textId="77777777" w:rsidR="005F4CF2" w:rsidRPr="00F11289" w:rsidRDefault="005F4CF2" w:rsidP="005F4CF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66600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F398C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CF888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B46BC5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97332A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92C0D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FD48EE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E3B538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BE840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F9E752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C093B" w14:textId="77777777" w:rsidR="005F4CF2" w:rsidRDefault="005F4CF2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8A1E27" w14:textId="77777777" w:rsidR="005F4CF2" w:rsidRPr="000719EE" w:rsidRDefault="005F4CF2" w:rsidP="005F4CF2">
      <w:pPr>
        <w:rPr>
          <w:rFonts w:ascii="Arial" w:hAnsi="Arial" w:cs="Arial"/>
          <w:sz w:val="18"/>
          <w:szCs w:val="18"/>
          <w:lang w:val="es-ES_tradnl"/>
        </w:rPr>
      </w:pPr>
    </w:p>
    <w:p w14:paraId="5BB3BE25" w14:textId="77777777" w:rsidR="005F4CF2" w:rsidRDefault="005F4CF2" w:rsidP="005F4CF2">
      <w:pPr>
        <w:rPr>
          <w:rFonts w:ascii="Arial" w:hAnsi="Arial"/>
          <w:sz w:val="18"/>
          <w:szCs w:val="18"/>
          <w:lang w:val="es-ES_tradnl"/>
        </w:rPr>
      </w:pPr>
    </w:p>
    <w:p w14:paraId="34910F54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3C05CA41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452CF70E" w14:textId="77777777" w:rsidR="005F4CF2" w:rsidRDefault="005F4CF2" w:rsidP="007A4FEB">
      <w:pPr>
        <w:rPr>
          <w:rFonts w:ascii="Arial" w:hAnsi="Arial"/>
          <w:sz w:val="18"/>
          <w:szCs w:val="18"/>
          <w:lang w:val="es-ES_tradnl"/>
        </w:rPr>
      </w:pPr>
    </w:p>
    <w:p w14:paraId="23B21033" w14:textId="77777777" w:rsidR="00B818F0" w:rsidRPr="000719EE" w:rsidRDefault="00B818F0" w:rsidP="00B818F0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sectPr w:rsidR="00CD652E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314B0"/>
    <w:rsid w:val="0005228B"/>
    <w:rsid w:val="00054002"/>
    <w:rsid w:val="00055E09"/>
    <w:rsid w:val="00072995"/>
    <w:rsid w:val="000862B2"/>
    <w:rsid w:val="000936EF"/>
    <w:rsid w:val="00104E5C"/>
    <w:rsid w:val="0014528A"/>
    <w:rsid w:val="001A1F90"/>
    <w:rsid w:val="001B3983"/>
    <w:rsid w:val="001D63F0"/>
    <w:rsid w:val="001E1243"/>
    <w:rsid w:val="001E2043"/>
    <w:rsid w:val="002166A3"/>
    <w:rsid w:val="00243C18"/>
    <w:rsid w:val="00254FDB"/>
    <w:rsid w:val="002A563F"/>
    <w:rsid w:val="002B2098"/>
    <w:rsid w:val="002B7E96"/>
    <w:rsid w:val="002C0FB3"/>
    <w:rsid w:val="002E4EE6"/>
    <w:rsid w:val="002F6267"/>
    <w:rsid w:val="00326C60"/>
    <w:rsid w:val="00334653"/>
    <w:rsid w:val="00340C3A"/>
    <w:rsid w:val="00345260"/>
    <w:rsid w:val="00345D9A"/>
    <w:rsid w:val="00353644"/>
    <w:rsid w:val="0037490A"/>
    <w:rsid w:val="003B7018"/>
    <w:rsid w:val="003D72B3"/>
    <w:rsid w:val="003F65C5"/>
    <w:rsid w:val="004375B6"/>
    <w:rsid w:val="00441554"/>
    <w:rsid w:val="004504D5"/>
    <w:rsid w:val="0045712C"/>
    <w:rsid w:val="004735BF"/>
    <w:rsid w:val="00485F4E"/>
    <w:rsid w:val="004A0080"/>
    <w:rsid w:val="004A2B92"/>
    <w:rsid w:val="004D5852"/>
    <w:rsid w:val="004F2A71"/>
    <w:rsid w:val="00515C15"/>
    <w:rsid w:val="0052171D"/>
    <w:rsid w:val="00551D6E"/>
    <w:rsid w:val="00552120"/>
    <w:rsid w:val="00552D7C"/>
    <w:rsid w:val="0059070E"/>
    <w:rsid w:val="00590AEB"/>
    <w:rsid w:val="005B5460"/>
    <w:rsid w:val="005C209B"/>
    <w:rsid w:val="005E5933"/>
    <w:rsid w:val="005F4C68"/>
    <w:rsid w:val="005F4CF2"/>
    <w:rsid w:val="00611072"/>
    <w:rsid w:val="006135CF"/>
    <w:rsid w:val="00616529"/>
    <w:rsid w:val="00626AC4"/>
    <w:rsid w:val="0063490D"/>
    <w:rsid w:val="00647430"/>
    <w:rsid w:val="006554A8"/>
    <w:rsid w:val="006559E5"/>
    <w:rsid w:val="006661E6"/>
    <w:rsid w:val="006907A4"/>
    <w:rsid w:val="006A32CE"/>
    <w:rsid w:val="006A3851"/>
    <w:rsid w:val="006B1C75"/>
    <w:rsid w:val="006D2E97"/>
    <w:rsid w:val="006D6772"/>
    <w:rsid w:val="006E1C59"/>
    <w:rsid w:val="006E32EF"/>
    <w:rsid w:val="00705DE0"/>
    <w:rsid w:val="0074290A"/>
    <w:rsid w:val="00744BC8"/>
    <w:rsid w:val="0074775C"/>
    <w:rsid w:val="00771228"/>
    <w:rsid w:val="00775C60"/>
    <w:rsid w:val="007A4FEB"/>
    <w:rsid w:val="007B25A6"/>
    <w:rsid w:val="007C28CE"/>
    <w:rsid w:val="007D0B77"/>
    <w:rsid w:val="0084009B"/>
    <w:rsid w:val="008404BC"/>
    <w:rsid w:val="00852240"/>
    <w:rsid w:val="00862518"/>
    <w:rsid w:val="00866017"/>
    <w:rsid w:val="00870466"/>
    <w:rsid w:val="008A0DE3"/>
    <w:rsid w:val="008B3F81"/>
    <w:rsid w:val="008B6E12"/>
    <w:rsid w:val="008F6F15"/>
    <w:rsid w:val="0091337F"/>
    <w:rsid w:val="009A38AE"/>
    <w:rsid w:val="009B73F1"/>
    <w:rsid w:val="009E19DB"/>
    <w:rsid w:val="00A22796"/>
    <w:rsid w:val="00A23E06"/>
    <w:rsid w:val="00A61B6D"/>
    <w:rsid w:val="00A909D0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5433"/>
    <w:rsid w:val="00B7184D"/>
    <w:rsid w:val="00B818F0"/>
    <w:rsid w:val="00B92165"/>
    <w:rsid w:val="00BA4232"/>
    <w:rsid w:val="00BC129D"/>
    <w:rsid w:val="00BD1FFA"/>
    <w:rsid w:val="00BF024F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35A4D"/>
    <w:rsid w:val="00D57C54"/>
    <w:rsid w:val="00D6026F"/>
    <w:rsid w:val="00D660AD"/>
    <w:rsid w:val="00DA782C"/>
    <w:rsid w:val="00DB0C40"/>
    <w:rsid w:val="00DC3629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F0DC7"/>
    <w:rsid w:val="00F05081"/>
    <w:rsid w:val="00F11289"/>
    <w:rsid w:val="00F157B9"/>
    <w:rsid w:val="00F4317E"/>
    <w:rsid w:val="00F44F99"/>
    <w:rsid w:val="00F566C6"/>
    <w:rsid w:val="00F753D2"/>
    <w:rsid w:val="00F80068"/>
    <w:rsid w:val="00F819D0"/>
    <w:rsid w:val="00FA04FB"/>
    <w:rsid w:val="00FA251B"/>
    <w:rsid w:val="00FD4E51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19580F5B-DF74-497D-813D-C5C6F79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4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DBF33EB7AE4D6DAF4A5058F349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C5B1-7263-4A06-9E30-6CCA5E1701CC}"/>
      </w:docPartPr>
      <w:docPartBody>
        <w:p w:rsidR="00B72643" w:rsidRDefault="00A8114E" w:rsidP="00A8114E">
          <w:pPr>
            <w:pStyle w:val="2DDBF33EB7AE4D6DAF4A5058F3494C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2AA19B856A41E58E4EA8652650E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D0A6-EA59-442E-8206-0C2BA66ADC2B}"/>
      </w:docPartPr>
      <w:docPartBody>
        <w:p w:rsidR="00B72643" w:rsidRDefault="00A8114E" w:rsidP="00A8114E">
          <w:pPr>
            <w:pStyle w:val="CC2AA19B856A41E58E4EA8652650EF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B76A5612384A55BD8B903C9FE5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4664F-DA88-4DD0-A724-46F88E6C18AE}"/>
      </w:docPartPr>
      <w:docPartBody>
        <w:p w:rsidR="00B72643" w:rsidRDefault="00A8114E" w:rsidP="00A8114E">
          <w:pPr>
            <w:pStyle w:val="6BB76A5612384A55BD8B903C9FE527D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EB03DE1D084C17B83BFEC91D0CD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16F61-9BA8-4A6B-97F1-D7C1DA94A900}"/>
      </w:docPartPr>
      <w:docPartBody>
        <w:p w:rsidR="00B72643" w:rsidRDefault="00A8114E" w:rsidP="00A8114E">
          <w:pPr>
            <w:pStyle w:val="B5EB03DE1D084C17B83BFEC91D0CDC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1E70348925416AA6EDA9F9A907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208-F405-49E8-9E4C-53984355EB29}"/>
      </w:docPartPr>
      <w:docPartBody>
        <w:p w:rsidR="00B72643" w:rsidRDefault="00A8114E" w:rsidP="00A8114E">
          <w:pPr>
            <w:pStyle w:val="281E70348925416AA6EDA9F9A90760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3D0E10D68B4558AEA0AA4924B8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5340-E3B3-4A50-9AA7-EC5E20AFD11D}"/>
      </w:docPartPr>
      <w:docPartBody>
        <w:p w:rsidR="00B72643" w:rsidRDefault="00A8114E" w:rsidP="00A8114E">
          <w:pPr>
            <w:pStyle w:val="3A3D0E10D68B4558AEA0AA4924B84D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5252CA25F74B5BAF1737DB1290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19A9-520A-4271-982E-E106BE6B2795}"/>
      </w:docPartPr>
      <w:docPartBody>
        <w:p w:rsidR="00B72643" w:rsidRDefault="00A8114E" w:rsidP="00A8114E">
          <w:pPr>
            <w:pStyle w:val="C35252CA25F74B5BAF1737DB1290C3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53AD09A6594E05BF03D91FE8C00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8AAD-0172-455C-AEA6-3435B2985E07}"/>
      </w:docPartPr>
      <w:docPartBody>
        <w:p w:rsidR="00B72643" w:rsidRDefault="00A8114E" w:rsidP="00A8114E">
          <w:pPr>
            <w:pStyle w:val="0853AD09A6594E05BF03D91FE8C004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91438D444E24765A398D34463B29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7F7B-E8DE-4415-B4D9-97E39CC6586C}"/>
      </w:docPartPr>
      <w:docPartBody>
        <w:p w:rsidR="00B72643" w:rsidRDefault="00A8114E" w:rsidP="00A8114E">
          <w:pPr>
            <w:pStyle w:val="991438D444E24765A398D34463B295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8C01EA11C747EA85A59337B3793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C1EF-E60D-40D6-9939-17CB972AA7CC}"/>
      </w:docPartPr>
      <w:docPartBody>
        <w:p w:rsidR="00B72643" w:rsidRDefault="00A8114E" w:rsidP="00A8114E">
          <w:pPr>
            <w:pStyle w:val="438C01EA11C747EA85A59337B3793E6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47274E"/>
    <w:rsid w:val="00490CD2"/>
    <w:rsid w:val="006A60E1"/>
    <w:rsid w:val="00A8114E"/>
    <w:rsid w:val="00A872E9"/>
    <w:rsid w:val="00B03957"/>
    <w:rsid w:val="00B72643"/>
    <w:rsid w:val="00E764E4"/>
    <w:rsid w:val="00ED43A8"/>
    <w:rsid w:val="00EE5AE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114E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DDBF33EB7AE4D6DAF4A5058F3494C1F">
    <w:name w:val="2DDBF33EB7AE4D6DAF4A5058F3494C1F"/>
    <w:rsid w:val="00A8114E"/>
    <w:pPr>
      <w:spacing w:after="200" w:line="276" w:lineRule="auto"/>
    </w:pPr>
    <w:rPr>
      <w:lang w:val="es-CO" w:eastAsia="es-CO"/>
    </w:rPr>
  </w:style>
  <w:style w:type="paragraph" w:customStyle="1" w:styleId="CC2AA19B856A41E58E4EA8652650EF40">
    <w:name w:val="CC2AA19B856A41E58E4EA8652650EF40"/>
    <w:rsid w:val="00A8114E"/>
    <w:pPr>
      <w:spacing w:after="200" w:line="276" w:lineRule="auto"/>
    </w:pPr>
    <w:rPr>
      <w:lang w:val="es-CO" w:eastAsia="es-CO"/>
    </w:rPr>
  </w:style>
  <w:style w:type="paragraph" w:customStyle="1" w:styleId="6BB76A5612384A55BD8B903C9FE527DA">
    <w:name w:val="6BB76A5612384A55BD8B903C9FE527DA"/>
    <w:rsid w:val="00A8114E"/>
    <w:pPr>
      <w:spacing w:after="200" w:line="276" w:lineRule="auto"/>
    </w:pPr>
    <w:rPr>
      <w:lang w:val="es-CO" w:eastAsia="es-CO"/>
    </w:rPr>
  </w:style>
  <w:style w:type="paragraph" w:customStyle="1" w:styleId="B5EB03DE1D084C17B83BFEC91D0CDC40">
    <w:name w:val="B5EB03DE1D084C17B83BFEC91D0CDC40"/>
    <w:rsid w:val="00A8114E"/>
    <w:pPr>
      <w:spacing w:after="200" w:line="276" w:lineRule="auto"/>
    </w:pPr>
    <w:rPr>
      <w:lang w:val="es-CO" w:eastAsia="es-CO"/>
    </w:rPr>
  </w:style>
  <w:style w:type="paragraph" w:customStyle="1" w:styleId="281E70348925416AA6EDA9F9A90760EB">
    <w:name w:val="281E70348925416AA6EDA9F9A90760EB"/>
    <w:rsid w:val="00A8114E"/>
    <w:pPr>
      <w:spacing w:after="200" w:line="276" w:lineRule="auto"/>
    </w:pPr>
    <w:rPr>
      <w:lang w:val="es-CO" w:eastAsia="es-CO"/>
    </w:rPr>
  </w:style>
  <w:style w:type="paragraph" w:customStyle="1" w:styleId="3A3D0E10D68B4558AEA0AA4924B84DF4">
    <w:name w:val="3A3D0E10D68B4558AEA0AA4924B84DF4"/>
    <w:rsid w:val="00A8114E"/>
    <w:pPr>
      <w:spacing w:after="200" w:line="276" w:lineRule="auto"/>
    </w:pPr>
    <w:rPr>
      <w:lang w:val="es-CO" w:eastAsia="es-CO"/>
    </w:rPr>
  </w:style>
  <w:style w:type="paragraph" w:customStyle="1" w:styleId="C35252CA25F74B5BAF1737DB1290C347">
    <w:name w:val="C35252CA25F74B5BAF1737DB1290C347"/>
    <w:rsid w:val="00A8114E"/>
    <w:pPr>
      <w:spacing w:after="200" w:line="276" w:lineRule="auto"/>
    </w:pPr>
    <w:rPr>
      <w:lang w:val="es-CO" w:eastAsia="es-CO"/>
    </w:rPr>
  </w:style>
  <w:style w:type="paragraph" w:customStyle="1" w:styleId="0853AD09A6594E05BF03D91FE8C0045F">
    <w:name w:val="0853AD09A6594E05BF03D91FE8C0045F"/>
    <w:rsid w:val="00A8114E"/>
    <w:pPr>
      <w:spacing w:after="200" w:line="276" w:lineRule="auto"/>
    </w:pPr>
    <w:rPr>
      <w:lang w:val="es-CO" w:eastAsia="es-CO"/>
    </w:rPr>
  </w:style>
  <w:style w:type="paragraph" w:customStyle="1" w:styleId="991438D444E24765A398D34463B295AC">
    <w:name w:val="991438D444E24765A398D34463B295AC"/>
    <w:rsid w:val="00A8114E"/>
    <w:pPr>
      <w:spacing w:after="200" w:line="276" w:lineRule="auto"/>
    </w:pPr>
    <w:rPr>
      <w:lang w:val="es-CO" w:eastAsia="es-CO"/>
    </w:rPr>
  </w:style>
  <w:style w:type="paragraph" w:customStyle="1" w:styleId="438C01EA11C747EA85A59337B3793E64">
    <w:name w:val="438C01EA11C747EA85A59337B3793E64"/>
    <w:rsid w:val="00A8114E"/>
    <w:pPr>
      <w:spacing w:after="200" w:line="276" w:lineRule="auto"/>
    </w:pPr>
    <w:rPr>
      <w:lang w:val="es-CO" w:eastAsia="es-CO"/>
    </w:rPr>
  </w:style>
  <w:style w:type="paragraph" w:customStyle="1" w:styleId="D125EA2A02BF4B738CE6244A6AA961E5">
    <w:name w:val="D125EA2A02BF4B738CE6244A6AA961E5"/>
    <w:rsid w:val="00A8114E"/>
    <w:pPr>
      <w:spacing w:after="200" w:line="276" w:lineRule="auto"/>
    </w:pPr>
    <w:rPr>
      <w:lang w:val="es-CO" w:eastAsia="es-CO"/>
    </w:rPr>
  </w:style>
  <w:style w:type="paragraph" w:customStyle="1" w:styleId="FB4F081F58D84EFEA25D5991350640FB">
    <w:name w:val="FB4F081F58D84EFEA25D5991350640FB"/>
    <w:rsid w:val="00A8114E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8</cp:revision>
  <dcterms:created xsi:type="dcterms:W3CDTF">2015-03-01T17:13:00Z</dcterms:created>
  <dcterms:modified xsi:type="dcterms:W3CDTF">2015-03-17T22:10:00Z</dcterms:modified>
</cp:coreProperties>
</file>