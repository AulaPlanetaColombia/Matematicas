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B58F33" w14:textId="79143AB1" w:rsidR="002973CB" w:rsidRDefault="0021015C" w:rsidP="00081745">
      <w:pPr>
        <w:tabs>
          <w:tab w:val="right" w:pos="8498"/>
        </w:tabs>
        <w:spacing w:after="0"/>
        <w:rPr>
          <w:rFonts w:ascii="Times" w:hAnsi="Times"/>
          <w:b/>
          <w:lang w:val="es-CO"/>
        </w:rPr>
      </w:pPr>
      <w:r w:rsidRPr="00B110DC">
        <w:rPr>
          <w:rFonts w:ascii="Times" w:hAnsi="Times"/>
          <w:highlight w:val="yellow"/>
          <w:lang w:val="es-CO"/>
        </w:rPr>
        <w:t xml:space="preserve"> </w:t>
      </w:r>
      <w:r w:rsidR="00081745" w:rsidRPr="00B110DC">
        <w:rPr>
          <w:rFonts w:ascii="Times" w:hAnsi="Times"/>
          <w:highlight w:val="yellow"/>
          <w:lang w:val="es-CO"/>
        </w:rPr>
        <w:t>[SECCIÓN 1]</w:t>
      </w:r>
      <w:r w:rsidR="00616DBC" w:rsidRPr="00B110DC">
        <w:rPr>
          <w:rFonts w:ascii="Times" w:hAnsi="Times"/>
          <w:lang w:val="es-CO"/>
        </w:rPr>
        <w:t xml:space="preserve"> </w:t>
      </w:r>
      <w:r w:rsidR="00081745" w:rsidRPr="00B110DC">
        <w:rPr>
          <w:rFonts w:ascii="Times" w:hAnsi="Times"/>
          <w:b/>
          <w:lang w:val="es-CO"/>
        </w:rPr>
        <w:t>1</w:t>
      </w:r>
      <w:r w:rsidR="002973CB" w:rsidRPr="00B110DC">
        <w:rPr>
          <w:rFonts w:ascii="Times" w:hAnsi="Times"/>
          <w:b/>
          <w:lang w:val="es-CO"/>
        </w:rPr>
        <w:t xml:space="preserve"> </w:t>
      </w:r>
      <w:r w:rsidR="000436AC" w:rsidRPr="00B110DC">
        <w:rPr>
          <w:rFonts w:ascii="Times" w:hAnsi="Times"/>
          <w:b/>
          <w:lang w:val="es-CO"/>
        </w:rPr>
        <w:t>Determinación y r</w:t>
      </w:r>
      <w:r w:rsidR="002E7366" w:rsidRPr="00B110DC">
        <w:rPr>
          <w:rFonts w:ascii="Times" w:hAnsi="Times"/>
          <w:b/>
          <w:lang w:val="es-CO"/>
        </w:rPr>
        <w:t>epresentación de conjuntos</w:t>
      </w:r>
    </w:p>
    <w:p w14:paraId="31B77D38" w14:textId="77777777" w:rsidR="0021015C" w:rsidRPr="00B110DC" w:rsidRDefault="0021015C" w:rsidP="00081745">
      <w:pPr>
        <w:tabs>
          <w:tab w:val="right" w:pos="8498"/>
        </w:tabs>
        <w:spacing w:after="0"/>
        <w:rPr>
          <w:rFonts w:ascii="Times" w:hAnsi="Times"/>
          <w:b/>
          <w:lang w:val="es-CO"/>
        </w:rPr>
      </w:pPr>
    </w:p>
    <w:p w14:paraId="1928003D" w14:textId="77777777" w:rsidR="0021015C" w:rsidRPr="00B110DC" w:rsidRDefault="0021015C" w:rsidP="006D4AE1">
      <w:pPr>
        <w:tabs>
          <w:tab w:val="right" w:pos="8498"/>
        </w:tabs>
        <w:spacing w:after="0"/>
        <w:jc w:val="both"/>
        <w:rPr>
          <w:rFonts w:ascii="Times New Roman" w:hAnsi="Times New Roman" w:cs="Times New Roman"/>
          <w:color w:val="000000"/>
          <w:lang w:val="es-CO"/>
        </w:rPr>
      </w:pPr>
      <w:r w:rsidRPr="00B110DC">
        <w:rPr>
          <w:rFonts w:ascii="Times New Roman" w:hAnsi="Times New Roman" w:cs="Times New Roman"/>
          <w:color w:val="000000"/>
          <w:lang w:val="es-CO"/>
        </w:rPr>
        <w:t xml:space="preserve">Un </w:t>
      </w:r>
      <w:r w:rsidRPr="00B110DC">
        <w:rPr>
          <w:rFonts w:ascii="Times New Roman" w:hAnsi="Times New Roman" w:cs="Times New Roman"/>
          <w:b/>
          <w:color w:val="000000"/>
          <w:lang w:val="es-CO"/>
        </w:rPr>
        <w:t>conjunto</w:t>
      </w:r>
      <w:r w:rsidRPr="00B110DC">
        <w:rPr>
          <w:rFonts w:ascii="Times New Roman" w:hAnsi="Times New Roman" w:cs="Times New Roman"/>
          <w:color w:val="000000"/>
          <w:lang w:val="es-CO"/>
        </w:rPr>
        <w:t xml:space="preserve"> es un grupo o colección de objetos, números, colores, letras, animales, personas, etc., que cumplen una o varias características. </w:t>
      </w:r>
    </w:p>
    <w:p w14:paraId="2E9DDB75" w14:textId="77777777" w:rsidR="0021015C" w:rsidRPr="00B110DC" w:rsidRDefault="0021015C" w:rsidP="0021015C">
      <w:pPr>
        <w:tabs>
          <w:tab w:val="right" w:pos="8498"/>
        </w:tabs>
        <w:spacing w:after="0"/>
        <w:rPr>
          <w:rFonts w:ascii="Times New Roman" w:hAnsi="Times New Roman" w:cs="Times New Roman"/>
          <w:color w:val="000000"/>
          <w:lang w:val="es-CO"/>
        </w:rPr>
      </w:pPr>
    </w:p>
    <w:p w14:paraId="78F8F34A" w14:textId="15A1798F" w:rsidR="0021015C" w:rsidRPr="00B110DC" w:rsidRDefault="00776E38" w:rsidP="0021015C">
      <w:pPr>
        <w:tabs>
          <w:tab w:val="right" w:pos="8498"/>
        </w:tabs>
        <w:spacing w:after="0"/>
        <w:rPr>
          <w:rFonts w:ascii="Times" w:hAnsi="Times"/>
          <w:highlight w:val="yellow"/>
          <w:lang w:val="es-CO"/>
        </w:rPr>
      </w:pPr>
      <w:r>
        <w:rPr>
          <w:rFonts w:ascii="Times New Roman" w:hAnsi="Times New Roman" w:cs="Times New Roman"/>
          <w:color w:val="000000"/>
          <w:lang w:val="es-CO"/>
        </w:rPr>
        <w:t xml:space="preserve">Los objetos, números, colores, </w:t>
      </w:r>
      <w:proofErr w:type="spellStart"/>
      <w:r>
        <w:rPr>
          <w:rFonts w:ascii="Times New Roman" w:hAnsi="Times New Roman" w:cs="Times New Roman"/>
          <w:color w:val="000000"/>
          <w:lang w:val="es-CO"/>
        </w:rPr>
        <w:t>etc</w:t>
      </w:r>
      <w:proofErr w:type="spellEnd"/>
      <w:r>
        <w:rPr>
          <w:rFonts w:ascii="Times New Roman" w:hAnsi="Times New Roman" w:cs="Times New Roman"/>
          <w:color w:val="000000"/>
          <w:lang w:val="es-CO"/>
        </w:rPr>
        <w:t xml:space="preserve">, que conforman los conjuntos se denominan </w:t>
      </w:r>
      <w:r w:rsidRPr="00776E38">
        <w:rPr>
          <w:rFonts w:ascii="Times New Roman" w:hAnsi="Times New Roman" w:cs="Times New Roman"/>
          <w:b/>
          <w:color w:val="000000"/>
          <w:lang w:val="es-CO"/>
        </w:rPr>
        <w:t>elementos</w:t>
      </w:r>
      <w:r>
        <w:rPr>
          <w:rFonts w:ascii="Times New Roman" w:hAnsi="Times New Roman" w:cs="Times New Roman"/>
          <w:color w:val="000000"/>
          <w:lang w:val="es-CO"/>
        </w:rPr>
        <w:t xml:space="preserve">. </w:t>
      </w:r>
      <w:r w:rsidR="0021015C" w:rsidRPr="00B110DC">
        <w:rPr>
          <w:rFonts w:ascii="Times New Roman" w:hAnsi="Times New Roman" w:cs="Times New Roman"/>
          <w:color w:val="000000"/>
          <w:lang w:val="es-CO"/>
        </w:rPr>
        <w:t xml:space="preserve">Los conjuntos se </w:t>
      </w:r>
      <w:r>
        <w:rPr>
          <w:rFonts w:ascii="Times New Roman" w:hAnsi="Times New Roman" w:cs="Times New Roman"/>
          <w:color w:val="000000"/>
          <w:lang w:val="es-CO"/>
        </w:rPr>
        <w:t xml:space="preserve">nombran con una letra mayúscula. </w:t>
      </w:r>
    </w:p>
    <w:p w14:paraId="019A4B48" w14:textId="77777777" w:rsidR="0021015C" w:rsidRPr="00B110DC" w:rsidRDefault="0021015C" w:rsidP="0021015C">
      <w:pPr>
        <w:tabs>
          <w:tab w:val="right" w:pos="8498"/>
        </w:tabs>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68"/>
        <w:gridCol w:w="6360"/>
      </w:tblGrid>
      <w:tr w:rsidR="0021015C" w:rsidRPr="00B110DC" w14:paraId="10DED798" w14:textId="77777777" w:rsidTr="00E4120A">
        <w:tc>
          <w:tcPr>
            <w:tcW w:w="8828" w:type="dxa"/>
            <w:gridSpan w:val="2"/>
            <w:shd w:val="clear" w:color="auto" w:fill="0D0D0D" w:themeFill="text1" w:themeFillTint="F2"/>
          </w:tcPr>
          <w:p w14:paraId="1746C421" w14:textId="77777777" w:rsidR="0021015C" w:rsidRPr="00B110DC" w:rsidRDefault="0021015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21015C" w:rsidRPr="00B110DC" w14:paraId="62461C08" w14:textId="77777777" w:rsidTr="00E4120A">
        <w:tc>
          <w:tcPr>
            <w:tcW w:w="2468" w:type="dxa"/>
          </w:tcPr>
          <w:p w14:paraId="5001AAA3" w14:textId="77777777" w:rsidR="0021015C" w:rsidRPr="00B110DC" w:rsidRDefault="0021015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6AFC0B30" w14:textId="2DF1B749" w:rsidR="0021015C"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21015C"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CO_</w:t>
            </w:r>
            <w:r w:rsidR="0021015C" w:rsidRPr="00B110DC">
              <w:rPr>
                <w:rFonts w:ascii="Times New Roman" w:hAnsi="Times New Roman" w:cs="Times New Roman"/>
                <w:color w:val="000000"/>
                <w:lang w:val="es-CO"/>
              </w:rPr>
              <w:t>IMG01</w:t>
            </w:r>
          </w:p>
        </w:tc>
      </w:tr>
      <w:tr w:rsidR="0021015C" w:rsidRPr="00B110DC" w14:paraId="40ECA61D" w14:textId="77777777" w:rsidTr="00BF761A">
        <w:trPr>
          <w:trHeight w:val="1356"/>
        </w:trPr>
        <w:tc>
          <w:tcPr>
            <w:tcW w:w="2468" w:type="dxa"/>
          </w:tcPr>
          <w:p w14:paraId="36AE58D1"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599211B5" w14:textId="77777777" w:rsidR="0021015C" w:rsidRDefault="0021015C" w:rsidP="00E4120A">
            <w:pPr>
              <w:rPr>
                <w:rFonts w:ascii="Times New Roman" w:hAnsi="Times New Roman" w:cs="Times New Roman"/>
                <w:color w:val="000000"/>
                <w:lang w:val="es-CO"/>
              </w:rPr>
            </w:pPr>
            <w:r w:rsidRPr="00B110DC">
              <w:rPr>
                <w:rFonts w:ascii="Times New Roman" w:hAnsi="Times New Roman" w:cs="Times New Roman"/>
                <w:color w:val="000000"/>
                <w:lang w:val="es-CO"/>
              </w:rPr>
              <w:t>Conjunto de frutas verdes (peras, manzanas verdes, uvas verdes y limones) con la etiqueta del nombre “F” (la letra F debe ser en mayúscula)</w:t>
            </w:r>
            <w:r>
              <w:rPr>
                <w:rFonts w:ascii="Times New Roman" w:hAnsi="Times New Roman" w:cs="Times New Roman"/>
                <w:color w:val="000000"/>
                <w:lang w:val="es-CO"/>
              </w:rPr>
              <w:t xml:space="preserve">. </w:t>
            </w:r>
          </w:p>
          <w:p w14:paraId="53BE270B" w14:textId="77777777" w:rsidR="0021015C" w:rsidRPr="00B110DC" w:rsidRDefault="0021015C" w:rsidP="00E4120A">
            <w:pPr>
              <w:rPr>
                <w:rFonts w:ascii="Times New Roman" w:hAnsi="Times New Roman" w:cs="Times New Roman"/>
                <w:color w:val="000000"/>
                <w:lang w:val="es-CO"/>
              </w:rPr>
            </w:pPr>
            <w:r>
              <w:rPr>
                <w:rFonts w:ascii="Times New Roman" w:hAnsi="Times New Roman" w:cs="Times New Roman"/>
                <w:color w:val="000000"/>
                <w:lang w:val="es-CO"/>
              </w:rPr>
              <w:t xml:space="preserve">La imagen del grupo de frutas verdes fue tomada de </w:t>
            </w:r>
            <w:proofErr w:type="spellStart"/>
            <w:r w:rsidRPr="00B110DC">
              <w:rPr>
                <w:rFonts w:ascii="Arial" w:hAnsi="Arial" w:cs="Arial"/>
                <w:color w:val="333333"/>
                <w:sz w:val="18"/>
                <w:szCs w:val="18"/>
                <w:shd w:val="clear" w:color="auto" w:fill="FFFFFF"/>
                <w:lang w:val="es-CO"/>
              </w:rPr>
              <w:t>Shutterstock</w:t>
            </w:r>
            <w:proofErr w:type="spellEnd"/>
            <w:r w:rsidRPr="00B110DC">
              <w:rPr>
                <w:rFonts w:ascii="Arial" w:hAnsi="Arial" w:cs="Arial"/>
                <w:color w:val="333333"/>
                <w:sz w:val="18"/>
                <w:szCs w:val="18"/>
                <w:shd w:val="clear" w:color="auto" w:fill="FFFFFF"/>
                <w:lang w:val="es-CO"/>
              </w:rPr>
              <w:t xml:space="preserve"> 12946990</w:t>
            </w:r>
          </w:p>
        </w:tc>
      </w:tr>
      <w:tr w:rsidR="0021015C" w:rsidRPr="00B110DC" w14:paraId="0E72E12A" w14:textId="77777777" w:rsidTr="00E4120A">
        <w:tc>
          <w:tcPr>
            <w:tcW w:w="2468" w:type="dxa"/>
          </w:tcPr>
          <w:p w14:paraId="51AD8D90"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 xml:space="preserve">Código </w:t>
            </w:r>
            <w:proofErr w:type="spellStart"/>
            <w:r w:rsidRPr="00B110DC">
              <w:rPr>
                <w:rFonts w:ascii="Times New Roman" w:hAnsi="Times New Roman" w:cs="Times New Roman"/>
                <w:b/>
                <w:color w:val="000000"/>
                <w:sz w:val="18"/>
                <w:szCs w:val="18"/>
                <w:lang w:val="es-CO"/>
              </w:rPr>
              <w:t>Shutterstock</w:t>
            </w:r>
            <w:proofErr w:type="spellEnd"/>
            <w:r w:rsidRPr="00B110DC">
              <w:rPr>
                <w:rFonts w:ascii="Times New Roman" w:hAnsi="Times New Roman" w:cs="Times New Roman"/>
                <w:b/>
                <w:color w:val="000000"/>
                <w:sz w:val="18"/>
                <w:szCs w:val="18"/>
                <w:lang w:val="es-CO"/>
              </w:rPr>
              <w:t xml:space="preserve"> (o </w:t>
            </w:r>
            <w:proofErr w:type="spellStart"/>
            <w:r w:rsidRPr="00B110DC">
              <w:rPr>
                <w:rFonts w:ascii="Times New Roman" w:hAnsi="Times New Roman" w:cs="Times New Roman"/>
                <w:b/>
                <w:color w:val="000000"/>
                <w:sz w:val="18"/>
                <w:szCs w:val="18"/>
                <w:lang w:val="es-CO"/>
              </w:rPr>
              <w:t>URL</w:t>
            </w:r>
            <w:proofErr w:type="spellEnd"/>
            <w:r w:rsidRPr="00B110DC">
              <w:rPr>
                <w:rFonts w:ascii="Times New Roman" w:hAnsi="Times New Roman" w:cs="Times New Roman"/>
                <w:b/>
                <w:color w:val="000000"/>
                <w:sz w:val="18"/>
                <w:szCs w:val="18"/>
                <w:lang w:val="es-CO"/>
              </w:rPr>
              <w:t xml:space="preserve"> o la ruta en </w:t>
            </w:r>
            <w:proofErr w:type="spellStart"/>
            <w:r w:rsidRPr="00B110DC">
              <w:rPr>
                <w:rFonts w:ascii="Times New Roman" w:hAnsi="Times New Roman" w:cs="Times New Roman"/>
                <w:b/>
                <w:color w:val="000000"/>
                <w:sz w:val="18"/>
                <w:szCs w:val="18"/>
                <w:lang w:val="es-CO"/>
              </w:rPr>
              <w:t>AulaPlaneta</w:t>
            </w:r>
            <w:proofErr w:type="spellEnd"/>
            <w:r w:rsidRPr="00B110DC">
              <w:rPr>
                <w:rFonts w:ascii="Times New Roman" w:hAnsi="Times New Roman" w:cs="Times New Roman"/>
                <w:b/>
                <w:color w:val="000000"/>
                <w:sz w:val="18"/>
                <w:szCs w:val="18"/>
                <w:lang w:val="es-CO"/>
              </w:rPr>
              <w:t>)</w:t>
            </w:r>
          </w:p>
        </w:tc>
        <w:tc>
          <w:tcPr>
            <w:tcW w:w="6360" w:type="dxa"/>
          </w:tcPr>
          <w:p w14:paraId="06DE0502" w14:textId="456155CE" w:rsidR="0021015C" w:rsidRPr="00B110DC" w:rsidRDefault="00CB69BE" w:rsidP="00961D8E">
            <w:pPr>
              <w:jc w:val="center"/>
              <w:rPr>
                <w:rFonts w:ascii="Times New Roman" w:hAnsi="Times New Roman" w:cs="Times New Roman"/>
                <w:color w:val="000000"/>
                <w:lang w:val="es-CO"/>
              </w:rPr>
            </w:pPr>
            <w:r>
              <w:rPr>
                <w:sz w:val="24"/>
                <w:szCs w:val="24"/>
                <w:lang w:val="es-ES_tradnl"/>
              </w:rPr>
              <w:object w:dxaOrig="7440" w:dyaOrig="4740" w14:anchorId="3AE97E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8.1pt;height:158.3pt" o:ole="">
                  <v:imagedata r:id="rId8" o:title=""/>
                </v:shape>
                <o:OLEObject Type="Embed" ProgID="PBrush" ShapeID="_x0000_i1025" DrawAspect="Content" ObjectID="_1486898389" r:id="rId9"/>
              </w:object>
            </w:r>
          </w:p>
        </w:tc>
      </w:tr>
      <w:tr w:rsidR="0021015C" w:rsidRPr="00B110DC" w14:paraId="6E36ACCD" w14:textId="77777777" w:rsidTr="00E4120A">
        <w:tc>
          <w:tcPr>
            <w:tcW w:w="2468" w:type="dxa"/>
          </w:tcPr>
          <w:p w14:paraId="6834CE04"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4CD04D6A" w14:textId="77777777" w:rsidR="0021015C" w:rsidRPr="00B110DC" w:rsidRDefault="0021015C"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El conjunto F es un conjunto de frutas verdes. ¿Puedes mencionar otra fruta que esté en el conjunto F? </w:t>
            </w:r>
          </w:p>
        </w:tc>
      </w:tr>
    </w:tbl>
    <w:p w14:paraId="429037BF" w14:textId="77777777" w:rsidR="0021015C" w:rsidRPr="00B110DC" w:rsidRDefault="0021015C" w:rsidP="0021015C">
      <w:pPr>
        <w:tabs>
          <w:tab w:val="right" w:pos="8498"/>
        </w:tabs>
        <w:spacing w:after="0"/>
        <w:rPr>
          <w:rFonts w:ascii="Times" w:hAnsi="Times"/>
          <w:highlight w:val="yellow"/>
          <w:lang w:val="es-CO"/>
        </w:rPr>
      </w:pPr>
    </w:p>
    <w:p w14:paraId="270F2D7D" w14:textId="3828AA79" w:rsidR="00671E55" w:rsidRPr="00B110DC" w:rsidRDefault="00671E55"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Los conjuntos se pueden </w:t>
      </w:r>
      <w:r w:rsidR="000436AC" w:rsidRPr="00B110DC">
        <w:rPr>
          <w:rFonts w:ascii="Times New Roman" w:hAnsi="Times New Roman" w:cs="Times New Roman"/>
          <w:color w:val="000000"/>
          <w:lang w:val="es-CO"/>
        </w:rPr>
        <w:t xml:space="preserve">determinar de dos formas y </w:t>
      </w:r>
      <w:r w:rsidRPr="00B110DC">
        <w:rPr>
          <w:rFonts w:ascii="Times New Roman" w:hAnsi="Times New Roman" w:cs="Times New Roman"/>
          <w:color w:val="000000"/>
          <w:lang w:val="es-CO"/>
        </w:rPr>
        <w:t xml:space="preserve">representar </w:t>
      </w:r>
      <w:r w:rsidR="000436AC" w:rsidRPr="00B110DC">
        <w:rPr>
          <w:rFonts w:ascii="Times New Roman" w:hAnsi="Times New Roman" w:cs="Times New Roman"/>
          <w:color w:val="000000"/>
          <w:lang w:val="es-CO"/>
        </w:rPr>
        <w:t>de una</w:t>
      </w:r>
      <w:r w:rsidRPr="00B110DC">
        <w:rPr>
          <w:rFonts w:ascii="Times New Roman" w:hAnsi="Times New Roman" w:cs="Times New Roman"/>
          <w:color w:val="000000"/>
          <w:lang w:val="es-CO"/>
        </w:rPr>
        <w:t xml:space="preserve">. </w:t>
      </w:r>
    </w:p>
    <w:p w14:paraId="12395F54" w14:textId="77777777" w:rsidR="00671E55" w:rsidRPr="00B110DC" w:rsidRDefault="00671E55" w:rsidP="00081745">
      <w:pPr>
        <w:spacing w:after="0"/>
        <w:rPr>
          <w:rFonts w:ascii="Times New Roman" w:hAnsi="Times New Roman" w:cs="Times New Roman"/>
          <w:color w:val="000000"/>
          <w:lang w:val="es-CO"/>
        </w:rPr>
      </w:pPr>
    </w:p>
    <w:p w14:paraId="09AF2091" w14:textId="47B17ECE" w:rsidR="00671E55" w:rsidRPr="00B110DC" w:rsidRDefault="00671E55" w:rsidP="00671E55">
      <w:pPr>
        <w:spacing w:after="0"/>
        <w:rPr>
          <w:rFonts w:ascii="Times" w:hAnsi="Times"/>
          <w:highlight w:val="yellow"/>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1.1 </w:t>
      </w:r>
      <w:r w:rsidR="000436AC" w:rsidRPr="00B110DC">
        <w:rPr>
          <w:rFonts w:ascii="Times" w:hAnsi="Times"/>
          <w:b/>
          <w:lang w:val="es-CO"/>
        </w:rPr>
        <w:t>Determinación de un conjunto p</w:t>
      </w:r>
      <w:r w:rsidRPr="00B110DC">
        <w:rPr>
          <w:rFonts w:ascii="Times" w:hAnsi="Times"/>
          <w:b/>
          <w:lang w:val="es-CO"/>
        </w:rPr>
        <w:t>or extensión</w:t>
      </w:r>
    </w:p>
    <w:p w14:paraId="5B7EBA8E" w14:textId="77777777" w:rsidR="00671E55" w:rsidRPr="00B110DC" w:rsidRDefault="00671E55" w:rsidP="00081745">
      <w:pPr>
        <w:spacing w:after="0"/>
        <w:rPr>
          <w:rFonts w:ascii="Times New Roman" w:hAnsi="Times New Roman" w:cs="Times New Roman"/>
          <w:color w:val="000000"/>
          <w:lang w:val="es-CO"/>
        </w:rPr>
      </w:pPr>
    </w:p>
    <w:p w14:paraId="1194B3BA" w14:textId="5A7FCEE9" w:rsidR="00726376" w:rsidRPr="00B110DC" w:rsidRDefault="00671E55"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w:t>
      </w:r>
      <w:r w:rsidR="000436AC" w:rsidRPr="00B110DC">
        <w:rPr>
          <w:rFonts w:ascii="Times New Roman" w:hAnsi="Times New Roman" w:cs="Times New Roman"/>
          <w:color w:val="000000"/>
          <w:lang w:val="es-CO"/>
        </w:rPr>
        <w:t xml:space="preserve">determinar </w:t>
      </w:r>
      <w:r w:rsidRPr="00B110DC">
        <w:rPr>
          <w:rFonts w:ascii="Times New Roman" w:hAnsi="Times New Roman" w:cs="Times New Roman"/>
          <w:color w:val="000000"/>
          <w:lang w:val="es-CO"/>
        </w:rPr>
        <w:t>un conjunto por extensión se escribe el nombre del conjunto seguido por un signo igual</w:t>
      </w:r>
      <w:r w:rsidR="00EF6C16" w:rsidRPr="00B110DC">
        <w:rPr>
          <w:rFonts w:ascii="Times New Roman" w:hAnsi="Times New Roman" w:cs="Times New Roman"/>
          <w:color w:val="000000"/>
          <w:lang w:val="es-CO"/>
        </w:rPr>
        <w:t>,</w:t>
      </w:r>
      <w:r w:rsidRPr="00B110DC">
        <w:rPr>
          <w:rFonts w:ascii="Times New Roman" w:hAnsi="Times New Roman" w:cs="Times New Roman"/>
          <w:color w:val="000000"/>
          <w:lang w:val="es-CO"/>
        </w:rPr>
        <w:t xml:space="preserve"> y entre </w:t>
      </w:r>
      <w:r w:rsidR="002C59D6">
        <w:rPr>
          <w:rFonts w:ascii="Times New Roman" w:hAnsi="Times New Roman" w:cs="Times New Roman"/>
          <w:color w:val="000000"/>
          <w:lang w:val="es-CO"/>
        </w:rPr>
        <w:t>llaves</w:t>
      </w:r>
      <w:r w:rsidRPr="00B110DC">
        <w:rPr>
          <w:rFonts w:ascii="Times New Roman" w:hAnsi="Times New Roman" w:cs="Times New Roman"/>
          <w:color w:val="000000"/>
          <w:lang w:val="es-CO"/>
        </w:rPr>
        <w:t xml:space="preserve"> </w:t>
      </w:r>
      <w:r w:rsidRPr="00B110DC">
        <w:rPr>
          <w:rFonts w:ascii="Times New Roman" w:hAnsi="Times New Roman" w:cs="Times New Roman"/>
          <w:b/>
          <w:color w:val="000000"/>
          <w:lang w:val="es-CO"/>
        </w:rPr>
        <w:t xml:space="preserve">{ } </w:t>
      </w:r>
      <w:r w:rsidRPr="00B110DC">
        <w:rPr>
          <w:rFonts w:ascii="Times New Roman" w:hAnsi="Times New Roman" w:cs="Times New Roman"/>
          <w:color w:val="000000"/>
          <w:lang w:val="es-CO"/>
        </w:rPr>
        <w:t xml:space="preserve">se escriben </w:t>
      </w:r>
      <w:r w:rsidRPr="00B110DC">
        <w:rPr>
          <w:rFonts w:ascii="Times New Roman" w:hAnsi="Times New Roman" w:cs="Times New Roman"/>
          <w:b/>
          <w:color w:val="000000"/>
          <w:lang w:val="es-CO"/>
        </w:rPr>
        <w:t>todos</w:t>
      </w:r>
      <w:r w:rsidRPr="00B110DC">
        <w:rPr>
          <w:rFonts w:ascii="Times New Roman" w:hAnsi="Times New Roman" w:cs="Times New Roman"/>
          <w:color w:val="000000"/>
          <w:lang w:val="es-CO"/>
        </w:rPr>
        <w:t xml:space="preserve"> los elementos del conjunto separados por comas. </w:t>
      </w:r>
    </w:p>
    <w:p w14:paraId="0669D975"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6A4EC7" w:rsidRPr="00B110DC" w14:paraId="02393124" w14:textId="77777777" w:rsidTr="00E4120A">
        <w:tc>
          <w:tcPr>
            <w:tcW w:w="8978" w:type="dxa"/>
            <w:gridSpan w:val="2"/>
            <w:shd w:val="clear" w:color="auto" w:fill="000000" w:themeFill="text1"/>
          </w:tcPr>
          <w:p w14:paraId="4A8C44D3" w14:textId="77777777" w:rsidR="006A4EC7" w:rsidRPr="00B110DC" w:rsidRDefault="006A4EC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6A4EC7" w:rsidRPr="00B110DC" w14:paraId="6C630DA2" w14:textId="77777777" w:rsidTr="00E4120A">
        <w:tc>
          <w:tcPr>
            <w:tcW w:w="2518" w:type="dxa"/>
          </w:tcPr>
          <w:p w14:paraId="671EE76D" w14:textId="77777777" w:rsidR="006A4EC7" w:rsidRPr="00B110DC" w:rsidRDefault="006A4EC7"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27A12707" w14:textId="3EBEBAE2" w:rsidR="006A4EC7" w:rsidRPr="00B110DC" w:rsidRDefault="000251FF" w:rsidP="000436AC">
            <w:pPr>
              <w:jc w:val="center"/>
              <w:rPr>
                <w:rFonts w:ascii="Times" w:hAnsi="Times"/>
                <w:b/>
                <w:sz w:val="18"/>
                <w:szCs w:val="18"/>
                <w:lang w:val="es-CO"/>
              </w:rPr>
            </w:pPr>
            <w:r w:rsidRPr="00B110DC">
              <w:rPr>
                <w:rFonts w:ascii="Times" w:hAnsi="Times"/>
                <w:b/>
                <w:sz w:val="18"/>
                <w:szCs w:val="18"/>
                <w:lang w:val="es-CO"/>
              </w:rPr>
              <w:t>Conjunto P</w:t>
            </w:r>
            <w:r w:rsidR="006A4EC7" w:rsidRPr="00B110DC">
              <w:rPr>
                <w:rFonts w:ascii="Times" w:hAnsi="Times"/>
                <w:b/>
                <w:sz w:val="18"/>
                <w:szCs w:val="18"/>
                <w:lang w:val="es-CO"/>
              </w:rPr>
              <w:t xml:space="preserve"> </w:t>
            </w:r>
            <w:r w:rsidR="000436AC" w:rsidRPr="00B110DC">
              <w:rPr>
                <w:rFonts w:ascii="Times" w:hAnsi="Times"/>
                <w:b/>
                <w:sz w:val="18"/>
                <w:szCs w:val="18"/>
                <w:lang w:val="es-CO"/>
              </w:rPr>
              <w:t>determinado</w:t>
            </w:r>
            <w:r w:rsidR="006A4EC7" w:rsidRPr="00B110DC">
              <w:rPr>
                <w:rFonts w:ascii="Times" w:hAnsi="Times"/>
                <w:b/>
                <w:sz w:val="18"/>
                <w:szCs w:val="18"/>
                <w:lang w:val="es-CO"/>
              </w:rPr>
              <w:t xml:space="preserve"> por extensión</w:t>
            </w:r>
          </w:p>
        </w:tc>
      </w:tr>
      <w:tr w:rsidR="006A4EC7" w:rsidRPr="00B110DC" w14:paraId="208F7861" w14:textId="77777777" w:rsidTr="00E4120A">
        <w:tc>
          <w:tcPr>
            <w:tcW w:w="2518" w:type="dxa"/>
          </w:tcPr>
          <w:p w14:paraId="2F0EF4BE" w14:textId="77777777" w:rsidR="006A4EC7" w:rsidRPr="00B110DC" w:rsidRDefault="006A4EC7" w:rsidP="00E4120A">
            <w:pPr>
              <w:rPr>
                <w:rFonts w:ascii="Times" w:hAnsi="Times"/>
                <w:lang w:val="es-CO"/>
              </w:rPr>
            </w:pPr>
            <w:r w:rsidRPr="00B110DC">
              <w:rPr>
                <w:rFonts w:ascii="Times" w:hAnsi="Times"/>
                <w:b/>
                <w:sz w:val="18"/>
                <w:szCs w:val="18"/>
                <w:lang w:val="es-CO"/>
              </w:rPr>
              <w:t>Contenido</w:t>
            </w:r>
          </w:p>
        </w:tc>
        <w:tc>
          <w:tcPr>
            <w:tcW w:w="6460" w:type="dxa"/>
          </w:tcPr>
          <w:p w14:paraId="6BCFDE49" w14:textId="361AC688" w:rsidR="006A4EC7" w:rsidRPr="00B110DC" w:rsidRDefault="000251FF" w:rsidP="000251FF">
            <w:pPr>
              <w:rPr>
                <w:rFonts w:ascii="Times" w:hAnsi="Times"/>
                <w:lang w:val="es-CO"/>
              </w:rPr>
            </w:pPr>
            <w:r w:rsidRPr="00B110DC">
              <w:rPr>
                <w:rFonts w:ascii="Times" w:hAnsi="Times"/>
                <w:lang w:val="es-CO"/>
              </w:rPr>
              <w:t>P</w:t>
            </w:r>
            <w:r w:rsidR="006A4EC7" w:rsidRPr="00B110DC">
              <w:rPr>
                <w:rFonts w:ascii="Times" w:hAnsi="Times"/>
                <w:lang w:val="es-CO"/>
              </w:rPr>
              <w:t xml:space="preserve"> = { </w:t>
            </w:r>
            <w:r w:rsidRPr="00B110DC">
              <w:rPr>
                <w:rFonts w:ascii="Times" w:hAnsi="Times"/>
                <w:lang w:val="es-CO"/>
              </w:rPr>
              <w:t>2</w:t>
            </w:r>
            <w:r w:rsidR="006A4EC7" w:rsidRPr="00B110DC">
              <w:rPr>
                <w:rFonts w:ascii="Times" w:hAnsi="Times"/>
                <w:lang w:val="es-CO"/>
              </w:rPr>
              <w:t xml:space="preserve">, </w:t>
            </w:r>
            <w:r w:rsidRPr="00B110DC">
              <w:rPr>
                <w:rFonts w:ascii="Times" w:hAnsi="Times"/>
                <w:lang w:val="es-CO"/>
              </w:rPr>
              <w:t>4</w:t>
            </w:r>
            <w:r w:rsidR="006A4EC7" w:rsidRPr="00B110DC">
              <w:rPr>
                <w:rFonts w:ascii="Times" w:hAnsi="Times"/>
                <w:lang w:val="es-CO"/>
              </w:rPr>
              <w:t xml:space="preserve">, </w:t>
            </w:r>
            <w:r w:rsidRPr="00B110DC">
              <w:rPr>
                <w:rFonts w:ascii="Times" w:hAnsi="Times"/>
                <w:lang w:val="es-CO"/>
              </w:rPr>
              <w:t>6</w:t>
            </w:r>
            <w:r w:rsidR="006A4EC7" w:rsidRPr="00B110DC">
              <w:rPr>
                <w:rFonts w:ascii="Times" w:hAnsi="Times"/>
                <w:lang w:val="es-CO"/>
              </w:rPr>
              <w:t xml:space="preserve">, </w:t>
            </w:r>
            <w:r w:rsidRPr="00B110DC">
              <w:rPr>
                <w:rFonts w:ascii="Times" w:hAnsi="Times"/>
                <w:lang w:val="es-CO"/>
              </w:rPr>
              <w:t>8</w:t>
            </w:r>
            <w:r w:rsidR="006A4EC7" w:rsidRPr="00B110DC">
              <w:rPr>
                <w:rFonts w:ascii="Times" w:hAnsi="Times"/>
                <w:lang w:val="es-CO"/>
              </w:rPr>
              <w:t xml:space="preserve">, </w:t>
            </w:r>
            <w:r w:rsidRPr="00B110DC">
              <w:rPr>
                <w:rFonts w:ascii="Times" w:hAnsi="Times"/>
                <w:lang w:val="es-CO"/>
              </w:rPr>
              <w:t>10, 12, 14, 16, 18</w:t>
            </w:r>
            <w:r w:rsidR="006A4EC7" w:rsidRPr="00B110DC">
              <w:rPr>
                <w:rFonts w:ascii="Times" w:hAnsi="Times"/>
                <w:lang w:val="es-CO"/>
              </w:rPr>
              <w:t xml:space="preserve"> }</w:t>
            </w:r>
          </w:p>
        </w:tc>
      </w:tr>
    </w:tbl>
    <w:p w14:paraId="2CCCDECE" w14:textId="77777777" w:rsidR="006A4EC7" w:rsidRPr="00B110DC" w:rsidRDefault="006A4EC7"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7265DC" w:rsidRPr="00B110DC" w14:paraId="5BD1EE28" w14:textId="77777777" w:rsidTr="00E4120A">
        <w:tc>
          <w:tcPr>
            <w:tcW w:w="9033" w:type="dxa"/>
            <w:gridSpan w:val="2"/>
            <w:shd w:val="clear" w:color="auto" w:fill="000000" w:themeFill="text1"/>
          </w:tcPr>
          <w:p w14:paraId="3E9B0314" w14:textId="77777777" w:rsidR="007265DC" w:rsidRPr="00B110DC" w:rsidRDefault="007265D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7265DC" w:rsidRPr="00B110DC" w14:paraId="795CDEDA" w14:textId="77777777" w:rsidTr="00E4120A">
        <w:tc>
          <w:tcPr>
            <w:tcW w:w="2518" w:type="dxa"/>
          </w:tcPr>
          <w:p w14:paraId="1FAA50D8" w14:textId="77777777" w:rsidR="007265DC" w:rsidRPr="00B110DC" w:rsidRDefault="007265D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63EC3FEA" w14:textId="0B39E51D" w:rsidR="007265DC" w:rsidRPr="00B110DC" w:rsidRDefault="00BB7ED2" w:rsidP="007265DC">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7265DC"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7265DC" w:rsidRPr="00B110DC">
              <w:rPr>
                <w:rFonts w:ascii="Times New Roman" w:hAnsi="Times New Roman" w:cs="Times New Roman"/>
                <w:color w:val="000000"/>
                <w:lang w:val="es-CO"/>
              </w:rPr>
              <w:t>REC10</w:t>
            </w:r>
          </w:p>
        </w:tc>
      </w:tr>
      <w:tr w:rsidR="007265DC" w:rsidRPr="00B110DC" w14:paraId="7857C6CF" w14:textId="77777777" w:rsidTr="00E4120A">
        <w:tc>
          <w:tcPr>
            <w:tcW w:w="2518" w:type="dxa"/>
          </w:tcPr>
          <w:p w14:paraId="7ADE5225" w14:textId="77777777" w:rsidR="007265DC" w:rsidRPr="00B110DC" w:rsidRDefault="007265D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E024682" w14:textId="484C92E7" w:rsidR="007265DC" w:rsidRPr="00B110DC" w:rsidRDefault="000436AC" w:rsidP="00E4120A">
            <w:pPr>
              <w:rPr>
                <w:rFonts w:ascii="Times New Roman" w:hAnsi="Times New Roman" w:cs="Times New Roman"/>
                <w:color w:val="000000"/>
                <w:lang w:val="es-CO"/>
              </w:rPr>
            </w:pPr>
            <w:r w:rsidRPr="00B110DC">
              <w:rPr>
                <w:rFonts w:ascii="Times New Roman" w:hAnsi="Times New Roman" w:cs="Times New Roman"/>
                <w:color w:val="000000"/>
                <w:lang w:val="es-CO"/>
              </w:rPr>
              <w:t>Determina</w:t>
            </w:r>
            <w:r w:rsidR="006D3FC4" w:rsidRPr="00B110DC">
              <w:rPr>
                <w:rFonts w:ascii="Times New Roman" w:hAnsi="Times New Roman" w:cs="Times New Roman"/>
                <w:color w:val="000000"/>
                <w:lang w:val="es-CO"/>
              </w:rPr>
              <w:t xml:space="preserve"> conjuntos por extensión. </w:t>
            </w:r>
          </w:p>
        </w:tc>
      </w:tr>
      <w:tr w:rsidR="007265DC" w:rsidRPr="00B110DC" w14:paraId="7833FD11" w14:textId="77777777" w:rsidTr="00E4120A">
        <w:tc>
          <w:tcPr>
            <w:tcW w:w="2518" w:type="dxa"/>
          </w:tcPr>
          <w:p w14:paraId="5A72EE61" w14:textId="77777777" w:rsidR="007265DC" w:rsidRPr="00B110DC" w:rsidRDefault="007265D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62FF0C2" w14:textId="3397E1A7" w:rsidR="007265DC" w:rsidRPr="00B110DC" w:rsidRDefault="006D3FC4"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trabajar la </w:t>
            </w:r>
            <w:r w:rsidR="000436AC" w:rsidRPr="00B110DC">
              <w:rPr>
                <w:rFonts w:ascii="Times New Roman" w:hAnsi="Times New Roman" w:cs="Times New Roman"/>
                <w:color w:val="000000"/>
                <w:lang w:val="es-CO"/>
              </w:rPr>
              <w:t>determinación</w:t>
            </w:r>
            <w:r w:rsidRPr="00B110DC">
              <w:rPr>
                <w:rFonts w:ascii="Times New Roman" w:hAnsi="Times New Roman" w:cs="Times New Roman"/>
                <w:color w:val="000000"/>
                <w:lang w:val="es-CO"/>
              </w:rPr>
              <w:t xml:space="preserve"> de conjuntos por extensión. </w:t>
            </w:r>
          </w:p>
        </w:tc>
      </w:tr>
    </w:tbl>
    <w:p w14:paraId="054EF53C" w14:textId="77777777" w:rsidR="00671E55" w:rsidRPr="00B110DC" w:rsidRDefault="00671E55" w:rsidP="00081745">
      <w:pPr>
        <w:spacing w:after="0"/>
        <w:rPr>
          <w:rFonts w:ascii="Times New Roman" w:hAnsi="Times New Roman" w:cs="Times New Roman"/>
          <w:color w:val="000000"/>
          <w:lang w:val="es-CO"/>
        </w:rPr>
      </w:pPr>
    </w:p>
    <w:p w14:paraId="284AFC19" w14:textId="4E3F6DAA" w:rsidR="00786CE8" w:rsidRPr="00B110DC" w:rsidRDefault="00786CE8" w:rsidP="00786CE8">
      <w:pPr>
        <w:spacing w:after="0"/>
        <w:rPr>
          <w:rFonts w:ascii="Times" w:hAnsi="Times"/>
          <w:highlight w:val="yellow"/>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1.2 </w:t>
      </w:r>
      <w:r w:rsidR="000436AC" w:rsidRPr="00B110DC">
        <w:rPr>
          <w:rFonts w:ascii="Times" w:hAnsi="Times"/>
          <w:b/>
          <w:lang w:val="es-CO"/>
        </w:rPr>
        <w:t>Determinación de un conjunto p</w:t>
      </w:r>
      <w:r w:rsidRPr="00B110DC">
        <w:rPr>
          <w:rFonts w:ascii="Times" w:hAnsi="Times"/>
          <w:b/>
          <w:lang w:val="es-CO"/>
        </w:rPr>
        <w:t xml:space="preserve">or comprensión </w:t>
      </w:r>
    </w:p>
    <w:p w14:paraId="5FB61483" w14:textId="77777777" w:rsidR="00786CE8" w:rsidRPr="00B110DC" w:rsidRDefault="00786CE8" w:rsidP="00786CE8">
      <w:pPr>
        <w:spacing w:after="0"/>
        <w:rPr>
          <w:rFonts w:ascii="Times New Roman" w:hAnsi="Times New Roman" w:cs="Times New Roman"/>
          <w:color w:val="000000"/>
          <w:lang w:val="es-CO"/>
        </w:rPr>
      </w:pPr>
    </w:p>
    <w:p w14:paraId="4122A1DD" w14:textId="65969D3E" w:rsidR="00671E55" w:rsidRPr="00B110DC" w:rsidRDefault="00786CE8" w:rsidP="00786CE8">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w:t>
      </w:r>
      <w:r w:rsidR="000436AC" w:rsidRPr="00B110DC">
        <w:rPr>
          <w:rFonts w:ascii="Times New Roman" w:hAnsi="Times New Roman" w:cs="Times New Roman"/>
          <w:color w:val="000000"/>
          <w:lang w:val="es-CO"/>
        </w:rPr>
        <w:t>determinar</w:t>
      </w:r>
      <w:r w:rsidRPr="00B110DC">
        <w:rPr>
          <w:rFonts w:ascii="Times New Roman" w:hAnsi="Times New Roman" w:cs="Times New Roman"/>
          <w:color w:val="000000"/>
          <w:lang w:val="es-CO"/>
        </w:rPr>
        <w:t xml:space="preserve"> un conjunto por comprensión se escribe el nombre del conjunto seguido por un signo igual, y entre </w:t>
      </w:r>
      <w:r w:rsidR="002C59D6">
        <w:rPr>
          <w:rFonts w:ascii="Times New Roman" w:hAnsi="Times New Roman" w:cs="Times New Roman"/>
          <w:color w:val="000000"/>
          <w:lang w:val="es-CO"/>
        </w:rPr>
        <w:t>llaves</w:t>
      </w:r>
      <w:r w:rsidRPr="00B110DC">
        <w:rPr>
          <w:rFonts w:ascii="Times New Roman" w:hAnsi="Times New Roman" w:cs="Times New Roman"/>
          <w:color w:val="000000"/>
          <w:lang w:val="es-CO"/>
        </w:rPr>
        <w:t xml:space="preserve"> </w:t>
      </w:r>
      <w:r w:rsidRPr="00B110DC">
        <w:rPr>
          <w:rFonts w:ascii="Times New Roman" w:hAnsi="Times New Roman" w:cs="Times New Roman"/>
          <w:b/>
          <w:color w:val="000000"/>
          <w:lang w:val="es-CO"/>
        </w:rPr>
        <w:t xml:space="preserve">{ } </w:t>
      </w:r>
      <w:r w:rsidRPr="00B110DC">
        <w:rPr>
          <w:rFonts w:ascii="Times New Roman" w:hAnsi="Times New Roman" w:cs="Times New Roman"/>
          <w:color w:val="000000"/>
          <w:lang w:val="es-CO"/>
        </w:rPr>
        <w:t xml:space="preserve">se escribe la o las características que </w:t>
      </w:r>
      <w:r w:rsidR="008E3FA1" w:rsidRPr="00B110DC">
        <w:rPr>
          <w:rFonts w:ascii="Times New Roman" w:hAnsi="Times New Roman" w:cs="Times New Roman"/>
          <w:color w:val="000000"/>
          <w:lang w:val="es-CO"/>
        </w:rPr>
        <w:t xml:space="preserve">definen </w:t>
      </w:r>
      <w:r w:rsidRPr="00B110DC">
        <w:rPr>
          <w:rFonts w:ascii="Times New Roman" w:hAnsi="Times New Roman" w:cs="Times New Roman"/>
          <w:color w:val="000000"/>
          <w:lang w:val="es-CO"/>
        </w:rPr>
        <w:t xml:space="preserve">el conjunto. </w:t>
      </w:r>
    </w:p>
    <w:tbl>
      <w:tblPr>
        <w:tblStyle w:val="Tablaconcuadrcula"/>
        <w:tblW w:w="0" w:type="auto"/>
        <w:tblLook w:val="04A0" w:firstRow="1" w:lastRow="0" w:firstColumn="1" w:lastColumn="0" w:noHBand="0" w:noVBand="1"/>
      </w:tblPr>
      <w:tblGrid>
        <w:gridCol w:w="2485"/>
        <w:gridCol w:w="6343"/>
      </w:tblGrid>
      <w:tr w:rsidR="008C2A4C" w:rsidRPr="00B110DC" w14:paraId="14A52F74" w14:textId="77777777" w:rsidTr="00E4120A">
        <w:tc>
          <w:tcPr>
            <w:tcW w:w="8978" w:type="dxa"/>
            <w:gridSpan w:val="2"/>
            <w:shd w:val="clear" w:color="auto" w:fill="000000" w:themeFill="text1"/>
          </w:tcPr>
          <w:p w14:paraId="543F1F6B" w14:textId="77777777" w:rsidR="008C2A4C" w:rsidRPr="00B110DC" w:rsidRDefault="008C2A4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8C2A4C" w:rsidRPr="00B110DC" w14:paraId="0C9FE285" w14:textId="77777777" w:rsidTr="00E4120A">
        <w:tc>
          <w:tcPr>
            <w:tcW w:w="2518" w:type="dxa"/>
          </w:tcPr>
          <w:p w14:paraId="201A37FB" w14:textId="77777777" w:rsidR="008C2A4C" w:rsidRPr="00B110DC" w:rsidRDefault="008C2A4C"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28E24C8F" w14:textId="1DC52594" w:rsidR="008C2A4C" w:rsidRPr="00B110DC" w:rsidRDefault="00434DB8" w:rsidP="000436AC">
            <w:pPr>
              <w:jc w:val="center"/>
              <w:rPr>
                <w:rFonts w:ascii="Times" w:hAnsi="Times"/>
                <w:b/>
                <w:sz w:val="18"/>
                <w:szCs w:val="18"/>
                <w:lang w:val="es-CO"/>
              </w:rPr>
            </w:pPr>
            <w:r w:rsidRPr="00B110DC">
              <w:rPr>
                <w:rFonts w:ascii="Times" w:hAnsi="Times"/>
                <w:b/>
                <w:sz w:val="18"/>
                <w:szCs w:val="18"/>
                <w:lang w:val="es-CO"/>
              </w:rPr>
              <w:t>Conjunto P</w:t>
            </w:r>
            <w:r w:rsidR="008C2A4C" w:rsidRPr="00B110DC">
              <w:rPr>
                <w:rFonts w:ascii="Times" w:hAnsi="Times"/>
                <w:b/>
                <w:sz w:val="18"/>
                <w:szCs w:val="18"/>
                <w:lang w:val="es-CO"/>
              </w:rPr>
              <w:t xml:space="preserve"> </w:t>
            </w:r>
            <w:r w:rsidR="000436AC" w:rsidRPr="00B110DC">
              <w:rPr>
                <w:rFonts w:ascii="Times" w:hAnsi="Times"/>
                <w:b/>
                <w:sz w:val="18"/>
                <w:szCs w:val="18"/>
                <w:lang w:val="es-CO"/>
              </w:rPr>
              <w:t>determinado</w:t>
            </w:r>
            <w:r w:rsidR="008C2A4C" w:rsidRPr="00B110DC">
              <w:rPr>
                <w:rFonts w:ascii="Times" w:hAnsi="Times"/>
                <w:b/>
                <w:sz w:val="18"/>
                <w:szCs w:val="18"/>
                <w:lang w:val="es-CO"/>
              </w:rPr>
              <w:t xml:space="preserve"> por comprensión</w:t>
            </w:r>
          </w:p>
        </w:tc>
      </w:tr>
      <w:tr w:rsidR="008C2A4C" w:rsidRPr="00B110DC" w14:paraId="7EAF2B18" w14:textId="77777777" w:rsidTr="00E4120A">
        <w:tc>
          <w:tcPr>
            <w:tcW w:w="2518" w:type="dxa"/>
          </w:tcPr>
          <w:p w14:paraId="6CC1B040" w14:textId="77777777" w:rsidR="008C2A4C" w:rsidRPr="00B110DC" w:rsidRDefault="008C2A4C" w:rsidP="00E4120A">
            <w:pPr>
              <w:rPr>
                <w:rFonts w:ascii="Times" w:hAnsi="Times"/>
                <w:lang w:val="es-CO"/>
              </w:rPr>
            </w:pPr>
            <w:r w:rsidRPr="00B110DC">
              <w:rPr>
                <w:rFonts w:ascii="Times" w:hAnsi="Times"/>
                <w:b/>
                <w:sz w:val="18"/>
                <w:szCs w:val="18"/>
                <w:lang w:val="es-CO"/>
              </w:rPr>
              <w:t>Contenido</w:t>
            </w:r>
          </w:p>
        </w:tc>
        <w:tc>
          <w:tcPr>
            <w:tcW w:w="6460" w:type="dxa"/>
          </w:tcPr>
          <w:p w14:paraId="5D938055" w14:textId="612F9058" w:rsidR="008C2A4C" w:rsidRPr="00B110DC" w:rsidRDefault="00434DB8" w:rsidP="00434DB8">
            <w:pPr>
              <w:rPr>
                <w:rFonts w:ascii="Times" w:hAnsi="Times"/>
                <w:lang w:val="es-CO"/>
              </w:rPr>
            </w:pPr>
            <w:r w:rsidRPr="00B110DC">
              <w:rPr>
                <w:rFonts w:ascii="Times" w:hAnsi="Times"/>
                <w:lang w:val="es-CO"/>
              </w:rPr>
              <w:t>P</w:t>
            </w:r>
            <w:r w:rsidR="008C2A4C" w:rsidRPr="00B110DC">
              <w:rPr>
                <w:rFonts w:ascii="Times" w:hAnsi="Times"/>
                <w:lang w:val="es-CO"/>
              </w:rPr>
              <w:t xml:space="preserve"> = { </w:t>
            </w:r>
            <w:r w:rsidRPr="00B110DC">
              <w:rPr>
                <w:rFonts w:ascii="Times" w:hAnsi="Times"/>
                <w:lang w:val="es-CO"/>
              </w:rPr>
              <w:t>números pares mayores que 0 y menores que 20</w:t>
            </w:r>
            <w:r w:rsidR="008C2A4C" w:rsidRPr="00B110DC">
              <w:rPr>
                <w:rFonts w:ascii="Times" w:hAnsi="Times"/>
                <w:lang w:val="es-CO"/>
              </w:rPr>
              <w:t xml:space="preserve"> }</w:t>
            </w:r>
          </w:p>
        </w:tc>
      </w:tr>
    </w:tbl>
    <w:p w14:paraId="68A8756C" w14:textId="77777777" w:rsidR="00671E55" w:rsidRPr="00B110DC" w:rsidRDefault="00671E55" w:rsidP="00081745">
      <w:pPr>
        <w:spacing w:after="0"/>
        <w:rPr>
          <w:rFonts w:ascii="Times New Roman" w:hAnsi="Times New Roman" w:cs="Times New Roman"/>
          <w:color w:val="000000"/>
          <w:lang w:val="es-CO"/>
        </w:rPr>
      </w:pPr>
    </w:p>
    <w:p w14:paraId="5FC6779B" w14:textId="77777777" w:rsidR="00806BCD" w:rsidRPr="00B110DC" w:rsidRDefault="00806BCD"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C82256" w:rsidRPr="00B110DC" w14:paraId="66F52358" w14:textId="77777777" w:rsidTr="00E4120A">
        <w:tc>
          <w:tcPr>
            <w:tcW w:w="9033" w:type="dxa"/>
            <w:gridSpan w:val="2"/>
            <w:shd w:val="clear" w:color="auto" w:fill="000000" w:themeFill="text1"/>
          </w:tcPr>
          <w:p w14:paraId="67273A51" w14:textId="77777777" w:rsidR="00C82256" w:rsidRPr="00B110DC" w:rsidRDefault="00C82256"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C82256" w:rsidRPr="00B110DC" w14:paraId="05D39E46" w14:textId="77777777" w:rsidTr="00E4120A">
        <w:tc>
          <w:tcPr>
            <w:tcW w:w="2518" w:type="dxa"/>
          </w:tcPr>
          <w:p w14:paraId="6559D2B7" w14:textId="77777777" w:rsidR="00C82256" w:rsidRPr="00B110DC" w:rsidRDefault="00C82256"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41F597F6" w14:textId="62A06158" w:rsidR="00C82256"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C82256"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C82256" w:rsidRPr="00B110DC">
              <w:rPr>
                <w:rFonts w:ascii="Times New Roman" w:hAnsi="Times New Roman" w:cs="Times New Roman"/>
                <w:color w:val="000000"/>
                <w:lang w:val="es-CO"/>
              </w:rPr>
              <w:t>REC20</w:t>
            </w:r>
          </w:p>
        </w:tc>
      </w:tr>
      <w:tr w:rsidR="00C82256" w:rsidRPr="00B110DC" w14:paraId="4E35EF48" w14:textId="77777777" w:rsidTr="00E4120A">
        <w:tc>
          <w:tcPr>
            <w:tcW w:w="2518" w:type="dxa"/>
          </w:tcPr>
          <w:p w14:paraId="226B981B" w14:textId="77777777" w:rsidR="00C82256" w:rsidRPr="00B110DC" w:rsidRDefault="00C8225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14B711E3" w14:textId="378785B9" w:rsidR="00C82256" w:rsidRPr="00B110DC" w:rsidRDefault="000436AC"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Determina </w:t>
            </w:r>
            <w:r w:rsidR="00C82256" w:rsidRPr="00B110DC">
              <w:rPr>
                <w:rFonts w:ascii="Times New Roman" w:hAnsi="Times New Roman" w:cs="Times New Roman"/>
                <w:color w:val="000000"/>
                <w:lang w:val="es-CO"/>
              </w:rPr>
              <w:t xml:space="preserve">conjuntos por comprensión. </w:t>
            </w:r>
          </w:p>
        </w:tc>
      </w:tr>
      <w:tr w:rsidR="00C82256" w:rsidRPr="00B110DC" w14:paraId="3DDD384A" w14:textId="77777777" w:rsidTr="00E4120A">
        <w:tc>
          <w:tcPr>
            <w:tcW w:w="2518" w:type="dxa"/>
          </w:tcPr>
          <w:p w14:paraId="06297161" w14:textId="77777777" w:rsidR="00C82256" w:rsidRPr="00B110DC" w:rsidRDefault="00C8225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7EEF5001" w14:textId="31EB7E7E" w:rsidR="00C82256" w:rsidRPr="00B110DC" w:rsidRDefault="00C82256" w:rsidP="000436A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trabajar la </w:t>
            </w:r>
            <w:r w:rsidR="000436AC" w:rsidRPr="00B110DC">
              <w:rPr>
                <w:rFonts w:ascii="Times New Roman" w:hAnsi="Times New Roman" w:cs="Times New Roman"/>
                <w:color w:val="000000"/>
                <w:lang w:val="es-CO"/>
              </w:rPr>
              <w:t xml:space="preserve">determinación </w:t>
            </w:r>
            <w:r w:rsidRPr="00B110DC">
              <w:rPr>
                <w:rFonts w:ascii="Times New Roman" w:hAnsi="Times New Roman" w:cs="Times New Roman"/>
                <w:color w:val="000000"/>
                <w:lang w:val="es-CO"/>
              </w:rPr>
              <w:t xml:space="preserve">de conjuntos por </w:t>
            </w:r>
            <w:r w:rsidR="00806BCD" w:rsidRPr="00B110DC">
              <w:rPr>
                <w:rFonts w:ascii="Times New Roman" w:hAnsi="Times New Roman" w:cs="Times New Roman"/>
                <w:color w:val="000000"/>
                <w:lang w:val="es-CO"/>
              </w:rPr>
              <w:t>comprensión</w:t>
            </w:r>
            <w:r w:rsidRPr="00B110DC">
              <w:rPr>
                <w:rFonts w:ascii="Times New Roman" w:hAnsi="Times New Roman" w:cs="Times New Roman"/>
                <w:color w:val="000000"/>
                <w:lang w:val="es-CO"/>
              </w:rPr>
              <w:t xml:space="preserve">. </w:t>
            </w:r>
          </w:p>
        </w:tc>
      </w:tr>
    </w:tbl>
    <w:p w14:paraId="21AD9DC8" w14:textId="77777777" w:rsidR="00671E55" w:rsidRPr="00B110DC" w:rsidRDefault="00671E55" w:rsidP="00081745">
      <w:pPr>
        <w:spacing w:after="0"/>
        <w:rPr>
          <w:rFonts w:ascii="Times New Roman" w:hAnsi="Times New Roman" w:cs="Times New Roman"/>
          <w:color w:val="000000"/>
          <w:lang w:val="es-CO"/>
        </w:rPr>
      </w:pPr>
    </w:p>
    <w:p w14:paraId="1C809D9C" w14:textId="37B2B1AE" w:rsidR="001B6975" w:rsidRPr="00B110DC" w:rsidRDefault="001B6975" w:rsidP="001B6975">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 xml:space="preserve">1.3 </w:t>
      </w:r>
      <w:r w:rsidR="000436AC" w:rsidRPr="00B110DC">
        <w:rPr>
          <w:rFonts w:ascii="Times" w:hAnsi="Times"/>
          <w:b/>
          <w:lang w:val="es-CO"/>
        </w:rPr>
        <w:t>Representación g</w:t>
      </w:r>
      <w:r w:rsidRPr="00B110DC">
        <w:rPr>
          <w:rFonts w:ascii="Times" w:hAnsi="Times"/>
          <w:b/>
          <w:lang w:val="es-CO"/>
        </w:rPr>
        <w:t xml:space="preserve">ráfica </w:t>
      </w:r>
      <w:r w:rsidR="000436AC" w:rsidRPr="00B110DC">
        <w:rPr>
          <w:rFonts w:ascii="Times" w:hAnsi="Times"/>
          <w:b/>
          <w:lang w:val="es-CO"/>
        </w:rPr>
        <w:t>de un conjunto o con d</w:t>
      </w:r>
      <w:r w:rsidRPr="00B110DC">
        <w:rPr>
          <w:rFonts w:ascii="Times" w:hAnsi="Times"/>
          <w:b/>
          <w:lang w:val="es-CO"/>
        </w:rPr>
        <w:t>iagramas de Venn</w:t>
      </w:r>
    </w:p>
    <w:p w14:paraId="2ADC21C3" w14:textId="77777777" w:rsidR="001B6975" w:rsidRPr="00B110DC" w:rsidRDefault="001B6975" w:rsidP="001B6975">
      <w:pPr>
        <w:spacing w:after="0"/>
        <w:rPr>
          <w:rFonts w:ascii="Times" w:hAnsi="Times"/>
          <w:highlight w:val="yellow"/>
          <w:lang w:val="es-CO"/>
        </w:rPr>
      </w:pPr>
    </w:p>
    <w:p w14:paraId="1C8ACA90" w14:textId="248CDEC5" w:rsidR="00671E55" w:rsidRPr="00B110DC" w:rsidRDefault="00FA2728"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Los diagramas de Venn [</w:t>
      </w:r>
      <w:hyperlink r:id="rId10" w:history="1">
        <w:r w:rsidRPr="00B110DC">
          <w:rPr>
            <w:rStyle w:val="Hipervnculo"/>
            <w:rFonts w:ascii="Times New Roman" w:hAnsi="Times New Roman" w:cs="Times New Roman"/>
            <w:lang w:val="es-CO"/>
          </w:rPr>
          <w:t>VER</w:t>
        </w:r>
      </w:hyperlink>
      <w:r w:rsidRPr="00B110DC">
        <w:rPr>
          <w:rFonts w:ascii="Times New Roman" w:hAnsi="Times New Roman" w:cs="Times New Roman"/>
          <w:color w:val="000000"/>
          <w:lang w:val="es-CO"/>
        </w:rPr>
        <w:t xml:space="preserve">] son representaciones </w:t>
      </w:r>
      <w:r w:rsidR="008F4221" w:rsidRPr="00B110DC">
        <w:rPr>
          <w:rFonts w:ascii="Times New Roman" w:hAnsi="Times New Roman" w:cs="Times New Roman"/>
          <w:color w:val="000000"/>
          <w:lang w:val="es-CO"/>
        </w:rPr>
        <w:t xml:space="preserve">gráficas de los conjuntos que </w:t>
      </w:r>
      <w:r w:rsidR="00E46A3C" w:rsidRPr="00B110DC">
        <w:rPr>
          <w:rFonts w:ascii="Times New Roman" w:hAnsi="Times New Roman" w:cs="Times New Roman"/>
          <w:color w:val="000000"/>
          <w:lang w:val="es-CO"/>
        </w:rPr>
        <w:t>permite</w:t>
      </w:r>
      <w:r w:rsidR="00E016FA">
        <w:rPr>
          <w:rFonts w:ascii="Times New Roman" w:hAnsi="Times New Roman" w:cs="Times New Roman"/>
          <w:color w:val="000000"/>
          <w:lang w:val="es-CO"/>
        </w:rPr>
        <w:t>n</w:t>
      </w:r>
      <w:r w:rsidR="00E46A3C" w:rsidRPr="00B110DC">
        <w:rPr>
          <w:rFonts w:ascii="Times New Roman" w:hAnsi="Times New Roman" w:cs="Times New Roman"/>
          <w:color w:val="000000"/>
          <w:lang w:val="es-CO"/>
        </w:rPr>
        <w:t xml:space="preserve"> organizar sus elementos </w:t>
      </w:r>
      <w:r w:rsidR="008F4221" w:rsidRPr="00B110DC">
        <w:rPr>
          <w:rFonts w:ascii="Times New Roman" w:hAnsi="Times New Roman" w:cs="Times New Roman"/>
          <w:color w:val="000000"/>
          <w:lang w:val="es-CO"/>
        </w:rPr>
        <w:t>mediante una línea cerrada</w:t>
      </w:r>
      <w:r w:rsidR="00E656F7" w:rsidRPr="00B110DC">
        <w:rPr>
          <w:rFonts w:ascii="Times New Roman" w:hAnsi="Times New Roman" w:cs="Times New Roman"/>
          <w:color w:val="000000"/>
          <w:lang w:val="es-CO"/>
        </w:rPr>
        <w:t xml:space="preserve"> y una etique</w:t>
      </w:r>
      <w:r w:rsidR="00371452" w:rsidRPr="00B110DC">
        <w:rPr>
          <w:rFonts w:ascii="Times New Roman" w:hAnsi="Times New Roman" w:cs="Times New Roman"/>
          <w:color w:val="000000"/>
          <w:lang w:val="es-CO"/>
        </w:rPr>
        <w:t>ta que identifica su nombre</w:t>
      </w:r>
      <w:r w:rsidR="008F4221" w:rsidRPr="00B110DC">
        <w:rPr>
          <w:rFonts w:ascii="Times New Roman" w:hAnsi="Times New Roman" w:cs="Times New Roman"/>
          <w:color w:val="000000"/>
          <w:lang w:val="es-CO"/>
        </w:rPr>
        <w:t xml:space="preserve">. </w:t>
      </w:r>
    </w:p>
    <w:p w14:paraId="277F2B4D"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5D0B76" w:rsidRPr="00B110DC" w14:paraId="34BFC0E5" w14:textId="77777777" w:rsidTr="00E4120A">
        <w:tc>
          <w:tcPr>
            <w:tcW w:w="8828" w:type="dxa"/>
            <w:gridSpan w:val="2"/>
            <w:shd w:val="clear" w:color="auto" w:fill="0D0D0D" w:themeFill="text1" w:themeFillTint="F2"/>
          </w:tcPr>
          <w:p w14:paraId="3659F95A" w14:textId="77777777" w:rsidR="005D0B76" w:rsidRPr="00B110DC" w:rsidRDefault="005D0B76"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5D0B76" w:rsidRPr="00B110DC" w14:paraId="0E85C07D" w14:textId="77777777" w:rsidTr="00E4120A">
        <w:tc>
          <w:tcPr>
            <w:tcW w:w="2468" w:type="dxa"/>
          </w:tcPr>
          <w:p w14:paraId="3B57EACE" w14:textId="77777777" w:rsidR="005D0B76" w:rsidRPr="00B110DC" w:rsidRDefault="005D0B76"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36D7C3F8" w14:textId="0B62D821" w:rsidR="005D0B76"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613CDD"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5D370E" w:rsidRPr="00B110DC">
              <w:rPr>
                <w:rFonts w:ascii="Times New Roman" w:hAnsi="Times New Roman" w:cs="Times New Roman"/>
                <w:color w:val="000000"/>
                <w:lang w:val="es-CO"/>
              </w:rPr>
              <w:t>IMG02</w:t>
            </w:r>
          </w:p>
        </w:tc>
      </w:tr>
      <w:tr w:rsidR="005D0B76" w:rsidRPr="00B110DC" w14:paraId="4C97A2B1" w14:textId="77777777" w:rsidTr="00E4120A">
        <w:tc>
          <w:tcPr>
            <w:tcW w:w="2468" w:type="dxa"/>
          </w:tcPr>
          <w:p w14:paraId="3C362226"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03C8E220"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color w:val="000000"/>
                <w:lang w:val="es-CO"/>
              </w:rPr>
              <w:t>Conjunto de números pares del 2 al 18 representado en diagrama de Venn, es decir dentro de un círculo u óvalo con la etiqueta del nombre “P” (la letra P debe ser en mayúscula)</w:t>
            </w:r>
          </w:p>
        </w:tc>
      </w:tr>
      <w:tr w:rsidR="005D0B76" w:rsidRPr="00B110DC" w14:paraId="5355A323" w14:textId="77777777" w:rsidTr="00E4120A">
        <w:tc>
          <w:tcPr>
            <w:tcW w:w="2468" w:type="dxa"/>
          </w:tcPr>
          <w:p w14:paraId="70493B90"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447EE64B" w14:textId="77777777" w:rsidR="005D0B76" w:rsidRPr="00B110DC" w:rsidRDefault="005D0B76" w:rsidP="00E4120A">
            <w:pPr>
              <w:rPr>
                <w:rFonts w:ascii="Times New Roman" w:hAnsi="Times New Roman" w:cs="Times New Roman"/>
                <w:color w:val="000000"/>
                <w:lang w:val="es-CO"/>
              </w:rPr>
            </w:pPr>
            <w:r w:rsidRPr="00B110DC">
              <w:rPr>
                <w:sz w:val="24"/>
                <w:szCs w:val="24"/>
                <w:lang w:val="es-CO"/>
              </w:rPr>
              <w:object w:dxaOrig="2250" w:dyaOrig="2100" w14:anchorId="57BE3090">
                <v:shape id="_x0000_i1026" type="#_x0000_t75" style="width:111.15pt;height:105.1pt" o:ole="">
                  <v:imagedata r:id="rId11" o:title=""/>
                </v:shape>
                <o:OLEObject Type="Embed" ProgID="PBrush" ShapeID="_x0000_i1026" DrawAspect="Content" ObjectID="_1486898390" r:id="rId12"/>
              </w:object>
            </w:r>
          </w:p>
        </w:tc>
      </w:tr>
      <w:tr w:rsidR="005D0B76" w:rsidRPr="00B110DC" w14:paraId="23347FC3" w14:textId="77777777" w:rsidTr="00E4120A">
        <w:tc>
          <w:tcPr>
            <w:tcW w:w="2468" w:type="dxa"/>
          </w:tcPr>
          <w:p w14:paraId="17605208" w14:textId="77777777" w:rsidR="005D0B76" w:rsidRPr="00B110DC" w:rsidRDefault="005D0B76"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2B97DBA0" w14:textId="77777777" w:rsidR="00DD53BB" w:rsidRPr="00B110DC" w:rsidRDefault="005D0B76" w:rsidP="00DD53BB">
            <w:pPr>
              <w:rPr>
                <w:rFonts w:ascii="Times New Roman" w:hAnsi="Times New Roman" w:cs="Times New Roman"/>
                <w:color w:val="000000"/>
                <w:lang w:val="es-CO"/>
              </w:rPr>
            </w:pPr>
            <w:r w:rsidRPr="00B110DC">
              <w:rPr>
                <w:rFonts w:ascii="Times New Roman" w:hAnsi="Times New Roman" w:cs="Times New Roman"/>
                <w:color w:val="000000"/>
                <w:lang w:val="es-CO"/>
              </w:rPr>
              <w:t>P</w:t>
            </w:r>
            <w:r w:rsidR="00DD53BB" w:rsidRPr="00B110DC">
              <w:rPr>
                <w:rFonts w:ascii="Times New Roman" w:hAnsi="Times New Roman" w:cs="Times New Roman"/>
                <w:color w:val="000000"/>
                <w:lang w:val="es-CO"/>
              </w:rPr>
              <w:t xml:space="preserve"> = {N</w:t>
            </w:r>
            <w:r w:rsidRPr="00B110DC">
              <w:rPr>
                <w:rFonts w:ascii="Times New Roman" w:hAnsi="Times New Roman" w:cs="Times New Roman"/>
                <w:color w:val="000000"/>
                <w:lang w:val="es-CO"/>
              </w:rPr>
              <w:t>úmeros pares mayores que 0 y menores que 20</w:t>
            </w:r>
            <w:r w:rsidR="00DD53BB" w:rsidRPr="00B110DC">
              <w:rPr>
                <w:rFonts w:ascii="Times New Roman" w:hAnsi="Times New Roman" w:cs="Times New Roman"/>
                <w:color w:val="000000"/>
                <w:lang w:val="es-CO"/>
              </w:rPr>
              <w:t>}</w:t>
            </w:r>
          </w:p>
          <w:p w14:paraId="6537A7FD" w14:textId="22EBC425" w:rsidR="005D0B76" w:rsidRPr="00B110DC" w:rsidRDefault="00DD53BB" w:rsidP="00DD53BB">
            <w:pPr>
              <w:rPr>
                <w:rFonts w:ascii="Times New Roman" w:hAnsi="Times New Roman" w:cs="Times New Roman"/>
                <w:color w:val="000000"/>
                <w:lang w:val="es-CO"/>
              </w:rPr>
            </w:pPr>
            <w:r w:rsidRPr="00B110DC">
              <w:rPr>
                <w:rFonts w:ascii="Times New Roman" w:hAnsi="Times New Roman" w:cs="Times New Roman"/>
                <w:color w:val="000000"/>
                <w:lang w:val="es-CO"/>
              </w:rPr>
              <w:t>P = { 2, 4, 6, 8, 10, 12, 14, 16, 18}</w:t>
            </w:r>
            <w:r w:rsidR="005D0B76" w:rsidRPr="00B110DC">
              <w:rPr>
                <w:rFonts w:ascii="Times New Roman" w:hAnsi="Times New Roman" w:cs="Times New Roman"/>
                <w:color w:val="000000"/>
                <w:lang w:val="es-CO"/>
              </w:rPr>
              <w:t xml:space="preserve"> </w:t>
            </w:r>
          </w:p>
        </w:tc>
      </w:tr>
    </w:tbl>
    <w:p w14:paraId="54ACEF41" w14:textId="7BD15C38"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6"/>
        <w:gridCol w:w="6362"/>
      </w:tblGrid>
      <w:tr w:rsidR="00B20AF7" w:rsidRPr="005D1738" w14:paraId="15B269BD" w14:textId="77777777" w:rsidTr="00D75FC8">
        <w:tc>
          <w:tcPr>
            <w:tcW w:w="9033" w:type="dxa"/>
            <w:gridSpan w:val="2"/>
            <w:shd w:val="clear" w:color="auto" w:fill="000000" w:themeFill="text1"/>
          </w:tcPr>
          <w:p w14:paraId="54EFFC64" w14:textId="77777777" w:rsidR="00B20AF7" w:rsidRPr="00B20AF7" w:rsidRDefault="00B20AF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B20AF7" w14:paraId="59E76311" w14:textId="77777777" w:rsidTr="00D75FC8">
        <w:tc>
          <w:tcPr>
            <w:tcW w:w="2518" w:type="dxa"/>
          </w:tcPr>
          <w:p w14:paraId="788F303A" w14:textId="77777777" w:rsidR="00B20AF7" w:rsidRPr="00E0568C" w:rsidRDefault="00B20AF7" w:rsidP="00D75FC8">
            <w:pPr>
              <w:rPr>
                <w:rFonts w:ascii="Times New Roman" w:hAnsi="Times New Roman" w:cs="Times New Roman"/>
                <w:b/>
                <w:color w:val="000000"/>
                <w:sz w:val="18"/>
                <w:szCs w:val="18"/>
              </w:rPr>
            </w:pPr>
            <w:r w:rsidRPr="00E0568C">
              <w:rPr>
                <w:rFonts w:ascii="Times New Roman" w:hAnsi="Times New Roman" w:cs="Times New Roman"/>
                <w:b/>
                <w:color w:val="000000"/>
                <w:sz w:val="18"/>
                <w:szCs w:val="18"/>
              </w:rPr>
              <w:t>Código</w:t>
            </w:r>
          </w:p>
        </w:tc>
        <w:tc>
          <w:tcPr>
            <w:tcW w:w="6515" w:type="dxa"/>
          </w:tcPr>
          <w:p w14:paraId="283A2698" w14:textId="050D4098" w:rsidR="00B20AF7" w:rsidRPr="00E0568C" w:rsidRDefault="008A0202" w:rsidP="00B20AF7">
            <w:pPr>
              <w:rPr>
                <w:rFonts w:ascii="Times New Roman" w:hAnsi="Times New Roman" w:cs="Times New Roman"/>
                <w:b/>
                <w:color w:val="000000"/>
                <w:sz w:val="18"/>
                <w:szCs w:val="18"/>
              </w:rPr>
            </w:pPr>
            <w:r>
              <w:rPr>
                <w:rFonts w:ascii="Times New Roman" w:hAnsi="Times New Roman" w:cs="Times New Roman"/>
                <w:color w:val="000000"/>
              </w:rPr>
              <w:t>MA_04_01_CO_REC3</w:t>
            </w:r>
            <w:r w:rsidR="00B20AF7" w:rsidRPr="00E0568C">
              <w:rPr>
                <w:rFonts w:ascii="Times New Roman" w:hAnsi="Times New Roman" w:cs="Times New Roman"/>
                <w:color w:val="000000"/>
              </w:rPr>
              <w:t xml:space="preserve">0 </w:t>
            </w:r>
          </w:p>
        </w:tc>
      </w:tr>
      <w:tr w:rsidR="00B20AF7" w14:paraId="50CE67E7" w14:textId="77777777" w:rsidTr="00D75FC8">
        <w:tc>
          <w:tcPr>
            <w:tcW w:w="2518" w:type="dxa"/>
          </w:tcPr>
          <w:p w14:paraId="1CD078D1" w14:textId="77777777" w:rsidR="00B20AF7" w:rsidRPr="00BF32AC" w:rsidRDefault="00B20AF7" w:rsidP="00D75FC8">
            <w:pPr>
              <w:rPr>
                <w:rFonts w:ascii="Times New Roman" w:hAnsi="Times New Roman" w:cs="Times New Roman"/>
                <w:color w:val="000000"/>
              </w:rPr>
            </w:pPr>
            <w:r w:rsidRPr="00BF32AC">
              <w:rPr>
                <w:rFonts w:ascii="Times New Roman" w:hAnsi="Times New Roman" w:cs="Times New Roman"/>
                <w:b/>
                <w:color w:val="000000"/>
                <w:sz w:val="18"/>
                <w:szCs w:val="18"/>
              </w:rPr>
              <w:t>Título</w:t>
            </w:r>
          </w:p>
        </w:tc>
        <w:tc>
          <w:tcPr>
            <w:tcW w:w="6515" w:type="dxa"/>
          </w:tcPr>
          <w:p w14:paraId="1420FE74" w14:textId="51AA4F1A" w:rsidR="00B20AF7" w:rsidRPr="00D75FC8" w:rsidRDefault="00EC4B1E" w:rsidP="00D75FC8">
            <w:pPr>
              <w:rPr>
                <w:rFonts w:ascii="Times New Roman" w:hAnsi="Times New Roman" w:cs="Times New Roman"/>
                <w:color w:val="000000"/>
                <w:sz w:val="24"/>
                <w:lang w:val="es-CO"/>
              </w:rPr>
            </w:pPr>
            <w:r>
              <w:rPr>
                <w:rFonts w:ascii="Times New Roman" w:hAnsi="Times New Roman" w:cs="Times New Roman"/>
                <w:color w:val="000000"/>
                <w:sz w:val="24"/>
                <w:lang w:val="es-CO"/>
              </w:rPr>
              <w:t xml:space="preserve">En tu entorno todo puede ser un conjunto. </w:t>
            </w:r>
          </w:p>
        </w:tc>
      </w:tr>
      <w:tr w:rsidR="00B20AF7" w14:paraId="29E5D6F1" w14:textId="77777777" w:rsidTr="00D75FC8">
        <w:tc>
          <w:tcPr>
            <w:tcW w:w="2518" w:type="dxa"/>
          </w:tcPr>
          <w:p w14:paraId="1974F8DD" w14:textId="77777777" w:rsidR="00B20AF7" w:rsidRPr="00B422C0" w:rsidRDefault="00B20AF7" w:rsidP="00D75FC8">
            <w:pPr>
              <w:rPr>
                <w:rFonts w:ascii="Times New Roman" w:hAnsi="Times New Roman" w:cs="Times New Roman"/>
                <w:color w:val="000000"/>
              </w:rPr>
            </w:pPr>
            <w:r w:rsidRPr="00B422C0">
              <w:rPr>
                <w:rFonts w:ascii="Times New Roman" w:hAnsi="Times New Roman" w:cs="Times New Roman"/>
                <w:b/>
                <w:color w:val="000000"/>
                <w:sz w:val="18"/>
                <w:szCs w:val="18"/>
              </w:rPr>
              <w:t>Descripción</w:t>
            </w:r>
          </w:p>
        </w:tc>
        <w:tc>
          <w:tcPr>
            <w:tcW w:w="6515" w:type="dxa"/>
          </w:tcPr>
          <w:p w14:paraId="377BF800" w14:textId="649402C5" w:rsidR="00B20AF7" w:rsidRPr="00B422C0" w:rsidRDefault="00EC4B1E" w:rsidP="00D75FC8">
            <w:pPr>
              <w:rPr>
                <w:rFonts w:ascii="Times" w:hAnsi="Times"/>
              </w:rPr>
            </w:pPr>
            <w:r w:rsidRPr="00B422C0">
              <w:rPr>
                <w:rFonts w:ascii="Times" w:hAnsi="Times"/>
              </w:rPr>
              <w:t xml:space="preserve">Interactivo </w:t>
            </w:r>
            <w:r w:rsidR="00B422C0" w:rsidRPr="00B422C0">
              <w:rPr>
                <w:rFonts w:ascii="Times" w:hAnsi="Times"/>
              </w:rPr>
              <w:t xml:space="preserve">para analizar  conjuntos del entorno. </w:t>
            </w:r>
          </w:p>
        </w:tc>
      </w:tr>
    </w:tbl>
    <w:p w14:paraId="48255CB9" w14:textId="77777777" w:rsidR="00671E55" w:rsidRPr="00B110DC" w:rsidRDefault="00671E55" w:rsidP="00081745">
      <w:pPr>
        <w:spacing w:after="0"/>
        <w:rPr>
          <w:rFonts w:ascii="Times New Roman" w:hAnsi="Times New Roman" w:cs="Times New Roman"/>
          <w:color w:val="000000"/>
          <w:lang w:val="es-CO"/>
        </w:rPr>
      </w:pPr>
    </w:p>
    <w:p w14:paraId="21DFBDF1" w14:textId="52069B83" w:rsidR="00DC6958" w:rsidRDefault="00DC6958" w:rsidP="00DC6958">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1.4 Consolidación</w:t>
      </w:r>
    </w:p>
    <w:p w14:paraId="72C454FB" w14:textId="77777777" w:rsidR="00DE78D9" w:rsidRPr="00B110DC" w:rsidRDefault="00DE78D9" w:rsidP="00DC6958">
      <w:pPr>
        <w:spacing w:after="0"/>
        <w:rPr>
          <w:rFonts w:ascii="Times" w:hAnsi="Times"/>
          <w:b/>
          <w:lang w:val="es-CO"/>
        </w:rPr>
      </w:pPr>
    </w:p>
    <w:p w14:paraId="5C6304BD"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2"/>
        <w:gridCol w:w="6356"/>
      </w:tblGrid>
      <w:tr w:rsidR="009A093A" w:rsidRPr="00B110DC" w14:paraId="314D3292" w14:textId="77777777" w:rsidTr="00E4120A">
        <w:tc>
          <w:tcPr>
            <w:tcW w:w="9033" w:type="dxa"/>
            <w:gridSpan w:val="2"/>
            <w:shd w:val="clear" w:color="auto" w:fill="000000" w:themeFill="text1"/>
          </w:tcPr>
          <w:p w14:paraId="3E7BE000" w14:textId="77777777" w:rsidR="009A093A" w:rsidRPr="00B110DC" w:rsidRDefault="009A093A"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9A093A" w:rsidRPr="00B110DC" w14:paraId="2229F122" w14:textId="77777777" w:rsidTr="00E4120A">
        <w:tc>
          <w:tcPr>
            <w:tcW w:w="2518" w:type="dxa"/>
          </w:tcPr>
          <w:p w14:paraId="7999EB52" w14:textId="77777777" w:rsidR="009A093A" w:rsidRPr="00B110DC" w:rsidRDefault="009A093A"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20E5924A" w14:textId="38D9E6D7" w:rsidR="009A093A"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w:t>
            </w:r>
            <w:r w:rsidR="009A093A" w:rsidRPr="00B110DC">
              <w:rPr>
                <w:rFonts w:ascii="Times New Roman" w:hAnsi="Times New Roman" w:cs="Times New Roman"/>
                <w:color w:val="000000"/>
                <w:lang w:val="es-CO"/>
              </w:rPr>
              <w:t>04_01_</w:t>
            </w:r>
            <w:r w:rsidR="008E281D">
              <w:rPr>
                <w:rFonts w:ascii="Times New Roman" w:hAnsi="Times New Roman" w:cs="Times New Roman"/>
                <w:color w:val="000000"/>
                <w:lang w:val="es-CO"/>
              </w:rPr>
              <w:t xml:space="preserve"> CO_</w:t>
            </w:r>
            <w:r w:rsidR="009A093A" w:rsidRPr="00B110DC">
              <w:rPr>
                <w:rFonts w:ascii="Times New Roman" w:hAnsi="Times New Roman" w:cs="Times New Roman"/>
                <w:color w:val="000000"/>
                <w:lang w:val="es-CO"/>
              </w:rPr>
              <w:t>REC</w:t>
            </w:r>
            <w:r w:rsidR="008A0202">
              <w:rPr>
                <w:rFonts w:ascii="Times New Roman" w:hAnsi="Times New Roman" w:cs="Times New Roman"/>
                <w:color w:val="000000"/>
                <w:lang w:val="es-CO"/>
              </w:rPr>
              <w:t>4</w:t>
            </w:r>
            <w:r w:rsidR="009A093A" w:rsidRPr="00B110DC">
              <w:rPr>
                <w:rFonts w:ascii="Times New Roman" w:hAnsi="Times New Roman" w:cs="Times New Roman"/>
                <w:color w:val="000000"/>
                <w:lang w:val="es-CO"/>
              </w:rPr>
              <w:t>0</w:t>
            </w:r>
          </w:p>
        </w:tc>
      </w:tr>
      <w:tr w:rsidR="009A093A" w:rsidRPr="00B110DC" w14:paraId="79328F42" w14:textId="77777777" w:rsidTr="00E4120A">
        <w:tc>
          <w:tcPr>
            <w:tcW w:w="2518" w:type="dxa"/>
          </w:tcPr>
          <w:p w14:paraId="3E146D6F" w14:textId="77777777"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0B70B20" w14:textId="2AD96F3E"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representación de conjuntos. </w:t>
            </w:r>
          </w:p>
        </w:tc>
      </w:tr>
      <w:tr w:rsidR="009A093A" w:rsidRPr="00B110DC" w14:paraId="4162A06A" w14:textId="77777777" w:rsidTr="00E4120A">
        <w:tc>
          <w:tcPr>
            <w:tcW w:w="2518" w:type="dxa"/>
          </w:tcPr>
          <w:p w14:paraId="23AEBF81" w14:textId="77777777" w:rsidR="009A093A" w:rsidRPr="00B110DC" w:rsidRDefault="009A093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Descripción</w:t>
            </w:r>
          </w:p>
        </w:tc>
        <w:tc>
          <w:tcPr>
            <w:tcW w:w="6515" w:type="dxa"/>
          </w:tcPr>
          <w:p w14:paraId="01F57A54" w14:textId="2F097539" w:rsidR="009A093A" w:rsidRPr="00B110DC" w:rsidRDefault="009A093A" w:rsidP="007074AB">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7074AB" w:rsidRPr="00B110DC">
              <w:rPr>
                <w:rFonts w:ascii="Times New Roman" w:hAnsi="Times New Roman" w:cs="Times New Roman"/>
                <w:color w:val="000000"/>
                <w:lang w:val="es-CO"/>
              </w:rPr>
              <w:t>reforzar</w:t>
            </w:r>
            <w:r w:rsidRPr="00B110DC">
              <w:rPr>
                <w:rFonts w:ascii="Times New Roman" w:hAnsi="Times New Roman" w:cs="Times New Roman"/>
                <w:color w:val="000000"/>
                <w:lang w:val="es-CO"/>
              </w:rPr>
              <w:t xml:space="preserve"> la</w:t>
            </w:r>
            <w:r w:rsidR="007074AB" w:rsidRPr="00B110DC">
              <w:rPr>
                <w:rFonts w:ascii="Times New Roman" w:hAnsi="Times New Roman" w:cs="Times New Roman"/>
                <w:color w:val="000000"/>
                <w:lang w:val="es-CO"/>
              </w:rPr>
              <w:t xml:space="preserve">s diferentes </w:t>
            </w:r>
            <w:r w:rsidRPr="00B110DC">
              <w:rPr>
                <w:rFonts w:ascii="Times New Roman" w:hAnsi="Times New Roman" w:cs="Times New Roman"/>
                <w:color w:val="000000"/>
                <w:lang w:val="es-CO"/>
              </w:rPr>
              <w:t>representaci</w:t>
            </w:r>
            <w:r w:rsidR="007074AB" w:rsidRPr="00B110DC">
              <w:rPr>
                <w:rFonts w:ascii="Times New Roman" w:hAnsi="Times New Roman" w:cs="Times New Roman"/>
                <w:color w:val="000000"/>
                <w:lang w:val="es-CO"/>
              </w:rPr>
              <w:t>o</w:t>
            </w:r>
            <w:r w:rsidRPr="00B110DC">
              <w:rPr>
                <w:rFonts w:ascii="Times New Roman" w:hAnsi="Times New Roman" w:cs="Times New Roman"/>
                <w:color w:val="000000"/>
                <w:lang w:val="es-CO"/>
              </w:rPr>
              <w:t>n</w:t>
            </w:r>
            <w:r w:rsidR="007074AB" w:rsidRPr="00B110DC">
              <w:rPr>
                <w:rFonts w:ascii="Times New Roman" w:hAnsi="Times New Roman" w:cs="Times New Roman"/>
                <w:color w:val="000000"/>
                <w:lang w:val="es-CO"/>
              </w:rPr>
              <w:t xml:space="preserve">es de conjuntos. </w:t>
            </w:r>
          </w:p>
        </w:tc>
      </w:tr>
    </w:tbl>
    <w:p w14:paraId="2A036C50" w14:textId="77777777" w:rsidR="0028050E" w:rsidRPr="00B110DC" w:rsidRDefault="0028050E" w:rsidP="00081745">
      <w:pPr>
        <w:spacing w:after="0"/>
        <w:rPr>
          <w:rFonts w:ascii="Times New Roman" w:hAnsi="Times New Roman" w:cs="Times New Roman"/>
          <w:color w:val="000000"/>
          <w:lang w:val="es-CO"/>
        </w:rPr>
      </w:pPr>
    </w:p>
    <w:p w14:paraId="3CE9663F" w14:textId="7E1BE048" w:rsidR="00671E55" w:rsidRPr="00B110DC" w:rsidRDefault="0063034E" w:rsidP="00081745">
      <w:pPr>
        <w:spacing w:after="0"/>
        <w:rPr>
          <w:rFonts w:ascii="Times New Roman" w:hAnsi="Times New Roman" w:cs="Times New Roman"/>
          <w:color w:val="000000"/>
          <w:lang w:val="es-CO"/>
        </w:rPr>
      </w:pPr>
      <w:r w:rsidRPr="00B110DC">
        <w:rPr>
          <w:rFonts w:ascii="Times" w:hAnsi="Times"/>
          <w:highlight w:val="yellow"/>
          <w:lang w:val="es-CO"/>
        </w:rPr>
        <w:t>[SECCIÓN 1]</w:t>
      </w:r>
      <w:r w:rsidRPr="00B110DC">
        <w:rPr>
          <w:rFonts w:ascii="Times" w:hAnsi="Times"/>
          <w:lang w:val="es-CO"/>
        </w:rPr>
        <w:t xml:space="preserve"> </w:t>
      </w:r>
      <w:r w:rsidRPr="00B110DC">
        <w:rPr>
          <w:rFonts w:ascii="Times" w:hAnsi="Times"/>
          <w:b/>
          <w:lang w:val="es-CO"/>
        </w:rPr>
        <w:t>2 Relaciones de pertenencia y de contenencia.</w:t>
      </w:r>
    </w:p>
    <w:p w14:paraId="61044B89" w14:textId="77777777" w:rsidR="00671E55" w:rsidRPr="00B110DC" w:rsidRDefault="00671E55" w:rsidP="00081745">
      <w:pPr>
        <w:spacing w:after="0"/>
        <w:rPr>
          <w:rFonts w:ascii="Times New Roman" w:hAnsi="Times New Roman" w:cs="Times New Roman"/>
          <w:color w:val="000000"/>
          <w:lang w:val="es-CO"/>
        </w:rPr>
      </w:pPr>
    </w:p>
    <w:p w14:paraId="34895331" w14:textId="51F920F4" w:rsidR="00D81AD4" w:rsidRDefault="00D81AD4" w:rsidP="00417013">
      <w:pPr>
        <w:spacing w:after="0"/>
        <w:rPr>
          <w:rFonts w:ascii="Times" w:hAnsi="Times"/>
          <w:lang w:val="es-CO"/>
        </w:rPr>
      </w:pPr>
      <w:r w:rsidRPr="00D81AD4">
        <w:rPr>
          <w:rFonts w:ascii="Times" w:hAnsi="Times"/>
          <w:lang w:val="es-CO"/>
        </w:rPr>
        <w:t xml:space="preserve">La relación de </w:t>
      </w:r>
      <w:r w:rsidRPr="00D81AD4">
        <w:rPr>
          <w:rFonts w:ascii="Times" w:hAnsi="Times"/>
          <w:b/>
          <w:lang w:val="es-CO"/>
        </w:rPr>
        <w:t>pertenencia</w:t>
      </w:r>
      <w:r w:rsidRPr="00D81AD4">
        <w:rPr>
          <w:rFonts w:ascii="Times" w:hAnsi="Times"/>
          <w:lang w:val="es-CO"/>
        </w:rPr>
        <w:t xml:space="preserve"> es una relación que puede establecerse entre un elemento y un conjunto, mientras que la relación de </w:t>
      </w:r>
      <w:r w:rsidRPr="00D81AD4">
        <w:rPr>
          <w:rFonts w:ascii="Times" w:hAnsi="Times"/>
          <w:b/>
          <w:lang w:val="es-CO"/>
        </w:rPr>
        <w:t>contenencia</w:t>
      </w:r>
      <w:r w:rsidRPr="00D81AD4">
        <w:rPr>
          <w:rFonts w:ascii="Times" w:hAnsi="Times"/>
          <w:lang w:val="es-CO"/>
        </w:rPr>
        <w:t xml:space="preserve"> puede establecerse entre un conjunto y otro. </w:t>
      </w:r>
    </w:p>
    <w:p w14:paraId="1344FC07" w14:textId="77777777" w:rsidR="00D81AD4" w:rsidRPr="00D81AD4" w:rsidRDefault="00D81AD4" w:rsidP="00417013">
      <w:pPr>
        <w:spacing w:after="0"/>
        <w:rPr>
          <w:rFonts w:ascii="Times" w:hAnsi="Times"/>
          <w:lang w:val="es-CO"/>
        </w:rPr>
      </w:pPr>
    </w:p>
    <w:p w14:paraId="2C91477F" w14:textId="16026252" w:rsidR="00417013" w:rsidRPr="00B110DC" w:rsidRDefault="00417013" w:rsidP="00417013">
      <w:pPr>
        <w:spacing w:after="0"/>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Pr="00320F1E">
        <w:rPr>
          <w:rFonts w:ascii="Times" w:hAnsi="Times"/>
          <w:b/>
          <w:lang w:val="es-CO"/>
        </w:rPr>
        <w:t>2</w:t>
      </w:r>
      <w:r w:rsidRPr="00B110DC">
        <w:rPr>
          <w:rFonts w:ascii="Times" w:hAnsi="Times"/>
          <w:b/>
          <w:lang w:val="es-CO"/>
        </w:rPr>
        <w:t>.1 Relación de pertenencia</w:t>
      </w:r>
    </w:p>
    <w:p w14:paraId="1E95F06D" w14:textId="77777777" w:rsidR="00417013" w:rsidRPr="00B110DC" w:rsidRDefault="00417013" w:rsidP="00081745">
      <w:pPr>
        <w:spacing w:after="0"/>
        <w:rPr>
          <w:rFonts w:ascii="Times New Roman" w:hAnsi="Times New Roman" w:cs="Times New Roman"/>
          <w:color w:val="000000"/>
          <w:lang w:val="es-CO"/>
        </w:rPr>
      </w:pPr>
    </w:p>
    <w:p w14:paraId="6861A137" w14:textId="77777777" w:rsidR="00C33FE1" w:rsidRPr="00B110DC" w:rsidRDefault="00417013"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Un elemento </w:t>
      </w:r>
      <w:r w:rsidRPr="00B110DC">
        <w:rPr>
          <w:rFonts w:ascii="Times New Roman" w:hAnsi="Times New Roman" w:cs="Times New Roman"/>
          <w:b/>
          <w:color w:val="000000"/>
          <w:lang w:val="es-CO"/>
        </w:rPr>
        <w:t>pertenece</w:t>
      </w:r>
      <w:r w:rsidRPr="00B110DC">
        <w:rPr>
          <w:rFonts w:ascii="Times New Roman" w:hAnsi="Times New Roman" w:cs="Times New Roman"/>
          <w:color w:val="000000"/>
          <w:lang w:val="es-CO"/>
        </w:rPr>
        <w:t xml:space="preserve"> a un conjunto si cumple la o las características que definen el conjunto. </w:t>
      </w:r>
    </w:p>
    <w:p w14:paraId="3DFB34AD" w14:textId="6920A537" w:rsidR="00CC6C7B" w:rsidRPr="00B110DC" w:rsidRDefault="008E3FA1"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Para indicar que </w:t>
      </w:r>
      <w:r w:rsidR="00C33FE1" w:rsidRPr="00B110DC">
        <w:rPr>
          <w:rFonts w:ascii="Times New Roman" w:hAnsi="Times New Roman" w:cs="Times New Roman"/>
          <w:color w:val="000000"/>
          <w:lang w:val="es-CO"/>
        </w:rPr>
        <w:t>un</w:t>
      </w:r>
      <w:r w:rsidRPr="00B110DC">
        <w:rPr>
          <w:rFonts w:ascii="Times New Roman" w:hAnsi="Times New Roman" w:cs="Times New Roman"/>
          <w:color w:val="000000"/>
          <w:lang w:val="es-CO"/>
        </w:rPr>
        <w:t xml:space="preserve"> elemento pertenece </w:t>
      </w:r>
      <w:r w:rsidR="00C33FE1" w:rsidRPr="00B110DC">
        <w:rPr>
          <w:rFonts w:ascii="Times New Roman" w:hAnsi="Times New Roman" w:cs="Times New Roman"/>
          <w:color w:val="000000"/>
          <w:lang w:val="es-CO"/>
        </w:rPr>
        <w:t xml:space="preserve">o no a un </w:t>
      </w:r>
      <w:r w:rsidRPr="00B110DC">
        <w:rPr>
          <w:rFonts w:ascii="Times New Roman" w:hAnsi="Times New Roman" w:cs="Times New Roman"/>
          <w:color w:val="000000"/>
          <w:lang w:val="es-CO"/>
        </w:rPr>
        <w:t>conjunto, se utiliza</w:t>
      </w:r>
      <w:r w:rsidR="00C33FE1" w:rsidRPr="00B110DC">
        <w:rPr>
          <w:rFonts w:ascii="Times New Roman" w:hAnsi="Times New Roman" w:cs="Times New Roman"/>
          <w:color w:val="000000"/>
          <w:lang w:val="es-CO"/>
        </w:rPr>
        <w:t xml:space="preserve">n los </w:t>
      </w:r>
      <w:r w:rsidRPr="00B110DC">
        <w:rPr>
          <w:rFonts w:ascii="Times New Roman" w:hAnsi="Times New Roman" w:cs="Times New Roman"/>
          <w:color w:val="000000"/>
          <w:lang w:val="es-CO"/>
        </w:rPr>
        <w:t>símbolo</w:t>
      </w:r>
      <w:r w:rsidR="00C33FE1" w:rsidRPr="00B110DC">
        <w:rPr>
          <w:rFonts w:ascii="Times New Roman" w:hAnsi="Times New Roman" w:cs="Times New Roman"/>
          <w:color w:val="000000"/>
          <w:lang w:val="es-CO"/>
        </w:rPr>
        <w:t>s</w:t>
      </w:r>
      <w:r w:rsidRPr="00B110DC">
        <w:rPr>
          <w:rFonts w:ascii="Times New Roman" w:hAnsi="Times New Roman" w:cs="Times New Roman"/>
          <w:color w:val="000000"/>
          <w:lang w:val="es-CO"/>
        </w:rPr>
        <w:t xml:space="preserve"> </w:t>
      </w:r>
      <m:oMath>
        <m:r>
          <m:rPr>
            <m:sty m:val="bi"/>
          </m:rPr>
          <w:rPr>
            <w:rFonts w:ascii="Cambria Math" w:hAnsi="Cambria Math" w:cs="Times New Roman"/>
            <w:color w:val="000000"/>
            <w:sz w:val="36"/>
            <w:lang w:val="es-CO"/>
          </w:rPr>
          <m:t>∈</m:t>
        </m:r>
      </m:oMath>
      <w:r w:rsidR="00C33FE1" w:rsidRPr="00B110DC">
        <w:rPr>
          <w:rFonts w:ascii="Times New Roman" w:hAnsi="Times New Roman" w:cs="Times New Roman"/>
          <w:color w:val="000000"/>
          <w:lang w:val="es-CO"/>
        </w:rPr>
        <w:t xml:space="preserve"> para pertenece y </w:t>
      </w:r>
      <w:r w:rsidR="00C33FE1" w:rsidRPr="00B110DC">
        <w:rPr>
          <w:rFonts w:ascii="Cambria Math" w:hAnsi="Cambria Math" w:cs="Times New Roman"/>
          <w:b/>
          <w:color w:val="000000"/>
          <w:sz w:val="36"/>
          <w:lang w:val="es-CO"/>
        </w:rPr>
        <w:t>∉</w:t>
      </w:r>
      <w:r w:rsidR="00C33FE1" w:rsidRPr="00B110DC">
        <w:rPr>
          <w:rFonts w:ascii="Times New Roman" w:hAnsi="Times New Roman" w:cs="Times New Roman"/>
          <w:color w:val="000000"/>
          <w:sz w:val="40"/>
          <w:lang w:val="es-CO"/>
        </w:rPr>
        <w:t xml:space="preserve"> </w:t>
      </w:r>
      <w:r w:rsidR="00C33FE1" w:rsidRPr="00B110DC">
        <w:rPr>
          <w:rFonts w:ascii="Times New Roman" w:hAnsi="Times New Roman" w:cs="Times New Roman"/>
          <w:color w:val="000000"/>
          <w:lang w:val="es-CO"/>
        </w:rPr>
        <w:t xml:space="preserve">para no pertenece. </w:t>
      </w:r>
    </w:p>
    <w:p w14:paraId="44141608" w14:textId="380927CF" w:rsidR="004F390F" w:rsidRPr="00B110DC" w:rsidRDefault="004F390F" w:rsidP="00081745">
      <w:pPr>
        <w:spacing w:after="0"/>
        <w:rPr>
          <w:rFonts w:ascii="Times New Roman" w:hAnsi="Times New Roman" w:cs="Times New Roman"/>
          <w:color w:val="000000"/>
          <w:lang w:val="es-CO"/>
        </w:rPr>
      </w:pPr>
      <w:r w:rsidRPr="00B110DC">
        <w:rPr>
          <w:rFonts w:ascii="Times New Roman" w:hAnsi="Times New Roman" w:cs="Times New Roman"/>
          <w:color w:val="000000"/>
          <w:lang w:val="es-CO"/>
        </w:rPr>
        <w:t xml:space="preserve">La relación de pertenencia se da entre un elemento y un conjunto. </w:t>
      </w:r>
    </w:p>
    <w:p w14:paraId="0FEF1B8F" w14:textId="77777777" w:rsidR="00671E55" w:rsidRPr="00B110DC" w:rsidRDefault="00671E55" w:rsidP="00081745">
      <w:pPr>
        <w:spacing w:after="0"/>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5"/>
        <w:gridCol w:w="6343"/>
      </w:tblGrid>
      <w:tr w:rsidR="00D10E12" w:rsidRPr="00B110DC" w14:paraId="0CC74E7F" w14:textId="77777777" w:rsidTr="00AF2F19">
        <w:tc>
          <w:tcPr>
            <w:tcW w:w="8828" w:type="dxa"/>
            <w:gridSpan w:val="2"/>
            <w:shd w:val="clear" w:color="auto" w:fill="000000" w:themeFill="text1"/>
          </w:tcPr>
          <w:p w14:paraId="14689FCE" w14:textId="77777777" w:rsidR="00D10E12" w:rsidRPr="00B110DC" w:rsidRDefault="00D10E12"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D10E12" w:rsidRPr="00B110DC" w14:paraId="3587E3B6" w14:textId="77777777" w:rsidTr="00AF2F19">
        <w:tc>
          <w:tcPr>
            <w:tcW w:w="2485" w:type="dxa"/>
          </w:tcPr>
          <w:p w14:paraId="551B1B81" w14:textId="77777777" w:rsidR="00D10E12" w:rsidRPr="00B110DC" w:rsidRDefault="00D10E12" w:rsidP="00E4120A">
            <w:pPr>
              <w:rPr>
                <w:rFonts w:ascii="Times" w:hAnsi="Times"/>
                <w:b/>
                <w:sz w:val="18"/>
                <w:szCs w:val="18"/>
                <w:lang w:val="es-CO"/>
              </w:rPr>
            </w:pPr>
            <w:r w:rsidRPr="00B110DC">
              <w:rPr>
                <w:rFonts w:ascii="Times" w:hAnsi="Times"/>
                <w:b/>
                <w:sz w:val="18"/>
                <w:szCs w:val="18"/>
                <w:lang w:val="es-CO"/>
              </w:rPr>
              <w:t>Título</w:t>
            </w:r>
          </w:p>
        </w:tc>
        <w:tc>
          <w:tcPr>
            <w:tcW w:w="6343" w:type="dxa"/>
          </w:tcPr>
          <w:p w14:paraId="0BFAF4A4" w14:textId="4D07E3AA" w:rsidR="00D10E12" w:rsidRPr="00B110DC" w:rsidRDefault="00D10E12" w:rsidP="00E4120A">
            <w:pPr>
              <w:jc w:val="center"/>
              <w:rPr>
                <w:rFonts w:ascii="Times" w:hAnsi="Times"/>
                <w:b/>
                <w:sz w:val="18"/>
                <w:szCs w:val="18"/>
                <w:lang w:val="es-CO"/>
              </w:rPr>
            </w:pPr>
            <w:r w:rsidRPr="00B110DC">
              <w:rPr>
                <w:rFonts w:ascii="Times" w:hAnsi="Times"/>
                <w:b/>
                <w:sz w:val="18"/>
                <w:szCs w:val="18"/>
                <w:lang w:val="es-CO"/>
              </w:rPr>
              <w:t>Relación de pertenencia</w:t>
            </w:r>
          </w:p>
        </w:tc>
      </w:tr>
      <w:tr w:rsidR="00D10E12" w:rsidRPr="00B110DC" w14:paraId="32CB0F01" w14:textId="77777777" w:rsidTr="00AF2F19">
        <w:tc>
          <w:tcPr>
            <w:tcW w:w="2485" w:type="dxa"/>
          </w:tcPr>
          <w:p w14:paraId="3937966F" w14:textId="77777777" w:rsidR="00D10E12" w:rsidRPr="00B110DC" w:rsidRDefault="00D10E12" w:rsidP="00E4120A">
            <w:pPr>
              <w:rPr>
                <w:rFonts w:ascii="Times" w:hAnsi="Times"/>
                <w:lang w:val="es-CO"/>
              </w:rPr>
            </w:pPr>
            <w:r w:rsidRPr="00B110DC">
              <w:rPr>
                <w:rFonts w:ascii="Times" w:hAnsi="Times"/>
                <w:b/>
                <w:sz w:val="18"/>
                <w:szCs w:val="18"/>
                <w:lang w:val="es-CO"/>
              </w:rPr>
              <w:t>Contenido</w:t>
            </w:r>
          </w:p>
        </w:tc>
        <w:tc>
          <w:tcPr>
            <w:tcW w:w="6343" w:type="dxa"/>
          </w:tcPr>
          <w:p w14:paraId="42B5BEC2" w14:textId="013AC135" w:rsidR="00D10E12" w:rsidRPr="00B110DC" w:rsidRDefault="00D10E12" w:rsidP="00E4120A">
            <w:pPr>
              <w:rPr>
                <w:rFonts w:ascii="Times" w:hAnsi="Times"/>
                <w:lang w:val="es-CO"/>
              </w:rPr>
            </w:pPr>
            <w:r w:rsidRPr="00B110DC">
              <w:rPr>
                <w:rFonts w:ascii="Times" w:hAnsi="Times"/>
                <w:lang w:val="es-CO"/>
              </w:rPr>
              <w:t>I = { 1, 3, 5, 7, 9 }</w:t>
            </w:r>
          </w:p>
          <w:p w14:paraId="4612C494" w14:textId="77777777" w:rsidR="00D10E12" w:rsidRPr="00B110DC" w:rsidRDefault="00D10E12" w:rsidP="00E4120A">
            <w:pPr>
              <w:rPr>
                <w:rFonts w:ascii="Times" w:hAnsi="Times"/>
                <w:lang w:val="es-CO"/>
              </w:rPr>
            </w:pPr>
          </w:p>
          <w:p w14:paraId="02D53948" w14:textId="5E4DE85E" w:rsidR="00D10E12" w:rsidRPr="00B110DC" w:rsidRDefault="00D10E12" w:rsidP="00D10E12">
            <w:pPr>
              <w:pStyle w:val="Prrafodelista"/>
              <w:numPr>
                <w:ilvl w:val="0"/>
                <w:numId w:val="36"/>
              </w:numPr>
              <w:rPr>
                <w:rFonts w:ascii="Times" w:hAnsi="Times"/>
                <w:lang w:val="es-CO"/>
              </w:rPr>
            </w:pPr>
            <w:r w:rsidRPr="00B110DC">
              <w:rPr>
                <w:rFonts w:ascii="Times" w:hAnsi="Times"/>
                <w:lang w:val="es-CO"/>
              </w:rPr>
              <w:t xml:space="preserve">3 </w:t>
            </w:r>
            <m:oMath>
              <m:r>
                <m:rPr>
                  <m:sty m:val="bi"/>
                </m:rPr>
                <w:rPr>
                  <w:rFonts w:ascii="Cambria Math" w:hAnsi="Cambria Math" w:cs="Times New Roman"/>
                  <w:color w:val="000000"/>
                  <w:sz w:val="28"/>
                  <w:lang w:val="es-CO"/>
                </w:rPr>
                <m:t>∈</m:t>
              </m:r>
            </m:oMath>
            <w:r w:rsidRPr="00B110DC">
              <w:rPr>
                <w:rFonts w:ascii="Times" w:eastAsiaTheme="minorEastAsia" w:hAnsi="Times"/>
                <w:b/>
                <w:color w:val="000000"/>
                <w:sz w:val="28"/>
                <w:lang w:val="es-CO"/>
              </w:rPr>
              <w:t xml:space="preserve"> </w:t>
            </w:r>
            <w:r w:rsidRPr="00B110DC">
              <w:rPr>
                <w:rFonts w:ascii="Times New Roman" w:hAnsi="Times New Roman" w:cs="Times New Roman"/>
                <w:color w:val="000000"/>
                <w:lang w:val="es-CO"/>
              </w:rPr>
              <w:t>I</w:t>
            </w:r>
          </w:p>
          <w:p w14:paraId="6DD851AF" w14:textId="1145E26F" w:rsidR="00D10E12" w:rsidRPr="00B110DC" w:rsidRDefault="00D10E12" w:rsidP="00D10E12">
            <w:pPr>
              <w:pStyle w:val="Prrafodelista"/>
              <w:numPr>
                <w:ilvl w:val="0"/>
                <w:numId w:val="36"/>
              </w:numPr>
              <w:rPr>
                <w:rFonts w:ascii="Times" w:hAnsi="Times"/>
                <w:lang w:val="es-CO"/>
              </w:rPr>
            </w:pPr>
            <w:r w:rsidRPr="00B110DC">
              <w:rPr>
                <w:rFonts w:ascii="Times New Roman" w:hAnsi="Times New Roman" w:cs="Times New Roman"/>
                <w:color w:val="000000"/>
                <w:lang w:val="es-CO"/>
              </w:rPr>
              <w:t xml:space="preserve">8 </w:t>
            </w:r>
            <w:r w:rsidRPr="002D75F9">
              <w:rPr>
                <w:rFonts w:ascii="Cambria Math" w:hAnsi="Cambria Math" w:cs="Times New Roman"/>
                <w:color w:val="000000"/>
                <w:sz w:val="28"/>
                <w:lang w:val="es-CO"/>
              </w:rPr>
              <w:t>∉</w:t>
            </w:r>
            <w:r w:rsidRPr="00B110DC">
              <w:rPr>
                <w:rFonts w:ascii="Times New Roman" w:hAnsi="Times New Roman" w:cs="Times New Roman"/>
                <w:color w:val="000000"/>
                <w:lang w:val="es-CO"/>
              </w:rPr>
              <w:t xml:space="preserve">  I</w:t>
            </w:r>
          </w:p>
          <w:p w14:paraId="2492E795" w14:textId="77777777" w:rsidR="00D10E12" w:rsidRPr="00B110DC" w:rsidRDefault="00D10E12" w:rsidP="00E4120A">
            <w:pPr>
              <w:rPr>
                <w:rFonts w:ascii="Times" w:hAnsi="Times"/>
                <w:lang w:val="es-CO"/>
              </w:rPr>
            </w:pPr>
          </w:p>
        </w:tc>
      </w:tr>
    </w:tbl>
    <w:p w14:paraId="181F4A35" w14:textId="77777777" w:rsidR="007B3377" w:rsidRPr="007B3377" w:rsidRDefault="007B3377">
      <w:pPr>
        <w:rPr>
          <w:rFonts w:ascii="Times New Roman" w:hAnsi="Times New Roman" w:cs="Times New Roman"/>
          <w:b/>
          <w:color w:val="000000"/>
          <w:highlight w:val="cyan"/>
          <w:lang w:val="es-CO"/>
        </w:rPr>
      </w:pPr>
    </w:p>
    <w:tbl>
      <w:tblPr>
        <w:tblStyle w:val="Tablaconcuadrcula"/>
        <w:tblW w:w="0" w:type="auto"/>
        <w:tblLook w:val="04A0" w:firstRow="1" w:lastRow="0" w:firstColumn="1" w:lastColumn="0" w:noHBand="0" w:noVBand="1"/>
      </w:tblPr>
      <w:tblGrid>
        <w:gridCol w:w="2466"/>
        <w:gridCol w:w="6362"/>
      </w:tblGrid>
      <w:tr w:rsidR="007B3377" w:rsidRPr="005D1738" w14:paraId="2F5E703F" w14:textId="77777777" w:rsidTr="00D75FC8">
        <w:tc>
          <w:tcPr>
            <w:tcW w:w="9033" w:type="dxa"/>
            <w:gridSpan w:val="2"/>
            <w:shd w:val="clear" w:color="auto" w:fill="000000" w:themeFill="text1"/>
          </w:tcPr>
          <w:p w14:paraId="465B15C1" w14:textId="77777777" w:rsidR="007B3377" w:rsidRPr="00B20AF7" w:rsidRDefault="007B337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7B3377" w14:paraId="6786B782" w14:textId="77777777" w:rsidTr="00D75FC8">
        <w:tc>
          <w:tcPr>
            <w:tcW w:w="2518" w:type="dxa"/>
          </w:tcPr>
          <w:p w14:paraId="5504E046" w14:textId="77777777" w:rsidR="007B3377" w:rsidRPr="001B12F7" w:rsidRDefault="007B3377" w:rsidP="00D75FC8">
            <w:pPr>
              <w:rPr>
                <w:rFonts w:ascii="Times New Roman" w:hAnsi="Times New Roman" w:cs="Times New Roman"/>
                <w:b/>
                <w:color w:val="000000"/>
                <w:sz w:val="18"/>
                <w:szCs w:val="18"/>
              </w:rPr>
            </w:pPr>
            <w:r w:rsidRPr="001B12F7">
              <w:rPr>
                <w:rFonts w:ascii="Times New Roman" w:hAnsi="Times New Roman" w:cs="Times New Roman"/>
                <w:b/>
                <w:color w:val="000000"/>
                <w:sz w:val="18"/>
                <w:szCs w:val="18"/>
              </w:rPr>
              <w:t>Código</w:t>
            </w:r>
          </w:p>
        </w:tc>
        <w:tc>
          <w:tcPr>
            <w:tcW w:w="6515" w:type="dxa"/>
          </w:tcPr>
          <w:p w14:paraId="371CD0E5" w14:textId="45226DCC" w:rsidR="007B3377" w:rsidRPr="001B12F7" w:rsidRDefault="007B3377" w:rsidP="00D75FC8">
            <w:pPr>
              <w:rPr>
                <w:rFonts w:ascii="Times New Roman" w:hAnsi="Times New Roman" w:cs="Times New Roman"/>
                <w:b/>
                <w:color w:val="000000"/>
                <w:sz w:val="18"/>
                <w:szCs w:val="18"/>
              </w:rPr>
            </w:pPr>
            <w:r w:rsidRPr="001B12F7">
              <w:rPr>
                <w:rFonts w:ascii="Times New Roman" w:hAnsi="Times New Roman" w:cs="Times New Roman"/>
                <w:color w:val="000000"/>
              </w:rPr>
              <w:t>MA_04_01_CO_REC</w:t>
            </w:r>
            <w:r w:rsidR="008A0202">
              <w:rPr>
                <w:rFonts w:ascii="Times New Roman" w:hAnsi="Times New Roman" w:cs="Times New Roman"/>
                <w:color w:val="000000"/>
              </w:rPr>
              <w:t>5</w:t>
            </w:r>
            <w:r w:rsidRPr="001B12F7">
              <w:rPr>
                <w:rFonts w:ascii="Times New Roman" w:hAnsi="Times New Roman" w:cs="Times New Roman"/>
                <w:color w:val="000000"/>
              </w:rPr>
              <w:t xml:space="preserve">0 </w:t>
            </w:r>
          </w:p>
        </w:tc>
      </w:tr>
      <w:tr w:rsidR="007B3377" w14:paraId="480BADE3" w14:textId="77777777" w:rsidTr="00D75FC8">
        <w:tc>
          <w:tcPr>
            <w:tcW w:w="2518" w:type="dxa"/>
          </w:tcPr>
          <w:p w14:paraId="363AD9A8" w14:textId="77777777" w:rsidR="007B3377" w:rsidRPr="001B12F7" w:rsidRDefault="007B3377" w:rsidP="00D75FC8">
            <w:pPr>
              <w:rPr>
                <w:rFonts w:ascii="Times New Roman" w:hAnsi="Times New Roman" w:cs="Times New Roman"/>
                <w:color w:val="000000"/>
              </w:rPr>
            </w:pPr>
            <w:r w:rsidRPr="001B12F7">
              <w:rPr>
                <w:rFonts w:ascii="Times New Roman" w:hAnsi="Times New Roman" w:cs="Times New Roman"/>
                <w:b/>
                <w:color w:val="000000"/>
                <w:sz w:val="18"/>
                <w:szCs w:val="18"/>
              </w:rPr>
              <w:t>Título</w:t>
            </w:r>
          </w:p>
        </w:tc>
        <w:tc>
          <w:tcPr>
            <w:tcW w:w="6515" w:type="dxa"/>
          </w:tcPr>
          <w:p w14:paraId="0A82693B" w14:textId="2BFCFEB6" w:rsidR="007B3377" w:rsidRPr="001B12F7" w:rsidRDefault="00C60F2C" w:rsidP="007B3377">
            <w:pPr>
              <w:rPr>
                <w:rFonts w:ascii="Times New Roman" w:hAnsi="Times New Roman" w:cs="Times New Roman"/>
                <w:color w:val="000000"/>
                <w:sz w:val="24"/>
                <w:szCs w:val="24"/>
              </w:rPr>
            </w:pPr>
            <w:r w:rsidRPr="001B12F7">
              <w:rPr>
                <w:rFonts w:ascii="Times New Roman" w:hAnsi="Times New Roman" w:cs="Times New Roman"/>
                <w:color w:val="000000"/>
                <w:sz w:val="24"/>
                <w:szCs w:val="24"/>
                <w:lang w:val="es-CO"/>
              </w:rPr>
              <w:t>Elementos que pertenecen.</w:t>
            </w:r>
          </w:p>
        </w:tc>
      </w:tr>
      <w:tr w:rsidR="007B3377" w14:paraId="6FD43DAD" w14:textId="77777777" w:rsidTr="00D75FC8">
        <w:tc>
          <w:tcPr>
            <w:tcW w:w="2518" w:type="dxa"/>
          </w:tcPr>
          <w:p w14:paraId="031AB2D0" w14:textId="77777777" w:rsidR="007B3377" w:rsidRPr="001B12F7" w:rsidRDefault="007B3377" w:rsidP="00D75FC8">
            <w:pPr>
              <w:rPr>
                <w:rFonts w:ascii="Times New Roman" w:hAnsi="Times New Roman" w:cs="Times New Roman"/>
                <w:color w:val="000000"/>
              </w:rPr>
            </w:pPr>
            <w:r w:rsidRPr="001B12F7">
              <w:rPr>
                <w:rFonts w:ascii="Times New Roman" w:hAnsi="Times New Roman" w:cs="Times New Roman"/>
                <w:b/>
                <w:color w:val="000000"/>
                <w:sz w:val="18"/>
                <w:szCs w:val="18"/>
              </w:rPr>
              <w:t>Descripción</w:t>
            </w:r>
          </w:p>
        </w:tc>
        <w:tc>
          <w:tcPr>
            <w:tcW w:w="6515" w:type="dxa"/>
          </w:tcPr>
          <w:p w14:paraId="324A84C5" w14:textId="4CAB6193" w:rsidR="007B3377" w:rsidRPr="001B12F7" w:rsidRDefault="007B3377" w:rsidP="00487D5E">
            <w:pPr>
              <w:rPr>
                <w:rFonts w:ascii="Times" w:hAnsi="Times"/>
              </w:rPr>
            </w:pPr>
            <w:r w:rsidRPr="001B12F7">
              <w:rPr>
                <w:rFonts w:ascii="Times" w:hAnsi="Times"/>
              </w:rPr>
              <w:t xml:space="preserve">Interactivo para </w:t>
            </w:r>
            <w:r w:rsidR="00487D5E" w:rsidRPr="001B12F7">
              <w:rPr>
                <w:rFonts w:ascii="Times" w:hAnsi="Times"/>
              </w:rPr>
              <w:t xml:space="preserve">analizar </w:t>
            </w:r>
            <w:r w:rsidR="005A7087" w:rsidRPr="001B12F7">
              <w:rPr>
                <w:rFonts w:ascii="Times" w:hAnsi="Times"/>
              </w:rPr>
              <w:t xml:space="preserve">elementos que pertenecen o no a un conjunto. </w:t>
            </w:r>
          </w:p>
        </w:tc>
      </w:tr>
    </w:tbl>
    <w:p w14:paraId="23B02FBC" w14:textId="07E604BD" w:rsidR="0028050E" w:rsidRPr="007B3377" w:rsidRDefault="0028050E">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5"/>
        <w:gridCol w:w="6353"/>
      </w:tblGrid>
      <w:tr w:rsidR="0028050E" w:rsidRPr="00B110DC" w14:paraId="2DFE2DAE" w14:textId="77777777" w:rsidTr="00E4120A">
        <w:tc>
          <w:tcPr>
            <w:tcW w:w="9033" w:type="dxa"/>
            <w:gridSpan w:val="2"/>
            <w:shd w:val="clear" w:color="auto" w:fill="000000" w:themeFill="text1"/>
          </w:tcPr>
          <w:p w14:paraId="196760ED" w14:textId="77777777" w:rsidR="0028050E" w:rsidRPr="00B110DC" w:rsidRDefault="0028050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28050E" w:rsidRPr="00B110DC" w14:paraId="5DA7F549" w14:textId="77777777" w:rsidTr="00E4120A">
        <w:tc>
          <w:tcPr>
            <w:tcW w:w="2518" w:type="dxa"/>
          </w:tcPr>
          <w:p w14:paraId="0B2B2DED" w14:textId="77777777" w:rsidR="0028050E" w:rsidRPr="00B110DC" w:rsidRDefault="0028050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128D9C0A" w14:textId="6F150A12" w:rsidR="0028050E"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28050E"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28050E" w:rsidRPr="00B110DC">
              <w:rPr>
                <w:rFonts w:ascii="Times New Roman" w:hAnsi="Times New Roman" w:cs="Times New Roman"/>
                <w:color w:val="000000"/>
                <w:lang w:val="es-CO"/>
              </w:rPr>
              <w:t>REC</w:t>
            </w:r>
            <w:r w:rsidR="008A0202">
              <w:rPr>
                <w:rFonts w:ascii="Times New Roman" w:hAnsi="Times New Roman" w:cs="Times New Roman"/>
                <w:color w:val="000000"/>
                <w:lang w:val="es-CO"/>
              </w:rPr>
              <w:t>6</w:t>
            </w:r>
            <w:r w:rsidR="0028050E" w:rsidRPr="00B110DC">
              <w:rPr>
                <w:rFonts w:ascii="Times New Roman" w:hAnsi="Times New Roman" w:cs="Times New Roman"/>
                <w:color w:val="000000"/>
                <w:lang w:val="es-CO"/>
              </w:rPr>
              <w:t>0</w:t>
            </w:r>
          </w:p>
        </w:tc>
      </w:tr>
      <w:tr w:rsidR="0028050E" w:rsidRPr="00B110DC" w14:paraId="5513332A" w14:textId="77777777" w:rsidTr="00E4120A">
        <w:tc>
          <w:tcPr>
            <w:tcW w:w="2518" w:type="dxa"/>
          </w:tcPr>
          <w:p w14:paraId="0F79E091" w14:textId="77777777" w:rsidR="0028050E" w:rsidRPr="00B110DC" w:rsidRDefault="0028050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51A8D57E" w14:textId="4E56BDBD" w:rsidR="0028050E" w:rsidRPr="00B110DC" w:rsidRDefault="00CC6C7B" w:rsidP="00E4120A">
            <w:pPr>
              <w:rPr>
                <w:rFonts w:ascii="Times New Roman" w:hAnsi="Times New Roman" w:cs="Times New Roman"/>
                <w:color w:val="000000"/>
                <w:lang w:val="es-CO"/>
              </w:rPr>
            </w:pPr>
            <w:r w:rsidRPr="00B110DC">
              <w:rPr>
                <w:rFonts w:ascii="Times New Roman" w:hAnsi="Times New Roman" w:cs="Times New Roman"/>
                <w:color w:val="000000"/>
                <w:lang w:val="es-CO"/>
              </w:rPr>
              <w:t>¿Qué elemento pertenece</w:t>
            </w:r>
            <w:r w:rsidR="009504FF" w:rsidRPr="00B110DC">
              <w:rPr>
                <w:rFonts w:ascii="Times New Roman" w:hAnsi="Times New Roman" w:cs="Times New Roman"/>
                <w:color w:val="000000"/>
                <w:lang w:val="es-CO"/>
              </w:rPr>
              <w:t xml:space="preserve"> al conjunto</w:t>
            </w:r>
            <w:r w:rsidRPr="00B110DC">
              <w:rPr>
                <w:rFonts w:ascii="Times New Roman" w:hAnsi="Times New Roman" w:cs="Times New Roman"/>
                <w:color w:val="000000"/>
                <w:lang w:val="es-CO"/>
              </w:rPr>
              <w:t>?</w:t>
            </w:r>
            <w:r w:rsidR="0028050E" w:rsidRPr="00B110DC">
              <w:rPr>
                <w:rFonts w:ascii="Times New Roman" w:hAnsi="Times New Roman" w:cs="Times New Roman"/>
                <w:color w:val="000000"/>
                <w:lang w:val="es-CO"/>
              </w:rPr>
              <w:t xml:space="preserve"> </w:t>
            </w:r>
          </w:p>
        </w:tc>
      </w:tr>
      <w:tr w:rsidR="0028050E" w:rsidRPr="00B110DC" w14:paraId="4008BFB3" w14:textId="77777777" w:rsidTr="00E4120A">
        <w:tc>
          <w:tcPr>
            <w:tcW w:w="2518" w:type="dxa"/>
          </w:tcPr>
          <w:p w14:paraId="5C9EBDC7" w14:textId="77777777" w:rsidR="0028050E" w:rsidRPr="00B110DC" w:rsidRDefault="0028050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50E36E3B" w14:textId="53DA33ED" w:rsidR="0028050E" w:rsidRPr="00B110DC" w:rsidRDefault="0028050E" w:rsidP="00BD3677">
            <w:pPr>
              <w:tabs>
                <w:tab w:val="left" w:pos="4965"/>
              </w:tabs>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CC6C7B" w:rsidRPr="00B110DC">
              <w:rPr>
                <w:rFonts w:ascii="Times New Roman" w:hAnsi="Times New Roman" w:cs="Times New Roman"/>
                <w:color w:val="000000"/>
                <w:lang w:val="es-CO"/>
              </w:rPr>
              <w:t xml:space="preserve">practicar la relación de pertenencia. </w:t>
            </w:r>
            <w:r w:rsidR="00BD3677">
              <w:rPr>
                <w:rFonts w:ascii="Times New Roman" w:hAnsi="Times New Roman" w:cs="Times New Roman"/>
                <w:color w:val="000000"/>
                <w:lang w:val="es-CO"/>
              </w:rPr>
              <w:tab/>
            </w:r>
          </w:p>
        </w:tc>
      </w:tr>
    </w:tbl>
    <w:p w14:paraId="19E5A13D" w14:textId="77777777" w:rsidR="0028050E" w:rsidRPr="00B110DC" w:rsidRDefault="0028050E">
      <w:pPr>
        <w:rPr>
          <w:rFonts w:ascii="Times New Roman" w:hAnsi="Times New Roman" w:cs="Times New Roman"/>
          <w:color w:val="000000"/>
          <w:lang w:val="es-CO"/>
        </w:rPr>
      </w:pPr>
    </w:p>
    <w:p w14:paraId="3923F7A5" w14:textId="5B0C0E5D" w:rsidR="0028050E" w:rsidRPr="00B110DC" w:rsidRDefault="00C84187">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320F1E">
        <w:rPr>
          <w:rFonts w:ascii="Times" w:hAnsi="Times"/>
          <w:b/>
          <w:lang w:val="es-CO"/>
        </w:rPr>
        <w:t>2</w:t>
      </w:r>
      <w:r w:rsidR="00D81AD4">
        <w:rPr>
          <w:rFonts w:ascii="Times" w:hAnsi="Times"/>
          <w:b/>
          <w:lang w:val="es-CO"/>
        </w:rPr>
        <w:t>.2</w:t>
      </w:r>
      <w:r w:rsidRPr="00B110DC">
        <w:rPr>
          <w:rFonts w:ascii="Times" w:hAnsi="Times"/>
          <w:b/>
          <w:lang w:val="es-CO"/>
        </w:rPr>
        <w:t xml:space="preserve"> Relación de contenencia</w:t>
      </w:r>
    </w:p>
    <w:p w14:paraId="53622BDC" w14:textId="77777777" w:rsidR="00491A51" w:rsidRPr="00B110DC" w:rsidRDefault="00D8552F">
      <w:pPr>
        <w:rPr>
          <w:rFonts w:ascii="Times New Roman" w:hAnsi="Times New Roman" w:cs="Times New Roman"/>
          <w:color w:val="000000"/>
          <w:lang w:val="es-CO"/>
        </w:rPr>
      </w:pPr>
      <w:r w:rsidRPr="00B110DC">
        <w:rPr>
          <w:rFonts w:ascii="Times New Roman" w:hAnsi="Times New Roman" w:cs="Times New Roman"/>
          <w:color w:val="000000"/>
          <w:lang w:val="es-CO"/>
        </w:rPr>
        <w:t xml:space="preserve">La relación de contenencia se da entre dos conjuntos, por eso decimos que un conjunto </w:t>
      </w:r>
      <w:r w:rsidR="00885F42" w:rsidRPr="00B110DC">
        <w:rPr>
          <w:rFonts w:ascii="Times New Roman" w:hAnsi="Times New Roman" w:cs="Times New Roman"/>
          <w:color w:val="000000"/>
          <w:lang w:val="es-CO"/>
        </w:rPr>
        <w:t>V</w:t>
      </w:r>
      <w:r w:rsidRPr="00B110DC">
        <w:rPr>
          <w:rFonts w:ascii="Times New Roman" w:hAnsi="Times New Roman" w:cs="Times New Roman"/>
          <w:color w:val="000000"/>
          <w:lang w:val="es-CO"/>
        </w:rPr>
        <w:t xml:space="preserve"> está contenido en </w:t>
      </w:r>
      <w:r w:rsidR="00885F42" w:rsidRPr="00B110DC">
        <w:rPr>
          <w:rFonts w:ascii="Times New Roman" w:hAnsi="Times New Roman" w:cs="Times New Roman"/>
          <w:color w:val="000000"/>
          <w:lang w:val="es-CO"/>
        </w:rPr>
        <w:t>un conjunto</w:t>
      </w:r>
      <w:r w:rsidRPr="00B110DC">
        <w:rPr>
          <w:rFonts w:ascii="Times New Roman" w:hAnsi="Times New Roman" w:cs="Times New Roman"/>
          <w:color w:val="000000"/>
          <w:lang w:val="es-CO"/>
        </w:rPr>
        <w:t xml:space="preserve"> </w:t>
      </w:r>
      <w:r w:rsidR="00EB5DCD" w:rsidRPr="00B110DC">
        <w:rPr>
          <w:rFonts w:ascii="Times New Roman" w:hAnsi="Times New Roman" w:cs="Times New Roman"/>
          <w:color w:val="000000"/>
          <w:lang w:val="es-CO"/>
        </w:rPr>
        <w:t>P</w:t>
      </w:r>
      <w:r w:rsidR="00885F42" w:rsidRPr="00B110DC">
        <w:rPr>
          <w:rFonts w:ascii="Times New Roman" w:hAnsi="Times New Roman" w:cs="Times New Roman"/>
          <w:color w:val="000000"/>
          <w:lang w:val="es-CO"/>
        </w:rPr>
        <w:t xml:space="preserve"> si todos los elementos del con</w:t>
      </w:r>
      <w:r w:rsidR="00EB5DCD" w:rsidRPr="00B110DC">
        <w:rPr>
          <w:rFonts w:ascii="Times New Roman" w:hAnsi="Times New Roman" w:cs="Times New Roman"/>
          <w:color w:val="000000"/>
          <w:lang w:val="es-CO"/>
        </w:rPr>
        <w:t>junto V pertenecen al conjunto P</w:t>
      </w:r>
      <w:r w:rsidRPr="00B110DC">
        <w:rPr>
          <w:rFonts w:ascii="Times New Roman" w:hAnsi="Times New Roman" w:cs="Times New Roman"/>
          <w:color w:val="000000"/>
          <w:lang w:val="es-CO"/>
        </w:rPr>
        <w:t>.</w:t>
      </w:r>
    </w:p>
    <w:p w14:paraId="33E03F32" w14:textId="4E995B28" w:rsidR="0028050E" w:rsidRPr="00B110DC" w:rsidRDefault="00491A51">
      <w:pPr>
        <w:rPr>
          <w:rFonts w:ascii="Times New Roman" w:hAnsi="Times New Roman" w:cs="Times New Roman"/>
          <w:color w:val="000000"/>
          <w:lang w:val="es-CO"/>
        </w:rPr>
      </w:pPr>
      <w:r w:rsidRPr="00B110DC">
        <w:rPr>
          <w:rFonts w:ascii="Times New Roman" w:hAnsi="Times New Roman" w:cs="Times New Roman"/>
          <w:color w:val="000000"/>
          <w:lang w:val="es-CO"/>
        </w:rPr>
        <w:t xml:space="preserve">Para indicar que un conjunto está contenido en otro, utilizamos los símbolos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lang w:val="es-CO"/>
        </w:rPr>
        <w:t xml:space="preserve">para contenido y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lang w:val="es-CO"/>
        </w:rPr>
        <w:t>para no contenido.</w:t>
      </w:r>
    </w:p>
    <w:tbl>
      <w:tblPr>
        <w:tblStyle w:val="Tablaconcuadrcula"/>
        <w:tblW w:w="0" w:type="auto"/>
        <w:tblLook w:val="04A0" w:firstRow="1" w:lastRow="0" w:firstColumn="1" w:lastColumn="0" w:noHBand="0" w:noVBand="1"/>
      </w:tblPr>
      <w:tblGrid>
        <w:gridCol w:w="2468"/>
        <w:gridCol w:w="6360"/>
      </w:tblGrid>
      <w:tr w:rsidR="00613CDD" w:rsidRPr="00B110DC" w14:paraId="03C9D221" w14:textId="77777777" w:rsidTr="00E4120A">
        <w:tc>
          <w:tcPr>
            <w:tcW w:w="8828" w:type="dxa"/>
            <w:gridSpan w:val="2"/>
            <w:shd w:val="clear" w:color="auto" w:fill="0D0D0D" w:themeFill="text1" w:themeFillTint="F2"/>
          </w:tcPr>
          <w:p w14:paraId="6B06ED48" w14:textId="77777777" w:rsidR="00613CDD" w:rsidRPr="00B110DC" w:rsidRDefault="00613CDD"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lastRenderedPageBreak/>
              <w:t>Imagen (fotografía, gráfica o ilustración)</w:t>
            </w:r>
          </w:p>
        </w:tc>
      </w:tr>
      <w:tr w:rsidR="00613CDD" w:rsidRPr="00B110DC" w14:paraId="4F48E7A7" w14:textId="77777777" w:rsidTr="00E4120A">
        <w:tc>
          <w:tcPr>
            <w:tcW w:w="2468" w:type="dxa"/>
          </w:tcPr>
          <w:p w14:paraId="708EEFE9" w14:textId="77777777" w:rsidR="00613CDD" w:rsidRPr="00B110DC" w:rsidRDefault="00613CDD"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3696B921" w14:textId="6B037600" w:rsidR="00613CDD" w:rsidRPr="00B110DC" w:rsidRDefault="00BB7ED2" w:rsidP="003A45E5">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A45E5"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613CDD" w:rsidRPr="00B110DC">
              <w:rPr>
                <w:rFonts w:ascii="Times New Roman" w:hAnsi="Times New Roman" w:cs="Times New Roman"/>
                <w:color w:val="000000"/>
                <w:lang w:val="es-CO"/>
              </w:rPr>
              <w:t>IMG03</w:t>
            </w:r>
          </w:p>
        </w:tc>
      </w:tr>
      <w:tr w:rsidR="00613CDD" w:rsidRPr="00B110DC" w14:paraId="35D29B9D" w14:textId="77777777" w:rsidTr="00E4120A">
        <w:tc>
          <w:tcPr>
            <w:tcW w:w="2468" w:type="dxa"/>
          </w:tcPr>
          <w:p w14:paraId="3AEBC224"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0183BC11" w14:textId="75E81403" w:rsidR="00613CDD" w:rsidRPr="00B110DC" w:rsidRDefault="00613CDD" w:rsidP="00EB5DCD">
            <w:pPr>
              <w:rPr>
                <w:rFonts w:ascii="Times New Roman" w:hAnsi="Times New Roman" w:cs="Times New Roman"/>
                <w:color w:val="000000"/>
                <w:lang w:val="es-CO"/>
              </w:rPr>
            </w:pPr>
            <w:r w:rsidRPr="00B110DC">
              <w:rPr>
                <w:rFonts w:ascii="Times New Roman" w:hAnsi="Times New Roman" w:cs="Times New Roman"/>
                <w:color w:val="000000"/>
                <w:lang w:val="es-CO"/>
              </w:rPr>
              <w:t xml:space="preserve">Conjunto de </w:t>
            </w:r>
            <w:r w:rsidR="00EB5DCD" w:rsidRPr="00B110DC">
              <w:rPr>
                <w:rFonts w:ascii="Times New Roman" w:hAnsi="Times New Roman" w:cs="Times New Roman"/>
                <w:color w:val="000000"/>
                <w:lang w:val="es-CO"/>
              </w:rPr>
              <w:t xml:space="preserve">las letras de la palabra “abuelito”, representados con diagramas de Venn con la etiqueta “P”. Dentro del óvalo del conjunto P, debe aparecer un óvalo que encierre todas las vocales, identificado con la etiqueta “V” </w:t>
            </w:r>
          </w:p>
        </w:tc>
      </w:tr>
      <w:tr w:rsidR="00613CDD" w:rsidRPr="00B110DC" w14:paraId="0F3FF558" w14:textId="77777777" w:rsidTr="00E4120A">
        <w:tc>
          <w:tcPr>
            <w:tcW w:w="2468" w:type="dxa"/>
          </w:tcPr>
          <w:p w14:paraId="6BA89BCB"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3E6DA42C" w14:textId="41487E1C" w:rsidR="00613CDD" w:rsidRPr="00B110DC" w:rsidRDefault="000E2A86" w:rsidP="00E4120A">
            <w:pPr>
              <w:rPr>
                <w:rFonts w:ascii="Times New Roman" w:hAnsi="Times New Roman" w:cs="Times New Roman"/>
                <w:color w:val="000000"/>
                <w:lang w:val="es-CO"/>
              </w:rPr>
            </w:pPr>
            <w:r w:rsidRPr="00B110DC">
              <w:rPr>
                <w:sz w:val="24"/>
                <w:szCs w:val="24"/>
                <w:lang w:val="es-CO"/>
              </w:rPr>
              <w:object w:dxaOrig="5370" w:dyaOrig="3825" w14:anchorId="1031B40C">
                <v:shape id="_x0000_i1027" type="#_x0000_t75" style="width:184.4pt;height:131.2pt" o:ole="">
                  <v:imagedata r:id="rId13" o:title=""/>
                </v:shape>
                <o:OLEObject Type="Embed" ProgID="PBrush" ShapeID="_x0000_i1027" DrawAspect="Content" ObjectID="_1486898391" r:id="rId14"/>
              </w:object>
            </w:r>
          </w:p>
        </w:tc>
      </w:tr>
      <w:tr w:rsidR="00613CDD" w:rsidRPr="00B110DC" w14:paraId="024E441E" w14:textId="77777777" w:rsidTr="00E4120A">
        <w:tc>
          <w:tcPr>
            <w:tcW w:w="2468" w:type="dxa"/>
          </w:tcPr>
          <w:p w14:paraId="23B3DDC7" w14:textId="77777777" w:rsidR="00613CDD" w:rsidRPr="00B110DC" w:rsidRDefault="00613CDD"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3415B27F" w14:textId="77777777" w:rsidR="0090372F" w:rsidRPr="00B110DC" w:rsidRDefault="0090372F"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P = {Letras de la palabra abuelito} </w:t>
            </w:r>
          </w:p>
          <w:p w14:paraId="67F34F40" w14:textId="77777777" w:rsidR="0090372F" w:rsidRPr="00B110DC" w:rsidRDefault="0090372F" w:rsidP="00E4120A">
            <w:pPr>
              <w:rPr>
                <w:rFonts w:ascii="Times New Roman" w:hAnsi="Times New Roman" w:cs="Times New Roman"/>
                <w:color w:val="000000"/>
                <w:lang w:val="es-CO"/>
              </w:rPr>
            </w:pPr>
            <w:r w:rsidRPr="00B110DC">
              <w:rPr>
                <w:rFonts w:ascii="Times New Roman" w:hAnsi="Times New Roman" w:cs="Times New Roman"/>
                <w:color w:val="000000"/>
                <w:lang w:val="es-CO"/>
              </w:rPr>
              <w:t>V = {Vocales}</w:t>
            </w:r>
          </w:p>
          <w:p w14:paraId="6C4AFB99" w14:textId="0A04E451" w:rsidR="00491A51" w:rsidRPr="00B110DC" w:rsidRDefault="00491A51" w:rsidP="00E4120A">
            <w:pPr>
              <w:rPr>
                <w:rFonts w:ascii="Times New Roman" w:hAnsi="Times New Roman" w:cs="Times New Roman"/>
                <w:color w:val="000000"/>
                <w:lang w:val="es-CO"/>
              </w:rPr>
            </w:pPr>
            <w:r w:rsidRPr="00B110DC">
              <w:rPr>
                <w:rFonts w:ascii="Times New Roman" w:hAnsi="Times New Roman" w:cs="Times New Roman"/>
                <w:color w:val="000000"/>
                <w:lang w:val="es-CO"/>
              </w:rPr>
              <w:t xml:space="preserve">V </w:t>
            </w:r>
            <m:oMath>
              <m:r>
                <m:rPr>
                  <m:sty m:val="bi"/>
                </m:rPr>
                <w:rPr>
                  <w:rFonts w:ascii="Cambria Math" w:hAnsi="Cambria Math" w:cs="Times New Roman"/>
                  <w:color w:val="000000"/>
                  <w:sz w:val="32"/>
                  <w:lang w:val="es-CO"/>
                </w:rPr>
                <m:t>⊂</m:t>
              </m:r>
            </m:oMath>
            <w:r w:rsidRPr="00B110DC">
              <w:rPr>
                <w:rFonts w:ascii="Times New Roman" w:eastAsiaTheme="minorEastAsia" w:hAnsi="Times New Roman" w:cs="Times New Roman"/>
                <w:b/>
                <w:color w:val="000000"/>
                <w:sz w:val="32"/>
                <w:lang w:val="es-CO"/>
              </w:rPr>
              <w:t xml:space="preserve"> </w:t>
            </w:r>
            <w:r w:rsidRPr="00B110DC">
              <w:rPr>
                <w:rFonts w:ascii="Times New Roman" w:eastAsiaTheme="minorEastAsia" w:hAnsi="Times New Roman" w:cs="Times New Roman"/>
                <w:color w:val="000000"/>
                <w:sz w:val="24"/>
                <w:lang w:val="es-CO"/>
              </w:rPr>
              <w:t>P</w:t>
            </w:r>
          </w:p>
          <w:p w14:paraId="464FE699" w14:textId="6D51E8C2" w:rsidR="00613CDD" w:rsidRPr="00B110DC" w:rsidRDefault="00180588" w:rsidP="00E4120A">
            <w:pPr>
              <w:rPr>
                <w:rFonts w:ascii="Times New Roman" w:hAnsi="Times New Roman" w:cs="Times New Roman"/>
                <w:color w:val="000000"/>
                <w:lang w:val="es-CO"/>
              </w:rPr>
            </w:pPr>
            <w:r w:rsidRPr="00B110DC">
              <w:rPr>
                <w:rFonts w:ascii="Times New Roman" w:hAnsi="Times New Roman" w:cs="Times New Roman"/>
                <w:color w:val="000000"/>
                <w:lang w:val="es-CO"/>
              </w:rPr>
              <w:t>El conjunto V está contenido en el conjunto P</w:t>
            </w:r>
            <w:r w:rsidR="00613CDD" w:rsidRPr="00B110DC">
              <w:rPr>
                <w:rFonts w:ascii="Times New Roman" w:hAnsi="Times New Roman" w:cs="Times New Roman"/>
                <w:color w:val="000000"/>
                <w:lang w:val="es-CO"/>
              </w:rPr>
              <w:t xml:space="preserve">. </w:t>
            </w:r>
          </w:p>
        </w:tc>
      </w:tr>
    </w:tbl>
    <w:p w14:paraId="29280CD3" w14:textId="77777777" w:rsidR="00D21B01" w:rsidRDefault="00D21B01">
      <w:pPr>
        <w:rPr>
          <w:rFonts w:ascii="Times New Roman" w:hAnsi="Times New Roman" w:cs="Times New Roman"/>
          <w:color w:val="000000"/>
          <w:lang w:val="es-CO"/>
        </w:rPr>
      </w:pPr>
    </w:p>
    <w:p w14:paraId="1656D3F4" w14:textId="73C1F2D8" w:rsidR="004D2C13" w:rsidRDefault="004D2C13">
      <w:pPr>
        <w:rPr>
          <w:rFonts w:ascii="Times New Roman" w:hAnsi="Times New Roman" w:cs="Times New Roman"/>
          <w:color w:val="000000"/>
          <w:lang w:val="es-CO"/>
        </w:rPr>
      </w:pPr>
      <w:r>
        <w:rPr>
          <w:rFonts w:ascii="Times New Roman" w:hAnsi="Times New Roman" w:cs="Times New Roman"/>
          <w:color w:val="000000"/>
          <w:lang w:val="es-CO"/>
        </w:rPr>
        <w:t>Cuando un conjunto V está contenido en un conjunto P, decimos que V es</w:t>
      </w:r>
      <w:r w:rsidR="000B5D3A">
        <w:rPr>
          <w:rFonts w:ascii="Times New Roman" w:hAnsi="Times New Roman" w:cs="Times New Roman"/>
          <w:color w:val="000000"/>
          <w:lang w:val="es-CO"/>
        </w:rPr>
        <w:t xml:space="preserve"> un </w:t>
      </w:r>
      <w:r w:rsidRPr="004D2C13">
        <w:rPr>
          <w:rFonts w:ascii="Times New Roman" w:hAnsi="Times New Roman" w:cs="Times New Roman"/>
          <w:b/>
          <w:color w:val="000000"/>
          <w:lang w:val="es-CO"/>
        </w:rPr>
        <w:t>subconjunto</w:t>
      </w:r>
      <w:r>
        <w:rPr>
          <w:rFonts w:ascii="Times New Roman" w:hAnsi="Times New Roman" w:cs="Times New Roman"/>
          <w:color w:val="000000"/>
          <w:lang w:val="es-CO"/>
        </w:rPr>
        <w:t xml:space="preserve"> de P. </w:t>
      </w:r>
    </w:p>
    <w:tbl>
      <w:tblPr>
        <w:tblStyle w:val="Tablaconcuadrcula"/>
        <w:tblW w:w="0" w:type="auto"/>
        <w:tblLook w:val="04A0" w:firstRow="1" w:lastRow="0" w:firstColumn="1" w:lastColumn="0" w:noHBand="0" w:noVBand="1"/>
      </w:tblPr>
      <w:tblGrid>
        <w:gridCol w:w="2484"/>
        <w:gridCol w:w="6344"/>
      </w:tblGrid>
      <w:tr w:rsidR="004D2C13" w:rsidRPr="00B110DC" w14:paraId="352F9DAA" w14:textId="77777777" w:rsidTr="00E4120A">
        <w:tc>
          <w:tcPr>
            <w:tcW w:w="8978" w:type="dxa"/>
            <w:gridSpan w:val="2"/>
            <w:shd w:val="clear" w:color="auto" w:fill="000000" w:themeFill="text1"/>
          </w:tcPr>
          <w:p w14:paraId="1F91BDEB" w14:textId="77777777" w:rsidR="004D2C13" w:rsidRPr="00B110DC" w:rsidRDefault="004D2C13"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4D2C13" w:rsidRPr="00B110DC" w14:paraId="4384B167" w14:textId="77777777" w:rsidTr="00E4120A">
        <w:tc>
          <w:tcPr>
            <w:tcW w:w="2518" w:type="dxa"/>
          </w:tcPr>
          <w:p w14:paraId="7EC04C8F" w14:textId="77777777" w:rsidR="004D2C13" w:rsidRPr="00B110DC" w:rsidRDefault="004D2C13"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324606EE" w14:textId="4DA23563" w:rsidR="004D2C13" w:rsidRPr="00B110DC" w:rsidRDefault="004D2C13" w:rsidP="00E4120A">
            <w:pPr>
              <w:jc w:val="center"/>
              <w:rPr>
                <w:rFonts w:ascii="Times" w:hAnsi="Times"/>
                <w:b/>
                <w:sz w:val="18"/>
                <w:szCs w:val="18"/>
                <w:lang w:val="es-CO"/>
              </w:rPr>
            </w:pPr>
            <w:r>
              <w:rPr>
                <w:rFonts w:ascii="Times" w:hAnsi="Times"/>
                <w:b/>
                <w:sz w:val="18"/>
                <w:szCs w:val="18"/>
                <w:lang w:val="es-CO"/>
              </w:rPr>
              <w:t>Relación de contenencia - subconjuntos</w:t>
            </w:r>
          </w:p>
        </w:tc>
      </w:tr>
      <w:tr w:rsidR="004D2C13" w:rsidRPr="00B110DC" w14:paraId="7BFCC221" w14:textId="77777777" w:rsidTr="00E4120A">
        <w:tc>
          <w:tcPr>
            <w:tcW w:w="2518" w:type="dxa"/>
          </w:tcPr>
          <w:p w14:paraId="54968732" w14:textId="77777777" w:rsidR="004D2C13" w:rsidRPr="00B110DC" w:rsidRDefault="004D2C13" w:rsidP="00E4120A">
            <w:pPr>
              <w:rPr>
                <w:rFonts w:ascii="Times" w:hAnsi="Times"/>
                <w:lang w:val="es-CO"/>
              </w:rPr>
            </w:pPr>
            <w:r w:rsidRPr="00B110DC">
              <w:rPr>
                <w:rFonts w:ascii="Times" w:hAnsi="Times"/>
                <w:b/>
                <w:sz w:val="18"/>
                <w:szCs w:val="18"/>
                <w:lang w:val="es-CO"/>
              </w:rPr>
              <w:t>Contenido</w:t>
            </w:r>
          </w:p>
        </w:tc>
        <w:tc>
          <w:tcPr>
            <w:tcW w:w="6460" w:type="dxa"/>
          </w:tcPr>
          <w:p w14:paraId="1424861C" w14:textId="51BE18BD" w:rsidR="00E016FA" w:rsidRDefault="00E016FA" w:rsidP="00E4120A">
            <w:pPr>
              <w:rPr>
                <w:rFonts w:ascii="Times" w:hAnsi="Times"/>
                <w:lang w:val="es-CO"/>
              </w:rPr>
            </w:pPr>
            <w:r>
              <w:rPr>
                <w:rFonts w:ascii="Times" w:hAnsi="Times"/>
                <w:lang w:val="es-CO"/>
              </w:rPr>
              <w:t xml:space="preserve">No olvides que la relación de </w:t>
            </w:r>
            <w:r w:rsidRPr="00E016FA">
              <w:rPr>
                <w:rFonts w:ascii="Times" w:hAnsi="Times"/>
                <w:b/>
                <w:lang w:val="es-CO"/>
              </w:rPr>
              <w:t>contenencia</w:t>
            </w:r>
            <w:r>
              <w:rPr>
                <w:rFonts w:ascii="Times" w:hAnsi="Times"/>
                <w:lang w:val="es-CO"/>
              </w:rPr>
              <w:t xml:space="preserve"> se da entre un conjunto y otro. Se dice que un conjunto V está contenido en un conjunto P cuando todos los elementos del conjunto V pertenecen al conjunto P.</w:t>
            </w:r>
          </w:p>
          <w:p w14:paraId="2DCD6DA5" w14:textId="64A47A23" w:rsidR="004D2C13" w:rsidRDefault="004D2C13" w:rsidP="00E4120A">
            <w:pPr>
              <w:rPr>
                <w:rFonts w:ascii="Times" w:hAnsi="Times"/>
                <w:lang w:val="es-CO"/>
              </w:rPr>
            </w:pPr>
            <w:r>
              <w:rPr>
                <w:rFonts w:ascii="Times" w:hAnsi="Times"/>
                <w:lang w:val="es-CO"/>
              </w:rPr>
              <w:t>P</w:t>
            </w:r>
            <w:r w:rsidRPr="00B110DC">
              <w:rPr>
                <w:rFonts w:ascii="Times" w:hAnsi="Times"/>
                <w:lang w:val="es-CO"/>
              </w:rPr>
              <w:t xml:space="preserve"> = { </w:t>
            </w:r>
            <w:r>
              <w:rPr>
                <w:rFonts w:ascii="Times" w:hAnsi="Times"/>
                <w:lang w:val="es-CO"/>
              </w:rPr>
              <w:t>a, b, u, e, l, i, t, o</w:t>
            </w:r>
            <w:r w:rsidRPr="00B110DC">
              <w:rPr>
                <w:rFonts w:ascii="Times" w:hAnsi="Times"/>
                <w:lang w:val="es-CO"/>
              </w:rPr>
              <w:t xml:space="preserve"> }</w:t>
            </w:r>
          </w:p>
          <w:p w14:paraId="14EE774B" w14:textId="1B634546" w:rsidR="004D2C13" w:rsidRDefault="004D2C13" w:rsidP="00E4120A">
            <w:pPr>
              <w:rPr>
                <w:rFonts w:ascii="Times" w:hAnsi="Times"/>
                <w:lang w:val="es-CO"/>
              </w:rPr>
            </w:pPr>
            <w:r>
              <w:rPr>
                <w:rFonts w:ascii="Times" w:hAnsi="Times"/>
                <w:lang w:val="es-CO"/>
              </w:rPr>
              <w:t>V = { a, e, i, o, u }</w:t>
            </w:r>
          </w:p>
          <w:p w14:paraId="3CF41CAC" w14:textId="625C74D5" w:rsidR="004D2C13" w:rsidRPr="00A20ED0" w:rsidRDefault="004D2C13" w:rsidP="004D2C13">
            <w:pPr>
              <w:rPr>
                <w:rFonts w:ascii="Times" w:hAnsi="Times"/>
                <w:lang w:val="es-CO"/>
              </w:rPr>
            </w:pPr>
            <w:r>
              <w:rPr>
                <w:rFonts w:ascii="Times" w:hAnsi="Times"/>
                <w:lang w:val="es-CO"/>
              </w:rPr>
              <w:t xml:space="preserve">El conjunto V es </w:t>
            </w:r>
            <w:r w:rsidRPr="004D2C13">
              <w:rPr>
                <w:rFonts w:ascii="Times" w:hAnsi="Times"/>
                <w:b/>
                <w:lang w:val="es-CO"/>
              </w:rPr>
              <w:t>subconjunto</w:t>
            </w:r>
            <w:r>
              <w:rPr>
                <w:rFonts w:ascii="Times" w:hAnsi="Times"/>
                <w:lang w:val="es-CO"/>
              </w:rPr>
              <w:t xml:space="preserve"> del conjunto P. </w:t>
            </w:r>
          </w:p>
        </w:tc>
      </w:tr>
    </w:tbl>
    <w:p w14:paraId="20E2A5FD" w14:textId="77777777" w:rsidR="007B3377" w:rsidRDefault="007B3377">
      <w:pPr>
        <w:rPr>
          <w:rFonts w:ascii="Times New Roman" w:hAnsi="Times New Roman" w:cs="Times New Roman"/>
          <w:b/>
          <w:color w:val="000000"/>
          <w:highlight w:val="cyan"/>
          <w:lang w:val="es-CO"/>
        </w:rPr>
      </w:pPr>
    </w:p>
    <w:tbl>
      <w:tblPr>
        <w:tblStyle w:val="Tablaconcuadrcula"/>
        <w:tblW w:w="0" w:type="auto"/>
        <w:tblLook w:val="04A0" w:firstRow="1" w:lastRow="0" w:firstColumn="1" w:lastColumn="0" w:noHBand="0" w:noVBand="1"/>
      </w:tblPr>
      <w:tblGrid>
        <w:gridCol w:w="2466"/>
        <w:gridCol w:w="6362"/>
      </w:tblGrid>
      <w:tr w:rsidR="007B3377" w:rsidRPr="005D1738" w14:paraId="688BBB20" w14:textId="77777777" w:rsidTr="00D75FC8">
        <w:tc>
          <w:tcPr>
            <w:tcW w:w="9033" w:type="dxa"/>
            <w:gridSpan w:val="2"/>
            <w:shd w:val="clear" w:color="auto" w:fill="000000" w:themeFill="text1"/>
          </w:tcPr>
          <w:p w14:paraId="42699BD3" w14:textId="77777777" w:rsidR="007B3377" w:rsidRPr="00B20AF7" w:rsidRDefault="007B3377"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7B3377" w14:paraId="496CDF9B" w14:textId="77777777" w:rsidTr="00D75FC8">
        <w:tc>
          <w:tcPr>
            <w:tcW w:w="2518" w:type="dxa"/>
          </w:tcPr>
          <w:p w14:paraId="5396B3C8" w14:textId="77777777" w:rsidR="007B3377" w:rsidRPr="00254FAD" w:rsidRDefault="007B3377" w:rsidP="00D75FC8">
            <w:pPr>
              <w:rPr>
                <w:rFonts w:ascii="Times New Roman" w:hAnsi="Times New Roman" w:cs="Times New Roman"/>
                <w:b/>
                <w:color w:val="000000"/>
                <w:sz w:val="18"/>
                <w:szCs w:val="18"/>
              </w:rPr>
            </w:pPr>
            <w:r w:rsidRPr="00254FAD">
              <w:rPr>
                <w:rFonts w:ascii="Times New Roman" w:hAnsi="Times New Roman" w:cs="Times New Roman"/>
                <w:b/>
                <w:color w:val="000000"/>
                <w:sz w:val="18"/>
                <w:szCs w:val="18"/>
              </w:rPr>
              <w:t>Código</w:t>
            </w:r>
          </w:p>
        </w:tc>
        <w:tc>
          <w:tcPr>
            <w:tcW w:w="6515" w:type="dxa"/>
          </w:tcPr>
          <w:p w14:paraId="577BF4D8" w14:textId="7863E376" w:rsidR="007B3377" w:rsidRPr="00254FAD" w:rsidRDefault="007B3377" w:rsidP="00D75FC8">
            <w:pPr>
              <w:rPr>
                <w:rFonts w:ascii="Times New Roman" w:hAnsi="Times New Roman" w:cs="Times New Roman"/>
                <w:b/>
                <w:color w:val="000000"/>
                <w:sz w:val="18"/>
                <w:szCs w:val="18"/>
              </w:rPr>
            </w:pPr>
            <w:r w:rsidRPr="00254FAD">
              <w:rPr>
                <w:rFonts w:ascii="Times New Roman" w:hAnsi="Times New Roman" w:cs="Times New Roman"/>
                <w:color w:val="000000"/>
              </w:rPr>
              <w:t>MA_04_01_CO_REC</w:t>
            </w:r>
            <w:r w:rsidR="008A0202">
              <w:rPr>
                <w:rFonts w:ascii="Times New Roman" w:hAnsi="Times New Roman" w:cs="Times New Roman"/>
                <w:color w:val="000000"/>
              </w:rPr>
              <w:t>7</w:t>
            </w:r>
            <w:r w:rsidRPr="00254FAD">
              <w:rPr>
                <w:rFonts w:ascii="Times New Roman" w:hAnsi="Times New Roman" w:cs="Times New Roman"/>
                <w:color w:val="000000"/>
              </w:rPr>
              <w:t xml:space="preserve">0 </w:t>
            </w:r>
          </w:p>
        </w:tc>
      </w:tr>
      <w:tr w:rsidR="007B3377" w14:paraId="2BA60A24" w14:textId="77777777" w:rsidTr="00D75FC8">
        <w:tc>
          <w:tcPr>
            <w:tcW w:w="2518" w:type="dxa"/>
          </w:tcPr>
          <w:p w14:paraId="70CB0EAE" w14:textId="77777777" w:rsidR="007B3377" w:rsidRPr="00254FAD" w:rsidRDefault="007B3377" w:rsidP="00D75FC8">
            <w:pPr>
              <w:rPr>
                <w:rFonts w:ascii="Times New Roman" w:hAnsi="Times New Roman" w:cs="Times New Roman"/>
                <w:color w:val="000000"/>
              </w:rPr>
            </w:pPr>
            <w:r w:rsidRPr="00254FAD">
              <w:rPr>
                <w:rFonts w:ascii="Times New Roman" w:hAnsi="Times New Roman" w:cs="Times New Roman"/>
                <w:b/>
                <w:color w:val="000000"/>
                <w:sz w:val="18"/>
                <w:szCs w:val="18"/>
              </w:rPr>
              <w:t>Título</w:t>
            </w:r>
          </w:p>
        </w:tc>
        <w:tc>
          <w:tcPr>
            <w:tcW w:w="6515" w:type="dxa"/>
          </w:tcPr>
          <w:p w14:paraId="38FF0D17" w14:textId="09A5B9FC" w:rsidR="007B3377" w:rsidRPr="00254FAD" w:rsidRDefault="00346D4C" w:rsidP="00CD1601">
            <w:pPr>
              <w:rPr>
                <w:rFonts w:ascii="Times New Roman" w:hAnsi="Times New Roman" w:cs="Times New Roman"/>
                <w:color w:val="000000"/>
                <w:sz w:val="24"/>
                <w:szCs w:val="24"/>
              </w:rPr>
            </w:pPr>
            <w:r w:rsidRPr="00254FAD">
              <w:rPr>
                <w:rFonts w:ascii="Times New Roman" w:hAnsi="Times New Roman" w:cs="Times New Roman"/>
                <w:color w:val="000000"/>
                <w:sz w:val="24"/>
                <w:szCs w:val="24"/>
                <w:lang w:val="es-CO"/>
              </w:rPr>
              <w:t>Subconjuntos de</w:t>
            </w:r>
            <w:r w:rsidR="00CD1601" w:rsidRPr="00254FAD">
              <w:rPr>
                <w:rFonts w:ascii="Times New Roman" w:hAnsi="Times New Roman" w:cs="Times New Roman"/>
                <w:color w:val="000000"/>
                <w:sz w:val="24"/>
                <w:szCs w:val="24"/>
                <w:lang w:val="es-CO"/>
              </w:rPr>
              <w:t xml:space="preserve"> un conjunto.</w:t>
            </w:r>
          </w:p>
        </w:tc>
      </w:tr>
      <w:tr w:rsidR="007B3377" w14:paraId="5E5D12F5" w14:textId="77777777" w:rsidTr="00D75FC8">
        <w:tc>
          <w:tcPr>
            <w:tcW w:w="2518" w:type="dxa"/>
          </w:tcPr>
          <w:p w14:paraId="1BDFD84E" w14:textId="77777777" w:rsidR="007B3377" w:rsidRPr="00254FAD" w:rsidRDefault="007B3377" w:rsidP="00D75FC8">
            <w:pPr>
              <w:rPr>
                <w:rFonts w:ascii="Times New Roman" w:hAnsi="Times New Roman" w:cs="Times New Roman"/>
                <w:color w:val="000000"/>
              </w:rPr>
            </w:pPr>
            <w:r w:rsidRPr="00254FAD">
              <w:rPr>
                <w:rFonts w:ascii="Times New Roman" w:hAnsi="Times New Roman" w:cs="Times New Roman"/>
                <w:b/>
                <w:color w:val="000000"/>
                <w:sz w:val="18"/>
                <w:szCs w:val="18"/>
              </w:rPr>
              <w:t>Descripción</w:t>
            </w:r>
          </w:p>
        </w:tc>
        <w:tc>
          <w:tcPr>
            <w:tcW w:w="6515" w:type="dxa"/>
          </w:tcPr>
          <w:p w14:paraId="7579D7EA" w14:textId="6A66D867" w:rsidR="007B3377" w:rsidRPr="00254FAD" w:rsidRDefault="007B3377" w:rsidP="000C66FB">
            <w:pPr>
              <w:rPr>
                <w:rFonts w:ascii="Times" w:hAnsi="Times"/>
              </w:rPr>
            </w:pPr>
            <w:r w:rsidRPr="00254FAD">
              <w:rPr>
                <w:rFonts w:ascii="Times" w:hAnsi="Times"/>
              </w:rPr>
              <w:t xml:space="preserve">Interactivo para analizar </w:t>
            </w:r>
            <w:r w:rsidR="000C66FB" w:rsidRPr="00254FAD">
              <w:rPr>
                <w:rFonts w:ascii="Times" w:hAnsi="Times"/>
              </w:rPr>
              <w:t xml:space="preserve">subconjuntos de un conjunto específico. </w:t>
            </w:r>
          </w:p>
        </w:tc>
      </w:tr>
    </w:tbl>
    <w:p w14:paraId="64A18004" w14:textId="71B8388C" w:rsidR="00D51175" w:rsidRPr="007B3377" w:rsidRDefault="00D51175">
      <w:pPr>
        <w:rPr>
          <w:rFonts w:ascii="Times New Roman" w:hAnsi="Times New Roman" w:cs="Times New Roman"/>
          <w:b/>
          <w:color w:val="000000"/>
          <w:lang w:val="es-CO"/>
        </w:rPr>
      </w:pPr>
    </w:p>
    <w:tbl>
      <w:tblPr>
        <w:tblStyle w:val="Tablaconcuadrcula"/>
        <w:tblW w:w="0" w:type="auto"/>
        <w:tblLook w:val="04A0" w:firstRow="1" w:lastRow="0" w:firstColumn="1" w:lastColumn="0" w:noHBand="0" w:noVBand="1"/>
      </w:tblPr>
      <w:tblGrid>
        <w:gridCol w:w="2475"/>
        <w:gridCol w:w="6353"/>
      </w:tblGrid>
      <w:tr w:rsidR="009504FF" w:rsidRPr="00B110DC" w14:paraId="1D7DD9CA" w14:textId="77777777" w:rsidTr="00E4120A">
        <w:tc>
          <w:tcPr>
            <w:tcW w:w="9033" w:type="dxa"/>
            <w:gridSpan w:val="2"/>
            <w:shd w:val="clear" w:color="auto" w:fill="000000" w:themeFill="text1"/>
          </w:tcPr>
          <w:p w14:paraId="68A1AD2F" w14:textId="77777777" w:rsidR="009504FF" w:rsidRPr="00B110DC" w:rsidRDefault="009504FF"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9504FF" w:rsidRPr="00B110DC" w14:paraId="70C34C99" w14:textId="77777777" w:rsidTr="00E4120A">
        <w:tc>
          <w:tcPr>
            <w:tcW w:w="2518" w:type="dxa"/>
          </w:tcPr>
          <w:p w14:paraId="0018DB93" w14:textId="77777777" w:rsidR="009504FF" w:rsidRPr="00B110DC" w:rsidRDefault="009504FF"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54AC4AED" w14:textId="0467A4FC" w:rsidR="009504FF"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9504FF"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A0202">
              <w:rPr>
                <w:rFonts w:ascii="Times New Roman" w:hAnsi="Times New Roman" w:cs="Times New Roman"/>
                <w:color w:val="000000"/>
                <w:lang w:val="es-CO"/>
              </w:rPr>
              <w:t>REC8</w:t>
            </w:r>
            <w:r w:rsidR="009504FF" w:rsidRPr="00B110DC">
              <w:rPr>
                <w:rFonts w:ascii="Times New Roman" w:hAnsi="Times New Roman" w:cs="Times New Roman"/>
                <w:color w:val="000000"/>
                <w:lang w:val="es-CO"/>
              </w:rPr>
              <w:t>0</w:t>
            </w:r>
          </w:p>
        </w:tc>
      </w:tr>
      <w:tr w:rsidR="009504FF" w:rsidRPr="00B110DC" w14:paraId="1A341587" w14:textId="77777777" w:rsidTr="00E4120A">
        <w:tc>
          <w:tcPr>
            <w:tcW w:w="2518" w:type="dxa"/>
          </w:tcPr>
          <w:p w14:paraId="0F5E83A5" w14:textId="77777777" w:rsidR="009504FF" w:rsidRPr="00B110DC" w:rsidRDefault="009504FF"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37ED005F" w14:textId="1676634B" w:rsidR="009504FF" w:rsidRPr="00B110DC" w:rsidRDefault="00E15A46" w:rsidP="00E4120A">
            <w:pPr>
              <w:rPr>
                <w:rFonts w:ascii="Times New Roman" w:hAnsi="Times New Roman" w:cs="Times New Roman"/>
                <w:color w:val="000000"/>
                <w:lang w:val="es-CO"/>
              </w:rPr>
            </w:pPr>
            <w:r w:rsidRPr="00B110DC">
              <w:rPr>
                <w:rFonts w:ascii="Times New Roman" w:hAnsi="Times New Roman" w:cs="Times New Roman"/>
                <w:color w:val="000000"/>
                <w:lang w:val="es-CO"/>
              </w:rPr>
              <w:t>¿Cuál conjunto está contenido?</w:t>
            </w:r>
            <w:r w:rsidR="009504FF" w:rsidRPr="00B110DC">
              <w:rPr>
                <w:rFonts w:ascii="Times New Roman" w:hAnsi="Times New Roman" w:cs="Times New Roman"/>
                <w:color w:val="000000"/>
                <w:lang w:val="es-CO"/>
              </w:rPr>
              <w:t xml:space="preserve"> </w:t>
            </w:r>
          </w:p>
        </w:tc>
      </w:tr>
      <w:tr w:rsidR="009504FF" w:rsidRPr="00B110DC" w14:paraId="0A8E8922" w14:textId="77777777" w:rsidTr="00E4120A">
        <w:tc>
          <w:tcPr>
            <w:tcW w:w="2518" w:type="dxa"/>
          </w:tcPr>
          <w:p w14:paraId="5B2AADCA" w14:textId="77777777" w:rsidR="009504FF" w:rsidRPr="00B110DC" w:rsidRDefault="009504FF"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F59FEBE" w14:textId="6796B51A" w:rsidR="009504FF" w:rsidRPr="00B110DC" w:rsidRDefault="009504FF" w:rsidP="00E15A46">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practicar la relación de </w:t>
            </w:r>
            <w:r w:rsidR="00E15A46" w:rsidRPr="00B110DC">
              <w:rPr>
                <w:rFonts w:ascii="Times New Roman" w:hAnsi="Times New Roman" w:cs="Times New Roman"/>
                <w:color w:val="000000"/>
                <w:lang w:val="es-CO"/>
              </w:rPr>
              <w:t>contenencia</w:t>
            </w:r>
            <w:r w:rsidRPr="00B110DC">
              <w:rPr>
                <w:rFonts w:ascii="Times New Roman" w:hAnsi="Times New Roman" w:cs="Times New Roman"/>
                <w:color w:val="000000"/>
                <w:lang w:val="es-CO"/>
              </w:rPr>
              <w:t xml:space="preserve">. </w:t>
            </w:r>
          </w:p>
        </w:tc>
      </w:tr>
    </w:tbl>
    <w:p w14:paraId="3CE53B3A" w14:textId="588B53C4" w:rsidR="0028050E" w:rsidRPr="00B110DC" w:rsidRDefault="0028050E">
      <w:pPr>
        <w:rPr>
          <w:rFonts w:ascii="Times New Roman" w:hAnsi="Times New Roman" w:cs="Times New Roman"/>
          <w:b/>
          <w:color w:val="000000"/>
          <w:sz w:val="32"/>
          <w:lang w:val="es-CO"/>
        </w:rPr>
      </w:pPr>
    </w:p>
    <w:p w14:paraId="411E06A6" w14:textId="01472C09" w:rsidR="0028050E" w:rsidRPr="00B110DC" w:rsidRDefault="00B42021">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2.3 Consolidación</w:t>
      </w:r>
    </w:p>
    <w:p w14:paraId="4A2DBF44" w14:textId="5526437C" w:rsidR="00B42021" w:rsidRPr="00B110DC" w:rsidRDefault="00B42021">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5"/>
        <w:gridCol w:w="6353"/>
      </w:tblGrid>
      <w:tr w:rsidR="00313B2C" w:rsidRPr="00B110DC" w14:paraId="74791E06" w14:textId="77777777" w:rsidTr="00E4120A">
        <w:tc>
          <w:tcPr>
            <w:tcW w:w="9033" w:type="dxa"/>
            <w:gridSpan w:val="2"/>
            <w:shd w:val="clear" w:color="auto" w:fill="000000" w:themeFill="text1"/>
          </w:tcPr>
          <w:p w14:paraId="27514963" w14:textId="77777777" w:rsidR="00313B2C" w:rsidRPr="00B110DC" w:rsidRDefault="00313B2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lastRenderedPageBreak/>
              <w:t>Practica: recurso nuevo</w:t>
            </w:r>
          </w:p>
        </w:tc>
      </w:tr>
      <w:tr w:rsidR="00313B2C" w:rsidRPr="00B110DC" w14:paraId="10FCB5BA" w14:textId="77777777" w:rsidTr="00E4120A">
        <w:tc>
          <w:tcPr>
            <w:tcW w:w="2518" w:type="dxa"/>
          </w:tcPr>
          <w:p w14:paraId="6581BBD2" w14:textId="77777777" w:rsidR="00313B2C" w:rsidRPr="00B110DC" w:rsidRDefault="00313B2C"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3D0F5A01" w14:textId="11FE6D31" w:rsidR="00313B2C" w:rsidRPr="00B110DC" w:rsidRDefault="00BB7ED2" w:rsidP="007B337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13B2C"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13B2C" w:rsidRPr="00B110DC">
              <w:rPr>
                <w:rFonts w:ascii="Times New Roman" w:hAnsi="Times New Roman" w:cs="Times New Roman"/>
                <w:color w:val="000000"/>
                <w:lang w:val="es-CO"/>
              </w:rPr>
              <w:t>REC</w:t>
            </w:r>
            <w:r w:rsidR="008A0202">
              <w:rPr>
                <w:rFonts w:ascii="Times New Roman" w:hAnsi="Times New Roman" w:cs="Times New Roman"/>
                <w:color w:val="000000"/>
                <w:lang w:val="es-CO"/>
              </w:rPr>
              <w:t>9</w:t>
            </w:r>
            <w:r w:rsidR="00313B2C" w:rsidRPr="00B110DC">
              <w:rPr>
                <w:rFonts w:ascii="Times New Roman" w:hAnsi="Times New Roman" w:cs="Times New Roman"/>
                <w:color w:val="000000"/>
                <w:lang w:val="es-CO"/>
              </w:rPr>
              <w:t>0</w:t>
            </w:r>
          </w:p>
        </w:tc>
      </w:tr>
      <w:tr w:rsidR="00313B2C" w:rsidRPr="00B110DC" w14:paraId="02341026" w14:textId="77777777" w:rsidTr="00E4120A">
        <w:tc>
          <w:tcPr>
            <w:tcW w:w="2518" w:type="dxa"/>
          </w:tcPr>
          <w:p w14:paraId="49D4607C" w14:textId="77777777" w:rsidR="00313B2C" w:rsidRPr="00B110DC" w:rsidRDefault="00313B2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3864C8F" w14:textId="112B9BC3" w:rsidR="00313B2C" w:rsidRPr="00B110DC" w:rsidRDefault="00313B2C" w:rsidP="00313B2C">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Relación de pertenencia y contenencia. </w:t>
            </w:r>
          </w:p>
        </w:tc>
      </w:tr>
      <w:tr w:rsidR="00313B2C" w:rsidRPr="00B110DC" w14:paraId="3164777A" w14:textId="77777777" w:rsidTr="00E4120A">
        <w:tc>
          <w:tcPr>
            <w:tcW w:w="2518" w:type="dxa"/>
          </w:tcPr>
          <w:p w14:paraId="225C4192" w14:textId="77777777" w:rsidR="00313B2C" w:rsidRPr="00B110DC" w:rsidRDefault="00313B2C"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84C479F" w14:textId="7AE19C1E" w:rsidR="00313B2C" w:rsidRPr="00B110DC" w:rsidRDefault="00313B2C" w:rsidP="00313B2C">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las relaciones de pertenencia y contenencia. </w:t>
            </w:r>
          </w:p>
        </w:tc>
      </w:tr>
    </w:tbl>
    <w:p w14:paraId="76E416F2" w14:textId="77777777" w:rsidR="00313B2C" w:rsidRPr="00B110DC" w:rsidRDefault="00313B2C">
      <w:pPr>
        <w:rPr>
          <w:rFonts w:ascii="Times New Roman" w:hAnsi="Times New Roman" w:cs="Times New Roman"/>
          <w:color w:val="000000"/>
          <w:lang w:val="es-CO"/>
        </w:rPr>
      </w:pPr>
    </w:p>
    <w:p w14:paraId="54781B3A" w14:textId="5D0318B3" w:rsidR="0028050E" w:rsidRPr="00B110DC" w:rsidRDefault="0036492D">
      <w:pPr>
        <w:rPr>
          <w:rFonts w:ascii="Times" w:hAnsi="Times"/>
          <w:b/>
          <w:lang w:val="es-CO"/>
        </w:rPr>
      </w:pPr>
      <w:r w:rsidRPr="00B110DC">
        <w:rPr>
          <w:rFonts w:ascii="Times" w:hAnsi="Times"/>
          <w:highlight w:val="yellow"/>
          <w:lang w:val="es-CO"/>
        </w:rPr>
        <w:t>[SECCIÓN 1]</w:t>
      </w:r>
      <w:r w:rsidRPr="00B110DC">
        <w:rPr>
          <w:rFonts w:ascii="Times" w:hAnsi="Times"/>
          <w:lang w:val="es-CO"/>
        </w:rPr>
        <w:t xml:space="preserve"> </w:t>
      </w:r>
      <w:r w:rsidRPr="00B110DC">
        <w:rPr>
          <w:rFonts w:ascii="Times" w:hAnsi="Times"/>
          <w:b/>
          <w:lang w:val="es-CO"/>
        </w:rPr>
        <w:t>3 Clasificaci</w:t>
      </w:r>
      <w:r w:rsidR="00AE406B">
        <w:rPr>
          <w:rFonts w:ascii="Times" w:hAnsi="Times"/>
          <w:b/>
          <w:lang w:val="es-CO"/>
        </w:rPr>
        <w:t>ón de conjuntos.</w:t>
      </w:r>
    </w:p>
    <w:p w14:paraId="03697E1B" w14:textId="4CD7A255" w:rsidR="0036492D" w:rsidRDefault="0036492D">
      <w:pPr>
        <w:rPr>
          <w:rFonts w:ascii="Times" w:hAnsi="Times"/>
          <w:lang w:val="es-CO"/>
        </w:rPr>
      </w:pPr>
      <w:r w:rsidRPr="00B110DC">
        <w:rPr>
          <w:rFonts w:ascii="Times" w:hAnsi="Times"/>
          <w:lang w:val="es-CO"/>
        </w:rPr>
        <w:t>Los conjuntos s</w:t>
      </w:r>
      <w:r w:rsidR="006D4AE1">
        <w:rPr>
          <w:rFonts w:ascii="Times" w:hAnsi="Times"/>
          <w:lang w:val="es-CO"/>
        </w:rPr>
        <w:t>e pueden clasificar de acuerdo con</w:t>
      </w:r>
      <w:r w:rsidR="00005902" w:rsidRPr="00B110DC">
        <w:rPr>
          <w:rFonts w:ascii="Times" w:hAnsi="Times"/>
          <w:lang w:val="es-CO"/>
        </w:rPr>
        <w:t xml:space="preserve"> su </w:t>
      </w:r>
      <w:r w:rsidR="00005902" w:rsidRPr="00B110DC">
        <w:rPr>
          <w:rFonts w:ascii="Times" w:hAnsi="Times"/>
          <w:b/>
          <w:lang w:val="es-CO"/>
        </w:rPr>
        <w:t>cardinal</w:t>
      </w:r>
      <w:r w:rsidR="00005902" w:rsidRPr="00B110DC">
        <w:rPr>
          <w:rFonts w:ascii="Times" w:hAnsi="Times"/>
          <w:lang w:val="es-CO"/>
        </w:rPr>
        <w:t xml:space="preserve"> que es e</w:t>
      </w:r>
      <w:r w:rsidRPr="00B110DC">
        <w:rPr>
          <w:rFonts w:ascii="Times" w:hAnsi="Times"/>
          <w:lang w:val="es-CO"/>
        </w:rPr>
        <w:t>l número de element</w:t>
      </w:r>
      <w:r w:rsidR="00005902" w:rsidRPr="00B110DC">
        <w:rPr>
          <w:rFonts w:ascii="Times" w:hAnsi="Times"/>
          <w:lang w:val="es-CO"/>
        </w:rPr>
        <w:t xml:space="preserve">os que tiene el conjunto. </w:t>
      </w:r>
    </w:p>
    <w:tbl>
      <w:tblPr>
        <w:tblStyle w:val="Tablaconcuadrcula"/>
        <w:tblW w:w="0" w:type="auto"/>
        <w:tblLook w:val="04A0" w:firstRow="1" w:lastRow="0" w:firstColumn="1" w:lastColumn="0" w:noHBand="0" w:noVBand="1"/>
      </w:tblPr>
      <w:tblGrid>
        <w:gridCol w:w="2465"/>
        <w:gridCol w:w="6363"/>
      </w:tblGrid>
      <w:tr w:rsidR="0035056A" w:rsidRPr="005D1738" w14:paraId="53D988EC" w14:textId="77777777" w:rsidTr="00D75FC8">
        <w:tc>
          <w:tcPr>
            <w:tcW w:w="9033" w:type="dxa"/>
            <w:gridSpan w:val="2"/>
            <w:shd w:val="clear" w:color="auto" w:fill="000000" w:themeFill="text1"/>
          </w:tcPr>
          <w:p w14:paraId="7331AD7D" w14:textId="77777777" w:rsidR="0035056A" w:rsidRPr="00B20AF7" w:rsidRDefault="0035056A" w:rsidP="00D75FC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35056A" w14:paraId="3AB454ED" w14:textId="77777777" w:rsidTr="00D75FC8">
        <w:tc>
          <w:tcPr>
            <w:tcW w:w="2518" w:type="dxa"/>
          </w:tcPr>
          <w:p w14:paraId="5B66B0F5" w14:textId="77777777" w:rsidR="0035056A" w:rsidRPr="00D8508C" w:rsidRDefault="0035056A" w:rsidP="00D75FC8">
            <w:pPr>
              <w:rPr>
                <w:rFonts w:ascii="Times New Roman" w:hAnsi="Times New Roman" w:cs="Times New Roman"/>
                <w:b/>
                <w:color w:val="000000"/>
                <w:sz w:val="18"/>
                <w:szCs w:val="18"/>
              </w:rPr>
            </w:pPr>
            <w:r w:rsidRPr="00D8508C">
              <w:rPr>
                <w:rFonts w:ascii="Times New Roman" w:hAnsi="Times New Roman" w:cs="Times New Roman"/>
                <w:b/>
                <w:color w:val="000000"/>
                <w:sz w:val="18"/>
                <w:szCs w:val="18"/>
              </w:rPr>
              <w:t>Código</w:t>
            </w:r>
          </w:p>
        </w:tc>
        <w:tc>
          <w:tcPr>
            <w:tcW w:w="6515" w:type="dxa"/>
          </w:tcPr>
          <w:p w14:paraId="0D9F7E13" w14:textId="347A9243" w:rsidR="0035056A" w:rsidRPr="00D8508C" w:rsidRDefault="0035056A" w:rsidP="008A0202">
            <w:pPr>
              <w:rPr>
                <w:rFonts w:ascii="Times New Roman" w:hAnsi="Times New Roman" w:cs="Times New Roman"/>
                <w:b/>
                <w:color w:val="000000"/>
                <w:sz w:val="18"/>
                <w:szCs w:val="18"/>
              </w:rPr>
            </w:pPr>
            <w:r w:rsidRPr="00D8508C">
              <w:rPr>
                <w:rFonts w:ascii="Times New Roman" w:hAnsi="Times New Roman" w:cs="Times New Roman"/>
                <w:color w:val="000000"/>
              </w:rPr>
              <w:t>MA_04_01_CO_REC1</w:t>
            </w:r>
            <w:r w:rsidR="008A0202">
              <w:rPr>
                <w:rFonts w:ascii="Times New Roman" w:hAnsi="Times New Roman" w:cs="Times New Roman"/>
                <w:color w:val="000000"/>
              </w:rPr>
              <w:t>0</w:t>
            </w:r>
            <w:r w:rsidRPr="00D8508C">
              <w:rPr>
                <w:rFonts w:ascii="Times New Roman" w:hAnsi="Times New Roman" w:cs="Times New Roman"/>
                <w:color w:val="000000"/>
              </w:rPr>
              <w:t xml:space="preserve">0 </w:t>
            </w:r>
          </w:p>
        </w:tc>
      </w:tr>
      <w:tr w:rsidR="0035056A" w14:paraId="3E244664" w14:textId="77777777" w:rsidTr="00D75FC8">
        <w:tc>
          <w:tcPr>
            <w:tcW w:w="2518" w:type="dxa"/>
          </w:tcPr>
          <w:p w14:paraId="332AE084" w14:textId="77777777" w:rsidR="0035056A" w:rsidRPr="00D8508C" w:rsidRDefault="0035056A" w:rsidP="00D75FC8">
            <w:pPr>
              <w:rPr>
                <w:rFonts w:ascii="Times New Roman" w:hAnsi="Times New Roman" w:cs="Times New Roman"/>
                <w:color w:val="000000"/>
              </w:rPr>
            </w:pPr>
            <w:r w:rsidRPr="00D8508C">
              <w:rPr>
                <w:rFonts w:ascii="Times New Roman" w:hAnsi="Times New Roman" w:cs="Times New Roman"/>
                <w:b/>
                <w:color w:val="000000"/>
                <w:sz w:val="18"/>
                <w:szCs w:val="18"/>
              </w:rPr>
              <w:t>Título</w:t>
            </w:r>
          </w:p>
        </w:tc>
        <w:tc>
          <w:tcPr>
            <w:tcW w:w="6515" w:type="dxa"/>
          </w:tcPr>
          <w:p w14:paraId="0EF3E852" w14:textId="14BC4F8C" w:rsidR="0035056A" w:rsidRPr="00D8508C" w:rsidRDefault="00647898" w:rsidP="0035056A">
            <w:pPr>
              <w:rPr>
                <w:rFonts w:ascii="Times New Roman" w:hAnsi="Times New Roman" w:cs="Times New Roman"/>
                <w:color w:val="000000"/>
                <w:sz w:val="24"/>
                <w:szCs w:val="24"/>
              </w:rPr>
            </w:pPr>
            <w:r w:rsidRPr="00D8508C">
              <w:rPr>
                <w:rFonts w:ascii="Times New Roman" w:hAnsi="Times New Roman" w:cs="Times New Roman"/>
                <w:color w:val="000000"/>
                <w:sz w:val="24"/>
                <w:szCs w:val="24"/>
                <w:lang w:val="es-CO"/>
              </w:rPr>
              <w:t>¿Cuántos elementos tiene?</w:t>
            </w:r>
          </w:p>
        </w:tc>
      </w:tr>
      <w:tr w:rsidR="0035056A" w14:paraId="5B8468F8" w14:textId="77777777" w:rsidTr="00D75FC8">
        <w:tc>
          <w:tcPr>
            <w:tcW w:w="2518" w:type="dxa"/>
          </w:tcPr>
          <w:p w14:paraId="10AD3170" w14:textId="77777777" w:rsidR="0035056A" w:rsidRPr="00D8508C" w:rsidRDefault="0035056A" w:rsidP="00D75FC8">
            <w:pPr>
              <w:rPr>
                <w:rFonts w:ascii="Times New Roman" w:hAnsi="Times New Roman" w:cs="Times New Roman"/>
                <w:color w:val="000000"/>
              </w:rPr>
            </w:pPr>
            <w:r w:rsidRPr="00D8508C">
              <w:rPr>
                <w:rFonts w:ascii="Times New Roman" w:hAnsi="Times New Roman" w:cs="Times New Roman"/>
                <w:b/>
                <w:color w:val="000000"/>
                <w:sz w:val="18"/>
                <w:szCs w:val="18"/>
              </w:rPr>
              <w:t>Descripción</w:t>
            </w:r>
          </w:p>
        </w:tc>
        <w:tc>
          <w:tcPr>
            <w:tcW w:w="6515" w:type="dxa"/>
          </w:tcPr>
          <w:p w14:paraId="5F4E579F" w14:textId="2DF22414" w:rsidR="0035056A" w:rsidRPr="00D8508C" w:rsidRDefault="0035056A" w:rsidP="00647898">
            <w:pPr>
              <w:rPr>
                <w:rFonts w:ascii="Times" w:hAnsi="Times"/>
              </w:rPr>
            </w:pPr>
            <w:r w:rsidRPr="00D8508C">
              <w:rPr>
                <w:rFonts w:ascii="Times" w:hAnsi="Times"/>
              </w:rPr>
              <w:t xml:space="preserve">Interactivo para </w:t>
            </w:r>
            <w:r w:rsidR="00647898" w:rsidRPr="00D8508C">
              <w:rPr>
                <w:rFonts w:ascii="Times" w:hAnsi="Times"/>
              </w:rPr>
              <w:t>afianzar el concepto de cardinal de un conjunto</w:t>
            </w:r>
            <w:r w:rsidRPr="00D8508C">
              <w:rPr>
                <w:rFonts w:ascii="Times" w:hAnsi="Times"/>
              </w:rPr>
              <w:t>.</w:t>
            </w:r>
          </w:p>
        </w:tc>
      </w:tr>
    </w:tbl>
    <w:p w14:paraId="52975B33" w14:textId="77777777" w:rsidR="0035056A" w:rsidRPr="00B110DC" w:rsidRDefault="0035056A">
      <w:pPr>
        <w:rPr>
          <w:rFonts w:ascii="Times New Roman" w:hAnsi="Times New Roman" w:cs="Times New Roman"/>
          <w:color w:val="000000"/>
          <w:lang w:val="es-CO"/>
        </w:rPr>
      </w:pPr>
    </w:p>
    <w:p w14:paraId="1EB967A0" w14:textId="654EB3DB" w:rsidR="0028050E" w:rsidRPr="00B110DC" w:rsidRDefault="003121D4">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3.1 Conjunto infinito</w:t>
      </w:r>
    </w:p>
    <w:p w14:paraId="49C919A6" w14:textId="23B24B6A" w:rsidR="0028050E" w:rsidRDefault="00DC4FA1">
      <w:pPr>
        <w:rPr>
          <w:rFonts w:ascii="Times New Roman" w:hAnsi="Times New Roman" w:cs="Times New Roman"/>
          <w:color w:val="000000"/>
          <w:lang w:val="es-CO"/>
        </w:rPr>
      </w:pPr>
      <w:r w:rsidRPr="00B110DC">
        <w:rPr>
          <w:rFonts w:ascii="Times New Roman" w:hAnsi="Times New Roman" w:cs="Times New Roman"/>
          <w:color w:val="000000"/>
          <w:lang w:val="es-CO"/>
        </w:rPr>
        <w:t xml:space="preserve">Un conjunto </w:t>
      </w:r>
      <w:r w:rsidR="00B110DC">
        <w:rPr>
          <w:rFonts w:ascii="Times New Roman" w:hAnsi="Times New Roman" w:cs="Times New Roman"/>
          <w:color w:val="000000"/>
          <w:lang w:val="es-CO"/>
        </w:rPr>
        <w:t xml:space="preserve">es </w:t>
      </w:r>
      <w:r w:rsidRPr="006E6754">
        <w:rPr>
          <w:rFonts w:ascii="Times New Roman" w:hAnsi="Times New Roman" w:cs="Times New Roman"/>
          <w:b/>
          <w:color w:val="000000"/>
          <w:lang w:val="es-CO"/>
        </w:rPr>
        <w:t>infinito</w:t>
      </w:r>
      <w:r w:rsidR="00B110DC">
        <w:rPr>
          <w:rFonts w:ascii="Times New Roman" w:hAnsi="Times New Roman" w:cs="Times New Roman"/>
          <w:color w:val="000000"/>
          <w:lang w:val="es-CO"/>
        </w:rPr>
        <w:t xml:space="preserve"> cuando </w:t>
      </w:r>
      <w:r w:rsidR="0073389D">
        <w:rPr>
          <w:rFonts w:ascii="Times New Roman" w:hAnsi="Times New Roman" w:cs="Times New Roman"/>
          <w:color w:val="000000"/>
          <w:lang w:val="es-CO"/>
        </w:rPr>
        <w:t xml:space="preserve">su </w:t>
      </w:r>
      <w:r w:rsidR="00B110DC">
        <w:rPr>
          <w:rFonts w:ascii="Times New Roman" w:hAnsi="Times New Roman" w:cs="Times New Roman"/>
          <w:color w:val="000000"/>
          <w:lang w:val="es-CO"/>
        </w:rPr>
        <w:t xml:space="preserve">número de elementos </w:t>
      </w:r>
      <w:r w:rsidR="00B110DC" w:rsidRPr="002A650B">
        <w:rPr>
          <w:rFonts w:ascii="Times New Roman" w:hAnsi="Times New Roman" w:cs="Times New Roman"/>
          <w:b/>
          <w:color w:val="000000"/>
          <w:lang w:val="es-CO"/>
        </w:rPr>
        <w:t>no tiene límite</w:t>
      </w:r>
      <w:r w:rsidR="00B110DC">
        <w:rPr>
          <w:rFonts w:ascii="Times New Roman" w:hAnsi="Times New Roman" w:cs="Times New Roman"/>
          <w:color w:val="000000"/>
          <w:lang w:val="es-CO"/>
        </w:rPr>
        <w:t xml:space="preserve"> o fin. </w:t>
      </w:r>
    </w:p>
    <w:tbl>
      <w:tblPr>
        <w:tblStyle w:val="Tablaconcuadrcula"/>
        <w:tblW w:w="0" w:type="auto"/>
        <w:tblLook w:val="04A0" w:firstRow="1" w:lastRow="0" w:firstColumn="1" w:lastColumn="0" w:noHBand="0" w:noVBand="1"/>
      </w:tblPr>
      <w:tblGrid>
        <w:gridCol w:w="2486"/>
        <w:gridCol w:w="6342"/>
      </w:tblGrid>
      <w:tr w:rsidR="00A20ED0" w:rsidRPr="00B110DC" w14:paraId="01A6E19E" w14:textId="77777777" w:rsidTr="00E4120A">
        <w:tc>
          <w:tcPr>
            <w:tcW w:w="8978" w:type="dxa"/>
            <w:gridSpan w:val="2"/>
            <w:shd w:val="clear" w:color="auto" w:fill="000000" w:themeFill="text1"/>
          </w:tcPr>
          <w:p w14:paraId="2B5BF3DB" w14:textId="77777777" w:rsidR="00A20ED0" w:rsidRPr="00B110DC" w:rsidRDefault="00A20ED0"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A20ED0" w:rsidRPr="00B110DC" w14:paraId="7B1B85C9" w14:textId="77777777" w:rsidTr="00E4120A">
        <w:tc>
          <w:tcPr>
            <w:tcW w:w="2518" w:type="dxa"/>
          </w:tcPr>
          <w:p w14:paraId="7A2A21B1" w14:textId="77777777" w:rsidR="00A20ED0" w:rsidRPr="00B110DC" w:rsidRDefault="00A20ED0"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3D5B8574" w14:textId="40FFB017" w:rsidR="00A20ED0" w:rsidRPr="00B110DC" w:rsidRDefault="00A34B28" w:rsidP="00E4120A">
            <w:pPr>
              <w:jc w:val="center"/>
              <w:rPr>
                <w:rFonts w:ascii="Times" w:hAnsi="Times"/>
                <w:b/>
                <w:sz w:val="18"/>
                <w:szCs w:val="18"/>
                <w:lang w:val="es-CO"/>
              </w:rPr>
            </w:pPr>
            <w:r>
              <w:rPr>
                <w:rFonts w:ascii="Times" w:hAnsi="Times"/>
                <w:b/>
                <w:sz w:val="18"/>
                <w:szCs w:val="18"/>
                <w:lang w:val="es-CO"/>
              </w:rPr>
              <w:t>Conjunto infi</w:t>
            </w:r>
            <w:r w:rsidR="00B4274F">
              <w:rPr>
                <w:rFonts w:ascii="Times" w:hAnsi="Times"/>
                <w:b/>
                <w:sz w:val="18"/>
                <w:szCs w:val="18"/>
                <w:lang w:val="es-CO"/>
              </w:rPr>
              <w:t>ni</w:t>
            </w:r>
            <w:r>
              <w:rPr>
                <w:rFonts w:ascii="Times" w:hAnsi="Times"/>
                <w:b/>
                <w:sz w:val="18"/>
                <w:szCs w:val="18"/>
                <w:lang w:val="es-CO"/>
              </w:rPr>
              <w:t>to</w:t>
            </w:r>
          </w:p>
        </w:tc>
      </w:tr>
      <w:tr w:rsidR="00A20ED0" w:rsidRPr="00B110DC" w14:paraId="7D664A14" w14:textId="77777777" w:rsidTr="00E4120A">
        <w:tc>
          <w:tcPr>
            <w:tcW w:w="2518" w:type="dxa"/>
          </w:tcPr>
          <w:p w14:paraId="69E85745" w14:textId="77777777" w:rsidR="00A20ED0" w:rsidRPr="00B110DC" w:rsidRDefault="00A20ED0" w:rsidP="00E4120A">
            <w:pPr>
              <w:rPr>
                <w:rFonts w:ascii="Times" w:hAnsi="Times"/>
                <w:lang w:val="es-CO"/>
              </w:rPr>
            </w:pPr>
            <w:r w:rsidRPr="00B110DC">
              <w:rPr>
                <w:rFonts w:ascii="Times" w:hAnsi="Times"/>
                <w:b/>
                <w:sz w:val="18"/>
                <w:szCs w:val="18"/>
                <w:lang w:val="es-CO"/>
              </w:rPr>
              <w:t>Contenido</w:t>
            </w:r>
          </w:p>
        </w:tc>
        <w:tc>
          <w:tcPr>
            <w:tcW w:w="6460" w:type="dxa"/>
          </w:tcPr>
          <w:p w14:paraId="1168D799" w14:textId="5F19A495" w:rsidR="00A20ED0" w:rsidRDefault="00A20ED0" w:rsidP="00E4120A">
            <w:pPr>
              <w:rPr>
                <w:rFonts w:ascii="Times" w:hAnsi="Times"/>
                <w:lang w:val="es-CO"/>
              </w:rPr>
            </w:pPr>
            <w:r>
              <w:rPr>
                <w:rFonts w:ascii="Times" w:hAnsi="Times"/>
                <w:lang w:val="es-CO"/>
              </w:rPr>
              <w:t>N</w:t>
            </w:r>
            <w:r w:rsidRPr="00B110DC">
              <w:rPr>
                <w:rFonts w:ascii="Times" w:hAnsi="Times"/>
                <w:lang w:val="es-CO"/>
              </w:rPr>
              <w:t xml:space="preserve"> = { </w:t>
            </w:r>
            <w:r>
              <w:rPr>
                <w:rFonts w:ascii="Times" w:hAnsi="Times"/>
                <w:lang w:val="es-CO"/>
              </w:rPr>
              <w:t>0, 1, 2, 3, 4, 5, 6, 7, 8, 9, 10, 11, 12, …</w:t>
            </w:r>
            <w:r w:rsidRPr="00B110DC">
              <w:rPr>
                <w:rFonts w:ascii="Times" w:hAnsi="Times"/>
                <w:lang w:val="es-CO"/>
              </w:rPr>
              <w:t xml:space="preserve"> }</w:t>
            </w:r>
          </w:p>
          <w:p w14:paraId="3BF33C8A" w14:textId="5D3B297F" w:rsidR="00A20ED0" w:rsidRPr="00A20ED0" w:rsidRDefault="00A20ED0" w:rsidP="00A20ED0">
            <w:pPr>
              <w:rPr>
                <w:rFonts w:ascii="Times" w:hAnsi="Times"/>
                <w:lang w:val="es-CO"/>
              </w:rPr>
            </w:pPr>
            <w:r>
              <w:rPr>
                <w:rFonts w:ascii="Times" w:hAnsi="Times"/>
                <w:lang w:val="es-CO"/>
              </w:rPr>
              <w:t xml:space="preserve">El conjunto N de los números naturales es </w:t>
            </w:r>
            <w:r w:rsidRPr="00A20ED0">
              <w:rPr>
                <w:rFonts w:ascii="Times" w:hAnsi="Times"/>
                <w:b/>
                <w:lang w:val="es-CO"/>
              </w:rPr>
              <w:t>infinito</w:t>
            </w:r>
            <w:r>
              <w:rPr>
                <w:rFonts w:ascii="Times" w:hAnsi="Times"/>
                <w:lang w:val="es-CO"/>
              </w:rPr>
              <w:t xml:space="preserve">. </w:t>
            </w:r>
          </w:p>
        </w:tc>
      </w:tr>
    </w:tbl>
    <w:p w14:paraId="7C823C9B" w14:textId="77777777" w:rsidR="00A20ED0" w:rsidRDefault="00A20ED0">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3E49BA" w:rsidRPr="00B110DC" w14:paraId="21A1D398" w14:textId="77777777" w:rsidTr="00E4120A">
        <w:tc>
          <w:tcPr>
            <w:tcW w:w="9033" w:type="dxa"/>
            <w:gridSpan w:val="2"/>
            <w:shd w:val="clear" w:color="auto" w:fill="000000" w:themeFill="text1"/>
          </w:tcPr>
          <w:p w14:paraId="6D45963F" w14:textId="77777777" w:rsidR="003E49BA" w:rsidRPr="00B110DC" w:rsidRDefault="003E49BA"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3E49BA" w:rsidRPr="00B110DC" w14:paraId="6AAEE4A2" w14:textId="77777777" w:rsidTr="00E4120A">
        <w:tc>
          <w:tcPr>
            <w:tcW w:w="2518" w:type="dxa"/>
          </w:tcPr>
          <w:p w14:paraId="583F267D" w14:textId="77777777" w:rsidR="003E49BA" w:rsidRPr="00B110DC" w:rsidRDefault="003E49BA"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09B47310" w14:textId="5478C892" w:rsidR="003E49BA"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E49BA"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E49BA" w:rsidRPr="00B110DC">
              <w:rPr>
                <w:rFonts w:ascii="Times New Roman" w:hAnsi="Times New Roman" w:cs="Times New Roman"/>
                <w:color w:val="000000"/>
                <w:lang w:val="es-CO"/>
              </w:rPr>
              <w:t>REC</w:t>
            </w:r>
            <w:r w:rsidR="008A0202">
              <w:rPr>
                <w:rFonts w:ascii="Times New Roman" w:hAnsi="Times New Roman" w:cs="Times New Roman"/>
                <w:color w:val="000000"/>
                <w:lang w:val="es-CO"/>
              </w:rPr>
              <w:t>11</w:t>
            </w:r>
            <w:r w:rsidR="00341082">
              <w:rPr>
                <w:rFonts w:ascii="Times New Roman" w:hAnsi="Times New Roman" w:cs="Times New Roman"/>
                <w:color w:val="000000"/>
                <w:lang w:val="es-CO"/>
              </w:rPr>
              <w:t>0</w:t>
            </w:r>
          </w:p>
        </w:tc>
      </w:tr>
      <w:tr w:rsidR="003E49BA" w:rsidRPr="00B110DC" w14:paraId="1F1998CF" w14:textId="77777777" w:rsidTr="00E4120A">
        <w:tc>
          <w:tcPr>
            <w:tcW w:w="2518" w:type="dxa"/>
          </w:tcPr>
          <w:p w14:paraId="5286010E" w14:textId="77777777" w:rsidR="003E49BA" w:rsidRPr="00B110DC" w:rsidRDefault="003E49B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9E346A1" w14:textId="41AE8597" w:rsidR="003E49BA" w:rsidRPr="00B110DC" w:rsidRDefault="00571EB7" w:rsidP="00571EB7">
            <w:pPr>
              <w:rPr>
                <w:rFonts w:ascii="Times New Roman" w:hAnsi="Times New Roman" w:cs="Times New Roman"/>
                <w:color w:val="000000"/>
                <w:lang w:val="es-CO"/>
              </w:rPr>
            </w:pPr>
            <w:r>
              <w:rPr>
                <w:rFonts w:ascii="Times New Roman" w:hAnsi="Times New Roman" w:cs="Times New Roman"/>
                <w:color w:val="000000"/>
                <w:lang w:val="es-CO"/>
              </w:rPr>
              <w:t>¿Es infinito?</w:t>
            </w:r>
            <w:r w:rsidR="003E49BA" w:rsidRPr="00B110DC">
              <w:rPr>
                <w:rFonts w:ascii="Times New Roman" w:hAnsi="Times New Roman" w:cs="Times New Roman"/>
                <w:color w:val="000000"/>
                <w:lang w:val="es-CO"/>
              </w:rPr>
              <w:t xml:space="preserve"> </w:t>
            </w:r>
          </w:p>
        </w:tc>
      </w:tr>
      <w:tr w:rsidR="003E49BA" w:rsidRPr="00B110DC" w14:paraId="6AD56C36" w14:textId="77777777" w:rsidTr="00E4120A">
        <w:tc>
          <w:tcPr>
            <w:tcW w:w="2518" w:type="dxa"/>
          </w:tcPr>
          <w:p w14:paraId="3407FCAA" w14:textId="77777777" w:rsidR="003E49BA" w:rsidRPr="00B110DC" w:rsidRDefault="003E49BA"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3174D9D4" w14:textId="754EC338" w:rsidR="003E49BA" w:rsidRPr="00B110DC" w:rsidRDefault="003E49BA" w:rsidP="00795742">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795742">
              <w:rPr>
                <w:rFonts w:ascii="Times New Roman" w:hAnsi="Times New Roman" w:cs="Times New Roman"/>
                <w:color w:val="000000"/>
                <w:lang w:val="es-CO"/>
              </w:rPr>
              <w:t>identificar conjuntos infinitos</w:t>
            </w:r>
            <w:r w:rsidRPr="00B110DC">
              <w:rPr>
                <w:rFonts w:ascii="Times New Roman" w:hAnsi="Times New Roman" w:cs="Times New Roman"/>
                <w:color w:val="000000"/>
                <w:lang w:val="es-CO"/>
              </w:rPr>
              <w:t xml:space="preserve">. </w:t>
            </w:r>
          </w:p>
        </w:tc>
      </w:tr>
    </w:tbl>
    <w:p w14:paraId="5DF724A4" w14:textId="77777777" w:rsidR="003E49BA" w:rsidRPr="00B110DC" w:rsidRDefault="003E49BA">
      <w:pPr>
        <w:rPr>
          <w:rFonts w:ascii="Times New Roman" w:hAnsi="Times New Roman" w:cs="Times New Roman"/>
          <w:color w:val="000000"/>
          <w:lang w:val="es-CO"/>
        </w:rPr>
      </w:pPr>
    </w:p>
    <w:p w14:paraId="42E9DBCF" w14:textId="4641ECF6" w:rsidR="0028050E" w:rsidRPr="00B110DC" w:rsidRDefault="000C748B">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Pr>
          <w:rFonts w:ascii="Times" w:hAnsi="Times"/>
          <w:b/>
          <w:lang w:val="es-CO"/>
        </w:rPr>
        <w:t>.2</w:t>
      </w:r>
      <w:r w:rsidRPr="00B110DC">
        <w:rPr>
          <w:rFonts w:ascii="Times" w:hAnsi="Times"/>
          <w:b/>
          <w:lang w:val="es-CO"/>
        </w:rPr>
        <w:t xml:space="preserve"> Conjunto finito</w:t>
      </w:r>
    </w:p>
    <w:p w14:paraId="20A25A42" w14:textId="19E182A9" w:rsidR="0028050E" w:rsidRDefault="00326B49">
      <w:pPr>
        <w:rPr>
          <w:rFonts w:ascii="Times New Roman" w:hAnsi="Times New Roman" w:cs="Times New Roman"/>
          <w:color w:val="000000"/>
          <w:lang w:val="es-CO"/>
        </w:rPr>
      </w:pPr>
      <w:r>
        <w:rPr>
          <w:rFonts w:ascii="Times New Roman" w:hAnsi="Times New Roman" w:cs="Times New Roman"/>
          <w:color w:val="000000"/>
          <w:lang w:val="es-CO"/>
        </w:rPr>
        <w:t xml:space="preserve">Un conjunto es </w:t>
      </w:r>
      <w:r w:rsidRPr="00597188">
        <w:rPr>
          <w:rFonts w:ascii="Times New Roman" w:hAnsi="Times New Roman" w:cs="Times New Roman"/>
          <w:b/>
          <w:color w:val="000000"/>
          <w:lang w:val="es-CO"/>
        </w:rPr>
        <w:t>finito</w:t>
      </w:r>
      <w:r>
        <w:rPr>
          <w:rFonts w:ascii="Times New Roman" w:hAnsi="Times New Roman" w:cs="Times New Roman"/>
          <w:color w:val="000000"/>
          <w:lang w:val="es-CO"/>
        </w:rPr>
        <w:t xml:space="preserve"> cuando su número de elementos tiene </w:t>
      </w:r>
      <w:r w:rsidRPr="002A650B">
        <w:rPr>
          <w:rFonts w:ascii="Times New Roman" w:hAnsi="Times New Roman" w:cs="Times New Roman"/>
          <w:b/>
          <w:color w:val="000000"/>
          <w:lang w:val="es-CO"/>
        </w:rPr>
        <w:t>límite</w:t>
      </w:r>
      <w:r>
        <w:rPr>
          <w:rFonts w:ascii="Times New Roman" w:hAnsi="Times New Roman" w:cs="Times New Roman"/>
          <w:color w:val="000000"/>
          <w:lang w:val="es-CO"/>
        </w:rPr>
        <w:t xml:space="preserve"> o fin, es decir que el número de elementos se pueden contar. </w:t>
      </w:r>
    </w:p>
    <w:tbl>
      <w:tblPr>
        <w:tblStyle w:val="Tablaconcuadrcula"/>
        <w:tblW w:w="0" w:type="auto"/>
        <w:tblLook w:val="04A0" w:firstRow="1" w:lastRow="0" w:firstColumn="1" w:lastColumn="0" w:noHBand="0" w:noVBand="1"/>
      </w:tblPr>
      <w:tblGrid>
        <w:gridCol w:w="2486"/>
        <w:gridCol w:w="6342"/>
      </w:tblGrid>
      <w:tr w:rsidR="008E1A7C" w:rsidRPr="00B110DC" w14:paraId="3FC4CCBC" w14:textId="77777777" w:rsidTr="00E4120A">
        <w:tc>
          <w:tcPr>
            <w:tcW w:w="8978" w:type="dxa"/>
            <w:gridSpan w:val="2"/>
            <w:shd w:val="clear" w:color="auto" w:fill="000000" w:themeFill="text1"/>
          </w:tcPr>
          <w:p w14:paraId="177A0955" w14:textId="77777777" w:rsidR="008E1A7C" w:rsidRPr="00B110DC" w:rsidRDefault="008E1A7C"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8E1A7C" w:rsidRPr="00B110DC" w14:paraId="05B69DB8" w14:textId="77777777" w:rsidTr="00E4120A">
        <w:tc>
          <w:tcPr>
            <w:tcW w:w="2518" w:type="dxa"/>
          </w:tcPr>
          <w:p w14:paraId="7BEF0D61" w14:textId="77777777" w:rsidR="008E1A7C" w:rsidRPr="00B110DC" w:rsidRDefault="008E1A7C"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1CE12E36" w14:textId="05F2BDF7" w:rsidR="008E1A7C" w:rsidRPr="00B110DC" w:rsidRDefault="00597188" w:rsidP="00E4120A">
            <w:pPr>
              <w:jc w:val="center"/>
              <w:rPr>
                <w:rFonts w:ascii="Times" w:hAnsi="Times"/>
                <w:b/>
                <w:sz w:val="18"/>
                <w:szCs w:val="18"/>
                <w:lang w:val="es-CO"/>
              </w:rPr>
            </w:pPr>
            <w:r>
              <w:rPr>
                <w:rFonts w:ascii="Times" w:hAnsi="Times"/>
                <w:b/>
                <w:sz w:val="18"/>
                <w:szCs w:val="18"/>
                <w:lang w:val="es-CO"/>
              </w:rPr>
              <w:t xml:space="preserve">Conjunto finito </w:t>
            </w:r>
          </w:p>
        </w:tc>
      </w:tr>
      <w:tr w:rsidR="008E1A7C" w:rsidRPr="00B110DC" w14:paraId="0B45BA40" w14:textId="77777777" w:rsidTr="00E4120A">
        <w:tc>
          <w:tcPr>
            <w:tcW w:w="2518" w:type="dxa"/>
          </w:tcPr>
          <w:p w14:paraId="49CD55FD" w14:textId="77777777" w:rsidR="008E1A7C" w:rsidRPr="00B110DC" w:rsidRDefault="008E1A7C" w:rsidP="00E4120A">
            <w:pPr>
              <w:rPr>
                <w:rFonts w:ascii="Times" w:hAnsi="Times"/>
                <w:lang w:val="es-CO"/>
              </w:rPr>
            </w:pPr>
            <w:r w:rsidRPr="00B110DC">
              <w:rPr>
                <w:rFonts w:ascii="Times" w:hAnsi="Times"/>
                <w:b/>
                <w:sz w:val="18"/>
                <w:szCs w:val="18"/>
                <w:lang w:val="es-CO"/>
              </w:rPr>
              <w:t>Contenido</w:t>
            </w:r>
          </w:p>
        </w:tc>
        <w:tc>
          <w:tcPr>
            <w:tcW w:w="6460" w:type="dxa"/>
          </w:tcPr>
          <w:p w14:paraId="6568A2F3" w14:textId="5C618A99" w:rsidR="008E1A7C" w:rsidRDefault="00597188" w:rsidP="00E4120A">
            <w:pPr>
              <w:rPr>
                <w:rFonts w:ascii="Times" w:hAnsi="Times"/>
                <w:lang w:val="es-CO"/>
              </w:rPr>
            </w:pPr>
            <w:r>
              <w:rPr>
                <w:rFonts w:ascii="Times" w:hAnsi="Times"/>
                <w:lang w:val="es-CO"/>
              </w:rPr>
              <w:t>D</w:t>
            </w:r>
            <w:r w:rsidR="008E1A7C" w:rsidRPr="00B110DC">
              <w:rPr>
                <w:rFonts w:ascii="Times" w:hAnsi="Times"/>
                <w:lang w:val="es-CO"/>
              </w:rPr>
              <w:t xml:space="preserve"> = { </w:t>
            </w:r>
            <w:r w:rsidR="008E1A7C">
              <w:rPr>
                <w:rFonts w:ascii="Times" w:hAnsi="Times"/>
                <w:lang w:val="es-CO"/>
              </w:rPr>
              <w:t>0, 1, 2, 3</w:t>
            </w:r>
            <w:r>
              <w:rPr>
                <w:rFonts w:ascii="Times" w:hAnsi="Times"/>
                <w:lang w:val="es-CO"/>
              </w:rPr>
              <w:t xml:space="preserve">, 4, 5, 6, 7, 8, 9 </w:t>
            </w:r>
            <w:r w:rsidR="008E1A7C" w:rsidRPr="00B110DC">
              <w:rPr>
                <w:rFonts w:ascii="Times" w:hAnsi="Times"/>
                <w:lang w:val="es-CO"/>
              </w:rPr>
              <w:t>}</w:t>
            </w:r>
          </w:p>
          <w:p w14:paraId="7A402E86" w14:textId="0ACFA8E3" w:rsidR="008E1A7C" w:rsidRPr="00A20ED0" w:rsidRDefault="008E1A7C" w:rsidP="00597188">
            <w:pPr>
              <w:rPr>
                <w:rFonts w:ascii="Times" w:hAnsi="Times"/>
                <w:lang w:val="es-CO"/>
              </w:rPr>
            </w:pPr>
            <w:r>
              <w:rPr>
                <w:rFonts w:ascii="Times" w:hAnsi="Times"/>
                <w:lang w:val="es-CO"/>
              </w:rPr>
              <w:t xml:space="preserve">El conjunto </w:t>
            </w:r>
            <w:r w:rsidR="00597188">
              <w:rPr>
                <w:rFonts w:ascii="Times" w:hAnsi="Times"/>
                <w:lang w:val="es-CO"/>
              </w:rPr>
              <w:t>D</w:t>
            </w:r>
            <w:r>
              <w:rPr>
                <w:rFonts w:ascii="Times" w:hAnsi="Times"/>
                <w:lang w:val="es-CO"/>
              </w:rPr>
              <w:t xml:space="preserve"> de los números </w:t>
            </w:r>
            <w:r w:rsidR="00597188">
              <w:rPr>
                <w:rFonts w:ascii="Times" w:hAnsi="Times"/>
                <w:lang w:val="es-CO"/>
              </w:rPr>
              <w:t>dígitos</w:t>
            </w:r>
            <w:r>
              <w:rPr>
                <w:rFonts w:ascii="Times" w:hAnsi="Times"/>
                <w:lang w:val="es-CO"/>
              </w:rPr>
              <w:t xml:space="preserve"> es </w:t>
            </w:r>
            <w:r w:rsidR="00597188">
              <w:rPr>
                <w:rFonts w:ascii="Times" w:hAnsi="Times"/>
                <w:b/>
                <w:lang w:val="es-CO"/>
              </w:rPr>
              <w:t>fi</w:t>
            </w:r>
            <w:r w:rsidRPr="00A20ED0">
              <w:rPr>
                <w:rFonts w:ascii="Times" w:hAnsi="Times"/>
                <w:b/>
                <w:lang w:val="es-CO"/>
              </w:rPr>
              <w:t>nito</w:t>
            </w:r>
            <w:r w:rsidR="00597188">
              <w:rPr>
                <w:rFonts w:ascii="Times" w:hAnsi="Times"/>
                <w:lang w:val="es-CO"/>
              </w:rPr>
              <w:t xml:space="preserve">, </w:t>
            </w:r>
            <w:r w:rsidR="00260016">
              <w:rPr>
                <w:rFonts w:ascii="Times" w:hAnsi="Times"/>
                <w:lang w:val="es-CO"/>
              </w:rPr>
              <w:t xml:space="preserve">porque </w:t>
            </w:r>
            <w:r w:rsidR="00597188">
              <w:rPr>
                <w:rFonts w:ascii="Times" w:hAnsi="Times"/>
                <w:lang w:val="es-CO"/>
              </w:rPr>
              <w:t>su cardinal es 10.</w:t>
            </w:r>
            <w:r>
              <w:rPr>
                <w:rFonts w:ascii="Times" w:hAnsi="Times"/>
                <w:lang w:val="es-CO"/>
              </w:rPr>
              <w:t xml:space="preserve"> </w:t>
            </w:r>
          </w:p>
        </w:tc>
      </w:tr>
    </w:tbl>
    <w:p w14:paraId="2D3D097B" w14:textId="77777777" w:rsidR="008E1A7C" w:rsidRDefault="008E1A7C">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3F3554" w:rsidRPr="00B110DC" w14:paraId="6A32FCBE" w14:textId="77777777" w:rsidTr="00E4120A">
        <w:tc>
          <w:tcPr>
            <w:tcW w:w="9033" w:type="dxa"/>
            <w:gridSpan w:val="2"/>
            <w:shd w:val="clear" w:color="auto" w:fill="000000" w:themeFill="text1"/>
          </w:tcPr>
          <w:p w14:paraId="2E03FDF9" w14:textId="77777777" w:rsidR="003F3554" w:rsidRPr="00B110DC" w:rsidRDefault="003F3554"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3F3554" w:rsidRPr="00B110DC" w14:paraId="6729AF0D" w14:textId="77777777" w:rsidTr="00E4120A">
        <w:tc>
          <w:tcPr>
            <w:tcW w:w="2518" w:type="dxa"/>
          </w:tcPr>
          <w:p w14:paraId="4116E335" w14:textId="77777777" w:rsidR="003F3554" w:rsidRPr="00B110DC" w:rsidRDefault="003F3554"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26174E75" w14:textId="55D6988C" w:rsidR="003F3554" w:rsidRPr="00B110DC" w:rsidRDefault="00BB7ED2" w:rsidP="008A020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F3554"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F3554" w:rsidRPr="00B110DC">
              <w:rPr>
                <w:rFonts w:ascii="Times New Roman" w:hAnsi="Times New Roman" w:cs="Times New Roman"/>
                <w:color w:val="000000"/>
                <w:lang w:val="es-CO"/>
              </w:rPr>
              <w:t>REC</w:t>
            </w:r>
            <w:r w:rsidR="00341082">
              <w:rPr>
                <w:rFonts w:ascii="Times New Roman" w:hAnsi="Times New Roman" w:cs="Times New Roman"/>
                <w:color w:val="000000"/>
                <w:lang w:val="es-CO"/>
              </w:rPr>
              <w:t>1</w:t>
            </w:r>
            <w:r w:rsidR="008A0202">
              <w:rPr>
                <w:rFonts w:ascii="Times New Roman" w:hAnsi="Times New Roman" w:cs="Times New Roman"/>
                <w:color w:val="000000"/>
                <w:lang w:val="es-CO"/>
              </w:rPr>
              <w:t>2</w:t>
            </w:r>
            <w:r w:rsidR="00341082">
              <w:rPr>
                <w:rFonts w:ascii="Times New Roman" w:hAnsi="Times New Roman" w:cs="Times New Roman"/>
                <w:color w:val="000000"/>
                <w:lang w:val="es-CO"/>
              </w:rPr>
              <w:t>0</w:t>
            </w:r>
          </w:p>
        </w:tc>
      </w:tr>
      <w:tr w:rsidR="003F3554" w:rsidRPr="00B110DC" w14:paraId="6993BC2C" w14:textId="77777777" w:rsidTr="00E4120A">
        <w:tc>
          <w:tcPr>
            <w:tcW w:w="2518" w:type="dxa"/>
          </w:tcPr>
          <w:p w14:paraId="452D69AD" w14:textId="77777777" w:rsidR="003F3554" w:rsidRPr="00B110DC" w:rsidRDefault="003F3554"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7A3BF786" w14:textId="359F4453" w:rsidR="003F3554" w:rsidRPr="00B110DC" w:rsidRDefault="003F3554" w:rsidP="00E4120A">
            <w:pPr>
              <w:rPr>
                <w:rFonts w:ascii="Times New Roman" w:hAnsi="Times New Roman" w:cs="Times New Roman"/>
                <w:color w:val="000000"/>
                <w:lang w:val="es-CO"/>
              </w:rPr>
            </w:pPr>
            <w:r>
              <w:rPr>
                <w:rFonts w:ascii="Times New Roman" w:hAnsi="Times New Roman" w:cs="Times New Roman"/>
                <w:color w:val="000000"/>
                <w:lang w:val="es-CO"/>
              </w:rPr>
              <w:t>¿Finito o infinito?</w:t>
            </w:r>
            <w:r w:rsidRPr="00B110DC">
              <w:rPr>
                <w:rFonts w:ascii="Times New Roman" w:hAnsi="Times New Roman" w:cs="Times New Roman"/>
                <w:color w:val="000000"/>
                <w:lang w:val="es-CO"/>
              </w:rPr>
              <w:t xml:space="preserve"> </w:t>
            </w:r>
          </w:p>
        </w:tc>
      </w:tr>
      <w:tr w:rsidR="003F3554" w:rsidRPr="00B110DC" w14:paraId="6C5875AF" w14:textId="77777777" w:rsidTr="00E4120A">
        <w:tc>
          <w:tcPr>
            <w:tcW w:w="2518" w:type="dxa"/>
          </w:tcPr>
          <w:p w14:paraId="63A6E4C9" w14:textId="77777777" w:rsidR="003F3554" w:rsidRPr="00B110DC" w:rsidRDefault="003F3554"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14A3D614" w14:textId="1C5F6EA4" w:rsidR="003F3554" w:rsidRPr="00B110DC" w:rsidRDefault="003F3554" w:rsidP="003F3554">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Pr>
                <w:rFonts w:ascii="Times New Roman" w:hAnsi="Times New Roman" w:cs="Times New Roman"/>
                <w:color w:val="000000"/>
                <w:lang w:val="es-CO"/>
              </w:rPr>
              <w:t>identificar conjuntos finitos</w:t>
            </w:r>
            <w:r w:rsidRPr="00B110DC">
              <w:rPr>
                <w:rFonts w:ascii="Times New Roman" w:hAnsi="Times New Roman" w:cs="Times New Roman"/>
                <w:color w:val="000000"/>
                <w:lang w:val="es-CO"/>
              </w:rPr>
              <w:t xml:space="preserve">. </w:t>
            </w:r>
          </w:p>
        </w:tc>
      </w:tr>
    </w:tbl>
    <w:p w14:paraId="19A182A9" w14:textId="77777777" w:rsidR="008E1A7C" w:rsidRDefault="008E1A7C">
      <w:pPr>
        <w:rPr>
          <w:rFonts w:ascii="Times New Roman" w:hAnsi="Times New Roman" w:cs="Times New Roman"/>
          <w:color w:val="000000"/>
          <w:lang w:val="es-CO"/>
        </w:rPr>
      </w:pPr>
    </w:p>
    <w:p w14:paraId="641E521A" w14:textId="58626D3E" w:rsidR="008E1A7C" w:rsidRDefault="00513051">
      <w:pPr>
        <w:rPr>
          <w:rFonts w:ascii="Times New Roman" w:hAnsi="Times New Roman" w:cs="Times New Roman"/>
          <w:color w:val="000000"/>
          <w:lang w:val="es-CO"/>
        </w:rPr>
      </w:pPr>
      <w:r w:rsidRPr="00B110DC">
        <w:rPr>
          <w:rFonts w:ascii="Times" w:hAnsi="Times"/>
          <w:highlight w:val="yellow"/>
          <w:lang w:val="es-CO"/>
        </w:rPr>
        <w:lastRenderedPageBreak/>
        <w:t>[SECCIÓN 2]</w:t>
      </w:r>
      <w:r w:rsidRPr="00B110DC">
        <w:rPr>
          <w:rFonts w:ascii="Times" w:hAnsi="Times"/>
          <w:lang w:val="es-CO"/>
        </w:rPr>
        <w:t xml:space="preserve"> </w:t>
      </w:r>
      <w:r w:rsidRPr="00B110DC">
        <w:rPr>
          <w:rFonts w:ascii="Times" w:hAnsi="Times"/>
          <w:b/>
          <w:lang w:val="es-CO"/>
        </w:rPr>
        <w:t>3</w:t>
      </w:r>
      <w:r>
        <w:rPr>
          <w:rFonts w:ascii="Times" w:hAnsi="Times"/>
          <w:b/>
          <w:lang w:val="es-CO"/>
        </w:rPr>
        <w:t>.</w:t>
      </w:r>
      <w:r w:rsidR="007E522C">
        <w:rPr>
          <w:rFonts w:ascii="Times" w:hAnsi="Times"/>
          <w:b/>
          <w:lang w:val="es-CO"/>
        </w:rPr>
        <w:t>3</w:t>
      </w:r>
      <w:r w:rsidRPr="00B110DC">
        <w:rPr>
          <w:rFonts w:ascii="Times" w:hAnsi="Times"/>
          <w:b/>
          <w:lang w:val="es-CO"/>
        </w:rPr>
        <w:t xml:space="preserve"> Conjunto </w:t>
      </w:r>
      <w:r>
        <w:rPr>
          <w:rFonts w:ascii="Times" w:hAnsi="Times"/>
          <w:b/>
          <w:lang w:val="es-CO"/>
        </w:rPr>
        <w:t>unitario</w:t>
      </w:r>
    </w:p>
    <w:p w14:paraId="7A409EEF" w14:textId="015C2659" w:rsidR="008E1A7C" w:rsidRDefault="00DF743E">
      <w:pPr>
        <w:rPr>
          <w:rFonts w:ascii="Times New Roman" w:hAnsi="Times New Roman" w:cs="Times New Roman"/>
          <w:color w:val="000000"/>
          <w:lang w:val="es-CO"/>
        </w:rPr>
      </w:pPr>
      <w:r>
        <w:rPr>
          <w:rFonts w:ascii="Times New Roman" w:hAnsi="Times New Roman" w:cs="Times New Roman"/>
          <w:color w:val="000000"/>
          <w:lang w:val="es-CO"/>
        </w:rPr>
        <w:t xml:space="preserve">Cuando un conjunto tiene </w:t>
      </w:r>
      <w:r w:rsidRPr="002A650B">
        <w:rPr>
          <w:rFonts w:ascii="Times New Roman" w:hAnsi="Times New Roman" w:cs="Times New Roman"/>
          <w:b/>
          <w:color w:val="000000"/>
          <w:lang w:val="es-CO"/>
        </w:rPr>
        <w:t>un solo elemento</w:t>
      </w:r>
      <w:r>
        <w:rPr>
          <w:rFonts w:ascii="Times New Roman" w:hAnsi="Times New Roman" w:cs="Times New Roman"/>
          <w:color w:val="000000"/>
          <w:lang w:val="es-CO"/>
        </w:rPr>
        <w:t xml:space="preserve">, se denomina conjunto </w:t>
      </w:r>
      <w:r w:rsidRPr="002A650B">
        <w:rPr>
          <w:rFonts w:ascii="Times New Roman" w:hAnsi="Times New Roman" w:cs="Times New Roman"/>
          <w:b/>
          <w:color w:val="000000"/>
          <w:lang w:val="es-CO"/>
        </w:rPr>
        <w:t>unitario</w:t>
      </w:r>
      <w:r>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68"/>
        <w:gridCol w:w="6360"/>
      </w:tblGrid>
      <w:tr w:rsidR="00375EB3" w:rsidRPr="00B110DC" w14:paraId="592D1496" w14:textId="77777777" w:rsidTr="00E4120A">
        <w:tc>
          <w:tcPr>
            <w:tcW w:w="8828" w:type="dxa"/>
            <w:gridSpan w:val="2"/>
            <w:shd w:val="clear" w:color="auto" w:fill="0D0D0D" w:themeFill="text1" w:themeFillTint="F2"/>
          </w:tcPr>
          <w:p w14:paraId="4825474C" w14:textId="77777777" w:rsidR="00375EB3" w:rsidRPr="00B110DC" w:rsidRDefault="00375EB3"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375EB3" w:rsidRPr="00B110DC" w14:paraId="33BBFEB2" w14:textId="77777777" w:rsidTr="00E4120A">
        <w:tc>
          <w:tcPr>
            <w:tcW w:w="2468" w:type="dxa"/>
          </w:tcPr>
          <w:p w14:paraId="317BA080" w14:textId="77777777" w:rsidR="00375EB3" w:rsidRPr="00B110DC" w:rsidRDefault="00375EB3"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6EC91874" w14:textId="26A9FD89" w:rsidR="00375EB3"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375EB3"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375EB3">
              <w:rPr>
                <w:rFonts w:ascii="Times New Roman" w:hAnsi="Times New Roman" w:cs="Times New Roman"/>
                <w:color w:val="000000"/>
                <w:lang w:val="es-CO"/>
              </w:rPr>
              <w:t>IMG04</w:t>
            </w:r>
          </w:p>
        </w:tc>
      </w:tr>
      <w:tr w:rsidR="00375EB3" w:rsidRPr="00B110DC" w14:paraId="3F83B848" w14:textId="77777777" w:rsidTr="00E4120A">
        <w:tc>
          <w:tcPr>
            <w:tcW w:w="2468" w:type="dxa"/>
          </w:tcPr>
          <w:p w14:paraId="4E26C383"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60128778" w14:textId="77777777" w:rsidR="00375EB3" w:rsidRDefault="00375EB3" w:rsidP="00E4120A">
            <w:pPr>
              <w:rPr>
                <w:rFonts w:ascii="Times New Roman" w:hAnsi="Times New Roman" w:cs="Times New Roman"/>
                <w:color w:val="000000"/>
                <w:lang w:val="es-CO"/>
              </w:rPr>
            </w:pPr>
            <w:r>
              <w:rPr>
                <w:rFonts w:ascii="Times New Roman" w:hAnsi="Times New Roman" w:cs="Times New Roman"/>
                <w:color w:val="000000"/>
                <w:lang w:val="es-CO"/>
              </w:rPr>
              <w:t>La imagen del sol dentro de un óvalo (representación gráfica de diagrama de Venn), con la etiqueta “S”</w:t>
            </w:r>
            <w:r w:rsidRPr="00B110DC">
              <w:rPr>
                <w:rFonts w:ascii="Times New Roman" w:hAnsi="Times New Roman" w:cs="Times New Roman"/>
                <w:color w:val="000000"/>
                <w:lang w:val="es-CO"/>
              </w:rPr>
              <w:t xml:space="preserve"> </w:t>
            </w:r>
          </w:p>
          <w:p w14:paraId="4027520E" w14:textId="59A26E91" w:rsidR="00375EB3" w:rsidRPr="00B110DC" w:rsidRDefault="00375EB3" w:rsidP="00375EB3">
            <w:pPr>
              <w:rPr>
                <w:rFonts w:ascii="Times New Roman" w:hAnsi="Times New Roman" w:cs="Times New Roman"/>
                <w:color w:val="000000"/>
                <w:lang w:val="es-CO"/>
              </w:rPr>
            </w:pPr>
            <w:r>
              <w:rPr>
                <w:rFonts w:ascii="Times New Roman" w:hAnsi="Times New Roman" w:cs="Times New Roman"/>
                <w:color w:val="000000"/>
                <w:lang w:val="es-CO"/>
              </w:rPr>
              <w:t xml:space="preserve">La imagen del sol fue tomada de </w:t>
            </w:r>
            <w:r w:rsidRPr="00B110DC">
              <w:rPr>
                <w:rFonts w:ascii="Arial" w:hAnsi="Arial" w:cs="Arial"/>
                <w:color w:val="333333"/>
                <w:sz w:val="18"/>
                <w:szCs w:val="18"/>
                <w:shd w:val="clear" w:color="auto" w:fill="FFFFFF"/>
                <w:lang w:val="es-CO"/>
              </w:rPr>
              <w:t xml:space="preserve">Shutterstock </w:t>
            </w:r>
            <w:r w:rsidRPr="00375EB3">
              <w:rPr>
                <w:rFonts w:ascii="Arial" w:hAnsi="Arial" w:cs="Arial"/>
                <w:color w:val="333333"/>
                <w:sz w:val="18"/>
                <w:szCs w:val="18"/>
                <w:shd w:val="clear" w:color="auto" w:fill="FFFFFF"/>
                <w:lang w:val="es-CO"/>
              </w:rPr>
              <w:t>166248596</w:t>
            </w:r>
          </w:p>
        </w:tc>
      </w:tr>
      <w:tr w:rsidR="00375EB3" w:rsidRPr="00B110DC" w14:paraId="0634A7A9" w14:textId="77777777" w:rsidTr="00E4120A">
        <w:tc>
          <w:tcPr>
            <w:tcW w:w="2468" w:type="dxa"/>
          </w:tcPr>
          <w:p w14:paraId="3B4169CA"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578436BC" w14:textId="00C98E36" w:rsidR="00375EB3" w:rsidRPr="00B110DC" w:rsidRDefault="00375EB3" w:rsidP="00E4120A">
            <w:pPr>
              <w:rPr>
                <w:rFonts w:ascii="Times New Roman" w:hAnsi="Times New Roman" w:cs="Times New Roman"/>
                <w:color w:val="000000"/>
                <w:lang w:val="es-CO"/>
              </w:rPr>
            </w:pPr>
            <w:r>
              <w:rPr>
                <w:sz w:val="24"/>
                <w:szCs w:val="24"/>
                <w:lang w:val="es-ES_tradnl"/>
              </w:rPr>
              <w:object w:dxaOrig="4485" w:dyaOrig="3075" w14:anchorId="25EEFAE0">
                <v:shape id="_x0000_i1028" type="#_x0000_t75" style="width:173.35pt;height:119.9pt" o:ole="">
                  <v:imagedata r:id="rId15" o:title=""/>
                </v:shape>
                <o:OLEObject Type="Embed" ProgID="PBrush" ShapeID="_x0000_i1028" DrawAspect="Content" ObjectID="_1486898392" r:id="rId16"/>
              </w:object>
            </w:r>
          </w:p>
        </w:tc>
      </w:tr>
      <w:tr w:rsidR="00375EB3" w:rsidRPr="00B110DC" w14:paraId="3D9830F7" w14:textId="77777777" w:rsidTr="00E4120A">
        <w:tc>
          <w:tcPr>
            <w:tcW w:w="2468" w:type="dxa"/>
          </w:tcPr>
          <w:p w14:paraId="2D10BE4F" w14:textId="77777777" w:rsidR="00375EB3" w:rsidRPr="00B110DC" w:rsidRDefault="00375EB3"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7661B436" w14:textId="68539273" w:rsidR="00375EB3" w:rsidRPr="00B110DC" w:rsidRDefault="00CC1DEF" w:rsidP="00E4120A">
            <w:pPr>
              <w:rPr>
                <w:rFonts w:ascii="Times New Roman" w:hAnsi="Times New Roman" w:cs="Times New Roman"/>
                <w:color w:val="000000"/>
                <w:lang w:val="es-CO"/>
              </w:rPr>
            </w:pPr>
            <w:r>
              <w:rPr>
                <w:rFonts w:ascii="Times New Roman" w:hAnsi="Times New Roman" w:cs="Times New Roman"/>
                <w:color w:val="000000"/>
                <w:lang w:val="es-CO"/>
              </w:rPr>
              <w:t>S</w:t>
            </w:r>
            <w:r w:rsidR="00375EB3" w:rsidRPr="00B110DC">
              <w:rPr>
                <w:rFonts w:ascii="Times New Roman" w:hAnsi="Times New Roman" w:cs="Times New Roman"/>
                <w:color w:val="000000"/>
                <w:lang w:val="es-CO"/>
              </w:rPr>
              <w:t xml:space="preserve"> = {</w:t>
            </w:r>
            <w:r>
              <w:rPr>
                <w:rFonts w:ascii="Times New Roman" w:hAnsi="Times New Roman" w:cs="Times New Roman"/>
                <w:color w:val="000000"/>
                <w:lang w:val="es-CO"/>
              </w:rPr>
              <w:t>Soles de la vía láctea</w:t>
            </w:r>
            <w:r w:rsidR="00375EB3" w:rsidRPr="00B110DC">
              <w:rPr>
                <w:rFonts w:ascii="Times New Roman" w:hAnsi="Times New Roman" w:cs="Times New Roman"/>
                <w:color w:val="000000"/>
                <w:lang w:val="es-CO"/>
              </w:rPr>
              <w:t xml:space="preserve">} </w:t>
            </w:r>
          </w:p>
          <w:p w14:paraId="0234C5E2" w14:textId="3FF13A5E" w:rsidR="00375EB3" w:rsidRPr="00B110DC" w:rsidRDefault="00CC1DEF" w:rsidP="00E4120A">
            <w:pPr>
              <w:rPr>
                <w:rFonts w:ascii="Times New Roman" w:hAnsi="Times New Roman" w:cs="Times New Roman"/>
                <w:color w:val="000000"/>
                <w:lang w:val="es-CO"/>
              </w:rPr>
            </w:pPr>
            <w:r>
              <w:rPr>
                <w:rFonts w:ascii="Times New Roman" w:hAnsi="Times New Roman" w:cs="Times New Roman"/>
                <w:color w:val="000000"/>
                <w:lang w:val="es-CO"/>
              </w:rPr>
              <w:t xml:space="preserve">El conjunto S es </w:t>
            </w:r>
            <w:r w:rsidRPr="00CC1DEF">
              <w:rPr>
                <w:rFonts w:ascii="Times New Roman" w:hAnsi="Times New Roman" w:cs="Times New Roman"/>
                <w:b/>
                <w:color w:val="000000"/>
                <w:lang w:val="es-CO"/>
              </w:rPr>
              <w:t>unitario</w:t>
            </w:r>
            <w:r>
              <w:rPr>
                <w:rFonts w:ascii="Times New Roman" w:hAnsi="Times New Roman" w:cs="Times New Roman"/>
                <w:color w:val="000000"/>
                <w:lang w:val="es-CO"/>
              </w:rPr>
              <w:t xml:space="preserve"> porque la vía láctea tiene un solo sol. </w:t>
            </w:r>
          </w:p>
        </w:tc>
      </w:tr>
    </w:tbl>
    <w:p w14:paraId="1C1E41D2" w14:textId="77777777" w:rsidR="008E1A7C" w:rsidRDefault="008E1A7C">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484CF7" w:rsidRPr="00B110DC" w14:paraId="69A524B5" w14:textId="77777777" w:rsidTr="00C3689D">
        <w:tc>
          <w:tcPr>
            <w:tcW w:w="8828" w:type="dxa"/>
            <w:gridSpan w:val="2"/>
            <w:shd w:val="clear" w:color="auto" w:fill="000000" w:themeFill="text1"/>
          </w:tcPr>
          <w:p w14:paraId="27224B07" w14:textId="77777777" w:rsidR="00484CF7" w:rsidRPr="00B110DC" w:rsidRDefault="00484CF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484CF7" w:rsidRPr="00B110DC" w14:paraId="35B2B4B1" w14:textId="77777777" w:rsidTr="00C3689D">
        <w:tc>
          <w:tcPr>
            <w:tcW w:w="2467" w:type="dxa"/>
          </w:tcPr>
          <w:p w14:paraId="7F7E136F" w14:textId="77777777" w:rsidR="00484CF7" w:rsidRPr="00B110DC" w:rsidRDefault="00484CF7"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22BC87CE" w14:textId="28F73A63" w:rsidR="00484CF7" w:rsidRPr="00B110DC" w:rsidRDefault="00BB7ED2" w:rsidP="00484CF7">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484CF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484CF7" w:rsidRPr="00B110DC">
              <w:rPr>
                <w:rFonts w:ascii="Times New Roman" w:hAnsi="Times New Roman" w:cs="Times New Roman"/>
                <w:color w:val="000000"/>
                <w:lang w:val="es-CO"/>
              </w:rPr>
              <w:t>REC</w:t>
            </w:r>
            <w:r w:rsidR="008A0202">
              <w:rPr>
                <w:rFonts w:ascii="Times New Roman" w:hAnsi="Times New Roman" w:cs="Times New Roman"/>
                <w:color w:val="000000"/>
                <w:lang w:val="es-CO"/>
              </w:rPr>
              <w:t>13</w:t>
            </w:r>
            <w:r w:rsidR="00341082">
              <w:rPr>
                <w:rFonts w:ascii="Times New Roman" w:hAnsi="Times New Roman" w:cs="Times New Roman"/>
                <w:color w:val="000000"/>
                <w:lang w:val="es-CO"/>
              </w:rPr>
              <w:t>0</w:t>
            </w:r>
          </w:p>
        </w:tc>
      </w:tr>
      <w:tr w:rsidR="00484CF7" w:rsidRPr="00B110DC" w14:paraId="5B828D6D" w14:textId="77777777" w:rsidTr="00C3689D">
        <w:tc>
          <w:tcPr>
            <w:tcW w:w="2467" w:type="dxa"/>
          </w:tcPr>
          <w:p w14:paraId="23CAAF63" w14:textId="77777777" w:rsidR="00484CF7" w:rsidRPr="00B110DC" w:rsidRDefault="00484CF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1B72E93" w14:textId="64F9FC74" w:rsidR="00484CF7" w:rsidRPr="00B110DC" w:rsidRDefault="00A266B0" w:rsidP="00E4120A">
            <w:pPr>
              <w:rPr>
                <w:rFonts w:ascii="Times New Roman" w:hAnsi="Times New Roman" w:cs="Times New Roman"/>
                <w:color w:val="000000"/>
                <w:lang w:val="es-CO"/>
              </w:rPr>
            </w:pPr>
            <w:r>
              <w:rPr>
                <w:rFonts w:ascii="Times New Roman" w:hAnsi="Times New Roman" w:cs="Times New Roman"/>
                <w:color w:val="000000"/>
                <w:lang w:val="es-CO"/>
              </w:rPr>
              <w:t>¿Por qué es unitario?</w:t>
            </w:r>
          </w:p>
        </w:tc>
      </w:tr>
      <w:tr w:rsidR="00484CF7" w:rsidRPr="00B110DC" w14:paraId="05EF9541" w14:textId="77777777" w:rsidTr="00C3689D">
        <w:tc>
          <w:tcPr>
            <w:tcW w:w="2467" w:type="dxa"/>
          </w:tcPr>
          <w:p w14:paraId="3A786823" w14:textId="77777777" w:rsidR="00484CF7" w:rsidRPr="00B110DC" w:rsidRDefault="00484CF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383FE2E1" w14:textId="6E3B4002" w:rsidR="00484CF7" w:rsidRPr="00B110DC" w:rsidRDefault="00484CF7" w:rsidP="00F14286">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F14286">
              <w:rPr>
                <w:rFonts w:ascii="Times New Roman" w:hAnsi="Times New Roman" w:cs="Times New Roman"/>
                <w:color w:val="000000"/>
                <w:lang w:val="es-CO"/>
              </w:rPr>
              <w:t>proponer</w:t>
            </w:r>
            <w:r>
              <w:rPr>
                <w:rFonts w:ascii="Times New Roman" w:hAnsi="Times New Roman" w:cs="Times New Roman"/>
                <w:color w:val="000000"/>
                <w:lang w:val="es-CO"/>
              </w:rPr>
              <w:t xml:space="preserve"> conjuntos </w:t>
            </w:r>
            <w:r w:rsidR="00A266B0">
              <w:rPr>
                <w:rFonts w:ascii="Times New Roman" w:hAnsi="Times New Roman" w:cs="Times New Roman"/>
                <w:color w:val="000000"/>
                <w:lang w:val="es-CO"/>
              </w:rPr>
              <w:t>unitarios</w:t>
            </w:r>
            <w:r w:rsidRPr="00B110DC">
              <w:rPr>
                <w:rFonts w:ascii="Times New Roman" w:hAnsi="Times New Roman" w:cs="Times New Roman"/>
                <w:color w:val="000000"/>
                <w:lang w:val="es-CO"/>
              </w:rPr>
              <w:t xml:space="preserve">. </w:t>
            </w:r>
          </w:p>
        </w:tc>
      </w:tr>
    </w:tbl>
    <w:p w14:paraId="79CBE0FD" w14:textId="77777777" w:rsidR="00341082" w:rsidRDefault="00341082">
      <w:pPr>
        <w:rPr>
          <w:rFonts w:ascii="Times" w:hAnsi="Times"/>
          <w:highlight w:val="yellow"/>
          <w:lang w:val="es-CO"/>
        </w:rPr>
      </w:pPr>
    </w:p>
    <w:p w14:paraId="5ACDE04A" w14:textId="200A55C4" w:rsidR="00484CF7" w:rsidRDefault="00C3689D">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Pr>
          <w:rFonts w:ascii="Times" w:hAnsi="Times"/>
          <w:b/>
          <w:lang w:val="es-CO"/>
        </w:rPr>
        <w:t>.</w:t>
      </w:r>
      <w:r w:rsidR="007E522C">
        <w:rPr>
          <w:rFonts w:ascii="Times" w:hAnsi="Times"/>
          <w:b/>
          <w:lang w:val="es-CO"/>
        </w:rPr>
        <w:t>4</w:t>
      </w:r>
      <w:r w:rsidRPr="00B110DC">
        <w:rPr>
          <w:rFonts w:ascii="Times" w:hAnsi="Times"/>
          <w:b/>
          <w:lang w:val="es-CO"/>
        </w:rPr>
        <w:t xml:space="preserve"> Conjunto </w:t>
      </w:r>
      <w:r>
        <w:rPr>
          <w:rFonts w:ascii="Times" w:hAnsi="Times"/>
          <w:b/>
          <w:lang w:val="es-CO"/>
        </w:rPr>
        <w:t>vacío</w:t>
      </w:r>
    </w:p>
    <w:p w14:paraId="4FCFC6AB" w14:textId="3761D2D7" w:rsidR="008E1A7C" w:rsidRDefault="004B525E">
      <w:pPr>
        <w:rPr>
          <w:rFonts w:ascii="Times New Roman" w:hAnsi="Times New Roman" w:cs="Times New Roman"/>
          <w:color w:val="000000"/>
          <w:lang w:val="es-CO"/>
        </w:rPr>
      </w:pPr>
      <w:r>
        <w:rPr>
          <w:rFonts w:ascii="Times New Roman" w:hAnsi="Times New Roman" w:cs="Times New Roman"/>
          <w:color w:val="000000"/>
          <w:lang w:val="es-CO"/>
        </w:rPr>
        <w:t xml:space="preserve">Un conjunto es </w:t>
      </w:r>
      <w:r>
        <w:rPr>
          <w:rFonts w:ascii="Times New Roman" w:hAnsi="Times New Roman" w:cs="Times New Roman"/>
          <w:b/>
          <w:color w:val="000000"/>
          <w:lang w:val="es-CO"/>
        </w:rPr>
        <w:t>vacío</w:t>
      </w:r>
      <w:r>
        <w:rPr>
          <w:rFonts w:ascii="Times New Roman" w:hAnsi="Times New Roman" w:cs="Times New Roman"/>
          <w:color w:val="000000"/>
          <w:lang w:val="es-CO"/>
        </w:rPr>
        <w:t xml:space="preserve"> cuando no tiene elementos, es decir cuando su cardinal es cero. </w:t>
      </w:r>
    </w:p>
    <w:tbl>
      <w:tblPr>
        <w:tblStyle w:val="Tablaconcuadrcula"/>
        <w:tblW w:w="0" w:type="auto"/>
        <w:tblLook w:val="04A0" w:firstRow="1" w:lastRow="0" w:firstColumn="1" w:lastColumn="0" w:noHBand="0" w:noVBand="1"/>
      </w:tblPr>
      <w:tblGrid>
        <w:gridCol w:w="2486"/>
        <w:gridCol w:w="6342"/>
      </w:tblGrid>
      <w:tr w:rsidR="00E22268" w:rsidRPr="00B110DC" w14:paraId="4405D626" w14:textId="77777777" w:rsidTr="00E4120A">
        <w:tc>
          <w:tcPr>
            <w:tcW w:w="8978" w:type="dxa"/>
            <w:gridSpan w:val="2"/>
            <w:shd w:val="clear" w:color="auto" w:fill="000000" w:themeFill="text1"/>
          </w:tcPr>
          <w:p w14:paraId="23D1D5DA" w14:textId="77777777" w:rsidR="00E22268" w:rsidRPr="00B110DC" w:rsidRDefault="00E22268"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E22268" w:rsidRPr="00B110DC" w14:paraId="103A56CB" w14:textId="77777777" w:rsidTr="00E4120A">
        <w:tc>
          <w:tcPr>
            <w:tcW w:w="2518" w:type="dxa"/>
          </w:tcPr>
          <w:p w14:paraId="2EF5545C" w14:textId="77777777" w:rsidR="00E22268" w:rsidRPr="00B110DC" w:rsidRDefault="00E22268" w:rsidP="00E4120A">
            <w:pPr>
              <w:rPr>
                <w:rFonts w:ascii="Times" w:hAnsi="Times"/>
                <w:b/>
                <w:sz w:val="18"/>
                <w:szCs w:val="18"/>
                <w:lang w:val="es-CO"/>
              </w:rPr>
            </w:pPr>
            <w:r w:rsidRPr="00B110DC">
              <w:rPr>
                <w:rFonts w:ascii="Times" w:hAnsi="Times"/>
                <w:b/>
                <w:sz w:val="18"/>
                <w:szCs w:val="18"/>
                <w:lang w:val="es-CO"/>
              </w:rPr>
              <w:t>Título</w:t>
            </w:r>
          </w:p>
        </w:tc>
        <w:tc>
          <w:tcPr>
            <w:tcW w:w="6460" w:type="dxa"/>
          </w:tcPr>
          <w:p w14:paraId="14B21E1F" w14:textId="6A3B7A39" w:rsidR="00E22268" w:rsidRPr="00B110DC" w:rsidRDefault="00E22268" w:rsidP="00E22268">
            <w:pPr>
              <w:jc w:val="center"/>
              <w:rPr>
                <w:rFonts w:ascii="Times" w:hAnsi="Times"/>
                <w:b/>
                <w:sz w:val="18"/>
                <w:szCs w:val="18"/>
                <w:lang w:val="es-CO"/>
              </w:rPr>
            </w:pPr>
            <w:r>
              <w:rPr>
                <w:rFonts w:ascii="Times" w:hAnsi="Times"/>
                <w:b/>
                <w:sz w:val="18"/>
                <w:szCs w:val="18"/>
                <w:lang w:val="es-CO"/>
              </w:rPr>
              <w:t xml:space="preserve">Conjunto vacío </w:t>
            </w:r>
          </w:p>
        </w:tc>
      </w:tr>
      <w:tr w:rsidR="00E22268" w:rsidRPr="00B110DC" w14:paraId="0CED9F73" w14:textId="77777777" w:rsidTr="00E4120A">
        <w:tc>
          <w:tcPr>
            <w:tcW w:w="2518" w:type="dxa"/>
          </w:tcPr>
          <w:p w14:paraId="292060D2" w14:textId="77777777" w:rsidR="00E22268" w:rsidRPr="00B110DC" w:rsidRDefault="00E22268" w:rsidP="00E4120A">
            <w:pPr>
              <w:rPr>
                <w:rFonts w:ascii="Times" w:hAnsi="Times"/>
                <w:lang w:val="es-CO"/>
              </w:rPr>
            </w:pPr>
            <w:r w:rsidRPr="00B110DC">
              <w:rPr>
                <w:rFonts w:ascii="Times" w:hAnsi="Times"/>
                <w:b/>
                <w:sz w:val="18"/>
                <w:szCs w:val="18"/>
                <w:lang w:val="es-CO"/>
              </w:rPr>
              <w:t>Contenido</w:t>
            </w:r>
          </w:p>
        </w:tc>
        <w:tc>
          <w:tcPr>
            <w:tcW w:w="6460" w:type="dxa"/>
          </w:tcPr>
          <w:p w14:paraId="5A2F1F2C" w14:textId="61376F61" w:rsidR="00E22268" w:rsidRDefault="005129E0" w:rsidP="00E4120A">
            <w:pPr>
              <w:rPr>
                <w:rFonts w:ascii="Times" w:hAnsi="Times"/>
                <w:lang w:val="es-CO"/>
              </w:rPr>
            </w:pPr>
            <w:r>
              <w:rPr>
                <w:rFonts w:ascii="Times" w:hAnsi="Times"/>
                <w:lang w:val="es-CO"/>
              </w:rPr>
              <w:t>H</w:t>
            </w:r>
            <w:r w:rsidR="00E22268" w:rsidRPr="00B110DC">
              <w:rPr>
                <w:rFonts w:ascii="Times" w:hAnsi="Times"/>
                <w:lang w:val="es-CO"/>
              </w:rPr>
              <w:t xml:space="preserve"> = { </w:t>
            </w:r>
            <w:r>
              <w:rPr>
                <w:rFonts w:ascii="Times" w:hAnsi="Times"/>
                <w:lang w:val="es-CO"/>
              </w:rPr>
              <w:t>Seres humanos con tres piernas</w:t>
            </w:r>
            <w:r w:rsidR="00E22268" w:rsidRPr="00B110DC">
              <w:rPr>
                <w:rFonts w:ascii="Times" w:hAnsi="Times"/>
                <w:lang w:val="es-CO"/>
              </w:rPr>
              <w:t>}</w:t>
            </w:r>
          </w:p>
          <w:p w14:paraId="5CCBAE61" w14:textId="5B0AAC49" w:rsidR="00E22268" w:rsidRPr="00A20ED0" w:rsidRDefault="00E22268" w:rsidP="00D83846">
            <w:pPr>
              <w:rPr>
                <w:rFonts w:ascii="Times" w:hAnsi="Times"/>
                <w:lang w:val="es-CO"/>
              </w:rPr>
            </w:pPr>
            <w:r>
              <w:rPr>
                <w:rFonts w:ascii="Times" w:hAnsi="Times"/>
                <w:lang w:val="es-CO"/>
              </w:rPr>
              <w:t xml:space="preserve">El conjunto </w:t>
            </w:r>
            <w:r w:rsidR="00D83846">
              <w:rPr>
                <w:rFonts w:ascii="Times" w:hAnsi="Times"/>
                <w:lang w:val="es-CO"/>
              </w:rPr>
              <w:t xml:space="preserve">H es </w:t>
            </w:r>
            <w:r w:rsidR="00D83846" w:rsidRPr="00AE406B">
              <w:rPr>
                <w:rFonts w:ascii="Times" w:hAnsi="Times"/>
                <w:b/>
                <w:lang w:val="es-CO"/>
              </w:rPr>
              <w:t>vacío</w:t>
            </w:r>
            <w:r w:rsidR="00D83846">
              <w:rPr>
                <w:rFonts w:ascii="Times" w:hAnsi="Times"/>
                <w:lang w:val="es-CO"/>
              </w:rPr>
              <w:t xml:space="preserve"> porque no hay seres humanos con tres piernas. El cardinal del conjunto H es 0. </w:t>
            </w:r>
          </w:p>
        </w:tc>
      </w:tr>
    </w:tbl>
    <w:p w14:paraId="494D4CC0" w14:textId="1C1262BE" w:rsidR="0027738D" w:rsidRPr="00AC685A" w:rsidRDefault="00C17B4F">
      <w:pPr>
        <w:rPr>
          <w:rFonts w:ascii="Times New Roman" w:hAnsi="Times New Roman" w:cs="Times New Roman"/>
          <w:color w:val="000000"/>
          <w:lang w:val="es-CO"/>
        </w:rPr>
      </w:pPr>
      <w:r>
        <w:rPr>
          <w:rFonts w:ascii="Times New Roman" w:hAnsi="Times New Roman" w:cs="Times New Roman"/>
          <w:color w:val="000000"/>
          <w:lang w:val="es-CO"/>
        </w:rPr>
        <w:t xml:space="preserve">El conjunto vacío se representa con el símbolo </w:t>
      </w:r>
      <m:oMath>
        <m:r>
          <m:rPr>
            <m:sty m:val="bi"/>
          </m:rPr>
          <w:rPr>
            <w:rFonts w:ascii="Cambria Math" w:hAnsi="Cambria Math" w:cs="Times New Roman"/>
            <w:color w:val="000000"/>
            <w:sz w:val="32"/>
            <w:lang w:val="es-CO"/>
          </w:rPr>
          <m:t>∅</m:t>
        </m:r>
      </m:oMath>
      <w:r w:rsidR="00107CA1">
        <w:rPr>
          <w:rFonts w:ascii="Times New Roman" w:eastAsiaTheme="minorEastAsia" w:hAnsi="Times New Roman" w:cs="Times New Roman"/>
          <w:b/>
          <w:color w:val="000000"/>
          <w:sz w:val="32"/>
          <w:lang w:val="es-CO"/>
        </w:rPr>
        <w:t xml:space="preserve"> </w:t>
      </w:r>
      <w:r w:rsidR="00107CA1" w:rsidRPr="00107CA1">
        <w:rPr>
          <w:rFonts w:ascii="Times New Roman" w:eastAsiaTheme="minorEastAsia" w:hAnsi="Times New Roman" w:cs="Times New Roman"/>
          <w:color w:val="000000"/>
          <w:lang w:val="es-CO"/>
        </w:rPr>
        <w:t>o</w:t>
      </w:r>
      <w:r w:rsidR="00AC685A">
        <w:rPr>
          <w:rFonts w:ascii="Times New Roman" w:eastAsiaTheme="minorEastAsia" w:hAnsi="Times New Roman" w:cs="Times New Roman"/>
          <w:color w:val="000000"/>
          <w:lang w:val="es-CO"/>
        </w:rPr>
        <w:t xml:space="preserve"> { }, es decir: H = </w:t>
      </w:r>
      <m:oMath>
        <m:r>
          <m:rPr>
            <m:sty m:val="bi"/>
          </m:rPr>
          <w:rPr>
            <w:rFonts w:ascii="Cambria Math" w:hAnsi="Cambria Math" w:cs="Times New Roman"/>
            <w:color w:val="000000"/>
            <w:sz w:val="32"/>
            <w:lang w:val="es-CO"/>
          </w:rPr>
          <m:t>∅</m:t>
        </m:r>
      </m:oMath>
      <w:r w:rsidR="00AC685A">
        <w:rPr>
          <w:rFonts w:ascii="Times New Roman" w:eastAsiaTheme="minorEastAsia" w:hAnsi="Times New Roman" w:cs="Times New Roman"/>
          <w:b/>
          <w:color w:val="000000"/>
          <w:sz w:val="32"/>
          <w:lang w:val="es-CO"/>
        </w:rPr>
        <w:t xml:space="preserve"> </w:t>
      </w:r>
      <w:r w:rsidR="00AC685A" w:rsidRPr="00AC685A">
        <w:rPr>
          <w:rFonts w:ascii="Times New Roman" w:eastAsiaTheme="minorEastAsia" w:hAnsi="Times New Roman" w:cs="Times New Roman"/>
          <w:color w:val="000000"/>
          <w:lang w:val="es-CO"/>
        </w:rPr>
        <w:t>H = { }.</w:t>
      </w:r>
    </w:p>
    <w:tbl>
      <w:tblPr>
        <w:tblStyle w:val="Tablaconcuadrcula"/>
        <w:tblW w:w="0" w:type="auto"/>
        <w:tblLook w:val="04A0" w:firstRow="1" w:lastRow="0" w:firstColumn="1" w:lastColumn="0" w:noHBand="0" w:noVBand="1"/>
      </w:tblPr>
      <w:tblGrid>
        <w:gridCol w:w="2467"/>
        <w:gridCol w:w="6361"/>
      </w:tblGrid>
      <w:tr w:rsidR="00CD7591" w:rsidRPr="00B110DC" w14:paraId="22C3F9E0" w14:textId="77777777" w:rsidTr="00E4120A">
        <w:tc>
          <w:tcPr>
            <w:tcW w:w="8828" w:type="dxa"/>
            <w:gridSpan w:val="2"/>
            <w:shd w:val="clear" w:color="auto" w:fill="000000" w:themeFill="text1"/>
          </w:tcPr>
          <w:p w14:paraId="226BF5DE" w14:textId="77777777" w:rsidR="00CD7591" w:rsidRPr="00B110DC" w:rsidRDefault="00CD7591"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CD7591" w:rsidRPr="00B110DC" w14:paraId="14FD3B41" w14:textId="77777777" w:rsidTr="00E4120A">
        <w:tc>
          <w:tcPr>
            <w:tcW w:w="2467" w:type="dxa"/>
          </w:tcPr>
          <w:p w14:paraId="5355D101" w14:textId="77777777" w:rsidR="00CD7591" w:rsidRPr="00B110DC" w:rsidRDefault="00CD7591"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1E3FE9E8" w14:textId="76CF7667" w:rsidR="00CD7591"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CD7591"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CD7591" w:rsidRPr="00B110DC">
              <w:rPr>
                <w:rFonts w:ascii="Times New Roman" w:hAnsi="Times New Roman" w:cs="Times New Roman"/>
                <w:color w:val="000000"/>
                <w:lang w:val="es-CO"/>
              </w:rPr>
              <w:t>REC</w:t>
            </w:r>
            <w:r w:rsidR="008A0202">
              <w:rPr>
                <w:rFonts w:ascii="Times New Roman" w:hAnsi="Times New Roman" w:cs="Times New Roman"/>
                <w:color w:val="000000"/>
                <w:lang w:val="es-CO"/>
              </w:rPr>
              <w:t>14</w:t>
            </w:r>
            <w:r w:rsidR="00341082">
              <w:rPr>
                <w:rFonts w:ascii="Times New Roman" w:hAnsi="Times New Roman" w:cs="Times New Roman"/>
                <w:color w:val="000000"/>
                <w:lang w:val="es-CO"/>
              </w:rPr>
              <w:t>0</w:t>
            </w:r>
          </w:p>
        </w:tc>
      </w:tr>
      <w:tr w:rsidR="00CD7591" w:rsidRPr="00B110DC" w14:paraId="07CFDDEB" w14:textId="77777777" w:rsidTr="00E4120A">
        <w:tc>
          <w:tcPr>
            <w:tcW w:w="2467" w:type="dxa"/>
          </w:tcPr>
          <w:p w14:paraId="51D6FB83" w14:textId="77777777" w:rsidR="00CD7591" w:rsidRPr="00B110DC" w:rsidRDefault="00CD7591"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F7BB4B2" w14:textId="4B191D4D" w:rsidR="00CD7591" w:rsidRPr="00B110DC" w:rsidRDefault="00CD7591" w:rsidP="00CD7591">
            <w:pPr>
              <w:rPr>
                <w:rFonts w:ascii="Times New Roman" w:hAnsi="Times New Roman" w:cs="Times New Roman"/>
                <w:color w:val="000000"/>
                <w:lang w:val="es-CO"/>
              </w:rPr>
            </w:pPr>
            <w:r>
              <w:rPr>
                <w:rFonts w:ascii="Times New Roman" w:hAnsi="Times New Roman" w:cs="Times New Roman"/>
                <w:color w:val="000000"/>
                <w:lang w:val="es-CO"/>
              </w:rPr>
              <w:t>¿Es un conjunto vacío?</w:t>
            </w:r>
          </w:p>
        </w:tc>
      </w:tr>
      <w:tr w:rsidR="00CD7591" w:rsidRPr="00B110DC" w14:paraId="16AFF60F" w14:textId="77777777" w:rsidTr="00E4120A">
        <w:tc>
          <w:tcPr>
            <w:tcW w:w="2467" w:type="dxa"/>
          </w:tcPr>
          <w:p w14:paraId="4C813E43" w14:textId="77777777" w:rsidR="00CD7591" w:rsidRPr="00B110DC" w:rsidRDefault="00CD7591"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153E6B88" w14:textId="4941E08D" w:rsidR="00CD7591" w:rsidRPr="00B110DC" w:rsidRDefault="00CD7591" w:rsidP="004B5118">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4B5118">
              <w:rPr>
                <w:rFonts w:ascii="Times New Roman" w:hAnsi="Times New Roman" w:cs="Times New Roman"/>
                <w:color w:val="000000"/>
                <w:lang w:val="es-CO"/>
              </w:rPr>
              <w:t>proponer</w:t>
            </w:r>
            <w:r>
              <w:rPr>
                <w:rFonts w:ascii="Times New Roman" w:hAnsi="Times New Roman" w:cs="Times New Roman"/>
                <w:color w:val="000000"/>
                <w:lang w:val="es-CO"/>
              </w:rPr>
              <w:t xml:space="preserve"> conjuntos vacíos</w:t>
            </w:r>
            <w:r w:rsidRPr="00B110DC">
              <w:rPr>
                <w:rFonts w:ascii="Times New Roman" w:hAnsi="Times New Roman" w:cs="Times New Roman"/>
                <w:color w:val="000000"/>
                <w:lang w:val="es-CO"/>
              </w:rPr>
              <w:t xml:space="preserve">. </w:t>
            </w:r>
          </w:p>
        </w:tc>
      </w:tr>
    </w:tbl>
    <w:tbl>
      <w:tblPr>
        <w:tblStyle w:val="Tablaconcuadrcula"/>
        <w:tblpPr w:leftFromText="141" w:rightFromText="141" w:vertAnchor="text" w:horzAnchor="margin" w:tblpY="276"/>
        <w:tblW w:w="0" w:type="auto"/>
        <w:tblLook w:val="04A0" w:firstRow="1" w:lastRow="0" w:firstColumn="1" w:lastColumn="0" w:noHBand="0" w:noVBand="1"/>
      </w:tblPr>
      <w:tblGrid>
        <w:gridCol w:w="2489"/>
        <w:gridCol w:w="6339"/>
      </w:tblGrid>
      <w:tr w:rsidR="00210867" w:rsidRPr="00B110DC" w14:paraId="0891B419" w14:textId="77777777" w:rsidTr="00210867">
        <w:tc>
          <w:tcPr>
            <w:tcW w:w="8828" w:type="dxa"/>
            <w:gridSpan w:val="2"/>
            <w:shd w:val="clear" w:color="auto" w:fill="000000" w:themeFill="text1"/>
          </w:tcPr>
          <w:p w14:paraId="7D1ACF5A" w14:textId="77777777" w:rsidR="00210867" w:rsidRPr="00B110DC" w:rsidRDefault="00210867" w:rsidP="00210867">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Recuerda</w:t>
            </w:r>
          </w:p>
        </w:tc>
      </w:tr>
      <w:tr w:rsidR="00210867" w:rsidRPr="00B110DC" w14:paraId="3BFB5057" w14:textId="77777777" w:rsidTr="00210867">
        <w:tc>
          <w:tcPr>
            <w:tcW w:w="2489" w:type="dxa"/>
          </w:tcPr>
          <w:p w14:paraId="58B6D50F" w14:textId="77777777" w:rsidR="00210867" w:rsidRPr="00B110DC" w:rsidRDefault="00210867" w:rsidP="00210867">
            <w:pPr>
              <w:rPr>
                <w:rFonts w:ascii="Times" w:hAnsi="Times"/>
                <w:b/>
                <w:sz w:val="18"/>
                <w:szCs w:val="18"/>
                <w:lang w:val="es-CO"/>
              </w:rPr>
            </w:pPr>
            <w:r w:rsidRPr="00B110DC">
              <w:rPr>
                <w:rFonts w:ascii="Times" w:hAnsi="Times"/>
                <w:b/>
                <w:sz w:val="18"/>
                <w:szCs w:val="18"/>
                <w:lang w:val="es-CO"/>
              </w:rPr>
              <w:t>Contenido</w:t>
            </w:r>
          </w:p>
        </w:tc>
        <w:tc>
          <w:tcPr>
            <w:tcW w:w="6339" w:type="dxa"/>
          </w:tcPr>
          <w:p w14:paraId="79188034" w14:textId="77777777" w:rsidR="00210867" w:rsidRPr="00B110DC" w:rsidRDefault="00210867" w:rsidP="00210867">
            <w:pPr>
              <w:jc w:val="center"/>
              <w:rPr>
                <w:rFonts w:ascii="Times" w:hAnsi="Times"/>
                <w:b/>
                <w:sz w:val="18"/>
                <w:szCs w:val="18"/>
                <w:lang w:val="es-CO"/>
              </w:rPr>
            </w:pPr>
            <w:r w:rsidRPr="00B110DC">
              <w:rPr>
                <w:rFonts w:ascii="Times" w:hAnsi="Times"/>
                <w:sz w:val="18"/>
                <w:szCs w:val="18"/>
                <w:lang w:val="es-CO"/>
              </w:rPr>
              <w:t xml:space="preserve">El </w:t>
            </w:r>
            <w:r w:rsidRPr="00B110DC">
              <w:rPr>
                <w:rFonts w:ascii="Times" w:hAnsi="Times"/>
                <w:b/>
                <w:sz w:val="18"/>
                <w:szCs w:val="18"/>
                <w:lang w:val="es-CO"/>
              </w:rPr>
              <w:t>cardinal</w:t>
            </w:r>
            <w:r w:rsidRPr="00B110DC">
              <w:rPr>
                <w:rFonts w:ascii="Times" w:hAnsi="Times"/>
                <w:sz w:val="18"/>
                <w:szCs w:val="18"/>
                <w:lang w:val="es-CO"/>
              </w:rPr>
              <w:t xml:space="preserve"> de un conjunto es el número de elementos que tiene dicho conjunto. </w:t>
            </w:r>
          </w:p>
        </w:tc>
      </w:tr>
    </w:tbl>
    <w:p w14:paraId="71D20DE5" w14:textId="77777777" w:rsidR="00CD7591" w:rsidRDefault="00CD7591">
      <w:pPr>
        <w:rPr>
          <w:rFonts w:ascii="Times New Roman" w:hAnsi="Times New Roman" w:cs="Times New Roman"/>
          <w:color w:val="000000"/>
          <w:lang w:val="es-CO"/>
        </w:rPr>
      </w:pPr>
    </w:p>
    <w:p w14:paraId="1D8351AF" w14:textId="77777777" w:rsidR="00341082" w:rsidRDefault="00341082">
      <w:pPr>
        <w:rPr>
          <w:rFonts w:ascii="Times New Roman" w:hAnsi="Times New Roman" w:cs="Times New Roman"/>
          <w:color w:val="000000"/>
          <w:lang w:val="es-CO"/>
        </w:rPr>
      </w:pPr>
    </w:p>
    <w:p w14:paraId="3515347E" w14:textId="7093B6DB" w:rsidR="000F4B47" w:rsidRPr="00B110DC" w:rsidRDefault="000F4B47" w:rsidP="000F4B47">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sidRPr="00B110DC">
        <w:rPr>
          <w:rFonts w:ascii="Times" w:hAnsi="Times"/>
          <w:b/>
          <w:lang w:val="es-CO"/>
        </w:rPr>
        <w:t>3</w:t>
      </w:r>
      <w:r w:rsidR="007E522C">
        <w:rPr>
          <w:rFonts w:ascii="Times" w:hAnsi="Times"/>
          <w:b/>
          <w:lang w:val="es-CO"/>
        </w:rPr>
        <w:t>.5</w:t>
      </w:r>
      <w:r w:rsidRPr="00B110DC">
        <w:rPr>
          <w:rFonts w:ascii="Times" w:hAnsi="Times"/>
          <w:b/>
          <w:lang w:val="es-CO"/>
        </w:rPr>
        <w:t xml:space="preserve"> Consolidación</w:t>
      </w:r>
    </w:p>
    <w:p w14:paraId="4E3CEBAE" w14:textId="77777777" w:rsidR="000F4B47" w:rsidRPr="00B110DC" w:rsidRDefault="000F4B47" w:rsidP="000F4B47">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74"/>
        <w:gridCol w:w="6354"/>
      </w:tblGrid>
      <w:tr w:rsidR="000F4B47" w:rsidRPr="00B110DC" w14:paraId="15D83B0E" w14:textId="77777777" w:rsidTr="00E4120A">
        <w:tc>
          <w:tcPr>
            <w:tcW w:w="9033" w:type="dxa"/>
            <w:gridSpan w:val="2"/>
            <w:shd w:val="clear" w:color="auto" w:fill="000000" w:themeFill="text1"/>
          </w:tcPr>
          <w:p w14:paraId="2D00E183" w14:textId="77777777" w:rsidR="000F4B47" w:rsidRPr="00B110DC" w:rsidRDefault="000F4B47"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F4B47" w:rsidRPr="00B110DC" w14:paraId="4D953CD8" w14:textId="77777777" w:rsidTr="00E4120A">
        <w:tc>
          <w:tcPr>
            <w:tcW w:w="2518" w:type="dxa"/>
          </w:tcPr>
          <w:p w14:paraId="235E411C" w14:textId="77777777" w:rsidR="000F4B47" w:rsidRPr="00B110DC" w:rsidRDefault="000F4B47"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71F48B69" w14:textId="4E868082" w:rsidR="000F4B47" w:rsidRPr="00B110DC" w:rsidRDefault="00BB7ED2" w:rsidP="00E4120A">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F4B4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F4B47" w:rsidRPr="00B110DC">
              <w:rPr>
                <w:rFonts w:ascii="Times New Roman" w:hAnsi="Times New Roman" w:cs="Times New Roman"/>
                <w:color w:val="000000"/>
                <w:lang w:val="es-CO"/>
              </w:rPr>
              <w:t>REC</w:t>
            </w:r>
            <w:r w:rsidR="008A0202">
              <w:rPr>
                <w:rFonts w:ascii="Times New Roman" w:hAnsi="Times New Roman" w:cs="Times New Roman"/>
                <w:color w:val="000000"/>
                <w:lang w:val="es-CO"/>
              </w:rPr>
              <w:t>15</w:t>
            </w:r>
            <w:r w:rsidR="00341082">
              <w:rPr>
                <w:rFonts w:ascii="Times New Roman" w:hAnsi="Times New Roman" w:cs="Times New Roman"/>
                <w:color w:val="000000"/>
                <w:lang w:val="es-CO"/>
              </w:rPr>
              <w:t>0</w:t>
            </w:r>
          </w:p>
        </w:tc>
      </w:tr>
      <w:tr w:rsidR="000F4B47" w:rsidRPr="00B110DC" w14:paraId="370C9A6F" w14:textId="77777777" w:rsidTr="00E4120A">
        <w:tc>
          <w:tcPr>
            <w:tcW w:w="2518" w:type="dxa"/>
          </w:tcPr>
          <w:p w14:paraId="714C147D" w14:textId="77777777" w:rsidR="000F4B47" w:rsidRPr="00B110DC" w:rsidRDefault="000F4B4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0EBB0071" w14:textId="5B203625" w:rsidR="000F4B47" w:rsidRPr="00B110DC" w:rsidRDefault="000F4B47" w:rsidP="000B5C0B">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sidR="000B5C0B">
              <w:rPr>
                <w:rFonts w:ascii="Times New Roman" w:hAnsi="Times New Roman" w:cs="Times New Roman"/>
                <w:color w:val="000000"/>
                <w:lang w:val="es-CO"/>
              </w:rPr>
              <w:t>C</w:t>
            </w:r>
            <w:r w:rsidR="009C2A4D">
              <w:rPr>
                <w:rFonts w:ascii="Times New Roman" w:hAnsi="Times New Roman" w:cs="Times New Roman"/>
                <w:color w:val="000000"/>
                <w:lang w:val="es-CO"/>
              </w:rPr>
              <w:t>lasificación de conjuntos</w:t>
            </w:r>
            <w:r w:rsidRPr="00B110DC">
              <w:rPr>
                <w:rFonts w:ascii="Times New Roman" w:hAnsi="Times New Roman" w:cs="Times New Roman"/>
                <w:color w:val="000000"/>
                <w:lang w:val="es-CO"/>
              </w:rPr>
              <w:t xml:space="preserve">. </w:t>
            </w:r>
          </w:p>
        </w:tc>
      </w:tr>
      <w:tr w:rsidR="000F4B47" w:rsidRPr="00B110DC" w14:paraId="2D790A6A" w14:textId="77777777" w:rsidTr="00E4120A">
        <w:tc>
          <w:tcPr>
            <w:tcW w:w="2518" w:type="dxa"/>
          </w:tcPr>
          <w:p w14:paraId="798D74AE" w14:textId="77777777" w:rsidR="000F4B47" w:rsidRPr="00B110DC" w:rsidRDefault="000F4B47"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2C227AE" w14:textId="6EAD8D10" w:rsidR="000F4B47" w:rsidRPr="00B110DC" w:rsidRDefault="000F4B47" w:rsidP="009C2A4D">
            <w:pPr>
              <w:rPr>
                <w:rFonts w:ascii="Times New Roman" w:hAnsi="Times New Roman" w:cs="Times New Roman"/>
                <w:color w:val="000000"/>
                <w:lang w:val="es-CO"/>
              </w:rPr>
            </w:pPr>
            <w:r w:rsidRPr="00B110DC">
              <w:rPr>
                <w:rFonts w:ascii="Times New Roman" w:hAnsi="Times New Roman" w:cs="Times New Roman"/>
                <w:color w:val="000000"/>
                <w:lang w:val="es-CO"/>
              </w:rPr>
              <w:t>Actividad para reforzar la</w:t>
            </w:r>
            <w:r w:rsidR="009C2A4D">
              <w:rPr>
                <w:rFonts w:ascii="Times New Roman" w:hAnsi="Times New Roman" w:cs="Times New Roman"/>
                <w:color w:val="000000"/>
                <w:lang w:val="es-CO"/>
              </w:rPr>
              <w:t xml:space="preserve"> clasificación de conjuntos</w:t>
            </w:r>
            <w:r w:rsidRPr="00B110DC">
              <w:rPr>
                <w:rFonts w:ascii="Times New Roman" w:hAnsi="Times New Roman" w:cs="Times New Roman"/>
                <w:color w:val="000000"/>
                <w:lang w:val="es-CO"/>
              </w:rPr>
              <w:t xml:space="preserve">. </w:t>
            </w:r>
          </w:p>
        </w:tc>
      </w:tr>
    </w:tbl>
    <w:p w14:paraId="179153EF" w14:textId="77777777" w:rsidR="000F4B47" w:rsidRPr="00B110DC" w:rsidRDefault="000F4B47" w:rsidP="000F4B47">
      <w:pPr>
        <w:rPr>
          <w:rFonts w:ascii="Times New Roman" w:hAnsi="Times New Roman" w:cs="Times New Roman"/>
          <w:color w:val="000000"/>
          <w:lang w:val="es-CO"/>
        </w:rPr>
      </w:pPr>
    </w:p>
    <w:p w14:paraId="2619566C" w14:textId="15022218" w:rsidR="000F4B47" w:rsidRDefault="00AE406B">
      <w:pPr>
        <w:rPr>
          <w:rFonts w:ascii="Times" w:hAnsi="Times"/>
          <w:b/>
          <w:lang w:val="es-CO"/>
        </w:rPr>
      </w:pPr>
      <w:r w:rsidRPr="00B110DC">
        <w:rPr>
          <w:rFonts w:ascii="Times" w:hAnsi="Times"/>
          <w:highlight w:val="yellow"/>
          <w:lang w:val="es-CO"/>
        </w:rPr>
        <w:t>[SECCIÓN 1]</w:t>
      </w:r>
      <w:r w:rsidRPr="00B110DC">
        <w:rPr>
          <w:rFonts w:ascii="Times" w:hAnsi="Times"/>
          <w:lang w:val="es-CO"/>
        </w:rPr>
        <w:t xml:space="preserve"> </w:t>
      </w:r>
      <w:r>
        <w:rPr>
          <w:rFonts w:ascii="Times" w:hAnsi="Times"/>
          <w:b/>
          <w:lang w:val="es-CO"/>
        </w:rPr>
        <w:t>4</w:t>
      </w:r>
      <w:r w:rsidRPr="00B110DC">
        <w:rPr>
          <w:rFonts w:ascii="Times" w:hAnsi="Times"/>
          <w:b/>
          <w:lang w:val="es-CO"/>
        </w:rPr>
        <w:t xml:space="preserve"> </w:t>
      </w:r>
      <w:r>
        <w:rPr>
          <w:rFonts w:ascii="Times" w:hAnsi="Times"/>
          <w:b/>
          <w:lang w:val="es-CO"/>
        </w:rPr>
        <w:t xml:space="preserve">Operaciones entre </w:t>
      </w:r>
      <w:r w:rsidRPr="00B110DC">
        <w:rPr>
          <w:rFonts w:ascii="Times" w:hAnsi="Times"/>
          <w:b/>
          <w:lang w:val="es-CO"/>
        </w:rPr>
        <w:t>conjuntos</w:t>
      </w:r>
    </w:p>
    <w:p w14:paraId="480F53F2" w14:textId="66E03516" w:rsidR="0048104C" w:rsidRPr="004B525E" w:rsidRDefault="0048104C">
      <w:pPr>
        <w:rPr>
          <w:rFonts w:ascii="Times New Roman" w:hAnsi="Times New Roman" w:cs="Times New Roman"/>
          <w:color w:val="000000"/>
          <w:lang w:val="es-CO"/>
        </w:rPr>
      </w:pPr>
      <w:r>
        <w:rPr>
          <w:rFonts w:ascii="Times New Roman" w:hAnsi="Times New Roman" w:cs="Times New Roman"/>
          <w:color w:val="000000"/>
          <w:lang w:val="es-CO"/>
        </w:rPr>
        <w:t>En los conjuntos se pueden establecer algunas operaciones: unión, intersección o diferencia. A continuación estudiarás cada una de ellas.</w:t>
      </w:r>
    </w:p>
    <w:p w14:paraId="71055C7E" w14:textId="79683176" w:rsidR="008E1A7C" w:rsidRDefault="00F133E9">
      <w:pPr>
        <w:rPr>
          <w:rFonts w:ascii="Times New Roman" w:hAnsi="Times New Roman" w:cs="Times New Roman"/>
          <w:color w:val="000000"/>
          <w:lang w:val="es-CO"/>
        </w:rPr>
      </w:pPr>
      <w:r>
        <w:rPr>
          <w:rFonts w:ascii="Times New Roman" w:hAnsi="Times New Roman" w:cs="Times New Roman"/>
          <w:color w:val="000000"/>
          <w:lang w:val="es-CO"/>
        </w:rPr>
        <w:t xml:space="preserve"> </w:t>
      </w:r>
      <w:r w:rsidR="00AE0F02" w:rsidRPr="00B110DC">
        <w:rPr>
          <w:rFonts w:ascii="Times" w:hAnsi="Times"/>
          <w:highlight w:val="yellow"/>
          <w:lang w:val="es-CO"/>
        </w:rPr>
        <w:t>[SECCIÓN 2]</w:t>
      </w:r>
      <w:r w:rsidR="00AE0F02" w:rsidRPr="00B110DC">
        <w:rPr>
          <w:rFonts w:ascii="Times" w:hAnsi="Times"/>
          <w:lang w:val="es-CO"/>
        </w:rPr>
        <w:t xml:space="preserve"> </w:t>
      </w:r>
      <w:r w:rsidR="00AE0F02">
        <w:rPr>
          <w:rFonts w:ascii="Times" w:hAnsi="Times"/>
          <w:b/>
          <w:lang w:val="es-CO"/>
        </w:rPr>
        <w:t>4.1</w:t>
      </w:r>
      <w:r w:rsidR="00AE0F02" w:rsidRPr="00B110DC">
        <w:rPr>
          <w:rFonts w:ascii="Times" w:hAnsi="Times"/>
          <w:b/>
          <w:lang w:val="es-CO"/>
        </w:rPr>
        <w:t xml:space="preserve"> </w:t>
      </w:r>
      <w:r w:rsidR="00AE0F02">
        <w:rPr>
          <w:rFonts w:ascii="Times" w:hAnsi="Times"/>
          <w:b/>
          <w:lang w:val="es-CO"/>
        </w:rPr>
        <w:t>Unión entre conjuntos</w:t>
      </w:r>
    </w:p>
    <w:p w14:paraId="630879AE" w14:textId="77777777" w:rsidR="002A3BD9" w:rsidRDefault="00F62E6D">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F62E6D">
        <w:rPr>
          <w:rFonts w:ascii="Times New Roman" w:hAnsi="Times New Roman" w:cs="Times New Roman"/>
          <w:b/>
          <w:color w:val="000000"/>
          <w:lang w:val="es-CO"/>
        </w:rPr>
        <w:t>unión</w:t>
      </w:r>
      <w:r>
        <w:rPr>
          <w:rFonts w:ascii="Times New Roman" w:hAnsi="Times New Roman" w:cs="Times New Roman"/>
          <w:color w:val="000000"/>
          <w:lang w:val="es-CO"/>
        </w:rPr>
        <w:t xml:space="preserve"> </w:t>
      </w:r>
      <w:r w:rsidR="00AD015A">
        <w:rPr>
          <w:rFonts w:ascii="Times New Roman" w:hAnsi="Times New Roman" w:cs="Times New Roman"/>
          <w:color w:val="000000"/>
          <w:lang w:val="es-CO"/>
        </w:rPr>
        <w:t xml:space="preserve">de dos conjuntos da como resultado un conjunto conformado por </w:t>
      </w:r>
      <w:r w:rsidR="00AD015A" w:rsidRPr="00A458ED">
        <w:rPr>
          <w:rFonts w:ascii="Times New Roman" w:hAnsi="Times New Roman" w:cs="Times New Roman"/>
          <w:b/>
          <w:color w:val="000000"/>
          <w:lang w:val="es-CO"/>
        </w:rPr>
        <w:t>todos</w:t>
      </w:r>
      <w:r w:rsidR="00AD015A">
        <w:rPr>
          <w:rFonts w:ascii="Times New Roman" w:hAnsi="Times New Roman" w:cs="Times New Roman"/>
          <w:color w:val="000000"/>
          <w:lang w:val="es-CO"/>
        </w:rPr>
        <w:t xml:space="preserve"> los elementos de ambos conjuntos, sin que </w:t>
      </w:r>
      <w:r w:rsidR="00FD09AC">
        <w:rPr>
          <w:rFonts w:ascii="Times New Roman" w:hAnsi="Times New Roman" w:cs="Times New Roman"/>
          <w:color w:val="000000"/>
          <w:lang w:val="es-CO"/>
        </w:rPr>
        <w:t xml:space="preserve">ningún </w:t>
      </w:r>
      <w:r w:rsidR="00AD015A">
        <w:rPr>
          <w:rFonts w:ascii="Times New Roman" w:hAnsi="Times New Roman" w:cs="Times New Roman"/>
          <w:color w:val="000000"/>
          <w:lang w:val="es-CO"/>
        </w:rPr>
        <w:t>elemento</w:t>
      </w:r>
      <w:r w:rsidR="00FD09AC">
        <w:rPr>
          <w:rFonts w:ascii="Times New Roman" w:hAnsi="Times New Roman" w:cs="Times New Roman"/>
          <w:color w:val="000000"/>
          <w:lang w:val="es-CO"/>
        </w:rPr>
        <w:t xml:space="preserve"> se </w:t>
      </w:r>
      <w:r w:rsidR="00FD09AC" w:rsidRPr="004F258B">
        <w:rPr>
          <w:rFonts w:ascii="Times New Roman" w:hAnsi="Times New Roman" w:cs="Times New Roman"/>
          <w:b/>
          <w:color w:val="000000"/>
          <w:lang w:val="es-CO"/>
        </w:rPr>
        <w:t>repita</w:t>
      </w:r>
      <w:r w:rsidR="00AD015A">
        <w:rPr>
          <w:rFonts w:ascii="Times New Roman" w:hAnsi="Times New Roman" w:cs="Times New Roman"/>
          <w:color w:val="000000"/>
          <w:lang w:val="es-CO"/>
        </w:rPr>
        <w:t xml:space="preserve">. </w:t>
      </w:r>
    </w:p>
    <w:p w14:paraId="75BA4DD3" w14:textId="2C219D17" w:rsidR="008E1A7C" w:rsidRDefault="00AD015A">
      <w:pPr>
        <w:rPr>
          <w:rFonts w:ascii="Times New Roman" w:eastAsiaTheme="minorEastAsia" w:hAnsi="Times New Roman" w:cs="Times New Roman"/>
          <w:color w:val="000000"/>
          <w:lang w:val="es-CO"/>
        </w:rPr>
      </w:pPr>
      <w:r>
        <w:rPr>
          <w:rFonts w:ascii="Times New Roman" w:hAnsi="Times New Roman" w:cs="Times New Roman"/>
          <w:color w:val="000000"/>
          <w:lang w:val="es-CO"/>
        </w:rPr>
        <w:t>Es decir, si tenemos un conjunto</w:t>
      </w:r>
      <w:r w:rsidR="00FD09AC">
        <w:rPr>
          <w:rFonts w:ascii="Times New Roman" w:hAnsi="Times New Roman" w:cs="Times New Roman"/>
          <w:color w:val="000000"/>
          <w:lang w:val="es-CO"/>
        </w:rPr>
        <w:t xml:space="preserve"> </w:t>
      </w:r>
      <w:r w:rsidR="002A3BD9">
        <w:rPr>
          <w:rFonts w:ascii="Times New Roman" w:hAnsi="Times New Roman" w:cs="Times New Roman"/>
          <w:color w:val="000000"/>
          <w:lang w:val="es-CO"/>
        </w:rPr>
        <w:t xml:space="preserve">P = {2, 3, 5, 7, 11} y un conjunto I = {1, 3, 5, 7, 9}, la </w:t>
      </w:r>
      <w:r w:rsidR="002A3BD9" w:rsidRPr="002669C8">
        <w:rPr>
          <w:rFonts w:ascii="Times New Roman" w:hAnsi="Times New Roman" w:cs="Times New Roman"/>
          <w:b/>
          <w:color w:val="000000"/>
          <w:lang w:val="es-CO"/>
        </w:rPr>
        <w:t>unión</w:t>
      </w:r>
      <w:r w:rsidR="002A3BD9">
        <w:rPr>
          <w:rFonts w:ascii="Times New Roman" w:hAnsi="Times New Roman" w:cs="Times New Roman"/>
          <w:color w:val="000000"/>
          <w:lang w:val="es-CO"/>
        </w:rPr>
        <w:t xml:space="preserve"> entre los dos conjuntos conforman un nuevo conjunto llamado “</w:t>
      </w:r>
      <w:r w:rsidR="002A3BD9" w:rsidRPr="00226D47">
        <w:rPr>
          <w:rFonts w:ascii="Times New Roman" w:hAnsi="Times New Roman" w:cs="Times New Roman"/>
          <w:b/>
          <w:color w:val="000000"/>
          <w:lang w:val="es-CO"/>
        </w:rPr>
        <w:t xml:space="preserve">P unión </w:t>
      </w:r>
      <w:r w:rsidR="002A3BD9" w:rsidRPr="00226D47">
        <w:rPr>
          <w:rFonts w:ascii="Times New Roman" w:eastAsiaTheme="minorEastAsia" w:hAnsi="Times New Roman" w:cs="Times New Roman"/>
          <w:b/>
          <w:color w:val="000000"/>
          <w:lang w:val="es-CO"/>
        </w:rPr>
        <w:t>I</w:t>
      </w:r>
      <w:r w:rsidR="002A3BD9">
        <w:rPr>
          <w:rFonts w:ascii="Times New Roman" w:eastAsiaTheme="minorEastAsia" w:hAnsi="Times New Roman" w:cs="Times New Roman"/>
          <w:color w:val="000000"/>
          <w:lang w:val="es-CO"/>
        </w:rPr>
        <w:t xml:space="preserve">” y conformado por todos los elementos del conjunto P y todos los elementos del conjunto I sin que se repitan. </w:t>
      </w:r>
    </w:p>
    <w:p w14:paraId="3490A548" w14:textId="73B6E40B" w:rsidR="002A3BD9" w:rsidRPr="000B6B9E" w:rsidRDefault="002A3BD9">
      <w:pPr>
        <w:rPr>
          <w:rFonts w:ascii="Times New Roman" w:eastAsiaTheme="minorEastAsia" w:hAnsi="Times New Roman" w:cs="Times New Roman"/>
          <w:b/>
          <w:color w:val="000000"/>
          <w:sz w:val="32"/>
          <w:lang w:val="es-CO"/>
        </w:rPr>
      </w:pPr>
      <w:r>
        <w:rPr>
          <w:rFonts w:ascii="Times New Roman" w:eastAsiaTheme="minorEastAsia" w:hAnsi="Times New Roman" w:cs="Times New Roman"/>
          <w:color w:val="000000"/>
          <w:lang w:val="es-CO"/>
        </w:rPr>
        <w:t xml:space="preserve">El símbolo que se utiliza para representar la unión entre conjuntos es: </w:t>
      </w:r>
      <m:oMath>
        <m:r>
          <m:rPr>
            <m:sty m:val="bi"/>
          </m:rPr>
          <w:rPr>
            <w:rFonts w:ascii="Cambria Math" w:hAnsi="Cambria Math" w:cs="Times New Roman"/>
            <w:color w:val="000000"/>
            <w:sz w:val="32"/>
            <w:lang w:val="es-CO"/>
          </w:rPr>
          <m:t>∪</m:t>
        </m:r>
      </m:oMath>
    </w:p>
    <w:tbl>
      <w:tblPr>
        <w:tblStyle w:val="Tablaconcuadrcula"/>
        <w:tblW w:w="0" w:type="auto"/>
        <w:tblLook w:val="04A0" w:firstRow="1" w:lastRow="0" w:firstColumn="1" w:lastColumn="0" w:noHBand="0" w:noVBand="1"/>
      </w:tblPr>
      <w:tblGrid>
        <w:gridCol w:w="2468"/>
        <w:gridCol w:w="6360"/>
      </w:tblGrid>
      <w:tr w:rsidR="000B6B9E" w:rsidRPr="00B110DC" w14:paraId="7B79CEF3" w14:textId="77777777" w:rsidTr="00D75FC8">
        <w:tc>
          <w:tcPr>
            <w:tcW w:w="8828" w:type="dxa"/>
            <w:gridSpan w:val="2"/>
            <w:shd w:val="clear" w:color="auto" w:fill="0D0D0D" w:themeFill="text1" w:themeFillTint="F2"/>
          </w:tcPr>
          <w:p w14:paraId="52289F73" w14:textId="77777777" w:rsidR="000B6B9E" w:rsidRPr="00B110DC" w:rsidRDefault="000B6B9E"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0B6B9E" w:rsidRPr="00B110DC" w14:paraId="39925C67" w14:textId="77777777" w:rsidTr="00D75FC8">
        <w:tc>
          <w:tcPr>
            <w:tcW w:w="2468" w:type="dxa"/>
          </w:tcPr>
          <w:p w14:paraId="0B0527C2" w14:textId="77777777" w:rsidR="000B6B9E" w:rsidRPr="00B110DC" w:rsidRDefault="000B6B9E"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5FD2EB1B" w14:textId="592E903E" w:rsidR="000B6B9E"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B6B9E"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B6B9E">
              <w:rPr>
                <w:rFonts w:ascii="Times New Roman" w:hAnsi="Times New Roman" w:cs="Times New Roman"/>
                <w:color w:val="000000"/>
                <w:lang w:val="es-CO"/>
              </w:rPr>
              <w:t>IMG05</w:t>
            </w:r>
          </w:p>
        </w:tc>
      </w:tr>
      <w:tr w:rsidR="000B6B9E" w:rsidRPr="00B110DC" w14:paraId="2747D432" w14:textId="77777777" w:rsidTr="00D75FC8">
        <w:tc>
          <w:tcPr>
            <w:tcW w:w="2468" w:type="dxa"/>
          </w:tcPr>
          <w:p w14:paraId="3EEF9CFB"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2DFB931F" w14:textId="265E5B03" w:rsidR="000B6B9E" w:rsidRPr="00B110DC" w:rsidRDefault="000B6B9E" w:rsidP="00961D8E">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P e I representados con diagramas de Venn, teniendo en cuenta la </w:t>
            </w:r>
            <w:r w:rsidR="00961D8E">
              <w:rPr>
                <w:rFonts w:ascii="Times New Roman" w:hAnsi="Times New Roman" w:cs="Times New Roman"/>
                <w:color w:val="000000"/>
                <w:lang w:val="es-CO"/>
              </w:rPr>
              <w:t>uni</w:t>
            </w:r>
            <w:r w:rsidR="00683E24">
              <w:rPr>
                <w:rFonts w:ascii="Times New Roman" w:hAnsi="Times New Roman" w:cs="Times New Roman"/>
                <w:color w:val="000000"/>
                <w:lang w:val="es-CO"/>
              </w:rPr>
              <w:t>ón</w:t>
            </w:r>
            <w:r>
              <w:rPr>
                <w:rFonts w:ascii="Times New Roman" w:hAnsi="Times New Roman" w:cs="Times New Roman"/>
                <w:color w:val="000000"/>
                <w:lang w:val="es-CO"/>
              </w:rPr>
              <w:t xml:space="preserve"> </w:t>
            </w:r>
            <w:r w:rsidR="00FF1F80">
              <w:rPr>
                <w:rFonts w:ascii="Times New Roman" w:hAnsi="Times New Roman" w:cs="Times New Roman"/>
                <w:color w:val="000000"/>
                <w:lang w:val="es-CO"/>
              </w:rPr>
              <w:t>qu</w:t>
            </w:r>
            <w:r>
              <w:rPr>
                <w:rFonts w:ascii="Times New Roman" w:hAnsi="Times New Roman" w:cs="Times New Roman"/>
                <w:color w:val="000000"/>
                <w:lang w:val="es-CO"/>
              </w:rPr>
              <w:t xml:space="preserve">e hay entre ellos. Los dos conjuntos deben ir coloreados del mismo color, un color suave. </w:t>
            </w:r>
          </w:p>
        </w:tc>
      </w:tr>
      <w:tr w:rsidR="000B6B9E" w:rsidRPr="00B110DC" w14:paraId="118829A6" w14:textId="77777777" w:rsidTr="00D75FC8">
        <w:tc>
          <w:tcPr>
            <w:tcW w:w="2468" w:type="dxa"/>
          </w:tcPr>
          <w:p w14:paraId="09A44408"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7DD28D6A" w14:textId="7DBDF8D8" w:rsidR="000B6B9E" w:rsidRPr="00B110DC" w:rsidRDefault="000B6B9E" w:rsidP="00D75FC8">
            <w:pPr>
              <w:rPr>
                <w:rFonts w:ascii="Times New Roman" w:hAnsi="Times New Roman" w:cs="Times New Roman"/>
                <w:color w:val="000000"/>
                <w:lang w:val="es-CO"/>
              </w:rPr>
            </w:pPr>
            <w:r>
              <w:rPr>
                <w:sz w:val="24"/>
                <w:szCs w:val="24"/>
                <w:lang w:val="es-ES_tradnl"/>
              </w:rPr>
              <w:object w:dxaOrig="2895" w:dyaOrig="1815" w14:anchorId="5DABE1A7">
                <v:shape id="_x0000_i1029" type="#_x0000_t75" style="width:125.95pt;height:78pt" o:ole="">
                  <v:imagedata r:id="rId17" o:title=""/>
                </v:shape>
                <o:OLEObject Type="Embed" ProgID="PBrush" ShapeID="_x0000_i1029" DrawAspect="Content" ObjectID="_1486898393" r:id="rId18"/>
              </w:object>
            </w:r>
          </w:p>
        </w:tc>
      </w:tr>
      <w:tr w:rsidR="000B6B9E" w:rsidRPr="00B110DC" w14:paraId="6981F331" w14:textId="77777777" w:rsidTr="00D75FC8">
        <w:tc>
          <w:tcPr>
            <w:tcW w:w="2468" w:type="dxa"/>
          </w:tcPr>
          <w:p w14:paraId="2FB28ED0" w14:textId="77777777" w:rsidR="000B6B9E" w:rsidRPr="00B110DC" w:rsidRDefault="000B6B9E"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04C039D4" w14:textId="53459432" w:rsidR="00E42C8E" w:rsidRDefault="00E42C8E" w:rsidP="00E42C8E">
            <w:pPr>
              <w:rPr>
                <w:rFonts w:ascii="Times" w:hAnsi="Times"/>
                <w:lang w:val="es-CO"/>
              </w:rPr>
            </w:pPr>
            <w:r>
              <w:rPr>
                <w:rFonts w:ascii="Times" w:hAnsi="Times"/>
                <w:lang w:val="es-CO"/>
              </w:rPr>
              <w:t>Sean los conjuntos: P</w:t>
            </w:r>
            <w:r w:rsidRPr="00B110DC">
              <w:rPr>
                <w:rFonts w:ascii="Times" w:hAnsi="Times"/>
                <w:lang w:val="es-CO"/>
              </w:rPr>
              <w:t xml:space="preserve"> = { </w:t>
            </w:r>
            <w:r>
              <w:rPr>
                <w:rFonts w:ascii="Times" w:hAnsi="Times"/>
                <w:lang w:val="es-CO"/>
              </w:rPr>
              <w:t>2, 3, 5, 7, 11</w:t>
            </w:r>
            <w:r w:rsidRPr="00B110DC">
              <w:rPr>
                <w:rFonts w:ascii="Times" w:hAnsi="Times"/>
                <w:lang w:val="es-CO"/>
              </w:rPr>
              <w:t>}</w:t>
            </w:r>
            <w:r w:rsidR="00060A44">
              <w:rPr>
                <w:rFonts w:ascii="Times" w:hAnsi="Times"/>
                <w:lang w:val="es-CO"/>
              </w:rPr>
              <w:t xml:space="preserve"> e </w:t>
            </w:r>
            <w:r>
              <w:rPr>
                <w:rFonts w:ascii="Times" w:hAnsi="Times"/>
                <w:lang w:val="es-CO"/>
              </w:rPr>
              <w:t xml:space="preserve"> I = { 1, 3, 5, 7, 9 }</w:t>
            </w:r>
          </w:p>
          <w:p w14:paraId="3636A5C3" w14:textId="40FC223B" w:rsidR="000B6B9E" w:rsidRPr="00B110DC" w:rsidRDefault="00E42C8E" w:rsidP="00E42C8E">
            <w:pPr>
              <w:rPr>
                <w:rFonts w:ascii="Times New Roman" w:hAnsi="Times New Roman" w:cs="Times New Roman"/>
                <w:color w:val="000000"/>
                <w:lang w:val="es-CO"/>
              </w:rPr>
            </w:pPr>
            <w:r>
              <w:rPr>
                <w:rFonts w:ascii="Times" w:hAnsi="Times"/>
                <w:lang w:val="es-CO"/>
              </w:rPr>
              <w:t xml:space="preserve">Tenemos que P </w:t>
            </w:r>
            <m:oMath>
              <m:r>
                <m:rPr>
                  <m:sty m:val="bi"/>
                </m:rPr>
                <w:rPr>
                  <w:rFonts w:ascii="Cambria Math" w:hAnsi="Cambria Math" w:cs="Times New Roman"/>
                  <w:color w:val="000000"/>
                  <w:sz w:val="32"/>
                  <w:lang w:val="es-CO"/>
                </w:rPr>
                <m:t>∪</m:t>
              </m:r>
            </m:oMath>
            <w:r>
              <w:rPr>
                <w:rFonts w:ascii="Times" w:eastAsiaTheme="minorEastAsia" w:hAnsi="Times"/>
                <w:b/>
                <w:color w:val="000000"/>
                <w:sz w:val="32"/>
                <w:lang w:val="es-CO"/>
              </w:rPr>
              <w:t xml:space="preserve"> </w:t>
            </w:r>
            <w:r>
              <w:rPr>
                <w:rFonts w:ascii="Times" w:eastAsiaTheme="minorEastAsia" w:hAnsi="Times"/>
                <w:color w:val="000000"/>
                <w:sz w:val="24"/>
                <w:lang w:val="es-CO"/>
              </w:rPr>
              <w:t>I = { 1, 2, 3, 5, 7, 9, 11}</w:t>
            </w:r>
          </w:p>
        </w:tc>
      </w:tr>
    </w:tbl>
    <w:p w14:paraId="66E6A97C" w14:textId="77777777" w:rsidR="000B6B9E" w:rsidRDefault="000B6B9E">
      <w:pPr>
        <w:rPr>
          <w:rFonts w:ascii="Times New Roman" w:eastAsiaTheme="minorEastAsia"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FA4D82" w:rsidRPr="00B110DC" w14:paraId="49174E32" w14:textId="77777777" w:rsidTr="00E42C8E">
        <w:tc>
          <w:tcPr>
            <w:tcW w:w="8828" w:type="dxa"/>
            <w:gridSpan w:val="2"/>
            <w:shd w:val="clear" w:color="auto" w:fill="000000" w:themeFill="text1"/>
          </w:tcPr>
          <w:p w14:paraId="24A78147" w14:textId="77777777" w:rsidR="00FA4D82" w:rsidRPr="00B110DC" w:rsidRDefault="00FA4D82"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FA4D82" w:rsidRPr="00B110DC" w14:paraId="2A7A8F1B" w14:textId="77777777" w:rsidTr="00E42C8E">
        <w:tc>
          <w:tcPr>
            <w:tcW w:w="2467" w:type="dxa"/>
          </w:tcPr>
          <w:p w14:paraId="1E1F9FFE" w14:textId="77777777" w:rsidR="00FA4D82" w:rsidRPr="00B110DC" w:rsidRDefault="00FA4D82"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3E49A638" w14:textId="074B4E3E" w:rsidR="00FA4D82" w:rsidRPr="00B110DC" w:rsidRDefault="00BB7ED2" w:rsidP="00FA4D8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A4D82"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FA4D82" w:rsidRPr="00B110DC">
              <w:rPr>
                <w:rFonts w:ascii="Times New Roman" w:hAnsi="Times New Roman" w:cs="Times New Roman"/>
                <w:color w:val="000000"/>
                <w:lang w:val="es-CO"/>
              </w:rPr>
              <w:t>REC</w:t>
            </w:r>
            <w:r w:rsidR="00680A76">
              <w:rPr>
                <w:rFonts w:ascii="Times New Roman" w:hAnsi="Times New Roman" w:cs="Times New Roman"/>
                <w:color w:val="000000"/>
                <w:lang w:val="es-CO"/>
              </w:rPr>
              <w:t>16</w:t>
            </w:r>
            <w:r w:rsidR="00392393">
              <w:rPr>
                <w:rFonts w:ascii="Times New Roman" w:hAnsi="Times New Roman" w:cs="Times New Roman"/>
                <w:color w:val="000000"/>
                <w:lang w:val="es-CO"/>
              </w:rPr>
              <w:t>0</w:t>
            </w:r>
          </w:p>
        </w:tc>
      </w:tr>
      <w:tr w:rsidR="00FA4D82" w:rsidRPr="00B110DC" w14:paraId="2773E86E" w14:textId="77777777" w:rsidTr="00E42C8E">
        <w:tc>
          <w:tcPr>
            <w:tcW w:w="2467" w:type="dxa"/>
          </w:tcPr>
          <w:p w14:paraId="3AD0D3B4" w14:textId="77777777" w:rsidR="00FA4D82" w:rsidRPr="00B110DC" w:rsidRDefault="00FA4D82"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78567282" w14:textId="1503A28A" w:rsidR="00FA4D82" w:rsidRPr="00B110DC" w:rsidRDefault="00A37501" w:rsidP="00A37501">
            <w:pPr>
              <w:rPr>
                <w:rFonts w:ascii="Times New Roman" w:hAnsi="Times New Roman" w:cs="Times New Roman"/>
                <w:color w:val="000000"/>
                <w:lang w:val="es-CO"/>
              </w:rPr>
            </w:pPr>
            <w:r>
              <w:rPr>
                <w:rFonts w:ascii="Times New Roman" w:hAnsi="Times New Roman" w:cs="Times New Roman"/>
                <w:color w:val="000000"/>
                <w:lang w:val="es-CO"/>
              </w:rPr>
              <w:t>Identifica la u</w:t>
            </w:r>
            <w:r w:rsidR="00FA4D82">
              <w:rPr>
                <w:rFonts w:ascii="Times New Roman" w:hAnsi="Times New Roman" w:cs="Times New Roman"/>
                <w:color w:val="000000"/>
                <w:lang w:val="es-CO"/>
              </w:rPr>
              <w:t>nión entre conjuntos.</w:t>
            </w:r>
          </w:p>
        </w:tc>
      </w:tr>
      <w:tr w:rsidR="00FA4D82" w:rsidRPr="00B110DC" w14:paraId="5A8B98C0" w14:textId="77777777" w:rsidTr="00E42C8E">
        <w:tc>
          <w:tcPr>
            <w:tcW w:w="2467" w:type="dxa"/>
          </w:tcPr>
          <w:p w14:paraId="24A87989" w14:textId="77777777" w:rsidR="00FA4D82" w:rsidRPr="00B110DC" w:rsidRDefault="00FA4D82"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6E4B51BC" w14:textId="4EDCE50D" w:rsidR="00FA4D82" w:rsidRPr="00B110DC" w:rsidRDefault="00FA4D82" w:rsidP="00917CA8">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917CA8">
              <w:rPr>
                <w:rFonts w:ascii="Times New Roman" w:hAnsi="Times New Roman" w:cs="Times New Roman"/>
                <w:color w:val="000000"/>
                <w:lang w:val="es-CO"/>
              </w:rPr>
              <w:t xml:space="preserve">identificar </w:t>
            </w:r>
            <w:r w:rsidRPr="00B110DC">
              <w:rPr>
                <w:rFonts w:ascii="Times New Roman" w:hAnsi="Times New Roman" w:cs="Times New Roman"/>
                <w:color w:val="000000"/>
                <w:lang w:val="es-CO"/>
              </w:rPr>
              <w:t>la</w:t>
            </w:r>
            <w:r w:rsidR="00AF2124">
              <w:rPr>
                <w:rFonts w:ascii="Times New Roman" w:hAnsi="Times New Roman" w:cs="Times New Roman"/>
                <w:color w:val="000000"/>
                <w:lang w:val="es-CO"/>
              </w:rPr>
              <w:t xml:space="preserve"> unión entre </w:t>
            </w:r>
            <w:r>
              <w:rPr>
                <w:rFonts w:ascii="Times New Roman" w:hAnsi="Times New Roman" w:cs="Times New Roman"/>
                <w:color w:val="000000"/>
                <w:lang w:val="es-CO"/>
              </w:rPr>
              <w:t>conjuntos</w:t>
            </w:r>
            <w:r w:rsidRPr="00B110DC">
              <w:rPr>
                <w:rFonts w:ascii="Times New Roman" w:hAnsi="Times New Roman" w:cs="Times New Roman"/>
                <w:color w:val="000000"/>
                <w:lang w:val="es-CO"/>
              </w:rPr>
              <w:t xml:space="preserve">. </w:t>
            </w:r>
          </w:p>
        </w:tc>
      </w:tr>
    </w:tbl>
    <w:p w14:paraId="58A748FA" w14:textId="77777777" w:rsidR="00FA4D82" w:rsidRDefault="00FA4D82">
      <w:pPr>
        <w:rPr>
          <w:rFonts w:ascii="Times New Roman" w:hAnsi="Times New Roman" w:cs="Times New Roman"/>
          <w:color w:val="000000"/>
          <w:lang w:val="es-CO"/>
        </w:rPr>
      </w:pPr>
    </w:p>
    <w:p w14:paraId="58EE42E0" w14:textId="183DBC91" w:rsidR="00E4120A" w:rsidRDefault="005B5902" w:rsidP="00E4120A">
      <w:pPr>
        <w:rPr>
          <w:rFonts w:ascii="Times New Roman" w:hAnsi="Times New Roman" w:cs="Times New Roman"/>
          <w:color w:val="000000"/>
          <w:lang w:val="es-CO"/>
        </w:rPr>
      </w:pPr>
      <w:r w:rsidRPr="00B110DC">
        <w:rPr>
          <w:rFonts w:ascii="Times" w:hAnsi="Times"/>
          <w:highlight w:val="yellow"/>
          <w:lang w:val="es-CO"/>
        </w:rPr>
        <w:t xml:space="preserve"> </w:t>
      </w:r>
      <w:r w:rsidR="00E4120A" w:rsidRPr="00B110DC">
        <w:rPr>
          <w:rFonts w:ascii="Times" w:hAnsi="Times"/>
          <w:highlight w:val="yellow"/>
          <w:lang w:val="es-CO"/>
        </w:rPr>
        <w:t>[SECCIÓN 2]</w:t>
      </w:r>
      <w:r w:rsidR="00E4120A" w:rsidRPr="00B110DC">
        <w:rPr>
          <w:rFonts w:ascii="Times" w:hAnsi="Times"/>
          <w:lang w:val="es-CO"/>
        </w:rPr>
        <w:t xml:space="preserve"> </w:t>
      </w:r>
      <w:r w:rsidR="00A12B81">
        <w:rPr>
          <w:rFonts w:ascii="Times" w:hAnsi="Times"/>
          <w:b/>
          <w:lang w:val="es-CO"/>
        </w:rPr>
        <w:t>4.2</w:t>
      </w:r>
      <w:r w:rsidR="00E4120A" w:rsidRPr="00B110DC">
        <w:rPr>
          <w:rFonts w:ascii="Times" w:hAnsi="Times"/>
          <w:b/>
          <w:lang w:val="es-CO"/>
        </w:rPr>
        <w:t xml:space="preserve"> </w:t>
      </w:r>
      <w:r w:rsidR="00A12B81">
        <w:rPr>
          <w:rFonts w:ascii="Times" w:hAnsi="Times"/>
          <w:b/>
          <w:lang w:val="es-CO"/>
        </w:rPr>
        <w:t xml:space="preserve">Intersección </w:t>
      </w:r>
      <w:r w:rsidR="00E4120A">
        <w:rPr>
          <w:rFonts w:ascii="Times" w:hAnsi="Times"/>
          <w:b/>
          <w:lang w:val="es-CO"/>
        </w:rPr>
        <w:t>entre conjuntos</w:t>
      </w:r>
    </w:p>
    <w:p w14:paraId="15F82815" w14:textId="2FE52144" w:rsidR="002259E6" w:rsidRDefault="00553A07">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964080">
        <w:rPr>
          <w:rFonts w:ascii="Times New Roman" w:hAnsi="Times New Roman" w:cs="Times New Roman"/>
          <w:b/>
          <w:color w:val="000000"/>
          <w:lang w:val="es-CO"/>
        </w:rPr>
        <w:t>intersección</w:t>
      </w:r>
      <w:r>
        <w:rPr>
          <w:rFonts w:ascii="Times New Roman" w:hAnsi="Times New Roman" w:cs="Times New Roman"/>
          <w:color w:val="000000"/>
          <w:lang w:val="es-CO"/>
        </w:rPr>
        <w:t xml:space="preserve"> entre dos con</w:t>
      </w:r>
      <w:r w:rsidR="00D50ACE">
        <w:rPr>
          <w:rFonts w:ascii="Times New Roman" w:hAnsi="Times New Roman" w:cs="Times New Roman"/>
          <w:color w:val="000000"/>
          <w:lang w:val="es-CO"/>
        </w:rPr>
        <w:t xml:space="preserve">juntos, es el conjunto formado por los elementos que tienen en </w:t>
      </w:r>
      <w:r w:rsidR="00D50ACE" w:rsidRPr="00A44151">
        <w:rPr>
          <w:rFonts w:ascii="Times New Roman" w:hAnsi="Times New Roman" w:cs="Times New Roman"/>
          <w:b/>
          <w:color w:val="000000"/>
          <w:lang w:val="es-CO"/>
        </w:rPr>
        <w:t>común</w:t>
      </w:r>
      <w:r w:rsidR="00D50ACE">
        <w:rPr>
          <w:rFonts w:ascii="Times New Roman" w:hAnsi="Times New Roman" w:cs="Times New Roman"/>
          <w:color w:val="000000"/>
          <w:lang w:val="es-CO"/>
        </w:rPr>
        <w:t xml:space="preserve"> ambos conjuntos. </w:t>
      </w:r>
    </w:p>
    <w:p w14:paraId="4916B609" w14:textId="0A82293A" w:rsidR="006E6444" w:rsidRDefault="006E6444">
      <w:pPr>
        <w:rPr>
          <w:rFonts w:ascii="Times New Roman" w:hAnsi="Times New Roman" w:cs="Times New Roman"/>
          <w:color w:val="000000"/>
          <w:lang w:val="es-CO"/>
        </w:rPr>
      </w:pPr>
      <w:r>
        <w:rPr>
          <w:rFonts w:ascii="Times New Roman" w:hAnsi="Times New Roman" w:cs="Times New Roman"/>
          <w:color w:val="000000"/>
          <w:lang w:val="es-CO"/>
        </w:rPr>
        <w:lastRenderedPageBreak/>
        <w:t xml:space="preserve">Si tenemos los conjuntos </w:t>
      </w:r>
      <w:r w:rsidR="002669C8">
        <w:rPr>
          <w:rFonts w:ascii="Times New Roman" w:hAnsi="Times New Roman" w:cs="Times New Roman"/>
          <w:color w:val="000000"/>
          <w:lang w:val="es-CO"/>
        </w:rPr>
        <w:t xml:space="preserve">H = {2, 4, 6, 8, 10} y N = {0, 1, 2, 3, 4, 5}, su </w:t>
      </w:r>
      <w:r w:rsidR="002669C8" w:rsidRPr="002669C8">
        <w:rPr>
          <w:rFonts w:ascii="Times New Roman" w:hAnsi="Times New Roman" w:cs="Times New Roman"/>
          <w:b/>
          <w:color w:val="000000"/>
          <w:lang w:val="es-CO"/>
        </w:rPr>
        <w:t>intersección</w:t>
      </w:r>
      <w:r w:rsidR="002669C8">
        <w:rPr>
          <w:rFonts w:ascii="Times New Roman" w:hAnsi="Times New Roman" w:cs="Times New Roman"/>
          <w:color w:val="000000"/>
          <w:lang w:val="es-CO"/>
        </w:rPr>
        <w:t xml:space="preserve"> es un conjunto </w:t>
      </w:r>
      <w:r w:rsidR="001D6825">
        <w:rPr>
          <w:rFonts w:ascii="Times New Roman" w:hAnsi="Times New Roman" w:cs="Times New Roman"/>
          <w:color w:val="000000"/>
          <w:lang w:val="es-CO"/>
        </w:rPr>
        <w:t>llamado “</w:t>
      </w:r>
      <w:r w:rsidR="001D6825" w:rsidRPr="001D6825">
        <w:rPr>
          <w:rFonts w:ascii="Times New Roman" w:hAnsi="Times New Roman" w:cs="Times New Roman"/>
          <w:b/>
          <w:color w:val="000000"/>
          <w:lang w:val="es-CO"/>
        </w:rPr>
        <w:t>H intersección N</w:t>
      </w:r>
      <w:r w:rsidR="001D6825">
        <w:rPr>
          <w:rFonts w:ascii="Times New Roman" w:hAnsi="Times New Roman" w:cs="Times New Roman"/>
          <w:color w:val="000000"/>
          <w:lang w:val="es-CO"/>
        </w:rPr>
        <w:t xml:space="preserve">” y </w:t>
      </w:r>
      <w:r w:rsidR="002669C8">
        <w:rPr>
          <w:rFonts w:ascii="Times New Roman" w:hAnsi="Times New Roman" w:cs="Times New Roman"/>
          <w:color w:val="000000"/>
          <w:lang w:val="es-CO"/>
        </w:rPr>
        <w:t xml:space="preserve">conformado por los elementos que tienen en </w:t>
      </w:r>
      <w:r w:rsidR="002669C8" w:rsidRPr="002669C8">
        <w:rPr>
          <w:rFonts w:ascii="Times New Roman" w:hAnsi="Times New Roman" w:cs="Times New Roman"/>
          <w:b/>
          <w:color w:val="000000"/>
          <w:lang w:val="es-CO"/>
        </w:rPr>
        <w:t>común</w:t>
      </w:r>
      <w:r w:rsidR="002669C8">
        <w:rPr>
          <w:rFonts w:ascii="Times New Roman" w:hAnsi="Times New Roman" w:cs="Times New Roman"/>
          <w:color w:val="000000"/>
          <w:lang w:val="es-CO"/>
        </w:rPr>
        <w:t xml:space="preserve"> los conjuntos H y N.  </w:t>
      </w:r>
    </w:p>
    <w:p w14:paraId="3E744E1E" w14:textId="149EDC64" w:rsidR="001D6825" w:rsidRPr="002669C8" w:rsidRDefault="001D6825">
      <w:pPr>
        <w:rPr>
          <w:rFonts w:ascii="Times New Roman" w:hAnsi="Times New Roman" w:cs="Times New Roman"/>
          <w:color w:val="000000"/>
          <w:lang w:val="es-CO"/>
        </w:rPr>
      </w:pPr>
      <w:r>
        <w:rPr>
          <w:rFonts w:ascii="Times New Roman" w:hAnsi="Times New Roman" w:cs="Times New Roman"/>
          <w:color w:val="000000"/>
          <w:lang w:val="es-CO"/>
        </w:rPr>
        <w:t xml:space="preserve">El símbolo para representar la intersección entre conjuntos es: </w:t>
      </w:r>
      <m:oMath>
        <m:r>
          <m:rPr>
            <m:sty m:val="bi"/>
          </m:rPr>
          <w:rPr>
            <w:rFonts w:ascii="Cambria Math" w:hAnsi="Cambria Math" w:cs="Times New Roman"/>
            <w:color w:val="000000"/>
            <w:sz w:val="32"/>
            <w:lang w:val="es-CO"/>
          </w:rPr>
          <m:t>∩</m:t>
        </m:r>
      </m:oMath>
    </w:p>
    <w:tbl>
      <w:tblPr>
        <w:tblStyle w:val="Tablaconcuadrcula"/>
        <w:tblW w:w="0" w:type="auto"/>
        <w:tblLook w:val="04A0" w:firstRow="1" w:lastRow="0" w:firstColumn="1" w:lastColumn="0" w:noHBand="0" w:noVBand="1"/>
      </w:tblPr>
      <w:tblGrid>
        <w:gridCol w:w="2468"/>
        <w:gridCol w:w="6360"/>
      </w:tblGrid>
      <w:tr w:rsidR="00FF1F80" w:rsidRPr="00B110DC" w14:paraId="09907A57" w14:textId="77777777" w:rsidTr="00D75FC8">
        <w:tc>
          <w:tcPr>
            <w:tcW w:w="8828" w:type="dxa"/>
            <w:gridSpan w:val="2"/>
            <w:shd w:val="clear" w:color="auto" w:fill="0D0D0D" w:themeFill="text1" w:themeFillTint="F2"/>
          </w:tcPr>
          <w:p w14:paraId="6C8A1D3C" w14:textId="77777777" w:rsidR="00FF1F80" w:rsidRPr="00B110DC" w:rsidRDefault="00FF1F80"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FF1F80" w:rsidRPr="00B110DC" w14:paraId="63A3C01D" w14:textId="77777777" w:rsidTr="00D75FC8">
        <w:tc>
          <w:tcPr>
            <w:tcW w:w="2468" w:type="dxa"/>
          </w:tcPr>
          <w:p w14:paraId="06B212AE" w14:textId="77777777" w:rsidR="00FF1F80" w:rsidRPr="00B110DC" w:rsidRDefault="00FF1F80"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78836417" w14:textId="4EE1BDAD" w:rsidR="00FF1F80"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F1F80"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FF1F80">
              <w:rPr>
                <w:rFonts w:ascii="Times New Roman" w:hAnsi="Times New Roman" w:cs="Times New Roman"/>
                <w:color w:val="000000"/>
                <w:lang w:val="es-CO"/>
              </w:rPr>
              <w:t>IMG06</w:t>
            </w:r>
          </w:p>
        </w:tc>
      </w:tr>
      <w:tr w:rsidR="00FF1F80" w:rsidRPr="00B110DC" w14:paraId="6A004CD8" w14:textId="77777777" w:rsidTr="00D75FC8">
        <w:tc>
          <w:tcPr>
            <w:tcW w:w="2468" w:type="dxa"/>
          </w:tcPr>
          <w:p w14:paraId="1C0DF8D2"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5F0F536C" w14:textId="5AEF9507" w:rsidR="00FF1F80" w:rsidRPr="00B110DC" w:rsidRDefault="00FF1F80" w:rsidP="008800DA">
            <w:pPr>
              <w:rPr>
                <w:rFonts w:ascii="Times New Roman" w:hAnsi="Times New Roman" w:cs="Times New Roman"/>
                <w:color w:val="000000"/>
                <w:lang w:val="es-CO"/>
              </w:rPr>
            </w:pPr>
            <w:r>
              <w:rPr>
                <w:rFonts w:ascii="Times New Roman" w:hAnsi="Times New Roman" w:cs="Times New Roman"/>
                <w:color w:val="000000"/>
                <w:lang w:val="es-CO"/>
              </w:rPr>
              <w:t>La Imagen de los conjuntos H y N representados con diagramas de Venn, teniendo en cuenta la intersección que hay entre ellos. La intersección debe ir de un color suave, mientras que el resto de los</w:t>
            </w:r>
            <w:r w:rsidR="00060A44">
              <w:rPr>
                <w:rFonts w:ascii="Times New Roman" w:hAnsi="Times New Roman" w:cs="Times New Roman"/>
                <w:color w:val="000000"/>
                <w:lang w:val="es-CO"/>
              </w:rPr>
              <w:t xml:space="preserve"> dos conjuntos debe ir en blanco</w:t>
            </w:r>
            <w:r>
              <w:rPr>
                <w:rFonts w:ascii="Times New Roman" w:hAnsi="Times New Roman" w:cs="Times New Roman"/>
                <w:color w:val="000000"/>
                <w:lang w:val="es-CO"/>
              </w:rPr>
              <w:t xml:space="preserve">. </w:t>
            </w:r>
          </w:p>
        </w:tc>
      </w:tr>
      <w:tr w:rsidR="00FF1F80" w:rsidRPr="00B110DC" w14:paraId="03DE51D6" w14:textId="77777777" w:rsidTr="00D75FC8">
        <w:tc>
          <w:tcPr>
            <w:tcW w:w="2468" w:type="dxa"/>
          </w:tcPr>
          <w:p w14:paraId="2890E8EA"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5A4428CE" w14:textId="5BA4BD03" w:rsidR="00FF1F80" w:rsidRPr="00B110DC" w:rsidRDefault="00EA07A3" w:rsidP="00D75FC8">
            <w:pPr>
              <w:rPr>
                <w:rFonts w:ascii="Times New Roman" w:hAnsi="Times New Roman" w:cs="Times New Roman"/>
                <w:color w:val="000000"/>
                <w:lang w:val="es-CO"/>
              </w:rPr>
            </w:pPr>
            <w:r>
              <w:rPr>
                <w:sz w:val="24"/>
                <w:szCs w:val="24"/>
                <w:lang w:val="es-ES_tradnl"/>
              </w:rPr>
              <w:object w:dxaOrig="2910" w:dyaOrig="1815" w14:anchorId="77002552">
                <v:shape id="_x0000_i1030" type="#_x0000_t75" style="width:145.5pt;height:90.8pt" o:ole="">
                  <v:imagedata r:id="rId19" o:title=""/>
                </v:shape>
                <o:OLEObject Type="Embed" ProgID="PBrush" ShapeID="_x0000_i1030" DrawAspect="Content" ObjectID="_1486898394" r:id="rId20"/>
              </w:object>
            </w:r>
          </w:p>
        </w:tc>
      </w:tr>
      <w:tr w:rsidR="00FF1F80" w:rsidRPr="00B110DC" w14:paraId="46CD7570" w14:textId="77777777" w:rsidTr="00D75FC8">
        <w:tc>
          <w:tcPr>
            <w:tcW w:w="2468" w:type="dxa"/>
          </w:tcPr>
          <w:p w14:paraId="02F640E8" w14:textId="77777777" w:rsidR="00FF1F80" w:rsidRPr="00B110DC" w:rsidRDefault="00FF1F80"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3C24C6AB" w14:textId="6B270042" w:rsidR="00FF1F80" w:rsidRDefault="00060A44" w:rsidP="00D75FC8">
            <w:pPr>
              <w:rPr>
                <w:rFonts w:ascii="Times" w:hAnsi="Times"/>
                <w:lang w:val="es-CO"/>
              </w:rPr>
            </w:pPr>
            <w:r>
              <w:rPr>
                <w:rFonts w:ascii="Times" w:hAnsi="Times"/>
                <w:lang w:val="es-CO"/>
              </w:rPr>
              <w:t>Sean los conjuntos: H</w:t>
            </w:r>
            <w:r w:rsidR="00FF1F80" w:rsidRPr="00B110DC">
              <w:rPr>
                <w:rFonts w:ascii="Times" w:hAnsi="Times"/>
                <w:lang w:val="es-CO"/>
              </w:rPr>
              <w:t xml:space="preserve"> = { </w:t>
            </w:r>
            <w:r w:rsidR="00FF1F80">
              <w:rPr>
                <w:rFonts w:ascii="Times" w:hAnsi="Times"/>
                <w:lang w:val="es-CO"/>
              </w:rPr>
              <w:t xml:space="preserve">2, </w:t>
            </w:r>
            <w:r>
              <w:rPr>
                <w:rFonts w:ascii="Times" w:hAnsi="Times"/>
                <w:lang w:val="es-CO"/>
              </w:rPr>
              <w:t>4</w:t>
            </w:r>
            <w:r w:rsidR="00FF1F80">
              <w:rPr>
                <w:rFonts w:ascii="Times" w:hAnsi="Times"/>
                <w:lang w:val="es-CO"/>
              </w:rPr>
              <w:t xml:space="preserve">, </w:t>
            </w:r>
            <w:r>
              <w:rPr>
                <w:rFonts w:ascii="Times" w:hAnsi="Times"/>
                <w:lang w:val="es-CO"/>
              </w:rPr>
              <w:t>6, 8</w:t>
            </w:r>
            <w:r w:rsidR="00FF1F80">
              <w:rPr>
                <w:rFonts w:ascii="Times" w:hAnsi="Times"/>
                <w:lang w:val="es-CO"/>
              </w:rPr>
              <w:t>, 1</w:t>
            </w:r>
            <w:r>
              <w:rPr>
                <w:rFonts w:ascii="Times" w:hAnsi="Times"/>
                <w:lang w:val="es-CO"/>
              </w:rPr>
              <w:t>0</w:t>
            </w:r>
            <w:r w:rsidR="00FF1F80" w:rsidRPr="00B110DC">
              <w:rPr>
                <w:rFonts w:ascii="Times" w:hAnsi="Times"/>
                <w:lang w:val="es-CO"/>
              </w:rPr>
              <w:t>}</w:t>
            </w:r>
            <w:r w:rsidR="00FF1F80">
              <w:rPr>
                <w:rFonts w:ascii="Times" w:hAnsi="Times"/>
                <w:lang w:val="es-CO"/>
              </w:rPr>
              <w:t xml:space="preserve"> y </w:t>
            </w:r>
            <w:r>
              <w:rPr>
                <w:rFonts w:ascii="Times" w:hAnsi="Times"/>
                <w:lang w:val="es-CO"/>
              </w:rPr>
              <w:t>N</w:t>
            </w:r>
            <w:r w:rsidR="00FF1F80">
              <w:rPr>
                <w:rFonts w:ascii="Times" w:hAnsi="Times"/>
                <w:lang w:val="es-CO"/>
              </w:rPr>
              <w:t xml:space="preserve"> = { </w:t>
            </w:r>
            <w:r>
              <w:rPr>
                <w:rFonts w:ascii="Times" w:hAnsi="Times"/>
                <w:lang w:val="es-CO"/>
              </w:rPr>
              <w:t>0</w:t>
            </w:r>
            <w:r w:rsidR="00FF1F80">
              <w:rPr>
                <w:rFonts w:ascii="Times" w:hAnsi="Times"/>
                <w:lang w:val="es-CO"/>
              </w:rPr>
              <w:t xml:space="preserve">, </w:t>
            </w:r>
            <w:r>
              <w:rPr>
                <w:rFonts w:ascii="Times" w:hAnsi="Times"/>
                <w:lang w:val="es-CO"/>
              </w:rPr>
              <w:t>1</w:t>
            </w:r>
            <w:r w:rsidR="00FF1F80">
              <w:rPr>
                <w:rFonts w:ascii="Times" w:hAnsi="Times"/>
                <w:lang w:val="es-CO"/>
              </w:rPr>
              <w:t>,</w:t>
            </w:r>
            <w:r>
              <w:rPr>
                <w:rFonts w:ascii="Times" w:hAnsi="Times"/>
                <w:lang w:val="es-CO"/>
              </w:rPr>
              <w:t xml:space="preserve"> 2, 3, 4, </w:t>
            </w:r>
            <w:r w:rsidR="00FF1F80">
              <w:rPr>
                <w:rFonts w:ascii="Times" w:hAnsi="Times"/>
                <w:lang w:val="es-CO"/>
              </w:rPr>
              <w:t>5 }</w:t>
            </w:r>
          </w:p>
          <w:p w14:paraId="69E6656A" w14:textId="178A5687" w:rsidR="00FF1F80" w:rsidRPr="00B110DC" w:rsidRDefault="007E2F35" w:rsidP="007E2F35">
            <w:pPr>
              <w:rPr>
                <w:rFonts w:ascii="Times New Roman" w:hAnsi="Times New Roman" w:cs="Times New Roman"/>
                <w:color w:val="000000"/>
                <w:lang w:val="es-CO"/>
              </w:rPr>
            </w:pPr>
            <w:r>
              <w:rPr>
                <w:rFonts w:ascii="Times" w:hAnsi="Times"/>
                <w:lang w:val="es-CO"/>
              </w:rPr>
              <w:t>Tenemos que H</w:t>
            </w:r>
            <w:r w:rsidR="00FF1F80">
              <w:rPr>
                <w:rFonts w:ascii="Times" w:hAnsi="Times"/>
                <w:lang w:val="es-CO"/>
              </w:rPr>
              <w:t xml:space="preserve"> </w:t>
            </w:r>
            <m:oMath>
              <m:r>
                <m:rPr>
                  <m:sty m:val="bi"/>
                </m:rPr>
                <w:rPr>
                  <w:rFonts w:ascii="Cambria Math" w:hAnsi="Cambria Math" w:cs="Times New Roman"/>
                  <w:color w:val="000000"/>
                  <w:sz w:val="32"/>
                  <w:lang w:val="es-CO"/>
                </w:rPr>
                <m:t>∩</m:t>
              </m:r>
            </m:oMath>
            <w:r w:rsidR="00FF1F80">
              <w:rPr>
                <w:rFonts w:ascii="Times" w:eastAsiaTheme="minorEastAsia" w:hAnsi="Times"/>
                <w:b/>
                <w:color w:val="000000"/>
                <w:sz w:val="32"/>
                <w:lang w:val="es-CO"/>
              </w:rPr>
              <w:t xml:space="preserve"> </w:t>
            </w:r>
            <w:r>
              <w:rPr>
                <w:rFonts w:ascii="Times" w:eastAsiaTheme="minorEastAsia" w:hAnsi="Times"/>
                <w:color w:val="000000"/>
                <w:sz w:val="24"/>
                <w:lang w:val="es-CO"/>
              </w:rPr>
              <w:t xml:space="preserve">N </w:t>
            </w:r>
            <w:r w:rsidR="00FF1F80">
              <w:rPr>
                <w:rFonts w:ascii="Times" w:eastAsiaTheme="minorEastAsia" w:hAnsi="Times"/>
                <w:color w:val="000000"/>
                <w:sz w:val="24"/>
                <w:lang w:val="es-CO"/>
              </w:rPr>
              <w:t xml:space="preserve">= { 2, </w:t>
            </w:r>
            <w:r>
              <w:rPr>
                <w:rFonts w:ascii="Times" w:eastAsiaTheme="minorEastAsia" w:hAnsi="Times"/>
                <w:color w:val="000000"/>
                <w:sz w:val="24"/>
                <w:lang w:val="es-CO"/>
              </w:rPr>
              <w:t>4</w:t>
            </w:r>
            <w:r w:rsidR="00FF1F80">
              <w:rPr>
                <w:rFonts w:ascii="Times" w:eastAsiaTheme="minorEastAsia" w:hAnsi="Times"/>
                <w:color w:val="000000"/>
                <w:sz w:val="24"/>
                <w:lang w:val="es-CO"/>
              </w:rPr>
              <w:t xml:space="preserve">, </w:t>
            </w:r>
            <w:r>
              <w:rPr>
                <w:rFonts w:ascii="Times" w:eastAsiaTheme="minorEastAsia" w:hAnsi="Times"/>
                <w:color w:val="000000"/>
                <w:sz w:val="24"/>
                <w:lang w:val="es-CO"/>
              </w:rPr>
              <w:t>}</w:t>
            </w:r>
          </w:p>
        </w:tc>
      </w:tr>
    </w:tbl>
    <w:p w14:paraId="2122E709" w14:textId="77777777" w:rsidR="00964080" w:rsidRDefault="00964080">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875B41" w:rsidRPr="00B110DC" w14:paraId="7B2144A5" w14:textId="77777777" w:rsidTr="00D75FC8">
        <w:tc>
          <w:tcPr>
            <w:tcW w:w="8828" w:type="dxa"/>
            <w:gridSpan w:val="2"/>
            <w:shd w:val="clear" w:color="auto" w:fill="000000" w:themeFill="text1"/>
          </w:tcPr>
          <w:p w14:paraId="5701CCF9" w14:textId="77777777" w:rsidR="00875B41" w:rsidRPr="00B110DC" w:rsidRDefault="00875B41"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875B41" w:rsidRPr="00B110DC" w14:paraId="5CEC3FC4" w14:textId="77777777" w:rsidTr="00D75FC8">
        <w:tc>
          <w:tcPr>
            <w:tcW w:w="2467" w:type="dxa"/>
          </w:tcPr>
          <w:p w14:paraId="46537197" w14:textId="77777777" w:rsidR="00875B41" w:rsidRPr="00B110DC" w:rsidRDefault="00875B41"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0A398D3E" w14:textId="2D93DECB" w:rsidR="00875B41"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75B41"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75B41" w:rsidRPr="00B110DC">
              <w:rPr>
                <w:rFonts w:ascii="Times New Roman" w:hAnsi="Times New Roman" w:cs="Times New Roman"/>
                <w:color w:val="000000"/>
                <w:lang w:val="es-CO"/>
              </w:rPr>
              <w:t>REC</w:t>
            </w:r>
            <w:r w:rsidR="00DE742D">
              <w:rPr>
                <w:rFonts w:ascii="Times New Roman" w:hAnsi="Times New Roman" w:cs="Times New Roman"/>
                <w:color w:val="000000"/>
                <w:lang w:val="es-CO"/>
              </w:rPr>
              <w:t>170</w:t>
            </w:r>
          </w:p>
        </w:tc>
      </w:tr>
      <w:tr w:rsidR="00875B41" w:rsidRPr="00B110DC" w14:paraId="08A2F67A" w14:textId="77777777" w:rsidTr="00D75FC8">
        <w:tc>
          <w:tcPr>
            <w:tcW w:w="2467" w:type="dxa"/>
          </w:tcPr>
          <w:p w14:paraId="6E571D8A" w14:textId="77777777" w:rsidR="00875B41" w:rsidRPr="00B110DC" w:rsidRDefault="00875B41"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1F152115" w14:textId="0DF055C1" w:rsidR="00875B41" w:rsidRPr="00B110DC" w:rsidRDefault="005D51A0" w:rsidP="00B16051">
            <w:pPr>
              <w:rPr>
                <w:rFonts w:ascii="Times New Roman" w:hAnsi="Times New Roman" w:cs="Times New Roman"/>
                <w:color w:val="000000"/>
                <w:lang w:val="es-CO"/>
              </w:rPr>
            </w:pPr>
            <w:r>
              <w:rPr>
                <w:rFonts w:ascii="Times New Roman" w:hAnsi="Times New Roman" w:cs="Times New Roman"/>
                <w:color w:val="000000"/>
                <w:lang w:val="es-CO"/>
              </w:rPr>
              <w:t>Identifica los elementos de la intersección.</w:t>
            </w:r>
          </w:p>
        </w:tc>
      </w:tr>
      <w:tr w:rsidR="00875B41" w:rsidRPr="00B110DC" w14:paraId="05A8D9CD" w14:textId="77777777" w:rsidTr="00D75FC8">
        <w:tc>
          <w:tcPr>
            <w:tcW w:w="2467" w:type="dxa"/>
          </w:tcPr>
          <w:p w14:paraId="6ED6639C" w14:textId="77777777" w:rsidR="00875B41" w:rsidRPr="00B110DC" w:rsidRDefault="00875B41"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31B847D7" w14:textId="69BBA221" w:rsidR="00875B41" w:rsidRPr="00B110DC" w:rsidRDefault="00875B41" w:rsidP="005D51A0">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5D51A0">
              <w:rPr>
                <w:rFonts w:ascii="Times New Roman" w:hAnsi="Times New Roman" w:cs="Times New Roman"/>
                <w:color w:val="000000"/>
                <w:lang w:val="es-CO"/>
              </w:rPr>
              <w:t xml:space="preserve">identificar </w:t>
            </w:r>
            <w:r w:rsidRPr="00B110DC">
              <w:rPr>
                <w:rFonts w:ascii="Times New Roman" w:hAnsi="Times New Roman" w:cs="Times New Roman"/>
                <w:color w:val="000000"/>
                <w:lang w:val="es-CO"/>
              </w:rPr>
              <w:t>la</w:t>
            </w:r>
            <w:r>
              <w:rPr>
                <w:rFonts w:ascii="Times New Roman" w:hAnsi="Times New Roman" w:cs="Times New Roman"/>
                <w:color w:val="000000"/>
                <w:lang w:val="es-CO"/>
              </w:rPr>
              <w:t xml:space="preserve"> </w:t>
            </w:r>
            <w:r w:rsidR="00B16051">
              <w:rPr>
                <w:rFonts w:ascii="Times New Roman" w:hAnsi="Times New Roman" w:cs="Times New Roman"/>
                <w:color w:val="000000"/>
                <w:lang w:val="es-CO"/>
              </w:rPr>
              <w:t>intersección</w:t>
            </w:r>
            <w:r>
              <w:rPr>
                <w:rFonts w:ascii="Times New Roman" w:hAnsi="Times New Roman" w:cs="Times New Roman"/>
                <w:color w:val="000000"/>
                <w:lang w:val="es-CO"/>
              </w:rPr>
              <w:t xml:space="preserve"> entre conjuntos</w:t>
            </w:r>
            <w:r w:rsidRPr="00B110DC">
              <w:rPr>
                <w:rFonts w:ascii="Times New Roman" w:hAnsi="Times New Roman" w:cs="Times New Roman"/>
                <w:color w:val="000000"/>
                <w:lang w:val="es-CO"/>
              </w:rPr>
              <w:t xml:space="preserve">. </w:t>
            </w:r>
          </w:p>
        </w:tc>
      </w:tr>
    </w:tbl>
    <w:p w14:paraId="6C2675C8" w14:textId="77777777" w:rsidR="002259E6" w:rsidRDefault="002259E6">
      <w:pPr>
        <w:rPr>
          <w:rFonts w:ascii="Times New Roman" w:hAnsi="Times New Roman" w:cs="Times New Roman"/>
          <w:color w:val="000000"/>
          <w:lang w:val="es-CO"/>
        </w:rPr>
      </w:pPr>
    </w:p>
    <w:p w14:paraId="7CC31D84" w14:textId="42B8414B" w:rsidR="00293BA2" w:rsidRDefault="00293BA2" w:rsidP="00293BA2">
      <w:pPr>
        <w:rPr>
          <w:rFonts w:ascii="Times New Roman" w:hAnsi="Times New Roman" w:cs="Times New Roman"/>
          <w:color w:val="000000"/>
          <w:lang w:val="es-CO"/>
        </w:rPr>
      </w:pPr>
      <w:r w:rsidRPr="00B110DC">
        <w:rPr>
          <w:rFonts w:ascii="Times" w:hAnsi="Times"/>
          <w:highlight w:val="yellow"/>
          <w:lang w:val="es-CO"/>
        </w:rPr>
        <w:t>[SECCIÓN 2]</w:t>
      </w:r>
      <w:r w:rsidRPr="00B110DC">
        <w:rPr>
          <w:rFonts w:ascii="Times" w:hAnsi="Times"/>
          <w:lang w:val="es-CO"/>
        </w:rPr>
        <w:t xml:space="preserve"> </w:t>
      </w:r>
      <w:r>
        <w:rPr>
          <w:rFonts w:ascii="Times" w:hAnsi="Times"/>
          <w:b/>
          <w:lang w:val="es-CO"/>
        </w:rPr>
        <w:t>4.3</w:t>
      </w:r>
      <w:r w:rsidRPr="00B110DC">
        <w:rPr>
          <w:rFonts w:ascii="Times" w:hAnsi="Times"/>
          <w:b/>
          <w:lang w:val="es-CO"/>
        </w:rPr>
        <w:t xml:space="preserve"> </w:t>
      </w:r>
      <w:r>
        <w:rPr>
          <w:rFonts w:ascii="Times" w:hAnsi="Times"/>
          <w:b/>
          <w:lang w:val="es-CO"/>
        </w:rPr>
        <w:t>Diferencia entre conjuntos</w:t>
      </w:r>
    </w:p>
    <w:p w14:paraId="112EC2B1" w14:textId="6880055D" w:rsidR="00410FAD" w:rsidRDefault="00410FAD">
      <w:pPr>
        <w:rPr>
          <w:rFonts w:ascii="Times New Roman" w:hAnsi="Times New Roman" w:cs="Times New Roman"/>
          <w:color w:val="000000"/>
          <w:lang w:val="es-CO"/>
        </w:rPr>
      </w:pPr>
      <w:r>
        <w:rPr>
          <w:rFonts w:ascii="Times New Roman" w:hAnsi="Times New Roman" w:cs="Times New Roman"/>
          <w:color w:val="000000"/>
          <w:lang w:val="es-CO"/>
        </w:rPr>
        <w:t xml:space="preserve">La </w:t>
      </w:r>
      <w:r w:rsidRPr="00410FAD">
        <w:rPr>
          <w:rFonts w:ascii="Times New Roman" w:hAnsi="Times New Roman" w:cs="Times New Roman"/>
          <w:b/>
          <w:color w:val="000000"/>
          <w:lang w:val="es-CO"/>
        </w:rPr>
        <w:t>diferencia</w:t>
      </w:r>
      <w:r>
        <w:rPr>
          <w:rFonts w:ascii="Times New Roman" w:hAnsi="Times New Roman" w:cs="Times New Roman"/>
          <w:color w:val="000000"/>
          <w:lang w:val="es-CO"/>
        </w:rPr>
        <w:t xml:space="preserve"> entre dos conjuntos, es un conjunto formado por los elementos que están en uno de los conjuntos y no en el otro. </w:t>
      </w:r>
    </w:p>
    <w:p w14:paraId="686DC159" w14:textId="19230297" w:rsidR="00BB0273" w:rsidRDefault="00410FAD">
      <w:pPr>
        <w:rPr>
          <w:rFonts w:ascii="Times New Roman" w:hAnsi="Times New Roman" w:cs="Times New Roman"/>
          <w:color w:val="000000"/>
          <w:lang w:val="es-CO"/>
        </w:rPr>
      </w:pPr>
      <w:r>
        <w:rPr>
          <w:rFonts w:ascii="Times New Roman" w:hAnsi="Times New Roman" w:cs="Times New Roman"/>
          <w:color w:val="000000"/>
          <w:lang w:val="es-CO"/>
        </w:rPr>
        <w:t>Es decir, si t</w:t>
      </w:r>
      <w:r w:rsidR="00BB0273">
        <w:rPr>
          <w:rFonts w:ascii="Times New Roman" w:hAnsi="Times New Roman" w:cs="Times New Roman"/>
          <w:color w:val="000000"/>
          <w:lang w:val="es-CO"/>
        </w:rPr>
        <w:t>enemos los conjuntos M={c,</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a,</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m,</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i,</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n,</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o} y S={a,</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e,</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i,</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o,</w:t>
      </w:r>
      <w:r w:rsidR="00210867">
        <w:rPr>
          <w:rFonts w:ascii="Times New Roman" w:hAnsi="Times New Roman" w:cs="Times New Roman"/>
          <w:color w:val="000000"/>
          <w:lang w:val="es-CO"/>
        </w:rPr>
        <w:t xml:space="preserve"> </w:t>
      </w:r>
      <w:r w:rsidR="00BB0273">
        <w:rPr>
          <w:rFonts w:ascii="Times New Roman" w:hAnsi="Times New Roman" w:cs="Times New Roman"/>
          <w:color w:val="000000"/>
          <w:lang w:val="es-CO"/>
        </w:rPr>
        <w:t xml:space="preserve">u}, la </w:t>
      </w:r>
      <w:r w:rsidR="00BB0273" w:rsidRPr="00BB0273">
        <w:rPr>
          <w:rFonts w:ascii="Times New Roman" w:hAnsi="Times New Roman" w:cs="Times New Roman"/>
          <w:b/>
          <w:color w:val="000000"/>
          <w:lang w:val="es-CO"/>
        </w:rPr>
        <w:t>diferencia</w:t>
      </w:r>
      <w:r w:rsidR="00BB0273">
        <w:rPr>
          <w:rFonts w:ascii="Times New Roman" w:hAnsi="Times New Roman" w:cs="Times New Roman"/>
          <w:color w:val="000000"/>
          <w:lang w:val="es-CO"/>
        </w:rPr>
        <w:t xml:space="preserve"> entre los conjuntos M y S, será un conjunto formado por los elementos que están en M y que no est</w:t>
      </w:r>
      <w:r w:rsidR="00DC662B">
        <w:rPr>
          <w:rFonts w:ascii="Times New Roman" w:hAnsi="Times New Roman" w:cs="Times New Roman"/>
          <w:color w:val="000000"/>
          <w:lang w:val="es-CO"/>
        </w:rPr>
        <w:t>án en S</w:t>
      </w:r>
      <w:r>
        <w:rPr>
          <w:rFonts w:ascii="Times New Roman" w:hAnsi="Times New Roman" w:cs="Times New Roman"/>
          <w:color w:val="000000"/>
          <w:lang w:val="es-CO"/>
        </w:rPr>
        <w:t>, así mismo la diferencia entre el conjunto S y el conjunto M</w:t>
      </w:r>
      <w:r w:rsidR="00DC662B">
        <w:rPr>
          <w:rFonts w:ascii="Times New Roman" w:hAnsi="Times New Roman" w:cs="Times New Roman"/>
          <w:color w:val="000000"/>
          <w:lang w:val="es-CO"/>
        </w:rPr>
        <w:t xml:space="preserve">, </w:t>
      </w:r>
      <w:r>
        <w:rPr>
          <w:rFonts w:ascii="Times New Roman" w:hAnsi="Times New Roman" w:cs="Times New Roman"/>
          <w:color w:val="000000"/>
          <w:lang w:val="es-CO"/>
        </w:rPr>
        <w:t xml:space="preserve">será el conjunto de los elementos que están en S y no en M. </w:t>
      </w:r>
      <w:r w:rsidR="00DC662B">
        <w:rPr>
          <w:rFonts w:ascii="Times New Roman" w:hAnsi="Times New Roman" w:cs="Times New Roman"/>
          <w:color w:val="000000"/>
          <w:lang w:val="es-CO"/>
        </w:rPr>
        <w:t xml:space="preserve"> </w:t>
      </w:r>
    </w:p>
    <w:p w14:paraId="0A3EBC98" w14:textId="2DA084BD" w:rsidR="009827F5" w:rsidRDefault="009827F5">
      <w:pPr>
        <w:rPr>
          <w:rFonts w:ascii="Times New Roman" w:hAnsi="Times New Roman" w:cs="Times New Roman"/>
          <w:color w:val="000000"/>
          <w:lang w:val="es-CO"/>
        </w:rPr>
      </w:pPr>
      <w:r>
        <w:rPr>
          <w:rFonts w:ascii="Times New Roman" w:hAnsi="Times New Roman" w:cs="Times New Roman"/>
          <w:color w:val="000000"/>
          <w:lang w:val="es-CO"/>
        </w:rPr>
        <w:t xml:space="preserve">El símbolo que utilizamos para representar la diferencia entre conjuntos es: </w:t>
      </w:r>
      <w:r w:rsidRPr="009827F5">
        <w:rPr>
          <w:rFonts w:ascii="Times New Roman" w:hAnsi="Times New Roman" w:cs="Times New Roman"/>
          <w:b/>
          <w:color w:val="000000"/>
          <w:sz w:val="32"/>
          <w:lang w:val="es-CO"/>
        </w:rPr>
        <w:t>–</w:t>
      </w:r>
      <w:r>
        <w:rPr>
          <w:rFonts w:ascii="Times New Roman" w:hAnsi="Times New Roman" w:cs="Times New Roman"/>
          <w:color w:val="000000"/>
          <w:lang w:val="es-CO"/>
        </w:rPr>
        <w:t xml:space="preserve"> </w:t>
      </w:r>
    </w:p>
    <w:tbl>
      <w:tblPr>
        <w:tblStyle w:val="Tablaconcuadrcula"/>
        <w:tblW w:w="0" w:type="auto"/>
        <w:tblLook w:val="04A0" w:firstRow="1" w:lastRow="0" w:firstColumn="1" w:lastColumn="0" w:noHBand="0" w:noVBand="1"/>
      </w:tblPr>
      <w:tblGrid>
        <w:gridCol w:w="2468"/>
        <w:gridCol w:w="6360"/>
      </w:tblGrid>
      <w:tr w:rsidR="008800DA" w:rsidRPr="00B110DC" w14:paraId="4693B6B2" w14:textId="77777777" w:rsidTr="00D75FC8">
        <w:tc>
          <w:tcPr>
            <w:tcW w:w="8828" w:type="dxa"/>
            <w:gridSpan w:val="2"/>
            <w:shd w:val="clear" w:color="auto" w:fill="0D0D0D" w:themeFill="text1" w:themeFillTint="F2"/>
          </w:tcPr>
          <w:p w14:paraId="78894E74" w14:textId="77777777" w:rsidR="008800DA" w:rsidRPr="00B110DC" w:rsidRDefault="008800DA"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8800DA" w:rsidRPr="00B110DC" w14:paraId="55541ABF" w14:textId="77777777" w:rsidTr="00D75FC8">
        <w:tc>
          <w:tcPr>
            <w:tcW w:w="2468" w:type="dxa"/>
          </w:tcPr>
          <w:p w14:paraId="2BD49C90" w14:textId="77777777" w:rsidR="008800DA" w:rsidRPr="00B110DC" w:rsidRDefault="008800DA"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1687083F" w14:textId="138B9B6C" w:rsidR="008800DA"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800DA"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800DA">
              <w:rPr>
                <w:rFonts w:ascii="Times New Roman" w:hAnsi="Times New Roman" w:cs="Times New Roman"/>
                <w:color w:val="000000"/>
                <w:lang w:val="es-CO"/>
              </w:rPr>
              <w:t>IMG07</w:t>
            </w:r>
          </w:p>
        </w:tc>
      </w:tr>
      <w:tr w:rsidR="008800DA" w:rsidRPr="00B110DC" w14:paraId="305D4859" w14:textId="77777777" w:rsidTr="00D75FC8">
        <w:tc>
          <w:tcPr>
            <w:tcW w:w="2468" w:type="dxa"/>
          </w:tcPr>
          <w:p w14:paraId="169304A1"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212555E7" w14:textId="49E6C54F" w:rsidR="008800DA" w:rsidRPr="00B110DC" w:rsidRDefault="008800DA" w:rsidP="00A613BA">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M y S representados con diagramas de Venn, teniendo en cuenta la </w:t>
            </w:r>
            <w:r w:rsidR="00A613BA">
              <w:rPr>
                <w:rFonts w:ascii="Times New Roman" w:hAnsi="Times New Roman" w:cs="Times New Roman"/>
                <w:color w:val="000000"/>
                <w:lang w:val="es-CO"/>
              </w:rPr>
              <w:t>diferencia M – S</w:t>
            </w:r>
            <w:r w:rsidR="00175B9B">
              <w:rPr>
                <w:rFonts w:ascii="Times New Roman" w:hAnsi="Times New Roman" w:cs="Times New Roman"/>
                <w:color w:val="000000"/>
                <w:lang w:val="es-CO"/>
              </w:rPr>
              <w:t xml:space="preserve">. La intersección y el resto del conjunto S debe ir en blanco, el resto del conjunto M debe ir en un color suave. </w:t>
            </w:r>
          </w:p>
        </w:tc>
      </w:tr>
      <w:tr w:rsidR="008800DA" w:rsidRPr="00B110DC" w14:paraId="22F4EAFC" w14:textId="77777777" w:rsidTr="00D75FC8">
        <w:tc>
          <w:tcPr>
            <w:tcW w:w="2468" w:type="dxa"/>
          </w:tcPr>
          <w:p w14:paraId="05AD587A"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Código Shutterstock (o URL o la ruta en AulaPlaneta)</w:t>
            </w:r>
          </w:p>
        </w:tc>
        <w:tc>
          <w:tcPr>
            <w:tcW w:w="6360" w:type="dxa"/>
          </w:tcPr>
          <w:p w14:paraId="6627E123" w14:textId="245EB124" w:rsidR="008800DA" w:rsidRPr="00B110DC" w:rsidRDefault="00474E36" w:rsidP="00474E36">
            <w:pPr>
              <w:ind w:firstLine="708"/>
              <w:rPr>
                <w:rFonts w:ascii="Times New Roman" w:hAnsi="Times New Roman" w:cs="Times New Roman"/>
                <w:color w:val="000000"/>
                <w:lang w:val="es-CO"/>
              </w:rPr>
            </w:pPr>
            <w:r>
              <w:rPr>
                <w:sz w:val="24"/>
                <w:szCs w:val="24"/>
                <w:lang w:val="es-ES_tradnl"/>
              </w:rPr>
              <w:object w:dxaOrig="2850" w:dyaOrig="1755" w14:anchorId="04F41F3A">
                <v:shape id="_x0000_i1031" type="#_x0000_t75" style="width:142.5pt;height:87.8pt" o:ole="">
                  <v:imagedata r:id="rId21" o:title=""/>
                </v:shape>
                <o:OLEObject Type="Embed" ProgID="PBrush" ShapeID="_x0000_i1031" DrawAspect="Content" ObjectID="_1486898395" r:id="rId22"/>
              </w:object>
            </w:r>
          </w:p>
        </w:tc>
      </w:tr>
      <w:tr w:rsidR="008800DA" w:rsidRPr="00B110DC" w14:paraId="5C936529" w14:textId="77777777" w:rsidTr="00D75FC8">
        <w:tc>
          <w:tcPr>
            <w:tcW w:w="2468" w:type="dxa"/>
          </w:tcPr>
          <w:p w14:paraId="28E79546" w14:textId="77777777" w:rsidR="008800DA" w:rsidRPr="00B110DC" w:rsidRDefault="008800DA"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57565C18" w14:textId="7BBC96E8" w:rsidR="008800DA" w:rsidRDefault="008800DA" w:rsidP="00D75FC8">
            <w:pPr>
              <w:rPr>
                <w:rFonts w:ascii="Times" w:hAnsi="Times"/>
                <w:lang w:val="es-CO"/>
              </w:rPr>
            </w:pPr>
            <w:r>
              <w:rPr>
                <w:rFonts w:ascii="Times" w:hAnsi="Times"/>
                <w:lang w:val="es-CO"/>
              </w:rPr>
              <w:t xml:space="preserve">Sean los conjuntos: </w:t>
            </w:r>
            <w:r w:rsidR="000B7941">
              <w:rPr>
                <w:rFonts w:ascii="Times New Roman" w:hAnsi="Times New Roman" w:cs="Times New Roman"/>
                <w:color w:val="000000"/>
                <w:lang w:val="es-CO"/>
              </w:rPr>
              <w:t>M={c,</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a,</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m,</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i,</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n,</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o} y S={a,</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e,</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i,</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o,</w:t>
            </w:r>
            <w:r w:rsidR="00683E24">
              <w:rPr>
                <w:rFonts w:ascii="Times New Roman" w:hAnsi="Times New Roman" w:cs="Times New Roman"/>
                <w:color w:val="000000"/>
                <w:lang w:val="es-CO"/>
              </w:rPr>
              <w:t xml:space="preserve"> </w:t>
            </w:r>
            <w:r w:rsidR="000B7941">
              <w:rPr>
                <w:rFonts w:ascii="Times New Roman" w:hAnsi="Times New Roman" w:cs="Times New Roman"/>
                <w:color w:val="000000"/>
                <w:lang w:val="es-CO"/>
              </w:rPr>
              <w:t>u}</w:t>
            </w:r>
          </w:p>
          <w:p w14:paraId="2717F15E" w14:textId="7183DEAE" w:rsidR="008800DA" w:rsidRPr="00B110DC" w:rsidRDefault="008800DA" w:rsidP="009827F5">
            <w:pPr>
              <w:rPr>
                <w:rFonts w:ascii="Times New Roman" w:hAnsi="Times New Roman" w:cs="Times New Roman"/>
                <w:color w:val="000000"/>
                <w:lang w:val="es-CO"/>
              </w:rPr>
            </w:pPr>
            <w:r>
              <w:rPr>
                <w:rFonts w:ascii="Times" w:hAnsi="Times"/>
                <w:lang w:val="es-CO"/>
              </w:rPr>
              <w:t xml:space="preserve">Tenemos que </w:t>
            </w:r>
            <w:r w:rsidR="009827F5">
              <w:rPr>
                <w:rFonts w:ascii="Times" w:hAnsi="Times"/>
                <w:lang w:val="es-CO"/>
              </w:rPr>
              <w:t xml:space="preserve">M – S </w:t>
            </w:r>
            <w:r>
              <w:rPr>
                <w:rFonts w:ascii="Times" w:eastAsiaTheme="minorEastAsia" w:hAnsi="Times"/>
                <w:color w:val="000000"/>
                <w:sz w:val="24"/>
                <w:lang w:val="es-CO"/>
              </w:rPr>
              <w:t xml:space="preserve">= { </w:t>
            </w:r>
            <w:r w:rsidR="009827F5">
              <w:rPr>
                <w:rFonts w:ascii="Times" w:eastAsiaTheme="minorEastAsia" w:hAnsi="Times"/>
                <w:color w:val="000000"/>
                <w:sz w:val="24"/>
                <w:lang w:val="es-CO"/>
              </w:rPr>
              <w:t>c</w:t>
            </w:r>
            <w:r>
              <w:rPr>
                <w:rFonts w:ascii="Times" w:eastAsiaTheme="minorEastAsia" w:hAnsi="Times"/>
                <w:color w:val="000000"/>
                <w:sz w:val="24"/>
                <w:lang w:val="es-CO"/>
              </w:rPr>
              <w:t xml:space="preserve">, </w:t>
            </w:r>
            <w:r w:rsidR="009827F5">
              <w:rPr>
                <w:rFonts w:ascii="Times" w:eastAsiaTheme="minorEastAsia" w:hAnsi="Times"/>
                <w:color w:val="000000"/>
                <w:sz w:val="24"/>
                <w:lang w:val="es-CO"/>
              </w:rPr>
              <w:t>m, n</w:t>
            </w:r>
            <w:r>
              <w:rPr>
                <w:rFonts w:ascii="Times" w:eastAsiaTheme="minorEastAsia" w:hAnsi="Times"/>
                <w:color w:val="000000"/>
                <w:sz w:val="24"/>
                <w:lang w:val="es-CO"/>
              </w:rPr>
              <w:t xml:space="preserve"> }</w:t>
            </w:r>
            <w:r w:rsidR="00683E24">
              <w:rPr>
                <w:rFonts w:ascii="Times" w:eastAsiaTheme="minorEastAsia" w:hAnsi="Times"/>
                <w:color w:val="000000"/>
                <w:sz w:val="24"/>
                <w:lang w:val="es-CO"/>
              </w:rPr>
              <w:t xml:space="preserve"> </w:t>
            </w:r>
          </w:p>
        </w:tc>
      </w:tr>
    </w:tbl>
    <w:p w14:paraId="5BE77C94" w14:textId="77777777" w:rsidR="00BB0273" w:rsidRDefault="00BB0273">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8"/>
        <w:gridCol w:w="6360"/>
      </w:tblGrid>
      <w:tr w:rsidR="00FC3708" w:rsidRPr="00B110DC" w14:paraId="4A951E22" w14:textId="77777777" w:rsidTr="00D75FC8">
        <w:tc>
          <w:tcPr>
            <w:tcW w:w="8828" w:type="dxa"/>
            <w:gridSpan w:val="2"/>
            <w:shd w:val="clear" w:color="auto" w:fill="0D0D0D" w:themeFill="text1" w:themeFillTint="F2"/>
          </w:tcPr>
          <w:p w14:paraId="5F0E81C4" w14:textId="77777777" w:rsidR="00FC3708" w:rsidRPr="00B110DC" w:rsidRDefault="00FC3708"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Imagen (fotografía, gráfica o ilustración)</w:t>
            </w:r>
          </w:p>
        </w:tc>
      </w:tr>
      <w:tr w:rsidR="00FC3708" w:rsidRPr="00B110DC" w14:paraId="579217B6" w14:textId="77777777" w:rsidTr="00D75FC8">
        <w:tc>
          <w:tcPr>
            <w:tcW w:w="2468" w:type="dxa"/>
          </w:tcPr>
          <w:p w14:paraId="55B1E7B3" w14:textId="77777777" w:rsidR="00FC3708" w:rsidRPr="00B110DC" w:rsidRDefault="00FC3708"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0" w:type="dxa"/>
          </w:tcPr>
          <w:p w14:paraId="2512A6B4" w14:textId="50152412" w:rsidR="00FC3708"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FC3708" w:rsidRPr="00B110DC">
              <w:rPr>
                <w:rFonts w:ascii="Times New Roman" w:hAnsi="Times New Roman" w:cs="Times New Roman"/>
                <w:color w:val="000000"/>
                <w:lang w:val="es-CO"/>
              </w:rPr>
              <w:t>_01_</w:t>
            </w:r>
            <w:r w:rsidR="00FC3708">
              <w:rPr>
                <w:rFonts w:ascii="Times New Roman" w:hAnsi="Times New Roman" w:cs="Times New Roman"/>
                <w:color w:val="000000"/>
                <w:lang w:val="es-CO"/>
              </w:rPr>
              <w:t>IMG08</w:t>
            </w:r>
          </w:p>
        </w:tc>
      </w:tr>
      <w:tr w:rsidR="00FC3708" w:rsidRPr="00B110DC" w14:paraId="3AC33000" w14:textId="77777777" w:rsidTr="00D75FC8">
        <w:tc>
          <w:tcPr>
            <w:tcW w:w="2468" w:type="dxa"/>
          </w:tcPr>
          <w:p w14:paraId="1AA49688"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0" w:type="dxa"/>
          </w:tcPr>
          <w:p w14:paraId="372FAB16" w14:textId="48FA9F45" w:rsidR="00FC3708" w:rsidRPr="00B110DC" w:rsidRDefault="00FC3708" w:rsidP="000F221C">
            <w:pPr>
              <w:rPr>
                <w:rFonts w:ascii="Times New Roman" w:hAnsi="Times New Roman" w:cs="Times New Roman"/>
                <w:color w:val="000000"/>
                <w:lang w:val="es-CO"/>
              </w:rPr>
            </w:pPr>
            <w:r>
              <w:rPr>
                <w:rFonts w:ascii="Times New Roman" w:hAnsi="Times New Roman" w:cs="Times New Roman"/>
                <w:color w:val="000000"/>
                <w:lang w:val="es-CO"/>
              </w:rPr>
              <w:t xml:space="preserve">La Imagen de los conjuntos M y S representados con diagramas de Venn, teniendo en cuenta la </w:t>
            </w:r>
            <w:r w:rsidR="000F221C">
              <w:rPr>
                <w:rFonts w:ascii="Times New Roman" w:hAnsi="Times New Roman" w:cs="Times New Roman"/>
                <w:color w:val="000000"/>
                <w:lang w:val="es-CO"/>
              </w:rPr>
              <w:t>diferencia S – M</w:t>
            </w:r>
            <w:r>
              <w:rPr>
                <w:rFonts w:ascii="Times New Roman" w:hAnsi="Times New Roman" w:cs="Times New Roman"/>
                <w:color w:val="000000"/>
                <w:lang w:val="es-CO"/>
              </w:rPr>
              <w:t xml:space="preserve">. La intersección y el resto del conjunto M debe ir en blanco, el resto del conjunto S debe ir en un color suave. </w:t>
            </w:r>
          </w:p>
        </w:tc>
      </w:tr>
      <w:tr w:rsidR="00FC3708" w:rsidRPr="00B110DC" w14:paraId="2C73E378" w14:textId="77777777" w:rsidTr="00D75FC8">
        <w:tc>
          <w:tcPr>
            <w:tcW w:w="2468" w:type="dxa"/>
          </w:tcPr>
          <w:p w14:paraId="6D155500"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Código Shutterstock (o URL o la ruta en AulaPlaneta)</w:t>
            </w:r>
          </w:p>
        </w:tc>
        <w:tc>
          <w:tcPr>
            <w:tcW w:w="6360" w:type="dxa"/>
          </w:tcPr>
          <w:p w14:paraId="666ADB81" w14:textId="75F6A4F2" w:rsidR="00FC3708" w:rsidRPr="00B110DC" w:rsidRDefault="00FC3708" w:rsidP="00D75FC8">
            <w:pPr>
              <w:ind w:firstLine="708"/>
              <w:rPr>
                <w:rFonts w:ascii="Times New Roman" w:hAnsi="Times New Roman" w:cs="Times New Roman"/>
                <w:color w:val="000000"/>
                <w:lang w:val="es-CO"/>
              </w:rPr>
            </w:pPr>
            <w:r>
              <w:rPr>
                <w:sz w:val="24"/>
                <w:szCs w:val="24"/>
                <w:lang w:val="es-ES_tradnl"/>
              </w:rPr>
              <w:object w:dxaOrig="2850" w:dyaOrig="1785" w14:anchorId="40AE3366">
                <v:shape id="_x0000_i1032" type="#_x0000_t75" style="width:142.5pt;height:89.3pt" o:ole="">
                  <v:imagedata r:id="rId23" o:title=""/>
                </v:shape>
                <o:OLEObject Type="Embed" ProgID="PBrush" ShapeID="_x0000_i1032" DrawAspect="Content" ObjectID="_1486898396" r:id="rId24"/>
              </w:object>
            </w:r>
          </w:p>
        </w:tc>
      </w:tr>
      <w:tr w:rsidR="00FC3708" w:rsidRPr="00B110DC" w14:paraId="79507C7E" w14:textId="77777777" w:rsidTr="00D75FC8">
        <w:tc>
          <w:tcPr>
            <w:tcW w:w="2468" w:type="dxa"/>
          </w:tcPr>
          <w:p w14:paraId="74EA32E1" w14:textId="77777777" w:rsidR="00FC3708" w:rsidRPr="00B110DC" w:rsidRDefault="00FC3708"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Pie de imagen</w:t>
            </w:r>
          </w:p>
        </w:tc>
        <w:tc>
          <w:tcPr>
            <w:tcW w:w="6360" w:type="dxa"/>
          </w:tcPr>
          <w:p w14:paraId="57AEDC18" w14:textId="4EF3EE82" w:rsidR="00FC3708" w:rsidRDefault="00FC3708" w:rsidP="00D75FC8">
            <w:pPr>
              <w:rPr>
                <w:rFonts w:ascii="Times" w:hAnsi="Times"/>
                <w:lang w:val="es-CO"/>
              </w:rPr>
            </w:pPr>
            <w:r>
              <w:rPr>
                <w:rFonts w:ascii="Times" w:hAnsi="Times"/>
                <w:lang w:val="es-CO"/>
              </w:rPr>
              <w:t xml:space="preserve">Sean los conjuntos: </w:t>
            </w:r>
            <w:r>
              <w:rPr>
                <w:rFonts w:ascii="Times New Roman" w:hAnsi="Times New Roman" w:cs="Times New Roman"/>
                <w:color w:val="000000"/>
                <w:lang w:val="es-CO"/>
              </w:rPr>
              <w:t>M</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{c,</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a,</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m,</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i,</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n,</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o} y S</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{a,</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e,</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i,</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o,</w:t>
            </w:r>
            <w:r w:rsidR="007817DC">
              <w:rPr>
                <w:rFonts w:ascii="Times New Roman" w:hAnsi="Times New Roman" w:cs="Times New Roman"/>
                <w:color w:val="000000"/>
                <w:lang w:val="es-CO"/>
              </w:rPr>
              <w:t xml:space="preserve"> </w:t>
            </w:r>
            <w:r>
              <w:rPr>
                <w:rFonts w:ascii="Times New Roman" w:hAnsi="Times New Roman" w:cs="Times New Roman"/>
                <w:color w:val="000000"/>
                <w:lang w:val="es-CO"/>
              </w:rPr>
              <w:t>u}</w:t>
            </w:r>
          </w:p>
          <w:p w14:paraId="6A3E7662" w14:textId="6BE3F799" w:rsidR="00FC3708" w:rsidRPr="00B110DC" w:rsidRDefault="00FC3708" w:rsidP="00FC3708">
            <w:pPr>
              <w:rPr>
                <w:rFonts w:ascii="Times New Roman" w:hAnsi="Times New Roman" w:cs="Times New Roman"/>
                <w:color w:val="000000"/>
                <w:lang w:val="es-CO"/>
              </w:rPr>
            </w:pPr>
            <w:r>
              <w:rPr>
                <w:rFonts w:ascii="Times" w:hAnsi="Times"/>
                <w:lang w:val="es-CO"/>
              </w:rPr>
              <w:t xml:space="preserve">Tenemos que S – M </w:t>
            </w:r>
            <w:r w:rsidR="007817DC">
              <w:rPr>
                <w:rFonts w:ascii="Times" w:eastAsiaTheme="minorEastAsia" w:hAnsi="Times"/>
                <w:color w:val="000000"/>
                <w:sz w:val="24"/>
                <w:lang w:val="es-CO"/>
              </w:rPr>
              <w:t>= {e, u</w:t>
            </w:r>
            <w:r>
              <w:rPr>
                <w:rFonts w:ascii="Times" w:eastAsiaTheme="minorEastAsia" w:hAnsi="Times"/>
                <w:color w:val="000000"/>
                <w:sz w:val="24"/>
                <w:lang w:val="es-CO"/>
              </w:rPr>
              <w:t>}</w:t>
            </w:r>
          </w:p>
        </w:tc>
      </w:tr>
    </w:tbl>
    <w:p w14:paraId="42CE2950" w14:textId="77777777" w:rsidR="00FC3708" w:rsidRDefault="00FC3708">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83"/>
        <w:gridCol w:w="6345"/>
      </w:tblGrid>
      <w:tr w:rsidR="005C50B5" w:rsidRPr="00B110DC" w14:paraId="2E5557CB" w14:textId="77777777" w:rsidTr="00D75FC8">
        <w:tc>
          <w:tcPr>
            <w:tcW w:w="8978" w:type="dxa"/>
            <w:gridSpan w:val="2"/>
            <w:shd w:val="clear" w:color="auto" w:fill="000000" w:themeFill="text1"/>
          </w:tcPr>
          <w:p w14:paraId="60F83D52" w14:textId="77777777" w:rsidR="005C50B5" w:rsidRPr="00B110DC" w:rsidRDefault="005C50B5"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Destacado</w:t>
            </w:r>
          </w:p>
        </w:tc>
      </w:tr>
      <w:tr w:rsidR="005C50B5" w:rsidRPr="00B110DC" w14:paraId="01D330F6" w14:textId="77777777" w:rsidTr="00D75FC8">
        <w:tc>
          <w:tcPr>
            <w:tcW w:w="2518" w:type="dxa"/>
          </w:tcPr>
          <w:p w14:paraId="1B15DAE5" w14:textId="77777777" w:rsidR="005C50B5" w:rsidRPr="00B110DC" w:rsidRDefault="005C50B5" w:rsidP="00D75FC8">
            <w:pPr>
              <w:rPr>
                <w:rFonts w:ascii="Times" w:hAnsi="Times"/>
                <w:b/>
                <w:sz w:val="18"/>
                <w:szCs w:val="18"/>
                <w:lang w:val="es-CO"/>
              </w:rPr>
            </w:pPr>
            <w:r w:rsidRPr="00B110DC">
              <w:rPr>
                <w:rFonts w:ascii="Times" w:hAnsi="Times"/>
                <w:b/>
                <w:sz w:val="18"/>
                <w:szCs w:val="18"/>
                <w:lang w:val="es-CO"/>
              </w:rPr>
              <w:t>Título</w:t>
            </w:r>
          </w:p>
        </w:tc>
        <w:tc>
          <w:tcPr>
            <w:tcW w:w="6460" w:type="dxa"/>
          </w:tcPr>
          <w:p w14:paraId="307B35FE" w14:textId="65195496" w:rsidR="005C50B5" w:rsidRPr="00B110DC" w:rsidRDefault="005C50B5" w:rsidP="00D75FC8">
            <w:pPr>
              <w:jc w:val="center"/>
              <w:rPr>
                <w:rFonts w:ascii="Times" w:hAnsi="Times"/>
                <w:b/>
                <w:sz w:val="18"/>
                <w:szCs w:val="18"/>
                <w:lang w:val="es-CO"/>
              </w:rPr>
            </w:pPr>
            <w:r>
              <w:rPr>
                <w:rFonts w:ascii="Times" w:hAnsi="Times"/>
                <w:b/>
                <w:sz w:val="18"/>
                <w:szCs w:val="18"/>
                <w:lang w:val="es-CO"/>
              </w:rPr>
              <w:t xml:space="preserve">Diferencia entre conjuntos </w:t>
            </w:r>
          </w:p>
        </w:tc>
      </w:tr>
      <w:tr w:rsidR="005C50B5" w:rsidRPr="00B110DC" w14:paraId="46A74374" w14:textId="77777777" w:rsidTr="00D75FC8">
        <w:tc>
          <w:tcPr>
            <w:tcW w:w="2518" w:type="dxa"/>
          </w:tcPr>
          <w:p w14:paraId="1E09FF1F" w14:textId="77777777" w:rsidR="005C50B5" w:rsidRPr="00B110DC" w:rsidRDefault="005C50B5" w:rsidP="00D75FC8">
            <w:pPr>
              <w:rPr>
                <w:rFonts w:ascii="Times" w:hAnsi="Times"/>
                <w:lang w:val="es-CO"/>
              </w:rPr>
            </w:pPr>
            <w:r w:rsidRPr="00B110DC">
              <w:rPr>
                <w:rFonts w:ascii="Times" w:hAnsi="Times"/>
                <w:b/>
                <w:sz w:val="18"/>
                <w:szCs w:val="18"/>
                <w:lang w:val="es-CO"/>
              </w:rPr>
              <w:t>Contenido</w:t>
            </w:r>
          </w:p>
        </w:tc>
        <w:tc>
          <w:tcPr>
            <w:tcW w:w="6460" w:type="dxa"/>
          </w:tcPr>
          <w:p w14:paraId="239EAAE2" w14:textId="77777777" w:rsidR="007817DC" w:rsidRDefault="005C50B5" w:rsidP="005C50B5">
            <w:pPr>
              <w:rPr>
                <w:rFonts w:ascii="Times" w:hAnsi="Times"/>
                <w:lang w:val="es-CO"/>
              </w:rPr>
            </w:pPr>
            <w:r>
              <w:rPr>
                <w:rFonts w:ascii="Times" w:hAnsi="Times"/>
                <w:lang w:val="es-CO"/>
              </w:rPr>
              <w:t xml:space="preserve">La </w:t>
            </w:r>
            <w:r w:rsidRPr="00C171B3">
              <w:rPr>
                <w:rFonts w:ascii="Times" w:hAnsi="Times"/>
                <w:b/>
                <w:lang w:val="es-CO"/>
              </w:rPr>
              <w:t>diferencia</w:t>
            </w:r>
            <w:r>
              <w:rPr>
                <w:rFonts w:ascii="Times" w:hAnsi="Times"/>
                <w:lang w:val="es-CO"/>
              </w:rPr>
              <w:t xml:space="preserve"> entre conjuntos </w:t>
            </w:r>
            <w:r w:rsidRPr="00C171B3">
              <w:rPr>
                <w:rFonts w:ascii="Times" w:hAnsi="Times"/>
                <w:b/>
                <w:lang w:val="es-CO"/>
              </w:rPr>
              <w:t>no es conmutativa</w:t>
            </w:r>
            <w:r>
              <w:rPr>
                <w:rFonts w:ascii="Times" w:hAnsi="Times"/>
                <w:lang w:val="es-CO"/>
              </w:rPr>
              <w:t xml:space="preserve">, es decir que </w:t>
            </w:r>
          </w:p>
          <w:p w14:paraId="3F2341FC" w14:textId="190E7526" w:rsidR="005C50B5" w:rsidRPr="00A20ED0" w:rsidRDefault="005C50B5" w:rsidP="005C50B5">
            <w:pPr>
              <w:rPr>
                <w:rFonts w:ascii="Times" w:hAnsi="Times"/>
                <w:lang w:val="es-CO"/>
              </w:rPr>
            </w:pPr>
            <w:r>
              <w:rPr>
                <w:rFonts w:ascii="Times" w:hAnsi="Times"/>
                <w:lang w:val="es-CO"/>
              </w:rPr>
              <w:t>M – S no es igual a S –</w:t>
            </w:r>
            <w:r w:rsidR="00C171B3">
              <w:rPr>
                <w:rFonts w:ascii="Times" w:hAnsi="Times"/>
                <w:lang w:val="es-CO"/>
              </w:rPr>
              <w:t xml:space="preserve"> M. </w:t>
            </w:r>
            <w:r>
              <w:rPr>
                <w:rFonts w:ascii="Times" w:hAnsi="Times"/>
                <w:lang w:val="es-CO"/>
              </w:rPr>
              <w:t xml:space="preserve">  </w:t>
            </w:r>
          </w:p>
        </w:tc>
      </w:tr>
    </w:tbl>
    <w:p w14:paraId="5F87348F" w14:textId="77777777" w:rsidR="005C50B5" w:rsidRDefault="005C50B5">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8657A7" w:rsidRPr="00B110DC" w14:paraId="7E6CD037" w14:textId="77777777" w:rsidTr="00D75FC8">
        <w:tc>
          <w:tcPr>
            <w:tcW w:w="8828" w:type="dxa"/>
            <w:gridSpan w:val="2"/>
            <w:shd w:val="clear" w:color="auto" w:fill="000000" w:themeFill="text1"/>
          </w:tcPr>
          <w:p w14:paraId="7D2B3A69" w14:textId="77777777" w:rsidR="008657A7" w:rsidRPr="00B110DC" w:rsidRDefault="008657A7"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8657A7" w:rsidRPr="00B110DC" w14:paraId="61548047" w14:textId="77777777" w:rsidTr="00D75FC8">
        <w:tc>
          <w:tcPr>
            <w:tcW w:w="2467" w:type="dxa"/>
          </w:tcPr>
          <w:p w14:paraId="2F7CDAC6" w14:textId="77777777" w:rsidR="008657A7" w:rsidRPr="00B110DC" w:rsidRDefault="008657A7"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63E19D18" w14:textId="2F146653" w:rsidR="008657A7" w:rsidRPr="00B110DC" w:rsidRDefault="00BB7ED2" w:rsidP="00860902">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8657A7"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8657A7" w:rsidRPr="00B110DC">
              <w:rPr>
                <w:rFonts w:ascii="Times New Roman" w:hAnsi="Times New Roman" w:cs="Times New Roman"/>
                <w:color w:val="000000"/>
                <w:lang w:val="es-CO"/>
              </w:rPr>
              <w:t>REC</w:t>
            </w:r>
            <w:r w:rsidR="00860902">
              <w:rPr>
                <w:rFonts w:ascii="Times New Roman" w:hAnsi="Times New Roman" w:cs="Times New Roman"/>
                <w:color w:val="000000"/>
                <w:lang w:val="es-CO"/>
              </w:rPr>
              <w:t>18</w:t>
            </w:r>
            <w:r w:rsidR="005F17EA">
              <w:rPr>
                <w:rFonts w:ascii="Times New Roman" w:hAnsi="Times New Roman" w:cs="Times New Roman"/>
                <w:color w:val="000000"/>
                <w:lang w:val="es-CO"/>
              </w:rPr>
              <w:t>0</w:t>
            </w:r>
          </w:p>
        </w:tc>
      </w:tr>
      <w:tr w:rsidR="008657A7" w:rsidRPr="00B110DC" w14:paraId="18001A2C" w14:textId="77777777" w:rsidTr="00D75FC8">
        <w:tc>
          <w:tcPr>
            <w:tcW w:w="2467" w:type="dxa"/>
          </w:tcPr>
          <w:p w14:paraId="01CA067A" w14:textId="77777777" w:rsidR="008657A7" w:rsidRPr="00B110DC" w:rsidRDefault="008657A7"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3E673243" w14:textId="5E281EFC" w:rsidR="008657A7" w:rsidRPr="00B110DC" w:rsidRDefault="008657A7" w:rsidP="008657A7">
            <w:pPr>
              <w:rPr>
                <w:rFonts w:ascii="Times New Roman" w:hAnsi="Times New Roman" w:cs="Times New Roman"/>
                <w:color w:val="000000"/>
                <w:lang w:val="es-CO"/>
              </w:rPr>
            </w:pPr>
            <w:r>
              <w:rPr>
                <w:rFonts w:ascii="Times New Roman" w:hAnsi="Times New Roman" w:cs="Times New Roman"/>
                <w:color w:val="000000"/>
                <w:lang w:val="es-CO"/>
              </w:rPr>
              <w:t>Diferencia entre conjuntos.</w:t>
            </w:r>
          </w:p>
        </w:tc>
      </w:tr>
      <w:tr w:rsidR="008657A7" w:rsidRPr="00B110DC" w14:paraId="7F4E8F5F" w14:textId="77777777" w:rsidTr="00D75FC8">
        <w:tc>
          <w:tcPr>
            <w:tcW w:w="2467" w:type="dxa"/>
          </w:tcPr>
          <w:p w14:paraId="56F8CEB1" w14:textId="77777777" w:rsidR="008657A7" w:rsidRPr="00B110DC" w:rsidRDefault="008657A7"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221E4BCC" w14:textId="5F59A103" w:rsidR="008657A7" w:rsidRPr="00B110DC" w:rsidRDefault="006E18BC" w:rsidP="006E18BC">
            <w:pPr>
              <w:rPr>
                <w:rFonts w:ascii="Times New Roman" w:hAnsi="Times New Roman" w:cs="Times New Roman"/>
                <w:color w:val="000000"/>
                <w:lang w:val="es-CO"/>
              </w:rPr>
            </w:pPr>
            <w:r>
              <w:rPr>
                <w:rFonts w:ascii="Times New Roman" w:hAnsi="Times New Roman" w:cs="Times New Roman"/>
                <w:color w:val="000000"/>
                <w:lang w:val="es-CO"/>
              </w:rPr>
              <w:t xml:space="preserve">Actividad para practicar </w:t>
            </w:r>
            <w:r w:rsidR="008657A7" w:rsidRPr="00B110DC">
              <w:rPr>
                <w:rFonts w:ascii="Times New Roman" w:hAnsi="Times New Roman" w:cs="Times New Roman"/>
                <w:color w:val="000000"/>
                <w:lang w:val="es-CO"/>
              </w:rPr>
              <w:t>la</w:t>
            </w:r>
            <w:r w:rsidR="008657A7">
              <w:rPr>
                <w:rFonts w:ascii="Times New Roman" w:hAnsi="Times New Roman" w:cs="Times New Roman"/>
                <w:color w:val="000000"/>
                <w:lang w:val="es-CO"/>
              </w:rPr>
              <w:t xml:space="preserve"> diferencia entre conjuntos</w:t>
            </w:r>
            <w:r w:rsidR="008657A7" w:rsidRPr="00B110DC">
              <w:rPr>
                <w:rFonts w:ascii="Times New Roman" w:hAnsi="Times New Roman" w:cs="Times New Roman"/>
                <w:color w:val="000000"/>
                <w:lang w:val="es-CO"/>
              </w:rPr>
              <w:t xml:space="preserve">. </w:t>
            </w:r>
          </w:p>
        </w:tc>
      </w:tr>
    </w:tbl>
    <w:p w14:paraId="129870C7" w14:textId="77777777" w:rsidR="008657A7" w:rsidRDefault="008657A7">
      <w:pPr>
        <w:rPr>
          <w:rFonts w:ascii="Times New Roman" w:hAnsi="Times New Roman" w:cs="Times New Roman"/>
          <w:color w:val="000000"/>
          <w:lang w:val="es-CO"/>
        </w:rPr>
      </w:pPr>
    </w:p>
    <w:p w14:paraId="7E7A023D" w14:textId="041DC27F" w:rsidR="000F4CC5" w:rsidRDefault="000F4CC5" w:rsidP="000F4CC5">
      <w:pPr>
        <w:rPr>
          <w:rFonts w:ascii="Times" w:hAnsi="Times"/>
          <w:b/>
          <w:lang w:val="es-CO"/>
        </w:rPr>
      </w:pPr>
      <w:r w:rsidRPr="00B110DC">
        <w:rPr>
          <w:rFonts w:ascii="Times" w:hAnsi="Times"/>
          <w:highlight w:val="yellow"/>
          <w:lang w:val="es-CO"/>
        </w:rPr>
        <w:t>[SECCIÓN 2]</w:t>
      </w:r>
      <w:r w:rsidRPr="00B110DC">
        <w:rPr>
          <w:rFonts w:ascii="Times" w:hAnsi="Times"/>
          <w:lang w:val="es-CO"/>
        </w:rPr>
        <w:t xml:space="preserve"> </w:t>
      </w:r>
      <w:r w:rsidR="00172D5C">
        <w:rPr>
          <w:rFonts w:ascii="Times" w:hAnsi="Times"/>
          <w:b/>
          <w:lang w:val="es-CO"/>
        </w:rPr>
        <w:t>4.4</w:t>
      </w:r>
      <w:r w:rsidRPr="00B110DC">
        <w:rPr>
          <w:rFonts w:ascii="Times" w:hAnsi="Times"/>
          <w:b/>
          <w:lang w:val="es-CO"/>
        </w:rPr>
        <w:t xml:space="preserve"> Consolidación</w:t>
      </w:r>
    </w:p>
    <w:tbl>
      <w:tblPr>
        <w:tblStyle w:val="Tablaconcuadrcula"/>
        <w:tblW w:w="0" w:type="auto"/>
        <w:tblLook w:val="04A0" w:firstRow="1" w:lastRow="0" w:firstColumn="1" w:lastColumn="0" w:noHBand="0" w:noVBand="1"/>
      </w:tblPr>
      <w:tblGrid>
        <w:gridCol w:w="2465"/>
        <w:gridCol w:w="6363"/>
      </w:tblGrid>
      <w:tr w:rsidR="00DE742D" w:rsidRPr="005D1738" w14:paraId="6CEE25D7" w14:textId="77777777" w:rsidTr="00116C78">
        <w:tc>
          <w:tcPr>
            <w:tcW w:w="9033" w:type="dxa"/>
            <w:gridSpan w:val="2"/>
            <w:shd w:val="clear" w:color="auto" w:fill="000000" w:themeFill="text1"/>
          </w:tcPr>
          <w:p w14:paraId="7645C046" w14:textId="77777777" w:rsidR="00DE742D" w:rsidRPr="00B20AF7" w:rsidRDefault="00DE742D" w:rsidP="00116C78">
            <w:pPr>
              <w:jc w:val="center"/>
              <w:rPr>
                <w:rFonts w:ascii="Times New Roman" w:hAnsi="Times New Roman" w:cs="Times New Roman"/>
                <w:b/>
                <w:color w:val="FFFFFF" w:themeColor="background1"/>
                <w:highlight w:val="cyan"/>
              </w:rPr>
            </w:pPr>
            <w:r w:rsidRPr="00B20AF7">
              <w:rPr>
                <w:rFonts w:ascii="Times New Roman" w:hAnsi="Times New Roman" w:cs="Times New Roman"/>
                <w:b/>
                <w:color w:val="FFFFFF" w:themeColor="background1"/>
              </w:rPr>
              <w:t>Profundiza: recurso nuevo</w:t>
            </w:r>
          </w:p>
        </w:tc>
      </w:tr>
      <w:tr w:rsidR="00DE742D" w14:paraId="5B819C33" w14:textId="77777777" w:rsidTr="00116C78">
        <w:tc>
          <w:tcPr>
            <w:tcW w:w="2518" w:type="dxa"/>
          </w:tcPr>
          <w:p w14:paraId="072E9AA0" w14:textId="77777777" w:rsidR="00DE742D" w:rsidRPr="00B2290A" w:rsidRDefault="00DE742D" w:rsidP="00116C78">
            <w:pPr>
              <w:rPr>
                <w:rFonts w:ascii="Times New Roman" w:hAnsi="Times New Roman" w:cs="Times New Roman"/>
                <w:b/>
                <w:color w:val="000000"/>
                <w:sz w:val="18"/>
                <w:szCs w:val="18"/>
              </w:rPr>
            </w:pPr>
            <w:r w:rsidRPr="00B2290A">
              <w:rPr>
                <w:rFonts w:ascii="Times New Roman" w:hAnsi="Times New Roman" w:cs="Times New Roman"/>
                <w:b/>
                <w:color w:val="000000"/>
                <w:sz w:val="18"/>
                <w:szCs w:val="18"/>
              </w:rPr>
              <w:t>Código</w:t>
            </w:r>
          </w:p>
        </w:tc>
        <w:tc>
          <w:tcPr>
            <w:tcW w:w="6515" w:type="dxa"/>
          </w:tcPr>
          <w:p w14:paraId="21EEA6CC" w14:textId="48F83794" w:rsidR="00DE742D" w:rsidRPr="00B2290A" w:rsidRDefault="00DE742D" w:rsidP="00116C78">
            <w:pPr>
              <w:rPr>
                <w:rFonts w:ascii="Times New Roman" w:hAnsi="Times New Roman" w:cs="Times New Roman"/>
                <w:b/>
                <w:color w:val="000000"/>
                <w:sz w:val="18"/>
                <w:szCs w:val="18"/>
              </w:rPr>
            </w:pPr>
            <w:r w:rsidRPr="00B2290A">
              <w:rPr>
                <w:rFonts w:ascii="Times New Roman" w:hAnsi="Times New Roman" w:cs="Times New Roman"/>
                <w:color w:val="000000"/>
              </w:rPr>
              <w:t>MA_04_01_CO_REC190</w:t>
            </w:r>
          </w:p>
        </w:tc>
      </w:tr>
      <w:tr w:rsidR="00DE742D" w14:paraId="02EC54DA" w14:textId="77777777" w:rsidTr="00116C78">
        <w:tc>
          <w:tcPr>
            <w:tcW w:w="2518" w:type="dxa"/>
          </w:tcPr>
          <w:p w14:paraId="1652444B" w14:textId="77777777" w:rsidR="00DE742D" w:rsidRPr="00B2290A" w:rsidRDefault="00DE742D" w:rsidP="00116C78">
            <w:pPr>
              <w:rPr>
                <w:rFonts w:ascii="Times New Roman" w:hAnsi="Times New Roman" w:cs="Times New Roman"/>
                <w:color w:val="000000"/>
              </w:rPr>
            </w:pPr>
            <w:r w:rsidRPr="00B2290A">
              <w:rPr>
                <w:rFonts w:ascii="Times New Roman" w:hAnsi="Times New Roman" w:cs="Times New Roman"/>
                <w:b/>
                <w:color w:val="000000"/>
                <w:sz w:val="18"/>
                <w:szCs w:val="18"/>
              </w:rPr>
              <w:t>Título</w:t>
            </w:r>
          </w:p>
        </w:tc>
        <w:tc>
          <w:tcPr>
            <w:tcW w:w="6515" w:type="dxa"/>
          </w:tcPr>
          <w:p w14:paraId="6D12BD12" w14:textId="5D33626C" w:rsidR="00DE742D" w:rsidRPr="00B2290A" w:rsidRDefault="002A2A70" w:rsidP="00092E2F">
            <w:pPr>
              <w:rPr>
                <w:rFonts w:ascii="Times New Roman" w:hAnsi="Times New Roman" w:cs="Times New Roman"/>
                <w:color w:val="000000"/>
                <w:sz w:val="24"/>
                <w:szCs w:val="24"/>
              </w:rPr>
            </w:pPr>
            <w:r w:rsidRPr="00092E2F">
              <w:rPr>
                <w:rFonts w:ascii="Times New Roman" w:hAnsi="Times New Roman" w:cs="Times New Roman"/>
                <w:color w:val="000000"/>
                <w:sz w:val="24"/>
                <w:szCs w:val="24"/>
                <w:highlight w:val="red"/>
                <w:lang w:val="es-CO"/>
              </w:rPr>
              <w:t xml:space="preserve">Refuerza tu aprendizaje: </w:t>
            </w:r>
            <w:r w:rsidR="00092E2F" w:rsidRPr="00092E2F">
              <w:rPr>
                <w:rFonts w:ascii="Times New Roman" w:hAnsi="Times New Roman" w:cs="Times New Roman"/>
                <w:color w:val="000000"/>
                <w:sz w:val="24"/>
                <w:szCs w:val="24"/>
                <w:highlight w:val="red"/>
                <w:lang w:val="es-CO"/>
              </w:rPr>
              <w:t>Analiza o</w:t>
            </w:r>
            <w:r w:rsidR="00EC0352" w:rsidRPr="00092E2F">
              <w:rPr>
                <w:rFonts w:ascii="Times New Roman" w:hAnsi="Times New Roman" w:cs="Times New Roman"/>
                <w:color w:val="000000"/>
                <w:sz w:val="24"/>
                <w:szCs w:val="24"/>
                <w:highlight w:val="red"/>
                <w:lang w:val="es-CO"/>
              </w:rPr>
              <w:t>peraciones entre conjuntos.</w:t>
            </w:r>
            <w:r w:rsidR="00EC0352" w:rsidRPr="00B2290A">
              <w:rPr>
                <w:rFonts w:ascii="Times New Roman" w:hAnsi="Times New Roman" w:cs="Times New Roman"/>
                <w:color w:val="000000"/>
                <w:sz w:val="24"/>
                <w:szCs w:val="24"/>
                <w:lang w:val="es-CO"/>
              </w:rPr>
              <w:t xml:space="preserve"> </w:t>
            </w:r>
            <w:r w:rsidR="00DE742D" w:rsidRPr="00B2290A">
              <w:rPr>
                <w:rFonts w:ascii="Times New Roman" w:hAnsi="Times New Roman" w:cs="Times New Roman"/>
                <w:color w:val="000000"/>
                <w:sz w:val="24"/>
                <w:szCs w:val="24"/>
                <w:lang w:val="es-CO"/>
              </w:rPr>
              <w:t xml:space="preserve">  </w:t>
            </w:r>
          </w:p>
        </w:tc>
      </w:tr>
      <w:tr w:rsidR="00DE742D" w14:paraId="50EB248D" w14:textId="77777777" w:rsidTr="00116C78">
        <w:tc>
          <w:tcPr>
            <w:tcW w:w="2518" w:type="dxa"/>
          </w:tcPr>
          <w:p w14:paraId="3F7FE5AB" w14:textId="77777777" w:rsidR="00DE742D" w:rsidRPr="00B2290A" w:rsidRDefault="00DE742D" w:rsidP="00116C78">
            <w:pPr>
              <w:rPr>
                <w:rFonts w:ascii="Times New Roman" w:hAnsi="Times New Roman" w:cs="Times New Roman"/>
                <w:color w:val="000000"/>
              </w:rPr>
            </w:pPr>
            <w:r w:rsidRPr="00B2290A">
              <w:rPr>
                <w:rFonts w:ascii="Times New Roman" w:hAnsi="Times New Roman" w:cs="Times New Roman"/>
                <w:b/>
                <w:color w:val="000000"/>
                <w:sz w:val="18"/>
                <w:szCs w:val="18"/>
              </w:rPr>
              <w:t>Descripción</w:t>
            </w:r>
          </w:p>
        </w:tc>
        <w:tc>
          <w:tcPr>
            <w:tcW w:w="6515" w:type="dxa"/>
          </w:tcPr>
          <w:p w14:paraId="289AACFD" w14:textId="6BDE2DE8" w:rsidR="00DE742D" w:rsidRPr="00B2290A" w:rsidRDefault="00DE742D" w:rsidP="00B64332">
            <w:pPr>
              <w:rPr>
                <w:rFonts w:ascii="Times" w:hAnsi="Times"/>
              </w:rPr>
            </w:pPr>
            <w:r w:rsidRPr="00B2290A">
              <w:rPr>
                <w:rFonts w:ascii="Times" w:hAnsi="Times"/>
              </w:rPr>
              <w:t xml:space="preserve">Interactivo para analizar </w:t>
            </w:r>
            <w:r w:rsidR="00B64332" w:rsidRPr="00B2290A">
              <w:rPr>
                <w:rFonts w:ascii="Times" w:hAnsi="Times"/>
              </w:rPr>
              <w:t xml:space="preserve">operaciones entre diferentes conjuntos. </w:t>
            </w:r>
          </w:p>
        </w:tc>
      </w:tr>
    </w:tbl>
    <w:p w14:paraId="212A7E8E" w14:textId="77777777" w:rsidR="00DE742D" w:rsidRPr="00B110DC" w:rsidRDefault="00DE742D" w:rsidP="000F4CC5">
      <w:pPr>
        <w:rPr>
          <w:rFonts w:ascii="Times New Roman" w:hAnsi="Times New Roman" w:cs="Times New Roman"/>
          <w:color w:val="000000"/>
          <w:lang w:val="es-CO"/>
        </w:rPr>
      </w:pPr>
    </w:p>
    <w:tbl>
      <w:tblPr>
        <w:tblStyle w:val="Tablaconcuadrcula"/>
        <w:tblW w:w="0" w:type="auto"/>
        <w:tblLook w:val="04A0" w:firstRow="1" w:lastRow="0" w:firstColumn="1" w:lastColumn="0" w:noHBand="0" w:noVBand="1"/>
      </w:tblPr>
      <w:tblGrid>
        <w:gridCol w:w="2467"/>
        <w:gridCol w:w="6361"/>
      </w:tblGrid>
      <w:tr w:rsidR="000F4CC5" w:rsidRPr="00B110DC" w14:paraId="6452231A" w14:textId="77777777" w:rsidTr="000F4CC5">
        <w:tc>
          <w:tcPr>
            <w:tcW w:w="8828" w:type="dxa"/>
            <w:gridSpan w:val="2"/>
            <w:shd w:val="clear" w:color="auto" w:fill="000000" w:themeFill="text1"/>
          </w:tcPr>
          <w:p w14:paraId="57D36838" w14:textId="77777777" w:rsidR="000F4CC5" w:rsidRPr="00B110DC" w:rsidRDefault="000F4CC5" w:rsidP="00D75FC8">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F4CC5" w:rsidRPr="00B110DC" w14:paraId="266A00CA" w14:textId="77777777" w:rsidTr="000F4CC5">
        <w:tc>
          <w:tcPr>
            <w:tcW w:w="2467" w:type="dxa"/>
          </w:tcPr>
          <w:p w14:paraId="3E1998D4" w14:textId="77777777" w:rsidR="000F4CC5" w:rsidRPr="00B110DC" w:rsidRDefault="000F4CC5" w:rsidP="00D75FC8">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7708C492" w14:textId="69E9DB5C" w:rsidR="000F4CC5" w:rsidRPr="00B110DC" w:rsidRDefault="00BB7ED2" w:rsidP="00D75FC8">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0F4CC5" w:rsidRPr="00B110DC">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0F4CC5" w:rsidRPr="00B110DC">
              <w:rPr>
                <w:rFonts w:ascii="Times New Roman" w:hAnsi="Times New Roman" w:cs="Times New Roman"/>
                <w:color w:val="000000"/>
                <w:lang w:val="es-CO"/>
              </w:rPr>
              <w:t>REC</w:t>
            </w:r>
            <w:r w:rsidR="00297BF1">
              <w:rPr>
                <w:rFonts w:ascii="Times New Roman" w:hAnsi="Times New Roman" w:cs="Times New Roman"/>
                <w:color w:val="000000"/>
                <w:lang w:val="es-CO"/>
              </w:rPr>
              <w:t>20</w:t>
            </w:r>
            <w:r w:rsidR="005F17EA">
              <w:rPr>
                <w:rFonts w:ascii="Times New Roman" w:hAnsi="Times New Roman" w:cs="Times New Roman"/>
                <w:color w:val="000000"/>
                <w:lang w:val="es-CO"/>
              </w:rPr>
              <w:t>0</w:t>
            </w:r>
          </w:p>
        </w:tc>
      </w:tr>
      <w:tr w:rsidR="000F4CC5" w:rsidRPr="00B110DC" w14:paraId="391D623D" w14:textId="77777777" w:rsidTr="000F4CC5">
        <w:tc>
          <w:tcPr>
            <w:tcW w:w="2467" w:type="dxa"/>
          </w:tcPr>
          <w:p w14:paraId="4BAD00A7" w14:textId="77777777" w:rsidR="000F4CC5" w:rsidRPr="00B110DC" w:rsidRDefault="000F4CC5"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lastRenderedPageBreak/>
              <w:t>Título</w:t>
            </w:r>
          </w:p>
        </w:tc>
        <w:tc>
          <w:tcPr>
            <w:tcW w:w="6361" w:type="dxa"/>
          </w:tcPr>
          <w:p w14:paraId="46FED425" w14:textId="30C376D2" w:rsidR="000F4CC5" w:rsidRPr="00B110DC" w:rsidRDefault="000F4CC5" w:rsidP="000F4CC5">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Pr>
                <w:rFonts w:ascii="Times New Roman" w:hAnsi="Times New Roman" w:cs="Times New Roman"/>
                <w:color w:val="000000"/>
                <w:lang w:val="es-CO"/>
              </w:rPr>
              <w:t>Operaciones entre conjuntos</w:t>
            </w:r>
            <w:r w:rsidRPr="00B110DC">
              <w:rPr>
                <w:rFonts w:ascii="Times New Roman" w:hAnsi="Times New Roman" w:cs="Times New Roman"/>
                <w:color w:val="000000"/>
                <w:lang w:val="es-CO"/>
              </w:rPr>
              <w:t xml:space="preserve">. </w:t>
            </w:r>
          </w:p>
        </w:tc>
      </w:tr>
      <w:tr w:rsidR="000F4CC5" w:rsidRPr="00B110DC" w14:paraId="5E5316F2" w14:textId="77777777" w:rsidTr="000F4CC5">
        <w:tc>
          <w:tcPr>
            <w:tcW w:w="2467" w:type="dxa"/>
          </w:tcPr>
          <w:p w14:paraId="374E8CFC" w14:textId="77777777" w:rsidR="000F4CC5" w:rsidRPr="00B110DC" w:rsidRDefault="000F4CC5" w:rsidP="00D75FC8">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5B837CAE" w14:textId="41635E46" w:rsidR="000F4CC5" w:rsidRPr="00B110DC" w:rsidRDefault="000F4CC5" w:rsidP="000F4CC5">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w:t>
            </w:r>
            <w:r>
              <w:rPr>
                <w:rFonts w:ascii="Times New Roman" w:hAnsi="Times New Roman" w:cs="Times New Roman"/>
                <w:color w:val="000000"/>
                <w:lang w:val="es-CO"/>
              </w:rPr>
              <w:t>las operaciones entre conjuntos</w:t>
            </w:r>
            <w:r w:rsidRPr="00B110DC">
              <w:rPr>
                <w:rFonts w:ascii="Times New Roman" w:hAnsi="Times New Roman" w:cs="Times New Roman"/>
                <w:color w:val="000000"/>
                <w:lang w:val="es-CO"/>
              </w:rPr>
              <w:t xml:space="preserve">. </w:t>
            </w:r>
          </w:p>
        </w:tc>
      </w:tr>
    </w:tbl>
    <w:p w14:paraId="057998DA" w14:textId="77777777" w:rsidR="00A92F2A" w:rsidRDefault="00A92F2A" w:rsidP="00134A9E">
      <w:pPr>
        <w:rPr>
          <w:rFonts w:ascii="Times" w:hAnsi="Times"/>
          <w:highlight w:val="yellow"/>
          <w:lang w:val="es-CO"/>
        </w:rPr>
      </w:pPr>
    </w:p>
    <w:p w14:paraId="00A3BECC" w14:textId="6887905E" w:rsidR="00CF1129" w:rsidRDefault="00237FC8" w:rsidP="00134A9E">
      <w:pPr>
        <w:rPr>
          <w:rFonts w:ascii="Times" w:hAnsi="Times"/>
          <w:highlight w:val="yellow"/>
        </w:rPr>
      </w:pPr>
      <w:r w:rsidRPr="00B110DC">
        <w:rPr>
          <w:rFonts w:ascii="Times" w:hAnsi="Times"/>
          <w:highlight w:val="yellow"/>
          <w:lang w:val="es-CO"/>
        </w:rPr>
        <w:t>[SECCIÓN 1]</w:t>
      </w:r>
      <w:r w:rsidRPr="00237FC8">
        <w:rPr>
          <w:rFonts w:ascii="Times" w:hAnsi="Times"/>
          <w:b/>
          <w:lang w:val="es-CO"/>
        </w:rPr>
        <w:t>5</w:t>
      </w:r>
      <w:r>
        <w:rPr>
          <w:rFonts w:ascii="Times" w:hAnsi="Times"/>
          <w:lang w:val="es-CO"/>
        </w:rPr>
        <w:t xml:space="preserve"> </w:t>
      </w:r>
      <w:r>
        <w:rPr>
          <w:rFonts w:ascii="Times" w:hAnsi="Times"/>
          <w:b/>
          <w:lang w:val="es-CO"/>
        </w:rPr>
        <w:t>Ejercitación</w:t>
      </w:r>
      <w:r w:rsidR="008034A4">
        <w:rPr>
          <w:rFonts w:ascii="Times" w:hAnsi="Times"/>
          <w:b/>
          <w:lang w:val="es-CO"/>
        </w:rPr>
        <w:t>, proyectos</w:t>
      </w:r>
      <w:r>
        <w:rPr>
          <w:rFonts w:ascii="Times" w:hAnsi="Times"/>
          <w:b/>
          <w:lang w:val="es-CO"/>
        </w:rPr>
        <w:t xml:space="preserve"> y competencias</w:t>
      </w:r>
    </w:p>
    <w:p w14:paraId="7792B7EC" w14:textId="6A34F5BB" w:rsidR="00E05088" w:rsidRPr="000129D3" w:rsidRDefault="00E05088" w:rsidP="00134A9E">
      <w:pPr>
        <w:rPr>
          <w:rFonts w:ascii="Times" w:hAnsi="Times"/>
        </w:rPr>
      </w:pPr>
    </w:p>
    <w:tbl>
      <w:tblPr>
        <w:tblStyle w:val="Tablaconcuadrcula"/>
        <w:tblpPr w:leftFromText="141" w:rightFromText="141" w:vertAnchor="text" w:horzAnchor="margin" w:tblpY="1596"/>
        <w:tblW w:w="0" w:type="auto"/>
        <w:tblLook w:val="04A0" w:firstRow="1" w:lastRow="0" w:firstColumn="1" w:lastColumn="0" w:noHBand="0" w:noVBand="1"/>
      </w:tblPr>
      <w:tblGrid>
        <w:gridCol w:w="2467"/>
        <w:gridCol w:w="6361"/>
      </w:tblGrid>
      <w:tr w:rsidR="00237FC8" w:rsidRPr="00B110DC" w14:paraId="3B5BC5EC" w14:textId="77777777" w:rsidTr="000129D3">
        <w:tc>
          <w:tcPr>
            <w:tcW w:w="8828" w:type="dxa"/>
            <w:gridSpan w:val="2"/>
            <w:shd w:val="clear" w:color="auto" w:fill="000000" w:themeFill="text1"/>
          </w:tcPr>
          <w:p w14:paraId="2B281288" w14:textId="77777777" w:rsidR="00237FC8" w:rsidRPr="00B110DC" w:rsidRDefault="00237FC8" w:rsidP="000129D3">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237FC8" w:rsidRPr="00B110DC" w14:paraId="55AD1FA8" w14:textId="77777777" w:rsidTr="000129D3">
        <w:tc>
          <w:tcPr>
            <w:tcW w:w="2467" w:type="dxa"/>
          </w:tcPr>
          <w:p w14:paraId="4AC4B265" w14:textId="77777777" w:rsidR="00237FC8" w:rsidRPr="00B110DC" w:rsidRDefault="00237FC8" w:rsidP="000129D3">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76FCA75A" w14:textId="403946DE" w:rsidR="00237FC8" w:rsidRPr="00B110DC" w:rsidRDefault="00237FC8" w:rsidP="000129D3">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Pr="00B110DC">
              <w:rPr>
                <w:rFonts w:ascii="Times New Roman" w:hAnsi="Times New Roman" w:cs="Times New Roman"/>
                <w:color w:val="000000"/>
                <w:lang w:val="es-CO"/>
              </w:rPr>
              <w:t>_01_</w:t>
            </w:r>
            <w:r>
              <w:rPr>
                <w:rFonts w:ascii="Times New Roman" w:hAnsi="Times New Roman" w:cs="Times New Roman"/>
                <w:color w:val="000000"/>
                <w:lang w:val="es-CO"/>
              </w:rPr>
              <w:t xml:space="preserve"> CO_</w:t>
            </w:r>
            <w:r w:rsidRPr="00B110DC">
              <w:rPr>
                <w:rFonts w:ascii="Times New Roman" w:hAnsi="Times New Roman" w:cs="Times New Roman"/>
                <w:color w:val="000000"/>
                <w:lang w:val="es-CO"/>
              </w:rPr>
              <w:t>REC</w:t>
            </w:r>
            <w:r w:rsidR="00E46D27">
              <w:rPr>
                <w:rFonts w:ascii="Times New Roman" w:hAnsi="Times New Roman" w:cs="Times New Roman"/>
                <w:color w:val="000000"/>
                <w:lang w:val="es-CO"/>
              </w:rPr>
              <w:t>2</w:t>
            </w:r>
            <w:r w:rsidR="000B09DE">
              <w:rPr>
                <w:rFonts w:ascii="Times New Roman" w:hAnsi="Times New Roman" w:cs="Times New Roman"/>
                <w:color w:val="000000"/>
                <w:lang w:val="es-CO"/>
              </w:rPr>
              <w:t>2</w:t>
            </w:r>
            <w:r>
              <w:rPr>
                <w:rFonts w:ascii="Times New Roman" w:hAnsi="Times New Roman" w:cs="Times New Roman"/>
                <w:color w:val="000000"/>
                <w:lang w:val="es-CO"/>
              </w:rPr>
              <w:t>0</w:t>
            </w:r>
          </w:p>
        </w:tc>
      </w:tr>
      <w:tr w:rsidR="00B20CB4" w:rsidRPr="00B110DC" w14:paraId="77C8A6AD" w14:textId="77777777" w:rsidTr="000129D3">
        <w:tc>
          <w:tcPr>
            <w:tcW w:w="2467" w:type="dxa"/>
          </w:tcPr>
          <w:p w14:paraId="6DA44286" w14:textId="77777777"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51990E5B" w14:textId="1CC9041E" w:rsidR="00B20CB4" w:rsidRPr="00092E2F" w:rsidRDefault="00B20CB4" w:rsidP="00092E2F">
            <w:pPr>
              <w:rPr>
                <w:rFonts w:ascii="Times New Roman" w:hAnsi="Times New Roman" w:cs="Times New Roman"/>
                <w:color w:val="000000"/>
                <w:highlight w:val="red"/>
                <w:lang w:val="es-CO"/>
              </w:rPr>
            </w:pPr>
            <w:r w:rsidRPr="00092E2F">
              <w:rPr>
                <w:rFonts w:ascii="Times New Roman" w:hAnsi="Times New Roman" w:cs="Times New Roman"/>
                <w:color w:val="000000"/>
                <w:highlight w:val="red"/>
                <w:lang w:val="es-CO"/>
              </w:rPr>
              <w:t xml:space="preserve">Refuerza tu aprendizaje: </w:t>
            </w:r>
            <w:r w:rsidR="00092E2F" w:rsidRPr="00092E2F">
              <w:rPr>
                <w:rFonts w:ascii="Times New Roman" w:hAnsi="Times New Roman" w:cs="Times New Roman"/>
                <w:color w:val="000000"/>
                <w:highlight w:val="red"/>
                <w:lang w:val="es-CO"/>
              </w:rPr>
              <w:t>Identifica c</w:t>
            </w:r>
            <w:r w:rsidRPr="00092E2F">
              <w:rPr>
                <w:rFonts w:ascii="Times New Roman" w:hAnsi="Times New Roman" w:cs="Times New Roman"/>
                <w:color w:val="000000"/>
                <w:highlight w:val="red"/>
                <w:lang w:val="es-CO"/>
              </w:rPr>
              <w:t xml:space="preserve">onjuntos. </w:t>
            </w:r>
            <w:bookmarkStart w:id="0" w:name="_GoBack"/>
            <w:bookmarkEnd w:id="0"/>
          </w:p>
        </w:tc>
      </w:tr>
      <w:tr w:rsidR="00B20CB4" w:rsidRPr="00B110DC" w14:paraId="22207FA0" w14:textId="77777777" w:rsidTr="000129D3">
        <w:tc>
          <w:tcPr>
            <w:tcW w:w="2467" w:type="dxa"/>
          </w:tcPr>
          <w:p w14:paraId="67AF3115" w14:textId="77777777"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46FAE498" w14:textId="1086B466" w:rsidR="00B20CB4" w:rsidRPr="00B110DC" w:rsidRDefault="00B20CB4"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w:t>
            </w:r>
            <w:r w:rsidR="005625B2">
              <w:rPr>
                <w:rFonts w:ascii="Times New Roman" w:hAnsi="Times New Roman" w:cs="Times New Roman"/>
                <w:color w:val="000000"/>
                <w:lang w:val="es-CO"/>
              </w:rPr>
              <w:t>identificar</w:t>
            </w:r>
            <w:r w:rsidRPr="00B110DC">
              <w:rPr>
                <w:rFonts w:ascii="Times New Roman" w:hAnsi="Times New Roman" w:cs="Times New Roman"/>
                <w:color w:val="000000"/>
                <w:lang w:val="es-CO"/>
              </w:rPr>
              <w:t xml:space="preserve"> </w:t>
            </w:r>
            <w:r>
              <w:rPr>
                <w:rFonts w:ascii="Times New Roman" w:hAnsi="Times New Roman" w:cs="Times New Roman"/>
                <w:color w:val="000000"/>
                <w:lang w:val="es-CO"/>
              </w:rPr>
              <w:t>conjuntos, sus relaciones y operaciones</w:t>
            </w:r>
            <w:r w:rsidRPr="00B110DC">
              <w:rPr>
                <w:rFonts w:ascii="Times New Roman" w:hAnsi="Times New Roman" w:cs="Times New Roman"/>
                <w:color w:val="000000"/>
                <w:lang w:val="es-CO"/>
              </w:rPr>
              <w:t xml:space="preserve">. </w:t>
            </w:r>
          </w:p>
        </w:tc>
      </w:tr>
    </w:tbl>
    <w:tbl>
      <w:tblPr>
        <w:tblStyle w:val="Tablaconcuadrcula"/>
        <w:tblpPr w:leftFromText="141" w:rightFromText="141" w:vertAnchor="text" w:horzAnchor="margin" w:tblpY="50"/>
        <w:tblW w:w="0" w:type="auto"/>
        <w:tblLook w:val="04A0" w:firstRow="1" w:lastRow="0" w:firstColumn="1" w:lastColumn="0" w:noHBand="0" w:noVBand="1"/>
      </w:tblPr>
      <w:tblGrid>
        <w:gridCol w:w="2467"/>
        <w:gridCol w:w="6361"/>
      </w:tblGrid>
      <w:tr w:rsidR="000129D3" w:rsidRPr="00B110DC" w14:paraId="350D167A" w14:textId="77777777" w:rsidTr="000129D3">
        <w:tc>
          <w:tcPr>
            <w:tcW w:w="8828" w:type="dxa"/>
            <w:gridSpan w:val="2"/>
            <w:shd w:val="clear" w:color="auto" w:fill="000000" w:themeFill="text1"/>
          </w:tcPr>
          <w:p w14:paraId="286490A0" w14:textId="77777777" w:rsidR="000129D3" w:rsidRPr="00B110DC" w:rsidRDefault="000129D3" w:rsidP="000129D3">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Practica: recurso nuevo</w:t>
            </w:r>
          </w:p>
        </w:tc>
      </w:tr>
      <w:tr w:rsidR="000129D3" w:rsidRPr="00B110DC" w14:paraId="0A7482EE" w14:textId="77777777" w:rsidTr="000129D3">
        <w:tc>
          <w:tcPr>
            <w:tcW w:w="2467" w:type="dxa"/>
          </w:tcPr>
          <w:p w14:paraId="522423AE" w14:textId="77777777" w:rsidR="000129D3" w:rsidRPr="00B110DC" w:rsidRDefault="000129D3" w:rsidP="000129D3">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361" w:type="dxa"/>
          </w:tcPr>
          <w:p w14:paraId="4F79B07D" w14:textId="77777777" w:rsidR="000129D3" w:rsidRPr="00B110DC" w:rsidRDefault="000129D3" w:rsidP="000129D3">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Pr="00B110DC">
              <w:rPr>
                <w:rFonts w:ascii="Times New Roman" w:hAnsi="Times New Roman" w:cs="Times New Roman"/>
                <w:color w:val="000000"/>
                <w:lang w:val="es-CO"/>
              </w:rPr>
              <w:t>_01_</w:t>
            </w:r>
            <w:r>
              <w:rPr>
                <w:rFonts w:ascii="Times New Roman" w:hAnsi="Times New Roman" w:cs="Times New Roman"/>
                <w:color w:val="000000"/>
                <w:lang w:val="es-CO"/>
              </w:rPr>
              <w:t xml:space="preserve"> CO_</w:t>
            </w:r>
            <w:r w:rsidRPr="00B110DC">
              <w:rPr>
                <w:rFonts w:ascii="Times New Roman" w:hAnsi="Times New Roman" w:cs="Times New Roman"/>
                <w:color w:val="000000"/>
                <w:lang w:val="es-CO"/>
              </w:rPr>
              <w:t>REC</w:t>
            </w:r>
            <w:r>
              <w:rPr>
                <w:rFonts w:ascii="Times New Roman" w:hAnsi="Times New Roman" w:cs="Times New Roman"/>
                <w:color w:val="000000"/>
                <w:lang w:val="es-CO"/>
              </w:rPr>
              <w:t>210</w:t>
            </w:r>
          </w:p>
        </w:tc>
      </w:tr>
      <w:tr w:rsidR="000129D3" w:rsidRPr="00B110DC" w14:paraId="00101F92" w14:textId="77777777" w:rsidTr="000129D3">
        <w:tc>
          <w:tcPr>
            <w:tcW w:w="2467" w:type="dxa"/>
          </w:tcPr>
          <w:p w14:paraId="32CF9DEF"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361" w:type="dxa"/>
          </w:tcPr>
          <w:p w14:paraId="61EA9983"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Refuerza tu aprendizaje: </w:t>
            </w:r>
            <w:r>
              <w:rPr>
                <w:rFonts w:ascii="Times New Roman" w:hAnsi="Times New Roman" w:cs="Times New Roman"/>
                <w:color w:val="000000"/>
                <w:lang w:val="es-CO"/>
              </w:rPr>
              <w:t>Conjuntos</w:t>
            </w:r>
            <w:r w:rsidRPr="00B110DC">
              <w:rPr>
                <w:rFonts w:ascii="Times New Roman" w:hAnsi="Times New Roman" w:cs="Times New Roman"/>
                <w:color w:val="000000"/>
                <w:lang w:val="es-CO"/>
              </w:rPr>
              <w:t xml:space="preserve">. </w:t>
            </w:r>
          </w:p>
        </w:tc>
      </w:tr>
      <w:tr w:rsidR="000129D3" w:rsidRPr="00B110DC" w14:paraId="3034D45D" w14:textId="77777777" w:rsidTr="000129D3">
        <w:tc>
          <w:tcPr>
            <w:tcW w:w="2467" w:type="dxa"/>
          </w:tcPr>
          <w:p w14:paraId="0597C383"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361" w:type="dxa"/>
          </w:tcPr>
          <w:p w14:paraId="2A343728" w14:textId="77777777" w:rsidR="000129D3" w:rsidRPr="00B110DC" w:rsidRDefault="000129D3" w:rsidP="000129D3">
            <w:pPr>
              <w:rPr>
                <w:rFonts w:ascii="Times New Roman" w:hAnsi="Times New Roman" w:cs="Times New Roman"/>
                <w:color w:val="000000"/>
                <w:lang w:val="es-CO"/>
              </w:rPr>
            </w:pPr>
            <w:r w:rsidRPr="00B110DC">
              <w:rPr>
                <w:rFonts w:ascii="Times New Roman" w:hAnsi="Times New Roman" w:cs="Times New Roman"/>
                <w:color w:val="000000"/>
                <w:lang w:val="es-CO"/>
              </w:rPr>
              <w:t xml:space="preserve">Actividad para reforzar </w:t>
            </w:r>
            <w:r>
              <w:rPr>
                <w:rFonts w:ascii="Times New Roman" w:hAnsi="Times New Roman" w:cs="Times New Roman"/>
                <w:color w:val="000000"/>
                <w:lang w:val="es-CO"/>
              </w:rPr>
              <w:t>el análisis de conjuntos, sus relaciones, clasificación y operaciones</w:t>
            </w:r>
            <w:r w:rsidRPr="00B110DC">
              <w:rPr>
                <w:rFonts w:ascii="Times New Roman" w:hAnsi="Times New Roman" w:cs="Times New Roman"/>
                <w:color w:val="000000"/>
                <w:lang w:val="es-CO"/>
              </w:rPr>
              <w:t xml:space="preserve">. </w:t>
            </w:r>
          </w:p>
        </w:tc>
      </w:tr>
    </w:tbl>
    <w:p w14:paraId="501AB984" w14:textId="77777777" w:rsidR="00237FC8" w:rsidRDefault="00237FC8" w:rsidP="00134A9E">
      <w:pPr>
        <w:rPr>
          <w:rFonts w:ascii="Times" w:hAnsi="Times"/>
          <w:highlight w:val="yellow"/>
          <w:lang w:val="es-CO"/>
        </w:rPr>
      </w:pPr>
    </w:p>
    <w:p w14:paraId="1ED7AB69" w14:textId="15E17607" w:rsidR="00054A93" w:rsidRPr="00B110DC" w:rsidRDefault="00A92F2A" w:rsidP="00134A9E">
      <w:pPr>
        <w:rPr>
          <w:rFonts w:ascii="Times" w:hAnsi="Times"/>
          <w:highlight w:val="yellow"/>
          <w:lang w:val="es-CO"/>
        </w:rPr>
      </w:pPr>
      <w:r w:rsidRPr="00B110DC">
        <w:rPr>
          <w:rFonts w:ascii="Times" w:hAnsi="Times"/>
          <w:highlight w:val="yellow"/>
          <w:lang w:val="es-CO"/>
        </w:rPr>
        <w:t xml:space="preserve"> </w:t>
      </w:r>
      <w:r w:rsidR="00054A93" w:rsidRPr="00B110DC">
        <w:rPr>
          <w:rFonts w:ascii="Times" w:hAnsi="Times"/>
          <w:highlight w:val="yellow"/>
          <w:lang w:val="es-CO"/>
        </w:rPr>
        <w:t>[SECCIÓN 1]</w:t>
      </w:r>
      <w:r w:rsidR="00054A93" w:rsidRPr="00B110DC">
        <w:rPr>
          <w:rFonts w:ascii="Times" w:hAnsi="Times"/>
          <w:b/>
          <w:lang w:val="es-CO"/>
        </w:rPr>
        <w:t>Fin de unidad</w:t>
      </w:r>
    </w:p>
    <w:tbl>
      <w:tblPr>
        <w:tblStyle w:val="Tablaconcuadrcula"/>
        <w:tblW w:w="0" w:type="auto"/>
        <w:tblLook w:val="04A0" w:firstRow="1" w:lastRow="0" w:firstColumn="1" w:lastColumn="0" w:noHBand="0" w:noVBand="1"/>
      </w:tblPr>
      <w:tblGrid>
        <w:gridCol w:w="2474"/>
        <w:gridCol w:w="6354"/>
      </w:tblGrid>
      <w:tr w:rsidR="00134A9E" w:rsidRPr="00B110DC" w14:paraId="2123944D" w14:textId="77777777" w:rsidTr="00E4120A">
        <w:tc>
          <w:tcPr>
            <w:tcW w:w="9033" w:type="dxa"/>
            <w:gridSpan w:val="2"/>
            <w:shd w:val="clear" w:color="auto" w:fill="000000" w:themeFill="text1"/>
          </w:tcPr>
          <w:p w14:paraId="383D4241" w14:textId="703BACF8"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Mapa conceptual</w:t>
            </w:r>
          </w:p>
        </w:tc>
      </w:tr>
      <w:tr w:rsidR="00134A9E" w:rsidRPr="00B110DC" w14:paraId="15719AA6" w14:textId="77777777" w:rsidTr="00E4120A">
        <w:tc>
          <w:tcPr>
            <w:tcW w:w="2518" w:type="dxa"/>
          </w:tcPr>
          <w:p w14:paraId="6CFD1BE5"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45241CCC" w14:textId="405F8716" w:rsidR="005F17EA" w:rsidRPr="005F17EA" w:rsidRDefault="00BB7ED2" w:rsidP="00406E11">
            <w:pPr>
              <w:rPr>
                <w:rFonts w:ascii="Times New Roman" w:hAnsi="Times New Roman" w:cs="Times New Roman"/>
                <w:color w:val="000000"/>
                <w:lang w:val="es-CO"/>
              </w:rPr>
            </w:pPr>
            <w:r>
              <w:rPr>
                <w:rFonts w:ascii="Times New Roman" w:hAnsi="Times New Roman" w:cs="Times New Roman"/>
                <w:color w:val="000000"/>
                <w:lang w:val="es-CO"/>
              </w:rPr>
              <w:t>MA_04</w:t>
            </w:r>
            <w:r w:rsidR="00134A9E" w:rsidRPr="00B110DC">
              <w:rPr>
                <w:rFonts w:ascii="Times New Roman" w:hAnsi="Times New Roman" w:cs="Times New Roman"/>
                <w:color w:val="000000"/>
                <w:lang w:val="es-CO"/>
              </w:rPr>
              <w:t>_0</w:t>
            </w:r>
            <w:r w:rsidR="00406E11">
              <w:rPr>
                <w:rFonts w:ascii="Times New Roman" w:hAnsi="Times New Roman" w:cs="Times New Roman"/>
                <w:color w:val="000000"/>
                <w:lang w:val="es-CO"/>
              </w:rPr>
              <w:t>1</w:t>
            </w:r>
            <w:r w:rsidR="00134A9E" w:rsidRPr="00B110DC">
              <w:rPr>
                <w:rFonts w:ascii="Times New Roman" w:hAnsi="Times New Roman" w:cs="Times New Roman"/>
                <w:color w:val="000000"/>
                <w:lang w:val="es-CO"/>
              </w:rPr>
              <w:t>_</w:t>
            </w:r>
            <w:r w:rsidR="008E281D">
              <w:rPr>
                <w:rFonts w:ascii="Times New Roman" w:hAnsi="Times New Roman" w:cs="Times New Roman"/>
                <w:color w:val="000000"/>
                <w:lang w:val="es-CO"/>
              </w:rPr>
              <w:t xml:space="preserve"> CO_</w:t>
            </w:r>
            <w:r w:rsidR="00134A9E" w:rsidRPr="00B110DC">
              <w:rPr>
                <w:rFonts w:ascii="Times New Roman" w:hAnsi="Times New Roman" w:cs="Times New Roman"/>
                <w:color w:val="000000"/>
                <w:lang w:val="es-CO"/>
              </w:rPr>
              <w:t>REC</w:t>
            </w:r>
            <w:r w:rsidR="00704A3C">
              <w:rPr>
                <w:rFonts w:ascii="Times New Roman" w:hAnsi="Times New Roman" w:cs="Times New Roman"/>
                <w:color w:val="000000"/>
                <w:lang w:val="es-CO"/>
              </w:rPr>
              <w:t>2</w:t>
            </w:r>
            <w:r w:rsidR="000B09DE">
              <w:rPr>
                <w:rFonts w:ascii="Times New Roman" w:hAnsi="Times New Roman" w:cs="Times New Roman"/>
                <w:color w:val="000000"/>
                <w:lang w:val="es-CO"/>
              </w:rPr>
              <w:t>3</w:t>
            </w:r>
            <w:r w:rsidR="005F17EA">
              <w:rPr>
                <w:rFonts w:ascii="Times New Roman" w:hAnsi="Times New Roman" w:cs="Times New Roman"/>
                <w:color w:val="000000"/>
                <w:lang w:val="es-CO"/>
              </w:rPr>
              <w:t>0</w:t>
            </w:r>
          </w:p>
        </w:tc>
      </w:tr>
      <w:tr w:rsidR="00134A9E" w:rsidRPr="00B110DC" w14:paraId="181F52A6" w14:textId="77777777" w:rsidTr="00E4120A">
        <w:tc>
          <w:tcPr>
            <w:tcW w:w="2518" w:type="dxa"/>
          </w:tcPr>
          <w:p w14:paraId="4246924B" w14:textId="04C4FA12"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286725BC" w14:textId="3C678F72"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color w:val="000000"/>
                <w:lang w:val="es-CO"/>
              </w:rPr>
              <w:t>Mapa conceptual</w:t>
            </w:r>
          </w:p>
        </w:tc>
      </w:tr>
      <w:tr w:rsidR="00134A9E" w:rsidRPr="00B110DC" w14:paraId="738A5489" w14:textId="77777777" w:rsidTr="00E4120A">
        <w:tc>
          <w:tcPr>
            <w:tcW w:w="2518" w:type="dxa"/>
          </w:tcPr>
          <w:p w14:paraId="04B26A5F"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4BA77D9A" w14:textId="2D306FC8" w:rsidR="00134A9E" w:rsidRPr="00B110DC" w:rsidRDefault="006B4F72" w:rsidP="00E4120A">
            <w:pPr>
              <w:rPr>
                <w:rFonts w:ascii="Times New Roman" w:hAnsi="Times New Roman" w:cs="Times New Roman"/>
                <w:color w:val="000000"/>
                <w:lang w:val="es-CO"/>
              </w:rPr>
            </w:pPr>
            <w:r>
              <w:rPr>
                <w:rFonts w:ascii="Times New Roman" w:hAnsi="Times New Roman" w:cs="Times New Roman"/>
                <w:color w:val="000000"/>
                <w:lang w:val="es-CO"/>
              </w:rPr>
              <w:t xml:space="preserve">Mapa conceptual que permite </w:t>
            </w:r>
            <w:r w:rsidR="007A0021">
              <w:rPr>
                <w:rFonts w:ascii="Times New Roman" w:hAnsi="Times New Roman" w:cs="Times New Roman"/>
                <w:color w:val="000000"/>
                <w:lang w:val="es-CO"/>
              </w:rPr>
              <w:t xml:space="preserve">visualizar el desarrollo del tema de Conjuntos. </w:t>
            </w:r>
          </w:p>
        </w:tc>
      </w:tr>
    </w:tbl>
    <w:p w14:paraId="52D7A3C0" w14:textId="77777777" w:rsidR="00054A93" w:rsidRPr="00B110DC" w:rsidRDefault="00054A93"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473"/>
        <w:gridCol w:w="6355"/>
      </w:tblGrid>
      <w:tr w:rsidR="00134A9E" w:rsidRPr="00B110DC" w14:paraId="0D64212D" w14:textId="77777777" w:rsidTr="00E4120A">
        <w:tc>
          <w:tcPr>
            <w:tcW w:w="9033" w:type="dxa"/>
            <w:gridSpan w:val="2"/>
            <w:shd w:val="clear" w:color="auto" w:fill="000000" w:themeFill="text1"/>
          </w:tcPr>
          <w:p w14:paraId="75D1D1A2" w14:textId="6B0EA7BF"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Evaluación: recurso nuevo</w:t>
            </w:r>
          </w:p>
        </w:tc>
      </w:tr>
      <w:tr w:rsidR="00134A9E" w:rsidRPr="00B110DC" w14:paraId="207EA6AB" w14:textId="77777777" w:rsidTr="00E4120A">
        <w:tc>
          <w:tcPr>
            <w:tcW w:w="2518" w:type="dxa"/>
          </w:tcPr>
          <w:p w14:paraId="55596F6C"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tcPr>
          <w:p w14:paraId="6314654A" w14:textId="1FAFF301" w:rsidR="00134A9E" w:rsidRPr="00B110DC" w:rsidRDefault="00BB7ED2" w:rsidP="00406E11">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134A9E" w:rsidRPr="00B110DC">
              <w:rPr>
                <w:rFonts w:ascii="Times New Roman" w:hAnsi="Times New Roman" w:cs="Times New Roman"/>
                <w:color w:val="000000"/>
                <w:lang w:val="es-CO"/>
              </w:rPr>
              <w:t>_0</w:t>
            </w:r>
            <w:r w:rsidR="00406E11">
              <w:rPr>
                <w:rFonts w:ascii="Times New Roman" w:hAnsi="Times New Roman" w:cs="Times New Roman"/>
                <w:color w:val="000000"/>
                <w:lang w:val="es-CO"/>
              </w:rPr>
              <w:t>1_</w:t>
            </w:r>
            <w:r w:rsidR="008E281D">
              <w:rPr>
                <w:rFonts w:ascii="Times New Roman" w:hAnsi="Times New Roman" w:cs="Times New Roman"/>
                <w:color w:val="000000"/>
                <w:lang w:val="es-CO"/>
              </w:rPr>
              <w:t xml:space="preserve"> CO_</w:t>
            </w:r>
            <w:r w:rsidR="00704A3C">
              <w:rPr>
                <w:rFonts w:ascii="Times New Roman" w:hAnsi="Times New Roman" w:cs="Times New Roman"/>
                <w:color w:val="000000"/>
                <w:lang w:val="es-CO"/>
              </w:rPr>
              <w:t>REC2</w:t>
            </w:r>
            <w:r w:rsidR="000B09DE">
              <w:rPr>
                <w:rFonts w:ascii="Times New Roman" w:hAnsi="Times New Roman" w:cs="Times New Roman"/>
                <w:color w:val="000000"/>
                <w:lang w:val="es-CO"/>
              </w:rPr>
              <w:t>4</w:t>
            </w:r>
            <w:r w:rsidR="005F17EA">
              <w:rPr>
                <w:rFonts w:ascii="Times New Roman" w:hAnsi="Times New Roman" w:cs="Times New Roman"/>
                <w:color w:val="000000"/>
                <w:lang w:val="es-CO"/>
              </w:rPr>
              <w:t>0</w:t>
            </w:r>
          </w:p>
        </w:tc>
      </w:tr>
      <w:tr w:rsidR="00134A9E" w:rsidRPr="00B110DC" w14:paraId="38269999" w14:textId="77777777" w:rsidTr="00E4120A">
        <w:tc>
          <w:tcPr>
            <w:tcW w:w="2518" w:type="dxa"/>
          </w:tcPr>
          <w:p w14:paraId="35CCBF58"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Título</w:t>
            </w:r>
          </w:p>
        </w:tc>
        <w:tc>
          <w:tcPr>
            <w:tcW w:w="6515" w:type="dxa"/>
          </w:tcPr>
          <w:p w14:paraId="0AD568EA" w14:textId="07DD4C7E" w:rsidR="00134A9E" w:rsidRPr="00B110DC" w:rsidRDefault="00DD7A9B" w:rsidP="00E4120A">
            <w:pPr>
              <w:rPr>
                <w:rFonts w:ascii="Times New Roman" w:hAnsi="Times New Roman" w:cs="Times New Roman"/>
                <w:color w:val="000000"/>
                <w:lang w:val="es-CO"/>
              </w:rPr>
            </w:pPr>
            <w:r>
              <w:rPr>
                <w:rFonts w:ascii="Times New Roman" w:hAnsi="Times New Roman" w:cs="Times New Roman"/>
                <w:color w:val="000000"/>
                <w:lang w:val="es-CO"/>
              </w:rPr>
              <w:t xml:space="preserve">Evaluación </w:t>
            </w:r>
          </w:p>
        </w:tc>
      </w:tr>
      <w:tr w:rsidR="00134A9E" w:rsidRPr="00B110DC" w14:paraId="680DAD81" w14:textId="77777777" w:rsidTr="00E4120A">
        <w:tc>
          <w:tcPr>
            <w:tcW w:w="2518" w:type="dxa"/>
          </w:tcPr>
          <w:p w14:paraId="3BDF4C16" w14:textId="77777777"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Descripción</w:t>
            </w:r>
          </w:p>
        </w:tc>
        <w:tc>
          <w:tcPr>
            <w:tcW w:w="6515" w:type="dxa"/>
          </w:tcPr>
          <w:p w14:paraId="0076C91A" w14:textId="569A78E0" w:rsidR="00134A9E" w:rsidRPr="00B110DC" w:rsidRDefault="00E544F4" w:rsidP="00E4120A">
            <w:pPr>
              <w:rPr>
                <w:rFonts w:ascii="Times New Roman" w:hAnsi="Times New Roman" w:cs="Times New Roman"/>
                <w:color w:val="000000"/>
                <w:lang w:val="es-CO"/>
              </w:rPr>
            </w:pPr>
            <w:r>
              <w:rPr>
                <w:rFonts w:ascii="Times New Roman" w:hAnsi="Times New Roman" w:cs="Times New Roman"/>
                <w:color w:val="000000"/>
                <w:lang w:val="es-CO"/>
              </w:rPr>
              <w:t xml:space="preserve">Actividad que permite evaluar los conocimientos del estudiante acerca del tema de Conjuntos. </w:t>
            </w:r>
          </w:p>
        </w:tc>
      </w:tr>
    </w:tbl>
    <w:p w14:paraId="6BF6CAE0" w14:textId="77777777" w:rsidR="00134A9E" w:rsidRPr="00B110DC" w:rsidRDefault="00134A9E" w:rsidP="00F21DA8">
      <w:pPr>
        <w:spacing w:after="0"/>
        <w:rPr>
          <w:rFonts w:ascii="Times" w:hAnsi="Times"/>
          <w:highlight w:val="yellow"/>
          <w:lang w:val="es-CO"/>
        </w:rPr>
      </w:pPr>
    </w:p>
    <w:tbl>
      <w:tblPr>
        <w:tblStyle w:val="Tablaconcuadrcula"/>
        <w:tblW w:w="0" w:type="auto"/>
        <w:tblLook w:val="04A0" w:firstRow="1" w:lastRow="0" w:firstColumn="1" w:lastColumn="0" w:noHBand="0" w:noVBand="1"/>
      </w:tblPr>
      <w:tblGrid>
        <w:gridCol w:w="2096"/>
        <w:gridCol w:w="2777"/>
        <w:gridCol w:w="3955"/>
      </w:tblGrid>
      <w:tr w:rsidR="00134A9E" w:rsidRPr="00B110DC" w14:paraId="1C9797FC" w14:textId="77777777" w:rsidTr="00E4120A">
        <w:tc>
          <w:tcPr>
            <w:tcW w:w="9033" w:type="dxa"/>
            <w:gridSpan w:val="3"/>
            <w:shd w:val="clear" w:color="auto" w:fill="000000" w:themeFill="text1"/>
          </w:tcPr>
          <w:p w14:paraId="2C463623" w14:textId="6C53AEBE" w:rsidR="00134A9E" w:rsidRPr="00B110DC" w:rsidRDefault="00134A9E" w:rsidP="00E4120A">
            <w:pPr>
              <w:jc w:val="center"/>
              <w:rPr>
                <w:rFonts w:ascii="Times New Roman" w:hAnsi="Times New Roman" w:cs="Times New Roman"/>
                <w:b/>
                <w:color w:val="FFFFFF" w:themeColor="background1"/>
                <w:lang w:val="es-CO"/>
              </w:rPr>
            </w:pPr>
            <w:r w:rsidRPr="00B110DC">
              <w:rPr>
                <w:rFonts w:ascii="Times New Roman" w:hAnsi="Times New Roman" w:cs="Times New Roman"/>
                <w:b/>
                <w:color w:val="FFFFFF" w:themeColor="background1"/>
                <w:lang w:val="es-CO"/>
              </w:rPr>
              <w:t>Webs de referencia</w:t>
            </w:r>
          </w:p>
        </w:tc>
      </w:tr>
      <w:tr w:rsidR="00134A9E" w:rsidRPr="00B110DC" w14:paraId="492CE9B8" w14:textId="77777777" w:rsidTr="00E4120A">
        <w:tc>
          <w:tcPr>
            <w:tcW w:w="2518" w:type="dxa"/>
          </w:tcPr>
          <w:p w14:paraId="7EAE6C05" w14:textId="77777777"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Código</w:t>
            </w:r>
          </w:p>
        </w:tc>
        <w:tc>
          <w:tcPr>
            <w:tcW w:w="6515" w:type="dxa"/>
            <w:gridSpan w:val="2"/>
          </w:tcPr>
          <w:p w14:paraId="0472F4FB" w14:textId="6B332E6E" w:rsidR="00134A9E" w:rsidRPr="00B110DC" w:rsidRDefault="00BB7ED2" w:rsidP="00406E11">
            <w:pPr>
              <w:rPr>
                <w:rFonts w:ascii="Times New Roman" w:hAnsi="Times New Roman" w:cs="Times New Roman"/>
                <w:b/>
                <w:color w:val="000000"/>
                <w:sz w:val="18"/>
                <w:szCs w:val="18"/>
                <w:lang w:val="es-CO"/>
              </w:rPr>
            </w:pPr>
            <w:r>
              <w:rPr>
                <w:rFonts w:ascii="Times New Roman" w:hAnsi="Times New Roman" w:cs="Times New Roman"/>
                <w:color w:val="000000"/>
                <w:lang w:val="es-CO"/>
              </w:rPr>
              <w:t>MA_04</w:t>
            </w:r>
            <w:r w:rsidR="00406E11">
              <w:rPr>
                <w:rFonts w:ascii="Times New Roman" w:hAnsi="Times New Roman" w:cs="Times New Roman"/>
                <w:color w:val="000000"/>
                <w:lang w:val="es-CO"/>
              </w:rPr>
              <w:t>_01_</w:t>
            </w:r>
            <w:r w:rsidR="008E281D">
              <w:rPr>
                <w:rFonts w:ascii="Times New Roman" w:hAnsi="Times New Roman" w:cs="Times New Roman"/>
                <w:color w:val="000000"/>
                <w:lang w:val="es-CO"/>
              </w:rPr>
              <w:t xml:space="preserve"> CO_</w:t>
            </w:r>
            <w:r w:rsidR="00704A3C">
              <w:rPr>
                <w:rFonts w:ascii="Times New Roman" w:hAnsi="Times New Roman" w:cs="Times New Roman"/>
                <w:color w:val="000000"/>
                <w:lang w:val="es-CO"/>
              </w:rPr>
              <w:t>REC2</w:t>
            </w:r>
            <w:r w:rsidR="000B09DE">
              <w:rPr>
                <w:rFonts w:ascii="Times New Roman" w:hAnsi="Times New Roman" w:cs="Times New Roman"/>
                <w:color w:val="000000"/>
                <w:lang w:val="es-CO"/>
              </w:rPr>
              <w:t>5</w:t>
            </w:r>
            <w:r w:rsidR="005F17EA">
              <w:rPr>
                <w:rFonts w:ascii="Times New Roman" w:hAnsi="Times New Roman" w:cs="Times New Roman"/>
                <w:color w:val="000000"/>
                <w:lang w:val="es-CO"/>
              </w:rPr>
              <w:t>0</w:t>
            </w:r>
          </w:p>
        </w:tc>
      </w:tr>
      <w:tr w:rsidR="00134A9E" w:rsidRPr="00B110DC" w14:paraId="14F74D4D" w14:textId="77777777" w:rsidTr="00E4120A">
        <w:tc>
          <w:tcPr>
            <w:tcW w:w="2518" w:type="dxa"/>
          </w:tcPr>
          <w:p w14:paraId="5B0F1BF2" w14:textId="0C7B9861"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Web 01</w:t>
            </w:r>
          </w:p>
        </w:tc>
        <w:tc>
          <w:tcPr>
            <w:tcW w:w="3257" w:type="dxa"/>
          </w:tcPr>
          <w:p w14:paraId="78F8930E" w14:textId="641DF2FA" w:rsidR="00134A9E" w:rsidRPr="003037EE" w:rsidRDefault="003037EE" w:rsidP="00134A9E">
            <w:pPr>
              <w:jc w:val="center"/>
              <w:rPr>
                <w:rFonts w:ascii="Times New Roman" w:hAnsi="Times New Roman" w:cs="Times New Roman"/>
                <w:color w:val="BFBFBF" w:themeColor="background1" w:themeShade="BF"/>
                <w:lang w:val="es-CO"/>
              </w:rPr>
            </w:pPr>
            <w:r>
              <w:rPr>
                <w:rFonts w:ascii="Times New Roman" w:hAnsi="Times New Roman" w:cs="Times New Roman"/>
                <w:lang w:val="es-CO"/>
              </w:rPr>
              <w:t xml:space="preserve">Practica relaciones y operaciones entre conjuntos. </w:t>
            </w:r>
          </w:p>
        </w:tc>
        <w:tc>
          <w:tcPr>
            <w:tcW w:w="3258" w:type="dxa"/>
          </w:tcPr>
          <w:p w14:paraId="6DB00687" w14:textId="60118BA0" w:rsidR="00134A9E" w:rsidRPr="00434C0C" w:rsidRDefault="00092E2F" w:rsidP="00434C0C">
            <w:pPr>
              <w:jc w:val="center"/>
              <w:rPr>
                <w:rFonts w:ascii="Times New Roman" w:hAnsi="Times New Roman" w:cs="Times New Roman"/>
                <w:color w:val="BFBFBF" w:themeColor="background1" w:themeShade="BF"/>
                <w:lang w:val="es-CO"/>
              </w:rPr>
            </w:pPr>
            <w:hyperlink r:id="rId25" w:history="1">
              <w:r w:rsidR="00434C0C" w:rsidRPr="00434C0C">
                <w:rPr>
                  <w:rStyle w:val="Hipervnculo"/>
                  <w:rFonts w:ascii="Times New Roman" w:hAnsi="Times New Roman" w:cs="Times New Roman"/>
                  <w:lang w:val="es-CO"/>
                </w:rPr>
                <w:t>http://www.thatquiz.org/es-p/matematicas/conjuntos/</w:t>
              </w:r>
            </w:hyperlink>
            <w:r w:rsidR="00434C0C" w:rsidRPr="00434C0C">
              <w:rPr>
                <w:rFonts w:ascii="Times New Roman" w:hAnsi="Times New Roman" w:cs="Times New Roman"/>
                <w:color w:val="BFBFBF" w:themeColor="background1" w:themeShade="BF"/>
                <w:lang w:val="es-CO"/>
              </w:rPr>
              <w:t xml:space="preserve"> </w:t>
            </w:r>
          </w:p>
        </w:tc>
      </w:tr>
      <w:tr w:rsidR="00134A9E" w:rsidRPr="00B110DC" w14:paraId="4A847A21" w14:textId="77777777" w:rsidTr="00E4120A">
        <w:tc>
          <w:tcPr>
            <w:tcW w:w="2518" w:type="dxa"/>
          </w:tcPr>
          <w:p w14:paraId="6E5D37F2" w14:textId="750ECCF1" w:rsidR="00134A9E" w:rsidRPr="00B110DC" w:rsidRDefault="00134A9E" w:rsidP="00E4120A">
            <w:pPr>
              <w:rPr>
                <w:rFonts w:ascii="Times New Roman" w:hAnsi="Times New Roman" w:cs="Times New Roman"/>
                <w:color w:val="000000"/>
                <w:lang w:val="es-CO"/>
              </w:rPr>
            </w:pPr>
            <w:r w:rsidRPr="00B110DC">
              <w:rPr>
                <w:rFonts w:ascii="Times New Roman" w:hAnsi="Times New Roman" w:cs="Times New Roman"/>
                <w:b/>
                <w:color w:val="000000"/>
                <w:sz w:val="18"/>
                <w:szCs w:val="18"/>
                <w:lang w:val="es-CO"/>
              </w:rPr>
              <w:t>Web 02</w:t>
            </w:r>
          </w:p>
        </w:tc>
        <w:tc>
          <w:tcPr>
            <w:tcW w:w="3257" w:type="dxa"/>
          </w:tcPr>
          <w:p w14:paraId="4568F319" w14:textId="79376B78" w:rsidR="00134A9E" w:rsidRPr="00FE26F6" w:rsidRDefault="00FE26F6" w:rsidP="00134A9E">
            <w:pPr>
              <w:jc w:val="center"/>
              <w:rPr>
                <w:rFonts w:ascii="Times New Roman" w:hAnsi="Times New Roman" w:cs="Times New Roman"/>
                <w:color w:val="BFBFBF" w:themeColor="background1" w:themeShade="BF"/>
                <w:lang w:val="es-CO"/>
              </w:rPr>
            </w:pPr>
            <w:r w:rsidRPr="00FE26F6">
              <w:rPr>
                <w:rFonts w:ascii="Times New Roman" w:hAnsi="Times New Roman" w:cs="Times New Roman"/>
                <w:lang w:val="es-CO"/>
              </w:rPr>
              <w:t>Repasa conceptos</w:t>
            </w:r>
            <w:r>
              <w:rPr>
                <w:rFonts w:ascii="Times New Roman" w:hAnsi="Times New Roman" w:cs="Times New Roman"/>
                <w:lang w:val="es-CO"/>
              </w:rPr>
              <w:t xml:space="preserve"> sobre conjuntos</w:t>
            </w:r>
          </w:p>
        </w:tc>
        <w:tc>
          <w:tcPr>
            <w:tcW w:w="3258" w:type="dxa"/>
          </w:tcPr>
          <w:p w14:paraId="093828DE" w14:textId="3F356116" w:rsidR="00134A9E" w:rsidRPr="00FE26F6" w:rsidRDefault="00092E2F" w:rsidP="00134A9E">
            <w:pPr>
              <w:jc w:val="center"/>
              <w:rPr>
                <w:rFonts w:ascii="Times New Roman" w:hAnsi="Times New Roman" w:cs="Times New Roman"/>
                <w:color w:val="BFBFBF" w:themeColor="background1" w:themeShade="BF"/>
                <w:lang w:val="es-CO"/>
              </w:rPr>
            </w:pPr>
            <w:hyperlink r:id="rId26" w:history="1">
              <w:r w:rsidR="00FE26F6" w:rsidRPr="00FE26F6">
                <w:rPr>
                  <w:rStyle w:val="Hipervnculo"/>
                  <w:rFonts w:ascii="Times New Roman" w:hAnsi="Times New Roman" w:cs="Times New Roman"/>
                  <w:lang w:val="es-CO"/>
                </w:rPr>
                <w:t>http://www.escolares.net/matematicas/los-conjuntos/</w:t>
              </w:r>
            </w:hyperlink>
            <w:r w:rsidR="00FE26F6" w:rsidRPr="00FE26F6">
              <w:rPr>
                <w:rFonts w:ascii="Times New Roman" w:hAnsi="Times New Roman" w:cs="Times New Roman"/>
                <w:color w:val="BFBFBF" w:themeColor="background1" w:themeShade="BF"/>
                <w:lang w:val="es-CO"/>
              </w:rPr>
              <w:t xml:space="preserve"> </w:t>
            </w:r>
          </w:p>
        </w:tc>
      </w:tr>
      <w:tr w:rsidR="00134A9E" w:rsidRPr="00B110DC" w14:paraId="1572862F" w14:textId="77777777" w:rsidTr="00E4120A">
        <w:tc>
          <w:tcPr>
            <w:tcW w:w="2518" w:type="dxa"/>
          </w:tcPr>
          <w:p w14:paraId="3DE92A1D" w14:textId="53D921C6" w:rsidR="00134A9E" w:rsidRPr="00B110DC" w:rsidRDefault="00134A9E" w:rsidP="00E4120A">
            <w:pPr>
              <w:rPr>
                <w:rFonts w:ascii="Times New Roman" w:hAnsi="Times New Roman" w:cs="Times New Roman"/>
                <w:b/>
                <w:color w:val="000000"/>
                <w:sz w:val="18"/>
                <w:szCs w:val="18"/>
                <w:lang w:val="es-CO"/>
              </w:rPr>
            </w:pPr>
            <w:r w:rsidRPr="00B110DC">
              <w:rPr>
                <w:rFonts w:ascii="Times New Roman" w:hAnsi="Times New Roman" w:cs="Times New Roman"/>
                <w:b/>
                <w:color w:val="000000"/>
                <w:sz w:val="18"/>
                <w:szCs w:val="18"/>
                <w:lang w:val="es-CO"/>
              </w:rPr>
              <w:t>Web 03</w:t>
            </w:r>
          </w:p>
        </w:tc>
        <w:tc>
          <w:tcPr>
            <w:tcW w:w="3257" w:type="dxa"/>
          </w:tcPr>
          <w:p w14:paraId="629BB5D5" w14:textId="3C6C5C6C" w:rsidR="00134A9E" w:rsidRPr="00B110DC" w:rsidRDefault="00134A9E" w:rsidP="00134A9E">
            <w:pPr>
              <w:jc w:val="center"/>
              <w:rPr>
                <w:rFonts w:ascii="Times New Roman" w:hAnsi="Times New Roman" w:cs="Times New Roman"/>
                <w:i/>
                <w:color w:val="BFBFBF" w:themeColor="background1" w:themeShade="BF"/>
                <w:lang w:val="es-CO"/>
              </w:rPr>
            </w:pPr>
            <w:r w:rsidRPr="00B110DC">
              <w:rPr>
                <w:rFonts w:ascii="Times New Roman" w:hAnsi="Times New Roman" w:cs="Times New Roman"/>
                <w:i/>
                <w:color w:val="BFBFBF" w:themeColor="background1" w:themeShade="BF"/>
                <w:lang w:val="es-CO"/>
              </w:rPr>
              <w:t>Título</w:t>
            </w:r>
          </w:p>
        </w:tc>
        <w:tc>
          <w:tcPr>
            <w:tcW w:w="3258" w:type="dxa"/>
          </w:tcPr>
          <w:p w14:paraId="35017F04" w14:textId="24226D95" w:rsidR="00134A9E" w:rsidRPr="00B110DC" w:rsidRDefault="00134A9E" w:rsidP="00134A9E">
            <w:pPr>
              <w:jc w:val="center"/>
              <w:rPr>
                <w:rFonts w:ascii="Times New Roman" w:hAnsi="Times New Roman" w:cs="Times New Roman"/>
                <w:i/>
                <w:color w:val="BFBFBF" w:themeColor="background1" w:themeShade="BF"/>
                <w:lang w:val="es-CO"/>
              </w:rPr>
            </w:pPr>
            <w:r w:rsidRPr="00B110DC">
              <w:rPr>
                <w:rFonts w:ascii="Times New Roman" w:hAnsi="Times New Roman" w:cs="Times New Roman"/>
                <w:i/>
                <w:color w:val="BFBFBF" w:themeColor="background1" w:themeShade="BF"/>
                <w:lang w:val="es-CO"/>
              </w:rPr>
              <w:t>URL</w:t>
            </w:r>
          </w:p>
        </w:tc>
      </w:tr>
    </w:tbl>
    <w:p w14:paraId="26C92892" w14:textId="77777777" w:rsidR="009D7E43" w:rsidRPr="00B110DC" w:rsidRDefault="009D7E43" w:rsidP="00F21DA8">
      <w:pPr>
        <w:spacing w:after="0"/>
        <w:rPr>
          <w:rFonts w:ascii="Times" w:hAnsi="Times"/>
          <w:lang w:val="es-CO"/>
        </w:rPr>
      </w:pPr>
    </w:p>
    <w:sectPr w:rsidR="009D7E43" w:rsidRPr="00B110DC" w:rsidSect="00FC30C2">
      <w:headerReference w:type="even" r:id="rId27"/>
      <w:headerReference w:type="default" r:id="rId28"/>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5BD6F0" w14:textId="77777777" w:rsidR="00D2056B" w:rsidRDefault="00D2056B">
      <w:pPr>
        <w:spacing w:after="0"/>
      </w:pPr>
      <w:r>
        <w:separator/>
      </w:r>
    </w:p>
  </w:endnote>
  <w:endnote w:type="continuationSeparator" w:id="0">
    <w:p w14:paraId="3A1B0B19" w14:textId="77777777" w:rsidR="00D2056B" w:rsidRDefault="00D2056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4112CC" w14:textId="77777777" w:rsidR="00D2056B" w:rsidRDefault="00D2056B">
      <w:pPr>
        <w:spacing w:after="0"/>
      </w:pPr>
      <w:r>
        <w:separator/>
      </w:r>
    </w:p>
  </w:footnote>
  <w:footnote w:type="continuationSeparator" w:id="0">
    <w:p w14:paraId="1DDA5C29" w14:textId="77777777" w:rsidR="00D2056B" w:rsidRDefault="00D2056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B5DD44" w14:textId="77777777" w:rsidR="00E016FA" w:rsidRDefault="00E016F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31C96075" w14:textId="77777777" w:rsidR="00E016FA" w:rsidRDefault="00E016FA" w:rsidP="0004489C">
    <w:pPr>
      <w:pStyle w:val="Encabezado"/>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65B7C" w14:textId="77777777" w:rsidR="00E016FA" w:rsidRDefault="00E016FA" w:rsidP="00053744">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092E2F">
      <w:rPr>
        <w:rStyle w:val="Nmerodepgina"/>
        <w:noProof/>
      </w:rPr>
      <w:t>10</w:t>
    </w:r>
    <w:r>
      <w:rPr>
        <w:rStyle w:val="Nmerodepgina"/>
      </w:rPr>
      <w:fldChar w:fldCharType="end"/>
    </w:r>
  </w:p>
  <w:p w14:paraId="5F223E2B" w14:textId="06AA4E1A" w:rsidR="00E016FA" w:rsidRPr="00F16D37" w:rsidRDefault="00E016FA" w:rsidP="0004489C">
    <w:pPr>
      <w:pStyle w:val="Encabezado"/>
      <w:ind w:right="360"/>
      <w:rPr>
        <w:sz w:val="20"/>
        <w:szCs w:val="20"/>
      </w:rPr>
    </w:pPr>
    <w:r>
      <w:rPr>
        <w:rFonts w:ascii="Times" w:hAnsi="Times"/>
        <w:sz w:val="20"/>
        <w:szCs w:val="20"/>
        <w:highlight w:val="yellow"/>
        <w:lang w:val="en-US"/>
      </w:rPr>
      <w:t>[GUION MA_</w:t>
    </w:r>
    <w:r w:rsidRPr="008B4C96">
      <w:rPr>
        <w:rFonts w:ascii="Times" w:hAnsi="Times"/>
        <w:sz w:val="20"/>
        <w:szCs w:val="20"/>
        <w:highlight w:val="yellow"/>
        <w:lang w:val="en-US"/>
      </w:rPr>
      <w:t>0</w:t>
    </w:r>
    <w:r>
      <w:rPr>
        <w:rFonts w:ascii="Times" w:hAnsi="Times"/>
        <w:sz w:val="20"/>
        <w:szCs w:val="20"/>
        <w:highlight w:val="yellow"/>
        <w:lang w:val="en-US"/>
      </w:rPr>
      <w:t>4</w:t>
    </w:r>
    <w:r w:rsidRPr="008B4C96">
      <w:rPr>
        <w:rFonts w:ascii="Times" w:hAnsi="Times"/>
        <w:sz w:val="20"/>
        <w:szCs w:val="20"/>
        <w:highlight w:val="yellow"/>
        <w:lang w:val="en-US"/>
      </w:rPr>
      <w:t>_0</w:t>
    </w:r>
    <w:r>
      <w:rPr>
        <w:rFonts w:ascii="Times" w:hAnsi="Times"/>
        <w:sz w:val="20"/>
        <w:szCs w:val="20"/>
        <w:highlight w:val="yellow"/>
        <w:lang w:val="en-US"/>
      </w:rPr>
      <w:t>1</w:t>
    </w:r>
    <w:r w:rsidRPr="008B4C96">
      <w:rPr>
        <w:rFonts w:ascii="Times" w:hAnsi="Times"/>
        <w:sz w:val="20"/>
        <w:szCs w:val="20"/>
        <w:highlight w:val="yellow"/>
        <w:lang w:val="en-US"/>
      </w:rPr>
      <w:t>_CO]</w:t>
    </w:r>
    <w:r>
      <w:rPr>
        <w:rFonts w:ascii="Times" w:hAnsi="Times"/>
        <w:sz w:val="20"/>
        <w:szCs w:val="20"/>
        <w:lang w:val="en-US"/>
      </w:rPr>
      <w:t xml:space="preserve"> </w:t>
    </w:r>
    <w:r w:rsidRPr="00F30036">
      <w:rPr>
        <w:rFonts w:ascii="Times" w:hAnsi="Times"/>
        <w:sz w:val="20"/>
        <w:szCs w:val="20"/>
        <w:lang w:val="es-CO"/>
      </w:rPr>
      <w:t>Guion</w:t>
    </w:r>
    <w:r w:rsidRPr="008B4C96">
      <w:rPr>
        <w:rFonts w:ascii="Times" w:hAnsi="Times"/>
        <w:sz w:val="20"/>
        <w:szCs w:val="20"/>
        <w:lang w:val="en-US"/>
      </w:rPr>
      <w:t xml:space="preserve"> </w:t>
    </w:r>
    <w:r>
      <w:rPr>
        <w:rFonts w:ascii="Times" w:hAnsi="Times"/>
        <w:sz w:val="20"/>
        <w:szCs w:val="20"/>
        <w:lang w:val="en-US"/>
      </w:rPr>
      <w:t>01</w:t>
    </w:r>
    <w:r w:rsidRPr="008B4C96">
      <w:rPr>
        <w:rFonts w:ascii="Times" w:hAnsi="Times"/>
        <w:sz w:val="20"/>
        <w:szCs w:val="20"/>
        <w:lang w:val="en-US"/>
      </w:rPr>
      <w:t xml:space="preserve">. </w:t>
    </w:r>
    <w:r>
      <w:rPr>
        <w:b/>
        <w:sz w:val="22"/>
        <w:szCs w:val="22"/>
      </w:rPr>
      <w:t xml:space="preserve">Conjuntos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5">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7">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9">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5">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9">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626B62E1"/>
    <w:multiLevelType w:val="hybridMultilevel"/>
    <w:tmpl w:val="FAC88B7E"/>
    <w:lvl w:ilvl="0" w:tplc="FEFEF328">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num w:numId="1">
    <w:abstractNumId w:val="21"/>
  </w:num>
  <w:num w:numId="2">
    <w:abstractNumId w:val="15"/>
  </w:num>
  <w:num w:numId="3">
    <w:abstractNumId w:val="3"/>
  </w:num>
  <w:num w:numId="4">
    <w:abstractNumId w:val="2"/>
  </w:num>
  <w:num w:numId="5">
    <w:abstractNumId w:val="22"/>
  </w:num>
  <w:num w:numId="6">
    <w:abstractNumId w:val="10"/>
  </w:num>
  <w:num w:numId="7">
    <w:abstractNumId w:val="6"/>
  </w:num>
  <w:num w:numId="8">
    <w:abstractNumId w:val="14"/>
  </w:num>
  <w:num w:numId="9">
    <w:abstractNumId w:val="26"/>
  </w:num>
  <w:num w:numId="10">
    <w:abstractNumId w:val="4"/>
  </w:num>
  <w:num w:numId="11">
    <w:abstractNumId w:val="19"/>
  </w:num>
  <w:num w:numId="12">
    <w:abstractNumId w:val="33"/>
  </w:num>
  <w:num w:numId="13">
    <w:abstractNumId w:val="18"/>
  </w:num>
  <w:num w:numId="14">
    <w:abstractNumId w:val="20"/>
  </w:num>
  <w:num w:numId="15">
    <w:abstractNumId w:val="31"/>
  </w:num>
  <w:num w:numId="16">
    <w:abstractNumId w:val="28"/>
  </w:num>
  <w:num w:numId="17">
    <w:abstractNumId w:val="34"/>
  </w:num>
  <w:num w:numId="18">
    <w:abstractNumId w:val="23"/>
  </w:num>
  <w:num w:numId="19">
    <w:abstractNumId w:val="16"/>
  </w:num>
  <w:num w:numId="20">
    <w:abstractNumId w:val="8"/>
  </w:num>
  <w:num w:numId="21">
    <w:abstractNumId w:val="35"/>
  </w:num>
  <w:num w:numId="22">
    <w:abstractNumId w:val="9"/>
  </w:num>
  <w:num w:numId="23">
    <w:abstractNumId w:val="1"/>
  </w:num>
  <w:num w:numId="24">
    <w:abstractNumId w:val="25"/>
  </w:num>
  <w:num w:numId="25">
    <w:abstractNumId w:val="24"/>
  </w:num>
  <w:num w:numId="26">
    <w:abstractNumId w:val="27"/>
  </w:num>
  <w:num w:numId="27">
    <w:abstractNumId w:val="11"/>
  </w:num>
  <w:num w:numId="28">
    <w:abstractNumId w:val="7"/>
  </w:num>
  <w:num w:numId="29">
    <w:abstractNumId w:val="17"/>
  </w:num>
  <w:num w:numId="30">
    <w:abstractNumId w:val="0"/>
  </w:num>
  <w:num w:numId="31">
    <w:abstractNumId w:val="29"/>
  </w:num>
  <w:num w:numId="32">
    <w:abstractNumId w:val="5"/>
  </w:num>
  <w:num w:numId="33">
    <w:abstractNumId w:val="32"/>
  </w:num>
  <w:num w:numId="34">
    <w:abstractNumId w:val="13"/>
  </w:num>
  <w:num w:numId="35">
    <w:abstractNumId w:val="12"/>
  </w:num>
  <w:num w:numId="36">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3CB"/>
    <w:rsid w:val="000024C6"/>
    <w:rsid w:val="00003A91"/>
    <w:rsid w:val="000040E5"/>
    <w:rsid w:val="000045EE"/>
    <w:rsid w:val="00005902"/>
    <w:rsid w:val="000063E9"/>
    <w:rsid w:val="000064E2"/>
    <w:rsid w:val="00012056"/>
    <w:rsid w:val="000129D3"/>
    <w:rsid w:val="00016723"/>
    <w:rsid w:val="000170D6"/>
    <w:rsid w:val="000177F1"/>
    <w:rsid w:val="000251FF"/>
    <w:rsid w:val="00025AD5"/>
    <w:rsid w:val="000277F7"/>
    <w:rsid w:val="000278CC"/>
    <w:rsid w:val="00030E2D"/>
    <w:rsid w:val="00033394"/>
    <w:rsid w:val="00033A3A"/>
    <w:rsid w:val="0003581C"/>
    <w:rsid w:val="00035DDC"/>
    <w:rsid w:val="00036F85"/>
    <w:rsid w:val="00037FDF"/>
    <w:rsid w:val="00040B51"/>
    <w:rsid w:val="00040BCB"/>
    <w:rsid w:val="0004273E"/>
    <w:rsid w:val="00042A94"/>
    <w:rsid w:val="000436AC"/>
    <w:rsid w:val="00043DE2"/>
    <w:rsid w:val="0004489C"/>
    <w:rsid w:val="000468AD"/>
    <w:rsid w:val="00046EB5"/>
    <w:rsid w:val="00046F41"/>
    <w:rsid w:val="00047627"/>
    <w:rsid w:val="00053744"/>
    <w:rsid w:val="00054A93"/>
    <w:rsid w:val="0005679F"/>
    <w:rsid w:val="00056BFD"/>
    <w:rsid w:val="00056FCF"/>
    <w:rsid w:val="000573A2"/>
    <w:rsid w:val="00057679"/>
    <w:rsid w:val="00060A44"/>
    <w:rsid w:val="000629EA"/>
    <w:rsid w:val="00064F7F"/>
    <w:rsid w:val="000716B5"/>
    <w:rsid w:val="0007415B"/>
    <w:rsid w:val="0007752C"/>
    <w:rsid w:val="00081745"/>
    <w:rsid w:val="00081E63"/>
    <w:rsid w:val="0008475A"/>
    <w:rsid w:val="00085D52"/>
    <w:rsid w:val="00086775"/>
    <w:rsid w:val="0008711D"/>
    <w:rsid w:val="000871E0"/>
    <w:rsid w:val="000874F7"/>
    <w:rsid w:val="00092211"/>
    <w:rsid w:val="000924E5"/>
    <w:rsid w:val="00092E2F"/>
    <w:rsid w:val="0009314C"/>
    <w:rsid w:val="0009379A"/>
    <w:rsid w:val="00096510"/>
    <w:rsid w:val="00097ACE"/>
    <w:rsid w:val="00097F50"/>
    <w:rsid w:val="000A070F"/>
    <w:rsid w:val="000A089B"/>
    <w:rsid w:val="000A3959"/>
    <w:rsid w:val="000A3DA9"/>
    <w:rsid w:val="000A3DE8"/>
    <w:rsid w:val="000A4D90"/>
    <w:rsid w:val="000A7E1A"/>
    <w:rsid w:val="000B09DE"/>
    <w:rsid w:val="000B2DD2"/>
    <w:rsid w:val="000B5A8D"/>
    <w:rsid w:val="000B5C0B"/>
    <w:rsid w:val="000B5D3A"/>
    <w:rsid w:val="000B6B9E"/>
    <w:rsid w:val="000B7941"/>
    <w:rsid w:val="000C0B3F"/>
    <w:rsid w:val="000C1388"/>
    <w:rsid w:val="000C4BAB"/>
    <w:rsid w:val="000C5F15"/>
    <w:rsid w:val="000C602F"/>
    <w:rsid w:val="000C66FB"/>
    <w:rsid w:val="000C748B"/>
    <w:rsid w:val="000D0E70"/>
    <w:rsid w:val="000D22B7"/>
    <w:rsid w:val="000D3304"/>
    <w:rsid w:val="000D3623"/>
    <w:rsid w:val="000D3AAA"/>
    <w:rsid w:val="000D76CE"/>
    <w:rsid w:val="000E1629"/>
    <w:rsid w:val="000E1E66"/>
    <w:rsid w:val="000E2A86"/>
    <w:rsid w:val="000E50F5"/>
    <w:rsid w:val="000E56BF"/>
    <w:rsid w:val="000E7362"/>
    <w:rsid w:val="000F0C7A"/>
    <w:rsid w:val="000F221C"/>
    <w:rsid w:val="000F3118"/>
    <w:rsid w:val="000F4B47"/>
    <w:rsid w:val="000F4CC5"/>
    <w:rsid w:val="000F5E74"/>
    <w:rsid w:val="000F7B46"/>
    <w:rsid w:val="001018BE"/>
    <w:rsid w:val="00101D89"/>
    <w:rsid w:val="0010552C"/>
    <w:rsid w:val="00107CA1"/>
    <w:rsid w:val="0011245D"/>
    <w:rsid w:val="00112EDC"/>
    <w:rsid w:val="00115A6A"/>
    <w:rsid w:val="00116C78"/>
    <w:rsid w:val="00121317"/>
    <w:rsid w:val="001239A8"/>
    <w:rsid w:val="001246F9"/>
    <w:rsid w:val="001300C4"/>
    <w:rsid w:val="001316BE"/>
    <w:rsid w:val="0013385F"/>
    <w:rsid w:val="00134A9E"/>
    <w:rsid w:val="001354F3"/>
    <w:rsid w:val="00135E31"/>
    <w:rsid w:val="00140B08"/>
    <w:rsid w:val="00140D65"/>
    <w:rsid w:val="001435BE"/>
    <w:rsid w:val="00144905"/>
    <w:rsid w:val="00146106"/>
    <w:rsid w:val="00147210"/>
    <w:rsid w:val="00147D40"/>
    <w:rsid w:val="00150125"/>
    <w:rsid w:val="00150A19"/>
    <w:rsid w:val="00152DB8"/>
    <w:rsid w:val="00155DDA"/>
    <w:rsid w:val="001561C2"/>
    <w:rsid w:val="00161D0A"/>
    <w:rsid w:val="00163E0E"/>
    <w:rsid w:val="00164C58"/>
    <w:rsid w:val="001665B2"/>
    <w:rsid w:val="00172D5C"/>
    <w:rsid w:val="001738BE"/>
    <w:rsid w:val="00175AA8"/>
    <w:rsid w:val="00175B9B"/>
    <w:rsid w:val="001768F6"/>
    <w:rsid w:val="00177A1F"/>
    <w:rsid w:val="00180588"/>
    <w:rsid w:val="00181799"/>
    <w:rsid w:val="00183EBC"/>
    <w:rsid w:val="0018426E"/>
    <w:rsid w:val="0018784F"/>
    <w:rsid w:val="00193B1C"/>
    <w:rsid w:val="0019469F"/>
    <w:rsid w:val="00195E54"/>
    <w:rsid w:val="001A2B3A"/>
    <w:rsid w:val="001A42BD"/>
    <w:rsid w:val="001A4664"/>
    <w:rsid w:val="001A5E30"/>
    <w:rsid w:val="001B0E4F"/>
    <w:rsid w:val="001B12F7"/>
    <w:rsid w:val="001B1F44"/>
    <w:rsid w:val="001B37F8"/>
    <w:rsid w:val="001B3DAF"/>
    <w:rsid w:val="001B4371"/>
    <w:rsid w:val="001B6975"/>
    <w:rsid w:val="001C161B"/>
    <w:rsid w:val="001C6229"/>
    <w:rsid w:val="001D42D1"/>
    <w:rsid w:val="001D49CD"/>
    <w:rsid w:val="001D5019"/>
    <w:rsid w:val="001D54D1"/>
    <w:rsid w:val="001D6825"/>
    <w:rsid w:val="001D6E31"/>
    <w:rsid w:val="001D74B0"/>
    <w:rsid w:val="001F16AE"/>
    <w:rsid w:val="001F1D8F"/>
    <w:rsid w:val="001F26C5"/>
    <w:rsid w:val="001F2873"/>
    <w:rsid w:val="001F391D"/>
    <w:rsid w:val="002016B2"/>
    <w:rsid w:val="002022A7"/>
    <w:rsid w:val="0020303A"/>
    <w:rsid w:val="0020599A"/>
    <w:rsid w:val="0021015C"/>
    <w:rsid w:val="0021072A"/>
    <w:rsid w:val="00210867"/>
    <w:rsid w:val="00212435"/>
    <w:rsid w:val="00212459"/>
    <w:rsid w:val="00214515"/>
    <w:rsid w:val="002209FB"/>
    <w:rsid w:val="002259E6"/>
    <w:rsid w:val="00225BC4"/>
    <w:rsid w:val="00226D47"/>
    <w:rsid w:val="0023016E"/>
    <w:rsid w:val="00230B4F"/>
    <w:rsid w:val="00232291"/>
    <w:rsid w:val="0023765B"/>
    <w:rsid w:val="00237FC8"/>
    <w:rsid w:val="002406F9"/>
    <w:rsid w:val="00243875"/>
    <w:rsid w:val="00244336"/>
    <w:rsid w:val="002514C9"/>
    <w:rsid w:val="00252A72"/>
    <w:rsid w:val="00254FAD"/>
    <w:rsid w:val="00257DDB"/>
    <w:rsid w:val="00260016"/>
    <w:rsid w:val="002632B2"/>
    <w:rsid w:val="00264B58"/>
    <w:rsid w:val="002669C8"/>
    <w:rsid w:val="00271E6B"/>
    <w:rsid w:val="00272066"/>
    <w:rsid w:val="00273007"/>
    <w:rsid w:val="00276C9D"/>
    <w:rsid w:val="0027738D"/>
    <w:rsid w:val="00277E49"/>
    <w:rsid w:val="0028050E"/>
    <w:rsid w:val="00285778"/>
    <w:rsid w:val="00285811"/>
    <w:rsid w:val="00293BA2"/>
    <w:rsid w:val="00295932"/>
    <w:rsid w:val="002973CB"/>
    <w:rsid w:val="00297BF1"/>
    <w:rsid w:val="002A07B3"/>
    <w:rsid w:val="002A1E54"/>
    <w:rsid w:val="002A239D"/>
    <w:rsid w:val="002A239E"/>
    <w:rsid w:val="002A2A70"/>
    <w:rsid w:val="002A3BD9"/>
    <w:rsid w:val="002A3F72"/>
    <w:rsid w:val="002A650B"/>
    <w:rsid w:val="002A6B17"/>
    <w:rsid w:val="002A6F50"/>
    <w:rsid w:val="002A768B"/>
    <w:rsid w:val="002B0F59"/>
    <w:rsid w:val="002B253B"/>
    <w:rsid w:val="002C01CE"/>
    <w:rsid w:val="002C194D"/>
    <w:rsid w:val="002C2770"/>
    <w:rsid w:val="002C59D6"/>
    <w:rsid w:val="002C5ADE"/>
    <w:rsid w:val="002C7D17"/>
    <w:rsid w:val="002C7DC9"/>
    <w:rsid w:val="002D1656"/>
    <w:rsid w:val="002D2B46"/>
    <w:rsid w:val="002D2FE7"/>
    <w:rsid w:val="002D75F9"/>
    <w:rsid w:val="002E0A3A"/>
    <w:rsid w:val="002E34D4"/>
    <w:rsid w:val="002E7366"/>
    <w:rsid w:val="002E7393"/>
    <w:rsid w:val="002F3FB5"/>
    <w:rsid w:val="002F63B9"/>
    <w:rsid w:val="0030167D"/>
    <w:rsid w:val="003030CE"/>
    <w:rsid w:val="003037EE"/>
    <w:rsid w:val="00304F3E"/>
    <w:rsid w:val="00305F48"/>
    <w:rsid w:val="0030709A"/>
    <w:rsid w:val="003121D4"/>
    <w:rsid w:val="00312A3B"/>
    <w:rsid w:val="00312F78"/>
    <w:rsid w:val="003139FA"/>
    <w:rsid w:val="00313B2C"/>
    <w:rsid w:val="003150E5"/>
    <w:rsid w:val="00317F68"/>
    <w:rsid w:val="00320F1E"/>
    <w:rsid w:val="0032206E"/>
    <w:rsid w:val="0032234E"/>
    <w:rsid w:val="00322D61"/>
    <w:rsid w:val="00323B2C"/>
    <w:rsid w:val="00324E6A"/>
    <w:rsid w:val="00325653"/>
    <w:rsid w:val="00326B49"/>
    <w:rsid w:val="00326E49"/>
    <w:rsid w:val="00326FC9"/>
    <w:rsid w:val="00327549"/>
    <w:rsid w:val="0033015E"/>
    <w:rsid w:val="00331E66"/>
    <w:rsid w:val="00332709"/>
    <w:rsid w:val="00333D4F"/>
    <w:rsid w:val="0033743D"/>
    <w:rsid w:val="00340782"/>
    <w:rsid w:val="00341082"/>
    <w:rsid w:val="00346730"/>
    <w:rsid w:val="00346D4C"/>
    <w:rsid w:val="00347250"/>
    <w:rsid w:val="00347BA5"/>
    <w:rsid w:val="0035056A"/>
    <w:rsid w:val="00350AB9"/>
    <w:rsid w:val="003521B0"/>
    <w:rsid w:val="003524CB"/>
    <w:rsid w:val="003534B8"/>
    <w:rsid w:val="003556F1"/>
    <w:rsid w:val="00356434"/>
    <w:rsid w:val="00362BCE"/>
    <w:rsid w:val="0036393A"/>
    <w:rsid w:val="0036492D"/>
    <w:rsid w:val="00365A47"/>
    <w:rsid w:val="0036644C"/>
    <w:rsid w:val="00371452"/>
    <w:rsid w:val="00372FA2"/>
    <w:rsid w:val="00375EB3"/>
    <w:rsid w:val="00376179"/>
    <w:rsid w:val="00376B66"/>
    <w:rsid w:val="003812EB"/>
    <w:rsid w:val="0038315B"/>
    <w:rsid w:val="0038456F"/>
    <w:rsid w:val="00385C30"/>
    <w:rsid w:val="00385E3E"/>
    <w:rsid w:val="00386606"/>
    <w:rsid w:val="00392393"/>
    <w:rsid w:val="003926E6"/>
    <w:rsid w:val="00394AE7"/>
    <w:rsid w:val="00395F9D"/>
    <w:rsid w:val="00396E33"/>
    <w:rsid w:val="003A0493"/>
    <w:rsid w:val="003A2A39"/>
    <w:rsid w:val="003A3208"/>
    <w:rsid w:val="003A45E5"/>
    <w:rsid w:val="003A4B50"/>
    <w:rsid w:val="003A56B1"/>
    <w:rsid w:val="003A5FBA"/>
    <w:rsid w:val="003A63E0"/>
    <w:rsid w:val="003A784A"/>
    <w:rsid w:val="003B0407"/>
    <w:rsid w:val="003B2140"/>
    <w:rsid w:val="003B6E27"/>
    <w:rsid w:val="003B7E6A"/>
    <w:rsid w:val="003C0290"/>
    <w:rsid w:val="003C20B8"/>
    <w:rsid w:val="003C2B9F"/>
    <w:rsid w:val="003C2D6D"/>
    <w:rsid w:val="003C306F"/>
    <w:rsid w:val="003C50CE"/>
    <w:rsid w:val="003C6ADD"/>
    <w:rsid w:val="003C6C1F"/>
    <w:rsid w:val="003D099A"/>
    <w:rsid w:val="003D0B91"/>
    <w:rsid w:val="003D1B18"/>
    <w:rsid w:val="003D362C"/>
    <w:rsid w:val="003E024E"/>
    <w:rsid w:val="003E036B"/>
    <w:rsid w:val="003E1651"/>
    <w:rsid w:val="003E1BE1"/>
    <w:rsid w:val="003E39CA"/>
    <w:rsid w:val="003E49BA"/>
    <w:rsid w:val="003F120F"/>
    <w:rsid w:val="003F1B3A"/>
    <w:rsid w:val="003F1BA0"/>
    <w:rsid w:val="003F2984"/>
    <w:rsid w:val="003F2F74"/>
    <w:rsid w:val="003F3554"/>
    <w:rsid w:val="003F3EE5"/>
    <w:rsid w:val="003F42C3"/>
    <w:rsid w:val="003F6E14"/>
    <w:rsid w:val="003F7179"/>
    <w:rsid w:val="0040284C"/>
    <w:rsid w:val="00404CF7"/>
    <w:rsid w:val="00406E11"/>
    <w:rsid w:val="00407C56"/>
    <w:rsid w:val="00410FAD"/>
    <w:rsid w:val="00416B09"/>
    <w:rsid w:val="00417013"/>
    <w:rsid w:val="0042512A"/>
    <w:rsid w:val="00425943"/>
    <w:rsid w:val="004274ED"/>
    <w:rsid w:val="004274FA"/>
    <w:rsid w:val="00434C0C"/>
    <w:rsid w:val="00434DB8"/>
    <w:rsid w:val="00436E0A"/>
    <w:rsid w:val="00440AF7"/>
    <w:rsid w:val="0044314A"/>
    <w:rsid w:val="004434F2"/>
    <w:rsid w:val="00446FBC"/>
    <w:rsid w:val="004506D7"/>
    <w:rsid w:val="00453D0F"/>
    <w:rsid w:val="00453DA5"/>
    <w:rsid w:val="00455E58"/>
    <w:rsid w:val="0046182F"/>
    <w:rsid w:val="00461BC5"/>
    <w:rsid w:val="0046708B"/>
    <w:rsid w:val="004725E5"/>
    <w:rsid w:val="00474DA1"/>
    <w:rsid w:val="00474E36"/>
    <w:rsid w:val="004756AC"/>
    <w:rsid w:val="0047645C"/>
    <w:rsid w:val="004802CB"/>
    <w:rsid w:val="0048104C"/>
    <w:rsid w:val="0048119B"/>
    <w:rsid w:val="00482535"/>
    <w:rsid w:val="00484A58"/>
    <w:rsid w:val="00484CF7"/>
    <w:rsid w:val="0048668D"/>
    <w:rsid w:val="0048783D"/>
    <w:rsid w:val="00487D5E"/>
    <w:rsid w:val="004905D5"/>
    <w:rsid w:val="00491A51"/>
    <w:rsid w:val="00491DAD"/>
    <w:rsid w:val="00491E50"/>
    <w:rsid w:val="00493A29"/>
    <w:rsid w:val="00493EBC"/>
    <w:rsid w:val="00494824"/>
    <w:rsid w:val="004A3952"/>
    <w:rsid w:val="004A4334"/>
    <w:rsid w:val="004A6044"/>
    <w:rsid w:val="004A6E6E"/>
    <w:rsid w:val="004B21D1"/>
    <w:rsid w:val="004B3939"/>
    <w:rsid w:val="004B47F2"/>
    <w:rsid w:val="004B5118"/>
    <w:rsid w:val="004B525E"/>
    <w:rsid w:val="004B6B94"/>
    <w:rsid w:val="004B7F8D"/>
    <w:rsid w:val="004C2881"/>
    <w:rsid w:val="004C46B1"/>
    <w:rsid w:val="004C4869"/>
    <w:rsid w:val="004C7D0C"/>
    <w:rsid w:val="004D2C13"/>
    <w:rsid w:val="004D3002"/>
    <w:rsid w:val="004D65E8"/>
    <w:rsid w:val="004D7C1C"/>
    <w:rsid w:val="004E0C44"/>
    <w:rsid w:val="004E50F2"/>
    <w:rsid w:val="004E5E51"/>
    <w:rsid w:val="004E742B"/>
    <w:rsid w:val="004F258B"/>
    <w:rsid w:val="004F341B"/>
    <w:rsid w:val="004F390F"/>
    <w:rsid w:val="004F6AE7"/>
    <w:rsid w:val="00503061"/>
    <w:rsid w:val="00503AB4"/>
    <w:rsid w:val="00506975"/>
    <w:rsid w:val="005113BC"/>
    <w:rsid w:val="005129E0"/>
    <w:rsid w:val="00512FAD"/>
    <w:rsid w:val="00513051"/>
    <w:rsid w:val="005132E7"/>
    <w:rsid w:val="00513D1A"/>
    <w:rsid w:val="005141D9"/>
    <w:rsid w:val="00515332"/>
    <w:rsid w:val="005158CD"/>
    <w:rsid w:val="005167CF"/>
    <w:rsid w:val="00517426"/>
    <w:rsid w:val="00521FFB"/>
    <w:rsid w:val="00522E49"/>
    <w:rsid w:val="00523EF5"/>
    <w:rsid w:val="00525B00"/>
    <w:rsid w:val="00525BD4"/>
    <w:rsid w:val="005273B3"/>
    <w:rsid w:val="005319D0"/>
    <w:rsid w:val="00531CF8"/>
    <w:rsid w:val="005326F7"/>
    <w:rsid w:val="0053396A"/>
    <w:rsid w:val="00534C2A"/>
    <w:rsid w:val="005407D1"/>
    <w:rsid w:val="00541888"/>
    <w:rsid w:val="00541D80"/>
    <w:rsid w:val="00542BF6"/>
    <w:rsid w:val="00545BE9"/>
    <w:rsid w:val="00550059"/>
    <w:rsid w:val="00550CBB"/>
    <w:rsid w:val="00553457"/>
    <w:rsid w:val="00553A07"/>
    <w:rsid w:val="00554C94"/>
    <w:rsid w:val="005556BA"/>
    <w:rsid w:val="0055598D"/>
    <w:rsid w:val="00556554"/>
    <w:rsid w:val="00557707"/>
    <w:rsid w:val="00557DB9"/>
    <w:rsid w:val="00561243"/>
    <w:rsid w:val="00561431"/>
    <w:rsid w:val="005625B2"/>
    <w:rsid w:val="0056372C"/>
    <w:rsid w:val="00564275"/>
    <w:rsid w:val="0056759D"/>
    <w:rsid w:val="005700AC"/>
    <w:rsid w:val="005706A7"/>
    <w:rsid w:val="00571AE9"/>
    <w:rsid w:val="00571EB7"/>
    <w:rsid w:val="00572014"/>
    <w:rsid w:val="005726E4"/>
    <w:rsid w:val="00572B35"/>
    <w:rsid w:val="00574A97"/>
    <w:rsid w:val="00576218"/>
    <w:rsid w:val="00577D57"/>
    <w:rsid w:val="005852AD"/>
    <w:rsid w:val="00587381"/>
    <w:rsid w:val="005919AA"/>
    <w:rsid w:val="005939BA"/>
    <w:rsid w:val="00593DFD"/>
    <w:rsid w:val="00597188"/>
    <w:rsid w:val="005A098E"/>
    <w:rsid w:val="005A3B16"/>
    <w:rsid w:val="005A40CA"/>
    <w:rsid w:val="005A4C1A"/>
    <w:rsid w:val="005A7087"/>
    <w:rsid w:val="005B35C1"/>
    <w:rsid w:val="005B5902"/>
    <w:rsid w:val="005B61F4"/>
    <w:rsid w:val="005B648B"/>
    <w:rsid w:val="005B6E01"/>
    <w:rsid w:val="005B76B2"/>
    <w:rsid w:val="005C0183"/>
    <w:rsid w:val="005C0797"/>
    <w:rsid w:val="005C2112"/>
    <w:rsid w:val="005C2681"/>
    <w:rsid w:val="005C40A1"/>
    <w:rsid w:val="005C486A"/>
    <w:rsid w:val="005C50B5"/>
    <w:rsid w:val="005C6559"/>
    <w:rsid w:val="005D0B76"/>
    <w:rsid w:val="005D1738"/>
    <w:rsid w:val="005D3558"/>
    <w:rsid w:val="005D370E"/>
    <w:rsid w:val="005D3C97"/>
    <w:rsid w:val="005D3FA9"/>
    <w:rsid w:val="005D4960"/>
    <w:rsid w:val="005D4BD0"/>
    <w:rsid w:val="005D51A0"/>
    <w:rsid w:val="005D783D"/>
    <w:rsid w:val="005D7DE0"/>
    <w:rsid w:val="005E2060"/>
    <w:rsid w:val="005E227B"/>
    <w:rsid w:val="005E40AA"/>
    <w:rsid w:val="005E7549"/>
    <w:rsid w:val="005E7C7A"/>
    <w:rsid w:val="005F118D"/>
    <w:rsid w:val="005F17EA"/>
    <w:rsid w:val="005F226C"/>
    <w:rsid w:val="005F4DA4"/>
    <w:rsid w:val="00601256"/>
    <w:rsid w:val="00604376"/>
    <w:rsid w:val="00605A4C"/>
    <w:rsid w:val="00610EBA"/>
    <w:rsid w:val="00612D36"/>
    <w:rsid w:val="00613CDD"/>
    <w:rsid w:val="006141AB"/>
    <w:rsid w:val="00616DBC"/>
    <w:rsid w:val="0061799C"/>
    <w:rsid w:val="00620174"/>
    <w:rsid w:val="00621979"/>
    <w:rsid w:val="00622ADD"/>
    <w:rsid w:val="006242A7"/>
    <w:rsid w:val="0062484A"/>
    <w:rsid w:val="00626C9A"/>
    <w:rsid w:val="0063034E"/>
    <w:rsid w:val="006346A2"/>
    <w:rsid w:val="00635745"/>
    <w:rsid w:val="00637159"/>
    <w:rsid w:val="006418EF"/>
    <w:rsid w:val="00642768"/>
    <w:rsid w:val="00643062"/>
    <w:rsid w:val="00645669"/>
    <w:rsid w:val="00646DBB"/>
    <w:rsid w:val="00647898"/>
    <w:rsid w:val="0065038E"/>
    <w:rsid w:val="006507AD"/>
    <w:rsid w:val="00651B38"/>
    <w:rsid w:val="00653E7E"/>
    <w:rsid w:val="006603DE"/>
    <w:rsid w:val="006606DF"/>
    <w:rsid w:val="006678E5"/>
    <w:rsid w:val="00670091"/>
    <w:rsid w:val="00671E55"/>
    <w:rsid w:val="006769B2"/>
    <w:rsid w:val="006770FD"/>
    <w:rsid w:val="00680A76"/>
    <w:rsid w:val="0068378A"/>
    <w:rsid w:val="00683E24"/>
    <w:rsid w:val="0068736B"/>
    <w:rsid w:val="00690A23"/>
    <w:rsid w:val="0069130B"/>
    <w:rsid w:val="006924A0"/>
    <w:rsid w:val="00692844"/>
    <w:rsid w:val="006959E5"/>
    <w:rsid w:val="00695B29"/>
    <w:rsid w:val="006A0494"/>
    <w:rsid w:val="006A0953"/>
    <w:rsid w:val="006A1381"/>
    <w:rsid w:val="006A2D60"/>
    <w:rsid w:val="006A449D"/>
    <w:rsid w:val="006A493A"/>
    <w:rsid w:val="006A4EC7"/>
    <w:rsid w:val="006A5363"/>
    <w:rsid w:val="006A5810"/>
    <w:rsid w:val="006B0124"/>
    <w:rsid w:val="006B0FA4"/>
    <w:rsid w:val="006B23EB"/>
    <w:rsid w:val="006B4CD5"/>
    <w:rsid w:val="006B4F72"/>
    <w:rsid w:val="006C075F"/>
    <w:rsid w:val="006C17DF"/>
    <w:rsid w:val="006C46A1"/>
    <w:rsid w:val="006C690F"/>
    <w:rsid w:val="006D24A3"/>
    <w:rsid w:val="006D3E7D"/>
    <w:rsid w:val="006D3FC4"/>
    <w:rsid w:val="006D4074"/>
    <w:rsid w:val="006D4AE1"/>
    <w:rsid w:val="006D7AEC"/>
    <w:rsid w:val="006E04FF"/>
    <w:rsid w:val="006E18BC"/>
    <w:rsid w:val="006E3DFC"/>
    <w:rsid w:val="006E3FCB"/>
    <w:rsid w:val="006E6444"/>
    <w:rsid w:val="006E6754"/>
    <w:rsid w:val="006E73F7"/>
    <w:rsid w:val="006E7704"/>
    <w:rsid w:val="006F3F0A"/>
    <w:rsid w:val="006F7D3C"/>
    <w:rsid w:val="0070244F"/>
    <w:rsid w:val="00702D33"/>
    <w:rsid w:val="00704A3C"/>
    <w:rsid w:val="00704D28"/>
    <w:rsid w:val="00706A0F"/>
    <w:rsid w:val="00706AB7"/>
    <w:rsid w:val="00706FEB"/>
    <w:rsid w:val="007070AC"/>
    <w:rsid w:val="007074AB"/>
    <w:rsid w:val="007109CF"/>
    <w:rsid w:val="007114E8"/>
    <w:rsid w:val="00715AC1"/>
    <w:rsid w:val="00723E98"/>
    <w:rsid w:val="00724705"/>
    <w:rsid w:val="00724CA8"/>
    <w:rsid w:val="00725441"/>
    <w:rsid w:val="00725D66"/>
    <w:rsid w:val="00726376"/>
    <w:rsid w:val="007265DC"/>
    <w:rsid w:val="007271FD"/>
    <w:rsid w:val="007311BE"/>
    <w:rsid w:val="0073389D"/>
    <w:rsid w:val="00736490"/>
    <w:rsid w:val="007415A9"/>
    <w:rsid w:val="00741C41"/>
    <w:rsid w:val="00742DFC"/>
    <w:rsid w:val="007454E3"/>
    <w:rsid w:val="007466A1"/>
    <w:rsid w:val="00747361"/>
    <w:rsid w:val="007530AF"/>
    <w:rsid w:val="0075379D"/>
    <w:rsid w:val="00753E7B"/>
    <w:rsid w:val="007574BF"/>
    <w:rsid w:val="007654E8"/>
    <w:rsid w:val="0077084B"/>
    <w:rsid w:val="00772B97"/>
    <w:rsid w:val="00773DE0"/>
    <w:rsid w:val="00776E38"/>
    <w:rsid w:val="00780218"/>
    <w:rsid w:val="007814A8"/>
    <w:rsid w:val="007817DC"/>
    <w:rsid w:val="00782988"/>
    <w:rsid w:val="00782D81"/>
    <w:rsid w:val="00783621"/>
    <w:rsid w:val="007838F6"/>
    <w:rsid w:val="00783C10"/>
    <w:rsid w:val="00785E93"/>
    <w:rsid w:val="00785F84"/>
    <w:rsid w:val="007864B8"/>
    <w:rsid w:val="00786CE8"/>
    <w:rsid w:val="00787A56"/>
    <w:rsid w:val="00791AD7"/>
    <w:rsid w:val="007922E0"/>
    <w:rsid w:val="00793B45"/>
    <w:rsid w:val="00794716"/>
    <w:rsid w:val="00794815"/>
    <w:rsid w:val="00795742"/>
    <w:rsid w:val="00797AF2"/>
    <w:rsid w:val="007A0021"/>
    <w:rsid w:val="007A0BC1"/>
    <w:rsid w:val="007A0EDA"/>
    <w:rsid w:val="007A45A9"/>
    <w:rsid w:val="007A6FCA"/>
    <w:rsid w:val="007A71BE"/>
    <w:rsid w:val="007A7625"/>
    <w:rsid w:val="007B08A6"/>
    <w:rsid w:val="007B0BEE"/>
    <w:rsid w:val="007B2236"/>
    <w:rsid w:val="007B3377"/>
    <w:rsid w:val="007B341F"/>
    <w:rsid w:val="007B49C5"/>
    <w:rsid w:val="007C192C"/>
    <w:rsid w:val="007C5226"/>
    <w:rsid w:val="007D153D"/>
    <w:rsid w:val="007E24B0"/>
    <w:rsid w:val="007E2F35"/>
    <w:rsid w:val="007E522C"/>
    <w:rsid w:val="007E6B4B"/>
    <w:rsid w:val="007E7C95"/>
    <w:rsid w:val="007F0867"/>
    <w:rsid w:val="007F27B1"/>
    <w:rsid w:val="007F2B3E"/>
    <w:rsid w:val="007F4768"/>
    <w:rsid w:val="007F4CA9"/>
    <w:rsid w:val="007F51B3"/>
    <w:rsid w:val="007F6A35"/>
    <w:rsid w:val="00800ED8"/>
    <w:rsid w:val="008034A4"/>
    <w:rsid w:val="00804B8D"/>
    <w:rsid w:val="00806BCD"/>
    <w:rsid w:val="00806DFA"/>
    <w:rsid w:val="00810A81"/>
    <w:rsid w:val="008119A3"/>
    <w:rsid w:val="00812894"/>
    <w:rsid w:val="0081772D"/>
    <w:rsid w:val="00820E89"/>
    <w:rsid w:val="00821CEC"/>
    <w:rsid w:val="00823452"/>
    <w:rsid w:val="0082620B"/>
    <w:rsid w:val="00826289"/>
    <w:rsid w:val="0082771A"/>
    <w:rsid w:val="008278AE"/>
    <w:rsid w:val="00827F9B"/>
    <w:rsid w:val="00830978"/>
    <w:rsid w:val="00833317"/>
    <w:rsid w:val="00834AF9"/>
    <w:rsid w:val="008420C8"/>
    <w:rsid w:val="008421CC"/>
    <w:rsid w:val="00842252"/>
    <w:rsid w:val="0084479D"/>
    <w:rsid w:val="00845E19"/>
    <w:rsid w:val="008476F6"/>
    <w:rsid w:val="00847EA7"/>
    <w:rsid w:val="00850A49"/>
    <w:rsid w:val="00854B41"/>
    <w:rsid w:val="00860902"/>
    <w:rsid w:val="008648CE"/>
    <w:rsid w:val="00864B03"/>
    <w:rsid w:val="00864FE2"/>
    <w:rsid w:val="0086569F"/>
    <w:rsid w:val="008657A7"/>
    <w:rsid w:val="00871D79"/>
    <w:rsid w:val="0087270D"/>
    <w:rsid w:val="00875612"/>
    <w:rsid w:val="008759D2"/>
    <w:rsid w:val="00875B41"/>
    <w:rsid w:val="008800DA"/>
    <w:rsid w:val="00880B26"/>
    <w:rsid w:val="008819B4"/>
    <w:rsid w:val="008825B3"/>
    <w:rsid w:val="0088291C"/>
    <w:rsid w:val="00885F42"/>
    <w:rsid w:val="0089249E"/>
    <w:rsid w:val="0089265D"/>
    <w:rsid w:val="00892F06"/>
    <w:rsid w:val="00893017"/>
    <w:rsid w:val="008969D0"/>
    <w:rsid w:val="00897085"/>
    <w:rsid w:val="008A00D9"/>
    <w:rsid w:val="008A0202"/>
    <w:rsid w:val="008A0D4A"/>
    <w:rsid w:val="008A1BD7"/>
    <w:rsid w:val="008A4D14"/>
    <w:rsid w:val="008A51E7"/>
    <w:rsid w:val="008B03F7"/>
    <w:rsid w:val="008B21F5"/>
    <w:rsid w:val="008B4C96"/>
    <w:rsid w:val="008B6F21"/>
    <w:rsid w:val="008B6FF6"/>
    <w:rsid w:val="008B78B3"/>
    <w:rsid w:val="008C184A"/>
    <w:rsid w:val="008C1B5B"/>
    <w:rsid w:val="008C2A4C"/>
    <w:rsid w:val="008C2F46"/>
    <w:rsid w:val="008C3A2E"/>
    <w:rsid w:val="008C3C24"/>
    <w:rsid w:val="008C4076"/>
    <w:rsid w:val="008C4647"/>
    <w:rsid w:val="008C6AA7"/>
    <w:rsid w:val="008C6D7A"/>
    <w:rsid w:val="008D33F3"/>
    <w:rsid w:val="008D3EFF"/>
    <w:rsid w:val="008D4A75"/>
    <w:rsid w:val="008D4E2E"/>
    <w:rsid w:val="008D5541"/>
    <w:rsid w:val="008D6275"/>
    <w:rsid w:val="008D6FD5"/>
    <w:rsid w:val="008E1A7C"/>
    <w:rsid w:val="008E281D"/>
    <w:rsid w:val="008E3FA1"/>
    <w:rsid w:val="008E43FD"/>
    <w:rsid w:val="008E5A55"/>
    <w:rsid w:val="008F04B5"/>
    <w:rsid w:val="008F147A"/>
    <w:rsid w:val="008F3316"/>
    <w:rsid w:val="008F4221"/>
    <w:rsid w:val="008F4B10"/>
    <w:rsid w:val="0090372F"/>
    <w:rsid w:val="009037BD"/>
    <w:rsid w:val="00904A13"/>
    <w:rsid w:val="00905F4B"/>
    <w:rsid w:val="00906CE6"/>
    <w:rsid w:val="009074D5"/>
    <w:rsid w:val="00907EC6"/>
    <w:rsid w:val="00912EB2"/>
    <w:rsid w:val="00913FEC"/>
    <w:rsid w:val="009153F5"/>
    <w:rsid w:val="0091572A"/>
    <w:rsid w:val="009177EC"/>
    <w:rsid w:val="00917CA8"/>
    <w:rsid w:val="00926A04"/>
    <w:rsid w:val="00927CC1"/>
    <w:rsid w:val="009312D0"/>
    <w:rsid w:val="00932347"/>
    <w:rsid w:val="00933631"/>
    <w:rsid w:val="0093732D"/>
    <w:rsid w:val="00937DA9"/>
    <w:rsid w:val="00942AF2"/>
    <w:rsid w:val="00945604"/>
    <w:rsid w:val="009504FF"/>
    <w:rsid w:val="00952817"/>
    <w:rsid w:val="00952A91"/>
    <w:rsid w:val="0095345F"/>
    <w:rsid w:val="0095355B"/>
    <w:rsid w:val="00955009"/>
    <w:rsid w:val="009604C5"/>
    <w:rsid w:val="00961D8E"/>
    <w:rsid w:val="00963B92"/>
    <w:rsid w:val="00963CC3"/>
    <w:rsid w:val="00964080"/>
    <w:rsid w:val="009655BE"/>
    <w:rsid w:val="009661D3"/>
    <w:rsid w:val="00971E52"/>
    <w:rsid w:val="00976A1A"/>
    <w:rsid w:val="00976EDF"/>
    <w:rsid w:val="0098031F"/>
    <w:rsid w:val="009827F5"/>
    <w:rsid w:val="00984C03"/>
    <w:rsid w:val="009873E2"/>
    <w:rsid w:val="0099027B"/>
    <w:rsid w:val="00994885"/>
    <w:rsid w:val="0099517C"/>
    <w:rsid w:val="009962E8"/>
    <w:rsid w:val="009963B3"/>
    <w:rsid w:val="009A078B"/>
    <w:rsid w:val="009A093A"/>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2A4D"/>
    <w:rsid w:val="009C3BE6"/>
    <w:rsid w:val="009C3F8A"/>
    <w:rsid w:val="009C4CCD"/>
    <w:rsid w:val="009C5A72"/>
    <w:rsid w:val="009D1C5D"/>
    <w:rsid w:val="009D31DB"/>
    <w:rsid w:val="009D395F"/>
    <w:rsid w:val="009D3B9A"/>
    <w:rsid w:val="009D3CA7"/>
    <w:rsid w:val="009D5A2C"/>
    <w:rsid w:val="009D5E68"/>
    <w:rsid w:val="009D61BE"/>
    <w:rsid w:val="009D7E43"/>
    <w:rsid w:val="009E25A9"/>
    <w:rsid w:val="009E2A07"/>
    <w:rsid w:val="009E3B06"/>
    <w:rsid w:val="009E58FB"/>
    <w:rsid w:val="009E601B"/>
    <w:rsid w:val="009E68DC"/>
    <w:rsid w:val="009F02B2"/>
    <w:rsid w:val="009F03B0"/>
    <w:rsid w:val="009F182E"/>
    <w:rsid w:val="009F205C"/>
    <w:rsid w:val="009F25C1"/>
    <w:rsid w:val="009F3E7C"/>
    <w:rsid w:val="00A00B50"/>
    <w:rsid w:val="00A03F95"/>
    <w:rsid w:val="00A055BC"/>
    <w:rsid w:val="00A05739"/>
    <w:rsid w:val="00A1083C"/>
    <w:rsid w:val="00A12324"/>
    <w:rsid w:val="00A12B81"/>
    <w:rsid w:val="00A1377B"/>
    <w:rsid w:val="00A15964"/>
    <w:rsid w:val="00A15D9D"/>
    <w:rsid w:val="00A16E62"/>
    <w:rsid w:val="00A20ED0"/>
    <w:rsid w:val="00A21C89"/>
    <w:rsid w:val="00A25ED0"/>
    <w:rsid w:val="00A266B0"/>
    <w:rsid w:val="00A31F94"/>
    <w:rsid w:val="00A34B28"/>
    <w:rsid w:val="00A34F0F"/>
    <w:rsid w:val="00A3663B"/>
    <w:rsid w:val="00A37501"/>
    <w:rsid w:val="00A42471"/>
    <w:rsid w:val="00A43806"/>
    <w:rsid w:val="00A44151"/>
    <w:rsid w:val="00A458ED"/>
    <w:rsid w:val="00A45D50"/>
    <w:rsid w:val="00A46B4A"/>
    <w:rsid w:val="00A47C12"/>
    <w:rsid w:val="00A51BE5"/>
    <w:rsid w:val="00A52066"/>
    <w:rsid w:val="00A52BF7"/>
    <w:rsid w:val="00A538C1"/>
    <w:rsid w:val="00A55E9E"/>
    <w:rsid w:val="00A55F33"/>
    <w:rsid w:val="00A56F58"/>
    <w:rsid w:val="00A613BA"/>
    <w:rsid w:val="00A6198D"/>
    <w:rsid w:val="00A63C60"/>
    <w:rsid w:val="00A63D3D"/>
    <w:rsid w:val="00A65139"/>
    <w:rsid w:val="00A65D5D"/>
    <w:rsid w:val="00A7297E"/>
    <w:rsid w:val="00A730DC"/>
    <w:rsid w:val="00A7402E"/>
    <w:rsid w:val="00A74A1C"/>
    <w:rsid w:val="00A76494"/>
    <w:rsid w:val="00A764C8"/>
    <w:rsid w:val="00A76EAC"/>
    <w:rsid w:val="00A81304"/>
    <w:rsid w:val="00A83867"/>
    <w:rsid w:val="00A85F2A"/>
    <w:rsid w:val="00A87CEE"/>
    <w:rsid w:val="00A9249E"/>
    <w:rsid w:val="00A92F2A"/>
    <w:rsid w:val="00A97238"/>
    <w:rsid w:val="00AA4D27"/>
    <w:rsid w:val="00AA58F3"/>
    <w:rsid w:val="00AA5CE7"/>
    <w:rsid w:val="00AA6F28"/>
    <w:rsid w:val="00AA7EA9"/>
    <w:rsid w:val="00AB01C0"/>
    <w:rsid w:val="00AB1343"/>
    <w:rsid w:val="00AB1EE6"/>
    <w:rsid w:val="00AB264F"/>
    <w:rsid w:val="00AB367C"/>
    <w:rsid w:val="00AB5C6C"/>
    <w:rsid w:val="00AB605B"/>
    <w:rsid w:val="00AC1D2D"/>
    <w:rsid w:val="00AC1DB8"/>
    <w:rsid w:val="00AC3685"/>
    <w:rsid w:val="00AC3C7A"/>
    <w:rsid w:val="00AC3DE2"/>
    <w:rsid w:val="00AC43BB"/>
    <w:rsid w:val="00AC575F"/>
    <w:rsid w:val="00AC58BD"/>
    <w:rsid w:val="00AC685A"/>
    <w:rsid w:val="00AD015A"/>
    <w:rsid w:val="00AD0488"/>
    <w:rsid w:val="00AD37AC"/>
    <w:rsid w:val="00AD4DB7"/>
    <w:rsid w:val="00AD61DD"/>
    <w:rsid w:val="00AD7350"/>
    <w:rsid w:val="00AE0BBF"/>
    <w:rsid w:val="00AE0F02"/>
    <w:rsid w:val="00AE1FC1"/>
    <w:rsid w:val="00AE406B"/>
    <w:rsid w:val="00AE4988"/>
    <w:rsid w:val="00AE6CCF"/>
    <w:rsid w:val="00AE7C66"/>
    <w:rsid w:val="00AF11C0"/>
    <w:rsid w:val="00AF2124"/>
    <w:rsid w:val="00AF2F19"/>
    <w:rsid w:val="00AF4302"/>
    <w:rsid w:val="00AF6E21"/>
    <w:rsid w:val="00AF78AB"/>
    <w:rsid w:val="00AF7F27"/>
    <w:rsid w:val="00AF7F33"/>
    <w:rsid w:val="00B011F5"/>
    <w:rsid w:val="00B06769"/>
    <w:rsid w:val="00B10D84"/>
    <w:rsid w:val="00B110DC"/>
    <w:rsid w:val="00B11370"/>
    <w:rsid w:val="00B11A7A"/>
    <w:rsid w:val="00B11EB6"/>
    <w:rsid w:val="00B16051"/>
    <w:rsid w:val="00B209BA"/>
    <w:rsid w:val="00B20AF7"/>
    <w:rsid w:val="00B20CB4"/>
    <w:rsid w:val="00B22015"/>
    <w:rsid w:val="00B2218B"/>
    <w:rsid w:val="00B2290A"/>
    <w:rsid w:val="00B22B6E"/>
    <w:rsid w:val="00B2419E"/>
    <w:rsid w:val="00B25962"/>
    <w:rsid w:val="00B26836"/>
    <w:rsid w:val="00B3006B"/>
    <w:rsid w:val="00B300F7"/>
    <w:rsid w:val="00B32575"/>
    <w:rsid w:val="00B32A55"/>
    <w:rsid w:val="00B3643D"/>
    <w:rsid w:val="00B36897"/>
    <w:rsid w:val="00B3706F"/>
    <w:rsid w:val="00B42021"/>
    <w:rsid w:val="00B422C0"/>
    <w:rsid w:val="00B4274F"/>
    <w:rsid w:val="00B42B92"/>
    <w:rsid w:val="00B42BD1"/>
    <w:rsid w:val="00B42C5C"/>
    <w:rsid w:val="00B46EF2"/>
    <w:rsid w:val="00B52B58"/>
    <w:rsid w:val="00B533AA"/>
    <w:rsid w:val="00B53AAD"/>
    <w:rsid w:val="00B540D4"/>
    <w:rsid w:val="00B559C2"/>
    <w:rsid w:val="00B55DDA"/>
    <w:rsid w:val="00B60128"/>
    <w:rsid w:val="00B628BD"/>
    <w:rsid w:val="00B62FB0"/>
    <w:rsid w:val="00B6365A"/>
    <w:rsid w:val="00B6416D"/>
    <w:rsid w:val="00B64332"/>
    <w:rsid w:val="00B65452"/>
    <w:rsid w:val="00B70F20"/>
    <w:rsid w:val="00B77F43"/>
    <w:rsid w:val="00B80CF0"/>
    <w:rsid w:val="00B81238"/>
    <w:rsid w:val="00B86549"/>
    <w:rsid w:val="00B879A3"/>
    <w:rsid w:val="00B9292E"/>
    <w:rsid w:val="00B932A2"/>
    <w:rsid w:val="00B95566"/>
    <w:rsid w:val="00B95FDC"/>
    <w:rsid w:val="00BA05B7"/>
    <w:rsid w:val="00BA1128"/>
    <w:rsid w:val="00BA2163"/>
    <w:rsid w:val="00BA245F"/>
    <w:rsid w:val="00BA4332"/>
    <w:rsid w:val="00BB0273"/>
    <w:rsid w:val="00BB065C"/>
    <w:rsid w:val="00BB0E5A"/>
    <w:rsid w:val="00BB48F9"/>
    <w:rsid w:val="00BB4A4B"/>
    <w:rsid w:val="00BB5AF3"/>
    <w:rsid w:val="00BB6540"/>
    <w:rsid w:val="00BB70A9"/>
    <w:rsid w:val="00BB7ED2"/>
    <w:rsid w:val="00BC1FD5"/>
    <w:rsid w:val="00BC2B5B"/>
    <w:rsid w:val="00BC3023"/>
    <w:rsid w:val="00BC4D24"/>
    <w:rsid w:val="00BD118D"/>
    <w:rsid w:val="00BD2487"/>
    <w:rsid w:val="00BD281F"/>
    <w:rsid w:val="00BD2B08"/>
    <w:rsid w:val="00BD3677"/>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32AC"/>
    <w:rsid w:val="00BF45A2"/>
    <w:rsid w:val="00BF761A"/>
    <w:rsid w:val="00BF7C30"/>
    <w:rsid w:val="00C00455"/>
    <w:rsid w:val="00C0121C"/>
    <w:rsid w:val="00C01DF0"/>
    <w:rsid w:val="00C01ED9"/>
    <w:rsid w:val="00C046CE"/>
    <w:rsid w:val="00C0613E"/>
    <w:rsid w:val="00C073CF"/>
    <w:rsid w:val="00C10363"/>
    <w:rsid w:val="00C126F9"/>
    <w:rsid w:val="00C164A9"/>
    <w:rsid w:val="00C164CC"/>
    <w:rsid w:val="00C171B3"/>
    <w:rsid w:val="00C17B4F"/>
    <w:rsid w:val="00C208F0"/>
    <w:rsid w:val="00C21467"/>
    <w:rsid w:val="00C229C9"/>
    <w:rsid w:val="00C25727"/>
    <w:rsid w:val="00C273A7"/>
    <w:rsid w:val="00C27606"/>
    <w:rsid w:val="00C30A74"/>
    <w:rsid w:val="00C321AA"/>
    <w:rsid w:val="00C321B7"/>
    <w:rsid w:val="00C33136"/>
    <w:rsid w:val="00C33FE1"/>
    <w:rsid w:val="00C3689D"/>
    <w:rsid w:val="00C36B3D"/>
    <w:rsid w:val="00C36EC0"/>
    <w:rsid w:val="00C41840"/>
    <w:rsid w:val="00C42F3E"/>
    <w:rsid w:val="00C42F71"/>
    <w:rsid w:val="00C44F3B"/>
    <w:rsid w:val="00C453B1"/>
    <w:rsid w:val="00C459BD"/>
    <w:rsid w:val="00C50493"/>
    <w:rsid w:val="00C505D4"/>
    <w:rsid w:val="00C51292"/>
    <w:rsid w:val="00C53DBD"/>
    <w:rsid w:val="00C55466"/>
    <w:rsid w:val="00C55BAE"/>
    <w:rsid w:val="00C5698A"/>
    <w:rsid w:val="00C60F2C"/>
    <w:rsid w:val="00C649D5"/>
    <w:rsid w:val="00C66B92"/>
    <w:rsid w:val="00C70112"/>
    <w:rsid w:val="00C7074A"/>
    <w:rsid w:val="00C73DCA"/>
    <w:rsid w:val="00C74E6C"/>
    <w:rsid w:val="00C7646B"/>
    <w:rsid w:val="00C76EE8"/>
    <w:rsid w:val="00C77554"/>
    <w:rsid w:val="00C82256"/>
    <w:rsid w:val="00C8328A"/>
    <w:rsid w:val="00C84187"/>
    <w:rsid w:val="00C8567B"/>
    <w:rsid w:val="00C859F4"/>
    <w:rsid w:val="00C87205"/>
    <w:rsid w:val="00C90045"/>
    <w:rsid w:val="00C903D6"/>
    <w:rsid w:val="00C932E9"/>
    <w:rsid w:val="00C9381A"/>
    <w:rsid w:val="00C9467B"/>
    <w:rsid w:val="00C9659D"/>
    <w:rsid w:val="00CA002A"/>
    <w:rsid w:val="00CA26D2"/>
    <w:rsid w:val="00CA3AD8"/>
    <w:rsid w:val="00CA4D75"/>
    <w:rsid w:val="00CA5055"/>
    <w:rsid w:val="00CA5183"/>
    <w:rsid w:val="00CA5431"/>
    <w:rsid w:val="00CA65CC"/>
    <w:rsid w:val="00CB0642"/>
    <w:rsid w:val="00CB0BA5"/>
    <w:rsid w:val="00CB1917"/>
    <w:rsid w:val="00CB59F9"/>
    <w:rsid w:val="00CB69BE"/>
    <w:rsid w:val="00CC1DEF"/>
    <w:rsid w:val="00CC3AE9"/>
    <w:rsid w:val="00CC5C2E"/>
    <w:rsid w:val="00CC5D5A"/>
    <w:rsid w:val="00CC6C7B"/>
    <w:rsid w:val="00CD027F"/>
    <w:rsid w:val="00CD1130"/>
    <w:rsid w:val="00CD1601"/>
    <w:rsid w:val="00CD39D7"/>
    <w:rsid w:val="00CD42E1"/>
    <w:rsid w:val="00CD751A"/>
    <w:rsid w:val="00CD7591"/>
    <w:rsid w:val="00CE18B4"/>
    <w:rsid w:val="00CE19BB"/>
    <w:rsid w:val="00CE2AD3"/>
    <w:rsid w:val="00CE477F"/>
    <w:rsid w:val="00CE5880"/>
    <w:rsid w:val="00CE78E2"/>
    <w:rsid w:val="00CF1129"/>
    <w:rsid w:val="00CF29BE"/>
    <w:rsid w:val="00CF2CCF"/>
    <w:rsid w:val="00CF347E"/>
    <w:rsid w:val="00CF6C7D"/>
    <w:rsid w:val="00D00C13"/>
    <w:rsid w:val="00D0123A"/>
    <w:rsid w:val="00D0155D"/>
    <w:rsid w:val="00D018E9"/>
    <w:rsid w:val="00D01B35"/>
    <w:rsid w:val="00D01FD9"/>
    <w:rsid w:val="00D102E2"/>
    <w:rsid w:val="00D10E12"/>
    <w:rsid w:val="00D12F58"/>
    <w:rsid w:val="00D137BF"/>
    <w:rsid w:val="00D14FF1"/>
    <w:rsid w:val="00D1522A"/>
    <w:rsid w:val="00D15622"/>
    <w:rsid w:val="00D1587E"/>
    <w:rsid w:val="00D16157"/>
    <w:rsid w:val="00D162A1"/>
    <w:rsid w:val="00D17A68"/>
    <w:rsid w:val="00D2056B"/>
    <w:rsid w:val="00D21B01"/>
    <w:rsid w:val="00D21FB9"/>
    <w:rsid w:val="00D24A37"/>
    <w:rsid w:val="00D251AF"/>
    <w:rsid w:val="00D311A0"/>
    <w:rsid w:val="00D318FB"/>
    <w:rsid w:val="00D32640"/>
    <w:rsid w:val="00D33B2F"/>
    <w:rsid w:val="00D34D57"/>
    <w:rsid w:val="00D3601D"/>
    <w:rsid w:val="00D408F4"/>
    <w:rsid w:val="00D4141B"/>
    <w:rsid w:val="00D43A78"/>
    <w:rsid w:val="00D4487E"/>
    <w:rsid w:val="00D45539"/>
    <w:rsid w:val="00D478FB"/>
    <w:rsid w:val="00D47B06"/>
    <w:rsid w:val="00D47C92"/>
    <w:rsid w:val="00D47D1F"/>
    <w:rsid w:val="00D50ACE"/>
    <w:rsid w:val="00D50C59"/>
    <w:rsid w:val="00D51175"/>
    <w:rsid w:val="00D51F9C"/>
    <w:rsid w:val="00D537ED"/>
    <w:rsid w:val="00D552C9"/>
    <w:rsid w:val="00D567E4"/>
    <w:rsid w:val="00D56EDD"/>
    <w:rsid w:val="00D57078"/>
    <w:rsid w:val="00D573AA"/>
    <w:rsid w:val="00D600A8"/>
    <w:rsid w:val="00D601C1"/>
    <w:rsid w:val="00D60DF6"/>
    <w:rsid w:val="00D65A57"/>
    <w:rsid w:val="00D6710F"/>
    <w:rsid w:val="00D707C1"/>
    <w:rsid w:val="00D72969"/>
    <w:rsid w:val="00D73498"/>
    <w:rsid w:val="00D73B7B"/>
    <w:rsid w:val="00D75FC8"/>
    <w:rsid w:val="00D80AC4"/>
    <w:rsid w:val="00D81AD4"/>
    <w:rsid w:val="00D821FA"/>
    <w:rsid w:val="00D83846"/>
    <w:rsid w:val="00D8413A"/>
    <w:rsid w:val="00D844E0"/>
    <w:rsid w:val="00D8508C"/>
    <w:rsid w:val="00D8552F"/>
    <w:rsid w:val="00D879CA"/>
    <w:rsid w:val="00D918DB"/>
    <w:rsid w:val="00D93436"/>
    <w:rsid w:val="00D97AB4"/>
    <w:rsid w:val="00DA5259"/>
    <w:rsid w:val="00DA5421"/>
    <w:rsid w:val="00DA57A8"/>
    <w:rsid w:val="00DA5BD8"/>
    <w:rsid w:val="00DA7CC1"/>
    <w:rsid w:val="00DB4387"/>
    <w:rsid w:val="00DC3F3C"/>
    <w:rsid w:val="00DC4FA1"/>
    <w:rsid w:val="00DC638C"/>
    <w:rsid w:val="00DC662B"/>
    <w:rsid w:val="00DC6958"/>
    <w:rsid w:val="00DD09E0"/>
    <w:rsid w:val="00DD2490"/>
    <w:rsid w:val="00DD2604"/>
    <w:rsid w:val="00DD45E2"/>
    <w:rsid w:val="00DD4B41"/>
    <w:rsid w:val="00DD534A"/>
    <w:rsid w:val="00DD53BB"/>
    <w:rsid w:val="00DD740E"/>
    <w:rsid w:val="00DD7A9B"/>
    <w:rsid w:val="00DE1088"/>
    <w:rsid w:val="00DE1CEE"/>
    <w:rsid w:val="00DE3AAE"/>
    <w:rsid w:val="00DE69EE"/>
    <w:rsid w:val="00DE6F1E"/>
    <w:rsid w:val="00DE742D"/>
    <w:rsid w:val="00DE78D9"/>
    <w:rsid w:val="00DF1AEC"/>
    <w:rsid w:val="00DF25AE"/>
    <w:rsid w:val="00DF28B1"/>
    <w:rsid w:val="00DF44F5"/>
    <w:rsid w:val="00DF743E"/>
    <w:rsid w:val="00DF7895"/>
    <w:rsid w:val="00E009ED"/>
    <w:rsid w:val="00E00B89"/>
    <w:rsid w:val="00E01400"/>
    <w:rsid w:val="00E016FA"/>
    <w:rsid w:val="00E03465"/>
    <w:rsid w:val="00E03BA9"/>
    <w:rsid w:val="00E04646"/>
    <w:rsid w:val="00E05088"/>
    <w:rsid w:val="00E0568C"/>
    <w:rsid w:val="00E06BCD"/>
    <w:rsid w:val="00E108C4"/>
    <w:rsid w:val="00E10F1D"/>
    <w:rsid w:val="00E11E9A"/>
    <w:rsid w:val="00E135BE"/>
    <w:rsid w:val="00E13EFB"/>
    <w:rsid w:val="00E15A46"/>
    <w:rsid w:val="00E15CA3"/>
    <w:rsid w:val="00E176B4"/>
    <w:rsid w:val="00E17B3F"/>
    <w:rsid w:val="00E218E2"/>
    <w:rsid w:val="00E22268"/>
    <w:rsid w:val="00E2355C"/>
    <w:rsid w:val="00E2397E"/>
    <w:rsid w:val="00E24F1E"/>
    <w:rsid w:val="00E24FDD"/>
    <w:rsid w:val="00E26B0C"/>
    <w:rsid w:val="00E328E7"/>
    <w:rsid w:val="00E33AEB"/>
    <w:rsid w:val="00E33FC6"/>
    <w:rsid w:val="00E3697A"/>
    <w:rsid w:val="00E3728B"/>
    <w:rsid w:val="00E40F7B"/>
    <w:rsid w:val="00E4120A"/>
    <w:rsid w:val="00E42C8E"/>
    <w:rsid w:val="00E437F5"/>
    <w:rsid w:val="00E44E87"/>
    <w:rsid w:val="00E45564"/>
    <w:rsid w:val="00E45B8B"/>
    <w:rsid w:val="00E45FD0"/>
    <w:rsid w:val="00E46A3C"/>
    <w:rsid w:val="00E46D27"/>
    <w:rsid w:val="00E51625"/>
    <w:rsid w:val="00E538CC"/>
    <w:rsid w:val="00E544F4"/>
    <w:rsid w:val="00E607B7"/>
    <w:rsid w:val="00E623D5"/>
    <w:rsid w:val="00E623F0"/>
    <w:rsid w:val="00E656F7"/>
    <w:rsid w:val="00E67395"/>
    <w:rsid w:val="00E67616"/>
    <w:rsid w:val="00E679E2"/>
    <w:rsid w:val="00E7047F"/>
    <w:rsid w:val="00E70E4D"/>
    <w:rsid w:val="00E72CB9"/>
    <w:rsid w:val="00E7313F"/>
    <w:rsid w:val="00E73BCB"/>
    <w:rsid w:val="00E73D7C"/>
    <w:rsid w:val="00E74924"/>
    <w:rsid w:val="00E75ACB"/>
    <w:rsid w:val="00E80876"/>
    <w:rsid w:val="00E81E66"/>
    <w:rsid w:val="00E85C68"/>
    <w:rsid w:val="00E9007D"/>
    <w:rsid w:val="00E90F5C"/>
    <w:rsid w:val="00E9108F"/>
    <w:rsid w:val="00E91EEC"/>
    <w:rsid w:val="00EA07A3"/>
    <w:rsid w:val="00EA34CF"/>
    <w:rsid w:val="00EA56FC"/>
    <w:rsid w:val="00EA617C"/>
    <w:rsid w:val="00EA67A7"/>
    <w:rsid w:val="00EB21DD"/>
    <w:rsid w:val="00EB2472"/>
    <w:rsid w:val="00EB3348"/>
    <w:rsid w:val="00EB5DCD"/>
    <w:rsid w:val="00EB66D6"/>
    <w:rsid w:val="00EB68B5"/>
    <w:rsid w:val="00EB6C2C"/>
    <w:rsid w:val="00EC0352"/>
    <w:rsid w:val="00EC1411"/>
    <w:rsid w:val="00EC17C3"/>
    <w:rsid w:val="00EC2846"/>
    <w:rsid w:val="00EC4690"/>
    <w:rsid w:val="00EC4B1E"/>
    <w:rsid w:val="00EC5847"/>
    <w:rsid w:val="00EC5D82"/>
    <w:rsid w:val="00ED0B81"/>
    <w:rsid w:val="00ED0FC0"/>
    <w:rsid w:val="00ED22D9"/>
    <w:rsid w:val="00ED3937"/>
    <w:rsid w:val="00ED3C09"/>
    <w:rsid w:val="00ED49D1"/>
    <w:rsid w:val="00ED6B53"/>
    <w:rsid w:val="00EE3B24"/>
    <w:rsid w:val="00EE503C"/>
    <w:rsid w:val="00EF15BF"/>
    <w:rsid w:val="00EF3AD2"/>
    <w:rsid w:val="00EF43EB"/>
    <w:rsid w:val="00EF5161"/>
    <w:rsid w:val="00EF6C16"/>
    <w:rsid w:val="00F01EFC"/>
    <w:rsid w:val="00F03F69"/>
    <w:rsid w:val="00F04148"/>
    <w:rsid w:val="00F0694F"/>
    <w:rsid w:val="00F07E7C"/>
    <w:rsid w:val="00F11351"/>
    <w:rsid w:val="00F1336F"/>
    <w:rsid w:val="00F133E9"/>
    <w:rsid w:val="00F14286"/>
    <w:rsid w:val="00F14431"/>
    <w:rsid w:val="00F1586C"/>
    <w:rsid w:val="00F16D37"/>
    <w:rsid w:val="00F17BD9"/>
    <w:rsid w:val="00F21DA8"/>
    <w:rsid w:val="00F23646"/>
    <w:rsid w:val="00F23DBC"/>
    <w:rsid w:val="00F258A6"/>
    <w:rsid w:val="00F30036"/>
    <w:rsid w:val="00F30E80"/>
    <w:rsid w:val="00F317B2"/>
    <w:rsid w:val="00F335B5"/>
    <w:rsid w:val="00F33C48"/>
    <w:rsid w:val="00F355F0"/>
    <w:rsid w:val="00F36937"/>
    <w:rsid w:val="00F36FF2"/>
    <w:rsid w:val="00F40100"/>
    <w:rsid w:val="00F40FB0"/>
    <w:rsid w:val="00F45523"/>
    <w:rsid w:val="00F50900"/>
    <w:rsid w:val="00F51C55"/>
    <w:rsid w:val="00F528A6"/>
    <w:rsid w:val="00F52CB6"/>
    <w:rsid w:val="00F52DC7"/>
    <w:rsid w:val="00F53972"/>
    <w:rsid w:val="00F53EC7"/>
    <w:rsid w:val="00F550E4"/>
    <w:rsid w:val="00F5566F"/>
    <w:rsid w:val="00F55E68"/>
    <w:rsid w:val="00F56259"/>
    <w:rsid w:val="00F563E9"/>
    <w:rsid w:val="00F5734A"/>
    <w:rsid w:val="00F57632"/>
    <w:rsid w:val="00F576FB"/>
    <w:rsid w:val="00F60D90"/>
    <w:rsid w:val="00F62E6D"/>
    <w:rsid w:val="00F63C14"/>
    <w:rsid w:val="00F6653D"/>
    <w:rsid w:val="00F66A8B"/>
    <w:rsid w:val="00F70245"/>
    <w:rsid w:val="00F70C32"/>
    <w:rsid w:val="00F7245B"/>
    <w:rsid w:val="00F77D60"/>
    <w:rsid w:val="00F800D3"/>
    <w:rsid w:val="00F814E6"/>
    <w:rsid w:val="00F81BC4"/>
    <w:rsid w:val="00F830A0"/>
    <w:rsid w:val="00F835EB"/>
    <w:rsid w:val="00F84B2B"/>
    <w:rsid w:val="00F85CA2"/>
    <w:rsid w:val="00F87B56"/>
    <w:rsid w:val="00F97348"/>
    <w:rsid w:val="00F974C1"/>
    <w:rsid w:val="00FA2728"/>
    <w:rsid w:val="00FA3C6C"/>
    <w:rsid w:val="00FA3E01"/>
    <w:rsid w:val="00FA4496"/>
    <w:rsid w:val="00FA4D82"/>
    <w:rsid w:val="00FA5916"/>
    <w:rsid w:val="00FA7710"/>
    <w:rsid w:val="00FB30B8"/>
    <w:rsid w:val="00FB3711"/>
    <w:rsid w:val="00FB5911"/>
    <w:rsid w:val="00FB7496"/>
    <w:rsid w:val="00FB7B12"/>
    <w:rsid w:val="00FC30C2"/>
    <w:rsid w:val="00FC3708"/>
    <w:rsid w:val="00FD09AC"/>
    <w:rsid w:val="00FD09C7"/>
    <w:rsid w:val="00FD2625"/>
    <w:rsid w:val="00FD2B9B"/>
    <w:rsid w:val="00FD562B"/>
    <w:rsid w:val="00FD5656"/>
    <w:rsid w:val="00FE26F6"/>
    <w:rsid w:val="00FE4300"/>
    <w:rsid w:val="00FE5D52"/>
    <w:rsid w:val="00FE7191"/>
    <w:rsid w:val="00FF0010"/>
    <w:rsid w:val="00FF0A6B"/>
    <w:rsid w:val="00FF1F80"/>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02643B8E"/>
  <w15:docId w15:val="{73224442-6CA2-4D89-9497-44A12340BC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lsdException w:name="heading 7" w:unhideWhenUsed="1"/>
    <w:lsdException w:name="heading 8" w:unhideWhenUsed="1"/>
    <w:lsdException w:name="heading 9" w:unhideWhenUsed="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nhideWhenUsed="1"/>
    <w:lsdException w:name="Block Text" w:unhideWhenUsed="1"/>
    <w:lsdException w:name="Hyperlink" w:uiPriority="99" w:unhideWhenUsed="1"/>
    <w:lsdException w:name="FollowedHyperlink"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A9E"/>
  </w:style>
  <w:style w:type="paragraph" w:styleId="Ttulo1">
    <w:name w:val="heading 1"/>
    <w:basedOn w:val="Normal"/>
    <w:link w:val="Ttulo1Car"/>
    <w:uiPriority w:val="9"/>
    <w:rsid w:val="0099027B"/>
    <w:pPr>
      <w:spacing w:beforeLines="1" w:afterLines="1"/>
      <w:outlineLvl w:val="0"/>
    </w:pPr>
    <w:rPr>
      <w:rFonts w:ascii="Times" w:hAnsi="Times"/>
      <w:b/>
      <w:kern w:val="36"/>
      <w:sz w:val="48"/>
      <w:szCs w:val="20"/>
      <w:lang w:eastAsia="es-ES_tradnl"/>
    </w:rPr>
  </w:style>
  <w:style w:type="paragraph" w:styleId="Ttulo3">
    <w:name w:val="heading 3"/>
    <w:basedOn w:val="Normal"/>
    <w:next w:val="Normal"/>
    <w:link w:val="Ttulo3C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Ttulo5">
    <w:name w:val="heading 5"/>
    <w:basedOn w:val="Normal"/>
    <w:next w:val="Normal"/>
    <w:link w:val="Ttulo5C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973CB"/>
    <w:pPr>
      <w:tabs>
        <w:tab w:val="center" w:pos="4252"/>
        <w:tab w:val="right" w:pos="8504"/>
      </w:tabs>
      <w:spacing w:after="0"/>
    </w:pPr>
  </w:style>
  <w:style w:type="character" w:customStyle="1" w:styleId="EncabezadoCar">
    <w:name w:val="Encabezado Car"/>
    <w:basedOn w:val="Fuentedeprrafopredeter"/>
    <w:link w:val="Encabezado"/>
    <w:uiPriority w:val="99"/>
    <w:rsid w:val="002973CB"/>
  </w:style>
  <w:style w:type="paragraph" w:styleId="Piedepgina">
    <w:name w:val="footer"/>
    <w:basedOn w:val="Normal"/>
    <w:link w:val="PiedepginaCar"/>
    <w:uiPriority w:val="99"/>
    <w:unhideWhenUsed/>
    <w:rsid w:val="002973CB"/>
    <w:pPr>
      <w:tabs>
        <w:tab w:val="center" w:pos="4252"/>
        <w:tab w:val="right" w:pos="8504"/>
      </w:tabs>
      <w:spacing w:after="0"/>
    </w:pPr>
  </w:style>
  <w:style w:type="character" w:customStyle="1" w:styleId="PiedepginaCar">
    <w:name w:val="Pie de página Car"/>
    <w:basedOn w:val="Fuentedeprrafopredeter"/>
    <w:link w:val="Piedepgina"/>
    <w:uiPriority w:val="99"/>
    <w:rsid w:val="002973CB"/>
  </w:style>
  <w:style w:type="paragraph" w:styleId="Textocomentario">
    <w:name w:val="annotation text"/>
    <w:basedOn w:val="Normal"/>
    <w:link w:val="TextocomentarioCar"/>
    <w:uiPriority w:val="99"/>
    <w:unhideWhenUsed/>
    <w:rsid w:val="00C321B7"/>
    <w:rPr>
      <w:rFonts w:ascii="Calibri" w:eastAsia="Calibri" w:hAnsi="Calibri" w:cs="Times New Roman"/>
      <w:sz w:val="20"/>
      <w:szCs w:val="20"/>
      <w:lang w:val="es-MX"/>
    </w:rPr>
  </w:style>
  <w:style w:type="character" w:customStyle="1" w:styleId="TextocomentarioCar">
    <w:name w:val="Texto comentario Car"/>
    <w:basedOn w:val="Fuentedeprrafopredeter"/>
    <w:link w:val="Textocomentario"/>
    <w:uiPriority w:val="99"/>
    <w:rsid w:val="00C321B7"/>
    <w:rPr>
      <w:rFonts w:ascii="Calibri" w:eastAsia="Calibri" w:hAnsi="Calibri" w:cs="Times New Roman"/>
      <w:sz w:val="20"/>
      <w:szCs w:val="20"/>
      <w:lang w:val="es-MX"/>
    </w:rPr>
  </w:style>
  <w:style w:type="character" w:customStyle="1" w:styleId="ilad">
    <w:name w:val="il_ad"/>
    <w:basedOn w:val="Fuentedeprrafopredeter"/>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Textoennegrita">
    <w:name w:val="Strong"/>
    <w:basedOn w:val="Fuentedeprrafopredeter"/>
    <w:uiPriority w:val="22"/>
    <w:rsid w:val="000040E5"/>
    <w:rPr>
      <w:b/>
    </w:rPr>
  </w:style>
  <w:style w:type="character" w:styleId="nfasis">
    <w:name w:val="Emphasis"/>
    <w:basedOn w:val="Fuentedeprrafopredeter"/>
    <w:uiPriority w:val="20"/>
    <w:rsid w:val="000040E5"/>
    <w:rPr>
      <w:i/>
    </w:rPr>
  </w:style>
  <w:style w:type="character" w:customStyle="1" w:styleId="contenido">
    <w:name w:val="contenido"/>
    <w:basedOn w:val="Fuentedeprrafopredeter"/>
    <w:rsid w:val="00B95FDC"/>
  </w:style>
  <w:style w:type="character" w:styleId="Hipervnculo">
    <w:name w:val="Hyperlink"/>
    <w:basedOn w:val="Fuentedeprrafopredeter"/>
    <w:uiPriority w:val="99"/>
    <w:rsid w:val="00D16157"/>
    <w:rPr>
      <w:color w:val="0000FF"/>
      <w:u w:val="single"/>
    </w:rPr>
  </w:style>
  <w:style w:type="table" w:styleId="Tablaconcuadrcula">
    <w:name w:val="Table Grid"/>
    <w:basedOn w:val="Tablanormal"/>
    <w:rsid w:val="00EF5161"/>
    <w:pPr>
      <w:spacing w:after="0"/>
    </w:pPr>
    <w:rPr>
      <w:sz w:val="22"/>
      <w:szCs w:val="22"/>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rrafodelista">
    <w:name w:val="List Paragraph"/>
    <w:basedOn w:val="Normal"/>
    <w:rsid w:val="000C0B3F"/>
    <w:pPr>
      <w:ind w:left="720"/>
      <w:contextualSpacing/>
    </w:pPr>
  </w:style>
  <w:style w:type="character" w:customStyle="1" w:styleId="Ttulo1Car">
    <w:name w:val="Título 1 Car"/>
    <w:basedOn w:val="Fuentedeprrafopredeter"/>
    <w:link w:val="Ttulo1"/>
    <w:uiPriority w:val="9"/>
    <w:rsid w:val="0099027B"/>
    <w:rPr>
      <w:rFonts w:ascii="Times" w:hAnsi="Times"/>
      <w:b/>
      <w:kern w:val="36"/>
      <w:sz w:val="48"/>
      <w:szCs w:val="20"/>
      <w:lang w:eastAsia="es-ES_tradnl"/>
    </w:rPr>
  </w:style>
  <w:style w:type="character" w:customStyle="1" w:styleId="contenidoprinciapl">
    <w:name w:val="contenido_princiapl"/>
    <w:basedOn w:val="Fuentedeprrafopredeter"/>
    <w:rsid w:val="000573A2"/>
  </w:style>
  <w:style w:type="character" w:customStyle="1" w:styleId="st">
    <w:name w:val="st"/>
    <w:basedOn w:val="Fuentedeprrafopredeter"/>
    <w:rsid w:val="000573A2"/>
  </w:style>
  <w:style w:type="character" w:customStyle="1" w:styleId="kno-fvld">
    <w:name w:val="kno-fv _ld"/>
    <w:basedOn w:val="Fuentedeprrafopredeter"/>
    <w:rsid w:val="000573A2"/>
  </w:style>
  <w:style w:type="paragraph" w:styleId="Textodeglobo">
    <w:name w:val="Balloon Text"/>
    <w:basedOn w:val="Normal"/>
    <w:link w:val="TextodegloboCar"/>
    <w:rsid w:val="000573A2"/>
    <w:pPr>
      <w:spacing w:after="0"/>
    </w:pPr>
    <w:rPr>
      <w:rFonts w:ascii="Lucida Grande" w:hAnsi="Lucida Grande" w:cs="Lucida Grande"/>
      <w:sz w:val="18"/>
      <w:szCs w:val="18"/>
    </w:rPr>
  </w:style>
  <w:style w:type="character" w:customStyle="1" w:styleId="TextodegloboCar">
    <w:name w:val="Texto de globo Car"/>
    <w:basedOn w:val="Fuentedeprrafopredeter"/>
    <w:link w:val="Textodeglobo"/>
    <w:rsid w:val="000573A2"/>
    <w:rPr>
      <w:rFonts w:ascii="Lucida Grande" w:hAnsi="Lucida Grande" w:cs="Lucida Grande"/>
      <w:sz w:val="18"/>
      <w:szCs w:val="18"/>
    </w:rPr>
  </w:style>
  <w:style w:type="character" w:styleId="Nmerodepgina">
    <w:name w:val="page number"/>
    <w:basedOn w:val="Fuentedeprrafopredeter"/>
    <w:rsid w:val="00C7074A"/>
  </w:style>
  <w:style w:type="character" w:styleId="Refdecomentario">
    <w:name w:val="annotation reference"/>
    <w:basedOn w:val="Fuentedeprrafopredeter"/>
    <w:rsid w:val="008D6275"/>
    <w:rPr>
      <w:sz w:val="18"/>
      <w:szCs w:val="18"/>
    </w:rPr>
  </w:style>
  <w:style w:type="paragraph" w:styleId="Asuntodelcomentario">
    <w:name w:val="annotation subject"/>
    <w:basedOn w:val="Textocomentario"/>
    <w:next w:val="Textocomentario"/>
    <w:link w:val="AsuntodelcomentarioCar"/>
    <w:rsid w:val="008D6275"/>
    <w:rPr>
      <w:rFonts w:asciiTheme="minorHAnsi" w:eastAsiaTheme="minorHAnsi" w:hAnsiTheme="minorHAnsi" w:cstheme="minorBidi"/>
      <w:b/>
      <w:bCs/>
      <w:lang w:val="es-ES_tradnl"/>
    </w:rPr>
  </w:style>
  <w:style w:type="character" w:customStyle="1" w:styleId="AsuntodelcomentarioCar">
    <w:name w:val="Asunto del comentario Car"/>
    <w:basedOn w:val="TextocomentarioCar"/>
    <w:link w:val="Asuntodelcomentario"/>
    <w:rsid w:val="008D6275"/>
    <w:rPr>
      <w:rFonts w:ascii="Calibri" w:eastAsia="Calibri" w:hAnsi="Calibri" w:cs="Times New Roman"/>
      <w:b/>
      <w:bCs/>
      <w:sz w:val="20"/>
      <w:szCs w:val="20"/>
      <w:lang w:val="es-MX"/>
    </w:rPr>
  </w:style>
  <w:style w:type="character" w:customStyle="1" w:styleId="Ttulo3Car">
    <w:name w:val="Título 3 Car"/>
    <w:basedOn w:val="Fuentedeprrafopredeter"/>
    <w:link w:val="Ttulo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Fuentedeprrafopredeter"/>
    <w:rsid w:val="00525BD4"/>
  </w:style>
  <w:style w:type="character" w:customStyle="1" w:styleId="Ttulo5Car">
    <w:name w:val="Título 5 Car"/>
    <w:basedOn w:val="Fuentedeprrafopredeter"/>
    <w:link w:val="Ttulo5"/>
    <w:rsid w:val="005D3558"/>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rsid w:val="00FA2728"/>
    <w:rPr>
      <w:color w:val="800080" w:themeColor="followedHyperlink"/>
      <w:u w:val="single"/>
    </w:rPr>
  </w:style>
  <w:style w:type="character" w:styleId="Textodelmarcadordeposicin">
    <w:name w:val="Placeholder Text"/>
    <w:basedOn w:val="Fuentedeprrafopredeter"/>
    <w:semiHidden/>
    <w:rsid w:val="008E3F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oleObject" Target="embeddings/oleObject5.bin"/><Relationship Id="rId26" Type="http://schemas.openxmlformats.org/officeDocument/2006/relationships/hyperlink" Target="http://www.escolares.net/matematicas/los-conjuntos/"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hyperlink" Target="http://www.thatquiz.org/es-p/matematicas/conjuntos/" TargetMode="External"/><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oleObject" Target="embeddings/oleObject8.bin"/><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28" Type="http://schemas.openxmlformats.org/officeDocument/2006/relationships/header" Target="header2.xml"/><Relationship Id="rId10" Type="http://schemas.openxmlformats.org/officeDocument/2006/relationships/hyperlink" Target="http://www.biografiasyvidas.com/biografia/v/venn.htm"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56EECB-8E72-49C3-8BBD-010E55844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10</Pages>
  <Words>2273</Words>
  <Characters>12503</Characters>
  <Application>Microsoft Office Word</Application>
  <DocSecurity>0</DocSecurity>
  <Lines>104</Lines>
  <Paragraphs>29</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14747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Oliver Castelblanco</cp:lastModifiedBy>
  <cp:revision>5</cp:revision>
  <dcterms:created xsi:type="dcterms:W3CDTF">2015-03-01T16:06:00Z</dcterms:created>
  <dcterms:modified xsi:type="dcterms:W3CDTF">2015-03-03T19:33:00Z</dcterms:modified>
  <cp:category/>
</cp:coreProperties>
</file>