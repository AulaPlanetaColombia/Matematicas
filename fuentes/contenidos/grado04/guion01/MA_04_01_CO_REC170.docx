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F25B9FA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3F8E48B6" w:rsidR="00E61A4B" w:rsidRPr="006D02A8" w:rsidRDefault="00AA4CCC" w:rsidP="00CB02D2">
      <w:pPr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449D4BF1" w:rsidR="00E14BD5" w:rsidRPr="000719EE" w:rsidRDefault="00AA4CCC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Identifica los elementos de la intersección</w:t>
      </w:r>
      <w:del w:id="0" w:author="Chris" w:date="2015-03-07T17:43:00Z">
        <w:r w:rsidDel="00261BB2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012A534" w:rsidR="000719EE" w:rsidRPr="000719EE" w:rsidRDefault="00AA4CCC" w:rsidP="000719EE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 xml:space="preserve">identificar </w:t>
      </w:r>
      <w:r w:rsidRPr="00B110DC">
        <w:rPr>
          <w:rFonts w:ascii="Times New Roman" w:hAnsi="Times New Roman" w:cs="Times New Roman"/>
          <w:color w:val="000000"/>
          <w:lang w:val="es-CO"/>
        </w:rPr>
        <w:t>la</w:t>
      </w:r>
      <w:r>
        <w:rPr>
          <w:rFonts w:ascii="Times New Roman" w:hAnsi="Times New Roman" w:cs="Times New Roman"/>
          <w:color w:val="000000"/>
          <w:lang w:val="es-CO"/>
        </w:rPr>
        <w:t xml:space="preserve"> intersección entre conjuntos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349DAE0" w:rsidR="000719EE" w:rsidRPr="000719EE" w:rsidRDefault="00AA4CC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Conjunto, intersección, operaciones entre conjuntos.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8E3577C" w:rsidR="000719EE" w:rsidRPr="000719EE" w:rsidRDefault="00AC1E2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12 minutos.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B8707DA" w:rsidR="005F4C68" w:rsidRPr="005F4C68" w:rsidRDefault="00C14DE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C14DE9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C14DE9"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C14DE9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22D1ED0" w:rsidR="002E4EE6" w:rsidRPr="00C14DE9" w:rsidRDefault="00C14DE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A4CC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55138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5F4C68" w14:paraId="49A62E4B" w14:textId="77777777" w:rsidTr="007B5078">
        <w:tc>
          <w:tcPr>
            <w:tcW w:w="2126" w:type="dxa"/>
          </w:tcPr>
          <w:p w14:paraId="5A70AAF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66450F0F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2BA3EFD" w14:textId="77777777" w:rsidTr="007B5078">
        <w:tc>
          <w:tcPr>
            <w:tcW w:w="2126" w:type="dxa"/>
          </w:tcPr>
          <w:p w14:paraId="074AC8B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025F9CA0" w:rsidR="006F1FE3" w:rsidRPr="005F4C68" w:rsidRDefault="00C14DE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F1FE3" w:rsidRPr="005F4C68" w14:paraId="13303A65" w14:textId="77777777" w:rsidTr="007B5078">
        <w:tc>
          <w:tcPr>
            <w:tcW w:w="2126" w:type="dxa"/>
          </w:tcPr>
          <w:p w14:paraId="0E0F34D9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5F4C68" w:rsidRDefault="006F1FE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3CFF19" w14:textId="77777777" w:rsidR="006F1FE3" w:rsidRPr="000719E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1F91BF1" w:rsidR="000719EE" w:rsidRPr="000719EE" w:rsidRDefault="00773D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0A28055" w14:textId="77777777" w:rsidR="00B27400" w:rsidRPr="000719EE" w:rsidRDefault="00B27400" w:rsidP="00B274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Identifica los elementos de la intersección</w:t>
      </w:r>
      <w:del w:id="1" w:author="Chris" w:date="2015-03-07T17:44:00Z">
        <w:r w:rsidDel="00261BB2">
          <w:rPr>
            <w:rFonts w:ascii="Times New Roman" w:hAnsi="Times New Roman" w:cs="Times New Roman"/>
            <w:color w:val="000000"/>
            <w:lang w:val="es-CO"/>
          </w:rPr>
          <w:delText>.</w:delText>
        </w:r>
      </w:del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7A56793" w:rsidR="000719EE" w:rsidRPr="000719EE" w:rsidRDefault="00B2740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F835F1F" w14:textId="2FD124E5" w:rsidR="00B27400" w:rsidRPr="000719EE" w:rsidRDefault="0096590C" w:rsidP="00B274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Lee con atención</w:t>
      </w:r>
      <w:r w:rsidR="00B27400">
        <w:rPr>
          <w:rFonts w:ascii="Times New Roman" w:hAnsi="Times New Roman" w:cs="Times New Roman"/>
          <w:color w:val="000000"/>
          <w:lang w:val="es-CO"/>
        </w:rPr>
        <w:t xml:space="preserve"> </w:t>
      </w:r>
      <w:r>
        <w:rPr>
          <w:rFonts w:ascii="Times New Roman" w:hAnsi="Times New Roman" w:cs="Times New Roman"/>
          <w:color w:val="000000"/>
          <w:lang w:val="es-CO"/>
        </w:rPr>
        <w:t>cada situación</w:t>
      </w:r>
      <w:r w:rsidR="00B27400">
        <w:rPr>
          <w:rFonts w:ascii="Times New Roman" w:hAnsi="Times New Roman" w:cs="Times New Roman"/>
          <w:color w:val="000000"/>
          <w:lang w:val="es-CO"/>
        </w:rPr>
        <w:t>. Luego, selecciona las afi</w:t>
      </w:r>
      <w:r w:rsidR="00B307BE">
        <w:rPr>
          <w:rFonts w:ascii="Times New Roman" w:hAnsi="Times New Roman" w:cs="Times New Roman"/>
          <w:color w:val="000000"/>
          <w:lang w:val="es-CO"/>
        </w:rPr>
        <w:t>rmaciones correctas de acuerdo con</w:t>
      </w:r>
      <w:r w:rsidR="00B27400">
        <w:rPr>
          <w:rFonts w:ascii="Times New Roman" w:hAnsi="Times New Roman" w:cs="Times New Roman"/>
          <w:color w:val="000000"/>
          <w:lang w:val="es-CO"/>
        </w:rPr>
        <w:t xml:space="preserve"> los conjuntos</w:t>
      </w:r>
      <w:r>
        <w:rPr>
          <w:rFonts w:ascii="Times New Roman" w:hAnsi="Times New Roman" w:cs="Times New Roman"/>
          <w:color w:val="000000"/>
          <w:lang w:val="es-CO"/>
        </w:rPr>
        <w:t xml:space="preserve"> en cada una</w:t>
      </w:r>
      <w:r w:rsidR="00B27400">
        <w:rPr>
          <w:rFonts w:ascii="Times New Roman" w:hAnsi="Times New Roman" w:cs="Times New Roman"/>
          <w:color w:val="000000"/>
          <w:lang w:val="es-CO"/>
        </w:rPr>
        <w:t xml:space="preserve">. 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A45646E" w:rsidR="000719EE" w:rsidRDefault="009374E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032AC1EE" w:rsidR="00584F8B" w:rsidRPr="00CD652E" w:rsidRDefault="009374E9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A5E8581" w:rsidR="000719EE" w:rsidRDefault="009374E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373468A1" w:rsidR="009C4689" w:rsidRPr="000719EE" w:rsidRDefault="009374E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5AF29E11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IMAGEN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C3D6358" w:rsidR="006D02A8" w:rsidRDefault="004D41B6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Beatriz y Carlos describieron </w:t>
      </w:r>
      <w:r w:rsidR="00C46FB9">
        <w:rPr>
          <w:rFonts w:ascii="Arial" w:hAnsi="Arial" w:cs="Arial"/>
          <w:sz w:val="18"/>
          <w:szCs w:val="18"/>
          <w:lang w:val="es-ES_tradnl"/>
        </w:rPr>
        <w:t>las proteínas que más les gusta comer</w:t>
      </w:r>
      <w:r>
        <w:rPr>
          <w:rFonts w:ascii="Arial" w:hAnsi="Arial" w:cs="Arial"/>
          <w:sz w:val="18"/>
          <w:szCs w:val="18"/>
          <w:lang w:val="es-ES_tradnl"/>
        </w:rPr>
        <w:t xml:space="preserve"> así: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F74EA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29283CCC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B4DE35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D2235D" w14:textId="539E5DE0" w:rsidR="00C531DB" w:rsidRDefault="008E0A1F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17947AA1" wp14:editId="7006E57A">
            <wp:extent cx="3505200" cy="76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93638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9BB99C9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9C7FA5" w14:textId="42988124" w:rsidR="008E0A1F" w:rsidRPr="006D02A8" w:rsidRDefault="008E0A1F" w:rsidP="008E0A1F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</w:t>
      </w:r>
      <w:r w:rsidR="00C14DE9">
        <w:rPr>
          <w:rFonts w:ascii="Times New Roman" w:hAnsi="Times New Roman" w:cs="Times New Roman"/>
          <w:color w:val="000000"/>
        </w:rPr>
        <w:t>IMG01n.png</w:t>
      </w:r>
    </w:p>
    <w:p w14:paraId="568AE8C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DD6E164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4AF485" w14:textId="3DC8AC68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4A9238D" w14:textId="654D0CFE" w:rsidR="00C14DE9" w:rsidRPr="006D02A8" w:rsidRDefault="00C14DE9" w:rsidP="00C14DE9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_REC170_IMG01a.png</w:t>
      </w:r>
    </w:p>
    <w:p w14:paraId="7794B1E6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155A9A88" w:rsidR="00584F8B" w:rsidRPr="00C46FB9" w:rsidRDefault="00165D01" w:rsidP="00165D01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C46FB9">
        <w:rPr>
          <w:rFonts w:ascii="Times" w:hAnsi="Times" w:cs="Arial"/>
          <w:b/>
          <w:lang w:val="es-ES_tradnl"/>
        </w:rPr>
        <w:t xml:space="preserve">Pescado </w:t>
      </w:r>
      <w:r w:rsidR="009F37CD">
        <w:rPr>
          <w:rFonts w:ascii="Cambria Math" w:hAnsi="Cambria Math" w:cs="Arial"/>
          <w:b/>
          <w:lang w:val="es-ES_tradnl"/>
        </w:rPr>
        <w:t>∈</w:t>
      </w:r>
      <w:r w:rsidR="001C1308" w:rsidRPr="00C46FB9">
        <w:rPr>
          <w:rFonts w:ascii="Times" w:hAnsi="Times" w:cs="Arial"/>
          <w:b/>
          <w:color w:val="000000"/>
          <w:lang w:val="es-CO"/>
        </w:rPr>
        <w:t xml:space="preserve"> </w:t>
      </w:r>
      <w:r w:rsidR="001C1308" w:rsidRPr="009F37CD">
        <w:rPr>
          <w:rFonts w:ascii="Times" w:hAnsi="Times" w:cs="Arial"/>
          <w:b/>
          <w:i/>
          <w:color w:val="000000"/>
          <w:lang w:val="es-CO"/>
        </w:rPr>
        <w:t>B</w:t>
      </w:r>
      <w:ins w:id="2" w:author="Chris" w:date="2015-03-07T17:44:00Z">
        <w:r w:rsidR="00261BB2">
          <w:rPr>
            <w:rFonts w:ascii="Times" w:hAnsi="Times" w:cs="Arial"/>
            <w:i/>
            <w:color w:val="000000"/>
            <w:lang w:val="es-CO"/>
          </w:rPr>
          <w:t>.</w:t>
        </w:r>
      </w:ins>
    </w:p>
    <w:p w14:paraId="7CF6A872" w14:textId="4FE71DCF" w:rsidR="00584F8B" w:rsidRPr="001C1308" w:rsidRDefault="001C1308" w:rsidP="006D02A8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 w:rsidRPr="001C1308">
        <w:rPr>
          <w:rFonts w:ascii="Times" w:hAnsi="Times" w:cs="Arial"/>
          <w:lang w:val="es-ES_tradnl"/>
        </w:rPr>
        <w:t xml:space="preserve">Cerdo </w:t>
      </w:r>
      <w:r w:rsidR="009F37CD">
        <w:rPr>
          <w:rFonts w:ascii="Cambria Math" w:hAnsi="Cambria Math" w:cs="Cambria Math"/>
          <w:color w:val="000000"/>
          <w:lang w:val="es-CO"/>
        </w:rPr>
        <w:t xml:space="preserve">∉ </w:t>
      </w:r>
      <w:r w:rsidRPr="009F37CD">
        <w:rPr>
          <w:rFonts w:ascii="Times" w:hAnsi="Times" w:cs="Arial"/>
          <w:i/>
          <w:lang w:val="es-ES_tradnl"/>
        </w:rPr>
        <w:t>B</w:t>
      </w:r>
      <w:ins w:id="3" w:author="Chris" w:date="2015-03-07T17:44:00Z">
        <w:r w:rsidR="00261BB2">
          <w:rPr>
            <w:rFonts w:ascii="Times" w:hAnsi="Times" w:cs="Arial"/>
            <w:i/>
            <w:lang w:val="es-ES_tradnl"/>
          </w:rPr>
          <w:t>.</w:t>
        </w:r>
      </w:ins>
    </w:p>
    <w:p w14:paraId="1E68776D" w14:textId="265ACA5C" w:rsidR="001C1308" w:rsidRPr="00C46FB9" w:rsidRDefault="001C1308" w:rsidP="006D02A8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9F37CD">
        <w:rPr>
          <w:rFonts w:ascii="Times" w:hAnsi="Times" w:cs="Arial"/>
          <w:b/>
          <w:i/>
          <w:lang w:val="es-ES_tradnl"/>
        </w:rPr>
        <w:t>B</w:t>
      </w:r>
      <w:r w:rsidRPr="00C46FB9">
        <w:rPr>
          <w:rFonts w:ascii="Times" w:hAnsi="Times" w:cs="Arial"/>
          <w:b/>
          <w:lang w:val="es-ES_tradnl"/>
        </w:rPr>
        <w:t xml:space="preserve"> </w:t>
      </w:r>
      <w:r w:rsidR="00AF7948">
        <w:rPr>
          <w:rFonts w:ascii="Cambria Math" w:hAnsi="Cambria Math" w:cs="Arial"/>
          <w:b/>
          <w:lang w:val="es-ES_tradnl"/>
        </w:rPr>
        <w:t>∩</w:t>
      </w:r>
      <w:r w:rsidRPr="00C46FB9">
        <w:rPr>
          <w:rFonts w:ascii="Times" w:hAnsi="Times" w:cs="Arial"/>
          <w:b/>
          <w:color w:val="000000"/>
          <w:lang w:val="es-CO"/>
        </w:rPr>
        <w:t xml:space="preserve"> </w:t>
      </w:r>
      <w:r w:rsidRPr="009F37CD">
        <w:rPr>
          <w:rFonts w:ascii="Times" w:hAnsi="Times" w:cs="Arial"/>
          <w:b/>
          <w:i/>
          <w:color w:val="000000"/>
          <w:lang w:val="es-CO"/>
        </w:rPr>
        <w:t>C</w:t>
      </w:r>
      <w:r w:rsidRPr="00C46FB9">
        <w:rPr>
          <w:rFonts w:ascii="Times" w:hAnsi="Times" w:cs="Arial"/>
          <w:b/>
          <w:color w:val="000000"/>
          <w:lang w:val="es-CO"/>
        </w:rPr>
        <w:t xml:space="preserve"> = {Pollo, Cerdo}</w:t>
      </w:r>
    </w:p>
    <w:p w14:paraId="1680C56D" w14:textId="706F7632" w:rsidR="001C1308" w:rsidRPr="001C1308" w:rsidRDefault="001C1308" w:rsidP="006D02A8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 w:rsidRPr="009F37CD">
        <w:rPr>
          <w:rFonts w:ascii="Times" w:hAnsi="Times" w:cs="Arial"/>
          <w:i/>
          <w:lang w:val="es-ES_tradnl"/>
        </w:rPr>
        <w:t>B</w:t>
      </w:r>
      <w:r w:rsidRPr="001C1308">
        <w:rPr>
          <w:rFonts w:ascii="Times" w:hAnsi="Times" w:cs="Arial"/>
          <w:lang w:val="es-ES_tradnl"/>
        </w:rPr>
        <w:t xml:space="preserve"> </w:t>
      </w:r>
      <w:r w:rsidR="00AF7948">
        <w:rPr>
          <w:rFonts w:ascii="Cambria Math" w:hAnsi="Cambria Math" w:cs="Arial"/>
          <w:lang w:val="es-ES_tradnl"/>
        </w:rPr>
        <w:t>∩</w:t>
      </w:r>
      <w:r w:rsidRPr="001C1308">
        <w:rPr>
          <w:rFonts w:ascii="Times" w:hAnsi="Times" w:cs="Arial"/>
          <w:color w:val="000000"/>
          <w:lang w:val="es-CO"/>
        </w:rPr>
        <w:t xml:space="preserve"> </w:t>
      </w:r>
      <w:r w:rsidRPr="009F37CD">
        <w:rPr>
          <w:rFonts w:ascii="Times" w:hAnsi="Times" w:cs="Arial"/>
          <w:i/>
          <w:color w:val="000000"/>
          <w:lang w:val="es-CO"/>
        </w:rPr>
        <w:t>C</w:t>
      </w:r>
      <w:r w:rsidRPr="001C1308">
        <w:rPr>
          <w:rFonts w:ascii="Times" w:hAnsi="Times" w:cs="Arial"/>
          <w:color w:val="000000"/>
          <w:lang w:val="es-CO"/>
        </w:rPr>
        <w:t xml:space="preserve"> </w:t>
      </w:r>
      <w:proofErr w:type="gramStart"/>
      <w:r w:rsidRPr="001C1308">
        <w:rPr>
          <w:rFonts w:ascii="Times" w:hAnsi="Times" w:cs="Arial"/>
          <w:color w:val="000000"/>
          <w:lang w:val="es-CO"/>
        </w:rPr>
        <w:t>=</w:t>
      </w:r>
      <w:r>
        <w:rPr>
          <w:rFonts w:ascii="Times" w:hAnsi="Times" w:cs="Arial"/>
          <w:color w:val="000000"/>
          <w:lang w:val="es-CO"/>
        </w:rPr>
        <w:t xml:space="preserve">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∅</m:t>
        </m:r>
      </m:oMath>
      <w:ins w:id="4" w:author="Chris" w:date="2015-03-07T17:44:00Z">
        <w:r w:rsidR="00261BB2" w:rsidRPr="00261BB2">
          <w:rPr>
            <w:rFonts w:ascii="Times" w:hAnsi="Times" w:cs="Arial"/>
            <w:color w:val="000000"/>
            <w:lang w:val="es-CO"/>
            <w:rPrChange w:id="5" w:author="Chris" w:date="2015-03-07T17:44:00Z">
              <w:rPr>
                <w:rFonts w:ascii="Times" w:hAnsi="Times" w:cs="Arial"/>
                <w:b/>
                <w:color w:val="000000"/>
                <w:lang w:val="es-CO"/>
              </w:rPr>
            </w:rPrChange>
          </w:rPr>
          <w:t>.</w:t>
        </w:r>
      </w:ins>
    </w:p>
    <w:p w14:paraId="6B8DA947" w14:textId="7F1660DC" w:rsidR="003C0425" w:rsidRPr="00C46FB9" w:rsidRDefault="003C0425" w:rsidP="003C0425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C46FB9">
        <w:rPr>
          <w:rFonts w:ascii="Times" w:hAnsi="Times" w:cs="Arial"/>
          <w:b/>
          <w:lang w:val="es-ES_tradnl"/>
        </w:rPr>
        <w:t xml:space="preserve">Res </w:t>
      </w:r>
      <w:r w:rsidR="009F37CD">
        <w:rPr>
          <w:rFonts w:ascii="Cambria Math" w:hAnsi="Cambria Math" w:cs="Cambria Math"/>
          <w:b/>
          <w:color w:val="000000"/>
          <w:lang w:val="es-CO"/>
        </w:rPr>
        <w:t>∉</w:t>
      </w:r>
      <w:r w:rsidRPr="00C46FB9">
        <w:rPr>
          <w:rFonts w:ascii="Times" w:hAnsi="Times" w:cs="Times New Roman"/>
          <w:b/>
          <w:color w:val="000000"/>
          <w:lang w:val="es-CO"/>
        </w:rPr>
        <w:t xml:space="preserve"> </w:t>
      </w:r>
      <w:r w:rsidRPr="009F37CD">
        <w:rPr>
          <w:rFonts w:ascii="Times" w:hAnsi="Times" w:cs="Arial"/>
          <w:b/>
          <w:i/>
          <w:lang w:val="es-ES_tradnl"/>
        </w:rPr>
        <w:t>B</w:t>
      </w:r>
      <w:ins w:id="6" w:author="Chris" w:date="2015-03-07T17:44:00Z">
        <w:r w:rsidR="00261BB2">
          <w:rPr>
            <w:rFonts w:ascii="Times" w:hAnsi="Times" w:cs="Arial"/>
            <w:i/>
            <w:lang w:val="es-ES_tradnl"/>
          </w:rPr>
          <w:t>.</w:t>
        </w:r>
      </w:ins>
    </w:p>
    <w:p w14:paraId="66C0A8B4" w14:textId="77777777" w:rsidR="003C0425" w:rsidRDefault="003C0425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228BD7" w14:textId="188ECC23" w:rsidR="00DE2253" w:rsidRDefault="004A6157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Patricia y David escogieron algunos números para </w:t>
      </w:r>
      <w:r w:rsidR="00217DD1">
        <w:rPr>
          <w:rFonts w:ascii="Arial" w:hAnsi="Arial" w:cs="Arial"/>
          <w:sz w:val="18"/>
          <w:szCs w:val="18"/>
          <w:lang w:val="es-ES_tradnl"/>
        </w:rPr>
        <w:t>hacer carteles y decorar su salón de matemáticas, observa</w:t>
      </w:r>
      <w:ins w:id="7" w:author="Chris" w:date="2015-03-07T17:45:00Z">
        <w:r w:rsidR="00261BB2">
          <w:rPr>
            <w:rFonts w:ascii="Arial" w:hAnsi="Arial" w:cs="Arial"/>
            <w:sz w:val="18"/>
            <w:szCs w:val="18"/>
            <w:lang w:val="es-ES_tradnl"/>
          </w:rPr>
          <w:t>:</w:t>
        </w:r>
      </w:ins>
      <w:del w:id="8" w:author="Chris" w:date="2015-03-07T17:45:00Z">
        <w:r w:rsidR="00217DD1" w:rsidDel="00261BB2">
          <w:rPr>
            <w:rFonts w:ascii="Arial" w:hAnsi="Arial" w:cs="Arial"/>
            <w:sz w:val="18"/>
            <w:szCs w:val="18"/>
            <w:lang w:val="es-ES_tradnl"/>
          </w:rPr>
          <w:delText>.</w:delText>
        </w:r>
      </w:del>
    </w:p>
    <w:p w14:paraId="3D5BB3C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0D0974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9305C0A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F47CE9D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B60CAB9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6007CB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EC24D02" w14:textId="31A52987" w:rsidR="00217DD1" w:rsidRDefault="00217DD1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F77423D" wp14:editId="30A47EE7">
            <wp:extent cx="3505200" cy="768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BD7FA8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024FDC" w14:textId="6DCE53DD" w:rsidR="00181551" w:rsidRPr="006D02A8" w:rsidRDefault="00181551" w:rsidP="00181551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</w:t>
      </w:r>
      <w:r w:rsidR="00C14DE9">
        <w:rPr>
          <w:rFonts w:ascii="Times New Roman" w:hAnsi="Times New Roman" w:cs="Times New Roman"/>
          <w:color w:val="000000"/>
        </w:rPr>
        <w:t>IMG02n.png</w:t>
      </w:r>
    </w:p>
    <w:p w14:paraId="74D6F91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61F72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F663BB4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784B4B" w14:textId="7B346E57" w:rsidR="00C14DE9" w:rsidRPr="006D02A8" w:rsidRDefault="00C14DE9" w:rsidP="00C14DE9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_REC170_IMG02a.png</w:t>
      </w:r>
    </w:p>
    <w:p w14:paraId="000D350C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B2B06C0" w14:textId="636061EB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DBF9E7E" w14:textId="18766D69" w:rsidR="00181551" w:rsidRPr="00181551" w:rsidRDefault="00181551" w:rsidP="00181551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 w:rsidRPr="009F37CD">
        <w:rPr>
          <w:rFonts w:ascii="Times" w:hAnsi="Times" w:cs="Arial"/>
          <w:i/>
          <w:lang w:val="es-ES_tradnl"/>
        </w:rPr>
        <w:t>P</w:t>
      </w:r>
      <w:r>
        <w:rPr>
          <w:rFonts w:ascii="Times" w:hAnsi="Times" w:cs="Arial"/>
          <w:lang w:val="es-ES_tradnl"/>
        </w:rPr>
        <w:t xml:space="preserve"> </w:t>
      </w:r>
      <w:r w:rsidR="00AF7948">
        <w:rPr>
          <w:rFonts w:ascii="Cambria Math" w:hAnsi="Cambria Math" w:cs="Arial"/>
          <w:lang w:val="es-ES_tradnl"/>
        </w:rPr>
        <w:t>∪</w:t>
      </w:r>
      <w:r>
        <w:rPr>
          <w:rFonts w:ascii="Times" w:hAnsi="Times" w:cs="Arial"/>
          <w:color w:val="000000"/>
          <w:lang w:val="es-CO"/>
        </w:rPr>
        <w:t xml:space="preserve"> </w:t>
      </w:r>
      <w:r w:rsidRPr="009F37CD">
        <w:rPr>
          <w:rFonts w:ascii="Times" w:hAnsi="Times" w:cs="Arial"/>
          <w:i/>
          <w:color w:val="000000"/>
          <w:lang w:val="es-CO"/>
        </w:rPr>
        <w:t>D</w:t>
      </w:r>
      <w:r>
        <w:rPr>
          <w:rFonts w:ascii="Times" w:hAnsi="Times" w:cs="Arial"/>
          <w:color w:val="000000"/>
          <w:lang w:val="es-CO"/>
        </w:rPr>
        <w:t xml:space="preserve"> ={0,</w:t>
      </w:r>
      <w:r w:rsidR="00C14DE9">
        <w:rPr>
          <w:rFonts w:ascii="Times" w:hAnsi="Times" w:cs="Arial"/>
          <w:color w:val="000000"/>
          <w:lang w:val="es-CO"/>
        </w:rPr>
        <w:t xml:space="preserve"> </w:t>
      </w:r>
      <w:r>
        <w:rPr>
          <w:rFonts w:ascii="Times" w:hAnsi="Times" w:cs="Arial"/>
          <w:color w:val="000000"/>
          <w:lang w:val="es-CO"/>
        </w:rPr>
        <w:t>2,</w:t>
      </w:r>
      <w:r w:rsidR="00C14DE9">
        <w:rPr>
          <w:rFonts w:ascii="Times" w:hAnsi="Times" w:cs="Arial"/>
          <w:color w:val="000000"/>
          <w:lang w:val="es-CO"/>
        </w:rPr>
        <w:t xml:space="preserve"> </w:t>
      </w:r>
      <w:r>
        <w:rPr>
          <w:rFonts w:ascii="Times" w:hAnsi="Times" w:cs="Arial"/>
          <w:color w:val="000000"/>
          <w:lang w:val="es-CO"/>
        </w:rPr>
        <w:t>4}</w:t>
      </w:r>
    </w:p>
    <w:p w14:paraId="4B303279" w14:textId="393A2A11" w:rsidR="00181551" w:rsidRPr="00181551" w:rsidRDefault="00181551" w:rsidP="00181551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 xml:space="preserve">8 </w:t>
      </w:r>
      <w:r w:rsidR="009F37CD">
        <w:rPr>
          <w:rFonts w:ascii="Cambria Math" w:hAnsi="Cambria Math" w:cs="Arial"/>
          <w:lang w:val="es-ES_tradnl"/>
        </w:rPr>
        <w:t>∈</w:t>
      </w:r>
      <w:r>
        <w:rPr>
          <w:rFonts w:ascii="Times" w:hAnsi="Times" w:cs="Times New Roman"/>
          <w:color w:val="000000"/>
          <w:lang w:val="es-CO"/>
        </w:rPr>
        <w:t xml:space="preserve"> </w:t>
      </w:r>
      <w:r w:rsidRPr="009F37CD">
        <w:rPr>
          <w:rFonts w:ascii="Times" w:hAnsi="Times" w:cs="Times New Roman"/>
          <w:i/>
          <w:color w:val="000000"/>
          <w:lang w:val="es-CO"/>
        </w:rPr>
        <w:t>D</w:t>
      </w:r>
      <w:ins w:id="9" w:author="Chris" w:date="2015-03-07T17:45:00Z">
        <w:r w:rsidR="00261BB2">
          <w:rPr>
            <w:rFonts w:ascii="Times" w:hAnsi="Times" w:cs="Times New Roman"/>
            <w:i/>
            <w:color w:val="000000"/>
            <w:lang w:val="es-CO"/>
          </w:rPr>
          <w:t>.</w:t>
        </w:r>
      </w:ins>
    </w:p>
    <w:p w14:paraId="53974181" w14:textId="076C8F5E" w:rsidR="00181551" w:rsidRPr="00FB029C" w:rsidRDefault="00181551" w:rsidP="00181551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9F37CD">
        <w:rPr>
          <w:rFonts w:ascii="Times" w:hAnsi="Times" w:cs="Arial"/>
          <w:b/>
          <w:i/>
          <w:lang w:val="es-ES_tradnl"/>
        </w:rPr>
        <w:t>1</w:t>
      </w:r>
      <w:r w:rsidRPr="00FB029C">
        <w:rPr>
          <w:rFonts w:ascii="Times" w:hAnsi="Times" w:cs="Arial"/>
          <w:b/>
          <w:lang w:val="es-ES_tradnl"/>
        </w:rPr>
        <w:t xml:space="preserve"> </w:t>
      </w:r>
      <w:r w:rsidR="009F37CD">
        <w:rPr>
          <w:rFonts w:ascii="Cambria Math" w:hAnsi="Cambria Math" w:cs="Arial"/>
          <w:b/>
          <w:lang w:val="es-ES_tradnl"/>
        </w:rPr>
        <w:t>∈</w:t>
      </w:r>
      <w:r w:rsidR="009F37CD">
        <w:rPr>
          <w:rFonts w:ascii="Times" w:hAnsi="Times" w:cs="Arial"/>
          <w:b/>
          <w:lang w:val="es-ES_tradnl"/>
        </w:rPr>
        <w:t xml:space="preserve"> </w:t>
      </w:r>
      <w:r w:rsidRPr="009F37CD">
        <w:rPr>
          <w:rFonts w:ascii="Times" w:hAnsi="Times" w:cs="Times New Roman"/>
          <w:b/>
          <w:i/>
          <w:color w:val="000000"/>
          <w:lang w:val="es-CO"/>
        </w:rPr>
        <w:t>D</w:t>
      </w:r>
      <w:ins w:id="10" w:author="Chris" w:date="2015-03-07T17:45:00Z">
        <w:r w:rsidR="00261BB2">
          <w:rPr>
            <w:rFonts w:ascii="Times" w:hAnsi="Times" w:cs="Times New Roman"/>
            <w:i/>
            <w:color w:val="000000"/>
            <w:lang w:val="es-CO"/>
          </w:rPr>
          <w:t>.</w:t>
        </w:r>
      </w:ins>
    </w:p>
    <w:p w14:paraId="5088E0A8" w14:textId="6AC4BDAC" w:rsidR="00FB029C" w:rsidRDefault="00FB029C" w:rsidP="00181551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 xml:space="preserve">3 </w:t>
      </w:r>
      <w:r w:rsidRPr="00181551">
        <w:rPr>
          <w:rFonts w:ascii="Cambria Math" w:hAnsi="Cambria Math" w:cs="Cambria Math"/>
          <w:color w:val="000000"/>
          <w:lang w:val="es-CO"/>
        </w:rPr>
        <w:t>∉</w:t>
      </w:r>
      <w:r w:rsidRPr="00181551">
        <w:rPr>
          <w:rFonts w:ascii="Times" w:hAnsi="Times" w:cs="Times New Roman"/>
          <w:color w:val="000000"/>
          <w:lang w:val="es-CO"/>
        </w:rPr>
        <w:t xml:space="preserve"> </w:t>
      </w:r>
      <w:r w:rsidRPr="009F37CD">
        <w:rPr>
          <w:rFonts w:ascii="Times" w:hAnsi="Times" w:cs="Arial"/>
          <w:i/>
          <w:lang w:val="es-ES_tradnl"/>
        </w:rPr>
        <w:t>D</w:t>
      </w:r>
      <w:ins w:id="11" w:author="Chris" w:date="2015-03-07T17:45:00Z">
        <w:r w:rsidR="00261BB2">
          <w:rPr>
            <w:rFonts w:ascii="Times" w:hAnsi="Times" w:cs="Arial"/>
            <w:i/>
            <w:lang w:val="es-ES_tradnl"/>
          </w:rPr>
          <w:t>.</w:t>
        </w:r>
      </w:ins>
    </w:p>
    <w:p w14:paraId="130D189D" w14:textId="181E3AD7" w:rsidR="00181551" w:rsidRPr="00FB029C" w:rsidRDefault="00FB029C" w:rsidP="00181551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9F37CD">
        <w:rPr>
          <w:rFonts w:ascii="Times" w:hAnsi="Times" w:cs="Arial"/>
          <w:b/>
          <w:i/>
          <w:lang w:val="es-ES_tradnl"/>
        </w:rPr>
        <w:t>P</w:t>
      </w:r>
      <w:r w:rsidR="00181551" w:rsidRPr="00FB029C">
        <w:rPr>
          <w:rFonts w:ascii="Times" w:hAnsi="Times" w:cs="Arial"/>
          <w:b/>
          <w:lang w:val="es-ES_tradnl"/>
        </w:rPr>
        <w:t xml:space="preserve"> </w:t>
      </w:r>
      <w:r w:rsidR="009F37CD">
        <w:rPr>
          <w:rFonts w:ascii="Cambria Math" w:hAnsi="Cambria Math" w:cs="Arial"/>
          <w:b/>
          <w:lang w:val="es-ES_tradnl"/>
        </w:rPr>
        <w:t>∩</w:t>
      </w:r>
      <w:r w:rsidR="00181551" w:rsidRPr="00FB029C">
        <w:rPr>
          <w:rFonts w:ascii="Times" w:hAnsi="Times" w:cs="Arial"/>
          <w:b/>
          <w:color w:val="000000"/>
          <w:lang w:val="es-CO"/>
        </w:rPr>
        <w:t xml:space="preserve"> </w:t>
      </w:r>
      <w:r w:rsidRPr="009F37CD">
        <w:rPr>
          <w:rFonts w:ascii="Times" w:hAnsi="Times" w:cs="Arial"/>
          <w:b/>
          <w:i/>
          <w:color w:val="000000"/>
          <w:lang w:val="es-CO"/>
        </w:rPr>
        <w:t>D</w:t>
      </w:r>
      <w:r w:rsidR="00181551" w:rsidRPr="00FB029C">
        <w:rPr>
          <w:rFonts w:ascii="Times" w:hAnsi="Times" w:cs="Arial"/>
          <w:b/>
          <w:color w:val="000000"/>
          <w:lang w:val="es-CO"/>
        </w:rPr>
        <w:t xml:space="preserve"> = {</w:t>
      </w:r>
      <w:r w:rsidRPr="00FB029C">
        <w:rPr>
          <w:rFonts w:ascii="Times" w:hAnsi="Times" w:cs="Arial"/>
          <w:b/>
          <w:color w:val="000000"/>
          <w:lang w:val="es-CO"/>
        </w:rPr>
        <w:t>0,</w:t>
      </w:r>
      <w:r w:rsidR="00C14DE9">
        <w:rPr>
          <w:rFonts w:ascii="Times" w:hAnsi="Times" w:cs="Arial"/>
          <w:b/>
          <w:color w:val="000000"/>
          <w:lang w:val="es-CO"/>
        </w:rPr>
        <w:t xml:space="preserve"> </w:t>
      </w:r>
      <w:r w:rsidRPr="00FB029C">
        <w:rPr>
          <w:rFonts w:ascii="Times" w:hAnsi="Times" w:cs="Arial"/>
          <w:b/>
          <w:color w:val="000000"/>
          <w:lang w:val="es-CO"/>
        </w:rPr>
        <w:t>2,</w:t>
      </w:r>
      <w:r w:rsidR="00C14DE9">
        <w:rPr>
          <w:rFonts w:ascii="Times" w:hAnsi="Times" w:cs="Arial"/>
          <w:b/>
          <w:color w:val="000000"/>
          <w:lang w:val="es-CO"/>
        </w:rPr>
        <w:t xml:space="preserve"> </w:t>
      </w:r>
      <w:r w:rsidRPr="00FB029C">
        <w:rPr>
          <w:rFonts w:ascii="Times" w:hAnsi="Times" w:cs="Arial"/>
          <w:b/>
          <w:color w:val="000000"/>
          <w:lang w:val="es-CO"/>
        </w:rPr>
        <w:t>4</w:t>
      </w:r>
      <w:r w:rsidR="00181551" w:rsidRPr="00FB029C">
        <w:rPr>
          <w:rFonts w:ascii="Times" w:hAnsi="Times" w:cs="Arial"/>
          <w:b/>
          <w:color w:val="000000"/>
          <w:lang w:val="es-CO"/>
        </w:rPr>
        <w:t>}</w:t>
      </w:r>
    </w:p>
    <w:p w14:paraId="48AA702F" w14:textId="21A28476" w:rsidR="00DE2253" w:rsidDel="00FE5BAF" w:rsidRDefault="00DE2253" w:rsidP="00DE2253">
      <w:pPr>
        <w:rPr>
          <w:del w:id="12" w:author="Chris" w:date="2015-03-07T17:54:00Z"/>
          <w:rFonts w:ascii="Arial" w:hAnsi="Arial" w:cs="Arial"/>
          <w:sz w:val="18"/>
          <w:szCs w:val="18"/>
          <w:lang w:val="es-ES_tradnl"/>
        </w:rPr>
      </w:pPr>
    </w:p>
    <w:p w14:paraId="4D9E8F5E" w14:textId="72C0652D" w:rsidR="00DE2253" w:rsidDel="00FE5BAF" w:rsidRDefault="00DE2253" w:rsidP="00DE2253">
      <w:pPr>
        <w:rPr>
          <w:del w:id="13" w:author="Chris" w:date="2015-03-07T17:54:00Z"/>
          <w:rFonts w:ascii="Arial" w:hAnsi="Arial" w:cs="Arial"/>
          <w:sz w:val="18"/>
          <w:szCs w:val="18"/>
          <w:lang w:val="es-ES_tradnl"/>
        </w:rPr>
      </w:pPr>
    </w:p>
    <w:p w14:paraId="5C9C36FF" w14:textId="59F66608" w:rsidR="0083476D" w:rsidDel="00FE5BAF" w:rsidRDefault="0083476D" w:rsidP="00DE2253">
      <w:pPr>
        <w:rPr>
          <w:del w:id="14" w:author="Chris" w:date="2015-03-07T17:54:00Z"/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EEF040" w14:textId="5487956C" w:rsidR="00DE2253" w:rsidRDefault="0083476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Luis organizó el nombre de sus sobrinos en un diagrama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Venn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observa</w:t>
      </w:r>
      <w:ins w:id="15" w:author="Chris" w:date="2015-03-07T17:55:00Z">
        <w:r w:rsidR="00FE5BAF">
          <w:rPr>
            <w:rFonts w:ascii="Arial" w:hAnsi="Arial" w:cs="Arial"/>
            <w:sz w:val="18"/>
            <w:szCs w:val="18"/>
            <w:lang w:val="es-ES_tradnl"/>
          </w:rPr>
          <w:t>:</w:t>
        </w:r>
      </w:ins>
      <w:del w:id="16" w:author="Chris" w:date="2015-03-07T17:55:00Z">
        <w:r w:rsidDel="00FE5BAF">
          <w:rPr>
            <w:rFonts w:ascii="Arial" w:hAnsi="Arial" w:cs="Arial"/>
            <w:sz w:val="18"/>
            <w:szCs w:val="18"/>
            <w:lang w:val="es-ES_tradnl"/>
          </w:rPr>
          <w:delText>.</w:delText>
        </w:r>
      </w:del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7839EB1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F6BC52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477C66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20452A2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21C1BBC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24ED55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2AFC33A8" w:rsidR="00C531DB" w:rsidRDefault="009F37CD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BB7BC71" wp14:editId="2F955D24">
            <wp:extent cx="3057525" cy="1828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3D34F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F03A2C" w14:textId="53E75EEA" w:rsidR="0083476D" w:rsidRPr="006D02A8" w:rsidRDefault="0083476D" w:rsidP="0083476D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</w:t>
      </w:r>
      <w:r w:rsidR="00C14DE9">
        <w:rPr>
          <w:rFonts w:ascii="Times New Roman" w:hAnsi="Times New Roman" w:cs="Times New Roman"/>
          <w:color w:val="000000"/>
        </w:rPr>
        <w:t>IMG03n.png</w:t>
      </w:r>
    </w:p>
    <w:p w14:paraId="3F5E2DBB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B0D22F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35B3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E3117AA" w14:textId="7D403732" w:rsidR="00C14DE9" w:rsidRPr="006D02A8" w:rsidRDefault="00C14DE9" w:rsidP="00C14DE9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_REC170_IMG03a.png</w:t>
      </w:r>
    </w:p>
    <w:p w14:paraId="35CFF027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9224E15" w14:textId="40EF1521" w:rsidR="00435E6A" w:rsidRPr="00435E6A" w:rsidRDefault="00435E6A" w:rsidP="00435E6A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" w:hAnsi="Times" w:cs="Arial"/>
          <w:b/>
          <w:i/>
          <w:lang w:val="es-ES_tradnl"/>
        </w:rPr>
        <w:t xml:space="preserve">H </w:t>
      </w:r>
      <w:r w:rsidR="00AF7948" w:rsidRPr="00AF7948">
        <w:rPr>
          <w:rFonts w:ascii="Cambria Math" w:hAnsi="Cambria Math" w:cs="Arial"/>
          <w:b/>
          <w:lang w:val="es-ES_tradnl"/>
        </w:rPr>
        <w:t>∩</w:t>
      </w:r>
      <w:r w:rsidRPr="00435E6A">
        <w:rPr>
          <w:rFonts w:ascii="Times" w:hAnsi="Times" w:cs="Arial"/>
          <w:b/>
          <w:color w:val="000000"/>
          <w:lang w:val="es-CO"/>
        </w:rPr>
        <w:t xml:space="preserve"> </w:t>
      </w:r>
      <w:r w:rsidRPr="00AF7948">
        <w:rPr>
          <w:rFonts w:ascii="Times" w:hAnsi="Times" w:cs="Arial"/>
          <w:b/>
          <w:i/>
          <w:color w:val="000000"/>
          <w:lang w:val="es-CO"/>
        </w:rPr>
        <w:t xml:space="preserve">M </w:t>
      </w:r>
      <w:r w:rsidRPr="00435E6A">
        <w:rPr>
          <w:rFonts w:ascii="Times" w:hAnsi="Times" w:cs="Arial"/>
          <w:b/>
          <w:color w:val="000000"/>
          <w:lang w:val="es-CO"/>
        </w:rPr>
        <w:t>= {</w:t>
      </w:r>
      <w:del w:id="17" w:author="Chris" w:date="2015-03-07T17:45:00Z">
        <w:r w:rsidRPr="00435E6A" w:rsidDel="00261BB2">
          <w:rPr>
            <w:rFonts w:ascii="Times" w:hAnsi="Times" w:cs="Arial"/>
            <w:b/>
            <w:color w:val="000000"/>
            <w:lang w:val="es-CO"/>
          </w:rPr>
          <w:delText xml:space="preserve">  </w:delText>
        </w:r>
      </w:del>
      <w:r w:rsidRPr="00435E6A">
        <w:rPr>
          <w:rFonts w:ascii="Times" w:hAnsi="Times" w:cs="Arial"/>
          <w:b/>
          <w:color w:val="000000"/>
          <w:lang w:val="es-CO"/>
        </w:rPr>
        <w:t xml:space="preserve"> }</w:t>
      </w:r>
    </w:p>
    <w:p w14:paraId="541A38C5" w14:textId="500AD236" w:rsidR="00435E6A" w:rsidRPr="00435E6A" w:rsidRDefault="00435E6A" w:rsidP="00435E6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AF7948">
        <w:rPr>
          <w:rFonts w:ascii="Times" w:hAnsi="Times" w:cs="Arial"/>
          <w:i/>
          <w:lang w:val="es-ES_tradnl"/>
        </w:rPr>
        <w:t>M</w:t>
      </w:r>
      <w:r w:rsidRPr="00435E6A">
        <w:rPr>
          <w:rFonts w:ascii="Times" w:hAnsi="Times" w:cs="Arial"/>
          <w:lang w:val="es-ES_tradnl"/>
        </w:rPr>
        <w:t xml:space="preserve"> </w:t>
      </w:r>
      <w:r w:rsidR="00AF7948">
        <w:rPr>
          <w:rFonts w:ascii="Cambria Math" w:hAnsi="Cambria Math" w:cs="Arial"/>
          <w:lang w:val="es-ES_tradnl"/>
        </w:rPr>
        <w:t>∩</w:t>
      </w:r>
      <w:r w:rsidRPr="00435E6A">
        <w:rPr>
          <w:rFonts w:ascii="Times" w:hAnsi="Times" w:cs="Arial"/>
          <w:color w:val="000000"/>
          <w:lang w:val="es-CO"/>
        </w:rPr>
        <w:t xml:space="preserve"> </w:t>
      </w:r>
      <w:r w:rsidRPr="00AF7948">
        <w:rPr>
          <w:rFonts w:ascii="Times" w:hAnsi="Times" w:cs="Arial"/>
          <w:i/>
          <w:color w:val="000000"/>
          <w:lang w:val="es-CO"/>
        </w:rPr>
        <w:t>H</w:t>
      </w:r>
      <w:r w:rsidRPr="00435E6A">
        <w:rPr>
          <w:rFonts w:ascii="Times" w:hAnsi="Times" w:cs="Arial"/>
          <w:color w:val="000000"/>
          <w:lang w:val="es-CO"/>
        </w:rPr>
        <w:t xml:space="preserve"> = {Juan}</w:t>
      </w:r>
    </w:p>
    <w:p w14:paraId="2B76ED1C" w14:textId="77777777" w:rsidR="00567C66" w:rsidRDefault="00567C66" w:rsidP="00435E6A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 w:rsidRPr="00AF7948">
        <w:rPr>
          <w:rFonts w:ascii="Times" w:hAnsi="Times" w:cs="Arial"/>
          <w:i/>
          <w:lang w:val="es-ES_tradnl"/>
        </w:rPr>
        <w:t>M</w:t>
      </w:r>
      <w:r>
        <w:rPr>
          <w:rFonts w:ascii="Times" w:hAnsi="Times" w:cs="Arial"/>
          <w:lang w:val="es-ES_tradnl"/>
        </w:rPr>
        <w:t xml:space="preserve"> = {Juan, Luis, Roberto}</w:t>
      </w:r>
    </w:p>
    <w:p w14:paraId="6AEB7046" w14:textId="18AD55FD" w:rsidR="00435E6A" w:rsidRPr="00A938F1" w:rsidRDefault="00567C66" w:rsidP="00435E6A">
      <w:pPr>
        <w:pStyle w:val="Prrafodelista"/>
        <w:numPr>
          <w:ilvl w:val="0"/>
          <w:numId w:val="1"/>
        </w:numPr>
        <w:rPr>
          <w:rFonts w:ascii="Times" w:hAnsi="Times" w:cs="Arial"/>
          <w:b/>
          <w:lang w:val="es-ES_tradnl"/>
        </w:rPr>
      </w:pPr>
      <w:r w:rsidRPr="00A938F1">
        <w:rPr>
          <w:rFonts w:ascii="Times" w:hAnsi="Times" w:cs="Arial"/>
          <w:b/>
          <w:lang w:val="es-ES_tradnl"/>
        </w:rPr>
        <w:t xml:space="preserve">Estela </w:t>
      </w:r>
      <w:r w:rsidR="00AF7948">
        <w:rPr>
          <w:rFonts w:ascii="Cambria Math" w:hAnsi="Cambria Math" w:cs="Arial"/>
          <w:b/>
          <w:lang w:val="es-ES_tradnl"/>
        </w:rPr>
        <w:t>∈</w:t>
      </w:r>
      <w:r w:rsidRPr="00A938F1">
        <w:rPr>
          <w:rFonts w:ascii="Times" w:hAnsi="Times" w:cs="Times New Roman"/>
          <w:b/>
          <w:color w:val="000000"/>
          <w:lang w:val="es-CO"/>
        </w:rPr>
        <w:t xml:space="preserve"> </w:t>
      </w:r>
      <w:r w:rsidRPr="00AF7948">
        <w:rPr>
          <w:rFonts w:ascii="Times" w:hAnsi="Times" w:cs="Times New Roman"/>
          <w:b/>
          <w:i/>
          <w:color w:val="000000"/>
          <w:lang w:val="es-CO"/>
        </w:rPr>
        <w:t>M</w:t>
      </w:r>
      <w:ins w:id="18" w:author="Chris" w:date="2015-03-07T17:46:00Z">
        <w:r w:rsidR="00261BB2">
          <w:rPr>
            <w:rFonts w:ascii="Times" w:hAnsi="Times" w:cs="Times New Roman"/>
            <w:i/>
            <w:color w:val="000000"/>
            <w:lang w:val="es-CO"/>
          </w:rPr>
          <w:t>.</w:t>
        </w:r>
      </w:ins>
    </w:p>
    <w:p w14:paraId="42AF9E11" w14:textId="4CC890F8" w:rsidR="00435E6A" w:rsidRPr="00435E6A" w:rsidRDefault="00567C66" w:rsidP="00435E6A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>Luis</w:t>
      </w:r>
      <w:r w:rsidR="00AF7948">
        <w:rPr>
          <w:rFonts w:ascii="Cambria Math" w:hAnsi="Cambria Math" w:cs="Cambria Math"/>
          <w:color w:val="000000"/>
          <w:lang w:val="es-CO"/>
        </w:rPr>
        <w:t xml:space="preserve"> ∉</w:t>
      </w:r>
      <w:r w:rsidR="00435E6A" w:rsidRPr="00435E6A">
        <w:rPr>
          <w:rFonts w:ascii="Times" w:hAnsi="Times" w:cs="Times New Roman"/>
          <w:color w:val="000000"/>
          <w:lang w:val="es-CO"/>
        </w:rPr>
        <w:t xml:space="preserve"> </w:t>
      </w:r>
      <w:r w:rsidRPr="00AF7948">
        <w:rPr>
          <w:rFonts w:ascii="Times" w:hAnsi="Times" w:cs="Arial"/>
          <w:i/>
          <w:lang w:val="es-ES_tradnl"/>
        </w:rPr>
        <w:t>H</w:t>
      </w:r>
      <w:ins w:id="19" w:author="Chris" w:date="2015-03-07T17:46:00Z">
        <w:r w:rsidR="00261BB2">
          <w:rPr>
            <w:rFonts w:ascii="Times" w:hAnsi="Times" w:cs="Arial"/>
            <w:i/>
            <w:lang w:val="es-ES_tradnl"/>
          </w:rPr>
          <w:t>.</w:t>
        </w:r>
      </w:ins>
    </w:p>
    <w:p w14:paraId="7CE1D5D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7ED5BEF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90D1C78" w14:textId="5FBC43F2" w:rsidR="00DE2253" w:rsidRDefault="00EE48ED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Observa los conjuntos que los estudiantes de grado cuarto propusieron en su clase de </w:t>
      </w:r>
      <w:ins w:id="20" w:author="Chris" w:date="2015-03-07T17:54:00Z">
        <w:r w:rsidR="00FE5BAF">
          <w:rPr>
            <w:rFonts w:ascii="Arial" w:hAnsi="Arial" w:cs="Arial"/>
            <w:sz w:val="18"/>
            <w:szCs w:val="18"/>
            <w:lang w:val="es-ES_tradnl"/>
          </w:rPr>
          <w:t>m</w:t>
        </w:r>
      </w:ins>
      <w:del w:id="21" w:author="Chris" w:date="2015-03-07T17:54:00Z">
        <w:r w:rsidDel="00FE5BAF">
          <w:rPr>
            <w:rFonts w:ascii="Arial" w:hAnsi="Arial" w:cs="Arial"/>
            <w:sz w:val="18"/>
            <w:szCs w:val="18"/>
            <w:lang w:val="es-ES_tradnl"/>
          </w:rPr>
          <w:delText>M</w:delText>
        </w:r>
      </w:del>
      <w:r>
        <w:rPr>
          <w:rFonts w:ascii="Arial" w:hAnsi="Arial" w:cs="Arial"/>
          <w:sz w:val="18"/>
          <w:szCs w:val="18"/>
          <w:lang w:val="es-ES_tradnl"/>
        </w:rPr>
        <w:t>atemáticas</w:t>
      </w:r>
      <w:del w:id="22" w:author="Chris" w:date="2015-03-07T17:55:00Z">
        <w:r w:rsidDel="00FE5BAF">
          <w:rPr>
            <w:rFonts w:ascii="Arial" w:hAnsi="Arial" w:cs="Arial"/>
            <w:sz w:val="18"/>
            <w:szCs w:val="18"/>
            <w:lang w:val="es-ES_tradnl"/>
          </w:rPr>
          <w:delText>.</w:delText>
        </w:r>
      </w:del>
      <w:ins w:id="23" w:author="Chris" w:date="2015-03-07T17:55:00Z">
        <w:r w:rsidR="00FE5BAF">
          <w:rPr>
            <w:rFonts w:ascii="Arial" w:hAnsi="Arial" w:cs="Arial"/>
            <w:sz w:val="18"/>
            <w:szCs w:val="18"/>
            <w:lang w:val="es-ES_tradnl"/>
          </w:rPr>
          <w:t>: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70A0DB9" w14:textId="77777777" w:rsidR="00DE2253" w:rsidRPr="009510B5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7BD3BC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72270A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EA0DE89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C8606A2" w14:textId="1DF17FC9" w:rsidR="00C531DB" w:rsidRDefault="00E055FE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25ABA9BA" wp14:editId="01A12412">
            <wp:extent cx="3505200" cy="7683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95F06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7F51DB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31197A" w14:textId="3345F85B" w:rsidR="00E055FE" w:rsidRPr="006D02A8" w:rsidRDefault="00E055FE" w:rsidP="00C14DE9">
      <w:pPr>
        <w:tabs>
          <w:tab w:val="center" w:pos="5029"/>
        </w:tabs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</w:t>
      </w:r>
      <w:r w:rsidR="00C14DE9">
        <w:rPr>
          <w:rFonts w:ascii="Times New Roman" w:hAnsi="Times New Roman" w:cs="Times New Roman"/>
          <w:color w:val="000000"/>
        </w:rPr>
        <w:t>IMG04n.png</w:t>
      </w:r>
      <w:r w:rsidR="00C14DE9">
        <w:rPr>
          <w:rFonts w:ascii="Times New Roman" w:hAnsi="Times New Roman" w:cs="Times New Roman"/>
          <w:color w:val="000000"/>
        </w:rPr>
        <w:tab/>
      </w:r>
    </w:p>
    <w:p w14:paraId="15740EF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06EA306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70E4BC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03EC0B" w14:textId="34086AC4" w:rsidR="00C531DB" w:rsidRPr="007F74EA" w:rsidRDefault="00C14DE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_REC170_IMG04a.png</w:t>
      </w:r>
    </w:p>
    <w:p w14:paraId="6683437A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E05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6C29A729" w14:textId="456E4D90" w:rsidR="00E055FE" w:rsidRPr="00E055FE" w:rsidRDefault="00284BAA" w:rsidP="00E055FE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>i</w:t>
      </w:r>
      <w:r w:rsidR="00E055FE" w:rsidRPr="00E055FE">
        <w:rPr>
          <w:rFonts w:ascii="Cambria Math" w:hAnsi="Cambria Math" w:cs="Cambria Math"/>
          <w:color w:val="000000"/>
          <w:lang w:val="es-CO"/>
        </w:rPr>
        <w:t xml:space="preserve"> ∉</w:t>
      </w:r>
      <w:r w:rsidR="00E055FE" w:rsidRPr="00E055FE">
        <w:rPr>
          <w:rFonts w:ascii="Times" w:hAnsi="Times" w:cs="Times New Roman"/>
          <w:color w:val="000000"/>
          <w:lang w:val="es-CO"/>
        </w:rPr>
        <w:t xml:space="preserve"> </w:t>
      </w:r>
      <w:r w:rsidR="00E055FE" w:rsidRPr="00AF7948">
        <w:rPr>
          <w:rFonts w:ascii="Times" w:hAnsi="Times" w:cs="Arial"/>
          <w:i/>
          <w:lang w:val="es-ES_tradnl"/>
        </w:rPr>
        <w:t>V</w:t>
      </w:r>
      <w:ins w:id="24" w:author="Chris" w:date="2015-03-07T17:46:00Z">
        <w:r w:rsidR="00261BB2">
          <w:rPr>
            <w:rFonts w:ascii="Times" w:hAnsi="Times" w:cs="Arial"/>
            <w:i/>
            <w:lang w:val="es-ES_tradnl"/>
          </w:rPr>
          <w:t>.</w:t>
        </w:r>
      </w:ins>
    </w:p>
    <w:p w14:paraId="43BD6A75" w14:textId="127DCDF2" w:rsidR="00E055FE" w:rsidRPr="00641848" w:rsidRDefault="00E055FE" w:rsidP="00E055F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" w:hAnsi="Times" w:cs="Arial"/>
          <w:b/>
          <w:i/>
          <w:lang w:val="es-ES_tradnl"/>
        </w:rPr>
        <w:t>M</w:t>
      </w:r>
      <w:r w:rsidRPr="00641848">
        <w:rPr>
          <w:rFonts w:ascii="Times" w:hAnsi="Times" w:cs="Arial"/>
          <w:b/>
          <w:lang w:val="es-ES_tradnl"/>
        </w:rPr>
        <w:t xml:space="preserve"> </w:t>
      </w:r>
      <w:r w:rsidR="00AF7948">
        <w:rPr>
          <w:rFonts w:ascii="Cambria Math" w:hAnsi="Cambria Math" w:cs="Arial"/>
          <w:b/>
          <w:lang w:val="es-ES_tradnl"/>
        </w:rPr>
        <w:t>∩</w:t>
      </w:r>
      <w:r w:rsidR="00AF7948">
        <w:rPr>
          <w:rFonts w:ascii="Times" w:hAnsi="Times" w:cs="Arial"/>
          <w:b/>
          <w:lang w:val="es-ES_tradnl"/>
        </w:rPr>
        <w:t xml:space="preserve"> </w:t>
      </w:r>
      <w:r w:rsidRPr="00AF7948">
        <w:rPr>
          <w:rFonts w:ascii="Times" w:hAnsi="Times" w:cs="Arial"/>
          <w:b/>
          <w:i/>
          <w:color w:val="000000"/>
          <w:lang w:val="es-CO"/>
        </w:rPr>
        <w:t>V</w:t>
      </w:r>
      <w:r w:rsidRPr="00641848">
        <w:rPr>
          <w:rFonts w:ascii="Times" w:hAnsi="Times" w:cs="Arial"/>
          <w:b/>
          <w:color w:val="000000"/>
          <w:lang w:val="es-CO"/>
        </w:rPr>
        <w:t xml:space="preserve"> = {a,</w:t>
      </w:r>
      <w:r w:rsidR="00083586">
        <w:rPr>
          <w:rFonts w:ascii="Times" w:hAnsi="Times" w:cs="Arial"/>
          <w:b/>
          <w:color w:val="000000"/>
          <w:lang w:val="es-CO"/>
        </w:rPr>
        <w:t xml:space="preserve"> </w:t>
      </w:r>
      <w:r w:rsidRPr="00641848">
        <w:rPr>
          <w:rFonts w:ascii="Times" w:hAnsi="Times" w:cs="Arial"/>
          <w:b/>
          <w:color w:val="000000"/>
          <w:lang w:val="es-CO"/>
        </w:rPr>
        <w:t>i,</w:t>
      </w:r>
      <w:r w:rsidR="00083586">
        <w:rPr>
          <w:rFonts w:ascii="Times" w:hAnsi="Times" w:cs="Arial"/>
          <w:b/>
          <w:color w:val="000000"/>
          <w:lang w:val="es-CO"/>
        </w:rPr>
        <w:t xml:space="preserve"> </w:t>
      </w:r>
      <w:r w:rsidRPr="00641848">
        <w:rPr>
          <w:rFonts w:ascii="Times" w:hAnsi="Times" w:cs="Arial"/>
          <w:b/>
          <w:color w:val="000000"/>
          <w:lang w:val="es-CO"/>
        </w:rPr>
        <w:t>o}</w:t>
      </w:r>
    </w:p>
    <w:p w14:paraId="54A9E444" w14:textId="33A2747D" w:rsidR="00E055FE" w:rsidRPr="00641848" w:rsidRDefault="00E055FE" w:rsidP="00E055FE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" w:hAnsi="Times" w:cs="Arial"/>
          <w:b/>
          <w:i/>
          <w:lang w:val="es-ES_tradnl"/>
        </w:rPr>
        <w:lastRenderedPageBreak/>
        <w:t>M</w:t>
      </w:r>
      <w:r w:rsidRPr="00641848">
        <w:rPr>
          <w:rFonts w:ascii="Times" w:hAnsi="Times" w:cs="Arial"/>
          <w:b/>
          <w:lang w:val="es-ES_tradnl"/>
        </w:rPr>
        <w:t xml:space="preserve"> </w:t>
      </w:r>
      <w:r w:rsidR="00AF7948">
        <w:rPr>
          <w:rFonts w:ascii="Cambria Math" w:hAnsi="Cambria Math" w:cs="Arial"/>
          <w:b/>
          <w:lang w:val="es-ES_tradnl"/>
        </w:rPr>
        <w:t>∩</w:t>
      </w:r>
      <w:r w:rsidRPr="00641848">
        <w:rPr>
          <w:rFonts w:ascii="Times" w:hAnsi="Times" w:cs="Arial"/>
          <w:b/>
          <w:color w:val="000000"/>
          <w:lang w:val="es-CO"/>
        </w:rPr>
        <w:t xml:space="preserve"> </w:t>
      </w:r>
      <w:r w:rsidRPr="00AF7948">
        <w:rPr>
          <w:rFonts w:ascii="Times" w:hAnsi="Times" w:cs="Arial"/>
          <w:b/>
          <w:i/>
          <w:color w:val="000000"/>
          <w:lang w:val="es-CO"/>
        </w:rPr>
        <w:t>V</w:t>
      </w:r>
      <w:r w:rsidRPr="00641848">
        <w:rPr>
          <w:rFonts w:ascii="Times" w:hAnsi="Times" w:cs="Arial"/>
          <w:b/>
          <w:color w:val="000000"/>
          <w:lang w:val="es-CO"/>
        </w:rPr>
        <w:t xml:space="preserve"> = </w:t>
      </w:r>
      <w:r w:rsidRPr="00AF7948">
        <w:rPr>
          <w:rFonts w:ascii="Times" w:hAnsi="Times" w:cs="Arial"/>
          <w:b/>
          <w:i/>
          <w:lang w:val="es-ES_tradnl"/>
        </w:rPr>
        <w:t>V</w:t>
      </w:r>
      <w:r w:rsidRPr="00641848">
        <w:rPr>
          <w:rFonts w:ascii="Times" w:hAnsi="Times" w:cs="Arial"/>
          <w:b/>
          <w:lang w:val="es-ES_tradnl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lang w:val="es-CO"/>
          </w:rPr>
          <m:t>∩</m:t>
        </m:r>
      </m:oMath>
      <w:r w:rsidRPr="00641848">
        <w:rPr>
          <w:rFonts w:ascii="Times" w:hAnsi="Times" w:cs="Arial"/>
          <w:b/>
          <w:color w:val="000000"/>
          <w:lang w:val="es-CO"/>
        </w:rPr>
        <w:t xml:space="preserve"> </w:t>
      </w:r>
      <w:r w:rsidRPr="00AF7948">
        <w:rPr>
          <w:rFonts w:ascii="Times" w:hAnsi="Times" w:cs="Arial"/>
          <w:b/>
          <w:i/>
          <w:color w:val="000000"/>
          <w:lang w:val="es-CO"/>
        </w:rPr>
        <w:t>M</w:t>
      </w:r>
      <w:ins w:id="25" w:author="Chris" w:date="2015-03-07T17:46:00Z">
        <w:r w:rsidR="00261BB2">
          <w:rPr>
            <w:rFonts w:ascii="Times" w:hAnsi="Times" w:cs="Arial"/>
            <w:i/>
            <w:color w:val="000000"/>
            <w:lang w:val="es-CO"/>
          </w:rPr>
          <w:t>.</w:t>
        </w:r>
      </w:ins>
    </w:p>
    <w:p w14:paraId="075BA382" w14:textId="7A5BBDD1" w:rsidR="00284BAA" w:rsidRPr="00E055FE" w:rsidRDefault="00284BAA" w:rsidP="00284BAA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>a</w:t>
      </w:r>
      <w:r w:rsidRPr="00E055FE">
        <w:rPr>
          <w:rFonts w:ascii="Cambria Math" w:hAnsi="Cambria Math" w:cs="Cambria Math"/>
          <w:color w:val="000000"/>
          <w:lang w:val="es-CO"/>
        </w:rPr>
        <w:t xml:space="preserve"> ∉</w:t>
      </w:r>
      <w:r w:rsidRPr="00E055FE">
        <w:rPr>
          <w:rFonts w:ascii="Times" w:hAnsi="Times" w:cs="Times New Roman"/>
          <w:color w:val="000000"/>
          <w:lang w:val="es-CO"/>
        </w:rPr>
        <w:t xml:space="preserve"> </w:t>
      </w:r>
      <w:r w:rsidRPr="00AF7948">
        <w:rPr>
          <w:rFonts w:ascii="Times" w:hAnsi="Times" w:cs="Arial"/>
          <w:i/>
          <w:lang w:val="es-ES_tradnl"/>
        </w:rPr>
        <w:t>M</w:t>
      </w:r>
      <w:ins w:id="26" w:author="Chris" w:date="2015-03-07T17:46:00Z">
        <w:r w:rsidR="00261BB2">
          <w:rPr>
            <w:rFonts w:ascii="Times" w:hAnsi="Times" w:cs="Arial"/>
            <w:i/>
            <w:lang w:val="es-ES_tradnl"/>
          </w:rPr>
          <w:t>.</w:t>
        </w:r>
      </w:ins>
    </w:p>
    <w:p w14:paraId="642F6413" w14:textId="2C8DF609" w:rsidR="00E055FE" w:rsidRPr="00E055FE" w:rsidRDefault="00284BAA" w:rsidP="00E055FE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>u</w:t>
      </w:r>
      <w:r w:rsidR="00E055FE" w:rsidRPr="00E055FE">
        <w:rPr>
          <w:rFonts w:ascii="Times" w:hAnsi="Times" w:cs="Arial"/>
          <w:lang w:val="es-ES_tradnl"/>
        </w:rPr>
        <w:t xml:space="preserve"> </w:t>
      </w:r>
      <w:r w:rsidR="00AF7948">
        <w:rPr>
          <w:rFonts w:ascii="Cambria Math" w:hAnsi="Cambria Math" w:cs="Arial"/>
          <w:lang w:val="es-ES_tradnl"/>
        </w:rPr>
        <w:t>∈</w:t>
      </w:r>
      <w:r w:rsidR="00E055FE" w:rsidRPr="00AF7948">
        <w:rPr>
          <w:rFonts w:ascii="Times" w:hAnsi="Times" w:cs="Times New Roman"/>
          <w:i/>
          <w:color w:val="000000"/>
          <w:lang w:val="es-CO"/>
        </w:rPr>
        <w:t xml:space="preserve"> M</w:t>
      </w:r>
      <w:ins w:id="27" w:author="Chris" w:date="2015-03-07T17:46:00Z">
        <w:r w:rsidR="00261BB2">
          <w:rPr>
            <w:rFonts w:ascii="Times" w:hAnsi="Times" w:cs="Times New Roman"/>
            <w:i/>
            <w:color w:val="000000"/>
            <w:lang w:val="es-CO"/>
          </w:rPr>
          <w:t>.</w:t>
        </w:r>
      </w:ins>
    </w:p>
    <w:p w14:paraId="3EE7435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9106D6D" w14:textId="2EF1B378" w:rsidR="00DE2253" w:rsidRDefault="004C555C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Diego y Tomás juegan a decir números en secuencias diferentes, observa los números que cada uno ha dicho</w:t>
      </w:r>
      <w:ins w:id="28" w:author="Chris" w:date="2015-03-07T17:55:00Z">
        <w:r w:rsidR="00FE5BAF">
          <w:rPr>
            <w:rFonts w:ascii="Arial" w:hAnsi="Arial" w:cs="Arial"/>
            <w:sz w:val="18"/>
            <w:szCs w:val="18"/>
            <w:lang w:val="es-ES_tradnl"/>
          </w:rPr>
          <w:t>:</w:t>
        </w:r>
      </w:ins>
      <w:del w:id="29" w:author="Chris" w:date="2015-03-07T17:55:00Z">
        <w:r w:rsidDel="00FE5BAF">
          <w:rPr>
            <w:rFonts w:ascii="Arial" w:hAnsi="Arial" w:cs="Arial"/>
            <w:sz w:val="18"/>
            <w:szCs w:val="18"/>
            <w:lang w:val="es-ES_tradnl"/>
          </w:rPr>
          <w:delText>.</w:delText>
        </w:r>
      </w:del>
    </w:p>
    <w:p w14:paraId="1642C73E" w14:textId="15612B67" w:rsidR="00DE2253" w:rsidRPr="009510B5" w:rsidRDefault="00AF7948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AE2446E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567FE8F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19DA28B" w14:textId="77777777" w:rsidR="00DE2253" w:rsidRPr="0072270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26183D8E" w14:textId="77777777" w:rsidR="00112487" w:rsidRPr="0072270A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8C3B6BE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7468B77" w14:textId="291F9825" w:rsidR="00C531DB" w:rsidRDefault="00C71189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EF97CB2" wp14:editId="6011E233">
            <wp:extent cx="3505200" cy="768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611232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03EA51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338AD5" w14:textId="37BE414E" w:rsidR="00022E82" w:rsidRPr="006D02A8" w:rsidRDefault="00022E82" w:rsidP="00022E82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 w:rsidR="00C14DE9">
        <w:rPr>
          <w:rFonts w:ascii="Times New Roman" w:hAnsi="Times New Roman" w:cs="Times New Roman"/>
          <w:color w:val="000000"/>
        </w:rPr>
        <w:t>_REC170_IMG05n.png</w:t>
      </w:r>
    </w:p>
    <w:p w14:paraId="544123AE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02A699" w14:textId="77777777" w:rsidR="00C531DB" w:rsidRP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BE1400" w14:textId="77777777" w:rsidR="00C531DB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4FB76" w14:textId="38D10F46" w:rsidR="00C14DE9" w:rsidRPr="006D02A8" w:rsidRDefault="00C14DE9" w:rsidP="00C14DE9">
      <w:pPr>
        <w:ind w:firstLine="426"/>
        <w:rPr>
          <w:rFonts w:ascii="Arial" w:hAnsi="Arial"/>
          <w:sz w:val="18"/>
          <w:szCs w:val="18"/>
          <w:lang w:val="es-ES_tradnl"/>
        </w:rPr>
      </w:pPr>
      <w:r w:rsidRPr="00AA4CCC">
        <w:rPr>
          <w:rFonts w:ascii="Times New Roman" w:hAnsi="Times New Roman" w:cs="Times New Roman"/>
          <w:color w:val="000000"/>
        </w:rPr>
        <w:t>MA_04_01_CO</w:t>
      </w:r>
      <w:r>
        <w:rPr>
          <w:rFonts w:ascii="Times New Roman" w:hAnsi="Times New Roman" w:cs="Times New Roman"/>
          <w:color w:val="000000"/>
        </w:rPr>
        <w:t>_REC170_IMG05a.png</w:t>
      </w:r>
    </w:p>
    <w:p w14:paraId="0912045E" w14:textId="77777777" w:rsidR="00C531DB" w:rsidRPr="007F74EA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C8A4F92" w14:textId="3FDE78F0" w:rsidR="00022E82" w:rsidRPr="00022E82" w:rsidRDefault="00022E82" w:rsidP="00022E8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 New Roman" w:hAnsi="Times New Roman" w:cs="Times New Roman"/>
          <w:b/>
          <w:i/>
          <w:color w:val="000000"/>
          <w:lang w:val="es-CO"/>
        </w:rPr>
        <w:t>D</w:t>
      </w:r>
      <w:r w:rsidR="00AF7948">
        <w:rPr>
          <w:rFonts w:ascii="Cambria Math" w:hAnsi="Cambria Math" w:cs="Cambria Math"/>
          <w:b/>
          <w:color w:val="000000"/>
          <w:lang w:val="es-CO"/>
        </w:rPr>
        <w:t xml:space="preserve"> </w:t>
      </w:r>
      <w:r w:rsidRPr="00022E82">
        <w:rPr>
          <w:rFonts w:ascii="Cambria Math" w:hAnsi="Cambria Math" w:cs="Cambria Math"/>
          <w:b/>
          <w:color w:val="000000"/>
          <w:lang w:val="es-CO"/>
        </w:rPr>
        <w:t>=</w:t>
      </w:r>
      <w:r w:rsidR="00AF7948">
        <w:rPr>
          <w:rFonts w:ascii="Cambria Math" w:hAnsi="Cambria Math" w:cs="Cambria Math"/>
          <w:b/>
          <w:color w:val="000000"/>
          <w:lang w:val="es-CO"/>
        </w:rPr>
        <w:t xml:space="preserve"> </w:t>
      </w:r>
      <w:r w:rsidRPr="00022E82">
        <w:rPr>
          <w:rFonts w:ascii="Cambria Math" w:hAnsi="Cambria Math" w:cs="Cambria Math"/>
          <w:b/>
          <w:color w:val="000000"/>
          <w:lang w:val="es-CO"/>
        </w:rPr>
        <w:t>{</w:t>
      </w:r>
      <w:r w:rsidR="005A3C4E">
        <w:rPr>
          <w:rFonts w:ascii="Cambria Math" w:hAnsi="Cambria Math" w:cs="Cambria Math"/>
          <w:b/>
          <w:color w:val="000000"/>
          <w:lang w:val="es-CO"/>
        </w:rPr>
        <w:t>M</w:t>
      </w:r>
      <w:r w:rsidRPr="00022E82">
        <w:rPr>
          <w:rFonts w:ascii="Cambria Math" w:hAnsi="Cambria Math" w:cs="Cambria Math"/>
          <w:b/>
          <w:color w:val="000000"/>
          <w:lang w:val="es-CO"/>
        </w:rPr>
        <w:t>últiplos de 2 hasta 12}</w:t>
      </w:r>
    </w:p>
    <w:p w14:paraId="01E9BC9B" w14:textId="04D340E8" w:rsidR="00022E82" w:rsidRPr="00022E82" w:rsidRDefault="00022E82" w:rsidP="00022E8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" w:hAnsi="Times" w:cs="Arial"/>
          <w:b/>
          <w:i/>
          <w:lang w:val="es-ES_tradnl"/>
        </w:rPr>
        <w:t>D</w:t>
      </w:r>
      <w:r w:rsidRPr="00022E82">
        <w:rPr>
          <w:rFonts w:ascii="Times" w:hAnsi="Times" w:cs="Arial"/>
          <w:b/>
          <w:lang w:val="es-ES_tradnl"/>
        </w:rPr>
        <w:t xml:space="preserve"> </w:t>
      </w:r>
      <w:r w:rsidR="00AF7948">
        <w:rPr>
          <w:rFonts w:ascii="Cambria Math" w:hAnsi="Cambria Math" w:cs="Arial"/>
          <w:b/>
          <w:lang w:val="es-ES_tradnl"/>
        </w:rPr>
        <w:t>∩</w:t>
      </w:r>
      <w:r w:rsidRPr="00022E82">
        <w:rPr>
          <w:rFonts w:ascii="Times" w:hAnsi="Times" w:cs="Arial"/>
          <w:b/>
          <w:color w:val="000000"/>
          <w:lang w:val="es-CO"/>
        </w:rPr>
        <w:t xml:space="preserve"> </w:t>
      </w:r>
      <w:r w:rsidRPr="00AF7948">
        <w:rPr>
          <w:rFonts w:ascii="Times" w:hAnsi="Times" w:cs="Arial"/>
          <w:b/>
          <w:i/>
          <w:color w:val="000000"/>
          <w:lang w:val="es-CO"/>
        </w:rPr>
        <w:t>T</w:t>
      </w:r>
      <w:r w:rsidRPr="00022E82">
        <w:rPr>
          <w:rFonts w:ascii="Times" w:hAnsi="Times" w:cs="Arial"/>
          <w:b/>
          <w:color w:val="000000"/>
          <w:lang w:val="es-CO"/>
        </w:rPr>
        <w:t xml:space="preserve"> = {6,</w:t>
      </w:r>
      <w:r w:rsidR="00C14DE9">
        <w:rPr>
          <w:rFonts w:ascii="Times" w:hAnsi="Times" w:cs="Arial"/>
          <w:b/>
          <w:color w:val="000000"/>
          <w:lang w:val="es-CO"/>
        </w:rPr>
        <w:t xml:space="preserve"> </w:t>
      </w:r>
      <w:r w:rsidRPr="00022E82">
        <w:rPr>
          <w:rFonts w:ascii="Times" w:hAnsi="Times" w:cs="Arial"/>
          <w:b/>
          <w:color w:val="000000"/>
          <w:lang w:val="es-CO"/>
        </w:rPr>
        <w:t>12}</w:t>
      </w:r>
    </w:p>
    <w:p w14:paraId="31FC4158" w14:textId="3E1EC049" w:rsidR="00022E82" w:rsidRPr="00E055FE" w:rsidRDefault="00022E82" w:rsidP="00022E82">
      <w:pPr>
        <w:pStyle w:val="Prrafodelista"/>
        <w:numPr>
          <w:ilvl w:val="0"/>
          <w:numId w:val="1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>8</w:t>
      </w:r>
      <w:r w:rsidRPr="00E055FE">
        <w:rPr>
          <w:rFonts w:ascii="Times" w:hAnsi="Times" w:cs="Arial"/>
          <w:lang w:val="es-ES_tradnl"/>
        </w:rPr>
        <w:t xml:space="preserve"> </w:t>
      </w:r>
      <w:r w:rsidR="00AF7948">
        <w:rPr>
          <w:rFonts w:ascii="Cambria Math" w:hAnsi="Cambria Math" w:cs="Arial"/>
          <w:lang w:val="es-ES_tradnl"/>
        </w:rPr>
        <w:t>∈</w:t>
      </w:r>
      <w:r>
        <w:rPr>
          <w:rFonts w:ascii="Times" w:hAnsi="Times" w:cs="Times New Roman"/>
          <w:color w:val="000000"/>
          <w:lang w:val="es-CO"/>
        </w:rPr>
        <w:t xml:space="preserve"> </w:t>
      </w:r>
      <w:r w:rsidRPr="00AF7948">
        <w:rPr>
          <w:rFonts w:ascii="Times" w:hAnsi="Times" w:cs="Times New Roman"/>
          <w:i/>
          <w:color w:val="000000"/>
          <w:lang w:val="es-CO"/>
        </w:rPr>
        <w:t>T</w:t>
      </w:r>
      <w:ins w:id="30" w:author="Chris" w:date="2015-03-07T17:46:00Z">
        <w:r w:rsidR="00586D7A">
          <w:rPr>
            <w:rFonts w:ascii="Times" w:hAnsi="Times" w:cs="Times New Roman"/>
            <w:i/>
            <w:color w:val="000000"/>
            <w:lang w:val="es-CO"/>
          </w:rPr>
          <w:t>.</w:t>
        </w:r>
      </w:ins>
    </w:p>
    <w:p w14:paraId="7EF534D6" w14:textId="25173A1C" w:rsidR="00022E82" w:rsidRPr="005A3C4E" w:rsidRDefault="00022E82" w:rsidP="00022E8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AF7948">
        <w:rPr>
          <w:rFonts w:ascii="Times" w:hAnsi="Times" w:cs="Arial"/>
          <w:b/>
          <w:i/>
          <w:lang w:val="es-ES_tradnl"/>
        </w:rPr>
        <w:t>T</w:t>
      </w:r>
      <w:r w:rsidR="00AF7948">
        <w:rPr>
          <w:rFonts w:ascii="Times" w:hAnsi="Times" w:cs="Arial"/>
          <w:b/>
          <w:lang w:val="es-ES_tradnl"/>
        </w:rPr>
        <w:t xml:space="preserve"> </w:t>
      </w:r>
      <w:r w:rsidRPr="005A3C4E">
        <w:rPr>
          <w:rFonts w:ascii="Times" w:hAnsi="Times" w:cs="Arial"/>
          <w:b/>
          <w:lang w:val="es-ES_tradnl"/>
        </w:rPr>
        <w:t>=</w:t>
      </w:r>
      <w:r w:rsidR="00AF7948">
        <w:rPr>
          <w:rFonts w:ascii="Times" w:hAnsi="Times" w:cs="Arial"/>
          <w:b/>
          <w:lang w:val="es-ES_tradnl"/>
        </w:rPr>
        <w:t xml:space="preserve"> </w:t>
      </w:r>
      <w:r w:rsidRPr="005A3C4E">
        <w:rPr>
          <w:rFonts w:ascii="Times" w:hAnsi="Times" w:cs="Arial"/>
          <w:b/>
          <w:lang w:val="es-ES_tradnl"/>
        </w:rPr>
        <w:t>{M</w:t>
      </w:r>
      <w:r w:rsidR="005A3C4E" w:rsidRPr="005A3C4E">
        <w:rPr>
          <w:rFonts w:ascii="Times" w:hAnsi="Times" w:cs="Arial"/>
          <w:b/>
          <w:lang w:val="es-ES_tradnl"/>
        </w:rPr>
        <w:t>últiplos de 3 hasta 15}</w:t>
      </w:r>
    </w:p>
    <w:p w14:paraId="1FF8EE3B" w14:textId="3CC396F2" w:rsidR="00022E82" w:rsidRPr="00022E82" w:rsidRDefault="005A3C4E" w:rsidP="00022E82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Cambria Math" w:hAnsi="Cambria Math" w:cs="Cambria Math"/>
          <w:color w:val="000000"/>
          <w:lang w:val="es-CO"/>
        </w:rPr>
        <w:t>9</w:t>
      </w:r>
      <w:r w:rsidR="00022E82" w:rsidRPr="00022E82">
        <w:rPr>
          <w:rFonts w:ascii="Cambria Math" w:hAnsi="Cambria Math" w:cs="Cambria Math"/>
          <w:color w:val="000000"/>
          <w:lang w:val="es-CO"/>
        </w:rPr>
        <w:t xml:space="preserve"> ∉</w:t>
      </w:r>
      <w:r w:rsidR="00022E82" w:rsidRPr="00AF7948">
        <w:rPr>
          <w:rFonts w:ascii="Times" w:hAnsi="Times" w:cs="Times New Roman"/>
          <w:i/>
          <w:color w:val="000000"/>
          <w:lang w:val="es-CO"/>
        </w:rPr>
        <w:t xml:space="preserve"> </w:t>
      </w:r>
      <w:r w:rsidRPr="00AF7948">
        <w:rPr>
          <w:rFonts w:ascii="Times" w:hAnsi="Times" w:cs="Arial"/>
          <w:i/>
          <w:lang w:val="es-ES_tradnl"/>
        </w:rPr>
        <w:t>T</w:t>
      </w:r>
      <w:ins w:id="31" w:author="Chris" w:date="2015-03-07T17:46:00Z">
        <w:r w:rsidR="00586D7A">
          <w:rPr>
            <w:rFonts w:ascii="Times" w:hAnsi="Times" w:cs="Arial"/>
            <w:i/>
            <w:lang w:val="es-ES_tradnl"/>
          </w:rPr>
          <w:t>.</w:t>
        </w:r>
      </w:ins>
    </w:p>
    <w:p w14:paraId="004AF61A" w14:textId="77777777" w:rsidR="00DE2253" w:rsidRPr="007F74EA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19440AE" w14:textId="77777777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bookmarkStart w:id="32" w:name="_GoBack"/>
      <w:bookmarkEnd w:id="32"/>
    </w:p>
    <w:sectPr w:rsidR="00DE225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912BEE"/>
    <w:multiLevelType w:val="hybridMultilevel"/>
    <w:tmpl w:val="148C8B7C"/>
    <w:lvl w:ilvl="0" w:tplc="C1B6E03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sz w:val="24"/>
        <w:szCs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2E82"/>
    <w:rsid w:val="00025642"/>
    <w:rsid w:val="00046B74"/>
    <w:rsid w:val="00051C59"/>
    <w:rsid w:val="0005228B"/>
    <w:rsid w:val="000537AE"/>
    <w:rsid w:val="00054002"/>
    <w:rsid w:val="000719EE"/>
    <w:rsid w:val="00083586"/>
    <w:rsid w:val="000B20BA"/>
    <w:rsid w:val="00104E5C"/>
    <w:rsid w:val="00112487"/>
    <w:rsid w:val="00125D25"/>
    <w:rsid w:val="00165D01"/>
    <w:rsid w:val="00181551"/>
    <w:rsid w:val="001924F6"/>
    <w:rsid w:val="001B092E"/>
    <w:rsid w:val="001B3983"/>
    <w:rsid w:val="001C1308"/>
    <w:rsid w:val="001D2148"/>
    <w:rsid w:val="001E2043"/>
    <w:rsid w:val="001E4A5B"/>
    <w:rsid w:val="00217DD1"/>
    <w:rsid w:val="002233BF"/>
    <w:rsid w:val="00227850"/>
    <w:rsid w:val="00230D9D"/>
    <w:rsid w:val="00254FDB"/>
    <w:rsid w:val="0025789D"/>
    <w:rsid w:val="00261BB2"/>
    <w:rsid w:val="00284BAA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B49B4"/>
    <w:rsid w:val="003C0425"/>
    <w:rsid w:val="003D72B3"/>
    <w:rsid w:val="004024BA"/>
    <w:rsid w:val="00411F22"/>
    <w:rsid w:val="00417B06"/>
    <w:rsid w:val="00435E6A"/>
    <w:rsid w:val="004375B6"/>
    <w:rsid w:val="0045712C"/>
    <w:rsid w:val="00485C72"/>
    <w:rsid w:val="00495119"/>
    <w:rsid w:val="004A4A9C"/>
    <w:rsid w:val="004A6157"/>
    <w:rsid w:val="004C555C"/>
    <w:rsid w:val="004D41B6"/>
    <w:rsid w:val="00510FE7"/>
    <w:rsid w:val="0052013C"/>
    <w:rsid w:val="005513FA"/>
    <w:rsid w:val="00551D6E"/>
    <w:rsid w:val="00552D7C"/>
    <w:rsid w:val="00567C66"/>
    <w:rsid w:val="00584F8B"/>
    <w:rsid w:val="00586D7A"/>
    <w:rsid w:val="005A3C4E"/>
    <w:rsid w:val="005B210B"/>
    <w:rsid w:val="005C209B"/>
    <w:rsid w:val="005D3CC8"/>
    <w:rsid w:val="005F4C68"/>
    <w:rsid w:val="00611072"/>
    <w:rsid w:val="00616529"/>
    <w:rsid w:val="00630169"/>
    <w:rsid w:val="0063490D"/>
    <w:rsid w:val="00636BCE"/>
    <w:rsid w:val="00641848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42D83"/>
    <w:rsid w:val="00742E65"/>
    <w:rsid w:val="0074775C"/>
    <w:rsid w:val="00773D98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3476D"/>
    <w:rsid w:val="008752D9"/>
    <w:rsid w:val="00881754"/>
    <w:rsid w:val="008932B9"/>
    <w:rsid w:val="008C6F76"/>
    <w:rsid w:val="008E0A1F"/>
    <w:rsid w:val="00923C89"/>
    <w:rsid w:val="009320AC"/>
    <w:rsid w:val="009374E9"/>
    <w:rsid w:val="009510B5"/>
    <w:rsid w:val="00953886"/>
    <w:rsid w:val="0096590C"/>
    <w:rsid w:val="0099088A"/>
    <w:rsid w:val="00992AB9"/>
    <w:rsid w:val="009C4689"/>
    <w:rsid w:val="009E7DAC"/>
    <w:rsid w:val="009F074B"/>
    <w:rsid w:val="009F37CD"/>
    <w:rsid w:val="00A22796"/>
    <w:rsid w:val="00A61B6D"/>
    <w:rsid w:val="00A714C4"/>
    <w:rsid w:val="00A74A64"/>
    <w:rsid w:val="00A74CE5"/>
    <w:rsid w:val="00A925B6"/>
    <w:rsid w:val="00A938F1"/>
    <w:rsid w:val="00A974E1"/>
    <w:rsid w:val="00AA0FF1"/>
    <w:rsid w:val="00AA4CCC"/>
    <w:rsid w:val="00AC165F"/>
    <w:rsid w:val="00AC1E2B"/>
    <w:rsid w:val="00AC45C1"/>
    <w:rsid w:val="00AC7496"/>
    <w:rsid w:val="00AC7FAC"/>
    <w:rsid w:val="00AE458C"/>
    <w:rsid w:val="00AF23DF"/>
    <w:rsid w:val="00AF7948"/>
    <w:rsid w:val="00B0282E"/>
    <w:rsid w:val="00B27400"/>
    <w:rsid w:val="00B307B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14DE9"/>
    <w:rsid w:val="00C209AE"/>
    <w:rsid w:val="00C219A9"/>
    <w:rsid w:val="00C34A1F"/>
    <w:rsid w:val="00C35567"/>
    <w:rsid w:val="00C43F55"/>
    <w:rsid w:val="00C46FB9"/>
    <w:rsid w:val="00C531DB"/>
    <w:rsid w:val="00C71189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5FE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48ED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B029C"/>
    <w:rsid w:val="00FD4E51"/>
    <w:rsid w:val="00FE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FBEFFEA3-4AC6-4255-8BE8-F30CE40C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0A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A1F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F3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Chris</cp:lastModifiedBy>
  <cp:revision>7</cp:revision>
  <dcterms:created xsi:type="dcterms:W3CDTF">2015-03-01T17:25:00Z</dcterms:created>
  <dcterms:modified xsi:type="dcterms:W3CDTF">2015-03-07T22:55:00Z</dcterms:modified>
</cp:coreProperties>
</file>