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7CD82DB8" w14:textId="08D330F7" w:rsidR="008D2C91" w:rsidRPr="006D02A8" w:rsidRDefault="00C4061A" w:rsidP="008D2C91">
      <w:pPr>
        <w:rPr>
          <w:rFonts w:ascii="Arial" w:hAnsi="Arial"/>
          <w:sz w:val="18"/>
          <w:szCs w:val="18"/>
          <w:lang w:val="es-ES_tradnl"/>
        </w:rPr>
      </w:pPr>
      <w:r w:rsidRPr="00D8508C">
        <w:rPr>
          <w:rFonts w:ascii="Times New Roman" w:hAnsi="Times New Roman" w:cs="Times New Roman"/>
          <w:color w:val="000000"/>
        </w:rPr>
        <w:t>MA_04_01_CO</w:t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C9BFC75" w14:textId="422B5F9E" w:rsidR="007E6A0A" w:rsidRPr="000719EE" w:rsidRDefault="00DF79FE" w:rsidP="007E6A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¿Es infinito?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FE28897" w14:textId="304A8AEB" w:rsidR="008D2C91" w:rsidRPr="000719EE" w:rsidRDefault="00DF79FE" w:rsidP="008D2C91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</w:t>
      </w:r>
      <w:r>
        <w:rPr>
          <w:rFonts w:ascii="Times New Roman" w:hAnsi="Times New Roman" w:cs="Times New Roman"/>
          <w:color w:val="000000"/>
          <w:lang w:val="es-CO"/>
        </w:rPr>
        <w:t>identificar conjuntos infinitos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AD89F4" w14:textId="339A032C" w:rsidR="008D2C91" w:rsidRPr="000719EE" w:rsidRDefault="00DF79FE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Conjunto, infini</w:t>
      </w:r>
      <w:r w:rsidR="002935C9">
        <w:rPr>
          <w:rFonts w:ascii="Arial" w:hAnsi="Arial" w:cs="Arial"/>
          <w:sz w:val="18"/>
          <w:szCs w:val="18"/>
          <w:lang w:val="es-ES_tradnl"/>
        </w:rPr>
        <w:t xml:space="preserve">to, clasificación de conjuntos, cardinal. </w:t>
      </w: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C5F999" w14:textId="2D376433" w:rsidR="008D2C91" w:rsidRPr="000719EE" w:rsidRDefault="00B317C2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5804433D" w:rsidR="008D2C91" w:rsidRPr="005F4C68" w:rsidRDefault="00B7776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36946C61" w:rsidR="008D2C91" w:rsidRPr="00AC7496" w:rsidRDefault="00B7776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D2C91" w:rsidRPr="00C4061A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0E8A52" w:rsidR="00091F1E" w:rsidRPr="005F4C68" w:rsidRDefault="00B7776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55392414" w14:textId="03DD57C4" w:rsidR="008D2C91" w:rsidRPr="000719EE" w:rsidRDefault="00B7776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9AD6DAE" w14:textId="18723881" w:rsidR="008D2C91" w:rsidRPr="000719EE" w:rsidRDefault="00B7776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¿Es infinito?</w:t>
      </w: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17B5F2A" w14:textId="16570CDF" w:rsidR="008D2C91" w:rsidRPr="000719EE" w:rsidRDefault="00B7776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F15ED" w14:textId="719CF8B4" w:rsidR="008D2C91" w:rsidRPr="000719EE" w:rsidRDefault="00B7776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</w:t>
      </w:r>
      <w:r w:rsidR="00695D87">
        <w:rPr>
          <w:rFonts w:ascii="Arial" w:hAnsi="Arial" w:cs="Arial"/>
          <w:sz w:val="18"/>
          <w:szCs w:val="18"/>
          <w:lang w:val="es-ES_tradnl"/>
        </w:rPr>
        <w:t xml:space="preserve">los enunciados de la columna de la derecha y relaciónalos con su correspondiente </w:t>
      </w:r>
      <w:r w:rsidR="002F2C7E">
        <w:rPr>
          <w:rFonts w:ascii="Arial" w:hAnsi="Arial" w:cs="Arial"/>
          <w:sz w:val="18"/>
          <w:szCs w:val="18"/>
          <w:lang w:val="es-ES_tradnl"/>
        </w:rPr>
        <w:t xml:space="preserve">en la columna de la izquierda. </w:t>
      </w: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5849ABD8" w:rsidR="008D2C91" w:rsidRPr="000719EE" w:rsidRDefault="002F2C7E" w:rsidP="008D2C91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Un conjunto </w:t>
      </w:r>
      <w:r>
        <w:rPr>
          <w:rFonts w:ascii="Times New Roman" w:hAnsi="Times New Roman" w:cs="Times New Roman"/>
          <w:color w:val="000000"/>
          <w:lang w:val="es-CO"/>
        </w:rPr>
        <w:t xml:space="preserve">es </w:t>
      </w:r>
      <w:r w:rsidRPr="006E6754">
        <w:rPr>
          <w:rFonts w:ascii="Times New Roman" w:hAnsi="Times New Roman" w:cs="Times New Roman"/>
          <w:b/>
          <w:color w:val="000000"/>
          <w:lang w:val="es-CO"/>
        </w:rPr>
        <w:t>infinito</w:t>
      </w:r>
      <w:r>
        <w:rPr>
          <w:rFonts w:ascii="Times New Roman" w:hAnsi="Times New Roman" w:cs="Times New Roman"/>
          <w:color w:val="000000"/>
          <w:lang w:val="es-CO"/>
        </w:rPr>
        <w:t xml:space="preserve"> cuando su número de elementos </w:t>
      </w:r>
      <w:r w:rsidRPr="002A650B">
        <w:rPr>
          <w:rFonts w:ascii="Times New Roman" w:hAnsi="Times New Roman" w:cs="Times New Roman"/>
          <w:b/>
          <w:color w:val="000000"/>
          <w:lang w:val="es-CO"/>
        </w:rPr>
        <w:t>no tiene límite</w:t>
      </w:r>
      <w:r>
        <w:rPr>
          <w:rFonts w:ascii="Times New Roman" w:hAnsi="Times New Roman" w:cs="Times New Roman"/>
          <w:color w:val="000000"/>
          <w:lang w:val="es-CO"/>
        </w:rPr>
        <w:t xml:space="preserve"> o fin.</w:t>
      </w: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23A5BD5" w14:textId="1D52659F" w:rsidR="008D2C91" w:rsidRPr="000719EE" w:rsidRDefault="002F2C7E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BCA3D03" w14:textId="7D114AAB" w:rsidR="008D2C91" w:rsidRPr="00CD652E" w:rsidRDefault="002F2C7E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414F700" w14:textId="1B6A6E05" w:rsidR="008D2C91" w:rsidRPr="00CD652E" w:rsidRDefault="002F2C7E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"/>
        <w:gridCol w:w="4538"/>
        <w:gridCol w:w="4542"/>
      </w:tblGrid>
      <w:tr w:rsidR="006907A4" w:rsidRPr="00C4061A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1DBC3504" w:rsidR="006907A4" w:rsidRPr="00254FDB" w:rsidRDefault="00D15C7E" w:rsidP="00D15C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7205DB">
              <w:rPr>
                <w:rFonts w:ascii="Arial" w:hAnsi="Arial"/>
                <w:i/>
                <w:sz w:val="18"/>
                <w:szCs w:val="18"/>
                <w:lang w:val="es-ES_tradnl"/>
              </w:rPr>
              <w:t>C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{C</w:t>
            </w:r>
            <w:r w:rsidR="002F2C7E">
              <w:rPr>
                <w:rFonts w:ascii="Arial" w:hAnsi="Arial"/>
                <w:sz w:val="18"/>
                <w:szCs w:val="18"/>
                <w:lang w:val="es-ES_tradnl"/>
              </w:rPr>
              <w:t>arros de Bogotá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4650" w:type="dxa"/>
            <w:vAlign w:val="center"/>
          </w:tcPr>
          <w:p w14:paraId="69C2AA15" w14:textId="5AE034BA" w:rsidR="006907A4" w:rsidRPr="00254FDB" w:rsidRDefault="00E87E8F" w:rsidP="002B03F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No es infinito</w:t>
            </w:r>
            <w:r w:rsidR="002B03F3">
              <w:rPr>
                <w:rFonts w:ascii="Arial" w:hAnsi="Arial"/>
                <w:sz w:val="18"/>
                <w:szCs w:val="18"/>
                <w:lang w:val="es-ES_tradnl"/>
              </w:rPr>
              <w:t>, porque 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unque tiene muchos elementos</w:t>
            </w:r>
            <w:r w:rsidR="00D37143">
              <w:rPr>
                <w:rFonts w:ascii="Arial" w:hAnsi="Arial"/>
                <w:sz w:val="18"/>
                <w:szCs w:val="18"/>
                <w:lang w:val="es-ES_tradnl"/>
              </w:rPr>
              <w:t>, los podemos contar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BC6176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061A95C4" w:rsidR="006907A4" w:rsidRPr="00254FDB" w:rsidRDefault="002B03F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7205DB">
              <w:rPr>
                <w:rFonts w:ascii="Arial" w:hAnsi="Arial"/>
                <w:i/>
                <w:sz w:val="18"/>
                <w:szCs w:val="18"/>
                <w:lang w:val="es-ES_tradnl"/>
              </w:rPr>
              <w:t>N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{Números pares}</w:t>
            </w:r>
          </w:p>
        </w:tc>
        <w:tc>
          <w:tcPr>
            <w:tcW w:w="4650" w:type="dxa"/>
            <w:vAlign w:val="center"/>
          </w:tcPr>
          <w:p w14:paraId="5798D079" w14:textId="4830758E" w:rsidR="006907A4" w:rsidRPr="00254FDB" w:rsidRDefault="002B03F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 infinito, porque los números pares no tienen límite o fin.</w:t>
            </w:r>
          </w:p>
        </w:tc>
      </w:tr>
      <w:tr w:rsidR="006907A4" w:rsidRPr="00BC6176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6B6B4C0B" w:rsidR="006907A4" w:rsidRPr="00254FDB" w:rsidRDefault="00846F1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7205DB">
              <w:rPr>
                <w:rFonts w:ascii="Arial" w:hAnsi="Arial"/>
                <w:i/>
                <w:sz w:val="18"/>
                <w:szCs w:val="18"/>
                <w:lang w:val="es-ES_tradnl"/>
              </w:rPr>
              <w:t>D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{Pulgar, Índice, Corazón, Anular, Meñique</w:t>
            </w:r>
            <w:r w:rsidR="00AC1912">
              <w:rPr>
                <w:rFonts w:ascii="Arial" w:hAnsi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4650" w:type="dxa"/>
            <w:vAlign w:val="center"/>
          </w:tcPr>
          <w:p w14:paraId="53E988D5" w14:textId="0F5D20D6" w:rsidR="006907A4" w:rsidRPr="00254FDB" w:rsidRDefault="001B16C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No es infinito porque su cardinal es 5. </w:t>
            </w:r>
          </w:p>
        </w:tc>
      </w:tr>
      <w:tr w:rsidR="006907A4" w:rsidRPr="00BC6176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387489DF" w:rsidR="006907A4" w:rsidRPr="00254FDB" w:rsidRDefault="001973BD" w:rsidP="001973B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7205DB">
              <w:rPr>
                <w:rFonts w:ascii="Arial" w:hAnsi="Arial"/>
                <w:i/>
                <w:sz w:val="18"/>
                <w:szCs w:val="18"/>
                <w:lang w:val="es-ES_tradnl"/>
              </w:rPr>
              <w:t>S</w:t>
            </w:r>
            <w:r w:rsidR="00C03998">
              <w:rPr>
                <w:rFonts w:ascii="Arial" w:hAnsi="Arial"/>
                <w:sz w:val="18"/>
                <w:szCs w:val="18"/>
                <w:lang w:val="es-ES_tradnl"/>
              </w:rPr>
              <w:t xml:space="preserve"> = {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Satélites naturales de la tierra</w:t>
            </w:r>
            <w:r w:rsidR="00C03998">
              <w:rPr>
                <w:rFonts w:ascii="Arial" w:hAnsi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4650" w:type="dxa"/>
            <w:vAlign w:val="center"/>
          </w:tcPr>
          <w:p w14:paraId="6F4C6438" w14:textId="2D1BFBA1" w:rsidR="006907A4" w:rsidRPr="00254FDB" w:rsidRDefault="001971C7" w:rsidP="00D15C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No es infinito, porque </w:t>
            </w:r>
            <w:r w:rsidR="00D15C7E">
              <w:rPr>
                <w:rFonts w:ascii="Arial" w:hAnsi="Arial"/>
                <w:sz w:val="18"/>
                <w:szCs w:val="18"/>
                <w:lang w:val="es-ES_tradnl"/>
              </w:rPr>
              <w:t>su único elemento es la</w:t>
            </w:r>
            <w:r w:rsidR="001973BD">
              <w:rPr>
                <w:rFonts w:ascii="Arial" w:hAnsi="Arial"/>
                <w:sz w:val="18"/>
                <w:szCs w:val="18"/>
                <w:lang w:val="es-ES_tradnl"/>
              </w:rPr>
              <w:t xml:space="preserve"> luna</w:t>
            </w:r>
            <w:r w:rsidR="00106455">
              <w:rPr>
                <w:rFonts w:ascii="Arial" w:hAnsi="Arial"/>
                <w:sz w:val="18"/>
                <w:szCs w:val="18"/>
                <w:lang w:val="es-ES_tradnl"/>
              </w:rPr>
              <w:t xml:space="preserve">. </w:t>
            </w:r>
          </w:p>
        </w:tc>
      </w:tr>
      <w:tr w:rsidR="006907A4" w:rsidRPr="00BC6176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464E9EBE" w:rsidR="006907A4" w:rsidRPr="00254FDB" w:rsidRDefault="00D15C7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bookmarkStart w:id="0" w:name="_GoBack"/>
            <w:r w:rsidRPr="007205DB">
              <w:rPr>
                <w:rFonts w:ascii="Arial" w:hAnsi="Arial"/>
                <w:i/>
                <w:sz w:val="18"/>
                <w:szCs w:val="18"/>
                <w:lang w:val="es-ES_tradnl"/>
              </w:rPr>
              <w:t>O</w:t>
            </w:r>
            <w:bookmarkEnd w:id="0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{Números de ocho en ocho}</w:t>
            </w:r>
          </w:p>
        </w:tc>
        <w:tc>
          <w:tcPr>
            <w:tcW w:w="4650" w:type="dxa"/>
            <w:vAlign w:val="center"/>
          </w:tcPr>
          <w:p w14:paraId="3C988CD6" w14:textId="66DD6234" w:rsidR="006907A4" w:rsidRPr="00254FDB" w:rsidRDefault="00D15C7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Es infinito, porque los números no tienen límite. 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06455"/>
    <w:rsid w:val="001971C7"/>
    <w:rsid w:val="001973BD"/>
    <w:rsid w:val="001B16C1"/>
    <w:rsid w:val="001B3983"/>
    <w:rsid w:val="001E2043"/>
    <w:rsid w:val="00254FDB"/>
    <w:rsid w:val="002935C9"/>
    <w:rsid w:val="002B03F3"/>
    <w:rsid w:val="002B7E96"/>
    <w:rsid w:val="002E30A7"/>
    <w:rsid w:val="002E4EE6"/>
    <w:rsid w:val="002F2C7E"/>
    <w:rsid w:val="00326C60"/>
    <w:rsid w:val="00340C3A"/>
    <w:rsid w:val="00345260"/>
    <w:rsid w:val="00353644"/>
    <w:rsid w:val="003D72B3"/>
    <w:rsid w:val="003E209D"/>
    <w:rsid w:val="004375B6"/>
    <w:rsid w:val="0045712C"/>
    <w:rsid w:val="00527A89"/>
    <w:rsid w:val="00551D6E"/>
    <w:rsid w:val="00552D7C"/>
    <w:rsid w:val="005B5B24"/>
    <w:rsid w:val="005C209B"/>
    <w:rsid w:val="005F4C68"/>
    <w:rsid w:val="00611072"/>
    <w:rsid w:val="00616529"/>
    <w:rsid w:val="0063490D"/>
    <w:rsid w:val="00647430"/>
    <w:rsid w:val="006907A4"/>
    <w:rsid w:val="00695D87"/>
    <w:rsid w:val="006A32CE"/>
    <w:rsid w:val="006A3851"/>
    <w:rsid w:val="006B1C75"/>
    <w:rsid w:val="006E1C59"/>
    <w:rsid w:val="006E32EF"/>
    <w:rsid w:val="007205DB"/>
    <w:rsid w:val="0074775C"/>
    <w:rsid w:val="007B521F"/>
    <w:rsid w:val="007C28CE"/>
    <w:rsid w:val="007D0493"/>
    <w:rsid w:val="007E6A0A"/>
    <w:rsid w:val="00846F11"/>
    <w:rsid w:val="008D2C91"/>
    <w:rsid w:val="00A22796"/>
    <w:rsid w:val="00A61B6D"/>
    <w:rsid w:val="00A74CE5"/>
    <w:rsid w:val="00A925B6"/>
    <w:rsid w:val="00AC1912"/>
    <w:rsid w:val="00AC45C1"/>
    <w:rsid w:val="00AC7496"/>
    <w:rsid w:val="00AC7FAC"/>
    <w:rsid w:val="00AE120C"/>
    <w:rsid w:val="00AE458C"/>
    <w:rsid w:val="00AF23DF"/>
    <w:rsid w:val="00B0282E"/>
    <w:rsid w:val="00B317C2"/>
    <w:rsid w:val="00B77763"/>
    <w:rsid w:val="00B92165"/>
    <w:rsid w:val="00BC129D"/>
    <w:rsid w:val="00BC6176"/>
    <w:rsid w:val="00BD1FFA"/>
    <w:rsid w:val="00C03998"/>
    <w:rsid w:val="00C0683E"/>
    <w:rsid w:val="00C209AE"/>
    <w:rsid w:val="00C34A1F"/>
    <w:rsid w:val="00C35567"/>
    <w:rsid w:val="00C4061A"/>
    <w:rsid w:val="00C7411E"/>
    <w:rsid w:val="00C82D30"/>
    <w:rsid w:val="00C84826"/>
    <w:rsid w:val="00C92E0A"/>
    <w:rsid w:val="00CA5658"/>
    <w:rsid w:val="00CB02D2"/>
    <w:rsid w:val="00CD2245"/>
    <w:rsid w:val="00D15A42"/>
    <w:rsid w:val="00D15C7E"/>
    <w:rsid w:val="00D27409"/>
    <w:rsid w:val="00D37143"/>
    <w:rsid w:val="00D660AD"/>
    <w:rsid w:val="00DE1C4F"/>
    <w:rsid w:val="00DF79FE"/>
    <w:rsid w:val="00E54DA3"/>
    <w:rsid w:val="00E61A4B"/>
    <w:rsid w:val="00E7707B"/>
    <w:rsid w:val="00E814BE"/>
    <w:rsid w:val="00E84C33"/>
    <w:rsid w:val="00E87E8F"/>
    <w:rsid w:val="00EA3E65"/>
    <w:rsid w:val="00EB0CCB"/>
    <w:rsid w:val="00EC398E"/>
    <w:rsid w:val="00F157B9"/>
    <w:rsid w:val="00F32C74"/>
    <w:rsid w:val="00F3409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98270EC-C893-48DD-8242-A40BE40D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3</cp:revision>
  <dcterms:created xsi:type="dcterms:W3CDTF">2015-03-01T17:14:00Z</dcterms:created>
  <dcterms:modified xsi:type="dcterms:W3CDTF">2015-03-05T02:11:00Z</dcterms:modified>
</cp:coreProperties>
</file>