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3C3E215" w14:textId="0E952233" w:rsidR="006D02A8" w:rsidRDefault="00B14850" w:rsidP="00CB02D2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>CO</w:t>
      </w:r>
    </w:p>
    <w:p w14:paraId="0A4DB903" w14:textId="77777777" w:rsidR="00B14850" w:rsidRPr="006D02A8" w:rsidRDefault="00B14850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EE473EA" w:rsidR="00E14BD5" w:rsidRPr="000719EE" w:rsidRDefault="00B14850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Conjuntos.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57EDDBA0" w:rsidR="000719EE" w:rsidRPr="000719EE" w:rsidRDefault="00B14850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reforzar </w:t>
      </w:r>
      <w:r>
        <w:rPr>
          <w:rFonts w:ascii="Times New Roman" w:hAnsi="Times New Roman" w:cs="Times New Roman"/>
          <w:color w:val="000000"/>
          <w:lang w:val="es-CO"/>
        </w:rPr>
        <w:t>el análisis de conjuntos, sus relaciones, clasificación y operaciones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B0F75B2" w14:textId="77777777" w:rsidR="00B14850" w:rsidRDefault="00B14850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9CC283F" w14:textId="77777777" w:rsidR="00B14850" w:rsidRPr="000719EE" w:rsidRDefault="00B14850" w:rsidP="00B148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Conjuntos, pertenencia, contenencia, unión, intersección, diferencia entre conjuntos, operaciones entre conjuntos.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85B047A" w:rsidR="000719EE" w:rsidRPr="000719EE" w:rsidRDefault="009C503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B14850">
        <w:rPr>
          <w:rFonts w:ascii="Arial" w:hAnsi="Arial" w:cs="Arial"/>
          <w:sz w:val="18"/>
          <w:szCs w:val="18"/>
          <w:lang w:val="es-ES_tradnl"/>
        </w:rPr>
        <w:t xml:space="preserve">0 minutos.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4B5A85D" w:rsidR="005F4C68" w:rsidRPr="005F4C68" w:rsidRDefault="0089243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808E5A0" w:rsidR="002E4EE6" w:rsidRPr="00AC7496" w:rsidRDefault="0089243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61DB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85E3645" w:rsidR="00712769" w:rsidRPr="005F4C68" w:rsidRDefault="0089243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10E063A" w:rsidR="000719EE" w:rsidRPr="000719EE" w:rsidRDefault="00666D1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9592A6F" w14:textId="77777777" w:rsidR="00F05E1A" w:rsidRPr="000719EE" w:rsidRDefault="00F05E1A" w:rsidP="00F05E1A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CO"/>
        </w:rPr>
        <w:t>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B7A1079" w:rsidR="000719EE" w:rsidRPr="000719EE" w:rsidRDefault="00F05E1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FDD1380" w:rsidR="000719EE" w:rsidRPr="008E67FF" w:rsidRDefault="00C105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con atención un fragmento del </w:t>
      </w:r>
      <w:r w:rsidR="00F05E1A">
        <w:rPr>
          <w:rFonts w:ascii="Arial" w:hAnsi="Arial" w:cs="Arial"/>
          <w:sz w:val="18"/>
          <w:szCs w:val="18"/>
          <w:lang w:val="es-ES_tradnl"/>
        </w:rPr>
        <w:t xml:space="preserve">cuento </w:t>
      </w:r>
      <w:r w:rsidR="00F05E1A" w:rsidRPr="00F05E1A">
        <w:rPr>
          <w:rFonts w:ascii="Arial" w:hAnsi="Arial" w:cs="Arial"/>
          <w:i/>
          <w:sz w:val="18"/>
          <w:szCs w:val="18"/>
          <w:lang w:val="es-ES_tradnl"/>
        </w:rPr>
        <w:t>Los</w:t>
      </w:r>
      <w:r w:rsidR="00F05E1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05E1A">
        <w:rPr>
          <w:rFonts w:ascii="Arial" w:hAnsi="Arial" w:cs="Arial"/>
          <w:i/>
          <w:sz w:val="18"/>
          <w:szCs w:val="18"/>
          <w:lang w:val="es-ES_tradnl"/>
        </w:rPr>
        <w:t>tres cerditos</w:t>
      </w:r>
      <w:r w:rsidR="008E67FF">
        <w:rPr>
          <w:rFonts w:ascii="Arial" w:hAnsi="Arial" w:cs="Arial"/>
          <w:sz w:val="18"/>
          <w:szCs w:val="18"/>
          <w:lang w:val="es-ES_tradnl"/>
        </w:rPr>
        <w:t xml:space="preserve">. Luego, desarrolla cada actividad con base en la lectura. </w:t>
      </w:r>
      <w:r w:rsidR="00653960">
        <w:rPr>
          <w:rFonts w:ascii="Arial" w:hAnsi="Arial" w:cs="Arial"/>
          <w:sz w:val="18"/>
          <w:szCs w:val="18"/>
          <w:lang w:val="es-ES_tradnl"/>
        </w:rPr>
        <w:t>Al finalizar da clic en enviar.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6BEE3A1" w:rsidR="000719EE" w:rsidRDefault="000248A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42F4FB0" w:rsidR="009C4689" w:rsidRDefault="000248A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037748B8" w:rsidR="00F70E70" w:rsidRPr="00F8193A" w:rsidRDefault="00F8193A" w:rsidP="00C5701A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122D6C00" w14:textId="4611F487" w:rsidR="00F8193A" w:rsidRDefault="00483E2E" w:rsidP="009C2E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É</w:t>
      </w:r>
      <w:r w:rsidR="00F8193A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F8193A">
        <w:rPr>
          <w:rFonts w:ascii="Arial" w:hAnsi="Arial"/>
          <w:sz w:val="18"/>
          <w:szCs w:val="18"/>
          <w:lang w:val="es-ES_tradnl"/>
        </w:rPr>
        <w:t xml:space="preserve">Un día el lobo se acercó hambriento. Con sus soplidos derrumbó la casa de paja. El cerdito </w:t>
      </w:r>
      <w:proofErr w:type="spellStart"/>
      <w:r w:rsidR="00F8193A">
        <w:rPr>
          <w:rFonts w:ascii="Arial" w:hAnsi="Arial"/>
          <w:sz w:val="18"/>
          <w:szCs w:val="18"/>
          <w:lang w:val="es-ES_tradnl"/>
        </w:rPr>
        <w:t>salío</w:t>
      </w:r>
      <w:proofErr w:type="spellEnd"/>
      <w:r w:rsidR="00F8193A"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</w:t>
      </w:r>
      <w:r w:rsidR="00C721E6">
        <w:rPr>
          <w:rFonts w:ascii="Arial" w:hAnsi="Arial"/>
          <w:sz w:val="18"/>
          <w:szCs w:val="18"/>
          <w:lang w:val="es-ES_tradnl"/>
        </w:rPr>
        <w:t>ta la casa del hermanito mediano, sopló y sopló… hasta que también la derrumbó. Fueron los dos cerditos</w:t>
      </w:r>
      <w:r w:rsidR="00C105D7">
        <w:rPr>
          <w:rFonts w:ascii="Arial" w:hAnsi="Arial"/>
          <w:sz w:val="18"/>
          <w:szCs w:val="18"/>
          <w:lang w:val="es-ES_tradnl"/>
        </w:rPr>
        <w:t xml:space="preserve"> a la casa de ladrillos de su hermano mayor… </w:t>
      </w:r>
    </w:p>
    <w:p w14:paraId="58CA9ED9" w14:textId="77777777" w:rsidR="00C105D7" w:rsidRPr="00F8193A" w:rsidRDefault="00C105D7" w:rsidP="009C2E06">
      <w:pPr>
        <w:rPr>
          <w:rFonts w:ascii="Arial" w:hAnsi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6012BC3" w:rsidR="009C2E06" w:rsidRDefault="00F60D3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C105D7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Fácil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3314FCB7" w:rsidR="00C5701A" w:rsidRDefault="00F60D3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tres conjuntos diferentes y determínalos por extensión y por comprensión. </w:t>
      </w:r>
    </w:p>
    <w:p w14:paraId="6A636798" w14:textId="77777777" w:rsidR="00E32541" w:rsidRDefault="00E3254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5F8D605" w14:textId="77777777" w:rsidR="00F60D3A" w:rsidRDefault="00F60D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3E1CE" w14:textId="77777777" w:rsidR="00983685" w:rsidRPr="00F8193A" w:rsidRDefault="00983685" w:rsidP="00983685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5476D14A" w14:textId="59FA6CD5" w:rsidR="005B1760" w:rsidRDefault="00983685" w:rsidP="00983685">
      <w:pPr>
        <w:rPr>
          <w:rFonts w:ascii="Arial" w:hAnsi="Arial"/>
          <w:sz w:val="18"/>
          <w:szCs w:val="18"/>
          <w:lang w:val="es-ES_tradnl"/>
        </w:rPr>
      </w:pPr>
      <w:r w:rsidRPr="00F8193A">
        <w:rPr>
          <w:rFonts w:ascii="Arial" w:hAnsi="Arial"/>
          <w:sz w:val="18"/>
          <w:szCs w:val="18"/>
          <w:lang w:val="es-ES_tradnl"/>
        </w:rPr>
        <w:t xml:space="preserve">Érase una vez tres cerditos hermanos que vivían en el bosque. Cada uno tenía una casa: el primero de paja, el segundo de madera y el tercero de ladrillos. </w:t>
      </w:r>
      <w:r>
        <w:rPr>
          <w:rFonts w:ascii="Arial" w:hAnsi="Arial"/>
          <w:sz w:val="18"/>
          <w:szCs w:val="18"/>
          <w:lang w:val="es-ES_tradnl"/>
        </w:rPr>
        <w:t xml:space="preserve">Un día el lobo se acercó hambriento. Con sus soplidos derrumbó la casa de paja. El cerdito </w:t>
      </w:r>
      <w:proofErr w:type="spellStart"/>
      <w:r>
        <w:rPr>
          <w:rFonts w:ascii="Arial" w:hAnsi="Arial"/>
          <w:sz w:val="18"/>
          <w:szCs w:val="18"/>
          <w:lang w:val="es-ES_tradnl"/>
        </w:rPr>
        <w:t>salío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772E0EC7" w14:textId="77777777" w:rsidR="00983685" w:rsidRPr="007F74EA" w:rsidRDefault="00983685" w:rsidP="00983685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05F8519" w:rsidR="005B1760" w:rsidRDefault="0098368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3CF9DB9C" w14:textId="77777777" w:rsidR="00983685" w:rsidRDefault="00983685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5C6206E2" w:rsidR="005B1760" w:rsidRDefault="0032572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dos elementos que pertenezcan y dos elementos que no pertenezcan a los conjuntos que identificaste en la Pregunta 1, no olvides usar el símbolo correspondiente. </w:t>
      </w: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468E20C" w14:textId="77777777" w:rsidR="00112013" w:rsidRPr="00F8193A" w:rsidRDefault="00112013" w:rsidP="00112013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66B49E67" w14:textId="682D7EF4" w:rsidR="00112013" w:rsidRDefault="00483E2E" w:rsidP="00112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</w:t>
      </w:r>
      <w:r w:rsidR="00112013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112013">
        <w:rPr>
          <w:rFonts w:ascii="Arial" w:hAnsi="Arial"/>
          <w:sz w:val="18"/>
          <w:szCs w:val="18"/>
          <w:lang w:val="es-ES_tradnl"/>
        </w:rPr>
        <w:t>Un día el lobo se acercó hambriento. Con sus soplidos derrumbó l</w:t>
      </w:r>
      <w:r w:rsidR="00CF3734">
        <w:rPr>
          <w:rFonts w:ascii="Arial" w:hAnsi="Arial"/>
          <w:sz w:val="18"/>
          <w:szCs w:val="18"/>
          <w:lang w:val="es-ES_tradnl"/>
        </w:rPr>
        <w:t>a casa de paja. El cerdito salió</w:t>
      </w:r>
      <w:r w:rsidR="00112013"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3959796A" w:rsidR="005B1760" w:rsidRDefault="0011201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 – Difícil</w:t>
      </w:r>
    </w:p>
    <w:p w14:paraId="0AA58F3B" w14:textId="77777777" w:rsidR="00112013" w:rsidRDefault="0011201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0DFCCC6B" w:rsidR="005B1760" w:rsidRDefault="0011201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un </w:t>
      </w:r>
      <w:r w:rsidRPr="00112013">
        <w:rPr>
          <w:rFonts w:ascii="Arial" w:hAnsi="Arial" w:cs="Arial"/>
          <w:b/>
          <w:sz w:val="18"/>
          <w:szCs w:val="18"/>
          <w:lang w:val="es-ES_tradnl"/>
        </w:rPr>
        <w:t>subconjunto</w:t>
      </w:r>
      <w:r>
        <w:rPr>
          <w:rFonts w:ascii="Arial" w:hAnsi="Arial" w:cs="Arial"/>
          <w:sz w:val="18"/>
          <w:szCs w:val="18"/>
          <w:lang w:val="es-ES_tradnl"/>
        </w:rPr>
        <w:t xml:space="preserve"> en cada uno de los conjuntos de la Pregunta 1, determínalos por extensión y por comprensión. </w:t>
      </w: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C6579A9" w14:textId="77777777" w:rsidR="009F3F5F" w:rsidRPr="00F8193A" w:rsidRDefault="009F3F5F" w:rsidP="009F3F5F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5F671220" w14:textId="195C2B35" w:rsidR="005B1760" w:rsidRDefault="00483E2E" w:rsidP="009F3F5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</w:t>
      </w:r>
      <w:r w:rsidR="009F3F5F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9F3F5F">
        <w:rPr>
          <w:rFonts w:ascii="Arial" w:hAnsi="Arial"/>
          <w:sz w:val="18"/>
          <w:szCs w:val="18"/>
          <w:lang w:val="es-ES_tradnl"/>
        </w:rPr>
        <w:t xml:space="preserve">Un día el lobo se acercó hambriento. Con sus soplidos derrumbó la casa de paja. El cerdito </w:t>
      </w:r>
      <w:r w:rsidR="009432F0">
        <w:rPr>
          <w:rFonts w:ascii="Arial" w:hAnsi="Arial"/>
          <w:sz w:val="18"/>
          <w:szCs w:val="18"/>
          <w:lang w:val="es-ES_tradnl"/>
        </w:rPr>
        <w:t>salió</w:t>
      </w:r>
      <w:r w:rsidR="009F3F5F">
        <w:rPr>
          <w:rFonts w:ascii="Arial" w:hAnsi="Arial"/>
          <w:sz w:val="18"/>
          <w:szCs w:val="18"/>
          <w:lang w:val="es-ES_tradnl"/>
        </w:rPr>
        <w:t xml:space="preserve">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2F9D69BB" w14:textId="77777777" w:rsidR="009F3F5F" w:rsidRPr="007F74EA" w:rsidRDefault="009F3F5F" w:rsidP="009F3F5F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44EDE634" w:rsidR="005B1760" w:rsidRDefault="009F3F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5BBDB6F1" w:rsidR="005B1760" w:rsidRDefault="009F3F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un conjunto de cada clase: Vacío, Unitario y Finito. </w:t>
      </w: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067C82" w14:textId="77777777" w:rsidR="009432F0" w:rsidRPr="00F8193A" w:rsidRDefault="009432F0" w:rsidP="009432F0">
      <w:pPr>
        <w:rPr>
          <w:rFonts w:ascii="Arial" w:hAnsi="Arial" w:cs="Arial"/>
          <w:b/>
          <w:sz w:val="18"/>
          <w:szCs w:val="18"/>
          <w:lang w:val="es-ES_tradnl"/>
        </w:rPr>
      </w:pPr>
      <w:r w:rsidRPr="00F8193A">
        <w:rPr>
          <w:rFonts w:ascii="Arial" w:hAnsi="Arial" w:cs="Arial"/>
          <w:b/>
          <w:sz w:val="18"/>
          <w:szCs w:val="18"/>
          <w:lang w:val="es-ES_tradnl"/>
        </w:rPr>
        <w:t>Los tres cerditos</w:t>
      </w:r>
    </w:p>
    <w:p w14:paraId="70E33D19" w14:textId="0BA753E9" w:rsidR="009432F0" w:rsidRDefault="00483E2E" w:rsidP="009432F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É</w:t>
      </w:r>
      <w:r w:rsidR="009432F0" w:rsidRPr="00F8193A">
        <w:rPr>
          <w:rFonts w:ascii="Arial" w:hAnsi="Arial"/>
          <w:sz w:val="18"/>
          <w:szCs w:val="18"/>
          <w:lang w:val="es-ES_tradnl"/>
        </w:rPr>
        <w:t xml:space="preserve">rase una vez tres cerditos hermanos que vivían en el bosque. Cada uno tenía una casa: el primero de paja, el segundo de madera y el tercero de ladrillos. </w:t>
      </w:r>
      <w:r w:rsidR="009432F0">
        <w:rPr>
          <w:rFonts w:ascii="Arial" w:hAnsi="Arial"/>
          <w:sz w:val="18"/>
          <w:szCs w:val="18"/>
          <w:lang w:val="es-ES_tradnl"/>
        </w:rPr>
        <w:t>Un día el lobo se acercó hambriento. Con sus soplidos derrumbó la casa de paja. El cerdito salió corriendo a la casa de madera de su hermano. Sin embargo, el lobo le persiguió hasta la casa del hermanito mediano, sopló y sopló… hasta que también la derrumbó. Fueron los dos cerditos a la casa de ladrillos de su hermano mayor…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24474DC1" w:rsidR="005B1760" w:rsidRDefault="008F6FB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11596CF" w14:textId="77777777" w:rsidR="008F6FBB" w:rsidRDefault="008F6FBB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13D0BEC8" w:rsidR="005B1760" w:rsidRDefault="008F6FB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una </w:t>
      </w:r>
      <w:r w:rsidRPr="008F6FBB">
        <w:rPr>
          <w:rFonts w:ascii="Arial" w:hAnsi="Arial" w:cs="Arial"/>
          <w:b/>
          <w:sz w:val="18"/>
          <w:szCs w:val="18"/>
          <w:lang w:val="es-ES_tradnl"/>
        </w:rPr>
        <w:t>unión</w:t>
      </w:r>
      <w:r>
        <w:rPr>
          <w:rFonts w:ascii="Arial" w:hAnsi="Arial" w:cs="Arial"/>
          <w:sz w:val="18"/>
          <w:szCs w:val="18"/>
          <w:lang w:val="es-ES_tradnl"/>
        </w:rPr>
        <w:t xml:space="preserve">, una </w:t>
      </w:r>
      <w:r w:rsidRPr="008F6FBB">
        <w:rPr>
          <w:rFonts w:ascii="Arial" w:hAnsi="Arial" w:cs="Arial"/>
          <w:b/>
          <w:sz w:val="18"/>
          <w:szCs w:val="18"/>
          <w:lang w:val="es-ES_tradnl"/>
        </w:rPr>
        <w:t>intersección</w:t>
      </w:r>
      <w:r>
        <w:rPr>
          <w:rFonts w:ascii="Arial" w:hAnsi="Arial" w:cs="Arial"/>
          <w:sz w:val="18"/>
          <w:szCs w:val="18"/>
          <w:lang w:val="es-ES_tradnl"/>
        </w:rPr>
        <w:t xml:space="preserve"> y una </w:t>
      </w:r>
      <w:r w:rsidRPr="008F6FBB">
        <w:rPr>
          <w:rFonts w:ascii="Arial" w:hAnsi="Arial" w:cs="Arial"/>
          <w:b/>
          <w:sz w:val="18"/>
          <w:szCs w:val="18"/>
          <w:lang w:val="es-ES_tradnl"/>
        </w:rPr>
        <w:t>diferencia</w:t>
      </w:r>
      <w:r>
        <w:rPr>
          <w:rFonts w:ascii="Arial" w:hAnsi="Arial" w:cs="Arial"/>
          <w:sz w:val="18"/>
          <w:szCs w:val="18"/>
          <w:lang w:val="es-ES_tradnl"/>
        </w:rPr>
        <w:t xml:space="preserve"> entre los conjuntos de la Pregunta 1. </w:t>
      </w: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48AC"/>
    <w:rsid w:val="00025642"/>
    <w:rsid w:val="00046B74"/>
    <w:rsid w:val="00051C59"/>
    <w:rsid w:val="0005228B"/>
    <w:rsid w:val="000537AE"/>
    <w:rsid w:val="00054002"/>
    <w:rsid w:val="000719EE"/>
    <w:rsid w:val="00072711"/>
    <w:rsid w:val="000B20BA"/>
    <w:rsid w:val="000D352C"/>
    <w:rsid w:val="00104E5C"/>
    <w:rsid w:val="00112013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5720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17AB"/>
    <w:rsid w:val="004024BA"/>
    <w:rsid w:val="00411F22"/>
    <w:rsid w:val="00417B06"/>
    <w:rsid w:val="004375B6"/>
    <w:rsid w:val="0045712C"/>
    <w:rsid w:val="00483E2E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075D9"/>
    <w:rsid w:val="00611072"/>
    <w:rsid w:val="00616529"/>
    <w:rsid w:val="00630169"/>
    <w:rsid w:val="0063490D"/>
    <w:rsid w:val="00647430"/>
    <w:rsid w:val="00653960"/>
    <w:rsid w:val="0065400F"/>
    <w:rsid w:val="00666D18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61DB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2436"/>
    <w:rsid w:val="008932B9"/>
    <w:rsid w:val="008C6F76"/>
    <w:rsid w:val="008E67FF"/>
    <w:rsid w:val="008F6FBB"/>
    <w:rsid w:val="00923C89"/>
    <w:rsid w:val="009320AC"/>
    <w:rsid w:val="009432F0"/>
    <w:rsid w:val="009510B5"/>
    <w:rsid w:val="00953886"/>
    <w:rsid w:val="00983685"/>
    <w:rsid w:val="0099088A"/>
    <w:rsid w:val="00991941"/>
    <w:rsid w:val="00992AB9"/>
    <w:rsid w:val="009C2E06"/>
    <w:rsid w:val="009C4689"/>
    <w:rsid w:val="009C5037"/>
    <w:rsid w:val="009E7DAC"/>
    <w:rsid w:val="009F074B"/>
    <w:rsid w:val="009F3F5F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850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105D7"/>
    <w:rsid w:val="00C209AE"/>
    <w:rsid w:val="00C219A9"/>
    <w:rsid w:val="00C34A1F"/>
    <w:rsid w:val="00C35567"/>
    <w:rsid w:val="00C40A52"/>
    <w:rsid w:val="00C43F55"/>
    <w:rsid w:val="00C52079"/>
    <w:rsid w:val="00C5701A"/>
    <w:rsid w:val="00C721E6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3734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541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5E1A"/>
    <w:rsid w:val="00F157B9"/>
    <w:rsid w:val="00F44F99"/>
    <w:rsid w:val="00F57E22"/>
    <w:rsid w:val="00F60D3A"/>
    <w:rsid w:val="00F70E70"/>
    <w:rsid w:val="00F73B99"/>
    <w:rsid w:val="00F80068"/>
    <w:rsid w:val="00F8193A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D93C565-E1F5-4030-A5E3-8FA7B9EC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2015-03-01T17:41:00Z</dcterms:created>
  <dcterms:modified xsi:type="dcterms:W3CDTF">2015-03-05T13:01:00Z</dcterms:modified>
</cp:coreProperties>
</file>