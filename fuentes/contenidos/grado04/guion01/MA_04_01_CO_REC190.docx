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588CA8AE" w:rsidR="0045712C" w:rsidRPr="00254FDB" w:rsidRDefault="0014528A" w:rsidP="00CB02D2">
      <w:pPr>
        <w:jc w:val="center"/>
        <w:rPr>
          <w:rFonts w:ascii="Arial" w:hAnsi="Arial"/>
          <w:b/>
          <w:lang w:val="es-ES_tradnl"/>
        </w:rPr>
      </w:pPr>
      <w:bookmarkStart w:id="0" w:name="_GoBack"/>
      <w:bookmarkEnd w:id="0"/>
      <w:r>
        <w:rPr>
          <w:rFonts w:ascii="Arial" w:hAnsi="Arial"/>
          <w:b/>
          <w:lang w:val="es-ES_tradnl"/>
        </w:rPr>
        <w:t>Interactivo F</w:t>
      </w:r>
      <w:r w:rsidR="00E44B0C">
        <w:rPr>
          <w:rFonts w:ascii="Arial" w:hAnsi="Arial"/>
          <w:b/>
          <w:lang w:val="es-ES_tradnl"/>
        </w:rPr>
        <w:t>13</w:t>
      </w:r>
      <w:r w:rsidR="0045712C" w:rsidRPr="00254FDB">
        <w:rPr>
          <w:rFonts w:ascii="Arial" w:hAnsi="Arial"/>
          <w:b/>
          <w:lang w:val="es-ES_tradnl"/>
        </w:rPr>
        <w:t xml:space="preserve">: </w:t>
      </w:r>
      <w:r w:rsidR="00E44B0C">
        <w:rPr>
          <w:rFonts w:ascii="Arial" w:hAnsi="Arial"/>
          <w:b/>
          <w:lang w:val="es-ES_tradnl"/>
        </w:rPr>
        <w:t>Webquest</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37721D29" w14:textId="7BFFA484" w:rsidR="00CD652E" w:rsidRPr="006D02A8" w:rsidRDefault="00EC1142" w:rsidP="00CD652E">
      <w:pPr>
        <w:rPr>
          <w:rFonts w:ascii="Arial" w:hAnsi="Arial"/>
          <w:sz w:val="18"/>
          <w:szCs w:val="18"/>
          <w:lang w:val="es-ES_tradnl"/>
        </w:rPr>
      </w:pPr>
      <w:r w:rsidRPr="00ED723B">
        <w:rPr>
          <w:rFonts w:ascii="Times New Roman" w:hAnsi="Times New Roman" w:cs="Times New Roman"/>
          <w:color w:val="000000"/>
          <w:lang w:val="es-CO"/>
        </w:rPr>
        <w:t>MA_04_01_CO</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18D6202A" w14:textId="2ED01C7D" w:rsidR="00CD652E" w:rsidRDefault="00ED723B" w:rsidP="00CD652E">
      <w:pPr>
        <w:rPr>
          <w:rFonts w:ascii="Times New Roman" w:hAnsi="Times New Roman" w:cs="Times New Roman"/>
          <w:color w:val="000000"/>
          <w:lang w:val="es-CO"/>
        </w:rPr>
      </w:pPr>
      <w:r w:rsidRPr="00ED723B">
        <w:rPr>
          <w:rFonts w:ascii="Times New Roman" w:hAnsi="Times New Roman" w:cs="Times New Roman"/>
          <w:color w:val="000000"/>
          <w:lang w:val="es-CO"/>
        </w:rPr>
        <w:t>Refuerza tu aprendizaje: Operaciones entre conjuntos</w:t>
      </w:r>
      <w:r>
        <w:rPr>
          <w:rFonts w:ascii="Times New Roman" w:hAnsi="Times New Roman" w:cs="Times New Roman"/>
          <w:color w:val="000000"/>
          <w:lang w:val="es-CO"/>
        </w:rPr>
        <w:t>.</w:t>
      </w:r>
    </w:p>
    <w:p w14:paraId="17157FAF" w14:textId="77777777" w:rsidR="00ED723B" w:rsidRPr="000719EE" w:rsidRDefault="00ED723B"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4646ED31" w:rsidR="00CD652E" w:rsidRPr="00ED723B" w:rsidRDefault="00ED723B" w:rsidP="00CD652E">
      <w:pPr>
        <w:rPr>
          <w:rFonts w:ascii="Arial" w:hAnsi="Arial" w:cs="Arial"/>
          <w:sz w:val="18"/>
          <w:szCs w:val="18"/>
          <w:lang w:val="es-CO"/>
        </w:rPr>
      </w:pPr>
      <w:r w:rsidRPr="00ED723B">
        <w:rPr>
          <w:rFonts w:ascii="Times" w:hAnsi="Times"/>
          <w:lang w:val="es-CO"/>
        </w:rPr>
        <w:t>Interactivo para analizar operaciones entre diferentes conjuntos.</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6A96D6DC" w:rsidR="00CD652E" w:rsidRPr="000719EE" w:rsidRDefault="007912B5" w:rsidP="00CD652E">
      <w:pPr>
        <w:rPr>
          <w:rFonts w:ascii="Arial" w:hAnsi="Arial" w:cs="Arial"/>
          <w:sz w:val="18"/>
          <w:szCs w:val="18"/>
          <w:lang w:val="es-ES_tradnl"/>
        </w:rPr>
      </w:pPr>
      <w:r>
        <w:rPr>
          <w:rFonts w:ascii="Arial" w:hAnsi="Arial" w:cs="Arial"/>
          <w:sz w:val="18"/>
          <w:szCs w:val="18"/>
          <w:lang w:val="es-ES_tradnl"/>
        </w:rPr>
        <w:t xml:space="preserve">Conjunto, unión, </w:t>
      </w:r>
      <w:r w:rsidR="00EC1142">
        <w:rPr>
          <w:rFonts w:ascii="Arial" w:hAnsi="Arial" w:cs="Arial"/>
          <w:sz w:val="18"/>
          <w:szCs w:val="18"/>
          <w:lang w:val="es-ES_tradnl"/>
        </w:rPr>
        <w:t>intersección</w:t>
      </w:r>
      <w:r w:rsidR="00FE74F2">
        <w:rPr>
          <w:rFonts w:ascii="Arial" w:hAnsi="Arial" w:cs="Arial"/>
          <w:sz w:val="18"/>
          <w:szCs w:val="18"/>
          <w:lang w:val="es-ES_tradnl"/>
        </w:rPr>
        <w:t>, diferencia</w:t>
      </w:r>
      <w:r w:rsidR="00EC1142">
        <w:rPr>
          <w:rFonts w:ascii="Arial" w:hAnsi="Arial" w:cs="Arial"/>
          <w:sz w:val="18"/>
          <w:szCs w:val="18"/>
          <w:lang w:val="es-ES_tradnl"/>
        </w:rPr>
        <w:t xml:space="preserve">, operación entre conjuntos. </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02E06DBE" w:rsidR="00CD652E" w:rsidRPr="000719EE" w:rsidRDefault="00E90CCE" w:rsidP="00CD652E">
      <w:pPr>
        <w:rPr>
          <w:rFonts w:ascii="Arial" w:hAnsi="Arial" w:cs="Arial"/>
          <w:sz w:val="18"/>
          <w:szCs w:val="18"/>
          <w:lang w:val="es-ES_tradnl"/>
        </w:rPr>
      </w:pPr>
      <w:r>
        <w:rPr>
          <w:rFonts w:ascii="Arial" w:hAnsi="Arial" w:cs="Arial"/>
          <w:sz w:val="18"/>
          <w:szCs w:val="18"/>
          <w:lang w:val="es-ES_tradnl"/>
        </w:rPr>
        <w:t>20 minutos</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51D88B63" w:rsidR="00CD652E" w:rsidRPr="005F4C68" w:rsidRDefault="002549E3" w:rsidP="00F4317E">
            <w:pP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B683937" w:rsidR="00CD652E" w:rsidRPr="00AC7496" w:rsidRDefault="002549E3" w:rsidP="00F4317E">
            <w:pPr>
              <w:rPr>
                <w:rFonts w:ascii="Arial" w:hAnsi="Arial"/>
                <w:sz w:val="16"/>
                <w:szCs w:val="16"/>
                <w:lang w:val="es-ES_tradnl"/>
              </w:rPr>
            </w:pPr>
            <w:r>
              <w:rPr>
                <w:rFonts w:ascii="Arial" w:hAnsi="Arial"/>
                <w:sz w:val="16"/>
                <w:szCs w:val="16"/>
                <w:lang w:val="es-ES_tradnl"/>
              </w:rPr>
              <w:t>x</w:t>
            </w:r>
          </w:p>
        </w:tc>
      </w:tr>
      <w:tr w:rsidR="00CD652E" w:rsidRPr="00E90CCE"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2096FFCB" w14:textId="77777777" w:rsidR="005665EB" w:rsidRPr="00B55138" w:rsidRDefault="005665EB" w:rsidP="005665EB">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665EB" w:rsidRPr="005F4C68" w14:paraId="1D05078D" w14:textId="77777777" w:rsidTr="007B5078">
        <w:tc>
          <w:tcPr>
            <w:tcW w:w="2126" w:type="dxa"/>
          </w:tcPr>
          <w:p w14:paraId="5BDFE49D" w14:textId="77777777" w:rsidR="005665EB" w:rsidRPr="005F4C68" w:rsidRDefault="005665EB"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37523B05" w14:textId="77777777" w:rsidR="005665EB" w:rsidRPr="005F4C68" w:rsidRDefault="005665EB" w:rsidP="007B5078">
            <w:pPr>
              <w:rPr>
                <w:rFonts w:ascii="Arial" w:hAnsi="Arial"/>
                <w:sz w:val="16"/>
                <w:szCs w:val="16"/>
                <w:lang w:val="es-ES_tradnl"/>
              </w:rPr>
            </w:pPr>
          </w:p>
        </w:tc>
        <w:tc>
          <w:tcPr>
            <w:tcW w:w="1156" w:type="dxa"/>
          </w:tcPr>
          <w:p w14:paraId="68AEFC71" w14:textId="77777777" w:rsidR="005665EB" w:rsidRPr="005F4C68" w:rsidRDefault="005665EB" w:rsidP="007B5078">
            <w:pPr>
              <w:rPr>
                <w:rFonts w:ascii="Arial" w:hAnsi="Arial"/>
                <w:sz w:val="16"/>
                <w:szCs w:val="16"/>
                <w:lang w:val="es-ES_tradnl"/>
              </w:rPr>
            </w:pPr>
            <w:r>
              <w:rPr>
                <w:rFonts w:ascii="Arial" w:hAnsi="Arial"/>
                <w:sz w:val="16"/>
                <w:szCs w:val="16"/>
                <w:lang w:val="es-ES_tradnl"/>
              </w:rPr>
              <w:t>Video</w:t>
            </w:r>
          </w:p>
        </w:tc>
        <w:tc>
          <w:tcPr>
            <w:tcW w:w="425" w:type="dxa"/>
          </w:tcPr>
          <w:p w14:paraId="1C175BC9" w14:textId="77777777" w:rsidR="005665EB" w:rsidRPr="005F4C68" w:rsidRDefault="005665EB" w:rsidP="007B5078">
            <w:pPr>
              <w:rPr>
                <w:rFonts w:ascii="Arial" w:hAnsi="Arial"/>
                <w:sz w:val="16"/>
                <w:szCs w:val="16"/>
                <w:lang w:val="es-ES_tradnl"/>
              </w:rPr>
            </w:pPr>
          </w:p>
        </w:tc>
        <w:tc>
          <w:tcPr>
            <w:tcW w:w="1843" w:type="dxa"/>
          </w:tcPr>
          <w:p w14:paraId="4728F49A" w14:textId="77777777" w:rsidR="005665EB" w:rsidRPr="005F4C68" w:rsidRDefault="005665EB" w:rsidP="007B5078">
            <w:pPr>
              <w:rPr>
                <w:rFonts w:ascii="Arial" w:hAnsi="Arial"/>
                <w:sz w:val="16"/>
                <w:szCs w:val="16"/>
                <w:lang w:val="es-ES_tradnl"/>
              </w:rPr>
            </w:pPr>
            <w:r>
              <w:rPr>
                <w:rFonts w:ascii="Arial" w:hAnsi="Arial"/>
                <w:sz w:val="16"/>
                <w:szCs w:val="16"/>
                <w:lang w:val="es-ES_tradnl"/>
              </w:rPr>
              <w:t>Animación</w:t>
            </w:r>
          </w:p>
        </w:tc>
        <w:tc>
          <w:tcPr>
            <w:tcW w:w="425" w:type="dxa"/>
          </w:tcPr>
          <w:p w14:paraId="093C95D6" w14:textId="77777777" w:rsidR="005665EB" w:rsidRPr="005F4C68" w:rsidRDefault="005665EB" w:rsidP="007B5078">
            <w:pPr>
              <w:rPr>
                <w:rFonts w:ascii="Arial" w:hAnsi="Arial"/>
                <w:sz w:val="16"/>
                <w:szCs w:val="16"/>
                <w:lang w:val="es-ES_tradnl"/>
              </w:rPr>
            </w:pPr>
          </w:p>
        </w:tc>
        <w:tc>
          <w:tcPr>
            <w:tcW w:w="1559" w:type="dxa"/>
          </w:tcPr>
          <w:p w14:paraId="744CD6B4" w14:textId="77777777" w:rsidR="005665EB" w:rsidRPr="005F4C68" w:rsidRDefault="005665EB" w:rsidP="007B5078">
            <w:pPr>
              <w:rPr>
                <w:rFonts w:ascii="Arial" w:hAnsi="Arial"/>
                <w:sz w:val="16"/>
                <w:szCs w:val="16"/>
                <w:lang w:val="es-ES_tradnl"/>
              </w:rPr>
            </w:pPr>
            <w:r>
              <w:rPr>
                <w:rFonts w:ascii="Arial" w:hAnsi="Arial"/>
                <w:sz w:val="16"/>
                <w:szCs w:val="16"/>
                <w:lang w:val="es-ES_tradnl"/>
              </w:rPr>
              <w:t>Interactivo</w:t>
            </w:r>
          </w:p>
        </w:tc>
        <w:tc>
          <w:tcPr>
            <w:tcW w:w="425" w:type="dxa"/>
          </w:tcPr>
          <w:p w14:paraId="42D5BEC9" w14:textId="6867F488" w:rsidR="005665EB" w:rsidRPr="005F4C68" w:rsidRDefault="002549E3" w:rsidP="007B5078">
            <w:pPr>
              <w:rPr>
                <w:rFonts w:ascii="Arial" w:hAnsi="Arial"/>
                <w:sz w:val="16"/>
                <w:szCs w:val="16"/>
                <w:lang w:val="es-ES_tradnl"/>
              </w:rPr>
            </w:pPr>
            <w:r>
              <w:rPr>
                <w:rFonts w:ascii="Arial" w:hAnsi="Arial"/>
                <w:sz w:val="16"/>
                <w:szCs w:val="16"/>
                <w:lang w:val="es-ES_tradnl"/>
              </w:rPr>
              <w:t>x</w:t>
            </w:r>
          </w:p>
        </w:tc>
      </w:tr>
      <w:tr w:rsidR="005665EB" w:rsidRPr="005F4C68" w14:paraId="24EE0D52" w14:textId="77777777" w:rsidTr="007B5078">
        <w:tc>
          <w:tcPr>
            <w:tcW w:w="2126" w:type="dxa"/>
          </w:tcPr>
          <w:p w14:paraId="64FF8097" w14:textId="77777777" w:rsidR="005665EB" w:rsidRPr="005F4C68" w:rsidRDefault="005665EB" w:rsidP="007B5078">
            <w:pPr>
              <w:rPr>
                <w:rFonts w:ascii="Arial" w:hAnsi="Arial"/>
                <w:sz w:val="16"/>
                <w:szCs w:val="16"/>
                <w:lang w:val="es-ES_tradnl"/>
              </w:rPr>
            </w:pPr>
            <w:r>
              <w:rPr>
                <w:rFonts w:ascii="Arial" w:hAnsi="Arial"/>
                <w:sz w:val="16"/>
                <w:szCs w:val="16"/>
                <w:lang w:val="es-ES_tradnl"/>
              </w:rPr>
              <w:t>Actividad</w:t>
            </w:r>
          </w:p>
        </w:tc>
        <w:tc>
          <w:tcPr>
            <w:tcW w:w="404" w:type="dxa"/>
          </w:tcPr>
          <w:p w14:paraId="38F50EED" w14:textId="77777777" w:rsidR="005665EB" w:rsidRPr="005F4C68" w:rsidRDefault="005665EB" w:rsidP="007B5078">
            <w:pPr>
              <w:rPr>
                <w:rFonts w:ascii="Arial" w:hAnsi="Arial"/>
                <w:sz w:val="16"/>
                <w:szCs w:val="16"/>
                <w:lang w:val="es-ES_tradnl"/>
              </w:rPr>
            </w:pPr>
          </w:p>
        </w:tc>
        <w:tc>
          <w:tcPr>
            <w:tcW w:w="1156" w:type="dxa"/>
          </w:tcPr>
          <w:p w14:paraId="2C4A6D6B" w14:textId="77777777" w:rsidR="005665EB" w:rsidRPr="005F4C68" w:rsidRDefault="005665EB" w:rsidP="007B5078">
            <w:pPr>
              <w:rPr>
                <w:rFonts w:ascii="Arial" w:hAnsi="Arial"/>
                <w:sz w:val="16"/>
                <w:szCs w:val="16"/>
                <w:lang w:val="es-ES_tradnl"/>
              </w:rPr>
            </w:pPr>
            <w:r>
              <w:rPr>
                <w:rFonts w:ascii="Arial" w:hAnsi="Arial"/>
                <w:sz w:val="16"/>
                <w:szCs w:val="16"/>
                <w:lang w:val="es-ES_tradnl"/>
              </w:rPr>
              <w:t>Web</w:t>
            </w:r>
          </w:p>
        </w:tc>
        <w:tc>
          <w:tcPr>
            <w:tcW w:w="425" w:type="dxa"/>
          </w:tcPr>
          <w:p w14:paraId="3E547B1C" w14:textId="77777777" w:rsidR="005665EB" w:rsidRPr="005F4C68" w:rsidRDefault="005665EB" w:rsidP="007B5078">
            <w:pPr>
              <w:rPr>
                <w:rFonts w:ascii="Arial" w:hAnsi="Arial"/>
                <w:sz w:val="16"/>
                <w:szCs w:val="16"/>
                <w:lang w:val="es-ES_tradnl"/>
              </w:rPr>
            </w:pPr>
          </w:p>
        </w:tc>
        <w:tc>
          <w:tcPr>
            <w:tcW w:w="1843" w:type="dxa"/>
          </w:tcPr>
          <w:p w14:paraId="4A03C7D3" w14:textId="77777777" w:rsidR="005665EB" w:rsidRPr="005F4C68" w:rsidRDefault="005665EB"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0E15BDA6" w14:textId="77777777" w:rsidR="005665EB" w:rsidRPr="005F4C68" w:rsidRDefault="005665EB" w:rsidP="007B5078">
            <w:pPr>
              <w:rPr>
                <w:rFonts w:ascii="Arial" w:hAnsi="Arial"/>
                <w:sz w:val="16"/>
                <w:szCs w:val="16"/>
                <w:lang w:val="es-ES_tradnl"/>
              </w:rPr>
            </w:pPr>
          </w:p>
        </w:tc>
        <w:tc>
          <w:tcPr>
            <w:tcW w:w="1559" w:type="dxa"/>
            <w:tcBorders>
              <w:bottom w:val="single" w:sz="4" w:space="0" w:color="auto"/>
            </w:tcBorders>
          </w:tcPr>
          <w:p w14:paraId="73195488" w14:textId="77777777" w:rsidR="005665EB" w:rsidRPr="005F4C68" w:rsidRDefault="005665EB"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DCCCD55" w14:textId="77777777" w:rsidR="005665EB" w:rsidRPr="005F4C68" w:rsidRDefault="005665EB" w:rsidP="007B5078">
            <w:pPr>
              <w:rPr>
                <w:rFonts w:ascii="Arial" w:hAnsi="Arial"/>
                <w:sz w:val="16"/>
                <w:szCs w:val="16"/>
                <w:lang w:val="es-ES_tradnl"/>
              </w:rPr>
            </w:pPr>
          </w:p>
        </w:tc>
      </w:tr>
      <w:tr w:rsidR="005665EB" w:rsidRPr="005F4C68" w14:paraId="031FB24F" w14:textId="77777777" w:rsidTr="007B5078">
        <w:tc>
          <w:tcPr>
            <w:tcW w:w="2126" w:type="dxa"/>
          </w:tcPr>
          <w:p w14:paraId="5B81DBA7" w14:textId="77777777" w:rsidR="005665EB" w:rsidRDefault="005665EB" w:rsidP="007B5078">
            <w:pPr>
              <w:rPr>
                <w:rFonts w:ascii="Arial" w:hAnsi="Arial"/>
                <w:sz w:val="16"/>
                <w:szCs w:val="16"/>
                <w:lang w:val="es-ES_tradnl"/>
              </w:rPr>
            </w:pPr>
            <w:r>
              <w:rPr>
                <w:rFonts w:ascii="Arial" w:hAnsi="Arial"/>
                <w:sz w:val="16"/>
                <w:szCs w:val="16"/>
                <w:lang w:val="es-ES_tradnl"/>
              </w:rPr>
              <w:t>Texto</w:t>
            </w:r>
          </w:p>
        </w:tc>
        <w:tc>
          <w:tcPr>
            <w:tcW w:w="404" w:type="dxa"/>
          </w:tcPr>
          <w:p w14:paraId="1FD47FD8" w14:textId="77777777" w:rsidR="005665EB" w:rsidRPr="005F4C68" w:rsidRDefault="005665EB" w:rsidP="007B5078">
            <w:pPr>
              <w:rPr>
                <w:rFonts w:ascii="Arial" w:hAnsi="Arial"/>
                <w:sz w:val="16"/>
                <w:szCs w:val="16"/>
                <w:lang w:val="es-ES_tradnl"/>
              </w:rPr>
            </w:pPr>
          </w:p>
        </w:tc>
        <w:tc>
          <w:tcPr>
            <w:tcW w:w="1156" w:type="dxa"/>
          </w:tcPr>
          <w:p w14:paraId="363943B5" w14:textId="77777777" w:rsidR="005665EB" w:rsidRDefault="005665EB" w:rsidP="007B5078">
            <w:pPr>
              <w:rPr>
                <w:rFonts w:ascii="Arial" w:hAnsi="Arial"/>
                <w:sz w:val="16"/>
                <w:szCs w:val="16"/>
                <w:lang w:val="es-ES_tradnl"/>
              </w:rPr>
            </w:pPr>
            <w:r>
              <w:rPr>
                <w:rFonts w:ascii="Arial" w:hAnsi="Arial"/>
                <w:sz w:val="16"/>
                <w:szCs w:val="16"/>
                <w:lang w:val="es-ES_tradnl"/>
              </w:rPr>
              <w:t>Imagen</w:t>
            </w:r>
          </w:p>
        </w:tc>
        <w:tc>
          <w:tcPr>
            <w:tcW w:w="425" w:type="dxa"/>
          </w:tcPr>
          <w:p w14:paraId="4DE7401C" w14:textId="77777777" w:rsidR="005665EB" w:rsidRPr="005F4C68" w:rsidRDefault="005665EB" w:rsidP="007B5078">
            <w:pPr>
              <w:rPr>
                <w:rFonts w:ascii="Arial" w:hAnsi="Arial"/>
                <w:sz w:val="16"/>
                <w:szCs w:val="16"/>
                <w:lang w:val="es-ES_tradnl"/>
              </w:rPr>
            </w:pPr>
          </w:p>
        </w:tc>
        <w:tc>
          <w:tcPr>
            <w:tcW w:w="1843" w:type="dxa"/>
          </w:tcPr>
          <w:p w14:paraId="3B934558" w14:textId="77777777" w:rsidR="005665EB" w:rsidRDefault="005665EB" w:rsidP="007B5078">
            <w:pPr>
              <w:rPr>
                <w:rFonts w:ascii="Arial" w:hAnsi="Arial"/>
                <w:sz w:val="16"/>
                <w:szCs w:val="16"/>
                <w:lang w:val="es-ES_tradnl"/>
              </w:rPr>
            </w:pPr>
            <w:r>
              <w:rPr>
                <w:rFonts w:ascii="Arial" w:hAnsi="Arial"/>
                <w:sz w:val="16"/>
                <w:szCs w:val="16"/>
                <w:lang w:val="es-ES_tradnl"/>
              </w:rPr>
              <w:t>Documento</w:t>
            </w:r>
          </w:p>
        </w:tc>
        <w:tc>
          <w:tcPr>
            <w:tcW w:w="425" w:type="dxa"/>
          </w:tcPr>
          <w:p w14:paraId="1BD80C46" w14:textId="77777777" w:rsidR="005665EB" w:rsidRPr="005F4C68" w:rsidRDefault="005665EB" w:rsidP="007B5078">
            <w:pPr>
              <w:rPr>
                <w:rFonts w:ascii="Arial" w:hAnsi="Arial"/>
                <w:sz w:val="16"/>
                <w:szCs w:val="16"/>
                <w:lang w:val="es-ES_tradnl"/>
              </w:rPr>
            </w:pPr>
          </w:p>
        </w:tc>
        <w:tc>
          <w:tcPr>
            <w:tcW w:w="1559" w:type="dxa"/>
            <w:tcBorders>
              <w:bottom w:val="nil"/>
              <w:right w:val="nil"/>
            </w:tcBorders>
          </w:tcPr>
          <w:p w14:paraId="4A5BA1F6" w14:textId="77777777" w:rsidR="005665EB" w:rsidRDefault="005665EB" w:rsidP="007B5078">
            <w:pPr>
              <w:rPr>
                <w:rFonts w:ascii="Arial" w:hAnsi="Arial"/>
                <w:sz w:val="16"/>
                <w:szCs w:val="16"/>
                <w:lang w:val="es-ES_tradnl"/>
              </w:rPr>
            </w:pPr>
          </w:p>
        </w:tc>
        <w:tc>
          <w:tcPr>
            <w:tcW w:w="425" w:type="dxa"/>
            <w:tcBorders>
              <w:left w:val="nil"/>
              <w:bottom w:val="nil"/>
              <w:right w:val="nil"/>
            </w:tcBorders>
          </w:tcPr>
          <w:p w14:paraId="38612D9D" w14:textId="77777777" w:rsidR="005665EB" w:rsidRPr="005F4C68" w:rsidRDefault="005665EB" w:rsidP="007B5078">
            <w:pPr>
              <w:rPr>
                <w:rFonts w:ascii="Arial" w:hAnsi="Arial"/>
                <w:sz w:val="16"/>
                <w:szCs w:val="16"/>
                <w:lang w:val="es-ES_tradnl"/>
              </w:rPr>
            </w:pPr>
          </w:p>
        </w:tc>
      </w:tr>
    </w:tbl>
    <w:p w14:paraId="7208451B" w14:textId="77777777" w:rsidR="005665EB" w:rsidRPr="000719EE" w:rsidRDefault="005665EB" w:rsidP="005665EB">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7FEC36CD" w:rsidR="00CD652E" w:rsidRPr="000719EE" w:rsidRDefault="009A6898" w:rsidP="00CD652E">
      <w:pPr>
        <w:rPr>
          <w:rFonts w:ascii="Arial" w:hAnsi="Arial" w:cs="Arial"/>
          <w:sz w:val="18"/>
          <w:szCs w:val="18"/>
          <w:lang w:val="es-ES_tradnl"/>
        </w:rPr>
      </w:pPr>
      <w:r>
        <w:rPr>
          <w:rFonts w:ascii="Arial" w:hAnsi="Arial" w:cs="Arial"/>
          <w:sz w:val="18"/>
          <w:szCs w:val="18"/>
          <w:lang w:val="es-ES_tradnl"/>
        </w:rPr>
        <w:t>2-Medio</w:t>
      </w:r>
    </w:p>
    <w:p w14:paraId="28AED71D" w14:textId="77777777" w:rsidR="00CD652E" w:rsidRPr="000719EE" w:rsidRDefault="00CD652E" w:rsidP="00CD652E">
      <w:pPr>
        <w:rPr>
          <w:rFonts w:ascii="Arial" w:hAnsi="Arial" w:cs="Arial"/>
          <w:sz w:val="18"/>
          <w:szCs w:val="18"/>
          <w:lang w:val="es-ES_tradnl"/>
        </w:rPr>
      </w:pPr>
    </w:p>
    <w:p w14:paraId="1F302084" w14:textId="77777777" w:rsidR="00B069A1" w:rsidRDefault="00B069A1" w:rsidP="00B069A1">
      <w:pPr>
        <w:rPr>
          <w:rFonts w:ascii="Arial" w:hAnsi="Arial"/>
          <w:b/>
          <w:sz w:val="18"/>
          <w:szCs w:val="18"/>
          <w:lang w:val="es-ES_tradnl"/>
        </w:rPr>
      </w:pPr>
      <w:r>
        <w:rPr>
          <w:rFonts w:ascii="Arial" w:hAnsi="Arial"/>
          <w:b/>
          <w:sz w:val="18"/>
          <w:szCs w:val="18"/>
          <w:lang w:val="es-ES_tradnl"/>
        </w:rPr>
        <w:t>FICHA DEL PROFESOR</w:t>
      </w:r>
    </w:p>
    <w:p w14:paraId="145C39C7" w14:textId="77777777" w:rsidR="00B069A1" w:rsidRDefault="00B069A1" w:rsidP="00B069A1">
      <w:pPr>
        <w:rPr>
          <w:rFonts w:ascii="Arial" w:hAnsi="Arial"/>
          <w:b/>
          <w:sz w:val="18"/>
          <w:szCs w:val="18"/>
          <w:lang w:val="es-ES_tradnl"/>
        </w:rPr>
      </w:pPr>
    </w:p>
    <w:p w14:paraId="31214842" w14:textId="77777777" w:rsidR="00B069A1" w:rsidRPr="009A4933" w:rsidRDefault="00B069A1" w:rsidP="00B069A1">
      <w:pPr>
        <w:rPr>
          <w:rFonts w:ascii="Arial" w:hAnsi="Arial"/>
          <w:b/>
          <w:sz w:val="18"/>
          <w:szCs w:val="18"/>
          <w:lang w:val="es-ES_tradnl"/>
        </w:rPr>
      </w:pPr>
      <w:r>
        <w:rPr>
          <w:rFonts w:ascii="Arial" w:hAnsi="Arial"/>
          <w:b/>
          <w:sz w:val="18"/>
          <w:szCs w:val="18"/>
          <w:lang w:val="es-ES_tradnl"/>
        </w:rPr>
        <w:t>Objetivo</w:t>
      </w:r>
    </w:p>
    <w:p w14:paraId="64DDD1F5" w14:textId="549A8C3C" w:rsidR="00B069A1" w:rsidRDefault="00B069A1" w:rsidP="00B069A1">
      <w:pPr>
        <w:rPr>
          <w:rFonts w:ascii="Arial" w:hAnsi="Arial"/>
          <w:sz w:val="18"/>
          <w:szCs w:val="18"/>
          <w:lang w:val="es-ES_tradnl"/>
        </w:rPr>
      </w:pPr>
      <w:r>
        <w:rPr>
          <w:rFonts w:ascii="Arial" w:hAnsi="Arial"/>
          <w:sz w:val="18"/>
          <w:szCs w:val="18"/>
          <w:lang w:val="es-ES_tradnl"/>
        </w:rPr>
        <w:t xml:space="preserve">El siguiente interactivo pretende ilustrar la intersección y la diferencia entre entre diferentes clases de conjuntos de acuerdo a sus elementos. </w:t>
      </w:r>
    </w:p>
    <w:p w14:paraId="2CCC96DF" w14:textId="77777777" w:rsidR="00B069A1" w:rsidRDefault="00B069A1" w:rsidP="00B069A1">
      <w:pPr>
        <w:rPr>
          <w:rFonts w:ascii="Arial" w:hAnsi="Arial"/>
          <w:sz w:val="18"/>
          <w:szCs w:val="18"/>
          <w:lang w:val="es-ES_tradnl"/>
        </w:rPr>
      </w:pPr>
    </w:p>
    <w:p w14:paraId="3FC4ADF2" w14:textId="77777777" w:rsidR="00B069A1" w:rsidRPr="00BF4DD6" w:rsidRDefault="00B069A1" w:rsidP="00B069A1">
      <w:pPr>
        <w:rPr>
          <w:rFonts w:ascii="Arial" w:hAnsi="Arial"/>
          <w:b/>
          <w:sz w:val="18"/>
          <w:szCs w:val="18"/>
          <w:lang w:val="es-ES_tradnl"/>
        </w:rPr>
      </w:pPr>
      <w:r w:rsidRPr="00BF4DD6">
        <w:rPr>
          <w:rFonts w:ascii="Arial" w:hAnsi="Arial"/>
          <w:b/>
          <w:sz w:val="18"/>
          <w:szCs w:val="18"/>
          <w:lang w:val="es-ES_tradnl"/>
        </w:rPr>
        <w:t>Propuesta</w:t>
      </w:r>
    </w:p>
    <w:p w14:paraId="7751FAF2" w14:textId="77777777" w:rsidR="00B069A1" w:rsidRDefault="00B069A1" w:rsidP="00B069A1">
      <w:pPr>
        <w:rPr>
          <w:rFonts w:ascii="Arial" w:hAnsi="Arial"/>
          <w:b/>
          <w:sz w:val="18"/>
          <w:szCs w:val="18"/>
          <w:lang w:val="es-ES_tradnl"/>
        </w:rPr>
      </w:pPr>
    </w:p>
    <w:p w14:paraId="1F15148C" w14:textId="77777777" w:rsidR="00B069A1" w:rsidRDefault="00B069A1" w:rsidP="00B069A1">
      <w:pPr>
        <w:rPr>
          <w:rFonts w:ascii="Arial" w:hAnsi="Arial"/>
          <w:b/>
          <w:sz w:val="18"/>
          <w:szCs w:val="18"/>
          <w:lang w:val="es-ES_tradnl"/>
        </w:rPr>
      </w:pPr>
      <w:r>
        <w:rPr>
          <w:rFonts w:ascii="Arial" w:hAnsi="Arial"/>
          <w:b/>
          <w:sz w:val="18"/>
          <w:szCs w:val="18"/>
          <w:lang w:val="es-ES_tradnl"/>
        </w:rPr>
        <w:t>Antes de la presentación</w:t>
      </w:r>
    </w:p>
    <w:p w14:paraId="06C1F14A" w14:textId="6E9268AC" w:rsidR="00B069A1" w:rsidRDefault="00B069A1" w:rsidP="00B069A1">
      <w:pPr>
        <w:rPr>
          <w:rFonts w:ascii="Arial" w:hAnsi="Arial"/>
          <w:sz w:val="18"/>
          <w:szCs w:val="18"/>
          <w:lang w:val="es-ES_tradnl"/>
        </w:rPr>
      </w:pPr>
      <w:r>
        <w:rPr>
          <w:rFonts w:ascii="Arial" w:hAnsi="Arial"/>
          <w:sz w:val="18"/>
          <w:szCs w:val="18"/>
          <w:lang w:val="es-ES_tradnl"/>
        </w:rPr>
        <w:t xml:space="preserve">Es importante que se lleve a cabo el desarrollo de los temas “intersección” y “Diferencia” entre conjuntos y se trabaje con varios ejemplos el uso de los símbolos correspondientes a estas operaciones. </w:t>
      </w:r>
    </w:p>
    <w:p w14:paraId="595260B9" w14:textId="77777777" w:rsidR="00B069A1" w:rsidRDefault="00B069A1" w:rsidP="00B069A1">
      <w:pPr>
        <w:rPr>
          <w:rFonts w:ascii="Arial" w:hAnsi="Arial"/>
          <w:sz w:val="18"/>
          <w:szCs w:val="18"/>
          <w:lang w:val="es-ES_tradnl"/>
        </w:rPr>
      </w:pPr>
    </w:p>
    <w:p w14:paraId="485585EE" w14:textId="77777777" w:rsidR="00B069A1" w:rsidRPr="00BF4DD6" w:rsidRDefault="00B069A1" w:rsidP="00B069A1">
      <w:pPr>
        <w:rPr>
          <w:rFonts w:ascii="Arial" w:hAnsi="Arial"/>
          <w:b/>
          <w:sz w:val="18"/>
          <w:szCs w:val="18"/>
          <w:lang w:val="es-ES_tradnl"/>
        </w:rPr>
      </w:pPr>
      <w:r w:rsidRPr="00BF4DD6">
        <w:rPr>
          <w:rFonts w:ascii="Arial" w:hAnsi="Arial"/>
          <w:b/>
          <w:sz w:val="18"/>
          <w:szCs w:val="18"/>
          <w:lang w:val="es-ES_tradnl"/>
        </w:rPr>
        <w:t>Durante la presentación</w:t>
      </w:r>
    </w:p>
    <w:p w14:paraId="13FFC472" w14:textId="77541BD9" w:rsidR="00B069A1" w:rsidRDefault="00B069A1" w:rsidP="00B069A1">
      <w:pPr>
        <w:rPr>
          <w:rFonts w:ascii="Arial" w:hAnsi="Arial"/>
          <w:sz w:val="18"/>
          <w:szCs w:val="18"/>
          <w:lang w:val="es-ES_tradnl"/>
        </w:rPr>
      </w:pPr>
      <w:r>
        <w:rPr>
          <w:rFonts w:ascii="Arial" w:hAnsi="Arial"/>
          <w:sz w:val="18"/>
          <w:szCs w:val="18"/>
          <w:lang w:val="es-ES_tradnl"/>
        </w:rPr>
        <w:t xml:space="preserve">Se recomienda hacer la lectura pausada y crítica de los ejemplos que se plantean en cada sección del recurso, así mismo, se debe exhortar a los estudiantes a proponer diferentes clases de conjuntos y desarrollar </w:t>
      </w:r>
      <w:r w:rsidR="00282ADF">
        <w:rPr>
          <w:rFonts w:ascii="Arial" w:hAnsi="Arial"/>
          <w:sz w:val="18"/>
          <w:szCs w:val="18"/>
          <w:lang w:val="es-ES_tradnl"/>
        </w:rPr>
        <w:t xml:space="preserve">las operaciones propuestas entre ellos. </w:t>
      </w:r>
    </w:p>
    <w:p w14:paraId="561FF9BE" w14:textId="77777777" w:rsidR="00B069A1" w:rsidRDefault="00B069A1" w:rsidP="00B069A1">
      <w:pPr>
        <w:rPr>
          <w:rFonts w:ascii="Arial" w:hAnsi="Arial"/>
          <w:sz w:val="18"/>
          <w:szCs w:val="18"/>
          <w:lang w:val="es-ES_tradnl"/>
        </w:rPr>
      </w:pPr>
    </w:p>
    <w:p w14:paraId="17C6238A" w14:textId="77777777" w:rsidR="00B069A1" w:rsidRPr="00506F54" w:rsidRDefault="00B069A1" w:rsidP="00B069A1">
      <w:pPr>
        <w:rPr>
          <w:rFonts w:ascii="Arial" w:hAnsi="Arial"/>
          <w:b/>
          <w:sz w:val="18"/>
          <w:szCs w:val="18"/>
          <w:lang w:val="es-ES_tradnl"/>
        </w:rPr>
      </w:pPr>
      <w:r w:rsidRPr="00506F54">
        <w:rPr>
          <w:rFonts w:ascii="Arial" w:hAnsi="Arial"/>
          <w:b/>
          <w:sz w:val="18"/>
          <w:szCs w:val="18"/>
          <w:lang w:val="es-ES_tradnl"/>
        </w:rPr>
        <w:t>Después de la presentación</w:t>
      </w:r>
    </w:p>
    <w:p w14:paraId="274E2B58" w14:textId="7EBCE1AB" w:rsidR="00B069A1" w:rsidRPr="007A40E6" w:rsidRDefault="00B069A1" w:rsidP="00B069A1">
      <w:pPr>
        <w:rPr>
          <w:rFonts w:ascii="Arial" w:hAnsi="Arial"/>
          <w:sz w:val="18"/>
          <w:szCs w:val="18"/>
          <w:lang w:val="es-ES_tradnl"/>
        </w:rPr>
      </w:pPr>
      <w:r w:rsidRPr="007A40E6">
        <w:rPr>
          <w:rFonts w:ascii="Arial" w:hAnsi="Arial"/>
          <w:sz w:val="18"/>
          <w:szCs w:val="18"/>
          <w:lang w:val="es-ES_tradnl"/>
        </w:rPr>
        <w:t>Es importante que se socialicen los resultados de las diferentes actividades</w:t>
      </w:r>
      <w:r>
        <w:rPr>
          <w:rFonts w:ascii="Arial" w:hAnsi="Arial"/>
          <w:sz w:val="18"/>
          <w:szCs w:val="18"/>
          <w:lang w:val="es-ES_tradnl"/>
        </w:rPr>
        <w:t xml:space="preserve"> desarrolladas, así como desarrollar </w:t>
      </w:r>
      <w:r w:rsidR="002A4473">
        <w:rPr>
          <w:rFonts w:ascii="Arial" w:hAnsi="Arial"/>
          <w:sz w:val="18"/>
          <w:szCs w:val="18"/>
          <w:lang w:val="es-ES_tradnl"/>
        </w:rPr>
        <w:t>operaciones e</w:t>
      </w:r>
      <w:r>
        <w:rPr>
          <w:rFonts w:ascii="Arial" w:hAnsi="Arial"/>
          <w:sz w:val="18"/>
          <w:szCs w:val="18"/>
          <w:lang w:val="es-ES_tradnl"/>
        </w:rPr>
        <w:t xml:space="preserve">ntre diferentes conjuntos que los estudiantes propongan. </w:t>
      </w:r>
    </w:p>
    <w:p w14:paraId="7CE18A02" w14:textId="77777777" w:rsidR="00B069A1" w:rsidRDefault="00B069A1" w:rsidP="00B069A1">
      <w:pPr>
        <w:rPr>
          <w:rFonts w:ascii="Arial" w:hAnsi="Arial"/>
          <w:b/>
          <w:sz w:val="18"/>
          <w:szCs w:val="18"/>
          <w:lang w:val="es-ES_tradnl"/>
        </w:rPr>
      </w:pPr>
    </w:p>
    <w:p w14:paraId="14571258" w14:textId="77777777" w:rsidR="00B069A1" w:rsidRDefault="00B069A1" w:rsidP="00B069A1">
      <w:pPr>
        <w:rPr>
          <w:rFonts w:ascii="Arial" w:hAnsi="Arial"/>
          <w:b/>
          <w:sz w:val="18"/>
          <w:szCs w:val="18"/>
          <w:lang w:val="es-ES_tradnl"/>
        </w:rPr>
      </w:pPr>
    </w:p>
    <w:p w14:paraId="6B677216" w14:textId="77777777" w:rsidR="00B069A1" w:rsidRDefault="00B069A1" w:rsidP="00B069A1">
      <w:pPr>
        <w:rPr>
          <w:rFonts w:ascii="Arial" w:hAnsi="Arial"/>
          <w:b/>
          <w:sz w:val="18"/>
          <w:szCs w:val="18"/>
          <w:lang w:val="es-ES_tradnl"/>
        </w:rPr>
      </w:pPr>
      <w:r>
        <w:rPr>
          <w:rFonts w:ascii="Arial" w:hAnsi="Arial"/>
          <w:b/>
          <w:sz w:val="18"/>
          <w:szCs w:val="18"/>
          <w:lang w:val="es-ES_tradnl"/>
        </w:rPr>
        <w:t>FICHA DEL ALUMNO</w:t>
      </w:r>
    </w:p>
    <w:p w14:paraId="7A90B810" w14:textId="77777777" w:rsidR="00B069A1" w:rsidRDefault="00B069A1" w:rsidP="00B069A1">
      <w:pPr>
        <w:rPr>
          <w:rFonts w:ascii="Arial" w:hAnsi="Arial"/>
          <w:sz w:val="18"/>
          <w:szCs w:val="18"/>
          <w:lang w:val="es-ES_tradnl"/>
        </w:rPr>
      </w:pPr>
    </w:p>
    <w:p w14:paraId="1CF24A9B" w14:textId="1FDFEDDB" w:rsidR="00B069A1" w:rsidRDefault="0096229E" w:rsidP="00B069A1">
      <w:pPr>
        <w:rPr>
          <w:rFonts w:ascii="Arial" w:hAnsi="Arial"/>
          <w:b/>
          <w:sz w:val="18"/>
          <w:szCs w:val="18"/>
          <w:lang w:val="es-ES_tradnl"/>
        </w:rPr>
      </w:pPr>
      <w:r>
        <w:rPr>
          <w:rFonts w:ascii="Arial" w:hAnsi="Arial"/>
          <w:b/>
          <w:sz w:val="18"/>
          <w:szCs w:val="18"/>
          <w:lang w:val="es-ES_tradnl"/>
        </w:rPr>
        <w:t xml:space="preserve">Intersección </w:t>
      </w:r>
      <w:r w:rsidR="00B069A1">
        <w:rPr>
          <w:rFonts w:ascii="Arial" w:hAnsi="Arial"/>
          <w:b/>
          <w:sz w:val="18"/>
          <w:szCs w:val="18"/>
          <w:lang w:val="es-ES_tradnl"/>
        </w:rPr>
        <w:t>entre conjuntos</w:t>
      </w:r>
    </w:p>
    <w:p w14:paraId="1624DB7A" w14:textId="77777777" w:rsidR="00B069A1" w:rsidRDefault="00B069A1" w:rsidP="00B069A1">
      <w:pPr>
        <w:rPr>
          <w:rFonts w:ascii="Arial" w:hAnsi="Arial"/>
          <w:b/>
          <w:sz w:val="18"/>
          <w:szCs w:val="18"/>
          <w:lang w:val="es-ES_tradnl"/>
        </w:rPr>
      </w:pPr>
    </w:p>
    <w:p w14:paraId="33E779A3" w14:textId="77777777" w:rsidR="0096229E" w:rsidRDefault="0096229E" w:rsidP="0096229E">
      <w:pPr>
        <w:rPr>
          <w:rFonts w:ascii="Arial" w:hAnsi="Arial" w:cs="Arial"/>
          <w:sz w:val="18"/>
          <w:szCs w:val="18"/>
          <w:lang w:val="es-ES_tradnl"/>
        </w:rPr>
      </w:pPr>
      <w:r>
        <w:rPr>
          <w:rFonts w:ascii="Arial" w:hAnsi="Arial" w:cs="Arial"/>
          <w:sz w:val="18"/>
          <w:szCs w:val="18"/>
          <w:lang w:val="es-ES_tradnl"/>
        </w:rPr>
        <w:t xml:space="preserve">Para representar la </w:t>
      </w:r>
      <w:r>
        <w:rPr>
          <w:rFonts w:ascii="Arial" w:hAnsi="Arial" w:cs="Arial"/>
          <w:b/>
          <w:sz w:val="18"/>
          <w:szCs w:val="18"/>
          <w:lang w:val="es-ES_tradnl"/>
        </w:rPr>
        <w:t>intersección</w:t>
      </w:r>
      <w:r>
        <w:rPr>
          <w:rFonts w:ascii="Arial" w:hAnsi="Arial" w:cs="Arial"/>
          <w:sz w:val="18"/>
          <w:szCs w:val="18"/>
          <w:lang w:val="es-ES_tradnl"/>
        </w:rPr>
        <w:t xml:space="preserve"> de conjuntos, utilizamos dos óvalos que se cruzan. La intersección de estos dos conjuntos da como resultado un nuevo conjunto formado por los </w:t>
      </w:r>
      <w:r w:rsidRPr="001B5B15">
        <w:rPr>
          <w:rFonts w:ascii="Arial" w:hAnsi="Arial" w:cs="Arial"/>
          <w:b/>
          <w:sz w:val="18"/>
          <w:szCs w:val="18"/>
          <w:lang w:val="es-ES_tradnl"/>
        </w:rPr>
        <w:t>elementos que</w:t>
      </w:r>
      <w:r>
        <w:rPr>
          <w:rFonts w:ascii="Arial" w:hAnsi="Arial" w:cs="Arial"/>
          <w:sz w:val="18"/>
          <w:szCs w:val="18"/>
          <w:lang w:val="es-ES_tradnl"/>
        </w:rPr>
        <w:t xml:space="preserve"> </w:t>
      </w:r>
      <w:r w:rsidRPr="001B5B15">
        <w:rPr>
          <w:rFonts w:ascii="Arial" w:hAnsi="Arial" w:cs="Arial"/>
          <w:b/>
          <w:sz w:val="18"/>
          <w:szCs w:val="18"/>
          <w:lang w:val="es-ES_tradnl"/>
        </w:rPr>
        <w:t>tienen en común</w:t>
      </w:r>
      <w:r>
        <w:rPr>
          <w:rFonts w:ascii="Arial" w:hAnsi="Arial" w:cs="Arial"/>
          <w:sz w:val="18"/>
          <w:szCs w:val="18"/>
          <w:lang w:val="es-ES_tradnl"/>
        </w:rPr>
        <w:t xml:space="preserve"> ambos conjuntos. </w:t>
      </w:r>
    </w:p>
    <w:p w14:paraId="52323815" w14:textId="77777777" w:rsidR="0096229E" w:rsidRDefault="0096229E" w:rsidP="0096229E">
      <w:pPr>
        <w:rPr>
          <w:rFonts w:ascii="Arial" w:hAnsi="Arial" w:cs="Arial"/>
          <w:sz w:val="18"/>
          <w:szCs w:val="18"/>
          <w:lang w:val="es-ES_tradnl"/>
        </w:rPr>
      </w:pPr>
    </w:p>
    <w:p w14:paraId="6B9E5D9C" w14:textId="77777777" w:rsidR="0096229E" w:rsidRDefault="0096229E" w:rsidP="0096229E">
      <w:pPr>
        <w:rPr>
          <w:rFonts w:ascii="Arial" w:hAnsi="Arial" w:cs="Arial"/>
          <w:sz w:val="18"/>
          <w:szCs w:val="18"/>
          <w:lang w:val="es-ES_tradnl"/>
        </w:rPr>
      </w:pPr>
      <w:r>
        <w:rPr>
          <w:rFonts w:ascii="Arial" w:hAnsi="Arial" w:cs="Arial"/>
          <w:sz w:val="18"/>
          <w:szCs w:val="18"/>
          <w:lang w:val="es-ES_tradnl"/>
        </w:rPr>
        <w:t xml:space="preserve">Por ejemplo, tenemos los conjuntos </w:t>
      </w:r>
      <w:r w:rsidRPr="003A153A">
        <w:rPr>
          <w:rFonts w:ascii="Arial" w:hAnsi="Arial" w:cs="Arial"/>
          <w:b/>
          <w:sz w:val="18"/>
          <w:szCs w:val="18"/>
          <w:lang w:val="es-ES_tradnl"/>
        </w:rPr>
        <w:t>C = {Letras de la palabra Colombia}</w:t>
      </w:r>
      <w:r>
        <w:rPr>
          <w:rFonts w:ascii="Arial" w:hAnsi="Arial" w:cs="Arial"/>
          <w:sz w:val="18"/>
          <w:szCs w:val="18"/>
          <w:lang w:val="es-ES_tradnl"/>
        </w:rPr>
        <w:t xml:space="preserve"> y </w:t>
      </w:r>
      <w:r w:rsidRPr="003A153A">
        <w:rPr>
          <w:rFonts w:ascii="Arial" w:hAnsi="Arial" w:cs="Arial"/>
          <w:b/>
          <w:sz w:val="18"/>
          <w:szCs w:val="18"/>
          <w:lang w:val="es-ES_tradnl"/>
        </w:rPr>
        <w:t>B = {Letras de la palabra Bolivia}</w:t>
      </w:r>
      <w:r>
        <w:rPr>
          <w:rFonts w:ascii="Arial" w:hAnsi="Arial" w:cs="Arial"/>
          <w:sz w:val="18"/>
          <w:szCs w:val="18"/>
          <w:lang w:val="es-ES_tradnl"/>
        </w:rPr>
        <w:t xml:space="preserve">, la intersección entre C y B nos da como resultado: </w:t>
      </w:r>
    </w:p>
    <w:p w14:paraId="357A1DA9" w14:textId="77777777" w:rsidR="0096229E" w:rsidRDefault="0096229E" w:rsidP="0096229E">
      <w:pPr>
        <w:rPr>
          <w:rFonts w:ascii="Arial" w:hAnsi="Arial" w:cs="Arial"/>
          <w:sz w:val="18"/>
          <w:szCs w:val="18"/>
          <w:lang w:val="es-ES_tradnl"/>
        </w:rPr>
      </w:pPr>
    </w:p>
    <w:p w14:paraId="28D0BD21" w14:textId="77777777" w:rsidR="0096229E" w:rsidRPr="00130C21" w:rsidRDefault="0096229E" w:rsidP="0096229E">
      <w:pPr>
        <w:rPr>
          <w:rFonts w:ascii="Arial" w:hAnsi="Arial" w:cs="Arial"/>
          <w:color w:val="000000"/>
          <w:sz w:val="18"/>
          <w:szCs w:val="18"/>
          <w:lang w:val="es-CO"/>
        </w:rPr>
      </w:pPr>
      <w:r>
        <w:rPr>
          <w:rFonts w:ascii="Arial" w:hAnsi="Arial" w:cs="Arial"/>
          <w:sz w:val="18"/>
          <w:szCs w:val="18"/>
          <w:lang w:val="es-ES_tradnl"/>
        </w:rPr>
        <w:lastRenderedPageBreak/>
        <w:tab/>
        <w:t xml:space="preserve">C = {c, o, l, m, b, i, a} </w:t>
      </w:r>
      <w:r>
        <w:rPr>
          <w:rFonts w:ascii="Arial" w:hAnsi="Arial" w:cs="Arial"/>
          <w:b/>
          <w:sz w:val="18"/>
          <w:szCs w:val="18"/>
          <w:lang w:val="es-ES_tradnl"/>
        </w:rPr>
        <w:t xml:space="preserve">intersectado con </w:t>
      </w:r>
      <w:r>
        <w:rPr>
          <w:rFonts w:ascii="Arial" w:hAnsi="Arial" w:cs="Arial"/>
          <w:sz w:val="18"/>
          <w:szCs w:val="18"/>
          <w:lang w:val="es-ES_tradnl"/>
        </w:rPr>
        <w:t xml:space="preserve">B = {b, o, l, i, v, a} </w:t>
      </w:r>
      <w:r>
        <w:rPr>
          <w:rFonts w:ascii="Arial" w:hAnsi="Arial" w:cs="Arial"/>
          <w:b/>
          <w:sz w:val="18"/>
          <w:szCs w:val="18"/>
          <w:lang w:val="es-ES_tradnl"/>
        </w:rPr>
        <w:t xml:space="preserve"> es igual a </w:t>
      </w:r>
      <w:r>
        <w:rPr>
          <w:rFonts w:ascii="Arial" w:hAnsi="Arial" w:cs="Arial"/>
          <w:sz w:val="18"/>
          <w:szCs w:val="18"/>
          <w:lang w:val="es-ES_tradnl"/>
        </w:rPr>
        <w:t xml:space="preserve"> C </w:t>
      </w:r>
      <w:r>
        <w:rPr>
          <w:rFonts w:ascii="Times" w:hAnsi="Times"/>
          <w:lang w:val="es-CO"/>
        </w:rPr>
        <w:t xml:space="preserve"> </w:t>
      </w:r>
      <m:oMath>
        <m:r>
          <m:rPr>
            <m:sty m:val="bi"/>
          </m:rPr>
          <w:rPr>
            <w:rFonts w:ascii="Cambria Math" w:hAnsi="Cambria Math" w:cs="Times New Roman"/>
            <w:color w:val="000000"/>
            <w:lang w:val="es-CO"/>
          </w:rPr>
          <m:t>∩</m:t>
        </m:r>
      </m:oMath>
      <w:r>
        <w:rPr>
          <w:rFonts w:ascii="Times" w:hAnsi="Times"/>
          <w:b/>
          <w:color w:val="000000"/>
          <w:sz w:val="32"/>
          <w:lang w:val="es-CO"/>
        </w:rPr>
        <w:t xml:space="preserve"> </w:t>
      </w:r>
      <w:r>
        <w:rPr>
          <w:rFonts w:ascii="Arial" w:hAnsi="Arial" w:cs="Arial"/>
          <w:color w:val="000000"/>
          <w:sz w:val="18"/>
          <w:szCs w:val="18"/>
          <w:lang w:val="es-CO"/>
        </w:rPr>
        <w:t>B = {</w:t>
      </w:r>
      <w:r w:rsidRPr="00130C21">
        <w:rPr>
          <w:rFonts w:ascii="Arial" w:hAnsi="Arial" w:cs="Arial"/>
          <w:color w:val="000000"/>
          <w:sz w:val="18"/>
          <w:szCs w:val="18"/>
          <w:lang w:val="es-CO"/>
        </w:rPr>
        <w:t>o, l</w:t>
      </w:r>
      <w:r>
        <w:rPr>
          <w:rFonts w:ascii="Arial" w:hAnsi="Arial" w:cs="Arial"/>
          <w:color w:val="000000"/>
          <w:sz w:val="18"/>
          <w:szCs w:val="18"/>
          <w:lang w:val="es-CO"/>
        </w:rPr>
        <w:t>,</w:t>
      </w:r>
      <w:r w:rsidRPr="00130C21">
        <w:rPr>
          <w:rFonts w:ascii="Arial" w:hAnsi="Arial" w:cs="Arial"/>
          <w:color w:val="000000"/>
          <w:sz w:val="18"/>
          <w:szCs w:val="18"/>
          <w:lang w:val="es-CO"/>
        </w:rPr>
        <w:t xml:space="preserve"> b, i, a}</w:t>
      </w:r>
    </w:p>
    <w:p w14:paraId="6AF46192" w14:textId="77777777" w:rsidR="0096229E" w:rsidRPr="003A153A" w:rsidRDefault="0096229E" w:rsidP="0096229E">
      <w:pPr>
        <w:rPr>
          <w:rFonts w:ascii="Arial" w:hAnsi="Arial" w:cs="Arial"/>
          <w:color w:val="000000"/>
          <w:sz w:val="18"/>
          <w:szCs w:val="18"/>
          <w:lang w:val="es-CO"/>
        </w:rPr>
      </w:pPr>
    </w:p>
    <w:p w14:paraId="3C4FFBED" w14:textId="77777777" w:rsidR="0096229E" w:rsidRPr="003A153A" w:rsidRDefault="0096229E" w:rsidP="0096229E">
      <w:pPr>
        <w:rPr>
          <w:rFonts w:ascii="Arial" w:hAnsi="Arial" w:cs="Arial"/>
          <w:color w:val="000000"/>
          <w:sz w:val="18"/>
          <w:szCs w:val="18"/>
          <w:lang w:val="es-CO"/>
        </w:rPr>
      </w:pPr>
      <w:r w:rsidRPr="003A153A">
        <w:rPr>
          <w:rFonts w:ascii="Arial" w:hAnsi="Arial" w:cs="Arial"/>
          <w:color w:val="000000"/>
          <w:sz w:val="18"/>
          <w:szCs w:val="18"/>
          <w:lang w:val="es-CO"/>
        </w:rPr>
        <w:t xml:space="preserve">Veamos otro ejemplo: </w:t>
      </w:r>
    </w:p>
    <w:p w14:paraId="63807D80" w14:textId="77777777" w:rsidR="0096229E" w:rsidRDefault="0096229E" w:rsidP="0096229E">
      <w:pPr>
        <w:rPr>
          <w:rFonts w:ascii="Arial" w:hAnsi="Arial" w:cs="Arial"/>
          <w:sz w:val="18"/>
          <w:szCs w:val="18"/>
          <w:lang w:val="es-ES_tradnl"/>
        </w:rPr>
      </w:pPr>
    </w:p>
    <w:p w14:paraId="535B7F80" w14:textId="77777777" w:rsidR="0096229E" w:rsidRDefault="0096229E" w:rsidP="0096229E">
      <w:pPr>
        <w:rPr>
          <w:rFonts w:ascii="Arial" w:hAnsi="Arial" w:cs="Arial"/>
          <w:sz w:val="18"/>
          <w:szCs w:val="18"/>
          <w:lang w:val="es-ES_tradnl"/>
        </w:rPr>
      </w:pPr>
      <w:r>
        <w:rPr>
          <w:rFonts w:ascii="Arial" w:hAnsi="Arial" w:cs="Arial"/>
          <w:sz w:val="18"/>
          <w:szCs w:val="18"/>
          <w:lang w:val="es-ES_tradnl"/>
        </w:rPr>
        <w:t>Sean D = {0,1,2,3,4,5,6,7,8,9} y Q = {5,6,7,8,9,10,11,12,13,14,15} la intersección entre los conjuntos D y C nos da como resultado:</w:t>
      </w:r>
    </w:p>
    <w:p w14:paraId="78372FD5" w14:textId="77777777" w:rsidR="0096229E" w:rsidRDefault="0096229E" w:rsidP="0096229E">
      <w:pPr>
        <w:rPr>
          <w:rFonts w:ascii="Arial" w:hAnsi="Arial" w:cs="Arial"/>
          <w:sz w:val="18"/>
          <w:szCs w:val="18"/>
          <w:lang w:val="es-ES_tradnl"/>
        </w:rPr>
      </w:pPr>
    </w:p>
    <w:p w14:paraId="7832F284" w14:textId="77777777" w:rsidR="0096229E" w:rsidRDefault="0096229E" w:rsidP="0096229E">
      <w:pPr>
        <w:rPr>
          <w:rFonts w:ascii="Arial" w:hAnsi="Arial" w:cs="Arial"/>
          <w:sz w:val="18"/>
          <w:szCs w:val="18"/>
          <w:lang w:val="es-ES_tradnl"/>
        </w:rPr>
      </w:pPr>
      <w:r>
        <w:rPr>
          <w:rFonts w:ascii="Arial" w:hAnsi="Arial" w:cs="Arial"/>
          <w:sz w:val="18"/>
          <w:szCs w:val="18"/>
          <w:lang w:val="es-ES_tradnl"/>
        </w:rPr>
        <w:tab/>
        <w:t xml:space="preserve">D = {0,1,2,3,4,5,6,7,8,9} </w:t>
      </w:r>
      <w:r>
        <w:rPr>
          <w:rFonts w:ascii="Arial" w:hAnsi="Arial" w:cs="Arial"/>
          <w:b/>
          <w:sz w:val="18"/>
          <w:szCs w:val="18"/>
          <w:lang w:val="es-ES_tradnl"/>
        </w:rPr>
        <w:t xml:space="preserve">intersectado con </w:t>
      </w:r>
      <w:r>
        <w:rPr>
          <w:rFonts w:ascii="Arial" w:hAnsi="Arial" w:cs="Arial"/>
          <w:sz w:val="18"/>
          <w:szCs w:val="18"/>
          <w:lang w:val="es-ES_tradnl"/>
        </w:rPr>
        <w:t xml:space="preserve">Q = {5,6,7,8,9,10,11,12,13,14,15}  </w:t>
      </w:r>
      <w:r>
        <w:rPr>
          <w:rFonts w:ascii="Arial" w:hAnsi="Arial" w:cs="Arial"/>
          <w:sz w:val="18"/>
          <w:szCs w:val="18"/>
          <w:lang w:val="es-ES_tradnl"/>
        </w:rPr>
        <w:tab/>
      </w:r>
      <w:r>
        <w:rPr>
          <w:rFonts w:ascii="Arial" w:hAnsi="Arial" w:cs="Arial"/>
          <w:sz w:val="18"/>
          <w:szCs w:val="18"/>
          <w:lang w:val="es-ES_tradnl"/>
        </w:rPr>
        <w:tab/>
      </w:r>
      <w:r>
        <w:rPr>
          <w:rFonts w:ascii="Arial" w:hAnsi="Arial" w:cs="Arial"/>
          <w:sz w:val="18"/>
          <w:szCs w:val="18"/>
          <w:lang w:val="es-ES_tradnl"/>
        </w:rPr>
        <w:tab/>
      </w:r>
      <w:r>
        <w:rPr>
          <w:rFonts w:ascii="Arial" w:hAnsi="Arial" w:cs="Arial"/>
          <w:sz w:val="18"/>
          <w:szCs w:val="18"/>
          <w:lang w:val="es-ES_tradnl"/>
        </w:rPr>
        <w:tab/>
      </w:r>
      <w:r>
        <w:rPr>
          <w:rFonts w:ascii="Arial" w:hAnsi="Arial" w:cs="Arial"/>
          <w:sz w:val="18"/>
          <w:szCs w:val="18"/>
          <w:lang w:val="es-ES_tradnl"/>
        </w:rPr>
        <w:tab/>
      </w:r>
      <w:r>
        <w:rPr>
          <w:rFonts w:ascii="Arial" w:hAnsi="Arial" w:cs="Arial"/>
          <w:sz w:val="18"/>
          <w:szCs w:val="18"/>
          <w:lang w:val="es-ES_tradnl"/>
        </w:rPr>
        <w:tab/>
      </w:r>
      <w:r>
        <w:rPr>
          <w:rFonts w:ascii="Arial" w:hAnsi="Arial" w:cs="Arial"/>
          <w:b/>
          <w:sz w:val="18"/>
          <w:szCs w:val="18"/>
          <w:lang w:val="es-ES_tradnl"/>
        </w:rPr>
        <w:t xml:space="preserve">es igual a </w:t>
      </w:r>
      <w:r>
        <w:rPr>
          <w:rFonts w:ascii="Arial" w:hAnsi="Arial" w:cs="Arial"/>
          <w:sz w:val="18"/>
          <w:szCs w:val="18"/>
          <w:lang w:val="es-ES_tradnl"/>
        </w:rPr>
        <w:t xml:space="preserve">D </w:t>
      </w:r>
      <m:oMath>
        <m:r>
          <m:rPr>
            <m:sty m:val="bi"/>
          </m:rPr>
          <w:rPr>
            <w:rFonts w:ascii="Cambria Math" w:hAnsi="Cambria Math" w:cs="Times New Roman"/>
            <w:color w:val="000000"/>
            <w:lang w:val="es-CO"/>
          </w:rPr>
          <m:t>∩</m:t>
        </m:r>
      </m:oMath>
      <w:r>
        <w:rPr>
          <w:rFonts w:ascii="Arial" w:hAnsi="Arial" w:cs="Arial"/>
          <w:sz w:val="18"/>
          <w:szCs w:val="18"/>
          <w:lang w:val="es-ES_tradnl"/>
        </w:rPr>
        <w:t>Q = {5,6,7,8,9}</w:t>
      </w:r>
    </w:p>
    <w:p w14:paraId="558EA09F" w14:textId="77777777" w:rsidR="0096229E" w:rsidRDefault="0096229E" w:rsidP="0096229E">
      <w:pPr>
        <w:rPr>
          <w:rFonts w:ascii="Arial" w:hAnsi="Arial" w:cs="Arial"/>
          <w:sz w:val="18"/>
          <w:szCs w:val="18"/>
          <w:lang w:val="es-ES_tradnl"/>
        </w:rPr>
      </w:pPr>
    </w:p>
    <w:p w14:paraId="5BB4D88A" w14:textId="77777777" w:rsidR="0096229E" w:rsidRPr="00130C21" w:rsidRDefault="0096229E" w:rsidP="0096229E">
      <w:pPr>
        <w:rPr>
          <w:rFonts w:ascii="Arial" w:hAnsi="Arial" w:cs="Arial"/>
          <w:sz w:val="18"/>
          <w:szCs w:val="18"/>
          <w:lang w:val="es-ES_tradnl"/>
        </w:rPr>
      </w:pPr>
      <w:r>
        <w:rPr>
          <w:rFonts w:ascii="Arial" w:hAnsi="Arial" w:cs="Arial"/>
          <w:sz w:val="18"/>
          <w:szCs w:val="18"/>
          <w:lang w:val="es-ES_tradnl"/>
        </w:rPr>
        <w:t xml:space="preserve">Es tu turno, describe dos conjuntos y halla su </w:t>
      </w:r>
      <w:r>
        <w:rPr>
          <w:rFonts w:ascii="Arial" w:hAnsi="Arial" w:cs="Arial"/>
          <w:b/>
          <w:sz w:val="18"/>
          <w:szCs w:val="18"/>
          <w:lang w:val="es-ES_tradnl"/>
        </w:rPr>
        <w:t>intersección</w:t>
      </w:r>
      <w:r>
        <w:rPr>
          <w:rFonts w:ascii="Arial" w:hAnsi="Arial" w:cs="Arial"/>
          <w:sz w:val="18"/>
          <w:szCs w:val="18"/>
          <w:lang w:val="es-ES_tradnl"/>
        </w:rPr>
        <w:t>. No olvides representar la operación con diagramas de Venn. Luego, responde las preguntas:</w:t>
      </w:r>
    </w:p>
    <w:p w14:paraId="43E40BBC" w14:textId="77777777" w:rsidR="0096229E" w:rsidRDefault="0096229E" w:rsidP="0096229E">
      <w:pPr>
        <w:rPr>
          <w:rFonts w:ascii="Arial" w:hAnsi="Arial" w:cs="Arial"/>
          <w:sz w:val="18"/>
          <w:szCs w:val="18"/>
          <w:lang w:val="es-ES_tradnl"/>
        </w:rPr>
      </w:pPr>
    </w:p>
    <w:p w14:paraId="1EA310D4" w14:textId="77777777" w:rsidR="0096229E" w:rsidRDefault="0096229E" w:rsidP="0096229E">
      <w:pPr>
        <w:rPr>
          <w:rFonts w:ascii="Arial" w:hAnsi="Arial" w:cs="Arial"/>
          <w:sz w:val="18"/>
          <w:szCs w:val="18"/>
          <w:lang w:val="es-ES_tradnl"/>
        </w:rPr>
      </w:pPr>
    </w:p>
    <w:p w14:paraId="70C94D36" w14:textId="77777777" w:rsidR="0096229E" w:rsidRDefault="0096229E" w:rsidP="0096229E">
      <w:pPr>
        <w:pStyle w:val="Prrafodelista"/>
        <w:numPr>
          <w:ilvl w:val="0"/>
          <w:numId w:val="1"/>
        </w:numPr>
        <w:rPr>
          <w:rFonts w:ascii="Arial" w:hAnsi="Arial" w:cs="Arial"/>
          <w:sz w:val="18"/>
          <w:szCs w:val="18"/>
          <w:lang w:val="es-ES_tradnl"/>
        </w:rPr>
      </w:pPr>
      <w:r w:rsidRPr="00B969DF">
        <w:rPr>
          <w:rFonts w:ascii="Arial" w:hAnsi="Arial" w:cs="Arial"/>
          <w:sz w:val="18"/>
          <w:szCs w:val="18"/>
          <w:lang w:val="es-ES_tradnl"/>
        </w:rPr>
        <w:t xml:space="preserve">¿Qué ocurre si </w:t>
      </w:r>
      <w:r w:rsidRPr="00B969DF">
        <w:rPr>
          <w:rFonts w:ascii="Arial" w:hAnsi="Arial" w:cs="Arial"/>
          <w:b/>
          <w:sz w:val="18"/>
          <w:szCs w:val="18"/>
          <w:lang w:val="es-ES_tradnl"/>
        </w:rPr>
        <w:t>cambias el orden</w:t>
      </w:r>
      <w:r w:rsidRPr="00B969DF">
        <w:rPr>
          <w:rFonts w:ascii="Arial" w:hAnsi="Arial" w:cs="Arial"/>
          <w:sz w:val="18"/>
          <w:szCs w:val="18"/>
          <w:lang w:val="es-ES_tradnl"/>
        </w:rPr>
        <w:t xml:space="preserve"> de los conjuntos al hacer la </w:t>
      </w:r>
      <w:r w:rsidRPr="00B969DF">
        <w:rPr>
          <w:rFonts w:ascii="Arial" w:hAnsi="Arial" w:cs="Arial"/>
          <w:b/>
          <w:sz w:val="18"/>
          <w:szCs w:val="18"/>
          <w:lang w:val="es-ES_tradnl"/>
        </w:rPr>
        <w:t>intersección</w:t>
      </w:r>
      <w:r w:rsidRPr="00B969DF">
        <w:rPr>
          <w:rFonts w:ascii="Arial" w:hAnsi="Arial" w:cs="Arial"/>
          <w:sz w:val="18"/>
          <w:szCs w:val="18"/>
          <w:lang w:val="es-ES_tradnl"/>
        </w:rPr>
        <w:t xml:space="preserve">? ¿El resultado es igual? </w:t>
      </w:r>
      <w:r>
        <w:rPr>
          <w:rFonts w:ascii="Arial" w:hAnsi="Arial" w:cs="Arial"/>
          <w:sz w:val="18"/>
          <w:szCs w:val="18"/>
          <w:lang w:val="es-ES_tradnl"/>
        </w:rPr>
        <w:t xml:space="preserve">Justifica tus respuestas. </w:t>
      </w:r>
    </w:p>
    <w:p w14:paraId="75A3F34B" w14:textId="77777777" w:rsidR="0096229E" w:rsidRDefault="0096229E" w:rsidP="0096229E">
      <w:pPr>
        <w:pStyle w:val="Prrafodelista"/>
        <w:numPr>
          <w:ilvl w:val="0"/>
          <w:numId w:val="1"/>
        </w:numPr>
        <w:rPr>
          <w:rFonts w:ascii="Arial" w:hAnsi="Arial" w:cs="Arial"/>
          <w:sz w:val="18"/>
          <w:szCs w:val="18"/>
          <w:lang w:val="es-ES_tradnl"/>
        </w:rPr>
      </w:pPr>
      <w:r>
        <w:rPr>
          <w:rFonts w:ascii="Arial" w:hAnsi="Arial" w:cs="Arial"/>
          <w:sz w:val="18"/>
          <w:szCs w:val="18"/>
          <w:lang w:val="es-ES_tradnl"/>
        </w:rPr>
        <w:t xml:space="preserve">¿Qué ocurre con la </w:t>
      </w:r>
      <w:r w:rsidRPr="00B969DF">
        <w:rPr>
          <w:rFonts w:ascii="Arial" w:hAnsi="Arial" w:cs="Arial"/>
          <w:b/>
          <w:sz w:val="18"/>
          <w:szCs w:val="18"/>
          <w:lang w:val="es-ES_tradnl"/>
        </w:rPr>
        <w:t>intersección</w:t>
      </w:r>
      <w:r>
        <w:rPr>
          <w:rFonts w:ascii="Arial" w:hAnsi="Arial" w:cs="Arial"/>
          <w:sz w:val="18"/>
          <w:szCs w:val="18"/>
          <w:lang w:val="es-ES_tradnl"/>
        </w:rPr>
        <w:t xml:space="preserve"> si uno de los dos conjuntos es vacío? Propón un ejemplo de intersección con un conjunto vacío</w:t>
      </w:r>
      <w:r w:rsidRPr="00B969DF">
        <w:rPr>
          <w:rFonts w:ascii="Arial" w:hAnsi="Arial" w:cs="Arial"/>
          <w:sz w:val="18"/>
          <w:szCs w:val="18"/>
          <w:lang w:val="es-ES_tradnl"/>
        </w:rPr>
        <w:t xml:space="preserve">. </w:t>
      </w:r>
    </w:p>
    <w:p w14:paraId="47F6B37E" w14:textId="54E11AA0" w:rsidR="00B069A1" w:rsidRDefault="0096229E" w:rsidP="0096229E">
      <w:pPr>
        <w:rPr>
          <w:rFonts w:ascii="Arial" w:hAnsi="Arial"/>
          <w:sz w:val="18"/>
          <w:szCs w:val="18"/>
          <w:lang w:val="es-CO"/>
        </w:rPr>
      </w:pPr>
      <w:r w:rsidRPr="00555004">
        <w:rPr>
          <w:rFonts w:ascii="Arial" w:hAnsi="Arial" w:cs="Arial"/>
          <w:sz w:val="18"/>
          <w:szCs w:val="18"/>
          <w:lang w:val="es-ES_tradnl"/>
        </w:rPr>
        <w:t xml:space="preserve">¿Qué ocurre con la </w:t>
      </w:r>
      <w:r w:rsidRPr="00555004">
        <w:rPr>
          <w:rFonts w:ascii="Arial" w:hAnsi="Arial" w:cs="Arial"/>
          <w:b/>
          <w:sz w:val="18"/>
          <w:szCs w:val="18"/>
          <w:lang w:val="es-ES_tradnl"/>
        </w:rPr>
        <w:t>intersección</w:t>
      </w:r>
      <w:r w:rsidRPr="00555004">
        <w:rPr>
          <w:rFonts w:ascii="Arial" w:hAnsi="Arial" w:cs="Arial"/>
          <w:sz w:val="18"/>
          <w:szCs w:val="18"/>
          <w:lang w:val="es-ES_tradnl"/>
        </w:rPr>
        <w:t xml:space="preserve"> si los dos conjuntos son vacíos? Propón un ejemplo de intersección entre dos conjuntos vacíos</w:t>
      </w:r>
      <w:r>
        <w:rPr>
          <w:rFonts w:ascii="Arial" w:hAnsi="Arial" w:cs="Arial"/>
          <w:sz w:val="18"/>
          <w:szCs w:val="18"/>
          <w:lang w:val="es-ES_tradnl"/>
        </w:rPr>
        <w:t>.</w:t>
      </w:r>
    </w:p>
    <w:p w14:paraId="5AC73CD2" w14:textId="77777777" w:rsidR="0096229E" w:rsidRDefault="0096229E" w:rsidP="0096229E">
      <w:pPr>
        <w:rPr>
          <w:rFonts w:ascii="Arial" w:hAnsi="Arial"/>
          <w:sz w:val="18"/>
          <w:szCs w:val="18"/>
          <w:lang w:val="es-CO"/>
        </w:rPr>
      </w:pPr>
    </w:p>
    <w:p w14:paraId="2875362F" w14:textId="33AC6026" w:rsidR="0096229E" w:rsidRPr="0096229E" w:rsidRDefault="0096229E" w:rsidP="0096229E">
      <w:pPr>
        <w:rPr>
          <w:rFonts w:ascii="Arial" w:hAnsi="Arial"/>
          <w:b/>
          <w:sz w:val="18"/>
          <w:szCs w:val="18"/>
          <w:lang w:val="es-CO"/>
        </w:rPr>
      </w:pPr>
      <w:r w:rsidRPr="0096229E">
        <w:rPr>
          <w:rFonts w:ascii="Arial" w:hAnsi="Arial"/>
          <w:b/>
          <w:sz w:val="18"/>
          <w:szCs w:val="18"/>
          <w:lang w:val="es-CO"/>
        </w:rPr>
        <w:t>Diferencia entre conjuntos</w:t>
      </w:r>
    </w:p>
    <w:p w14:paraId="6CB4AA2C" w14:textId="77777777" w:rsidR="0096229E" w:rsidRDefault="0096229E" w:rsidP="0096229E">
      <w:pPr>
        <w:rPr>
          <w:rFonts w:ascii="Arial" w:hAnsi="Arial"/>
          <w:sz w:val="18"/>
          <w:szCs w:val="18"/>
          <w:lang w:val="es-CO"/>
        </w:rPr>
      </w:pPr>
    </w:p>
    <w:p w14:paraId="141406F0" w14:textId="77777777" w:rsidR="0096229E" w:rsidRDefault="0096229E" w:rsidP="0096229E">
      <w:pPr>
        <w:rPr>
          <w:rFonts w:ascii="Arial" w:hAnsi="Arial" w:cs="Arial"/>
          <w:sz w:val="18"/>
          <w:szCs w:val="18"/>
          <w:lang w:val="es-ES_tradnl"/>
        </w:rPr>
      </w:pPr>
      <w:r>
        <w:rPr>
          <w:rFonts w:ascii="Arial" w:hAnsi="Arial" w:cs="Arial"/>
          <w:sz w:val="18"/>
          <w:szCs w:val="18"/>
          <w:lang w:val="es-ES_tradnl"/>
        </w:rPr>
        <w:t xml:space="preserve">Para representar la </w:t>
      </w:r>
      <w:r>
        <w:rPr>
          <w:rFonts w:ascii="Arial" w:hAnsi="Arial" w:cs="Arial"/>
          <w:b/>
          <w:sz w:val="18"/>
          <w:szCs w:val="18"/>
          <w:lang w:val="es-ES_tradnl"/>
        </w:rPr>
        <w:t>diferencia</w:t>
      </w:r>
      <w:r>
        <w:rPr>
          <w:rFonts w:ascii="Arial" w:hAnsi="Arial" w:cs="Arial"/>
          <w:sz w:val="18"/>
          <w:szCs w:val="18"/>
          <w:lang w:val="es-ES_tradnl"/>
        </w:rPr>
        <w:t xml:space="preserve"> de conjuntos, utilizamos dos óvalos que se cruzan, colocando la intersección en la parte común de los conjuntos. La diferencia entre los dos conjuntos da como resultado un nuevo conjunto formado solo por los </w:t>
      </w:r>
      <w:r w:rsidRPr="001B5B15">
        <w:rPr>
          <w:rFonts w:ascii="Arial" w:hAnsi="Arial" w:cs="Arial"/>
          <w:b/>
          <w:sz w:val="18"/>
          <w:szCs w:val="18"/>
          <w:lang w:val="es-ES_tradnl"/>
        </w:rPr>
        <w:t>elementos que</w:t>
      </w:r>
      <w:r>
        <w:rPr>
          <w:rFonts w:ascii="Arial" w:hAnsi="Arial" w:cs="Arial"/>
          <w:sz w:val="18"/>
          <w:szCs w:val="18"/>
          <w:lang w:val="es-ES_tradnl"/>
        </w:rPr>
        <w:t xml:space="preserve"> están en el primer conjunto y que no están en el segundo.</w:t>
      </w:r>
    </w:p>
    <w:p w14:paraId="5F5AE2A1" w14:textId="77777777" w:rsidR="0096229E" w:rsidRDefault="0096229E" w:rsidP="0096229E">
      <w:pPr>
        <w:rPr>
          <w:rFonts w:ascii="Arial" w:hAnsi="Arial" w:cs="Arial"/>
          <w:sz w:val="18"/>
          <w:szCs w:val="18"/>
          <w:lang w:val="es-ES_tradnl"/>
        </w:rPr>
      </w:pPr>
    </w:p>
    <w:p w14:paraId="3CB5123B" w14:textId="77777777" w:rsidR="0096229E" w:rsidRDefault="0096229E" w:rsidP="0096229E">
      <w:pPr>
        <w:rPr>
          <w:rFonts w:ascii="Arial" w:hAnsi="Arial" w:cs="Arial"/>
          <w:sz w:val="18"/>
          <w:szCs w:val="18"/>
          <w:lang w:val="es-ES_tradnl"/>
        </w:rPr>
      </w:pPr>
      <w:r>
        <w:rPr>
          <w:rFonts w:ascii="Arial" w:hAnsi="Arial" w:cs="Arial"/>
          <w:sz w:val="18"/>
          <w:szCs w:val="18"/>
          <w:lang w:val="es-ES_tradnl"/>
        </w:rPr>
        <w:t>Por ejemplo, sean los conjuntos D = {0,1,2,3,4,5,6,7,8,9} y Q = {5,6,7,8,9,10,11,12,13,14,15} existen dos diferencias:</w:t>
      </w:r>
    </w:p>
    <w:p w14:paraId="09892FD0" w14:textId="77777777" w:rsidR="0096229E" w:rsidRDefault="0096229E" w:rsidP="0096229E">
      <w:pPr>
        <w:rPr>
          <w:rFonts w:ascii="Arial" w:hAnsi="Arial" w:cs="Arial"/>
          <w:sz w:val="18"/>
          <w:szCs w:val="18"/>
          <w:lang w:val="es-ES_tradnl"/>
        </w:rPr>
      </w:pPr>
    </w:p>
    <w:p w14:paraId="6EFBF1E3" w14:textId="77777777" w:rsidR="0096229E" w:rsidRDefault="0096229E" w:rsidP="0096229E">
      <w:pPr>
        <w:pStyle w:val="Prrafodelista"/>
        <w:numPr>
          <w:ilvl w:val="0"/>
          <w:numId w:val="3"/>
        </w:numPr>
        <w:rPr>
          <w:rFonts w:ascii="Arial" w:hAnsi="Arial" w:cs="Arial"/>
          <w:sz w:val="18"/>
          <w:szCs w:val="18"/>
          <w:lang w:val="es-ES_tradnl"/>
        </w:rPr>
      </w:pPr>
      <w:r w:rsidRPr="00FD5174">
        <w:rPr>
          <w:rFonts w:ascii="Arial" w:hAnsi="Arial" w:cs="Arial"/>
          <w:sz w:val="18"/>
          <w:szCs w:val="18"/>
          <w:lang w:val="es-ES_tradnl"/>
        </w:rPr>
        <w:t xml:space="preserve">D – Q  = {0,1,2,3,4} </w:t>
      </w:r>
    </w:p>
    <w:p w14:paraId="527B7B90" w14:textId="77777777" w:rsidR="0096229E" w:rsidRDefault="0096229E" w:rsidP="0096229E">
      <w:pPr>
        <w:pStyle w:val="Prrafodelista"/>
        <w:numPr>
          <w:ilvl w:val="0"/>
          <w:numId w:val="3"/>
        </w:numPr>
        <w:rPr>
          <w:rFonts w:ascii="Arial" w:hAnsi="Arial" w:cs="Arial"/>
          <w:sz w:val="18"/>
          <w:szCs w:val="18"/>
          <w:lang w:val="es-ES_tradnl"/>
        </w:rPr>
      </w:pPr>
      <w:r>
        <w:rPr>
          <w:rFonts w:ascii="Arial" w:hAnsi="Arial" w:cs="Arial"/>
          <w:sz w:val="18"/>
          <w:szCs w:val="18"/>
          <w:lang w:val="es-ES_tradnl"/>
        </w:rPr>
        <w:t xml:space="preserve">Q – D  </w:t>
      </w:r>
      <w:r w:rsidRPr="00FD5174">
        <w:rPr>
          <w:rFonts w:ascii="Arial" w:hAnsi="Arial" w:cs="Arial"/>
          <w:sz w:val="18"/>
          <w:szCs w:val="18"/>
          <w:lang w:val="es-ES_tradnl"/>
        </w:rPr>
        <w:t>= {</w:t>
      </w:r>
      <w:r>
        <w:rPr>
          <w:rFonts w:ascii="Arial" w:hAnsi="Arial" w:cs="Arial"/>
          <w:sz w:val="18"/>
          <w:szCs w:val="18"/>
          <w:lang w:val="es-ES_tradnl"/>
        </w:rPr>
        <w:t>10, 11, 12, 13, 14, 15</w:t>
      </w:r>
      <w:r w:rsidRPr="00FD5174">
        <w:rPr>
          <w:rFonts w:ascii="Arial" w:hAnsi="Arial" w:cs="Arial"/>
          <w:sz w:val="18"/>
          <w:szCs w:val="18"/>
          <w:lang w:val="es-ES_tradnl"/>
        </w:rPr>
        <w:t>}</w:t>
      </w:r>
    </w:p>
    <w:p w14:paraId="664024F1" w14:textId="77777777" w:rsidR="0096229E" w:rsidRDefault="0096229E" w:rsidP="0096229E">
      <w:pPr>
        <w:rPr>
          <w:rFonts w:ascii="Arial" w:hAnsi="Arial" w:cs="Arial"/>
          <w:sz w:val="18"/>
          <w:szCs w:val="18"/>
          <w:lang w:val="es-ES_tradnl"/>
        </w:rPr>
      </w:pPr>
    </w:p>
    <w:p w14:paraId="45D62564" w14:textId="77777777" w:rsidR="0096229E" w:rsidRPr="003D43AF" w:rsidRDefault="0096229E" w:rsidP="0096229E">
      <w:pPr>
        <w:rPr>
          <w:rFonts w:ascii="Arial" w:hAnsi="Arial" w:cs="Arial"/>
          <w:sz w:val="18"/>
          <w:szCs w:val="18"/>
          <w:lang w:val="es-ES_tradnl"/>
        </w:rPr>
      </w:pPr>
      <w:r>
        <w:rPr>
          <w:rFonts w:ascii="Arial" w:hAnsi="Arial" w:cs="Arial"/>
          <w:sz w:val="18"/>
          <w:szCs w:val="18"/>
          <w:lang w:val="es-ES_tradnl"/>
        </w:rPr>
        <w:t xml:space="preserve">Observa las representaciones gráficas de los resultados de las diferencias entre los conjuntos D y Q. </w:t>
      </w:r>
    </w:p>
    <w:p w14:paraId="43654020" w14:textId="77777777" w:rsidR="0096229E" w:rsidRDefault="0096229E" w:rsidP="0096229E">
      <w:pPr>
        <w:rPr>
          <w:rFonts w:ascii="Arial" w:hAnsi="Arial" w:cs="Arial"/>
          <w:sz w:val="18"/>
          <w:szCs w:val="18"/>
          <w:lang w:val="es-ES_tradnl"/>
        </w:rPr>
      </w:pPr>
    </w:p>
    <w:p w14:paraId="1E59DA74" w14:textId="77777777" w:rsidR="0096229E" w:rsidRPr="00130C21" w:rsidRDefault="0096229E" w:rsidP="0096229E">
      <w:pPr>
        <w:rPr>
          <w:rFonts w:ascii="Arial" w:hAnsi="Arial" w:cs="Arial"/>
          <w:sz w:val="18"/>
          <w:szCs w:val="18"/>
          <w:lang w:val="es-ES_tradnl"/>
        </w:rPr>
      </w:pPr>
      <w:r>
        <w:rPr>
          <w:rFonts w:ascii="Arial" w:hAnsi="Arial" w:cs="Arial"/>
          <w:sz w:val="18"/>
          <w:szCs w:val="18"/>
          <w:lang w:val="es-ES_tradnl"/>
        </w:rPr>
        <w:t xml:space="preserve">Es tu turno, describe dos conjuntos y halla sus </w:t>
      </w:r>
      <w:r>
        <w:rPr>
          <w:rFonts w:ascii="Arial" w:hAnsi="Arial" w:cs="Arial"/>
          <w:b/>
          <w:sz w:val="18"/>
          <w:szCs w:val="18"/>
          <w:lang w:val="es-ES_tradnl"/>
        </w:rPr>
        <w:t>diferencias</w:t>
      </w:r>
      <w:r>
        <w:rPr>
          <w:rFonts w:ascii="Arial" w:hAnsi="Arial" w:cs="Arial"/>
          <w:sz w:val="18"/>
          <w:szCs w:val="18"/>
          <w:lang w:val="es-ES_tradnl"/>
        </w:rPr>
        <w:t>. No olvides representar las operaciones con diagramas de Venn. Luego, responde las preguntas:</w:t>
      </w:r>
    </w:p>
    <w:p w14:paraId="781E4AE9" w14:textId="77777777" w:rsidR="0096229E" w:rsidRDefault="0096229E" w:rsidP="0096229E">
      <w:pPr>
        <w:rPr>
          <w:rFonts w:ascii="Arial" w:hAnsi="Arial" w:cs="Arial"/>
          <w:sz w:val="18"/>
          <w:szCs w:val="18"/>
          <w:lang w:val="es-ES_tradnl"/>
        </w:rPr>
      </w:pPr>
    </w:p>
    <w:p w14:paraId="3D2CC461" w14:textId="77777777" w:rsidR="0096229E" w:rsidRDefault="0096229E" w:rsidP="0096229E">
      <w:pPr>
        <w:rPr>
          <w:rFonts w:ascii="Arial" w:hAnsi="Arial" w:cs="Arial"/>
          <w:sz w:val="18"/>
          <w:szCs w:val="18"/>
          <w:lang w:val="es-ES_tradnl"/>
        </w:rPr>
      </w:pPr>
    </w:p>
    <w:p w14:paraId="7976A11D" w14:textId="77777777" w:rsidR="0096229E" w:rsidRDefault="0096229E" w:rsidP="0096229E">
      <w:pPr>
        <w:pStyle w:val="Prrafodelista"/>
        <w:numPr>
          <w:ilvl w:val="0"/>
          <w:numId w:val="1"/>
        </w:numPr>
        <w:rPr>
          <w:rFonts w:ascii="Arial" w:hAnsi="Arial" w:cs="Arial"/>
          <w:sz w:val="18"/>
          <w:szCs w:val="18"/>
          <w:lang w:val="es-ES_tradnl"/>
        </w:rPr>
      </w:pPr>
      <w:r w:rsidRPr="00B969DF">
        <w:rPr>
          <w:rFonts w:ascii="Arial" w:hAnsi="Arial" w:cs="Arial"/>
          <w:sz w:val="18"/>
          <w:szCs w:val="18"/>
          <w:lang w:val="es-ES_tradnl"/>
        </w:rPr>
        <w:t xml:space="preserve">¿Qué ocurre si </w:t>
      </w:r>
      <w:r w:rsidRPr="00B969DF">
        <w:rPr>
          <w:rFonts w:ascii="Arial" w:hAnsi="Arial" w:cs="Arial"/>
          <w:b/>
          <w:sz w:val="18"/>
          <w:szCs w:val="18"/>
          <w:lang w:val="es-ES_tradnl"/>
        </w:rPr>
        <w:t>cambias el orden</w:t>
      </w:r>
      <w:r w:rsidRPr="00B969DF">
        <w:rPr>
          <w:rFonts w:ascii="Arial" w:hAnsi="Arial" w:cs="Arial"/>
          <w:sz w:val="18"/>
          <w:szCs w:val="18"/>
          <w:lang w:val="es-ES_tradnl"/>
        </w:rPr>
        <w:t xml:space="preserve"> de los conjuntos al hacer la </w:t>
      </w:r>
      <w:r>
        <w:rPr>
          <w:rFonts w:ascii="Arial" w:hAnsi="Arial" w:cs="Arial"/>
          <w:b/>
          <w:sz w:val="18"/>
          <w:szCs w:val="18"/>
          <w:lang w:val="es-ES_tradnl"/>
        </w:rPr>
        <w:t>diferencia</w:t>
      </w:r>
      <w:r w:rsidRPr="00B969DF">
        <w:rPr>
          <w:rFonts w:ascii="Arial" w:hAnsi="Arial" w:cs="Arial"/>
          <w:sz w:val="18"/>
          <w:szCs w:val="18"/>
          <w:lang w:val="es-ES_tradnl"/>
        </w:rPr>
        <w:t xml:space="preserve">? ¿El resultado es igual? </w:t>
      </w:r>
      <w:r>
        <w:rPr>
          <w:rFonts w:ascii="Arial" w:hAnsi="Arial" w:cs="Arial"/>
          <w:sz w:val="18"/>
          <w:szCs w:val="18"/>
          <w:lang w:val="es-ES_tradnl"/>
        </w:rPr>
        <w:t xml:space="preserve">Justifica tus respuestas. </w:t>
      </w:r>
    </w:p>
    <w:p w14:paraId="570FDA9B" w14:textId="77777777" w:rsidR="0096229E" w:rsidRDefault="0096229E" w:rsidP="0096229E">
      <w:pPr>
        <w:pStyle w:val="Prrafodelista"/>
        <w:numPr>
          <w:ilvl w:val="0"/>
          <w:numId w:val="1"/>
        </w:numPr>
        <w:rPr>
          <w:rFonts w:ascii="Arial" w:hAnsi="Arial" w:cs="Arial"/>
          <w:sz w:val="18"/>
          <w:szCs w:val="18"/>
          <w:lang w:val="es-ES_tradnl"/>
        </w:rPr>
      </w:pPr>
      <w:r>
        <w:rPr>
          <w:rFonts w:ascii="Arial" w:hAnsi="Arial" w:cs="Arial"/>
          <w:sz w:val="18"/>
          <w:szCs w:val="18"/>
          <w:lang w:val="es-ES_tradnl"/>
        </w:rPr>
        <w:t xml:space="preserve">¿Qué ocurre con las </w:t>
      </w:r>
      <w:r>
        <w:rPr>
          <w:rFonts w:ascii="Arial" w:hAnsi="Arial" w:cs="Arial"/>
          <w:b/>
          <w:sz w:val="18"/>
          <w:szCs w:val="18"/>
          <w:lang w:val="es-ES_tradnl"/>
        </w:rPr>
        <w:t>diferencias</w:t>
      </w:r>
      <w:r>
        <w:rPr>
          <w:rFonts w:ascii="Arial" w:hAnsi="Arial" w:cs="Arial"/>
          <w:sz w:val="18"/>
          <w:szCs w:val="18"/>
          <w:lang w:val="es-ES_tradnl"/>
        </w:rPr>
        <w:t xml:space="preserve"> si uno de los dos conjuntos es vacío? Propón un ejemplo y halla las dos diferencias con un conjunto vacío</w:t>
      </w:r>
      <w:r w:rsidRPr="00B969DF">
        <w:rPr>
          <w:rFonts w:ascii="Arial" w:hAnsi="Arial" w:cs="Arial"/>
          <w:sz w:val="18"/>
          <w:szCs w:val="18"/>
          <w:lang w:val="es-ES_tradnl"/>
        </w:rPr>
        <w:t xml:space="preserve">. </w:t>
      </w:r>
    </w:p>
    <w:p w14:paraId="5E50BAF8" w14:textId="16425CEE" w:rsidR="00B069A1" w:rsidRDefault="0096229E" w:rsidP="0096229E">
      <w:pPr>
        <w:rPr>
          <w:rFonts w:ascii="Arial" w:hAnsi="Arial"/>
          <w:sz w:val="18"/>
          <w:szCs w:val="18"/>
          <w:lang w:val="es-CO"/>
        </w:rPr>
      </w:pPr>
      <w:r w:rsidRPr="00555004">
        <w:rPr>
          <w:rFonts w:ascii="Arial" w:hAnsi="Arial" w:cs="Arial"/>
          <w:sz w:val="18"/>
          <w:szCs w:val="18"/>
          <w:lang w:val="es-ES_tradnl"/>
        </w:rPr>
        <w:t>¿Qué ocurre con la</w:t>
      </w:r>
      <w:r>
        <w:rPr>
          <w:rFonts w:ascii="Arial" w:hAnsi="Arial" w:cs="Arial"/>
          <w:sz w:val="18"/>
          <w:szCs w:val="18"/>
          <w:lang w:val="es-ES_tradnl"/>
        </w:rPr>
        <w:t>s</w:t>
      </w:r>
      <w:r w:rsidRPr="00555004">
        <w:rPr>
          <w:rFonts w:ascii="Arial" w:hAnsi="Arial" w:cs="Arial"/>
          <w:sz w:val="18"/>
          <w:szCs w:val="18"/>
          <w:lang w:val="es-ES_tradnl"/>
        </w:rPr>
        <w:t xml:space="preserve"> </w:t>
      </w:r>
      <w:r>
        <w:rPr>
          <w:rFonts w:ascii="Arial" w:hAnsi="Arial" w:cs="Arial"/>
          <w:b/>
          <w:sz w:val="18"/>
          <w:szCs w:val="18"/>
          <w:lang w:val="es-ES_tradnl"/>
        </w:rPr>
        <w:t xml:space="preserve">diferencias </w:t>
      </w:r>
      <w:r w:rsidRPr="00555004">
        <w:rPr>
          <w:rFonts w:ascii="Arial" w:hAnsi="Arial" w:cs="Arial"/>
          <w:sz w:val="18"/>
          <w:szCs w:val="18"/>
          <w:lang w:val="es-ES_tradnl"/>
        </w:rPr>
        <w:t>si los dos conjuntos son vacíos? Propón un ejemplo</w:t>
      </w:r>
      <w:r>
        <w:rPr>
          <w:rFonts w:ascii="Arial" w:hAnsi="Arial" w:cs="Arial"/>
          <w:sz w:val="18"/>
          <w:szCs w:val="18"/>
          <w:lang w:val="es-ES_tradnl"/>
        </w:rPr>
        <w:t xml:space="preserve"> y halla las dos diferencias </w:t>
      </w:r>
      <w:r w:rsidRPr="00555004">
        <w:rPr>
          <w:rFonts w:ascii="Arial" w:hAnsi="Arial" w:cs="Arial"/>
          <w:sz w:val="18"/>
          <w:szCs w:val="18"/>
          <w:lang w:val="es-ES_tradnl"/>
        </w:rPr>
        <w:t>entre dos conjuntos vacíos</w:t>
      </w:r>
      <w:r>
        <w:rPr>
          <w:rFonts w:ascii="Arial" w:hAnsi="Arial" w:cs="Arial"/>
          <w:sz w:val="18"/>
          <w:szCs w:val="18"/>
          <w:lang w:val="es-ES_tradnl"/>
        </w:rPr>
        <w:t>.</w:t>
      </w:r>
    </w:p>
    <w:p w14:paraId="5A219FE6" w14:textId="77777777" w:rsidR="00B069A1" w:rsidRDefault="00B069A1" w:rsidP="00B069A1">
      <w:pPr>
        <w:rPr>
          <w:rFonts w:ascii="Arial" w:hAnsi="Arial"/>
          <w:sz w:val="18"/>
          <w:szCs w:val="18"/>
          <w:lang w:val="es-CO"/>
        </w:rPr>
      </w:pPr>
    </w:p>
    <w:p w14:paraId="040AED11" w14:textId="77777777" w:rsidR="00F4317E" w:rsidRPr="00B069A1" w:rsidRDefault="00F4317E" w:rsidP="00CD652E">
      <w:pPr>
        <w:rPr>
          <w:rFonts w:ascii="Arial" w:hAnsi="Arial"/>
          <w:sz w:val="18"/>
          <w:szCs w:val="18"/>
          <w:lang w:val="es-CO"/>
        </w:rPr>
      </w:pPr>
    </w:p>
    <w:p w14:paraId="487C7D6C" w14:textId="77777777" w:rsidR="00F4317E" w:rsidRDefault="00F4317E" w:rsidP="00CD652E">
      <w:pPr>
        <w:rPr>
          <w:rFonts w:ascii="Arial" w:hAnsi="Arial"/>
          <w:sz w:val="18"/>
          <w:szCs w:val="18"/>
          <w:lang w:val="es-ES_tradnl"/>
        </w:rPr>
      </w:pPr>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0674735D" w:rsidR="00F4317E" w:rsidRPr="00E928AA" w:rsidRDefault="00904011" w:rsidP="00F4317E">
      <w:pPr>
        <w:shd w:val="clear" w:color="auto" w:fill="E0E0E0"/>
        <w:jc w:val="center"/>
        <w:rPr>
          <w:rFonts w:ascii="Arial" w:hAnsi="Arial"/>
          <w:b/>
          <w:sz w:val="16"/>
          <w:szCs w:val="16"/>
          <w:lang w:val="es-ES_tradnl"/>
        </w:rPr>
      </w:pPr>
      <w:r>
        <w:rPr>
          <w:rFonts w:ascii="Arial" w:hAnsi="Arial"/>
          <w:b/>
          <w:sz w:val="16"/>
          <w:szCs w:val="16"/>
          <w:lang w:val="es-ES_tradnl"/>
        </w:rPr>
        <w:t>INTERACTIVO</w:t>
      </w:r>
    </w:p>
    <w:p w14:paraId="5B56E8C7" w14:textId="2FE30DD2" w:rsidR="00F4317E" w:rsidRDefault="00F4317E" w:rsidP="007B25A6">
      <w:pPr>
        <w:ind w:left="142" w:hanging="142"/>
        <w:rPr>
          <w:rFonts w:ascii="Arial" w:hAnsi="Arial"/>
          <w:i/>
          <w:color w:val="0000FF"/>
          <w:sz w:val="16"/>
          <w:szCs w:val="16"/>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w:t>
      </w:r>
      <w:r w:rsidR="00904011">
        <w:rPr>
          <w:rFonts w:ascii="Arial" w:hAnsi="Arial"/>
          <w:sz w:val="18"/>
          <w:szCs w:val="18"/>
          <w:highlight w:val="green"/>
          <w:lang w:val="es-ES_tradnl"/>
        </w:rPr>
        <w:t>pestañas</w:t>
      </w:r>
      <w:r>
        <w:rPr>
          <w:rFonts w:ascii="Arial" w:hAnsi="Arial"/>
          <w:sz w:val="18"/>
          <w:szCs w:val="18"/>
          <w:highlight w:val="green"/>
          <w:lang w:val="es-ES_tradnl"/>
        </w:rPr>
        <w:t xml:space="preserve"> del </w:t>
      </w:r>
      <w:r w:rsidR="00904011">
        <w:rPr>
          <w:rFonts w:ascii="Arial" w:hAnsi="Arial"/>
          <w:sz w:val="18"/>
          <w:szCs w:val="18"/>
          <w:highlight w:val="green"/>
          <w:lang w:val="es-ES_tradnl"/>
        </w:rPr>
        <w:t>interactivo</w:t>
      </w:r>
      <w:r w:rsidRPr="00F4317E">
        <w:rPr>
          <w:rFonts w:ascii="Arial" w:hAnsi="Arial"/>
          <w:sz w:val="18"/>
          <w:szCs w:val="18"/>
          <w:highlight w:val="green"/>
          <w:lang w:val="es-ES_tradnl"/>
        </w:rPr>
        <w:t xml:space="preserve"> (</w:t>
      </w:r>
      <w:r w:rsidR="00904011" w:rsidRPr="00904011">
        <w:rPr>
          <w:rFonts w:ascii="Arial" w:hAnsi="Arial"/>
          <w:b/>
          <w:sz w:val="18"/>
          <w:szCs w:val="18"/>
          <w:highlight w:val="green"/>
          <w:lang w:val="es-ES_tradnl"/>
        </w:rPr>
        <w:t xml:space="preserve">1, </w:t>
      </w:r>
      <w:r w:rsidRPr="004A2B92">
        <w:rPr>
          <w:rFonts w:ascii="Arial" w:hAnsi="Arial"/>
          <w:b/>
          <w:sz w:val="18"/>
          <w:szCs w:val="18"/>
          <w:highlight w:val="green"/>
          <w:lang w:val="es-ES_tradnl"/>
        </w:rPr>
        <w:t>2</w:t>
      </w:r>
      <w:r w:rsidR="00904011">
        <w:rPr>
          <w:rFonts w:ascii="Arial" w:hAnsi="Arial"/>
          <w:b/>
          <w:sz w:val="18"/>
          <w:szCs w:val="18"/>
          <w:highlight w:val="green"/>
          <w:lang w:val="es-ES_tradnl"/>
        </w:rPr>
        <w:t xml:space="preserve">, 4, 6 u </w:t>
      </w:r>
      <w:r w:rsidRPr="004A2B92">
        <w:rPr>
          <w:rFonts w:ascii="Arial" w:hAnsi="Arial"/>
          <w:b/>
          <w:sz w:val="18"/>
          <w:szCs w:val="18"/>
          <w:highlight w:val="green"/>
          <w:lang w:val="es-ES_tradnl"/>
        </w:rPr>
        <w:t>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904011">
        <w:rPr>
          <w:rFonts w:ascii="Arial" w:hAnsi="Arial"/>
          <w:color w:val="0000FF"/>
          <w:sz w:val="16"/>
          <w:szCs w:val="16"/>
          <w:lang w:val="es-ES_tradnl"/>
        </w:rPr>
        <w:t>PESTAÑA</w:t>
      </w:r>
      <w:r w:rsidR="007B25A6" w:rsidRPr="007B25A6">
        <w:rPr>
          <w:rFonts w:ascii="Arial" w:hAnsi="Arial"/>
          <w:color w:val="0000FF"/>
          <w:sz w:val="16"/>
          <w:szCs w:val="16"/>
          <w:lang w:val="es-ES_tradnl"/>
        </w:rPr>
        <w:t xml:space="preserve"> DE ESTE INCISO COPIA </w:t>
      </w:r>
      <w:r w:rsidR="00DA66FC">
        <w:rPr>
          <w:rFonts w:ascii="Arial" w:hAnsi="Arial"/>
          <w:color w:val="0000FF"/>
          <w:sz w:val="16"/>
          <w:szCs w:val="16"/>
          <w:lang w:val="es-ES_tradnl"/>
        </w:rPr>
        <w:t>EL SIGUIENTE</w:t>
      </w:r>
      <w:r w:rsidR="007B25A6" w:rsidRPr="007B25A6">
        <w:rPr>
          <w:rFonts w:ascii="Arial" w:hAnsi="Arial"/>
          <w:color w:val="0000FF"/>
          <w:sz w:val="16"/>
          <w:szCs w:val="16"/>
          <w:lang w:val="es-ES_tradnl"/>
        </w:rPr>
        <w:t xml:space="preserve"> </w:t>
      </w:r>
      <w:r w:rsidR="00DA66FC">
        <w:rPr>
          <w:rFonts w:ascii="Arial" w:hAnsi="Arial"/>
          <w:color w:val="0000FF"/>
          <w:sz w:val="16"/>
          <w:szCs w:val="16"/>
          <w:lang w:val="es-ES_tradnl"/>
        </w:rPr>
        <w:t>BLOQUE</w:t>
      </w:r>
      <w:r w:rsidR="007B25A6" w:rsidRPr="007B25A6">
        <w:rPr>
          <w:rFonts w:ascii="Arial" w:hAnsi="Arial"/>
          <w:color w:val="0000FF"/>
          <w:sz w:val="16"/>
          <w:szCs w:val="16"/>
          <w:lang w:val="es-ES_tradnl"/>
        </w:rPr>
        <w:t xml:space="preserve"> </w:t>
      </w:r>
      <w:r w:rsidR="00DA66FC">
        <w:rPr>
          <w:rFonts w:ascii="Arial" w:hAnsi="Arial"/>
          <w:i/>
          <w:color w:val="0000FF"/>
          <w:sz w:val="16"/>
          <w:szCs w:val="16"/>
          <w:lang w:val="es-ES_tradnl"/>
        </w:rPr>
        <w:t>PESTAÑA</w:t>
      </w:r>
      <w:r w:rsidR="007B25A6" w:rsidRPr="007B25A6">
        <w:rPr>
          <w:rFonts w:ascii="Arial" w:hAnsi="Arial"/>
          <w:i/>
          <w:color w:val="0000FF"/>
          <w:sz w:val="16"/>
          <w:szCs w:val="16"/>
          <w:lang w:val="es-ES_tradnl"/>
        </w:rPr>
        <w:t xml:space="preserve"> #</w:t>
      </w:r>
      <w:r w:rsidR="00CF535A">
        <w:rPr>
          <w:rFonts w:ascii="Arial" w:hAnsi="Arial"/>
          <w:i/>
          <w:color w:val="0000FF"/>
          <w:sz w:val="16"/>
          <w:szCs w:val="16"/>
          <w:lang w:val="es-ES_tradnl"/>
        </w:rPr>
        <w:t>...</w:t>
      </w:r>
    </w:p>
    <w:p w14:paraId="6C3A62A6" w14:textId="16E76694" w:rsidR="00FD2325" w:rsidRPr="00FD2325" w:rsidRDefault="00FD2325" w:rsidP="007B25A6">
      <w:pPr>
        <w:ind w:left="142" w:hanging="142"/>
        <w:rPr>
          <w:rFonts w:ascii="Arial" w:hAnsi="Arial"/>
          <w:sz w:val="18"/>
          <w:szCs w:val="18"/>
          <w:lang w:val="es-ES_tradnl"/>
        </w:rPr>
      </w:pPr>
      <w:r w:rsidRPr="00FD2325">
        <w:rPr>
          <w:rFonts w:ascii="Arial" w:hAnsi="Arial"/>
          <w:b/>
          <w:sz w:val="18"/>
          <w:szCs w:val="18"/>
          <w:lang w:val="es-ES_tradnl"/>
        </w:rPr>
        <w:t>2</w:t>
      </w:r>
    </w:p>
    <w:p w14:paraId="302D00CC" w14:textId="77777777" w:rsidR="00F4317E" w:rsidRPr="000719EE" w:rsidRDefault="00F4317E" w:rsidP="00F4317E">
      <w:pPr>
        <w:rPr>
          <w:rFonts w:ascii="Arial" w:hAnsi="Arial" w:cs="Arial"/>
          <w:sz w:val="18"/>
          <w:szCs w:val="18"/>
          <w:lang w:val="es-ES_tradnl"/>
        </w:rPr>
      </w:pPr>
    </w:p>
    <w:p w14:paraId="4984582B" w14:textId="77777777" w:rsidR="00F4317E" w:rsidRPr="000719EE" w:rsidRDefault="00F4317E" w:rsidP="00F4317E">
      <w:pPr>
        <w:rPr>
          <w:rFonts w:ascii="Arial" w:hAnsi="Arial" w:cs="Arial"/>
          <w:sz w:val="18"/>
          <w:szCs w:val="18"/>
          <w:lang w:val="es-ES_tradnl"/>
        </w:rPr>
      </w:pPr>
    </w:p>
    <w:p w14:paraId="557DA7AE" w14:textId="45FDEB7A"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48D487C8" w14:textId="225B299D" w:rsidR="00CD652E" w:rsidRPr="00F4317E" w:rsidRDefault="00FD2325" w:rsidP="00CD652E">
      <w:pPr>
        <w:rPr>
          <w:rFonts w:ascii="Arial" w:hAnsi="Arial" w:cs="Arial"/>
          <w:sz w:val="18"/>
          <w:szCs w:val="18"/>
          <w:lang w:val="es-ES_tradnl"/>
        </w:rPr>
      </w:pPr>
      <w:r>
        <w:rPr>
          <w:rFonts w:ascii="Arial" w:hAnsi="Arial" w:cs="Arial"/>
          <w:sz w:val="18"/>
          <w:szCs w:val="18"/>
          <w:lang w:val="es-ES_tradnl"/>
        </w:rPr>
        <w:t>Operaciones entre conjuntos</w:t>
      </w:r>
    </w:p>
    <w:p w14:paraId="1C69E417" w14:textId="77777777" w:rsidR="00CD652E" w:rsidRPr="00F4317E" w:rsidRDefault="00CD652E" w:rsidP="00CD652E">
      <w:pPr>
        <w:rPr>
          <w:rFonts w:ascii="Arial" w:hAnsi="Arial" w:cs="Arial"/>
          <w:sz w:val="18"/>
          <w:szCs w:val="18"/>
          <w:lang w:val="es-ES_tradnl"/>
        </w:rPr>
      </w:pPr>
    </w:p>
    <w:p w14:paraId="2560176E" w14:textId="0CCA8D35"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73AEE9FA" w14:textId="65267BCA" w:rsidR="00B63AF2" w:rsidRPr="000719EE" w:rsidRDefault="00B63AF2" w:rsidP="00B63AF2">
      <w:pPr>
        <w:rPr>
          <w:rFonts w:ascii="Arial" w:hAnsi="Arial" w:cs="Arial"/>
          <w:sz w:val="18"/>
          <w:szCs w:val="18"/>
          <w:lang w:val="es-ES_tradnl"/>
        </w:rPr>
      </w:pPr>
      <w:r>
        <w:rPr>
          <w:rFonts w:ascii="Arial" w:hAnsi="Arial" w:cs="Arial"/>
          <w:sz w:val="18"/>
          <w:szCs w:val="18"/>
          <w:lang w:val="es-ES_tradnl"/>
        </w:rPr>
        <w:t xml:space="preserve">Observa algunos ejemplos de las operaciones entre conjuntos. </w:t>
      </w:r>
    </w:p>
    <w:p w14:paraId="726F9EF7" w14:textId="3496055C" w:rsidR="00CD652E" w:rsidRPr="000719EE" w:rsidRDefault="00CD652E" w:rsidP="00CD652E">
      <w:pPr>
        <w:rPr>
          <w:rFonts w:ascii="Arial" w:hAnsi="Arial" w:cs="Arial"/>
          <w:sz w:val="18"/>
          <w:szCs w:val="18"/>
          <w:lang w:val="es-ES_tradnl"/>
        </w:rPr>
      </w:pPr>
    </w:p>
    <w:p w14:paraId="71928DBC" w14:textId="77777777" w:rsidR="006559E5" w:rsidRDefault="006559E5" w:rsidP="00CD652E">
      <w:pPr>
        <w:rPr>
          <w:rFonts w:ascii="Arial" w:hAnsi="Arial" w:cs="Arial"/>
          <w:sz w:val="18"/>
          <w:szCs w:val="18"/>
          <w:lang w:val="es-ES_tradnl"/>
        </w:rPr>
      </w:pPr>
    </w:p>
    <w:p w14:paraId="58697D7F" w14:textId="7F2AB595" w:rsidR="006559E5" w:rsidRPr="00E928AA" w:rsidRDefault="00904011" w:rsidP="00705DE0">
      <w:pPr>
        <w:shd w:val="clear" w:color="auto" w:fill="99CCFF"/>
        <w:jc w:val="center"/>
        <w:rPr>
          <w:rFonts w:ascii="Arial" w:hAnsi="Arial"/>
          <w:b/>
          <w:sz w:val="16"/>
          <w:szCs w:val="16"/>
          <w:lang w:val="es-ES_tradnl"/>
        </w:rPr>
      </w:pPr>
      <w:r>
        <w:rPr>
          <w:rFonts w:ascii="Arial" w:hAnsi="Arial"/>
          <w:b/>
          <w:sz w:val="16"/>
          <w:szCs w:val="16"/>
          <w:lang w:val="es-ES_tradnl"/>
        </w:rPr>
        <w:t>PESTAÑA</w:t>
      </w:r>
      <w:r w:rsidR="006559E5" w:rsidRPr="003F1EB9">
        <w:rPr>
          <w:rFonts w:ascii="Arial" w:hAnsi="Arial"/>
          <w:sz w:val="16"/>
          <w:szCs w:val="16"/>
          <w:lang w:val="es-ES_tradnl"/>
        </w:rPr>
        <w:t xml:space="preserve"> 1</w:t>
      </w:r>
    </w:p>
    <w:p w14:paraId="3DDCFB0F" w14:textId="4219F462"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904011">
        <w:rPr>
          <w:rFonts w:ascii="Arial" w:hAnsi="Arial"/>
          <w:sz w:val="18"/>
          <w:szCs w:val="18"/>
          <w:highlight w:val="green"/>
          <w:lang w:val="es-ES_tradnl"/>
        </w:rPr>
        <w:t>Título de pestaña (</w:t>
      </w:r>
      <w:r w:rsidR="00904011" w:rsidRPr="00904011">
        <w:rPr>
          <w:rFonts w:ascii="Arial" w:hAnsi="Arial"/>
          <w:b/>
          <w:sz w:val="18"/>
          <w:szCs w:val="18"/>
          <w:highlight w:val="green"/>
          <w:lang w:val="es-ES_tradnl"/>
        </w:rPr>
        <w:t>20</w:t>
      </w:r>
      <w:r w:rsidR="00904011">
        <w:rPr>
          <w:rFonts w:ascii="Arial" w:hAnsi="Arial"/>
          <w:sz w:val="18"/>
          <w:szCs w:val="18"/>
          <w:highlight w:val="green"/>
          <w:lang w:val="es-ES_tradnl"/>
        </w:rPr>
        <w:t xml:space="preserve"> caracteres máximo)</w:t>
      </w:r>
      <w:r w:rsidR="00E928AA">
        <w:rPr>
          <w:rFonts w:ascii="Arial" w:hAnsi="Arial"/>
          <w:sz w:val="18"/>
          <w:szCs w:val="18"/>
          <w:highlight w:val="green"/>
          <w:lang w:val="es-ES_tradnl"/>
        </w:rPr>
        <w:t xml:space="preserve"> </w:t>
      </w:r>
    </w:p>
    <w:p w14:paraId="54160186" w14:textId="26DCDC63" w:rsidR="001E1243" w:rsidRDefault="005F2164" w:rsidP="00CD652E">
      <w:pPr>
        <w:rPr>
          <w:rFonts w:ascii="Arial" w:hAnsi="Arial" w:cs="Arial"/>
          <w:sz w:val="18"/>
          <w:szCs w:val="18"/>
          <w:lang w:val="es-ES_tradnl"/>
        </w:rPr>
      </w:pPr>
      <w:r>
        <w:rPr>
          <w:rFonts w:ascii="Arial" w:hAnsi="Arial" w:cs="Arial"/>
          <w:sz w:val="18"/>
          <w:szCs w:val="18"/>
          <w:lang w:val="es-ES_tradnl"/>
        </w:rPr>
        <w:t>I</w:t>
      </w:r>
      <w:r w:rsidR="00651F1C">
        <w:rPr>
          <w:rFonts w:ascii="Arial" w:hAnsi="Arial" w:cs="Arial"/>
          <w:sz w:val="18"/>
          <w:szCs w:val="18"/>
          <w:lang w:val="es-ES_tradnl"/>
        </w:rPr>
        <w:t>ntersección</w:t>
      </w:r>
      <w:r w:rsidR="00B00109">
        <w:rPr>
          <w:rFonts w:ascii="Arial" w:hAnsi="Arial" w:cs="Arial"/>
          <w:sz w:val="18"/>
          <w:szCs w:val="18"/>
          <w:lang w:val="es-ES_tradnl"/>
        </w:rPr>
        <w:t xml:space="preserve"> </w:t>
      </w:r>
    </w:p>
    <w:p w14:paraId="58B8CC17" w14:textId="77777777" w:rsidR="006559E5" w:rsidRDefault="006559E5" w:rsidP="00CD652E">
      <w:pPr>
        <w:rPr>
          <w:rFonts w:ascii="Arial" w:hAnsi="Arial" w:cs="Arial"/>
          <w:sz w:val="18"/>
          <w:szCs w:val="18"/>
          <w:lang w:val="es-ES_tradnl"/>
        </w:rPr>
      </w:pPr>
    </w:p>
    <w:p w14:paraId="6C468EE1" w14:textId="21FBA78A" w:rsidR="00CB17F3" w:rsidRDefault="00CB17F3" w:rsidP="00CB17F3">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w:t>
      </w:r>
      <w:r w:rsidR="00A02A31">
        <w:rPr>
          <w:rFonts w:ascii="Arial" w:hAnsi="Arial"/>
          <w:color w:val="0000FF"/>
          <w:sz w:val="16"/>
          <w:szCs w:val="16"/>
          <w:lang w:val="es-ES_tradnl"/>
        </w:rPr>
        <w:t xml:space="preserve"> (ver ejemplo al final del documento)</w:t>
      </w:r>
      <w:r>
        <w:rPr>
          <w:rFonts w:ascii="Arial" w:hAnsi="Arial"/>
          <w:color w:val="0000FF"/>
          <w:sz w:val="16"/>
          <w:szCs w:val="16"/>
          <w:lang w:val="es-ES_tradnl"/>
        </w:rPr>
        <w:t>.</w:t>
      </w:r>
    </w:p>
    <w:p w14:paraId="32342048" w14:textId="388D6CA7" w:rsidR="00904011" w:rsidRDefault="00904011" w:rsidP="00CD652E">
      <w:pPr>
        <w:rPr>
          <w:rFonts w:ascii="Arial" w:hAnsi="Arial" w:cs="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E7667" w:rsidRPr="00904011" w14:paraId="34B5F0F8" w14:textId="77777777" w:rsidTr="009E00D1">
        <w:tc>
          <w:tcPr>
            <w:tcW w:w="3118" w:type="dxa"/>
            <w:tcBorders>
              <w:top w:val="nil"/>
              <w:left w:val="nil"/>
              <w:bottom w:val="nil"/>
            </w:tcBorders>
            <w:shd w:val="clear" w:color="auto" w:fill="CCFFCC"/>
          </w:tcPr>
          <w:p w14:paraId="07764DEC"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60980B08" w14:textId="07D72525" w:rsidR="00904011" w:rsidRPr="00904011" w:rsidRDefault="00904011" w:rsidP="00360C16">
            <w:pPr>
              <w:rPr>
                <w:rFonts w:ascii="Arial" w:hAnsi="Arial" w:cs="Arial"/>
                <w:sz w:val="16"/>
                <w:szCs w:val="16"/>
                <w:lang w:val="es-ES_tradnl"/>
              </w:rPr>
            </w:pPr>
          </w:p>
        </w:tc>
        <w:tc>
          <w:tcPr>
            <w:tcW w:w="3260" w:type="dxa"/>
            <w:tcBorders>
              <w:top w:val="nil"/>
              <w:bottom w:val="nil"/>
            </w:tcBorders>
            <w:shd w:val="clear" w:color="auto" w:fill="CCFFCC"/>
          </w:tcPr>
          <w:p w14:paraId="43EC29DE"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560EFC12" w14:textId="0259B8A6" w:rsidR="00904011" w:rsidRPr="00904011" w:rsidRDefault="00904011" w:rsidP="00360C16">
            <w:pPr>
              <w:rPr>
                <w:rFonts w:ascii="Arial" w:hAnsi="Arial" w:cs="Arial"/>
                <w:sz w:val="16"/>
                <w:szCs w:val="16"/>
                <w:lang w:val="es-ES_tradnl"/>
              </w:rPr>
            </w:pPr>
          </w:p>
        </w:tc>
        <w:tc>
          <w:tcPr>
            <w:tcW w:w="1417" w:type="dxa"/>
            <w:tcBorders>
              <w:top w:val="nil"/>
              <w:bottom w:val="nil"/>
            </w:tcBorders>
            <w:shd w:val="clear" w:color="auto" w:fill="CCFFCC"/>
          </w:tcPr>
          <w:p w14:paraId="17E910E3" w14:textId="470D6064" w:rsidR="00904011" w:rsidRPr="00CB17F3" w:rsidRDefault="00904011" w:rsidP="00904011">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63399FD7" w14:textId="77777777" w:rsidR="00904011" w:rsidRPr="00904011" w:rsidRDefault="00904011" w:rsidP="00360C16">
            <w:pPr>
              <w:rPr>
                <w:rFonts w:ascii="Arial" w:hAnsi="Arial" w:cs="Arial"/>
                <w:sz w:val="16"/>
                <w:szCs w:val="16"/>
                <w:lang w:val="es-ES_tradnl"/>
              </w:rPr>
            </w:pPr>
          </w:p>
        </w:tc>
      </w:tr>
      <w:tr w:rsidR="002E7667" w:rsidRPr="00E90CCE" w14:paraId="2D77F480" w14:textId="77777777" w:rsidTr="009E00D1">
        <w:tc>
          <w:tcPr>
            <w:tcW w:w="3118" w:type="dxa"/>
            <w:tcBorders>
              <w:top w:val="nil"/>
              <w:left w:val="nil"/>
              <w:bottom w:val="nil"/>
            </w:tcBorders>
            <w:shd w:val="clear" w:color="auto" w:fill="CCFFCC"/>
          </w:tcPr>
          <w:p w14:paraId="42EA2938"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2C3C1BFE" w14:textId="63B8A294" w:rsidR="00904011" w:rsidRPr="00904011" w:rsidRDefault="008E6BF9" w:rsidP="00360C16">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190AA02A"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47AF2A46" w14:textId="6737BCFC" w:rsidR="00904011" w:rsidRPr="00904011" w:rsidRDefault="00904011" w:rsidP="00360C16">
            <w:pPr>
              <w:rPr>
                <w:rFonts w:ascii="Arial" w:hAnsi="Arial" w:cs="Arial"/>
                <w:sz w:val="16"/>
                <w:szCs w:val="16"/>
                <w:lang w:val="es-ES_tradnl"/>
              </w:rPr>
            </w:pPr>
          </w:p>
        </w:tc>
        <w:tc>
          <w:tcPr>
            <w:tcW w:w="1417" w:type="dxa"/>
            <w:tcBorders>
              <w:top w:val="nil"/>
              <w:bottom w:val="nil"/>
              <w:right w:val="nil"/>
            </w:tcBorders>
          </w:tcPr>
          <w:p w14:paraId="25F5900E" w14:textId="77777777" w:rsidR="00904011" w:rsidRPr="00904011" w:rsidRDefault="00904011" w:rsidP="00360C16">
            <w:pPr>
              <w:rPr>
                <w:rFonts w:ascii="Arial" w:hAnsi="Arial" w:cs="Arial"/>
                <w:sz w:val="16"/>
                <w:szCs w:val="16"/>
                <w:lang w:val="es-ES_tradnl"/>
              </w:rPr>
            </w:pPr>
          </w:p>
        </w:tc>
        <w:tc>
          <w:tcPr>
            <w:tcW w:w="426" w:type="dxa"/>
            <w:tcBorders>
              <w:left w:val="nil"/>
              <w:bottom w:val="nil"/>
              <w:right w:val="nil"/>
            </w:tcBorders>
          </w:tcPr>
          <w:p w14:paraId="58A42DA5" w14:textId="77777777" w:rsidR="00904011" w:rsidRPr="00904011" w:rsidRDefault="00904011" w:rsidP="00360C16">
            <w:pPr>
              <w:rPr>
                <w:rFonts w:ascii="Arial" w:hAnsi="Arial" w:cs="Arial"/>
                <w:sz w:val="16"/>
                <w:szCs w:val="16"/>
                <w:lang w:val="es-ES_tradnl"/>
              </w:rPr>
            </w:pPr>
          </w:p>
        </w:tc>
      </w:tr>
    </w:tbl>
    <w:p w14:paraId="510E71E4" w14:textId="77777777" w:rsidR="00904011" w:rsidRDefault="00904011" w:rsidP="00CD652E">
      <w:pPr>
        <w:rPr>
          <w:rFonts w:ascii="Arial" w:hAnsi="Arial" w:cs="Arial"/>
          <w:sz w:val="18"/>
          <w:szCs w:val="18"/>
          <w:lang w:val="es-ES_tradnl"/>
        </w:rPr>
      </w:pPr>
    </w:p>
    <w:p w14:paraId="69E44672" w14:textId="77777777" w:rsidR="00CB17F3" w:rsidRDefault="00CB17F3" w:rsidP="00CD652E">
      <w:pPr>
        <w:rPr>
          <w:rFonts w:ascii="Arial" w:hAnsi="Arial" w:cs="Arial"/>
          <w:sz w:val="18"/>
          <w:szCs w:val="18"/>
          <w:lang w:val="es-ES_tradnl"/>
        </w:rPr>
      </w:pPr>
    </w:p>
    <w:p w14:paraId="0B338204" w14:textId="73A3734E" w:rsidR="00904011" w:rsidRPr="00F4317E" w:rsidRDefault="00904011" w:rsidP="00904011">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520F89A0" w14:textId="77777777" w:rsidR="00904011" w:rsidRDefault="00904011" w:rsidP="0090401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91FA57A" w14:textId="072B72E1" w:rsidR="00904011" w:rsidRDefault="001F2D6D" w:rsidP="00904011">
      <w:pPr>
        <w:rPr>
          <w:rFonts w:ascii="Arial" w:hAnsi="Arial" w:cs="Arial"/>
          <w:sz w:val="18"/>
          <w:szCs w:val="18"/>
          <w:lang w:val="es-ES_tradnl"/>
        </w:rPr>
      </w:pPr>
      <w:r>
        <w:rPr>
          <w:rFonts w:ascii="Arial" w:hAnsi="Arial" w:cs="Arial"/>
          <w:noProof/>
          <w:sz w:val="18"/>
          <w:szCs w:val="18"/>
          <w:lang w:val="es-CO" w:eastAsia="es-CO"/>
        </w:rPr>
        <w:drawing>
          <wp:inline distT="0" distB="0" distL="0" distR="0" wp14:anchorId="596F74A0" wp14:editId="2A8338EC">
            <wp:extent cx="3881120" cy="2839085"/>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1120" cy="2839085"/>
                    </a:xfrm>
                    <a:prstGeom prst="rect">
                      <a:avLst/>
                    </a:prstGeom>
                    <a:noFill/>
                    <a:ln>
                      <a:noFill/>
                    </a:ln>
                  </pic:spPr>
                </pic:pic>
              </a:graphicData>
            </a:graphic>
          </wp:inline>
        </w:drawing>
      </w:r>
    </w:p>
    <w:p w14:paraId="76A4F4C8" w14:textId="77777777" w:rsidR="001F2D6D" w:rsidRDefault="001F2D6D" w:rsidP="00904011">
      <w:pPr>
        <w:rPr>
          <w:rFonts w:ascii="Arial" w:hAnsi="Arial" w:cs="Arial"/>
          <w:sz w:val="18"/>
          <w:szCs w:val="18"/>
          <w:lang w:val="es-ES_tradnl"/>
        </w:rPr>
      </w:pPr>
    </w:p>
    <w:p w14:paraId="0E1C17CF" w14:textId="2A6F64B0" w:rsidR="00904011" w:rsidRPr="000719EE" w:rsidRDefault="00904011" w:rsidP="0090401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sidR="00CB17F3">
        <w:rPr>
          <w:rFonts w:ascii="Arial" w:hAnsi="Arial" w:cs="Arial"/>
          <w:sz w:val="18"/>
          <w:szCs w:val="18"/>
          <w:highlight w:val="yellow"/>
          <w:lang w:val="es-ES_tradnl"/>
        </w:rPr>
        <w:t>.</w:t>
      </w:r>
      <w:r w:rsidR="00CB17F3"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69C29AC2" w14:textId="69B801D4" w:rsidR="00A63C7A" w:rsidRPr="006D02A8" w:rsidRDefault="00A63C7A" w:rsidP="00A63C7A">
      <w:pPr>
        <w:rPr>
          <w:rFonts w:ascii="Arial" w:hAnsi="Arial"/>
          <w:sz w:val="18"/>
          <w:szCs w:val="18"/>
          <w:lang w:val="es-ES_tradnl"/>
        </w:rPr>
      </w:pPr>
      <w:r w:rsidRPr="00ED723B">
        <w:rPr>
          <w:rFonts w:ascii="Times New Roman" w:hAnsi="Times New Roman" w:cs="Times New Roman"/>
          <w:color w:val="000000"/>
          <w:lang w:val="es-CO"/>
        </w:rPr>
        <w:t>MA_04_01_CO</w:t>
      </w:r>
      <w:r>
        <w:rPr>
          <w:rFonts w:ascii="Times New Roman" w:hAnsi="Times New Roman" w:cs="Times New Roman"/>
          <w:color w:val="000000"/>
          <w:lang w:val="es-CO"/>
        </w:rPr>
        <w:t>_REC190_F1</w:t>
      </w:r>
    </w:p>
    <w:p w14:paraId="66CA158C" w14:textId="77777777" w:rsidR="00904011" w:rsidRPr="000719EE" w:rsidRDefault="00904011" w:rsidP="00904011">
      <w:pPr>
        <w:rPr>
          <w:rFonts w:ascii="Arial" w:hAnsi="Arial" w:cs="Arial"/>
          <w:sz w:val="18"/>
          <w:szCs w:val="18"/>
          <w:lang w:val="es-ES_tradnl"/>
        </w:rPr>
      </w:pPr>
    </w:p>
    <w:p w14:paraId="71A98249" w14:textId="7C8E6ADA" w:rsidR="00904011" w:rsidRDefault="000B7B8B" w:rsidP="00904011">
      <w:pPr>
        <w:rPr>
          <w:rFonts w:ascii="Arial" w:hAnsi="Arial"/>
          <w:sz w:val="18"/>
          <w:szCs w:val="18"/>
          <w:lang w:val="es-ES_tradnl"/>
        </w:rPr>
      </w:pPr>
      <w:r>
        <w:rPr>
          <w:rFonts w:ascii="Arial" w:hAnsi="Arial"/>
          <w:sz w:val="18"/>
          <w:szCs w:val="18"/>
          <w:highlight w:val="yellow"/>
          <w:lang w:val="es-ES_tradnl"/>
        </w:rPr>
        <w:t xml:space="preserve">OPCIONAL </w:t>
      </w:r>
      <w:r w:rsidR="00904011" w:rsidRPr="004A2B92">
        <w:rPr>
          <w:rFonts w:ascii="Arial" w:hAnsi="Arial"/>
          <w:sz w:val="18"/>
          <w:szCs w:val="18"/>
          <w:highlight w:val="yellow"/>
          <w:lang w:val="es-ES_tradnl"/>
        </w:rPr>
        <w:t>Pie de imagen 1 (</w:t>
      </w:r>
      <w:r>
        <w:rPr>
          <w:rFonts w:ascii="Arial" w:hAnsi="Arial"/>
          <w:b/>
          <w:sz w:val="18"/>
          <w:szCs w:val="18"/>
          <w:highlight w:val="yellow"/>
          <w:lang w:val="es-ES_tradnl"/>
        </w:rPr>
        <w:t>13</w:t>
      </w:r>
      <w:r w:rsidR="00904011">
        <w:rPr>
          <w:rFonts w:ascii="Arial" w:hAnsi="Arial"/>
          <w:b/>
          <w:sz w:val="18"/>
          <w:szCs w:val="18"/>
          <w:highlight w:val="yellow"/>
          <w:lang w:val="es-ES_tradnl"/>
        </w:rPr>
        <w:t>0</w:t>
      </w:r>
      <w:r w:rsidR="00904011" w:rsidRPr="004A2B92">
        <w:rPr>
          <w:rFonts w:ascii="Arial" w:hAnsi="Arial"/>
          <w:sz w:val="18"/>
          <w:szCs w:val="18"/>
          <w:highlight w:val="yellow"/>
          <w:lang w:val="es-ES_tradnl"/>
        </w:rPr>
        <w:t xml:space="preserve"> caracteres máx., se puede usar cursivas)</w:t>
      </w:r>
    </w:p>
    <w:p w14:paraId="4AFF4DE9" w14:textId="3898435E" w:rsidR="001F2D6D" w:rsidRPr="00E90CCE" w:rsidRDefault="001F2D6D" w:rsidP="001F2D6D">
      <w:pPr>
        <w:rPr>
          <w:rFonts w:ascii="Arial" w:hAnsi="Arial" w:cs="Arial"/>
          <w:color w:val="000000"/>
          <w:sz w:val="18"/>
          <w:szCs w:val="18"/>
          <w:lang w:val="es-CO"/>
        </w:rPr>
      </w:pPr>
      <w:r w:rsidRPr="00E90CCE">
        <w:rPr>
          <w:rFonts w:ascii="Arial" w:hAnsi="Arial" w:cs="Arial"/>
          <w:sz w:val="18"/>
          <w:szCs w:val="18"/>
          <w:lang w:val="es-CO"/>
        </w:rPr>
        <w:t xml:space="preserve">C </w:t>
      </w:r>
      <w:r w:rsidRPr="00E90CCE">
        <w:rPr>
          <w:rFonts w:ascii="Times" w:hAnsi="Times"/>
          <w:lang w:val="es-CO"/>
        </w:rPr>
        <w:t xml:space="preserve"> </w:t>
      </w:r>
      <m:oMath>
        <m:r>
          <m:rPr>
            <m:sty m:val="bi"/>
          </m:rPr>
          <w:rPr>
            <w:rFonts w:ascii="Cambria Math" w:hAnsi="Cambria Math" w:cs="Times New Roman"/>
            <w:color w:val="000000"/>
            <w:lang w:val="es-CO"/>
          </w:rPr>
          <m:t>∩</m:t>
        </m:r>
      </m:oMath>
      <w:r w:rsidRPr="00E90CCE">
        <w:rPr>
          <w:rFonts w:ascii="Times" w:hAnsi="Times"/>
          <w:b/>
          <w:color w:val="000000"/>
          <w:sz w:val="32"/>
          <w:lang w:val="es-CO"/>
        </w:rPr>
        <w:t xml:space="preserve"> </w:t>
      </w:r>
      <w:r w:rsidRPr="00E90CCE">
        <w:rPr>
          <w:rFonts w:ascii="Arial" w:hAnsi="Arial" w:cs="Arial"/>
          <w:color w:val="000000"/>
          <w:sz w:val="18"/>
          <w:szCs w:val="18"/>
          <w:lang w:val="es-CO"/>
        </w:rPr>
        <w:t>B = {o, l, b, i, a}</w:t>
      </w:r>
    </w:p>
    <w:p w14:paraId="0EF80FFA" w14:textId="77777777" w:rsidR="00904011" w:rsidRPr="00E90CCE" w:rsidRDefault="00904011" w:rsidP="00904011">
      <w:pPr>
        <w:rPr>
          <w:rFonts w:ascii="Arial" w:hAnsi="Arial" w:cs="Arial"/>
          <w:sz w:val="18"/>
          <w:szCs w:val="18"/>
          <w:lang w:val="es-CO"/>
        </w:rPr>
      </w:pPr>
    </w:p>
    <w:p w14:paraId="5D899B32" w14:textId="77777777" w:rsidR="00904011" w:rsidRPr="00E90CCE" w:rsidRDefault="00904011" w:rsidP="00904011">
      <w:pPr>
        <w:rPr>
          <w:rFonts w:ascii="Arial" w:hAnsi="Arial" w:cs="Arial"/>
          <w:sz w:val="18"/>
          <w:szCs w:val="18"/>
          <w:lang w:val="es-CO"/>
        </w:rPr>
      </w:pPr>
    </w:p>
    <w:p w14:paraId="0313C1E8" w14:textId="2C04D93B" w:rsidR="00904011" w:rsidRPr="00F4317E" w:rsidRDefault="00904011" w:rsidP="00904011">
      <w:pPr>
        <w:rPr>
          <w:rFonts w:ascii="Arial" w:hAnsi="Arial"/>
          <w:sz w:val="18"/>
          <w:szCs w:val="18"/>
          <w:lang w:val="es-ES_tradnl"/>
        </w:rPr>
      </w:pPr>
      <w:r>
        <w:rPr>
          <w:rFonts w:ascii="Arial" w:hAnsi="Arial"/>
          <w:sz w:val="18"/>
          <w:szCs w:val="18"/>
          <w:highlight w:val="green"/>
          <w:lang w:val="es-ES_tradnl"/>
        </w:rPr>
        <w:t xml:space="preserve">Imagen 2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2802949C" w14:textId="77777777" w:rsidR="00904011" w:rsidRDefault="00904011" w:rsidP="0090401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060BE86A" w14:textId="44D61C35" w:rsidR="00904011" w:rsidRDefault="005B553E" w:rsidP="00904011">
      <w:pPr>
        <w:rPr>
          <w:rFonts w:ascii="Arial" w:hAnsi="Arial" w:cs="Arial"/>
          <w:sz w:val="18"/>
          <w:szCs w:val="18"/>
          <w:lang w:val="es-ES_tradnl"/>
        </w:rPr>
      </w:pPr>
      <w:r>
        <w:rPr>
          <w:rFonts w:ascii="Arial" w:hAnsi="Arial" w:cs="Arial"/>
          <w:noProof/>
          <w:sz w:val="18"/>
          <w:szCs w:val="18"/>
          <w:lang w:val="es-CO" w:eastAsia="es-CO"/>
        </w:rPr>
        <w:drawing>
          <wp:inline distT="0" distB="0" distL="0" distR="0" wp14:anchorId="6DFD862E" wp14:editId="53A6E618">
            <wp:extent cx="3891280" cy="281749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1280" cy="2817495"/>
                    </a:xfrm>
                    <a:prstGeom prst="rect">
                      <a:avLst/>
                    </a:prstGeom>
                    <a:noFill/>
                    <a:ln>
                      <a:noFill/>
                    </a:ln>
                  </pic:spPr>
                </pic:pic>
              </a:graphicData>
            </a:graphic>
          </wp:inline>
        </w:drawing>
      </w:r>
    </w:p>
    <w:p w14:paraId="11DFD66B" w14:textId="0E766EE9" w:rsidR="00904011" w:rsidRPr="000719EE" w:rsidRDefault="00904011" w:rsidP="0090401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sidR="00CB17F3">
        <w:rPr>
          <w:rFonts w:ascii="Arial" w:hAnsi="Arial" w:cs="Arial"/>
          <w:sz w:val="18"/>
          <w:szCs w:val="18"/>
          <w:highlight w:val="yellow"/>
          <w:lang w:val="es-ES_tradnl"/>
        </w:rPr>
        <w:t>.</w:t>
      </w:r>
      <w:r w:rsidR="00CB17F3"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3822F7A6" w14:textId="7D3E23A4" w:rsidR="00A63C7A" w:rsidRPr="006D02A8" w:rsidRDefault="00A63C7A" w:rsidP="00A63C7A">
      <w:pPr>
        <w:rPr>
          <w:rFonts w:ascii="Arial" w:hAnsi="Arial"/>
          <w:sz w:val="18"/>
          <w:szCs w:val="18"/>
          <w:lang w:val="es-ES_tradnl"/>
        </w:rPr>
      </w:pPr>
      <w:r w:rsidRPr="00ED723B">
        <w:rPr>
          <w:rFonts w:ascii="Times New Roman" w:hAnsi="Times New Roman" w:cs="Times New Roman"/>
          <w:color w:val="000000"/>
          <w:lang w:val="es-CO"/>
        </w:rPr>
        <w:t>MA_04_01_CO</w:t>
      </w:r>
      <w:r>
        <w:rPr>
          <w:rFonts w:ascii="Times New Roman" w:hAnsi="Times New Roman" w:cs="Times New Roman"/>
          <w:color w:val="000000"/>
          <w:lang w:val="es-CO"/>
        </w:rPr>
        <w:t>_REC190_F2</w:t>
      </w:r>
    </w:p>
    <w:p w14:paraId="53318B48" w14:textId="77777777" w:rsidR="00904011" w:rsidRPr="000719EE" w:rsidRDefault="00904011" w:rsidP="00904011">
      <w:pPr>
        <w:rPr>
          <w:rFonts w:ascii="Arial" w:hAnsi="Arial" w:cs="Arial"/>
          <w:sz w:val="18"/>
          <w:szCs w:val="18"/>
          <w:lang w:val="es-ES_tradnl"/>
        </w:rPr>
      </w:pPr>
    </w:p>
    <w:p w14:paraId="2EB91CC7" w14:textId="7EA61844" w:rsidR="00904011" w:rsidRDefault="000B7B8B" w:rsidP="00904011">
      <w:pPr>
        <w:rPr>
          <w:rFonts w:ascii="Arial" w:hAnsi="Arial"/>
          <w:sz w:val="18"/>
          <w:szCs w:val="18"/>
          <w:lang w:val="es-ES_tradnl"/>
        </w:rPr>
      </w:pPr>
      <w:r>
        <w:rPr>
          <w:rFonts w:ascii="Arial" w:hAnsi="Arial"/>
          <w:sz w:val="18"/>
          <w:szCs w:val="18"/>
          <w:highlight w:val="yellow"/>
          <w:lang w:val="es-ES_tradnl"/>
        </w:rPr>
        <w:t>OPCIONAL Pie de imagen 2</w:t>
      </w:r>
      <w:r w:rsidR="00904011" w:rsidRPr="004A2B92">
        <w:rPr>
          <w:rFonts w:ascii="Arial" w:hAnsi="Arial"/>
          <w:sz w:val="18"/>
          <w:szCs w:val="18"/>
          <w:highlight w:val="yellow"/>
          <w:lang w:val="es-ES_tradnl"/>
        </w:rPr>
        <w:t xml:space="preserve"> (</w:t>
      </w:r>
      <w:r>
        <w:rPr>
          <w:rFonts w:ascii="Arial" w:hAnsi="Arial"/>
          <w:b/>
          <w:sz w:val="18"/>
          <w:szCs w:val="18"/>
          <w:highlight w:val="yellow"/>
          <w:lang w:val="es-ES_tradnl"/>
        </w:rPr>
        <w:t>13</w:t>
      </w:r>
      <w:r w:rsidR="00904011">
        <w:rPr>
          <w:rFonts w:ascii="Arial" w:hAnsi="Arial"/>
          <w:b/>
          <w:sz w:val="18"/>
          <w:szCs w:val="18"/>
          <w:highlight w:val="yellow"/>
          <w:lang w:val="es-ES_tradnl"/>
        </w:rPr>
        <w:t>0</w:t>
      </w:r>
      <w:r w:rsidR="00904011" w:rsidRPr="004A2B92">
        <w:rPr>
          <w:rFonts w:ascii="Arial" w:hAnsi="Arial"/>
          <w:sz w:val="18"/>
          <w:szCs w:val="18"/>
          <w:highlight w:val="yellow"/>
          <w:lang w:val="es-ES_tradnl"/>
        </w:rPr>
        <w:t xml:space="preserve"> caracteres máx., se puede usar cursivas)</w:t>
      </w:r>
    </w:p>
    <w:p w14:paraId="391EC501" w14:textId="4BF49DD4" w:rsidR="00633299" w:rsidRPr="00F926BA" w:rsidRDefault="00633299" w:rsidP="00633299">
      <w:pPr>
        <w:rPr>
          <w:rFonts w:ascii="Arial" w:hAnsi="Arial" w:cs="Arial"/>
          <w:color w:val="000000"/>
          <w:sz w:val="18"/>
          <w:szCs w:val="18"/>
          <w:lang w:val="es-CO"/>
        </w:rPr>
      </w:pPr>
      <w:r w:rsidRPr="00F926BA">
        <w:rPr>
          <w:rFonts w:ascii="Arial" w:hAnsi="Arial" w:cs="Arial"/>
          <w:sz w:val="18"/>
          <w:szCs w:val="18"/>
          <w:lang w:val="es-CO"/>
        </w:rPr>
        <w:t xml:space="preserve">D </w:t>
      </w:r>
      <w:r w:rsidRPr="00F926BA">
        <w:rPr>
          <w:rFonts w:ascii="Times" w:hAnsi="Times"/>
          <w:lang w:val="es-CO"/>
        </w:rPr>
        <w:t xml:space="preserve"> </w:t>
      </w:r>
      <m:oMath>
        <m:r>
          <m:rPr>
            <m:sty m:val="bi"/>
          </m:rPr>
          <w:rPr>
            <w:rFonts w:ascii="Cambria Math" w:hAnsi="Cambria Math" w:cs="Times New Roman"/>
            <w:color w:val="000000"/>
            <w:lang w:val="es-CO"/>
          </w:rPr>
          <m:t>∩</m:t>
        </m:r>
      </m:oMath>
      <w:r w:rsidRPr="00F926BA">
        <w:rPr>
          <w:rFonts w:ascii="Times" w:hAnsi="Times"/>
          <w:b/>
          <w:color w:val="000000"/>
          <w:sz w:val="32"/>
          <w:lang w:val="es-CO"/>
        </w:rPr>
        <w:t xml:space="preserve"> </w:t>
      </w:r>
      <w:r w:rsidRPr="00F926BA">
        <w:rPr>
          <w:rFonts w:ascii="Arial" w:hAnsi="Arial" w:cs="Arial"/>
          <w:color w:val="000000"/>
          <w:sz w:val="18"/>
          <w:szCs w:val="18"/>
          <w:lang w:val="es-CO"/>
        </w:rPr>
        <w:t>Q = {5,6,7,8,9}</w:t>
      </w:r>
    </w:p>
    <w:p w14:paraId="0E91CD0C" w14:textId="421187EB" w:rsidR="00904011" w:rsidRDefault="00904011" w:rsidP="00904011">
      <w:pPr>
        <w:rPr>
          <w:rFonts w:ascii="Arial" w:hAnsi="Arial" w:cs="Arial"/>
          <w:sz w:val="18"/>
          <w:szCs w:val="18"/>
          <w:lang w:val="es-ES_tradnl"/>
        </w:rPr>
      </w:pPr>
    </w:p>
    <w:p w14:paraId="0EC77AD3" w14:textId="77777777" w:rsidR="00CD652E" w:rsidRPr="00CD652E" w:rsidRDefault="00CD652E" w:rsidP="00CD652E">
      <w:pPr>
        <w:rPr>
          <w:rFonts w:ascii="Arial" w:hAnsi="Arial" w:cs="Arial"/>
          <w:sz w:val="18"/>
          <w:szCs w:val="18"/>
          <w:lang w:val="es-ES_tradnl"/>
        </w:rPr>
      </w:pPr>
    </w:p>
    <w:p w14:paraId="1F3EAE79" w14:textId="5CB5FFB4"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44DA21CA" w14:textId="77777777" w:rsidR="00E31CAA" w:rsidRPr="00CD652E" w:rsidRDefault="00E31CAA" w:rsidP="00E31CAA">
      <w:pPr>
        <w:rPr>
          <w:rFonts w:ascii="Arial" w:hAnsi="Arial" w:cs="Arial"/>
          <w:sz w:val="18"/>
          <w:szCs w:val="18"/>
          <w:lang w:val="es-ES_tradnl"/>
        </w:rPr>
      </w:pPr>
    </w:p>
    <w:p w14:paraId="100EE2EB" w14:textId="77777777" w:rsidR="001B5B15" w:rsidRDefault="00F926BA" w:rsidP="00F926BA">
      <w:pPr>
        <w:rPr>
          <w:rFonts w:ascii="Arial" w:hAnsi="Arial" w:cs="Arial"/>
          <w:sz w:val="18"/>
          <w:szCs w:val="18"/>
          <w:lang w:val="es-ES_tradnl"/>
        </w:rPr>
      </w:pPr>
      <w:r>
        <w:rPr>
          <w:rFonts w:ascii="Arial" w:hAnsi="Arial" w:cs="Arial"/>
          <w:sz w:val="18"/>
          <w:szCs w:val="18"/>
          <w:lang w:val="es-ES_tradnl"/>
        </w:rPr>
        <w:lastRenderedPageBreak/>
        <w:t xml:space="preserve">Para representar la </w:t>
      </w:r>
      <w:r>
        <w:rPr>
          <w:rFonts w:ascii="Arial" w:hAnsi="Arial" w:cs="Arial"/>
          <w:b/>
          <w:sz w:val="18"/>
          <w:szCs w:val="18"/>
          <w:lang w:val="es-ES_tradnl"/>
        </w:rPr>
        <w:t>intersección</w:t>
      </w:r>
      <w:r>
        <w:rPr>
          <w:rFonts w:ascii="Arial" w:hAnsi="Arial" w:cs="Arial"/>
          <w:sz w:val="18"/>
          <w:szCs w:val="18"/>
          <w:lang w:val="es-ES_tradnl"/>
        </w:rPr>
        <w:t xml:space="preserve"> de conjuntos, utilizamos dos óvalos que se cruzan. La </w:t>
      </w:r>
      <w:r w:rsidR="001B5B15">
        <w:rPr>
          <w:rFonts w:ascii="Arial" w:hAnsi="Arial" w:cs="Arial"/>
          <w:sz w:val="18"/>
          <w:szCs w:val="18"/>
          <w:lang w:val="es-ES_tradnl"/>
        </w:rPr>
        <w:t xml:space="preserve">intersección </w:t>
      </w:r>
      <w:r>
        <w:rPr>
          <w:rFonts w:ascii="Arial" w:hAnsi="Arial" w:cs="Arial"/>
          <w:sz w:val="18"/>
          <w:szCs w:val="18"/>
          <w:lang w:val="es-ES_tradnl"/>
        </w:rPr>
        <w:t xml:space="preserve">de estos dos conjuntos da como resultado un nuevo conjunto formado por los </w:t>
      </w:r>
      <w:r w:rsidRPr="001B5B15">
        <w:rPr>
          <w:rFonts w:ascii="Arial" w:hAnsi="Arial" w:cs="Arial"/>
          <w:b/>
          <w:sz w:val="18"/>
          <w:szCs w:val="18"/>
          <w:lang w:val="es-ES_tradnl"/>
        </w:rPr>
        <w:t>elementos que</w:t>
      </w:r>
      <w:r>
        <w:rPr>
          <w:rFonts w:ascii="Arial" w:hAnsi="Arial" w:cs="Arial"/>
          <w:sz w:val="18"/>
          <w:szCs w:val="18"/>
          <w:lang w:val="es-ES_tradnl"/>
        </w:rPr>
        <w:t xml:space="preserve"> </w:t>
      </w:r>
      <w:r w:rsidR="001B5B15" w:rsidRPr="001B5B15">
        <w:rPr>
          <w:rFonts w:ascii="Arial" w:hAnsi="Arial" w:cs="Arial"/>
          <w:b/>
          <w:sz w:val="18"/>
          <w:szCs w:val="18"/>
          <w:lang w:val="es-ES_tradnl"/>
        </w:rPr>
        <w:t>tienen en común</w:t>
      </w:r>
      <w:r w:rsidR="001B5B15">
        <w:rPr>
          <w:rFonts w:ascii="Arial" w:hAnsi="Arial" w:cs="Arial"/>
          <w:sz w:val="18"/>
          <w:szCs w:val="18"/>
          <w:lang w:val="es-ES_tradnl"/>
        </w:rPr>
        <w:t xml:space="preserve"> ambos conjuntos. </w:t>
      </w:r>
    </w:p>
    <w:p w14:paraId="4E597053" w14:textId="77777777" w:rsidR="001B5B15" w:rsidRDefault="001B5B15" w:rsidP="00F926BA">
      <w:pPr>
        <w:rPr>
          <w:rFonts w:ascii="Arial" w:hAnsi="Arial" w:cs="Arial"/>
          <w:sz w:val="18"/>
          <w:szCs w:val="18"/>
          <w:lang w:val="es-ES_tradnl"/>
        </w:rPr>
      </w:pPr>
    </w:p>
    <w:p w14:paraId="253F0B5F" w14:textId="775F0A8F" w:rsidR="00F926BA" w:rsidRDefault="001B5B15" w:rsidP="00F926BA">
      <w:pPr>
        <w:rPr>
          <w:rFonts w:ascii="Arial" w:hAnsi="Arial" w:cs="Arial"/>
          <w:sz w:val="18"/>
          <w:szCs w:val="18"/>
          <w:lang w:val="es-ES_tradnl"/>
        </w:rPr>
      </w:pPr>
      <w:r>
        <w:rPr>
          <w:rFonts w:ascii="Arial" w:hAnsi="Arial" w:cs="Arial"/>
          <w:sz w:val="18"/>
          <w:szCs w:val="18"/>
          <w:lang w:val="es-ES_tradnl"/>
        </w:rPr>
        <w:t>P</w:t>
      </w:r>
      <w:r w:rsidR="00F926BA">
        <w:rPr>
          <w:rFonts w:ascii="Arial" w:hAnsi="Arial" w:cs="Arial"/>
          <w:sz w:val="18"/>
          <w:szCs w:val="18"/>
          <w:lang w:val="es-ES_tradnl"/>
        </w:rPr>
        <w:t xml:space="preserve">or ejemplo, tenemos los conjuntos </w:t>
      </w:r>
      <w:r w:rsidR="00F926BA" w:rsidRPr="003A153A">
        <w:rPr>
          <w:rFonts w:ascii="Arial" w:hAnsi="Arial" w:cs="Arial"/>
          <w:b/>
          <w:sz w:val="18"/>
          <w:szCs w:val="18"/>
          <w:lang w:val="es-ES_tradnl"/>
        </w:rPr>
        <w:t>C = {Letras de la palabra Colombia}</w:t>
      </w:r>
      <w:r w:rsidR="00F926BA">
        <w:rPr>
          <w:rFonts w:ascii="Arial" w:hAnsi="Arial" w:cs="Arial"/>
          <w:sz w:val="18"/>
          <w:szCs w:val="18"/>
          <w:lang w:val="es-ES_tradnl"/>
        </w:rPr>
        <w:t xml:space="preserve"> y </w:t>
      </w:r>
      <w:r w:rsidR="00F926BA" w:rsidRPr="003A153A">
        <w:rPr>
          <w:rFonts w:ascii="Arial" w:hAnsi="Arial" w:cs="Arial"/>
          <w:b/>
          <w:sz w:val="18"/>
          <w:szCs w:val="18"/>
          <w:lang w:val="es-ES_tradnl"/>
        </w:rPr>
        <w:t>B = {Letras de la palabra Bolivia}</w:t>
      </w:r>
      <w:r w:rsidR="00F926BA">
        <w:rPr>
          <w:rFonts w:ascii="Arial" w:hAnsi="Arial" w:cs="Arial"/>
          <w:sz w:val="18"/>
          <w:szCs w:val="18"/>
          <w:lang w:val="es-ES_tradnl"/>
        </w:rPr>
        <w:t xml:space="preserve">, la </w:t>
      </w:r>
      <w:r>
        <w:rPr>
          <w:rFonts w:ascii="Arial" w:hAnsi="Arial" w:cs="Arial"/>
          <w:sz w:val="18"/>
          <w:szCs w:val="18"/>
          <w:lang w:val="es-ES_tradnl"/>
        </w:rPr>
        <w:t xml:space="preserve">intersección </w:t>
      </w:r>
      <w:r w:rsidR="00F926BA">
        <w:rPr>
          <w:rFonts w:ascii="Arial" w:hAnsi="Arial" w:cs="Arial"/>
          <w:sz w:val="18"/>
          <w:szCs w:val="18"/>
          <w:lang w:val="es-ES_tradnl"/>
        </w:rPr>
        <w:t xml:space="preserve">entre C y B nos da como resultado: </w:t>
      </w:r>
    </w:p>
    <w:p w14:paraId="7EA3F19B" w14:textId="77777777" w:rsidR="00F926BA" w:rsidRDefault="00F926BA" w:rsidP="00F926BA">
      <w:pPr>
        <w:rPr>
          <w:rFonts w:ascii="Arial" w:hAnsi="Arial" w:cs="Arial"/>
          <w:sz w:val="18"/>
          <w:szCs w:val="18"/>
          <w:lang w:val="es-ES_tradnl"/>
        </w:rPr>
      </w:pPr>
    </w:p>
    <w:p w14:paraId="7278CD0E" w14:textId="07E80A73" w:rsidR="00F926BA" w:rsidRPr="00130C21" w:rsidRDefault="00F926BA" w:rsidP="00F926BA">
      <w:pPr>
        <w:rPr>
          <w:rFonts w:ascii="Arial" w:hAnsi="Arial" w:cs="Arial"/>
          <w:color w:val="000000"/>
          <w:sz w:val="18"/>
          <w:szCs w:val="18"/>
          <w:lang w:val="es-CO"/>
        </w:rPr>
      </w:pPr>
      <w:r>
        <w:rPr>
          <w:rFonts w:ascii="Arial" w:hAnsi="Arial" w:cs="Arial"/>
          <w:sz w:val="18"/>
          <w:szCs w:val="18"/>
          <w:lang w:val="es-ES_tradnl"/>
        </w:rPr>
        <w:tab/>
        <w:t xml:space="preserve">C = {c, o, l, m, b, i, a} </w:t>
      </w:r>
      <w:r w:rsidR="001B5B15">
        <w:rPr>
          <w:rFonts w:ascii="Arial" w:hAnsi="Arial" w:cs="Arial"/>
          <w:b/>
          <w:sz w:val="18"/>
          <w:szCs w:val="18"/>
          <w:lang w:val="es-ES_tradnl"/>
        </w:rPr>
        <w:t xml:space="preserve">intersectado con </w:t>
      </w:r>
      <w:r>
        <w:rPr>
          <w:rFonts w:ascii="Arial" w:hAnsi="Arial" w:cs="Arial"/>
          <w:sz w:val="18"/>
          <w:szCs w:val="18"/>
          <w:lang w:val="es-ES_tradnl"/>
        </w:rPr>
        <w:t xml:space="preserve">B = {b, o, l, i, v, a} </w:t>
      </w:r>
      <w:r w:rsidR="001B5B15">
        <w:rPr>
          <w:rFonts w:ascii="Arial" w:hAnsi="Arial" w:cs="Arial"/>
          <w:b/>
          <w:sz w:val="18"/>
          <w:szCs w:val="18"/>
          <w:lang w:val="es-ES_tradnl"/>
        </w:rPr>
        <w:t xml:space="preserve"> </w:t>
      </w:r>
      <w:r w:rsidR="00B805B1">
        <w:rPr>
          <w:rFonts w:ascii="Arial" w:hAnsi="Arial" w:cs="Arial"/>
          <w:b/>
          <w:sz w:val="18"/>
          <w:szCs w:val="18"/>
          <w:lang w:val="es-ES_tradnl"/>
        </w:rPr>
        <w:t xml:space="preserve">es igual a </w:t>
      </w:r>
      <w:r>
        <w:rPr>
          <w:rFonts w:ascii="Arial" w:hAnsi="Arial" w:cs="Arial"/>
          <w:sz w:val="18"/>
          <w:szCs w:val="18"/>
          <w:lang w:val="es-ES_tradnl"/>
        </w:rPr>
        <w:t xml:space="preserve"> C </w:t>
      </w:r>
      <w:r>
        <w:rPr>
          <w:rFonts w:ascii="Times" w:hAnsi="Times"/>
          <w:lang w:val="es-CO"/>
        </w:rPr>
        <w:t xml:space="preserve"> </w:t>
      </w:r>
      <m:oMath>
        <m:r>
          <m:rPr>
            <m:sty m:val="bi"/>
          </m:rPr>
          <w:rPr>
            <w:rFonts w:ascii="Cambria Math" w:hAnsi="Cambria Math" w:cs="Times New Roman"/>
            <w:color w:val="000000"/>
            <w:lang w:val="es-CO"/>
          </w:rPr>
          <m:t>∩</m:t>
        </m:r>
      </m:oMath>
      <w:r>
        <w:rPr>
          <w:rFonts w:ascii="Times" w:hAnsi="Times"/>
          <w:b/>
          <w:color w:val="000000"/>
          <w:sz w:val="32"/>
          <w:lang w:val="es-CO"/>
        </w:rPr>
        <w:t xml:space="preserve"> </w:t>
      </w:r>
      <w:r w:rsidR="001B5B15">
        <w:rPr>
          <w:rFonts w:ascii="Arial" w:hAnsi="Arial" w:cs="Arial"/>
          <w:color w:val="000000"/>
          <w:sz w:val="18"/>
          <w:szCs w:val="18"/>
          <w:lang w:val="es-CO"/>
        </w:rPr>
        <w:t>B = {</w:t>
      </w:r>
      <w:r w:rsidRPr="00130C21">
        <w:rPr>
          <w:rFonts w:ascii="Arial" w:hAnsi="Arial" w:cs="Arial"/>
          <w:color w:val="000000"/>
          <w:sz w:val="18"/>
          <w:szCs w:val="18"/>
          <w:lang w:val="es-CO"/>
        </w:rPr>
        <w:t>o, l</w:t>
      </w:r>
      <w:r w:rsidR="001B5B15">
        <w:rPr>
          <w:rFonts w:ascii="Arial" w:hAnsi="Arial" w:cs="Arial"/>
          <w:color w:val="000000"/>
          <w:sz w:val="18"/>
          <w:szCs w:val="18"/>
          <w:lang w:val="es-CO"/>
        </w:rPr>
        <w:t>,</w:t>
      </w:r>
      <w:r w:rsidRPr="00130C21">
        <w:rPr>
          <w:rFonts w:ascii="Arial" w:hAnsi="Arial" w:cs="Arial"/>
          <w:color w:val="000000"/>
          <w:sz w:val="18"/>
          <w:szCs w:val="18"/>
          <w:lang w:val="es-CO"/>
        </w:rPr>
        <w:t xml:space="preserve"> b, i, a}</w:t>
      </w:r>
    </w:p>
    <w:p w14:paraId="1F5F74C5" w14:textId="77777777" w:rsidR="00F926BA" w:rsidRPr="003A153A" w:rsidRDefault="00F926BA" w:rsidP="00F926BA">
      <w:pPr>
        <w:rPr>
          <w:rFonts w:ascii="Arial" w:hAnsi="Arial" w:cs="Arial"/>
          <w:color w:val="000000"/>
          <w:sz w:val="18"/>
          <w:szCs w:val="18"/>
          <w:lang w:val="es-CO"/>
        </w:rPr>
      </w:pPr>
    </w:p>
    <w:p w14:paraId="2C0F6596" w14:textId="77777777" w:rsidR="00F926BA" w:rsidRPr="003A153A" w:rsidRDefault="00F926BA" w:rsidP="00F926BA">
      <w:pPr>
        <w:rPr>
          <w:rFonts w:ascii="Arial" w:hAnsi="Arial" w:cs="Arial"/>
          <w:color w:val="000000"/>
          <w:sz w:val="18"/>
          <w:szCs w:val="18"/>
          <w:lang w:val="es-CO"/>
        </w:rPr>
      </w:pPr>
      <w:r w:rsidRPr="003A153A">
        <w:rPr>
          <w:rFonts w:ascii="Arial" w:hAnsi="Arial" w:cs="Arial"/>
          <w:color w:val="000000"/>
          <w:sz w:val="18"/>
          <w:szCs w:val="18"/>
          <w:lang w:val="es-CO"/>
        </w:rPr>
        <w:t xml:space="preserve">Veamos otro ejemplo: </w:t>
      </w:r>
    </w:p>
    <w:p w14:paraId="65B8F1EC" w14:textId="77777777" w:rsidR="00F926BA" w:rsidRDefault="00F926BA" w:rsidP="00F926BA">
      <w:pPr>
        <w:rPr>
          <w:rFonts w:ascii="Arial" w:hAnsi="Arial" w:cs="Arial"/>
          <w:sz w:val="18"/>
          <w:szCs w:val="18"/>
          <w:lang w:val="es-ES_tradnl"/>
        </w:rPr>
      </w:pPr>
    </w:p>
    <w:p w14:paraId="0325E10D" w14:textId="527EE536" w:rsidR="00F926BA" w:rsidRDefault="00F926BA" w:rsidP="00F926BA">
      <w:pPr>
        <w:rPr>
          <w:rFonts w:ascii="Arial" w:hAnsi="Arial" w:cs="Arial"/>
          <w:sz w:val="18"/>
          <w:szCs w:val="18"/>
          <w:lang w:val="es-ES_tradnl"/>
        </w:rPr>
      </w:pPr>
      <w:r>
        <w:rPr>
          <w:rFonts w:ascii="Arial" w:hAnsi="Arial" w:cs="Arial"/>
          <w:sz w:val="18"/>
          <w:szCs w:val="18"/>
          <w:lang w:val="es-ES_tradnl"/>
        </w:rPr>
        <w:t xml:space="preserve">Sean D = {0,1,2,3,4,5,6,7,8,9} y Q = {5,6,7,8,9,10,11,12,13,14,15} la </w:t>
      </w:r>
      <w:r w:rsidR="00CD76DE">
        <w:rPr>
          <w:rFonts w:ascii="Arial" w:hAnsi="Arial" w:cs="Arial"/>
          <w:sz w:val="18"/>
          <w:szCs w:val="18"/>
          <w:lang w:val="es-ES_tradnl"/>
        </w:rPr>
        <w:t>intersección</w:t>
      </w:r>
      <w:r>
        <w:rPr>
          <w:rFonts w:ascii="Arial" w:hAnsi="Arial" w:cs="Arial"/>
          <w:sz w:val="18"/>
          <w:szCs w:val="18"/>
          <w:lang w:val="es-ES_tradnl"/>
        </w:rPr>
        <w:t xml:space="preserve"> entre los conjuntos D y C nos da como resultado:</w:t>
      </w:r>
    </w:p>
    <w:p w14:paraId="5F375BEE" w14:textId="77777777" w:rsidR="00F926BA" w:rsidRDefault="00F926BA" w:rsidP="00F926BA">
      <w:pPr>
        <w:rPr>
          <w:rFonts w:ascii="Arial" w:hAnsi="Arial" w:cs="Arial"/>
          <w:sz w:val="18"/>
          <w:szCs w:val="18"/>
          <w:lang w:val="es-ES_tradnl"/>
        </w:rPr>
      </w:pPr>
    </w:p>
    <w:p w14:paraId="69CE99BE" w14:textId="16E3B993" w:rsidR="00F926BA" w:rsidRDefault="00F926BA" w:rsidP="00F926BA">
      <w:pPr>
        <w:rPr>
          <w:rFonts w:ascii="Arial" w:hAnsi="Arial" w:cs="Arial"/>
          <w:sz w:val="18"/>
          <w:szCs w:val="18"/>
          <w:lang w:val="es-ES_tradnl"/>
        </w:rPr>
      </w:pPr>
      <w:r>
        <w:rPr>
          <w:rFonts w:ascii="Arial" w:hAnsi="Arial" w:cs="Arial"/>
          <w:sz w:val="18"/>
          <w:szCs w:val="18"/>
          <w:lang w:val="es-ES_tradnl"/>
        </w:rPr>
        <w:tab/>
        <w:t xml:space="preserve">D = {0,1,2,3,4,5,6,7,8,9} </w:t>
      </w:r>
      <w:r w:rsidR="00B805B1">
        <w:rPr>
          <w:rFonts w:ascii="Arial" w:hAnsi="Arial" w:cs="Arial"/>
          <w:b/>
          <w:sz w:val="18"/>
          <w:szCs w:val="18"/>
          <w:lang w:val="es-ES_tradnl"/>
        </w:rPr>
        <w:t xml:space="preserve">intersectado con </w:t>
      </w:r>
      <w:r>
        <w:rPr>
          <w:rFonts w:ascii="Arial" w:hAnsi="Arial" w:cs="Arial"/>
          <w:sz w:val="18"/>
          <w:szCs w:val="18"/>
          <w:lang w:val="es-ES_tradnl"/>
        </w:rPr>
        <w:t xml:space="preserve">Q = {5,6,7,8,9,10,11,12,13,14,15}  </w:t>
      </w:r>
      <w:r>
        <w:rPr>
          <w:rFonts w:ascii="Arial" w:hAnsi="Arial" w:cs="Arial"/>
          <w:sz w:val="18"/>
          <w:szCs w:val="18"/>
          <w:lang w:val="es-ES_tradnl"/>
        </w:rPr>
        <w:tab/>
      </w:r>
      <w:r>
        <w:rPr>
          <w:rFonts w:ascii="Arial" w:hAnsi="Arial" w:cs="Arial"/>
          <w:sz w:val="18"/>
          <w:szCs w:val="18"/>
          <w:lang w:val="es-ES_tradnl"/>
        </w:rPr>
        <w:tab/>
      </w:r>
      <w:r>
        <w:rPr>
          <w:rFonts w:ascii="Arial" w:hAnsi="Arial" w:cs="Arial"/>
          <w:sz w:val="18"/>
          <w:szCs w:val="18"/>
          <w:lang w:val="es-ES_tradnl"/>
        </w:rPr>
        <w:tab/>
      </w:r>
      <w:r>
        <w:rPr>
          <w:rFonts w:ascii="Arial" w:hAnsi="Arial" w:cs="Arial"/>
          <w:sz w:val="18"/>
          <w:szCs w:val="18"/>
          <w:lang w:val="es-ES_tradnl"/>
        </w:rPr>
        <w:tab/>
      </w:r>
      <w:r>
        <w:rPr>
          <w:rFonts w:ascii="Arial" w:hAnsi="Arial" w:cs="Arial"/>
          <w:sz w:val="18"/>
          <w:szCs w:val="18"/>
          <w:lang w:val="es-ES_tradnl"/>
        </w:rPr>
        <w:tab/>
      </w:r>
      <w:r>
        <w:rPr>
          <w:rFonts w:ascii="Arial" w:hAnsi="Arial" w:cs="Arial"/>
          <w:sz w:val="18"/>
          <w:szCs w:val="18"/>
          <w:lang w:val="es-ES_tradnl"/>
        </w:rPr>
        <w:tab/>
      </w:r>
      <w:r>
        <w:rPr>
          <w:rFonts w:ascii="Arial" w:hAnsi="Arial" w:cs="Arial"/>
          <w:b/>
          <w:sz w:val="18"/>
          <w:szCs w:val="18"/>
          <w:lang w:val="es-ES_tradnl"/>
        </w:rPr>
        <w:t>e</w:t>
      </w:r>
      <w:r w:rsidR="00B805B1">
        <w:rPr>
          <w:rFonts w:ascii="Arial" w:hAnsi="Arial" w:cs="Arial"/>
          <w:b/>
          <w:sz w:val="18"/>
          <w:szCs w:val="18"/>
          <w:lang w:val="es-ES_tradnl"/>
        </w:rPr>
        <w:t xml:space="preserve">s igual a </w:t>
      </w:r>
      <w:r>
        <w:rPr>
          <w:rFonts w:ascii="Arial" w:hAnsi="Arial" w:cs="Arial"/>
          <w:sz w:val="18"/>
          <w:szCs w:val="18"/>
          <w:lang w:val="es-ES_tradnl"/>
        </w:rPr>
        <w:t xml:space="preserve">D </w:t>
      </w:r>
      <m:oMath>
        <m:r>
          <m:rPr>
            <m:sty m:val="bi"/>
          </m:rPr>
          <w:rPr>
            <w:rFonts w:ascii="Cambria Math" w:hAnsi="Cambria Math" w:cs="Times New Roman"/>
            <w:color w:val="000000"/>
            <w:lang w:val="es-CO"/>
          </w:rPr>
          <m:t>∩</m:t>
        </m:r>
      </m:oMath>
      <w:r>
        <w:rPr>
          <w:rFonts w:ascii="Arial" w:hAnsi="Arial" w:cs="Arial"/>
          <w:sz w:val="18"/>
          <w:szCs w:val="18"/>
          <w:lang w:val="es-ES_tradnl"/>
        </w:rPr>
        <w:t>Q = {5,6,7,8,9}</w:t>
      </w:r>
    </w:p>
    <w:p w14:paraId="35ED0E87" w14:textId="77777777" w:rsidR="00F926BA" w:rsidRDefault="00F926BA" w:rsidP="00F926BA">
      <w:pPr>
        <w:rPr>
          <w:rFonts w:ascii="Arial" w:hAnsi="Arial" w:cs="Arial"/>
          <w:sz w:val="18"/>
          <w:szCs w:val="18"/>
          <w:lang w:val="es-ES_tradnl"/>
        </w:rPr>
      </w:pPr>
    </w:p>
    <w:p w14:paraId="035D23EF" w14:textId="76FEB649" w:rsidR="00B969DF" w:rsidRPr="00130C21" w:rsidRDefault="00B969DF" w:rsidP="00B969DF">
      <w:pPr>
        <w:rPr>
          <w:rFonts w:ascii="Arial" w:hAnsi="Arial" w:cs="Arial"/>
          <w:sz w:val="18"/>
          <w:szCs w:val="18"/>
          <w:lang w:val="es-ES_tradnl"/>
        </w:rPr>
      </w:pPr>
      <w:r>
        <w:rPr>
          <w:rFonts w:ascii="Arial" w:hAnsi="Arial" w:cs="Arial"/>
          <w:sz w:val="18"/>
          <w:szCs w:val="18"/>
          <w:lang w:val="es-ES_tradnl"/>
        </w:rPr>
        <w:t xml:space="preserve">Es tu turno, describe dos conjuntos y halla su </w:t>
      </w:r>
      <w:r>
        <w:rPr>
          <w:rFonts w:ascii="Arial" w:hAnsi="Arial" w:cs="Arial"/>
          <w:b/>
          <w:sz w:val="18"/>
          <w:szCs w:val="18"/>
          <w:lang w:val="es-ES_tradnl"/>
        </w:rPr>
        <w:t>intersección</w:t>
      </w:r>
      <w:r>
        <w:rPr>
          <w:rFonts w:ascii="Arial" w:hAnsi="Arial" w:cs="Arial"/>
          <w:sz w:val="18"/>
          <w:szCs w:val="18"/>
          <w:lang w:val="es-ES_tradnl"/>
        </w:rPr>
        <w:t>. No olvides representar la operación con diagramas de Venn. Luego, responde las preguntas:</w:t>
      </w:r>
    </w:p>
    <w:p w14:paraId="67618A4C" w14:textId="77777777" w:rsidR="00B969DF" w:rsidRDefault="00B969DF" w:rsidP="00F926BA">
      <w:pPr>
        <w:rPr>
          <w:rFonts w:ascii="Arial" w:hAnsi="Arial" w:cs="Arial"/>
          <w:sz w:val="18"/>
          <w:szCs w:val="18"/>
          <w:lang w:val="es-ES_tradnl"/>
        </w:rPr>
      </w:pPr>
    </w:p>
    <w:p w14:paraId="33DB6923" w14:textId="77777777" w:rsidR="00B969DF" w:rsidRDefault="00B969DF" w:rsidP="00F926BA">
      <w:pPr>
        <w:rPr>
          <w:rFonts w:ascii="Arial" w:hAnsi="Arial" w:cs="Arial"/>
          <w:sz w:val="18"/>
          <w:szCs w:val="18"/>
          <w:lang w:val="es-ES_tradnl"/>
        </w:rPr>
      </w:pPr>
    </w:p>
    <w:p w14:paraId="71DE4AE4" w14:textId="77777777" w:rsidR="00B969DF" w:rsidRDefault="00F926BA" w:rsidP="00B969DF">
      <w:pPr>
        <w:pStyle w:val="Prrafodelista"/>
        <w:numPr>
          <w:ilvl w:val="0"/>
          <w:numId w:val="1"/>
        </w:numPr>
        <w:rPr>
          <w:rFonts w:ascii="Arial" w:hAnsi="Arial" w:cs="Arial"/>
          <w:sz w:val="18"/>
          <w:szCs w:val="18"/>
          <w:lang w:val="es-ES_tradnl"/>
        </w:rPr>
      </w:pPr>
      <w:r w:rsidRPr="00B969DF">
        <w:rPr>
          <w:rFonts w:ascii="Arial" w:hAnsi="Arial" w:cs="Arial"/>
          <w:sz w:val="18"/>
          <w:szCs w:val="18"/>
          <w:lang w:val="es-ES_tradnl"/>
        </w:rPr>
        <w:t xml:space="preserve">¿Qué ocurre si </w:t>
      </w:r>
      <w:r w:rsidRPr="00B969DF">
        <w:rPr>
          <w:rFonts w:ascii="Arial" w:hAnsi="Arial" w:cs="Arial"/>
          <w:b/>
          <w:sz w:val="18"/>
          <w:szCs w:val="18"/>
          <w:lang w:val="es-ES_tradnl"/>
        </w:rPr>
        <w:t>cambias el orden</w:t>
      </w:r>
      <w:r w:rsidRPr="00B969DF">
        <w:rPr>
          <w:rFonts w:ascii="Arial" w:hAnsi="Arial" w:cs="Arial"/>
          <w:sz w:val="18"/>
          <w:szCs w:val="18"/>
          <w:lang w:val="es-ES_tradnl"/>
        </w:rPr>
        <w:t xml:space="preserve"> de los conjuntos al hacer la </w:t>
      </w:r>
      <w:r w:rsidR="0058306C" w:rsidRPr="00B969DF">
        <w:rPr>
          <w:rFonts w:ascii="Arial" w:hAnsi="Arial" w:cs="Arial"/>
          <w:b/>
          <w:sz w:val="18"/>
          <w:szCs w:val="18"/>
          <w:lang w:val="es-ES_tradnl"/>
        </w:rPr>
        <w:t>intersección</w:t>
      </w:r>
      <w:r w:rsidRPr="00B969DF">
        <w:rPr>
          <w:rFonts w:ascii="Arial" w:hAnsi="Arial" w:cs="Arial"/>
          <w:sz w:val="18"/>
          <w:szCs w:val="18"/>
          <w:lang w:val="es-ES_tradnl"/>
        </w:rPr>
        <w:t xml:space="preserve">? ¿El resultado es igual? </w:t>
      </w:r>
      <w:r w:rsidR="00B969DF">
        <w:rPr>
          <w:rFonts w:ascii="Arial" w:hAnsi="Arial" w:cs="Arial"/>
          <w:sz w:val="18"/>
          <w:szCs w:val="18"/>
          <w:lang w:val="es-ES_tradnl"/>
        </w:rPr>
        <w:t xml:space="preserve">Justifica tus respuestas. </w:t>
      </w:r>
    </w:p>
    <w:p w14:paraId="28D531FA" w14:textId="6127A47A" w:rsidR="00F926BA" w:rsidRDefault="00B969DF" w:rsidP="00F926BA">
      <w:pPr>
        <w:pStyle w:val="Prrafodelista"/>
        <w:numPr>
          <w:ilvl w:val="0"/>
          <w:numId w:val="1"/>
        </w:numPr>
        <w:rPr>
          <w:rFonts w:ascii="Arial" w:hAnsi="Arial" w:cs="Arial"/>
          <w:sz w:val="18"/>
          <w:szCs w:val="18"/>
          <w:lang w:val="es-ES_tradnl"/>
        </w:rPr>
      </w:pPr>
      <w:r>
        <w:rPr>
          <w:rFonts w:ascii="Arial" w:hAnsi="Arial" w:cs="Arial"/>
          <w:sz w:val="18"/>
          <w:szCs w:val="18"/>
          <w:lang w:val="es-ES_tradnl"/>
        </w:rPr>
        <w:t xml:space="preserve">¿Qué ocurre con la </w:t>
      </w:r>
      <w:r w:rsidRPr="00B969DF">
        <w:rPr>
          <w:rFonts w:ascii="Arial" w:hAnsi="Arial" w:cs="Arial"/>
          <w:b/>
          <w:sz w:val="18"/>
          <w:szCs w:val="18"/>
          <w:lang w:val="es-ES_tradnl"/>
        </w:rPr>
        <w:t>intersección</w:t>
      </w:r>
      <w:r>
        <w:rPr>
          <w:rFonts w:ascii="Arial" w:hAnsi="Arial" w:cs="Arial"/>
          <w:sz w:val="18"/>
          <w:szCs w:val="18"/>
          <w:lang w:val="es-ES_tradnl"/>
        </w:rPr>
        <w:t xml:space="preserve"> si uno de los dos conjuntos es vacío? Propón un ejemplo de intersección con un conjunto vacío</w:t>
      </w:r>
      <w:r w:rsidR="00F926BA" w:rsidRPr="00B969DF">
        <w:rPr>
          <w:rFonts w:ascii="Arial" w:hAnsi="Arial" w:cs="Arial"/>
          <w:sz w:val="18"/>
          <w:szCs w:val="18"/>
          <w:lang w:val="es-ES_tradnl"/>
        </w:rPr>
        <w:t xml:space="preserve">. </w:t>
      </w:r>
    </w:p>
    <w:p w14:paraId="48DDB5B6" w14:textId="0248D4DF" w:rsidR="00B969DF" w:rsidRPr="00555004" w:rsidRDefault="00B969DF" w:rsidP="00F926BA">
      <w:pPr>
        <w:pStyle w:val="Prrafodelista"/>
        <w:numPr>
          <w:ilvl w:val="0"/>
          <w:numId w:val="1"/>
        </w:numPr>
        <w:rPr>
          <w:rFonts w:ascii="Arial" w:hAnsi="Arial" w:cs="Arial"/>
          <w:sz w:val="18"/>
          <w:szCs w:val="18"/>
          <w:lang w:val="es-ES_tradnl"/>
        </w:rPr>
      </w:pPr>
      <w:r w:rsidRPr="00555004">
        <w:rPr>
          <w:rFonts w:ascii="Arial" w:hAnsi="Arial" w:cs="Arial"/>
          <w:sz w:val="18"/>
          <w:szCs w:val="18"/>
          <w:lang w:val="es-ES_tradnl"/>
        </w:rPr>
        <w:t xml:space="preserve">¿Qué ocurre con la </w:t>
      </w:r>
      <w:r w:rsidRPr="00555004">
        <w:rPr>
          <w:rFonts w:ascii="Arial" w:hAnsi="Arial" w:cs="Arial"/>
          <w:b/>
          <w:sz w:val="18"/>
          <w:szCs w:val="18"/>
          <w:lang w:val="es-ES_tradnl"/>
        </w:rPr>
        <w:t>intersección</w:t>
      </w:r>
      <w:r w:rsidRPr="00555004">
        <w:rPr>
          <w:rFonts w:ascii="Arial" w:hAnsi="Arial" w:cs="Arial"/>
          <w:sz w:val="18"/>
          <w:szCs w:val="18"/>
          <w:lang w:val="es-ES_tradnl"/>
        </w:rPr>
        <w:t xml:space="preserve"> si los dos conjuntos son vacío</w:t>
      </w:r>
      <w:r w:rsidR="000D54C6" w:rsidRPr="00555004">
        <w:rPr>
          <w:rFonts w:ascii="Arial" w:hAnsi="Arial" w:cs="Arial"/>
          <w:sz w:val="18"/>
          <w:szCs w:val="18"/>
          <w:lang w:val="es-ES_tradnl"/>
        </w:rPr>
        <w:t>s</w:t>
      </w:r>
      <w:r w:rsidRPr="00555004">
        <w:rPr>
          <w:rFonts w:ascii="Arial" w:hAnsi="Arial" w:cs="Arial"/>
          <w:sz w:val="18"/>
          <w:szCs w:val="18"/>
          <w:lang w:val="es-ES_tradnl"/>
        </w:rPr>
        <w:t>? Propón</w:t>
      </w:r>
      <w:r w:rsidR="00B513E5" w:rsidRPr="00555004">
        <w:rPr>
          <w:rFonts w:ascii="Arial" w:hAnsi="Arial" w:cs="Arial"/>
          <w:sz w:val="18"/>
          <w:szCs w:val="18"/>
          <w:lang w:val="es-ES_tradnl"/>
        </w:rPr>
        <w:t xml:space="preserve"> un ejemplo de intersección entre dos conjuntos </w:t>
      </w:r>
      <w:r w:rsidRPr="00555004">
        <w:rPr>
          <w:rFonts w:ascii="Arial" w:hAnsi="Arial" w:cs="Arial"/>
          <w:sz w:val="18"/>
          <w:szCs w:val="18"/>
          <w:lang w:val="es-ES_tradnl"/>
        </w:rPr>
        <w:t>vacío</w:t>
      </w:r>
      <w:r w:rsidR="00B513E5" w:rsidRPr="00555004">
        <w:rPr>
          <w:rFonts w:ascii="Arial" w:hAnsi="Arial" w:cs="Arial"/>
          <w:sz w:val="18"/>
          <w:szCs w:val="18"/>
          <w:lang w:val="es-ES_tradnl"/>
        </w:rPr>
        <w:t>s</w:t>
      </w:r>
      <w:r w:rsidR="00555004">
        <w:rPr>
          <w:rFonts w:ascii="Arial" w:hAnsi="Arial" w:cs="Arial"/>
          <w:sz w:val="18"/>
          <w:szCs w:val="18"/>
          <w:lang w:val="es-ES_tradnl"/>
        </w:rPr>
        <w:t xml:space="preserve">. </w:t>
      </w:r>
    </w:p>
    <w:p w14:paraId="1D9CDE8C" w14:textId="77777777" w:rsidR="00E31CAA" w:rsidRDefault="00E31CAA" w:rsidP="00E31CAA">
      <w:pPr>
        <w:rPr>
          <w:rFonts w:ascii="Arial" w:hAnsi="Arial" w:cs="Arial"/>
          <w:sz w:val="18"/>
          <w:szCs w:val="18"/>
          <w:lang w:val="es-ES_tradnl"/>
        </w:rPr>
      </w:pPr>
    </w:p>
    <w:p w14:paraId="2F8DAA88" w14:textId="77777777" w:rsidR="0013397F" w:rsidRPr="00E31CAA" w:rsidRDefault="0013397F" w:rsidP="00E31CAA">
      <w:pPr>
        <w:rPr>
          <w:rFonts w:ascii="Arial" w:hAnsi="Arial" w:cs="Arial"/>
          <w:sz w:val="18"/>
          <w:szCs w:val="18"/>
          <w:lang w:val="es-ES_tradnl"/>
        </w:rPr>
      </w:pPr>
    </w:p>
    <w:p w14:paraId="261254C9" w14:textId="77777777" w:rsidR="00E31CAA" w:rsidRPr="00E31CAA" w:rsidRDefault="00E31CAA" w:rsidP="00E31CAA">
      <w:pPr>
        <w:rPr>
          <w:rFonts w:ascii="Arial" w:hAnsi="Arial" w:cs="Arial"/>
          <w:sz w:val="18"/>
          <w:szCs w:val="18"/>
          <w:lang w:val="es-ES_tradnl"/>
        </w:rPr>
      </w:pPr>
    </w:p>
    <w:p w14:paraId="284B7824" w14:textId="77777777" w:rsidR="00E31CAA" w:rsidRPr="00E31CAA" w:rsidRDefault="00E31CAA" w:rsidP="00E31CAA">
      <w:pPr>
        <w:rPr>
          <w:rFonts w:ascii="Arial" w:hAnsi="Arial" w:cs="Arial"/>
          <w:sz w:val="18"/>
          <w:szCs w:val="18"/>
          <w:lang w:val="es-ES_tradnl"/>
        </w:rPr>
      </w:pPr>
    </w:p>
    <w:p w14:paraId="52DEDECD" w14:textId="3DE89BC2" w:rsidR="002150BA" w:rsidRPr="00E928AA" w:rsidRDefault="002150BA" w:rsidP="002150BA">
      <w:pPr>
        <w:shd w:val="clear" w:color="auto" w:fill="99CCFF"/>
        <w:jc w:val="center"/>
        <w:rPr>
          <w:rFonts w:ascii="Arial" w:hAnsi="Arial"/>
          <w:b/>
          <w:sz w:val="16"/>
          <w:szCs w:val="16"/>
          <w:lang w:val="es-ES_tradnl"/>
        </w:rPr>
      </w:pPr>
      <w:r>
        <w:rPr>
          <w:rFonts w:ascii="Arial" w:hAnsi="Arial"/>
          <w:b/>
          <w:sz w:val="16"/>
          <w:szCs w:val="16"/>
          <w:lang w:val="es-ES_tradnl"/>
        </w:rPr>
        <w:t>PESTAÑA</w:t>
      </w:r>
      <w:r>
        <w:rPr>
          <w:rFonts w:ascii="Arial" w:hAnsi="Arial"/>
          <w:sz w:val="16"/>
          <w:szCs w:val="16"/>
          <w:lang w:val="es-ES_tradnl"/>
        </w:rPr>
        <w:t xml:space="preserve"> 2</w:t>
      </w:r>
    </w:p>
    <w:p w14:paraId="4B163FA8" w14:textId="77777777" w:rsidR="002150BA" w:rsidRPr="00F4317E" w:rsidRDefault="002150BA" w:rsidP="002150B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2F94DA10" w14:textId="09FBB29A" w:rsidR="002150BA" w:rsidRDefault="002150BA" w:rsidP="002150BA">
      <w:pPr>
        <w:rPr>
          <w:rFonts w:ascii="Arial" w:hAnsi="Arial" w:cs="Arial"/>
          <w:sz w:val="18"/>
          <w:szCs w:val="18"/>
          <w:lang w:val="es-ES_tradnl"/>
        </w:rPr>
      </w:pPr>
      <w:r>
        <w:rPr>
          <w:rFonts w:ascii="Arial" w:hAnsi="Arial" w:cs="Arial"/>
          <w:sz w:val="18"/>
          <w:szCs w:val="18"/>
          <w:lang w:val="es-ES_tradnl"/>
        </w:rPr>
        <w:t xml:space="preserve">Diferencia </w:t>
      </w:r>
    </w:p>
    <w:p w14:paraId="7C7E5CF8" w14:textId="77777777" w:rsidR="002150BA" w:rsidRDefault="002150BA" w:rsidP="002150BA">
      <w:pPr>
        <w:rPr>
          <w:rFonts w:ascii="Arial" w:hAnsi="Arial" w:cs="Arial"/>
          <w:sz w:val="18"/>
          <w:szCs w:val="18"/>
          <w:lang w:val="es-ES_tradnl"/>
        </w:rPr>
      </w:pPr>
    </w:p>
    <w:p w14:paraId="16C18909" w14:textId="77777777" w:rsidR="002150BA" w:rsidRDefault="002150BA" w:rsidP="002150BA">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19B2EA2D" w14:textId="77777777" w:rsidR="002150BA" w:rsidRDefault="002150BA" w:rsidP="002150B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150BA" w:rsidRPr="00904011" w14:paraId="376F3F3F" w14:textId="77777777" w:rsidTr="00FD05A5">
        <w:tc>
          <w:tcPr>
            <w:tcW w:w="3118" w:type="dxa"/>
            <w:tcBorders>
              <w:top w:val="nil"/>
              <w:left w:val="nil"/>
              <w:bottom w:val="nil"/>
            </w:tcBorders>
            <w:shd w:val="clear" w:color="auto" w:fill="CCFFCC"/>
          </w:tcPr>
          <w:p w14:paraId="7FCE73E5" w14:textId="77777777" w:rsidR="002150BA" w:rsidRPr="00904011" w:rsidRDefault="002150BA" w:rsidP="00FD05A5">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2E411732" w14:textId="77777777" w:rsidR="002150BA" w:rsidRPr="00904011" w:rsidRDefault="002150BA" w:rsidP="00FD05A5">
            <w:pPr>
              <w:rPr>
                <w:rFonts w:ascii="Arial" w:hAnsi="Arial" w:cs="Arial"/>
                <w:sz w:val="16"/>
                <w:szCs w:val="16"/>
                <w:lang w:val="es-ES_tradnl"/>
              </w:rPr>
            </w:pPr>
          </w:p>
        </w:tc>
        <w:tc>
          <w:tcPr>
            <w:tcW w:w="3260" w:type="dxa"/>
            <w:tcBorders>
              <w:top w:val="nil"/>
              <w:bottom w:val="nil"/>
            </w:tcBorders>
            <w:shd w:val="clear" w:color="auto" w:fill="CCFFCC"/>
          </w:tcPr>
          <w:p w14:paraId="1223AE83" w14:textId="77777777" w:rsidR="002150BA" w:rsidRPr="00904011" w:rsidRDefault="002150BA" w:rsidP="00FD05A5">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7DEA86CB" w14:textId="77777777" w:rsidR="002150BA" w:rsidRPr="00904011" w:rsidRDefault="002150BA" w:rsidP="00FD05A5">
            <w:pPr>
              <w:rPr>
                <w:rFonts w:ascii="Arial" w:hAnsi="Arial" w:cs="Arial"/>
                <w:sz w:val="16"/>
                <w:szCs w:val="16"/>
                <w:lang w:val="es-ES_tradnl"/>
              </w:rPr>
            </w:pPr>
          </w:p>
        </w:tc>
        <w:tc>
          <w:tcPr>
            <w:tcW w:w="1417" w:type="dxa"/>
            <w:tcBorders>
              <w:top w:val="nil"/>
              <w:bottom w:val="nil"/>
            </w:tcBorders>
            <w:shd w:val="clear" w:color="auto" w:fill="CCFFCC"/>
          </w:tcPr>
          <w:p w14:paraId="29420439" w14:textId="77777777" w:rsidR="002150BA" w:rsidRPr="00CB17F3" w:rsidRDefault="002150BA" w:rsidP="00FD05A5">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64A8B687" w14:textId="77777777" w:rsidR="002150BA" w:rsidRPr="00904011" w:rsidRDefault="002150BA" w:rsidP="00FD05A5">
            <w:pPr>
              <w:rPr>
                <w:rFonts w:ascii="Arial" w:hAnsi="Arial" w:cs="Arial"/>
                <w:sz w:val="16"/>
                <w:szCs w:val="16"/>
                <w:lang w:val="es-ES_tradnl"/>
              </w:rPr>
            </w:pPr>
          </w:p>
        </w:tc>
      </w:tr>
      <w:tr w:rsidR="002150BA" w:rsidRPr="00E90CCE" w14:paraId="3ADD8C42" w14:textId="77777777" w:rsidTr="00FD05A5">
        <w:tc>
          <w:tcPr>
            <w:tcW w:w="3118" w:type="dxa"/>
            <w:tcBorders>
              <w:top w:val="nil"/>
              <w:left w:val="nil"/>
              <w:bottom w:val="nil"/>
            </w:tcBorders>
            <w:shd w:val="clear" w:color="auto" w:fill="CCFFCC"/>
          </w:tcPr>
          <w:p w14:paraId="41DA246F" w14:textId="77777777" w:rsidR="002150BA" w:rsidRPr="00904011" w:rsidRDefault="002150BA" w:rsidP="00FD05A5">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68B49A47" w14:textId="77777777" w:rsidR="002150BA" w:rsidRPr="00904011" w:rsidRDefault="002150BA" w:rsidP="00FD05A5">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738F7B78" w14:textId="77777777" w:rsidR="002150BA" w:rsidRPr="00904011" w:rsidRDefault="002150BA" w:rsidP="00FD05A5">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62809717" w14:textId="77777777" w:rsidR="002150BA" w:rsidRPr="00904011" w:rsidRDefault="002150BA" w:rsidP="00FD05A5">
            <w:pPr>
              <w:rPr>
                <w:rFonts w:ascii="Arial" w:hAnsi="Arial" w:cs="Arial"/>
                <w:sz w:val="16"/>
                <w:szCs w:val="16"/>
                <w:lang w:val="es-ES_tradnl"/>
              </w:rPr>
            </w:pPr>
          </w:p>
        </w:tc>
        <w:tc>
          <w:tcPr>
            <w:tcW w:w="1417" w:type="dxa"/>
            <w:tcBorders>
              <w:top w:val="nil"/>
              <w:bottom w:val="nil"/>
              <w:right w:val="nil"/>
            </w:tcBorders>
          </w:tcPr>
          <w:p w14:paraId="7A3127CA" w14:textId="77777777" w:rsidR="002150BA" w:rsidRPr="00904011" w:rsidRDefault="002150BA" w:rsidP="00FD05A5">
            <w:pPr>
              <w:rPr>
                <w:rFonts w:ascii="Arial" w:hAnsi="Arial" w:cs="Arial"/>
                <w:sz w:val="16"/>
                <w:szCs w:val="16"/>
                <w:lang w:val="es-ES_tradnl"/>
              </w:rPr>
            </w:pPr>
          </w:p>
        </w:tc>
        <w:tc>
          <w:tcPr>
            <w:tcW w:w="426" w:type="dxa"/>
            <w:tcBorders>
              <w:left w:val="nil"/>
              <w:bottom w:val="nil"/>
              <w:right w:val="nil"/>
            </w:tcBorders>
          </w:tcPr>
          <w:p w14:paraId="4AD079CD" w14:textId="77777777" w:rsidR="002150BA" w:rsidRPr="00904011" w:rsidRDefault="002150BA" w:rsidP="00FD05A5">
            <w:pPr>
              <w:rPr>
                <w:rFonts w:ascii="Arial" w:hAnsi="Arial" w:cs="Arial"/>
                <w:sz w:val="16"/>
                <w:szCs w:val="16"/>
                <w:lang w:val="es-ES_tradnl"/>
              </w:rPr>
            </w:pPr>
          </w:p>
        </w:tc>
      </w:tr>
    </w:tbl>
    <w:p w14:paraId="605A9132" w14:textId="77777777" w:rsidR="002150BA" w:rsidRDefault="002150BA" w:rsidP="002150BA">
      <w:pPr>
        <w:rPr>
          <w:rFonts w:ascii="Arial" w:hAnsi="Arial" w:cs="Arial"/>
          <w:sz w:val="18"/>
          <w:szCs w:val="18"/>
          <w:lang w:val="es-ES_tradnl"/>
        </w:rPr>
      </w:pPr>
    </w:p>
    <w:p w14:paraId="0D812779" w14:textId="77777777" w:rsidR="002150BA" w:rsidRDefault="002150BA" w:rsidP="002150BA">
      <w:pPr>
        <w:rPr>
          <w:rFonts w:ascii="Arial" w:hAnsi="Arial" w:cs="Arial"/>
          <w:sz w:val="18"/>
          <w:szCs w:val="18"/>
          <w:lang w:val="es-ES_tradnl"/>
        </w:rPr>
      </w:pPr>
    </w:p>
    <w:p w14:paraId="2ED40D8C" w14:textId="77777777" w:rsidR="002150BA" w:rsidRPr="00F4317E" w:rsidRDefault="002150BA" w:rsidP="002150BA">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18187D5E" w14:textId="77777777" w:rsidR="002150BA" w:rsidRDefault="002150BA" w:rsidP="002150B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7E8E39E4" w14:textId="3273CA93" w:rsidR="002150BA" w:rsidRDefault="00A12DB1" w:rsidP="002150BA">
      <w:pPr>
        <w:rPr>
          <w:rFonts w:ascii="Arial" w:hAnsi="Arial" w:cs="Arial"/>
          <w:sz w:val="18"/>
          <w:szCs w:val="18"/>
          <w:lang w:val="es-ES_tradnl"/>
        </w:rPr>
      </w:pPr>
      <w:r>
        <w:rPr>
          <w:rFonts w:ascii="Arial" w:hAnsi="Arial" w:cs="Arial"/>
          <w:noProof/>
          <w:sz w:val="18"/>
          <w:szCs w:val="18"/>
          <w:lang w:val="es-CO" w:eastAsia="es-CO"/>
        </w:rPr>
        <w:drawing>
          <wp:inline distT="0" distB="0" distL="0" distR="0" wp14:anchorId="7865D661" wp14:editId="4585A0BA">
            <wp:extent cx="4529455" cy="2509520"/>
            <wp:effectExtent l="0" t="0" r="4445"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9455" cy="2509520"/>
                    </a:xfrm>
                    <a:prstGeom prst="rect">
                      <a:avLst/>
                    </a:prstGeom>
                    <a:noFill/>
                    <a:ln>
                      <a:noFill/>
                    </a:ln>
                  </pic:spPr>
                </pic:pic>
              </a:graphicData>
            </a:graphic>
          </wp:inline>
        </w:drawing>
      </w:r>
    </w:p>
    <w:p w14:paraId="314FC941" w14:textId="77777777" w:rsidR="002150BA" w:rsidRDefault="002150BA" w:rsidP="002150BA">
      <w:pPr>
        <w:rPr>
          <w:rFonts w:ascii="Arial" w:hAnsi="Arial" w:cs="Arial"/>
          <w:sz w:val="18"/>
          <w:szCs w:val="18"/>
          <w:lang w:val="es-ES_tradnl"/>
        </w:rPr>
      </w:pPr>
    </w:p>
    <w:p w14:paraId="5CE88BF7" w14:textId="77777777" w:rsidR="002150BA" w:rsidRPr="000719EE" w:rsidRDefault="002150BA" w:rsidP="002150B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604E7C43" w14:textId="49F72563" w:rsidR="002150BA" w:rsidRPr="006D02A8" w:rsidRDefault="002150BA" w:rsidP="002150BA">
      <w:pPr>
        <w:rPr>
          <w:rFonts w:ascii="Arial" w:hAnsi="Arial"/>
          <w:sz w:val="18"/>
          <w:szCs w:val="18"/>
          <w:lang w:val="es-ES_tradnl"/>
        </w:rPr>
      </w:pPr>
      <w:r w:rsidRPr="00ED723B">
        <w:rPr>
          <w:rFonts w:ascii="Times New Roman" w:hAnsi="Times New Roman" w:cs="Times New Roman"/>
          <w:color w:val="000000"/>
          <w:lang w:val="es-CO"/>
        </w:rPr>
        <w:t>MA_04_01_CO</w:t>
      </w:r>
      <w:r w:rsidR="008232D3">
        <w:rPr>
          <w:rFonts w:ascii="Times New Roman" w:hAnsi="Times New Roman" w:cs="Times New Roman"/>
          <w:color w:val="000000"/>
          <w:lang w:val="es-CO"/>
        </w:rPr>
        <w:t>_REC190_F3</w:t>
      </w:r>
    </w:p>
    <w:p w14:paraId="3E020802" w14:textId="77777777" w:rsidR="002150BA" w:rsidRPr="000719EE" w:rsidRDefault="002150BA" w:rsidP="002150BA">
      <w:pPr>
        <w:rPr>
          <w:rFonts w:ascii="Arial" w:hAnsi="Arial" w:cs="Arial"/>
          <w:sz w:val="18"/>
          <w:szCs w:val="18"/>
          <w:lang w:val="es-ES_tradnl"/>
        </w:rPr>
      </w:pPr>
    </w:p>
    <w:p w14:paraId="6EF9FD41" w14:textId="77777777" w:rsidR="002150BA" w:rsidRDefault="002150BA" w:rsidP="002150BA">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0775A03A" w14:textId="158B97BD" w:rsidR="002150BA" w:rsidRPr="00E90CCE" w:rsidRDefault="00A12DB1" w:rsidP="002150BA">
      <w:pPr>
        <w:rPr>
          <w:rFonts w:ascii="Arial" w:hAnsi="Arial" w:cs="Arial"/>
          <w:color w:val="000000"/>
          <w:sz w:val="18"/>
          <w:szCs w:val="18"/>
          <w:lang w:val="es-CO"/>
        </w:rPr>
      </w:pPr>
      <w:r w:rsidRPr="00E90CCE">
        <w:rPr>
          <w:rFonts w:ascii="Arial" w:hAnsi="Arial" w:cs="Arial"/>
          <w:sz w:val="18"/>
          <w:szCs w:val="18"/>
          <w:lang w:val="es-CO"/>
        </w:rPr>
        <w:t>D – Q = {0,1,2,3,4}</w:t>
      </w:r>
    </w:p>
    <w:p w14:paraId="46907D0E" w14:textId="77777777" w:rsidR="002150BA" w:rsidRPr="00E90CCE" w:rsidRDefault="002150BA" w:rsidP="002150BA">
      <w:pPr>
        <w:rPr>
          <w:rFonts w:ascii="Arial" w:hAnsi="Arial" w:cs="Arial"/>
          <w:sz w:val="18"/>
          <w:szCs w:val="18"/>
          <w:lang w:val="es-CO"/>
        </w:rPr>
      </w:pPr>
    </w:p>
    <w:p w14:paraId="301A4D77" w14:textId="77777777" w:rsidR="002150BA" w:rsidRPr="00E90CCE" w:rsidRDefault="002150BA" w:rsidP="002150BA">
      <w:pPr>
        <w:rPr>
          <w:rFonts w:ascii="Arial" w:hAnsi="Arial" w:cs="Arial"/>
          <w:sz w:val="18"/>
          <w:szCs w:val="18"/>
          <w:lang w:val="es-CO"/>
        </w:rPr>
      </w:pPr>
    </w:p>
    <w:p w14:paraId="7C1A9DBA" w14:textId="77777777" w:rsidR="002150BA" w:rsidRPr="00F4317E" w:rsidRDefault="002150BA" w:rsidP="002150BA">
      <w:pPr>
        <w:rPr>
          <w:rFonts w:ascii="Arial" w:hAnsi="Arial"/>
          <w:sz w:val="18"/>
          <w:szCs w:val="18"/>
          <w:lang w:val="es-ES_tradnl"/>
        </w:rPr>
      </w:pPr>
      <w:r>
        <w:rPr>
          <w:rFonts w:ascii="Arial" w:hAnsi="Arial"/>
          <w:sz w:val="18"/>
          <w:szCs w:val="18"/>
          <w:highlight w:val="green"/>
          <w:lang w:val="es-ES_tradnl"/>
        </w:rPr>
        <w:t xml:space="preserve">Imagen 2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2421DE0F" w14:textId="77777777" w:rsidR="002150BA" w:rsidRDefault="002150BA" w:rsidP="002150B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4250B818" w14:textId="506CD706" w:rsidR="002150BA" w:rsidRDefault="00265368" w:rsidP="002150BA">
      <w:pPr>
        <w:rPr>
          <w:rFonts w:ascii="Arial" w:hAnsi="Arial" w:cs="Arial"/>
          <w:sz w:val="18"/>
          <w:szCs w:val="18"/>
          <w:lang w:val="es-ES_tradnl"/>
        </w:rPr>
      </w:pPr>
      <w:r>
        <w:rPr>
          <w:rFonts w:ascii="Arial" w:hAnsi="Arial" w:cs="Arial"/>
          <w:noProof/>
          <w:sz w:val="18"/>
          <w:szCs w:val="18"/>
          <w:lang w:val="es-CO" w:eastAsia="es-CO"/>
        </w:rPr>
        <w:drawing>
          <wp:inline distT="0" distB="0" distL="0" distR="0" wp14:anchorId="3E1E345D" wp14:editId="3988CEA8">
            <wp:extent cx="4688840" cy="2552065"/>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8840" cy="2552065"/>
                    </a:xfrm>
                    <a:prstGeom prst="rect">
                      <a:avLst/>
                    </a:prstGeom>
                    <a:noFill/>
                    <a:ln>
                      <a:noFill/>
                    </a:ln>
                  </pic:spPr>
                </pic:pic>
              </a:graphicData>
            </a:graphic>
          </wp:inline>
        </w:drawing>
      </w:r>
    </w:p>
    <w:p w14:paraId="2DB357F9" w14:textId="77777777" w:rsidR="002150BA" w:rsidRPr="000719EE" w:rsidRDefault="002150BA" w:rsidP="002150B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5442AA79" w14:textId="3D20E317" w:rsidR="002150BA" w:rsidRPr="006D02A8" w:rsidRDefault="002150BA" w:rsidP="002150BA">
      <w:pPr>
        <w:rPr>
          <w:rFonts w:ascii="Arial" w:hAnsi="Arial"/>
          <w:sz w:val="18"/>
          <w:szCs w:val="18"/>
          <w:lang w:val="es-ES_tradnl"/>
        </w:rPr>
      </w:pPr>
      <w:r w:rsidRPr="00ED723B">
        <w:rPr>
          <w:rFonts w:ascii="Times New Roman" w:hAnsi="Times New Roman" w:cs="Times New Roman"/>
          <w:color w:val="000000"/>
          <w:lang w:val="es-CO"/>
        </w:rPr>
        <w:t>MA_04_01_CO</w:t>
      </w:r>
      <w:r w:rsidR="008232D3">
        <w:rPr>
          <w:rFonts w:ascii="Times New Roman" w:hAnsi="Times New Roman" w:cs="Times New Roman"/>
          <w:color w:val="000000"/>
          <w:lang w:val="es-CO"/>
        </w:rPr>
        <w:t>_REC190_F4</w:t>
      </w:r>
    </w:p>
    <w:p w14:paraId="1C92B495" w14:textId="77777777" w:rsidR="002150BA" w:rsidRPr="000719EE" w:rsidRDefault="002150BA" w:rsidP="002150BA">
      <w:pPr>
        <w:rPr>
          <w:rFonts w:ascii="Arial" w:hAnsi="Arial" w:cs="Arial"/>
          <w:sz w:val="18"/>
          <w:szCs w:val="18"/>
          <w:lang w:val="es-ES_tradnl"/>
        </w:rPr>
      </w:pPr>
    </w:p>
    <w:p w14:paraId="43267CB0" w14:textId="77777777" w:rsidR="002150BA" w:rsidRDefault="002150BA" w:rsidP="002150BA">
      <w:pPr>
        <w:rPr>
          <w:rFonts w:ascii="Arial" w:hAnsi="Arial"/>
          <w:sz w:val="18"/>
          <w:szCs w:val="18"/>
          <w:lang w:val="es-ES_tradnl"/>
        </w:rPr>
      </w:pPr>
      <w:r>
        <w:rPr>
          <w:rFonts w:ascii="Arial" w:hAnsi="Arial"/>
          <w:sz w:val="18"/>
          <w:szCs w:val="18"/>
          <w:highlight w:val="yellow"/>
          <w:lang w:val="es-ES_tradnl"/>
        </w:rPr>
        <w:t>OPCIONAL Pie de imagen 2</w:t>
      </w:r>
      <w:r w:rsidRPr="004A2B92">
        <w:rPr>
          <w:rFonts w:ascii="Arial" w:hAnsi="Arial"/>
          <w:sz w:val="18"/>
          <w:szCs w:val="18"/>
          <w:highlight w:val="yellow"/>
          <w:lang w:val="es-ES_tradnl"/>
        </w:rPr>
        <w:t xml:space="preserve">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368A4D7F" w14:textId="7EB1C9EE" w:rsidR="002150BA" w:rsidRPr="00F926BA" w:rsidRDefault="00564292" w:rsidP="002150BA">
      <w:pPr>
        <w:rPr>
          <w:rFonts w:ascii="Arial" w:hAnsi="Arial" w:cs="Arial"/>
          <w:color w:val="000000"/>
          <w:sz w:val="18"/>
          <w:szCs w:val="18"/>
          <w:lang w:val="es-CO"/>
        </w:rPr>
      </w:pPr>
      <w:r>
        <w:rPr>
          <w:rFonts w:ascii="Arial" w:hAnsi="Arial" w:cs="Arial"/>
          <w:sz w:val="18"/>
          <w:szCs w:val="18"/>
          <w:lang w:val="es-CO"/>
        </w:rPr>
        <w:t xml:space="preserve">Q – D </w:t>
      </w:r>
      <w:r w:rsidR="002150BA" w:rsidRPr="00F926BA">
        <w:rPr>
          <w:rFonts w:ascii="Arial" w:hAnsi="Arial" w:cs="Arial"/>
          <w:color w:val="000000"/>
          <w:sz w:val="18"/>
          <w:szCs w:val="18"/>
          <w:lang w:val="es-CO"/>
        </w:rPr>
        <w:t>= {</w:t>
      </w:r>
      <w:r w:rsidR="008F0444">
        <w:rPr>
          <w:rFonts w:ascii="Arial" w:hAnsi="Arial" w:cs="Arial"/>
          <w:color w:val="000000"/>
          <w:sz w:val="18"/>
          <w:szCs w:val="18"/>
          <w:lang w:val="es-CO"/>
        </w:rPr>
        <w:t>10</w:t>
      </w:r>
      <w:r w:rsidR="00D07845">
        <w:rPr>
          <w:rFonts w:ascii="Arial" w:hAnsi="Arial" w:cs="Arial"/>
          <w:color w:val="000000"/>
          <w:sz w:val="18"/>
          <w:szCs w:val="18"/>
          <w:lang w:val="es-CO"/>
        </w:rPr>
        <w:t>,11,12,13,14,15</w:t>
      </w:r>
      <w:r w:rsidR="002150BA" w:rsidRPr="00F926BA">
        <w:rPr>
          <w:rFonts w:ascii="Arial" w:hAnsi="Arial" w:cs="Arial"/>
          <w:color w:val="000000"/>
          <w:sz w:val="18"/>
          <w:szCs w:val="18"/>
          <w:lang w:val="es-CO"/>
        </w:rPr>
        <w:t>}</w:t>
      </w:r>
    </w:p>
    <w:p w14:paraId="72CBC7A4" w14:textId="77777777" w:rsidR="002150BA" w:rsidRDefault="002150BA" w:rsidP="002150BA">
      <w:pPr>
        <w:rPr>
          <w:rFonts w:ascii="Arial" w:hAnsi="Arial" w:cs="Arial"/>
          <w:sz w:val="18"/>
          <w:szCs w:val="18"/>
          <w:lang w:val="es-ES_tradnl"/>
        </w:rPr>
      </w:pPr>
    </w:p>
    <w:p w14:paraId="0EB6DBDD" w14:textId="77777777" w:rsidR="002150BA" w:rsidRPr="00CD652E" w:rsidRDefault="002150BA" w:rsidP="002150BA">
      <w:pPr>
        <w:rPr>
          <w:rFonts w:ascii="Arial" w:hAnsi="Arial" w:cs="Arial"/>
          <w:sz w:val="18"/>
          <w:szCs w:val="18"/>
          <w:lang w:val="es-ES_tradnl"/>
        </w:rPr>
      </w:pPr>
    </w:p>
    <w:p w14:paraId="181D5560" w14:textId="77777777" w:rsidR="002150BA" w:rsidRPr="00792588" w:rsidRDefault="002150BA" w:rsidP="002150B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3860FE2C" w14:textId="77777777" w:rsidR="002150BA" w:rsidRPr="00CD652E" w:rsidRDefault="002150BA" w:rsidP="002150BA">
      <w:pPr>
        <w:rPr>
          <w:rFonts w:ascii="Arial" w:hAnsi="Arial" w:cs="Arial"/>
          <w:sz w:val="18"/>
          <w:szCs w:val="18"/>
          <w:lang w:val="es-ES_tradnl"/>
        </w:rPr>
      </w:pPr>
    </w:p>
    <w:p w14:paraId="7C039D98" w14:textId="1949E9B2" w:rsidR="002150BA" w:rsidRDefault="002150BA" w:rsidP="002150BA">
      <w:pPr>
        <w:rPr>
          <w:rFonts w:ascii="Arial" w:hAnsi="Arial" w:cs="Arial"/>
          <w:sz w:val="18"/>
          <w:szCs w:val="18"/>
          <w:lang w:val="es-ES_tradnl"/>
        </w:rPr>
      </w:pPr>
      <w:r>
        <w:rPr>
          <w:rFonts w:ascii="Arial" w:hAnsi="Arial" w:cs="Arial"/>
          <w:sz w:val="18"/>
          <w:szCs w:val="18"/>
          <w:lang w:val="es-ES_tradnl"/>
        </w:rPr>
        <w:t xml:space="preserve">Para representar la </w:t>
      </w:r>
      <w:r w:rsidR="00111219">
        <w:rPr>
          <w:rFonts w:ascii="Arial" w:hAnsi="Arial" w:cs="Arial"/>
          <w:b/>
          <w:sz w:val="18"/>
          <w:szCs w:val="18"/>
          <w:lang w:val="es-ES_tradnl"/>
        </w:rPr>
        <w:t>diferencia</w:t>
      </w:r>
      <w:r>
        <w:rPr>
          <w:rFonts w:ascii="Arial" w:hAnsi="Arial" w:cs="Arial"/>
          <w:sz w:val="18"/>
          <w:szCs w:val="18"/>
          <w:lang w:val="es-ES_tradnl"/>
        </w:rPr>
        <w:t xml:space="preserve"> de conjuntos, utilizamos dos óvalos que se cruzan</w:t>
      </w:r>
      <w:r w:rsidR="00033204">
        <w:rPr>
          <w:rFonts w:ascii="Arial" w:hAnsi="Arial" w:cs="Arial"/>
          <w:sz w:val="18"/>
          <w:szCs w:val="18"/>
          <w:lang w:val="es-ES_tradnl"/>
        </w:rPr>
        <w:t>, colocando la intersección en la parte común de los conjuntos</w:t>
      </w:r>
      <w:r>
        <w:rPr>
          <w:rFonts w:ascii="Arial" w:hAnsi="Arial" w:cs="Arial"/>
          <w:sz w:val="18"/>
          <w:szCs w:val="18"/>
          <w:lang w:val="es-ES_tradnl"/>
        </w:rPr>
        <w:t xml:space="preserve">. La </w:t>
      </w:r>
      <w:r w:rsidR="007B785E">
        <w:rPr>
          <w:rFonts w:ascii="Arial" w:hAnsi="Arial" w:cs="Arial"/>
          <w:sz w:val="18"/>
          <w:szCs w:val="18"/>
          <w:lang w:val="es-ES_tradnl"/>
        </w:rPr>
        <w:t xml:space="preserve">diferencia entre los dos conjuntos </w:t>
      </w:r>
      <w:r>
        <w:rPr>
          <w:rFonts w:ascii="Arial" w:hAnsi="Arial" w:cs="Arial"/>
          <w:sz w:val="18"/>
          <w:szCs w:val="18"/>
          <w:lang w:val="es-ES_tradnl"/>
        </w:rPr>
        <w:t xml:space="preserve">da como resultado un nuevo conjunto formado </w:t>
      </w:r>
      <w:r w:rsidR="007B785E">
        <w:rPr>
          <w:rFonts w:ascii="Arial" w:hAnsi="Arial" w:cs="Arial"/>
          <w:sz w:val="18"/>
          <w:szCs w:val="18"/>
          <w:lang w:val="es-ES_tradnl"/>
        </w:rPr>
        <w:t xml:space="preserve">solo </w:t>
      </w:r>
      <w:r>
        <w:rPr>
          <w:rFonts w:ascii="Arial" w:hAnsi="Arial" w:cs="Arial"/>
          <w:sz w:val="18"/>
          <w:szCs w:val="18"/>
          <w:lang w:val="es-ES_tradnl"/>
        </w:rPr>
        <w:t xml:space="preserve">por los </w:t>
      </w:r>
      <w:r w:rsidRPr="001B5B15">
        <w:rPr>
          <w:rFonts w:ascii="Arial" w:hAnsi="Arial" w:cs="Arial"/>
          <w:b/>
          <w:sz w:val="18"/>
          <w:szCs w:val="18"/>
          <w:lang w:val="es-ES_tradnl"/>
        </w:rPr>
        <w:t>elementos que</w:t>
      </w:r>
      <w:r>
        <w:rPr>
          <w:rFonts w:ascii="Arial" w:hAnsi="Arial" w:cs="Arial"/>
          <w:sz w:val="18"/>
          <w:szCs w:val="18"/>
          <w:lang w:val="es-ES_tradnl"/>
        </w:rPr>
        <w:t xml:space="preserve"> </w:t>
      </w:r>
      <w:r w:rsidR="007B785E">
        <w:rPr>
          <w:rFonts w:ascii="Arial" w:hAnsi="Arial" w:cs="Arial"/>
          <w:sz w:val="18"/>
          <w:szCs w:val="18"/>
          <w:lang w:val="es-ES_tradnl"/>
        </w:rPr>
        <w:t>están en el primer conjunto y que no están en el segundo.</w:t>
      </w:r>
    </w:p>
    <w:p w14:paraId="31C1D897" w14:textId="77777777" w:rsidR="002150BA" w:rsidRDefault="002150BA" w:rsidP="002150BA">
      <w:pPr>
        <w:rPr>
          <w:rFonts w:ascii="Arial" w:hAnsi="Arial" w:cs="Arial"/>
          <w:sz w:val="18"/>
          <w:szCs w:val="18"/>
          <w:lang w:val="es-ES_tradnl"/>
        </w:rPr>
      </w:pPr>
    </w:p>
    <w:p w14:paraId="49AF5729" w14:textId="77777777" w:rsidR="007B785E" w:rsidRDefault="007B785E" w:rsidP="002150BA">
      <w:pPr>
        <w:rPr>
          <w:rFonts w:ascii="Arial" w:hAnsi="Arial" w:cs="Arial"/>
          <w:sz w:val="18"/>
          <w:szCs w:val="18"/>
          <w:lang w:val="es-ES_tradnl"/>
        </w:rPr>
      </w:pPr>
      <w:r>
        <w:rPr>
          <w:rFonts w:ascii="Arial" w:hAnsi="Arial" w:cs="Arial"/>
          <w:sz w:val="18"/>
          <w:szCs w:val="18"/>
          <w:lang w:val="es-ES_tradnl"/>
        </w:rPr>
        <w:t>Por ejemplo, s</w:t>
      </w:r>
      <w:r w:rsidR="002150BA">
        <w:rPr>
          <w:rFonts w:ascii="Arial" w:hAnsi="Arial" w:cs="Arial"/>
          <w:sz w:val="18"/>
          <w:szCs w:val="18"/>
          <w:lang w:val="es-ES_tradnl"/>
        </w:rPr>
        <w:t>ean</w:t>
      </w:r>
      <w:r>
        <w:rPr>
          <w:rFonts w:ascii="Arial" w:hAnsi="Arial" w:cs="Arial"/>
          <w:sz w:val="18"/>
          <w:szCs w:val="18"/>
          <w:lang w:val="es-ES_tradnl"/>
        </w:rPr>
        <w:t xml:space="preserve"> los conjuntos </w:t>
      </w:r>
      <w:r w:rsidR="002150BA">
        <w:rPr>
          <w:rFonts w:ascii="Arial" w:hAnsi="Arial" w:cs="Arial"/>
          <w:sz w:val="18"/>
          <w:szCs w:val="18"/>
          <w:lang w:val="es-ES_tradnl"/>
        </w:rPr>
        <w:t xml:space="preserve">D = {0,1,2,3,4,5,6,7,8,9} y Q = {5,6,7,8,9,10,11,12,13,14,15} </w:t>
      </w:r>
      <w:r>
        <w:rPr>
          <w:rFonts w:ascii="Arial" w:hAnsi="Arial" w:cs="Arial"/>
          <w:sz w:val="18"/>
          <w:szCs w:val="18"/>
          <w:lang w:val="es-ES_tradnl"/>
        </w:rPr>
        <w:t>existen dos diferencias:</w:t>
      </w:r>
    </w:p>
    <w:p w14:paraId="79C9318B" w14:textId="77777777" w:rsidR="007B785E" w:rsidRDefault="007B785E" w:rsidP="002150BA">
      <w:pPr>
        <w:rPr>
          <w:rFonts w:ascii="Arial" w:hAnsi="Arial" w:cs="Arial"/>
          <w:sz w:val="18"/>
          <w:szCs w:val="18"/>
          <w:lang w:val="es-ES_tradnl"/>
        </w:rPr>
      </w:pPr>
    </w:p>
    <w:p w14:paraId="4DEB6A08" w14:textId="77777777" w:rsidR="00FD5174" w:rsidRDefault="002150BA" w:rsidP="00FD5174">
      <w:pPr>
        <w:pStyle w:val="Prrafodelista"/>
        <w:numPr>
          <w:ilvl w:val="0"/>
          <w:numId w:val="3"/>
        </w:numPr>
        <w:rPr>
          <w:rFonts w:ascii="Arial" w:hAnsi="Arial" w:cs="Arial"/>
          <w:sz w:val="18"/>
          <w:szCs w:val="18"/>
          <w:lang w:val="es-ES_tradnl"/>
        </w:rPr>
      </w:pPr>
      <w:r w:rsidRPr="00FD5174">
        <w:rPr>
          <w:rFonts w:ascii="Arial" w:hAnsi="Arial" w:cs="Arial"/>
          <w:sz w:val="18"/>
          <w:szCs w:val="18"/>
          <w:lang w:val="es-ES_tradnl"/>
        </w:rPr>
        <w:t>D</w:t>
      </w:r>
      <w:r w:rsidR="007B785E" w:rsidRPr="00FD5174">
        <w:rPr>
          <w:rFonts w:ascii="Arial" w:hAnsi="Arial" w:cs="Arial"/>
          <w:sz w:val="18"/>
          <w:szCs w:val="18"/>
          <w:lang w:val="es-ES_tradnl"/>
        </w:rPr>
        <w:t xml:space="preserve"> – Q </w:t>
      </w:r>
      <w:r w:rsidRPr="00FD5174">
        <w:rPr>
          <w:rFonts w:ascii="Arial" w:hAnsi="Arial" w:cs="Arial"/>
          <w:sz w:val="18"/>
          <w:szCs w:val="18"/>
          <w:lang w:val="es-ES_tradnl"/>
        </w:rPr>
        <w:t xml:space="preserve"> </w:t>
      </w:r>
      <w:r w:rsidR="00FD5174" w:rsidRPr="00FD5174">
        <w:rPr>
          <w:rFonts w:ascii="Arial" w:hAnsi="Arial" w:cs="Arial"/>
          <w:sz w:val="18"/>
          <w:szCs w:val="18"/>
          <w:lang w:val="es-ES_tradnl"/>
        </w:rPr>
        <w:t>= {</w:t>
      </w:r>
      <w:r w:rsidRPr="00FD5174">
        <w:rPr>
          <w:rFonts w:ascii="Arial" w:hAnsi="Arial" w:cs="Arial"/>
          <w:sz w:val="18"/>
          <w:szCs w:val="18"/>
          <w:lang w:val="es-ES_tradnl"/>
        </w:rPr>
        <w:t xml:space="preserve">0,1,2,3,4} </w:t>
      </w:r>
    </w:p>
    <w:p w14:paraId="2707996F" w14:textId="658973A0" w:rsidR="002150BA" w:rsidRDefault="00FD5174" w:rsidP="00FD5174">
      <w:pPr>
        <w:pStyle w:val="Prrafodelista"/>
        <w:numPr>
          <w:ilvl w:val="0"/>
          <w:numId w:val="3"/>
        </w:numPr>
        <w:rPr>
          <w:rFonts w:ascii="Arial" w:hAnsi="Arial" w:cs="Arial"/>
          <w:sz w:val="18"/>
          <w:szCs w:val="18"/>
          <w:lang w:val="es-ES_tradnl"/>
        </w:rPr>
      </w:pPr>
      <w:r>
        <w:rPr>
          <w:rFonts w:ascii="Arial" w:hAnsi="Arial" w:cs="Arial"/>
          <w:sz w:val="18"/>
          <w:szCs w:val="18"/>
          <w:lang w:val="es-ES_tradnl"/>
        </w:rPr>
        <w:t xml:space="preserve">Q – D  </w:t>
      </w:r>
      <w:r w:rsidR="002150BA" w:rsidRPr="00FD5174">
        <w:rPr>
          <w:rFonts w:ascii="Arial" w:hAnsi="Arial" w:cs="Arial"/>
          <w:sz w:val="18"/>
          <w:szCs w:val="18"/>
          <w:lang w:val="es-ES_tradnl"/>
        </w:rPr>
        <w:t>= {</w:t>
      </w:r>
      <w:r>
        <w:rPr>
          <w:rFonts w:ascii="Arial" w:hAnsi="Arial" w:cs="Arial"/>
          <w:sz w:val="18"/>
          <w:szCs w:val="18"/>
          <w:lang w:val="es-ES_tradnl"/>
        </w:rPr>
        <w:t>10, 11, 12, 13, 14, 15</w:t>
      </w:r>
      <w:r w:rsidR="002150BA" w:rsidRPr="00FD5174">
        <w:rPr>
          <w:rFonts w:ascii="Arial" w:hAnsi="Arial" w:cs="Arial"/>
          <w:sz w:val="18"/>
          <w:szCs w:val="18"/>
          <w:lang w:val="es-ES_tradnl"/>
        </w:rPr>
        <w:t>}</w:t>
      </w:r>
    </w:p>
    <w:p w14:paraId="546FFF32" w14:textId="77777777" w:rsidR="003D43AF" w:rsidRDefault="003D43AF" w:rsidP="003D43AF">
      <w:pPr>
        <w:rPr>
          <w:rFonts w:ascii="Arial" w:hAnsi="Arial" w:cs="Arial"/>
          <w:sz w:val="18"/>
          <w:szCs w:val="18"/>
          <w:lang w:val="es-ES_tradnl"/>
        </w:rPr>
      </w:pPr>
    </w:p>
    <w:p w14:paraId="51B50A89" w14:textId="4B6F703D" w:rsidR="003D43AF" w:rsidRPr="003D43AF" w:rsidRDefault="003D43AF" w:rsidP="003D43AF">
      <w:pPr>
        <w:rPr>
          <w:rFonts w:ascii="Arial" w:hAnsi="Arial" w:cs="Arial"/>
          <w:sz w:val="18"/>
          <w:szCs w:val="18"/>
          <w:lang w:val="es-ES_tradnl"/>
        </w:rPr>
      </w:pPr>
      <w:r>
        <w:rPr>
          <w:rFonts w:ascii="Arial" w:hAnsi="Arial" w:cs="Arial"/>
          <w:sz w:val="18"/>
          <w:szCs w:val="18"/>
          <w:lang w:val="es-ES_tradnl"/>
        </w:rPr>
        <w:t xml:space="preserve">Observa las representaciones gráficas de </w:t>
      </w:r>
      <w:r w:rsidR="00065A43">
        <w:rPr>
          <w:rFonts w:ascii="Arial" w:hAnsi="Arial" w:cs="Arial"/>
          <w:sz w:val="18"/>
          <w:szCs w:val="18"/>
          <w:lang w:val="es-ES_tradnl"/>
        </w:rPr>
        <w:t xml:space="preserve">los resultados de </w:t>
      </w:r>
      <w:r>
        <w:rPr>
          <w:rFonts w:ascii="Arial" w:hAnsi="Arial" w:cs="Arial"/>
          <w:sz w:val="18"/>
          <w:szCs w:val="18"/>
          <w:lang w:val="es-ES_tradnl"/>
        </w:rPr>
        <w:t xml:space="preserve">las diferencias entre </w:t>
      </w:r>
      <w:r w:rsidR="00065A43">
        <w:rPr>
          <w:rFonts w:ascii="Arial" w:hAnsi="Arial" w:cs="Arial"/>
          <w:sz w:val="18"/>
          <w:szCs w:val="18"/>
          <w:lang w:val="es-ES_tradnl"/>
        </w:rPr>
        <w:t xml:space="preserve">los </w:t>
      </w:r>
      <w:r>
        <w:rPr>
          <w:rFonts w:ascii="Arial" w:hAnsi="Arial" w:cs="Arial"/>
          <w:sz w:val="18"/>
          <w:szCs w:val="18"/>
          <w:lang w:val="es-ES_tradnl"/>
        </w:rPr>
        <w:t>conjuntos</w:t>
      </w:r>
      <w:r w:rsidR="00065A43">
        <w:rPr>
          <w:rFonts w:ascii="Arial" w:hAnsi="Arial" w:cs="Arial"/>
          <w:sz w:val="18"/>
          <w:szCs w:val="18"/>
          <w:lang w:val="es-ES_tradnl"/>
        </w:rPr>
        <w:t xml:space="preserve"> D y Q. </w:t>
      </w:r>
    </w:p>
    <w:p w14:paraId="6996082B" w14:textId="77777777" w:rsidR="002150BA" w:rsidRDefault="002150BA" w:rsidP="002150BA">
      <w:pPr>
        <w:rPr>
          <w:rFonts w:ascii="Arial" w:hAnsi="Arial" w:cs="Arial"/>
          <w:sz w:val="18"/>
          <w:szCs w:val="18"/>
          <w:lang w:val="es-ES_tradnl"/>
        </w:rPr>
      </w:pPr>
    </w:p>
    <w:p w14:paraId="3BC45973" w14:textId="1F7E9211" w:rsidR="002150BA" w:rsidRPr="00130C21" w:rsidRDefault="002150BA" w:rsidP="002150BA">
      <w:pPr>
        <w:rPr>
          <w:rFonts w:ascii="Arial" w:hAnsi="Arial" w:cs="Arial"/>
          <w:sz w:val="18"/>
          <w:szCs w:val="18"/>
          <w:lang w:val="es-ES_tradnl"/>
        </w:rPr>
      </w:pPr>
      <w:r>
        <w:rPr>
          <w:rFonts w:ascii="Arial" w:hAnsi="Arial" w:cs="Arial"/>
          <w:sz w:val="18"/>
          <w:szCs w:val="18"/>
          <w:lang w:val="es-ES_tradnl"/>
        </w:rPr>
        <w:t>Es tu turno, describe dos conjuntos y halla su</w:t>
      </w:r>
      <w:r w:rsidR="00F350D7">
        <w:rPr>
          <w:rFonts w:ascii="Arial" w:hAnsi="Arial" w:cs="Arial"/>
          <w:sz w:val="18"/>
          <w:szCs w:val="18"/>
          <w:lang w:val="es-ES_tradnl"/>
        </w:rPr>
        <w:t>s</w:t>
      </w:r>
      <w:r>
        <w:rPr>
          <w:rFonts w:ascii="Arial" w:hAnsi="Arial" w:cs="Arial"/>
          <w:sz w:val="18"/>
          <w:szCs w:val="18"/>
          <w:lang w:val="es-ES_tradnl"/>
        </w:rPr>
        <w:t xml:space="preserve"> </w:t>
      </w:r>
      <w:r w:rsidR="00F350D7">
        <w:rPr>
          <w:rFonts w:ascii="Arial" w:hAnsi="Arial" w:cs="Arial"/>
          <w:b/>
          <w:sz w:val="18"/>
          <w:szCs w:val="18"/>
          <w:lang w:val="es-ES_tradnl"/>
        </w:rPr>
        <w:t>diferencias</w:t>
      </w:r>
      <w:r>
        <w:rPr>
          <w:rFonts w:ascii="Arial" w:hAnsi="Arial" w:cs="Arial"/>
          <w:sz w:val="18"/>
          <w:szCs w:val="18"/>
          <w:lang w:val="es-ES_tradnl"/>
        </w:rPr>
        <w:t>. No olvides representar la</w:t>
      </w:r>
      <w:r w:rsidR="00F350D7">
        <w:rPr>
          <w:rFonts w:ascii="Arial" w:hAnsi="Arial" w:cs="Arial"/>
          <w:sz w:val="18"/>
          <w:szCs w:val="18"/>
          <w:lang w:val="es-ES_tradnl"/>
        </w:rPr>
        <w:t>s</w:t>
      </w:r>
      <w:r>
        <w:rPr>
          <w:rFonts w:ascii="Arial" w:hAnsi="Arial" w:cs="Arial"/>
          <w:sz w:val="18"/>
          <w:szCs w:val="18"/>
          <w:lang w:val="es-ES_tradnl"/>
        </w:rPr>
        <w:t xml:space="preserve"> </w:t>
      </w:r>
      <w:r w:rsidR="00F350D7">
        <w:rPr>
          <w:rFonts w:ascii="Arial" w:hAnsi="Arial" w:cs="Arial"/>
          <w:sz w:val="18"/>
          <w:szCs w:val="18"/>
          <w:lang w:val="es-ES_tradnl"/>
        </w:rPr>
        <w:t>operacio</w:t>
      </w:r>
      <w:r>
        <w:rPr>
          <w:rFonts w:ascii="Arial" w:hAnsi="Arial" w:cs="Arial"/>
          <w:sz w:val="18"/>
          <w:szCs w:val="18"/>
          <w:lang w:val="es-ES_tradnl"/>
        </w:rPr>
        <w:t>n</w:t>
      </w:r>
      <w:r w:rsidR="00F350D7">
        <w:rPr>
          <w:rFonts w:ascii="Arial" w:hAnsi="Arial" w:cs="Arial"/>
          <w:sz w:val="18"/>
          <w:szCs w:val="18"/>
          <w:lang w:val="es-ES_tradnl"/>
        </w:rPr>
        <w:t>es</w:t>
      </w:r>
      <w:r>
        <w:rPr>
          <w:rFonts w:ascii="Arial" w:hAnsi="Arial" w:cs="Arial"/>
          <w:sz w:val="18"/>
          <w:szCs w:val="18"/>
          <w:lang w:val="es-ES_tradnl"/>
        </w:rPr>
        <w:t xml:space="preserve"> con diagramas de Venn. Luego, responde las preguntas:</w:t>
      </w:r>
    </w:p>
    <w:p w14:paraId="76A865F8" w14:textId="77777777" w:rsidR="002150BA" w:rsidRDefault="002150BA" w:rsidP="002150BA">
      <w:pPr>
        <w:rPr>
          <w:rFonts w:ascii="Arial" w:hAnsi="Arial" w:cs="Arial"/>
          <w:sz w:val="18"/>
          <w:szCs w:val="18"/>
          <w:lang w:val="es-ES_tradnl"/>
        </w:rPr>
      </w:pPr>
    </w:p>
    <w:p w14:paraId="355CC917" w14:textId="77777777" w:rsidR="002150BA" w:rsidRDefault="002150BA" w:rsidP="002150BA">
      <w:pPr>
        <w:rPr>
          <w:rFonts w:ascii="Arial" w:hAnsi="Arial" w:cs="Arial"/>
          <w:sz w:val="18"/>
          <w:szCs w:val="18"/>
          <w:lang w:val="es-ES_tradnl"/>
        </w:rPr>
      </w:pPr>
    </w:p>
    <w:p w14:paraId="439B43B5" w14:textId="3ADCC4A0" w:rsidR="002150BA" w:rsidRDefault="002150BA" w:rsidP="002150BA">
      <w:pPr>
        <w:pStyle w:val="Prrafodelista"/>
        <w:numPr>
          <w:ilvl w:val="0"/>
          <w:numId w:val="1"/>
        </w:numPr>
        <w:rPr>
          <w:rFonts w:ascii="Arial" w:hAnsi="Arial" w:cs="Arial"/>
          <w:sz w:val="18"/>
          <w:szCs w:val="18"/>
          <w:lang w:val="es-ES_tradnl"/>
        </w:rPr>
      </w:pPr>
      <w:r w:rsidRPr="00B969DF">
        <w:rPr>
          <w:rFonts w:ascii="Arial" w:hAnsi="Arial" w:cs="Arial"/>
          <w:sz w:val="18"/>
          <w:szCs w:val="18"/>
          <w:lang w:val="es-ES_tradnl"/>
        </w:rPr>
        <w:t xml:space="preserve">¿Qué ocurre si </w:t>
      </w:r>
      <w:r w:rsidRPr="00B969DF">
        <w:rPr>
          <w:rFonts w:ascii="Arial" w:hAnsi="Arial" w:cs="Arial"/>
          <w:b/>
          <w:sz w:val="18"/>
          <w:szCs w:val="18"/>
          <w:lang w:val="es-ES_tradnl"/>
        </w:rPr>
        <w:t>cambias el orden</w:t>
      </w:r>
      <w:r w:rsidRPr="00B969DF">
        <w:rPr>
          <w:rFonts w:ascii="Arial" w:hAnsi="Arial" w:cs="Arial"/>
          <w:sz w:val="18"/>
          <w:szCs w:val="18"/>
          <w:lang w:val="es-ES_tradnl"/>
        </w:rPr>
        <w:t xml:space="preserve"> de los conjuntos al hacer la </w:t>
      </w:r>
      <w:r w:rsidR="00E160F1">
        <w:rPr>
          <w:rFonts w:ascii="Arial" w:hAnsi="Arial" w:cs="Arial"/>
          <w:b/>
          <w:sz w:val="18"/>
          <w:szCs w:val="18"/>
          <w:lang w:val="es-ES_tradnl"/>
        </w:rPr>
        <w:t>diferencia</w:t>
      </w:r>
      <w:r w:rsidRPr="00B969DF">
        <w:rPr>
          <w:rFonts w:ascii="Arial" w:hAnsi="Arial" w:cs="Arial"/>
          <w:sz w:val="18"/>
          <w:szCs w:val="18"/>
          <w:lang w:val="es-ES_tradnl"/>
        </w:rPr>
        <w:t xml:space="preserve">? ¿El resultado es igual? </w:t>
      </w:r>
      <w:r>
        <w:rPr>
          <w:rFonts w:ascii="Arial" w:hAnsi="Arial" w:cs="Arial"/>
          <w:sz w:val="18"/>
          <w:szCs w:val="18"/>
          <w:lang w:val="es-ES_tradnl"/>
        </w:rPr>
        <w:t xml:space="preserve">Justifica tus respuestas. </w:t>
      </w:r>
    </w:p>
    <w:p w14:paraId="3681541E" w14:textId="6936961B" w:rsidR="002150BA" w:rsidRDefault="002150BA" w:rsidP="002150BA">
      <w:pPr>
        <w:pStyle w:val="Prrafodelista"/>
        <w:numPr>
          <w:ilvl w:val="0"/>
          <w:numId w:val="1"/>
        </w:numPr>
        <w:rPr>
          <w:rFonts w:ascii="Arial" w:hAnsi="Arial" w:cs="Arial"/>
          <w:sz w:val="18"/>
          <w:szCs w:val="18"/>
          <w:lang w:val="es-ES_tradnl"/>
        </w:rPr>
      </w:pPr>
      <w:r>
        <w:rPr>
          <w:rFonts w:ascii="Arial" w:hAnsi="Arial" w:cs="Arial"/>
          <w:sz w:val="18"/>
          <w:szCs w:val="18"/>
          <w:lang w:val="es-ES_tradnl"/>
        </w:rPr>
        <w:t>¿Qué ocurre con la</w:t>
      </w:r>
      <w:r w:rsidR="00E160F1">
        <w:rPr>
          <w:rFonts w:ascii="Arial" w:hAnsi="Arial" w:cs="Arial"/>
          <w:sz w:val="18"/>
          <w:szCs w:val="18"/>
          <w:lang w:val="es-ES_tradnl"/>
        </w:rPr>
        <w:t>s</w:t>
      </w:r>
      <w:r>
        <w:rPr>
          <w:rFonts w:ascii="Arial" w:hAnsi="Arial" w:cs="Arial"/>
          <w:sz w:val="18"/>
          <w:szCs w:val="18"/>
          <w:lang w:val="es-ES_tradnl"/>
        </w:rPr>
        <w:t xml:space="preserve"> </w:t>
      </w:r>
      <w:r w:rsidR="00E160F1">
        <w:rPr>
          <w:rFonts w:ascii="Arial" w:hAnsi="Arial" w:cs="Arial"/>
          <w:b/>
          <w:sz w:val="18"/>
          <w:szCs w:val="18"/>
          <w:lang w:val="es-ES_tradnl"/>
        </w:rPr>
        <w:t>diferencias</w:t>
      </w:r>
      <w:r>
        <w:rPr>
          <w:rFonts w:ascii="Arial" w:hAnsi="Arial" w:cs="Arial"/>
          <w:sz w:val="18"/>
          <w:szCs w:val="18"/>
          <w:lang w:val="es-ES_tradnl"/>
        </w:rPr>
        <w:t xml:space="preserve"> si uno de los dos conjuntos es vacío? Propón un ejemplo </w:t>
      </w:r>
      <w:r w:rsidR="00E160F1">
        <w:rPr>
          <w:rFonts w:ascii="Arial" w:hAnsi="Arial" w:cs="Arial"/>
          <w:sz w:val="18"/>
          <w:szCs w:val="18"/>
          <w:lang w:val="es-ES_tradnl"/>
        </w:rPr>
        <w:t xml:space="preserve">y halla las dos diferencias </w:t>
      </w:r>
      <w:r>
        <w:rPr>
          <w:rFonts w:ascii="Arial" w:hAnsi="Arial" w:cs="Arial"/>
          <w:sz w:val="18"/>
          <w:szCs w:val="18"/>
          <w:lang w:val="es-ES_tradnl"/>
        </w:rPr>
        <w:t>con un conjunto vacío</w:t>
      </w:r>
      <w:r w:rsidRPr="00B969DF">
        <w:rPr>
          <w:rFonts w:ascii="Arial" w:hAnsi="Arial" w:cs="Arial"/>
          <w:sz w:val="18"/>
          <w:szCs w:val="18"/>
          <w:lang w:val="es-ES_tradnl"/>
        </w:rPr>
        <w:t xml:space="preserve">. </w:t>
      </w:r>
    </w:p>
    <w:p w14:paraId="1A84C2D1" w14:textId="565626E9" w:rsidR="002150BA" w:rsidRPr="00555004" w:rsidRDefault="002150BA" w:rsidP="002150BA">
      <w:pPr>
        <w:pStyle w:val="Prrafodelista"/>
        <w:numPr>
          <w:ilvl w:val="0"/>
          <w:numId w:val="1"/>
        </w:numPr>
        <w:rPr>
          <w:rFonts w:ascii="Arial" w:hAnsi="Arial" w:cs="Arial"/>
          <w:sz w:val="18"/>
          <w:szCs w:val="18"/>
          <w:lang w:val="es-ES_tradnl"/>
        </w:rPr>
      </w:pPr>
      <w:r w:rsidRPr="00555004">
        <w:rPr>
          <w:rFonts w:ascii="Arial" w:hAnsi="Arial" w:cs="Arial"/>
          <w:sz w:val="18"/>
          <w:szCs w:val="18"/>
          <w:lang w:val="es-ES_tradnl"/>
        </w:rPr>
        <w:t>¿Qué ocurre con la</w:t>
      </w:r>
      <w:r w:rsidR="00E160F1">
        <w:rPr>
          <w:rFonts w:ascii="Arial" w:hAnsi="Arial" w:cs="Arial"/>
          <w:sz w:val="18"/>
          <w:szCs w:val="18"/>
          <w:lang w:val="es-ES_tradnl"/>
        </w:rPr>
        <w:t>s</w:t>
      </w:r>
      <w:r w:rsidRPr="00555004">
        <w:rPr>
          <w:rFonts w:ascii="Arial" w:hAnsi="Arial" w:cs="Arial"/>
          <w:sz w:val="18"/>
          <w:szCs w:val="18"/>
          <w:lang w:val="es-ES_tradnl"/>
        </w:rPr>
        <w:t xml:space="preserve"> </w:t>
      </w:r>
      <w:r w:rsidR="00E160F1">
        <w:rPr>
          <w:rFonts w:ascii="Arial" w:hAnsi="Arial" w:cs="Arial"/>
          <w:b/>
          <w:sz w:val="18"/>
          <w:szCs w:val="18"/>
          <w:lang w:val="es-ES_tradnl"/>
        </w:rPr>
        <w:t xml:space="preserve">diferencias </w:t>
      </w:r>
      <w:r w:rsidRPr="00555004">
        <w:rPr>
          <w:rFonts w:ascii="Arial" w:hAnsi="Arial" w:cs="Arial"/>
          <w:sz w:val="18"/>
          <w:szCs w:val="18"/>
          <w:lang w:val="es-ES_tradnl"/>
        </w:rPr>
        <w:t>si los dos conjuntos son vacíos? Propón un ejemplo</w:t>
      </w:r>
      <w:r w:rsidR="00E160F1">
        <w:rPr>
          <w:rFonts w:ascii="Arial" w:hAnsi="Arial" w:cs="Arial"/>
          <w:sz w:val="18"/>
          <w:szCs w:val="18"/>
          <w:lang w:val="es-ES_tradnl"/>
        </w:rPr>
        <w:t xml:space="preserve"> y halla las dos diferencias </w:t>
      </w:r>
      <w:r w:rsidRPr="00555004">
        <w:rPr>
          <w:rFonts w:ascii="Arial" w:hAnsi="Arial" w:cs="Arial"/>
          <w:sz w:val="18"/>
          <w:szCs w:val="18"/>
          <w:lang w:val="es-ES_tradnl"/>
        </w:rPr>
        <w:t>entre dos conjuntos vacíos</w:t>
      </w:r>
      <w:r>
        <w:rPr>
          <w:rFonts w:ascii="Arial" w:hAnsi="Arial" w:cs="Arial"/>
          <w:sz w:val="18"/>
          <w:szCs w:val="18"/>
          <w:lang w:val="es-ES_tradnl"/>
        </w:rPr>
        <w:t xml:space="preserve">. </w:t>
      </w:r>
    </w:p>
    <w:p w14:paraId="724CBDBD" w14:textId="77777777" w:rsidR="00E31CAA" w:rsidRPr="00E31CAA" w:rsidRDefault="00E31CAA" w:rsidP="00E31CAA">
      <w:pPr>
        <w:rPr>
          <w:rFonts w:ascii="Arial" w:hAnsi="Arial" w:cs="Arial"/>
          <w:sz w:val="18"/>
          <w:szCs w:val="18"/>
          <w:lang w:val="es-ES_tradnl"/>
        </w:rPr>
      </w:pPr>
    </w:p>
    <w:p w14:paraId="0517F280" w14:textId="214F9F47" w:rsidR="00E31CAA" w:rsidRPr="006E44B9" w:rsidRDefault="00E31CAA" w:rsidP="0013397F">
      <w:pPr>
        <w:jc w:val="center"/>
        <w:rPr>
          <w:rFonts w:ascii="Arial" w:hAnsi="Arial" w:cs="Arial"/>
          <w:sz w:val="18"/>
          <w:szCs w:val="18"/>
          <w:lang w:val="es-ES_tradnl"/>
        </w:rPr>
      </w:pPr>
    </w:p>
    <w:p w14:paraId="02BECF47" w14:textId="5FDA795A" w:rsidR="00E31CAA" w:rsidRPr="00E31CAA" w:rsidRDefault="00E31CAA" w:rsidP="00E31CAA">
      <w:pPr>
        <w:rPr>
          <w:rFonts w:ascii="Arial" w:hAnsi="Arial" w:cs="Arial"/>
          <w:sz w:val="18"/>
          <w:szCs w:val="18"/>
          <w:lang w:val="es-ES_tradnl"/>
        </w:rPr>
      </w:pPr>
    </w:p>
    <w:sectPr w:rsidR="00E31CAA" w:rsidRPr="00E31CAA" w:rsidSect="00904011">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27BE0"/>
    <w:multiLevelType w:val="hybridMultilevel"/>
    <w:tmpl w:val="3854556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5286F05"/>
    <w:multiLevelType w:val="hybridMultilevel"/>
    <w:tmpl w:val="A838E15C"/>
    <w:lvl w:ilvl="0" w:tplc="800E1A76">
      <w:start w:val="2"/>
      <w:numFmt w:val="bullet"/>
      <w:lvlText w:val=""/>
      <w:lvlJc w:val="left"/>
      <w:pPr>
        <w:ind w:left="720" w:hanging="360"/>
      </w:pPr>
      <w:rPr>
        <w:rFonts w:ascii="Symbol" w:eastAsiaTheme="minorEastAsia"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44E131EA"/>
    <w:multiLevelType w:val="hybridMultilevel"/>
    <w:tmpl w:val="7ED63B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2076C"/>
    <w:rsid w:val="00025642"/>
    <w:rsid w:val="00033204"/>
    <w:rsid w:val="0005228B"/>
    <w:rsid w:val="00054002"/>
    <w:rsid w:val="00065A43"/>
    <w:rsid w:val="000B7B8B"/>
    <w:rsid w:val="000D54C6"/>
    <w:rsid w:val="00104E5C"/>
    <w:rsid w:val="00111219"/>
    <w:rsid w:val="0013397F"/>
    <w:rsid w:val="0014528A"/>
    <w:rsid w:val="00170AC8"/>
    <w:rsid w:val="001B3983"/>
    <w:rsid w:val="001B5B15"/>
    <w:rsid w:val="001E1243"/>
    <w:rsid w:val="001E2043"/>
    <w:rsid w:val="001F2D6D"/>
    <w:rsid w:val="002150BA"/>
    <w:rsid w:val="0025146C"/>
    <w:rsid w:val="002549E3"/>
    <w:rsid w:val="00254FDB"/>
    <w:rsid w:val="00260C74"/>
    <w:rsid w:val="00265368"/>
    <w:rsid w:val="00282ADF"/>
    <w:rsid w:val="002A4473"/>
    <w:rsid w:val="002A563F"/>
    <w:rsid w:val="002B7E96"/>
    <w:rsid w:val="002E1AE6"/>
    <w:rsid w:val="002E4EE6"/>
    <w:rsid w:val="002E7667"/>
    <w:rsid w:val="002F6267"/>
    <w:rsid w:val="00326C60"/>
    <w:rsid w:val="00340C3A"/>
    <w:rsid w:val="00345260"/>
    <w:rsid w:val="00353644"/>
    <w:rsid w:val="003D43AF"/>
    <w:rsid w:val="003D72B3"/>
    <w:rsid w:val="003F1EB9"/>
    <w:rsid w:val="004375B6"/>
    <w:rsid w:val="0045712C"/>
    <w:rsid w:val="00471D09"/>
    <w:rsid w:val="004735BF"/>
    <w:rsid w:val="004A0080"/>
    <w:rsid w:val="004A2B92"/>
    <w:rsid w:val="00551D6E"/>
    <w:rsid w:val="00552D7C"/>
    <w:rsid w:val="00555004"/>
    <w:rsid w:val="00564292"/>
    <w:rsid w:val="005665EB"/>
    <w:rsid w:val="0058306C"/>
    <w:rsid w:val="005B553E"/>
    <w:rsid w:val="005C209B"/>
    <w:rsid w:val="005F2164"/>
    <w:rsid w:val="005F4C68"/>
    <w:rsid w:val="00611072"/>
    <w:rsid w:val="00616529"/>
    <w:rsid w:val="00633299"/>
    <w:rsid w:val="0063490D"/>
    <w:rsid w:val="00647430"/>
    <w:rsid w:val="00651F1C"/>
    <w:rsid w:val="006559E5"/>
    <w:rsid w:val="006907A4"/>
    <w:rsid w:val="006A32CE"/>
    <w:rsid w:val="006A3851"/>
    <w:rsid w:val="006B1C75"/>
    <w:rsid w:val="006E1C59"/>
    <w:rsid w:val="006E32EF"/>
    <w:rsid w:val="006E44B9"/>
    <w:rsid w:val="006E4B63"/>
    <w:rsid w:val="00705DE0"/>
    <w:rsid w:val="0074775C"/>
    <w:rsid w:val="00771228"/>
    <w:rsid w:val="007912B5"/>
    <w:rsid w:val="007B25A6"/>
    <w:rsid w:val="007B785E"/>
    <w:rsid w:val="007C28CE"/>
    <w:rsid w:val="008232D3"/>
    <w:rsid w:val="0084009B"/>
    <w:rsid w:val="008404BC"/>
    <w:rsid w:val="00870466"/>
    <w:rsid w:val="008A41DA"/>
    <w:rsid w:val="008E6BF9"/>
    <w:rsid w:val="008F0444"/>
    <w:rsid w:val="00904011"/>
    <w:rsid w:val="0091337F"/>
    <w:rsid w:val="0096229E"/>
    <w:rsid w:val="009A0AC8"/>
    <w:rsid w:val="009A6898"/>
    <w:rsid w:val="009E00D1"/>
    <w:rsid w:val="00A02A31"/>
    <w:rsid w:val="00A12DB1"/>
    <w:rsid w:val="00A22796"/>
    <w:rsid w:val="00A54BFB"/>
    <w:rsid w:val="00A61B6D"/>
    <w:rsid w:val="00A63C7A"/>
    <w:rsid w:val="00A67ECF"/>
    <w:rsid w:val="00A925B6"/>
    <w:rsid w:val="00AC45C1"/>
    <w:rsid w:val="00AC7496"/>
    <w:rsid w:val="00AC7FAC"/>
    <w:rsid w:val="00AD7044"/>
    <w:rsid w:val="00AE458C"/>
    <w:rsid w:val="00AF23DF"/>
    <w:rsid w:val="00B00109"/>
    <w:rsid w:val="00B0282E"/>
    <w:rsid w:val="00B069A1"/>
    <w:rsid w:val="00B16990"/>
    <w:rsid w:val="00B41181"/>
    <w:rsid w:val="00B513E5"/>
    <w:rsid w:val="00B63AF2"/>
    <w:rsid w:val="00B805B1"/>
    <w:rsid w:val="00B92165"/>
    <w:rsid w:val="00B969DF"/>
    <w:rsid w:val="00BA4232"/>
    <w:rsid w:val="00BB18F2"/>
    <w:rsid w:val="00BC129D"/>
    <w:rsid w:val="00BD1FFA"/>
    <w:rsid w:val="00C0683E"/>
    <w:rsid w:val="00C209AE"/>
    <w:rsid w:val="00C34A1F"/>
    <w:rsid w:val="00C35567"/>
    <w:rsid w:val="00C7411E"/>
    <w:rsid w:val="00C82D30"/>
    <w:rsid w:val="00C84826"/>
    <w:rsid w:val="00C92E0A"/>
    <w:rsid w:val="00CA5658"/>
    <w:rsid w:val="00CB02D2"/>
    <w:rsid w:val="00CB17F3"/>
    <w:rsid w:val="00CD2245"/>
    <w:rsid w:val="00CD652E"/>
    <w:rsid w:val="00CD76DE"/>
    <w:rsid w:val="00CF535A"/>
    <w:rsid w:val="00D07845"/>
    <w:rsid w:val="00D15A42"/>
    <w:rsid w:val="00D660AD"/>
    <w:rsid w:val="00DA66FC"/>
    <w:rsid w:val="00DE1C4F"/>
    <w:rsid w:val="00DF6F53"/>
    <w:rsid w:val="00E160F1"/>
    <w:rsid w:val="00E31CAA"/>
    <w:rsid w:val="00E44B0C"/>
    <w:rsid w:val="00E54DA3"/>
    <w:rsid w:val="00E61A4B"/>
    <w:rsid w:val="00E7707B"/>
    <w:rsid w:val="00E84C33"/>
    <w:rsid w:val="00E90CCE"/>
    <w:rsid w:val="00E928AA"/>
    <w:rsid w:val="00EA3E65"/>
    <w:rsid w:val="00EB0CCB"/>
    <w:rsid w:val="00EC1142"/>
    <w:rsid w:val="00EC398E"/>
    <w:rsid w:val="00ED723B"/>
    <w:rsid w:val="00F157B9"/>
    <w:rsid w:val="00F350D7"/>
    <w:rsid w:val="00F4317E"/>
    <w:rsid w:val="00F44F99"/>
    <w:rsid w:val="00F566C6"/>
    <w:rsid w:val="00F80068"/>
    <w:rsid w:val="00F819D0"/>
    <w:rsid w:val="00F926BA"/>
    <w:rsid w:val="00FA04FB"/>
    <w:rsid w:val="00FD2325"/>
    <w:rsid w:val="00FD4E51"/>
    <w:rsid w:val="00FD5174"/>
    <w:rsid w:val="00FE74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32DCAB62-FD36-42C2-B058-B4E1AD289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styleId="Textodelmarcadordeposicin">
    <w:name w:val="Placeholder Text"/>
    <w:basedOn w:val="Fuentedeprrafopredeter"/>
    <w:uiPriority w:val="99"/>
    <w:semiHidden/>
    <w:rsid w:val="002653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1483</Words>
  <Characters>8161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Johana Montejo Rozo</cp:lastModifiedBy>
  <cp:revision>2</cp:revision>
  <dcterms:created xsi:type="dcterms:W3CDTF">2015-02-24T14:03:00Z</dcterms:created>
  <dcterms:modified xsi:type="dcterms:W3CDTF">2015-02-24T14:03:00Z</dcterms:modified>
</cp:coreProperties>
</file>