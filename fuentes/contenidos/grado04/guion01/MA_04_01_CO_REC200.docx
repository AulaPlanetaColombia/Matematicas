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721D29" w14:textId="5DE93FB8" w:rsidR="00CD652E" w:rsidRPr="006D02A8" w:rsidRDefault="002774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221665B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3D0F9AB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las 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B7C38D1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operaciones entre conjuntos, unión, intersección, diferencia.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9C77D9" w:rsidR="00CD652E" w:rsidRPr="000719EE" w:rsidRDefault="00277467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20 minutos. 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F5DA6BD" w:rsidR="00CD652E" w:rsidRPr="005F4C68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08A9683" w:rsidR="00CD652E" w:rsidRPr="00AC7496" w:rsidRDefault="008B37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277467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30B99720" w:rsidR="00205770" w:rsidRPr="005F4C68" w:rsidRDefault="008B379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1AECE53B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47938B81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Operaciones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0475BF09" w:rsidR="00CD652E" w:rsidRPr="000719EE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4A199F7" w14:textId="77777777" w:rsidR="002C4251" w:rsidRDefault="000B1B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conjuntos: </w:t>
      </w:r>
    </w:p>
    <w:p w14:paraId="222BAA17" w14:textId="0CEE6C49" w:rsidR="002C4251" w:rsidRDefault="000B1B49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C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c,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t,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g,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>e,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7BD8" w:rsidRPr="002C4251">
        <w:rPr>
          <w:rFonts w:ascii="Arial" w:hAnsi="Arial" w:cs="Arial"/>
          <w:sz w:val="18"/>
          <w:szCs w:val="18"/>
          <w:lang w:val="es-ES_tradnl"/>
        </w:rPr>
        <w:t xml:space="preserve">n} </w:t>
      </w:r>
    </w:p>
    <w:p w14:paraId="3D32DDF7" w14:textId="33F8C1AF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B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{b,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r,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n,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q,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l} </w:t>
      </w:r>
    </w:p>
    <w:p w14:paraId="1B49CC8C" w14:textId="3677A081" w:rsidR="002C4251" w:rsidRDefault="00617BD8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H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{h,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u,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i,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l,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a}</w:t>
      </w:r>
    </w:p>
    <w:p w14:paraId="5BBE23CD" w14:textId="2EED6144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V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21,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22,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23} </w:t>
      </w:r>
    </w:p>
    <w:p w14:paraId="7973D44E" w14:textId="547662A0" w:rsidR="002C4251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D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{10,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20,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30,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40,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 xml:space="preserve">50} </w:t>
      </w:r>
    </w:p>
    <w:p w14:paraId="18804759" w14:textId="4702EDF1" w:rsidR="00CD652E" w:rsidRDefault="00A640DB" w:rsidP="002C425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9662D">
        <w:rPr>
          <w:rFonts w:ascii="Arial" w:hAnsi="Arial" w:cs="Arial"/>
          <w:i/>
          <w:sz w:val="18"/>
          <w:szCs w:val="18"/>
          <w:lang w:val="es-ES_tradnl"/>
        </w:rPr>
        <w:t>U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=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C4251">
        <w:rPr>
          <w:rFonts w:ascii="Arial" w:hAnsi="Arial" w:cs="Arial"/>
          <w:sz w:val="18"/>
          <w:szCs w:val="18"/>
          <w:lang w:val="es-ES_tradnl"/>
        </w:rPr>
        <w:t>{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5,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6,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7,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8,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9,</w:t>
      </w:r>
      <w:r w:rsidR="008B379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4251" w:rsidRPr="002C4251">
        <w:rPr>
          <w:rFonts w:ascii="Arial" w:hAnsi="Arial" w:cs="Arial"/>
          <w:sz w:val="18"/>
          <w:szCs w:val="18"/>
          <w:lang w:val="es-ES_tradnl"/>
        </w:rPr>
        <w:t>10}</w:t>
      </w:r>
    </w:p>
    <w:p w14:paraId="638B9B93" w14:textId="2B41847F" w:rsidR="00F84AAF" w:rsidRPr="00F84AAF" w:rsidRDefault="00F84AAF" w:rsidP="00F84A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resultado de cada operación.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1EF93DBD" w:rsidR="00CD652E" w:rsidRPr="000719E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5AC23847" w:rsidR="00CD652E" w:rsidRPr="00CD652E" w:rsidRDefault="007119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67F5D39B" w:rsidR="00CD652E" w:rsidRPr="00CD652E" w:rsidRDefault="0071199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7"/>
        <w:gridCol w:w="4543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B8E579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Cambria Math" w:hAnsi="Cambria Math" w:cs="Cambria Math"/>
                <w:sz w:val="18"/>
                <w:szCs w:val="18"/>
                <w:lang w:val="es-ES_tradnl"/>
              </w:rPr>
              <w:t>∪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9C2AA15" w14:textId="02EF8EF0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1BF3BAD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5798D079" w14:textId="4F9AFB5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{a,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73DB75F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–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= </w:t>
            </w:r>
          </w:p>
        </w:tc>
        <w:tc>
          <w:tcPr>
            <w:tcW w:w="4650" w:type="dxa"/>
            <w:vAlign w:val="center"/>
          </w:tcPr>
          <w:p w14:paraId="53E988D5" w14:textId="39320189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{h,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808745A" w:rsidR="006907A4" w:rsidRPr="0019662D" w:rsidRDefault="00272A61" w:rsidP="0073136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H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="0073136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731362" w:rsidRPr="00731362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 </w:t>
            </w:r>
          </w:p>
        </w:tc>
        <w:tc>
          <w:tcPr>
            <w:tcW w:w="4650" w:type="dxa"/>
            <w:vAlign w:val="center"/>
          </w:tcPr>
          <w:p w14:paraId="6F4C6438" w14:textId="29509E65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   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D894C20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B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–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3C988CD6" w14:textId="309435E7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{b,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q,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i,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73A2DC2" w:rsidR="006907A4" w:rsidRPr="0019662D" w:rsidRDefault="00272A61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–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=</w:t>
            </w:r>
          </w:p>
        </w:tc>
        <w:tc>
          <w:tcPr>
            <w:tcW w:w="4650" w:type="dxa"/>
            <w:vAlign w:val="center"/>
          </w:tcPr>
          <w:p w14:paraId="548BF7AA" w14:textId="05D39E36" w:rsidR="006907A4" w:rsidRPr="00254FDB" w:rsidRDefault="00F4126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21,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22,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23}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8AE9F12" w:rsidR="006907A4" w:rsidRPr="0019662D" w:rsidRDefault="00272A61" w:rsidP="00196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D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19662D" w:rsidRPr="0019662D">
              <w:rPr>
                <w:rFonts w:ascii="Arial" w:hAnsi="Arial" w:cs="Arial"/>
                <w:sz w:val="18"/>
                <w:szCs w:val="18"/>
                <w:lang w:val="es-ES_tradnl"/>
              </w:rPr>
              <w:t>∩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V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497F1665" w14:textId="13D88B93" w:rsidR="006907A4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{20}</w:t>
            </w:r>
          </w:p>
        </w:tc>
      </w:tr>
      <w:tr w:rsidR="00272A61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272A61" w:rsidRPr="00254FDB" w:rsidRDefault="00272A61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35590510" w:rsidR="00272A61" w:rsidRPr="0019662D" w:rsidRDefault="00272A61" w:rsidP="00272A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</w:t>
            </w:r>
            <w:r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–</w:t>
            </w:r>
            <w:r w:rsidRPr="0019662D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 xml:space="preserve"> H</w:t>
            </w:r>
            <w:r w:rsidR="00F4126E" w:rsidRPr="001966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131976F8" w14:textId="506DD178" w:rsidR="00272A61" w:rsidRPr="00254FDB" w:rsidRDefault="00C3309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{c,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t,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g,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e,</w:t>
            </w:r>
            <w:r w:rsidR="008B3791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n}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6691A"/>
    <w:multiLevelType w:val="hybridMultilevel"/>
    <w:tmpl w:val="518A9882"/>
    <w:lvl w:ilvl="0" w:tplc="5750F5D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B1B49"/>
    <w:rsid w:val="00104E5C"/>
    <w:rsid w:val="0019662D"/>
    <w:rsid w:val="001B3983"/>
    <w:rsid w:val="001E2043"/>
    <w:rsid w:val="00205770"/>
    <w:rsid w:val="00254FDB"/>
    <w:rsid w:val="00272A61"/>
    <w:rsid w:val="00277467"/>
    <w:rsid w:val="002B7E96"/>
    <w:rsid w:val="002C4251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17BD8"/>
    <w:rsid w:val="0063490D"/>
    <w:rsid w:val="00647430"/>
    <w:rsid w:val="006907A4"/>
    <w:rsid w:val="006A32CE"/>
    <w:rsid w:val="006A3851"/>
    <w:rsid w:val="006B1C75"/>
    <w:rsid w:val="006E1C59"/>
    <w:rsid w:val="006E32EF"/>
    <w:rsid w:val="00711995"/>
    <w:rsid w:val="00731362"/>
    <w:rsid w:val="0074775C"/>
    <w:rsid w:val="00771228"/>
    <w:rsid w:val="007C28CE"/>
    <w:rsid w:val="00870466"/>
    <w:rsid w:val="008B3791"/>
    <w:rsid w:val="00A22796"/>
    <w:rsid w:val="00A61B6D"/>
    <w:rsid w:val="00A640DB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3099"/>
    <w:rsid w:val="00C34A1F"/>
    <w:rsid w:val="00C35567"/>
    <w:rsid w:val="00C7411E"/>
    <w:rsid w:val="00C82D30"/>
    <w:rsid w:val="00C84826"/>
    <w:rsid w:val="00C92E0A"/>
    <w:rsid w:val="00CA5658"/>
    <w:rsid w:val="00CB02D2"/>
    <w:rsid w:val="00CC1346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26E"/>
    <w:rsid w:val="00F44F99"/>
    <w:rsid w:val="00F80068"/>
    <w:rsid w:val="00F819D0"/>
    <w:rsid w:val="00F84AAF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2054269-A3A1-4680-B9D6-F4C033B6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2A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A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96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2015-03-01T17:36:00Z</dcterms:created>
  <dcterms:modified xsi:type="dcterms:W3CDTF">2015-03-05T12:45:00Z</dcterms:modified>
</cp:coreProperties>
</file>