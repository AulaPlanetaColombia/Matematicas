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F31DAFA" w14:textId="38AEA463" w:rsidR="004E0364" w:rsidRPr="006D02A8" w:rsidRDefault="00960620" w:rsidP="004E036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4E0364" w:rsidRPr="00780F76">
        <w:rPr>
          <w:rFonts w:ascii="Arial" w:hAnsi="Arial"/>
          <w:sz w:val="18"/>
          <w:szCs w:val="18"/>
          <w:lang w:val="es-ES_tradnl"/>
        </w:rPr>
        <w:t>04_01_CO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75570ED" w:rsidR="00E14BD5" w:rsidRPr="000719EE" w:rsidRDefault="004E0364" w:rsidP="00E14BD5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7D772E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Actividad para practicar la relación de pertenencia.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238A23A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relación, pertenencia, pertenece.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1B43BED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A6BB70F" w:rsidR="005F4C68" w:rsidRPr="005F4C68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15A8AA0" w:rsidR="002E4EE6" w:rsidRPr="00AC7496" w:rsidRDefault="004E036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984DD3C" w:rsidR="00A2147A" w:rsidRPr="005F4C68" w:rsidRDefault="004E036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9284114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53262DA" w14:textId="77777777" w:rsidR="004E0364" w:rsidRPr="000719EE" w:rsidRDefault="004E0364" w:rsidP="004E0364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>¿Qué elemento pertenece al conjunto?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4B3C7" w:rsidR="000719EE" w:rsidRPr="000719EE" w:rsidRDefault="004E036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8A0237" w:rsidR="000719EE" w:rsidRPr="000719EE" w:rsidRDefault="00F869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</w:t>
      </w:r>
      <w:r w:rsidR="004E0364">
        <w:rPr>
          <w:rFonts w:ascii="Arial" w:hAnsi="Arial" w:cs="Arial"/>
          <w:sz w:val="18"/>
          <w:szCs w:val="18"/>
          <w:lang w:val="es-ES_tradnl"/>
        </w:rPr>
        <w:t xml:space="preserve">los elementos que pertenecen a cada conjunto.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4B60736" w:rsidR="00584F8B" w:rsidRPr="00CD652E" w:rsidRDefault="00302E2B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63F9077" w:rsidR="000719EE" w:rsidRDefault="00302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E2E3C39" w:rsidR="006D02A8" w:rsidRDefault="00302E2B" w:rsidP="006D02A8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C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{Capitales de </w:t>
      </w:r>
      <w:r w:rsidR="00B421F7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olombia}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752475D0" w:rsidR="00584F8B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Cartagena</w:t>
      </w:r>
    </w:p>
    <w:p w14:paraId="48F9143F" w14:textId="22245BC3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Tunja</w:t>
      </w:r>
    </w:p>
    <w:p w14:paraId="695F2CCA" w14:textId="28022663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890AA7">
        <w:rPr>
          <w:rFonts w:ascii="Arial" w:hAnsi="Arial" w:cs="Arial"/>
          <w:sz w:val="18"/>
          <w:szCs w:val="18"/>
          <w:lang w:val="es-ES_tradnl"/>
        </w:rPr>
        <w:t>Montería</w:t>
      </w:r>
    </w:p>
    <w:p w14:paraId="44FA9D7D" w14:textId="77DA493A" w:rsid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Mocoa</w:t>
      </w:r>
    </w:p>
    <w:p w14:paraId="5D78A18B" w14:textId="65081BD8" w:rsidR="00890AA7" w:rsidRPr="00890AA7" w:rsidRDefault="00890AA7" w:rsidP="00890AA7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Florencia</w:t>
      </w:r>
    </w:p>
    <w:p w14:paraId="6AB69683" w14:textId="77777777" w:rsidR="00890AA7" w:rsidRPr="007F74EA" w:rsidRDefault="00890AA7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11EA641A" w:rsidR="0089063A" w:rsidRPr="009510B5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O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8}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3027B108" w:rsidR="0089063A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4B0AFD">
        <w:rPr>
          <w:rFonts w:ascii="Arial" w:hAnsi="Arial" w:cs="Arial"/>
          <w:sz w:val="18"/>
          <w:szCs w:val="18"/>
          <w:lang w:val="es-ES_tradnl"/>
        </w:rPr>
        <w:t>48</w:t>
      </w:r>
    </w:p>
    <w:p w14:paraId="0B6A3D47" w14:textId="52282627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</w:t>
      </w:r>
    </w:p>
    <w:p w14:paraId="05BD81C5" w14:textId="35EBE901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694C79DC" w14:textId="48B19BC6" w:rsid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32</w:t>
      </w:r>
    </w:p>
    <w:p w14:paraId="36569D69" w14:textId="60B1E7E0" w:rsidR="004B0AFD" w:rsidRPr="004B0AFD" w:rsidRDefault="004B0AFD" w:rsidP="004B0A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</w:t>
      </w:r>
    </w:p>
    <w:p w14:paraId="715638D2" w14:textId="77777777" w:rsidR="004B0AFD" w:rsidRPr="007F74E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BA1A87" w14:textId="315381DA" w:rsidR="004B0AFD" w:rsidRDefault="004B0AFD" w:rsidP="004B0AFD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M</w:t>
      </w:r>
      <w:r w:rsidR="007B304C" w:rsidRPr="004C5805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{Nombres de mujer}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406AF173" w:rsidR="0089063A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María</w:t>
      </w:r>
    </w:p>
    <w:p w14:paraId="60FF624C" w14:textId="4206253A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Cristina</w:t>
      </w:r>
    </w:p>
    <w:p w14:paraId="00CEFF36" w14:textId="3C448F02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Ángela</w:t>
      </w:r>
    </w:p>
    <w:p w14:paraId="202165A1" w14:textId="7FA8F744" w:rsid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Susana</w:t>
      </w:r>
    </w:p>
    <w:p w14:paraId="2D2F0393" w14:textId="1022D5E1" w:rsidR="004B0AFD" w:rsidRPr="004B0AFD" w:rsidRDefault="004B0AFD" w:rsidP="004B0AF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Juana</w:t>
      </w: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59AA6164" w:rsidR="0089063A" w:rsidRDefault="004B0AFD" w:rsidP="0089063A">
      <w:pPr>
        <w:rPr>
          <w:rFonts w:ascii="Arial" w:hAnsi="Arial" w:cs="Arial"/>
          <w:sz w:val="18"/>
          <w:szCs w:val="18"/>
          <w:lang w:val="es-ES_tradnl"/>
        </w:rPr>
      </w:pPr>
      <w:r w:rsidRPr="004C5805">
        <w:rPr>
          <w:rFonts w:ascii="Arial" w:hAnsi="Arial" w:cs="Arial"/>
          <w:i/>
          <w:sz w:val="18"/>
          <w:szCs w:val="18"/>
          <w:lang w:val="es-ES_tradnl"/>
        </w:rPr>
        <w:t>S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7B30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{Múltiplos de 7}</w:t>
      </w:r>
    </w:p>
    <w:p w14:paraId="3B042066" w14:textId="28D0550E" w:rsid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</w:p>
    <w:p w14:paraId="0C86C215" w14:textId="6A0C7D3A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28</w:t>
      </w:r>
    </w:p>
    <w:p w14:paraId="5B5BC11E" w14:textId="690DE45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63</w:t>
      </w:r>
    </w:p>
    <w:p w14:paraId="7C2D1865" w14:textId="1CD679C5" w:rsidR="00F146E2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</w:t>
      </w:r>
    </w:p>
    <w:p w14:paraId="54FD84A4" w14:textId="6B0A4D82" w:rsidR="00F146E2" w:rsidRPr="004B0AFD" w:rsidRDefault="00F146E2" w:rsidP="004B0AFD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8376A"/>
    <w:multiLevelType w:val="hybridMultilevel"/>
    <w:tmpl w:val="4ED4A2EE"/>
    <w:lvl w:ilvl="0" w:tplc="FE8CC6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63C80"/>
    <w:multiLevelType w:val="hybridMultilevel"/>
    <w:tmpl w:val="6A140A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8680D"/>
    <w:multiLevelType w:val="hybridMultilevel"/>
    <w:tmpl w:val="21AA0378"/>
    <w:lvl w:ilvl="0" w:tplc="FE8CC6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3511"/>
    <w:multiLevelType w:val="hybridMultilevel"/>
    <w:tmpl w:val="F77630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156B0"/>
    <w:multiLevelType w:val="hybridMultilevel"/>
    <w:tmpl w:val="CAB4E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2E2B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0AFD"/>
    <w:rsid w:val="004C5805"/>
    <w:rsid w:val="004E0364"/>
    <w:rsid w:val="00510FE7"/>
    <w:rsid w:val="00511282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304C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0AA7"/>
    <w:rsid w:val="008932B9"/>
    <w:rsid w:val="008C6F76"/>
    <w:rsid w:val="00923C89"/>
    <w:rsid w:val="009320AC"/>
    <w:rsid w:val="009510B5"/>
    <w:rsid w:val="00953886"/>
    <w:rsid w:val="00960620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21F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46E2"/>
    <w:rsid w:val="00F157B9"/>
    <w:rsid w:val="00F44F99"/>
    <w:rsid w:val="00F57E22"/>
    <w:rsid w:val="00F73B99"/>
    <w:rsid w:val="00F80068"/>
    <w:rsid w:val="00F819D0"/>
    <w:rsid w:val="00F8699B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FB2265A-4850-4B23-8CCD-8D8D9DE8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</cp:revision>
  <dcterms:created xsi:type="dcterms:W3CDTF">2015-03-01T16:54:00Z</dcterms:created>
  <dcterms:modified xsi:type="dcterms:W3CDTF">2015-03-05T01:35:00Z</dcterms:modified>
</cp:coreProperties>
</file>