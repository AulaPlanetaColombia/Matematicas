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9CF5CF2" w14:textId="6972370D" w:rsidR="0096095D" w:rsidRPr="006D02A8" w:rsidRDefault="00935FD1" w:rsidP="0096095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MA_04</w:t>
      </w:r>
      <w:r w:rsidR="0096095D" w:rsidRPr="00780F76">
        <w:rPr>
          <w:rFonts w:ascii="Arial" w:hAnsi="Arial"/>
          <w:sz w:val="18"/>
          <w:szCs w:val="18"/>
          <w:lang w:val="es-ES_tradnl"/>
        </w:rPr>
        <w:t>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CE0C71E" w:rsidR="00E14BD5" w:rsidRPr="000719EE" w:rsidRDefault="0010765A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Refuerza tu aprendizaje: Relación de pertenencia y contenencia.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DCB7F00" w:rsidR="000719EE" w:rsidRPr="000719EE" w:rsidRDefault="0010765A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las relaciones de pertenencia y contenencia</w:t>
      </w:r>
      <w:r w:rsidR="0096095D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B5DC16C" w:rsidR="000719EE" w:rsidRPr="000719EE" w:rsidRDefault="00E051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pertenencia, </w:t>
      </w:r>
      <w:r>
        <w:rPr>
          <w:rFonts w:ascii="Arial" w:hAnsi="Arial" w:cs="Arial"/>
          <w:sz w:val="18"/>
          <w:szCs w:val="18"/>
          <w:lang w:val="es-ES_tradnl"/>
        </w:rPr>
        <w:t xml:space="preserve">contenencia, </w:t>
      </w:r>
      <w:r w:rsidR="0010765A">
        <w:rPr>
          <w:rFonts w:ascii="Arial" w:hAnsi="Arial" w:cs="Arial"/>
          <w:sz w:val="18"/>
          <w:szCs w:val="18"/>
          <w:lang w:val="es-ES_tradnl"/>
        </w:rPr>
        <w:t xml:space="preserve">pertenece, </w:t>
      </w:r>
      <w:r>
        <w:rPr>
          <w:rFonts w:ascii="Arial" w:hAnsi="Arial" w:cs="Arial"/>
          <w:sz w:val="18"/>
          <w:szCs w:val="18"/>
          <w:lang w:val="es-ES_tradnl"/>
        </w:rPr>
        <w:t xml:space="preserve">contenido, inclusión, incluido.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D6B09F" w:rsidR="000719EE" w:rsidRPr="000719EE" w:rsidRDefault="006979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2A4EDC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755DDEE" w:rsidR="005F4C68" w:rsidRPr="005F4C68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42FBB17" w:rsidR="002E4EE6" w:rsidRPr="00AC7496" w:rsidRDefault="000A1FA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75F3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46295412" w:rsidR="006F1FE3" w:rsidRPr="005F4C68" w:rsidRDefault="000A1FA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48744D6" w:rsidR="000719EE" w:rsidRPr="000719EE" w:rsidRDefault="000A1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647D1A1" w14:textId="77777777" w:rsidR="00FA39CC" w:rsidRPr="000719EE" w:rsidRDefault="00FA39CC" w:rsidP="00FA39CC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Refuerza tu aprendizaje: Relación de pertenencia y contenencia.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3B8F5B9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9B79984" w:rsidR="000719EE" w:rsidRPr="000719EE" w:rsidRDefault="00FE54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siguientes conjuntos y selecciona las afirmaciones correctas.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E59E849" w:rsidR="00584F8B" w:rsidRPr="00CD652E" w:rsidRDefault="0012372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3108B2" w:rsid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62755C6" w:rsidR="009C4689" w:rsidRPr="000719EE" w:rsidRDefault="0012372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769445" w14:textId="77777777" w:rsidR="004A1C0A" w:rsidRPr="009510B5" w:rsidRDefault="004A1C0A" w:rsidP="004A1C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afirmaciones correctas a partir de la imagen. 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918283" w:rsidR="00B5250C" w:rsidRDefault="00E8792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creados en la clase de Ciencias Naturales cuando se explicó el cuerpo humano. 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86C823" w14:textId="54FCFA1B" w:rsidR="007A3237" w:rsidRDefault="00E8792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BF22F85" wp14:editId="5A20D8B9">
            <wp:extent cx="3525926" cy="9604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8C7C0" w14:textId="13F570C0" w:rsidR="007A3237" w:rsidRDefault="007A323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567958" w14:textId="1C2D86BA" w:rsidR="00820D13" w:rsidRPr="007F74EA" w:rsidRDefault="00935FD1" w:rsidP="00820D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commentRangeStart w:id="0"/>
      <w:r w:rsidR="00820D13">
        <w:rPr>
          <w:rFonts w:ascii="Arial" w:hAnsi="Arial" w:cs="Arial"/>
          <w:sz w:val="18"/>
          <w:szCs w:val="18"/>
          <w:lang w:val="es-ES_tradnl"/>
        </w:rPr>
        <w:t>_F1a</w:t>
      </w:r>
      <w:commentRangeEnd w:id="0"/>
      <w:r w:rsidR="00820D13">
        <w:rPr>
          <w:rStyle w:val="Refdecomentario"/>
        </w:rPr>
        <w:commentReference w:id="0"/>
      </w:r>
    </w:p>
    <w:p w14:paraId="070A8B85" w14:textId="77777777" w:rsidR="00820D13" w:rsidRPr="007F74EA" w:rsidRDefault="00820D1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980513" w14:textId="1EFFE070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Brazos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E</w:t>
      </w:r>
    </w:p>
    <w:p w14:paraId="0FD7338A" w14:textId="407B11FB" w:rsidR="00E21ECE" w:rsidRDefault="00E21ECE" w:rsidP="0036407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E21ECE">
        <w:rPr>
          <w:rFonts w:ascii="Times New Roman" w:hAnsi="Times New Roman" w:cs="Times New Roman"/>
          <w:color w:val="000000"/>
          <w:lang w:val="es-CO"/>
        </w:rPr>
        <w:t xml:space="preserve">C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H</w:t>
      </w:r>
    </w:p>
    <w:p w14:paraId="0212DF94" w14:textId="0A0275EE" w:rsid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Ojos </w:t>
      </w:r>
      <m:oMath>
        <m:r>
          <w:rPr>
            <w:rFonts w:ascii="Cambria Math" w:hAnsi="Cambria Math" w:cs="Times New Roman"/>
            <w:color w:val="000000"/>
            <w:lang w:val="es-CO"/>
          </w:rPr>
          <m:t>∉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H</w:t>
      </w:r>
    </w:p>
    <w:p w14:paraId="1139C32E" w14:textId="24B859CB" w:rsidR="00E21ECE" w:rsidRPr="00E21ECE" w:rsidRDefault="00E21ECE" w:rsidP="00E21E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21ECE">
        <w:rPr>
          <w:rFonts w:ascii="Times New Roman" w:hAnsi="Times New Roman" w:cs="Times New Roman"/>
          <w:b/>
          <w:color w:val="000000"/>
          <w:lang w:val="es-CO"/>
        </w:rPr>
        <w:t>E</w:t>
      </w:r>
      <w:r w:rsidR="001B1A29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E21ECE">
        <w:rPr>
          <w:rFonts w:ascii="Times New Roman" w:hAnsi="Times New Roman" w:cs="Times New Roman"/>
          <w:b/>
          <w:color w:val="000000"/>
          <w:lang w:val="es-CO"/>
        </w:rPr>
        <w:t xml:space="preserve"> H </w:t>
      </w:r>
    </w:p>
    <w:p w14:paraId="2B229B58" w14:textId="5DF2A593" w:rsidR="00E21ECE" w:rsidRPr="008B595C" w:rsidRDefault="00E21ECE" w:rsidP="00742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Nariz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∉</m:t>
        </m:r>
      </m:oMath>
      <w:r w:rsidRPr="008B595C">
        <w:rPr>
          <w:rFonts w:ascii="Times New Roman" w:hAnsi="Times New Roman" w:cs="Times New Roman"/>
          <w:b/>
          <w:color w:val="000000"/>
          <w:lang w:val="es-CO"/>
        </w:rPr>
        <w:t xml:space="preserve"> E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DF000EF" w:rsidR="00DE2253" w:rsidRDefault="00DB216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1D4B2527" w:rsidR="00DE2253" w:rsidRDefault="00204F4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los conjuntos creados en la clase de Ciencias Naturales cuando se explicó el cuerpo humano.</w:t>
      </w:r>
      <w:r w:rsidR="00DB216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2ECA2421" w:rsidR="00C531DB" w:rsidRDefault="00204F4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BD8E4DA" wp14:editId="6AD03105">
            <wp:extent cx="3525926" cy="9604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60" cy="97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307B97" w14:textId="7B544F13" w:rsidR="00844A91" w:rsidRDefault="00935FD1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 w:rsidR="00204F46">
        <w:rPr>
          <w:rFonts w:ascii="Arial" w:hAnsi="Arial" w:cs="Arial"/>
          <w:sz w:val="18"/>
          <w:szCs w:val="18"/>
          <w:lang w:val="es-ES_tradnl"/>
        </w:rPr>
        <w:t>_F1</w:t>
      </w:r>
      <w:r w:rsidR="00844A91">
        <w:rPr>
          <w:rFonts w:ascii="Arial" w:hAnsi="Arial" w:cs="Arial"/>
          <w:sz w:val="18"/>
          <w:szCs w:val="18"/>
          <w:lang w:val="es-ES_tradnl"/>
        </w:rPr>
        <w:t>a</w:t>
      </w:r>
    </w:p>
    <w:p w14:paraId="508C67FE" w14:textId="77777777" w:rsidR="00AE7433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7E4ED2" w14:textId="77777777" w:rsidR="00AE7433" w:rsidRPr="007F74EA" w:rsidRDefault="00AE7433" w:rsidP="00844A9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12B515" w14:textId="09843022" w:rsidR="008B595C" w:rsidRPr="008B595C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8B595C">
        <w:rPr>
          <w:rFonts w:ascii="Times New Roman" w:hAnsi="Times New Roman" w:cs="Times New Roman"/>
          <w:color w:val="000000"/>
          <w:lang w:val="es-CO"/>
        </w:rPr>
        <w:t xml:space="preserve">Piernas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C</w:t>
      </w:r>
    </w:p>
    <w:p w14:paraId="74EDC676" w14:textId="26E9FDF9" w:rsidR="008B595C" w:rsidRPr="003E001B" w:rsidRDefault="008B595C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Dedos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3E001B">
        <w:rPr>
          <w:rFonts w:ascii="Times New Roman" w:hAnsi="Times New Roman" w:cs="Times New Roman"/>
          <w:b/>
          <w:color w:val="000000"/>
          <w:lang w:val="es-CO"/>
        </w:rPr>
        <w:t xml:space="preserve"> H</w:t>
      </w:r>
    </w:p>
    <w:p w14:paraId="7B7645AA" w14:textId="3C757842" w:rsidR="003E001B" w:rsidRPr="003E001B" w:rsidRDefault="003E001B" w:rsidP="003E00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3E001B">
        <w:rPr>
          <w:rFonts w:ascii="Times New Roman" w:hAnsi="Times New Roman" w:cs="Times New Roman"/>
          <w:color w:val="000000"/>
          <w:lang w:val="es-CO"/>
        </w:rPr>
        <w:t xml:space="preserve">E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C</w:t>
      </w:r>
    </w:p>
    <w:p w14:paraId="1F54A088" w14:textId="77777777" w:rsidR="003E001B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</w:t>
      </w:r>
      <w:r w:rsidRPr="00E21ECE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H </w:t>
      </w:r>
    </w:p>
    <w:p w14:paraId="0BBE63FD" w14:textId="37509E5E" w:rsidR="008B595C" w:rsidRPr="00E21ECE" w:rsidRDefault="003E001B" w:rsidP="008B59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C</w:t>
      </w:r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="008B595C" w:rsidRPr="00E21ECE">
        <w:rPr>
          <w:rFonts w:ascii="Times New Roman" w:hAnsi="Times New Roman" w:cs="Times New Roman"/>
          <w:b/>
          <w:color w:val="000000"/>
          <w:lang w:val="es-CO"/>
        </w:rPr>
        <w:t xml:space="preserve"> H 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9B65414" w:rsidR="00DE2253" w:rsidRDefault="002B018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0739A85F" w:rsidR="00DE2253" w:rsidRDefault="00C04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Julián organizó sus útiles escolares en conjuntos así. 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1F373B45" w:rsidR="00C531DB" w:rsidRDefault="007E079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Es importante que cada conjunto esté encerrado con un color diferente, sin embargo </w:t>
      </w:r>
      <w:r w:rsidR="00BA61C2">
        <w:rPr>
          <w:rFonts w:ascii="Arial" w:hAnsi="Arial" w:cs="Arial"/>
          <w:noProof/>
          <w:sz w:val="18"/>
          <w:szCs w:val="18"/>
          <w:lang w:val="es-CO" w:eastAsia="es-CO"/>
        </w:rPr>
        <w:t>todas las palabras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deben ir en color negro</w:t>
      </w:r>
      <w:r w:rsidR="00967E8C">
        <w:rPr>
          <w:rFonts w:ascii="Arial" w:hAnsi="Arial" w:cs="Arial"/>
          <w:noProof/>
          <w:sz w:val="18"/>
          <w:szCs w:val="18"/>
          <w:lang w:val="es-CO" w:eastAsia="es-CO"/>
        </w:rPr>
        <w:t>.</w:t>
      </w:r>
    </w:p>
    <w:p w14:paraId="01EB9F92" w14:textId="5AFDAD69" w:rsidR="007E079C" w:rsidRDefault="00C43AC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7A53E8D" wp14:editId="43658598">
            <wp:extent cx="3152775" cy="1266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4CECEC3B" w:rsidR="00C531DB" w:rsidRPr="007F74EA" w:rsidRDefault="00935FD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 w:rsidR="00C43AC7">
        <w:rPr>
          <w:rFonts w:ascii="Arial" w:hAnsi="Arial" w:cs="Arial"/>
          <w:sz w:val="18"/>
          <w:szCs w:val="18"/>
          <w:lang w:val="es-ES_tradnl"/>
        </w:rPr>
        <w:t>_F2</w:t>
      </w:r>
      <w:r w:rsidR="00967E8C">
        <w:rPr>
          <w:rFonts w:ascii="Arial" w:hAnsi="Arial" w:cs="Arial"/>
          <w:sz w:val="18"/>
          <w:szCs w:val="18"/>
          <w:lang w:val="es-ES_tradnl"/>
        </w:rPr>
        <w:t>a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EB8316" w14:textId="365DC1BA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Cuaderno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U</w:t>
      </w:r>
    </w:p>
    <w:p w14:paraId="6BD8DBE8" w14:textId="22B39594" w:rsidR="00C43AC7" w:rsidRPr="003E001B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O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E</w:t>
      </w:r>
    </w:p>
    <w:p w14:paraId="37F5DAAB" w14:textId="746CC3D0" w:rsid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Regla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C43AC7">
        <w:rPr>
          <w:rFonts w:ascii="Times New Roman" w:hAnsi="Times New Roman" w:cs="Times New Roman"/>
          <w:color w:val="000000"/>
          <w:lang w:val="es-CO"/>
        </w:rPr>
        <w:t xml:space="preserve"> R</w:t>
      </w:r>
    </w:p>
    <w:p w14:paraId="68399BD0" w14:textId="31249F64" w:rsidR="00C43AC7" w:rsidRPr="00C43AC7" w:rsidRDefault="00C43AC7" w:rsidP="00C43AC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O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s-CO"/>
        </w:rPr>
        <w:t>R</w:t>
      </w:r>
    </w:p>
    <w:p w14:paraId="0BA0F2E2" w14:textId="012BB78A" w:rsidR="00C43AC7" w:rsidRPr="00C43AC7" w:rsidRDefault="00C43AC7" w:rsidP="0075799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 w:rsidRPr="00C43AC7">
        <w:rPr>
          <w:rFonts w:ascii="Times New Roman" w:hAnsi="Times New Roman" w:cs="Times New Roman"/>
          <w:color w:val="000000"/>
          <w:lang w:val="es-CO"/>
        </w:rPr>
        <w:t xml:space="preserve">Lápiz </w:t>
      </w:r>
      <m:oMath>
        <m:r>
          <w:rPr>
            <w:rFonts w:ascii="Cambria Math" w:hAnsi="Cambria Math" w:cs="Times New Roman"/>
            <w:color w:val="000000"/>
            <w:lang w:val="es-CO"/>
          </w:rPr>
          <m:t>∉</m:t>
        </m:r>
      </m:oMath>
      <w:r w:rsidRPr="00C43AC7">
        <w:rPr>
          <w:rFonts w:ascii="Times New Roman" w:hAnsi="Times New Roman" w:cs="Times New Roman"/>
          <w:color w:val="000000"/>
          <w:lang w:val="es-CO"/>
        </w:rPr>
        <w:t xml:space="preserve"> R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EF98A" w14:textId="77777777" w:rsidR="00E8184F" w:rsidRDefault="00E8184F" w:rsidP="00E818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51C55FBB" w:rsidR="00DE2253" w:rsidRDefault="00ED35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Julián organizó sus útiles escolares en conjuntos así</w:t>
      </w:r>
      <w:r w:rsidR="00E8184F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9308F3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>Es importante que cada conjunto esté encerrado con un color diferente, sin embargo todas las palabras deben ir en color negro.</w:t>
      </w:r>
    </w:p>
    <w:p w14:paraId="7ACB1DF4" w14:textId="77777777" w:rsidR="00ED35D7" w:rsidRDefault="00ED35D7" w:rsidP="00ED35D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490503" wp14:editId="5552292B">
            <wp:extent cx="3152775" cy="1266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1D96F71E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8FE2C3" w14:textId="11C1829A" w:rsidR="00464FE7" w:rsidRPr="007F74EA" w:rsidRDefault="00F852EB" w:rsidP="00464FE7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 w:rsidR="00464FE7">
        <w:rPr>
          <w:rFonts w:ascii="Arial" w:hAnsi="Arial" w:cs="Arial"/>
          <w:sz w:val="18"/>
          <w:szCs w:val="18"/>
          <w:lang w:val="es-ES_tradnl"/>
        </w:rPr>
        <w:t>_F</w:t>
      </w:r>
      <w:r w:rsidR="00ED35D7">
        <w:rPr>
          <w:rFonts w:ascii="Arial" w:hAnsi="Arial" w:cs="Arial"/>
          <w:sz w:val="18"/>
          <w:szCs w:val="18"/>
          <w:lang w:val="es-ES_tradnl"/>
        </w:rPr>
        <w:t>2</w:t>
      </w:r>
      <w:r w:rsidR="00464FE7">
        <w:rPr>
          <w:rFonts w:ascii="Arial" w:hAnsi="Arial" w:cs="Arial"/>
          <w:sz w:val="18"/>
          <w:szCs w:val="18"/>
          <w:lang w:val="es-ES_tradnl"/>
        </w:rPr>
        <w:t>a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967B15A" w14:textId="2D20A260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Compás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 New Roman" w:hAnsi="Times New Roman" w:cs="Times New Roman"/>
          <w:b/>
          <w:color w:val="000000"/>
          <w:lang w:val="es-CO"/>
        </w:rPr>
        <w:t xml:space="preserve"> O</w:t>
      </w:r>
    </w:p>
    <w:p w14:paraId="0B8219AE" w14:textId="56B3678E" w:rsidR="00ED35D7" w:rsidRP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ED35D7">
        <w:rPr>
          <w:rFonts w:ascii="Times New Roman" w:hAnsi="Times New Roman" w:cs="Times New Roman"/>
          <w:b/>
          <w:color w:val="000000"/>
          <w:lang w:val="es-CO"/>
        </w:rPr>
        <w:t xml:space="preserve">Colores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∉</m:t>
        </m:r>
      </m:oMath>
      <w:r w:rsidRPr="00ED35D7">
        <w:rPr>
          <w:rFonts w:ascii="Times New Roman" w:hAnsi="Times New Roman" w:cs="Times New Roman"/>
          <w:b/>
          <w:color w:val="000000"/>
          <w:lang w:val="es-CO"/>
        </w:rPr>
        <w:t xml:space="preserve"> E</w:t>
      </w:r>
    </w:p>
    <w:p w14:paraId="520029F1" w14:textId="5A3C3FBF" w:rsidR="00ED35D7" w:rsidRPr="003E001B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lastRenderedPageBreak/>
        <w:t>R</w:t>
      </w:r>
      <w:r w:rsidRPr="003E001B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E</w:t>
      </w:r>
    </w:p>
    <w:p w14:paraId="76FB2295" w14:textId="5CA681B5" w:rsidR="00ED35D7" w:rsidRDefault="00ED35D7" w:rsidP="00ED35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Borrador </w:t>
      </w:r>
      <m:oMath>
        <m:r>
          <w:rPr>
            <w:rFonts w:ascii="Cambria Math" w:hAnsi="Cambria Math" w:cs="Times New Roman"/>
            <w:color w:val="000000"/>
            <w:lang w:val="es-CO"/>
          </w:rPr>
          <m:t>∉</m:t>
        </m:r>
      </m:oMath>
      <w:r>
        <w:rPr>
          <w:rFonts w:ascii="Times New Roman" w:hAnsi="Times New Roman" w:cs="Times New Roman"/>
          <w:color w:val="000000"/>
          <w:lang w:val="es-CO"/>
        </w:rPr>
        <w:t xml:space="preserve"> U</w:t>
      </w:r>
    </w:p>
    <w:p w14:paraId="55801133" w14:textId="561CB28E" w:rsidR="00ED35D7" w:rsidRPr="00712AD6" w:rsidRDefault="00ED35D7" w:rsidP="00696A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lang w:val="es-CO"/>
        </w:rPr>
      </w:pPr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R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712AD6">
        <w:rPr>
          <w:rFonts w:ascii="Times New Roman" w:hAnsi="Times New Roman" w:cs="Times New Roman"/>
          <w:b/>
          <w:color w:val="000000"/>
          <w:lang w:val="es-CO"/>
        </w:rPr>
        <w:t xml:space="preserve"> U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F5CC20" w14:textId="77777777" w:rsidR="00ED603E" w:rsidRDefault="00ED603E" w:rsidP="00ED60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2A89BB8D" w:rsidR="00DE2253" w:rsidRDefault="00F06F1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</w:t>
      </w:r>
      <w:r w:rsidR="0067412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F256DE9" w:rsidR="00C531DB" w:rsidRDefault="00F852E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9F68E30" wp14:editId="62B99BBB">
            <wp:extent cx="5318150" cy="8221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1AE8DD53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119DE8C6" w:rsidR="00C531DB" w:rsidRPr="007F74EA" w:rsidRDefault="00F852EB" w:rsidP="00F852E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>
        <w:rPr>
          <w:rFonts w:ascii="Arial" w:hAnsi="Arial" w:cs="Arial"/>
          <w:sz w:val="18"/>
          <w:szCs w:val="18"/>
          <w:lang w:val="es-ES_tradnl"/>
        </w:rPr>
        <w:t>_F3</w:t>
      </w:r>
      <w:r w:rsidR="00B41E8A">
        <w:rPr>
          <w:rFonts w:ascii="Arial" w:hAnsi="Arial" w:cs="Arial"/>
          <w:sz w:val="18"/>
          <w:szCs w:val="18"/>
          <w:lang w:val="es-ES_tradnl"/>
        </w:rPr>
        <w:t>a</w:t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7C847AA" w14:textId="13B4F40B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85</w:t>
      </w:r>
      <w:r w:rsidRPr="00C43AC7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 New Roman" w:hAnsi="Times New Roman" w:cs="Times New Roman"/>
          <w:b/>
          <w:color w:val="000000"/>
          <w:lang w:val="es-CO"/>
        </w:rPr>
        <w:t xml:space="preserve"> N</w:t>
      </w:r>
    </w:p>
    <w:p w14:paraId="0461F3E0" w14:textId="1A489B27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P</w:t>
      </w:r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C92905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N</w:t>
      </w:r>
    </w:p>
    <w:p w14:paraId="0B353813" w14:textId="7CFF5FF6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commentRangeStart w:id="1"/>
      <w:r>
        <w:rPr>
          <w:rFonts w:ascii="Times New Roman" w:hAnsi="Times New Roman" w:cs="Times New Roman"/>
          <w:b/>
          <w:color w:val="000000"/>
          <w:lang w:val="es-CO"/>
        </w:rPr>
        <w:t xml:space="preserve">43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 New Roman" w:hAnsi="Times New Roman" w:cs="Times New Roman"/>
          <w:b/>
          <w:color w:val="000000"/>
          <w:lang w:val="es-CO"/>
        </w:rPr>
        <w:t xml:space="preserve"> I</w:t>
      </w:r>
    </w:p>
    <w:p w14:paraId="1FA77170" w14:textId="05E0D740" w:rsidR="00C92905" w:rsidRDefault="00C92905" w:rsidP="00C9290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I</w:t>
      </w:r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AE7433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N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</w:p>
    <w:p w14:paraId="145F56A3" w14:textId="6F578BDC" w:rsidR="008C72D5" w:rsidRPr="00C92905" w:rsidRDefault="00C92905" w:rsidP="00B9262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P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⊄</m:t>
        </m:r>
      </m:oMath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I</w:t>
      </w:r>
      <w:commentRangeEnd w:id="1"/>
      <w:r w:rsidR="001A10B1">
        <w:rPr>
          <w:rStyle w:val="Refdecomentario"/>
        </w:rPr>
        <w:commentReference w:id="1"/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8E3D7E" w14:textId="10BCDC79" w:rsidR="007C3AE2" w:rsidRPr="009510B5" w:rsidRDefault="007C3AE2" w:rsidP="007C3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D9B76F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afirmaciones correctas a partir de la imagen</w:t>
      </w:r>
    </w:p>
    <w:p w14:paraId="2C5EDAB2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4DF8A013" w14:textId="77777777" w:rsidR="007C3AE2" w:rsidRPr="009510B5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621E8B2" w14:textId="77777777" w:rsidR="007C3AE2" w:rsidRPr="007F74E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E8CEC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papá de Pedro creó tres conjuntos para codificar los productos que su empresa vende.  </w:t>
      </w:r>
    </w:p>
    <w:p w14:paraId="17527C05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</w:p>
    <w:p w14:paraId="526C94DF" w14:textId="77777777" w:rsidR="007C3AE2" w:rsidRPr="0072270A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80CAC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2AFE4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51E51" wp14:editId="77C8CC8F">
            <wp:extent cx="5318150" cy="8221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40" cy="83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98A76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F1B234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4E267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27930E" w14:textId="77777777" w:rsidR="007C3AE2" w:rsidRPr="00C531DB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414D6A" w14:textId="77777777" w:rsidR="007C3AE2" w:rsidRDefault="007C3AE2" w:rsidP="007C3AE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43A05F" w14:textId="44EF51AD" w:rsidR="007C3AE2" w:rsidRPr="007F74EA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MA_04_01_CO_</w:t>
      </w:r>
      <w:r w:rsidR="00E75F3D">
        <w:rPr>
          <w:rFonts w:ascii="Arial" w:hAnsi="Arial" w:cs="Arial"/>
          <w:sz w:val="18"/>
          <w:szCs w:val="18"/>
          <w:lang w:val="es-ES_tradnl"/>
        </w:rPr>
        <w:t>REC90</w:t>
      </w:r>
      <w:r>
        <w:rPr>
          <w:rFonts w:ascii="Arial" w:hAnsi="Arial" w:cs="Arial"/>
          <w:sz w:val="18"/>
          <w:szCs w:val="18"/>
          <w:lang w:val="es-ES_tradnl"/>
        </w:rPr>
        <w:t>_F3a</w:t>
      </w:r>
    </w:p>
    <w:p w14:paraId="536C0D37" w14:textId="77777777" w:rsidR="007C3AE2" w:rsidRDefault="007C3AE2" w:rsidP="007C3AE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3D35D" w14:textId="77777777" w:rsidR="007C3AE2" w:rsidRDefault="007C3AE2" w:rsidP="007C3AE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C9D5E54" w14:textId="7BE88B68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C92905">
        <w:rPr>
          <w:rFonts w:ascii="Times New Roman" w:hAnsi="Times New Roman" w:cs="Times New Roman"/>
          <w:color w:val="000000"/>
          <w:lang w:val="es-CO"/>
        </w:rPr>
        <w:t xml:space="preserve">98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C92905">
        <w:rPr>
          <w:rFonts w:ascii="Times New Roman" w:hAnsi="Times New Roman" w:cs="Times New Roman"/>
          <w:color w:val="000000"/>
          <w:lang w:val="es-CO"/>
        </w:rPr>
        <w:t xml:space="preserve"> P</w:t>
      </w:r>
    </w:p>
    <w:p w14:paraId="5EC60D9A" w14:textId="2BFEB6BE" w:rsidR="00C92905" w:rsidRPr="00C92905" w:rsidRDefault="00C92905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P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C92905">
        <w:rPr>
          <w:rFonts w:ascii="Times New Roman" w:hAnsi="Times New Roman" w:cs="Times New Roman"/>
          <w:b/>
          <w:color w:val="000000"/>
          <w:lang w:val="es-CO"/>
        </w:rPr>
        <w:t xml:space="preserve"> N </w:t>
      </w:r>
    </w:p>
    <w:p w14:paraId="233915CF" w14:textId="015EBD96" w:rsidR="00C92905" w:rsidRPr="002A3CE0" w:rsidRDefault="00C92905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commentRangeStart w:id="2"/>
      <w:r w:rsidRPr="002A3CE0">
        <w:rPr>
          <w:rFonts w:ascii="Times New Roman" w:hAnsi="Times New Roman" w:cs="Times New Roman"/>
          <w:color w:val="000000"/>
          <w:lang w:val="es-CO"/>
        </w:rPr>
        <w:t xml:space="preserve">I </w:t>
      </w:r>
      <m:oMath>
        <m:r>
          <w:rPr>
            <w:rFonts w:ascii="Cambria Math" w:hAnsi="Cambria Math" w:cs="Times New Roman"/>
            <w:color w:val="000000"/>
            <w:lang w:val="es-CO"/>
          </w:rPr>
          <m:t>⊂</m:t>
        </m:r>
      </m:oMath>
      <w:r w:rsidRPr="002A3CE0">
        <w:rPr>
          <w:rFonts w:ascii="Times New Roman" w:hAnsi="Times New Roman" w:cs="Times New Roman"/>
          <w:color w:val="000000"/>
          <w:lang w:val="es-CO"/>
        </w:rPr>
        <w:t xml:space="preserve"> P</w:t>
      </w:r>
    </w:p>
    <w:p w14:paraId="6B5D8113" w14:textId="2D7260B0" w:rsidR="00C92905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lang w:val="es-CO"/>
        </w:rPr>
      </w:pPr>
      <w:r w:rsidRPr="002A3CE0">
        <w:rPr>
          <w:rFonts w:ascii="Times New Roman" w:hAnsi="Times New Roman" w:cs="Times New Roman"/>
          <w:b/>
          <w:color w:val="000000"/>
          <w:lang w:val="es-CO"/>
        </w:rPr>
        <w:t xml:space="preserve">91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2A3CE0">
        <w:rPr>
          <w:rFonts w:ascii="Times New Roman" w:hAnsi="Times New Roman" w:cs="Times New Roman"/>
          <w:b/>
          <w:color w:val="000000"/>
          <w:lang w:val="es-CO"/>
        </w:rPr>
        <w:t xml:space="preserve"> I</w:t>
      </w:r>
    </w:p>
    <w:p w14:paraId="17F40B18" w14:textId="04E825C7" w:rsidR="002A3CE0" w:rsidRPr="002A3CE0" w:rsidRDefault="002A3CE0" w:rsidP="00C9290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color w:val="000000"/>
          <w:lang w:val="es-CO"/>
        </w:rPr>
      </w:pPr>
      <w:r w:rsidRPr="002A3CE0">
        <w:rPr>
          <w:rFonts w:ascii="Times New Roman" w:hAnsi="Times New Roman" w:cs="Times New Roman"/>
          <w:color w:val="000000"/>
          <w:lang w:val="es-CO"/>
        </w:rPr>
        <w:t xml:space="preserve">5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2A3CE0">
        <w:rPr>
          <w:rFonts w:ascii="Times New Roman" w:hAnsi="Times New Roman" w:cs="Times New Roman"/>
          <w:color w:val="000000"/>
          <w:lang w:val="es-CO"/>
        </w:rPr>
        <w:t xml:space="preserve"> I</w:t>
      </w:r>
      <w:commentRangeEnd w:id="2"/>
      <w:r w:rsidR="001A10B1">
        <w:rPr>
          <w:rStyle w:val="Refdecomentario"/>
        </w:rPr>
        <w:commentReference w:id="2"/>
      </w:r>
    </w:p>
    <w:sectPr w:rsidR="002A3CE0" w:rsidRPr="002A3CE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---Adriana ---" w:date="2015-02-20T09:18:00Z" w:initials="--">
    <w:p w14:paraId="4679E9C1" w14:textId="77777777" w:rsidR="00820D13" w:rsidRPr="00E75F3D" w:rsidRDefault="00820D13" w:rsidP="00820D13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E75F3D">
        <w:rPr>
          <w:rStyle w:val="Refdecomentario"/>
          <w:lang w:val="es-CO"/>
        </w:rPr>
        <w:t xml:space="preserve">No estoy segura si este código está bien. EL ejemplo que ponen en el </w:t>
      </w:r>
      <w:proofErr w:type="spellStart"/>
      <w:r w:rsidRPr="00E75F3D">
        <w:rPr>
          <w:rStyle w:val="Refdecomentario"/>
          <w:lang w:val="es-CO"/>
        </w:rPr>
        <w:t>format</w:t>
      </w:r>
      <w:proofErr w:type="spellEnd"/>
      <w:r w:rsidRPr="00E75F3D">
        <w:rPr>
          <w:rStyle w:val="Refdecomentario"/>
          <w:lang w:val="es-CO"/>
        </w:rPr>
        <w:t xml:space="preserve"> no está claro. </w:t>
      </w:r>
    </w:p>
  </w:comment>
  <w:comment w:id="1" w:author="Johana Montejo Rozo" w:date="2015-02-24T17:37:00Z" w:initials="JMR">
    <w:p w14:paraId="02D1E3DC" w14:textId="2A9ACD77" w:rsidR="001A10B1" w:rsidRDefault="001A10B1">
      <w:pPr>
        <w:pStyle w:val="Textocomentario"/>
      </w:pPr>
      <w:r>
        <w:rPr>
          <w:rStyle w:val="Refdecomentario"/>
        </w:rPr>
        <w:annotationRef/>
      </w:r>
      <w:proofErr w:type="spellStart"/>
      <w:r>
        <w:t>Acá</w:t>
      </w:r>
      <w:proofErr w:type="spellEnd"/>
      <w:r>
        <w:t xml:space="preserve"> no </w:t>
      </w:r>
      <w:proofErr w:type="spellStart"/>
      <w:r>
        <w:t>tenemos</w:t>
      </w:r>
      <w:proofErr w:type="spellEnd"/>
      <w:r>
        <w:t xml:space="preserve"> el </w:t>
      </w:r>
      <w:proofErr w:type="spellStart"/>
      <w:r>
        <w:t>conjunto</w:t>
      </w:r>
      <w:proofErr w:type="spellEnd"/>
      <w:r>
        <w:t xml:space="preserve"> I al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está</w:t>
      </w:r>
      <w:proofErr w:type="spellEnd"/>
      <w:r>
        <w:t xml:space="preserve"> hacienda </w:t>
      </w:r>
      <w:proofErr w:type="spellStart"/>
      <w:r>
        <w:t>referencia</w:t>
      </w:r>
      <w:proofErr w:type="spellEnd"/>
      <w:r>
        <w:t xml:space="preserve">. Hay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cambiarlo</w:t>
      </w:r>
      <w:proofErr w:type="spellEnd"/>
      <w:r>
        <w:t>.,</w:t>
      </w:r>
      <w:proofErr w:type="gram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E.</w:t>
      </w:r>
    </w:p>
  </w:comment>
  <w:comment w:id="2" w:author="Johana Montejo Rozo" w:date="2015-02-24T17:39:00Z" w:initials="JMR">
    <w:p w14:paraId="0FC926F3" w14:textId="06A818A7" w:rsidR="001A10B1" w:rsidRDefault="001A10B1">
      <w:pPr>
        <w:pStyle w:val="Textocomentario"/>
      </w:pPr>
      <w:r>
        <w:rPr>
          <w:rStyle w:val="Refdecomentario"/>
        </w:rPr>
        <w:annotationRef/>
      </w:r>
      <w:proofErr w:type="spellStart"/>
      <w:r>
        <w:t>Mismo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anterior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79E9C1" w15:done="0"/>
  <w15:commentEx w15:paraId="02D1E3DC" w15:done="0"/>
  <w15:commentEx w15:paraId="0FC926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0463F"/>
    <w:multiLevelType w:val="hybridMultilevel"/>
    <w:tmpl w:val="2576942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A3B4E"/>
    <w:multiLevelType w:val="hybridMultilevel"/>
    <w:tmpl w:val="C20A8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C5086"/>
    <w:multiLevelType w:val="hybridMultilevel"/>
    <w:tmpl w:val="407C4E60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A0704"/>
    <w:multiLevelType w:val="hybridMultilevel"/>
    <w:tmpl w:val="EFBCABC6"/>
    <w:lvl w:ilvl="0" w:tplc="C4A6A406">
      <w:start w:val="3"/>
      <w:numFmt w:val="bullet"/>
      <w:lvlText w:val=""/>
      <w:lvlJc w:val="left"/>
      <w:pPr>
        <w:ind w:left="927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6D4437E"/>
    <w:multiLevelType w:val="hybridMultilevel"/>
    <w:tmpl w:val="6A20DC12"/>
    <w:lvl w:ilvl="0" w:tplc="FE8CC64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31B6"/>
    <w:multiLevelType w:val="hybridMultilevel"/>
    <w:tmpl w:val="97E47C5C"/>
    <w:lvl w:ilvl="0" w:tplc="4A68F9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D0605"/>
    <w:multiLevelType w:val="hybridMultilevel"/>
    <w:tmpl w:val="FA58B5FA"/>
    <w:lvl w:ilvl="0" w:tplc="C29C6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--Adriana ---">
    <w15:presenceInfo w15:providerId="Windows Live" w15:userId="e8a728648dca499c"/>
  </w15:person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8A3"/>
    <w:rsid w:val="000719EE"/>
    <w:rsid w:val="000A1FAB"/>
    <w:rsid w:val="000B20BA"/>
    <w:rsid w:val="00104E5C"/>
    <w:rsid w:val="0010765A"/>
    <w:rsid w:val="00112487"/>
    <w:rsid w:val="00120E5A"/>
    <w:rsid w:val="00123721"/>
    <w:rsid w:val="00125D25"/>
    <w:rsid w:val="001A10B1"/>
    <w:rsid w:val="001B092E"/>
    <w:rsid w:val="001B1A29"/>
    <w:rsid w:val="001B3983"/>
    <w:rsid w:val="001D2148"/>
    <w:rsid w:val="001E2043"/>
    <w:rsid w:val="001E4A5B"/>
    <w:rsid w:val="00204F46"/>
    <w:rsid w:val="002233BF"/>
    <w:rsid w:val="00227850"/>
    <w:rsid w:val="00230D9D"/>
    <w:rsid w:val="00234017"/>
    <w:rsid w:val="00254FDB"/>
    <w:rsid w:val="0025789D"/>
    <w:rsid w:val="00294586"/>
    <w:rsid w:val="002A3CE0"/>
    <w:rsid w:val="002A4EDC"/>
    <w:rsid w:val="002B0186"/>
    <w:rsid w:val="002B2F09"/>
    <w:rsid w:val="002B7E96"/>
    <w:rsid w:val="002E30A7"/>
    <w:rsid w:val="002E4EE6"/>
    <w:rsid w:val="002F3F12"/>
    <w:rsid w:val="00317F44"/>
    <w:rsid w:val="00326C60"/>
    <w:rsid w:val="00332322"/>
    <w:rsid w:val="00340C3A"/>
    <w:rsid w:val="00342E6F"/>
    <w:rsid w:val="00345260"/>
    <w:rsid w:val="00353644"/>
    <w:rsid w:val="0036258A"/>
    <w:rsid w:val="003A458C"/>
    <w:rsid w:val="003B49B4"/>
    <w:rsid w:val="003D72B3"/>
    <w:rsid w:val="003E001B"/>
    <w:rsid w:val="004024BA"/>
    <w:rsid w:val="00411F22"/>
    <w:rsid w:val="00417B06"/>
    <w:rsid w:val="004375B6"/>
    <w:rsid w:val="0045712C"/>
    <w:rsid w:val="00464FE7"/>
    <w:rsid w:val="004704F3"/>
    <w:rsid w:val="00485C72"/>
    <w:rsid w:val="00495119"/>
    <w:rsid w:val="004A1C0A"/>
    <w:rsid w:val="004A4A9C"/>
    <w:rsid w:val="004D1320"/>
    <w:rsid w:val="00506868"/>
    <w:rsid w:val="00510FE7"/>
    <w:rsid w:val="0052013C"/>
    <w:rsid w:val="005513FA"/>
    <w:rsid w:val="00551D6E"/>
    <w:rsid w:val="00552D7C"/>
    <w:rsid w:val="00571C43"/>
    <w:rsid w:val="00584F8B"/>
    <w:rsid w:val="005B210B"/>
    <w:rsid w:val="005C209B"/>
    <w:rsid w:val="005D3CC8"/>
    <w:rsid w:val="005F4C68"/>
    <w:rsid w:val="00611072"/>
    <w:rsid w:val="00616529"/>
    <w:rsid w:val="00630169"/>
    <w:rsid w:val="00630473"/>
    <w:rsid w:val="0063490D"/>
    <w:rsid w:val="00647430"/>
    <w:rsid w:val="00674122"/>
    <w:rsid w:val="006756F2"/>
    <w:rsid w:val="00675E99"/>
    <w:rsid w:val="00683A57"/>
    <w:rsid w:val="006907A4"/>
    <w:rsid w:val="0069798F"/>
    <w:rsid w:val="006A32CE"/>
    <w:rsid w:val="006A3851"/>
    <w:rsid w:val="006B1C75"/>
    <w:rsid w:val="006C5EF2"/>
    <w:rsid w:val="006D02A8"/>
    <w:rsid w:val="006E1C59"/>
    <w:rsid w:val="006E32EF"/>
    <w:rsid w:val="006F1FE3"/>
    <w:rsid w:val="00712AD6"/>
    <w:rsid w:val="00713B23"/>
    <w:rsid w:val="0072270A"/>
    <w:rsid w:val="007343A5"/>
    <w:rsid w:val="00741F4D"/>
    <w:rsid w:val="00742D83"/>
    <w:rsid w:val="00742E65"/>
    <w:rsid w:val="0074775C"/>
    <w:rsid w:val="007768A4"/>
    <w:rsid w:val="00792588"/>
    <w:rsid w:val="007A2B2C"/>
    <w:rsid w:val="007A3237"/>
    <w:rsid w:val="007B25C8"/>
    <w:rsid w:val="007B521F"/>
    <w:rsid w:val="007B7770"/>
    <w:rsid w:val="007C0220"/>
    <w:rsid w:val="007C28CE"/>
    <w:rsid w:val="007C3AE2"/>
    <w:rsid w:val="007D0493"/>
    <w:rsid w:val="007D2825"/>
    <w:rsid w:val="007D4CAB"/>
    <w:rsid w:val="007E079C"/>
    <w:rsid w:val="007F74EA"/>
    <w:rsid w:val="00820D13"/>
    <w:rsid w:val="00844A91"/>
    <w:rsid w:val="008752D9"/>
    <w:rsid w:val="00881754"/>
    <w:rsid w:val="008932B9"/>
    <w:rsid w:val="008A0F6E"/>
    <w:rsid w:val="008B595C"/>
    <w:rsid w:val="008C25DC"/>
    <w:rsid w:val="008C6F76"/>
    <w:rsid w:val="008C72D5"/>
    <w:rsid w:val="00923C89"/>
    <w:rsid w:val="009320AC"/>
    <w:rsid w:val="00935FD1"/>
    <w:rsid w:val="00945E45"/>
    <w:rsid w:val="009510B5"/>
    <w:rsid w:val="00953886"/>
    <w:rsid w:val="0096095D"/>
    <w:rsid w:val="00967E8C"/>
    <w:rsid w:val="0099088A"/>
    <w:rsid w:val="00992AB9"/>
    <w:rsid w:val="009A1BD6"/>
    <w:rsid w:val="009C4689"/>
    <w:rsid w:val="009C6697"/>
    <w:rsid w:val="009E7DAC"/>
    <w:rsid w:val="009F074B"/>
    <w:rsid w:val="00A126B1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0F1F"/>
    <w:rsid w:val="00AE458C"/>
    <w:rsid w:val="00AE7433"/>
    <w:rsid w:val="00AF23DF"/>
    <w:rsid w:val="00B0282E"/>
    <w:rsid w:val="00B133FE"/>
    <w:rsid w:val="00B41E8A"/>
    <w:rsid w:val="00B45ECD"/>
    <w:rsid w:val="00B51D60"/>
    <w:rsid w:val="00B5250C"/>
    <w:rsid w:val="00B55138"/>
    <w:rsid w:val="00B92165"/>
    <w:rsid w:val="00BA61C2"/>
    <w:rsid w:val="00BC129D"/>
    <w:rsid w:val="00BC2254"/>
    <w:rsid w:val="00BD1FFA"/>
    <w:rsid w:val="00C04E0C"/>
    <w:rsid w:val="00C0683E"/>
    <w:rsid w:val="00C209AE"/>
    <w:rsid w:val="00C219A9"/>
    <w:rsid w:val="00C34A1F"/>
    <w:rsid w:val="00C35567"/>
    <w:rsid w:val="00C43AC7"/>
    <w:rsid w:val="00C43F55"/>
    <w:rsid w:val="00C531DB"/>
    <w:rsid w:val="00C7411E"/>
    <w:rsid w:val="00C801EC"/>
    <w:rsid w:val="00C82D30"/>
    <w:rsid w:val="00C84826"/>
    <w:rsid w:val="00C92905"/>
    <w:rsid w:val="00C92E0A"/>
    <w:rsid w:val="00CA5658"/>
    <w:rsid w:val="00CB02D2"/>
    <w:rsid w:val="00CD0B3B"/>
    <w:rsid w:val="00CD2245"/>
    <w:rsid w:val="00CE7115"/>
    <w:rsid w:val="00D105CA"/>
    <w:rsid w:val="00D15A42"/>
    <w:rsid w:val="00D3600C"/>
    <w:rsid w:val="00D56C41"/>
    <w:rsid w:val="00D659F7"/>
    <w:rsid w:val="00D660AD"/>
    <w:rsid w:val="00DB2166"/>
    <w:rsid w:val="00DE18C1"/>
    <w:rsid w:val="00DE1C4F"/>
    <w:rsid w:val="00DE2253"/>
    <w:rsid w:val="00DE69EE"/>
    <w:rsid w:val="00DE6A1B"/>
    <w:rsid w:val="00DF5702"/>
    <w:rsid w:val="00E05174"/>
    <w:rsid w:val="00E14BD5"/>
    <w:rsid w:val="00E21ECE"/>
    <w:rsid w:val="00E25866"/>
    <w:rsid w:val="00E32F4B"/>
    <w:rsid w:val="00E45A77"/>
    <w:rsid w:val="00E54DA3"/>
    <w:rsid w:val="00E61A4B"/>
    <w:rsid w:val="00E62858"/>
    <w:rsid w:val="00E75F3D"/>
    <w:rsid w:val="00E7707B"/>
    <w:rsid w:val="00E814BE"/>
    <w:rsid w:val="00E8184F"/>
    <w:rsid w:val="00E84C33"/>
    <w:rsid w:val="00E867E2"/>
    <w:rsid w:val="00E8792E"/>
    <w:rsid w:val="00EA22E1"/>
    <w:rsid w:val="00EA3E65"/>
    <w:rsid w:val="00EB0CCB"/>
    <w:rsid w:val="00EC398E"/>
    <w:rsid w:val="00EC3FD8"/>
    <w:rsid w:val="00ED35D7"/>
    <w:rsid w:val="00ED603E"/>
    <w:rsid w:val="00EF05E5"/>
    <w:rsid w:val="00EF7BBC"/>
    <w:rsid w:val="00F06F14"/>
    <w:rsid w:val="00F14E3A"/>
    <w:rsid w:val="00F157B9"/>
    <w:rsid w:val="00F44F99"/>
    <w:rsid w:val="00F57E22"/>
    <w:rsid w:val="00F73B99"/>
    <w:rsid w:val="00F80068"/>
    <w:rsid w:val="00F819D0"/>
    <w:rsid w:val="00F852EB"/>
    <w:rsid w:val="00F93E33"/>
    <w:rsid w:val="00F961BB"/>
    <w:rsid w:val="00FA04FB"/>
    <w:rsid w:val="00FA39CC"/>
    <w:rsid w:val="00FA6DF9"/>
    <w:rsid w:val="00FD4E51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7D38B70-7648-450D-8A33-59745365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D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D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D1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1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12AD6"/>
    <w:pPr>
      <w:spacing w:before="100" w:beforeAutospacing="1" w:after="100" w:afterAutospacing="1"/>
    </w:pPr>
    <w:rPr>
      <w:rFonts w:ascii="Times New Roman" w:hAnsi="Times New Roman" w:cs="Times New Roman"/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10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10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2015-02-24T14:00:00Z</dcterms:created>
  <dcterms:modified xsi:type="dcterms:W3CDTF">2015-02-24T22:39:00Z</dcterms:modified>
</cp:coreProperties>
</file>