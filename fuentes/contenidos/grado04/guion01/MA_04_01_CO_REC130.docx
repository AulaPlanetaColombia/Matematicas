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91F8CD1" w:rsidR="00E61A4B" w:rsidRPr="006D02A8" w:rsidRDefault="00DF709D" w:rsidP="00CB02D2">
      <w:pPr>
        <w:rPr>
          <w:rFonts w:ascii="Arial" w:hAnsi="Arial"/>
          <w:sz w:val="18"/>
          <w:szCs w:val="18"/>
          <w:lang w:val="es-ES_tradnl"/>
        </w:rPr>
      </w:pPr>
      <w:r w:rsidRPr="00F55B3F">
        <w:rPr>
          <w:rFonts w:ascii="Times New Roman" w:hAnsi="Times New Roman" w:cs="Times New Roman"/>
          <w:color w:val="000000"/>
          <w:lang w:val="es-CO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2138416" w:rsidR="00E14BD5" w:rsidRPr="000719EE" w:rsidRDefault="00DF709D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¿Por qué es unitario?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F4A4B52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proponer conjuntos unitarios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D8AD61" w:rsidR="000719EE" w:rsidRPr="000719EE" w:rsidRDefault="00DF70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Conjunto, clasificación de conjuntos,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unitario, finito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9457FBB" w:rsidR="000719EE" w:rsidRPr="000719EE" w:rsidRDefault="0004268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75B97C5" w:rsidR="005F4C68" w:rsidRPr="005F4C68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DA05CE" w:rsidR="002E4EE6" w:rsidRPr="00AC7496" w:rsidRDefault="006945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426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4A1D943D" w:rsidR="00712769" w:rsidRPr="005F4C68" w:rsidRDefault="0069455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CCD148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9BA6E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¿Por qué es unitario?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8850801" w:rsidR="000719EE" w:rsidRPr="000719EE" w:rsidRDefault="006945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12084B1" w:rsidR="000719EE" w:rsidRPr="000719EE" w:rsidRDefault="00F0578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Luego, da clic en enviar. Si es necesario, entrega las respuestas en tu cuaderno o envíalas por e-mail a tu profesor para ser evaluadas.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40A7BEB" w:rsidR="000719EE" w:rsidRDefault="00EB72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140B0ED" w:rsidR="009C4689" w:rsidRDefault="00EB72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807C6D6" w:rsidR="00F70E70" w:rsidRPr="0074181C" w:rsidRDefault="001A7CAB" w:rsidP="00C5701A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>Escribe 3 ej</w:t>
      </w:r>
      <w:r w:rsidR="00CC7D91" w:rsidRPr="0074181C">
        <w:rPr>
          <w:rFonts w:ascii="Times New Roman" w:hAnsi="Times New Roman" w:cs="Times New Roman"/>
          <w:lang w:val="es-ES_tradnl"/>
        </w:rPr>
        <w:t xml:space="preserve">emplos de conjuntos unitarios, </w:t>
      </w:r>
      <w:r w:rsidRPr="0074181C">
        <w:rPr>
          <w:rFonts w:ascii="Times New Roman" w:hAnsi="Times New Roman" w:cs="Times New Roman"/>
          <w:lang w:val="es-ES_tradnl"/>
        </w:rPr>
        <w:t xml:space="preserve">determínalos por comprensión y por extensión. </w:t>
      </w:r>
    </w:p>
    <w:p w14:paraId="69D043AB" w14:textId="77777777" w:rsidR="00EB72AA" w:rsidRPr="007F74EA" w:rsidRDefault="00EB72A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63E952" w14:textId="4CFA9FA4" w:rsidR="00CC7D91" w:rsidRDefault="00CC7D9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263932" w14:textId="77777777" w:rsidR="0074181C" w:rsidRDefault="0074181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56DD4AD" w14:textId="5E17A367" w:rsidR="00CA7DA0" w:rsidRPr="0074181C" w:rsidRDefault="00CA7DA0" w:rsidP="005B1760">
      <w:pPr>
        <w:rPr>
          <w:rFonts w:ascii="Times New Roman" w:hAnsi="Times New Roman" w:cs="Times New Roman"/>
          <w:lang w:val="es-ES_tradnl"/>
        </w:rPr>
      </w:pPr>
      <w:r w:rsidRPr="0074181C">
        <w:rPr>
          <w:rFonts w:ascii="Times New Roman" w:hAnsi="Times New Roman" w:cs="Times New Roman"/>
          <w:lang w:val="es-ES_tradnl"/>
        </w:rPr>
        <w:t xml:space="preserve">¿Un conjunto unitario es también un conjunto finito?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2686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697B"/>
    <w:rsid w:val="001A7CA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558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81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A7DA0"/>
    <w:rsid w:val="00CB02D2"/>
    <w:rsid w:val="00CC7D91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DF709D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72AA"/>
    <w:rsid w:val="00EC398E"/>
    <w:rsid w:val="00EC3FD8"/>
    <w:rsid w:val="00EF7BBC"/>
    <w:rsid w:val="00F0578F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090F85C-3B49-48B1-A9E5-43D22268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2015-02-24T14:01:00Z</dcterms:created>
  <dcterms:modified xsi:type="dcterms:W3CDTF">2015-02-24T14:01:00Z</dcterms:modified>
</cp:coreProperties>
</file>