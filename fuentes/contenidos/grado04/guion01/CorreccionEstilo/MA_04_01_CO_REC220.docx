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33C5E295" w:rsidR="00E61A4B" w:rsidRPr="006D02A8" w:rsidRDefault="007D1620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>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1EB5508C" w:rsidR="00E14BD5" w:rsidRPr="000719EE" w:rsidRDefault="0035409D" w:rsidP="00E14BD5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del w:id="0" w:author="Chris" w:date="2015-03-07T19:02:00Z">
        <w:r w:rsidDel="00AA008C">
          <w:rPr>
            <w:rFonts w:ascii="Times New Roman" w:hAnsi="Times New Roman" w:cs="Times New Roman"/>
            <w:color w:val="000000"/>
            <w:lang w:val="es-CO"/>
          </w:rPr>
          <w:delText>C</w:delText>
        </w:r>
      </w:del>
      <w:ins w:id="1" w:author="Chris" w:date="2015-03-07T19:02:00Z">
        <w:r w:rsidR="00AA008C">
          <w:rPr>
            <w:rFonts w:ascii="Times New Roman" w:hAnsi="Times New Roman" w:cs="Times New Roman"/>
            <w:color w:val="000000"/>
            <w:lang w:val="es-CO"/>
          </w:rPr>
          <w:t>c</w:t>
        </w:r>
      </w:ins>
      <w:r>
        <w:rPr>
          <w:rFonts w:ascii="Times New Roman" w:hAnsi="Times New Roman" w:cs="Times New Roman"/>
          <w:color w:val="000000"/>
          <w:lang w:val="es-CO"/>
        </w:rPr>
        <w:t>onjuntos</w:t>
      </w:r>
      <w:del w:id="2" w:author="Chris" w:date="2015-03-07T19:02:00Z">
        <w:r w:rsidRPr="00B110DC" w:rsidDel="00AA008C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3611D3CA" w:rsidR="000719EE" w:rsidRPr="000719EE" w:rsidRDefault="0035409D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Actividad para reforzar </w:t>
      </w:r>
      <w:r>
        <w:rPr>
          <w:rFonts w:ascii="Times New Roman" w:hAnsi="Times New Roman" w:cs="Times New Roman"/>
          <w:color w:val="000000"/>
          <w:lang w:val="es-CO"/>
        </w:rPr>
        <w:t>el análisis de conjuntos, sus relaciones, clasificación y operaciones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272A3BA" w:rsidR="000719EE" w:rsidRPr="000719EE" w:rsidRDefault="003540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Conjuntos, pertenencia, contenencia, unión, intersección, diferencia entre conjuntos, operaciones entre conjuntos.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840ADCD" w:rsidR="000719EE" w:rsidRPr="000719EE" w:rsidRDefault="003540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1E1014F" w:rsidR="005F4C68" w:rsidRPr="005F4C68" w:rsidRDefault="00E36B6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FFBE2FA" w:rsidR="002E4EE6" w:rsidRPr="00AC7496" w:rsidRDefault="00E36B6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394EE7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D3F8242" w:rsidR="006F1FE3" w:rsidRPr="005F4C68" w:rsidRDefault="00E36B6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7F2E8A5" w:rsidR="000719EE" w:rsidRPr="000719EE" w:rsidRDefault="00E36B6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2-Medio 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67E87B44" w:rsidR="000719EE" w:rsidRPr="000719EE" w:rsidRDefault="0035409D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ins w:id="3" w:author="Chris" w:date="2015-03-07T19:09:00Z">
        <w:r w:rsidR="00AA008C">
          <w:rPr>
            <w:rFonts w:ascii="Times New Roman" w:hAnsi="Times New Roman" w:cs="Times New Roman"/>
            <w:color w:val="000000"/>
            <w:lang w:val="es-CO"/>
          </w:rPr>
          <w:t>c</w:t>
        </w:r>
      </w:ins>
      <w:del w:id="4" w:author="Chris" w:date="2015-03-07T19:09:00Z">
        <w:r w:rsidDel="00AA008C">
          <w:rPr>
            <w:rFonts w:ascii="Times New Roman" w:hAnsi="Times New Roman" w:cs="Times New Roman"/>
            <w:color w:val="000000"/>
            <w:lang w:val="es-CO"/>
          </w:rPr>
          <w:delText>C</w:delText>
        </w:r>
      </w:del>
      <w:r>
        <w:rPr>
          <w:rFonts w:ascii="Times New Roman" w:hAnsi="Times New Roman" w:cs="Times New Roman"/>
          <w:color w:val="000000"/>
          <w:lang w:val="es-CO"/>
        </w:rPr>
        <w:t>onjuntos</w:t>
      </w:r>
      <w:del w:id="5" w:author="Chris" w:date="2015-03-07T19:09:00Z">
        <w:r w:rsidRPr="00B110DC" w:rsidDel="00AA008C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7EFA640" w:rsidR="000719EE" w:rsidRPr="000719EE" w:rsidRDefault="00A33C3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7EC4DD2" w14:textId="61137970" w:rsidR="000719EE" w:rsidRDefault="009C65D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las afirmaciones correctas. </w:t>
      </w:r>
    </w:p>
    <w:p w14:paraId="18887E29" w14:textId="77777777" w:rsidR="009C65D6" w:rsidRPr="000719EE" w:rsidRDefault="009C65D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1273111" w:rsidR="000719EE" w:rsidRDefault="00573D3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1792369D" w:rsidR="00584F8B" w:rsidRPr="00CD652E" w:rsidRDefault="00573D34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F45EBEA" w:rsidR="000719EE" w:rsidRDefault="00573D3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187869C5" w:rsidR="009C4689" w:rsidRPr="000719EE" w:rsidRDefault="00573D3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4BC5969" w14:textId="77777777" w:rsidR="00770B95" w:rsidRPr="000719EE" w:rsidRDefault="00770B95" w:rsidP="00770B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con atención la representación gráfica de los conjuntos F y M, luego selecciona las afirmaciones correctas. 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93638A" w14:textId="3C86E59B" w:rsidR="00C531DB" w:rsidRDefault="00770B95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130C27FF" wp14:editId="6DBE671E">
            <wp:extent cx="3886200" cy="2533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AB08FE" w14:textId="48F19759" w:rsidR="00977ABD" w:rsidRPr="006D02A8" w:rsidRDefault="00977ABD" w:rsidP="00977ABD">
      <w:pPr>
        <w:ind w:firstLine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CO_REC210_IMG01n.png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85BBD5" w14:textId="320DFAEC" w:rsidR="00770B95" w:rsidRPr="006D02A8" w:rsidRDefault="00770B95" w:rsidP="00770B95">
      <w:pPr>
        <w:ind w:firstLine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CO_REC210_</w:t>
      </w:r>
      <w:r w:rsidR="00977ABD">
        <w:rPr>
          <w:rFonts w:ascii="Times New Roman" w:hAnsi="Times New Roman" w:cs="Times New Roman"/>
          <w:color w:val="000000"/>
          <w:lang w:val="es-CO"/>
        </w:rPr>
        <w:t>IMG01a.png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5CCDD9D6" w:rsidR="00584F8B" w:rsidRPr="004D3C19" w:rsidRDefault="004D3C19" w:rsidP="009E30CB">
      <w:pPr>
        <w:pStyle w:val="Prrafodelista"/>
        <w:numPr>
          <w:ilvl w:val="0"/>
          <w:numId w:val="2"/>
        </w:numPr>
        <w:rPr>
          <w:rFonts w:ascii="Arial" w:hAnsi="Arial" w:cs="Arial"/>
          <w:b/>
          <w:lang w:val="es-ES_tradnl"/>
        </w:rPr>
      </w:pPr>
      <w:r w:rsidRPr="004D3C19">
        <w:rPr>
          <w:rFonts w:ascii="Arial" w:hAnsi="Arial" w:cs="Arial"/>
          <w:b/>
          <w:lang w:val="es-ES_tradnl"/>
        </w:rPr>
        <w:t>m</w:t>
      </w:r>
      <w:r w:rsidRPr="0055086A">
        <w:rPr>
          <w:rFonts w:ascii="Arial" w:hAnsi="Arial" w:cs="Arial"/>
          <w:b/>
          <w:lang w:val="es-ES_tradnl"/>
        </w:rPr>
        <w:t xml:space="preserve"> </w:t>
      </w:r>
      <w:r w:rsidRPr="0055086A">
        <w:rPr>
          <w:rFonts w:ascii="Cambria Math" w:hAnsi="Cambria Math" w:cs="Cambria Math"/>
          <w:b/>
          <w:lang w:val="es-ES_tradnl"/>
        </w:rPr>
        <w:t>∈</w:t>
      </w:r>
      <w:r>
        <w:rPr>
          <w:rFonts w:ascii="Cambria Math" w:hAnsi="Cambria Math" w:cs="Cambria Math"/>
          <w:b/>
          <w:lang w:val="es-ES_tradnl"/>
        </w:rPr>
        <w:t xml:space="preserve"> </w:t>
      </w:r>
      <w:r w:rsidR="009E30CB" w:rsidRPr="004D3C19">
        <w:rPr>
          <w:rFonts w:ascii="Arial" w:hAnsi="Arial" w:cs="Arial"/>
          <w:b/>
          <w:i/>
          <w:lang w:val="es-ES_tradnl"/>
        </w:rPr>
        <w:t>M</w:t>
      </w:r>
      <w:ins w:id="6" w:author="Chris" w:date="2015-03-07T19:09:00Z">
        <w:r w:rsidR="00AA008C">
          <w:rPr>
            <w:rFonts w:ascii="Arial" w:hAnsi="Arial" w:cs="Arial"/>
            <w:i/>
            <w:lang w:val="es-ES_tradnl"/>
          </w:rPr>
          <w:t>.</w:t>
        </w:r>
      </w:ins>
    </w:p>
    <w:p w14:paraId="720AA34F" w14:textId="602AC36D" w:rsidR="009E30CB" w:rsidRPr="004D3C19" w:rsidRDefault="004D3C19" w:rsidP="009E30CB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</w:t>
      </w:r>
      <w:r w:rsidRPr="0055086A">
        <w:rPr>
          <w:rFonts w:ascii="Arial" w:hAnsi="Arial" w:cs="Arial"/>
          <w:lang w:val="es-ES_tradnl"/>
        </w:rPr>
        <w:t xml:space="preserve"> </w:t>
      </w:r>
      <w:r w:rsidR="0055086A" w:rsidRPr="0055086A">
        <w:rPr>
          <w:rFonts w:ascii="Cambria Math" w:hAnsi="Cambria Math" w:cs="Cambria Math"/>
          <w:lang w:val="es-ES_tradnl"/>
        </w:rPr>
        <w:t>∉</w:t>
      </w:r>
      <w:r w:rsidR="0055086A">
        <w:rPr>
          <w:rFonts w:ascii="Arial" w:hAnsi="Arial" w:cs="Arial"/>
          <w:lang w:val="es-ES_tradnl"/>
        </w:rPr>
        <w:t xml:space="preserve"> </w:t>
      </w:r>
      <w:r w:rsidR="009E30CB" w:rsidRPr="004D3C19">
        <w:rPr>
          <w:rFonts w:ascii="Arial" w:hAnsi="Arial" w:cs="Arial"/>
          <w:i/>
          <w:lang w:val="es-ES_tradnl"/>
        </w:rPr>
        <w:t>F</w:t>
      </w:r>
      <w:ins w:id="7" w:author="Chris" w:date="2015-03-07T19:09:00Z">
        <w:r w:rsidR="00AA008C">
          <w:rPr>
            <w:rFonts w:ascii="Arial" w:hAnsi="Arial" w:cs="Arial"/>
            <w:i/>
            <w:lang w:val="es-ES_tradnl"/>
          </w:rPr>
          <w:t>.</w:t>
        </w:r>
      </w:ins>
    </w:p>
    <w:p w14:paraId="35EAA83B" w14:textId="639820E2" w:rsidR="009E30CB" w:rsidRPr="004D3C19" w:rsidRDefault="009E30CB" w:rsidP="009E30CB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4D3C19">
        <w:rPr>
          <w:rFonts w:ascii="Arial" w:hAnsi="Arial" w:cs="Arial"/>
          <w:lang w:val="es-ES_tradnl"/>
        </w:rPr>
        <w:t xml:space="preserve">q </w:t>
      </w:r>
      <w:r w:rsidR="004D3C19" w:rsidRPr="004D3C19">
        <w:rPr>
          <w:rFonts w:ascii="Cambria Math" w:hAnsi="Cambria Math" w:cs="Cambria Math"/>
          <w:lang w:val="es-ES_tradnl"/>
        </w:rPr>
        <w:t>∈</w:t>
      </w:r>
      <w:r w:rsidRPr="004D3C19">
        <w:rPr>
          <w:rFonts w:ascii="Arial" w:hAnsi="Arial" w:cs="Arial"/>
          <w:lang w:val="es-ES_tradnl"/>
        </w:rPr>
        <w:t xml:space="preserve"> </w:t>
      </w:r>
      <w:r w:rsidRPr="004D3C19">
        <w:rPr>
          <w:rFonts w:ascii="Arial" w:hAnsi="Arial" w:cs="Arial"/>
          <w:i/>
          <w:lang w:val="es-ES_tradnl"/>
        </w:rPr>
        <w:t>F</w:t>
      </w:r>
      <w:ins w:id="8" w:author="Chris" w:date="2015-03-07T19:09:00Z">
        <w:r w:rsidR="00AA008C">
          <w:rPr>
            <w:rFonts w:ascii="Arial" w:hAnsi="Arial" w:cs="Arial"/>
            <w:i/>
            <w:lang w:val="es-ES_tradnl"/>
          </w:rPr>
          <w:t>.</w:t>
        </w:r>
      </w:ins>
    </w:p>
    <w:p w14:paraId="6644583B" w14:textId="5E327AB5" w:rsidR="009E30CB" w:rsidRPr="004D3C19" w:rsidRDefault="004D3C19" w:rsidP="009E30CB">
      <w:pPr>
        <w:pStyle w:val="Prrafodelista"/>
        <w:numPr>
          <w:ilvl w:val="0"/>
          <w:numId w:val="2"/>
        </w:numPr>
        <w:rPr>
          <w:rFonts w:ascii="Arial" w:hAnsi="Arial" w:cs="Arial"/>
          <w:b/>
          <w:lang w:val="es-ES_tradnl"/>
        </w:rPr>
      </w:pPr>
      <w:r w:rsidRPr="004D3C19">
        <w:rPr>
          <w:rFonts w:ascii="Arial" w:hAnsi="Arial" w:cs="Arial"/>
          <w:b/>
          <w:lang w:val="es-ES_tradnl"/>
        </w:rPr>
        <w:t xml:space="preserve">s </w:t>
      </w:r>
      <w:r w:rsidRPr="004D3C19">
        <w:rPr>
          <w:rFonts w:ascii="Cambria Math" w:hAnsi="Cambria Math" w:cs="Cambria Math"/>
          <w:b/>
          <w:lang w:val="es-ES_tradnl"/>
        </w:rPr>
        <w:t>∉</w:t>
      </w:r>
      <m:oMath>
        <m:r>
          <m:rPr>
            <m:sty m:val="bi"/>
          </m:rPr>
          <w:rPr>
            <w:rFonts w:ascii="Cambria Math" w:hAnsi="Cambria Math" w:cs="Arial"/>
            <w:lang w:val="es-ES_tradnl"/>
          </w:rPr>
          <m:t xml:space="preserve"> </m:t>
        </m:r>
      </m:oMath>
      <w:r w:rsidR="009E30CB" w:rsidRPr="004D3C19">
        <w:rPr>
          <w:rFonts w:ascii="Arial" w:hAnsi="Arial" w:cs="Arial"/>
          <w:b/>
          <w:lang w:val="es-ES_tradnl"/>
        </w:rPr>
        <w:t xml:space="preserve"> </w:t>
      </w:r>
      <w:r w:rsidR="009E30CB" w:rsidRPr="004D3C19">
        <w:rPr>
          <w:rFonts w:ascii="Arial" w:hAnsi="Arial" w:cs="Arial"/>
          <w:b/>
          <w:i/>
          <w:lang w:val="es-ES_tradnl"/>
        </w:rPr>
        <w:t>F</w:t>
      </w:r>
      <w:ins w:id="9" w:author="Chris" w:date="2015-03-07T19:09:00Z">
        <w:r w:rsidR="00AA008C">
          <w:rPr>
            <w:rFonts w:ascii="Arial" w:hAnsi="Arial" w:cs="Arial"/>
            <w:i/>
            <w:lang w:val="es-ES_tradnl"/>
          </w:rPr>
          <w:t>.</w:t>
        </w:r>
      </w:ins>
    </w:p>
    <w:p w14:paraId="01046D0D" w14:textId="77777777" w:rsidR="009E30CB" w:rsidRPr="009E30CB" w:rsidRDefault="009E30CB" w:rsidP="006D02A8">
      <w:pPr>
        <w:rPr>
          <w:rFonts w:ascii="Arial" w:hAnsi="Arial" w:cs="Arial"/>
          <w:lang w:val="es-ES_tradnl"/>
        </w:rPr>
      </w:pP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3BE0FFD" w14:textId="1807598E" w:rsidR="000A5C4C" w:rsidRPr="009510B5" w:rsidRDefault="000A5C4C" w:rsidP="000A5C4C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D781FBF" w14:textId="77777777" w:rsidR="000A5C4C" w:rsidRPr="000719EE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con atención la representación gráfica de los conjuntos F y M, luego selecciona las afirmaciones correctas. </w:t>
      </w:r>
    </w:p>
    <w:p w14:paraId="7466BD1F" w14:textId="77777777" w:rsidR="000A5C4C" w:rsidRPr="009510B5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24724D31" w14:textId="77777777" w:rsidR="000A5C4C" w:rsidRPr="007F74EA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0081F1A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629DFB2A" w14:textId="77777777" w:rsidR="000A5C4C" w:rsidRPr="0072270A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B9687A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0E9F194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9E58BC3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</w:rPr>
        <w:lastRenderedPageBreak/>
        <w:drawing>
          <wp:inline distT="0" distB="0" distL="0" distR="0" wp14:anchorId="660CAC42" wp14:editId="0F3958B0">
            <wp:extent cx="3886200" cy="2533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F9F3F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481A9A" w14:textId="1C2203E6" w:rsidR="00977ABD" w:rsidRPr="006D02A8" w:rsidRDefault="00977ABD" w:rsidP="00977ABD">
      <w:pPr>
        <w:ind w:firstLine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CO_REC210_IMG02n.png</w:t>
      </w:r>
    </w:p>
    <w:p w14:paraId="6BFCDA79" w14:textId="77777777" w:rsidR="000A5C4C" w:rsidRPr="00C531DB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642B3" w14:textId="77777777" w:rsidR="000A5C4C" w:rsidRPr="00C531DB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E49B8B3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D3F858A" w14:textId="6F916FA1" w:rsidR="000A5C4C" w:rsidRPr="006D02A8" w:rsidRDefault="000A5C4C" w:rsidP="000A5C4C">
      <w:pPr>
        <w:ind w:firstLine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CO_REC210_</w:t>
      </w:r>
      <w:r w:rsidR="00977ABD">
        <w:rPr>
          <w:rFonts w:ascii="Times New Roman" w:hAnsi="Times New Roman" w:cs="Times New Roman"/>
          <w:color w:val="000000"/>
          <w:lang w:val="es-CO"/>
        </w:rPr>
        <w:t>IMG02a.png</w:t>
      </w:r>
    </w:p>
    <w:p w14:paraId="6D0358AD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50E115C3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46DD89D" w14:textId="311273D4" w:rsidR="000A5C4C" w:rsidRDefault="000A5C4C" w:rsidP="000A5C4C">
      <w:pPr>
        <w:pStyle w:val="Prrafodelista"/>
        <w:numPr>
          <w:ilvl w:val="0"/>
          <w:numId w:val="3"/>
        </w:numPr>
        <w:rPr>
          <w:rFonts w:ascii="Arial" w:hAnsi="Arial" w:cs="Arial"/>
          <w:lang w:val="es-ES_tradnl"/>
        </w:rPr>
      </w:pPr>
      <w:r w:rsidRPr="004D3C19">
        <w:rPr>
          <w:rFonts w:ascii="Arial" w:hAnsi="Arial" w:cs="Arial"/>
          <w:i/>
          <w:lang w:val="es-ES_tradnl"/>
        </w:rPr>
        <w:t xml:space="preserve">F </w:t>
      </w:r>
      <w:r w:rsidR="004D3C19" w:rsidRPr="004D3C19">
        <w:rPr>
          <w:rFonts w:ascii="Arial" w:hAnsi="Arial" w:cs="Arial"/>
          <w:lang w:val="es-ES_tradnl"/>
        </w:rPr>
        <w:t>∩</w:t>
      </w:r>
      <w:r w:rsidRPr="000A5C4C">
        <w:rPr>
          <w:rFonts w:ascii="Arial" w:hAnsi="Arial" w:cs="Arial"/>
          <w:lang w:val="es-ES_tradnl"/>
        </w:rPr>
        <w:t xml:space="preserve"> </w:t>
      </w:r>
      <w:r w:rsidRPr="004D3C19">
        <w:rPr>
          <w:rFonts w:ascii="Arial" w:hAnsi="Arial" w:cs="Arial"/>
          <w:i/>
          <w:lang w:val="es-ES_tradnl"/>
        </w:rPr>
        <w:t>M</w:t>
      </w:r>
      <w:r w:rsidRPr="000A5C4C">
        <w:rPr>
          <w:rFonts w:ascii="Arial" w:hAnsi="Arial" w:cs="Arial"/>
          <w:lang w:val="es-ES_tradnl"/>
        </w:rPr>
        <w:t xml:space="preserve"> = { </w:t>
      </w:r>
      <w:del w:id="10" w:author="Chris" w:date="2015-03-07T19:10:00Z">
        <w:r w:rsidRPr="000A5C4C" w:rsidDel="00AA008C">
          <w:rPr>
            <w:rFonts w:ascii="Arial" w:hAnsi="Arial" w:cs="Arial"/>
            <w:lang w:val="es-ES_tradnl"/>
          </w:rPr>
          <w:delText xml:space="preserve">  </w:delText>
        </w:r>
      </w:del>
      <w:r w:rsidRPr="000A5C4C">
        <w:rPr>
          <w:rFonts w:ascii="Arial" w:hAnsi="Arial" w:cs="Arial"/>
          <w:lang w:val="es-ES_tradnl"/>
        </w:rPr>
        <w:t>}</w:t>
      </w:r>
    </w:p>
    <w:p w14:paraId="1F25DB50" w14:textId="29816C62" w:rsidR="000A5C4C" w:rsidRPr="002A6019" w:rsidRDefault="000A5C4C" w:rsidP="000A5C4C">
      <w:pPr>
        <w:pStyle w:val="Prrafodelista"/>
        <w:numPr>
          <w:ilvl w:val="0"/>
          <w:numId w:val="3"/>
        </w:numPr>
        <w:rPr>
          <w:rFonts w:ascii="Arial" w:hAnsi="Arial" w:cs="Arial"/>
          <w:b/>
          <w:lang w:val="es-ES_tradnl"/>
        </w:rPr>
      </w:pPr>
      <w:r w:rsidRPr="004D3C19">
        <w:rPr>
          <w:rFonts w:ascii="Arial" w:hAnsi="Arial" w:cs="Arial"/>
          <w:b/>
          <w:i/>
          <w:lang w:val="es-ES_tradnl"/>
        </w:rPr>
        <w:t>F</w:t>
      </w:r>
      <w:r w:rsidRPr="002A6019">
        <w:rPr>
          <w:rFonts w:ascii="Arial" w:hAnsi="Arial" w:cs="Arial"/>
          <w:b/>
          <w:lang w:val="es-ES_tradnl"/>
        </w:rPr>
        <w:t xml:space="preserve"> </w:t>
      </w:r>
      <w:r w:rsidR="004D3C19" w:rsidRPr="004D3C19">
        <w:rPr>
          <w:rFonts w:ascii="Arial" w:hAnsi="Arial" w:cs="Arial"/>
          <w:b/>
          <w:lang w:val="es-ES_tradnl"/>
        </w:rPr>
        <w:t>∩</w:t>
      </w:r>
      <w:r w:rsidR="004D3C19">
        <w:rPr>
          <w:rFonts w:ascii="Arial" w:hAnsi="Arial" w:cs="Arial"/>
          <w:b/>
          <w:lang w:val="es-ES_tradnl"/>
        </w:rPr>
        <w:t xml:space="preserve"> </w:t>
      </w:r>
      <w:r w:rsidRPr="004D3C19">
        <w:rPr>
          <w:rFonts w:ascii="Arial" w:hAnsi="Arial" w:cs="Arial"/>
          <w:b/>
          <w:i/>
          <w:lang w:val="es-ES_tradnl"/>
        </w:rPr>
        <w:t>M</w:t>
      </w:r>
      <w:r w:rsidRPr="002A6019">
        <w:rPr>
          <w:rFonts w:ascii="Arial" w:hAnsi="Arial" w:cs="Arial"/>
          <w:b/>
          <w:lang w:val="es-ES_tradnl"/>
        </w:rPr>
        <w:t xml:space="preserve"> = {</w:t>
      </w:r>
      <w:r w:rsidR="004321B5" w:rsidRPr="002A6019">
        <w:rPr>
          <w:rFonts w:ascii="Arial" w:hAnsi="Arial" w:cs="Arial"/>
          <w:b/>
          <w:lang w:val="es-ES_tradnl"/>
        </w:rPr>
        <w:t>i,</w:t>
      </w:r>
      <w:r w:rsidR="00977ABD">
        <w:rPr>
          <w:rFonts w:ascii="Arial" w:hAnsi="Arial" w:cs="Arial"/>
          <w:b/>
          <w:lang w:val="es-ES_tradnl"/>
        </w:rPr>
        <w:t xml:space="preserve"> </w:t>
      </w:r>
      <w:r w:rsidR="004321B5" w:rsidRPr="002A6019">
        <w:rPr>
          <w:rFonts w:ascii="Arial" w:hAnsi="Arial" w:cs="Arial"/>
          <w:b/>
          <w:lang w:val="es-ES_tradnl"/>
        </w:rPr>
        <w:t>o</w:t>
      </w:r>
      <w:r w:rsidRPr="002A6019">
        <w:rPr>
          <w:rFonts w:ascii="Arial" w:hAnsi="Arial" w:cs="Arial"/>
          <w:b/>
          <w:lang w:val="es-ES_tradnl"/>
        </w:rPr>
        <w:t>}</w:t>
      </w:r>
    </w:p>
    <w:p w14:paraId="0A5B4097" w14:textId="519A4E37" w:rsidR="000A5C4C" w:rsidRPr="000A5C4C" w:rsidRDefault="000A5C4C" w:rsidP="000A5C4C">
      <w:pPr>
        <w:pStyle w:val="Prrafodelista"/>
        <w:numPr>
          <w:ilvl w:val="0"/>
          <w:numId w:val="3"/>
        </w:numPr>
        <w:rPr>
          <w:rFonts w:ascii="Arial" w:hAnsi="Arial" w:cs="Arial"/>
          <w:lang w:val="es-ES_tradnl"/>
        </w:rPr>
      </w:pPr>
      <w:r w:rsidRPr="004D3C19">
        <w:rPr>
          <w:rFonts w:ascii="Arial" w:hAnsi="Arial" w:cs="Arial"/>
          <w:i/>
          <w:lang w:val="es-ES_tradnl"/>
        </w:rPr>
        <w:t>F</w:t>
      </w:r>
      <w:r w:rsidRPr="000A5C4C">
        <w:rPr>
          <w:rFonts w:ascii="Arial" w:hAnsi="Arial" w:cs="Arial"/>
          <w:lang w:val="es-ES_tradnl"/>
        </w:rPr>
        <w:t xml:space="preserve"> </w:t>
      </w:r>
      <w:r w:rsidR="004D3C19" w:rsidRPr="004D3C19">
        <w:rPr>
          <w:rFonts w:ascii="Arial" w:hAnsi="Arial" w:cs="Arial"/>
          <w:lang w:val="es-ES_tradnl"/>
        </w:rPr>
        <w:t>∩</w:t>
      </w:r>
      <w:r w:rsidRPr="000A5C4C">
        <w:rPr>
          <w:rFonts w:ascii="Arial" w:hAnsi="Arial" w:cs="Arial"/>
          <w:lang w:val="es-ES_tradnl"/>
        </w:rPr>
        <w:t xml:space="preserve"> </w:t>
      </w:r>
      <w:r w:rsidRPr="004D3C19">
        <w:rPr>
          <w:rFonts w:ascii="Arial" w:hAnsi="Arial" w:cs="Arial"/>
          <w:i/>
          <w:lang w:val="es-ES_tradnl"/>
        </w:rPr>
        <w:t>M</w:t>
      </w:r>
      <w:r w:rsidRPr="000A5C4C">
        <w:rPr>
          <w:rFonts w:ascii="Arial" w:hAnsi="Arial" w:cs="Arial"/>
          <w:lang w:val="es-ES_tradnl"/>
        </w:rPr>
        <w:t xml:space="preserve"> </w:t>
      </w:r>
      <w:r w:rsidR="004321B5">
        <w:rPr>
          <w:rFonts w:ascii="Arial" w:hAnsi="Arial" w:cs="Arial"/>
          <w:lang w:val="es-ES_tradnl"/>
        </w:rPr>
        <w:t>es vacío</w:t>
      </w:r>
      <w:ins w:id="11" w:author="Chris" w:date="2015-03-07T19:10:00Z">
        <w:r w:rsidR="00AA008C">
          <w:rPr>
            <w:rFonts w:ascii="Arial" w:hAnsi="Arial" w:cs="Arial"/>
            <w:lang w:val="es-ES_tradnl"/>
          </w:rPr>
          <w:t>.</w:t>
        </w:r>
      </w:ins>
    </w:p>
    <w:p w14:paraId="76A7D1BB" w14:textId="27B7735E" w:rsidR="000A5C4C" w:rsidRPr="002A6019" w:rsidRDefault="00977ABD" w:rsidP="000A5C4C">
      <w:pPr>
        <w:pStyle w:val="Prrafodelista"/>
        <w:numPr>
          <w:ilvl w:val="0"/>
          <w:numId w:val="3"/>
        </w:num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El cardinal de </w:t>
      </w:r>
      <w:r w:rsidR="000A5C4C" w:rsidRPr="00FF62BA">
        <w:rPr>
          <w:rFonts w:ascii="Arial" w:hAnsi="Arial" w:cs="Arial"/>
          <w:b/>
          <w:i/>
          <w:lang w:val="es-ES_tradnl"/>
        </w:rPr>
        <w:t>F</w:t>
      </w:r>
      <w:r w:rsidR="000A5C4C" w:rsidRPr="002A6019">
        <w:rPr>
          <w:rFonts w:ascii="Arial" w:hAnsi="Arial" w:cs="Arial"/>
          <w:b/>
          <w:lang w:val="es-ES_tradnl"/>
        </w:rPr>
        <w:t xml:space="preserve"> </w:t>
      </w:r>
      <w:r w:rsidR="004D3C19" w:rsidRPr="004D3C19">
        <w:rPr>
          <w:rFonts w:ascii="Arial" w:hAnsi="Arial" w:cs="Arial"/>
          <w:b/>
          <w:lang w:val="es-ES_tradnl"/>
        </w:rPr>
        <w:t>∩</w:t>
      </w:r>
      <w:r w:rsidR="000A5C4C" w:rsidRPr="002A6019">
        <w:rPr>
          <w:rFonts w:ascii="Arial" w:hAnsi="Arial" w:cs="Arial"/>
          <w:b/>
          <w:lang w:val="es-ES_tradnl"/>
        </w:rPr>
        <w:t xml:space="preserve"> </w:t>
      </w:r>
      <w:r w:rsidR="000A5C4C" w:rsidRPr="00FF62BA">
        <w:rPr>
          <w:rFonts w:ascii="Arial" w:hAnsi="Arial" w:cs="Arial"/>
          <w:b/>
          <w:i/>
          <w:lang w:val="es-ES_tradnl"/>
        </w:rPr>
        <w:t>M</w:t>
      </w:r>
      <w:r w:rsidR="000A5C4C" w:rsidRPr="002A6019">
        <w:rPr>
          <w:rFonts w:ascii="Arial" w:hAnsi="Arial" w:cs="Arial"/>
          <w:b/>
          <w:lang w:val="es-ES_tradnl"/>
        </w:rPr>
        <w:t xml:space="preserve"> </w:t>
      </w:r>
      <w:r>
        <w:rPr>
          <w:rFonts w:ascii="Arial" w:hAnsi="Arial" w:cs="Arial"/>
          <w:b/>
          <w:lang w:val="es-ES_tradnl"/>
        </w:rPr>
        <w:t>es 2</w:t>
      </w:r>
      <w:ins w:id="12" w:author="Chris" w:date="2015-03-07T19:10:00Z">
        <w:r w:rsidR="00AA008C">
          <w:rPr>
            <w:rFonts w:ascii="Arial" w:hAnsi="Arial" w:cs="Arial"/>
            <w:lang w:val="es-ES_tradnl"/>
          </w:rPr>
          <w:t>.</w:t>
        </w:r>
      </w:ins>
    </w:p>
    <w:p w14:paraId="751BCAEF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4645331A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67C64515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3AB3A9ED" w14:textId="009B5027" w:rsidR="000A5C4C" w:rsidRPr="009510B5" w:rsidRDefault="000A5C4C" w:rsidP="000A5C4C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2A6019"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98AB839" w14:textId="77777777" w:rsidR="000A5C4C" w:rsidRPr="000719EE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con atención la representación gráfica de los conjuntos F y M, luego selecciona las afirmaciones correctas. </w:t>
      </w:r>
    </w:p>
    <w:p w14:paraId="79CA355A" w14:textId="77777777" w:rsidR="000A5C4C" w:rsidRPr="009510B5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5D6DA4F2" w14:textId="77777777" w:rsidR="000A5C4C" w:rsidRPr="007F74EA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25DBD4B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7133B6DE" w14:textId="77777777" w:rsidR="000A5C4C" w:rsidRPr="0072270A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7FB4D92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EDBBBAC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EBB82F6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35654622" wp14:editId="09405B2D">
            <wp:extent cx="3886200" cy="2533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BEA2A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CD3D574" w14:textId="4D3C4326" w:rsidR="00977ABD" w:rsidRPr="006D02A8" w:rsidRDefault="00977ABD" w:rsidP="00977ABD">
      <w:pPr>
        <w:ind w:firstLine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CO_REC210_IMG03n.png</w:t>
      </w:r>
    </w:p>
    <w:p w14:paraId="0A731C16" w14:textId="77777777" w:rsidR="000A5C4C" w:rsidRPr="00C531DB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D092EC3" w14:textId="77777777" w:rsidR="000A5C4C" w:rsidRPr="00C531DB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53E693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C17949" w14:textId="66E8D22C" w:rsidR="000A5C4C" w:rsidRPr="006D02A8" w:rsidRDefault="000A5C4C" w:rsidP="000A5C4C">
      <w:pPr>
        <w:ind w:firstLine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lastRenderedPageBreak/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CO_REC210_</w:t>
      </w:r>
      <w:r w:rsidR="00977ABD">
        <w:rPr>
          <w:rFonts w:ascii="Times New Roman" w:hAnsi="Times New Roman" w:cs="Times New Roman"/>
          <w:color w:val="000000"/>
          <w:lang w:val="es-CO"/>
        </w:rPr>
        <w:t>IMG03a.png</w:t>
      </w:r>
    </w:p>
    <w:p w14:paraId="76569DDD" w14:textId="77777777" w:rsidR="000A5C4C" w:rsidRPr="007F74EA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3F317E7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E8E9FC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662806A0" w14:textId="43D19964" w:rsidR="002A6019" w:rsidRPr="00FF62BA" w:rsidRDefault="00977ABD" w:rsidP="002A6019">
      <w:pPr>
        <w:pStyle w:val="Prrafodelista"/>
        <w:numPr>
          <w:ilvl w:val="0"/>
          <w:numId w:val="4"/>
        </w:numPr>
        <w:rPr>
          <w:rFonts w:ascii="Arial" w:hAnsi="Arial" w:cs="Arial"/>
          <w:b/>
          <w:lang w:val="es-ES_tradnl"/>
        </w:rPr>
      </w:pPr>
      <w:r w:rsidRPr="00FF62BA">
        <w:rPr>
          <w:rFonts w:ascii="Arial" w:hAnsi="Arial" w:cs="Arial"/>
          <w:b/>
          <w:lang w:val="es-ES_tradnl"/>
        </w:rPr>
        <w:t xml:space="preserve">El cardinal de </w:t>
      </w:r>
      <w:r w:rsidR="002A6019" w:rsidRPr="00FF62BA">
        <w:rPr>
          <w:rFonts w:ascii="Arial" w:hAnsi="Arial" w:cs="Arial"/>
          <w:b/>
          <w:i/>
          <w:lang w:val="es-ES_tradnl"/>
        </w:rPr>
        <w:t>F</w:t>
      </w:r>
      <w:r w:rsidR="00FF62BA" w:rsidRPr="00FF62BA">
        <w:rPr>
          <w:rFonts w:ascii="Arial" w:hAnsi="Arial" w:cs="Arial"/>
          <w:b/>
          <w:lang w:val="es-ES_tradnl"/>
        </w:rPr>
        <w:t xml:space="preserve"> </w:t>
      </w:r>
      <w:r w:rsidR="004D3C19" w:rsidRPr="00FF62BA">
        <w:rPr>
          <w:rFonts w:ascii="Cambria Math" w:hAnsi="Cambria Math" w:cs="Cambria Math"/>
          <w:b/>
          <w:lang w:val="es-ES_tradnl"/>
        </w:rPr>
        <w:t>∪</w:t>
      </w:r>
      <w:r w:rsidR="002A6019" w:rsidRPr="00FF62BA">
        <w:rPr>
          <w:rFonts w:ascii="Arial" w:hAnsi="Arial" w:cs="Arial"/>
          <w:b/>
          <w:lang w:val="es-ES_tradnl"/>
        </w:rPr>
        <w:t xml:space="preserve"> </w:t>
      </w:r>
      <w:r w:rsidR="002A6019" w:rsidRPr="00FF62BA">
        <w:rPr>
          <w:rFonts w:ascii="Arial" w:hAnsi="Arial" w:cs="Arial"/>
          <w:b/>
          <w:i/>
          <w:lang w:val="es-ES_tradnl"/>
        </w:rPr>
        <w:t>M</w:t>
      </w:r>
      <w:r w:rsidR="002A6019" w:rsidRPr="00FF62BA">
        <w:rPr>
          <w:rFonts w:ascii="Arial" w:hAnsi="Arial" w:cs="Arial"/>
          <w:b/>
          <w:lang w:val="es-ES_tradnl"/>
        </w:rPr>
        <w:t xml:space="preserve"> </w:t>
      </w:r>
      <w:r w:rsidRPr="00FF62BA">
        <w:rPr>
          <w:rFonts w:ascii="Arial" w:hAnsi="Arial" w:cs="Arial"/>
          <w:b/>
          <w:lang w:val="es-ES_tradnl"/>
        </w:rPr>
        <w:t>es 8</w:t>
      </w:r>
      <w:ins w:id="13" w:author="Chris" w:date="2015-03-07T19:10:00Z">
        <w:r w:rsidR="00AA008C">
          <w:rPr>
            <w:rFonts w:ascii="Arial" w:hAnsi="Arial" w:cs="Arial"/>
            <w:lang w:val="es-ES_tradnl"/>
          </w:rPr>
          <w:t>.</w:t>
        </w:r>
      </w:ins>
    </w:p>
    <w:p w14:paraId="615E9B31" w14:textId="2404D255" w:rsidR="002A6019" w:rsidRPr="00FF62BA" w:rsidRDefault="002A6019" w:rsidP="002A6019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FF62BA">
        <w:rPr>
          <w:rFonts w:ascii="Arial" w:hAnsi="Arial" w:cs="Arial"/>
          <w:i/>
          <w:lang w:val="es-ES_tradnl"/>
        </w:rPr>
        <w:t>F</w:t>
      </w:r>
      <w:r w:rsidRPr="00FF62BA">
        <w:rPr>
          <w:rFonts w:ascii="Arial" w:hAnsi="Arial" w:cs="Arial"/>
          <w:lang w:val="es-ES_tradnl"/>
        </w:rPr>
        <w:t xml:space="preserve"> </w:t>
      </w:r>
      <w:r w:rsidR="004D3C19" w:rsidRPr="00FF62BA">
        <w:rPr>
          <w:rFonts w:ascii="Cambria Math" w:hAnsi="Cambria Math" w:cs="Cambria Math"/>
          <w:lang w:val="es-ES_tradnl"/>
        </w:rPr>
        <w:t>∪</w:t>
      </w:r>
      <w:r w:rsidRPr="00FF62BA">
        <w:rPr>
          <w:rFonts w:ascii="Arial" w:hAnsi="Arial" w:cs="Arial"/>
          <w:lang w:val="es-ES_tradnl"/>
        </w:rPr>
        <w:t xml:space="preserve"> </w:t>
      </w:r>
      <w:r w:rsidRPr="00FF62BA">
        <w:rPr>
          <w:rFonts w:ascii="Arial" w:hAnsi="Arial" w:cs="Arial"/>
          <w:i/>
          <w:lang w:val="es-ES_tradnl"/>
        </w:rPr>
        <w:t>M</w:t>
      </w:r>
      <w:r w:rsidRPr="00FF62BA">
        <w:rPr>
          <w:rFonts w:ascii="Arial" w:hAnsi="Arial" w:cs="Arial"/>
          <w:lang w:val="es-ES_tradnl"/>
        </w:rPr>
        <w:t xml:space="preserve"> </w:t>
      </w:r>
      <w:r w:rsidR="006C4EA9" w:rsidRPr="00FF62BA">
        <w:rPr>
          <w:rFonts w:ascii="Arial" w:hAnsi="Arial" w:cs="Arial"/>
          <w:lang w:val="es-ES_tradnl"/>
        </w:rPr>
        <w:t>= {i,</w:t>
      </w:r>
      <w:r w:rsidR="00977ABD" w:rsidRPr="00FF62BA">
        <w:rPr>
          <w:rFonts w:ascii="Arial" w:hAnsi="Arial" w:cs="Arial"/>
          <w:lang w:val="es-ES_tradnl"/>
        </w:rPr>
        <w:t xml:space="preserve"> </w:t>
      </w:r>
      <w:r w:rsidR="006C4EA9" w:rsidRPr="00FF62BA">
        <w:rPr>
          <w:rFonts w:ascii="Arial" w:hAnsi="Arial" w:cs="Arial"/>
          <w:lang w:val="es-ES_tradnl"/>
        </w:rPr>
        <w:t>o}</w:t>
      </w:r>
    </w:p>
    <w:p w14:paraId="05C66B55" w14:textId="31076BD1" w:rsidR="002A6019" w:rsidRPr="00FF62BA" w:rsidRDefault="002A6019" w:rsidP="002A6019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FF62BA">
        <w:rPr>
          <w:rFonts w:ascii="Arial" w:hAnsi="Arial" w:cs="Arial"/>
          <w:i/>
          <w:lang w:val="es-ES_tradnl"/>
        </w:rPr>
        <w:t>F</w:t>
      </w:r>
      <w:r w:rsidRPr="00FF62BA">
        <w:rPr>
          <w:rFonts w:ascii="Arial" w:hAnsi="Arial" w:cs="Arial"/>
          <w:lang w:val="es-ES_tradnl"/>
        </w:rPr>
        <w:t xml:space="preserve"> </w:t>
      </w:r>
      <w:r w:rsidR="004D3C19" w:rsidRPr="00FF62BA">
        <w:rPr>
          <w:rFonts w:ascii="Cambria Math" w:hAnsi="Cambria Math" w:cs="Cambria Math"/>
          <w:lang w:val="es-ES_tradnl"/>
        </w:rPr>
        <w:t>∪</w:t>
      </w:r>
      <w:r w:rsidRPr="00FF62BA">
        <w:rPr>
          <w:rFonts w:ascii="Arial" w:hAnsi="Arial" w:cs="Arial"/>
          <w:lang w:val="es-ES_tradnl"/>
        </w:rPr>
        <w:t xml:space="preserve"> </w:t>
      </w:r>
      <w:r w:rsidRPr="00FF62BA">
        <w:rPr>
          <w:rFonts w:ascii="Arial" w:hAnsi="Arial" w:cs="Arial"/>
          <w:i/>
          <w:lang w:val="es-ES_tradnl"/>
        </w:rPr>
        <w:t>M</w:t>
      </w:r>
      <w:r w:rsidR="006C4EA9" w:rsidRPr="00FF62BA">
        <w:rPr>
          <w:rFonts w:ascii="Arial" w:hAnsi="Arial" w:cs="Arial"/>
          <w:lang w:val="es-ES_tradnl"/>
        </w:rPr>
        <w:t xml:space="preserve"> = {a,</w:t>
      </w:r>
      <w:r w:rsidR="00977ABD" w:rsidRPr="00FF62BA">
        <w:rPr>
          <w:rFonts w:ascii="Arial" w:hAnsi="Arial" w:cs="Arial"/>
          <w:lang w:val="es-ES_tradnl"/>
        </w:rPr>
        <w:t xml:space="preserve"> </w:t>
      </w:r>
      <w:r w:rsidR="006C4EA9" w:rsidRPr="00FF62BA">
        <w:rPr>
          <w:rFonts w:ascii="Arial" w:hAnsi="Arial" w:cs="Arial"/>
          <w:lang w:val="es-ES_tradnl"/>
        </w:rPr>
        <w:t>e,</w:t>
      </w:r>
      <w:r w:rsidR="00977ABD" w:rsidRPr="00FF62BA">
        <w:rPr>
          <w:rFonts w:ascii="Arial" w:hAnsi="Arial" w:cs="Arial"/>
          <w:lang w:val="es-ES_tradnl"/>
        </w:rPr>
        <w:t xml:space="preserve"> </w:t>
      </w:r>
      <w:r w:rsidR="006C4EA9" w:rsidRPr="00FF62BA">
        <w:rPr>
          <w:rFonts w:ascii="Arial" w:hAnsi="Arial" w:cs="Arial"/>
          <w:lang w:val="es-ES_tradnl"/>
        </w:rPr>
        <w:t>i,</w:t>
      </w:r>
      <w:r w:rsidR="00977ABD" w:rsidRPr="00FF62BA">
        <w:rPr>
          <w:rFonts w:ascii="Arial" w:hAnsi="Arial" w:cs="Arial"/>
          <w:lang w:val="es-ES_tradnl"/>
        </w:rPr>
        <w:t xml:space="preserve"> </w:t>
      </w:r>
      <w:r w:rsidR="006C4EA9" w:rsidRPr="00FF62BA">
        <w:rPr>
          <w:rFonts w:ascii="Arial" w:hAnsi="Arial" w:cs="Arial"/>
          <w:lang w:val="es-ES_tradnl"/>
        </w:rPr>
        <w:t>o,</w:t>
      </w:r>
      <w:r w:rsidR="00977ABD" w:rsidRPr="00FF62BA">
        <w:rPr>
          <w:rFonts w:ascii="Arial" w:hAnsi="Arial" w:cs="Arial"/>
          <w:lang w:val="es-ES_tradnl"/>
        </w:rPr>
        <w:t xml:space="preserve"> </w:t>
      </w:r>
      <w:r w:rsidR="006C4EA9" w:rsidRPr="00FF62BA">
        <w:rPr>
          <w:rFonts w:ascii="Arial" w:hAnsi="Arial" w:cs="Arial"/>
          <w:lang w:val="es-ES_tradnl"/>
        </w:rPr>
        <w:t>u}</w:t>
      </w:r>
    </w:p>
    <w:p w14:paraId="1376969B" w14:textId="00CBA0A2" w:rsidR="002A6019" w:rsidRPr="00FF62BA" w:rsidRDefault="002A6019" w:rsidP="002A6019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FF62BA">
        <w:rPr>
          <w:rFonts w:ascii="Arial" w:hAnsi="Arial" w:cs="Arial"/>
          <w:b/>
          <w:i/>
          <w:lang w:val="es-ES_tradnl"/>
        </w:rPr>
        <w:t>F</w:t>
      </w:r>
      <w:r w:rsidRPr="00FF62BA">
        <w:rPr>
          <w:rFonts w:ascii="Arial" w:hAnsi="Arial" w:cs="Arial"/>
          <w:b/>
          <w:lang w:val="es-ES_tradnl"/>
        </w:rPr>
        <w:t xml:space="preserve"> </w:t>
      </w:r>
      <w:r w:rsidR="004D3C19" w:rsidRPr="00FF62BA">
        <w:rPr>
          <w:rFonts w:ascii="Cambria Math" w:hAnsi="Cambria Math" w:cs="Cambria Math"/>
          <w:b/>
          <w:lang w:val="es-ES_tradnl"/>
        </w:rPr>
        <w:t>∪</w:t>
      </w:r>
      <w:r w:rsidRPr="00FF62BA">
        <w:rPr>
          <w:rFonts w:ascii="Arial" w:hAnsi="Arial" w:cs="Arial"/>
          <w:b/>
          <w:lang w:val="es-ES_tradnl"/>
        </w:rPr>
        <w:t xml:space="preserve"> </w:t>
      </w:r>
      <w:r w:rsidRPr="00FF62BA">
        <w:rPr>
          <w:rFonts w:ascii="Arial" w:hAnsi="Arial" w:cs="Arial"/>
          <w:b/>
          <w:i/>
          <w:lang w:val="es-ES_tradnl"/>
        </w:rPr>
        <w:t>M</w:t>
      </w:r>
      <w:r w:rsidR="006C4EA9" w:rsidRPr="00FF62BA">
        <w:rPr>
          <w:rFonts w:ascii="Arial" w:hAnsi="Arial" w:cs="Arial"/>
          <w:b/>
          <w:lang w:val="es-ES_tradnl"/>
        </w:rPr>
        <w:t xml:space="preserve"> = {a,</w:t>
      </w:r>
      <w:r w:rsidR="00977ABD" w:rsidRPr="00FF62BA">
        <w:rPr>
          <w:rFonts w:ascii="Arial" w:hAnsi="Arial" w:cs="Arial"/>
          <w:b/>
          <w:lang w:val="es-ES_tradnl"/>
        </w:rPr>
        <w:t xml:space="preserve"> </w:t>
      </w:r>
      <w:r w:rsidR="006C4EA9" w:rsidRPr="00FF62BA">
        <w:rPr>
          <w:rFonts w:ascii="Arial" w:hAnsi="Arial" w:cs="Arial"/>
          <w:b/>
          <w:lang w:val="es-ES_tradnl"/>
        </w:rPr>
        <w:t>e,</w:t>
      </w:r>
      <w:r w:rsidR="00977ABD" w:rsidRPr="00FF62BA">
        <w:rPr>
          <w:rFonts w:ascii="Arial" w:hAnsi="Arial" w:cs="Arial"/>
          <w:b/>
          <w:lang w:val="es-ES_tradnl"/>
        </w:rPr>
        <w:t xml:space="preserve"> </w:t>
      </w:r>
      <w:r w:rsidR="006C4EA9" w:rsidRPr="00FF62BA">
        <w:rPr>
          <w:rFonts w:ascii="Arial" w:hAnsi="Arial" w:cs="Arial"/>
          <w:b/>
          <w:lang w:val="es-ES_tradnl"/>
        </w:rPr>
        <w:t>v,</w:t>
      </w:r>
      <w:r w:rsidR="00977ABD" w:rsidRPr="00FF62BA">
        <w:rPr>
          <w:rFonts w:ascii="Arial" w:hAnsi="Arial" w:cs="Arial"/>
          <w:b/>
          <w:lang w:val="es-ES_tradnl"/>
        </w:rPr>
        <w:t xml:space="preserve"> </w:t>
      </w:r>
      <w:r w:rsidR="006C4EA9" w:rsidRPr="00FF62BA">
        <w:rPr>
          <w:rFonts w:ascii="Arial" w:hAnsi="Arial" w:cs="Arial"/>
          <w:b/>
          <w:lang w:val="es-ES_tradnl"/>
        </w:rPr>
        <w:t>u,</w:t>
      </w:r>
      <w:r w:rsidR="00977ABD" w:rsidRPr="00FF62BA">
        <w:rPr>
          <w:rFonts w:ascii="Arial" w:hAnsi="Arial" w:cs="Arial"/>
          <w:b/>
          <w:lang w:val="es-ES_tradnl"/>
        </w:rPr>
        <w:t xml:space="preserve"> </w:t>
      </w:r>
      <w:r w:rsidR="006C4EA9" w:rsidRPr="00FF62BA">
        <w:rPr>
          <w:rFonts w:ascii="Arial" w:hAnsi="Arial" w:cs="Arial"/>
          <w:b/>
          <w:lang w:val="es-ES_tradnl"/>
        </w:rPr>
        <w:t>i,</w:t>
      </w:r>
      <w:r w:rsidR="00977ABD" w:rsidRPr="00FF62BA">
        <w:rPr>
          <w:rFonts w:ascii="Arial" w:hAnsi="Arial" w:cs="Arial"/>
          <w:b/>
          <w:lang w:val="es-ES_tradnl"/>
        </w:rPr>
        <w:t xml:space="preserve"> </w:t>
      </w:r>
      <w:r w:rsidR="006C4EA9" w:rsidRPr="00FF62BA">
        <w:rPr>
          <w:rFonts w:ascii="Arial" w:hAnsi="Arial" w:cs="Arial"/>
          <w:b/>
          <w:lang w:val="es-ES_tradnl"/>
        </w:rPr>
        <w:t>o,</w:t>
      </w:r>
      <w:r w:rsidR="00977ABD" w:rsidRPr="00FF62BA">
        <w:rPr>
          <w:rFonts w:ascii="Arial" w:hAnsi="Arial" w:cs="Arial"/>
          <w:b/>
          <w:lang w:val="es-ES_tradnl"/>
        </w:rPr>
        <w:t xml:space="preserve"> </w:t>
      </w:r>
      <w:r w:rsidR="006C4EA9" w:rsidRPr="00FF62BA">
        <w:rPr>
          <w:rFonts w:ascii="Arial" w:hAnsi="Arial" w:cs="Arial"/>
          <w:b/>
          <w:lang w:val="es-ES_tradnl"/>
        </w:rPr>
        <w:t>m,</w:t>
      </w:r>
      <w:r w:rsidR="00977ABD" w:rsidRPr="00FF62BA">
        <w:rPr>
          <w:rFonts w:ascii="Arial" w:hAnsi="Arial" w:cs="Arial"/>
          <w:b/>
          <w:lang w:val="es-ES_tradnl"/>
        </w:rPr>
        <w:t xml:space="preserve"> </w:t>
      </w:r>
      <w:r w:rsidR="006C4EA9" w:rsidRPr="00FF62BA">
        <w:rPr>
          <w:rFonts w:ascii="Arial" w:hAnsi="Arial" w:cs="Arial"/>
          <w:b/>
          <w:lang w:val="es-ES_tradnl"/>
        </w:rPr>
        <w:t>p}</w:t>
      </w:r>
    </w:p>
    <w:p w14:paraId="05749B65" w14:textId="77777777" w:rsidR="002A6019" w:rsidRPr="004D3C19" w:rsidRDefault="002A6019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260C2351" w14:textId="77777777" w:rsidR="000A5C4C" w:rsidRPr="004D3C19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7D8589AB" w14:textId="13D0D056" w:rsidR="000A5C4C" w:rsidRPr="009510B5" w:rsidRDefault="000A5C4C" w:rsidP="000A5C4C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4434"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6FF66FA" w14:textId="77777777" w:rsidR="000A5C4C" w:rsidRPr="000719EE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con atención la representación gráfica de los conjuntos F y M, luego selecciona las afirmaciones correctas. </w:t>
      </w:r>
    </w:p>
    <w:p w14:paraId="0F1E300F" w14:textId="77777777" w:rsidR="000A5C4C" w:rsidRPr="009510B5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14265B83" w14:textId="77777777" w:rsidR="000A5C4C" w:rsidRPr="007F74EA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915C93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49993EC8" w14:textId="77777777" w:rsidR="000A5C4C" w:rsidRPr="0072270A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70A4E28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16523A9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15B6AE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0A3C948C" wp14:editId="511B6B4B">
            <wp:extent cx="3886200" cy="2533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DF219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24F9A84" w14:textId="300F5643" w:rsidR="00977ABD" w:rsidRPr="006D02A8" w:rsidRDefault="00977ABD" w:rsidP="00977ABD">
      <w:pPr>
        <w:ind w:firstLine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CO_REC210_IMG04n.png</w:t>
      </w:r>
    </w:p>
    <w:p w14:paraId="3E0D99F6" w14:textId="77777777" w:rsidR="000A5C4C" w:rsidRPr="00C531DB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AD8519A" w14:textId="77777777" w:rsidR="000A5C4C" w:rsidRPr="00C531DB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BF559D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444B9E" w14:textId="117188A0" w:rsidR="000A5C4C" w:rsidRPr="006D02A8" w:rsidRDefault="000A5C4C" w:rsidP="000A5C4C">
      <w:pPr>
        <w:ind w:firstLine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CO_REC210_</w:t>
      </w:r>
      <w:r w:rsidR="00977ABD">
        <w:rPr>
          <w:rFonts w:ascii="Times New Roman" w:hAnsi="Times New Roman" w:cs="Times New Roman"/>
          <w:color w:val="000000"/>
          <w:lang w:val="es-CO"/>
        </w:rPr>
        <w:t>IMG04a.png</w:t>
      </w:r>
    </w:p>
    <w:p w14:paraId="6115AF3C" w14:textId="77777777" w:rsidR="000A5C4C" w:rsidRPr="007F74EA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7F06B8A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D5A3F55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CD5407E" w14:textId="2403C802" w:rsidR="004A4434" w:rsidRPr="007E2469" w:rsidRDefault="00977ABD" w:rsidP="004A4434">
      <w:pPr>
        <w:pStyle w:val="Prrafodelista"/>
        <w:numPr>
          <w:ilvl w:val="0"/>
          <w:numId w:val="6"/>
        </w:numPr>
        <w:rPr>
          <w:rFonts w:ascii="Arial" w:hAnsi="Arial" w:cs="Arial"/>
          <w:b/>
          <w:lang w:val="es-ES_tradnl"/>
        </w:rPr>
      </w:pPr>
      <w:r w:rsidRPr="00FF62BA">
        <w:rPr>
          <w:rFonts w:ascii="Arial" w:hAnsi="Arial" w:cs="Arial"/>
          <w:b/>
          <w:i/>
          <w:lang w:val="es-ES_tradnl"/>
        </w:rPr>
        <w:t>F</w:t>
      </w:r>
      <w:r>
        <w:rPr>
          <w:rFonts w:ascii="Arial" w:hAnsi="Arial" w:cs="Arial"/>
          <w:b/>
          <w:lang w:val="es-ES_tradnl"/>
        </w:rPr>
        <w:t xml:space="preserve"> – </w:t>
      </w:r>
      <w:r w:rsidRPr="00FF62BA">
        <w:rPr>
          <w:rFonts w:ascii="Arial" w:hAnsi="Arial" w:cs="Arial"/>
          <w:b/>
          <w:i/>
          <w:lang w:val="es-ES_tradnl"/>
        </w:rPr>
        <w:t>M</w:t>
      </w:r>
      <w:r>
        <w:rPr>
          <w:rFonts w:ascii="Arial" w:hAnsi="Arial" w:cs="Arial"/>
          <w:b/>
          <w:lang w:val="es-ES_tradnl"/>
        </w:rPr>
        <w:t xml:space="preserve"> = {</w:t>
      </w:r>
      <w:r w:rsidR="004A4434" w:rsidRPr="007E2469">
        <w:rPr>
          <w:rFonts w:ascii="Arial" w:hAnsi="Arial" w:cs="Arial"/>
          <w:b/>
          <w:lang w:val="es-ES_tradnl"/>
        </w:rPr>
        <w:t>a,</w:t>
      </w:r>
      <w:r>
        <w:rPr>
          <w:rFonts w:ascii="Arial" w:hAnsi="Arial" w:cs="Arial"/>
          <w:b/>
          <w:lang w:val="es-ES_tradnl"/>
        </w:rPr>
        <w:t xml:space="preserve"> </w:t>
      </w:r>
      <w:r w:rsidR="004A4434" w:rsidRPr="007E2469">
        <w:rPr>
          <w:rFonts w:ascii="Arial" w:hAnsi="Arial" w:cs="Arial"/>
          <w:b/>
          <w:lang w:val="es-ES_tradnl"/>
        </w:rPr>
        <w:t>v,</w:t>
      </w:r>
      <w:r>
        <w:rPr>
          <w:rFonts w:ascii="Arial" w:hAnsi="Arial" w:cs="Arial"/>
          <w:b/>
          <w:lang w:val="es-ES_tradnl"/>
        </w:rPr>
        <w:t xml:space="preserve"> </w:t>
      </w:r>
      <w:r w:rsidR="004A4434" w:rsidRPr="007E2469">
        <w:rPr>
          <w:rFonts w:ascii="Arial" w:hAnsi="Arial" w:cs="Arial"/>
          <w:b/>
          <w:lang w:val="es-ES_tradnl"/>
        </w:rPr>
        <w:t>e,</w:t>
      </w:r>
      <w:r>
        <w:rPr>
          <w:rFonts w:ascii="Arial" w:hAnsi="Arial" w:cs="Arial"/>
          <w:b/>
          <w:lang w:val="es-ES_tradnl"/>
        </w:rPr>
        <w:t xml:space="preserve"> </w:t>
      </w:r>
      <w:r w:rsidR="004A4434" w:rsidRPr="007E2469">
        <w:rPr>
          <w:rFonts w:ascii="Arial" w:hAnsi="Arial" w:cs="Arial"/>
          <w:b/>
          <w:lang w:val="es-ES_tradnl"/>
        </w:rPr>
        <w:t>u}</w:t>
      </w:r>
    </w:p>
    <w:p w14:paraId="4C4F233A" w14:textId="401CB491" w:rsidR="004A4434" w:rsidRPr="007E2469" w:rsidRDefault="004A4434" w:rsidP="004A4434">
      <w:pPr>
        <w:pStyle w:val="Prrafodelista"/>
        <w:numPr>
          <w:ilvl w:val="0"/>
          <w:numId w:val="6"/>
        </w:numPr>
        <w:rPr>
          <w:rFonts w:ascii="Arial" w:hAnsi="Arial" w:cs="Arial"/>
          <w:lang w:val="es-ES_tradnl"/>
        </w:rPr>
      </w:pPr>
      <w:r w:rsidRPr="00FF62BA">
        <w:rPr>
          <w:rFonts w:ascii="Arial" w:hAnsi="Arial" w:cs="Arial"/>
          <w:i/>
          <w:lang w:val="es-ES_tradnl"/>
        </w:rPr>
        <w:t>F</w:t>
      </w:r>
      <w:r w:rsidRPr="007E2469">
        <w:rPr>
          <w:rFonts w:ascii="Arial" w:hAnsi="Arial" w:cs="Arial"/>
          <w:lang w:val="es-ES_tradnl"/>
        </w:rPr>
        <w:t xml:space="preserve"> – </w:t>
      </w:r>
      <w:r w:rsidRPr="00FF62BA">
        <w:rPr>
          <w:rFonts w:ascii="Arial" w:hAnsi="Arial" w:cs="Arial"/>
          <w:i/>
          <w:lang w:val="es-ES_tradnl"/>
        </w:rPr>
        <w:t>M</w:t>
      </w:r>
      <w:r w:rsidRPr="007E2469">
        <w:rPr>
          <w:rFonts w:ascii="Arial" w:hAnsi="Arial" w:cs="Arial"/>
          <w:lang w:val="es-ES_tradnl"/>
        </w:rPr>
        <w:t xml:space="preserve"> = {i,</w:t>
      </w:r>
      <w:r w:rsidR="00977ABD">
        <w:rPr>
          <w:rFonts w:ascii="Arial" w:hAnsi="Arial" w:cs="Arial"/>
          <w:lang w:val="es-ES_tradnl"/>
        </w:rPr>
        <w:t xml:space="preserve"> </w:t>
      </w:r>
      <w:r w:rsidRPr="007E2469">
        <w:rPr>
          <w:rFonts w:ascii="Arial" w:hAnsi="Arial" w:cs="Arial"/>
          <w:lang w:val="es-ES_tradnl"/>
        </w:rPr>
        <w:t>o}</w:t>
      </w:r>
    </w:p>
    <w:p w14:paraId="110ABF06" w14:textId="2847EF3A" w:rsidR="004A4434" w:rsidRPr="007E2469" w:rsidRDefault="004A4434" w:rsidP="004A4434">
      <w:pPr>
        <w:pStyle w:val="Prrafodelista"/>
        <w:numPr>
          <w:ilvl w:val="0"/>
          <w:numId w:val="6"/>
        </w:numPr>
        <w:rPr>
          <w:rFonts w:ascii="Arial" w:hAnsi="Arial" w:cs="Arial"/>
          <w:lang w:val="es-ES_tradnl"/>
        </w:rPr>
      </w:pPr>
      <w:r w:rsidRPr="00FF62BA">
        <w:rPr>
          <w:rFonts w:ascii="Arial" w:hAnsi="Arial" w:cs="Arial"/>
          <w:i/>
          <w:lang w:val="es-ES_tradnl"/>
        </w:rPr>
        <w:t>F</w:t>
      </w:r>
      <w:r w:rsidRPr="007E2469">
        <w:rPr>
          <w:rFonts w:ascii="Arial" w:hAnsi="Arial" w:cs="Arial"/>
          <w:lang w:val="es-ES_tradnl"/>
        </w:rPr>
        <w:t xml:space="preserve"> – </w:t>
      </w:r>
      <w:r w:rsidRPr="00FF62BA">
        <w:rPr>
          <w:rFonts w:ascii="Arial" w:hAnsi="Arial" w:cs="Arial"/>
          <w:i/>
          <w:lang w:val="es-ES_tradnl"/>
        </w:rPr>
        <w:t>M</w:t>
      </w:r>
      <w:r w:rsidRPr="007E2469">
        <w:rPr>
          <w:rFonts w:ascii="Arial" w:hAnsi="Arial" w:cs="Arial"/>
          <w:lang w:val="es-ES_tradnl"/>
        </w:rPr>
        <w:t xml:space="preserve"> = {m.</w:t>
      </w:r>
      <w:r w:rsidR="00977ABD">
        <w:rPr>
          <w:rFonts w:ascii="Arial" w:hAnsi="Arial" w:cs="Arial"/>
          <w:lang w:val="es-ES_tradnl"/>
        </w:rPr>
        <w:t xml:space="preserve"> </w:t>
      </w:r>
      <w:r w:rsidRPr="007E2469">
        <w:rPr>
          <w:rFonts w:ascii="Arial" w:hAnsi="Arial" w:cs="Arial"/>
          <w:lang w:val="es-ES_tradnl"/>
        </w:rPr>
        <w:t>p}</w:t>
      </w:r>
    </w:p>
    <w:p w14:paraId="2AB6E86D" w14:textId="1010ED30" w:rsidR="004A4434" w:rsidRPr="007E2469" w:rsidRDefault="004A4434" w:rsidP="004A4434">
      <w:pPr>
        <w:pStyle w:val="Prrafodelista"/>
        <w:numPr>
          <w:ilvl w:val="0"/>
          <w:numId w:val="6"/>
        </w:numPr>
        <w:rPr>
          <w:rFonts w:ascii="Arial" w:hAnsi="Arial" w:cs="Arial"/>
          <w:b/>
          <w:lang w:val="es-ES_tradnl"/>
        </w:rPr>
      </w:pPr>
      <w:r w:rsidRPr="00FF62BA">
        <w:rPr>
          <w:rFonts w:ascii="Arial" w:hAnsi="Arial" w:cs="Arial"/>
          <w:b/>
          <w:i/>
          <w:lang w:val="es-ES_tradnl"/>
        </w:rPr>
        <w:t>F</w:t>
      </w:r>
      <w:r w:rsidRPr="007E2469">
        <w:rPr>
          <w:rFonts w:ascii="Arial" w:hAnsi="Arial" w:cs="Arial"/>
          <w:b/>
          <w:lang w:val="es-ES_tradnl"/>
        </w:rPr>
        <w:t xml:space="preserve"> – </w:t>
      </w:r>
      <w:r w:rsidRPr="00FF62BA">
        <w:rPr>
          <w:rFonts w:ascii="Arial" w:hAnsi="Arial" w:cs="Arial"/>
          <w:b/>
          <w:i/>
          <w:lang w:val="es-ES_tradnl"/>
        </w:rPr>
        <w:t xml:space="preserve">M </w:t>
      </w:r>
      <w:r w:rsidRPr="007E2469">
        <w:rPr>
          <w:rFonts w:ascii="Arial" w:hAnsi="Arial" w:cs="Arial"/>
          <w:b/>
          <w:lang w:val="es-ES_tradnl"/>
        </w:rPr>
        <w:t>es finito</w:t>
      </w:r>
      <w:ins w:id="14" w:author="Chris" w:date="2015-03-07T19:11:00Z">
        <w:r w:rsidR="00023B1D">
          <w:rPr>
            <w:rFonts w:ascii="Arial" w:hAnsi="Arial" w:cs="Arial"/>
            <w:lang w:val="es-ES_tradnl"/>
          </w:rPr>
          <w:t>.</w:t>
        </w:r>
      </w:ins>
    </w:p>
    <w:p w14:paraId="04F67224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4619EEAD" w14:textId="7465D334" w:rsidR="000A5C4C" w:rsidRPr="009510B5" w:rsidRDefault="000A5C4C" w:rsidP="000A5C4C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7E2469"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BE63438" w14:textId="77777777" w:rsidR="000A5C4C" w:rsidRPr="000719EE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con atención la representación gráfica de los conjuntos F y M, luego selecciona las afirmaciones correctas. </w:t>
      </w:r>
    </w:p>
    <w:p w14:paraId="796E2C38" w14:textId="77777777" w:rsidR="000A5C4C" w:rsidRPr="009510B5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12A3657F" w14:textId="77777777" w:rsidR="000A5C4C" w:rsidRPr="007F74EA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1796413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4900E373" w14:textId="77777777" w:rsidR="000A5C4C" w:rsidRPr="0072270A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222959C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3D24B8D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5A93DCE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</w:rPr>
        <w:lastRenderedPageBreak/>
        <w:drawing>
          <wp:inline distT="0" distB="0" distL="0" distR="0" wp14:anchorId="32EBDE6A" wp14:editId="1DC06618">
            <wp:extent cx="3886200" cy="2533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50304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AB141A9" w14:textId="45915D09" w:rsidR="00977ABD" w:rsidRPr="006D02A8" w:rsidRDefault="00977ABD" w:rsidP="00977ABD">
      <w:pPr>
        <w:ind w:firstLine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CO_REC210_IMG05n.png</w:t>
      </w:r>
    </w:p>
    <w:p w14:paraId="5341A1F8" w14:textId="77777777" w:rsidR="000A5C4C" w:rsidRPr="00C531DB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7EF8821" w14:textId="77777777" w:rsidR="000A5C4C" w:rsidRPr="00C531DB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B461614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C9F108" w14:textId="5EAD8ECF" w:rsidR="000A5C4C" w:rsidRPr="006D02A8" w:rsidRDefault="000A5C4C" w:rsidP="000A5C4C">
      <w:pPr>
        <w:ind w:firstLine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CO_REC210_</w:t>
      </w:r>
      <w:r w:rsidR="00977ABD">
        <w:rPr>
          <w:rFonts w:ascii="Times New Roman" w:hAnsi="Times New Roman" w:cs="Times New Roman"/>
          <w:color w:val="000000"/>
          <w:lang w:val="es-CO"/>
        </w:rPr>
        <w:t>IMG05a.png</w:t>
      </w:r>
    </w:p>
    <w:p w14:paraId="20308BBC" w14:textId="77777777" w:rsidR="000A5C4C" w:rsidRPr="007F74EA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6D7E3F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90ED48" w14:textId="77777777" w:rsidR="000A5C4C" w:rsidRPr="007F74EA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3EFEB13" w14:textId="434C7A22" w:rsidR="000A5C4C" w:rsidRPr="00FC36A5" w:rsidRDefault="007E2469" w:rsidP="007E2469">
      <w:pPr>
        <w:pStyle w:val="Prrafodelista"/>
        <w:numPr>
          <w:ilvl w:val="0"/>
          <w:numId w:val="7"/>
        </w:numPr>
        <w:rPr>
          <w:rFonts w:ascii="Arial" w:hAnsi="Arial" w:cs="Arial"/>
          <w:b/>
          <w:lang w:val="es-ES_tradnl"/>
        </w:rPr>
      </w:pPr>
      <w:r w:rsidRPr="00FF62BA">
        <w:rPr>
          <w:rFonts w:ascii="Arial" w:hAnsi="Arial" w:cs="Arial"/>
          <w:b/>
          <w:i/>
          <w:lang w:val="es-ES_tradnl"/>
        </w:rPr>
        <w:t>M</w:t>
      </w:r>
      <w:r w:rsidRPr="00FC36A5">
        <w:rPr>
          <w:rFonts w:ascii="Arial" w:hAnsi="Arial" w:cs="Arial"/>
          <w:b/>
          <w:lang w:val="es-ES_tradnl"/>
        </w:rPr>
        <w:t xml:space="preserve"> – </w:t>
      </w:r>
      <w:r w:rsidRPr="00FF62BA">
        <w:rPr>
          <w:rFonts w:ascii="Arial" w:hAnsi="Arial" w:cs="Arial"/>
          <w:b/>
          <w:i/>
          <w:lang w:val="es-ES_tradnl"/>
        </w:rPr>
        <w:t>F</w:t>
      </w:r>
      <w:r w:rsidRPr="00FC36A5">
        <w:rPr>
          <w:rFonts w:ascii="Arial" w:hAnsi="Arial" w:cs="Arial"/>
          <w:b/>
          <w:lang w:val="es-ES_tradnl"/>
        </w:rPr>
        <w:t xml:space="preserve"> = {m,</w:t>
      </w:r>
      <w:r w:rsidR="00977ABD">
        <w:rPr>
          <w:rFonts w:ascii="Arial" w:hAnsi="Arial" w:cs="Arial"/>
          <w:b/>
          <w:lang w:val="es-ES_tradnl"/>
        </w:rPr>
        <w:t xml:space="preserve"> </w:t>
      </w:r>
      <w:r w:rsidRPr="00FC36A5">
        <w:rPr>
          <w:rFonts w:ascii="Arial" w:hAnsi="Arial" w:cs="Arial"/>
          <w:b/>
          <w:lang w:val="es-ES_tradnl"/>
        </w:rPr>
        <w:t>p}</w:t>
      </w:r>
    </w:p>
    <w:p w14:paraId="5781D54F" w14:textId="67F64982" w:rsidR="007E2469" w:rsidRPr="00FC36A5" w:rsidRDefault="007E2469" w:rsidP="007E2469">
      <w:pPr>
        <w:pStyle w:val="Prrafodelista"/>
        <w:numPr>
          <w:ilvl w:val="0"/>
          <w:numId w:val="7"/>
        </w:numPr>
        <w:rPr>
          <w:rFonts w:ascii="Arial" w:hAnsi="Arial" w:cs="Arial"/>
          <w:lang w:val="es-ES_tradnl"/>
        </w:rPr>
      </w:pPr>
      <w:r w:rsidRPr="00FF62BA">
        <w:rPr>
          <w:rFonts w:ascii="Arial" w:hAnsi="Arial" w:cs="Arial"/>
          <w:i/>
          <w:lang w:val="es-ES_tradnl"/>
        </w:rPr>
        <w:t>M</w:t>
      </w:r>
      <w:r w:rsidRPr="00FC36A5">
        <w:rPr>
          <w:rFonts w:ascii="Arial" w:hAnsi="Arial" w:cs="Arial"/>
          <w:lang w:val="es-ES_tradnl"/>
        </w:rPr>
        <w:t xml:space="preserve"> – </w:t>
      </w:r>
      <w:r w:rsidRPr="00FF62BA">
        <w:rPr>
          <w:rFonts w:ascii="Arial" w:hAnsi="Arial" w:cs="Arial"/>
          <w:i/>
          <w:lang w:val="es-ES_tradnl"/>
        </w:rPr>
        <w:t>F</w:t>
      </w:r>
      <w:r w:rsidRPr="00FC36A5">
        <w:rPr>
          <w:rFonts w:ascii="Arial" w:hAnsi="Arial" w:cs="Arial"/>
          <w:lang w:val="es-ES_tradnl"/>
        </w:rPr>
        <w:t xml:space="preserve"> = {i,</w:t>
      </w:r>
      <w:r w:rsidR="00977ABD">
        <w:rPr>
          <w:rFonts w:ascii="Arial" w:hAnsi="Arial" w:cs="Arial"/>
          <w:lang w:val="es-ES_tradnl"/>
        </w:rPr>
        <w:t xml:space="preserve"> </w:t>
      </w:r>
      <w:r w:rsidRPr="00FC36A5">
        <w:rPr>
          <w:rFonts w:ascii="Arial" w:hAnsi="Arial" w:cs="Arial"/>
          <w:lang w:val="es-ES_tradnl"/>
        </w:rPr>
        <w:t>o}</w:t>
      </w:r>
    </w:p>
    <w:p w14:paraId="1F116DDC" w14:textId="7467F9F0" w:rsidR="007E2469" w:rsidRPr="00FC36A5" w:rsidRDefault="007E2469" w:rsidP="007E2469">
      <w:pPr>
        <w:pStyle w:val="Prrafodelista"/>
        <w:numPr>
          <w:ilvl w:val="0"/>
          <w:numId w:val="7"/>
        </w:numPr>
        <w:rPr>
          <w:rFonts w:ascii="Arial" w:hAnsi="Arial" w:cs="Arial"/>
          <w:lang w:val="es-ES_tradnl"/>
        </w:rPr>
      </w:pPr>
      <w:r w:rsidRPr="00FF62BA">
        <w:rPr>
          <w:rFonts w:ascii="Arial" w:hAnsi="Arial" w:cs="Arial"/>
          <w:i/>
          <w:lang w:val="es-ES_tradnl"/>
        </w:rPr>
        <w:t>M</w:t>
      </w:r>
      <w:r w:rsidRPr="00FC36A5">
        <w:rPr>
          <w:rFonts w:ascii="Arial" w:hAnsi="Arial" w:cs="Arial"/>
          <w:lang w:val="es-ES_tradnl"/>
        </w:rPr>
        <w:t xml:space="preserve"> – </w:t>
      </w:r>
      <w:r w:rsidRPr="00FF62BA">
        <w:rPr>
          <w:rFonts w:ascii="Arial" w:hAnsi="Arial" w:cs="Arial"/>
          <w:i/>
          <w:lang w:val="es-ES_tradnl"/>
        </w:rPr>
        <w:t>F</w:t>
      </w:r>
      <w:r w:rsidRPr="00FC36A5">
        <w:rPr>
          <w:rFonts w:ascii="Arial" w:hAnsi="Arial" w:cs="Arial"/>
          <w:lang w:val="es-ES_tradnl"/>
        </w:rPr>
        <w:t xml:space="preserve"> es infinito</w:t>
      </w:r>
      <w:ins w:id="15" w:author="Chris" w:date="2015-03-07T19:11:00Z">
        <w:r w:rsidR="00023B1D">
          <w:rPr>
            <w:rFonts w:ascii="Arial" w:hAnsi="Arial" w:cs="Arial"/>
            <w:lang w:val="es-ES_tradnl"/>
          </w:rPr>
          <w:t>.</w:t>
        </w:r>
      </w:ins>
    </w:p>
    <w:p w14:paraId="012D3DA0" w14:textId="53EC7288" w:rsidR="007E2469" w:rsidRPr="00FC36A5" w:rsidRDefault="00977ABD" w:rsidP="007E2469">
      <w:pPr>
        <w:pStyle w:val="Prrafodelista"/>
        <w:numPr>
          <w:ilvl w:val="0"/>
          <w:numId w:val="7"/>
        </w:num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El cardinal de </w:t>
      </w:r>
      <w:r w:rsidR="007E2469" w:rsidRPr="00FF62BA">
        <w:rPr>
          <w:rFonts w:ascii="Arial" w:hAnsi="Arial" w:cs="Arial"/>
          <w:b/>
          <w:i/>
          <w:lang w:val="es-ES_tradnl"/>
        </w:rPr>
        <w:t>M</w:t>
      </w:r>
      <w:r w:rsidR="007E2469" w:rsidRPr="00FC36A5">
        <w:rPr>
          <w:rFonts w:ascii="Arial" w:hAnsi="Arial" w:cs="Arial"/>
          <w:b/>
          <w:lang w:val="es-ES_tradnl"/>
        </w:rPr>
        <w:t xml:space="preserve"> – </w:t>
      </w:r>
      <w:r w:rsidR="007E2469" w:rsidRPr="00FF62BA">
        <w:rPr>
          <w:rFonts w:ascii="Arial" w:hAnsi="Arial" w:cs="Arial"/>
          <w:b/>
          <w:i/>
          <w:lang w:val="es-ES_tradnl"/>
        </w:rPr>
        <w:t>F</w:t>
      </w:r>
      <w:r w:rsidR="007E2469" w:rsidRPr="00FC36A5">
        <w:rPr>
          <w:rFonts w:ascii="Arial" w:hAnsi="Arial" w:cs="Arial"/>
          <w:b/>
          <w:lang w:val="es-ES_tradnl"/>
        </w:rPr>
        <w:t xml:space="preserve"> </w:t>
      </w:r>
      <w:r>
        <w:rPr>
          <w:rFonts w:ascii="Arial" w:hAnsi="Arial" w:cs="Arial"/>
          <w:b/>
          <w:lang w:val="es-ES_tradnl"/>
        </w:rPr>
        <w:t>es 2</w:t>
      </w:r>
      <w:ins w:id="16" w:author="Chris" w:date="2015-03-07T19:11:00Z">
        <w:r w:rsidR="00023B1D">
          <w:rPr>
            <w:rFonts w:ascii="Arial" w:hAnsi="Arial" w:cs="Arial"/>
            <w:lang w:val="es-ES_tradnl"/>
          </w:rPr>
          <w:t>.</w:t>
        </w:r>
      </w:ins>
      <w:bookmarkStart w:id="17" w:name="_GoBack"/>
      <w:bookmarkEnd w:id="17"/>
    </w:p>
    <w:sectPr w:rsidR="007E2469" w:rsidRPr="00FC36A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40146"/>
    <w:multiLevelType w:val="hybridMultilevel"/>
    <w:tmpl w:val="25F239AE"/>
    <w:lvl w:ilvl="0" w:tplc="E74A93B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77EDF"/>
    <w:multiLevelType w:val="hybridMultilevel"/>
    <w:tmpl w:val="20304E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730AB"/>
    <w:multiLevelType w:val="hybridMultilevel"/>
    <w:tmpl w:val="A992F01A"/>
    <w:lvl w:ilvl="0" w:tplc="E74A93B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760020"/>
    <w:multiLevelType w:val="hybridMultilevel"/>
    <w:tmpl w:val="25E8991E"/>
    <w:lvl w:ilvl="0" w:tplc="86224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7A48DA"/>
    <w:multiLevelType w:val="hybridMultilevel"/>
    <w:tmpl w:val="6838ABF4"/>
    <w:lvl w:ilvl="0" w:tplc="86224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79198B"/>
    <w:multiLevelType w:val="hybridMultilevel"/>
    <w:tmpl w:val="1A6C1862"/>
    <w:lvl w:ilvl="0" w:tplc="E74A93B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5A7B0C"/>
    <w:multiLevelType w:val="hybridMultilevel"/>
    <w:tmpl w:val="A782CBD6"/>
    <w:lvl w:ilvl="0" w:tplc="86224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">
    <w15:presenceInfo w15:providerId="None" w15:userId="Chr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3C70"/>
    <w:rsid w:val="00023B1D"/>
    <w:rsid w:val="00025642"/>
    <w:rsid w:val="00046B74"/>
    <w:rsid w:val="00051C59"/>
    <w:rsid w:val="0005228B"/>
    <w:rsid w:val="000537AE"/>
    <w:rsid w:val="00054002"/>
    <w:rsid w:val="000719EE"/>
    <w:rsid w:val="000A5C4C"/>
    <w:rsid w:val="000B20BA"/>
    <w:rsid w:val="000C3C46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A6019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5409D"/>
    <w:rsid w:val="0036258A"/>
    <w:rsid w:val="00394EE7"/>
    <w:rsid w:val="003A458C"/>
    <w:rsid w:val="003B49B4"/>
    <w:rsid w:val="003D72B3"/>
    <w:rsid w:val="004024BA"/>
    <w:rsid w:val="00411F22"/>
    <w:rsid w:val="00417B06"/>
    <w:rsid w:val="004321B5"/>
    <w:rsid w:val="004375B6"/>
    <w:rsid w:val="0045712C"/>
    <w:rsid w:val="00485C72"/>
    <w:rsid w:val="00495119"/>
    <w:rsid w:val="004A4434"/>
    <w:rsid w:val="004A4A9C"/>
    <w:rsid w:val="004D3C19"/>
    <w:rsid w:val="00510FE7"/>
    <w:rsid w:val="0052013C"/>
    <w:rsid w:val="0055086A"/>
    <w:rsid w:val="005513FA"/>
    <w:rsid w:val="00551D6E"/>
    <w:rsid w:val="00552D7C"/>
    <w:rsid w:val="00573D34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4EA9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70B95"/>
    <w:rsid w:val="00792588"/>
    <w:rsid w:val="007A2B2C"/>
    <w:rsid w:val="007B25C8"/>
    <w:rsid w:val="007B521F"/>
    <w:rsid w:val="007B7770"/>
    <w:rsid w:val="007C28CE"/>
    <w:rsid w:val="007D0493"/>
    <w:rsid w:val="007D1620"/>
    <w:rsid w:val="007D2825"/>
    <w:rsid w:val="007E2469"/>
    <w:rsid w:val="007F74EA"/>
    <w:rsid w:val="008752D9"/>
    <w:rsid w:val="00881754"/>
    <w:rsid w:val="008932B9"/>
    <w:rsid w:val="008C6F76"/>
    <w:rsid w:val="00923C89"/>
    <w:rsid w:val="009320AC"/>
    <w:rsid w:val="009510B5"/>
    <w:rsid w:val="00953886"/>
    <w:rsid w:val="00977ABD"/>
    <w:rsid w:val="0099088A"/>
    <w:rsid w:val="00992AB9"/>
    <w:rsid w:val="009C4689"/>
    <w:rsid w:val="009C65D6"/>
    <w:rsid w:val="009E245E"/>
    <w:rsid w:val="009E30CB"/>
    <w:rsid w:val="009E7DAC"/>
    <w:rsid w:val="009F074B"/>
    <w:rsid w:val="00A22796"/>
    <w:rsid w:val="00A33C3D"/>
    <w:rsid w:val="00A61B6D"/>
    <w:rsid w:val="00A714C4"/>
    <w:rsid w:val="00A74CE5"/>
    <w:rsid w:val="00A925B6"/>
    <w:rsid w:val="00A974E1"/>
    <w:rsid w:val="00AA008C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1640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14BD5"/>
    <w:rsid w:val="00E32F4B"/>
    <w:rsid w:val="00E36B60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C36A5"/>
    <w:rsid w:val="00FD4E51"/>
    <w:rsid w:val="00FF3A3D"/>
    <w:rsid w:val="00FF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B8AEDBAE-D904-465F-AE52-AF8B9536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70B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0B95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2A6019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FF3A3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3A3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3A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F3A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F3A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Chris</cp:lastModifiedBy>
  <cp:revision>7</cp:revision>
  <dcterms:created xsi:type="dcterms:W3CDTF">2015-03-01T17:40:00Z</dcterms:created>
  <dcterms:modified xsi:type="dcterms:W3CDTF">2015-03-08T00:11:00Z</dcterms:modified>
</cp:coreProperties>
</file>