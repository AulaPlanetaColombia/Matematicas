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659F9E" w14:textId="42849BBD"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91F8CD1" w:rsidR="00E61A4B" w:rsidRPr="006D02A8" w:rsidRDefault="00DF709D" w:rsidP="00CB02D2">
      <w:pPr>
        <w:rPr>
          <w:rFonts w:ascii="Arial" w:hAnsi="Arial"/>
          <w:sz w:val="18"/>
          <w:szCs w:val="18"/>
          <w:lang w:val="es-ES_tradnl"/>
        </w:rPr>
      </w:pPr>
      <w:r w:rsidRPr="00F55B3F">
        <w:rPr>
          <w:rFonts w:ascii="Times New Roman" w:hAnsi="Times New Roman" w:cs="Times New Roman"/>
          <w:color w:val="000000"/>
          <w:lang w:val="es-CO"/>
        </w:rPr>
        <w:t>MA_04_01_CO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72138416" w:rsidR="00E14BD5" w:rsidRPr="000719EE" w:rsidRDefault="00DF709D" w:rsidP="00E14BD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>¿Por qué es unitario?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4F4A4B52" w:rsidR="000719EE" w:rsidRPr="000719EE" w:rsidRDefault="00DF709D" w:rsidP="000719EE">
      <w:pPr>
        <w:rPr>
          <w:rFonts w:ascii="Arial" w:hAnsi="Arial" w:cs="Arial"/>
          <w:sz w:val="18"/>
          <w:szCs w:val="18"/>
          <w:lang w:val="es-ES_tradnl"/>
        </w:rPr>
      </w:pPr>
      <w:r w:rsidRPr="00B110DC">
        <w:rPr>
          <w:rFonts w:ascii="Times New Roman" w:hAnsi="Times New Roman" w:cs="Times New Roman"/>
          <w:color w:val="000000"/>
          <w:lang w:val="es-CO"/>
        </w:rPr>
        <w:t xml:space="preserve">Actividad para </w:t>
      </w:r>
      <w:r>
        <w:rPr>
          <w:rFonts w:ascii="Times New Roman" w:hAnsi="Times New Roman" w:cs="Times New Roman"/>
          <w:color w:val="000000"/>
          <w:lang w:val="es-CO"/>
        </w:rPr>
        <w:t>proponer conjuntos unitarios</w:t>
      </w:r>
      <w:r w:rsidRPr="00B110DC">
        <w:rPr>
          <w:rFonts w:ascii="Times New Roman" w:hAnsi="Times New Roman" w:cs="Times New Roman"/>
          <w:color w:val="000000"/>
          <w:lang w:val="es-CO"/>
        </w:rPr>
        <w:t>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4667E228" w:rsidR="000719EE" w:rsidRPr="000719EE" w:rsidRDefault="00DF709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Conjunto, clasificación de conjuntos, </w:t>
      </w:r>
      <w:r w:rsidR="002957BA">
        <w:rPr>
          <w:rFonts w:ascii="Arial" w:hAnsi="Arial" w:cs="Arial"/>
          <w:sz w:val="18"/>
          <w:szCs w:val="18"/>
          <w:lang w:val="es-ES_tradnl"/>
        </w:rPr>
        <w:t xml:space="preserve">conjunto </w:t>
      </w:r>
      <w:r>
        <w:rPr>
          <w:rFonts w:ascii="Arial" w:hAnsi="Arial" w:cs="Arial"/>
          <w:sz w:val="18"/>
          <w:szCs w:val="18"/>
          <w:lang w:val="es-ES_tradnl"/>
        </w:rPr>
        <w:t xml:space="preserve">unitario, </w:t>
      </w:r>
      <w:r w:rsidR="002957BA">
        <w:rPr>
          <w:rFonts w:ascii="Arial" w:hAnsi="Arial" w:cs="Arial"/>
          <w:sz w:val="18"/>
          <w:szCs w:val="18"/>
          <w:lang w:val="es-ES_tradnl"/>
        </w:rPr>
        <w:t xml:space="preserve">conjunto </w:t>
      </w:r>
      <w:r>
        <w:rPr>
          <w:rFonts w:ascii="Arial" w:hAnsi="Arial" w:cs="Arial"/>
          <w:sz w:val="18"/>
          <w:szCs w:val="18"/>
          <w:lang w:val="es-ES_tradnl"/>
        </w:rPr>
        <w:t xml:space="preserve">finito. 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69457FBB" w:rsidR="000719EE" w:rsidRPr="000719EE" w:rsidRDefault="0004268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20 minutos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075B97C5" w:rsidR="005F4C68" w:rsidRPr="005F4C68" w:rsidRDefault="0069455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5FDA05CE" w:rsidR="002E4EE6" w:rsidRPr="00AC7496" w:rsidRDefault="0069455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04268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32AF7B" w14:textId="77777777"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14:paraId="23DB6ED9" w14:textId="77777777" w:rsidTr="007B5078">
        <w:tc>
          <w:tcPr>
            <w:tcW w:w="2126" w:type="dxa"/>
          </w:tcPr>
          <w:p w14:paraId="6682DD52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571723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C38C47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8D5BA1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50A1F3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61DDD0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5F875C09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6E2BF8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78CF7931" w14:textId="77777777" w:rsidTr="007B5078">
        <w:tc>
          <w:tcPr>
            <w:tcW w:w="2126" w:type="dxa"/>
          </w:tcPr>
          <w:p w14:paraId="3438408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D0FDEF1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4E8BF5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000FC6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0E054D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9245A6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2AD237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7378AAB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0087206C" w14:textId="77777777" w:rsidTr="007B5078">
        <w:tc>
          <w:tcPr>
            <w:tcW w:w="2126" w:type="dxa"/>
          </w:tcPr>
          <w:p w14:paraId="4A693A0C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1E4B1E8" w14:textId="4A1D943D" w:rsidR="00712769" w:rsidRPr="005F4C68" w:rsidRDefault="0069455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7D89D90F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C59151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08B5BA3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76A3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7C265F9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CEB87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AF38063" w14:textId="77777777"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6BCCD148" w:rsidR="000719EE" w:rsidRPr="000719EE" w:rsidRDefault="0069455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5D49BA6E" w:rsidR="000719EE" w:rsidRPr="000719EE" w:rsidRDefault="0069455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>¿Por qué es unitario?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28850801" w:rsidR="000719EE" w:rsidRPr="000719EE" w:rsidRDefault="0069455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“P”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512084B1" w:rsidR="000719EE" w:rsidRPr="000719EE" w:rsidRDefault="00F0578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Realiza la siguiente actividad. Luego, da clic en enviar. Si es necesario</w:t>
      </w:r>
      <w:del w:id="0" w:author="Chris" w:date="2015-03-07T16:49:00Z">
        <w:r w:rsidDel="0060097B">
          <w:rPr>
            <w:rFonts w:ascii="Arial" w:hAnsi="Arial" w:cs="Arial"/>
            <w:sz w:val="18"/>
            <w:szCs w:val="18"/>
            <w:lang w:val="es-ES_tradnl"/>
          </w:rPr>
          <w:delText>,</w:delText>
        </w:r>
      </w:del>
      <w:r>
        <w:rPr>
          <w:rFonts w:ascii="Arial" w:hAnsi="Arial" w:cs="Arial"/>
          <w:sz w:val="18"/>
          <w:szCs w:val="18"/>
          <w:lang w:val="es-ES_tradnl"/>
        </w:rPr>
        <w:t xml:space="preserve"> entrega las respuestas en tu cuaderno o envíalas por e-mail a tu profesor para ser evaluadas. 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240A7BEB" w:rsidR="000719EE" w:rsidRDefault="00EB72A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2847A08" w14:textId="4140B0ED" w:rsidR="009C4689" w:rsidRDefault="00EB72AA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2CD6EC98" w14:textId="77777777" w:rsidR="00EB633B" w:rsidRDefault="00EB633B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403943B"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5FE56D4" w14:textId="4768EEE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14:paraId="2407785D" w14:textId="7B7E51A6"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8753BDB" w14:textId="0A767536" w:rsidR="00F70E70" w:rsidRPr="0074181C" w:rsidRDefault="001A7CAB" w:rsidP="00C5701A">
      <w:pPr>
        <w:rPr>
          <w:rFonts w:ascii="Times New Roman" w:hAnsi="Times New Roman" w:cs="Times New Roman"/>
          <w:lang w:val="es-ES_tradnl"/>
        </w:rPr>
      </w:pPr>
      <w:r w:rsidRPr="0074181C">
        <w:rPr>
          <w:rFonts w:ascii="Times New Roman" w:hAnsi="Times New Roman" w:cs="Times New Roman"/>
          <w:lang w:val="es-ES_tradnl"/>
        </w:rPr>
        <w:t xml:space="preserve">Escribe </w:t>
      </w:r>
      <w:del w:id="1" w:author="Chris" w:date="2015-03-07T17:38:00Z">
        <w:r w:rsidRPr="0074181C" w:rsidDel="00DF185B">
          <w:rPr>
            <w:rFonts w:ascii="Times New Roman" w:hAnsi="Times New Roman" w:cs="Times New Roman"/>
            <w:lang w:val="es-ES_tradnl"/>
          </w:rPr>
          <w:delText xml:space="preserve">3 </w:delText>
        </w:r>
      </w:del>
      <w:ins w:id="2" w:author="Chris" w:date="2015-03-07T17:38:00Z">
        <w:r w:rsidR="00DF185B">
          <w:rPr>
            <w:rFonts w:ascii="Times New Roman" w:hAnsi="Times New Roman" w:cs="Times New Roman"/>
            <w:lang w:val="es-ES_tradnl"/>
          </w:rPr>
          <w:t>tres</w:t>
        </w:r>
        <w:bookmarkStart w:id="3" w:name="_GoBack"/>
        <w:bookmarkEnd w:id="3"/>
        <w:r w:rsidR="00DF185B" w:rsidRPr="0074181C">
          <w:rPr>
            <w:rFonts w:ascii="Times New Roman" w:hAnsi="Times New Roman" w:cs="Times New Roman"/>
            <w:lang w:val="es-ES_tradnl"/>
          </w:rPr>
          <w:t xml:space="preserve"> </w:t>
        </w:r>
      </w:ins>
      <w:r w:rsidRPr="0074181C">
        <w:rPr>
          <w:rFonts w:ascii="Times New Roman" w:hAnsi="Times New Roman" w:cs="Times New Roman"/>
          <w:lang w:val="es-ES_tradnl"/>
        </w:rPr>
        <w:t>ej</w:t>
      </w:r>
      <w:r w:rsidR="00CC7D91" w:rsidRPr="0074181C">
        <w:rPr>
          <w:rFonts w:ascii="Times New Roman" w:hAnsi="Times New Roman" w:cs="Times New Roman"/>
          <w:lang w:val="es-ES_tradnl"/>
        </w:rPr>
        <w:t xml:space="preserve">emplos de conjuntos unitarios, </w:t>
      </w:r>
      <w:r w:rsidRPr="0074181C">
        <w:rPr>
          <w:rFonts w:ascii="Times New Roman" w:hAnsi="Times New Roman" w:cs="Times New Roman"/>
          <w:lang w:val="es-ES_tradnl"/>
        </w:rPr>
        <w:t xml:space="preserve">determínalos por comprensión y por extensión. </w:t>
      </w:r>
    </w:p>
    <w:p w14:paraId="69D043AB" w14:textId="77777777" w:rsidR="00EB72AA" w:rsidRPr="007F74EA" w:rsidRDefault="00EB72A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56A9C23B" w14:textId="0E14B155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D63E952" w14:textId="4CFA9FA4" w:rsidR="00CC7D91" w:rsidRDefault="00CC7D91" w:rsidP="009C2E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2-Medio</w:t>
      </w:r>
    </w:p>
    <w:p w14:paraId="46913BCF" w14:textId="3B34E4E1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</w:p>
    <w:p w14:paraId="66630F7D" w14:textId="298C5CE9" w:rsidR="001F52D4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Explicación</w:t>
      </w:r>
      <w:r w:rsidR="001F52D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FE96E4D" w14:textId="773D5B75"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05B68C05" w14:textId="0D2E24A9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7264C12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2341277B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8DEE75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A5E0B10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786FEF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6AC7DE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7F9BF3F" w14:textId="73DA6BED" w:rsidR="00254D62" w:rsidRDefault="0065400F" w:rsidP="00254D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(lectura </w:t>
      </w:r>
      <w:r w:rsidR="00254D62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C91580D" w14:textId="1D702341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C3F52B8" w14:textId="77777777" w:rsidR="00EB633B" w:rsidRPr="00254D62" w:rsidRDefault="00EB633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24F1B57" w14:textId="2B9C939B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</w:p>
    <w:p w14:paraId="1FD89FC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9263932" w14:textId="77777777" w:rsidR="0074181C" w:rsidRDefault="0074181C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56DD4AD" w14:textId="5E17A367" w:rsidR="00CA7DA0" w:rsidRPr="0074181C" w:rsidRDefault="00CA7DA0" w:rsidP="005B1760">
      <w:pPr>
        <w:rPr>
          <w:rFonts w:ascii="Times New Roman" w:hAnsi="Times New Roman" w:cs="Times New Roman"/>
          <w:lang w:val="es-ES_tradnl"/>
        </w:rPr>
      </w:pPr>
      <w:r w:rsidRPr="0074181C">
        <w:rPr>
          <w:rFonts w:ascii="Times New Roman" w:hAnsi="Times New Roman" w:cs="Times New Roman"/>
          <w:lang w:val="es-ES_tradnl"/>
        </w:rPr>
        <w:t xml:space="preserve">¿Un conjunto unitario es también un conjunto finito? Explica tu respuesta. </w:t>
      </w:r>
    </w:p>
    <w:p w14:paraId="5476D14A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D47D39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78DC556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4D860F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C0CACC9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545D0F0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0834B56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57EDF197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5A156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0F411AB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E56B39F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35C730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B16D20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35845E3D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220223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sectPr w:rsidR="005B176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hris">
    <w15:presenceInfo w15:providerId="None" w15:userId="Chri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42686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3697B"/>
    <w:rsid w:val="001A7CAB"/>
    <w:rsid w:val="001B092E"/>
    <w:rsid w:val="001B3983"/>
    <w:rsid w:val="001D2148"/>
    <w:rsid w:val="001E2043"/>
    <w:rsid w:val="001F52D4"/>
    <w:rsid w:val="002233BF"/>
    <w:rsid w:val="00227850"/>
    <w:rsid w:val="00230D9D"/>
    <w:rsid w:val="00254D62"/>
    <w:rsid w:val="00254FDB"/>
    <w:rsid w:val="002568BE"/>
    <w:rsid w:val="0025789D"/>
    <w:rsid w:val="0028518B"/>
    <w:rsid w:val="002957BA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D3E90"/>
    <w:rsid w:val="00510FE7"/>
    <w:rsid w:val="0052013C"/>
    <w:rsid w:val="005513FA"/>
    <w:rsid w:val="00551D6E"/>
    <w:rsid w:val="00552D7C"/>
    <w:rsid w:val="0057625D"/>
    <w:rsid w:val="00584F8B"/>
    <w:rsid w:val="005B1760"/>
    <w:rsid w:val="005B210B"/>
    <w:rsid w:val="005C209B"/>
    <w:rsid w:val="005D3CC8"/>
    <w:rsid w:val="005F4C68"/>
    <w:rsid w:val="005F77C4"/>
    <w:rsid w:val="0060097B"/>
    <w:rsid w:val="00611072"/>
    <w:rsid w:val="00616529"/>
    <w:rsid w:val="00630169"/>
    <w:rsid w:val="0063490D"/>
    <w:rsid w:val="00647430"/>
    <w:rsid w:val="0065400F"/>
    <w:rsid w:val="006907A4"/>
    <w:rsid w:val="0069150C"/>
    <w:rsid w:val="00694558"/>
    <w:rsid w:val="006A32CE"/>
    <w:rsid w:val="006A3851"/>
    <w:rsid w:val="006B1C75"/>
    <w:rsid w:val="006C5EF2"/>
    <w:rsid w:val="006D02A8"/>
    <w:rsid w:val="006E0D3D"/>
    <w:rsid w:val="006E1C59"/>
    <w:rsid w:val="006E32EF"/>
    <w:rsid w:val="00712769"/>
    <w:rsid w:val="00713B23"/>
    <w:rsid w:val="0072270A"/>
    <w:rsid w:val="0074181C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1941"/>
    <w:rsid w:val="00992AB9"/>
    <w:rsid w:val="009C2E06"/>
    <w:rsid w:val="009C4689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420C"/>
    <w:rsid w:val="00B55138"/>
    <w:rsid w:val="00B860F0"/>
    <w:rsid w:val="00B92165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A7DA0"/>
    <w:rsid w:val="00CB02D2"/>
    <w:rsid w:val="00CC7D91"/>
    <w:rsid w:val="00CD0B3B"/>
    <w:rsid w:val="00CD2245"/>
    <w:rsid w:val="00CE7115"/>
    <w:rsid w:val="00D15A42"/>
    <w:rsid w:val="00D3600C"/>
    <w:rsid w:val="00D660AD"/>
    <w:rsid w:val="00DE1C4F"/>
    <w:rsid w:val="00DE2253"/>
    <w:rsid w:val="00DE69EE"/>
    <w:rsid w:val="00DF185B"/>
    <w:rsid w:val="00DF5702"/>
    <w:rsid w:val="00DF709D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633B"/>
    <w:rsid w:val="00EB72AA"/>
    <w:rsid w:val="00EC398E"/>
    <w:rsid w:val="00EC3FD8"/>
    <w:rsid w:val="00EF7BBC"/>
    <w:rsid w:val="00F0578F"/>
    <w:rsid w:val="00F157B9"/>
    <w:rsid w:val="00F44F99"/>
    <w:rsid w:val="00F57E22"/>
    <w:rsid w:val="00F70E70"/>
    <w:rsid w:val="00F73B99"/>
    <w:rsid w:val="00F80068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  <w15:docId w15:val="{3090F85C-3B49-48B1-A9E5-43D22268A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0097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097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446</Words>
  <Characters>2545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Chris</cp:lastModifiedBy>
  <cp:revision>4</cp:revision>
  <dcterms:created xsi:type="dcterms:W3CDTF">2015-03-01T17:16:00Z</dcterms:created>
  <dcterms:modified xsi:type="dcterms:W3CDTF">2015-03-07T22:38:00Z</dcterms:modified>
</cp:coreProperties>
</file>