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BE5D43" w:rsidRDefault="0014528A" w:rsidP="00CB02D2">
      <w:pPr>
        <w:jc w:val="center"/>
        <w:rPr>
          <w:rFonts w:ascii="Arial" w:hAnsi="Arial"/>
          <w:b/>
          <w:lang w:val="es-CO"/>
        </w:rPr>
      </w:pPr>
      <w:r w:rsidRPr="00BE5D43">
        <w:rPr>
          <w:rFonts w:ascii="Arial" w:hAnsi="Arial"/>
          <w:b/>
          <w:lang w:val="es-CO"/>
        </w:rPr>
        <w:t>Interactivo F</w:t>
      </w:r>
      <w:r w:rsidR="00E44B0C" w:rsidRPr="00BE5D43">
        <w:rPr>
          <w:rFonts w:ascii="Arial" w:hAnsi="Arial"/>
          <w:b/>
          <w:lang w:val="es-CO"/>
        </w:rPr>
        <w:t>13</w:t>
      </w:r>
      <w:r w:rsidR="0045712C" w:rsidRPr="00BE5D43">
        <w:rPr>
          <w:rFonts w:ascii="Arial" w:hAnsi="Arial"/>
          <w:b/>
          <w:lang w:val="es-CO"/>
        </w:rPr>
        <w:t xml:space="preserve">: </w:t>
      </w:r>
      <w:proofErr w:type="spellStart"/>
      <w:r w:rsidR="00E44B0C" w:rsidRPr="00BE5D43">
        <w:rPr>
          <w:rFonts w:ascii="Arial" w:hAnsi="Arial"/>
          <w:b/>
          <w:lang w:val="es-CO"/>
        </w:rPr>
        <w:t>Webquest</w:t>
      </w:r>
      <w:proofErr w:type="spellEnd"/>
    </w:p>
    <w:p w14:paraId="720D2C7B" w14:textId="77777777" w:rsidR="0045712C" w:rsidRPr="00BE5D43" w:rsidRDefault="0045712C" w:rsidP="00CB02D2">
      <w:pPr>
        <w:rPr>
          <w:rFonts w:ascii="Arial" w:hAnsi="Arial"/>
          <w:lang w:val="es-CO"/>
        </w:rPr>
      </w:pPr>
    </w:p>
    <w:p w14:paraId="647D56A6"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 xml:space="preserve">Nombre del </w:t>
      </w:r>
      <w:proofErr w:type="spellStart"/>
      <w:r w:rsidRPr="00BE5D43">
        <w:rPr>
          <w:rFonts w:ascii="Arial" w:hAnsi="Arial"/>
          <w:sz w:val="18"/>
          <w:szCs w:val="18"/>
          <w:highlight w:val="green"/>
          <w:lang w:val="es-CO"/>
        </w:rPr>
        <w:t>guión</w:t>
      </w:r>
      <w:proofErr w:type="spellEnd"/>
      <w:r w:rsidRPr="00BE5D43">
        <w:rPr>
          <w:rFonts w:ascii="Arial" w:hAnsi="Arial"/>
          <w:sz w:val="18"/>
          <w:szCs w:val="18"/>
          <w:highlight w:val="green"/>
          <w:lang w:val="es-CO"/>
        </w:rPr>
        <w:t xml:space="preserve"> a que corresponde el ejercicio</w:t>
      </w:r>
    </w:p>
    <w:p w14:paraId="37721D29" w14:textId="5057A766" w:rsidR="00CD652E" w:rsidRPr="00BE5D43" w:rsidRDefault="00F55882" w:rsidP="00CD652E">
      <w:pPr>
        <w:rPr>
          <w:rFonts w:ascii="Arial" w:hAnsi="Arial"/>
          <w:sz w:val="18"/>
          <w:szCs w:val="18"/>
          <w:lang w:val="es-CO"/>
        </w:rPr>
      </w:pPr>
      <w:r w:rsidRPr="00BE5D43">
        <w:rPr>
          <w:rFonts w:ascii="Arial" w:hAnsi="Arial" w:cs="Arial"/>
          <w:color w:val="000000"/>
          <w:lang w:val="es-CO"/>
        </w:rPr>
        <w:t>MA_04_01_CO</w:t>
      </w:r>
    </w:p>
    <w:p w14:paraId="2FD5753A" w14:textId="77777777" w:rsidR="00CD652E" w:rsidRPr="00BE5D43" w:rsidRDefault="00CD652E" w:rsidP="00CD652E">
      <w:pPr>
        <w:rPr>
          <w:rFonts w:ascii="Arial" w:hAnsi="Arial"/>
          <w:sz w:val="18"/>
          <w:szCs w:val="18"/>
          <w:lang w:val="es-CO"/>
        </w:rPr>
      </w:pPr>
    </w:p>
    <w:p w14:paraId="2AFF08EA" w14:textId="77777777" w:rsidR="00CD652E" w:rsidRPr="00BE5D43" w:rsidRDefault="00CD652E" w:rsidP="00CD652E">
      <w:pPr>
        <w:rPr>
          <w:rFonts w:ascii="Arial" w:hAnsi="Arial"/>
          <w:b/>
          <w:sz w:val="18"/>
          <w:szCs w:val="18"/>
          <w:lang w:val="es-CO"/>
        </w:rPr>
      </w:pPr>
      <w:r w:rsidRPr="00BE5D43">
        <w:rPr>
          <w:rFonts w:ascii="Arial" w:hAnsi="Arial"/>
          <w:b/>
          <w:sz w:val="18"/>
          <w:szCs w:val="18"/>
          <w:lang w:val="es-CO"/>
        </w:rPr>
        <w:t>DATOS DEL RECURSO</w:t>
      </w:r>
    </w:p>
    <w:p w14:paraId="1505C07E" w14:textId="77777777" w:rsidR="00CD652E" w:rsidRPr="00BE5D43" w:rsidRDefault="00CD652E" w:rsidP="00CD652E">
      <w:pPr>
        <w:rPr>
          <w:rFonts w:ascii="Arial" w:hAnsi="Arial" w:cs="Arial"/>
          <w:sz w:val="18"/>
          <w:szCs w:val="18"/>
          <w:lang w:val="es-CO"/>
        </w:rPr>
      </w:pPr>
    </w:p>
    <w:p w14:paraId="18B66031" w14:textId="3BC0CC36"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Título del recurso</w:t>
      </w:r>
      <w:r w:rsidR="004735BF" w:rsidRPr="00BE5D43">
        <w:rPr>
          <w:rFonts w:ascii="Arial" w:hAnsi="Arial"/>
          <w:sz w:val="18"/>
          <w:szCs w:val="18"/>
          <w:highlight w:val="green"/>
          <w:lang w:val="es-CO"/>
        </w:rPr>
        <w:t xml:space="preserve"> (</w:t>
      </w:r>
      <w:r w:rsidR="004735BF" w:rsidRPr="00BE5D43">
        <w:rPr>
          <w:rFonts w:ascii="Arial" w:hAnsi="Arial"/>
          <w:b/>
          <w:sz w:val="18"/>
          <w:szCs w:val="18"/>
          <w:highlight w:val="green"/>
          <w:lang w:val="es-CO"/>
        </w:rPr>
        <w:t>65</w:t>
      </w:r>
      <w:r w:rsidR="004735BF" w:rsidRPr="00BE5D43">
        <w:rPr>
          <w:rFonts w:ascii="Arial" w:hAnsi="Arial"/>
          <w:sz w:val="18"/>
          <w:szCs w:val="18"/>
          <w:highlight w:val="green"/>
          <w:lang w:val="es-CO"/>
        </w:rPr>
        <w:t xml:space="preserve"> caracteres máx.)</w:t>
      </w:r>
    </w:p>
    <w:p w14:paraId="2794F70B" w14:textId="3F26221C" w:rsidR="00CD652E" w:rsidRPr="00BE5D43" w:rsidRDefault="008F7A67" w:rsidP="00CD652E">
      <w:pPr>
        <w:rPr>
          <w:rFonts w:ascii="Arial" w:hAnsi="Arial" w:cs="Arial"/>
          <w:sz w:val="18"/>
          <w:szCs w:val="18"/>
          <w:lang w:val="es-CO"/>
        </w:rPr>
      </w:pPr>
      <w:r w:rsidRPr="00BE5D43">
        <w:rPr>
          <w:rFonts w:ascii="Arial" w:hAnsi="Arial" w:cs="Arial"/>
          <w:color w:val="000000"/>
          <w:lang w:val="es-CO"/>
        </w:rPr>
        <w:t>Resuelve p</w:t>
      </w:r>
      <w:r w:rsidR="00970358" w:rsidRPr="00BE5D43">
        <w:rPr>
          <w:rFonts w:ascii="Arial" w:hAnsi="Arial" w:cs="Arial"/>
          <w:color w:val="000000"/>
          <w:lang w:val="es-CO"/>
        </w:rPr>
        <w:t>roblemas aplicando operaciones entre conjuntos</w:t>
      </w:r>
      <w:del w:id="0" w:author="Chris" w:date="2015-03-07T18:33:00Z">
        <w:r w:rsidRPr="00BE5D43" w:rsidDel="002B3663">
          <w:rPr>
            <w:rFonts w:ascii="Arial" w:hAnsi="Arial" w:cs="Arial"/>
            <w:color w:val="000000"/>
            <w:lang w:val="es-CO"/>
          </w:rPr>
          <w:delText>.</w:delText>
        </w:r>
      </w:del>
    </w:p>
    <w:p w14:paraId="18D6202A" w14:textId="77777777" w:rsidR="00CD652E" w:rsidRPr="00BE5D43" w:rsidRDefault="00CD652E" w:rsidP="00CD652E">
      <w:pPr>
        <w:rPr>
          <w:rFonts w:ascii="Arial" w:hAnsi="Arial" w:cs="Arial"/>
          <w:sz w:val="18"/>
          <w:szCs w:val="18"/>
          <w:lang w:val="es-CO"/>
        </w:rPr>
      </w:pPr>
    </w:p>
    <w:p w14:paraId="699CA374"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Descripción del recurso</w:t>
      </w:r>
    </w:p>
    <w:p w14:paraId="39377BD2" w14:textId="5EB4933B" w:rsidR="00CD652E" w:rsidRPr="00BE5D43" w:rsidRDefault="008F7A67" w:rsidP="00CD652E">
      <w:pPr>
        <w:rPr>
          <w:rFonts w:ascii="Arial" w:hAnsi="Arial" w:cs="Arial"/>
          <w:sz w:val="18"/>
          <w:szCs w:val="18"/>
          <w:lang w:val="es-CO"/>
        </w:rPr>
      </w:pPr>
      <w:r w:rsidRPr="00BE5D43">
        <w:rPr>
          <w:rFonts w:ascii="Arial" w:hAnsi="Arial" w:cs="Arial"/>
          <w:lang w:val="es-CO"/>
        </w:rPr>
        <w:t>Interactivo para resolver problemas aplicando las operaciones entre conjuntos.</w:t>
      </w:r>
    </w:p>
    <w:p w14:paraId="20960999" w14:textId="77777777" w:rsidR="00CD652E" w:rsidRPr="00BE5D43" w:rsidRDefault="00CD652E" w:rsidP="00CD652E">
      <w:pPr>
        <w:rPr>
          <w:rFonts w:ascii="Arial" w:hAnsi="Arial" w:cs="Arial"/>
          <w:sz w:val="18"/>
          <w:szCs w:val="18"/>
          <w:lang w:val="es-CO"/>
        </w:rPr>
      </w:pPr>
    </w:p>
    <w:p w14:paraId="36FAF20C"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Palabras clave del recurso (separadas por comas ",")</w:t>
      </w:r>
    </w:p>
    <w:p w14:paraId="54248A6E" w14:textId="13BC969A" w:rsidR="00CD652E" w:rsidRPr="00BE5D43" w:rsidRDefault="008F7A67" w:rsidP="00CD652E">
      <w:pPr>
        <w:rPr>
          <w:rFonts w:ascii="Arial" w:hAnsi="Arial" w:cs="Arial"/>
          <w:lang w:val="es-CO"/>
        </w:rPr>
      </w:pPr>
      <w:r w:rsidRPr="00BE5D43">
        <w:rPr>
          <w:rFonts w:ascii="Arial" w:hAnsi="Arial" w:cs="Arial"/>
          <w:lang w:val="es-CO"/>
        </w:rPr>
        <w:t>Conjunto, operaciones entre conjuntos, unión, intersecci</w:t>
      </w:r>
      <w:r w:rsidR="00F55882" w:rsidRPr="00BE5D43">
        <w:rPr>
          <w:rFonts w:ascii="Arial" w:hAnsi="Arial" w:cs="Arial"/>
          <w:lang w:val="es-CO"/>
        </w:rPr>
        <w:t xml:space="preserve">ón, diferencia entre conjuntos, problemas, resolución de problemas. </w:t>
      </w:r>
    </w:p>
    <w:p w14:paraId="18DF7029" w14:textId="77777777" w:rsidR="00CD652E" w:rsidRPr="00BE5D43" w:rsidRDefault="00CD652E" w:rsidP="00CD652E">
      <w:pPr>
        <w:rPr>
          <w:rFonts w:ascii="Arial" w:hAnsi="Arial" w:cs="Arial"/>
          <w:sz w:val="18"/>
          <w:szCs w:val="18"/>
          <w:lang w:val="es-CO"/>
        </w:rPr>
      </w:pPr>
    </w:p>
    <w:p w14:paraId="4EDE9256"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Pr="00BE5D43">
        <w:rPr>
          <w:rFonts w:ascii="Arial" w:hAnsi="Arial"/>
          <w:sz w:val="18"/>
          <w:szCs w:val="18"/>
          <w:highlight w:val="green"/>
          <w:lang w:val="es-CO"/>
        </w:rPr>
        <w:t>Tiempo estimado (minutos)</w:t>
      </w:r>
    </w:p>
    <w:p w14:paraId="4BA0C4FC" w14:textId="4EC676B3" w:rsidR="00CD652E" w:rsidRPr="00BE5D43" w:rsidRDefault="00BE5D43" w:rsidP="00CD652E">
      <w:pPr>
        <w:rPr>
          <w:rFonts w:ascii="Arial" w:hAnsi="Arial" w:cs="Arial"/>
          <w:lang w:val="es-CO"/>
        </w:rPr>
      </w:pPr>
      <w:r>
        <w:rPr>
          <w:rFonts w:ascii="Arial" w:hAnsi="Arial" w:cs="Arial"/>
          <w:lang w:val="es-CO"/>
        </w:rPr>
        <w:t>3</w:t>
      </w:r>
      <w:r w:rsidR="00F55882" w:rsidRPr="00BE5D43">
        <w:rPr>
          <w:rFonts w:ascii="Arial" w:hAnsi="Arial" w:cs="Arial"/>
          <w:lang w:val="es-CO"/>
        </w:rPr>
        <w:t>0 minutos</w:t>
      </w:r>
    </w:p>
    <w:p w14:paraId="71B1C5EB" w14:textId="77777777" w:rsidR="00CD652E" w:rsidRPr="00BE5D43" w:rsidRDefault="00CD652E" w:rsidP="00CD652E">
      <w:pPr>
        <w:rPr>
          <w:rFonts w:ascii="Arial" w:hAnsi="Arial" w:cs="Arial"/>
          <w:sz w:val="18"/>
          <w:szCs w:val="18"/>
          <w:lang w:val="es-CO"/>
        </w:rPr>
      </w:pPr>
    </w:p>
    <w:p w14:paraId="4C02C86C"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Pr="00BE5D43">
        <w:rPr>
          <w:rFonts w:ascii="Arial" w:hAnsi="Arial"/>
          <w:sz w:val="18"/>
          <w:szCs w:val="18"/>
          <w:highlight w:val="green"/>
          <w:lang w:val="es-CO"/>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BE5D43" w14:paraId="0AC7D94E" w14:textId="77777777" w:rsidTr="00F4317E">
        <w:tc>
          <w:tcPr>
            <w:tcW w:w="1248" w:type="dxa"/>
          </w:tcPr>
          <w:p w14:paraId="21CFC169"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Exposición</w:t>
            </w:r>
          </w:p>
        </w:tc>
        <w:tc>
          <w:tcPr>
            <w:tcW w:w="404" w:type="dxa"/>
          </w:tcPr>
          <w:p w14:paraId="3A3B9B62" w14:textId="77777777" w:rsidR="00CD652E" w:rsidRPr="00BE5D43" w:rsidRDefault="00CD652E" w:rsidP="00F4317E">
            <w:pPr>
              <w:rPr>
                <w:rFonts w:ascii="Arial" w:hAnsi="Arial"/>
                <w:sz w:val="16"/>
                <w:szCs w:val="16"/>
                <w:lang w:val="es-CO"/>
              </w:rPr>
            </w:pPr>
          </w:p>
        </w:tc>
        <w:tc>
          <w:tcPr>
            <w:tcW w:w="1289" w:type="dxa"/>
          </w:tcPr>
          <w:p w14:paraId="1BC4C7F5"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Ejercitación</w:t>
            </w:r>
          </w:p>
        </w:tc>
        <w:tc>
          <w:tcPr>
            <w:tcW w:w="367" w:type="dxa"/>
          </w:tcPr>
          <w:p w14:paraId="6737D52C" w14:textId="6BBDC329" w:rsidR="00CD652E" w:rsidRPr="00BE5D43" w:rsidRDefault="00F55882" w:rsidP="00F4317E">
            <w:pPr>
              <w:rPr>
                <w:rFonts w:ascii="Arial" w:hAnsi="Arial"/>
                <w:sz w:val="16"/>
                <w:szCs w:val="16"/>
                <w:lang w:val="es-CO"/>
              </w:rPr>
            </w:pPr>
            <w:r w:rsidRPr="00BE5D43">
              <w:rPr>
                <w:rFonts w:ascii="Arial" w:hAnsi="Arial"/>
                <w:sz w:val="16"/>
                <w:szCs w:val="16"/>
                <w:lang w:val="es-CO"/>
              </w:rPr>
              <w:t>X</w:t>
            </w:r>
          </w:p>
        </w:tc>
        <w:tc>
          <w:tcPr>
            <w:tcW w:w="2504" w:type="dxa"/>
          </w:tcPr>
          <w:p w14:paraId="63F9EAA6"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Preguntas con respuesta libre</w:t>
            </w:r>
          </w:p>
        </w:tc>
        <w:tc>
          <w:tcPr>
            <w:tcW w:w="425" w:type="dxa"/>
          </w:tcPr>
          <w:p w14:paraId="05ABD134" w14:textId="77777777" w:rsidR="00CD652E" w:rsidRPr="00BE5D43" w:rsidRDefault="00CD652E" w:rsidP="00F4317E">
            <w:pPr>
              <w:rPr>
                <w:rFonts w:ascii="Arial" w:hAnsi="Arial"/>
                <w:sz w:val="16"/>
                <w:szCs w:val="16"/>
                <w:lang w:val="es-CO"/>
              </w:rPr>
            </w:pPr>
          </w:p>
        </w:tc>
        <w:tc>
          <w:tcPr>
            <w:tcW w:w="2268" w:type="dxa"/>
          </w:tcPr>
          <w:p w14:paraId="2B8564C6"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Juegos</w:t>
            </w:r>
          </w:p>
        </w:tc>
        <w:tc>
          <w:tcPr>
            <w:tcW w:w="425" w:type="dxa"/>
          </w:tcPr>
          <w:p w14:paraId="3777D234" w14:textId="77777777" w:rsidR="00CD652E" w:rsidRPr="00BE5D43" w:rsidRDefault="00CD652E" w:rsidP="00F4317E">
            <w:pPr>
              <w:rPr>
                <w:rFonts w:ascii="Arial" w:hAnsi="Arial"/>
                <w:sz w:val="16"/>
                <w:szCs w:val="16"/>
                <w:lang w:val="es-CO"/>
              </w:rPr>
            </w:pPr>
          </w:p>
        </w:tc>
      </w:tr>
      <w:tr w:rsidR="00CD652E" w:rsidRPr="00BE5D43" w14:paraId="1A0403D5" w14:textId="77777777" w:rsidTr="00F4317E">
        <w:tc>
          <w:tcPr>
            <w:tcW w:w="1248" w:type="dxa"/>
          </w:tcPr>
          <w:p w14:paraId="2FE83298"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Estudio</w:t>
            </w:r>
          </w:p>
        </w:tc>
        <w:tc>
          <w:tcPr>
            <w:tcW w:w="404" w:type="dxa"/>
          </w:tcPr>
          <w:p w14:paraId="79E9BFF7" w14:textId="77777777" w:rsidR="00CD652E" w:rsidRPr="00BE5D43" w:rsidRDefault="00CD652E" w:rsidP="00F4317E">
            <w:pPr>
              <w:rPr>
                <w:rFonts w:ascii="Arial" w:hAnsi="Arial"/>
                <w:sz w:val="16"/>
                <w:szCs w:val="16"/>
                <w:lang w:val="es-CO"/>
              </w:rPr>
            </w:pPr>
          </w:p>
        </w:tc>
        <w:tc>
          <w:tcPr>
            <w:tcW w:w="1289" w:type="dxa"/>
          </w:tcPr>
          <w:p w14:paraId="17766344"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Proyecto</w:t>
            </w:r>
          </w:p>
        </w:tc>
        <w:tc>
          <w:tcPr>
            <w:tcW w:w="367" w:type="dxa"/>
          </w:tcPr>
          <w:p w14:paraId="33CAD6FC" w14:textId="77777777" w:rsidR="00CD652E" w:rsidRPr="00BE5D43" w:rsidRDefault="00CD652E" w:rsidP="00F4317E">
            <w:pPr>
              <w:rPr>
                <w:rFonts w:ascii="Arial" w:hAnsi="Arial"/>
                <w:sz w:val="16"/>
                <w:szCs w:val="16"/>
                <w:lang w:val="es-CO"/>
              </w:rPr>
            </w:pPr>
          </w:p>
        </w:tc>
        <w:tc>
          <w:tcPr>
            <w:tcW w:w="2504" w:type="dxa"/>
          </w:tcPr>
          <w:p w14:paraId="07A64CA1"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Evaluación</w:t>
            </w:r>
          </w:p>
        </w:tc>
        <w:tc>
          <w:tcPr>
            <w:tcW w:w="425" w:type="dxa"/>
          </w:tcPr>
          <w:p w14:paraId="11D6701E" w14:textId="77777777" w:rsidR="00CD652E" w:rsidRPr="00BE5D43" w:rsidRDefault="00CD652E" w:rsidP="00F4317E">
            <w:pPr>
              <w:rPr>
                <w:rFonts w:ascii="Arial" w:hAnsi="Arial"/>
                <w:sz w:val="16"/>
                <w:szCs w:val="16"/>
                <w:lang w:val="es-CO"/>
              </w:rPr>
            </w:pPr>
          </w:p>
        </w:tc>
        <w:tc>
          <w:tcPr>
            <w:tcW w:w="2268" w:type="dxa"/>
          </w:tcPr>
          <w:p w14:paraId="6A97E824"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Generador de actividades</w:t>
            </w:r>
          </w:p>
        </w:tc>
        <w:tc>
          <w:tcPr>
            <w:tcW w:w="425" w:type="dxa"/>
          </w:tcPr>
          <w:p w14:paraId="60B1A496" w14:textId="77777777" w:rsidR="00CD652E" w:rsidRPr="00BE5D43" w:rsidRDefault="00CD652E" w:rsidP="00F4317E">
            <w:pPr>
              <w:rPr>
                <w:rFonts w:ascii="Arial" w:hAnsi="Arial"/>
                <w:sz w:val="16"/>
                <w:szCs w:val="16"/>
                <w:lang w:val="es-CO"/>
              </w:rPr>
            </w:pPr>
          </w:p>
        </w:tc>
      </w:tr>
    </w:tbl>
    <w:p w14:paraId="2713C717" w14:textId="77777777" w:rsidR="00CD652E" w:rsidRPr="00BE5D43" w:rsidRDefault="00CD652E" w:rsidP="00CD652E">
      <w:pPr>
        <w:rPr>
          <w:rFonts w:ascii="Arial" w:hAnsi="Arial" w:cs="Arial"/>
          <w:sz w:val="18"/>
          <w:szCs w:val="18"/>
          <w:lang w:val="es-CO"/>
        </w:rPr>
      </w:pPr>
    </w:p>
    <w:p w14:paraId="3CC9867C"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Pr="00BE5D43">
        <w:rPr>
          <w:rFonts w:ascii="Arial" w:hAnsi="Arial"/>
          <w:sz w:val="18"/>
          <w:szCs w:val="18"/>
          <w:highlight w:val="green"/>
          <w:lang w:val="es-CO"/>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BE5D43" w14:paraId="13ED5E29" w14:textId="77777777" w:rsidTr="00F4317E">
        <w:tc>
          <w:tcPr>
            <w:tcW w:w="4536" w:type="dxa"/>
          </w:tcPr>
          <w:p w14:paraId="1A3927AE"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en comunicación lingüística</w:t>
            </w:r>
          </w:p>
        </w:tc>
        <w:tc>
          <w:tcPr>
            <w:tcW w:w="425" w:type="dxa"/>
          </w:tcPr>
          <w:p w14:paraId="1DB3EF84" w14:textId="77777777" w:rsidR="00CD652E" w:rsidRPr="00BE5D43" w:rsidRDefault="00CD652E" w:rsidP="00F4317E">
            <w:pPr>
              <w:rPr>
                <w:rFonts w:ascii="Arial" w:hAnsi="Arial"/>
                <w:sz w:val="16"/>
                <w:szCs w:val="16"/>
                <w:lang w:val="es-CO"/>
              </w:rPr>
            </w:pPr>
          </w:p>
        </w:tc>
        <w:tc>
          <w:tcPr>
            <w:tcW w:w="4111" w:type="dxa"/>
          </w:tcPr>
          <w:p w14:paraId="1AF8625D"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matemática</w:t>
            </w:r>
          </w:p>
        </w:tc>
        <w:tc>
          <w:tcPr>
            <w:tcW w:w="425" w:type="dxa"/>
          </w:tcPr>
          <w:p w14:paraId="45E2413B" w14:textId="69F4F234" w:rsidR="00CD652E" w:rsidRPr="00BE5D43" w:rsidRDefault="00F55882" w:rsidP="00F4317E">
            <w:pPr>
              <w:rPr>
                <w:rFonts w:ascii="Arial" w:hAnsi="Arial"/>
                <w:sz w:val="16"/>
                <w:szCs w:val="16"/>
                <w:lang w:val="es-CO"/>
              </w:rPr>
            </w:pPr>
            <w:r w:rsidRPr="00BE5D43">
              <w:rPr>
                <w:rFonts w:ascii="Arial" w:hAnsi="Arial"/>
                <w:sz w:val="16"/>
                <w:szCs w:val="16"/>
                <w:lang w:val="es-CO"/>
              </w:rPr>
              <w:t>X</w:t>
            </w:r>
          </w:p>
        </w:tc>
      </w:tr>
      <w:tr w:rsidR="00CD652E" w:rsidRPr="00BE5D43" w14:paraId="03CC3BFB" w14:textId="77777777" w:rsidTr="00F4317E">
        <w:tc>
          <w:tcPr>
            <w:tcW w:w="4536" w:type="dxa"/>
          </w:tcPr>
          <w:p w14:paraId="144209B0"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en el conocimiento y la interacción con el mundo físico</w:t>
            </w:r>
          </w:p>
        </w:tc>
        <w:tc>
          <w:tcPr>
            <w:tcW w:w="425" w:type="dxa"/>
          </w:tcPr>
          <w:p w14:paraId="447A60A8" w14:textId="77777777" w:rsidR="00CD652E" w:rsidRPr="00BE5D43" w:rsidRDefault="00CD652E" w:rsidP="00F4317E">
            <w:pPr>
              <w:rPr>
                <w:rFonts w:ascii="Arial" w:hAnsi="Arial"/>
                <w:sz w:val="16"/>
                <w:szCs w:val="16"/>
                <w:lang w:val="es-CO"/>
              </w:rPr>
            </w:pPr>
          </w:p>
        </w:tc>
        <w:tc>
          <w:tcPr>
            <w:tcW w:w="4111" w:type="dxa"/>
          </w:tcPr>
          <w:p w14:paraId="25DADDF5"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Tratamiento de la información y competencia digital</w:t>
            </w:r>
          </w:p>
        </w:tc>
        <w:tc>
          <w:tcPr>
            <w:tcW w:w="425" w:type="dxa"/>
          </w:tcPr>
          <w:p w14:paraId="5881BA12" w14:textId="77777777" w:rsidR="00CD652E" w:rsidRPr="00BE5D43" w:rsidRDefault="00CD652E" w:rsidP="00F4317E">
            <w:pPr>
              <w:rPr>
                <w:rFonts w:ascii="Arial" w:hAnsi="Arial"/>
                <w:sz w:val="16"/>
                <w:szCs w:val="16"/>
                <w:lang w:val="es-CO"/>
              </w:rPr>
            </w:pPr>
          </w:p>
        </w:tc>
      </w:tr>
      <w:tr w:rsidR="00CD652E" w:rsidRPr="00BE5D43" w14:paraId="445A8CD9" w14:textId="77777777" w:rsidTr="00F4317E">
        <w:tc>
          <w:tcPr>
            <w:tcW w:w="4536" w:type="dxa"/>
          </w:tcPr>
          <w:p w14:paraId="4D25ADD3"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social y ciudadana</w:t>
            </w:r>
          </w:p>
        </w:tc>
        <w:tc>
          <w:tcPr>
            <w:tcW w:w="425" w:type="dxa"/>
          </w:tcPr>
          <w:p w14:paraId="398A66D9" w14:textId="77777777" w:rsidR="00CD652E" w:rsidRPr="00BE5D43" w:rsidRDefault="00CD652E" w:rsidP="00F4317E">
            <w:pPr>
              <w:rPr>
                <w:rFonts w:ascii="Arial" w:hAnsi="Arial"/>
                <w:sz w:val="16"/>
                <w:szCs w:val="16"/>
                <w:lang w:val="es-CO"/>
              </w:rPr>
            </w:pPr>
          </w:p>
        </w:tc>
        <w:tc>
          <w:tcPr>
            <w:tcW w:w="4111" w:type="dxa"/>
          </w:tcPr>
          <w:p w14:paraId="0D985B97"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cultural y artística</w:t>
            </w:r>
          </w:p>
        </w:tc>
        <w:tc>
          <w:tcPr>
            <w:tcW w:w="425" w:type="dxa"/>
          </w:tcPr>
          <w:p w14:paraId="28FE71A5" w14:textId="77777777" w:rsidR="00CD652E" w:rsidRPr="00BE5D43" w:rsidRDefault="00CD652E" w:rsidP="00F4317E">
            <w:pPr>
              <w:rPr>
                <w:rFonts w:ascii="Arial" w:hAnsi="Arial"/>
                <w:sz w:val="16"/>
                <w:szCs w:val="16"/>
                <w:lang w:val="es-CO"/>
              </w:rPr>
            </w:pPr>
          </w:p>
        </w:tc>
      </w:tr>
      <w:tr w:rsidR="00CD652E" w:rsidRPr="00BE5D43" w14:paraId="09042920" w14:textId="77777777" w:rsidTr="00F4317E">
        <w:tc>
          <w:tcPr>
            <w:tcW w:w="4536" w:type="dxa"/>
          </w:tcPr>
          <w:p w14:paraId="60DA4CBA"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para aprender a aprender</w:t>
            </w:r>
          </w:p>
        </w:tc>
        <w:tc>
          <w:tcPr>
            <w:tcW w:w="425" w:type="dxa"/>
          </w:tcPr>
          <w:p w14:paraId="31BE6AFD" w14:textId="77777777" w:rsidR="00CD652E" w:rsidRPr="00BE5D43" w:rsidRDefault="00CD652E" w:rsidP="00F4317E">
            <w:pPr>
              <w:rPr>
                <w:rFonts w:ascii="Arial" w:hAnsi="Arial"/>
                <w:sz w:val="16"/>
                <w:szCs w:val="16"/>
                <w:lang w:val="es-CO"/>
              </w:rPr>
            </w:pPr>
          </w:p>
        </w:tc>
        <w:tc>
          <w:tcPr>
            <w:tcW w:w="4111" w:type="dxa"/>
          </w:tcPr>
          <w:p w14:paraId="711B4991"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Autonomía e iniciativa personal</w:t>
            </w:r>
          </w:p>
        </w:tc>
        <w:tc>
          <w:tcPr>
            <w:tcW w:w="425" w:type="dxa"/>
          </w:tcPr>
          <w:p w14:paraId="3EE241D4" w14:textId="77777777" w:rsidR="00CD652E" w:rsidRPr="00BE5D43" w:rsidRDefault="00CD652E" w:rsidP="00F4317E">
            <w:pPr>
              <w:rPr>
                <w:rFonts w:ascii="Arial" w:hAnsi="Arial"/>
                <w:sz w:val="16"/>
                <w:szCs w:val="16"/>
                <w:lang w:val="es-CO"/>
              </w:rPr>
            </w:pPr>
          </w:p>
        </w:tc>
      </w:tr>
    </w:tbl>
    <w:p w14:paraId="7FAA728F" w14:textId="77777777" w:rsidR="00CD652E" w:rsidRPr="00BE5D43" w:rsidRDefault="00CD652E" w:rsidP="00CD652E">
      <w:pPr>
        <w:rPr>
          <w:rFonts w:ascii="Arial" w:hAnsi="Arial" w:cs="Arial"/>
          <w:sz w:val="18"/>
          <w:szCs w:val="18"/>
          <w:lang w:val="es-CO"/>
        </w:rPr>
      </w:pPr>
    </w:p>
    <w:p w14:paraId="2096FFCB" w14:textId="77777777" w:rsidR="005665EB" w:rsidRPr="00BE5D43" w:rsidRDefault="005665EB" w:rsidP="005665EB">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Pr="00BE5D43">
        <w:rPr>
          <w:rFonts w:ascii="Arial" w:hAnsi="Arial"/>
          <w:sz w:val="18"/>
          <w:szCs w:val="18"/>
          <w:highlight w:val="green"/>
          <w:lang w:val="es-CO"/>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BE5D43" w14:paraId="1D05078D" w14:textId="77777777" w:rsidTr="00CB6B1F">
        <w:tc>
          <w:tcPr>
            <w:tcW w:w="2126" w:type="dxa"/>
          </w:tcPr>
          <w:p w14:paraId="5BDFE49D"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Secuencia de imágenes</w:t>
            </w:r>
          </w:p>
        </w:tc>
        <w:tc>
          <w:tcPr>
            <w:tcW w:w="404" w:type="dxa"/>
          </w:tcPr>
          <w:p w14:paraId="37523B05" w14:textId="77777777" w:rsidR="005665EB" w:rsidRPr="00BE5D43" w:rsidRDefault="005665EB" w:rsidP="00CB6B1F">
            <w:pPr>
              <w:rPr>
                <w:rFonts w:ascii="Arial" w:hAnsi="Arial"/>
                <w:sz w:val="16"/>
                <w:szCs w:val="16"/>
                <w:lang w:val="es-CO"/>
              </w:rPr>
            </w:pPr>
          </w:p>
        </w:tc>
        <w:tc>
          <w:tcPr>
            <w:tcW w:w="1156" w:type="dxa"/>
          </w:tcPr>
          <w:p w14:paraId="68AEFC71"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Video</w:t>
            </w:r>
          </w:p>
        </w:tc>
        <w:tc>
          <w:tcPr>
            <w:tcW w:w="425" w:type="dxa"/>
          </w:tcPr>
          <w:p w14:paraId="1C175BC9" w14:textId="77777777" w:rsidR="005665EB" w:rsidRPr="00BE5D43" w:rsidRDefault="005665EB" w:rsidP="00CB6B1F">
            <w:pPr>
              <w:rPr>
                <w:rFonts w:ascii="Arial" w:hAnsi="Arial"/>
                <w:sz w:val="16"/>
                <w:szCs w:val="16"/>
                <w:lang w:val="es-CO"/>
              </w:rPr>
            </w:pPr>
          </w:p>
        </w:tc>
        <w:tc>
          <w:tcPr>
            <w:tcW w:w="1843" w:type="dxa"/>
          </w:tcPr>
          <w:p w14:paraId="4728F49A"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Animación</w:t>
            </w:r>
          </w:p>
        </w:tc>
        <w:tc>
          <w:tcPr>
            <w:tcW w:w="425" w:type="dxa"/>
          </w:tcPr>
          <w:p w14:paraId="093C95D6" w14:textId="77777777" w:rsidR="005665EB" w:rsidRPr="00BE5D43" w:rsidRDefault="005665EB" w:rsidP="00CB6B1F">
            <w:pPr>
              <w:rPr>
                <w:rFonts w:ascii="Arial" w:hAnsi="Arial"/>
                <w:sz w:val="16"/>
                <w:szCs w:val="16"/>
                <w:lang w:val="es-CO"/>
              </w:rPr>
            </w:pPr>
          </w:p>
        </w:tc>
        <w:tc>
          <w:tcPr>
            <w:tcW w:w="1559" w:type="dxa"/>
          </w:tcPr>
          <w:p w14:paraId="744CD6B4"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Interactivo</w:t>
            </w:r>
          </w:p>
        </w:tc>
        <w:tc>
          <w:tcPr>
            <w:tcW w:w="425" w:type="dxa"/>
          </w:tcPr>
          <w:p w14:paraId="42D5BEC9" w14:textId="31B3870D" w:rsidR="005665EB" w:rsidRPr="00BE5D43" w:rsidRDefault="00426364" w:rsidP="00CB6B1F">
            <w:pPr>
              <w:rPr>
                <w:rFonts w:ascii="Arial" w:hAnsi="Arial"/>
                <w:sz w:val="16"/>
                <w:szCs w:val="16"/>
                <w:lang w:val="es-CO"/>
              </w:rPr>
            </w:pPr>
            <w:r w:rsidRPr="00BE5D43">
              <w:rPr>
                <w:rFonts w:ascii="Arial" w:hAnsi="Arial"/>
                <w:sz w:val="16"/>
                <w:szCs w:val="16"/>
                <w:lang w:val="es-CO"/>
              </w:rPr>
              <w:t>X</w:t>
            </w:r>
          </w:p>
        </w:tc>
      </w:tr>
      <w:tr w:rsidR="005665EB" w:rsidRPr="00BE5D43" w14:paraId="24EE0D52" w14:textId="77777777" w:rsidTr="00CB6B1F">
        <w:tc>
          <w:tcPr>
            <w:tcW w:w="2126" w:type="dxa"/>
          </w:tcPr>
          <w:p w14:paraId="64FF8097"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Actividad</w:t>
            </w:r>
          </w:p>
        </w:tc>
        <w:tc>
          <w:tcPr>
            <w:tcW w:w="404" w:type="dxa"/>
          </w:tcPr>
          <w:p w14:paraId="38F50EED" w14:textId="77777777" w:rsidR="005665EB" w:rsidRPr="00BE5D43" w:rsidRDefault="005665EB" w:rsidP="00CB6B1F">
            <w:pPr>
              <w:rPr>
                <w:rFonts w:ascii="Arial" w:hAnsi="Arial"/>
                <w:sz w:val="16"/>
                <w:szCs w:val="16"/>
                <w:lang w:val="es-CO"/>
              </w:rPr>
            </w:pPr>
          </w:p>
        </w:tc>
        <w:tc>
          <w:tcPr>
            <w:tcW w:w="1156" w:type="dxa"/>
          </w:tcPr>
          <w:p w14:paraId="2C4A6D6B"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Web</w:t>
            </w:r>
          </w:p>
        </w:tc>
        <w:tc>
          <w:tcPr>
            <w:tcW w:w="425" w:type="dxa"/>
          </w:tcPr>
          <w:p w14:paraId="3E547B1C" w14:textId="77777777" w:rsidR="005665EB" w:rsidRPr="00BE5D43" w:rsidRDefault="005665EB" w:rsidP="00CB6B1F">
            <w:pPr>
              <w:rPr>
                <w:rFonts w:ascii="Arial" w:hAnsi="Arial"/>
                <w:sz w:val="16"/>
                <w:szCs w:val="16"/>
                <w:lang w:val="es-CO"/>
              </w:rPr>
            </w:pPr>
          </w:p>
        </w:tc>
        <w:tc>
          <w:tcPr>
            <w:tcW w:w="1843" w:type="dxa"/>
          </w:tcPr>
          <w:p w14:paraId="4A03C7D3"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Mapa conceptual</w:t>
            </w:r>
          </w:p>
        </w:tc>
        <w:tc>
          <w:tcPr>
            <w:tcW w:w="425" w:type="dxa"/>
          </w:tcPr>
          <w:p w14:paraId="0E15BDA6" w14:textId="77777777" w:rsidR="005665EB" w:rsidRPr="00BE5D43" w:rsidRDefault="005665EB" w:rsidP="00CB6B1F">
            <w:pPr>
              <w:rPr>
                <w:rFonts w:ascii="Arial" w:hAnsi="Arial"/>
                <w:sz w:val="16"/>
                <w:szCs w:val="16"/>
                <w:lang w:val="es-CO"/>
              </w:rPr>
            </w:pPr>
          </w:p>
        </w:tc>
        <w:tc>
          <w:tcPr>
            <w:tcW w:w="1559" w:type="dxa"/>
            <w:tcBorders>
              <w:bottom w:val="single" w:sz="4" w:space="0" w:color="auto"/>
            </w:tcBorders>
          </w:tcPr>
          <w:p w14:paraId="73195488"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Audio</w:t>
            </w:r>
          </w:p>
        </w:tc>
        <w:tc>
          <w:tcPr>
            <w:tcW w:w="425" w:type="dxa"/>
            <w:tcBorders>
              <w:bottom w:val="single" w:sz="4" w:space="0" w:color="auto"/>
            </w:tcBorders>
          </w:tcPr>
          <w:p w14:paraId="2DCCCD55" w14:textId="77777777" w:rsidR="005665EB" w:rsidRPr="00BE5D43" w:rsidRDefault="005665EB" w:rsidP="00CB6B1F">
            <w:pPr>
              <w:rPr>
                <w:rFonts w:ascii="Arial" w:hAnsi="Arial"/>
                <w:sz w:val="16"/>
                <w:szCs w:val="16"/>
                <w:lang w:val="es-CO"/>
              </w:rPr>
            </w:pPr>
          </w:p>
        </w:tc>
      </w:tr>
      <w:tr w:rsidR="005665EB" w:rsidRPr="00BE5D43" w14:paraId="031FB24F" w14:textId="77777777" w:rsidTr="00CB6B1F">
        <w:tc>
          <w:tcPr>
            <w:tcW w:w="2126" w:type="dxa"/>
          </w:tcPr>
          <w:p w14:paraId="5B81DBA7"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Texto</w:t>
            </w:r>
          </w:p>
        </w:tc>
        <w:tc>
          <w:tcPr>
            <w:tcW w:w="404" w:type="dxa"/>
          </w:tcPr>
          <w:p w14:paraId="1FD47FD8" w14:textId="77777777" w:rsidR="005665EB" w:rsidRPr="00BE5D43" w:rsidRDefault="005665EB" w:rsidP="00CB6B1F">
            <w:pPr>
              <w:rPr>
                <w:rFonts w:ascii="Arial" w:hAnsi="Arial"/>
                <w:sz w:val="16"/>
                <w:szCs w:val="16"/>
                <w:lang w:val="es-CO"/>
              </w:rPr>
            </w:pPr>
          </w:p>
        </w:tc>
        <w:tc>
          <w:tcPr>
            <w:tcW w:w="1156" w:type="dxa"/>
          </w:tcPr>
          <w:p w14:paraId="363943B5"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Imagen</w:t>
            </w:r>
          </w:p>
        </w:tc>
        <w:tc>
          <w:tcPr>
            <w:tcW w:w="425" w:type="dxa"/>
          </w:tcPr>
          <w:p w14:paraId="4DE7401C" w14:textId="77777777" w:rsidR="005665EB" w:rsidRPr="00BE5D43" w:rsidRDefault="005665EB" w:rsidP="00CB6B1F">
            <w:pPr>
              <w:rPr>
                <w:rFonts w:ascii="Arial" w:hAnsi="Arial"/>
                <w:sz w:val="16"/>
                <w:szCs w:val="16"/>
                <w:lang w:val="es-CO"/>
              </w:rPr>
            </w:pPr>
          </w:p>
        </w:tc>
        <w:tc>
          <w:tcPr>
            <w:tcW w:w="1843" w:type="dxa"/>
          </w:tcPr>
          <w:p w14:paraId="3B934558"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Documento</w:t>
            </w:r>
          </w:p>
        </w:tc>
        <w:tc>
          <w:tcPr>
            <w:tcW w:w="425" w:type="dxa"/>
          </w:tcPr>
          <w:p w14:paraId="1BD80C46" w14:textId="77777777" w:rsidR="005665EB" w:rsidRPr="00BE5D43" w:rsidRDefault="005665EB" w:rsidP="00CB6B1F">
            <w:pPr>
              <w:rPr>
                <w:rFonts w:ascii="Arial" w:hAnsi="Arial"/>
                <w:sz w:val="16"/>
                <w:szCs w:val="16"/>
                <w:lang w:val="es-CO"/>
              </w:rPr>
            </w:pPr>
          </w:p>
        </w:tc>
        <w:tc>
          <w:tcPr>
            <w:tcW w:w="1559" w:type="dxa"/>
            <w:tcBorders>
              <w:bottom w:val="nil"/>
              <w:right w:val="nil"/>
            </w:tcBorders>
          </w:tcPr>
          <w:p w14:paraId="4A5BA1F6" w14:textId="77777777" w:rsidR="005665EB" w:rsidRPr="00BE5D43" w:rsidRDefault="005665EB" w:rsidP="00CB6B1F">
            <w:pPr>
              <w:rPr>
                <w:rFonts w:ascii="Arial" w:hAnsi="Arial"/>
                <w:sz w:val="16"/>
                <w:szCs w:val="16"/>
                <w:lang w:val="es-CO"/>
              </w:rPr>
            </w:pPr>
          </w:p>
        </w:tc>
        <w:tc>
          <w:tcPr>
            <w:tcW w:w="425" w:type="dxa"/>
            <w:tcBorders>
              <w:left w:val="nil"/>
              <w:bottom w:val="nil"/>
              <w:right w:val="nil"/>
            </w:tcBorders>
          </w:tcPr>
          <w:p w14:paraId="38612D9D" w14:textId="77777777" w:rsidR="005665EB" w:rsidRPr="00BE5D43" w:rsidRDefault="005665EB" w:rsidP="00CB6B1F">
            <w:pPr>
              <w:rPr>
                <w:rFonts w:ascii="Arial" w:hAnsi="Arial"/>
                <w:sz w:val="16"/>
                <w:szCs w:val="16"/>
                <w:lang w:val="es-CO"/>
              </w:rPr>
            </w:pPr>
          </w:p>
        </w:tc>
      </w:tr>
    </w:tbl>
    <w:p w14:paraId="7208451B" w14:textId="77777777" w:rsidR="005665EB" w:rsidRPr="00BE5D43" w:rsidRDefault="005665EB" w:rsidP="005665EB">
      <w:pPr>
        <w:rPr>
          <w:rFonts w:ascii="Arial" w:hAnsi="Arial" w:cs="Arial"/>
          <w:sz w:val="18"/>
          <w:szCs w:val="18"/>
          <w:lang w:val="es-CO"/>
        </w:rPr>
      </w:pPr>
    </w:p>
    <w:p w14:paraId="48F9D228"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Pr="00BE5D43">
        <w:rPr>
          <w:rFonts w:ascii="Arial" w:hAnsi="Arial"/>
          <w:sz w:val="18"/>
          <w:szCs w:val="18"/>
          <w:highlight w:val="green"/>
          <w:lang w:val="es-CO"/>
        </w:rPr>
        <w:t xml:space="preserve">Nivel del ejercicio, 1-Fácil, 2-Medio </w:t>
      </w:r>
      <w:proofErr w:type="spellStart"/>
      <w:r w:rsidRPr="00BE5D43">
        <w:rPr>
          <w:rFonts w:ascii="Arial" w:hAnsi="Arial"/>
          <w:sz w:val="18"/>
          <w:szCs w:val="18"/>
          <w:highlight w:val="green"/>
          <w:lang w:val="es-CO"/>
        </w:rPr>
        <w:t>ó</w:t>
      </w:r>
      <w:proofErr w:type="spellEnd"/>
      <w:r w:rsidRPr="00BE5D43">
        <w:rPr>
          <w:rFonts w:ascii="Arial" w:hAnsi="Arial"/>
          <w:sz w:val="18"/>
          <w:szCs w:val="18"/>
          <w:highlight w:val="green"/>
          <w:lang w:val="es-CO"/>
        </w:rPr>
        <w:t xml:space="preserve"> 3-Difícil</w:t>
      </w:r>
    </w:p>
    <w:p w14:paraId="33002C43" w14:textId="67FDC86D" w:rsidR="00CD652E" w:rsidRPr="00BE5D43" w:rsidRDefault="00426364" w:rsidP="00CD652E">
      <w:pPr>
        <w:rPr>
          <w:rFonts w:ascii="Arial" w:hAnsi="Arial" w:cs="Arial"/>
          <w:lang w:val="es-CO"/>
        </w:rPr>
      </w:pPr>
      <w:r w:rsidRPr="00BE5D43">
        <w:rPr>
          <w:rFonts w:ascii="Arial" w:hAnsi="Arial" w:cs="Arial"/>
          <w:lang w:val="es-CO"/>
        </w:rPr>
        <w:t>3-Difícil</w:t>
      </w:r>
    </w:p>
    <w:p w14:paraId="28AED71D" w14:textId="77777777" w:rsidR="00CD652E" w:rsidRPr="00BE5D43" w:rsidRDefault="00CD652E" w:rsidP="00CD652E">
      <w:pPr>
        <w:rPr>
          <w:rFonts w:ascii="Arial" w:hAnsi="Arial" w:cs="Arial"/>
          <w:sz w:val="18"/>
          <w:szCs w:val="18"/>
          <w:lang w:val="es-CO"/>
        </w:rPr>
      </w:pPr>
    </w:p>
    <w:p w14:paraId="0BD8E101" w14:textId="2014D78F" w:rsidR="00F4317E" w:rsidRPr="00DC3FF5" w:rsidRDefault="00F4317E" w:rsidP="00CD652E">
      <w:pPr>
        <w:rPr>
          <w:rFonts w:ascii="Arial" w:hAnsi="Arial"/>
          <w:b/>
          <w:lang w:val="es-CO"/>
        </w:rPr>
      </w:pPr>
      <w:r w:rsidRPr="00DC3FF5">
        <w:rPr>
          <w:rFonts w:ascii="Arial" w:hAnsi="Arial"/>
          <w:b/>
          <w:lang w:val="es-CO"/>
        </w:rPr>
        <w:t>FICHA DEL PROFESOR</w:t>
      </w:r>
    </w:p>
    <w:p w14:paraId="2E2DF500" w14:textId="77777777" w:rsidR="00373598" w:rsidRPr="00DC3FF5" w:rsidRDefault="00373598" w:rsidP="00373598">
      <w:pPr>
        <w:rPr>
          <w:rFonts w:ascii="Arial" w:hAnsi="Arial"/>
          <w:b/>
          <w:lang w:val="es-ES_tradnl"/>
        </w:rPr>
      </w:pPr>
      <w:r w:rsidRPr="00DC3FF5">
        <w:rPr>
          <w:rFonts w:ascii="Arial" w:hAnsi="Arial"/>
          <w:b/>
          <w:lang w:val="es-ES_tradnl"/>
        </w:rPr>
        <w:t>Objetivo</w:t>
      </w:r>
    </w:p>
    <w:p w14:paraId="341CD020" w14:textId="38DCBC20" w:rsidR="00373598" w:rsidRPr="00DC3FF5" w:rsidRDefault="00373598" w:rsidP="00373598">
      <w:pPr>
        <w:rPr>
          <w:rFonts w:ascii="Arial" w:hAnsi="Arial"/>
          <w:lang w:val="es-ES_tradnl"/>
        </w:rPr>
      </w:pPr>
      <w:r w:rsidRPr="00DC3FF5">
        <w:rPr>
          <w:rFonts w:ascii="Arial" w:hAnsi="Arial"/>
          <w:lang w:val="es-ES_tradnl"/>
        </w:rPr>
        <w:t xml:space="preserve">El siguiente interactivo </w:t>
      </w:r>
      <w:r w:rsidR="00704F4C" w:rsidRPr="00DC3FF5">
        <w:rPr>
          <w:rFonts w:ascii="Arial" w:hAnsi="Arial"/>
          <w:lang w:val="es-ES_tradnl"/>
        </w:rPr>
        <w:t xml:space="preserve">propone el enunciado de un problema y su resolución paso a paso, aplicando las operaciones </w:t>
      </w:r>
      <w:r w:rsidR="00EF12AF" w:rsidRPr="00DC3FF5">
        <w:rPr>
          <w:rFonts w:ascii="Arial" w:hAnsi="Arial"/>
          <w:lang w:val="es-ES_tradnl"/>
        </w:rPr>
        <w:t>entre conjuntos.</w:t>
      </w:r>
    </w:p>
    <w:p w14:paraId="50692E45" w14:textId="77777777" w:rsidR="00373598" w:rsidRPr="00DC3FF5" w:rsidRDefault="00373598" w:rsidP="00373598">
      <w:pPr>
        <w:rPr>
          <w:rFonts w:ascii="Arial" w:hAnsi="Arial"/>
          <w:lang w:val="es-ES_tradnl"/>
        </w:rPr>
      </w:pPr>
    </w:p>
    <w:p w14:paraId="6E20F451" w14:textId="77777777" w:rsidR="00373598" w:rsidRPr="00DC3FF5" w:rsidRDefault="00373598" w:rsidP="00373598">
      <w:pPr>
        <w:rPr>
          <w:rFonts w:ascii="Arial" w:hAnsi="Arial"/>
          <w:b/>
          <w:lang w:val="es-ES_tradnl"/>
        </w:rPr>
      </w:pPr>
      <w:r w:rsidRPr="00DC3FF5">
        <w:rPr>
          <w:rFonts w:ascii="Arial" w:hAnsi="Arial"/>
          <w:b/>
          <w:lang w:val="es-ES_tradnl"/>
        </w:rPr>
        <w:t>Propuesta</w:t>
      </w:r>
    </w:p>
    <w:p w14:paraId="0149ACCF" w14:textId="77777777" w:rsidR="00373598" w:rsidRPr="00DC3FF5" w:rsidRDefault="00373598" w:rsidP="00373598">
      <w:pPr>
        <w:rPr>
          <w:rFonts w:ascii="Arial" w:hAnsi="Arial"/>
          <w:b/>
          <w:lang w:val="es-ES_tradnl"/>
        </w:rPr>
      </w:pPr>
    </w:p>
    <w:p w14:paraId="02772B8A" w14:textId="77777777" w:rsidR="00373598" w:rsidRPr="00DC3FF5" w:rsidRDefault="00373598" w:rsidP="00373598">
      <w:pPr>
        <w:rPr>
          <w:rFonts w:ascii="Arial" w:hAnsi="Arial"/>
          <w:b/>
          <w:lang w:val="es-ES_tradnl"/>
        </w:rPr>
      </w:pPr>
      <w:r w:rsidRPr="00DC3FF5">
        <w:rPr>
          <w:rFonts w:ascii="Arial" w:hAnsi="Arial"/>
          <w:b/>
          <w:lang w:val="es-ES_tradnl"/>
        </w:rPr>
        <w:t>Antes de la presentación</w:t>
      </w:r>
    </w:p>
    <w:p w14:paraId="30CDF24D" w14:textId="580EEC0F" w:rsidR="00373598" w:rsidRPr="00DC3FF5" w:rsidRDefault="00EF12AF" w:rsidP="00373598">
      <w:pPr>
        <w:rPr>
          <w:rFonts w:ascii="Arial" w:hAnsi="Arial"/>
          <w:lang w:val="es-ES_tradnl"/>
        </w:rPr>
      </w:pPr>
      <w:r w:rsidRPr="00DC3FF5">
        <w:rPr>
          <w:rFonts w:ascii="Arial" w:hAnsi="Arial"/>
          <w:lang w:val="es-ES_tradnl"/>
        </w:rPr>
        <w:t>Es importante que se lleve a cabo el desarrollo de la unidad en su totalidad, así como la ejercitación de los símbolos y</w:t>
      </w:r>
      <w:del w:id="1" w:author="Chris" w:date="2015-03-07T18:36:00Z">
        <w:r w:rsidRPr="00DC3FF5" w:rsidDel="002B3663">
          <w:rPr>
            <w:rFonts w:ascii="Arial" w:hAnsi="Arial"/>
            <w:lang w:val="es-ES_tradnl"/>
          </w:rPr>
          <w:delText>/o</w:delText>
        </w:r>
      </w:del>
      <w:r w:rsidRPr="00DC3FF5">
        <w:rPr>
          <w:rFonts w:ascii="Arial" w:hAnsi="Arial"/>
          <w:lang w:val="es-ES_tradnl"/>
        </w:rPr>
        <w:t xml:space="preserve"> conceptos trabajados en ella.</w:t>
      </w:r>
      <w:r w:rsidR="00373598" w:rsidRPr="00DC3FF5">
        <w:rPr>
          <w:rFonts w:ascii="Arial" w:hAnsi="Arial"/>
          <w:lang w:val="es-ES_tradnl"/>
        </w:rPr>
        <w:t xml:space="preserve"> </w:t>
      </w:r>
    </w:p>
    <w:p w14:paraId="67D5368B" w14:textId="77777777" w:rsidR="00373598" w:rsidRPr="00DC3FF5" w:rsidRDefault="00373598" w:rsidP="00373598">
      <w:pPr>
        <w:rPr>
          <w:rFonts w:ascii="Arial" w:hAnsi="Arial"/>
          <w:lang w:val="es-ES_tradnl"/>
        </w:rPr>
      </w:pPr>
    </w:p>
    <w:p w14:paraId="799A5762" w14:textId="77777777" w:rsidR="00373598" w:rsidRPr="00DC3FF5" w:rsidRDefault="00373598" w:rsidP="00373598">
      <w:pPr>
        <w:rPr>
          <w:rFonts w:ascii="Arial" w:hAnsi="Arial"/>
          <w:b/>
          <w:lang w:val="es-ES_tradnl"/>
        </w:rPr>
      </w:pPr>
      <w:r w:rsidRPr="00DC3FF5">
        <w:rPr>
          <w:rFonts w:ascii="Arial" w:hAnsi="Arial"/>
          <w:b/>
          <w:lang w:val="es-ES_tradnl"/>
        </w:rPr>
        <w:t>Durante la presentación</w:t>
      </w:r>
    </w:p>
    <w:p w14:paraId="1BBF8CFB" w14:textId="12D7A9D7" w:rsidR="00460A73" w:rsidRPr="00DC3FF5" w:rsidRDefault="00460A73" w:rsidP="00373598">
      <w:pPr>
        <w:rPr>
          <w:rFonts w:ascii="Arial" w:hAnsi="Arial"/>
          <w:lang w:val="es-ES_tradnl"/>
        </w:rPr>
      </w:pPr>
      <w:r w:rsidRPr="00DC3FF5">
        <w:rPr>
          <w:rFonts w:ascii="Arial" w:hAnsi="Arial"/>
          <w:lang w:val="es-ES_tradnl"/>
        </w:rPr>
        <w:t xml:space="preserve">Se recomienda iniciar con una puesta en común de diferentes sabores de helados, </w:t>
      </w:r>
      <w:del w:id="2" w:author="Chris" w:date="2015-03-07T18:37:00Z">
        <w:r w:rsidRPr="00DC3FF5" w:rsidDel="002B3663">
          <w:rPr>
            <w:rFonts w:ascii="Arial" w:hAnsi="Arial"/>
            <w:lang w:val="es-ES_tradnl"/>
          </w:rPr>
          <w:delText xml:space="preserve">así como </w:delText>
        </w:r>
      </w:del>
      <w:ins w:id="3" w:author="Chris" w:date="2015-03-07T18:37:00Z">
        <w:r w:rsidR="002B3663">
          <w:rPr>
            <w:rFonts w:ascii="Arial" w:hAnsi="Arial"/>
            <w:lang w:val="es-ES_tradnl"/>
          </w:rPr>
          <w:t xml:space="preserve">incluyendo </w:t>
        </w:r>
      </w:ins>
      <w:r w:rsidRPr="00DC3FF5">
        <w:rPr>
          <w:rFonts w:ascii="Arial" w:hAnsi="Arial"/>
          <w:lang w:val="es-ES_tradnl"/>
        </w:rPr>
        <w:t>los favoritos entre los estudiantes, con el fin de introducirlo</w:t>
      </w:r>
      <w:r w:rsidR="00E27E93" w:rsidRPr="00DC3FF5">
        <w:rPr>
          <w:rFonts w:ascii="Arial" w:hAnsi="Arial"/>
          <w:lang w:val="es-ES_tradnl"/>
        </w:rPr>
        <w:t xml:space="preserve">s y motivarlos a la lectura del problema. </w:t>
      </w:r>
    </w:p>
    <w:p w14:paraId="1FDD800A" w14:textId="77777777" w:rsidR="00E27E93" w:rsidRPr="00DC3FF5" w:rsidRDefault="00E27E93" w:rsidP="00373598">
      <w:pPr>
        <w:rPr>
          <w:rFonts w:ascii="Arial" w:hAnsi="Arial"/>
          <w:lang w:val="es-ES_tradnl"/>
        </w:rPr>
      </w:pPr>
    </w:p>
    <w:p w14:paraId="37368507" w14:textId="769B66AF" w:rsidR="00E27E93" w:rsidRPr="00DC3FF5" w:rsidRDefault="00E27E93" w:rsidP="00373598">
      <w:pPr>
        <w:rPr>
          <w:rFonts w:ascii="Arial" w:hAnsi="Arial"/>
          <w:lang w:val="es-ES_tradnl"/>
        </w:rPr>
      </w:pPr>
      <w:r w:rsidRPr="00DC3FF5">
        <w:rPr>
          <w:rFonts w:ascii="Arial" w:hAnsi="Arial"/>
          <w:lang w:val="es-ES_tradnl"/>
        </w:rPr>
        <w:t xml:space="preserve">Es importante llevar a cabo </w:t>
      </w:r>
      <w:r w:rsidR="00460A73" w:rsidRPr="00DC3FF5">
        <w:rPr>
          <w:rFonts w:ascii="Arial" w:hAnsi="Arial"/>
          <w:lang w:val="es-ES_tradnl"/>
        </w:rPr>
        <w:t>una lect</w:t>
      </w:r>
      <w:r w:rsidRPr="00DC3FF5">
        <w:rPr>
          <w:rFonts w:ascii="Arial" w:hAnsi="Arial"/>
          <w:lang w:val="es-ES_tradnl"/>
        </w:rPr>
        <w:t xml:space="preserve">ura pausada y reflexiva del </w:t>
      </w:r>
      <w:r w:rsidR="00460A73" w:rsidRPr="00DC3FF5">
        <w:rPr>
          <w:rFonts w:ascii="Arial" w:hAnsi="Arial"/>
          <w:lang w:val="es-ES_tradnl"/>
        </w:rPr>
        <w:t xml:space="preserve">paso </w:t>
      </w:r>
      <w:r w:rsidRPr="00DC3FF5">
        <w:rPr>
          <w:rFonts w:ascii="Arial" w:hAnsi="Arial"/>
          <w:lang w:val="es-ES_tradnl"/>
        </w:rPr>
        <w:t xml:space="preserve">a paso </w:t>
      </w:r>
      <w:r w:rsidR="00460A73" w:rsidRPr="00DC3FF5">
        <w:rPr>
          <w:rFonts w:ascii="Arial" w:hAnsi="Arial"/>
          <w:lang w:val="es-ES_tradnl"/>
        </w:rPr>
        <w:t>de la resolución del problema</w:t>
      </w:r>
      <w:r w:rsidRPr="00DC3FF5">
        <w:rPr>
          <w:rFonts w:ascii="Arial" w:hAnsi="Arial"/>
          <w:lang w:val="es-ES_tradnl"/>
        </w:rPr>
        <w:t>, así</w:t>
      </w:r>
      <w:del w:id="4" w:author="Chris" w:date="2015-03-07T18:37:00Z">
        <w:r w:rsidRPr="00DC3FF5" w:rsidDel="002B3663">
          <w:rPr>
            <w:rFonts w:ascii="Arial" w:hAnsi="Arial"/>
            <w:lang w:val="es-ES_tradnl"/>
          </w:rPr>
          <w:delText>,</w:delText>
        </w:r>
      </w:del>
      <w:r w:rsidRPr="00DC3FF5">
        <w:rPr>
          <w:rFonts w:ascii="Arial" w:hAnsi="Arial"/>
          <w:lang w:val="es-ES_tradnl"/>
        </w:rPr>
        <w:t xml:space="preserve"> como ir ilustrando en el tablero la solución a cada pregunta, haciendo énfasis en la operación que se está trabajando en el momento.</w:t>
      </w:r>
    </w:p>
    <w:p w14:paraId="517CDC9B" w14:textId="77777777" w:rsidR="00E27E93" w:rsidRPr="00DC3FF5" w:rsidRDefault="00E27E93" w:rsidP="00373598">
      <w:pPr>
        <w:rPr>
          <w:rFonts w:ascii="Arial" w:hAnsi="Arial"/>
          <w:lang w:val="es-ES_tradnl"/>
        </w:rPr>
      </w:pPr>
    </w:p>
    <w:p w14:paraId="31174DE1" w14:textId="272F1146" w:rsidR="00373598" w:rsidRPr="00DC3FF5" w:rsidRDefault="008B0C88" w:rsidP="00373598">
      <w:pPr>
        <w:rPr>
          <w:rFonts w:ascii="Arial" w:hAnsi="Arial"/>
          <w:lang w:val="es-ES_tradnl"/>
        </w:rPr>
      </w:pPr>
      <w:r w:rsidRPr="00DC3FF5">
        <w:rPr>
          <w:rFonts w:ascii="Arial" w:hAnsi="Arial"/>
          <w:lang w:val="es-ES_tradnl"/>
        </w:rPr>
        <w:t>Se hace prescindible el dar una respuesta lógica y coherente a cada una de las preguntas del problema, puesto que ayudará a los estudiantes a contextualizarse</w:t>
      </w:r>
      <w:r w:rsidR="00460A73" w:rsidRPr="00DC3FF5">
        <w:rPr>
          <w:rFonts w:ascii="Arial" w:hAnsi="Arial"/>
          <w:lang w:val="es-ES_tradnl"/>
        </w:rPr>
        <w:t xml:space="preserve">. </w:t>
      </w:r>
    </w:p>
    <w:p w14:paraId="184EFDC2" w14:textId="77777777" w:rsidR="003803CE" w:rsidRPr="00DC3FF5" w:rsidRDefault="003803CE" w:rsidP="00373598">
      <w:pPr>
        <w:rPr>
          <w:rFonts w:ascii="Arial" w:hAnsi="Arial"/>
          <w:lang w:val="es-ES_tradnl"/>
        </w:rPr>
      </w:pPr>
    </w:p>
    <w:p w14:paraId="2969BCAA" w14:textId="5877A0A5" w:rsidR="003803CE" w:rsidRPr="00DC3FF5" w:rsidRDefault="003803CE" w:rsidP="00373598">
      <w:pPr>
        <w:rPr>
          <w:rFonts w:ascii="Arial" w:hAnsi="Arial"/>
          <w:lang w:val="es-ES_tradnl"/>
        </w:rPr>
      </w:pPr>
      <w:r w:rsidRPr="00DC3FF5">
        <w:rPr>
          <w:rFonts w:ascii="Arial" w:hAnsi="Arial"/>
          <w:lang w:val="es-ES_tradnl"/>
        </w:rPr>
        <w:t xml:space="preserve">Finalmente se encuentran dos problemas para ser resueltos a modo de tarea o prueba de las habilidades desarrolladas en el interactivo. </w:t>
      </w:r>
    </w:p>
    <w:p w14:paraId="479CDB5B" w14:textId="77777777" w:rsidR="009F680B" w:rsidRPr="00DC3FF5" w:rsidRDefault="009F680B" w:rsidP="00373598">
      <w:pPr>
        <w:rPr>
          <w:rFonts w:ascii="Arial" w:hAnsi="Arial"/>
          <w:lang w:val="es-ES_tradnl"/>
        </w:rPr>
      </w:pPr>
    </w:p>
    <w:p w14:paraId="679817CF" w14:textId="127337D2" w:rsidR="009F680B" w:rsidRPr="00DC3FF5" w:rsidRDefault="009F680B" w:rsidP="00373598">
      <w:pPr>
        <w:rPr>
          <w:rFonts w:ascii="Arial" w:hAnsi="Arial"/>
          <w:lang w:val="es-ES_tradnl"/>
        </w:rPr>
      </w:pPr>
      <w:r w:rsidRPr="00DC3FF5">
        <w:rPr>
          <w:rFonts w:ascii="Arial" w:hAnsi="Arial"/>
          <w:lang w:val="es-ES_tradnl"/>
        </w:rPr>
        <w:t xml:space="preserve">Las respuestas a los problemas se muestran a continuación: </w:t>
      </w:r>
    </w:p>
    <w:p w14:paraId="69312BEF" w14:textId="77777777" w:rsidR="009F680B" w:rsidRPr="00DC3FF5" w:rsidRDefault="009F680B" w:rsidP="00373598">
      <w:pPr>
        <w:rPr>
          <w:rFonts w:ascii="Arial" w:hAnsi="Arial"/>
          <w:lang w:val="es-ES_tradnl"/>
        </w:rPr>
      </w:pPr>
    </w:p>
    <w:p w14:paraId="2E3CA402" w14:textId="77777777" w:rsidR="009F680B" w:rsidRPr="00DC3FF5" w:rsidRDefault="009F680B" w:rsidP="009F680B">
      <w:pPr>
        <w:pStyle w:val="Prrafodelista"/>
        <w:numPr>
          <w:ilvl w:val="0"/>
          <w:numId w:val="3"/>
        </w:numPr>
        <w:rPr>
          <w:rFonts w:ascii="Arial" w:hAnsi="Arial" w:cs="Arial"/>
          <w:lang w:val="es-CO"/>
        </w:rPr>
      </w:pPr>
      <w:r w:rsidRPr="00DC3FF5">
        <w:rPr>
          <w:rFonts w:ascii="Arial" w:hAnsi="Arial" w:cs="Arial"/>
          <w:lang w:val="es-CO"/>
        </w:rPr>
        <w:t>En una conferencia sobre la naturaleza y el hombre, 60 personas participaron de las actividades, donde se ofreció: “</w:t>
      </w:r>
      <w:r w:rsidRPr="00DC3FF5">
        <w:rPr>
          <w:rFonts w:ascii="Arial" w:hAnsi="Arial" w:cs="Arial"/>
          <w:i/>
          <w:lang w:val="es-CO"/>
        </w:rPr>
        <w:t>La flora colombiana”</w:t>
      </w:r>
      <w:r w:rsidRPr="00DC3FF5">
        <w:rPr>
          <w:rFonts w:ascii="Arial" w:hAnsi="Arial" w:cs="Arial"/>
          <w:lang w:val="es-CO"/>
        </w:rPr>
        <w:t xml:space="preserve"> y “</w:t>
      </w:r>
      <w:r w:rsidRPr="00DC3FF5">
        <w:rPr>
          <w:rFonts w:ascii="Arial" w:hAnsi="Arial" w:cs="Arial"/>
          <w:i/>
          <w:lang w:val="es-CO"/>
        </w:rPr>
        <w:t xml:space="preserve">El trabajo del hombre actual”. </w:t>
      </w:r>
    </w:p>
    <w:p w14:paraId="676CB94A" w14:textId="77777777" w:rsidR="009F680B" w:rsidRPr="00DC3FF5" w:rsidRDefault="009F680B" w:rsidP="009F680B">
      <w:pPr>
        <w:pStyle w:val="Prrafodelista"/>
        <w:rPr>
          <w:rFonts w:ascii="Arial" w:hAnsi="Arial" w:cs="Arial"/>
          <w:lang w:val="es-CO"/>
        </w:rPr>
      </w:pPr>
      <w:r w:rsidRPr="00DC3FF5">
        <w:rPr>
          <w:rFonts w:ascii="Arial" w:hAnsi="Arial" w:cs="Arial"/>
          <w:lang w:val="es-CO"/>
        </w:rPr>
        <w:t>Si 47 personas participaron de “</w:t>
      </w:r>
      <w:r w:rsidRPr="00DC3FF5">
        <w:rPr>
          <w:rFonts w:ascii="Arial" w:hAnsi="Arial" w:cs="Arial"/>
          <w:i/>
          <w:lang w:val="es-CO"/>
        </w:rPr>
        <w:t>La flora en Colombia”</w:t>
      </w:r>
      <w:r w:rsidRPr="00DC3FF5">
        <w:rPr>
          <w:rFonts w:ascii="Arial" w:hAnsi="Arial" w:cs="Arial"/>
          <w:lang w:val="es-CO"/>
        </w:rPr>
        <w:t xml:space="preserve"> y 32 personas participaron de “</w:t>
      </w:r>
      <w:r w:rsidRPr="00DC3FF5">
        <w:rPr>
          <w:rFonts w:ascii="Arial" w:hAnsi="Arial" w:cs="Arial"/>
          <w:i/>
          <w:lang w:val="es-CO"/>
        </w:rPr>
        <w:t>El trabajo del hombre actual”</w:t>
      </w:r>
      <w:r w:rsidRPr="00DC3FF5">
        <w:rPr>
          <w:rFonts w:ascii="Arial" w:hAnsi="Arial" w:cs="Arial"/>
          <w:lang w:val="es-CO"/>
        </w:rPr>
        <w:t xml:space="preserve">. </w:t>
      </w:r>
    </w:p>
    <w:p w14:paraId="510D408C" w14:textId="77777777" w:rsidR="009F680B" w:rsidRPr="00DC3FF5" w:rsidRDefault="009F680B" w:rsidP="009F680B">
      <w:pPr>
        <w:rPr>
          <w:rFonts w:ascii="Arial" w:hAnsi="Arial" w:cs="Arial"/>
          <w:lang w:val="es-CO"/>
        </w:rPr>
      </w:pPr>
    </w:p>
    <w:p w14:paraId="04720D96" w14:textId="5ABD8211"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 xml:space="preserve">¿Cuántas personas participaron en las actividades? </w:t>
      </w:r>
      <w:r w:rsidRPr="00DC3FF5">
        <w:rPr>
          <w:rFonts w:ascii="Arial" w:hAnsi="Arial" w:cs="Arial"/>
          <w:b/>
          <w:color w:val="FF0000"/>
          <w:lang w:val="es-CO"/>
        </w:rPr>
        <w:t xml:space="preserve">60 personas participaron de las actividades. </w:t>
      </w:r>
    </w:p>
    <w:p w14:paraId="267FD4FD" w14:textId="3B7123FC"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 xml:space="preserve">¿Cuántas personas participaron en las dos actividades? </w:t>
      </w:r>
      <w:r w:rsidR="00C72BCF" w:rsidRPr="00DC3FF5">
        <w:rPr>
          <w:rFonts w:ascii="Arial" w:hAnsi="Arial" w:cs="Arial"/>
          <w:b/>
          <w:color w:val="FF0000"/>
          <w:lang w:val="es-CO"/>
        </w:rPr>
        <w:t>19 personas participaron en las dos actividades</w:t>
      </w:r>
      <w:r w:rsidR="00167438" w:rsidRPr="00DC3FF5">
        <w:rPr>
          <w:rFonts w:ascii="Arial" w:hAnsi="Arial" w:cs="Arial"/>
          <w:b/>
          <w:color w:val="FF0000"/>
          <w:lang w:val="es-CO"/>
        </w:rPr>
        <w:t>.</w:t>
      </w:r>
    </w:p>
    <w:p w14:paraId="111AA8CF" w14:textId="5E8B270D"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¿Cuán</w:t>
      </w:r>
      <w:r w:rsidR="00167438" w:rsidRPr="00DC3FF5">
        <w:rPr>
          <w:rFonts w:ascii="Arial" w:hAnsi="Arial" w:cs="Arial"/>
          <w:lang w:val="es-CO"/>
        </w:rPr>
        <w:t xml:space="preserve">tas personas participaron solo </w:t>
      </w:r>
      <w:r w:rsidRPr="00DC3FF5">
        <w:rPr>
          <w:rFonts w:ascii="Arial" w:hAnsi="Arial" w:cs="Arial"/>
          <w:lang w:val="es-CO"/>
        </w:rPr>
        <w:t>e</w:t>
      </w:r>
      <w:r w:rsidR="00167438" w:rsidRPr="00DC3FF5">
        <w:rPr>
          <w:rFonts w:ascii="Arial" w:hAnsi="Arial" w:cs="Arial"/>
          <w:lang w:val="es-CO"/>
        </w:rPr>
        <w:t>n</w:t>
      </w:r>
      <w:r w:rsidRPr="00DC3FF5">
        <w:rPr>
          <w:rFonts w:ascii="Arial" w:hAnsi="Arial" w:cs="Arial"/>
          <w:lang w:val="es-CO"/>
        </w:rPr>
        <w:t xml:space="preserve"> </w:t>
      </w:r>
      <w:r w:rsidRPr="00DC3FF5">
        <w:rPr>
          <w:rFonts w:ascii="Arial" w:hAnsi="Arial" w:cs="Arial"/>
          <w:i/>
          <w:lang w:val="es-CO"/>
        </w:rPr>
        <w:t>“La flora colombiana”</w:t>
      </w:r>
      <w:r w:rsidRPr="00DC3FF5">
        <w:rPr>
          <w:rFonts w:ascii="Arial" w:hAnsi="Arial" w:cs="Arial"/>
          <w:lang w:val="es-CO"/>
        </w:rPr>
        <w:t>?</w:t>
      </w:r>
      <w:r w:rsidR="00167438" w:rsidRPr="00DC3FF5">
        <w:rPr>
          <w:rFonts w:ascii="Arial" w:hAnsi="Arial" w:cs="Arial"/>
          <w:lang w:val="es-CO"/>
        </w:rPr>
        <w:t xml:space="preserve"> </w:t>
      </w:r>
      <w:r w:rsidR="00167438" w:rsidRPr="00DC3FF5">
        <w:rPr>
          <w:rFonts w:ascii="Arial" w:hAnsi="Arial" w:cs="Arial"/>
          <w:b/>
          <w:color w:val="FF0000"/>
          <w:lang w:val="es-CO"/>
        </w:rPr>
        <w:t xml:space="preserve">28 personas participaron </w:t>
      </w:r>
      <w:r w:rsidR="00685344" w:rsidRPr="002B3663">
        <w:rPr>
          <w:rFonts w:ascii="Arial" w:hAnsi="Arial" w:cs="Arial"/>
          <w:b/>
          <w:color w:val="FF0000"/>
          <w:lang w:val="es-CO"/>
          <w:rPrChange w:id="5" w:author="Chris" w:date="2015-03-07T18:39:00Z">
            <w:rPr>
              <w:rFonts w:ascii="Arial" w:hAnsi="Arial" w:cs="Arial"/>
              <w:b/>
              <w:color w:val="FF0000"/>
              <w:u w:val="single"/>
              <w:lang w:val="es-CO"/>
            </w:rPr>
          </w:rPrChange>
        </w:rPr>
        <w:t>so</w:t>
      </w:r>
      <w:r w:rsidR="00167438" w:rsidRPr="002B3663">
        <w:rPr>
          <w:rFonts w:ascii="Arial" w:hAnsi="Arial" w:cs="Arial"/>
          <w:b/>
          <w:color w:val="FF0000"/>
          <w:lang w:val="es-CO"/>
          <w:rPrChange w:id="6" w:author="Chris" w:date="2015-03-07T18:39:00Z">
            <w:rPr>
              <w:rFonts w:ascii="Arial" w:hAnsi="Arial" w:cs="Arial"/>
              <w:b/>
              <w:color w:val="FF0000"/>
              <w:u w:val="single"/>
              <w:lang w:val="es-CO"/>
            </w:rPr>
          </w:rPrChange>
        </w:rPr>
        <w:t>lo</w:t>
      </w:r>
      <w:r w:rsidR="00167438" w:rsidRPr="00DC3FF5">
        <w:rPr>
          <w:rFonts w:ascii="Arial" w:hAnsi="Arial" w:cs="Arial"/>
          <w:b/>
          <w:color w:val="FF0000"/>
          <w:lang w:val="es-CO"/>
        </w:rPr>
        <w:t xml:space="preserve"> en “</w:t>
      </w:r>
      <w:r w:rsidR="00167438" w:rsidRPr="00DC3FF5">
        <w:rPr>
          <w:rFonts w:ascii="Arial" w:hAnsi="Arial" w:cs="Arial"/>
          <w:b/>
          <w:i/>
          <w:color w:val="FF0000"/>
          <w:lang w:val="es-CO"/>
        </w:rPr>
        <w:t>La flora colombiana”.</w:t>
      </w:r>
      <w:r w:rsidR="00167438" w:rsidRPr="00DC3FF5">
        <w:rPr>
          <w:rFonts w:ascii="Arial" w:hAnsi="Arial" w:cs="Arial"/>
          <w:b/>
          <w:color w:val="FF0000"/>
          <w:lang w:val="es-CO"/>
        </w:rPr>
        <w:t xml:space="preserve"> </w:t>
      </w:r>
    </w:p>
    <w:p w14:paraId="46CAB7D5" w14:textId="3416071F"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¿Cuánt</w:t>
      </w:r>
      <w:r w:rsidR="00167438" w:rsidRPr="00DC3FF5">
        <w:rPr>
          <w:rFonts w:ascii="Arial" w:hAnsi="Arial" w:cs="Arial"/>
          <w:lang w:val="es-CO"/>
        </w:rPr>
        <w:t>as personas participaron solo en</w:t>
      </w:r>
      <w:r w:rsidRPr="00DC3FF5">
        <w:rPr>
          <w:rFonts w:ascii="Arial" w:hAnsi="Arial" w:cs="Arial"/>
          <w:lang w:val="es-CO"/>
        </w:rPr>
        <w:t xml:space="preserve"> </w:t>
      </w:r>
      <w:r w:rsidRPr="00DC3FF5">
        <w:rPr>
          <w:rFonts w:ascii="Arial" w:hAnsi="Arial" w:cs="Arial"/>
          <w:i/>
          <w:lang w:val="es-CO"/>
        </w:rPr>
        <w:t>“El trabajo del hombre actual”</w:t>
      </w:r>
      <w:r w:rsidRPr="00DC3FF5">
        <w:rPr>
          <w:rFonts w:ascii="Arial" w:hAnsi="Arial" w:cs="Arial"/>
          <w:lang w:val="es-CO"/>
        </w:rPr>
        <w:t>?</w:t>
      </w:r>
      <w:r w:rsidR="00167438" w:rsidRPr="00DC3FF5">
        <w:rPr>
          <w:rFonts w:ascii="Arial" w:hAnsi="Arial" w:cs="Arial"/>
          <w:lang w:val="es-CO"/>
        </w:rPr>
        <w:t xml:space="preserve"> </w:t>
      </w:r>
      <w:r w:rsidR="00167438" w:rsidRPr="00DC3FF5">
        <w:rPr>
          <w:rFonts w:ascii="Arial" w:hAnsi="Arial" w:cs="Arial"/>
          <w:b/>
          <w:color w:val="FF0000"/>
          <w:lang w:val="es-CO"/>
        </w:rPr>
        <w:t xml:space="preserve">13 personas participaron </w:t>
      </w:r>
      <w:r w:rsidR="00685344" w:rsidRPr="002B3663">
        <w:rPr>
          <w:rFonts w:ascii="Arial" w:hAnsi="Arial" w:cs="Arial"/>
          <w:b/>
          <w:color w:val="FF0000"/>
          <w:lang w:val="es-CO"/>
          <w:rPrChange w:id="7" w:author="Chris" w:date="2015-03-07T18:39:00Z">
            <w:rPr>
              <w:rFonts w:ascii="Arial" w:hAnsi="Arial" w:cs="Arial"/>
              <w:b/>
              <w:color w:val="FF0000"/>
              <w:u w:val="single"/>
              <w:lang w:val="es-CO"/>
            </w:rPr>
          </w:rPrChange>
        </w:rPr>
        <w:t>so</w:t>
      </w:r>
      <w:r w:rsidR="00167438" w:rsidRPr="002B3663">
        <w:rPr>
          <w:rFonts w:ascii="Arial" w:hAnsi="Arial" w:cs="Arial"/>
          <w:b/>
          <w:color w:val="FF0000"/>
          <w:lang w:val="es-CO"/>
          <w:rPrChange w:id="8" w:author="Chris" w:date="2015-03-07T18:39:00Z">
            <w:rPr>
              <w:rFonts w:ascii="Arial" w:hAnsi="Arial" w:cs="Arial"/>
              <w:b/>
              <w:color w:val="FF0000"/>
              <w:u w:val="single"/>
              <w:lang w:val="es-CO"/>
            </w:rPr>
          </w:rPrChange>
        </w:rPr>
        <w:t>lo</w:t>
      </w:r>
      <w:r w:rsidR="00167438" w:rsidRPr="00DC3FF5">
        <w:rPr>
          <w:rFonts w:ascii="Arial" w:hAnsi="Arial" w:cs="Arial"/>
          <w:b/>
          <w:color w:val="FF0000"/>
          <w:lang w:val="es-CO"/>
        </w:rPr>
        <w:t xml:space="preserve"> en “</w:t>
      </w:r>
      <w:r w:rsidR="00237C9B" w:rsidRPr="00DC3FF5">
        <w:rPr>
          <w:rFonts w:ascii="Arial" w:hAnsi="Arial" w:cs="Arial"/>
          <w:b/>
          <w:i/>
          <w:color w:val="FF0000"/>
          <w:lang w:val="es-CO"/>
        </w:rPr>
        <w:t>El trabajo del hombre actual”</w:t>
      </w:r>
    </w:p>
    <w:p w14:paraId="69FB4DC7" w14:textId="77777777" w:rsidR="009F680B" w:rsidRPr="00DC3FF5" w:rsidRDefault="009F680B" w:rsidP="009F680B">
      <w:pPr>
        <w:rPr>
          <w:rFonts w:ascii="Arial" w:hAnsi="Arial" w:cs="Arial"/>
          <w:lang w:val="es-CO"/>
        </w:rPr>
      </w:pPr>
    </w:p>
    <w:p w14:paraId="68E3BE9B" w14:textId="77777777" w:rsidR="009F680B" w:rsidRPr="00DC3FF5" w:rsidRDefault="009F680B" w:rsidP="009F680B">
      <w:pPr>
        <w:rPr>
          <w:rFonts w:ascii="Arial" w:hAnsi="Arial" w:cs="Arial"/>
          <w:lang w:val="es-CO"/>
        </w:rPr>
      </w:pPr>
    </w:p>
    <w:p w14:paraId="04142F0E" w14:textId="77777777" w:rsidR="009F680B" w:rsidRPr="00DC3FF5" w:rsidRDefault="009F680B" w:rsidP="009F680B">
      <w:pPr>
        <w:pStyle w:val="Prrafodelista"/>
        <w:numPr>
          <w:ilvl w:val="0"/>
          <w:numId w:val="3"/>
        </w:numPr>
        <w:rPr>
          <w:rFonts w:ascii="Arial" w:hAnsi="Arial" w:cs="Arial"/>
          <w:lang w:val="es-CO"/>
        </w:rPr>
      </w:pPr>
      <w:r w:rsidRPr="00DC3FF5">
        <w:rPr>
          <w:rFonts w:ascii="Arial" w:hAnsi="Arial" w:cs="Arial"/>
          <w:lang w:val="es-CO"/>
        </w:rPr>
        <w:t xml:space="preserve">Se realizó una encuesta a los estudiantes de primaria para saber qué color les gustaría ver en el uniforme del equipo de baloncesto. Las opciones que se ofrecieron fueron: azul y rojo. </w:t>
      </w:r>
    </w:p>
    <w:p w14:paraId="155DF166" w14:textId="67E239F7" w:rsidR="009F680B" w:rsidRPr="00DC3FF5" w:rsidRDefault="009F680B" w:rsidP="009F680B">
      <w:pPr>
        <w:pStyle w:val="Prrafodelista"/>
        <w:rPr>
          <w:rFonts w:ascii="Arial" w:hAnsi="Arial" w:cs="Arial"/>
          <w:lang w:val="es-CO"/>
        </w:rPr>
      </w:pPr>
      <w:r w:rsidRPr="00DC3FF5">
        <w:rPr>
          <w:rFonts w:ascii="Arial" w:hAnsi="Arial" w:cs="Arial"/>
          <w:lang w:val="es-CO"/>
        </w:rPr>
        <w:t>Si 39 estudiantes escogieron rojo, 25 escogieron azul y rojo y 21 estudiantes escogieron s</w:t>
      </w:r>
      <w:r w:rsidR="00685344">
        <w:rPr>
          <w:rFonts w:ascii="Arial" w:hAnsi="Arial" w:cs="Arial"/>
          <w:lang w:val="es-CO"/>
        </w:rPr>
        <w:t>o</w:t>
      </w:r>
      <w:r w:rsidRPr="00DC3FF5">
        <w:rPr>
          <w:rFonts w:ascii="Arial" w:hAnsi="Arial" w:cs="Arial"/>
          <w:lang w:val="es-CO"/>
        </w:rPr>
        <w:t xml:space="preserve">lo azul. </w:t>
      </w:r>
    </w:p>
    <w:p w14:paraId="50028A34" w14:textId="77777777" w:rsidR="009F680B" w:rsidRPr="00DC3FF5" w:rsidRDefault="009F680B" w:rsidP="009F680B">
      <w:pPr>
        <w:pStyle w:val="Prrafodelista"/>
        <w:rPr>
          <w:rFonts w:ascii="Arial" w:hAnsi="Arial" w:cs="Arial"/>
          <w:lang w:val="es-CO"/>
        </w:rPr>
      </w:pPr>
    </w:p>
    <w:p w14:paraId="0C7CD6EB" w14:textId="08BF4434"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¿C</w:t>
      </w:r>
      <w:r w:rsidR="002F0D39">
        <w:rPr>
          <w:rFonts w:ascii="Arial" w:hAnsi="Arial" w:cs="Arial"/>
          <w:lang w:val="es-CO"/>
        </w:rPr>
        <w:t>uántos estudiantes escogieron so</w:t>
      </w:r>
      <w:r w:rsidRPr="00DC3FF5">
        <w:rPr>
          <w:rFonts w:ascii="Arial" w:hAnsi="Arial" w:cs="Arial"/>
          <w:lang w:val="es-CO"/>
        </w:rPr>
        <w:t>lo rojo?</w:t>
      </w:r>
      <w:r w:rsidR="00EF66E0" w:rsidRPr="00DC3FF5">
        <w:rPr>
          <w:rFonts w:ascii="Arial" w:hAnsi="Arial" w:cs="Arial"/>
          <w:lang w:val="es-CO"/>
        </w:rPr>
        <w:t xml:space="preserve"> </w:t>
      </w:r>
      <w:r w:rsidR="00EF66E0" w:rsidRPr="00DC3FF5">
        <w:rPr>
          <w:rFonts w:ascii="Arial" w:hAnsi="Arial" w:cs="Arial"/>
          <w:b/>
          <w:color w:val="FF0000"/>
          <w:lang w:val="es-CO"/>
        </w:rPr>
        <w:t xml:space="preserve">14 estudiantes escogieron </w:t>
      </w:r>
      <w:r w:rsidR="00685344">
        <w:rPr>
          <w:rFonts w:ascii="Arial" w:hAnsi="Arial" w:cs="Arial"/>
          <w:b/>
          <w:color w:val="FF0000"/>
          <w:u w:val="single"/>
          <w:lang w:val="es-CO"/>
        </w:rPr>
        <w:t>so</w:t>
      </w:r>
      <w:r w:rsidR="00EF66E0" w:rsidRPr="00DC3FF5">
        <w:rPr>
          <w:rFonts w:ascii="Arial" w:hAnsi="Arial" w:cs="Arial"/>
          <w:b/>
          <w:color w:val="FF0000"/>
          <w:u w:val="single"/>
          <w:lang w:val="es-CO"/>
        </w:rPr>
        <w:t>lo</w:t>
      </w:r>
      <w:r w:rsidR="00EF66E0" w:rsidRPr="00DC3FF5">
        <w:rPr>
          <w:rFonts w:ascii="Arial" w:hAnsi="Arial" w:cs="Arial"/>
          <w:b/>
          <w:color w:val="FF0000"/>
          <w:lang w:val="es-CO"/>
        </w:rPr>
        <w:t xml:space="preserve"> rojo. </w:t>
      </w:r>
    </w:p>
    <w:p w14:paraId="2C4DA9AC" w14:textId="0CF7C496"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¿Cuántos estudiantes escogieron azul?</w:t>
      </w:r>
      <w:r w:rsidR="00EF66E0" w:rsidRPr="00DC3FF5">
        <w:rPr>
          <w:rFonts w:ascii="Arial" w:hAnsi="Arial" w:cs="Arial"/>
          <w:lang w:val="es-CO"/>
        </w:rPr>
        <w:t xml:space="preserve"> </w:t>
      </w:r>
      <w:r w:rsidR="00685344">
        <w:rPr>
          <w:rFonts w:ascii="Arial" w:hAnsi="Arial" w:cs="Arial"/>
          <w:b/>
          <w:color w:val="FF0000"/>
          <w:lang w:val="es-CO"/>
        </w:rPr>
        <w:t>46</w:t>
      </w:r>
      <w:r w:rsidR="00EF66E0" w:rsidRPr="00DC3FF5">
        <w:rPr>
          <w:rFonts w:ascii="Arial" w:hAnsi="Arial" w:cs="Arial"/>
          <w:b/>
          <w:color w:val="FF0000"/>
          <w:lang w:val="es-CO"/>
        </w:rPr>
        <w:t xml:space="preserve"> estudiantes escogieron azul. </w:t>
      </w:r>
    </w:p>
    <w:p w14:paraId="1E6F55F4" w14:textId="058DFCA6" w:rsidR="009F680B" w:rsidRPr="00DC3FF5" w:rsidRDefault="009F680B" w:rsidP="00196260">
      <w:pPr>
        <w:pStyle w:val="Prrafodelista"/>
        <w:numPr>
          <w:ilvl w:val="1"/>
          <w:numId w:val="5"/>
        </w:numPr>
        <w:rPr>
          <w:rFonts w:ascii="Arial" w:hAnsi="Arial"/>
          <w:lang w:val="es-ES_tradnl"/>
        </w:rPr>
      </w:pPr>
      <w:r w:rsidRPr="00DC3FF5">
        <w:rPr>
          <w:rFonts w:ascii="Arial" w:hAnsi="Arial" w:cs="Arial"/>
          <w:lang w:val="es-CO"/>
        </w:rPr>
        <w:t>¿Cuántos estudiantes respondieron la encuesta?</w:t>
      </w:r>
      <w:r w:rsidR="00EF66E0" w:rsidRPr="00DC3FF5">
        <w:rPr>
          <w:rFonts w:ascii="Arial" w:hAnsi="Arial" w:cs="Arial"/>
          <w:lang w:val="es-CO"/>
        </w:rPr>
        <w:t xml:space="preserve"> </w:t>
      </w:r>
      <w:r w:rsidR="00685344">
        <w:rPr>
          <w:rFonts w:ascii="Arial" w:hAnsi="Arial" w:cs="Arial"/>
          <w:b/>
          <w:color w:val="FF0000"/>
          <w:lang w:val="es-CO"/>
        </w:rPr>
        <w:t>60</w:t>
      </w:r>
      <w:r w:rsidR="00EF66E0" w:rsidRPr="00DC3FF5">
        <w:rPr>
          <w:rFonts w:ascii="Arial" w:hAnsi="Arial" w:cs="Arial"/>
          <w:b/>
          <w:color w:val="FF0000"/>
          <w:lang w:val="es-CO"/>
        </w:rPr>
        <w:t xml:space="preserve"> estudiantes respondieron la encuesta. </w:t>
      </w:r>
    </w:p>
    <w:p w14:paraId="4868F755" w14:textId="77777777" w:rsidR="009F680B" w:rsidRPr="00DC3FF5" w:rsidRDefault="009F680B" w:rsidP="00373598">
      <w:pPr>
        <w:rPr>
          <w:rFonts w:ascii="Arial" w:hAnsi="Arial"/>
          <w:lang w:val="es-ES_tradnl"/>
        </w:rPr>
      </w:pPr>
    </w:p>
    <w:p w14:paraId="66136D34" w14:textId="77777777" w:rsidR="00373598" w:rsidRPr="00DC3FF5" w:rsidRDefault="00373598" w:rsidP="00373598">
      <w:pPr>
        <w:rPr>
          <w:rFonts w:ascii="Arial" w:hAnsi="Arial"/>
          <w:lang w:val="es-ES_tradnl"/>
        </w:rPr>
      </w:pPr>
    </w:p>
    <w:p w14:paraId="12515423" w14:textId="77777777" w:rsidR="00373598" w:rsidRPr="00DC3FF5" w:rsidRDefault="00373598" w:rsidP="00373598">
      <w:pPr>
        <w:rPr>
          <w:rFonts w:ascii="Arial" w:hAnsi="Arial"/>
          <w:b/>
          <w:lang w:val="es-ES_tradnl"/>
        </w:rPr>
      </w:pPr>
      <w:r w:rsidRPr="00DC3FF5">
        <w:rPr>
          <w:rFonts w:ascii="Arial" w:hAnsi="Arial"/>
          <w:b/>
          <w:lang w:val="es-ES_tradnl"/>
        </w:rPr>
        <w:t>Después de la presentación</w:t>
      </w:r>
    </w:p>
    <w:p w14:paraId="1A3C8DB3" w14:textId="3471728E" w:rsidR="00F4317E" w:rsidRPr="00DC3FF5" w:rsidRDefault="00373598" w:rsidP="00373598">
      <w:pPr>
        <w:rPr>
          <w:rFonts w:ascii="Arial" w:hAnsi="Arial"/>
          <w:lang w:val="es-CO"/>
        </w:rPr>
      </w:pPr>
      <w:r w:rsidRPr="00DC3FF5">
        <w:rPr>
          <w:rFonts w:ascii="Arial" w:hAnsi="Arial"/>
          <w:lang w:val="es-ES_tradnl"/>
        </w:rPr>
        <w:t>Es importante que se</w:t>
      </w:r>
      <w:r w:rsidR="00DC3FF5">
        <w:rPr>
          <w:rFonts w:ascii="Arial" w:hAnsi="Arial"/>
          <w:lang w:val="es-ES_tradnl"/>
        </w:rPr>
        <w:t xml:space="preserve"> socialicen las respuestas de los problemas desarrollados por los estudiantes, así como permitir que ellos propongan algunos nuevos problemas. </w:t>
      </w:r>
    </w:p>
    <w:p w14:paraId="429F9B76" w14:textId="77777777" w:rsidR="00F4317E" w:rsidRPr="00BE5D43" w:rsidRDefault="00F4317E" w:rsidP="00CD652E">
      <w:pPr>
        <w:rPr>
          <w:rFonts w:ascii="Arial" w:hAnsi="Arial"/>
          <w:sz w:val="18"/>
          <w:szCs w:val="18"/>
          <w:lang w:val="es-CO"/>
        </w:rPr>
      </w:pPr>
    </w:p>
    <w:p w14:paraId="001BE067" w14:textId="77777777" w:rsidR="00F4317E" w:rsidRPr="00BE5D43" w:rsidRDefault="00F4317E" w:rsidP="00CD652E">
      <w:pPr>
        <w:rPr>
          <w:rFonts w:ascii="Arial" w:hAnsi="Arial"/>
          <w:sz w:val="18"/>
          <w:szCs w:val="18"/>
          <w:lang w:val="es-CO"/>
        </w:rPr>
      </w:pPr>
    </w:p>
    <w:p w14:paraId="5A9E4005" w14:textId="32355235" w:rsidR="00F4317E" w:rsidRPr="00246745" w:rsidRDefault="00F4317E" w:rsidP="00CD652E">
      <w:pPr>
        <w:rPr>
          <w:rFonts w:ascii="Arial" w:hAnsi="Arial"/>
          <w:b/>
          <w:lang w:val="es-CO"/>
        </w:rPr>
      </w:pPr>
      <w:r w:rsidRPr="00246745">
        <w:rPr>
          <w:rFonts w:ascii="Arial" w:hAnsi="Arial"/>
          <w:b/>
          <w:lang w:val="es-CO"/>
        </w:rPr>
        <w:t>FICHA DEL ALUMNO</w:t>
      </w:r>
    </w:p>
    <w:p w14:paraId="040AED11" w14:textId="77777777" w:rsidR="00F4317E" w:rsidRDefault="00F4317E" w:rsidP="00CD652E">
      <w:pPr>
        <w:rPr>
          <w:rFonts w:ascii="Arial" w:hAnsi="Arial"/>
          <w:sz w:val="18"/>
          <w:szCs w:val="18"/>
          <w:lang w:val="es-CO"/>
        </w:rPr>
      </w:pPr>
    </w:p>
    <w:p w14:paraId="7DEFA168" w14:textId="1C65337B" w:rsidR="00246745" w:rsidRPr="003518B2" w:rsidRDefault="003518B2" w:rsidP="00CD652E">
      <w:pPr>
        <w:rPr>
          <w:rFonts w:ascii="Arial" w:hAnsi="Arial"/>
          <w:b/>
          <w:lang w:val="es-CO"/>
        </w:rPr>
      </w:pPr>
      <w:r w:rsidRPr="003518B2">
        <w:rPr>
          <w:rFonts w:ascii="Arial" w:hAnsi="Arial"/>
          <w:b/>
          <w:lang w:val="es-CO"/>
        </w:rPr>
        <w:t>Solución de problemas aplicando operaciones entre conjuntos</w:t>
      </w:r>
      <w:del w:id="9" w:author="Chris" w:date="2015-03-07T18:52:00Z">
        <w:r w:rsidRPr="003518B2" w:rsidDel="004C0FD7">
          <w:rPr>
            <w:rFonts w:ascii="Arial" w:hAnsi="Arial"/>
            <w:b/>
            <w:lang w:val="es-CO"/>
          </w:rPr>
          <w:delText>.</w:delText>
        </w:r>
      </w:del>
    </w:p>
    <w:p w14:paraId="487C7D6C" w14:textId="77777777" w:rsidR="00F4317E" w:rsidRDefault="00F4317E" w:rsidP="00CD652E">
      <w:pPr>
        <w:rPr>
          <w:rFonts w:ascii="Arial" w:hAnsi="Arial"/>
          <w:sz w:val="18"/>
          <w:szCs w:val="18"/>
          <w:lang w:val="es-CO"/>
        </w:rPr>
      </w:pPr>
    </w:p>
    <w:p w14:paraId="7174AABB" w14:textId="0141C3F0" w:rsidR="003518B2" w:rsidRPr="003518B2" w:rsidRDefault="003518B2" w:rsidP="00CD652E">
      <w:pPr>
        <w:rPr>
          <w:rFonts w:ascii="Arial" w:hAnsi="Arial"/>
          <w:lang w:val="es-CO"/>
        </w:rPr>
      </w:pPr>
      <w:r w:rsidRPr="003518B2">
        <w:rPr>
          <w:rFonts w:ascii="Arial" w:hAnsi="Arial"/>
          <w:lang w:val="es-CO"/>
        </w:rPr>
        <w:t xml:space="preserve">Lee atentamente el siguiente problema. Luego, analiza la solución a cada una de las preguntas. </w:t>
      </w:r>
    </w:p>
    <w:p w14:paraId="53067FB7" w14:textId="77777777" w:rsidR="003518B2" w:rsidRDefault="003518B2" w:rsidP="00CD652E">
      <w:pPr>
        <w:rPr>
          <w:rFonts w:ascii="Arial" w:hAnsi="Arial"/>
          <w:sz w:val="18"/>
          <w:szCs w:val="18"/>
          <w:lang w:val="es-CO"/>
        </w:rPr>
      </w:pPr>
    </w:p>
    <w:p w14:paraId="305A27A9" w14:textId="629B413A" w:rsidR="003518B2" w:rsidRPr="00BE5D43" w:rsidRDefault="003518B2" w:rsidP="003518B2">
      <w:pPr>
        <w:ind w:left="360"/>
        <w:rPr>
          <w:rFonts w:ascii="Arial" w:hAnsi="Arial" w:cs="Arial"/>
          <w:lang w:val="es-CO"/>
        </w:rPr>
      </w:pPr>
      <w:r w:rsidRPr="00BE5D43">
        <w:rPr>
          <w:rFonts w:ascii="Arial" w:hAnsi="Arial" w:cs="Arial"/>
          <w:lang w:val="es-CO"/>
        </w:rPr>
        <w:t>En la fiesta de cumpleaños de Santiago 35 niños comieron helado, donde se ofreció dos sabores</w:t>
      </w:r>
      <w:r>
        <w:rPr>
          <w:rFonts w:ascii="Arial" w:hAnsi="Arial" w:cs="Arial"/>
          <w:lang w:val="es-CO"/>
        </w:rPr>
        <w:t>:</w:t>
      </w:r>
      <w:r w:rsidRPr="00BE5D43">
        <w:rPr>
          <w:rFonts w:ascii="Arial" w:hAnsi="Arial" w:cs="Arial"/>
          <w:lang w:val="es-CO"/>
        </w:rPr>
        <w:t xml:space="preserve"> vainilla y chocolate. Si 20 niños comieron helado de vainilla y 23 helado de chocolate. </w:t>
      </w:r>
    </w:p>
    <w:p w14:paraId="0DB03ADD" w14:textId="77777777" w:rsidR="003518B2" w:rsidRPr="00BE5D43" w:rsidRDefault="003518B2" w:rsidP="003518B2">
      <w:pPr>
        <w:rPr>
          <w:rFonts w:ascii="Arial" w:hAnsi="Arial" w:cs="Arial"/>
          <w:lang w:val="es-CO"/>
        </w:rPr>
      </w:pPr>
    </w:p>
    <w:p w14:paraId="3CCEFA2A" w14:textId="77777777" w:rsidR="003518B2" w:rsidRPr="00BE5D43" w:rsidRDefault="003518B2" w:rsidP="003518B2">
      <w:pPr>
        <w:pStyle w:val="Prrafodelista"/>
        <w:numPr>
          <w:ilvl w:val="0"/>
          <w:numId w:val="1"/>
        </w:numPr>
        <w:rPr>
          <w:rFonts w:ascii="Arial" w:hAnsi="Arial" w:cs="Arial"/>
          <w:lang w:val="es-CO"/>
        </w:rPr>
      </w:pPr>
      <w:r w:rsidRPr="00BE5D43">
        <w:rPr>
          <w:rFonts w:ascii="Arial" w:hAnsi="Arial" w:cs="Arial"/>
          <w:lang w:val="es-CO"/>
        </w:rPr>
        <w:t>¿Cuántos niños comieron helado?</w:t>
      </w:r>
    </w:p>
    <w:p w14:paraId="6B5FFAD7" w14:textId="77777777" w:rsidR="003518B2" w:rsidRPr="00BE5D43" w:rsidRDefault="003518B2" w:rsidP="003518B2">
      <w:pPr>
        <w:pStyle w:val="Prrafodelista"/>
        <w:numPr>
          <w:ilvl w:val="0"/>
          <w:numId w:val="1"/>
        </w:numPr>
        <w:rPr>
          <w:rFonts w:ascii="Arial" w:hAnsi="Arial" w:cs="Arial"/>
          <w:lang w:val="es-CO"/>
        </w:rPr>
      </w:pPr>
      <w:r w:rsidRPr="00BE5D43">
        <w:rPr>
          <w:rFonts w:ascii="Arial" w:hAnsi="Arial" w:cs="Arial"/>
          <w:lang w:val="es-CO"/>
        </w:rPr>
        <w:t>¿Cuántos niños comieron helado de chocolate y vainilla a la vez?</w:t>
      </w:r>
    </w:p>
    <w:p w14:paraId="5C270549" w14:textId="77777777" w:rsidR="003518B2" w:rsidRPr="00BE5D43" w:rsidRDefault="003518B2" w:rsidP="003518B2">
      <w:pPr>
        <w:pStyle w:val="Prrafodelista"/>
        <w:numPr>
          <w:ilvl w:val="0"/>
          <w:numId w:val="1"/>
        </w:numPr>
        <w:rPr>
          <w:rFonts w:ascii="Arial" w:hAnsi="Arial" w:cs="Arial"/>
          <w:lang w:val="es-CO"/>
        </w:rPr>
      </w:pPr>
      <w:r w:rsidRPr="00BE5D43">
        <w:rPr>
          <w:rFonts w:ascii="Arial" w:hAnsi="Arial" w:cs="Arial"/>
          <w:lang w:val="es-CO"/>
        </w:rPr>
        <w:lastRenderedPageBreak/>
        <w:t>¿Cuántos niños comieron sólo helado de vainilla o sólo helado de chocolate?</w:t>
      </w:r>
    </w:p>
    <w:p w14:paraId="23C6B8DA" w14:textId="77777777" w:rsidR="003518B2" w:rsidRPr="006E7B2C" w:rsidRDefault="003518B2" w:rsidP="00CD652E">
      <w:pPr>
        <w:rPr>
          <w:rFonts w:ascii="Arial" w:hAnsi="Arial"/>
          <w:lang w:val="es-CO"/>
        </w:rPr>
      </w:pPr>
    </w:p>
    <w:p w14:paraId="19AE52D9" w14:textId="2545E8CE" w:rsidR="003518B2" w:rsidRPr="006E7B2C" w:rsidRDefault="006E7B2C" w:rsidP="00CD652E">
      <w:pPr>
        <w:rPr>
          <w:rFonts w:ascii="Arial" w:hAnsi="Arial"/>
          <w:b/>
          <w:lang w:val="es-CO"/>
        </w:rPr>
      </w:pPr>
      <w:r w:rsidRPr="006E7B2C">
        <w:rPr>
          <w:rFonts w:ascii="Arial" w:hAnsi="Arial"/>
          <w:b/>
          <w:lang w:val="es-CO"/>
        </w:rPr>
        <w:t>Solución:</w:t>
      </w:r>
    </w:p>
    <w:p w14:paraId="4DAA9C95" w14:textId="77777777" w:rsidR="006E7B2C" w:rsidRPr="006E7B2C" w:rsidRDefault="006E7B2C" w:rsidP="00CD652E">
      <w:pPr>
        <w:rPr>
          <w:rFonts w:ascii="Arial" w:hAnsi="Arial"/>
          <w:b/>
          <w:lang w:val="es-CO"/>
        </w:rPr>
      </w:pPr>
    </w:p>
    <w:p w14:paraId="6E16AEF1" w14:textId="7F8C62A5" w:rsidR="006E7B2C" w:rsidRPr="006E7B2C" w:rsidRDefault="006E7B2C" w:rsidP="006E7B2C">
      <w:pPr>
        <w:pStyle w:val="Prrafodelista"/>
        <w:numPr>
          <w:ilvl w:val="0"/>
          <w:numId w:val="1"/>
        </w:numPr>
        <w:rPr>
          <w:rFonts w:ascii="Arial" w:hAnsi="Arial" w:cs="Arial"/>
          <w:b/>
          <w:lang w:val="es-CO"/>
        </w:rPr>
      </w:pPr>
      <w:r w:rsidRPr="006E7B2C">
        <w:rPr>
          <w:rFonts w:ascii="Arial" w:hAnsi="Arial" w:cs="Arial"/>
          <w:b/>
          <w:lang w:val="es-CO"/>
        </w:rPr>
        <w:t>¿Cuántos niños comieron helado?</w:t>
      </w:r>
    </w:p>
    <w:p w14:paraId="77424597" w14:textId="77777777" w:rsidR="006E7B2C" w:rsidRPr="006E7B2C" w:rsidRDefault="006E7B2C" w:rsidP="006E7B2C">
      <w:pPr>
        <w:rPr>
          <w:rFonts w:ascii="Arial" w:hAnsi="Arial"/>
          <w:lang w:val="es-CO"/>
        </w:rPr>
      </w:pPr>
    </w:p>
    <w:p w14:paraId="44749D3A" w14:textId="77777777" w:rsidR="006E7B2C" w:rsidRPr="006E7B2C" w:rsidRDefault="006E7B2C" w:rsidP="006E7B2C">
      <w:pPr>
        <w:rPr>
          <w:rFonts w:ascii="Arial" w:hAnsi="Arial"/>
          <w:lang w:val="es-CO"/>
        </w:rPr>
      </w:pPr>
      <w:r w:rsidRPr="006E7B2C">
        <w:rPr>
          <w:rFonts w:ascii="Arial" w:hAnsi="Arial"/>
          <w:lang w:val="es-CO"/>
        </w:rPr>
        <w:t xml:space="preserve">Al leer atentamente el enunciado del problema, podemos observar que nos indican que el total de niños que comieron helado es 35. </w:t>
      </w:r>
    </w:p>
    <w:p w14:paraId="48C09F26" w14:textId="77777777" w:rsidR="006E7B2C" w:rsidRPr="006E7B2C" w:rsidRDefault="006E7B2C" w:rsidP="006E7B2C">
      <w:pPr>
        <w:rPr>
          <w:rFonts w:ascii="Arial" w:hAnsi="Arial"/>
          <w:lang w:val="es-CO"/>
        </w:rPr>
      </w:pPr>
    </w:p>
    <w:p w14:paraId="20A64FEB" w14:textId="45BC648C" w:rsidR="006E7B2C" w:rsidRPr="00BE5D43" w:rsidRDefault="006E7B2C" w:rsidP="006E7B2C">
      <w:pPr>
        <w:rPr>
          <w:rFonts w:ascii="Arial" w:hAnsi="Arial"/>
          <w:lang w:val="es-CO"/>
        </w:rPr>
      </w:pPr>
      <w:r w:rsidRPr="006E7B2C">
        <w:rPr>
          <w:rFonts w:ascii="Arial" w:hAnsi="Arial"/>
          <w:lang w:val="es-CO"/>
        </w:rPr>
        <w:t>Es fácil confundirnos al pensar que debemos sumar el total de niños que comieron helado</w:t>
      </w:r>
      <w:r w:rsidRPr="00BE5D43">
        <w:rPr>
          <w:rFonts w:ascii="Arial" w:hAnsi="Arial"/>
          <w:lang w:val="es-CO"/>
        </w:rPr>
        <w:t xml:space="preserve"> de vainilla con el total de niños que comieron helado de chocolate</w:t>
      </w:r>
      <w:ins w:id="10" w:author="Chris" w:date="2015-03-07T18:44:00Z">
        <w:r w:rsidR="00EC594A">
          <w:rPr>
            <w:rFonts w:ascii="Arial" w:hAnsi="Arial"/>
            <w:lang w:val="es-CO"/>
          </w:rPr>
          <w:t>;</w:t>
        </w:r>
      </w:ins>
      <w:del w:id="11" w:author="Chris" w:date="2015-03-07T18:44:00Z">
        <w:r w:rsidRPr="00BE5D43" w:rsidDel="00EC594A">
          <w:rPr>
            <w:rFonts w:ascii="Arial" w:hAnsi="Arial"/>
            <w:lang w:val="es-CO"/>
          </w:rPr>
          <w:delText>,</w:delText>
        </w:r>
      </w:del>
      <w:r w:rsidRPr="00BE5D43">
        <w:rPr>
          <w:rFonts w:ascii="Arial" w:hAnsi="Arial"/>
          <w:lang w:val="es-CO"/>
        </w:rPr>
        <w:t xml:space="preserve"> sin embargo, debemos tener en cuenta que algunos niños podrían haber comido de los dos sabores de helado. </w:t>
      </w:r>
    </w:p>
    <w:p w14:paraId="2754BF6B" w14:textId="77777777" w:rsidR="006E7B2C" w:rsidRPr="00BE5D43" w:rsidRDefault="006E7B2C" w:rsidP="006E7B2C">
      <w:pPr>
        <w:rPr>
          <w:rFonts w:ascii="Arial" w:hAnsi="Arial"/>
          <w:lang w:val="es-CO"/>
        </w:rPr>
      </w:pPr>
    </w:p>
    <w:p w14:paraId="79402590" w14:textId="77777777" w:rsidR="006E7B2C" w:rsidRPr="00BE5D43" w:rsidRDefault="006E7B2C" w:rsidP="006E7B2C">
      <w:pPr>
        <w:rPr>
          <w:rFonts w:ascii="Arial" w:hAnsi="Arial"/>
          <w:lang w:val="es-CO"/>
        </w:rPr>
      </w:pPr>
      <w:r w:rsidRPr="00BE5D43">
        <w:rPr>
          <w:rFonts w:ascii="Arial" w:hAnsi="Arial"/>
          <w:lang w:val="es-CO"/>
        </w:rPr>
        <w:t xml:space="preserve">Si hacemos la adición indicada, tendríamos: </w:t>
      </w:r>
    </w:p>
    <w:p w14:paraId="2CEE0045" w14:textId="77777777" w:rsidR="006E7B2C" w:rsidRPr="00BE5D43" w:rsidRDefault="006E7B2C" w:rsidP="006E7B2C">
      <w:pPr>
        <w:rPr>
          <w:rFonts w:ascii="Arial" w:hAnsi="Arial"/>
          <w:lang w:val="es-CO"/>
        </w:rPr>
      </w:pPr>
    </w:p>
    <w:p w14:paraId="418D33C1" w14:textId="77777777" w:rsidR="006E7B2C" w:rsidRPr="00BE5D43" w:rsidRDefault="006E7B2C" w:rsidP="006E7B2C">
      <w:pPr>
        <w:ind w:left="720" w:firstLine="720"/>
        <w:rPr>
          <w:rFonts w:ascii="Arial" w:hAnsi="Arial"/>
          <w:lang w:val="es-CO"/>
        </w:rPr>
      </w:pPr>
      <w:r w:rsidRPr="00BE5D43">
        <w:rPr>
          <w:rFonts w:ascii="Arial" w:hAnsi="Arial"/>
          <w:lang w:val="es-CO"/>
        </w:rPr>
        <w:t xml:space="preserve">    20 </w:t>
      </w:r>
      <w:r w:rsidRPr="00BE5D43">
        <w:rPr>
          <w:rFonts w:ascii="Arial" w:hAnsi="Arial"/>
          <w:lang w:val="es-CO"/>
        </w:rPr>
        <w:tab/>
        <w:t xml:space="preserve">    +</w:t>
      </w:r>
      <w:r w:rsidRPr="00BE5D43">
        <w:rPr>
          <w:rFonts w:ascii="Arial" w:hAnsi="Arial"/>
          <w:lang w:val="es-CO"/>
        </w:rPr>
        <w:tab/>
        <w:t xml:space="preserve">    23 </w:t>
      </w:r>
      <w:r w:rsidRPr="00BE5D43">
        <w:rPr>
          <w:rFonts w:ascii="Arial" w:hAnsi="Arial"/>
          <w:lang w:val="es-CO"/>
        </w:rPr>
        <w:tab/>
        <w:t xml:space="preserve">      =  </w:t>
      </w:r>
      <w:r w:rsidRPr="00BE5D43">
        <w:rPr>
          <w:rFonts w:ascii="Arial" w:hAnsi="Arial"/>
          <w:lang w:val="es-CO"/>
        </w:rPr>
        <w:tab/>
        <w:t xml:space="preserve">      43 </w:t>
      </w:r>
    </w:p>
    <w:p w14:paraId="61074109" w14:textId="77777777" w:rsidR="006E7B2C" w:rsidRPr="00BE5D43" w:rsidRDefault="006E7B2C" w:rsidP="006E7B2C">
      <w:pPr>
        <w:ind w:left="720" w:firstLine="720"/>
        <w:rPr>
          <w:rFonts w:ascii="Arial" w:hAnsi="Arial"/>
          <w:sz w:val="18"/>
          <w:szCs w:val="18"/>
          <w:lang w:val="es-CO"/>
        </w:rPr>
      </w:pPr>
      <w:r w:rsidRPr="00BE5D43">
        <w:rPr>
          <w:rFonts w:ascii="Arial" w:hAnsi="Arial"/>
          <w:sz w:val="18"/>
          <w:szCs w:val="18"/>
          <w:lang w:val="es-CO"/>
        </w:rPr>
        <w:t xml:space="preserve">  Vainilla</w:t>
      </w:r>
      <w:r w:rsidRPr="00BE5D43">
        <w:rPr>
          <w:rFonts w:ascii="Arial" w:hAnsi="Arial"/>
          <w:sz w:val="18"/>
          <w:szCs w:val="18"/>
          <w:lang w:val="es-CO"/>
        </w:rPr>
        <w:tab/>
      </w:r>
      <w:r w:rsidRPr="00BE5D43">
        <w:rPr>
          <w:rFonts w:ascii="Arial" w:hAnsi="Arial"/>
          <w:sz w:val="18"/>
          <w:szCs w:val="18"/>
          <w:lang w:val="es-CO"/>
        </w:rPr>
        <w:tab/>
        <w:t xml:space="preserve">Chocolate </w:t>
      </w:r>
      <w:r w:rsidRPr="00BE5D43">
        <w:rPr>
          <w:rFonts w:ascii="Arial" w:hAnsi="Arial"/>
          <w:sz w:val="18"/>
          <w:szCs w:val="18"/>
          <w:lang w:val="es-CO"/>
        </w:rPr>
        <w:tab/>
        <w:t>Total de helados servidos</w:t>
      </w:r>
    </w:p>
    <w:p w14:paraId="6E56F2DF" w14:textId="77777777" w:rsidR="006E7B2C" w:rsidRPr="00BE5D43" w:rsidRDefault="006E7B2C" w:rsidP="006E7B2C">
      <w:pPr>
        <w:rPr>
          <w:rFonts w:ascii="Arial" w:hAnsi="Arial"/>
          <w:lang w:val="es-CO"/>
        </w:rPr>
      </w:pPr>
    </w:p>
    <w:p w14:paraId="18B057D7" w14:textId="77777777" w:rsidR="006E7B2C" w:rsidRPr="00BE5D43" w:rsidRDefault="006E7B2C" w:rsidP="006E7B2C">
      <w:pPr>
        <w:rPr>
          <w:rFonts w:ascii="Arial" w:hAnsi="Arial" w:cs="Arial"/>
          <w:lang w:val="es-CO"/>
        </w:rPr>
      </w:pPr>
      <w:r w:rsidRPr="00BE5D43">
        <w:rPr>
          <w:rFonts w:ascii="Arial" w:hAnsi="Arial"/>
          <w:lang w:val="es-CO"/>
        </w:rPr>
        <w:t>Y como vemos, 43 no corresponde con lo que dice el problema: “</w:t>
      </w:r>
      <w:r w:rsidRPr="00BE5D43">
        <w:rPr>
          <w:rFonts w:ascii="Arial" w:hAnsi="Arial" w:cs="Arial"/>
          <w:lang w:val="es-CO"/>
        </w:rPr>
        <w:t xml:space="preserve">En la fiesta de cumpleaños de Santiago </w:t>
      </w:r>
      <w:r w:rsidRPr="00BE5D43">
        <w:rPr>
          <w:rFonts w:ascii="Arial" w:hAnsi="Arial" w:cs="Arial"/>
          <w:b/>
          <w:lang w:val="es-CO"/>
        </w:rPr>
        <w:t>35 niños comieron helado</w:t>
      </w:r>
      <w:r w:rsidRPr="00BE5D43">
        <w:rPr>
          <w:rFonts w:ascii="Arial" w:hAnsi="Arial" w:cs="Arial"/>
          <w:lang w:val="es-CO"/>
        </w:rPr>
        <w:t>…”</w:t>
      </w:r>
    </w:p>
    <w:p w14:paraId="40268C20" w14:textId="77777777" w:rsidR="006E7B2C" w:rsidRPr="00BE5D43" w:rsidRDefault="006E7B2C" w:rsidP="006E7B2C">
      <w:pPr>
        <w:rPr>
          <w:rFonts w:ascii="Arial" w:hAnsi="Arial" w:cs="Arial"/>
          <w:lang w:val="es-CO"/>
        </w:rPr>
      </w:pPr>
    </w:p>
    <w:p w14:paraId="21DA8A3C" w14:textId="77777777" w:rsidR="006E7B2C" w:rsidRPr="00BE5D43" w:rsidRDefault="006E7B2C" w:rsidP="006E7B2C">
      <w:pPr>
        <w:rPr>
          <w:rFonts w:ascii="Arial" w:hAnsi="Arial"/>
          <w:lang w:val="es-CO"/>
        </w:rPr>
      </w:pPr>
      <w:r w:rsidRPr="00BE5D43">
        <w:rPr>
          <w:rFonts w:ascii="Arial" w:hAnsi="Arial" w:cs="Arial"/>
          <w:lang w:val="es-CO"/>
        </w:rPr>
        <w:t xml:space="preserve">En esta situación aplicamos la </w:t>
      </w:r>
      <w:r w:rsidRPr="00BE5D43">
        <w:rPr>
          <w:rFonts w:ascii="Arial" w:hAnsi="Arial" w:cs="Arial"/>
          <w:b/>
          <w:lang w:val="es-CO"/>
        </w:rPr>
        <w:t>unión</w:t>
      </w:r>
      <w:r w:rsidRPr="00BE5D43">
        <w:rPr>
          <w:rFonts w:ascii="Arial" w:hAnsi="Arial" w:cs="Arial"/>
          <w:lang w:val="es-CO"/>
        </w:rPr>
        <w:t xml:space="preserve"> entre conjuntos. </w:t>
      </w:r>
    </w:p>
    <w:p w14:paraId="57F5D4C5" w14:textId="77777777" w:rsidR="006E7B2C" w:rsidRPr="00BE5D43" w:rsidRDefault="006E7B2C" w:rsidP="006E7B2C">
      <w:pPr>
        <w:rPr>
          <w:rFonts w:ascii="Arial" w:hAnsi="Arial"/>
          <w:sz w:val="18"/>
          <w:szCs w:val="18"/>
          <w:lang w:val="es-CO"/>
        </w:rPr>
      </w:pPr>
    </w:p>
    <w:p w14:paraId="0600F72A" w14:textId="237788D1" w:rsidR="006E7B2C" w:rsidRPr="006E7B2C" w:rsidRDefault="006E7B2C" w:rsidP="006E7B2C">
      <w:pPr>
        <w:jc w:val="center"/>
        <w:rPr>
          <w:rFonts w:ascii="Arial" w:hAnsi="Arial"/>
          <w:b/>
          <w:sz w:val="18"/>
          <w:szCs w:val="18"/>
          <w:lang w:val="es-CO"/>
        </w:rPr>
      </w:pPr>
      <w:r w:rsidRPr="00BE5D43">
        <w:rPr>
          <w:rFonts w:ascii="Arial" w:hAnsi="Arial" w:cs="Arial"/>
          <w:noProof/>
          <w:sz w:val="18"/>
          <w:szCs w:val="18"/>
        </w:rPr>
        <w:drawing>
          <wp:inline distT="0" distB="0" distL="0" distR="0" wp14:anchorId="3BC88B99" wp14:editId="0A8D1A92">
            <wp:extent cx="1438275" cy="1272493"/>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272493"/>
                    </a:xfrm>
                    <a:prstGeom prst="rect">
                      <a:avLst/>
                    </a:prstGeom>
                    <a:noFill/>
                    <a:ln>
                      <a:noFill/>
                    </a:ln>
                  </pic:spPr>
                </pic:pic>
              </a:graphicData>
            </a:graphic>
          </wp:inline>
        </w:drawing>
      </w:r>
    </w:p>
    <w:p w14:paraId="4FAD0587" w14:textId="77777777" w:rsidR="003518B2" w:rsidRDefault="003518B2" w:rsidP="00CD652E">
      <w:pPr>
        <w:rPr>
          <w:rFonts w:ascii="Arial" w:hAnsi="Arial"/>
          <w:sz w:val="18"/>
          <w:szCs w:val="18"/>
          <w:lang w:val="es-CO"/>
        </w:rPr>
      </w:pPr>
    </w:p>
    <w:p w14:paraId="76275AD1" w14:textId="77777777" w:rsidR="006E7B2C" w:rsidRDefault="006E7B2C" w:rsidP="00CD652E">
      <w:pPr>
        <w:rPr>
          <w:rFonts w:ascii="Arial" w:hAnsi="Arial"/>
          <w:sz w:val="18"/>
          <w:szCs w:val="18"/>
          <w:lang w:val="es-CO"/>
        </w:rPr>
      </w:pPr>
    </w:p>
    <w:p w14:paraId="5ED403C0" w14:textId="77777777" w:rsidR="006E7B2C" w:rsidRDefault="006E7B2C" w:rsidP="00CD652E">
      <w:pPr>
        <w:rPr>
          <w:rFonts w:ascii="Arial" w:hAnsi="Arial"/>
          <w:sz w:val="18"/>
          <w:szCs w:val="18"/>
          <w:lang w:val="es-CO"/>
        </w:rPr>
      </w:pPr>
    </w:p>
    <w:p w14:paraId="78155BF5" w14:textId="72E1939B" w:rsidR="006E7B2C" w:rsidRPr="006E7B2C" w:rsidRDefault="006E7B2C" w:rsidP="006E7B2C">
      <w:pPr>
        <w:pStyle w:val="Prrafodelista"/>
        <w:numPr>
          <w:ilvl w:val="0"/>
          <w:numId w:val="1"/>
        </w:numPr>
        <w:rPr>
          <w:rFonts w:ascii="Arial" w:hAnsi="Arial" w:cs="Arial"/>
          <w:b/>
          <w:lang w:val="es-CO"/>
        </w:rPr>
      </w:pPr>
      <w:r w:rsidRPr="006E7B2C">
        <w:rPr>
          <w:rFonts w:ascii="Arial" w:hAnsi="Arial" w:cs="Arial"/>
          <w:b/>
          <w:lang w:val="es-CO"/>
        </w:rPr>
        <w:t>¿Cuántos niños comieron helado de chocolate y vainilla a la vez?</w:t>
      </w:r>
    </w:p>
    <w:p w14:paraId="6675C741" w14:textId="77777777" w:rsidR="006E7B2C" w:rsidRPr="00BE5D43" w:rsidRDefault="006E7B2C" w:rsidP="006E7B2C">
      <w:pPr>
        <w:rPr>
          <w:rFonts w:ascii="Arial" w:hAnsi="Arial" w:cs="Arial"/>
          <w:lang w:val="es-CO"/>
        </w:rPr>
      </w:pPr>
    </w:p>
    <w:p w14:paraId="4F69EF31" w14:textId="77777777" w:rsidR="006E7B2C" w:rsidRPr="00BE5D43" w:rsidRDefault="006E7B2C" w:rsidP="006E7B2C">
      <w:pPr>
        <w:rPr>
          <w:rFonts w:ascii="Arial" w:hAnsi="Arial" w:cs="Arial"/>
          <w:lang w:val="es-CO"/>
        </w:rPr>
      </w:pPr>
      <w:r w:rsidRPr="00BE5D43">
        <w:rPr>
          <w:rFonts w:ascii="Arial" w:hAnsi="Arial" w:cs="Arial"/>
          <w:lang w:val="es-CO"/>
        </w:rPr>
        <w:t xml:space="preserve">Para saber cuántos niños comieron de los dos sabores de helado, debemos hallar la </w:t>
      </w:r>
      <w:r w:rsidRPr="00BE5D43">
        <w:rPr>
          <w:rFonts w:ascii="Arial" w:hAnsi="Arial" w:cs="Arial"/>
          <w:b/>
          <w:lang w:val="es-CO"/>
        </w:rPr>
        <w:t>intersección</w:t>
      </w:r>
      <w:r w:rsidRPr="00BE5D43">
        <w:rPr>
          <w:rFonts w:ascii="Arial" w:hAnsi="Arial" w:cs="Arial"/>
          <w:lang w:val="es-CO"/>
        </w:rPr>
        <w:t xml:space="preserve"> entre los dos conjuntos que se forman de los niños que comieron helado de chocolate y los niños que comieron helado de vainilla. </w:t>
      </w:r>
    </w:p>
    <w:p w14:paraId="2E09F7D4" w14:textId="77777777" w:rsidR="006E7B2C" w:rsidRPr="00BE5D43" w:rsidRDefault="006E7B2C" w:rsidP="006E7B2C">
      <w:pPr>
        <w:rPr>
          <w:rFonts w:ascii="Arial" w:hAnsi="Arial" w:cs="Arial"/>
          <w:lang w:val="es-CO"/>
        </w:rPr>
      </w:pPr>
    </w:p>
    <w:p w14:paraId="4F754F5D" w14:textId="77777777" w:rsidR="006E7B2C" w:rsidRPr="00BE5D43" w:rsidRDefault="006E7B2C" w:rsidP="006E7B2C">
      <w:pPr>
        <w:rPr>
          <w:rFonts w:ascii="Arial" w:hAnsi="Arial" w:cs="Arial"/>
          <w:lang w:val="es-CO"/>
        </w:rPr>
      </w:pPr>
      <w:r w:rsidRPr="00BE5D43">
        <w:rPr>
          <w:rFonts w:ascii="Arial" w:hAnsi="Arial" w:cs="Arial"/>
          <w:lang w:val="es-CO"/>
        </w:rPr>
        <w:t xml:space="preserve">Al hallar la unión vimos que en total 35 niños comieron helado, pero al sumar los niños que comieron helado de chocolate más los niños que comieron helado de vainilla encontramos que se sirvieron 43 helados en total. </w:t>
      </w:r>
    </w:p>
    <w:p w14:paraId="62728A56" w14:textId="77777777" w:rsidR="006E7B2C" w:rsidRPr="00BE5D43" w:rsidRDefault="006E7B2C" w:rsidP="006E7B2C">
      <w:pPr>
        <w:rPr>
          <w:rFonts w:ascii="Arial" w:hAnsi="Arial" w:cs="Arial"/>
          <w:lang w:val="es-CO"/>
        </w:rPr>
      </w:pPr>
    </w:p>
    <w:p w14:paraId="5F31E021" w14:textId="77777777" w:rsidR="006E7B2C" w:rsidRPr="00BE5D43" w:rsidRDefault="006E7B2C" w:rsidP="006E7B2C">
      <w:pPr>
        <w:rPr>
          <w:rFonts w:ascii="Arial" w:hAnsi="Arial" w:cs="Arial"/>
          <w:lang w:val="es-CO"/>
        </w:rPr>
      </w:pPr>
      <w:r w:rsidRPr="00BE5D43">
        <w:rPr>
          <w:rFonts w:ascii="Arial" w:hAnsi="Arial" w:cs="Arial"/>
          <w:lang w:val="es-CO"/>
        </w:rPr>
        <w:t xml:space="preserve">Esto quiere decir que la diferencia entre el número de helados que se sirvieron y el número de niños que comieron helado es la intersección entre los dos conjuntos nombrados. </w:t>
      </w:r>
    </w:p>
    <w:p w14:paraId="1770387E" w14:textId="77777777" w:rsidR="006E7B2C" w:rsidRPr="00BE5D43" w:rsidRDefault="006E7B2C" w:rsidP="006E7B2C">
      <w:pPr>
        <w:rPr>
          <w:rFonts w:ascii="Arial" w:hAnsi="Arial" w:cs="Arial"/>
          <w:lang w:val="es-CO"/>
        </w:rPr>
      </w:pPr>
    </w:p>
    <w:p w14:paraId="4733FFD5" w14:textId="77777777" w:rsidR="006E7B2C" w:rsidRPr="00BE5D43" w:rsidRDefault="006E7B2C" w:rsidP="006E7B2C">
      <w:pPr>
        <w:rPr>
          <w:rFonts w:ascii="Arial" w:hAnsi="Arial"/>
          <w:lang w:val="es-CO"/>
        </w:rPr>
      </w:pPr>
      <w:del w:id="12" w:author="Chris" w:date="2015-03-07T18:54:00Z">
        <w:r w:rsidRPr="00BE5D43" w:rsidDel="000A6B33">
          <w:rPr>
            <w:rFonts w:ascii="Arial" w:hAnsi="Arial" w:cs="Arial"/>
            <w:lang w:val="es-CO"/>
          </w:rPr>
          <w:delText xml:space="preserve"> </w:delText>
        </w:r>
      </w:del>
      <w:r w:rsidRPr="00BE5D43">
        <w:rPr>
          <w:rFonts w:ascii="Arial" w:hAnsi="Arial"/>
          <w:lang w:val="es-CO"/>
        </w:rPr>
        <w:t xml:space="preserve">Si hacemos la sustracción indicada, tendríamos: </w:t>
      </w:r>
    </w:p>
    <w:p w14:paraId="30EA61DA" w14:textId="77777777" w:rsidR="006E7B2C" w:rsidRPr="00BE5D43" w:rsidRDefault="006E7B2C" w:rsidP="006E7B2C">
      <w:pPr>
        <w:rPr>
          <w:rFonts w:ascii="Arial" w:hAnsi="Arial"/>
          <w:lang w:val="es-CO"/>
        </w:rPr>
      </w:pPr>
    </w:p>
    <w:p w14:paraId="2AB8A903" w14:textId="77777777" w:rsidR="006E7B2C" w:rsidRPr="00BE5D43" w:rsidRDefault="006E7B2C" w:rsidP="006E7B2C">
      <w:pPr>
        <w:ind w:left="720" w:firstLine="720"/>
        <w:rPr>
          <w:rFonts w:ascii="Arial" w:hAnsi="Arial"/>
          <w:lang w:val="es-CO"/>
        </w:rPr>
      </w:pPr>
      <w:r w:rsidRPr="00BE5D43">
        <w:rPr>
          <w:rFonts w:ascii="Arial" w:hAnsi="Arial"/>
          <w:lang w:val="es-CO"/>
        </w:rPr>
        <w:t xml:space="preserve">    43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35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Pr="00BE5D43">
        <w:rPr>
          <w:rFonts w:ascii="Arial" w:hAnsi="Arial"/>
          <w:lang w:val="es-CO"/>
        </w:rPr>
        <w:tab/>
        <w:t xml:space="preserve"> 8</w:t>
      </w:r>
    </w:p>
    <w:p w14:paraId="09389024" w14:textId="77777777" w:rsidR="006E7B2C" w:rsidRPr="00BE5D43" w:rsidRDefault="006E7B2C" w:rsidP="006E7B2C">
      <w:pPr>
        <w:rPr>
          <w:rFonts w:ascii="Arial" w:hAnsi="Arial"/>
          <w:sz w:val="16"/>
          <w:szCs w:val="16"/>
          <w:lang w:val="es-CO"/>
        </w:rPr>
      </w:pPr>
      <w:r w:rsidRPr="00BE5D43">
        <w:rPr>
          <w:rFonts w:ascii="Arial" w:hAnsi="Arial"/>
          <w:sz w:val="16"/>
          <w:szCs w:val="16"/>
          <w:lang w:val="es-CO"/>
        </w:rPr>
        <w:t xml:space="preserve">                         Helados servidos</w:t>
      </w:r>
      <w:r w:rsidRPr="00BE5D43">
        <w:rPr>
          <w:rFonts w:ascii="Arial" w:hAnsi="Arial"/>
          <w:sz w:val="16"/>
          <w:szCs w:val="16"/>
          <w:lang w:val="es-CO"/>
        </w:rPr>
        <w:tab/>
        <w:t xml:space="preserve">Niños que comieron helado </w:t>
      </w:r>
      <w:r w:rsidRPr="00BE5D43">
        <w:rPr>
          <w:rFonts w:ascii="Arial" w:hAnsi="Arial"/>
          <w:sz w:val="16"/>
          <w:szCs w:val="16"/>
          <w:lang w:val="es-CO"/>
        </w:rPr>
        <w:tab/>
        <w:t xml:space="preserve"> </w:t>
      </w:r>
      <w:r w:rsidRPr="00BE5D43">
        <w:rPr>
          <w:rFonts w:ascii="Arial" w:hAnsi="Arial"/>
          <w:sz w:val="16"/>
          <w:szCs w:val="16"/>
          <w:lang w:val="es-CO"/>
        </w:rPr>
        <w:tab/>
        <w:t>Niños que comieron de dos sabores</w:t>
      </w:r>
    </w:p>
    <w:p w14:paraId="59FE6375" w14:textId="77777777" w:rsidR="006E7B2C" w:rsidRPr="00BE5D43" w:rsidRDefault="006E7B2C" w:rsidP="006E7B2C">
      <w:pPr>
        <w:rPr>
          <w:rFonts w:ascii="Arial" w:hAnsi="Arial" w:cs="Arial"/>
          <w:lang w:val="es-CO"/>
        </w:rPr>
      </w:pPr>
    </w:p>
    <w:p w14:paraId="0F3A6A0E" w14:textId="77777777" w:rsidR="006E7B2C" w:rsidRPr="00BE5D43" w:rsidRDefault="006E7B2C" w:rsidP="006E7B2C">
      <w:pPr>
        <w:rPr>
          <w:rFonts w:ascii="Arial" w:hAnsi="Arial" w:cs="Arial"/>
          <w:lang w:val="es-CO"/>
        </w:rPr>
      </w:pPr>
      <w:r w:rsidRPr="00BE5D43">
        <w:rPr>
          <w:rFonts w:ascii="Arial" w:hAnsi="Arial" w:cs="Arial"/>
          <w:lang w:val="es-CO"/>
        </w:rPr>
        <w:lastRenderedPageBreak/>
        <w:t xml:space="preserve">Esto quiere decir que 8 niños comieron de los dos sabores a la vez, lo que representa la </w:t>
      </w:r>
      <w:r w:rsidRPr="00BE5D43">
        <w:rPr>
          <w:rFonts w:ascii="Arial" w:hAnsi="Arial" w:cs="Arial"/>
          <w:b/>
          <w:lang w:val="es-CO"/>
        </w:rPr>
        <w:t>intersección</w:t>
      </w:r>
      <w:r w:rsidRPr="00BE5D43">
        <w:rPr>
          <w:rFonts w:ascii="Arial" w:hAnsi="Arial" w:cs="Arial"/>
          <w:lang w:val="es-CO"/>
        </w:rPr>
        <w:t xml:space="preserve"> entre los conjuntos. </w:t>
      </w:r>
    </w:p>
    <w:p w14:paraId="4F0359CD" w14:textId="77777777" w:rsidR="006E7B2C" w:rsidRPr="00BE5D43" w:rsidRDefault="006E7B2C" w:rsidP="006E7B2C">
      <w:pPr>
        <w:rPr>
          <w:rFonts w:ascii="Arial" w:hAnsi="Arial" w:cs="Arial"/>
          <w:lang w:val="es-CO"/>
        </w:rPr>
      </w:pPr>
    </w:p>
    <w:p w14:paraId="3BB9FCD0" w14:textId="5B1F9789" w:rsidR="003518B2" w:rsidRDefault="006E7B2C" w:rsidP="006E7B2C">
      <w:pPr>
        <w:rPr>
          <w:rFonts w:ascii="Arial" w:hAnsi="Arial"/>
          <w:sz w:val="18"/>
          <w:szCs w:val="18"/>
          <w:lang w:val="es-CO"/>
        </w:rPr>
      </w:pPr>
      <w:r w:rsidRPr="00BE5D43">
        <w:rPr>
          <w:rFonts w:ascii="Arial" w:hAnsi="Arial" w:cs="Arial"/>
          <w:lang w:val="es-CO"/>
        </w:rPr>
        <w:t xml:space="preserve">Observa su representación en los diagramas de </w:t>
      </w:r>
      <w:proofErr w:type="spellStart"/>
      <w:r w:rsidRPr="00BE5D43">
        <w:rPr>
          <w:rFonts w:ascii="Arial" w:hAnsi="Arial" w:cs="Arial"/>
          <w:lang w:val="es-CO"/>
        </w:rPr>
        <w:t>Venn</w:t>
      </w:r>
      <w:proofErr w:type="spellEnd"/>
      <w:r>
        <w:rPr>
          <w:rFonts w:ascii="Arial" w:hAnsi="Arial" w:cs="Arial"/>
          <w:lang w:val="es-CO"/>
        </w:rPr>
        <w:t>.</w:t>
      </w:r>
    </w:p>
    <w:p w14:paraId="3EE52710" w14:textId="6985B830" w:rsidR="003518B2" w:rsidRPr="00B7302A" w:rsidRDefault="006E7B2C" w:rsidP="006E7B2C">
      <w:pPr>
        <w:jc w:val="center"/>
        <w:rPr>
          <w:rFonts w:ascii="Arial" w:hAnsi="Arial"/>
          <w:lang w:val="es-CO"/>
        </w:rPr>
      </w:pPr>
      <w:r w:rsidRPr="00B7302A">
        <w:rPr>
          <w:rFonts w:ascii="Arial" w:hAnsi="Arial" w:cs="Arial"/>
          <w:noProof/>
        </w:rPr>
        <w:drawing>
          <wp:inline distT="0" distB="0" distL="0" distR="0" wp14:anchorId="49F7F269" wp14:editId="2F705D33">
            <wp:extent cx="2505075" cy="13198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8425" cy="1321643"/>
                    </a:xfrm>
                    <a:prstGeom prst="rect">
                      <a:avLst/>
                    </a:prstGeom>
                    <a:noFill/>
                    <a:ln>
                      <a:noFill/>
                    </a:ln>
                  </pic:spPr>
                </pic:pic>
              </a:graphicData>
            </a:graphic>
          </wp:inline>
        </w:drawing>
      </w:r>
    </w:p>
    <w:p w14:paraId="1CF351DF" w14:textId="77777777" w:rsidR="009378DE" w:rsidRDefault="009378DE" w:rsidP="009378DE">
      <w:pPr>
        <w:pStyle w:val="Prrafodelista"/>
        <w:rPr>
          <w:rFonts w:ascii="Arial" w:hAnsi="Arial" w:cs="Arial"/>
          <w:b/>
          <w:lang w:val="es-CO"/>
        </w:rPr>
      </w:pPr>
    </w:p>
    <w:p w14:paraId="3D988B30" w14:textId="77777777" w:rsidR="009378DE" w:rsidRDefault="009378DE" w:rsidP="009378DE">
      <w:pPr>
        <w:pStyle w:val="Prrafodelista"/>
        <w:rPr>
          <w:rFonts w:ascii="Arial" w:hAnsi="Arial" w:cs="Arial"/>
          <w:b/>
          <w:lang w:val="es-CO"/>
        </w:rPr>
      </w:pPr>
    </w:p>
    <w:p w14:paraId="38298703" w14:textId="3BDD93E2" w:rsidR="009378DE" w:rsidRPr="009378DE" w:rsidRDefault="009378DE" w:rsidP="009378DE">
      <w:pPr>
        <w:pStyle w:val="Prrafodelista"/>
        <w:numPr>
          <w:ilvl w:val="0"/>
          <w:numId w:val="1"/>
        </w:numPr>
        <w:rPr>
          <w:rFonts w:ascii="Arial" w:hAnsi="Arial" w:cs="Arial"/>
          <w:b/>
          <w:lang w:val="es-CO"/>
        </w:rPr>
      </w:pPr>
      <w:r w:rsidRPr="009378DE">
        <w:rPr>
          <w:rFonts w:ascii="Arial" w:hAnsi="Arial" w:cs="Arial"/>
          <w:b/>
          <w:lang w:val="es-CO"/>
        </w:rPr>
        <w:t>¿Cuántos niños comieron sólo helado de vainilla o sólo helado de chocolate?</w:t>
      </w:r>
    </w:p>
    <w:p w14:paraId="2C2D5096" w14:textId="77777777" w:rsidR="009378DE" w:rsidRPr="00BE5D43" w:rsidRDefault="009378DE" w:rsidP="009378DE">
      <w:pPr>
        <w:rPr>
          <w:rFonts w:ascii="Arial" w:hAnsi="Arial" w:cs="Arial"/>
          <w:lang w:val="es-CO"/>
        </w:rPr>
      </w:pPr>
    </w:p>
    <w:p w14:paraId="617963CE" w14:textId="77777777" w:rsidR="009378DE" w:rsidRPr="00BE5D43" w:rsidRDefault="009378DE" w:rsidP="009378DE">
      <w:pPr>
        <w:rPr>
          <w:rFonts w:ascii="Arial" w:hAnsi="Arial" w:cs="Arial"/>
          <w:lang w:val="es-CO"/>
        </w:rPr>
      </w:pPr>
      <w:r w:rsidRPr="00BE5D43">
        <w:rPr>
          <w:rFonts w:ascii="Arial" w:hAnsi="Arial" w:cs="Arial"/>
          <w:lang w:val="es-CO"/>
        </w:rPr>
        <w:t xml:space="preserve">Para hallar el número de niños que sólo comieron helado de vainilla o sólo helado de chocolate, debemos aplicar la </w:t>
      </w:r>
      <w:r w:rsidRPr="00BE5D43">
        <w:rPr>
          <w:rFonts w:ascii="Arial" w:hAnsi="Arial" w:cs="Arial"/>
          <w:b/>
          <w:lang w:val="es-CO"/>
        </w:rPr>
        <w:t>diferencia entre conjuntos</w:t>
      </w:r>
      <w:r w:rsidRPr="00BE5D43">
        <w:rPr>
          <w:rFonts w:ascii="Arial" w:hAnsi="Arial" w:cs="Arial"/>
          <w:lang w:val="es-CO"/>
        </w:rPr>
        <w:t xml:space="preserve">. </w:t>
      </w:r>
    </w:p>
    <w:p w14:paraId="08F6C376" w14:textId="77777777" w:rsidR="009378DE" w:rsidRPr="00BE5D43" w:rsidRDefault="009378DE" w:rsidP="009378DE">
      <w:pPr>
        <w:rPr>
          <w:rFonts w:ascii="Arial" w:hAnsi="Arial" w:cs="Arial"/>
          <w:lang w:val="es-CO"/>
        </w:rPr>
      </w:pPr>
    </w:p>
    <w:p w14:paraId="7DB52F60" w14:textId="77777777" w:rsidR="009378DE" w:rsidRPr="00BE5D43" w:rsidRDefault="009378DE" w:rsidP="009378DE">
      <w:pPr>
        <w:rPr>
          <w:rFonts w:ascii="Arial" w:hAnsi="Arial" w:cs="Arial"/>
          <w:lang w:val="es-CO"/>
        </w:rPr>
      </w:pPr>
      <w:r w:rsidRPr="00BE5D43">
        <w:rPr>
          <w:rFonts w:ascii="Arial" w:hAnsi="Arial" w:cs="Arial"/>
          <w:lang w:val="es-CO"/>
        </w:rPr>
        <w:t>Como ya sabemos que la intersección entre los dos conjuntos es 8 niños, hallamos la diferencia así:</w:t>
      </w:r>
    </w:p>
    <w:p w14:paraId="2AE767D8" w14:textId="77777777" w:rsidR="009378DE" w:rsidRPr="00BE5D43" w:rsidRDefault="009378DE" w:rsidP="009378DE">
      <w:pPr>
        <w:rPr>
          <w:rFonts w:ascii="Arial" w:hAnsi="Arial" w:cs="Arial"/>
          <w:lang w:val="es-CO"/>
        </w:rPr>
      </w:pPr>
    </w:p>
    <w:p w14:paraId="0A878797" w14:textId="1CBE0FE0" w:rsidR="009378DE" w:rsidRPr="00BE5D43" w:rsidRDefault="009378DE" w:rsidP="009378DE">
      <w:pPr>
        <w:pStyle w:val="Prrafodelista"/>
        <w:numPr>
          <w:ilvl w:val="1"/>
          <w:numId w:val="1"/>
        </w:numPr>
        <w:rPr>
          <w:rFonts w:ascii="Arial" w:hAnsi="Arial" w:cs="Arial"/>
          <w:b/>
          <w:lang w:val="es-CO"/>
        </w:rPr>
      </w:pPr>
      <w:r w:rsidRPr="00BE5D43">
        <w:rPr>
          <w:rFonts w:ascii="Arial" w:hAnsi="Arial" w:cs="Arial"/>
          <w:b/>
          <w:lang w:val="es-CO"/>
        </w:rPr>
        <w:t>Niños qu</w:t>
      </w:r>
      <w:r w:rsidR="002F0D39">
        <w:rPr>
          <w:rFonts w:ascii="Arial" w:hAnsi="Arial" w:cs="Arial"/>
          <w:b/>
          <w:lang w:val="es-CO"/>
        </w:rPr>
        <w:t>e so</w:t>
      </w:r>
      <w:r w:rsidRPr="00BE5D43">
        <w:rPr>
          <w:rFonts w:ascii="Arial" w:hAnsi="Arial" w:cs="Arial"/>
          <w:b/>
          <w:lang w:val="es-CO"/>
        </w:rPr>
        <w:t>lo comieron helado de vainilla:</w:t>
      </w:r>
    </w:p>
    <w:p w14:paraId="0C694F3A" w14:textId="77777777" w:rsidR="009378DE" w:rsidRPr="00BE5D43" w:rsidRDefault="009378DE" w:rsidP="009378DE">
      <w:pPr>
        <w:pStyle w:val="Prrafodelista"/>
        <w:rPr>
          <w:rFonts w:ascii="Arial" w:hAnsi="Arial" w:cs="Arial"/>
          <w:lang w:val="es-CO"/>
        </w:rPr>
      </w:pPr>
    </w:p>
    <w:p w14:paraId="3F110D5B" w14:textId="77777777" w:rsidR="009378DE" w:rsidRPr="00BE5D43" w:rsidRDefault="009378DE" w:rsidP="009378DE">
      <w:pPr>
        <w:pStyle w:val="Prrafodelista"/>
        <w:ind w:left="1440"/>
        <w:rPr>
          <w:rFonts w:ascii="Arial" w:hAnsi="Arial" w:cs="Arial"/>
          <w:lang w:val="es-CO"/>
        </w:rPr>
      </w:pPr>
      <w:r w:rsidRPr="00BE5D43">
        <w:rPr>
          <w:rFonts w:ascii="Arial" w:hAnsi="Arial" w:cs="Arial"/>
          <w:lang w:val="es-CO"/>
        </w:rPr>
        <w:t xml:space="preserve">El enunciado del problema dice: “…Si </w:t>
      </w:r>
      <w:r w:rsidRPr="00BE5D43">
        <w:rPr>
          <w:rFonts w:ascii="Arial" w:hAnsi="Arial" w:cs="Arial"/>
          <w:b/>
          <w:lang w:val="es-CO"/>
        </w:rPr>
        <w:t>20 niños</w:t>
      </w:r>
      <w:r w:rsidRPr="00BE5D43">
        <w:rPr>
          <w:rFonts w:ascii="Arial" w:hAnsi="Arial" w:cs="Arial"/>
          <w:lang w:val="es-CO"/>
        </w:rPr>
        <w:t xml:space="preserve"> comieron helado de </w:t>
      </w:r>
      <w:r w:rsidRPr="00BE5D43">
        <w:rPr>
          <w:rFonts w:ascii="Arial" w:hAnsi="Arial" w:cs="Arial"/>
          <w:b/>
          <w:lang w:val="es-CO"/>
        </w:rPr>
        <w:t>vainilla</w:t>
      </w:r>
      <w:r w:rsidRPr="00BE5D43">
        <w:rPr>
          <w:rFonts w:ascii="Arial" w:hAnsi="Arial" w:cs="Arial"/>
          <w:lang w:val="es-CO"/>
        </w:rPr>
        <w:t>…”, esto quiere decir que dentro de los 20 niños que comieron helado de vainilla también están los 8 niños que comieron de los dos helados, así que necesitamos restarle 8 a 20, así:</w:t>
      </w:r>
    </w:p>
    <w:p w14:paraId="0C3A391F" w14:textId="77777777" w:rsidR="009378DE" w:rsidRPr="00BE5D43" w:rsidRDefault="009378DE" w:rsidP="009378DE">
      <w:pPr>
        <w:pStyle w:val="Prrafodelista"/>
        <w:rPr>
          <w:rFonts w:ascii="Arial" w:hAnsi="Arial" w:cs="Arial"/>
          <w:lang w:val="es-CO"/>
        </w:rPr>
      </w:pPr>
    </w:p>
    <w:p w14:paraId="30AE24AB" w14:textId="77777777" w:rsidR="009378DE" w:rsidRPr="00BE5D43" w:rsidRDefault="009378DE" w:rsidP="009378DE">
      <w:pPr>
        <w:ind w:left="1440" w:firstLine="720"/>
        <w:rPr>
          <w:rFonts w:ascii="Arial" w:hAnsi="Arial"/>
          <w:lang w:val="es-CO"/>
        </w:rPr>
      </w:pPr>
      <w:r w:rsidRPr="00BE5D43">
        <w:rPr>
          <w:rFonts w:ascii="Arial" w:hAnsi="Arial"/>
          <w:lang w:val="es-CO"/>
        </w:rPr>
        <w:t xml:space="preserve">    20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8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Pr="00BE5D43">
        <w:rPr>
          <w:rFonts w:ascii="Arial" w:hAnsi="Arial"/>
          <w:lang w:val="es-CO"/>
        </w:rPr>
        <w:tab/>
        <w:t xml:space="preserve"> 12</w:t>
      </w:r>
    </w:p>
    <w:p w14:paraId="23C175C3" w14:textId="477D141A" w:rsidR="009378DE" w:rsidRPr="00BE5D43" w:rsidRDefault="009378DE" w:rsidP="009378DE">
      <w:pPr>
        <w:ind w:firstLine="720"/>
        <w:rPr>
          <w:rFonts w:ascii="Arial" w:hAnsi="Arial"/>
          <w:sz w:val="16"/>
          <w:szCs w:val="16"/>
          <w:lang w:val="es-CO"/>
        </w:rPr>
      </w:pPr>
      <w:r w:rsidRPr="00BE5D43">
        <w:rPr>
          <w:rFonts w:ascii="Arial" w:hAnsi="Arial"/>
          <w:sz w:val="16"/>
          <w:szCs w:val="16"/>
          <w:lang w:val="es-CO"/>
        </w:rPr>
        <w:t xml:space="preserve">                        Comieron vainilla</w:t>
      </w:r>
      <w:r w:rsidRPr="00BE5D43">
        <w:rPr>
          <w:rFonts w:ascii="Arial" w:hAnsi="Arial"/>
          <w:sz w:val="16"/>
          <w:szCs w:val="16"/>
          <w:lang w:val="es-CO"/>
        </w:rPr>
        <w:tab/>
        <w:t xml:space="preserve">Comieron de los dos helados </w:t>
      </w:r>
      <w:r w:rsidRPr="00BE5D43">
        <w:rPr>
          <w:rFonts w:ascii="Arial" w:hAnsi="Arial"/>
          <w:sz w:val="16"/>
          <w:szCs w:val="16"/>
          <w:lang w:val="es-CO"/>
        </w:rPr>
        <w:tab/>
        <w:t xml:space="preserve"> </w:t>
      </w:r>
      <w:r w:rsidRPr="00BE5D43">
        <w:rPr>
          <w:rFonts w:ascii="Arial" w:hAnsi="Arial"/>
          <w:sz w:val="16"/>
          <w:szCs w:val="16"/>
          <w:lang w:val="es-CO"/>
        </w:rPr>
        <w:tab/>
        <w:t xml:space="preserve">Comieron </w:t>
      </w:r>
      <w:r w:rsidRPr="00BE5D43">
        <w:rPr>
          <w:rFonts w:ascii="Arial" w:hAnsi="Arial"/>
          <w:b/>
          <w:sz w:val="16"/>
          <w:szCs w:val="16"/>
          <w:lang w:val="es-CO"/>
        </w:rPr>
        <w:t>s</w:t>
      </w:r>
      <w:ins w:id="13" w:author="Chris" w:date="2015-03-07T18:56:00Z">
        <w:r w:rsidR="000A6B33">
          <w:rPr>
            <w:rFonts w:ascii="Arial" w:hAnsi="Arial"/>
            <w:b/>
            <w:sz w:val="16"/>
            <w:szCs w:val="16"/>
            <w:lang w:val="es-CO"/>
          </w:rPr>
          <w:t>o</w:t>
        </w:r>
      </w:ins>
      <w:del w:id="14" w:author="Chris" w:date="2015-03-07T18:56:00Z">
        <w:r w:rsidRPr="00BE5D43" w:rsidDel="000A6B33">
          <w:rPr>
            <w:rFonts w:ascii="Arial" w:hAnsi="Arial"/>
            <w:b/>
            <w:sz w:val="16"/>
            <w:szCs w:val="16"/>
            <w:lang w:val="es-CO"/>
          </w:rPr>
          <w:delText>ó</w:delText>
        </w:r>
      </w:del>
      <w:r w:rsidRPr="00BE5D43">
        <w:rPr>
          <w:rFonts w:ascii="Arial" w:hAnsi="Arial"/>
          <w:b/>
          <w:sz w:val="16"/>
          <w:szCs w:val="16"/>
          <w:lang w:val="es-CO"/>
        </w:rPr>
        <w:t>lo</w:t>
      </w:r>
      <w:r w:rsidRPr="00BE5D43">
        <w:rPr>
          <w:rFonts w:ascii="Arial" w:hAnsi="Arial"/>
          <w:sz w:val="16"/>
          <w:szCs w:val="16"/>
          <w:lang w:val="es-CO"/>
        </w:rPr>
        <w:t xml:space="preserve"> vainilla</w:t>
      </w:r>
    </w:p>
    <w:p w14:paraId="4FCF71D0" w14:textId="77777777" w:rsidR="009378DE" w:rsidRPr="00BE5D43" w:rsidRDefault="009378DE" w:rsidP="009378DE">
      <w:pPr>
        <w:pStyle w:val="Prrafodelista"/>
        <w:rPr>
          <w:rFonts w:ascii="Arial" w:hAnsi="Arial" w:cs="Arial"/>
          <w:lang w:val="es-CO"/>
        </w:rPr>
      </w:pPr>
    </w:p>
    <w:p w14:paraId="644E0656" w14:textId="5123DD54" w:rsidR="009378DE" w:rsidRPr="00BE5D43" w:rsidRDefault="009378DE" w:rsidP="009378DE">
      <w:pPr>
        <w:ind w:left="720" w:firstLine="720"/>
        <w:rPr>
          <w:rFonts w:ascii="Arial" w:hAnsi="Arial" w:cs="Arial"/>
          <w:lang w:val="es-CO"/>
        </w:rPr>
      </w:pPr>
      <w:r w:rsidRPr="00BE5D43">
        <w:rPr>
          <w:rFonts w:ascii="Arial" w:hAnsi="Arial" w:cs="Arial"/>
          <w:lang w:val="es-CO"/>
        </w:rPr>
        <w:t xml:space="preserve">Luego, 12 niños comieron </w:t>
      </w:r>
      <w:r w:rsidRPr="00BE5D43">
        <w:rPr>
          <w:rFonts w:ascii="Arial" w:hAnsi="Arial" w:cs="Arial"/>
          <w:b/>
          <w:lang w:val="es-CO"/>
        </w:rPr>
        <w:t>s</w:t>
      </w:r>
      <w:ins w:id="15" w:author="Chris" w:date="2015-03-07T18:56:00Z">
        <w:r w:rsidR="000A6B33">
          <w:rPr>
            <w:rFonts w:ascii="Arial" w:hAnsi="Arial" w:cs="Arial"/>
            <w:b/>
            <w:lang w:val="es-CO"/>
          </w:rPr>
          <w:t>o</w:t>
        </w:r>
      </w:ins>
      <w:del w:id="16" w:author="Chris" w:date="2015-03-07T18:56:00Z">
        <w:r w:rsidRPr="00BE5D43" w:rsidDel="000A6B33">
          <w:rPr>
            <w:rFonts w:ascii="Arial" w:hAnsi="Arial" w:cs="Arial"/>
            <w:b/>
            <w:lang w:val="es-CO"/>
          </w:rPr>
          <w:delText>ó</w:delText>
        </w:r>
      </w:del>
      <w:r w:rsidRPr="00BE5D43">
        <w:rPr>
          <w:rFonts w:ascii="Arial" w:hAnsi="Arial" w:cs="Arial"/>
          <w:b/>
          <w:lang w:val="es-CO"/>
        </w:rPr>
        <w:t>lo</w:t>
      </w:r>
      <w:r w:rsidRPr="00BE5D43">
        <w:rPr>
          <w:rFonts w:ascii="Arial" w:hAnsi="Arial" w:cs="Arial"/>
          <w:lang w:val="es-CO"/>
        </w:rPr>
        <w:t xml:space="preserve"> helado de vainilla. </w:t>
      </w:r>
    </w:p>
    <w:p w14:paraId="2055FFEA" w14:textId="77777777" w:rsidR="009378DE" w:rsidRPr="00BE5D43" w:rsidRDefault="009378DE" w:rsidP="009378DE">
      <w:pPr>
        <w:rPr>
          <w:rFonts w:ascii="Arial" w:hAnsi="Arial" w:cs="Arial"/>
          <w:lang w:val="es-CO"/>
        </w:rPr>
      </w:pPr>
    </w:p>
    <w:p w14:paraId="1E47725A" w14:textId="6BA34066" w:rsidR="009378DE" w:rsidRPr="00BE5D43" w:rsidRDefault="002F0D39" w:rsidP="009378DE">
      <w:pPr>
        <w:pStyle w:val="Prrafodelista"/>
        <w:numPr>
          <w:ilvl w:val="1"/>
          <w:numId w:val="1"/>
        </w:numPr>
        <w:rPr>
          <w:rFonts w:ascii="Arial" w:hAnsi="Arial" w:cs="Arial"/>
          <w:b/>
          <w:lang w:val="es-CO"/>
        </w:rPr>
      </w:pPr>
      <w:r>
        <w:rPr>
          <w:rFonts w:ascii="Arial" w:hAnsi="Arial" w:cs="Arial"/>
          <w:b/>
          <w:lang w:val="es-CO"/>
        </w:rPr>
        <w:t>Niños que so</w:t>
      </w:r>
      <w:r w:rsidR="009378DE" w:rsidRPr="00BE5D43">
        <w:rPr>
          <w:rFonts w:ascii="Arial" w:hAnsi="Arial" w:cs="Arial"/>
          <w:b/>
          <w:lang w:val="es-CO"/>
        </w:rPr>
        <w:t>lo comieron helado de chocolate:</w:t>
      </w:r>
    </w:p>
    <w:p w14:paraId="35FA9EF8" w14:textId="77777777" w:rsidR="009378DE" w:rsidRPr="00BE5D43" w:rsidRDefault="009378DE" w:rsidP="009378DE">
      <w:pPr>
        <w:pStyle w:val="Prrafodelista"/>
        <w:rPr>
          <w:rFonts w:ascii="Arial" w:hAnsi="Arial" w:cs="Arial"/>
          <w:lang w:val="es-CO"/>
        </w:rPr>
      </w:pPr>
    </w:p>
    <w:p w14:paraId="6AB15361" w14:textId="77777777" w:rsidR="009378DE" w:rsidRPr="00BE5D43" w:rsidRDefault="009378DE" w:rsidP="009378DE">
      <w:pPr>
        <w:ind w:left="1440"/>
        <w:rPr>
          <w:rFonts w:ascii="Arial" w:hAnsi="Arial" w:cs="Arial"/>
          <w:lang w:val="es-CO"/>
        </w:rPr>
      </w:pPr>
      <w:r w:rsidRPr="00BE5D43">
        <w:rPr>
          <w:rFonts w:ascii="Arial" w:hAnsi="Arial" w:cs="Arial"/>
          <w:lang w:val="es-CO"/>
        </w:rPr>
        <w:t xml:space="preserve">El enunciado del problema dice: “…y </w:t>
      </w:r>
      <w:r w:rsidRPr="00BE5D43">
        <w:rPr>
          <w:rFonts w:ascii="Arial" w:hAnsi="Arial" w:cs="Arial"/>
          <w:b/>
          <w:lang w:val="es-CO"/>
        </w:rPr>
        <w:t>23</w:t>
      </w:r>
      <w:r w:rsidRPr="00BE5D43">
        <w:rPr>
          <w:rFonts w:ascii="Arial" w:hAnsi="Arial" w:cs="Arial"/>
          <w:lang w:val="es-CO"/>
        </w:rPr>
        <w:t xml:space="preserve"> helado de </w:t>
      </w:r>
      <w:r w:rsidRPr="00BE5D43">
        <w:rPr>
          <w:rFonts w:ascii="Arial" w:hAnsi="Arial" w:cs="Arial"/>
          <w:b/>
          <w:lang w:val="es-CO"/>
        </w:rPr>
        <w:t>chocolate</w:t>
      </w:r>
      <w:r w:rsidRPr="00BE5D43">
        <w:rPr>
          <w:rFonts w:ascii="Arial" w:hAnsi="Arial" w:cs="Arial"/>
          <w:lang w:val="es-CO"/>
        </w:rPr>
        <w:t>.”, nuevamente, quiere decir que dentro de los 23 niños que comieron helado de chocolate, también están los 8 niños que comieron de los dos helados, así que necesitamos restarle 8 a 23, así:</w:t>
      </w:r>
    </w:p>
    <w:p w14:paraId="2FD88E6D" w14:textId="77777777" w:rsidR="009378DE" w:rsidRPr="00BE5D43" w:rsidRDefault="009378DE" w:rsidP="009378DE">
      <w:pPr>
        <w:pStyle w:val="Prrafodelista"/>
        <w:rPr>
          <w:rFonts w:ascii="Arial" w:hAnsi="Arial" w:cs="Arial"/>
          <w:lang w:val="es-CO"/>
        </w:rPr>
      </w:pPr>
    </w:p>
    <w:p w14:paraId="21DCAB70" w14:textId="77777777" w:rsidR="009378DE" w:rsidRPr="00BE5D43" w:rsidRDefault="009378DE" w:rsidP="009378DE">
      <w:pPr>
        <w:ind w:left="1440" w:firstLine="720"/>
        <w:rPr>
          <w:rFonts w:ascii="Arial" w:hAnsi="Arial"/>
          <w:lang w:val="es-CO"/>
        </w:rPr>
      </w:pPr>
      <w:r w:rsidRPr="00BE5D43">
        <w:rPr>
          <w:rFonts w:ascii="Arial" w:hAnsi="Arial"/>
          <w:lang w:val="es-CO"/>
        </w:rPr>
        <w:t xml:space="preserve">    23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8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Pr="00BE5D43">
        <w:rPr>
          <w:rFonts w:ascii="Arial" w:hAnsi="Arial"/>
          <w:lang w:val="es-CO"/>
        </w:rPr>
        <w:tab/>
        <w:t xml:space="preserve"> 15</w:t>
      </w:r>
    </w:p>
    <w:p w14:paraId="29A9B83D" w14:textId="247900E3" w:rsidR="009378DE" w:rsidRPr="00BE5D43" w:rsidRDefault="009378DE" w:rsidP="009378DE">
      <w:pPr>
        <w:ind w:firstLine="720"/>
        <w:rPr>
          <w:rFonts w:ascii="Arial" w:hAnsi="Arial"/>
          <w:sz w:val="16"/>
          <w:szCs w:val="16"/>
          <w:lang w:val="es-CO"/>
        </w:rPr>
      </w:pPr>
      <w:r w:rsidRPr="00BE5D43">
        <w:rPr>
          <w:rFonts w:ascii="Arial" w:hAnsi="Arial"/>
          <w:sz w:val="16"/>
          <w:szCs w:val="16"/>
          <w:lang w:val="es-CO"/>
        </w:rPr>
        <w:t xml:space="preserve">                        Comieron chocolate</w:t>
      </w:r>
      <w:r w:rsidRPr="00BE5D43">
        <w:rPr>
          <w:rFonts w:ascii="Arial" w:hAnsi="Arial"/>
          <w:sz w:val="16"/>
          <w:szCs w:val="16"/>
          <w:lang w:val="es-CO"/>
        </w:rPr>
        <w:tab/>
        <w:t xml:space="preserve">Comieron de los dos helados </w:t>
      </w:r>
      <w:r w:rsidRPr="00BE5D43">
        <w:rPr>
          <w:rFonts w:ascii="Arial" w:hAnsi="Arial"/>
          <w:sz w:val="16"/>
          <w:szCs w:val="16"/>
          <w:lang w:val="es-CO"/>
        </w:rPr>
        <w:tab/>
        <w:t xml:space="preserve"> </w:t>
      </w:r>
      <w:r w:rsidRPr="00BE5D43">
        <w:rPr>
          <w:rFonts w:ascii="Arial" w:hAnsi="Arial"/>
          <w:sz w:val="16"/>
          <w:szCs w:val="16"/>
          <w:lang w:val="es-CO"/>
        </w:rPr>
        <w:tab/>
        <w:t xml:space="preserve">Comieron </w:t>
      </w:r>
      <w:r w:rsidRPr="00BE5D43">
        <w:rPr>
          <w:rFonts w:ascii="Arial" w:hAnsi="Arial"/>
          <w:b/>
          <w:sz w:val="16"/>
          <w:szCs w:val="16"/>
          <w:lang w:val="es-CO"/>
        </w:rPr>
        <w:t>s</w:t>
      </w:r>
      <w:ins w:id="17" w:author="Chris" w:date="2015-03-07T18:56:00Z">
        <w:r w:rsidR="000A6B33">
          <w:rPr>
            <w:rFonts w:ascii="Arial" w:hAnsi="Arial"/>
            <w:b/>
            <w:sz w:val="16"/>
            <w:szCs w:val="16"/>
            <w:lang w:val="es-CO"/>
          </w:rPr>
          <w:t>o</w:t>
        </w:r>
      </w:ins>
      <w:del w:id="18" w:author="Chris" w:date="2015-03-07T18:56:00Z">
        <w:r w:rsidRPr="00BE5D43" w:rsidDel="000A6B33">
          <w:rPr>
            <w:rFonts w:ascii="Arial" w:hAnsi="Arial"/>
            <w:b/>
            <w:sz w:val="16"/>
            <w:szCs w:val="16"/>
            <w:lang w:val="es-CO"/>
          </w:rPr>
          <w:delText>ó</w:delText>
        </w:r>
      </w:del>
      <w:r w:rsidRPr="00BE5D43">
        <w:rPr>
          <w:rFonts w:ascii="Arial" w:hAnsi="Arial"/>
          <w:b/>
          <w:sz w:val="16"/>
          <w:szCs w:val="16"/>
          <w:lang w:val="es-CO"/>
        </w:rPr>
        <w:t>lo</w:t>
      </w:r>
      <w:r w:rsidRPr="00BE5D43">
        <w:rPr>
          <w:rFonts w:ascii="Arial" w:hAnsi="Arial"/>
          <w:sz w:val="16"/>
          <w:szCs w:val="16"/>
          <w:lang w:val="es-CO"/>
        </w:rPr>
        <w:t xml:space="preserve"> chocolate</w:t>
      </w:r>
    </w:p>
    <w:p w14:paraId="6F0DB9C0" w14:textId="77777777" w:rsidR="009378DE" w:rsidRPr="00BE5D43" w:rsidRDefault="009378DE" w:rsidP="009378DE">
      <w:pPr>
        <w:pStyle w:val="Prrafodelista"/>
        <w:rPr>
          <w:rFonts w:ascii="Arial" w:hAnsi="Arial" w:cs="Arial"/>
          <w:lang w:val="es-CO"/>
        </w:rPr>
      </w:pPr>
    </w:p>
    <w:p w14:paraId="7C9BE06D" w14:textId="67EEC9B0" w:rsidR="009378DE" w:rsidRPr="00BE5D43" w:rsidRDefault="009378DE" w:rsidP="009378DE">
      <w:pPr>
        <w:rPr>
          <w:rFonts w:ascii="Arial" w:hAnsi="Arial" w:cs="Arial"/>
          <w:lang w:val="es-CO"/>
        </w:rPr>
      </w:pPr>
      <w:r w:rsidRPr="00BE5D43">
        <w:rPr>
          <w:rFonts w:ascii="Arial" w:hAnsi="Arial" w:cs="Arial"/>
          <w:lang w:val="es-CO"/>
        </w:rPr>
        <w:tab/>
      </w:r>
      <w:r>
        <w:rPr>
          <w:rFonts w:ascii="Arial" w:hAnsi="Arial" w:cs="Arial"/>
          <w:lang w:val="es-CO"/>
        </w:rPr>
        <w:tab/>
      </w:r>
      <w:r w:rsidRPr="00BE5D43">
        <w:rPr>
          <w:rFonts w:ascii="Arial" w:hAnsi="Arial" w:cs="Arial"/>
          <w:lang w:val="es-CO"/>
        </w:rPr>
        <w:t xml:space="preserve">Luego, 15 niños comieron </w:t>
      </w:r>
      <w:r w:rsidRPr="00BE5D43">
        <w:rPr>
          <w:rFonts w:ascii="Arial" w:hAnsi="Arial" w:cs="Arial"/>
          <w:b/>
          <w:lang w:val="es-CO"/>
        </w:rPr>
        <w:t>s</w:t>
      </w:r>
      <w:ins w:id="19" w:author="Chris" w:date="2015-03-07T18:56:00Z">
        <w:r w:rsidR="000A6B33">
          <w:rPr>
            <w:rFonts w:ascii="Arial" w:hAnsi="Arial" w:cs="Arial"/>
            <w:b/>
            <w:lang w:val="es-CO"/>
          </w:rPr>
          <w:t>o</w:t>
        </w:r>
      </w:ins>
      <w:del w:id="20" w:author="Chris" w:date="2015-03-07T18:56:00Z">
        <w:r w:rsidRPr="00BE5D43" w:rsidDel="000A6B33">
          <w:rPr>
            <w:rFonts w:ascii="Arial" w:hAnsi="Arial" w:cs="Arial"/>
            <w:b/>
            <w:lang w:val="es-CO"/>
          </w:rPr>
          <w:delText>ó</w:delText>
        </w:r>
      </w:del>
      <w:r w:rsidRPr="00BE5D43">
        <w:rPr>
          <w:rFonts w:ascii="Arial" w:hAnsi="Arial" w:cs="Arial"/>
          <w:b/>
          <w:lang w:val="es-CO"/>
        </w:rPr>
        <w:t>lo</w:t>
      </w:r>
      <w:r w:rsidRPr="00BE5D43">
        <w:rPr>
          <w:rFonts w:ascii="Arial" w:hAnsi="Arial" w:cs="Arial"/>
          <w:lang w:val="es-CO"/>
        </w:rPr>
        <w:t xml:space="preserve"> helado de chocolate. </w:t>
      </w:r>
    </w:p>
    <w:p w14:paraId="02FDA22C" w14:textId="77777777" w:rsidR="009378DE" w:rsidRPr="00BE5D43" w:rsidRDefault="009378DE" w:rsidP="009378DE">
      <w:pPr>
        <w:rPr>
          <w:rFonts w:ascii="Arial" w:hAnsi="Arial" w:cs="Arial"/>
          <w:lang w:val="es-CO"/>
        </w:rPr>
      </w:pPr>
    </w:p>
    <w:p w14:paraId="57432D1A" w14:textId="77777777" w:rsidR="009378DE" w:rsidRPr="00BE5D43" w:rsidRDefault="009378DE" w:rsidP="009378DE">
      <w:pPr>
        <w:rPr>
          <w:rFonts w:ascii="Arial" w:hAnsi="Arial" w:cs="Arial"/>
          <w:lang w:val="es-CO"/>
        </w:rPr>
      </w:pPr>
      <w:r w:rsidRPr="00BE5D43">
        <w:rPr>
          <w:rFonts w:ascii="Arial" w:hAnsi="Arial" w:cs="Arial"/>
          <w:lang w:val="es-CO"/>
        </w:rPr>
        <w:t xml:space="preserve">Observa la representación final de los conjuntos y la cantidad de niños que hay en cada uno. </w:t>
      </w:r>
    </w:p>
    <w:p w14:paraId="4726245A" w14:textId="77777777" w:rsidR="009378DE" w:rsidRPr="00BE5D43" w:rsidRDefault="009378DE" w:rsidP="009378DE">
      <w:pPr>
        <w:rPr>
          <w:rFonts w:ascii="Arial" w:hAnsi="Arial"/>
          <w:sz w:val="18"/>
          <w:szCs w:val="18"/>
          <w:lang w:val="es-CO"/>
        </w:rPr>
      </w:pPr>
    </w:p>
    <w:p w14:paraId="7818591D" w14:textId="7235394B" w:rsidR="003518B2" w:rsidRPr="009378DE" w:rsidRDefault="002F0D39" w:rsidP="009378DE">
      <w:pPr>
        <w:jc w:val="center"/>
        <w:rPr>
          <w:rFonts w:ascii="Arial" w:hAnsi="Arial"/>
          <w:lang w:val="es-CO"/>
        </w:rPr>
      </w:pPr>
      <w:r>
        <w:rPr>
          <w:rFonts w:ascii="Arial" w:hAnsi="Arial"/>
          <w:noProof/>
        </w:rPr>
        <w:lastRenderedPageBreak/>
        <w:drawing>
          <wp:inline distT="0" distB="0" distL="0" distR="0" wp14:anchorId="73898DDB" wp14:editId="7883C54E">
            <wp:extent cx="2657475" cy="1352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352550"/>
                    </a:xfrm>
                    <a:prstGeom prst="rect">
                      <a:avLst/>
                    </a:prstGeom>
                    <a:noFill/>
                    <a:ln>
                      <a:noFill/>
                    </a:ln>
                  </pic:spPr>
                </pic:pic>
              </a:graphicData>
            </a:graphic>
          </wp:inline>
        </w:drawing>
      </w:r>
    </w:p>
    <w:p w14:paraId="591FB89A" w14:textId="77777777" w:rsidR="003518B2" w:rsidRPr="00B7302A" w:rsidRDefault="003518B2" w:rsidP="00CD652E">
      <w:pPr>
        <w:rPr>
          <w:rFonts w:ascii="Arial" w:hAnsi="Arial"/>
          <w:lang w:val="es-CO"/>
        </w:rPr>
      </w:pPr>
    </w:p>
    <w:p w14:paraId="30F9CA95" w14:textId="77777777" w:rsidR="003518B2" w:rsidRPr="00B7302A" w:rsidRDefault="003518B2" w:rsidP="00CD652E">
      <w:pPr>
        <w:rPr>
          <w:rFonts w:ascii="Arial" w:hAnsi="Arial"/>
          <w:lang w:val="es-CO"/>
        </w:rPr>
      </w:pPr>
    </w:p>
    <w:p w14:paraId="2A79F9B3" w14:textId="00C1B91D" w:rsidR="00F6611B" w:rsidRPr="00621110" w:rsidRDefault="00F6611B" w:rsidP="00F6611B">
      <w:pPr>
        <w:rPr>
          <w:rFonts w:ascii="Arial" w:hAnsi="Arial"/>
          <w:lang w:val="es-CO"/>
        </w:rPr>
      </w:pPr>
      <w:r w:rsidRPr="00621110">
        <w:rPr>
          <w:rFonts w:ascii="Arial" w:hAnsi="Arial"/>
          <w:lang w:val="es-CO"/>
        </w:rPr>
        <w:t xml:space="preserve">Para practicar, te proponemos que </w:t>
      </w:r>
      <w:r w:rsidR="00621110" w:rsidRPr="00621110">
        <w:rPr>
          <w:rFonts w:ascii="Arial" w:hAnsi="Arial"/>
          <w:lang w:val="es-CO"/>
        </w:rPr>
        <w:t>r</w:t>
      </w:r>
      <w:r w:rsidRPr="00621110">
        <w:rPr>
          <w:rFonts w:ascii="Arial" w:hAnsi="Arial"/>
          <w:lang w:val="es-CO"/>
        </w:rPr>
        <w:t>esuelv</w:t>
      </w:r>
      <w:r w:rsidR="00621110" w:rsidRPr="00621110">
        <w:rPr>
          <w:rFonts w:ascii="Arial" w:hAnsi="Arial"/>
          <w:lang w:val="es-CO"/>
        </w:rPr>
        <w:t>as</w:t>
      </w:r>
      <w:r w:rsidRPr="00621110">
        <w:rPr>
          <w:rFonts w:ascii="Arial" w:hAnsi="Arial"/>
          <w:lang w:val="es-CO"/>
        </w:rPr>
        <w:t xml:space="preserve"> los siguientes problemas aplicando las operaciones entre conjuntos</w:t>
      </w:r>
      <w:r w:rsidR="00621110">
        <w:rPr>
          <w:rFonts w:ascii="Arial" w:hAnsi="Arial"/>
          <w:lang w:val="es-CO"/>
        </w:rPr>
        <w:t xml:space="preserve"> y l</w:t>
      </w:r>
      <w:r w:rsidRPr="00621110">
        <w:rPr>
          <w:rFonts w:ascii="Arial" w:hAnsi="Arial"/>
          <w:lang w:val="es-CO"/>
        </w:rPr>
        <w:t>uego sociali</w:t>
      </w:r>
      <w:r w:rsidR="00621110">
        <w:rPr>
          <w:rFonts w:ascii="Arial" w:hAnsi="Arial"/>
          <w:lang w:val="es-CO"/>
        </w:rPr>
        <w:t>ces los</w:t>
      </w:r>
      <w:r w:rsidRPr="00621110">
        <w:rPr>
          <w:rFonts w:ascii="Arial" w:hAnsi="Arial"/>
          <w:lang w:val="es-CO"/>
        </w:rPr>
        <w:t xml:space="preserve"> resultados con tus compañeros. </w:t>
      </w:r>
    </w:p>
    <w:p w14:paraId="246D13B5" w14:textId="77777777" w:rsidR="00F6611B" w:rsidRPr="00BE5D43" w:rsidRDefault="00F6611B" w:rsidP="00F6611B">
      <w:pPr>
        <w:rPr>
          <w:rFonts w:ascii="Arial" w:hAnsi="Arial" w:cs="Arial"/>
          <w:lang w:val="es-CO"/>
        </w:rPr>
      </w:pPr>
    </w:p>
    <w:p w14:paraId="0799CBC4" w14:textId="21189ADC" w:rsidR="00F6611B" w:rsidRPr="00621110" w:rsidRDefault="00F6611B" w:rsidP="00621110">
      <w:pPr>
        <w:pStyle w:val="Prrafodelista"/>
        <w:numPr>
          <w:ilvl w:val="0"/>
          <w:numId w:val="6"/>
        </w:numPr>
        <w:rPr>
          <w:rFonts w:ascii="Arial" w:hAnsi="Arial" w:cs="Arial"/>
          <w:lang w:val="es-CO"/>
        </w:rPr>
      </w:pPr>
      <w:r w:rsidRPr="00621110">
        <w:rPr>
          <w:rFonts w:ascii="Arial" w:hAnsi="Arial" w:cs="Arial"/>
          <w:lang w:val="es-CO"/>
        </w:rPr>
        <w:t>En una conferencia sobre la naturaleza y el hombre, 60 personas participaron de las actividades, donde se ofreció: “</w:t>
      </w:r>
      <w:r w:rsidRPr="00621110">
        <w:rPr>
          <w:rFonts w:ascii="Arial" w:hAnsi="Arial" w:cs="Arial"/>
          <w:i/>
          <w:lang w:val="es-CO"/>
        </w:rPr>
        <w:t>La flora colombiana”</w:t>
      </w:r>
      <w:r w:rsidRPr="00621110">
        <w:rPr>
          <w:rFonts w:ascii="Arial" w:hAnsi="Arial" w:cs="Arial"/>
          <w:lang w:val="es-CO"/>
        </w:rPr>
        <w:t xml:space="preserve"> y “</w:t>
      </w:r>
      <w:r w:rsidRPr="00621110">
        <w:rPr>
          <w:rFonts w:ascii="Arial" w:hAnsi="Arial" w:cs="Arial"/>
          <w:i/>
          <w:lang w:val="es-CO"/>
        </w:rPr>
        <w:t xml:space="preserve">El trabajo del hombre actual”. </w:t>
      </w:r>
    </w:p>
    <w:p w14:paraId="322ADCD8" w14:textId="77777777" w:rsidR="00F6611B" w:rsidRPr="00BE5D43" w:rsidRDefault="00F6611B" w:rsidP="00F6611B">
      <w:pPr>
        <w:pStyle w:val="Prrafodelista"/>
        <w:rPr>
          <w:rFonts w:ascii="Arial" w:hAnsi="Arial" w:cs="Arial"/>
          <w:lang w:val="es-CO"/>
        </w:rPr>
      </w:pPr>
      <w:r w:rsidRPr="00BE5D43">
        <w:rPr>
          <w:rFonts w:ascii="Arial" w:hAnsi="Arial" w:cs="Arial"/>
          <w:lang w:val="es-CO"/>
        </w:rPr>
        <w:t>Si 47 personas participaron de “</w:t>
      </w:r>
      <w:r w:rsidRPr="00BE5D43">
        <w:rPr>
          <w:rFonts w:ascii="Arial" w:hAnsi="Arial" w:cs="Arial"/>
          <w:i/>
          <w:lang w:val="es-CO"/>
        </w:rPr>
        <w:t>La flora en Colombia”</w:t>
      </w:r>
      <w:r w:rsidRPr="00BE5D43">
        <w:rPr>
          <w:rFonts w:ascii="Arial" w:hAnsi="Arial" w:cs="Arial"/>
          <w:lang w:val="es-CO"/>
        </w:rPr>
        <w:t xml:space="preserve"> y 32 personas participaron de “</w:t>
      </w:r>
      <w:r w:rsidRPr="00BE5D43">
        <w:rPr>
          <w:rFonts w:ascii="Arial" w:hAnsi="Arial" w:cs="Arial"/>
          <w:i/>
          <w:lang w:val="es-CO"/>
        </w:rPr>
        <w:t>El trabajo del hombre actual”</w:t>
      </w:r>
      <w:r w:rsidRPr="00BE5D43">
        <w:rPr>
          <w:rFonts w:ascii="Arial" w:hAnsi="Arial" w:cs="Arial"/>
          <w:lang w:val="es-CO"/>
        </w:rPr>
        <w:t xml:space="preserve">. </w:t>
      </w:r>
    </w:p>
    <w:p w14:paraId="31671E9D" w14:textId="77777777" w:rsidR="00F6611B" w:rsidRPr="00BE5D43" w:rsidRDefault="00F6611B" w:rsidP="00F6611B">
      <w:pPr>
        <w:rPr>
          <w:rFonts w:ascii="Arial" w:hAnsi="Arial" w:cs="Arial"/>
          <w:lang w:val="es-CO"/>
        </w:rPr>
      </w:pPr>
    </w:p>
    <w:p w14:paraId="5C0E4633" w14:textId="77777777" w:rsidR="00F6611B" w:rsidRPr="00BE5D43" w:rsidRDefault="00F6611B" w:rsidP="00F6611B">
      <w:pPr>
        <w:pStyle w:val="Prrafodelista"/>
        <w:numPr>
          <w:ilvl w:val="1"/>
          <w:numId w:val="5"/>
        </w:numPr>
        <w:rPr>
          <w:rFonts w:ascii="Arial" w:hAnsi="Arial" w:cs="Arial"/>
          <w:lang w:val="es-CO"/>
        </w:rPr>
      </w:pPr>
      <w:r w:rsidRPr="00BE5D43">
        <w:rPr>
          <w:rFonts w:ascii="Arial" w:hAnsi="Arial" w:cs="Arial"/>
          <w:lang w:val="es-CO"/>
        </w:rPr>
        <w:t>¿Cuántas personas participaron en las actividades?</w:t>
      </w:r>
    </w:p>
    <w:p w14:paraId="2AA7F236" w14:textId="77777777" w:rsidR="00F6611B" w:rsidRPr="00BE5D43" w:rsidRDefault="00F6611B" w:rsidP="00F6611B">
      <w:pPr>
        <w:pStyle w:val="Prrafodelista"/>
        <w:numPr>
          <w:ilvl w:val="1"/>
          <w:numId w:val="5"/>
        </w:numPr>
        <w:rPr>
          <w:rFonts w:ascii="Arial" w:hAnsi="Arial" w:cs="Arial"/>
          <w:lang w:val="es-CO"/>
        </w:rPr>
      </w:pPr>
      <w:r w:rsidRPr="00BE5D43">
        <w:rPr>
          <w:rFonts w:ascii="Arial" w:hAnsi="Arial" w:cs="Arial"/>
          <w:lang w:val="es-CO"/>
        </w:rPr>
        <w:t>¿Cuántas personas participaron en las dos actividades?</w:t>
      </w:r>
    </w:p>
    <w:p w14:paraId="0803D9BD" w14:textId="77777777" w:rsidR="00F6611B" w:rsidRPr="00BE5D43" w:rsidRDefault="00F6611B" w:rsidP="00F6611B">
      <w:pPr>
        <w:pStyle w:val="Prrafodelista"/>
        <w:numPr>
          <w:ilvl w:val="1"/>
          <w:numId w:val="5"/>
        </w:numPr>
        <w:rPr>
          <w:rFonts w:ascii="Arial" w:hAnsi="Arial" w:cs="Arial"/>
          <w:lang w:val="es-CO"/>
        </w:rPr>
      </w:pPr>
      <w:r w:rsidRPr="00BE5D43">
        <w:rPr>
          <w:rFonts w:ascii="Arial" w:hAnsi="Arial" w:cs="Arial"/>
          <w:lang w:val="es-CO"/>
        </w:rPr>
        <w:t>¿Cuán</w:t>
      </w:r>
      <w:r>
        <w:rPr>
          <w:rFonts w:ascii="Arial" w:hAnsi="Arial" w:cs="Arial"/>
          <w:lang w:val="es-CO"/>
        </w:rPr>
        <w:t xml:space="preserve">tas personas participaron solo </w:t>
      </w:r>
      <w:r w:rsidRPr="00BE5D43">
        <w:rPr>
          <w:rFonts w:ascii="Arial" w:hAnsi="Arial" w:cs="Arial"/>
          <w:lang w:val="es-CO"/>
        </w:rPr>
        <w:t>e</w:t>
      </w:r>
      <w:r>
        <w:rPr>
          <w:rFonts w:ascii="Arial" w:hAnsi="Arial" w:cs="Arial"/>
          <w:lang w:val="es-CO"/>
        </w:rPr>
        <w:t>n</w:t>
      </w:r>
      <w:r w:rsidRPr="00BE5D43">
        <w:rPr>
          <w:rFonts w:ascii="Arial" w:hAnsi="Arial" w:cs="Arial"/>
          <w:lang w:val="es-CO"/>
        </w:rPr>
        <w:t xml:space="preserve"> </w:t>
      </w:r>
      <w:r w:rsidRPr="00BE5D43">
        <w:rPr>
          <w:rFonts w:ascii="Arial" w:hAnsi="Arial" w:cs="Arial"/>
          <w:i/>
          <w:lang w:val="es-CO"/>
        </w:rPr>
        <w:t>“La flora colombiana”</w:t>
      </w:r>
      <w:r w:rsidRPr="00BE5D43">
        <w:rPr>
          <w:rFonts w:ascii="Arial" w:hAnsi="Arial" w:cs="Arial"/>
          <w:lang w:val="es-CO"/>
        </w:rPr>
        <w:t>?</w:t>
      </w:r>
    </w:p>
    <w:p w14:paraId="16C4CC27" w14:textId="77777777" w:rsidR="00F6611B" w:rsidRPr="00BE5D43" w:rsidRDefault="00F6611B" w:rsidP="00F6611B">
      <w:pPr>
        <w:pStyle w:val="Prrafodelista"/>
        <w:numPr>
          <w:ilvl w:val="1"/>
          <w:numId w:val="5"/>
        </w:numPr>
        <w:rPr>
          <w:rFonts w:ascii="Arial" w:hAnsi="Arial" w:cs="Arial"/>
          <w:lang w:val="es-CO"/>
        </w:rPr>
      </w:pPr>
      <w:r w:rsidRPr="00BE5D43">
        <w:rPr>
          <w:rFonts w:ascii="Arial" w:hAnsi="Arial" w:cs="Arial"/>
          <w:lang w:val="es-CO"/>
        </w:rPr>
        <w:t>¿Cuánt</w:t>
      </w:r>
      <w:r>
        <w:rPr>
          <w:rFonts w:ascii="Arial" w:hAnsi="Arial" w:cs="Arial"/>
          <w:lang w:val="es-CO"/>
        </w:rPr>
        <w:t>as personas participaron solo en</w:t>
      </w:r>
      <w:r w:rsidRPr="00BE5D43">
        <w:rPr>
          <w:rFonts w:ascii="Arial" w:hAnsi="Arial" w:cs="Arial"/>
          <w:lang w:val="es-CO"/>
        </w:rPr>
        <w:t xml:space="preserve"> </w:t>
      </w:r>
      <w:r w:rsidRPr="00BE5D43">
        <w:rPr>
          <w:rFonts w:ascii="Arial" w:hAnsi="Arial" w:cs="Arial"/>
          <w:i/>
          <w:lang w:val="es-CO"/>
        </w:rPr>
        <w:t>“El trabajo del hombre actual”</w:t>
      </w:r>
      <w:r w:rsidRPr="00BE5D43">
        <w:rPr>
          <w:rFonts w:ascii="Arial" w:hAnsi="Arial" w:cs="Arial"/>
          <w:lang w:val="es-CO"/>
        </w:rPr>
        <w:t>?</w:t>
      </w:r>
    </w:p>
    <w:p w14:paraId="16D8B941" w14:textId="77777777" w:rsidR="00F6611B" w:rsidRPr="00BE5D43" w:rsidRDefault="00F6611B" w:rsidP="00F6611B">
      <w:pPr>
        <w:rPr>
          <w:rFonts w:ascii="Arial" w:hAnsi="Arial" w:cs="Arial"/>
          <w:sz w:val="18"/>
          <w:szCs w:val="18"/>
          <w:lang w:val="es-CO"/>
        </w:rPr>
      </w:pPr>
    </w:p>
    <w:p w14:paraId="1347B83A" w14:textId="77777777" w:rsidR="00F6611B" w:rsidRPr="00BE5D43" w:rsidRDefault="00F6611B" w:rsidP="00F6611B">
      <w:pPr>
        <w:rPr>
          <w:rFonts w:ascii="Arial" w:hAnsi="Arial" w:cs="Arial"/>
          <w:lang w:val="es-CO"/>
        </w:rPr>
      </w:pPr>
    </w:p>
    <w:p w14:paraId="417332BB" w14:textId="631EB509" w:rsidR="00F6611B" w:rsidRPr="00621110" w:rsidRDefault="00F6611B" w:rsidP="00621110">
      <w:pPr>
        <w:pStyle w:val="Prrafodelista"/>
        <w:numPr>
          <w:ilvl w:val="0"/>
          <w:numId w:val="6"/>
        </w:numPr>
        <w:rPr>
          <w:rFonts w:ascii="Arial" w:hAnsi="Arial" w:cs="Arial"/>
          <w:lang w:val="es-CO"/>
        </w:rPr>
      </w:pPr>
      <w:r w:rsidRPr="00621110">
        <w:rPr>
          <w:rFonts w:ascii="Arial" w:hAnsi="Arial" w:cs="Arial"/>
          <w:lang w:val="es-CO"/>
        </w:rPr>
        <w:t xml:space="preserve">Se realizó una encuesta a los estudiantes de primaria para saber qué color les gustaría ver en el uniforme del equipo de baloncesto. Las opciones que se ofrecieron fueron: azul y rojo. </w:t>
      </w:r>
    </w:p>
    <w:p w14:paraId="7B6E0978" w14:textId="77777777" w:rsidR="00F6611B" w:rsidRDefault="00F6611B" w:rsidP="00F6611B">
      <w:pPr>
        <w:pStyle w:val="Prrafodelista"/>
        <w:rPr>
          <w:rFonts w:ascii="Arial" w:hAnsi="Arial" w:cs="Arial"/>
          <w:lang w:val="es-CO"/>
        </w:rPr>
      </w:pPr>
      <w:r w:rsidRPr="00BE5D43">
        <w:rPr>
          <w:rFonts w:ascii="Arial" w:hAnsi="Arial" w:cs="Arial"/>
          <w:lang w:val="es-CO"/>
        </w:rPr>
        <w:t xml:space="preserve">Si 39 estudiantes escogieron rojo, 25 escogieron azul y rojo y 21 estudiantes escogieron sólo azul. </w:t>
      </w:r>
    </w:p>
    <w:p w14:paraId="62463144" w14:textId="77777777" w:rsidR="00621110" w:rsidRPr="00BE5D43" w:rsidRDefault="00621110" w:rsidP="00621110">
      <w:pPr>
        <w:pStyle w:val="Prrafodelista"/>
        <w:rPr>
          <w:rFonts w:ascii="Arial" w:hAnsi="Arial" w:cs="Arial"/>
          <w:lang w:val="es-CO"/>
        </w:rPr>
      </w:pPr>
    </w:p>
    <w:p w14:paraId="39DCF943" w14:textId="77777777" w:rsidR="00621110" w:rsidRPr="00BE5D43" w:rsidRDefault="00621110" w:rsidP="00621110">
      <w:pPr>
        <w:pStyle w:val="Prrafodelista"/>
        <w:numPr>
          <w:ilvl w:val="1"/>
          <w:numId w:val="5"/>
        </w:numPr>
        <w:rPr>
          <w:rFonts w:ascii="Arial" w:hAnsi="Arial" w:cs="Arial"/>
          <w:lang w:val="es-CO"/>
        </w:rPr>
      </w:pPr>
      <w:r w:rsidRPr="00BE5D43">
        <w:rPr>
          <w:rFonts w:ascii="Arial" w:hAnsi="Arial" w:cs="Arial"/>
          <w:lang w:val="es-CO"/>
        </w:rPr>
        <w:t>¿Cuántos estudiantes escogieron sólo rojo?</w:t>
      </w:r>
    </w:p>
    <w:p w14:paraId="6D5346F8" w14:textId="77777777" w:rsidR="00621110" w:rsidRPr="00BE5D43" w:rsidRDefault="00621110" w:rsidP="00621110">
      <w:pPr>
        <w:pStyle w:val="Prrafodelista"/>
        <w:numPr>
          <w:ilvl w:val="1"/>
          <w:numId w:val="5"/>
        </w:numPr>
        <w:rPr>
          <w:rFonts w:ascii="Arial" w:hAnsi="Arial" w:cs="Arial"/>
          <w:lang w:val="es-CO"/>
        </w:rPr>
      </w:pPr>
      <w:r w:rsidRPr="00BE5D43">
        <w:rPr>
          <w:rFonts w:ascii="Arial" w:hAnsi="Arial" w:cs="Arial"/>
          <w:lang w:val="es-CO"/>
        </w:rPr>
        <w:t>¿Cuántos estudiantes escogieron azul?</w:t>
      </w:r>
    </w:p>
    <w:p w14:paraId="2ED68ACF" w14:textId="77777777" w:rsidR="00621110" w:rsidRPr="00BE5D43" w:rsidRDefault="00621110" w:rsidP="00621110">
      <w:pPr>
        <w:pStyle w:val="Prrafodelista"/>
        <w:numPr>
          <w:ilvl w:val="1"/>
          <w:numId w:val="5"/>
        </w:numPr>
        <w:rPr>
          <w:rFonts w:ascii="Arial" w:hAnsi="Arial" w:cs="Arial"/>
          <w:lang w:val="es-CO"/>
        </w:rPr>
      </w:pPr>
      <w:r w:rsidRPr="00BE5D43">
        <w:rPr>
          <w:rFonts w:ascii="Arial" w:hAnsi="Arial" w:cs="Arial"/>
          <w:lang w:val="es-CO"/>
        </w:rPr>
        <w:t>¿Cuántos estudiantes respondieron la encuesta?</w:t>
      </w:r>
    </w:p>
    <w:p w14:paraId="779804A2" w14:textId="77777777" w:rsidR="00621110" w:rsidRPr="00BE5D43" w:rsidRDefault="00621110" w:rsidP="00621110">
      <w:pPr>
        <w:rPr>
          <w:rFonts w:ascii="Arial" w:hAnsi="Arial" w:cs="Arial"/>
          <w:lang w:val="es-CO"/>
        </w:rPr>
      </w:pPr>
    </w:p>
    <w:p w14:paraId="4087B5B1" w14:textId="77777777" w:rsidR="003518B2" w:rsidRPr="00BE5D43" w:rsidRDefault="003518B2" w:rsidP="00CD652E">
      <w:pPr>
        <w:rPr>
          <w:rFonts w:ascii="Arial" w:hAnsi="Arial"/>
          <w:sz w:val="18"/>
          <w:szCs w:val="18"/>
          <w:lang w:val="es-CO"/>
        </w:rPr>
      </w:pPr>
    </w:p>
    <w:p w14:paraId="6AE4864E" w14:textId="77777777" w:rsidR="00F4317E" w:rsidRPr="00BE5D43" w:rsidRDefault="00F4317E" w:rsidP="00CD652E">
      <w:pPr>
        <w:rPr>
          <w:rFonts w:ascii="Arial" w:hAnsi="Arial"/>
          <w:sz w:val="18"/>
          <w:szCs w:val="18"/>
          <w:lang w:val="es-CO"/>
        </w:rPr>
      </w:pPr>
    </w:p>
    <w:p w14:paraId="235B2639" w14:textId="6CED5D5C" w:rsidR="008404BC" w:rsidRPr="00BE5D43" w:rsidRDefault="00CD652E" w:rsidP="00CD652E">
      <w:pPr>
        <w:rPr>
          <w:rFonts w:ascii="Arial" w:hAnsi="Arial"/>
          <w:b/>
          <w:sz w:val="18"/>
          <w:szCs w:val="18"/>
          <w:lang w:val="es-CO"/>
        </w:rPr>
      </w:pPr>
      <w:r w:rsidRPr="00BE5D43">
        <w:rPr>
          <w:rFonts w:ascii="Arial" w:hAnsi="Arial"/>
          <w:b/>
          <w:sz w:val="18"/>
          <w:szCs w:val="18"/>
          <w:lang w:val="es-CO"/>
        </w:rPr>
        <w:t xml:space="preserve">DATOS DEL </w:t>
      </w:r>
      <w:r w:rsidR="00F4317E" w:rsidRPr="00BE5D43">
        <w:rPr>
          <w:rFonts w:ascii="Arial" w:hAnsi="Arial"/>
          <w:b/>
          <w:sz w:val="18"/>
          <w:szCs w:val="18"/>
          <w:lang w:val="es-CO"/>
        </w:rPr>
        <w:t>INTERACTIVO</w:t>
      </w:r>
    </w:p>
    <w:p w14:paraId="7AD60B48" w14:textId="77777777" w:rsidR="008404BC" w:rsidRPr="00BE5D43" w:rsidRDefault="008404BC" w:rsidP="00CD652E">
      <w:pPr>
        <w:rPr>
          <w:rFonts w:ascii="Arial" w:hAnsi="Arial"/>
          <w:sz w:val="18"/>
          <w:szCs w:val="18"/>
          <w:lang w:val="es-CO"/>
        </w:rPr>
      </w:pPr>
    </w:p>
    <w:p w14:paraId="5C01400B" w14:textId="0674735D" w:rsidR="00F4317E" w:rsidRPr="00BE5D43" w:rsidRDefault="00904011" w:rsidP="00F4317E">
      <w:pPr>
        <w:shd w:val="clear" w:color="auto" w:fill="E0E0E0"/>
        <w:jc w:val="center"/>
        <w:rPr>
          <w:rFonts w:ascii="Arial" w:hAnsi="Arial"/>
          <w:b/>
          <w:sz w:val="16"/>
          <w:szCs w:val="16"/>
          <w:lang w:val="es-CO"/>
        </w:rPr>
      </w:pPr>
      <w:r w:rsidRPr="00BE5D43">
        <w:rPr>
          <w:rFonts w:ascii="Arial" w:hAnsi="Arial"/>
          <w:b/>
          <w:sz w:val="16"/>
          <w:szCs w:val="16"/>
          <w:lang w:val="es-CO"/>
        </w:rPr>
        <w:t>INTERACTIVO</w:t>
      </w:r>
    </w:p>
    <w:p w14:paraId="5B56E8C7" w14:textId="08EE6393" w:rsidR="00F4317E" w:rsidRPr="00BE5D43" w:rsidRDefault="00F4317E" w:rsidP="007B25A6">
      <w:pPr>
        <w:ind w:left="142" w:hanging="142"/>
        <w:rPr>
          <w:rFonts w:ascii="Arial" w:hAnsi="Arial"/>
          <w:i/>
          <w:color w:val="0000FF"/>
          <w:sz w:val="16"/>
          <w:szCs w:val="16"/>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 xml:space="preserve">Número de </w:t>
      </w:r>
      <w:r w:rsidR="00904011" w:rsidRPr="00BE5D43">
        <w:rPr>
          <w:rFonts w:ascii="Arial" w:hAnsi="Arial"/>
          <w:sz w:val="18"/>
          <w:szCs w:val="18"/>
          <w:highlight w:val="green"/>
          <w:lang w:val="es-CO"/>
        </w:rPr>
        <w:t>pestañas</w:t>
      </w:r>
      <w:r w:rsidRPr="00BE5D43">
        <w:rPr>
          <w:rFonts w:ascii="Arial" w:hAnsi="Arial"/>
          <w:sz w:val="18"/>
          <w:szCs w:val="18"/>
          <w:highlight w:val="green"/>
          <w:lang w:val="es-CO"/>
        </w:rPr>
        <w:t xml:space="preserve"> del </w:t>
      </w:r>
      <w:r w:rsidR="00904011" w:rsidRPr="00BE5D43">
        <w:rPr>
          <w:rFonts w:ascii="Arial" w:hAnsi="Arial"/>
          <w:sz w:val="18"/>
          <w:szCs w:val="18"/>
          <w:highlight w:val="green"/>
          <w:lang w:val="es-CO"/>
        </w:rPr>
        <w:t>interactivo</w:t>
      </w:r>
      <w:r w:rsidRPr="00BE5D43">
        <w:rPr>
          <w:rFonts w:ascii="Arial" w:hAnsi="Arial"/>
          <w:sz w:val="18"/>
          <w:szCs w:val="18"/>
          <w:highlight w:val="green"/>
          <w:lang w:val="es-CO"/>
        </w:rPr>
        <w:t xml:space="preserve"> (</w:t>
      </w:r>
      <w:r w:rsidR="00904011" w:rsidRPr="00BE5D43">
        <w:rPr>
          <w:rFonts w:ascii="Arial" w:hAnsi="Arial"/>
          <w:b/>
          <w:sz w:val="18"/>
          <w:szCs w:val="18"/>
          <w:highlight w:val="green"/>
          <w:lang w:val="es-CO"/>
        </w:rPr>
        <w:t xml:space="preserve">1, </w:t>
      </w:r>
      <w:r w:rsidRPr="00BE5D43">
        <w:rPr>
          <w:rFonts w:ascii="Arial" w:hAnsi="Arial"/>
          <w:b/>
          <w:sz w:val="18"/>
          <w:szCs w:val="18"/>
          <w:highlight w:val="green"/>
          <w:lang w:val="es-CO"/>
        </w:rPr>
        <w:t>2</w:t>
      </w:r>
      <w:r w:rsidR="00904011" w:rsidRPr="00BE5D43">
        <w:rPr>
          <w:rFonts w:ascii="Arial" w:hAnsi="Arial"/>
          <w:b/>
          <w:sz w:val="18"/>
          <w:szCs w:val="18"/>
          <w:highlight w:val="green"/>
          <w:lang w:val="es-CO"/>
        </w:rPr>
        <w:t xml:space="preserve">, 4, 6 u </w:t>
      </w:r>
      <w:r w:rsidRPr="00BE5D43">
        <w:rPr>
          <w:rFonts w:ascii="Arial" w:hAnsi="Arial"/>
          <w:b/>
          <w:sz w:val="18"/>
          <w:szCs w:val="18"/>
          <w:highlight w:val="green"/>
          <w:lang w:val="es-CO"/>
        </w:rPr>
        <w:t>8</w:t>
      </w:r>
      <w:r w:rsidRPr="00BE5D43">
        <w:rPr>
          <w:rFonts w:ascii="Arial" w:hAnsi="Arial"/>
          <w:sz w:val="18"/>
          <w:szCs w:val="18"/>
          <w:highlight w:val="green"/>
          <w:lang w:val="es-CO"/>
        </w:rPr>
        <w:t>)</w:t>
      </w:r>
      <w:r w:rsidR="007B25A6" w:rsidRPr="00BE5D43">
        <w:rPr>
          <w:rFonts w:ascii="Arial" w:hAnsi="Arial"/>
          <w:sz w:val="18"/>
          <w:szCs w:val="18"/>
          <w:lang w:val="es-CO"/>
        </w:rPr>
        <w:t xml:space="preserve"> </w:t>
      </w:r>
      <w:r w:rsidR="007B25A6" w:rsidRPr="00BE5D43">
        <w:rPr>
          <w:rFonts w:ascii="Arial" w:hAnsi="Arial"/>
          <w:color w:val="0000FF"/>
          <w:sz w:val="16"/>
          <w:szCs w:val="16"/>
          <w:lang w:val="es-CO"/>
        </w:rPr>
        <w:t xml:space="preserve">PARA CADA </w:t>
      </w:r>
      <w:r w:rsidR="00904011" w:rsidRPr="00BE5D43">
        <w:rPr>
          <w:rFonts w:ascii="Arial" w:hAnsi="Arial"/>
          <w:color w:val="0000FF"/>
          <w:sz w:val="16"/>
          <w:szCs w:val="16"/>
          <w:lang w:val="es-CO"/>
        </w:rPr>
        <w:t>PESTAÑA</w:t>
      </w:r>
      <w:r w:rsidR="007B25A6" w:rsidRPr="00BE5D43">
        <w:rPr>
          <w:rFonts w:ascii="Arial" w:hAnsi="Arial"/>
          <w:color w:val="0000FF"/>
          <w:sz w:val="16"/>
          <w:szCs w:val="16"/>
          <w:lang w:val="es-CO"/>
        </w:rPr>
        <w:t xml:space="preserve"> DE ESTE INCISO COPIA </w:t>
      </w:r>
      <w:r w:rsidR="00DA66FC" w:rsidRPr="00BE5D43">
        <w:rPr>
          <w:rFonts w:ascii="Arial" w:hAnsi="Arial"/>
          <w:color w:val="0000FF"/>
          <w:sz w:val="16"/>
          <w:szCs w:val="16"/>
          <w:lang w:val="es-CO"/>
        </w:rPr>
        <w:t>EL SIGUIENTE</w:t>
      </w:r>
      <w:r w:rsidR="007B25A6" w:rsidRPr="00BE5D43">
        <w:rPr>
          <w:rFonts w:ascii="Arial" w:hAnsi="Arial"/>
          <w:color w:val="0000FF"/>
          <w:sz w:val="16"/>
          <w:szCs w:val="16"/>
          <w:lang w:val="es-CO"/>
        </w:rPr>
        <w:t xml:space="preserve"> </w:t>
      </w:r>
      <w:r w:rsidR="00DA66FC" w:rsidRPr="00BE5D43">
        <w:rPr>
          <w:rFonts w:ascii="Arial" w:hAnsi="Arial"/>
          <w:color w:val="0000FF"/>
          <w:sz w:val="16"/>
          <w:szCs w:val="16"/>
          <w:lang w:val="es-CO"/>
        </w:rPr>
        <w:t>BLOQUE</w:t>
      </w:r>
      <w:r w:rsidR="007B25A6" w:rsidRPr="00BE5D43">
        <w:rPr>
          <w:rFonts w:ascii="Arial" w:hAnsi="Arial"/>
          <w:color w:val="0000FF"/>
          <w:sz w:val="16"/>
          <w:szCs w:val="16"/>
          <w:lang w:val="es-CO"/>
        </w:rPr>
        <w:t xml:space="preserve"> </w:t>
      </w:r>
      <w:r w:rsidR="00DA66FC" w:rsidRPr="00BE5D43">
        <w:rPr>
          <w:rFonts w:ascii="Arial" w:hAnsi="Arial"/>
          <w:i/>
          <w:color w:val="0000FF"/>
          <w:sz w:val="16"/>
          <w:szCs w:val="16"/>
          <w:lang w:val="es-CO"/>
        </w:rPr>
        <w:t>PESTAÑA</w:t>
      </w:r>
      <w:r w:rsidR="007B25A6" w:rsidRPr="00BE5D43">
        <w:rPr>
          <w:rFonts w:ascii="Arial" w:hAnsi="Arial"/>
          <w:i/>
          <w:color w:val="0000FF"/>
          <w:sz w:val="16"/>
          <w:szCs w:val="16"/>
          <w:lang w:val="es-CO"/>
        </w:rPr>
        <w:t xml:space="preserve"> #</w:t>
      </w:r>
      <w:r w:rsidR="00CF535A" w:rsidRPr="00BE5D43">
        <w:rPr>
          <w:rFonts w:ascii="Arial" w:hAnsi="Arial"/>
          <w:i/>
          <w:color w:val="0000FF"/>
          <w:sz w:val="16"/>
          <w:szCs w:val="16"/>
          <w:lang w:val="es-CO"/>
        </w:rPr>
        <w:t>...</w:t>
      </w:r>
      <w:r w:rsidR="00426364" w:rsidRPr="00BE5D43">
        <w:rPr>
          <w:rFonts w:ascii="Arial" w:hAnsi="Arial"/>
          <w:i/>
          <w:color w:val="0000FF"/>
          <w:sz w:val="16"/>
          <w:szCs w:val="16"/>
          <w:lang w:val="es-CO"/>
        </w:rPr>
        <w:t xml:space="preserve"> </w:t>
      </w:r>
    </w:p>
    <w:p w14:paraId="0DFEF44A" w14:textId="3C6EA3B8" w:rsidR="00426364" w:rsidRPr="00BE5D43" w:rsidRDefault="00426364" w:rsidP="007B25A6">
      <w:pPr>
        <w:ind w:left="142" w:hanging="142"/>
        <w:rPr>
          <w:rFonts w:ascii="Arial" w:hAnsi="Arial"/>
          <w:lang w:val="es-CO"/>
        </w:rPr>
      </w:pPr>
      <w:r w:rsidRPr="00BE5D43">
        <w:rPr>
          <w:rFonts w:ascii="Arial" w:hAnsi="Arial"/>
          <w:lang w:val="es-CO"/>
        </w:rPr>
        <w:t>6</w:t>
      </w:r>
    </w:p>
    <w:p w14:paraId="302D00CC" w14:textId="77777777" w:rsidR="00F4317E" w:rsidRPr="00BE5D43" w:rsidRDefault="00F4317E" w:rsidP="00F4317E">
      <w:pPr>
        <w:rPr>
          <w:rFonts w:ascii="Arial" w:hAnsi="Arial" w:cs="Arial"/>
          <w:sz w:val="18"/>
          <w:szCs w:val="18"/>
          <w:lang w:val="es-CO"/>
        </w:rPr>
      </w:pPr>
    </w:p>
    <w:p w14:paraId="4984582B" w14:textId="77777777" w:rsidR="00F4317E" w:rsidRPr="00BE5D43" w:rsidRDefault="00F4317E" w:rsidP="00F4317E">
      <w:pPr>
        <w:rPr>
          <w:rFonts w:ascii="Arial" w:hAnsi="Arial" w:cs="Arial"/>
          <w:sz w:val="18"/>
          <w:szCs w:val="18"/>
          <w:lang w:val="es-CO"/>
        </w:rPr>
      </w:pPr>
    </w:p>
    <w:p w14:paraId="557DA7AE" w14:textId="45FDEB7A" w:rsidR="007B25A6" w:rsidRPr="00BE5D43" w:rsidRDefault="00CD652E" w:rsidP="007B25A6">
      <w:pPr>
        <w:ind w:left="142" w:hanging="142"/>
        <w:jc w:val="both"/>
        <w:rPr>
          <w:rFonts w:ascii="Arial" w:hAnsi="Arial"/>
          <w:color w:val="0000FF"/>
          <w:sz w:val="16"/>
          <w:szCs w:val="16"/>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004A0080" w:rsidRPr="00BE5D43">
        <w:rPr>
          <w:rFonts w:ascii="Arial" w:hAnsi="Arial"/>
          <w:sz w:val="18"/>
          <w:szCs w:val="18"/>
          <w:highlight w:val="green"/>
          <w:lang w:val="es-CO"/>
        </w:rPr>
        <w:t xml:space="preserve">Título </w:t>
      </w:r>
      <w:r w:rsidRPr="00BE5D43">
        <w:rPr>
          <w:rFonts w:ascii="Arial" w:hAnsi="Arial"/>
          <w:sz w:val="18"/>
          <w:szCs w:val="18"/>
          <w:highlight w:val="green"/>
          <w:lang w:val="es-CO"/>
        </w:rPr>
        <w:t>(</w:t>
      </w:r>
      <w:r w:rsidR="00F4317E" w:rsidRPr="00BE5D43">
        <w:rPr>
          <w:rFonts w:ascii="Arial" w:hAnsi="Arial"/>
          <w:b/>
          <w:sz w:val="18"/>
          <w:szCs w:val="18"/>
          <w:highlight w:val="green"/>
          <w:lang w:val="es-CO"/>
        </w:rPr>
        <w:t>65</w:t>
      </w:r>
      <w:r w:rsidRPr="00BE5D43">
        <w:rPr>
          <w:rFonts w:ascii="Arial" w:hAnsi="Arial"/>
          <w:sz w:val="18"/>
          <w:szCs w:val="18"/>
          <w:highlight w:val="green"/>
          <w:lang w:val="es-CO"/>
        </w:rPr>
        <w:t xml:space="preserve"> caracteres máx.)</w:t>
      </w:r>
      <w:r w:rsidR="007B25A6" w:rsidRPr="00BE5D43">
        <w:rPr>
          <w:rFonts w:ascii="Arial" w:hAnsi="Arial"/>
          <w:color w:val="0000FF"/>
          <w:sz w:val="16"/>
          <w:szCs w:val="16"/>
          <w:lang w:val="es-CO"/>
        </w:rPr>
        <w:t xml:space="preserve"> COPIA EL TÍTULO DEL RECURSO PARA EL TÍTULO DEL INTERACTIVO AL MENOS QUE SEA DIFERENTE. RECUERDA EL TÍTULO NO DEBE REBASAR LOS 65 CARACTERES. </w:t>
      </w:r>
    </w:p>
    <w:p w14:paraId="48D487C8" w14:textId="5097BB20" w:rsidR="00CD652E" w:rsidRPr="00BE5D43" w:rsidRDefault="00E65ABB" w:rsidP="00CD652E">
      <w:pPr>
        <w:rPr>
          <w:rFonts w:ascii="Arial" w:hAnsi="Arial" w:cs="Arial"/>
          <w:sz w:val="18"/>
          <w:szCs w:val="18"/>
          <w:lang w:val="es-CO"/>
        </w:rPr>
      </w:pPr>
      <w:r w:rsidRPr="00BE5D43">
        <w:rPr>
          <w:rFonts w:ascii="Arial" w:hAnsi="Arial" w:cs="Arial"/>
          <w:color w:val="000000"/>
          <w:lang w:val="es-CO"/>
        </w:rPr>
        <w:t>Operaciones en la heladería</w:t>
      </w:r>
      <w:del w:id="21" w:author="Chris" w:date="2015-03-07T18:47:00Z">
        <w:r w:rsidRPr="00BE5D43" w:rsidDel="00EC594A">
          <w:rPr>
            <w:rFonts w:ascii="Arial" w:hAnsi="Arial" w:cs="Arial"/>
            <w:color w:val="000000"/>
            <w:lang w:val="es-CO"/>
          </w:rPr>
          <w:delText>.</w:delText>
        </w:r>
      </w:del>
    </w:p>
    <w:p w14:paraId="1C69E417" w14:textId="77777777" w:rsidR="00CD652E" w:rsidRPr="00BE5D43" w:rsidRDefault="00CD652E" w:rsidP="00CD652E">
      <w:pPr>
        <w:rPr>
          <w:rFonts w:ascii="Arial" w:hAnsi="Arial" w:cs="Arial"/>
          <w:sz w:val="18"/>
          <w:szCs w:val="18"/>
          <w:lang w:val="es-CO"/>
        </w:rPr>
      </w:pPr>
    </w:p>
    <w:p w14:paraId="2560176E" w14:textId="0CCA8D35"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00F4317E" w:rsidRPr="00BE5D43">
        <w:rPr>
          <w:rFonts w:ascii="Arial" w:hAnsi="Arial"/>
          <w:sz w:val="18"/>
          <w:szCs w:val="18"/>
          <w:highlight w:val="green"/>
          <w:lang w:val="es-CO"/>
        </w:rPr>
        <w:t>Instrucción</w:t>
      </w:r>
      <w:r w:rsidRPr="00BE5D43">
        <w:rPr>
          <w:rFonts w:ascii="Arial" w:hAnsi="Arial"/>
          <w:sz w:val="18"/>
          <w:szCs w:val="18"/>
          <w:highlight w:val="green"/>
          <w:lang w:val="es-CO"/>
        </w:rPr>
        <w:t xml:space="preserve"> (</w:t>
      </w:r>
      <w:r w:rsidR="002A563F" w:rsidRPr="00BE5D43">
        <w:rPr>
          <w:rFonts w:ascii="Arial" w:hAnsi="Arial"/>
          <w:b/>
          <w:sz w:val="18"/>
          <w:szCs w:val="18"/>
          <w:highlight w:val="green"/>
          <w:lang w:val="es-CO"/>
        </w:rPr>
        <w:t>68</w:t>
      </w:r>
      <w:r w:rsidR="00F4317E" w:rsidRPr="00BE5D43">
        <w:rPr>
          <w:rFonts w:ascii="Arial" w:hAnsi="Arial"/>
          <w:sz w:val="18"/>
          <w:szCs w:val="18"/>
          <w:highlight w:val="green"/>
          <w:lang w:val="es-CO"/>
        </w:rPr>
        <w:t xml:space="preserve"> caracteres máx.)</w:t>
      </w:r>
    </w:p>
    <w:p w14:paraId="726F9EF7" w14:textId="676A3BBA" w:rsidR="00CD652E" w:rsidRPr="00BE5D43" w:rsidRDefault="00AF61AF" w:rsidP="00CD652E">
      <w:pPr>
        <w:rPr>
          <w:rFonts w:ascii="Arial" w:hAnsi="Arial" w:cs="Arial"/>
          <w:lang w:val="es-CO"/>
        </w:rPr>
      </w:pPr>
      <w:r w:rsidRPr="00BE5D43">
        <w:rPr>
          <w:rFonts w:ascii="Arial" w:hAnsi="Arial" w:cs="Arial"/>
          <w:lang w:val="es-CO"/>
        </w:rPr>
        <w:t>Observa las operaciones entre conjuntos en la heladería</w:t>
      </w:r>
      <w:ins w:id="22" w:author="Chris" w:date="2015-03-07T18:47:00Z">
        <w:r w:rsidR="00EC594A">
          <w:rPr>
            <w:rFonts w:ascii="Arial" w:hAnsi="Arial" w:cs="Arial"/>
            <w:lang w:val="es-CO"/>
          </w:rPr>
          <w:t>.</w:t>
        </w:r>
      </w:ins>
    </w:p>
    <w:p w14:paraId="71928DBC" w14:textId="77777777" w:rsidR="006559E5" w:rsidRPr="00BE5D43" w:rsidRDefault="006559E5" w:rsidP="00CD652E">
      <w:pPr>
        <w:rPr>
          <w:rFonts w:ascii="Arial" w:hAnsi="Arial" w:cs="Arial"/>
          <w:sz w:val="18"/>
          <w:szCs w:val="18"/>
          <w:lang w:val="es-CO"/>
        </w:rPr>
      </w:pPr>
    </w:p>
    <w:p w14:paraId="58697D7F" w14:textId="7F2AB595" w:rsidR="006559E5" w:rsidRPr="00BE5D43" w:rsidRDefault="00904011" w:rsidP="00705DE0">
      <w:pPr>
        <w:shd w:val="clear" w:color="auto" w:fill="99CCFF"/>
        <w:jc w:val="center"/>
        <w:rPr>
          <w:rFonts w:ascii="Arial" w:hAnsi="Arial"/>
          <w:b/>
          <w:sz w:val="16"/>
          <w:szCs w:val="16"/>
          <w:lang w:val="es-CO"/>
        </w:rPr>
      </w:pPr>
      <w:r w:rsidRPr="00BE5D43">
        <w:rPr>
          <w:rFonts w:ascii="Arial" w:hAnsi="Arial"/>
          <w:b/>
          <w:sz w:val="16"/>
          <w:szCs w:val="16"/>
          <w:lang w:val="es-CO"/>
        </w:rPr>
        <w:t>PESTAÑA</w:t>
      </w:r>
      <w:r w:rsidR="006559E5" w:rsidRPr="00BE5D43">
        <w:rPr>
          <w:rFonts w:ascii="Arial" w:hAnsi="Arial"/>
          <w:sz w:val="16"/>
          <w:szCs w:val="16"/>
          <w:lang w:val="es-CO"/>
        </w:rPr>
        <w:t xml:space="preserve"> 1</w:t>
      </w:r>
    </w:p>
    <w:p w14:paraId="3DDCFB0F" w14:textId="4219F462" w:rsidR="00CD652E" w:rsidRPr="00BE5D43" w:rsidRDefault="00F4317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00904011" w:rsidRPr="00BE5D43">
        <w:rPr>
          <w:rFonts w:ascii="Arial" w:hAnsi="Arial"/>
          <w:sz w:val="18"/>
          <w:szCs w:val="18"/>
          <w:highlight w:val="green"/>
          <w:lang w:val="es-CO"/>
        </w:rPr>
        <w:t>Título de pestaña (</w:t>
      </w:r>
      <w:r w:rsidR="00904011" w:rsidRPr="00BE5D43">
        <w:rPr>
          <w:rFonts w:ascii="Arial" w:hAnsi="Arial"/>
          <w:b/>
          <w:sz w:val="18"/>
          <w:szCs w:val="18"/>
          <w:highlight w:val="green"/>
          <w:lang w:val="es-CO"/>
        </w:rPr>
        <w:t>20</w:t>
      </w:r>
      <w:r w:rsidR="00904011" w:rsidRPr="00BE5D43">
        <w:rPr>
          <w:rFonts w:ascii="Arial" w:hAnsi="Arial"/>
          <w:sz w:val="18"/>
          <w:szCs w:val="18"/>
          <w:highlight w:val="green"/>
          <w:lang w:val="es-CO"/>
        </w:rPr>
        <w:t xml:space="preserve"> caracteres máximo)</w:t>
      </w:r>
      <w:r w:rsidR="00E928AA" w:rsidRPr="00BE5D43">
        <w:rPr>
          <w:rFonts w:ascii="Arial" w:hAnsi="Arial"/>
          <w:sz w:val="18"/>
          <w:szCs w:val="18"/>
          <w:highlight w:val="green"/>
          <w:lang w:val="es-CO"/>
        </w:rPr>
        <w:t xml:space="preserve"> </w:t>
      </w:r>
    </w:p>
    <w:p w14:paraId="54160186" w14:textId="1837B1B1" w:rsidR="001E1243" w:rsidRPr="00BE5D43" w:rsidRDefault="00B805E9" w:rsidP="00CD652E">
      <w:pPr>
        <w:rPr>
          <w:rFonts w:ascii="Arial" w:hAnsi="Arial" w:cs="Arial"/>
          <w:sz w:val="18"/>
          <w:szCs w:val="18"/>
          <w:lang w:val="es-CO"/>
        </w:rPr>
      </w:pPr>
      <w:r w:rsidRPr="00BE5D43">
        <w:rPr>
          <w:rFonts w:ascii="Arial" w:hAnsi="Arial" w:cs="Arial"/>
          <w:lang w:val="es-CO"/>
        </w:rPr>
        <w:t>¿Qué sabor de helado?</w:t>
      </w:r>
    </w:p>
    <w:p w14:paraId="58B8CC17" w14:textId="77777777" w:rsidR="006559E5" w:rsidRPr="00BE5D43" w:rsidRDefault="006559E5" w:rsidP="00CD652E">
      <w:pPr>
        <w:rPr>
          <w:rFonts w:ascii="Arial" w:hAnsi="Arial" w:cs="Arial"/>
          <w:sz w:val="18"/>
          <w:szCs w:val="18"/>
          <w:lang w:val="es-CO"/>
        </w:rPr>
      </w:pPr>
    </w:p>
    <w:p w14:paraId="6C468EE1" w14:textId="21FBA78A" w:rsidR="00CB17F3" w:rsidRPr="00BE5D43" w:rsidRDefault="00CB17F3" w:rsidP="00CB17F3">
      <w:pPr>
        <w:rPr>
          <w:rFonts w:ascii="Arial" w:hAnsi="Arial"/>
          <w:b/>
          <w:color w:val="FF0000"/>
          <w:sz w:val="18"/>
          <w:szCs w:val="18"/>
          <w:lang w:val="es-CO"/>
        </w:rPr>
      </w:pPr>
      <w:r w:rsidRPr="00BE5D43">
        <w:rPr>
          <w:rFonts w:ascii="Arial" w:hAnsi="Arial"/>
          <w:color w:val="0000FF"/>
          <w:sz w:val="16"/>
          <w:szCs w:val="16"/>
          <w:lang w:val="es-CO"/>
        </w:rPr>
        <w:t>Si se pretende usar la pestaña 1 como portada del interactivo éste debe ser de tipo “Solo texto” que llevará solamente una foto PNG y su pie de foto correspondiente</w:t>
      </w:r>
      <w:r w:rsidR="00A02A31" w:rsidRPr="00BE5D43">
        <w:rPr>
          <w:rFonts w:ascii="Arial" w:hAnsi="Arial"/>
          <w:color w:val="0000FF"/>
          <w:sz w:val="16"/>
          <w:szCs w:val="16"/>
          <w:lang w:val="es-CO"/>
        </w:rPr>
        <w:t xml:space="preserve"> (ver ejemplo al final del documento)</w:t>
      </w:r>
      <w:r w:rsidRPr="00BE5D43">
        <w:rPr>
          <w:rFonts w:ascii="Arial" w:hAnsi="Arial"/>
          <w:color w:val="0000FF"/>
          <w:sz w:val="16"/>
          <w:szCs w:val="16"/>
          <w:lang w:val="es-CO"/>
        </w:rPr>
        <w:t>.</w:t>
      </w:r>
    </w:p>
    <w:p w14:paraId="32342048" w14:textId="388D6CA7" w:rsidR="00904011" w:rsidRPr="00BE5D43" w:rsidRDefault="00904011" w:rsidP="00CD652E">
      <w:pPr>
        <w:rPr>
          <w:rFonts w:ascii="Arial" w:hAnsi="Arial" w:cs="Arial"/>
          <w:sz w:val="18"/>
          <w:szCs w:val="18"/>
          <w:lang w:val="es-CO"/>
        </w:rPr>
      </w:pPr>
      <w:r w:rsidRPr="00BE5D43">
        <w:rPr>
          <w:rFonts w:ascii="Arial" w:hAnsi="Arial"/>
          <w:b/>
          <w:color w:val="FF0000"/>
          <w:sz w:val="18"/>
          <w:szCs w:val="18"/>
          <w:lang w:val="es-CO"/>
        </w:rPr>
        <w:lastRenderedPageBreak/>
        <w:t>*</w:t>
      </w:r>
      <w:r w:rsidRPr="00BE5D43">
        <w:rPr>
          <w:rFonts w:ascii="Arial" w:hAnsi="Arial"/>
          <w:sz w:val="18"/>
          <w:szCs w:val="18"/>
          <w:lang w:val="es-CO"/>
        </w:rPr>
        <w:t xml:space="preserve"> </w:t>
      </w:r>
      <w:r w:rsidRPr="00BE5D43">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BE5D43" w14:paraId="34B5F0F8" w14:textId="77777777" w:rsidTr="009E00D1">
        <w:tc>
          <w:tcPr>
            <w:tcW w:w="3118" w:type="dxa"/>
            <w:tcBorders>
              <w:top w:val="nil"/>
              <w:left w:val="nil"/>
              <w:bottom w:val="nil"/>
            </w:tcBorders>
            <w:shd w:val="clear" w:color="auto" w:fill="CCFFCC"/>
          </w:tcPr>
          <w:p w14:paraId="07764DEC" w14:textId="77777777" w:rsidR="00904011" w:rsidRPr="00BE5D43" w:rsidRDefault="00904011" w:rsidP="00904011">
            <w:pPr>
              <w:jc w:val="right"/>
              <w:rPr>
                <w:rFonts w:ascii="Arial" w:hAnsi="Arial" w:cs="Arial"/>
                <w:sz w:val="16"/>
                <w:szCs w:val="16"/>
                <w:lang w:val="es-CO"/>
              </w:rPr>
            </w:pPr>
            <w:r w:rsidRPr="00BE5D43">
              <w:rPr>
                <w:rFonts w:ascii="Arial" w:hAnsi="Arial" w:cs="Arial"/>
                <w:sz w:val="16"/>
                <w:szCs w:val="16"/>
                <w:lang w:val="es-CO"/>
              </w:rPr>
              <w:t>Texto con una imagen a la derecha</w:t>
            </w:r>
          </w:p>
        </w:tc>
        <w:tc>
          <w:tcPr>
            <w:tcW w:w="425" w:type="dxa"/>
          </w:tcPr>
          <w:p w14:paraId="60980B08" w14:textId="77777777" w:rsidR="00904011" w:rsidRPr="00BE5D43" w:rsidRDefault="00904011" w:rsidP="00CB6B1F">
            <w:pPr>
              <w:rPr>
                <w:rFonts w:ascii="Arial" w:hAnsi="Arial" w:cs="Arial"/>
                <w:sz w:val="16"/>
                <w:szCs w:val="16"/>
                <w:lang w:val="es-CO"/>
              </w:rPr>
            </w:pPr>
          </w:p>
        </w:tc>
        <w:tc>
          <w:tcPr>
            <w:tcW w:w="3260" w:type="dxa"/>
            <w:tcBorders>
              <w:top w:val="nil"/>
              <w:bottom w:val="nil"/>
            </w:tcBorders>
            <w:shd w:val="clear" w:color="auto" w:fill="CCFFCC"/>
          </w:tcPr>
          <w:p w14:paraId="43EC29DE" w14:textId="77777777" w:rsidR="00904011" w:rsidRPr="00BE5D43" w:rsidRDefault="00904011" w:rsidP="00904011">
            <w:pPr>
              <w:jc w:val="right"/>
              <w:rPr>
                <w:rFonts w:ascii="Arial" w:hAnsi="Arial" w:cs="Arial"/>
                <w:sz w:val="16"/>
                <w:szCs w:val="16"/>
                <w:lang w:val="es-CO"/>
              </w:rPr>
            </w:pPr>
            <w:r w:rsidRPr="00BE5D43">
              <w:rPr>
                <w:rFonts w:ascii="Arial" w:hAnsi="Arial" w:cs="Arial"/>
                <w:sz w:val="16"/>
                <w:szCs w:val="16"/>
                <w:lang w:val="es-CO"/>
              </w:rPr>
              <w:t>Texto con una imagen a la izquierda</w:t>
            </w:r>
          </w:p>
        </w:tc>
        <w:tc>
          <w:tcPr>
            <w:tcW w:w="426" w:type="dxa"/>
          </w:tcPr>
          <w:p w14:paraId="560EFC12" w14:textId="0259B8A6" w:rsidR="00904011" w:rsidRPr="00BE5D43" w:rsidRDefault="00904011" w:rsidP="00CB6B1F">
            <w:pPr>
              <w:rPr>
                <w:rFonts w:ascii="Arial" w:hAnsi="Arial" w:cs="Arial"/>
                <w:sz w:val="16"/>
                <w:szCs w:val="16"/>
                <w:lang w:val="es-CO"/>
              </w:rPr>
            </w:pPr>
          </w:p>
        </w:tc>
        <w:tc>
          <w:tcPr>
            <w:tcW w:w="1417" w:type="dxa"/>
            <w:tcBorders>
              <w:top w:val="nil"/>
              <w:bottom w:val="nil"/>
            </w:tcBorders>
            <w:shd w:val="clear" w:color="auto" w:fill="CCFFCC"/>
          </w:tcPr>
          <w:p w14:paraId="17E910E3" w14:textId="470D6064" w:rsidR="00904011" w:rsidRPr="00BE5D43" w:rsidRDefault="00904011" w:rsidP="00904011">
            <w:pPr>
              <w:jc w:val="right"/>
              <w:rPr>
                <w:rFonts w:ascii="Arial" w:hAnsi="Arial" w:cs="Arial"/>
                <w:b/>
                <w:sz w:val="16"/>
                <w:szCs w:val="16"/>
                <w:lang w:val="es-CO"/>
              </w:rPr>
            </w:pPr>
            <w:r w:rsidRPr="00BE5D43">
              <w:rPr>
                <w:rFonts w:ascii="Arial" w:hAnsi="Arial" w:cs="Arial"/>
                <w:b/>
                <w:sz w:val="16"/>
                <w:szCs w:val="16"/>
                <w:lang w:val="es-CO"/>
              </w:rPr>
              <w:t>Solo texto</w:t>
            </w:r>
          </w:p>
        </w:tc>
        <w:tc>
          <w:tcPr>
            <w:tcW w:w="426" w:type="dxa"/>
            <w:tcBorders>
              <w:bottom w:val="single" w:sz="4" w:space="0" w:color="auto"/>
            </w:tcBorders>
          </w:tcPr>
          <w:p w14:paraId="63399FD7" w14:textId="50ED9FFF" w:rsidR="00904011" w:rsidRPr="00BE5D43" w:rsidRDefault="001F76FE" w:rsidP="00CB6B1F">
            <w:pPr>
              <w:rPr>
                <w:rFonts w:ascii="Arial" w:hAnsi="Arial" w:cs="Arial"/>
                <w:sz w:val="16"/>
                <w:szCs w:val="16"/>
                <w:lang w:val="es-CO"/>
              </w:rPr>
            </w:pPr>
            <w:r w:rsidRPr="00BE5D43">
              <w:rPr>
                <w:rFonts w:ascii="Arial" w:hAnsi="Arial" w:cs="Arial"/>
                <w:sz w:val="16"/>
                <w:szCs w:val="16"/>
                <w:lang w:val="es-CO"/>
              </w:rPr>
              <w:t>x</w:t>
            </w:r>
          </w:p>
        </w:tc>
      </w:tr>
      <w:tr w:rsidR="002E7667" w:rsidRPr="00BE5D43" w14:paraId="2D77F480" w14:textId="77777777" w:rsidTr="009E00D1">
        <w:tc>
          <w:tcPr>
            <w:tcW w:w="3118" w:type="dxa"/>
            <w:tcBorders>
              <w:top w:val="nil"/>
              <w:left w:val="nil"/>
              <w:bottom w:val="nil"/>
            </w:tcBorders>
            <w:shd w:val="clear" w:color="auto" w:fill="CCFFCC"/>
          </w:tcPr>
          <w:p w14:paraId="42EA2938" w14:textId="77777777" w:rsidR="00904011" w:rsidRPr="00BE5D43" w:rsidRDefault="00904011" w:rsidP="00904011">
            <w:pPr>
              <w:jc w:val="right"/>
              <w:rPr>
                <w:rFonts w:ascii="Arial" w:hAnsi="Arial" w:cs="Arial"/>
                <w:sz w:val="16"/>
                <w:szCs w:val="16"/>
                <w:lang w:val="es-CO"/>
              </w:rPr>
            </w:pPr>
            <w:r w:rsidRPr="00BE5D43">
              <w:rPr>
                <w:rFonts w:ascii="Arial" w:hAnsi="Arial" w:cs="Arial"/>
                <w:sz w:val="16"/>
                <w:szCs w:val="16"/>
                <w:lang w:val="es-CO"/>
              </w:rPr>
              <w:t>Texto con dos imágenes a la derecha</w:t>
            </w:r>
          </w:p>
        </w:tc>
        <w:tc>
          <w:tcPr>
            <w:tcW w:w="425" w:type="dxa"/>
          </w:tcPr>
          <w:p w14:paraId="2C3C1BFE" w14:textId="77777777" w:rsidR="00904011" w:rsidRPr="00BE5D43" w:rsidRDefault="00904011" w:rsidP="00CB6B1F">
            <w:pPr>
              <w:rPr>
                <w:rFonts w:ascii="Arial" w:hAnsi="Arial" w:cs="Arial"/>
                <w:sz w:val="16"/>
                <w:szCs w:val="16"/>
                <w:lang w:val="es-CO"/>
              </w:rPr>
            </w:pPr>
          </w:p>
        </w:tc>
        <w:tc>
          <w:tcPr>
            <w:tcW w:w="3260" w:type="dxa"/>
            <w:tcBorders>
              <w:top w:val="nil"/>
              <w:bottom w:val="nil"/>
            </w:tcBorders>
            <w:shd w:val="clear" w:color="auto" w:fill="CCFFCC"/>
          </w:tcPr>
          <w:p w14:paraId="190AA02A" w14:textId="77777777" w:rsidR="00904011" w:rsidRPr="00BE5D43" w:rsidRDefault="00904011" w:rsidP="00904011">
            <w:pPr>
              <w:jc w:val="right"/>
              <w:rPr>
                <w:rFonts w:ascii="Arial" w:hAnsi="Arial" w:cs="Arial"/>
                <w:sz w:val="16"/>
                <w:szCs w:val="16"/>
                <w:lang w:val="es-CO"/>
              </w:rPr>
            </w:pPr>
            <w:r w:rsidRPr="00BE5D43">
              <w:rPr>
                <w:rFonts w:ascii="Arial" w:hAnsi="Arial" w:cs="Arial"/>
                <w:sz w:val="16"/>
                <w:szCs w:val="16"/>
                <w:lang w:val="es-CO"/>
              </w:rPr>
              <w:t>Texto con dos imágenes a la izquierda</w:t>
            </w:r>
          </w:p>
        </w:tc>
        <w:tc>
          <w:tcPr>
            <w:tcW w:w="426" w:type="dxa"/>
          </w:tcPr>
          <w:p w14:paraId="47AF2A46" w14:textId="6737BCFC" w:rsidR="00904011" w:rsidRPr="00BE5D43" w:rsidRDefault="00904011" w:rsidP="00CB6B1F">
            <w:pPr>
              <w:rPr>
                <w:rFonts w:ascii="Arial" w:hAnsi="Arial" w:cs="Arial"/>
                <w:sz w:val="16"/>
                <w:szCs w:val="16"/>
                <w:lang w:val="es-CO"/>
              </w:rPr>
            </w:pPr>
          </w:p>
        </w:tc>
        <w:tc>
          <w:tcPr>
            <w:tcW w:w="1417" w:type="dxa"/>
            <w:tcBorders>
              <w:top w:val="nil"/>
              <w:bottom w:val="nil"/>
              <w:right w:val="nil"/>
            </w:tcBorders>
          </w:tcPr>
          <w:p w14:paraId="25F5900E" w14:textId="77777777" w:rsidR="00904011" w:rsidRPr="00BE5D43" w:rsidRDefault="00904011" w:rsidP="00CB6B1F">
            <w:pPr>
              <w:rPr>
                <w:rFonts w:ascii="Arial" w:hAnsi="Arial" w:cs="Arial"/>
                <w:sz w:val="16"/>
                <w:szCs w:val="16"/>
                <w:lang w:val="es-CO"/>
              </w:rPr>
            </w:pPr>
          </w:p>
        </w:tc>
        <w:tc>
          <w:tcPr>
            <w:tcW w:w="426" w:type="dxa"/>
            <w:tcBorders>
              <w:left w:val="nil"/>
              <w:bottom w:val="nil"/>
              <w:right w:val="nil"/>
            </w:tcBorders>
          </w:tcPr>
          <w:p w14:paraId="58A42DA5" w14:textId="77777777" w:rsidR="00904011" w:rsidRPr="00BE5D43" w:rsidRDefault="00904011" w:rsidP="00CB6B1F">
            <w:pPr>
              <w:rPr>
                <w:rFonts w:ascii="Arial" w:hAnsi="Arial" w:cs="Arial"/>
                <w:sz w:val="16"/>
                <w:szCs w:val="16"/>
                <w:lang w:val="es-CO"/>
              </w:rPr>
            </w:pPr>
          </w:p>
        </w:tc>
      </w:tr>
    </w:tbl>
    <w:p w14:paraId="510E71E4" w14:textId="77777777" w:rsidR="00904011" w:rsidRPr="00BE5D43" w:rsidRDefault="00904011" w:rsidP="00CD652E">
      <w:pPr>
        <w:rPr>
          <w:rFonts w:ascii="Arial" w:hAnsi="Arial" w:cs="Arial"/>
          <w:sz w:val="18"/>
          <w:szCs w:val="18"/>
          <w:lang w:val="es-CO"/>
        </w:rPr>
      </w:pPr>
    </w:p>
    <w:p w14:paraId="69E44672" w14:textId="77777777" w:rsidR="00CB17F3" w:rsidRPr="00BE5D43" w:rsidRDefault="00CB17F3" w:rsidP="00CD652E">
      <w:pPr>
        <w:rPr>
          <w:rFonts w:ascii="Arial" w:hAnsi="Arial" w:cs="Arial"/>
          <w:sz w:val="18"/>
          <w:szCs w:val="18"/>
          <w:lang w:val="es-CO"/>
        </w:rPr>
      </w:pPr>
    </w:p>
    <w:p w14:paraId="56A2BA9F" w14:textId="30338638" w:rsidR="00CB17F3" w:rsidRPr="00BE5D43" w:rsidRDefault="00CB17F3" w:rsidP="00CB17F3">
      <w:pPr>
        <w:rPr>
          <w:rFonts w:ascii="Arial" w:hAnsi="Arial"/>
          <w:sz w:val="18"/>
          <w:szCs w:val="18"/>
          <w:lang w:val="es-CO"/>
        </w:rPr>
      </w:pPr>
      <w:r w:rsidRPr="00BE5D43">
        <w:rPr>
          <w:rFonts w:ascii="Arial" w:hAnsi="Arial"/>
          <w:sz w:val="18"/>
          <w:szCs w:val="18"/>
          <w:highlight w:val="green"/>
          <w:lang w:val="es-CO"/>
        </w:rPr>
        <w:t>Imagen PORTADA (borrar si no se ocupa):</w:t>
      </w:r>
    </w:p>
    <w:p w14:paraId="3BDE4885" w14:textId="77777777" w:rsidR="00CB17F3" w:rsidRPr="00BE5D43" w:rsidRDefault="00CB17F3" w:rsidP="00CB17F3">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6E016E96" w14:textId="6D1D1F7B" w:rsidR="001F76FE" w:rsidRPr="00BE5D43" w:rsidRDefault="00135E6B" w:rsidP="00CB17F3">
      <w:pPr>
        <w:rPr>
          <w:rFonts w:ascii="Arial" w:hAnsi="Arial" w:cs="Arial"/>
          <w:lang w:val="es-CO"/>
        </w:rPr>
      </w:pPr>
      <w:proofErr w:type="spellStart"/>
      <w:r w:rsidRPr="00BE5D43">
        <w:rPr>
          <w:rFonts w:ascii="Arial" w:hAnsi="Arial" w:cs="Arial"/>
          <w:lang w:val="es-CO"/>
        </w:rPr>
        <w:t>Shutterstock</w:t>
      </w:r>
      <w:proofErr w:type="spellEnd"/>
      <w:r w:rsidRPr="00BE5D43">
        <w:rPr>
          <w:rFonts w:ascii="Arial" w:hAnsi="Arial" w:cs="Arial"/>
          <w:lang w:val="es-CO"/>
        </w:rPr>
        <w:t>: 119788993</w:t>
      </w:r>
    </w:p>
    <w:p w14:paraId="114DA84C" w14:textId="77777777" w:rsidR="00135E6B" w:rsidRPr="00BE5D43" w:rsidRDefault="00135E6B" w:rsidP="00CB17F3">
      <w:pPr>
        <w:rPr>
          <w:rFonts w:ascii="Arial" w:hAnsi="Arial"/>
          <w:b/>
          <w:color w:val="FF0000"/>
          <w:sz w:val="18"/>
          <w:szCs w:val="18"/>
          <w:lang w:val="es-CO"/>
        </w:rPr>
      </w:pPr>
    </w:p>
    <w:p w14:paraId="24EA67C7" w14:textId="7378EEBB" w:rsidR="00CB17F3" w:rsidRPr="00BE5D43" w:rsidRDefault="00CB17F3" w:rsidP="00CB17F3">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PNG</w:t>
      </w:r>
      <w:r w:rsidRPr="00BE5D43">
        <w:rPr>
          <w:rFonts w:ascii="Arial" w:hAnsi="Arial" w:cs="Arial"/>
          <w:sz w:val="18"/>
          <w:szCs w:val="18"/>
          <w:highlight w:val="yellow"/>
          <w:lang w:val="es-CO"/>
        </w:rPr>
        <w:t>)</w:t>
      </w:r>
    </w:p>
    <w:p w14:paraId="7C724DDF" w14:textId="403E7F6F" w:rsidR="001F76FE" w:rsidRPr="00BE5D43" w:rsidRDefault="001F76FE" w:rsidP="001F76FE">
      <w:pPr>
        <w:rPr>
          <w:rFonts w:ascii="Arial" w:hAnsi="Arial"/>
          <w:sz w:val="18"/>
          <w:szCs w:val="18"/>
          <w:lang w:val="es-CO"/>
        </w:rPr>
      </w:pPr>
      <w:r w:rsidRPr="00BE5D43">
        <w:rPr>
          <w:rFonts w:ascii="Arial" w:hAnsi="Arial" w:cs="Arial"/>
          <w:color w:val="000000"/>
          <w:lang w:val="es-CO"/>
        </w:rPr>
        <w:t>MA_04_01_CO_REC</w:t>
      </w:r>
      <w:r w:rsidR="002F0D39">
        <w:rPr>
          <w:rFonts w:ascii="Arial" w:hAnsi="Arial" w:cs="Arial"/>
          <w:color w:val="000000"/>
          <w:lang w:val="es-CO"/>
        </w:rPr>
        <w:t>210</w:t>
      </w:r>
      <w:r w:rsidRPr="00BE5D43">
        <w:rPr>
          <w:rFonts w:ascii="Arial" w:hAnsi="Arial" w:cs="Arial"/>
          <w:color w:val="000000"/>
          <w:lang w:val="es-CO"/>
        </w:rPr>
        <w:t>_</w:t>
      </w:r>
      <w:r w:rsidR="002F0D39">
        <w:rPr>
          <w:rFonts w:ascii="Arial" w:hAnsi="Arial" w:cs="Arial"/>
          <w:color w:val="000000"/>
          <w:lang w:val="es-CO"/>
        </w:rPr>
        <w:t>IMG04</w:t>
      </w:r>
      <w:r w:rsidRPr="00BE5D43">
        <w:rPr>
          <w:rFonts w:ascii="Arial" w:hAnsi="Arial" w:cs="Arial"/>
          <w:color w:val="000000"/>
          <w:lang w:val="es-CO"/>
        </w:rPr>
        <w:t>.</w:t>
      </w:r>
      <w:r w:rsidR="00FA4010">
        <w:rPr>
          <w:rFonts w:ascii="Arial" w:hAnsi="Arial" w:cs="Arial"/>
          <w:color w:val="000000"/>
          <w:lang w:val="es-CO"/>
        </w:rPr>
        <w:t>JPG</w:t>
      </w:r>
    </w:p>
    <w:p w14:paraId="4F9C11BD" w14:textId="77777777" w:rsidR="00CB17F3" w:rsidRPr="00BE5D43" w:rsidRDefault="00CB17F3" w:rsidP="00CB17F3">
      <w:pPr>
        <w:rPr>
          <w:rFonts w:ascii="Arial" w:hAnsi="Arial" w:cs="Arial"/>
          <w:sz w:val="18"/>
          <w:szCs w:val="18"/>
          <w:lang w:val="es-CO"/>
        </w:rPr>
      </w:pPr>
    </w:p>
    <w:p w14:paraId="31614E56" w14:textId="77777777" w:rsidR="00CB17F3" w:rsidRPr="00BE5D43" w:rsidRDefault="00CB17F3" w:rsidP="00CB17F3">
      <w:pPr>
        <w:rPr>
          <w:rFonts w:ascii="Arial" w:hAnsi="Arial"/>
          <w:sz w:val="18"/>
          <w:szCs w:val="18"/>
          <w:lang w:val="es-CO"/>
        </w:rPr>
      </w:pPr>
      <w:r w:rsidRPr="00BE5D43">
        <w:rPr>
          <w:rFonts w:ascii="Arial" w:hAnsi="Arial"/>
          <w:sz w:val="18"/>
          <w:szCs w:val="18"/>
          <w:highlight w:val="yellow"/>
          <w:lang w:val="es-CO"/>
        </w:rPr>
        <w:t>OPCIONAL Pie de imagen 1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2393311E" w14:textId="49309E40" w:rsidR="00B805E9" w:rsidRPr="00BE5D43" w:rsidRDefault="006701EC" w:rsidP="00B805E9">
      <w:pPr>
        <w:rPr>
          <w:rFonts w:ascii="Arial" w:hAnsi="Arial"/>
          <w:sz w:val="18"/>
          <w:szCs w:val="18"/>
          <w:lang w:val="es-CO"/>
        </w:rPr>
      </w:pPr>
      <w:r w:rsidRPr="00BE5D43">
        <w:rPr>
          <w:rFonts w:ascii="Arial" w:hAnsi="Arial" w:cs="Arial"/>
          <w:color w:val="000000"/>
          <w:lang w:val="es-CO"/>
        </w:rPr>
        <w:t>¿Cuál sabor de helado prefieres?</w:t>
      </w:r>
    </w:p>
    <w:p w14:paraId="7D070870" w14:textId="77777777" w:rsidR="00CB17F3" w:rsidRPr="00BE5D43" w:rsidRDefault="00CB17F3" w:rsidP="00CB17F3">
      <w:pPr>
        <w:rPr>
          <w:rFonts w:ascii="Arial" w:hAnsi="Arial" w:cs="Arial"/>
          <w:sz w:val="18"/>
          <w:szCs w:val="18"/>
          <w:lang w:val="es-CO"/>
        </w:rPr>
      </w:pPr>
    </w:p>
    <w:p w14:paraId="11DBB0AB" w14:textId="77777777" w:rsidR="00CB17F3" w:rsidRPr="00BE5D43" w:rsidRDefault="00CB17F3" w:rsidP="00CB17F3">
      <w:pPr>
        <w:rPr>
          <w:rFonts w:ascii="Arial" w:hAnsi="Arial" w:cs="Arial"/>
          <w:sz w:val="18"/>
          <w:szCs w:val="18"/>
          <w:lang w:val="es-CO"/>
        </w:rPr>
      </w:pPr>
    </w:p>
    <w:p w14:paraId="76002201" w14:textId="536C4256" w:rsidR="00AF61AF" w:rsidRPr="00BE5D43" w:rsidRDefault="00AF61AF" w:rsidP="00AF61AF">
      <w:pPr>
        <w:shd w:val="clear" w:color="auto" w:fill="99CCFF"/>
        <w:jc w:val="center"/>
        <w:rPr>
          <w:rFonts w:ascii="Arial" w:hAnsi="Arial"/>
          <w:b/>
          <w:sz w:val="16"/>
          <w:szCs w:val="16"/>
          <w:lang w:val="es-CO"/>
        </w:rPr>
      </w:pPr>
      <w:r w:rsidRPr="00BE5D43">
        <w:rPr>
          <w:rFonts w:ascii="Arial" w:hAnsi="Arial"/>
          <w:b/>
          <w:sz w:val="16"/>
          <w:szCs w:val="16"/>
          <w:lang w:val="es-CO"/>
        </w:rPr>
        <w:t>PESTAÑA</w:t>
      </w:r>
      <w:r w:rsidRPr="00BE5D43">
        <w:rPr>
          <w:rFonts w:ascii="Arial" w:hAnsi="Arial"/>
          <w:sz w:val="16"/>
          <w:szCs w:val="16"/>
          <w:lang w:val="es-CO"/>
        </w:rPr>
        <w:t xml:space="preserve"> 2</w:t>
      </w:r>
    </w:p>
    <w:p w14:paraId="7E257FAA"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Título de pestaña (</w:t>
      </w:r>
      <w:r w:rsidRPr="00BE5D43">
        <w:rPr>
          <w:rFonts w:ascii="Arial" w:hAnsi="Arial"/>
          <w:b/>
          <w:sz w:val="18"/>
          <w:szCs w:val="18"/>
          <w:highlight w:val="green"/>
          <w:lang w:val="es-CO"/>
        </w:rPr>
        <w:t>20</w:t>
      </w:r>
      <w:r w:rsidRPr="00BE5D43">
        <w:rPr>
          <w:rFonts w:ascii="Arial" w:hAnsi="Arial"/>
          <w:sz w:val="18"/>
          <w:szCs w:val="18"/>
          <w:highlight w:val="green"/>
          <w:lang w:val="es-CO"/>
        </w:rPr>
        <w:t xml:space="preserve"> caracteres máximo) </w:t>
      </w:r>
    </w:p>
    <w:p w14:paraId="7F9F8DF9" w14:textId="0CEEA8AA" w:rsidR="00AF61AF" w:rsidRPr="00BE5D43" w:rsidRDefault="003E400F" w:rsidP="00AF61AF">
      <w:pPr>
        <w:rPr>
          <w:rFonts w:ascii="Arial" w:hAnsi="Arial" w:cs="Arial"/>
          <w:lang w:val="es-CO"/>
        </w:rPr>
      </w:pPr>
      <w:r w:rsidRPr="00BE5D43">
        <w:rPr>
          <w:rFonts w:ascii="Arial" w:hAnsi="Arial" w:cs="Arial"/>
          <w:lang w:val="es-CO"/>
        </w:rPr>
        <w:t>Problema</w:t>
      </w:r>
    </w:p>
    <w:p w14:paraId="271674FB" w14:textId="77777777" w:rsidR="00AF61AF" w:rsidRPr="00BE5D43" w:rsidRDefault="00AF61AF" w:rsidP="002F0D39">
      <w:pPr>
        <w:jc w:val="center"/>
        <w:rPr>
          <w:rFonts w:ascii="Arial" w:hAnsi="Arial" w:cs="Arial"/>
          <w:sz w:val="18"/>
          <w:szCs w:val="18"/>
          <w:lang w:val="es-CO"/>
        </w:rPr>
      </w:pPr>
    </w:p>
    <w:p w14:paraId="23928DD6" w14:textId="77777777" w:rsidR="00AF61AF" w:rsidRPr="00BE5D43" w:rsidRDefault="00AF61AF" w:rsidP="00AF61AF">
      <w:pPr>
        <w:rPr>
          <w:rFonts w:ascii="Arial" w:hAnsi="Arial"/>
          <w:b/>
          <w:color w:val="FF0000"/>
          <w:sz w:val="18"/>
          <w:szCs w:val="18"/>
          <w:lang w:val="es-CO"/>
        </w:rPr>
      </w:pPr>
      <w:r w:rsidRPr="00BE5D43">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48581D9D"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F61AF" w:rsidRPr="00BE5D43" w14:paraId="5F4356C7" w14:textId="77777777" w:rsidTr="00CB6B1F">
        <w:tc>
          <w:tcPr>
            <w:tcW w:w="3118" w:type="dxa"/>
            <w:tcBorders>
              <w:top w:val="nil"/>
              <w:left w:val="nil"/>
              <w:bottom w:val="nil"/>
            </w:tcBorders>
            <w:shd w:val="clear" w:color="auto" w:fill="CCFFCC"/>
          </w:tcPr>
          <w:p w14:paraId="7774E5D3"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derecha</w:t>
            </w:r>
          </w:p>
        </w:tc>
        <w:tc>
          <w:tcPr>
            <w:tcW w:w="425" w:type="dxa"/>
          </w:tcPr>
          <w:p w14:paraId="5AA1CF07" w14:textId="77777777" w:rsidR="00AF61AF" w:rsidRPr="00BE5D43" w:rsidRDefault="00AF61AF" w:rsidP="00CB6B1F">
            <w:pPr>
              <w:rPr>
                <w:rFonts w:ascii="Arial" w:hAnsi="Arial" w:cs="Arial"/>
                <w:sz w:val="16"/>
                <w:szCs w:val="16"/>
                <w:lang w:val="es-CO"/>
              </w:rPr>
            </w:pPr>
          </w:p>
        </w:tc>
        <w:tc>
          <w:tcPr>
            <w:tcW w:w="3260" w:type="dxa"/>
            <w:tcBorders>
              <w:top w:val="nil"/>
              <w:bottom w:val="nil"/>
            </w:tcBorders>
            <w:shd w:val="clear" w:color="auto" w:fill="CCFFCC"/>
          </w:tcPr>
          <w:p w14:paraId="0C9037A8"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izquierda</w:t>
            </w:r>
          </w:p>
        </w:tc>
        <w:tc>
          <w:tcPr>
            <w:tcW w:w="426" w:type="dxa"/>
          </w:tcPr>
          <w:p w14:paraId="13B3E207" w14:textId="77777777" w:rsidR="00AF61AF" w:rsidRPr="00BE5D43" w:rsidRDefault="00AF61AF" w:rsidP="00CB6B1F">
            <w:pPr>
              <w:rPr>
                <w:rFonts w:ascii="Arial" w:hAnsi="Arial" w:cs="Arial"/>
                <w:sz w:val="16"/>
                <w:szCs w:val="16"/>
                <w:lang w:val="es-CO"/>
              </w:rPr>
            </w:pPr>
          </w:p>
        </w:tc>
        <w:tc>
          <w:tcPr>
            <w:tcW w:w="1417" w:type="dxa"/>
            <w:tcBorders>
              <w:top w:val="nil"/>
              <w:bottom w:val="nil"/>
            </w:tcBorders>
            <w:shd w:val="clear" w:color="auto" w:fill="CCFFCC"/>
          </w:tcPr>
          <w:p w14:paraId="76F2F0A5" w14:textId="77777777" w:rsidR="00AF61AF" w:rsidRPr="00BE5D43" w:rsidRDefault="00AF61AF" w:rsidP="00CB6B1F">
            <w:pPr>
              <w:jc w:val="right"/>
              <w:rPr>
                <w:rFonts w:ascii="Arial" w:hAnsi="Arial" w:cs="Arial"/>
                <w:b/>
                <w:sz w:val="16"/>
                <w:szCs w:val="16"/>
                <w:lang w:val="es-CO"/>
              </w:rPr>
            </w:pPr>
            <w:r w:rsidRPr="00BE5D43">
              <w:rPr>
                <w:rFonts w:ascii="Arial" w:hAnsi="Arial" w:cs="Arial"/>
                <w:b/>
                <w:sz w:val="16"/>
                <w:szCs w:val="16"/>
                <w:lang w:val="es-CO"/>
              </w:rPr>
              <w:t>Solo texto</w:t>
            </w:r>
          </w:p>
        </w:tc>
        <w:tc>
          <w:tcPr>
            <w:tcW w:w="426" w:type="dxa"/>
            <w:tcBorders>
              <w:bottom w:val="single" w:sz="4" w:space="0" w:color="auto"/>
            </w:tcBorders>
          </w:tcPr>
          <w:p w14:paraId="6106DC6E" w14:textId="77777777" w:rsidR="00AF61AF" w:rsidRPr="00BE5D43" w:rsidRDefault="00AF61AF" w:rsidP="00CB6B1F">
            <w:pPr>
              <w:rPr>
                <w:rFonts w:ascii="Arial" w:hAnsi="Arial" w:cs="Arial"/>
                <w:sz w:val="16"/>
                <w:szCs w:val="16"/>
                <w:lang w:val="es-CO"/>
              </w:rPr>
            </w:pPr>
          </w:p>
        </w:tc>
      </w:tr>
      <w:tr w:rsidR="00AF61AF" w:rsidRPr="00BE5D43" w14:paraId="4067F8B1" w14:textId="77777777" w:rsidTr="00CB6B1F">
        <w:tc>
          <w:tcPr>
            <w:tcW w:w="3118" w:type="dxa"/>
            <w:tcBorders>
              <w:top w:val="nil"/>
              <w:left w:val="nil"/>
              <w:bottom w:val="nil"/>
            </w:tcBorders>
            <w:shd w:val="clear" w:color="auto" w:fill="CCFFCC"/>
          </w:tcPr>
          <w:p w14:paraId="356502EF"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derecha</w:t>
            </w:r>
          </w:p>
        </w:tc>
        <w:tc>
          <w:tcPr>
            <w:tcW w:w="425" w:type="dxa"/>
          </w:tcPr>
          <w:p w14:paraId="7F2E6137" w14:textId="77777777" w:rsidR="00AF61AF" w:rsidRPr="00BE5D43" w:rsidRDefault="00AF61AF" w:rsidP="00CB6B1F">
            <w:pPr>
              <w:rPr>
                <w:rFonts w:ascii="Arial" w:hAnsi="Arial" w:cs="Arial"/>
                <w:sz w:val="16"/>
                <w:szCs w:val="16"/>
                <w:lang w:val="es-CO"/>
              </w:rPr>
            </w:pPr>
          </w:p>
        </w:tc>
        <w:tc>
          <w:tcPr>
            <w:tcW w:w="3260" w:type="dxa"/>
            <w:tcBorders>
              <w:top w:val="nil"/>
              <w:bottom w:val="nil"/>
            </w:tcBorders>
            <w:shd w:val="clear" w:color="auto" w:fill="CCFFCC"/>
          </w:tcPr>
          <w:p w14:paraId="31546561"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izquierda</w:t>
            </w:r>
          </w:p>
        </w:tc>
        <w:tc>
          <w:tcPr>
            <w:tcW w:w="426" w:type="dxa"/>
          </w:tcPr>
          <w:p w14:paraId="0DC21162" w14:textId="77777777" w:rsidR="00AF61AF" w:rsidRPr="00BE5D43" w:rsidRDefault="00AF61AF" w:rsidP="00CB6B1F">
            <w:pPr>
              <w:rPr>
                <w:rFonts w:ascii="Arial" w:hAnsi="Arial" w:cs="Arial"/>
                <w:sz w:val="16"/>
                <w:szCs w:val="16"/>
                <w:lang w:val="es-CO"/>
              </w:rPr>
            </w:pPr>
          </w:p>
        </w:tc>
        <w:tc>
          <w:tcPr>
            <w:tcW w:w="1417" w:type="dxa"/>
            <w:tcBorders>
              <w:top w:val="nil"/>
              <w:bottom w:val="nil"/>
              <w:right w:val="nil"/>
            </w:tcBorders>
          </w:tcPr>
          <w:p w14:paraId="69219997" w14:textId="77777777" w:rsidR="00AF61AF" w:rsidRPr="00BE5D43" w:rsidRDefault="00AF61AF" w:rsidP="00CB6B1F">
            <w:pPr>
              <w:rPr>
                <w:rFonts w:ascii="Arial" w:hAnsi="Arial" w:cs="Arial"/>
                <w:sz w:val="16"/>
                <w:szCs w:val="16"/>
                <w:lang w:val="es-CO"/>
              </w:rPr>
            </w:pPr>
          </w:p>
        </w:tc>
        <w:tc>
          <w:tcPr>
            <w:tcW w:w="426" w:type="dxa"/>
            <w:tcBorders>
              <w:left w:val="nil"/>
              <w:bottom w:val="nil"/>
              <w:right w:val="nil"/>
            </w:tcBorders>
          </w:tcPr>
          <w:p w14:paraId="490E3083" w14:textId="77777777" w:rsidR="00AF61AF" w:rsidRPr="00BE5D43" w:rsidRDefault="00AF61AF" w:rsidP="00CB6B1F">
            <w:pPr>
              <w:rPr>
                <w:rFonts w:ascii="Arial" w:hAnsi="Arial" w:cs="Arial"/>
                <w:sz w:val="16"/>
                <w:szCs w:val="16"/>
                <w:lang w:val="es-CO"/>
              </w:rPr>
            </w:pPr>
          </w:p>
        </w:tc>
      </w:tr>
    </w:tbl>
    <w:p w14:paraId="6FBC75BD" w14:textId="77777777" w:rsidR="00AF61AF" w:rsidRPr="00BE5D43" w:rsidRDefault="00AF61AF" w:rsidP="00AF61AF">
      <w:pPr>
        <w:rPr>
          <w:rFonts w:ascii="Arial" w:hAnsi="Arial" w:cs="Arial"/>
          <w:sz w:val="18"/>
          <w:szCs w:val="18"/>
          <w:lang w:val="es-CO"/>
        </w:rPr>
      </w:pPr>
    </w:p>
    <w:p w14:paraId="2BFDD2E4" w14:textId="77777777" w:rsidR="00AF61AF" w:rsidRPr="00BE5D43" w:rsidRDefault="00AF61AF" w:rsidP="00AF61AF">
      <w:pPr>
        <w:rPr>
          <w:rFonts w:ascii="Arial" w:hAnsi="Arial" w:cs="Arial"/>
          <w:sz w:val="18"/>
          <w:szCs w:val="18"/>
          <w:lang w:val="es-CO"/>
        </w:rPr>
      </w:pPr>
    </w:p>
    <w:p w14:paraId="75F572A5" w14:textId="77777777" w:rsidR="00AF61AF" w:rsidRPr="00BE5D43" w:rsidRDefault="00AF61AF" w:rsidP="00AF61AF">
      <w:pPr>
        <w:rPr>
          <w:rFonts w:ascii="Arial" w:hAnsi="Arial" w:cs="Arial"/>
          <w:sz w:val="18"/>
          <w:szCs w:val="18"/>
          <w:lang w:val="es-CO"/>
        </w:rPr>
      </w:pPr>
    </w:p>
    <w:p w14:paraId="643C2318"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1 (borrar si no se ocupa):</w:t>
      </w:r>
    </w:p>
    <w:p w14:paraId="721B32FF"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6FC7890B" w14:textId="77777777" w:rsidR="003E400F" w:rsidRPr="00BE5D43" w:rsidRDefault="003E400F" w:rsidP="003E400F">
      <w:pPr>
        <w:rPr>
          <w:rFonts w:ascii="Arial" w:hAnsi="Arial" w:cs="Arial"/>
          <w:lang w:val="es-CO"/>
        </w:rPr>
      </w:pPr>
      <w:proofErr w:type="spellStart"/>
      <w:r w:rsidRPr="00BE5D43">
        <w:rPr>
          <w:rFonts w:ascii="Arial" w:hAnsi="Arial" w:cs="Arial"/>
          <w:lang w:val="es-CO"/>
        </w:rPr>
        <w:t>Shutterstock</w:t>
      </w:r>
      <w:proofErr w:type="spellEnd"/>
      <w:r w:rsidRPr="00BE5D43">
        <w:rPr>
          <w:rFonts w:ascii="Arial" w:hAnsi="Arial" w:cs="Arial"/>
          <w:lang w:val="es-CO"/>
        </w:rPr>
        <w:t>: 68444665</w:t>
      </w:r>
    </w:p>
    <w:p w14:paraId="18805454" w14:textId="77777777" w:rsidR="00AF61AF" w:rsidRPr="00BE5D43" w:rsidRDefault="00AF61AF" w:rsidP="00AF61AF">
      <w:pPr>
        <w:rPr>
          <w:rFonts w:ascii="Arial" w:hAnsi="Arial" w:cs="Arial"/>
          <w:sz w:val="18"/>
          <w:szCs w:val="18"/>
          <w:lang w:val="es-CO"/>
        </w:rPr>
      </w:pPr>
    </w:p>
    <w:p w14:paraId="0E2FDF61"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5D993CF1" w14:textId="1B9F769F" w:rsidR="00AF61AF" w:rsidRPr="00BE5D43" w:rsidRDefault="0042107F" w:rsidP="00AF61AF">
      <w:pPr>
        <w:rPr>
          <w:rFonts w:ascii="Arial" w:hAnsi="Arial" w:cs="Arial"/>
          <w:color w:val="000000"/>
          <w:lang w:val="es-CO"/>
        </w:rPr>
      </w:pPr>
      <w:r w:rsidRPr="00BE5D43">
        <w:rPr>
          <w:rFonts w:ascii="Arial" w:hAnsi="Arial" w:cs="Arial"/>
          <w:color w:val="000000"/>
          <w:lang w:val="es-CO"/>
        </w:rPr>
        <w:t>MA_04_01_CO_REC</w:t>
      </w:r>
      <w:r w:rsidR="002F0D39">
        <w:rPr>
          <w:rFonts w:ascii="Arial" w:hAnsi="Arial" w:cs="Arial"/>
          <w:color w:val="000000"/>
          <w:lang w:val="es-CO"/>
        </w:rPr>
        <w:t>210</w:t>
      </w:r>
      <w:r w:rsidRPr="00BE5D43">
        <w:rPr>
          <w:rFonts w:ascii="Arial" w:hAnsi="Arial" w:cs="Arial"/>
          <w:color w:val="000000"/>
          <w:lang w:val="es-CO"/>
        </w:rPr>
        <w:t>_</w:t>
      </w:r>
      <w:r w:rsidR="002F0D39">
        <w:rPr>
          <w:rFonts w:ascii="Arial" w:hAnsi="Arial" w:cs="Arial"/>
          <w:color w:val="000000"/>
          <w:lang w:val="es-CO"/>
        </w:rPr>
        <w:t>IMG05</w:t>
      </w:r>
      <w:r w:rsidRPr="00BE5D43">
        <w:rPr>
          <w:rFonts w:ascii="Arial" w:hAnsi="Arial" w:cs="Arial"/>
          <w:color w:val="000000"/>
          <w:lang w:val="es-CO"/>
        </w:rPr>
        <w:t>.JPG</w:t>
      </w:r>
    </w:p>
    <w:p w14:paraId="5B4F5C12" w14:textId="77777777" w:rsidR="006701EC" w:rsidRPr="00BE5D43" w:rsidRDefault="006701EC" w:rsidP="00AF61AF">
      <w:pPr>
        <w:rPr>
          <w:rFonts w:ascii="Arial" w:hAnsi="Arial" w:cs="Arial"/>
          <w:sz w:val="18"/>
          <w:szCs w:val="18"/>
          <w:lang w:val="es-CO"/>
        </w:rPr>
      </w:pPr>
    </w:p>
    <w:p w14:paraId="5AC3C5F0"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1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6933DEF4" w14:textId="05FD3174" w:rsidR="006701EC" w:rsidRPr="00BE5D43" w:rsidRDefault="006701EC" w:rsidP="006701EC">
      <w:pPr>
        <w:rPr>
          <w:rFonts w:ascii="Arial" w:hAnsi="Arial"/>
          <w:sz w:val="18"/>
          <w:szCs w:val="18"/>
          <w:lang w:val="es-CO"/>
        </w:rPr>
      </w:pPr>
      <w:r w:rsidRPr="00BE5D43">
        <w:rPr>
          <w:rFonts w:ascii="Arial" w:hAnsi="Arial" w:cs="Arial"/>
          <w:color w:val="000000"/>
          <w:lang w:val="es-CO"/>
        </w:rPr>
        <w:t>¿Chocolate, vainilla o los dos?</w:t>
      </w:r>
    </w:p>
    <w:p w14:paraId="238D609B" w14:textId="77777777" w:rsidR="00AF61AF" w:rsidRPr="00BE5D43" w:rsidRDefault="00AF61AF" w:rsidP="00AF61AF">
      <w:pPr>
        <w:rPr>
          <w:rFonts w:ascii="Arial" w:hAnsi="Arial" w:cs="Arial"/>
          <w:sz w:val="18"/>
          <w:szCs w:val="18"/>
          <w:lang w:val="es-CO"/>
        </w:rPr>
      </w:pPr>
    </w:p>
    <w:p w14:paraId="01BFDAAD" w14:textId="77777777" w:rsidR="00AF61AF" w:rsidRPr="00BE5D43" w:rsidRDefault="00AF61AF" w:rsidP="00AF61AF">
      <w:pPr>
        <w:rPr>
          <w:rFonts w:ascii="Arial" w:hAnsi="Arial" w:cs="Arial"/>
          <w:sz w:val="18"/>
          <w:szCs w:val="18"/>
          <w:lang w:val="es-CO"/>
        </w:rPr>
      </w:pPr>
    </w:p>
    <w:p w14:paraId="1929A7C1"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Texto</w:t>
      </w:r>
    </w:p>
    <w:p w14:paraId="1D9CDE8C" w14:textId="7922298E" w:rsidR="00E31CAA" w:rsidRPr="00BE5D43" w:rsidRDefault="00F706C8" w:rsidP="00E31CAA">
      <w:pPr>
        <w:rPr>
          <w:rFonts w:ascii="Arial" w:hAnsi="Arial" w:cs="Arial"/>
          <w:lang w:val="es-CO"/>
        </w:rPr>
      </w:pPr>
      <w:r w:rsidRPr="00BE5D43">
        <w:rPr>
          <w:rFonts w:ascii="Arial" w:hAnsi="Arial" w:cs="Arial"/>
          <w:lang w:val="es-CO"/>
        </w:rPr>
        <w:t xml:space="preserve">En la </w:t>
      </w:r>
      <w:r w:rsidR="001B7E7D" w:rsidRPr="00BE5D43">
        <w:rPr>
          <w:rFonts w:ascii="Arial" w:hAnsi="Arial" w:cs="Arial"/>
          <w:lang w:val="es-CO"/>
        </w:rPr>
        <w:t>fiesta de cumpleaños de Santiago</w:t>
      </w:r>
      <w:r w:rsidRPr="00BE5D43">
        <w:rPr>
          <w:rFonts w:ascii="Arial" w:hAnsi="Arial" w:cs="Arial"/>
          <w:lang w:val="es-CO"/>
        </w:rPr>
        <w:t xml:space="preserve"> 35 niños comieron helado, donde se ofreció dos sabores</w:t>
      </w:r>
      <w:r w:rsidR="003518B2">
        <w:rPr>
          <w:rFonts w:ascii="Arial" w:hAnsi="Arial" w:cs="Arial"/>
          <w:lang w:val="es-CO"/>
        </w:rPr>
        <w:t>:</w:t>
      </w:r>
      <w:r w:rsidRPr="00BE5D43">
        <w:rPr>
          <w:rFonts w:ascii="Arial" w:hAnsi="Arial" w:cs="Arial"/>
          <w:lang w:val="es-CO"/>
        </w:rPr>
        <w:t xml:space="preserve"> vainilla y chocolate</w:t>
      </w:r>
      <w:r w:rsidR="004134B1" w:rsidRPr="00BE5D43">
        <w:rPr>
          <w:rFonts w:ascii="Arial" w:hAnsi="Arial" w:cs="Arial"/>
          <w:lang w:val="es-CO"/>
        </w:rPr>
        <w:t xml:space="preserve">. Si </w:t>
      </w:r>
      <w:r w:rsidR="00541CE6" w:rsidRPr="00BE5D43">
        <w:rPr>
          <w:rFonts w:ascii="Arial" w:hAnsi="Arial" w:cs="Arial"/>
          <w:lang w:val="es-CO"/>
        </w:rPr>
        <w:t xml:space="preserve">20 niños comieron helado de vainilla y 23 helado de chocolate. </w:t>
      </w:r>
    </w:p>
    <w:p w14:paraId="6821ABA0" w14:textId="77777777" w:rsidR="00541CE6" w:rsidRPr="00BE5D43" w:rsidRDefault="00541CE6" w:rsidP="00E31CAA">
      <w:pPr>
        <w:rPr>
          <w:rFonts w:ascii="Arial" w:hAnsi="Arial" w:cs="Arial"/>
          <w:lang w:val="es-CO"/>
        </w:rPr>
      </w:pPr>
    </w:p>
    <w:p w14:paraId="6EC213EE" w14:textId="70EAC0C9" w:rsidR="00541CE6" w:rsidRPr="00BE5D43" w:rsidRDefault="00541CE6" w:rsidP="00541CE6">
      <w:pPr>
        <w:pStyle w:val="Prrafodelista"/>
        <w:numPr>
          <w:ilvl w:val="0"/>
          <w:numId w:val="1"/>
        </w:numPr>
        <w:rPr>
          <w:rFonts w:ascii="Arial" w:hAnsi="Arial" w:cs="Arial"/>
          <w:lang w:val="es-CO"/>
        </w:rPr>
      </w:pPr>
      <w:r w:rsidRPr="00BE5D43">
        <w:rPr>
          <w:rFonts w:ascii="Arial" w:hAnsi="Arial" w:cs="Arial"/>
          <w:lang w:val="es-CO"/>
        </w:rPr>
        <w:t>¿Cuántos niños comieron helado?</w:t>
      </w:r>
    </w:p>
    <w:p w14:paraId="7E5729C7" w14:textId="230B2C10" w:rsidR="00541CE6" w:rsidRPr="00BE5D43" w:rsidRDefault="00541CE6" w:rsidP="00541CE6">
      <w:pPr>
        <w:pStyle w:val="Prrafodelista"/>
        <w:numPr>
          <w:ilvl w:val="0"/>
          <w:numId w:val="1"/>
        </w:numPr>
        <w:rPr>
          <w:rFonts w:ascii="Arial" w:hAnsi="Arial" w:cs="Arial"/>
          <w:lang w:val="es-CO"/>
        </w:rPr>
      </w:pPr>
      <w:r w:rsidRPr="00BE5D43">
        <w:rPr>
          <w:rFonts w:ascii="Arial" w:hAnsi="Arial" w:cs="Arial"/>
          <w:lang w:val="es-CO"/>
        </w:rPr>
        <w:t>¿Cuántos niños comieron helado de chocolate y vainilla a la vez?</w:t>
      </w:r>
    </w:p>
    <w:p w14:paraId="14768CFB" w14:textId="4670E6A6" w:rsidR="00541CE6" w:rsidRPr="00BE5D43" w:rsidRDefault="00541CE6" w:rsidP="00541CE6">
      <w:pPr>
        <w:pStyle w:val="Prrafodelista"/>
        <w:numPr>
          <w:ilvl w:val="0"/>
          <w:numId w:val="1"/>
        </w:numPr>
        <w:rPr>
          <w:rFonts w:ascii="Arial" w:hAnsi="Arial" w:cs="Arial"/>
          <w:lang w:val="es-CO"/>
        </w:rPr>
      </w:pPr>
      <w:r w:rsidRPr="00BE5D43">
        <w:rPr>
          <w:rFonts w:ascii="Arial" w:hAnsi="Arial" w:cs="Arial"/>
          <w:lang w:val="es-CO"/>
        </w:rPr>
        <w:t xml:space="preserve">¿Cuántos niños comieron </w:t>
      </w:r>
      <w:r w:rsidR="00863154" w:rsidRPr="00BE5D43">
        <w:rPr>
          <w:rFonts w:ascii="Arial" w:hAnsi="Arial" w:cs="Arial"/>
          <w:lang w:val="es-CO"/>
        </w:rPr>
        <w:t>sólo</w:t>
      </w:r>
      <w:r w:rsidRPr="00BE5D43">
        <w:rPr>
          <w:rFonts w:ascii="Arial" w:hAnsi="Arial" w:cs="Arial"/>
          <w:lang w:val="es-CO"/>
        </w:rPr>
        <w:t xml:space="preserve"> helado de vainilla o </w:t>
      </w:r>
      <w:r w:rsidR="00863154" w:rsidRPr="00BE5D43">
        <w:rPr>
          <w:rFonts w:ascii="Arial" w:hAnsi="Arial" w:cs="Arial"/>
          <w:lang w:val="es-CO"/>
        </w:rPr>
        <w:t>sólo</w:t>
      </w:r>
      <w:r w:rsidRPr="00BE5D43">
        <w:rPr>
          <w:rFonts w:ascii="Arial" w:hAnsi="Arial" w:cs="Arial"/>
          <w:lang w:val="es-CO"/>
        </w:rPr>
        <w:t xml:space="preserve"> helado de chocolate?</w:t>
      </w:r>
    </w:p>
    <w:p w14:paraId="2F8DAA88" w14:textId="77777777" w:rsidR="0013397F" w:rsidRPr="00BE5D43" w:rsidRDefault="0013397F" w:rsidP="00E31CAA">
      <w:pPr>
        <w:rPr>
          <w:rFonts w:ascii="Arial" w:hAnsi="Arial" w:cs="Arial"/>
          <w:sz w:val="18"/>
          <w:szCs w:val="18"/>
          <w:lang w:val="es-CO"/>
        </w:rPr>
      </w:pPr>
    </w:p>
    <w:p w14:paraId="261254C9" w14:textId="77777777" w:rsidR="00E31CAA" w:rsidRPr="00BE5D43" w:rsidRDefault="00E31CAA" w:rsidP="00E31CAA">
      <w:pPr>
        <w:rPr>
          <w:rFonts w:ascii="Arial" w:hAnsi="Arial" w:cs="Arial"/>
          <w:sz w:val="18"/>
          <w:szCs w:val="18"/>
          <w:lang w:val="es-CO"/>
        </w:rPr>
      </w:pPr>
    </w:p>
    <w:p w14:paraId="284B7824" w14:textId="77777777" w:rsidR="00E31CAA" w:rsidRPr="00BE5D43" w:rsidRDefault="00E31CAA" w:rsidP="00E31CAA">
      <w:pPr>
        <w:rPr>
          <w:rFonts w:ascii="Arial" w:hAnsi="Arial" w:cs="Arial"/>
          <w:sz w:val="18"/>
          <w:szCs w:val="18"/>
          <w:lang w:val="es-CO"/>
        </w:rPr>
      </w:pPr>
    </w:p>
    <w:p w14:paraId="724CBDBD" w14:textId="77777777" w:rsidR="00E31CAA" w:rsidRPr="00BE5D43" w:rsidRDefault="00E31CAA" w:rsidP="00E31CAA">
      <w:pPr>
        <w:rPr>
          <w:rFonts w:ascii="Arial" w:hAnsi="Arial" w:cs="Arial"/>
          <w:sz w:val="18"/>
          <w:szCs w:val="18"/>
          <w:lang w:val="es-CO"/>
        </w:rPr>
      </w:pPr>
    </w:p>
    <w:p w14:paraId="2DE8C9ED" w14:textId="519076AF" w:rsidR="00AF61AF" w:rsidRPr="00BE5D43" w:rsidRDefault="00AF61AF" w:rsidP="00AF61AF">
      <w:pPr>
        <w:shd w:val="clear" w:color="auto" w:fill="99CCFF"/>
        <w:jc w:val="center"/>
        <w:rPr>
          <w:rFonts w:ascii="Arial" w:hAnsi="Arial"/>
          <w:b/>
          <w:sz w:val="16"/>
          <w:szCs w:val="16"/>
          <w:lang w:val="es-CO"/>
        </w:rPr>
      </w:pPr>
      <w:r w:rsidRPr="00BE5D43">
        <w:rPr>
          <w:rFonts w:ascii="Arial" w:hAnsi="Arial"/>
          <w:b/>
          <w:sz w:val="16"/>
          <w:szCs w:val="16"/>
          <w:lang w:val="es-CO"/>
        </w:rPr>
        <w:t>PESTAÑA</w:t>
      </w:r>
      <w:r w:rsidRPr="00BE5D43">
        <w:rPr>
          <w:rFonts w:ascii="Arial" w:hAnsi="Arial"/>
          <w:sz w:val="16"/>
          <w:szCs w:val="16"/>
          <w:lang w:val="es-CO"/>
        </w:rPr>
        <w:t xml:space="preserve"> 3</w:t>
      </w:r>
    </w:p>
    <w:p w14:paraId="56975898"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Título de pestaña (</w:t>
      </w:r>
      <w:r w:rsidRPr="00BE5D43">
        <w:rPr>
          <w:rFonts w:ascii="Arial" w:hAnsi="Arial"/>
          <w:b/>
          <w:sz w:val="18"/>
          <w:szCs w:val="18"/>
          <w:highlight w:val="green"/>
          <w:lang w:val="es-CO"/>
        </w:rPr>
        <w:t>20</w:t>
      </w:r>
      <w:r w:rsidRPr="00BE5D43">
        <w:rPr>
          <w:rFonts w:ascii="Arial" w:hAnsi="Arial"/>
          <w:sz w:val="18"/>
          <w:szCs w:val="18"/>
          <w:highlight w:val="green"/>
          <w:lang w:val="es-CO"/>
        </w:rPr>
        <w:t xml:space="preserve"> caracteres máximo) </w:t>
      </w:r>
    </w:p>
    <w:p w14:paraId="072EB4B6" w14:textId="726E9C26" w:rsidR="00AF61AF" w:rsidRPr="00BE5D43" w:rsidRDefault="00A01998" w:rsidP="00AF61AF">
      <w:pPr>
        <w:rPr>
          <w:rFonts w:ascii="Arial" w:hAnsi="Arial" w:cs="Arial"/>
          <w:lang w:val="es-CO"/>
        </w:rPr>
      </w:pPr>
      <w:r w:rsidRPr="00BE5D43">
        <w:rPr>
          <w:rFonts w:ascii="Arial" w:hAnsi="Arial" w:cs="Arial"/>
          <w:lang w:val="es-CO"/>
        </w:rPr>
        <w:t xml:space="preserve">Unión </w:t>
      </w:r>
    </w:p>
    <w:p w14:paraId="25D75667" w14:textId="77777777" w:rsidR="00AF61AF" w:rsidRPr="00BE5D43" w:rsidRDefault="00AF61AF" w:rsidP="00AF61AF">
      <w:pPr>
        <w:rPr>
          <w:rFonts w:ascii="Arial" w:hAnsi="Arial" w:cs="Arial"/>
          <w:sz w:val="18"/>
          <w:szCs w:val="18"/>
          <w:lang w:val="es-CO"/>
        </w:rPr>
      </w:pPr>
    </w:p>
    <w:p w14:paraId="511A6E4E" w14:textId="77777777" w:rsidR="00AF61AF" w:rsidRPr="00BE5D43" w:rsidRDefault="00AF61AF" w:rsidP="00AF61AF">
      <w:pPr>
        <w:rPr>
          <w:rFonts w:ascii="Arial" w:hAnsi="Arial"/>
          <w:b/>
          <w:color w:val="FF0000"/>
          <w:sz w:val="18"/>
          <w:szCs w:val="18"/>
          <w:lang w:val="es-CO"/>
        </w:rPr>
      </w:pPr>
      <w:r w:rsidRPr="00BE5D43">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7E068BB6"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F61AF" w:rsidRPr="00BE5D43" w14:paraId="2B92FA67" w14:textId="77777777" w:rsidTr="00CB6B1F">
        <w:tc>
          <w:tcPr>
            <w:tcW w:w="3118" w:type="dxa"/>
            <w:tcBorders>
              <w:top w:val="nil"/>
              <w:left w:val="nil"/>
              <w:bottom w:val="nil"/>
            </w:tcBorders>
            <w:shd w:val="clear" w:color="auto" w:fill="CCFFCC"/>
          </w:tcPr>
          <w:p w14:paraId="5C2ABC1A"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derecha</w:t>
            </w:r>
          </w:p>
        </w:tc>
        <w:tc>
          <w:tcPr>
            <w:tcW w:w="425" w:type="dxa"/>
          </w:tcPr>
          <w:p w14:paraId="6E7F1C5E" w14:textId="57178EDB" w:rsidR="00AF61AF" w:rsidRPr="00BE5D43" w:rsidRDefault="00A6606F" w:rsidP="00CB6B1F">
            <w:pPr>
              <w:rPr>
                <w:rFonts w:ascii="Arial" w:hAnsi="Arial" w:cs="Arial"/>
                <w:sz w:val="16"/>
                <w:szCs w:val="16"/>
                <w:lang w:val="es-CO"/>
              </w:rPr>
            </w:pPr>
            <w:r w:rsidRPr="00BE5D43">
              <w:rPr>
                <w:rFonts w:ascii="Arial" w:hAnsi="Arial" w:cs="Arial"/>
                <w:sz w:val="16"/>
                <w:szCs w:val="16"/>
                <w:lang w:val="es-CO"/>
              </w:rPr>
              <w:t>x</w:t>
            </w:r>
          </w:p>
        </w:tc>
        <w:tc>
          <w:tcPr>
            <w:tcW w:w="3260" w:type="dxa"/>
            <w:tcBorders>
              <w:top w:val="nil"/>
              <w:bottom w:val="nil"/>
            </w:tcBorders>
            <w:shd w:val="clear" w:color="auto" w:fill="CCFFCC"/>
          </w:tcPr>
          <w:p w14:paraId="1D7023B5"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izquierda</w:t>
            </w:r>
          </w:p>
        </w:tc>
        <w:tc>
          <w:tcPr>
            <w:tcW w:w="426" w:type="dxa"/>
          </w:tcPr>
          <w:p w14:paraId="72169D69" w14:textId="77777777" w:rsidR="00AF61AF" w:rsidRPr="00BE5D43" w:rsidRDefault="00AF61AF" w:rsidP="00CB6B1F">
            <w:pPr>
              <w:rPr>
                <w:rFonts w:ascii="Arial" w:hAnsi="Arial" w:cs="Arial"/>
                <w:sz w:val="16"/>
                <w:szCs w:val="16"/>
                <w:lang w:val="es-CO"/>
              </w:rPr>
            </w:pPr>
          </w:p>
        </w:tc>
        <w:tc>
          <w:tcPr>
            <w:tcW w:w="1417" w:type="dxa"/>
            <w:tcBorders>
              <w:top w:val="nil"/>
              <w:bottom w:val="nil"/>
            </w:tcBorders>
            <w:shd w:val="clear" w:color="auto" w:fill="CCFFCC"/>
          </w:tcPr>
          <w:p w14:paraId="68A1A9FF" w14:textId="77777777" w:rsidR="00AF61AF" w:rsidRPr="00BE5D43" w:rsidRDefault="00AF61AF" w:rsidP="00CB6B1F">
            <w:pPr>
              <w:jc w:val="right"/>
              <w:rPr>
                <w:rFonts w:ascii="Arial" w:hAnsi="Arial" w:cs="Arial"/>
                <w:b/>
                <w:sz w:val="16"/>
                <w:szCs w:val="16"/>
                <w:lang w:val="es-CO"/>
              </w:rPr>
            </w:pPr>
            <w:r w:rsidRPr="00BE5D43">
              <w:rPr>
                <w:rFonts w:ascii="Arial" w:hAnsi="Arial" w:cs="Arial"/>
                <w:b/>
                <w:sz w:val="16"/>
                <w:szCs w:val="16"/>
                <w:lang w:val="es-CO"/>
              </w:rPr>
              <w:t>Solo texto</w:t>
            </w:r>
          </w:p>
        </w:tc>
        <w:tc>
          <w:tcPr>
            <w:tcW w:w="426" w:type="dxa"/>
            <w:tcBorders>
              <w:bottom w:val="single" w:sz="4" w:space="0" w:color="auto"/>
            </w:tcBorders>
          </w:tcPr>
          <w:p w14:paraId="1D03885C" w14:textId="77777777" w:rsidR="00AF61AF" w:rsidRPr="00BE5D43" w:rsidRDefault="00AF61AF" w:rsidP="00CB6B1F">
            <w:pPr>
              <w:rPr>
                <w:rFonts w:ascii="Arial" w:hAnsi="Arial" w:cs="Arial"/>
                <w:sz w:val="16"/>
                <w:szCs w:val="16"/>
                <w:lang w:val="es-CO"/>
              </w:rPr>
            </w:pPr>
          </w:p>
        </w:tc>
      </w:tr>
      <w:tr w:rsidR="00AF61AF" w:rsidRPr="00BE5D43" w14:paraId="3132CB34" w14:textId="77777777" w:rsidTr="00CB6B1F">
        <w:tc>
          <w:tcPr>
            <w:tcW w:w="3118" w:type="dxa"/>
            <w:tcBorders>
              <w:top w:val="nil"/>
              <w:left w:val="nil"/>
              <w:bottom w:val="nil"/>
            </w:tcBorders>
            <w:shd w:val="clear" w:color="auto" w:fill="CCFFCC"/>
          </w:tcPr>
          <w:p w14:paraId="409D181C"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derecha</w:t>
            </w:r>
          </w:p>
        </w:tc>
        <w:tc>
          <w:tcPr>
            <w:tcW w:w="425" w:type="dxa"/>
          </w:tcPr>
          <w:p w14:paraId="65B2CA14" w14:textId="77777777" w:rsidR="00AF61AF" w:rsidRPr="00BE5D43" w:rsidRDefault="00AF61AF" w:rsidP="00CB6B1F">
            <w:pPr>
              <w:rPr>
                <w:rFonts w:ascii="Arial" w:hAnsi="Arial" w:cs="Arial"/>
                <w:sz w:val="16"/>
                <w:szCs w:val="16"/>
                <w:lang w:val="es-CO"/>
              </w:rPr>
            </w:pPr>
          </w:p>
        </w:tc>
        <w:tc>
          <w:tcPr>
            <w:tcW w:w="3260" w:type="dxa"/>
            <w:tcBorders>
              <w:top w:val="nil"/>
              <w:bottom w:val="nil"/>
            </w:tcBorders>
            <w:shd w:val="clear" w:color="auto" w:fill="CCFFCC"/>
          </w:tcPr>
          <w:p w14:paraId="16FF4E4A"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izquierda</w:t>
            </w:r>
          </w:p>
        </w:tc>
        <w:tc>
          <w:tcPr>
            <w:tcW w:w="426" w:type="dxa"/>
          </w:tcPr>
          <w:p w14:paraId="5B6B2B5F" w14:textId="77777777" w:rsidR="00AF61AF" w:rsidRPr="00BE5D43" w:rsidRDefault="00AF61AF" w:rsidP="00CB6B1F">
            <w:pPr>
              <w:rPr>
                <w:rFonts w:ascii="Arial" w:hAnsi="Arial" w:cs="Arial"/>
                <w:sz w:val="16"/>
                <w:szCs w:val="16"/>
                <w:lang w:val="es-CO"/>
              </w:rPr>
            </w:pPr>
          </w:p>
        </w:tc>
        <w:tc>
          <w:tcPr>
            <w:tcW w:w="1417" w:type="dxa"/>
            <w:tcBorders>
              <w:top w:val="nil"/>
              <w:bottom w:val="nil"/>
              <w:right w:val="nil"/>
            </w:tcBorders>
          </w:tcPr>
          <w:p w14:paraId="396BC815" w14:textId="77777777" w:rsidR="00AF61AF" w:rsidRPr="00BE5D43" w:rsidRDefault="00AF61AF" w:rsidP="00CB6B1F">
            <w:pPr>
              <w:rPr>
                <w:rFonts w:ascii="Arial" w:hAnsi="Arial" w:cs="Arial"/>
                <w:sz w:val="16"/>
                <w:szCs w:val="16"/>
                <w:lang w:val="es-CO"/>
              </w:rPr>
            </w:pPr>
          </w:p>
        </w:tc>
        <w:tc>
          <w:tcPr>
            <w:tcW w:w="426" w:type="dxa"/>
            <w:tcBorders>
              <w:left w:val="nil"/>
              <w:bottom w:val="nil"/>
              <w:right w:val="nil"/>
            </w:tcBorders>
          </w:tcPr>
          <w:p w14:paraId="76E7AF08" w14:textId="77777777" w:rsidR="00AF61AF" w:rsidRPr="00BE5D43" w:rsidRDefault="00AF61AF" w:rsidP="00CB6B1F">
            <w:pPr>
              <w:rPr>
                <w:rFonts w:ascii="Arial" w:hAnsi="Arial" w:cs="Arial"/>
                <w:sz w:val="16"/>
                <w:szCs w:val="16"/>
                <w:lang w:val="es-CO"/>
              </w:rPr>
            </w:pPr>
          </w:p>
        </w:tc>
      </w:tr>
    </w:tbl>
    <w:p w14:paraId="04AA6921" w14:textId="77777777" w:rsidR="00AF61AF" w:rsidRPr="00BE5D43" w:rsidRDefault="00AF61AF" w:rsidP="00AF61AF">
      <w:pPr>
        <w:rPr>
          <w:rFonts w:ascii="Arial" w:hAnsi="Arial" w:cs="Arial"/>
          <w:sz w:val="18"/>
          <w:szCs w:val="18"/>
          <w:lang w:val="es-CO"/>
        </w:rPr>
      </w:pPr>
    </w:p>
    <w:p w14:paraId="3CA89F4A"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1 (borrar si no se ocupa):</w:t>
      </w:r>
    </w:p>
    <w:p w14:paraId="2BF3BC1E"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4327FDD0" w14:textId="35B1715E" w:rsidR="00A6606F" w:rsidRPr="00BE5D43" w:rsidRDefault="00A6606F" w:rsidP="00AF61AF">
      <w:pPr>
        <w:rPr>
          <w:rFonts w:ascii="Arial" w:hAnsi="Arial" w:cs="Arial"/>
          <w:sz w:val="18"/>
          <w:szCs w:val="18"/>
          <w:lang w:val="es-CO"/>
        </w:rPr>
      </w:pPr>
      <w:r w:rsidRPr="00BE5D43">
        <w:rPr>
          <w:rFonts w:ascii="Arial" w:hAnsi="Arial" w:cs="Arial"/>
          <w:sz w:val="18"/>
          <w:szCs w:val="18"/>
          <w:lang w:val="es-CO"/>
        </w:rPr>
        <w:t>En un óvalo se debe encerrar el número 35 y en la etiqueta va “C U V”</w:t>
      </w:r>
      <w:r w:rsidR="001614F3" w:rsidRPr="00BE5D43">
        <w:rPr>
          <w:rFonts w:ascii="Arial" w:hAnsi="Arial" w:cs="Arial"/>
          <w:sz w:val="18"/>
          <w:szCs w:val="18"/>
          <w:lang w:val="es-CO"/>
        </w:rPr>
        <w:t xml:space="preserve">, todo en mayúsculas. </w:t>
      </w:r>
    </w:p>
    <w:p w14:paraId="40848365" w14:textId="5A2471A0" w:rsidR="00AF61AF" w:rsidRPr="00BE5D43" w:rsidRDefault="00A6606F" w:rsidP="00AF61AF">
      <w:pPr>
        <w:rPr>
          <w:rFonts w:ascii="Arial" w:hAnsi="Arial" w:cs="Arial"/>
          <w:sz w:val="18"/>
          <w:szCs w:val="18"/>
          <w:lang w:val="es-CO"/>
        </w:rPr>
      </w:pPr>
      <w:r w:rsidRPr="00BE5D43">
        <w:rPr>
          <w:rFonts w:ascii="Arial" w:hAnsi="Arial" w:cs="Arial"/>
          <w:noProof/>
          <w:sz w:val="18"/>
          <w:szCs w:val="18"/>
        </w:rPr>
        <w:lastRenderedPageBreak/>
        <w:drawing>
          <wp:inline distT="0" distB="0" distL="0" distR="0" wp14:anchorId="66C227B1" wp14:editId="2D34B585">
            <wp:extent cx="3057525" cy="2705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2705100"/>
                    </a:xfrm>
                    <a:prstGeom prst="rect">
                      <a:avLst/>
                    </a:prstGeom>
                    <a:noFill/>
                    <a:ln>
                      <a:noFill/>
                    </a:ln>
                  </pic:spPr>
                </pic:pic>
              </a:graphicData>
            </a:graphic>
          </wp:inline>
        </w:drawing>
      </w:r>
    </w:p>
    <w:p w14:paraId="36B191E2"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2ABBA00A" w14:textId="686B8AC7" w:rsidR="00D27257" w:rsidRPr="00BE5D43" w:rsidRDefault="00D27257" w:rsidP="00D27257">
      <w:pPr>
        <w:rPr>
          <w:rFonts w:ascii="Arial" w:hAnsi="Arial" w:cs="Arial"/>
          <w:color w:val="000000"/>
          <w:lang w:val="es-CO"/>
        </w:rPr>
      </w:pPr>
      <w:r w:rsidRPr="00BE5D43">
        <w:rPr>
          <w:rFonts w:ascii="Arial" w:hAnsi="Arial" w:cs="Arial"/>
          <w:color w:val="000000"/>
          <w:lang w:val="es-CO"/>
        </w:rPr>
        <w:t>MA_04_01_CO_REC</w:t>
      </w:r>
      <w:r w:rsidR="006D54D3">
        <w:rPr>
          <w:rFonts w:ascii="Arial" w:hAnsi="Arial" w:cs="Arial"/>
          <w:color w:val="000000"/>
          <w:lang w:val="es-CO"/>
        </w:rPr>
        <w:t>210</w:t>
      </w:r>
      <w:r w:rsidRPr="00BE5D43">
        <w:rPr>
          <w:rFonts w:ascii="Arial" w:hAnsi="Arial" w:cs="Arial"/>
          <w:color w:val="000000"/>
          <w:lang w:val="es-CO"/>
        </w:rPr>
        <w:t>_</w:t>
      </w:r>
      <w:r w:rsidR="006D54D3">
        <w:rPr>
          <w:rFonts w:ascii="Arial" w:hAnsi="Arial" w:cs="Arial"/>
          <w:color w:val="000000"/>
          <w:lang w:val="es-CO"/>
        </w:rPr>
        <w:t>IMG06</w:t>
      </w:r>
      <w:r w:rsidRPr="00BE5D43">
        <w:rPr>
          <w:rFonts w:ascii="Arial" w:hAnsi="Arial" w:cs="Arial"/>
          <w:color w:val="000000"/>
          <w:lang w:val="es-CO"/>
        </w:rPr>
        <w:t>.JPG</w:t>
      </w:r>
    </w:p>
    <w:p w14:paraId="55365CEC" w14:textId="77777777" w:rsidR="00AF61AF" w:rsidRPr="00BE5D43" w:rsidRDefault="00AF61AF" w:rsidP="00AF61AF">
      <w:pPr>
        <w:rPr>
          <w:rFonts w:ascii="Arial" w:hAnsi="Arial" w:cs="Arial"/>
          <w:sz w:val="18"/>
          <w:szCs w:val="18"/>
          <w:lang w:val="es-CO"/>
        </w:rPr>
      </w:pPr>
    </w:p>
    <w:p w14:paraId="2197B110"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1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537078CB" w14:textId="77777777" w:rsidR="00AF61AF" w:rsidRPr="00BE5D43" w:rsidRDefault="00AF61AF" w:rsidP="00AF61AF">
      <w:pPr>
        <w:rPr>
          <w:rFonts w:ascii="Arial" w:hAnsi="Arial" w:cs="Arial"/>
          <w:sz w:val="18"/>
          <w:szCs w:val="18"/>
          <w:lang w:val="es-CO"/>
        </w:rPr>
      </w:pPr>
    </w:p>
    <w:p w14:paraId="1CD6F69D" w14:textId="77777777" w:rsidR="00AF61AF" w:rsidRPr="00BE5D43" w:rsidRDefault="00AF61AF" w:rsidP="00AF61AF">
      <w:pPr>
        <w:rPr>
          <w:rFonts w:ascii="Arial" w:hAnsi="Arial" w:cs="Arial"/>
          <w:sz w:val="18"/>
          <w:szCs w:val="18"/>
          <w:lang w:val="es-CO"/>
        </w:rPr>
      </w:pPr>
    </w:p>
    <w:p w14:paraId="36651DDC"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Texto</w:t>
      </w:r>
    </w:p>
    <w:p w14:paraId="506C88D0" w14:textId="77777777" w:rsidR="00307348" w:rsidRPr="00BE5D43" w:rsidRDefault="00307348" w:rsidP="00AF61AF">
      <w:pPr>
        <w:rPr>
          <w:rFonts w:ascii="Arial" w:hAnsi="Arial"/>
          <w:lang w:val="es-CO"/>
        </w:rPr>
      </w:pPr>
    </w:p>
    <w:p w14:paraId="46EF819B" w14:textId="77777777" w:rsidR="00307348" w:rsidRPr="00BE5D43" w:rsidRDefault="00307348" w:rsidP="00307348">
      <w:pPr>
        <w:rPr>
          <w:rFonts w:ascii="Arial" w:hAnsi="Arial" w:cs="Arial"/>
          <w:b/>
          <w:lang w:val="es-CO"/>
        </w:rPr>
      </w:pPr>
      <w:r w:rsidRPr="00BE5D43">
        <w:rPr>
          <w:rFonts w:ascii="Arial" w:hAnsi="Arial" w:cs="Arial"/>
          <w:b/>
          <w:lang w:val="es-CO"/>
        </w:rPr>
        <w:t>¿Cuántos niños comieron helado?</w:t>
      </w:r>
    </w:p>
    <w:p w14:paraId="6EC973FE" w14:textId="77777777" w:rsidR="00307348" w:rsidRPr="00BE5D43" w:rsidRDefault="00307348" w:rsidP="00AF61AF">
      <w:pPr>
        <w:rPr>
          <w:rFonts w:ascii="Arial" w:hAnsi="Arial"/>
          <w:sz w:val="18"/>
          <w:szCs w:val="18"/>
          <w:lang w:val="es-CO"/>
        </w:rPr>
      </w:pPr>
    </w:p>
    <w:p w14:paraId="2CC0758B" w14:textId="7A6D279D" w:rsidR="00307348" w:rsidRPr="00BE5D43" w:rsidRDefault="00307348" w:rsidP="00AF61AF">
      <w:pPr>
        <w:rPr>
          <w:rFonts w:ascii="Arial" w:hAnsi="Arial"/>
          <w:lang w:val="es-CO"/>
        </w:rPr>
      </w:pPr>
      <w:r w:rsidRPr="00BE5D43">
        <w:rPr>
          <w:rFonts w:ascii="Arial" w:hAnsi="Arial"/>
          <w:lang w:val="es-CO"/>
        </w:rPr>
        <w:t>Al leer atentamente el enunciado del problema, podemos observar que nos indican que el total de niños que comieron helado es 35</w:t>
      </w:r>
      <w:r w:rsidR="00054CBF" w:rsidRPr="00BE5D43">
        <w:rPr>
          <w:rFonts w:ascii="Arial" w:hAnsi="Arial"/>
          <w:lang w:val="es-CO"/>
        </w:rPr>
        <w:t xml:space="preserve">. </w:t>
      </w:r>
    </w:p>
    <w:p w14:paraId="4895A041" w14:textId="77777777" w:rsidR="00054CBF" w:rsidRPr="00BE5D43" w:rsidRDefault="00054CBF" w:rsidP="00AF61AF">
      <w:pPr>
        <w:rPr>
          <w:rFonts w:ascii="Arial" w:hAnsi="Arial"/>
          <w:lang w:val="es-CO"/>
        </w:rPr>
      </w:pPr>
    </w:p>
    <w:p w14:paraId="74A799F8" w14:textId="4EBC4D89" w:rsidR="00FA0EA8" w:rsidRPr="00BE5D43" w:rsidRDefault="00054CBF" w:rsidP="00AF61AF">
      <w:pPr>
        <w:rPr>
          <w:rFonts w:ascii="Arial" w:hAnsi="Arial"/>
          <w:lang w:val="es-CO"/>
        </w:rPr>
      </w:pPr>
      <w:r w:rsidRPr="00BE5D43">
        <w:rPr>
          <w:rFonts w:ascii="Arial" w:hAnsi="Arial"/>
          <w:lang w:val="es-CO"/>
        </w:rPr>
        <w:t>Es fácil confundirnos al pensar que debemos sumar el total de niños que comieron helado de vainilla con el total de niños que comieron helado de chocolate</w:t>
      </w:r>
      <w:ins w:id="23" w:author="Chris" w:date="2015-03-07T18:58:00Z">
        <w:r w:rsidR="000A6B33">
          <w:rPr>
            <w:rFonts w:ascii="Arial" w:hAnsi="Arial"/>
            <w:lang w:val="es-CO"/>
          </w:rPr>
          <w:t>;</w:t>
        </w:r>
      </w:ins>
      <w:del w:id="24" w:author="Chris" w:date="2015-03-07T18:58:00Z">
        <w:r w:rsidRPr="00BE5D43" w:rsidDel="000A6B33">
          <w:rPr>
            <w:rFonts w:ascii="Arial" w:hAnsi="Arial"/>
            <w:lang w:val="es-CO"/>
          </w:rPr>
          <w:delText>,</w:delText>
        </w:r>
      </w:del>
      <w:r w:rsidRPr="00BE5D43">
        <w:rPr>
          <w:rFonts w:ascii="Arial" w:hAnsi="Arial"/>
          <w:lang w:val="es-CO"/>
        </w:rPr>
        <w:t xml:space="preserve"> </w:t>
      </w:r>
      <w:r w:rsidR="007D676E" w:rsidRPr="00BE5D43">
        <w:rPr>
          <w:rFonts w:ascii="Arial" w:hAnsi="Arial"/>
          <w:lang w:val="es-CO"/>
        </w:rPr>
        <w:t xml:space="preserve">sin embargo, </w:t>
      </w:r>
      <w:r w:rsidR="00FA0EA8" w:rsidRPr="00BE5D43">
        <w:rPr>
          <w:rFonts w:ascii="Arial" w:hAnsi="Arial"/>
          <w:lang w:val="es-CO"/>
        </w:rPr>
        <w:t xml:space="preserve">debemos tener en </w:t>
      </w:r>
      <w:r w:rsidR="007D676E" w:rsidRPr="00BE5D43">
        <w:rPr>
          <w:rFonts w:ascii="Arial" w:hAnsi="Arial"/>
          <w:lang w:val="es-CO"/>
        </w:rPr>
        <w:t xml:space="preserve">cuenta que algunos niños podrían haber comido de los dos sabores de helado. </w:t>
      </w:r>
    </w:p>
    <w:p w14:paraId="6553C3CF" w14:textId="77777777" w:rsidR="00FA0EA8" w:rsidRPr="00BE5D43" w:rsidRDefault="00FA0EA8" w:rsidP="00AF61AF">
      <w:pPr>
        <w:rPr>
          <w:rFonts w:ascii="Arial" w:hAnsi="Arial"/>
          <w:lang w:val="es-CO"/>
        </w:rPr>
      </w:pPr>
    </w:p>
    <w:p w14:paraId="2F31BEF2" w14:textId="5B4373A6" w:rsidR="00054CBF" w:rsidRPr="00BE5D43" w:rsidRDefault="007D676E" w:rsidP="00AF61AF">
      <w:pPr>
        <w:rPr>
          <w:rFonts w:ascii="Arial" w:hAnsi="Arial"/>
          <w:lang w:val="es-CO"/>
        </w:rPr>
      </w:pPr>
      <w:r w:rsidRPr="00BE5D43">
        <w:rPr>
          <w:rFonts w:ascii="Arial" w:hAnsi="Arial"/>
          <w:lang w:val="es-CO"/>
        </w:rPr>
        <w:t xml:space="preserve">Si hacemos la </w:t>
      </w:r>
      <w:r w:rsidR="00E35885" w:rsidRPr="00BE5D43">
        <w:rPr>
          <w:rFonts w:ascii="Arial" w:hAnsi="Arial"/>
          <w:lang w:val="es-CO"/>
        </w:rPr>
        <w:t xml:space="preserve">adición </w:t>
      </w:r>
      <w:r w:rsidRPr="00BE5D43">
        <w:rPr>
          <w:rFonts w:ascii="Arial" w:hAnsi="Arial"/>
          <w:lang w:val="es-CO"/>
        </w:rPr>
        <w:t xml:space="preserve">indicada, tendríamos: </w:t>
      </w:r>
    </w:p>
    <w:p w14:paraId="32EBBEB5" w14:textId="77777777" w:rsidR="007D676E" w:rsidRPr="00BE5D43" w:rsidRDefault="007D676E" w:rsidP="00AF61AF">
      <w:pPr>
        <w:rPr>
          <w:rFonts w:ascii="Arial" w:hAnsi="Arial"/>
          <w:lang w:val="es-CO"/>
        </w:rPr>
      </w:pPr>
    </w:p>
    <w:p w14:paraId="2DD274DA" w14:textId="2E9A7767" w:rsidR="007D676E" w:rsidRPr="00BE5D43" w:rsidRDefault="0017774A" w:rsidP="00CF5917">
      <w:pPr>
        <w:ind w:left="720" w:firstLine="720"/>
        <w:rPr>
          <w:rFonts w:ascii="Arial" w:hAnsi="Arial"/>
          <w:lang w:val="es-CO"/>
        </w:rPr>
      </w:pPr>
      <w:r w:rsidRPr="00BE5D43">
        <w:rPr>
          <w:rFonts w:ascii="Arial" w:hAnsi="Arial"/>
          <w:lang w:val="es-CO"/>
        </w:rPr>
        <w:t xml:space="preserve">    </w:t>
      </w:r>
      <w:r w:rsidR="007D676E" w:rsidRPr="00BE5D43">
        <w:rPr>
          <w:rFonts w:ascii="Arial" w:hAnsi="Arial"/>
          <w:lang w:val="es-CO"/>
        </w:rPr>
        <w:t xml:space="preserve">20 </w:t>
      </w:r>
      <w:r w:rsidRPr="00BE5D43">
        <w:rPr>
          <w:rFonts w:ascii="Arial" w:hAnsi="Arial"/>
          <w:lang w:val="es-CO"/>
        </w:rPr>
        <w:tab/>
      </w:r>
      <w:r w:rsidR="00CF5917" w:rsidRPr="00BE5D43">
        <w:rPr>
          <w:rFonts w:ascii="Arial" w:hAnsi="Arial"/>
          <w:lang w:val="es-CO"/>
        </w:rPr>
        <w:t xml:space="preserve">    </w:t>
      </w:r>
      <w:r w:rsidR="007D676E" w:rsidRPr="00BE5D43">
        <w:rPr>
          <w:rFonts w:ascii="Arial" w:hAnsi="Arial"/>
          <w:lang w:val="es-CO"/>
        </w:rPr>
        <w:t>+</w:t>
      </w:r>
      <w:r w:rsidRPr="00BE5D43">
        <w:rPr>
          <w:rFonts w:ascii="Arial" w:hAnsi="Arial"/>
          <w:lang w:val="es-CO"/>
        </w:rPr>
        <w:tab/>
      </w:r>
      <w:r w:rsidR="00CF5917" w:rsidRPr="00BE5D43">
        <w:rPr>
          <w:rFonts w:ascii="Arial" w:hAnsi="Arial"/>
          <w:lang w:val="es-CO"/>
        </w:rPr>
        <w:t xml:space="preserve">   </w:t>
      </w:r>
      <w:r w:rsidR="007D676E" w:rsidRPr="00BE5D43">
        <w:rPr>
          <w:rFonts w:ascii="Arial" w:hAnsi="Arial"/>
          <w:lang w:val="es-CO"/>
        </w:rPr>
        <w:t xml:space="preserve"> 23 </w:t>
      </w:r>
      <w:r w:rsidR="00CF5917" w:rsidRPr="00BE5D43">
        <w:rPr>
          <w:rFonts w:ascii="Arial" w:hAnsi="Arial"/>
          <w:lang w:val="es-CO"/>
        </w:rPr>
        <w:tab/>
        <w:t xml:space="preserve">      </w:t>
      </w:r>
      <w:r w:rsidR="007D676E" w:rsidRPr="00BE5D43">
        <w:rPr>
          <w:rFonts w:ascii="Arial" w:hAnsi="Arial"/>
          <w:lang w:val="es-CO"/>
        </w:rPr>
        <w:t>=</w:t>
      </w:r>
      <w:r w:rsidRPr="00BE5D43">
        <w:rPr>
          <w:rFonts w:ascii="Arial" w:hAnsi="Arial"/>
          <w:lang w:val="es-CO"/>
        </w:rPr>
        <w:t xml:space="preserve">  </w:t>
      </w:r>
      <w:r w:rsidRPr="00BE5D43">
        <w:rPr>
          <w:rFonts w:ascii="Arial" w:hAnsi="Arial"/>
          <w:lang w:val="es-CO"/>
        </w:rPr>
        <w:tab/>
        <w:t xml:space="preserve">      43 </w:t>
      </w:r>
    </w:p>
    <w:p w14:paraId="1A7514E7" w14:textId="29E1E28C" w:rsidR="0017774A" w:rsidRPr="00BE5D43" w:rsidRDefault="00CF5917" w:rsidP="00CF5917">
      <w:pPr>
        <w:ind w:left="720" w:firstLine="720"/>
        <w:rPr>
          <w:rFonts w:ascii="Arial" w:hAnsi="Arial"/>
          <w:sz w:val="18"/>
          <w:szCs w:val="18"/>
          <w:lang w:val="es-CO"/>
        </w:rPr>
      </w:pPr>
      <w:r w:rsidRPr="00BE5D43">
        <w:rPr>
          <w:rFonts w:ascii="Arial" w:hAnsi="Arial"/>
          <w:sz w:val="18"/>
          <w:szCs w:val="18"/>
          <w:lang w:val="es-CO"/>
        </w:rPr>
        <w:t xml:space="preserve">  </w:t>
      </w:r>
      <w:r w:rsidR="0017774A" w:rsidRPr="00BE5D43">
        <w:rPr>
          <w:rFonts w:ascii="Arial" w:hAnsi="Arial"/>
          <w:sz w:val="18"/>
          <w:szCs w:val="18"/>
          <w:lang w:val="es-CO"/>
        </w:rPr>
        <w:t>Vainilla</w:t>
      </w:r>
      <w:r w:rsidR="0017774A" w:rsidRPr="00BE5D43">
        <w:rPr>
          <w:rFonts w:ascii="Arial" w:hAnsi="Arial"/>
          <w:sz w:val="18"/>
          <w:szCs w:val="18"/>
          <w:lang w:val="es-CO"/>
        </w:rPr>
        <w:tab/>
      </w:r>
      <w:r w:rsidRPr="00BE5D43">
        <w:rPr>
          <w:rFonts w:ascii="Arial" w:hAnsi="Arial"/>
          <w:sz w:val="18"/>
          <w:szCs w:val="18"/>
          <w:lang w:val="es-CO"/>
        </w:rPr>
        <w:tab/>
      </w:r>
      <w:r w:rsidR="0017774A" w:rsidRPr="00BE5D43">
        <w:rPr>
          <w:rFonts w:ascii="Arial" w:hAnsi="Arial"/>
          <w:sz w:val="18"/>
          <w:szCs w:val="18"/>
          <w:lang w:val="es-CO"/>
        </w:rPr>
        <w:t xml:space="preserve">Chocolate </w:t>
      </w:r>
      <w:r w:rsidR="0017774A" w:rsidRPr="00BE5D43">
        <w:rPr>
          <w:rFonts w:ascii="Arial" w:hAnsi="Arial"/>
          <w:sz w:val="18"/>
          <w:szCs w:val="18"/>
          <w:lang w:val="es-CO"/>
        </w:rPr>
        <w:tab/>
        <w:t>Total de helados</w:t>
      </w:r>
      <w:r w:rsidRPr="00BE5D43">
        <w:rPr>
          <w:rFonts w:ascii="Arial" w:hAnsi="Arial"/>
          <w:sz w:val="18"/>
          <w:szCs w:val="18"/>
          <w:lang w:val="es-CO"/>
        </w:rPr>
        <w:t xml:space="preserve"> servidos</w:t>
      </w:r>
    </w:p>
    <w:p w14:paraId="0048996E" w14:textId="77777777" w:rsidR="0017774A" w:rsidRPr="00BE5D43" w:rsidRDefault="0017774A" w:rsidP="0017774A">
      <w:pPr>
        <w:rPr>
          <w:rFonts w:ascii="Arial" w:hAnsi="Arial"/>
          <w:lang w:val="es-CO"/>
        </w:rPr>
      </w:pPr>
    </w:p>
    <w:p w14:paraId="7C32C6AE" w14:textId="1A7E6953" w:rsidR="0017774A" w:rsidRPr="00BE5D43" w:rsidRDefault="0017774A" w:rsidP="0017774A">
      <w:pPr>
        <w:rPr>
          <w:rFonts w:ascii="Arial" w:hAnsi="Arial" w:cs="Arial"/>
          <w:lang w:val="es-CO"/>
        </w:rPr>
      </w:pPr>
      <w:r w:rsidRPr="00BE5D43">
        <w:rPr>
          <w:rFonts w:ascii="Arial" w:hAnsi="Arial"/>
          <w:lang w:val="es-CO"/>
        </w:rPr>
        <w:t>Y como vemos, 43 no corresponde con lo que dice el problema: “</w:t>
      </w:r>
      <w:r w:rsidRPr="00BE5D43">
        <w:rPr>
          <w:rFonts w:ascii="Arial" w:hAnsi="Arial" w:cs="Arial"/>
          <w:lang w:val="es-CO"/>
        </w:rPr>
        <w:t xml:space="preserve">En la fiesta de cumpleaños de Santiago </w:t>
      </w:r>
      <w:r w:rsidRPr="00BE5D43">
        <w:rPr>
          <w:rFonts w:ascii="Arial" w:hAnsi="Arial" w:cs="Arial"/>
          <w:b/>
          <w:lang w:val="es-CO"/>
        </w:rPr>
        <w:t>35 niños comieron helado</w:t>
      </w:r>
      <w:r w:rsidRPr="00BE5D43">
        <w:rPr>
          <w:rFonts w:ascii="Arial" w:hAnsi="Arial" w:cs="Arial"/>
          <w:lang w:val="es-CO"/>
        </w:rPr>
        <w:t>…”</w:t>
      </w:r>
    </w:p>
    <w:p w14:paraId="527F1779" w14:textId="77777777" w:rsidR="00FA0EA8" w:rsidRPr="00BE5D43" w:rsidRDefault="00FA0EA8" w:rsidP="0017774A">
      <w:pPr>
        <w:rPr>
          <w:rFonts w:ascii="Arial" w:hAnsi="Arial" w:cs="Arial"/>
          <w:lang w:val="es-CO"/>
        </w:rPr>
      </w:pPr>
    </w:p>
    <w:p w14:paraId="70B470B8" w14:textId="19202569" w:rsidR="00FA0EA8" w:rsidRPr="00BE5D43" w:rsidRDefault="00FA0EA8" w:rsidP="0017774A">
      <w:pPr>
        <w:rPr>
          <w:rFonts w:ascii="Arial" w:hAnsi="Arial"/>
          <w:lang w:val="es-CO"/>
        </w:rPr>
      </w:pPr>
      <w:r w:rsidRPr="00BE5D43">
        <w:rPr>
          <w:rFonts w:ascii="Arial" w:hAnsi="Arial" w:cs="Arial"/>
          <w:lang w:val="es-CO"/>
        </w:rPr>
        <w:t xml:space="preserve">En esta situación aplicamos la </w:t>
      </w:r>
      <w:r w:rsidRPr="00BE5D43">
        <w:rPr>
          <w:rFonts w:ascii="Arial" w:hAnsi="Arial" w:cs="Arial"/>
          <w:b/>
          <w:lang w:val="es-CO"/>
        </w:rPr>
        <w:t>unión</w:t>
      </w:r>
      <w:r w:rsidRPr="00BE5D43">
        <w:rPr>
          <w:rFonts w:ascii="Arial" w:hAnsi="Arial" w:cs="Arial"/>
          <w:lang w:val="es-CO"/>
        </w:rPr>
        <w:t xml:space="preserve"> entre conjuntos. </w:t>
      </w:r>
    </w:p>
    <w:p w14:paraId="4173CEB6" w14:textId="77777777" w:rsidR="00307348" w:rsidRPr="00BE5D43" w:rsidRDefault="00307348" w:rsidP="00AF61AF">
      <w:pPr>
        <w:rPr>
          <w:rFonts w:ascii="Arial" w:hAnsi="Arial"/>
          <w:sz w:val="18"/>
          <w:szCs w:val="18"/>
          <w:lang w:val="es-CO"/>
        </w:rPr>
      </w:pPr>
    </w:p>
    <w:p w14:paraId="12CDE447" w14:textId="77777777" w:rsidR="00307348" w:rsidRPr="00BE5D43" w:rsidRDefault="00307348" w:rsidP="00AF61AF">
      <w:pPr>
        <w:rPr>
          <w:rFonts w:ascii="Arial" w:hAnsi="Arial"/>
          <w:sz w:val="18"/>
          <w:szCs w:val="18"/>
          <w:lang w:val="es-CO"/>
        </w:rPr>
      </w:pPr>
    </w:p>
    <w:p w14:paraId="7FBB2831" w14:textId="77777777" w:rsidR="00307348" w:rsidRPr="00BE5D43" w:rsidRDefault="00307348" w:rsidP="00AF61AF">
      <w:pPr>
        <w:rPr>
          <w:rFonts w:ascii="Arial" w:hAnsi="Arial"/>
          <w:sz w:val="18"/>
          <w:szCs w:val="18"/>
          <w:lang w:val="es-CO"/>
        </w:rPr>
      </w:pPr>
    </w:p>
    <w:p w14:paraId="2E25EDAB" w14:textId="08D565BB" w:rsidR="00AF61AF" w:rsidRPr="00BE5D43" w:rsidRDefault="00AF61AF" w:rsidP="00AF61AF">
      <w:pPr>
        <w:shd w:val="clear" w:color="auto" w:fill="99CCFF"/>
        <w:jc w:val="center"/>
        <w:rPr>
          <w:rFonts w:ascii="Arial" w:hAnsi="Arial"/>
          <w:b/>
          <w:sz w:val="16"/>
          <w:szCs w:val="16"/>
          <w:lang w:val="es-CO"/>
        </w:rPr>
      </w:pPr>
      <w:r w:rsidRPr="00BE5D43">
        <w:rPr>
          <w:rFonts w:ascii="Arial" w:hAnsi="Arial"/>
          <w:b/>
          <w:sz w:val="16"/>
          <w:szCs w:val="16"/>
          <w:lang w:val="es-CO"/>
        </w:rPr>
        <w:t>PESTAÑA</w:t>
      </w:r>
      <w:r w:rsidRPr="00BE5D43">
        <w:rPr>
          <w:rFonts w:ascii="Arial" w:hAnsi="Arial"/>
          <w:sz w:val="16"/>
          <w:szCs w:val="16"/>
          <w:lang w:val="es-CO"/>
        </w:rPr>
        <w:t xml:space="preserve"> 4</w:t>
      </w:r>
    </w:p>
    <w:p w14:paraId="001B87A6"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Título de pestaña (</w:t>
      </w:r>
      <w:r w:rsidRPr="00BE5D43">
        <w:rPr>
          <w:rFonts w:ascii="Arial" w:hAnsi="Arial"/>
          <w:b/>
          <w:sz w:val="18"/>
          <w:szCs w:val="18"/>
          <w:highlight w:val="green"/>
          <w:lang w:val="es-CO"/>
        </w:rPr>
        <w:t>20</w:t>
      </w:r>
      <w:r w:rsidRPr="00BE5D43">
        <w:rPr>
          <w:rFonts w:ascii="Arial" w:hAnsi="Arial"/>
          <w:sz w:val="18"/>
          <w:szCs w:val="18"/>
          <w:highlight w:val="green"/>
          <w:lang w:val="es-CO"/>
        </w:rPr>
        <w:t xml:space="preserve"> caracteres máximo) </w:t>
      </w:r>
    </w:p>
    <w:p w14:paraId="3B2FAC91" w14:textId="034C653D" w:rsidR="00AF61AF" w:rsidRPr="00BE5D43" w:rsidRDefault="00A20C70" w:rsidP="00AF61AF">
      <w:pPr>
        <w:rPr>
          <w:rFonts w:ascii="Arial" w:hAnsi="Arial" w:cs="Arial"/>
          <w:sz w:val="18"/>
          <w:szCs w:val="18"/>
          <w:lang w:val="es-CO"/>
        </w:rPr>
      </w:pPr>
      <w:r w:rsidRPr="00BE5D43">
        <w:rPr>
          <w:rFonts w:ascii="Arial" w:hAnsi="Arial" w:cs="Arial"/>
          <w:lang w:val="es-CO"/>
        </w:rPr>
        <w:t xml:space="preserve">Intersección </w:t>
      </w:r>
    </w:p>
    <w:p w14:paraId="2EFC1889" w14:textId="77777777" w:rsidR="00AF61AF" w:rsidRPr="00BE5D43" w:rsidRDefault="00AF61AF" w:rsidP="00AF61AF">
      <w:pPr>
        <w:rPr>
          <w:rFonts w:ascii="Arial" w:hAnsi="Arial" w:cs="Arial"/>
          <w:sz w:val="18"/>
          <w:szCs w:val="18"/>
          <w:lang w:val="es-CO"/>
        </w:rPr>
      </w:pPr>
    </w:p>
    <w:p w14:paraId="18460A2D" w14:textId="77777777" w:rsidR="00AF61AF" w:rsidRPr="00BE5D43" w:rsidRDefault="00AF61AF" w:rsidP="00AF61AF">
      <w:pPr>
        <w:rPr>
          <w:rFonts w:ascii="Arial" w:hAnsi="Arial"/>
          <w:b/>
          <w:color w:val="FF0000"/>
          <w:sz w:val="18"/>
          <w:szCs w:val="18"/>
          <w:lang w:val="es-CO"/>
        </w:rPr>
      </w:pPr>
      <w:r w:rsidRPr="00BE5D43">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520121FC"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F61AF" w:rsidRPr="00BE5D43" w14:paraId="0837952F" w14:textId="77777777" w:rsidTr="00CB6B1F">
        <w:tc>
          <w:tcPr>
            <w:tcW w:w="3118" w:type="dxa"/>
            <w:tcBorders>
              <w:top w:val="nil"/>
              <w:left w:val="nil"/>
              <w:bottom w:val="nil"/>
            </w:tcBorders>
            <w:shd w:val="clear" w:color="auto" w:fill="CCFFCC"/>
          </w:tcPr>
          <w:p w14:paraId="10819EE3"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derecha</w:t>
            </w:r>
          </w:p>
        </w:tc>
        <w:tc>
          <w:tcPr>
            <w:tcW w:w="425" w:type="dxa"/>
          </w:tcPr>
          <w:p w14:paraId="57B911E0" w14:textId="77777777" w:rsidR="00AF61AF" w:rsidRPr="00BE5D43" w:rsidRDefault="00AF61AF" w:rsidP="00CB6B1F">
            <w:pPr>
              <w:rPr>
                <w:rFonts w:ascii="Arial" w:hAnsi="Arial" w:cs="Arial"/>
                <w:sz w:val="16"/>
                <w:szCs w:val="16"/>
                <w:lang w:val="es-CO"/>
              </w:rPr>
            </w:pPr>
          </w:p>
        </w:tc>
        <w:tc>
          <w:tcPr>
            <w:tcW w:w="3260" w:type="dxa"/>
            <w:tcBorders>
              <w:top w:val="nil"/>
              <w:bottom w:val="nil"/>
            </w:tcBorders>
            <w:shd w:val="clear" w:color="auto" w:fill="CCFFCC"/>
          </w:tcPr>
          <w:p w14:paraId="71EFAD0B"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izquierda</w:t>
            </w:r>
          </w:p>
        </w:tc>
        <w:tc>
          <w:tcPr>
            <w:tcW w:w="426" w:type="dxa"/>
          </w:tcPr>
          <w:p w14:paraId="12CE63B4" w14:textId="77777777" w:rsidR="00AF61AF" w:rsidRPr="00BE5D43" w:rsidRDefault="00AF61AF" w:rsidP="00CB6B1F">
            <w:pPr>
              <w:rPr>
                <w:rFonts w:ascii="Arial" w:hAnsi="Arial" w:cs="Arial"/>
                <w:sz w:val="16"/>
                <w:szCs w:val="16"/>
                <w:lang w:val="es-CO"/>
              </w:rPr>
            </w:pPr>
          </w:p>
        </w:tc>
        <w:tc>
          <w:tcPr>
            <w:tcW w:w="1417" w:type="dxa"/>
            <w:tcBorders>
              <w:top w:val="nil"/>
              <w:bottom w:val="nil"/>
            </w:tcBorders>
            <w:shd w:val="clear" w:color="auto" w:fill="CCFFCC"/>
          </w:tcPr>
          <w:p w14:paraId="12D3A8AA" w14:textId="77777777" w:rsidR="00AF61AF" w:rsidRPr="00BE5D43" w:rsidRDefault="00AF61AF" w:rsidP="00CB6B1F">
            <w:pPr>
              <w:jc w:val="right"/>
              <w:rPr>
                <w:rFonts w:ascii="Arial" w:hAnsi="Arial" w:cs="Arial"/>
                <w:b/>
                <w:sz w:val="16"/>
                <w:szCs w:val="16"/>
                <w:lang w:val="es-CO"/>
              </w:rPr>
            </w:pPr>
            <w:r w:rsidRPr="00BE5D43">
              <w:rPr>
                <w:rFonts w:ascii="Arial" w:hAnsi="Arial" w:cs="Arial"/>
                <w:b/>
                <w:sz w:val="16"/>
                <w:szCs w:val="16"/>
                <w:lang w:val="es-CO"/>
              </w:rPr>
              <w:t>Solo texto</w:t>
            </w:r>
          </w:p>
        </w:tc>
        <w:tc>
          <w:tcPr>
            <w:tcW w:w="426" w:type="dxa"/>
            <w:tcBorders>
              <w:bottom w:val="single" w:sz="4" w:space="0" w:color="auto"/>
            </w:tcBorders>
          </w:tcPr>
          <w:p w14:paraId="5CFA450B" w14:textId="77777777" w:rsidR="00AF61AF" w:rsidRPr="00BE5D43" w:rsidRDefault="00AF61AF" w:rsidP="00CB6B1F">
            <w:pPr>
              <w:rPr>
                <w:rFonts w:ascii="Arial" w:hAnsi="Arial" w:cs="Arial"/>
                <w:sz w:val="16"/>
                <w:szCs w:val="16"/>
                <w:lang w:val="es-CO"/>
              </w:rPr>
            </w:pPr>
          </w:p>
        </w:tc>
      </w:tr>
      <w:tr w:rsidR="00AF61AF" w:rsidRPr="00BE5D43" w14:paraId="5EBE4693" w14:textId="77777777" w:rsidTr="00CB6B1F">
        <w:tc>
          <w:tcPr>
            <w:tcW w:w="3118" w:type="dxa"/>
            <w:tcBorders>
              <w:top w:val="nil"/>
              <w:left w:val="nil"/>
              <w:bottom w:val="nil"/>
            </w:tcBorders>
            <w:shd w:val="clear" w:color="auto" w:fill="CCFFCC"/>
          </w:tcPr>
          <w:p w14:paraId="5762EBE9"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derecha</w:t>
            </w:r>
          </w:p>
        </w:tc>
        <w:tc>
          <w:tcPr>
            <w:tcW w:w="425" w:type="dxa"/>
          </w:tcPr>
          <w:p w14:paraId="0901408F" w14:textId="7AEAEB84" w:rsidR="00AF61AF" w:rsidRPr="00BE5D43" w:rsidRDefault="00146066" w:rsidP="00CB6B1F">
            <w:pPr>
              <w:rPr>
                <w:rFonts w:ascii="Arial" w:hAnsi="Arial" w:cs="Arial"/>
                <w:sz w:val="16"/>
                <w:szCs w:val="16"/>
                <w:lang w:val="es-CO"/>
              </w:rPr>
            </w:pPr>
            <w:r w:rsidRPr="00BE5D43">
              <w:rPr>
                <w:rFonts w:ascii="Arial" w:hAnsi="Arial" w:cs="Arial"/>
                <w:sz w:val="16"/>
                <w:szCs w:val="16"/>
                <w:lang w:val="es-CO"/>
              </w:rPr>
              <w:t>x</w:t>
            </w:r>
          </w:p>
        </w:tc>
        <w:tc>
          <w:tcPr>
            <w:tcW w:w="3260" w:type="dxa"/>
            <w:tcBorders>
              <w:top w:val="nil"/>
              <w:bottom w:val="nil"/>
            </w:tcBorders>
            <w:shd w:val="clear" w:color="auto" w:fill="CCFFCC"/>
          </w:tcPr>
          <w:p w14:paraId="10166B8B"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izquierda</w:t>
            </w:r>
          </w:p>
        </w:tc>
        <w:tc>
          <w:tcPr>
            <w:tcW w:w="426" w:type="dxa"/>
          </w:tcPr>
          <w:p w14:paraId="472872CF" w14:textId="77777777" w:rsidR="00AF61AF" w:rsidRPr="00BE5D43" w:rsidRDefault="00AF61AF" w:rsidP="00CB6B1F">
            <w:pPr>
              <w:rPr>
                <w:rFonts w:ascii="Arial" w:hAnsi="Arial" w:cs="Arial"/>
                <w:sz w:val="16"/>
                <w:szCs w:val="16"/>
                <w:lang w:val="es-CO"/>
              </w:rPr>
            </w:pPr>
          </w:p>
        </w:tc>
        <w:tc>
          <w:tcPr>
            <w:tcW w:w="1417" w:type="dxa"/>
            <w:tcBorders>
              <w:top w:val="nil"/>
              <w:bottom w:val="nil"/>
              <w:right w:val="nil"/>
            </w:tcBorders>
          </w:tcPr>
          <w:p w14:paraId="75C95BB1" w14:textId="77777777" w:rsidR="00AF61AF" w:rsidRPr="00BE5D43" w:rsidRDefault="00AF61AF" w:rsidP="00CB6B1F">
            <w:pPr>
              <w:rPr>
                <w:rFonts w:ascii="Arial" w:hAnsi="Arial" w:cs="Arial"/>
                <w:sz w:val="16"/>
                <w:szCs w:val="16"/>
                <w:lang w:val="es-CO"/>
              </w:rPr>
            </w:pPr>
          </w:p>
        </w:tc>
        <w:tc>
          <w:tcPr>
            <w:tcW w:w="426" w:type="dxa"/>
            <w:tcBorders>
              <w:left w:val="nil"/>
              <w:bottom w:val="nil"/>
              <w:right w:val="nil"/>
            </w:tcBorders>
          </w:tcPr>
          <w:p w14:paraId="48CF961A" w14:textId="77777777" w:rsidR="00AF61AF" w:rsidRPr="00BE5D43" w:rsidRDefault="00AF61AF" w:rsidP="00CB6B1F">
            <w:pPr>
              <w:rPr>
                <w:rFonts w:ascii="Arial" w:hAnsi="Arial" w:cs="Arial"/>
                <w:sz w:val="16"/>
                <w:szCs w:val="16"/>
                <w:lang w:val="es-CO"/>
              </w:rPr>
            </w:pPr>
          </w:p>
        </w:tc>
      </w:tr>
    </w:tbl>
    <w:p w14:paraId="44A65B28" w14:textId="77777777" w:rsidR="00AF61AF" w:rsidRPr="00BE5D43" w:rsidRDefault="00AF61AF" w:rsidP="00AF61AF">
      <w:pPr>
        <w:rPr>
          <w:rFonts w:ascii="Arial" w:hAnsi="Arial" w:cs="Arial"/>
          <w:sz w:val="18"/>
          <w:szCs w:val="18"/>
          <w:lang w:val="es-CO"/>
        </w:rPr>
      </w:pPr>
    </w:p>
    <w:p w14:paraId="19CBACFD"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1 (borrar si no se ocupa):</w:t>
      </w:r>
    </w:p>
    <w:p w14:paraId="35B8168A"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7245818C" w14:textId="4739C68D" w:rsidR="00AF61AF" w:rsidRPr="00BE5D43" w:rsidRDefault="002174F5" w:rsidP="00AF61AF">
      <w:pPr>
        <w:rPr>
          <w:rFonts w:ascii="Arial" w:hAnsi="Arial" w:cs="Arial"/>
          <w:sz w:val="18"/>
          <w:szCs w:val="18"/>
          <w:lang w:val="es-CO"/>
        </w:rPr>
      </w:pPr>
      <w:r w:rsidRPr="00BE5D43">
        <w:rPr>
          <w:rFonts w:ascii="Arial" w:hAnsi="Arial" w:cs="Arial"/>
          <w:noProof/>
          <w:sz w:val="18"/>
          <w:szCs w:val="18"/>
        </w:rPr>
        <w:lastRenderedPageBreak/>
        <w:drawing>
          <wp:inline distT="0" distB="0" distL="0" distR="0" wp14:anchorId="3E1D7201" wp14:editId="470355CF">
            <wp:extent cx="3667125" cy="1882896"/>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1882896"/>
                    </a:xfrm>
                    <a:prstGeom prst="rect">
                      <a:avLst/>
                    </a:prstGeom>
                    <a:noFill/>
                    <a:ln>
                      <a:noFill/>
                    </a:ln>
                  </pic:spPr>
                </pic:pic>
              </a:graphicData>
            </a:graphic>
          </wp:inline>
        </w:drawing>
      </w:r>
    </w:p>
    <w:p w14:paraId="6F87DAC2"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2AFC0926" w14:textId="1EB40032" w:rsidR="00383DDD" w:rsidRPr="00BE5D43" w:rsidRDefault="00383DDD" w:rsidP="00383DDD">
      <w:pPr>
        <w:rPr>
          <w:rFonts w:ascii="Arial" w:hAnsi="Arial" w:cs="Arial"/>
          <w:color w:val="000000"/>
          <w:lang w:val="es-CO"/>
        </w:rPr>
      </w:pPr>
      <w:r w:rsidRPr="00BE5D43">
        <w:rPr>
          <w:rFonts w:ascii="Arial" w:hAnsi="Arial" w:cs="Arial"/>
          <w:color w:val="000000"/>
          <w:lang w:val="es-CO"/>
        </w:rPr>
        <w:t>MA_04_01_CO_REC</w:t>
      </w:r>
      <w:r w:rsidR="00BD0509">
        <w:rPr>
          <w:rFonts w:ascii="Arial" w:hAnsi="Arial" w:cs="Arial"/>
          <w:color w:val="000000"/>
          <w:lang w:val="es-CO"/>
        </w:rPr>
        <w:t>210</w:t>
      </w:r>
      <w:r w:rsidRPr="00BE5D43">
        <w:rPr>
          <w:rFonts w:ascii="Arial" w:hAnsi="Arial" w:cs="Arial"/>
          <w:color w:val="000000"/>
          <w:lang w:val="es-CO"/>
        </w:rPr>
        <w:t>_</w:t>
      </w:r>
      <w:r w:rsidR="00BD0509">
        <w:rPr>
          <w:rFonts w:ascii="Arial" w:hAnsi="Arial" w:cs="Arial"/>
          <w:color w:val="000000"/>
          <w:lang w:val="es-CO"/>
        </w:rPr>
        <w:t>IMG07</w:t>
      </w:r>
      <w:r w:rsidRPr="00BE5D43">
        <w:rPr>
          <w:rFonts w:ascii="Arial" w:hAnsi="Arial" w:cs="Arial"/>
          <w:color w:val="000000"/>
          <w:lang w:val="es-CO"/>
        </w:rPr>
        <w:t>.JPG</w:t>
      </w:r>
    </w:p>
    <w:p w14:paraId="49E02AE7" w14:textId="77777777" w:rsidR="00AF61AF" w:rsidRPr="00BE5D43" w:rsidRDefault="00AF61AF" w:rsidP="00AF61AF">
      <w:pPr>
        <w:rPr>
          <w:rFonts w:ascii="Arial" w:hAnsi="Arial" w:cs="Arial"/>
          <w:sz w:val="18"/>
          <w:szCs w:val="18"/>
          <w:lang w:val="es-CO"/>
        </w:rPr>
      </w:pPr>
    </w:p>
    <w:p w14:paraId="37DAC572"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1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5ED584F9" w14:textId="77777777" w:rsidR="00AF61AF" w:rsidRPr="00BE5D43" w:rsidRDefault="00AF61AF" w:rsidP="00AF61AF">
      <w:pPr>
        <w:rPr>
          <w:rFonts w:ascii="Arial" w:hAnsi="Arial" w:cs="Arial"/>
          <w:sz w:val="18"/>
          <w:szCs w:val="18"/>
          <w:lang w:val="es-CO"/>
        </w:rPr>
      </w:pPr>
    </w:p>
    <w:p w14:paraId="405B2723" w14:textId="77777777" w:rsidR="00AF61AF" w:rsidRPr="00BE5D43" w:rsidRDefault="00AF61AF" w:rsidP="00AF61AF">
      <w:pPr>
        <w:rPr>
          <w:rFonts w:ascii="Arial" w:hAnsi="Arial" w:cs="Arial"/>
          <w:sz w:val="18"/>
          <w:szCs w:val="18"/>
          <w:lang w:val="es-CO"/>
        </w:rPr>
      </w:pPr>
    </w:p>
    <w:p w14:paraId="03F94C06"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2 (borrar si no se ocupa):</w:t>
      </w:r>
    </w:p>
    <w:p w14:paraId="0DE641A6"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55712B03" w14:textId="7890A908" w:rsidR="00AF61AF" w:rsidRPr="00BE5D43" w:rsidRDefault="00890299" w:rsidP="00AF61AF">
      <w:pPr>
        <w:rPr>
          <w:rFonts w:ascii="Arial" w:hAnsi="Arial" w:cs="Arial"/>
          <w:sz w:val="18"/>
          <w:szCs w:val="18"/>
          <w:lang w:val="es-CO"/>
        </w:rPr>
      </w:pPr>
      <w:r w:rsidRPr="00BE5D43">
        <w:rPr>
          <w:rFonts w:ascii="Arial" w:hAnsi="Arial" w:cs="Arial"/>
          <w:noProof/>
          <w:sz w:val="18"/>
          <w:szCs w:val="18"/>
        </w:rPr>
        <w:drawing>
          <wp:inline distT="0" distB="0" distL="0" distR="0" wp14:anchorId="7375F104" wp14:editId="3640873B">
            <wp:extent cx="3638550" cy="191708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1917085"/>
                    </a:xfrm>
                    <a:prstGeom prst="rect">
                      <a:avLst/>
                    </a:prstGeom>
                    <a:noFill/>
                    <a:ln>
                      <a:noFill/>
                    </a:ln>
                  </pic:spPr>
                </pic:pic>
              </a:graphicData>
            </a:graphic>
          </wp:inline>
        </w:drawing>
      </w:r>
    </w:p>
    <w:p w14:paraId="718BE449"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47565F44" w14:textId="17C9F19F" w:rsidR="00383DDD" w:rsidRPr="00BE5D43" w:rsidRDefault="00383DDD" w:rsidP="00383DDD">
      <w:pPr>
        <w:rPr>
          <w:rFonts w:ascii="Arial" w:hAnsi="Arial" w:cs="Arial"/>
          <w:color w:val="000000"/>
          <w:lang w:val="es-CO"/>
        </w:rPr>
      </w:pPr>
      <w:r w:rsidRPr="00BE5D43">
        <w:rPr>
          <w:rFonts w:ascii="Arial" w:hAnsi="Arial" w:cs="Arial"/>
          <w:color w:val="000000"/>
          <w:lang w:val="es-CO"/>
        </w:rPr>
        <w:t>MA_04_01_CO_REC</w:t>
      </w:r>
      <w:r w:rsidR="00BD0509">
        <w:rPr>
          <w:rFonts w:ascii="Arial" w:hAnsi="Arial" w:cs="Arial"/>
          <w:color w:val="000000"/>
          <w:lang w:val="es-CO"/>
        </w:rPr>
        <w:t>210_IMG08</w:t>
      </w:r>
      <w:r w:rsidRPr="00BE5D43">
        <w:rPr>
          <w:rFonts w:ascii="Arial" w:hAnsi="Arial" w:cs="Arial"/>
          <w:color w:val="000000"/>
          <w:lang w:val="es-CO"/>
        </w:rPr>
        <w:t>.JPG</w:t>
      </w:r>
    </w:p>
    <w:p w14:paraId="1EC1A854" w14:textId="77777777" w:rsidR="00AF61AF" w:rsidRPr="00BE5D43" w:rsidRDefault="00AF61AF" w:rsidP="00AF61AF">
      <w:pPr>
        <w:rPr>
          <w:rFonts w:ascii="Arial" w:hAnsi="Arial" w:cs="Arial"/>
          <w:sz w:val="18"/>
          <w:szCs w:val="18"/>
          <w:lang w:val="es-CO"/>
        </w:rPr>
      </w:pPr>
    </w:p>
    <w:p w14:paraId="06634FE6"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2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2AFCD291" w14:textId="77777777" w:rsidR="00AF61AF" w:rsidRPr="00BE5D43" w:rsidRDefault="00AF61AF" w:rsidP="00AF61AF">
      <w:pPr>
        <w:rPr>
          <w:rFonts w:ascii="Arial" w:hAnsi="Arial" w:cs="Arial"/>
          <w:sz w:val="18"/>
          <w:szCs w:val="18"/>
          <w:lang w:val="es-CO"/>
        </w:rPr>
      </w:pPr>
    </w:p>
    <w:p w14:paraId="4026DE5E" w14:textId="77777777" w:rsidR="00AF61AF" w:rsidRPr="00BE5D43" w:rsidRDefault="00AF61AF" w:rsidP="00AF61AF">
      <w:pPr>
        <w:rPr>
          <w:rFonts w:ascii="Arial" w:hAnsi="Arial" w:cs="Arial"/>
          <w:sz w:val="18"/>
          <w:szCs w:val="18"/>
          <w:lang w:val="es-CO"/>
        </w:rPr>
      </w:pPr>
    </w:p>
    <w:p w14:paraId="2E2D7FE3"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Texto</w:t>
      </w:r>
    </w:p>
    <w:p w14:paraId="01D9463B" w14:textId="77777777" w:rsidR="00F606D0" w:rsidRPr="00BE5D43" w:rsidRDefault="00F606D0" w:rsidP="00F606D0">
      <w:pPr>
        <w:rPr>
          <w:rFonts w:ascii="Arial" w:hAnsi="Arial" w:cs="Arial"/>
          <w:b/>
          <w:lang w:val="es-CO"/>
        </w:rPr>
      </w:pPr>
      <w:r w:rsidRPr="00BE5D43">
        <w:rPr>
          <w:rFonts w:ascii="Arial" w:hAnsi="Arial" w:cs="Arial"/>
          <w:b/>
          <w:lang w:val="es-CO"/>
        </w:rPr>
        <w:t>¿Cuántos niños comieron helado de chocolate y vainilla a la vez?</w:t>
      </w:r>
    </w:p>
    <w:p w14:paraId="02BECF47" w14:textId="712B870C" w:rsidR="00E31CAA" w:rsidRPr="00BE5D43" w:rsidRDefault="00E31CAA" w:rsidP="005D71E5">
      <w:pPr>
        <w:rPr>
          <w:rFonts w:ascii="Arial" w:hAnsi="Arial" w:cs="Arial"/>
          <w:lang w:val="es-CO"/>
        </w:rPr>
      </w:pPr>
    </w:p>
    <w:p w14:paraId="68A2A5A8" w14:textId="6E61589A" w:rsidR="00F606D0" w:rsidRPr="00BE5D43" w:rsidRDefault="00A00B22" w:rsidP="005D71E5">
      <w:pPr>
        <w:rPr>
          <w:rFonts w:ascii="Arial" w:hAnsi="Arial" w:cs="Arial"/>
          <w:lang w:val="es-CO"/>
        </w:rPr>
      </w:pPr>
      <w:r w:rsidRPr="00BE5D43">
        <w:rPr>
          <w:rFonts w:ascii="Arial" w:hAnsi="Arial" w:cs="Arial"/>
          <w:lang w:val="es-CO"/>
        </w:rPr>
        <w:t xml:space="preserve">Para saber cuántos niños comieron de los dos sabores de helado, debemos hallar la </w:t>
      </w:r>
      <w:r w:rsidRPr="00BE5D43">
        <w:rPr>
          <w:rFonts w:ascii="Arial" w:hAnsi="Arial" w:cs="Arial"/>
          <w:b/>
          <w:lang w:val="es-CO"/>
        </w:rPr>
        <w:t>intersección</w:t>
      </w:r>
      <w:r w:rsidRPr="00BE5D43">
        <w:rPr>
          <w:rFonts w:ascii="Arial" w:hAnsi="Arial" w:cs="Arial"/>
          <w:lang w:val="es-CO"/>
        </w:rPr>
        <w:t xml:space="preserve"> entre los dos conjuntos que se forman de los niños que comieron helado de chocolate y los niños que comieron helado de vainilla. </w:t>
      </w:r>
    </w:p>
    <w:p w14:paraId="27910927" w14:textId="77777777" w:rsidR="00A00B22" w:rsidRPr="00BE5D43" w:rsidRDefault="00A00B22" w:rsidP="005D71E5">
      <w:pPr>
        <w:rPr>
          <w:rFonts w:ascii="Arial" w:hAnsi="Arial" w:cs="Arial"/>
          <w:lang w:val="es-CO"/>
        </w:rPr>
      </w:pPr>
    </w:p>
    <w:p w14:paraId="336BF830" w14:textId="77777777" w:rsidR="008A4FAC" w:rsidRPr="00BE5D43" w:rsidRDefault="00A00B22" w:rsidP="005D71E5">
      <w:pPr>
        <w:rPr>
          <w:rFonts w:ascii="Arial" w:hAnsi="Arial" w:cs="Arial"/>
          <w:lang w:val="es-CO"/>
        </w:rPr>
      </w:pPr>
      <w:r w:rsidRPr="00BE5D43">
        <w:rPr>
          <w:rFonts w:ascii="Arial" w:hAnsi="Arial" w:cs="Arial"/>
          <w:lang w:val="es-CO"/>
        </w:rPr>
        <w:t xml:space="preserve">Al hallar la unión vimos que </w:t>
      </w:r>
      <w:r w:rsidR="00C12B3D" w:rsidRPr="00BE5D43">
        <w:rPr>
          <w:rFonts w:ascii="Arial" w:hAnsi="Arial" w:cs="Arial"/>
          <w:lang w:val="es-CO"/>
        </w:rPr>
        <w:t>en total 35 niños comieron helado, pero al sumar los niños que comieron helado de chocolate más los niños que comieron helado de vainilla</w:t>
      </w:r>
      <w:r w:rsidR="008A4FAC" w:rsidRPr="00BE5D43">
        <w:rPr>
          <w:rFonts w:ascii="Arial" w:hAnsi="Arial" w:cs="Arial"/>
          <w:lang w:val="es-CO"/>
        </w:rPr>
        <w:t xml:space="preserve"> encontramos que se sirvieron 43 helados en total. </w:t>
      </w:r>
    </w:p>
    <w:p w14:paraId="092A001C" w14:textId="77777777" w:rsidR="008A4FAC" w:rsidRPr="00BE5D43" w:rsidRDefault="008A4FAC" w:rsidP="005D71E5">
      <w:pPr>
        <w:rPr>
          <w:rFonts w:ascii="Arial" w:hAnsi="Arial" w:cs="Arial"/>
          <w:lang w:val="es-CO"/>
        </w:rPr>
      </w:pPr>
    </w:p>
    <w:p w14:paraId="74C6AF7C" w14:textId="77777777" w:rsidR="00ED5EEC" w:rsidRPr="00BE5D43" w:rsidRDefault="008A4FAC" w:rsidP="005D71E5">
      <w:pPr>
        <w:rPr>
          <w:rFonts w:ascii="Arial" w:hAnsi="Arial" w:cs="Arial"/>
          <w:lang w:val="es-CO"/>
        </w:rPr>
      </w:pPr>
      <w:r w:rsidRPr="00BE5D43">
        <w:rPr>
          <w:rFonts w:ascii="Arial" w:hAnsi="Arial" w:cs="Arial"/>
          <w:lang w:val="es-CO"/>
        </w:rPr>
        <w:t xml:space="preserve">Esto quiere decir que la diferencia entre </w:t>
      </w:r>
      <w:r w:rsidR="00ED5EEC" w:rsidRPr="00BE5D43">
        <w:rPr>
          <w:rFonts w:ascii="Arial" w:hAnsi="Arial" w:cs="Arial"/>
          <w:lang w:val="es-CO"/>
        </w:rPr>
        <w:t xml:space="preserve">el número de helados que se sirvieron y el número de niños que comieron helado es la intersección entre los dos conjuntos nombrados. </w:t>
      </w:r>
    </w:p>
    <w:p w14:paraId="171F02B8" w14:textId="77777777" w:rsidR="00ED5EEC" w:rsidRPr="00BE5D43" w:rsidRDefault="00ED5EEC" w:rsidP="005D71E5">
      <w:pPr>
        <w:rPr>
          <w:rFonts w:ascii="Arial" w:hAnsi="Arial" w:cs="Arial"/>
          <w:lang w:val="es-CO"/>
        </w:rPr>
      </w:pPr>
    </w:p>
    <w:p w14:paraId="273518D5" w14:textId="419F899F" w:rsidR="00E35885" w:rsidRPr="00BE5D43" w:rsidRDefault="008A4FAC" w:rsidP="00E35885">
      <w:pPr>
        <w:rPr>
          <w:rFonts w:ascii="Arial" w:hAnsi="Arial"/>
          <w:lang w:val="es-CO"/>
        </w:rPr>
      </w:pPr>
      <w:r w:rsidRPr="00BE5D43">
        <w:rPr>
          <w:rFonts w:ascii="Arial" w:hAnsi="Arial" w:cs="Arial"/>
          <w:lang w:val="es-CO"/>
        </w:rPr>
        <w:t xml:space="preserve"> </w:t>
      </w:r>
      <w:r w:rsidR="00E35885" w:rsidRPr="00BE5D43">
        <w:rPr>
          <w:rFonts w:ascii="Arial" w:hAnsi="Arial"/>
          <w:lang w:val="es-CO"/>
        </w:rPr>
        <w:t xml:space="preserve">Si hacemos la sustracción indicada, tendríamos: </w:t>
      </w:r>
    </w:p>
    <w:p w14:paraId="3B0666E4" w14:textId="77777777" w:rsidR="00E35885" w:rsidRPr="00BE5D43" w:rsidRDefault="00E35885" w:rsidP="00E35885">
      <w:pPr>
        <w:rPr>
          <w:rFonts w:ascii="Arial" w:hAnsi="Arial"/>
          <w:lang w:val="es-CO"/>
        </w:rPr>
      </w:pPr>
    </w:p>
    <w:p w14:paraId="7FA6058D" w14:textId="5B8FC339" w:rsidR="00E35885" w:rsidRPr="00BE5D43" w:rsidRDefault="00E35885" w:rsidP="00E35885">
      <w:pPr>
        <w:ind w:left="720" w:firstLine="720"/>
        <w:rPr>
          <w:rFonts w:ascii="Arial" w:hAnsi="Arial"/>
          <w:lang w:val="es-CO"/>
        </w:rPr>
      </w:pPr>
      <w:r w:rsidRPr="00BE5D43">
        <w:rPr>
          <w:rFonts w:ascii="Arial" w:hAnsi="Arial"/>
          <w:lang w:val="es-CO"/>
        </w:rPr>
        <w:t xml:space="preserve">    43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35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006476D1" w:rsidRPr="00BE5D43">
        <w:rPr>
          <w:rFonts w:ascii="Arial" w:hAnsi="Arial"/>
          <w:lang w:val="es-CO"/>
        </w:rPr>
        <w:tab/>
      </w:r>
      <w:r w:rsidRPr="00BE5D43">
        <w:rPr>
          <w:rFonts w:ascii="Arial" w:hAnsi="Arial"/>
          <w:lang w:val="es-CO"/>
        </w:rPr>
        <w:t xml:space="preserve"> 8</w:t>
      </w:r>
    </w:p>
    <w:p w14:paraId="1F2FF26D" w14:textId="26FC51BC" w:rsidR="00E35885" w:rsidRPr="00BE5D43" w:rsidRDefault="00E35885" w:rsidP="00E35885">
      <w:pPr>
        <w:rPr>
          <w:rFonts w:ascii="Arial" w:hAnsi="Arial"/>
          <w:sz w:val="16"/>
          <w:szCs w:val="16"/>
          <w:lang w:val="es-CO"/>
        </w:rPr>
      </w:pPr>
      <w:r w:rsidRPr="00BE5D43">
        <w:rPr>
          <w:rFonts w:ascii="Arial" w:hAnsi="Arial"/>
          <w:sz w:val="16"/>
          <w:szCs w:val="16"/>
          <w:lang w:val="es-CO"/>
        </w:rPr>
        <w:t xml:space="preserve">                         Helados servidos</w:t>
      </w:r>
      <w:r w:rsidRPr="00BE5D43">
        <w:rPr>
          <w:rFonts w:ascii="Arial" w:hAnsi="Arial"/>
          <w:sz w:val="16"/>
          <w:szCs w:val="16"/>
          <w:lang w:val="es-CO"/>
        </w:rPr>
        <w:tab/>
        <w:t xml:space="preserve">Niños que comieron helado </w:t>
      </w:r>
      <w:r w:rsidRPr="00BE5D43">
        <w:rPr>
          <w:rFonts w:ascii="Arial" w:hAnsi="Arial"/>
          <w:sz w:val="16"/>
          <w:szCs w:val="16"/>
          <w:lang w:val="es-CO"/>
        </w:rPr>
        <w:tab/>
        <w:t xml:space="preserve"> </w:t>
      </w:r>
      <w:r w:rsidRPr="00BE5D43">
        <w:rPr>
          <w:rFonts w:ascii="Arial" w:hAnsi="Arial"/>
          <w:sz w:val="16"/>
          <w:szCs w:val="16"/>
          <w:lang w:val="es-CO"/>
        </w:rPr>
        <w:tab/>
        <w:t>Niños que comieron de dos sabores</w:t>
      </w:r>
    </w:p>
    <w:p w14:paraId="0218E4BB" w14:textId="05473092" w:rsidR="00A00B22" w:rsidRPr="00BE5D43" w:rsidRDefault="00A00B22" w:rsidP="005D71E5">
      <w:pPr>
        <w:rPr>
          <w:rFonts w:ascii="Arial" w:hAnsi="Arial" w:cs="Arial"/>
          <w:lang w:val="es-CO"/>
        </w:rPr>
      </w:pPr>
    </w:p>
    <w:p w14:paraId="2F9DDBCD" w14:textId="27C41CD4" w:rsidR="005D71E5" w:rsidRPr="00BE5D43" w:rsidRDefault="00342F9D" w:rsidP="00B048F8">
      <w:pPr>
        <w:rPr>
          <w:rFonts w:ascii="Arial" w:hAnsi="Arial" w:cs="Arial"/>
          <w:lang w:val="es-CO"/>
        </w:rPr>
      </w:pPr>
      <w:r w:rsidRPr="00BE5D43">
        <w:rPr>
          <w:rFonts w:ascii="Arial" w:hAnsi="Arial" w:cs="Arial"/>
          <w:lang w:val="es-CO"/>
        </w:rPr>
        <w:lastRenderedPageBreak/>
        <w:t>Esto quiere decir que 8 niños comieron de los dos sabores</w:t>
      </w:r>
      <w:r w:rsidR="00770E5B" w:rsidRPr="00BE5D43">
        <w:rPr>
          <w:rFonts w:ascii="Arial" w:hAnsi="Arial" w:cs="Arial"/>
          <w:lang w:val="es-CO"/>
        </w:rPr>
        <w:t xml:space="preserve"> a la vez</w:t>
      </w:r>
      <w:r w:rsidRPr="00BE5D43">
        <w:rPr>
          <w:rFonts w:ascii="Arial" w:hAnsi="Arial" w:cs="Arial"/>
          <w:lang w:val="es-CO"/>
        </w:rPr>
        <w:t xml:space="preserve">, </w:t>
      </w:r>
      <w:r w:rsidR="006476D1" w:rsidRPr="00BE5D43">
        <w:rPr>
          <w:rFonts w:ascii="Arial" w:hAnsi="Arial" w:cs="Arial"/>
          <w:lang w:val="es-CO"/>
        </w:rPr>
        <w:t xml:space="preserve">lo que representa la </w:t>
      </w:r>
      <w:r w:rsidR="006476D1" w:rsidRPr="00BE5D43">
        <w:rPr>
          <w:rFonts w:ascii="Arial" w:hAnsi="Arial" w:cs="Arial"/>
          <w:b/>
          <w:lang w:val="es-CO"/>
        </w:rPr>
        <w:t>intersección</w:t>
      </w:r>
      <w:r w:rsidR="00890299" w:rsidRPr="00BE5D43">
        <w:rPr>
          <w:rFonts w:ascii="Arial" w:hAnsi="Arial" w:cs="Arial"/>
          <w:lang w:val="es-CO"/>
        </w:rPr>
        <w:t xml:space="preserve"> entre los conjuntos. </w:t>
      </w:r>
    </w:p>
    <w:p w14:paraId="2992BC18" w14:textId="77777777" w:rsidR="00890299" w:rsidRPr="00BE5D43" w:rsidRDefault="00890299" w:rsidP="00B048F8">
      <w:pPr>
        <w:rPr>
          <w:rFonts w:ascii="Arial" w:hAnsi="Arial" w:cs="Arial"/>
          <w:lang w:val="es-CO"/>
        </w:rPr>
      </w:pPr>
    </w:p>
    <w:p w14:paraId="7D46BEB4" w14:textId="11D7E281" w:rsidR="00890299" w:rsidRPr="00BE5D43" w:rsidRDefault="00890299" w:rsidP="00B048F8">
      <w:pPr>
        <w:rPr>
          <w:rFonts w:ascii="Arial" w:hAnsi="Arial" w:cs="Arial"/>
          <w:lang w:val="es-CO"/>
        </w:rPr>
      </w:pPr>
      <w:r w:rsidRPr="00BE5D43">
        <w:rPr>
          <w:rFonts w:ascii="Arial" w:hAnsi="Arial" w:cs="Arial"/>
          <w:lang w:val="es-CO"/>
        </w:rPr>
        <w:t xml:space="preserve">Observa su representación en los diagramas de </w:t>
      </w:r>
      <w:proofErr w:type="spellStart"/>
      <w:r w:rsidRPr="00BE5D43">
        <w:rPr>
          <w:rFonts w:ascii="Arial" w:hAnsi="Arial" w:cs="Arial"/>
          <w:lang w:val="es-CO"/>
        </w:rPr>
        <w:t>Venn</w:t>
      </w:r>
      <w:proofErr w:type="spellEnd"/>
      <w:r w:rsidRPr="00BE5D43">
        <w:rPr>
          <w:rFonts w:ascii="Arial" w:hAnsi="Arial" w:cs="Arial"/>
          <w:lang w:val="es-CO"/>
        </w:rPr>
        <w:t xml:space="preserve">. </w:t>
      </w:r>
    </w:p>
    <w:p w14:paraId="560620B6" w14:textId="77777777" w:rsidR="005D71E5" w:rsidRPr="00BE5D43" w:rsidRDefault="005D71E5" w:rsidP="00AF61AF">
      <w:pPr>
        <w:jc w:val="center"/>
        <w:rPr>
          <w:rFonts w:ascii="Arial" w:hAnsi="Arial" w:cs="Arial"/>
          <w:sz w:val="18"/>
          <w:szCs w:val="18"/>
          <w:lang w:val="es-CO"/>
        </w:rPr>
      </w:pPr>
    </w:p>
    <w:p w14:paraId="4421CCC5" w14:textId="77777777" w:rsidR="005D71E5" w:rsidRPr="00BE5D43" w:rsidRDefault="005D71E5" w:rsidP="00AF61AF">
      <w:pPr>
        <w:jc w:val="center"/>
        <w:rPr>
          <w:rFonts w:ascii="Arial" w:hAnsi="Arial" w:cs="Arial"/>
          <w:sz w:val="18"/>
          <w:szCs w:val="18"/>
          <w:lang w:val="es-CO"/>
        </w:rPr>
      </w:pPr>
    </w:p>
    <w:p w14:paraId="5FB9758F" w14:textId="77777777" w:rsidR="005D71E5" w:rsidRPr="00BE5D43" w:rsidRDefault="005D71E5" w:rsidP="00AF61AF">
      <w:pPr>
        <w:jc w:val="center"/>
        <w:rPr>
          <w:rFonts w:ascii="Arial" w:hAnsi="Arial" w:cs="Arial"/>
          <w:sz w:val="18"/>
          <w:szCs w:val="18"/>
          <w:lang w:val="es-CO"/>
        </w:rPr>
      </w:pPr>
    </w:p>
    <w:p w14:paraId="58D482D3" w14:textId="0A56FE23" w:rsidR="00AF61AF" w:rsidRPr="00BE5D43" w:rsidRDefault="00AF61AF" w:rsidP="00AF61AF">
      <w:pPr>
        <w:shd w:val="clear" w:color="auto" w:fill="99CCFF"/>
        <w:jc w:val="center"/>
        <w:rPr>
          <w:rFonts w:ascii="Arial" w:hAnsi="Arial"/>
          <w:b/>
          <w:sz w:val="16"/>
          <w:szCs w:val="16"/>
          <w:lang w:val="es-CO"/>
        </w:rPr>
      </w:pPr>
      <w:r w:rsidRPr="00BE5D43">
        <w:rPr>
          <w:rFonts w:ascii="Arial" w:hAnsi="Arial"/>
          <w:b/>
          <w:sz w:val="16"/>
          <w:szCs w:val="16"/>
          <w:lang w:val="es-CO"/>
        </w:rPr>
        <w:t>PESTAÑA</w:t>
      </w:r>
      <w:r w:rsidRPr="00BE5D43">
        <w:rPr>
          <w:rFonts w:ascii="Arial" w:hAnsi="Arial"/>
          <w:sz w:val="16"/>
          <w:szCs w:val="16"/>
          <w:lang w:val="es-CO"/>
        </w:rPr>
        <w:t xml:space="preserve"> 5</w:t>
      </w:r>
    </w:p>
    <w:p w14:paraId="6BABD076"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Título de pestaña (</w:t>
      </w:r>
      <w:r w:rsidRPr="00BE5D43">
        <w:rPr>
          <w:rFonts w:ascii="Arial" w:hAnsi="Arial"/>
          <w:b/>
          <w:sz w:val="18"/>
          <w:szCs w:val="18"/>
          <w:highlight w:val="green"/>
          <w:lang w:val="es-CO"/>
        </w:rPr>
        <w:t>20</w:t>
      </w:r>
      <w:r w:rsidRPr="00BE5D43">
        <w:rPr>
          <w:rFonts w:ascii="Arial" w:hAnsi="Arial"/>
          <w:sz w:val="18"/>
          <w:szCs w:val="18"/>
          <w:highlight w:val="green"/>
          <w:lang w:val="es-CO"/>
        </w:rPr>
        <w:t xml:space="preserve"> caracteres máximo) </w:t>
      </w:r>
    </w:p>
    <w:p w14:paraId="396929B7" w14:textId="4BA71E47" w:rsidR="00AF61AF" w:rsidRPr="00BE5D43" w:rsidRDefault="00A0425D" w:rsidP="00AF61AF">
      <w:pPr>
        <w:rPr>
          <w:rFonts w:ascii="Arial" w:hAnsi="Arial" w:cs="Arial"/>
          <w:lang w:val="es-CO"/>
        </w:rPr>
      </w:pPr>
      <w:r w:rsidRPr="00BE5D43">
        <w:rPr>
          <w:rFonts w:ascii="Arial" w:hAnsi="Arial" w:cs="Arial"/>
          <w:lang w:val="es-CO"/>
        </w:rPr>
        <w:t>Diferencia</w:t>
      </w:r>
    </w:p>
    <w:p w14:paraId="12722C39" w14:textId="77777777" w:rsidR="00AF61AF" w:rsidRPr="00BE5D43" w:rsidRDefault="00AF61AF" w:rsidP="00AF61AF">
      <w:pPr>
        <w:rPr>
          <w:rFonts w:ascii="Arial" w:hAnsi="Arial" w:cs="Arial"/>
          <w:sz w:val="18"/>
          <w:szCs w:val="18"/>
          <w:lang w:val="es-CO"/>
        </w:rPr>
      </w:pPr>
    </w:p>
    <w:p w14:paraId="411738E9" w14:textId="77777777" w:rsidR="00AF61AF" w:rsidRPr="00BE5D43" w:rsidRDefault="00AF61AF" w:rsidP="00AF61AF">
      <w:pPr>
        <w:rPr>
          <w:rFonts w:ascii="Arial" w:hAnsi="Arial"/>
          <w:b/>
          <w:color w:val="FF0000"/>
          <w:sz w:val="18"/>
          <w:szCs w:val="18"/>
          <w:lang w:val="es-CO"/>
        </w:rPr>
      </w:pPr>
      <w:r w:rsidRPr="00BE5D43">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32EF10F2"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F61AF" w:rsidRPr="00BE5D43" w14:paraId="32302B50" w14:textId="77777777" w:rsidTr="00CB6B1F">
        <w:tc>
          <w:tcPr>
            <w:tcW w:w="3118" w:type="dxa"/>
            <w:tcBorders>
              <w:top w:val="nil"/>
              <w:left w:val="nil"/>
              <w:bottom w:val="nil"/>
            </w:tcBorders>
            <w:shd w:val="clear" w:color="auto" w:fill="CCFFCC"/>
          </w:tcPr>
          <w:p w14:paraId="1869E6A3"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derecha</w:t>
            </w:r>
          </w:p>
        </w:tc>
        <w:tc>
          <w:tcPr>
            <w:tcW w:w="425" w:type="dxa"/>
          </w:tcPr>
          <w:p w14:paraId="31C1C313" w14:textId="77777777" w:rsidR="00AF61AF" w:rsidRPr="00BE5D43" w:rsidRDefault="00AF61AF" w:rsidP="00CB6B1F">
            <w:pPr>
              <w:rPr>
                <w:rFonts w:ascii="Arial" w:hAnsi="Arial" w:cs="Arial"/>
                <w:sz w:val="16"/>
                <w:szCs w:val="16"/>
                <w:lang w:val="es-CO"/>
              </w:rPr>
            </w:pPr>
          </w:p>
        </w:tc>
        <w:tc>
          <w:tcPr>
            <w:tcW w:w="3260" w:type="dxa"/>
            <w:tcBorders>
              <w:top w:val="nil"/>
              <w:bottom w:val="nil"/>
            </w:tcBorders>
            <w:shd w:val="clear" w:color="auto" w:fill="CCFFCC"/>
          </w:tcPr>
          <w:p w14:paraId="71656ACB"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izquierda</w:t>
            </w:r>
          </w:p>
        </w:tc>
        <w:tc>
          <w:tcPr>
            <w:tcW w:w="426" w:type="dxa"/>
          </w:tcPr>
          <w:p w14:paraId="5ABEE51B" w14:textId="77777777" w:rsidR="00AF61AF" w:rsidRPr="00BE5D43" w:rsidRDefault="00AF61AF" w:rsidP="00CB6B1F">
            <w:pPr>
              <w:rPr>
                <w:rFonts w:ascii="Arial" w:hAnsi="Arial" w:cs="Arial"/>
                <w:sz w:val="16"/>
                <w:szCs w:val="16"/>
                <w:lang w:val="es-CO"/>
              </w:rPr>
            </w:pPr>
          </w:p>
        </w:tc>
        <w:tc>
          <w:tcPr>
            <w:tcW w:w="1417" w:type="dxa"/>
            <w:tcBorders>
              <w:top w:val="nil"/>
              <w:bottom w:val="nil"/>
            </w:tcBorders>
            <w:shd w:val="clear" w:color="auto" w:fill="CCFFCC"/>
          </w:tcPr>
          <w:p w14:paraId="68682448" w14:textId="77777777" w:rsidR="00AF61AF" w:rsidRPr="00BE5D43" w:rsidRDefault="00AF61AF" w:rsidP="00CB6B1F">
            <w:pPr>
              <w:jc w:val="right"/>
              <w:rPr>
                <w:rFonts w:ascii="Arial" w:hAnsi="Arial" w:cs="Arial"/>
                <w:b/>
                <w:sz w:val="16"/>
                <w:szCs w:val="16"/>
                <w:lang w:val="es-CO"/>
              </w:rPr>
            </w:pPr>
            <w:r w:rsidRPr="00BE5D43">
              <w:rPr>
                <w:rFonts w:ascii="Arial" w:hAnsi="Arial" w:cs="Arial"/>
                <w:b/>
                <w:sz w:val="16"/>
                <w:szCs w:val="16"/>
                <w:lang w:val="es-CO"/>
              </w:rPr>
              <w:t>Solo texto</w:t>
            </w:r>
          </w:p>
        </w:tc>
        <w:tc>
          <w:tcPr>
            <w:tcW w:w="426" w:type="dxa"/>
            <w:tcBorders>
              <w:bottom w:val="single" w:sz="4" w:space="0" w:color="auto"/>
            </w:tcBorders>
          </w:tcPr>
          <w:p w14:paraId="7E44D870" w14:textId="77777777" w:rsidR="00AF61AF" w:rsidRPr="00BE5D43" w:rsidRDefault="00AF61AF" w:rsidP="00CB6B1F">
            <w:pPr>
              <w:rPr>
                <w:rFonts w:ascii="Arial" w:hAnsi="Arial" w:cs="Arial"/>
                <w:sz w:val="16"/>
                <w:szCs w:val="16"/>
                <w:lang w:val="es-CO"/>
              </w:rPr>
            </w:pPr>
          </w:p>
        </w:tc>
      </w:tr>
      <w:tr w:rsidR="00AF61AF" w:rsidRPr="00BE5D43" w14:paraId="689FCCA6" w14:textId="77777777" w:rsidTr="00CB6B1F">
        <w:tc>
          <w:tcPr>
            <w:tcW w:w="3118" w:type="dxa"/>
            <w:tcBorders>
              <w:top w:val="nil"/>
              <w:left w:val="nil"/>
              <w:bottom w:val="nil"/>
            </w:tcBorders>
            <w:shd w:val="clear" w:color="auto" w:fill="CCFFCC"/>
          </w:tcPr>
          <w:p w14:paraId="7CFA61D1"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derecha</w:t>
            </w:r>
          </w:p>
        </w:tc>
        <w:tc>
          <w:tcPr>
            <w:tcW w:w="425" w:type="dxa"/>
          </w:tcPr>
          <w:p w14:paraId="2C879340" w14:textId="6541637B" w:rsidR="00AF61AF" w:rsidRPr="00BE5D43" w:rsidRDefault="00A0425D" w:rsidP="00CB6B1F">
            <w:pPr>
              <w:rPr>
                <w:rFonts w:ascii="Arial" w:hAnsi="Arial" w:cs="Arial"/>
                <w:sz w:val="16"/>
                <w:szCs w:val="16"/>
                <w:lang w:val="es-CO"/>
              </w:rPr>
            </w:pPr>
            <w:r w:rsidRPr="00BE5D43">
              <w:rPr>
                <w:rFonts w:ascii="Arial" w:hAnsi="Arial" w:cs="Arial"/>
                <w:sz w:val="16"/>
                <w:szCs w:val="16"/>
                <w:lang w:val="es-CO"/>
              </w:rPr>
              <w:t>X</w:t>
            </w:r>
          </w:p>
        </w:tc>
        <w:tc>
          <w:tcPr>
            <w:tcW w:w="3260" w:type="dxa"/>
            <w:tcBorders>
              <w:top w:val="nil"/>
              <w:bottom w:val="nil"/>
            </w:tcBorders>
            <w:shd w:val="clear" w:color="auto" w:fill="CCFFCC"/>
          </w:tcPr>
          <w:p w14:paraId="6828CFB2"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izquierda</w:t>
            </w:r>
          </w:p>
        </w:tc>
        <w:tc>
          <w:tcPr>
            <w:tcW w:w="426" w:type="dxa"/>
          </w:tcPr>
          <w:p w14:paraId="00B4CA84" w14:textId="77777777" w:rsidR="00AF61AF" w:rsidRPr="00BE5D43" w:rsidRDefault="00AF61AF" w:rsidP="00CB6B1F">
            <w:pPr>
              <w:rPr>
                <w:rFonts w:ascii="Arial" w:hAnsi="Arial" w:cs="Arial"/>
                <w:sz w:val="16"/>
                <w:szCs w:val="16"/>
                <w:lang w:val="es-CO"/>
              </w:rPr>
            </w:pPr>
          </w:p>
        </w:tc>
        <w:tc>
          <w:tcPr>
            <w:tcW w:w="1417" w:type="dxa"/>
            <w:tcBorders>
              <w:top w:val="nil"/>
              <w:bottom w:val="nil"/>
              <w:right w:val="nil"/>
            </w:tcBorders>
          </w:tcPr>
          <w:p w14:paraId="32C9DE2E" w14:textId="77777777" w:rsidR="00AF61AF" w:rsidRPr="00BE5D43" w:rsidRDefault="00AF61AF" w:rsidP="00CB6B1F">
            <w:pPr>
              <w:rPr>
                <w:rFonts w:ascii="Arial" w:hAnsi="Arial" w:cs="Arial"/>
                <w:sz w:val="16"/>
                <w:szCs w:val="16"/>
                <w:lang w:val="es-CO"/>
              </w:rPr>
            </w:pPr>
          </w:p>
        </w:tc>
        <w:tc>
          <w:tcPr>
            <w:tcW w:w="426" w:type="dxa"/>
            <w:tcBorders>
              <w:left w:val="nil"/>
              <w:bottom w:val="nil"/>
              <w:right w:val="nil"/>
            </w:tcBorders>
          </w:tcPr>
          <w:p w14:paraId="055D5558" w14:textId="77777777" w:rsidR="00AF61AF" w:rsidRPr="00BE5D43" w:rsidRDefault="00AF61AF" w:rsidP="00CB6B1F">
            <w:pPr>
              <w:rPr>
                <w:rFonts w:ascii="Arial" w:hAnsi="Arial" w:cs="Arial"/>
                <w:sz w:val="16"/>
                <w:szCs w:val="16"/>
                <w:lang w:val="es-CO"/>
              </w:rPr>
            </w:pPr>
          </w:p>
        </w:tc>
      </w:tr>
    </w:tbl>
    <w:p w14:paraId="557ADCEC" w14:textId="77777777" w:rsidR="00AF61AF" w:rsidRPr="00BE5D43" w:rsidRDefault="00AF61AF" w:rsidP="00AF61AF">
      <w:pPr>
        <w:rPr>
          <w:rFonts w:ascii="Arial" w:hAnsi="Arial" w:cs="Arial"/>
          <w:sz w:val="18"/>
          <w:szCs w:val="18"/>
          <w:lang w:val="es-CO"/>
        </w:rPr>
      </w:pPr>
    </w:p>
    <w:p w14:paraId="657A3F5F" w14:textId="77777777" w:rsidR="00AF61AF" w:rsidRPr="00BE5D43" w:rsidRDefault="00AF61AF" w:rsidP="00AF61AF">
      <w:pPr>
        <w:rPr>
          <w:rFonts w:ascii="Arial" w:hAnsi="Arial" w:cs="Arial"/>
          <w:sz w:val="18"/>
          <w:szCs w:val="18"/>
          <w:lang w:val="es-CO"/>
        </w:rPr>
      </w:pPr>
    </w:p>
    <w:p w14:paraId="27FB4FFB"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1 (borrar si no se ocupa):</w:t>
      </w:r>
    </w:p>
    <w:p w14:paraId="6F382826"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58691D15" w14:textId="4D01327F" w:rsidR="00AF61AF" w:rsidRPr="00BE5D43" w:rsidRDefault="00C62591" w:rsidP="00AF61AF">
      <w:pPr>
        <w:rPr>
          <w:rFonts w:ascii="Arial" w:hAnsi="Arial" w:cs="Arial"/>
          <w:sz w:val="18"/>
          <w:szCs w:val="18"/>
          <w:lang w:val="es-CO"/>
        </w:rPr>
      </w:pPr>
      <w:r w:rsidRPr="00BE5D43">
        <w:rPr>
          <w:rFonts w:ascii="Arial" w:hAnsi="Arial" w:cs="Arial"/>
          <w:noProof/>
          <w:sz w:val="18"/>
          <w:szCs w:val="18"/>
        </w:rPr>
        <w:drawing>
          <wp:inline distT="0" distB="0" distL="0" distR="0" wp14:anchorId="41FB115F" wp14:editId="57D63E2E">
            <wp:extent cx="4429125" cy="2333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2333625"/>
                    </a:xfrm>
                    <a:prstGeom prst="rect">
                      <a:avLst/>
                    </a:prstGeom>
                    <a:noFill/>
                    <a:ln>
                      <a:noFill/>
                    </a:ln>
                  </pic:spPr>
                </pic:pic>
              </a:graphicData>
            </a:graphic>
          </wp:inline>
        </w:drawing>
      </w:r>
    </w:p>
    <w:p w14:paraId="538DA264"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02ED14DB" w14:textId="260B89C1" w:rsidR="00A0425D" w:rsidRPr="00BE5D43" w:rsidRDefault="00A0425D" w:rsidP="00A0425D">
      <w:pPr>
        <w:rPr>
          <w:rFonts w:ascii="Arial" w:hAnsi="Arial" w:cs="Arial"/>
          <w:color w:val="000000"/>
          <w:lang w:val="es-CO"/>
        </w:rPr>
      </w:pPr>
      <w:r w:rsidRPr="00BE5D43">
        <w:rPr>
          <w:rFonts w:ascii="Arial" w:hAnsi="Arial" w:cs="Arial"/>
          <w:color w:val="000000"/>
          <w:lang w:val="es-CO"/>
        </w:rPr>
        <w:t>MA_04_01_CO_REC</w:t>
      </w:r>
      <w:r w:rsidR="00BD0509">
        <w:rPr>
          <w:rFonts w:ascii="Arial" w:hAnsi="Arial" w:cs="Arial"/>
          <w:color w:val="000000"/>
          <w:lang w:val="es-CO"/>
        </w:rPr>
        <w:t>210</w:t>
      </w:r>
      <w:r w:rsidRPr="00BE5D43">
        <w:rPr>
          <w:rFonts w:ascii="Arial" w:hAnsi="Arial" w:cs="Arial"/>
          <w:color w:val="000000"/>
          <w:lang w:val="es-CO"/>
        </w:rPr>
        <w:t>_</w:t>
      </w:r>
      <w:r w:rsidR="00BD0509">
        <w:rPr>
          <w:rFonts w:ascii="Arial" w:hAnsi="Arial" w:cs="Arial"/>
          <w:color w:val="000000"/>
          <w:lang w:val="es-CO"/>
        </w:rPr>
        <w:t>IMG09</w:t>
      </w:r>
      <w:r w:rsidRPr="00BE5D43">
        <w:rPr>
          <w:rFonts w:ascii="Arial" w:hAnsi="Arial" w:cs="Arial"/>
          <w:color w:val="000000"/>
          <w:lang w:val="es-CO"/>
        </w:rPr>
        <w:t>.JPG</w:t>
      </w:r>
    </w:p>
    <w:p w14:paraId="7B9BC884" w14:textId="77777777" w:rsidR="00AF61AF" w:rsidRPr="00BE5D43" w:rsidRDefault="00AF61AF" w:rsidP="00AF61AF">
      <w:pPr>
        <w:rPr>
          <w:rFonts w:ascii="Arial" w:hAnsi="Arial" w:cs="Arial"/>
          <w:sz w:val="18"/>
          <w:szCs w:val="18"/>
          <w:lang w:val="es-CO"/>
        </w:rPr>
      </w:pPr>
    </w:p>
    <w:p w14:paraId="22686944"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1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1A9B0C2E" w14:textId="77777777" w:rsidR="00AF61AF" w:rsidRPr="00BE5D43" w:rsidRDefault="00AF61AF" w:rsidP="00AF61AF">
      <w:pPr>
        <w:rPr>
          <w:rFonts w:ascii="Arial" w:hAnsi="Arial" w:cs="Arial"/>
          <w:sz w:val="18"/>
          <w:szCs w:val="18"/>
          <w:lang w:val="es-CO"/>
        </w:rPr>
      </w:pPr>
    </w:p>
    <w:p w14:paraId="492EF636" w14:textId="77777777" w:rsidR="00AF61AF" w:rsidRPr="00BE5D43" w:rsidRDefault="00AF61AF" w:rsidP="00AF61AF">
      <w:pPr>
        <w:rPr>
          <w:rFonts w:ascii="Arial" w:hAnsi="Arial" w:cs="Arial"/>
          <w:sz w:val="18"/>
          <w:szCs w:val="18"/>
          <w:lang w:val="es-CO"/>
        </w:rPr>
      </w:pPr>
    </w:p>
    <w:p w14:paraId="29A8439F"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2 (borrar si no se ocupa):</w:t>
      </w:r>
    </w:p>
    <w:p w14:paraId="3736E19C"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4F79F603" w14:textId="2BA0D557" w:rsidR="00AF61AF" w:rsidRPr="00BE5D43" w:rsidRDefault="00BD0509" w:rsidP="00AF61AF">
      <w:pPr>
        <w:rPr>
          <w:rFonts w:ascii="Arial" w:hAnsi="Arial" w:cs="Arial"/>
          <w:sz w:val="18"/>
          <w:szCs w:val="18"/>
          <w:lang w:val="es-CO"/>
        </w:rPr>
      </w:pPr>
      <w:r>
        <w:rPr>
          <w:rFonts w:ascii="Arial" w:hAnsi="Arial"/>
          <w:noProof/>
        </w:rPr>
        <w:drawing>
          <wp:inline distT="0" distB="0" distL="0" distR="0" wp14:anchorId="059CFC71" wp14:editId="4410803B">
            <wp:extent cx="4734797" cy="240982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5145" cy="2415091"/>
                    </a:xfrm>
                    <a:prstGeom prst="rect">
                      <a:avLst/>
                    </a:prstGeom>
                    <a:noFill/>
                    <a:ln>
                      <a:noFill/>
                    </a:ln>
                  </pic:spPr>
                </pic:pic>
              </a:graphicData>
            </a:graphic>
          </wp:inline>
        </w:drawing>
      </w:r>
    </w:p>
    <w:p w14:paraId="14DFB0DA"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7556BBC8" w14:textId="1933A8ED" w:rsidR="00A0425D" w:rsidRPr="00BE5D43" w:rsidRDefault="00A0425D" w:rsidP="00A0425D">
      <w:pPr>
        <w:rPr>
          <w:rFonts w:ascii="Arial" w:hAnsi="Arial" w:cs="Arial"/>
          <w:color w:val="000000"/>
          <w:lang w:val="es-CO"/>
        </w:rPr>
      </w:pPr>
      <w:r w:rsidRPr="00BE5D43">
        <w:rPr>
          <w:rFonts w:ascii="Arial" w:hAnsi="Arial" w:cs="Arial"/>
          <w:color w:val="000000"/>
          <w:lang w:val="es-CO"/>
        </w:rPr>
        <w:t>MA_04_01_CO_REC</w:t>
      </w:r>
      <w:r w:rsidR="003079B1">
        <w:rPr>
          <w:rFonts w:ascii="Arial" w:hAnsi="Arial" w:cs="Arial"/>
          <w:color w:val="000000"/>
          <w:lang w:val="es-CO"/>
        </w:rPr>
        <w:t>210_IMG10</w:t>
      </w:r>
      <w:r w:rsidRPr="00BE5D43">
        <w:rPr>
          <w:rFonts w:ascii="Arial" w:hAnsi="Arial" w:cs="Arial"/>
          <w:color w:val="000000"/>
          <w:lang w:val="es-CO"/>
        </w:rPr>
        <w:t>.JPG</w:t>
      </w:r>
    </w:p>
    <w:p w14:paraId="649053EA" w14:textId="77777777" w:rsidR="00AF61AF" w:rsidRPr="00BE5D43" w:rsidRDefault="00AF61AF" w:rsidP="00AF61AF">
      <w:pPr>
        <w:rPr>
          <w:rFonts w:ascii="Arial" w:hAnsi="Arial" w:cs="Arial"/>
          <w:sz w:val="18"/>
          <w:szCs w:val="18"/>
          <w:lang w:val="es-CO"/>
        </w:rPr>
      </w:pPr>
    </w:p>
    <w:p w14:paraId="0FF0251B"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2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0ACC4245" w14:textId="77777777" w:rsidR="00AF61AF" w:rsidRPr="00BE5D43" w:rsidRDefault="00AF61AF" w:rsidP="00AF61AF">
      <w:pPr>
        <w:rPr>
          <w:rFonts w:ascii="Arial" w:hAnsi="Arial" w:cs="Arial"/>
          <w:sz w:val="18"/>
          <w:szCs w:val="18"/>
          <w:lang w:val="es-CO"/>
        </w:rPr>
      </w:pPr>
    </w:p>
    <w:p w14:paraId="59171327" w14:textId="77777777" w:rsidR="00AF61AF" w:rsidRPr="00BE5D43" w:rsidRDefault="00AF61AF" w:rsidP="00AF61AF">
      <w:pPr>
        <w:rPr>
          <w:rFonts w:ascii="Arial" w:hAnsi="Arial" w:cs="Arial"/>
          <w:sz w:val="18"/>
          <w:szCs w:val="18"/>
          <w:lang w:val="es-CO"/>
        </w:rPr>
      </w:pPr>
    </w:p>
    <w:p w14:paraId="6546A0F3"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Texto</w:t>
      </w:r>
    </w:p>
    <w:p w14:paraId="6A9E052D" w14:textId="254C935E" w:rsidR="00556DF0" w:rsidRPr="00BE5D43" w:rsidRDefault="007D1A92" w:rsidP="00AF61AF">
      <w:pPr>
        <w:rPr>
          <w:rFonts w:ascii="Arial" w:hAnsi="Arial" w:cs="Arial"/>
          <w:b/>
          <w:lang w:val="es-CO"/>
        </w:rPr>
      </w:pPr>
      <w:r w:rsidRPr="00BE5D43">
        <w:rPr>
          <w:rFonts w:ascii="Arial" w:hAnsi="Arial" w:cs="Arial"/>
          <w:b/>
          <w:lang w:val="es-CO"/>
        </w:rPr>
        <w:t xml:space="preserve">¿Cuántos niños comieron </w:t>
      </w:r>
      <w:r w:rsidR="00863154" w:rsidRPr="00BE5D43">
        <w:rPr>
          <w:rFonts w:ascii="Arial" w:hAnsi="Arial" w:cs="Arial"/>
          <w:b/>
          <w:lang w:val="es-CO"/>
        </w:rPr>
        <w:t>sólo</w:t>
      </w:r>
      <w:r w:rsidRPr="00BE5D43">
        <w:rPr>
          <w:rFonts w:ascii="Arial" w:hAnsi="Arial" w:cs="Arial"/>
          <w:b/>
          <w:lang w:val="es-CO"/>
        </w:rPr>
        <w:t xml:space="preserve"> helado de vainilla o </w:t>
      </w:r>
      <w:r w:rsidR="00863154" w:rsidRPr="00BE5D43">
        <w:rPr>
          <w:rFonts w:ascii="Arial" w:hAnsi="Arial" w:cs="Arial"/>
          <w:b/>
          <w:lang w:val="es-CO"/>
        </w:rPr>
        <w:t>sólo</w:t>
      </w:r>
      <w:r w:rsidRPr="00BE5D43">
        <w:rPr>
          <w:rFonts w:ascii="Arial" w:hAnsi="Arial" w:cs="Arial"/>
          <w:b/>
          <w:lang w:val="es-CO"/>
        </w:rPr>
        <w:t xml:space="preserve"> helado de chocolate?</w:t>
      </w:r>
    </w:p>
    <w:p w14:paraId="2F9BB885" w14:textId="77777777" w:rsidR="007D1A92" w:rsidRPr="00BE5D43" w:rsidRDefault="007D1A92" w:rsidP="00AF61AF">
      <w:pPr>
        <w:rPr>
          <w:rFonts w:ascii="Arial" w:hAnsi="Arial" w:cs="Arial"/>
          <w:lang w:val="es-CO"/>
        </w:rPr>
      </w:pPr>
    </w:p>
    <w:p w14:paraId="02241762" w14:textId="37A33E95" w:rsidR="007D1A92" w:rsidRPr="00BE5D43" w:rsidRDefault="007D1A92" w:rsidP="00AF61AF">
      <w:pPr>
        <w:rPr>
          <w:rFonts w:ascii="Arial" w:hAnsi="Arial" w:cs="Arial"/>
          <w:lang w:val="es-CO"/>
        </w:rPr>
      </w:pPr>
      <w:r w:rsidRPr="00BE5D43">
        <w:rPr>
          <w:rFonts w:ascii="Arial" w:hAnsi="Arial" w:cs="Arial"/>
          <w:lang w:val="es-CO"/>
        </w:rPr>
        <w:t xml:space="preserve">Para hallar el número de niños que </w:t>
      </w:r>
      <w:r w:rsidR="00863154" w:rsidRPr="00BE5D43">
        <w:rPr>
          <w:rFonts w:ascii="Arial" w:hAnsi="Arial" w:cs="Arial"/>
          <w:lang w:val="es-CO"/>
        </w:rPr>
        <w:t>s</w:t>
      </w:r>
      <w:ins w:id="25" w:author="Chris" w:date="2015-03-07T19:00:00Z">
        <w:r w:rsidR="000A6B33">
          <w:rPr>
            <w:rFonts w:ascii="Arial" w:hAnsi="Arial" w:cs="Arial"/>
            <w:lang w:val="es-CO"/>
          </w:rPr>
          <w:t>o</w:t>
        </w:r>
      </w:ins>
      <w:del w:id="26" w:author="Chris" w:date="2015-03-07T19:00:00Z">
        <w:r w:rsidR="00863154" w:rsidRPr="00BE5D43" w:rsidDel="000A6B33">
          <w:rPr>
            <w:rFonts w:ascii="Arial" w:hAnsi="Arial" w:cs="Arial"/>
            <w:lang w:val="es-CO"/>
          </w:rPr>
          <w:delText>ó</w:delText>
        </w:r>
      </w:del>
      <w:r w:rsidR="00863154" w:rsidRPr="00BE5D43">
        <w:rPr>
          <w:rFonts w:ascii="Arial" w:hAnsi="Arial" w:cs="Arial"/>
          <w:lang w:val="es-CO"/>
        </w:rPr>
        <w:t>lo</w:t>
      </w:r>
      <w:r w:rsidRPr="00BE5D43">
        <w:rPr>
          <w:rFonts w:ascii="Arial" w:hAnsi="Arial" w:cs="Arial"/>
          <w:lang w:val="es-CO"/>
        </w:rPr>
        <w:t xml:space="preserve"> comieron helado de vainilla o </w:t>
      </w:r>
      <w:r w:rsidR="00863154" w:rsidRPr="00BE5D43">
        <w:rPr>
          <w:rFonts w:ascii="Arial" w:hAnsi="Arial" w:cs="Arial"/>
          <w:lang w:val="es-CO"/>
        </w:rPr>
        <w:t>s</w:t>
      </w:r>
      <w:ins w:id="27" w:author="Chris" w:date="2015-03-07T19:00:00Z">
        <w:r w:rsidR="000A6B33">
          <w:rPr>
            <w:rFonts w:ascii="Arial" w:hAnsi="Arial" w:cs="Arial"/>
            <w:lang w:val="es-CO"/>
          </w:rPr>
          <w:t>o</w:t>
        </w:r>
      </w:ins>
      <w:del w:id="28" w:author="Chris" w:date="2015-03-07T19:00:00Z">
        <w:r w:rsidR="00863154" w:rsidRPr="00BE5D43" w:rsidDel="000A6B33">
          <w:rPr>
            <w:rFonts w:ascii="Arial" w:hAnsi="Arial" w:cs="Arial"/>
            <w:lang w:val="es-CO"/>
          </w:rPr>
          <w:delText>ó</w:delText>
        </w:r>
      </w:del>
      <w:r w:rsidR="00863154" w:rsidRPr="00BE5D43">
        <w:rPr>
          <w:rFonts w:ascii="Arial" w:hAnsi="Arial" w:cs="Arial"/>
          <w:lang w:val="es-CO"/>
        </w:rPr>
        <w:t>lo</w:t>
      </w:r>
      <w:r w:rsidRPr="00BE5D43">
        <w:rPr>
          <w:rFonts w:ascii="Arial" w:hAnsi="Arial" w:cs="Arial"/>
          <w:lang w:val="es-CO"/>
        </w:rPr>
        <w:t xml:space="preserve"> helado de chocolate, debemos aplicar la </w:t>
      </w:r>
      <w:r w:rsidRPr="00BE5D43">
        <w:rPr>
          <w:rFonts w:ascii="Arial" w:hAnsi="Arial" w:cs="Arial"/>
          <w:b/>
          <w:lang w:val="es-CO"/>
        </w:rPr>
        <w:t>diferencia entre conjuntos</w:t>
      </w:r>
      <w:r w:rsidRPr="00BE5D43">
        <w:rPr>
          <w:rFonts w:ascii="Arial" w:hAnsi="Arial" w:cs="Arial"/>
          <w:lang w:val="es-CO"/>
        </w:rPr>
        <w:t xml:space="preserve">. </w:t>
      </w:r>
    </w:p>
    <w:p w14:paraId="1CC32128" w14:textId="77777777" w:rsidR="007D1A92" w:rsidRPr="00BE5D43" w:rsidRDefault="007D1A92" w:rsidP="00AF61AF">
      <w:pPr>
        <w:rPr>
          <w:rFonts w:ascii="Arial" w:hAnsi="Arial" w:cs="Arial"/>
          <w:lang w:val="es-CO"/>
        </w:rPr>
      </w:pPr>
    </w:p>
    <w:p w14:paraId="04DBAFFC" w14:textId="782AC991" w:rsidR="007D1A92" w:rsidRPr="00BE5D43" w:rsidRDefault="007D1A92" w:rsidP="00AF61AF">
      <w:pPr>
        <w:rPr>
          <w:rFonts w:ascii="Arial" w:hAnsi="Arial" w:cs="Arial"/>
          <w:lang w:val="es-CO"/>
        </w:rPr>
      </w:pPr>
      <w:r w:rsidRPr="00BE5D43">
        <w:rPr>
          <w:rFonts w:ascii="Arial" w:hAnsi="Arial" w:cs="Arial"/>
          <w:lang w:val="es-CO"/>
        </w:rPr>
        <w:t>Como ya sa</w:t>
      </w:r>
      <w:r w:rsidR="00363B0D" w:rsidRPr="00BE5D43">
        <w:rPr>
          <w:rFonts w:ascii="Arial" w:hAnsi="Arial" w:cs="Arial"/>
          <w:lang w:val="es-CO"/>
        </w:rPr>
        <w:t>bemos que la intersección entre los dos conjuntos es 8 niños, hallamos la diferencia así:</w:t>
      </w:r>
    </w:p>
    <w:p w14:paraId="0F1D7554" w14:textId="77777777" w:rsidR="00363B0D" w:rsidRPr="00BE5D43" w:rsidRDefault="00363B0D" w:rsidP="00AF61AF">
      <w:pPr>
        <w:rPr>
          <w:rFonts w:ascii="Arial" w:hAnsi="Arial" w:cs="Arial"/>
          <w:lang w:val="es-CO"/>
        </w:rPr>
      </w:pPr>
    </w:p>
    <w:p w14:paraId="1C83A668" w14:textId="68AFB3CD" w:rsidR="00363B0D" w:rsidRPr="00BE5D43" w:rsidRDefault="00363B0D" w:rsidP="00363B0D">
      <w:pPr>
        <w:pStyle w:val="Prrafodelista"/>
        <w:numPr>
          <w:ilvl w:val="0"/>
          <w:numId w:val="1"/>
        </w:numPr>
        <w:rPr>
          <w:rFonts w:ascii="Arial" w:hAnsi="Arial" w:cs="Arial"/>
          <w:b/>
          <w:lang w:val="es-CO"/>
        </w:rPr>
      </w:pPr>
      <w:r w:rsidRPr="00BE5D43">
        <w:rPr>
          <w:rFonts w:ascii="Arial" w:hAnsi="Arial" w:cs="Arial"/>
          <w:b/>
          <w:lang w:val="es-CO"/>
        </w:rPr>
        <w:t xml:space="preserve">Niños que </w:t>
      </w:r>
      <w:r w:rsidR="00863154" w:rsidRPr="00BE5D43">
        <w:rPr>
          <w:rFonts w:ascii="Arial" w:hAnsi="Arial" w:cs="Arial"/>
          <w:b/>
          <w:lang w:val="es-CO"/>
        </w:rPr>
        <w:t>s</w:t>
      </w:r>
      <w:ins w:id="29" w:author="Chris" w:date="2015-03-07T19:00:00Z">
        <w:r w:rsidR="000A6B33">
          <w:rPr>
            <w:rFonts w:ascii="Arial" w:hAnsi="Arial" w:cs="Arial"/>
            <w:b/>
            <w:lang w:val="es-CO"/>
          </w:rPr>
          <w:t>o</w:t>
        </w:r>
      </w:ins>
      <w:del w:id="30" w:author="Chris" w:date="2015-03-07T19:00:00Z">
        <w:r w:rsidR="00863154" w:rsidRPr="00BE5D43" w:rsidDel="000A6B33">
          <w:rPr>
            <w:rFonts w:ascii="Arial" w:hAnsi="Arial" w:cs="Arial"/>
            <w:b/>
            <w:lang w:val="es-CO"/>
          </w:rPr>
          <w:delText>ó</w:delText>
        </w:r>
      </w:del>
      <w:r w:rsidR="00863154" w:rsidRPr="00BE5D43">
        <w:rPr>
          <w:rFonts w:ascii="Arial" w:hAnsi="Arial" w:cs="Arial"/>
          <w:b/>
          <w:lang w:val="es-CO"/>
        </w:rPr>
        <w:t>lo</w:t>
      </w:r>
      <w:r w:rsidRPr="00BE5D43">
        <w:rPr>
          <w:rFonts w:ascii="Arial" w:hAnsi="Arial" w:cs="Arial"/>
          <w:b/>
          <w:lang w:val="es-CO"/>
        </w:rPr>
        <w:t xml:space="preserve"> comieron helado de vainilla:</w:t>
      </w:r>
    </w:p>
    <w:p w14:paraId="394819CB" w14:textId="77777777" w:rsidR="00C42A2E" w:rsidRPr="00BE5D43" w:rsidRDefault="00C42A2E" w:rsidP="00363B0D">
      <w:pPr>
        <w:pStyle w:val="Prrafodelista"/>
        <w:rPr>
          <w:rFonts w:ascii="Arial" w:hAnsi="Arial" w:cs="Arial"/>
          <w:lang w:val="es-CO"/>
        </w:rPr>
      </w:pPr>
    </w:p>
    <w:p w14:paraId="2DB424A7" w14:textId="19F6FD35" w:rsidR="00363B0D" w:rsidRPr="00BE5D43" w:rsidRDefault="00C42A2E" w:rsidP="00363B0D">
      <w:pPr>
        <w:pStyle w:val="Prrafodelista"/>
        <w:rPr>
          <w:rFonts w:ascii="Arial" w:hAnsi="Arial" w:cs="Arial"/>
          <w:lang w:val="es-CO"/>
        </w:rPr>
      </w:pPr>
      <w:r w:rsidRPr="00BE5D43">
        <w:rPr>
          <w:rFonts w:ascii="Arial" w:hAnsi="Arial" w:cs="Arial"/>
          <w:lang w:val="es-CO"/>
        </w:rPr>
        <w:t xml:space="preserve">El enunciado del problema dice: “…Si </w:t>
      </w:r>
      <w:r w:rsidRPr="00BE5D43">
        <w:rPr>
          <w:rFonts w:ascii="Arial" w:hAnsi="Arial" w:cs="Arial"/>
          <w:b/>
          <w:lang w:val="es-CO"/>
        </w:rPr>
        <w:t>20 niños</w:t>
      </w:r>
      <w:r w:rsidRPr="00BE5D43">
        <w:rPr>
          <w:rFonts w:ascii="Arial" w:hAnsi="Arial" w:cs="Arial"/>
          <w:lang w:val="es-CO"/>
        </w:rPr>
        <w:t xml:space="preserve"> comieron helado de </w:t>
      </w:r>
      <w:r w:rsidRPr="00BE5D43">
        <w:rPr>
          <w:rFonts w:ascii="Arial" w:hAnsi="Arial" w:cs="Arial"/>
          <w:b/>
          <w:lang w:val="es-CO"/>
        </w:rPr>
        <w:t>vainilla</w:t>
      </w:r>
      <w:r w:rsidRPr="00BE5D43">
        <w:rPr>
          <w:rFonts w:ascii="Arial" w:hAnsi="Arial" w:cs="Arial"/>
          <w:lang w:val="es-CO"/>
        </w:rPr>
        <w:t>…”, esto quiere decir que dentro de los 20 niños que comieron helado de vainilla también están los 8 niños q</w:t>
      </w:r>
      <w:r w:rsidR="00E90224" w:rsidRPr="00BE5D43">
        <w:rPr>
          <w:rFonts w:ascii="Arial" w:hAnsi="Arial" w:cs="Arial"/>
          <w:lang w:val="es-CO"/>
        </w:rPr>
        <w:t>ue comieron de los dos helados, así que necesitamos restarle 8 a 20, así:</w:t>
      </w:r>
    </w:p>
    <w:p w14:paraId="077E7910" w14:textId="77777777" w:rsidR="00E90224" w:rsidRPr="00BE5D43" w:rsidRDefault="00E90224" w:rsidP="00363B0D">
      <w:pPr>
        <w:pStyle w:val="Prrafodelista"/>
        <w:rPr>
          <w:rFonts w:ascii="Arial" w:hAnsi="Arial" w:cs="Arial"/>
          <w:lang w:val="es-CO"/>
        </w:rPr>
      </w:pPr>
    </w:p>
    <w:p w14:paraId="5ACB07D8" w14:textId="57CF1426" w:rsidR="00E90224" w:rsidRPr="00BE5D43" w:rsidRDefault="00E90224" w:rsidP="00E90224">
      <w:pPr>
        <w:ind w:left="720" w:firstLine="720"/>
        <w:rPr>
          <w:rFonts w:ascii="Arial" w:hAnsi="Arial"/>
          <w:lang w:val="es-CO"/>
        </w:rPr>
      </w:pPr>
      <w:r w:rsidRPr="00BE5D43">
        <w:rPr>
          <w:rFonts w:ascii="Arial" w:hAnsi="Arial"/>
          <w:lang w:val="es-CO"/>
        </w:rPr>
        <w:t xml:space="preserve">    20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8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Pr="00BE5D43">
        <w:rPr>
          <w:rFonts w:ascii="Arial" w:hAnsi="Arial"/>
          <w:lang w:val="es-CO"/>
        </w:rPr>
        <w:tab/>
        <w:t xml:space="preserve"> 12</w:t>
      </w:r>
    </w:p>
    <w:p w14:paraId="39F8E28E" w14:textId="0CA4A56F" w:rsidR="00E90224" w:rsidRPr="00BE5D43" w:rsidRDefault="00E90224" w:rsidP="00E90224">
      <w:pPr>
        <w:rPr>
          <w:rFonts w:ascii="Arial" w:hAnsi="Arial"/>
          <w:sz w:val="16"/>
          <w:szCs w:val="16"/>
          <w:lang w:val="es-CO"/>
        </w:rPr>
      </w:pPr>
      <w:r w:rsidRPr="00BE5D43">
        <w:rPr>
          <w:rFonts w:ascii="Arial" w:hAnsi="Arial"/>
          <w:sz w:val="16"/>
          <w:szCs w:val="16"/>
          <w:lang w:val="es-CO"/>
        </w:rPr>
        <w:t xml:space="preserve">                        Comieron vainilla</w:t>
      </w:r>
      <w:r w:rsidRPr="00BE5D43">
        <w:rPr>
          <w:rFonts w:ascii="Arial" w:hAnsi="Arial"/>
          <w:sz w:val="16"/>
          <w:szCs w:val="16"/>
          <w:lang w:val="es-CO"/>
        </w:rPr>
        <w:tab/>
        <w:t xml:space="preserve">Comieron de los dos helados </w:t>
      </w:r>
      <w:r w:rsidRPr="00BE5D43">
        <w:rPr>
          <w:rFonts w:ascii="Arial" w:hAnsi="Arial"/>
          <w:sz w:val="16"/>
          <w:szCs w:val="16"/>
          <w:lang w:val="es-CO"/>
        </w:rPr>
        <w:tab/>
        <w:t xml:space="preserve"> </w:t>
      </w:r>
      <w:r w:rsidRPr="00BE5D43">
        <w:rPr>
          <w:rFonts w:ascii="Arial" w:hAnsi="Arial"/>
          <w:sz w:val="16"/>
          <w:szCs w:val="16"/>
          <w:lang w:val="es-CO"/>
        </w:rPr>
        <w:tab/>
        <w:t xml:space="preserve">Comieron </w:t>
      </w:r>
      <w:r w:rsidRPr="00BE5D43">
        <w:rPr>
          <w:rFonts w:ascii="Arial" w:hAnsi="Arial"/>
          <w:b/>
          <w:sz w:val="16"/>
          <w:szCs w:val="16"/>
          <w:lang w:val="es-CO"/>
        </w:rPr>
        <w:t>s</w:t>
      </w:r>
      <w:ins w:id="31" w:author="Chris" w:date="2015-03-07T19:00:00Z">
        <w:r w:rsidR="000A6B33">
          <w:rPr>
            <w:rFonts w:ascii="Arial" w:hAnsi="Arial"/>
            <w:b/>
            <w:sz w:val="16"/>
            <w:szCs w:val="16"/>
            <w:lang w:val="es-CO"/>
          </w:rPr>
          <w:t>o</w:t>
        </w:r>
      </w:ins>
      <w:del w:id="32" w:author="Chris" w:date="2015-03-07T19:00:00Z">
        <w:r w:rsidR="00863154" w:rsidRPr="00BE5D43" w:rsidDel="000A6B33">
          <w:rPr>
            <w:rFonts w:ascii="Arial" w:hAnsi="Arial"/>
            <w:b/>
            <w:sz w:val="16"/>
            <w:szCs w:val="16"/>
            <w:lang w:val="es-CO"/>
          </w:rPr>
          <w:delText>ó</w:delText>
        </w:r>
      </w:del>
      <w:r w:rsidRPr="00BE5D43">
        <w:rPr>
          <w:rFonts w:ascii="Arial" w:hAnsi="Arial"/>
          <w:b/>
          <w:sz w:val="16"/>
          <w:szCs w:val="16"/>
          <w:lang w:val="es-CO"/>
        </w:rPr>
        <w:t>lo</w:t>
      </w:r>
      <w:r w:rsidRPr="00BE5D43">
        <w:rPr>
          <w:rFonts w:ascii="Arial" w:hAnsi="Arial"/>
          <w:sz w:val="16"/>
          <w:szCs w:val="16"/>
          <w:lang w:val="es-CO"/>
        </w:rPr>
        <w:t xml:space="preserve"> vainilla</w:t>
      </w:r>
    </w:p>
    <w:p w14:paraId="335C9C0B" w14:textId="77777777" w:rsidR="00E90224" w:rsidRPr="00BE5D43" w:rsidRDefault="00E90224" w:rsidP="00363B0D">
      <w:pPr>
        <w:pStyle w:val="Prrafodelista"/>
        <w:rPr>
          <w:rFonts w:ascii="Arial" w:hAnsi="Arial" w:cs="Arial"/>
          <w:lang w:val="es-CO"/>
        </w:rPr>
      </w:pPr>
    </w:p>
    <w:p w14:paraId="040290E0" w14:textId="236B5BDB" w:rsidR="007D1A92" w:rsidRPr="00BE5D43" w:rsidRDefault="00863154" w:rsidP="00AF61AF">
      <w:pPr>
        <w:rPr>
          <w:rFonts w:ascii="Arial" w:hAnsi="Arial" w:cs="Arial"/>
          <w:lang w:val="es-CO"/>
        </w:rPr>
      </w:pPr>
      <w:r w:rsidRPr="00BE5D43">
        <w:rPr>
          <w:rFonts w:ascii="Arial" w:hAnsi="Arial" w:cs="Arial"/>
          <w:lang w:val="es-CO"/>
        </w:rPr>
        <w:tab/>
        <w:t xml:space="preserve">Luego, 12 niños comieron </w:t>
      </w:r>
      <w:r w:rsidRPr="00BE5D43">
        <w:rPr>
          <w:rFonts w:ascii="Arial" w:hAnsi="Arial" w:cs="Arial"/>
          <w:b/>
          <w:lang w:val="es-CO"/>
        </w:rPr>
        <w:t>s</w:t>
      </w:r>
      <w:ins w:id="33" w:author="Chris" w:date="2015-03-07T19:00:00Z">
        <w:r w:rsidR="000A6B33">
          <w:rPr>
            <w:rFonts w:ascii="Arial" w:hAnsi="Arial" w:cs="Arial"/>
            <w:b/>
            <w:lang w:val="es-CO"/>
          </w:rPr>
          <w:t>o</w:t>
        </w:r>
      </w:ins>
      <w:del w:id="34" w:author="Chris" w:date="2015-03-07T19:00:00Z">
        <w:r w:rsidRPr="00BE5D43" w:rsidDel="000A6B33">
          <w:rPr>
            <w:rFonts w:ascii="Arial" w:hAnsi="Arial" w:cs="Arial"/>
            <w:b/>
            <w:lang w:val="es-CO"/>
          </w:rPr>
          <w:delText>ó</w:delText>
        </w:r>
      </w:del>
      <w:r w:rsidRPr="00BE5D43">
        <w:rPr>
          <w:rFonts w:ascii="Arial" w:hAnsi="Arial" w:cs="Arial"/>
          <w:b/>
          <w:lang w:val="es-CO"/>
        </w:rPr>
        <w:t>lo</w:t>
      </w:r>
      <w:r w:rsidRPr="00BE5D43">
        <w:rPr>
          <w:rFonts w:ascii="Arial" w:hAnsi="Arial" w:cs="Arial"/>
          <w:lang w:val="es-CO"/>
        </w:rPr>
        <w:t xml:space="preserve"> helado de vainilla. </w:t>
      </w:r>
    </w:p>
    <w:p w14:paraId="717C8A95" w14:textId="77777777" w:rsidR="007D1A92" w:rsidRPr="00BE5D43" w:rsidRDefault="007D1A92" w:rsidP="00AF61AF">
      <w:pPr>
        <w:rPr>
          <w:rFonts w:ascii="Arial" w:hAnsi="Arial" w:cs="Arial"/>
          <w:lang w:val="es-CO"/>
        </w:rPr>
      </w:pPr>
    </w:p>
    <w:p w14:paraId="4B8D428D" w14:textId="3791B81C" w:rsidR="00863154" w:rsidRPr="00BE5D43" w:rsidRDefault="00863154" w:rsidP="00863154">
      <w:pPr>
        <w:pStyle w:val="Prrafodelista"/>
        <w:numPr>
          <w:ilvl w:val="0"/>
          <w:numId w:val="1"/>
        </w:numPr>
        <w:rPr>
          <w:rFonts w:ascii="Arial" w:hAnsi="Arial" w:cs="Arial"/>
          <w:b/>
          <w:lang w:val="es-CO"/>
        </w:rPr>
      </w:pPr>
      <w:r w:rsidRPr="00BE5D43">
        <w:rPr>
          <w:rFonts w:ascii="Arial" w:hAnsi="Arial" w:cs="Arial"/>
          <w:b/>
          <w:lang w:val="es-CO"/>
        </w:rPr>
        <w:t>Niños que s</w:t>
      </w:r>
      <w:ins w:id="35" w:author="Chris" w:date="2015-03-07T19:00:00Z">
        <w:r w:rsidR="000A6B33">
          <w:rPr>
            <w:rFonts w:ascii="Arial" w:hAnsi="Arial" w:cs="Arial"/>
            <w:b/>
            <w:lang w:val="es-CO"/>
          </w:rPr>
          <w:t>o</w:t>
        </w:r>
      </w:ins>
      <w:del w:id="36" w:author="Chris" w:date="2015-03-07T19:00:00Z">
        <w:r w:rsidRPr="00BE5D43" w:rsidDel="000A6B33">
          <w:rPr>
            <w:rFonts w:ascii="Arial" w:hAnsi="Arial" w:cs="Arial"/>
            <w:b/>
            <w:lang w:val="es-CO"/>
          </w:rPr>
          <w:delText>ó</w:delText>
        </w:r>
      </w:del>
      <w:r w:rsidRPr="00BE5D43">
        <w:rPr>
          <w:rFonts w:ascii="Arial" w:hAnsi="Arial" w:cs="Arial"/>
          <w:b/>
          <w:lang w:val="es-CO"/>
        </w:rPr>
        <w:t>lo comieron helado de chocolate:</w:t>
      </w:r>
    </w:p>
    <w:p w14:paraId="053EEE79" w14:textId="77777777" w:rsidR="00863154" w:rsidRPr="00BE5D43" w:rsidRDefault="00863154" w:rsidP="00863154">
      <w:pPr>
        <w:pStyle w:val="Prrafodelista"/>
        <w:rPr>
          <w:rFonts w:ascii="Arial" w:hAnsi="Arial" w:cs="Arial"/>
          <w:lang w:val="es-CO"/>
        </w:rPr>
      </w:pPr>
    </w:p>
    <w:p w14:paraId="5A4F43DD" w14:textId="29CE5230" w:rsidR="00863154" w:rsidRPr="00BE5D43" w:rsidRDefault="00863154" w:rsidP="00117D8F">
      <w:pPr>
        <w:ind w:left="720"/>
        <w:rPr>
          <w:rFonts w:ascii="Arial" w:hAnsi="Arial" w:cs="Arial"/>
          <w:lang w:val="es-CO"/>
        </w:rPr>
      </w:pPr>
      <w:r w:rsidRPr="00BE5D43">
        <w:rPr>
          <w:rFonts w:ascii="Arial" w:hAnsi="Arial" w:cs="Arial"/>
          <w:lang w:val="es-CO"/>
        </w:rPr>
        <w:t>El enunciado del problema dice: “…</w:t>
      </w:r>
      <w:r w:rsidR="00651D80" w:rsidRPr="00BE5D43">
        <w:rPr>
          <w:rFonts w:ascii="Arial" w:hAnsi="Arial" w:cs="Arial"/>
          <w:lang w:val="es-CO"/>
        </w:rPr>
        <w:t xml:space="preserve">y </w:t>
      </w:r>
      <w:r w:rsidR="00651D80" w:rsidRPr="00BE5D43">
        <w:rPr>
          <w:rFonts w:ascii="Arial" w:hAnsi="Arial" w:cs="Arial"/>
          <w:b/>
          <w:lang w:val="es-CO"/>
        </w:rPr>
        <w:t>23</w:t>
      </w:r>
      <w:r w:rsidR="00651D80" w:rsidRPr="00BE5D43">
        <w:rPr>
          <w:rFonts w:ascii="Arial" w:hAnsi="Arial" w:cs="Arial"/>
          <w:lang w:val="es-CO"/>
        </w:rPr>
        <w:t xml:space="preserve"> helado de </w:t>
      </w:r>
      <w:r w:rsidR="00651D80" w:rsidRPr="00BE5D43">
        <w:rPr>
          <w:rFonts w:ascii="Arial" w:hAnsi="Arial" w:cs="Arial"/>
          <w:b/>
          <w:lang w:val="es-CO"/>
        </w:rPr>
        <w:t>chocolate</w:t>
      </w:r>
      <w:r w:rsidR="00651D80" w:rsidRPr="00BE5D43">
        <w:rPr>
          <w:rFonts w:ascii="Arial" w:hAnsi="Arial" w:cs="Arial"/>
          <w:lang w:val="es-CO"/>
        </w:rPr>
        <w:t>.”</w:t>
      </w:r>
      <w:r w:rsidRPr="00BE5D43">
        <w:rPr>
          <w:rFonts w:ascii="Arial" w:hAnsi="Arial" w:cs="Arial"/>
          <w:lang w:val="es-CO"/>
        </w:rPr>
        <w:t xml:space="preserve">, </w:t>
      </w:r>
      <w:r w:rsidR="00FB48FE" w:rsidRPr="00BE5D43">
        <w:rPr>
          <w:rFonts w:ascii="Arial" w:hAnsi="Arial" w:cs="Arial"/>
          <w:lang w:val="es-CO"/>
        </w:rPr>
        <w:t xml:space="preserve">nuevamente, </w:t>
      </w:r>
      <w:r w:rsidRPr="00BE5D43">
        <w:rPr>
          <w:rFonts w:ascii="Arial" w:hAnsi="Arial" w:cs="Arial"/>
          <w:lang w:val="es-CO"/>
        </w:rPr>
        <w:t>quiere decir que dentro de los 2</w:t>
      </w:r>
      <w:r w:rsidR="00FB48FE" w:rsidRPr="00BE5D43">
        <w:rPr>
          <w:rFonts w:ascii="Arial" w:hAnsi="Arial" w:cs="Arial"/>
          <w:lang w:val="es-CO"/>
        </w:rPr>
        <w:t>3</w:t>
      </w:r>
      <w:r w:rsidRPr="00BE5D43">
        <w:rPr>
          <w:rFonts w:ascii="Arial" w:hAnsi="Arial" w:cs="Arial"/>
          <w:lang w:val="es-CO"/>
        </w:rPr>
        <w:t xml:space="preserve"> niños que comieron helado de </w:t>
      </w:r>
      <w:r w:rsidR="00FB48FE" w:rsidRPr="00BE5D43">
        <w:rPr>
          <w:rFonts w:ascii="Arial" w:hAnsi="Arial" w:cs="Arial"/>
          <w:lang w:val="es-CO"/>
        </w:rPr>
        <w:t xml:space="preserve">chocolate, </w:t>
      </w:r>
      <w:r w:rsidRPr="00BE5D43">
        <w:rPr>
          <w:rFonts w:ascii="Arial" w:hAnsi="Arial" w:cs="Arial"/>
          <w:lang w:val="es-CO"/>
        </w:rPr>
        <w:t>también están los 8 niños que comieron de los dos helados, así que neces</w:t>
      </w:r>
      <w:r w:rsidR="00FB48FE" w:rsidRPr="00BE5D43">
        <w:rPr>
          <w:rFonts w:ascii="Arial" w:hAnsi="Arial" w:cs="Arial"/>
          <w:lang w:val="es-CO"/>
        </w:rPr>
        <w:t>itamos restarle 8 a 23</w:t>
      </w:r>
      <w:r w:rsidRPr="00BE5D43">
        <w:rPr>
          <w:rFonts w:ascii="Arial" w:hAnsi="Arial" w:cs="Arial"/>
          <w:lang w:val="es-CO"/>
        </w:rPr>
        <w:t>, así:</w:t>
      </w:r>
    </w:p>
    <w:p w14:paraId="2DEB600F" w14:textId="77777777" w:rsidR="00863154" w:rsidRPr="00BE5D43" w:rsidRDefault="00863154" w:rsidP="00863154">
      <w:pPr>
        <w:pStyle w:val="Prrafodelista"/>
        <w:rPr>
          <w:rFonts w:ascii="Arial" w:hAnsi="Arial" w:cs="Arial"/>
          <w:lang w:val="es-CO"/>
        </w:rPr>
      </w:pPr>
    </w:p>
    <w:p w14:paraId="39D0F312" w14:textId="155282B7" w:rsidR="00863154" w:rsidRPr="00BE5D43" w:rsidRDefault="00863154" w:rsidP="00863154">
      <w:pPr>
        <w:ind w:left="720" w:firstLine="720"/>
        <w:rPr>
          <w:rFonts w:ascii="Arial" w:hAnsi="Arial"/>
          <w:lang w:val="es-CO"/>
        </w:rPr>
      </w:pPr>
      <w:r w:rsidRPr="00BE5D43">
        <w:rPr>
          <w:rFonts w:ascii="Arial" w:hAnsi="Arial"/>
          <w:lang w:val="es-CO"/>
        </w:rPr>
        <w:t xml:space="preserve">    2</w:t>
      </w:r>
      <w:r w:rsidR="00FB48FE" w:rsidRPr="00BE5D43">
        <w:rPr>
          <w:rFonts w:ascii="Arial" w:hAnsi="Arial"/>
          <w:lang w:val="es-CO"/>
        </w:rPr>
        <w:t>3</w:t>
      </w:r>
      <w:r w:rsidRPr="00BE5D43">
        <w:rPr>
          <w:rFonts w:ascii="Arial" w:hAnsi="Arial"/>
          <w:lang w:val="es-CO"/>
        </w:rPr>
        <w:t xml:space="preserve">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8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Pr="00BE5D43">
        <w:rPr>
          <w:rFonts w:ascii="Arial" w:hAnsi="Arial"/>
          <w:lang w:val="es-CO"/>
        </w:rPr>
        <w:tab/>
        <w:t xml:space="preserve"> 1</w:t>
      </w:r>
      <w:r w:rsidR="00FB48FE" w:rsidRPr="00BE5D43">
        <w:rPr>
          <w:rFonts w:ascii="Arial" w:hAnsi="Arial"/>
          <w:lang w:val="es-CO"/>
        </w:rPr>
        <w:t>5</w:t>
      </w:r>
    </w:p>
    <w:p w14:paraId="2009C84A" w14:textId="6C50CE94" w:rsidR="00863154" w:rsidRPr="00BE5D43" w:rsidRDefault="00863154" w:rsidP="00863154">
      <w:pPr>
        <w:rPr>
          <w:rFonts w:ascii="Arial" w:hAnsi="Arial"/>
          <w:sz w:val="16"/>
          <w:szCs w:val="16"/>
          <w:lang w:val="es-CO"/>
        </w:rPr>
      </w:pPr>
      <w:r w:rsidRPr="00BE5D43">
        <w:rPr>
          <w:rFonts w:ascii="Arial" w:hAnsi="Arial"/>
          <w:sz w:val="16"/>
          <w:szCs w:val="16"/>
          <w:lang w:val="es-CO"/>
        </w:rPr>
        <w:t xml:space="preserve">                        Comieron </w:t>
      </w:r>
      <w:r w:rsidR="00FB48FE" w:rsidRPr="00BE5D43">
        <w:rPr>
          <w:rFonts w:ascii="Arial" w:hAnsi="Arial"/>
          <w:sz w:val="16"/>
          <w:szCs w:val="16"/>
          <w:lang w:val="es-CO"/>
        </w:rPr>
        <w:t>chocolate</w:t>
      </w:r>
      <w:r w:rsidRPr="00BE5D43">
        <w:rPr>
          <w:rFonts w:ascii="Arial" w:hAnsi="Arial"/>
          <w:sz w:val="16"/>
          <w:szCs w:val="16"/>
          <w:lang w:val="es-CO"/>
        </w:rPr>
        <w:tab/>
        <w:t xml:space="preserve">Comieron de los dos helados </w:t>
      </w:r>
      <w:r w:rsidRPr="00BE5D43">
        <w:rPr>
          <w:rFonts w:ascii="Arial" w:hAnsi="Arial"/>
          <w:sz w:val="16"/>
          <w:szCs w:val="16"/>
          <w:lang w:val="es-CO"/>
        </w:rPr>
        <w:tab/>
        <w:t xml:space="preserve"> </w:t>
      </w:r>
      <w:r w:rsidRPr="00BE5D43">
        <w:rPr>
          <w:rFonts w:ascii="Arial" w:hAnsi="Arial"/>
          <w:sz w:val="16"/>
          <w:szCs w:val="16"/>
          <w:lang w:val="es-CO"/>
        </w:rPr>
        <w:tab/>
        <w:t xml:space="preserve">Comieron </w:t>
      </w:r>
      <w:r w:rsidRPr="00BE5D43">
        <w:rPr>
          <w:rFonts w:ascii="Arial" w:hAnsi="Arial"/>
          <w:b/>
          <w:sz w:val="16"/>
          <w:szCs w:val="16"/>
          <w:lang w:val="es-CO"/>
        </w:rPr>
        <w:t>s</w:t>
      </w:r>
      <w:ins w:id="37" w:author="Chris" w:date="2015-03-07T19:01:00Z">
        <w:r w:rsidR="000A6B33">
          <w:rPr>
            <w:rFonts w:ascii="Arial" w:hAnsi="Arial"/>
            <w:b/>
            <w:sz w:val="16"/>
            <w:szCs w:val="16"/>
            <w:lang w:val="es-CO"/>
          </w:rPr>
          <w:t>o</w:t>
        </w:r>
      </w:ins>
      <w:del w:id="38" w:author="Chris" w:date="2015-03-07T19:01:00Z">
        <w:r w:rsidRPr="00BE5D43" w:rsidDel="000A6B33">
          <w:rPr>
            <w:rFonts w:ascii="Arial" w:hAnsi="Arial"/>
            <w:b/>
            <w:sz w:val="16"/>
            <w:szCs w:val="16"/>
            <w:lang w:val="es-CO"/>
          </w:rPr>
          <w:delText>ó</w:delText>
        </w:r>
      </w:del>
      <w:r w:rsidRPr="00BE5D43">
        <w:rPr>
          <w:rFonts w:ascii="Arial" w:hAnsi="Arial"/>
          <w:b/>
          <w:sz w:val="16"/>
          <w:szCs w:val="16"/>
          <w:lang w:val="es-CO"/>
        </w:rPr>
        <w:t>lo</w:t>
      </w:r>
      <w:r w:rsidRPr="00BE5D43">
        <w:rPr>
          <w:rFonts w:ascii="Arial" w:hAnsi="Arial"/>
          <w:sz w:val="16"/>
          <w:szCs w:val="16"/>
          <w:lang w:val="es-CO"/>
        </w:rPr>
        <w:t xml:space="preserve"> </w:t>
      </w:r>
      <w:r w:rsidR="00FB48FE" w:rsidRPr="00BE5D43">
        <w:rPr>
          <w:rFonts w:ascii="Arial" w:hAnsi="Arial"/>
          <w:sz w:val="16"/>
          <w:szCs w:val="16"/>
          <w:lang w:val="es-CO"/>
        </w:rPr>
        <w:t>chocolate</w:t>
      </w:r>
    </w:p>
    <w:p w14:paraId="3255950D" w14:textId="77777777" w:rsidR="00863154" w:rsidRPr="00BE5D43" w:rsidRDefault="00863154" w:rsidP="00863154">
      <w:pPr>
        <w:pStyle w:val="Prrafodelista"/>
        <w:rPr>
          <w:rFonts w:ascii="Arial" w:hAnsi="Arial" w:cs="Arial"/>
          <w:lang w:val="es-CO"/>
        </w:rPr>
      </w:pPr>
    </w:p>
    <w:p w14:paraId="1843E938" w14:textId="7311FDBF" w:rsidR="00863154" w:rsidRPr="00BE5D43" w:rsidRDefault="00863154" w:rsidP="00863154">
      <w:pPr>
        <w:rPr>
          <w:rFonts w:ascii="Arial" w:hAnsi="Arial" w:cs="Arial"/>
          <w:lang w:val="es-CO"/>
        </w:rPr>
      </w:pPr>
      <w:r w:rsidRPr="00BE5D43">
        <w:rPr>
          <w:rFonts w:ascii="Arial" w:hAnsi="Arial" w:cs="Arial"/>
          <w:lang w:val="es-CO"/>
        </w:rPr>
        <w:tab/>
        <w:t>Luego, 1</w:t>
      </w:r>
      <w:r w:rsidR="00FB48FE" w:rsidRPr="00BE5D43">
        <w:rPr>
          <w:rFonts w:ascii="Arial" w:hAnsi="Arial" w:cs="Arial"/>
          <w:lang w:val="es-CO"/>
        </w:rPr>
        <w:t>5</w:t>
      </w:r>
      <w:r w:rsidRPr="00BE5D43">
        <w:rPr>
          <w:rFonts w:ascii="Arial" w:hAnsi="Arial" w:cs="Arial"/>
          <w:lang w:val="es-CO"/>
        </w:rPr>
        <w:t xml:space="preserve"> niños comieron </w:t>
      </w:r>
      <w:r w:rsidRPr="00BE5D43">
        <w:rPr>
          <w:rFonts w:ascii="Arial" w:hAnsi="Arial" w:cs="Arial"/>
          <w:b/>
          <w:lang w:val="es-CO"/>
        </w:rPr>
        <w:t>s</w:t>
      </w:r>
      <w:ins w:id="39" w:author="Chris" w:date="2015-03-07T19:01:00Z">
        <w:r w:rsidR="000A6B33">
          <w:rPr>
            <w:rFonts w:ascii="Arial" w:hAnsi="Arial" w:cs="Arial"/>
            <w:b/>
            <w:lang w:val="es-CO"/>
          </w:rPr>
          <w:t>o</w:t>
        </w:r>
      </w:ins>
      <w:del w:id="40" w:author="Chris" w:date="2015-03-07T19:01:00Z">
        <w:r w:rsidRPr="00BE5D43" w:rsidDel="000A6B33">
          <w:rPr>
            <w:rFonts w:ascii="Arial" w:hAnsi="Arial" w:cs="Arial"/>
            <w:b/>
            <w:lang w:val="es-CO"/>
          </w:rPr>
          <w:delText>ó</w:delText>
        </w:r>
      </w:del>
      <w:r w:rsidRPr="00BE5D43">
        <w:rPr>
          <w:rFonts w:ascii="Arial" w:hAnsi="Arial" w:cs="Arial"/>
          <w:b/>
          <w:lang w:val="es-CO"/>
        </w:rPr>
        <w:t>lo</w:t>
      </w:r>
      <w:r w:rsidRPr="00BE5D43">
        <w:rPr>
          <w:rFonts w:ascii="Arial" w:hAnsi="Arial" w:cs="Arial"/>
          <w:lang w:val="es-CO"/>
        </w:rPr>
        <w:t xml:space="preserve"> helado de </w:t>
      </w:r>
      <w:r w:rsidR="00FB48FE" w:rsidRPr="00BE5D43">
        <w:rPr>
          <w:rFonts w:ascii="Arial" w:hAnsi="Arial" w:cs="Arial"/>
          <w:lang w:val="es-CO"/>
        </w:rPr>
        <w:t>chocolate</w:t>
      </w:r>
      <w:r w:rsidRPr="00BE5D43">
        <w:rPr>
          <w:rFonts w:ascii="Arial" w:hAnsi="Arial" w:cs="Arial"/>
          <w:lang w:val="es-CO"/>
        </w:rPr>
        <w:t xml:space="preserve">. </w:t>
      </w:r>
    </w:p>
    <w:p w14:paraId="6B5C35EA" w14:textId="77777777" w:rsidR="00863154" w:rsidRPr="00BE5D43" w:rsidRDefault="00863154" w:rsidP="00AF61AF">
      <w:pPr>
        <w:rPr>
          <w:rFonts w:ascii="Arial" w:hAnsi="Arial" w:cs="Arial"/>
          <w:lang w:val="es-CO"/>
        </w:rPr>
      </w:pPr>
    </w:p>
    <w:p w14:paraId="2FB6B3BF" w14:textId="1953101D" w:rsidR="007D1A92" w:rsidRPr="00BE5D43" w:rsidRDefault="00E1464B" w:rsidP="00AF61AF">
      <w:pPr>
        <w:rPr>
          <w:rFonts w:ascii="Arial" w:hAnsi="Arial" w:cs="Arial"/>
          <w:lang w:val="es-CO"/>
        </w:rPr>
      </w:pPr>
      <w:r w:rsidRPr="00BE5D43">
        <w:rPr>
          <w:rFonts w:ascii="Arial" w:hAnsi="Arial" w:cs="Arial"/>
          <w:lang w:val="es-CO"/>
        </w:rPr>
        <w:t xml:space="preserve">Observa la representación final </w:t>
      </w:r>
      <w:r w:rsidR="00A5169F" w:rsidRPr="00BE5D43">
        <w:rPr>
          <w:rFonts w:ascii="Arial" w:hAnsi="Arial" w:cs="Arial"/>
          <w:lang w:val="es-CO"/>
        </w:rPr>
        <w:t xml:space="preserve">de los conjuntos y la cantidad de niños que hay en cada uno. </w:t>
      </w:r>
    </w:p>
    <w:p w14:paraId="0F1A61BC" w14:textId="77777777" w:rsidR="007D1A92" w:rsidRPr="00BE5D43" w:rsidRDefault="007D1A92" w:rsidP="00AF61AF">
      <w:pPr>
        <w:rPr>
          <w:rFonts w:ascii="Arial" w:hAnsi="Arial"/>
          <w:sz w:val="18"/>
          <w:szCs w:val="18"/>
          <w:lang w:val="es-CO"/>
        </w:rPr>
      </w:pPr>
    </w:p>
    <w:p w14:paraId="7DAC5F64" w14:textId="77777777" w:rsidR="00AF61AF" w:rsidRPr="00BE5D43" w:rsidRDefault="00AF61AF" w:rsidP="00AF61AF">
      <w:pPr>
        <w:jc w:val="center"/>
        <w:rPr>
          <w:rFonts w:ascii="Arial" w:hAnsi="Arial" w:cs="Arial"/>
          <w:sz w:val="18"/>
          <w:szCs w:val="18"/>
          <w:lang w:val="es-CO"/>
        </w:rPr>
      </w:pPr>
    </w:p>
    <w:p w14:paraId="0EABE343" w14:textId="77777777" w:rsidR="009452A9" w:rsidRPr="00BE5D43" w:rsidRDefault="009452A9" w:rsidP="009452A9">
      <w:pPr>
        <w:rPr>
          <w:rFonts w:ascii="Arial" w:hAnsi="Arial" w:cs="Arial"/>
          <w:lang w:val="es-CO"/>
        </w:rPr>
      </w:pPr>
      <w:bookmarkStart w:id="41" w:name="_GoBack"/>
      <w:bookmarkEnd w:id="41"/>
    </w:p>
    <w:sectPr w:rsidR="009452A9" w:rsidRPr="00BE5D43"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1E2"/>
    <w:multiLevelType w:val="hybridMultilevel"/>
    <w:tmpl w:val="D4AE9498"/>
    <w:lvl w:ilvl="0" w:tplc="240A0001">
      <w:start w:val="1"/>
      <w:numFmt w:val="bullet"/>
      <w:lvlText w:val=""/>
      <w:lvlJc w:val="left"/>
      <w:pPr>
        <w:ind w:left="720" w:hanging="360"/>
      </w:pPr>
      <w:rPr>
        <w:rFonts w:ascii="Symbol" w:hAnsi="Symbol" w:hint="default"/>
      </w:rPr>
    </w:lvl>
    <w:lvl w:ilvl="1" w:tplc="FFCA72F8">
      <w:start w:val="1"/>
      <w:numFmt w:val="bullet"/>
      <w:lvlText w:val=""/>
      <w:lvlJc w:val="left"/>
      <w:pPr>
        <w:ind w:left="1440" w:hanging="360"/>
      </w:pPr>
      <w:rPr>
        <w:rFonts w:ascii="Symbol" w:hAnsi="Symbol" w:hint="default"/>
        <w:sz w:val="24"/>
        <w:szCs w:val="24"/>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1D64DAB"/>
    <w:multiLevelType w:val="hybridMultilevel"/>
    <w:tmpl w:val="A704C0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B5318AC"/>
    <w:multiLevelType w:val="hybridMultilevel"/>
    <w:tmpl w:val="C33093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7F9508A"/>
    <w:multiLevelType w:val="hybridMultilevel"/>
    <w:tmpl w:val="1B3E88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87205A3"/>
    <w:multiLevelType w:val="hybridMultilevel"/>
    <w:tmpl w:val="C0A86A2E"/>
    <w:lvl w:ilvl="0" w:tplc="C6786380">
      <w:start w:val="1"/>
      <w:numFmt w:val="bullet"/>
      <w:lvlText w:val=""/>
      <w:lvlJc w:val="left"/>
      <w:pPr>
        <w:ind w:left="720" w:hanging="360"/>
      </w:pPr>
      <w:rPr>
        <w:rFonts w:ascii="Symbol" w:eastAsiaTheme="minorEastAsia"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7AD7A38"/>
    <w:multiLevelType w:val="hybridMultilevel"/>
    <w:tmpl w:val="FA0AD2D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w15:presenceInfo w15:providerId="None" w15:userId="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2CF1"/>
    <w:rsid w:val="00025642"/>
    <w:rsid w:val="0005228B"/>
    <w:rsid w:val="00054002"/>
    <w:rsid w:val="00054CBF"/>
    <w:rsid w:val="000A6B33"/>
    <w:rsid w:val="000B7B8B"/>
    <w:rsid w:val="000F576D"/>
    <w:rsid w:val="00104E5C"/>
    <w:rsid w:val="00117D8F"/>
    <w:rsid w:val="0013397F"/>
    <w:rsid w:val="00135E6B"/>
    <w:rsid w:val="0014008A"/>
    <w:rsid w:val="0014528A"/>
    <w:rsid w:val="00146066"/>
    <w:rsid w:val="00146285"/>
    <w:rsid w:val="001569E9"/>
    <w:rsid w:val="001614F3"/>
    <w:rsid w:val="00167438"/>
    <w:rsid w:val="00170DEC"/>
    <w:rsid w:val="0017774A"/>
    <w:rsid w:val="00196260"/>
    <w:rsid w:val="001A4A05"/>
    <w:rsid w:val="001B3983"/>
    <w:rsid w:val="001B7E7D"/>
    <w:rsid w:val="001E1243"/>
    <w:rsid w:val="001E2043"/>
    <w:rsid w:val="001F76FE"/>
    <w:rsid w:val="0021694C"/>
    <w:rsid w:val="002174F5"/>
    <w:rsid w:val="00237C9B"/>
    <w:rsid w:val="00246745"/>
    <w:rsid w:val="0025146C"/>
    <w:rsid w:val="00254FDB"/>
    <w:rsid w:val="00263AF7"/>
    <w:rsid w:val="002A563F"/>
    <w:rsid w:val="002B3663"/>
    <w:rsid w:val="002B7E96"/>
    <w:rsid w:val="002E4EE6"/>
    <w:rsid w:val="002E7667"/>
    <w:rsid w:val="002F0D39"/>
    <w:rsid w:val="002F40C5"/>
    <w:rsid w:val="002F6267"/>
    <w:rsid w:val="00307348"/>
    <w:rsid w:val="003079B1"/>
    <w:rsid w:val="00317903"/>
    <w:rsid w:val="00326C60"/>
    <w:rsid w:val="00340C3A"/>
    <w:rsid w:val="00342F9D"/>
    <w:rsid w:val="00345260"/>
    <w:rsid w:val="003518B2"/>
    <w:rsid w:val="00353644"/>
    <w:rsid w:val="00363B0D"/>
    <w:rsid w:val="00373598"/>
    <w:rsid w:val="00375850"/>
    <w:rsid w:val="003803CE"/>
    <w:rsid w:val="00383DDD"/>
    <w:rsid w:val="003C2AB0"/>
    <w:rsid w:val="003D72B3"/>
    <w:rsid w:val="003E400F"/>
    <w:rsid w:val="003F1EB9"/>
    <w:rsid w:val="004134B1"/>
    <w:rsid w:val="0042107F"/>
    <w:rsid w:val="00426138"/>
    <w:rsid w:val="00426364"/>
    <w:rsid w:val="004375B6"/>
    <w:rsid w:val="0045712C"/>
    <w:rsid w:val="004609AA"/>
    <w:rsid w:val="00460A73"/>
    <w:rsid w:val="004735BF"/>
    <w:rsid w:val="004A0080"/>
    <w:rsid w:val="004A2B92"/>
    <w:rsid w:val="004C0FD7"/>
    <w:rsid w:val="004D69C9"/>
    <w:rsid w:val="004F7669"/>
    <w:rsid w:val="00541CE6"/>
    <w:rsid w:val="00551D6E"/>
    <w:rsid w:val="00552D7C"/>
    <w:rsid w:val="00556DF0"/>
    <w:rsid w:val="005665EB"/>
    <w:rsid w:val="00596E2B"/>
    <w:rsid w:val="005C209B"/>
    <w:rsid w:val="005C4041"/>
    <w:rsid w:val="005D71E5"/>
    <w:rsid w:val="005F4C68"/>
    <w:rsid w:val="00611072"/>
    <w:rsid w:val="00616529"/>
    <w:rsid w:val="00621110"/>
    <w:rsid w:val="0063490D"/>
    <w:rsid w:val="00647430"/>
    <w:rsid w:val="006476D1"/>
    <w:rsid w:val="00651D80"/>
    <w:rsid w:val="006559E5"/>
    <w:rsid w:val="006701EC"/>
    <w:rsid w:val="00685344"/>
    <w:rsid w:val="006907A4"/>
    <w:rsid w:val="006A298C"/>
    <w:rsid w:val="006A32CE"/>
    <w:rsid w:val="006A3851"/>
    <w:rsid w:val="006B1C75"/>
    <w:rsid w:val="006D54D3"/>
    <w:rsid w:val="006E1C59"/>
    <w:rsid w:val="006E32EF"/>
    <w:rsid w:val="006E7B2C"/>
    <w:rsid w:val="006F25BD"/>
    <w:rsid w:val="00704F4C"/>
    <w:rsid w:val="00705DE0"/>
    <w:rsid w:val="0074775C"/>
    <w:rsid w:val="0076750D"/>
    <w:rsid w:val="00770E5B"/>
    <w:rsid w:val="00771111"/>
    <w:rsid w:val="00771228"/>
    <w:rsid w:val="007B25A6"/>
    <w:rsid w:val="007C28CE"/>
    <w:rsid w:val="007D1A92"/>
    <w:rsid w:val="007D676E"/>
    <w:rsid w:val="007E6A3D"/>
    <w:rsid w:val="0082729E"/>
    <w:rsid w:val="0084009B"/>
    <w:rsid w:val="008404BC"/>
    <w:rsid w:val="00863154"/>
    <w:rsid w:val="00870466"/>
    <w:rsid w:val="00870B79"/>
    <w:rsid w:val="00871067"/>
    <w:rsid w:val="00890299"/>
    <w:rsid w:val="008A4FAC"/>
    <w:rsid w:val="008B0C88"/>
    <w:rsid w:val="008C6E6E"/>
    <w:rsid w:val="008F7A67"/>
    <w:rsid w:val="00904011"/>
    <w:rsid w:val="0091337F"/>
    <w:rsid w:val="009378DE"/>
    <w:rsid w:val="009452A9"/>
    <w:rsid w:val="00970358"/>
    <w:rsid w:val="00972336"/>
    <w:rsid w:val="009A4268"/>
    <w:rsid w:val="009B0B48"/>
    <w:rsid w:val="009E00D1"/>
    <w:rsid w:val="009F680B"/>
    <w:rsid w:val="00A00B22"/>
    <w:rsid w:val="00A01998"/>
    <w:rsid w:val="00A02A31"/>
    <w:rsid w:val="00A0425D"/>
    <w:rsid w:val="00A20C70"/>
    <w:rsid w:val="00A22796"/>
    <w:rsid w:val="00A5134C"/>
    <w:rsid w:val="00A5169F"/>
    <w:rsid w:val="00A61B6D"/>
    <w:rsid w:val="00A6606F"/>
    <w:rsid w:val="00A925B6"/>
    <w:rsid w:val="00AB34CE"/>
    <w:rsid w:val="00AC45C1"/>
    <w:rsid w:val="00AC7496"/>
    <w:rsid w:val="00AC7FAC"/>
    <w:rsid w:val="00AD7044"/>
    <w:rsid w:val="00AE458C"/>
    <w:rsid w:val="00AF23DF"/>
    <w:rsid w:val="00AF61AF"/>
    <w:rsid w:val="00B0282E"/>
    <w:rsid w:val="00B048F8"/>
    <w:rsid w:val="00B16990"/>
    <w:rsid w:val="00B41181"/>
    <w:rsid w:val="00B47EF9"/>
    <w:rsid w:val="00B7302A"/>
    <w:rsid w:val="00B805E9"/>
    <w:rsid w:val="00B92165"/>
    <w:rsid w:val="00BA4232"/>
    <w:rsid w:val="00BB18F2"/>
    <w:rsid w:val="00BC129D"/>
    <w:rsid w:val="00BD0509"/>
    <w:rsid w:val="00BD1FFA"/>
    <w:rsid w:val="00BE5D43"/>
    <w:rsid w:val="00C0683E"/>
    <w:rsid w:val="00C12B3D"/>
    <w:rsid w:val="00C209AE"/>
    <w:rsid w:val="00C34A1F"/>
    <w:rsid w:val="00C35567"/>
    <w:rsid w:val="00C42A2E"/>
    <w:rsid w:val="00C62591"/>
    <w:rsid w:val="00C70B68"/>
    <w:rsid w:val="00C72BCF"/>
    <w:rsid w:val="00C7411E"/>
    <w:rsid w:val="00C82D30"/>
    <w:rsid w:val="00C84826"/>
    <w:rsid w:val="00C92E0A"/>
    <w:rsid w:val="00CA5658"/>
    <w:rsid w:val="00CB02D2"/>
    <w:rsid w:val="00CB17F3"/>
    <w:rsid w:val="00CB6B1F"/>
    <w:rsid w:val="00CC0FD5"/>
    <w:rsid w:val="00CD2245"/>
    <w:rsid w:val="00CD652E"/>
    <w:rsid w:val="00CF535A"/>
    <w:rsid w:val="00CF5917"/>
    <w:rsid w:val="00D15A42"/>
    <w:rsid w:val="00D27257"/>
    <w:rsid w:val="00D660AD"/>
    <w:rsid w:val="00D67D65"/>
    <w:rsid w:val="00D87EC8"/>
    <w:rsid w:val="00DA66FC"/>
    <w:rsid w:val="00DC3FF5"/>
    <w:rsid w:val="00DE191D"/>
    <w:rsid w:val="00DE1C4F"/>
    <w:rsid w:val="00DF6F53"/>
    <w:rsid w:val="00E1464B"/>
    <w:rsid w:val="00E232BA"/>
    <w:rsid w:val="00E27E93"/>
    <w:rsid w:val="00E31CAA"/>
    <w:rsid w:val="00E35885"/>
    <w:rsid w:val="00E44B0C"/>
    <w:rsid w:val="00E54DA3"/>
    <w:rsid w:val="00E61A4B"/>
    <w:rsid w:val="00E65ABB"/>
    <w:rsid w:val="00E7707B"/>
    <w:rsid w:val="00E84C33"/>
    <w:rsid w:val="00E90224"/>
    <w:rsid w:val="00E928AA"/>
    <w:rsid w:val="00EA06F2"/>
    <w:rsid w:val="00EA3E65"/>
    <w:rsid w:val="00EB0CCB"/>
    <w:rsid w:val="00EC398E"/>
    <w:rsid w:val="00EC594A"/>
    <w:rsid w:val="00ED5EEC"/>
    <w:rsid w:val="00EF12AF"/>
    <w:rsid w:val="00EF5C9C"/>
    <w:rsid w:val="00EF66E0"/>
    <w:rsid w:val="00F157B9"/>
    <w:rsid w:val="00F17022"/>
    <w:rsid w:val="00F222F6"/>
    <w:rsid w:val="00F4317E"/>
    <w:rsid w:val="00F44F99"/>
    <w:rsid w:val="00F5067E"/>
    <w:rsid w:val="00F55882"/>
    <w:rsid w:val="00F566C6"/>
    <w:rsid w:val="00F606D0"/>
    <w:rsid w:val="00F6611B"/>
    <w:rsid w:val="00F706C8"/>
    <w:rsid w:val="00F80068"/>
    <w:rsid w:val="00F819D0"/>
    <w:rsid w:val="00FA04FB"/>
    <w:rsid w:val="00FA0EA8"/>
    <w:rsid w:val="00FA4010"/>
    <w:rsid w:val="00FB48FE"/>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3987EE85-2FC3-48D1-B5E2-F65EFB15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Refdecomentario">
    <w:name w:val="annotation reference"/>
    <w:basedOn w:val="Fuentedeprrafopredeter"/>
    <w:uiPriority w:val="99"/>
    <w:semiHidden/>
    <w:unhideWhenUsed/>
    <w:rsid w:val="00DE191D"/>
    <w:rPr>
      <w:sz w:val="16"/>
      <w:szCs w:val="16"/>
    </w:rPr>
  </w:style>
  <w:style w:type="paragraph" w:styleId="Textocomentario">
    <w:name w:val="annotation text"/>
    <w:basedOn w:val="Normal"/>
    <w:link w:val="TextocomentarioCar"/>
    <w:uiPriority w:val="99"/>
    <w:semiHidden/>
    <w:unhideWhenUsed/>
    <w:rsid w:val="00DE191D"/>
    <w:rPr>
      <w:sz w:val="20"/>
      <w:szCs w:val="20"/>
    </w:rPr>
  </w:style>
  <w:style w:type="character" w:customStyle="1" w:styleId="TextocomentarioCar">
    <w:name w:val="Texto comentario Car"/>
    <w:basedOn w:val="Fuentedeprrafopredeter"/>
    <w:link w:val="Textocomentario"/>
    <w:uiPriority w:val="99"/>
    <w:semiHidden/>
    <w:rsid w:val="00DE191D"/>
    <w:rPr>
      <w:sz w:val="20"/>
      <w:szCs w:val="20"/>
    </w:rPr>
  </w:style>
  <w:style w:type="paragraph" w:styleId="Asuntodelcomentario">
    <w:name w:val="annotation subject"/>
    <w:basedOn w:val="Textocomentario"/>
    <w:next w:val="Textocomentario"/>
    <w:link w:val="AsuntodelcomentarioCar"/>
    <w:uiPriority w:val="99"/>
    <w:semiHidden/>
    <w:unhideWhenUsed/>
    <w:rsid w:val="00DE191D"/>
    <w:rPr>
      <w:b/>
      <w:bCs/>
    </w:rPr>
  </w:style>
  <w:style w:type="character" w:customStyle="1" w:styleId="AsuntodelcomentarioCar">
    <w:name w:val="Asunto del comentario Car"/>
    <w:basedOn w:val="TextocomentarioCar"/>
    <w:link w:val="Asuntodelcomentario"/>
    <w:uiPriority w:val="99"/>
    <w:semiHidden/>
    <w:rsid w:val="00DE191D"/>
    <w:rPr>
      <w:b/>
      <w:bCs/>
      <w:sz w:val="20"/>
      <w:szCs w:val="20"/>
    </w:rPr>
  </w:style>
  <w:style w:type="character" w:customStyle="1" w:styleId="apple-converted-space">
    <w:name w:val="apple-converted-space"/>
    <w:basedOn w:val="Fuentedeprrafopredeter"/>
    <w:rsid w:val="00022CF1"/>
  </w:style>
  <w:style w:type="character" w:styleId="nfasis">
    <w:name w:val="Emphasis"/>
    <w:basedOn w:val="Fuentedeprrafopredeter"/>
    <w:uiPriority w:val="20"/>
    <w:qFormat/>
    <w:rsid w:val="00022C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31748-2A57-4DBA-83A9-ACDAC566E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2580</Words>
  <Characters>14712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Chris</cp:lastModifiedBy>
  <cp:revision>9</cp:revision>
  <dcterms:created xsi:type="dcterms:W3CDTF">2015-03-05T13:36:00Z</dcterms:created>
  <dcterms:modified xsi:type="dcterms:W3CDTF">2015-03-08T00:01:00Z</dcterms:modified>
</cp:coreProperties>
</file>