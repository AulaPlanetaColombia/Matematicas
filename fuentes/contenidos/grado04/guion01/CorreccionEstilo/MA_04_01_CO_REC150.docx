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47AE621" w14:textId="77777777" w:rsidR="002C56C7" w:rsidRPr="006D02A8" w:rsidRDefault="002C56C7" w:rsidP="002C56C7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F590271" w:rsidR="00C679A1" w:rsidRPr="000719EE" w:rsidRDefault="002C56C7" w:rsidP="00C679A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Chris" w:date="2015-03-07T17:03:00Z">
        <w:r w:rsidR="0064243A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1" w:author="Chris" w:date="2015-03-07T17:03:00Z">
        <w:r w:rsidDel="0064243A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lasificación de conjuntos</w:t>
      </w:r>
      <w:del w:id="2" w:author="Chris" w:date="2015-03-07T16:59:00Z">
        <w:r w:rsidRPr="00B110DC" w:rsidDel="00775C47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453D65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</w:t>
      </w:r>
      <w:r>
        <w:rPr>
          <w:rFonts w:ascii="Times New Roman" w:hAnsi="Times New Roman" w:cs="Times New Roman"/>
          <w:color w:val="000000"/>
          <w:lang w:val="es-CO"/>
        </w:rPr>
        <w:t xml:space="preserve"> 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27EAAB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clasificación, unitario, infinito, finito, vacío.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E949A2" w:rsidR="000719EE" w:rsidRPr="000719EE" w:rsidRDefault="001038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A6DBE3" w:rsidR="005F4C68" w:rsidRPr="005F4C68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290A23" w:rsidR="002E4EE6" w:rsidRPr="00AC7496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6D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545D999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AAE2171" w:rsidR="00502F8B" w:rsidRPr="005F4C68" w:rsidRDefault="006640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92A4F" w:rsidR="000719EE" w:rsidRPr="000719EE" w:rsidRDefault="00BE6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3F5B3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3E1B5F5F" w:rsidR="000719EE" w:rsidRDefault="003F5B3A" w:rsidP="000719EE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6:59:00Z">
        <w:r w:rsidR="00775C47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4" w:author="Chris" w:date="2015-03-07T16:59:00Z">
        <w:r w:rsidDel="00775C47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lasificación de conjuntos</w:t>
      </w:r>
      <w:del w:id="5" w:author="Chris" w:date="2015-03-07T17:04:00Z">
        <w:r w:rsidRPr="00B110DC" w:rsidDel="0064243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B30207F" w14:textId="77777777" w:rsidR="003F5B3A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57D835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B26A4D1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cada conjunto, luego clas</w:t>
      </w:r>
      <w:r w:rsidR="007F262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fícalo de acuerdo a la cantidad de elementos</w:t>
      </w:r>
      <w:ins w:id="6" w:author="Chris" w:date="2015-03-07T16:59:00Z">
        <w:r w:rsidR="00775C47">
          <w:rPr>
            <w:rFonts w:ascii="Arial" w:hAnsi="Arial" w:cs="Arial"/>
            <w:sz w:val="18"/>
            <w:szCs w:val="18"/>
            <w:lang w:val="es-ES_tradnl"/>
          </w:rPr>
          <w:t xml:space="preserve"> que este posee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7F14B98" w:rsidR="000719EE" w:rsidRPr="000719EE" w:rsidRDefault="007F26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EEDC9BB" w:rsidR="00033E28" w:rsidRPr="00CD652E" w:rsidRDefault="007F262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360D7AA" w:rsidR="000719EE" w:rsidRDefault="007F26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609EE44" w:rsidR="009C4689" w:rsidRPr="000719EE" w:rsidRDefault="00C124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D98ADA6" w:rsidR="006D02A8" w:rsidRDefault="00BD59D8" w:rsidP="006D02A8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400D">
        <w:rPr>
          <w:rFonts w:ascii="Arial" w:hAnsi="Arial" w:cs="Arial"/>
          <w:sz w:val="18"/>
          <w:szCs w:val="18"/>
          <w:lang w:val="es-ES_tradnl"/>
        </w:rPr>
        <w:t>Seres humanos</w:t>
      </w:r>
      <w:r w:rsidR="00707230">
        <w:rPr>
          <w:rFonts w:ascii="Arial" w:hAnsi="Arial" w:cs="Arial"/>
          <w:sz w:val="18"/>
          <w:szCs w:val="18"/>
          <w:lang w:val="es-ES_tradnl"/>
        </w:rPr>
        <w:t xml:space="preserve"> que viven en Júpiter}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48DAF94" w:rsidR="007D2825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7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D48B260" w14:textId="5A95AFCF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8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367CF32" w14:textId="3B867962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9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27CE3A" w14:textId="30EB6EA2" w:rsidR="00C12458" w:rsidRPr="00707230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10" w:author="Chris" w:date="2015-03-07T17:00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11" w:author="Chris" w:date="2015-03-07T17:00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5C1D01" w14:textId="77777777" w:rsidR="00080355" w:rsidRDefault="000803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14DF28B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impares entre 3 y 5}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5E963E" w14:textId="53000202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12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5B67088" w14:textId="4259F9AB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13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3081175" w14:textId="10CBE10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14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7929FAE" w14:textId="78847D1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15" w:author="Chris" w:date="2015-03-07T17:01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16" w:author="Chris" w:date="2015-03-07T17:0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049885" w14:textId="77777777" w:rsidR="00080355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ED17E69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= {Vocales que a la vez son consonantes}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EB742F" w14:textId="0DBFDA5D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17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4D51A72" w14:textId="1428D0C5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18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E646C6B" w14:textId="7CDDC4C5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19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DA01904" w14:textId="62D2A40A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20" w:author="Chris" w:date="2015-03-07T17:01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21" w:author="Chris" w:date="2015-03-07T17:0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2320423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S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="001A4085">
        <w:rPr>
          <w:rFonts w:ascii="Arial" w:hAnsi="Arial" w:cs="Arial"/>
          <w:sz w:val="18"/>
          <w:szCs w:val="18"/>
          <w:lang w:val="es-ES_tradnl"/>
        </w:rPr>
        <w:t>Números pares entre 4 y 8}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57E605" w14:textId="45EBF1D1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22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D200736" w14:textId="07A8C522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23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0C181B4" w14:textId="709F5389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24" w:author="Chris" w:date="2015-03-07T17:01:00Z">
        <w:r w:rsidR="00775C4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0A999D20" w14:textId="2B5492BA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25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1EBAE63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{Satélites naturales de la tierra}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DCF1A" w14:textId="668DA908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26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04EE8B2" w14:textId="639A9256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27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E41D3BF" w14:textId="3BECE5CD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28" w:author="Chris" w:date="2015-03-07T17:01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29" w:author="Chris" w:date="2015-03-07T17:0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4E65337B" w14:textId="0A38CD48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30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6BEB0D7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{Capital de Colombia}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9329F6" w14:textId="4027F489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Infinito</w:t>
      </w:r>
      <w:ins w:id="31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4BD6D9B" w14:textId="52D0D716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32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2227F5D" w14:textId="30D848A0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33" w:author="Chris" w:date="2015-03-07T17:02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34" w:author="Chris" w:date="2015-03-07T17:0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307D0B7F" w14:textId="7466EF99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35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6725828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 = {Libros escritos por Gabriel García Márquez}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CC98E" w14:textId="2C02B9BE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36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EBD09F3" w14:textId="7F9C7CEB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45BD6">
        <w:rPr>
          <w:rFonts w:ascii="Arial" w:hAnsi="Arial" w:cs="Arial"/>
          <w:b/>
          <w:sz w:val="18"/>
          <w:szCs w:val="18"/>
          <w:lang w:val="es-ES_tradnl"/>
        </w:rPr>
        <w:t>Finito</w:t>
      </w:r>
      <w:ins w:id="37" w:author="Chris" w:date="2015-03-07T17:02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38" w:author="Chris" w:date="2015-03-07T17:0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3533A66A" w14:textId="31714DD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45BD6">
        <w:rPr>
          <w:rFonts w:ascii="Arial" w:hAnsi="Arial" w:cs="Arial"/>
          <w:sz w:val="18"/>
          <w:szCs w:val="18"/>
          <w:lang w:val="es-ES_tradnl"/>
        </w:rPr>
        <w:t>Finito – Unitario</w:t>
      </w:r>
      <w:ins w:id="39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9840302" w14:textId="62C3FE5B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40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D81626F" w:rsidR="002B0B2F" w:rsidRDefault="00D123BD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{Deportistas colombianos}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A2479" w14:textId="1401CD51" w:rsid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41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46223A" w14:textId="242E5141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23BD">
        <w:rPr>
          <w:rFonts w:ascii="Arial" w:hAnsi="Arial" w:cs="Arial"/>
          <w:b/>
          <w:sz w:val="18"/>
          <w:szCs w:val="18"/>
          <w:lang w:val="es-ES_tradnl"/>
        </w:rPr>
        <w:t>Finito</w:t>
      </w:r>
      <w:ins w:id="42" w:author="Chris" w:date="2015-03-07T17:02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43" w:author="Chris" w:date="2015-03-07T17:0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4E9BF6F7" w14:textId="1FEFE044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23BD">
        <w:rPr>
          <w:rFonts w:ascii="Arial" w:hAnsi="Arial" w:cs="Arial"/>
          <w:sz w:val="18"/>
          <w:szCs w:val="18"/>
          <w:lang w:val="es-ES_tradnl"/>
        </w:rPr>
        <w:t>Finito – Unitario</w:t>
      </w:r>
      <w:ins w:id="44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05E5126" w14:textId="507B4647" w:rsidR="00D123BD" w:rsidRPr="001A4085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45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2AFA850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primos}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D8D0E4" w14:textId="2443E6C3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C7A9E">
        <w:rPr>
          <w:rFonts w:ascii="Arial" w:hAnsi="Arial" w:cs="Arial"/>
          <w:b/>
          <w:sz w:val="18"/>
          <w:szCs w:val="18"/>
          <w:lang w:val="es-ES_tradnl"/>
        </w:rPr>
        <w:t>Infinito</w:t>
      </w:r>
      <w:ins w:id="46" w:author="Chris" w:date="2015-03-07T17:03:00Z">
        <w:r w:rsidR="00775C47" w:rsidRPr="00775C47">
          <w:rPr>
            <w:rFonts w:ascii="Arial" w:hAnsi="Arial" w:cs="Arial"/>
            <w:sz w:val="18"/>
            <w:szCs w:val="18"/>
            <w:lang w:val="es-ES_tradnl"/>
            <w:rPrChange w:id="47" w:author="Chris" w:date="2015-03-07T17:03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63D28DC6" w14:textId="5BF89FEE" w:rsid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48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F95C1B1" w14:textId="6C1C462C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C7A9E">
        <w:rPr>
          <w:rFonts w:ascii="Arial" w:hAnsi="Arial" w:cs="Arial"/>
          <w:sz w:val="18"/>
          <w:szCs w:val="18"/>
          <w:lang w:val="es-ES_tradnl"/>
        </w:rPr>
        <w:t>Finito – Unitario</w:t>
      </w:r>
      <w:ins w:id="49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F347832" w14:textId="13BD0896" w:rsidR="006C7A9E" w:rsidRPr="001A4085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50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A23155A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{Múltiplos de 13}</w:t>
      </w:r>
    </w:p>
    <w:p w14:paraId="05EE17E1" w14:textId="77777777" w:rsidR="00D11D34" w:rsidRDefault="00D11D3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16D833" w14:textId="55FF2D0B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1D34">
        <w:rPr>
          <w:rFonts w:ascii="Arial" w:hAnsi="Arial" w:cs="Arial"/>
          <w:b/>
          <w:sz w:val="18"/>
          <w:szCs w:val="18"/>
          <w:lang w:val="es-ES_tradnl"/>
        </w:rPr>
        <w:t>Infinito</w:t>
      </w:r>
      <w:ins w:id="51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,</w:t>
        </w:r>
      </w:ins>
    </w:p>
    <w:p w14:paraId="7970DE9C" w14:textId="396FF4EF" w:rsid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52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A190ED0" w14:textId="17144AEB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1D34">
        <w:rPr>
          <w:rFonts w:ascii="Arial" w:hAnsi="Arial" w:cs="Arial"/>
          <w:sz w:val="18"/>
          <w:szCs w:val="18"/>
          <w:lang w:val="es-ES_tradnl"/>
        </w:rPr>
        <w:t>Finito – Unitario</w:t>
      </w:r>
      <w:ins w:id="53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5A436A" w14:textId="008AE7E6" w:rsidR="00D11D34" w:rsidRPr="001A4085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54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55" w:name="_GoBack"/>
      <w:bookmarkEnd w:id="55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5EF8"/>
    <w:multiLevelType w:val="hybridMultilevel"/>
    <w:tmpl w:val="00A86AC0"/>
    <w:lvl w:ilvl="0" w:tplc="1084F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355"/>
    <w:rsid w:val="000B20BA"/>
    <w:rsid w:val="0010387A"/>
    <w:rsid w:val="00104E5C"/>
    <w:rsid w:val="00125D25"/>
    <w:rsid w:val="001A408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0AF"/>
    <w:rsid w:val="002C56C7"/>
    <w:rsid w:val="002D528E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B3A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243A"/>
    <w:rsid w:val="00647430"/>
    <w:rsid w:val="0066400D"/>
    <w:rsid w:val="006907A4"/>
    <w:rsid w:val="006A32CE"/>
    <w:rsid w:val="006A3851"/>
    <w:rsid w:val="006B1C75"/>
    <w:rsid w:val="006C5EF2"/>
    <w:rsid w:val="006C7A9E"/>
    <w:rsid w:val="006D02A8"/>
    <w:rsid w:val="006E1C59"/>
    <w:rsid w:val="006E32EF"/>
    <w:rsid w:val="00703A9B"/>
    <w:rsid w:val="00707230"/>
    <w:rsid w:val="00713B23"/>
    <w:rsid w:val="0072270A"/>
    <w:rsid w:val="00742D83"/>
    <w:rsid w:val="00742E65"/>
    <w:rsid w:val="0074775C"/>
    <w:rsid w:val="00775C47"/>
    <w:rsid w:val="00792588"/>
    <w:rsid w:val="007A2B2C"/>
    <w:rsid w:val="007B25C8"/>
    <w:rsid w:val="007B521F"/>
    <w:rsid w:val="007B7770"/>
    <w:rsid w:val="007C28CE"/>
    <w:rsid w:val="007D0493"/>
    <w:rsid w:val="007D2825"/>
    <w:rsid w:val="007F262E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5BD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6DED"/>
    <w:rsid w:val="00B92165"/>
    <w:rsid w:val="00BC129D"/>
    <w:rsid w:val="00BC2254"/>
    <w:rsid w:val="00BD1FFA"/>
    <w:rsid w:val="00BD59D8"/>
    <w:rsid w:val="00BE699D"/>
    <w:rsid w:val="00C0683E"/>
    <w:rsid w:val="00C12458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D34"/>
    <w:rsid w:val="00D123BD"/>
    <w:rsid w:val="00D15A42"/>
    <w:rsid w:val="00D3600C"/>
    <w:rsid w:val="00D660AD"/>
    <w:rsid w:val="00D83F1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33"/>
    <w:rsid w:val="00EC398E"/>
    <w:rsid w:val="00EC3FD8"/>
    <w:rsid w:val="00EF7BBC"/>
    <w:rsid w:val="00F157B9"/>
    <w:rsid w:val="00F224B7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B95A354D-29BF-4BFA-8210-0164B03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4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4B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4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4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4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2015-03-01T17:19:00Z</dcterms:created>
  <dcterms:modified xsi:type="dcterms:W3CDTF">2015-03-07T22:05:00Z</dcterms:modified>
</cp:coreProperties>
</file>