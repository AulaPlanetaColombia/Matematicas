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DE93FB8" w:rsidR="00CD652E" w:rsidRPr="006D02A8" w:rsidRDefault="0027746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673898AE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0" w:author="Chris" w:date="2015-03-07T18:29:00Z">
        <w:r w:rsidR="00C7419C">
          <w:rPr>
            <w:rFonts w:ascii="Times New Roman" w:hAnsi="Times New Roman" w:cs="Times New Roman"/>
            <w:color w:val="000000"/>
            <w:lang w:val="es-CO"/>
          </w:rPr>
          <w:t>o</w:t>
        </w:r>
      </w:ins>
      <w:del w:id="1" w:author="Chris" w:date="2015-03-07T18:29:00Z">
        <w:r w:rsidDel="00C7419C">
          <w:rPr>
            <w:rFonts w:ascii="Times New Roman" w:hAnsi="Times New Roman" w:cs="Times New Roman"/>
            <w:color w:val="000000"/>
            <w:lang w:val="es-CO"/>
          </w:rPr>
          <w:delText>O</w:delText>
        </w:r>
      </w:del>
      <w:r>
        <w:rPr>
          <w:rFonts w:ascii="Times New Roman" w:hAnsi="Times New Roman" w:cs="Times New Roman"/>
          <w:color w:val="000000"/>
          <w:lang w:val="es-CO"/>
        </w:rPr>
        <w:t>peraciones entre conjuntos</w:t>
      </w:r>
      <w:del w:id="2" w:author="Chris" w:date="2015-03-07T18:29:00Z">
        <w:r w:rsidRPr="00B110DC" w:rsidDel="00C7419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D0F9AB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las 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B7C38D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operaciones entre conjuntos, unión, intersección, diferencia.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9C77D9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minutos. 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F5DA6BD" w:rsidR="00CD652E" w:rsidRPr="005F4C68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08A9683" w:rsidR="00CD652E" w:rsidRPr="00AC7496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77467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30B99720" w:rsidR="00205770" w:rsidRPr="005F4C68" w:rsidRDefault="008B37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AECE53B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0146407A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3" w:author="Chris" w:date="2015-03-07T18:30:00Z">
        <w:r w:rsidR="00C7419C">
          <w:rPr>
            <w:rFonts w:ascii="Times New Roman" w:hAnsi="Times New Roman" w:cs="Times New Roman"/>
            <w:color w:val="000000"/>
            <w:lang w:val="es-CO"/>
          </w:rPr>
          <w:t>o</w:t>
        </w:r>
      </w:ins>
      <w:del w:id="4" w:author="Chris" w:date="2015-03-07T18:30:00Z">
        <w:r w:rsidDel="00C7419C">
          <w:rPr>
            <w:rFonts w:ascii="Times New Roman" w:hAnsi="Times New Roman" w:cs="Times New Roman"/>
            <w:color w:val="000000"/>
            <w:lang w:val="es-CO"/>
          </w:rPr>
          <w:delText>O</w:delText>
        </w:r>
      </w:del>
      <w:r>
        <w:rPr>
          <w:rFonts w:ascii="Times New Roman" w:hAnsi="Times New Roman" w:cs="Times New Roman"/>
          <w:color w:val="000000"/>
          <w:lang w:val="es-CO"/>
        </w:rPr>
        <w:t>peraciones entre conjuntos</w:t>
      </w:r>
      <w:del w:id="5" w:author="Chris" w:date="2015-03-07T18:30:00Z">
        <w:r w:rsidRPr="00B110DC" w:rsidDel="00C7419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0475BF09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199F7" w14:textId="77777777" w:rsidR="002C4251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</w:p>
    <w:p w14:paraId="222BAA17" w14:textId="0CEE6C49" w:rsidR="002C4251" w:rsidRDefault="000B1B49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C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c,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t,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g,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e,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 xml:space="preserve">n} </w:t>
      </w:r>
    </w:p>
    <w:p w14:paraId="3D32DDF7" w14:textId="33F8C1AF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B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{b,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n,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q,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l} </w:t>
      </w:r>
    </w:p>
    <w:p w14:paraId="1B49CC8C" w14:textId="3677A081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H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{h,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l,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a}</w:t>
      </w:r>
    </w:p>
    <w:p w14:paraId="5BBE23CD" w14:textId="2EED6144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V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21,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22,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23} </w:t>
      </w:r>
    </w:p>
    <w:p w14:paraId="7973D44E" w14:textId="547662A0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D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{10,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30,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40,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50} </w:t>
      </w:r>
    </w:p>
    <w:p w14:paraId="18804759" w14:textId="4702EDF1" w:rsidR="00CD652E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U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5,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6,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7,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8,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9,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10}</w:t>
      </w:r>
    </w:p>
    <w:p w14:paraId="638B9B93" w14:textId="2B41847F" w:rsidR="00F84AAF" w:rsidRPr="00F84AAF" w:rsidRDefault="00F84AAF" w:rsidP="00F84A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resultado de cada operación.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1EF93DBD" w:rsidR="00CD652E" w:rsidRPr="000719E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5AC23847" w:rsidR="00CD652E" w:rsidRPr="00CD652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67F5D39B" w:rsidR="00CD652E" w:rsidRPr="00CD652E" w:rsidRDefault="0071199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8"/>
        <w:gridCol w:w="4542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B8E579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Cambria Math" w:hAnsi="Cambria Math" w:cs="Cambria Math"/>
                <w:sz w:val="18"/>
                <w:szCs w:val="18"/>
                <w:lang w:val="es-ES_tradnl"/>
              </w:rPr>
              <w:t>∪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9C2AA15" w14:textId="02EF8EF0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1BF3BAD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5798D079" w14:textId="4F9AFB5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0EA6DFE" w:rsidR="006907A4" w:rsidRPr="0019662D" w:rsidRDefault="00272A61" w:rsidP="00C7419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6" w:author="Chris" w:date="2015-03-07T18:30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7" w:author="Chris" w:date="2015-03-07T18:30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= </w:t>
            </w:r>
          </w:p>
        </w:tc>
        <w:tc>
          <w:tcPr>
            <w:tcW w:w="4650" w:type="dxa"/>
            <w:vAlign w:val="center"/>
          </w:tcPr>
          <w:p w14:paraId="53E988D5" w14:textId="39320189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808745A" w:rsidR="006907A4" w:rsidRPr="0019662D" w:rsidRDefault="00272A61" w:rsidP="007313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="007313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31362" w:rsidRPr="0073136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F4C6438" w14:textId="29509E65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   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4E6AA2C" w:rsidR="006907A4" w:rsidRPr="0019662D" w:rsidRDefault="00272A6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8" w:author="Chris" w:date="2015-03-07T18:30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9" w:author="Chris" w:date="2015-03-07T18:30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3C988CD6" w14:textId="309435E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{b,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q,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CC88C88" w:rsidR="006907A4" w:rsidRPr="0019662D" w:rsidRDefault="00272A6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10" w:author="Chris" w:date="2015-03-07T18:31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11" w:author="Chris" w:date="2015-03-07T18:31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548BF7AA" w14:textId="05D39E36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22,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23}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8AE9F12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497F1665" w14:textId="13D88B93" w:rsidR="006907A4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{20}</w:t>
            </w:r>
          </w:p>
        </w:tc>
      </w:tr>
      <w:tr w:rsidR="00272A61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272A61" w:rsidRPr="00254FDB" w:rsidRDefault="00272A61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453D7535" w:rsidR="00272A61" w:rsidRPr="0019662D" w:rsidRDefault="00272A61" w:rsidP="00272A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12" w:author="Chris" w:date="2015-03-07T18:31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13" w:author="Chris" w:date="2015-03-07T18:31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H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131976F8" w14:textId="506DD178" w:rsidR="00272A61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14" w:name="_GoBack"/>
      <w:bookmarkEnd w:id="14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6691A"/>
    <w:multiLevelType w:val="hybridMultilevel"/>
    <w:tmpl w:val="518A9882"/>
    <w:lvl w:ilvl="0" w:tplc="5750F5D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1B49"/>
    <w:rsid w:val="00104E5C"/>
    <w:rsid w:val="0019662D"/>
    <w:rsid w:val="001B3983"/>
    <w:rsid w:val="001E2043"/>
    <w:rsid w:val="00205770"/>
    <w:rsid w:val="00254FDB"/>
    <w:rsid w:val="00272A61"/>
    <w:rsid w:val="00277467"/>
    <w:rsid w:val="002B7E96"/>
    <w:rsid w:val="002C4251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17BD8"/>
    <w:rsid w:val="0063490D"/>
    <w:rsid w:val="00647430"/>
    <w:rsid w:val="006907A4"/>
    <w:rsid w:val="006A32CE"/>
    <w:rsid w:val="006A3851"/>
    <w:rsid w:val="006B1C75"/>
    <w:rsid w:val="006E1C59"/>
    <w:rsid w:val="006E32EF"/>
    <w:rsid w:val="00711995"/>
    <w:rsid w:val="00731362"/>
    <w:rsid w:val="0074775C"/>
    <w:rsid w:val="00771228"/>
    <w:rsid w:val="007C28CE"/>
    <w:rsid w:val="00870466"/>
    <w:rsid w:val="008B3791"/>
    <w:rsid w:val="00A22796"/>
    <w:rsid w:val="00A61B6D"/>
    <w:rsid w:val="00A640DB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3099"/>
    <w:rsid w:val="00C34A1F"/>
    <w:rsid w:val="00C35567"/>
    <w:rsid w:val="00C7411E"/>
    <w:rsid w:val="00C7419C"/>
    <w:rsid w:val="00C82D30"/>
    <w:rsid w:val="00C84826"/>
    <w:rsid w:val="00C92E0A"/>
    <w:rsid w:val="00CA5658"/>
    <w:rsid w:val="00CB02D2"/>
    <w:rsid w:val="00CC1346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26E"/>
    <w:rsid w:val="00F44F99"/>
    <w:rsid w:val="00F80068"/>
    <w:rsid w:val="00F819D0"/>
    <w:rsid w:val="00F84AA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2054269-A3A1-4680-B9D6-F4C033B6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A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96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2015-03-01T17:36:00Z</dcterms:created>
  <dcterms:modified xsi:type="dcterms:W3CDTF">2015-03-07T23:31:00Z</dcterms:modified>
</cp:coreProperties>
</file>