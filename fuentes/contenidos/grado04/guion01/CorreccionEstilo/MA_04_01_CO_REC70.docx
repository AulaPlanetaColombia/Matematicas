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FB25EB4" w14:textId="77777777" w:rsidR="00A304FD" w:rsidRPr="006D02A8" w:rsidRDefault="00A304FD" w:rsidP="00A304FD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4936E3A" w:rsidR="00CD652E" w:rsidRPr="000719EE" w:rsidRDefault="00F81A5C" w:rsidP="00CD652E">
      <w:pPr>
        <w:rPr>
          <w:rFonts w:ascii="Arial" w:hAnsi="Arial" w:cs="Arial"/>
          <w:sz w:val="18"/>
          <w:szCs w:val="18"/>
          <w:lang w:val="es-ES_tradnl"/>
        </w:rPr>
      </w:pPr>
      <w:r w:rsidRPr="00F81A5C">
        <w:rPr>
          <w:rFonts w:ascii="Times New Roman" w:hAnsi="Times New Roman" w:cs="Times New Roman"/>
          <w:color w:val="000000"/>
          <w:lang w:val="es-CO"/>
        </w:rPr>
        <w:t>Subconjuntos de un conjunto</w:t>
      </w:r>
      <w:del w:id="0" w:author="Chris" w:date="2015-03-07T15:34:00Z">
        <w:r w:rsidRPr="00F81A5C" w:rsidDel="009B7E1B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AC210BD" w:rsidR="00CD652E" w:rsidRPr="000719EE" w:rsidRDefault="00993794" w:rsidP="00CD652E">
      <w:pPr>
        <w:rPr>
          <w:rFonts w:ascii="Arial" w:hAnsi="Arial" w:cs="Arial"/>
          <w:sz w:val="18"/>
          <w:szCs w:val="18"/>
          <w:lang w:val="es-ES_tradnl"/>
        </w:rPr>
      </w:pPr>
      <w:r w:rsidRPr="00993794">
        <w:rPr>
          <w:rFonts w:ascii="Times" w:hAnsi="Times"/>
          <w:lang w:val="es-CO"/>
        </w:rPr>
        <w:t>Interactivo para analizar subconjuntos de un conjunto específico.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2394033B" w:rsidR="00CD652E" w:rsidRPr="00993794" w:rsidRDefault="00993794" w:rsidP="00CD652E">
      <w:pPr>
        <w:rPr>
          <w:rFonts w:ascii="Times New Roman" w:hAnsi="Times New Roman" w:cs="Times New Roman"/>
          <w:lang w:val="es-ES_tradnl"/>
        </w:rPr>
      </w:pPr>
      <w:r w:rsidRPr="00993794">
        <w:rPr>
          <w:rFonts w:ascii="Times New Roman" w:hAnsi="Times New Roman" w:cs="Times New Roman"/>
          <w:lang w:val="es-ES_tradnl"/>
        </w:rPr>
        <w:t xml:space="preserve">Conjunto, </w:t>
      </w:r>
      <w:r w:rsidR="0067252E">
        <w:rPr>
          <w:rFonts w:ascii="Times New Roman" w:hAnsi="Times New Roman" w:cs="Times New Roman"/>
          <w:lang w:val="es-ES_tradnl"/>
        </w:rPr>
        <w:t xml:space="preserve">contenencia, subconjunto, inclusión, contenido.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EF6FC6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2A684E87" w:rsidR="00CD652E" w:rsidRPr="005F4C68" w:rsidRDefault="00EF6FC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E994E08" w:rsidR="00CD652E" w:rsidRPr="00AC7496" w:rsidRDefault="00EF6FC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FD12EC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B5078">
        <w:tc>
          <w:tcPr>
            <w:tcW w:w="2126" w:type="dxa"/>
          </w:tcPr>
          <w:p w14:paraId="7396235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5A538390" w:rsidR="00E920E6" w:rsidRPr="005F4C68" w:rsidRDefault="00EF6FC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2FC45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7B5078">
        <w:tc>
          <w:tcPr>
            <w:tcW w:w="2126" w:type="dxa"/>
          </w:tcPr>
          <w:p w14:paraId="78165C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B5078">
        <w:tc>
          <w:tcPr>
            <w:tcW w:w="2126" w:type="dxa"/>
          </w:tcPr>
          <w:p w14:paraId="3D0D5C93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0101615F" w14:textId="77777777" w:rsidR="005463AC" w:rsidRDefault="005463AC" w:rsidP="00CD652E">
      <w:pPr>
        <w:rPr>
          <w:rFonts w:ascii="Arial" w:hAnsi="Arial"/>
          <w:sz w:val="18"/>
          <w:szCs w:val="18"/>
          <w:lang w:val="es-ES_tradnl"/>
        </w:rPr>
      </w:pPr>
    </w:p>
    <w:p w14:paraId="1A3C8DB3" w14:textId="6A0FF39B" w:rsidR="00F4317E" w:rsidRPr="005463AC" w:rsidRDefault="005463AC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5463AC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001BE067" w14:textId="2F992ADF" w:rsidR="00F4317E" w:rsidRDefault="00AD1C5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siguiente interactivo permite evidenciar en un conjunto específico</w:t>
      </w:r>
      <w:r w:rsidR="006D6565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varios subconjuntos y los elementos que los componen. </w:t>
      </w:r>
    </w:p>
    <w:p w14:paraId="6C4C2494" w14:textId="77777777" w:rsidR="00616BA8" w:rsidRDefault="00616BA8" w:rsidP="00CD652E">
      <w:pPr>
        <w:rPr>
          <w:rFonts w:ascii="Arial" w:hAnsi="Arial"/>
          <w:sz w:val="18"/>
          <w:szCs w:val="18"/>
          <w:lang w:val="es-ES_tradnl"/>
        </w:rPr>
      </w:pPr>
    </w:p>
    <w:p w14:paraId="40242B7D" w14:textId="3F3FE7EE" w:rsidR="00616BA8" w:rsidRDefault="00616BA8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Antes</w:t>
      </w:r>
      <w:r w:rsidR="007370C7">
        <w:rPr>
          <w:rFonts w:ascii="Arial" w:hAnsi="Arial"/>
          <w:b/>
          <w:sz w:val="18"/>
          <w:szCs w:val="18"/>
          <w:lang w:val="es-ES_tradnl"/>
        </w:rPr>
        <w:t xml:space="preserve"> de la presentación</w:t>
      </w:r>
    </w:p>
    <w:p w14:paraId="46A53FA3" w14:textId="0DCE9578" w:rsidR="00616BA8" w:rsidRPr="00616BA8" w:rsidRDefault="00616BA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0619F0">
        <w:rPr>
          <w:rFonts w:ascii="Arial" w:hAnsi="Arial"/>
          <w:sz w:val="18"/>
          <w:szCs w:val="18"/>
          <w:lang w:val="es-ES_tradnl"/>
        </w:rPr>
        <w:t xml:space="preserve">s importante que se haya trabajado el concepto de contenencia previamente, así como el símbolo que se utiliza en esta relación. </w:t>
      </w:r>
    </w:p>
    <w:p w14:paraId="1B90606A" w14:textId="77777777" w:rsidR="00C023BC" w:rsidRDefault="00C023BC" w:rsidP="00CD652E">
      <w:pPr>
        <w:rPr>
          <w:rFonts w:ascii="Arial" w:hAnsi="Arial"/>
          <w:sz w:val="18"/>
          <w:szCs w:val="18"/>
          <w:lang w:val="es-ES_tradnl"/>
        </w:rPr>
      </w:pPr>
    </w:p>
    <w:p w14:paraId="632554FA" w14:textId="5CB4A96A" w:rsidR="007370C7" w:rsidRPr="007370C7" w:rsidRDefault="007370C7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7370C7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0CCF7E74" w14:textId="083DEF4E" w:rsidR="00C023BC" w:rsidRDefault="00CE58A9" w:rsidP="00CD652E">
      <w:pPr>
        <w:rPr>
          <w:rFonts w:ascii="Arial" w:hAnsi="Arial"/>
          <w:sz w:val="18"/>
          <w:szCs w:val="18"/>
          <w:lang w:val="es-ES_tradnl"/>
        </w:rPr>
      </w:pPr>
      <w:r w:rsidRPr="00CE58A9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>e</w:t>
      </w:r>
      <w:r w:rsidRPr="00CE58A9">
        <w:rPr>
          <w:rFonts w:ascii="Arial" w:hAnsi="Arial"/>
          <w:sz w:val="18"/>
          <w:szCs w:val="18"/>
          <w:lang w:val="es-ES_tradnl"/>
        </w:rPr>
        <w:t xml:space="preserve"> recomienda </w:t>
      </w:r>
      <w:del w:id="1" w:author="Chris" w:date="2015-03-07T15:35:00Z">
        <w:r w:rsidDel="009B7E1B">
          <w:rPr>
            <w:rFonts w:ascii="Arial" w:hAnsi="Arial"/>
            <w:sz w:val="18"/>
            <w:szCs w:val="18"/>
            <w:lang w:val="es-ES_tradnl"/>
          </w:rPr>
          <w:delText xml:space="preserve">trabajar </w:delText>
        </w:r>
      </w:del>
      <w:ins w:id="2" w:author="Chris" w:date="2015-03-07T15:35:00Z">
        <w:r w:rsidR="009B7E1B">
          <w:rPr>
            <w:rFonts w:ascii="Arial" w:hAnsi="Arial"/>
            <w:sz w:val="18"/>
            <w:szCs w:val="18"/>
            <w:lang w:val="es-ES_tradnl"/>
          </w:rPr>
          <w:t xml:space="preserve">desarrollar </w:t>
        </w:r>
      </w:ins>
      <w:r>
        <w:rPr>
          <w:rFonts w:ascii="Arial" w:hAnsi="Arial"/>
          <w:sz w:val="18"/>
          <w:szCs w:val="18"/>
          <w:lang w:val="es-ES_tradnl"/>
        </w:rPr>
        <w:t>las representaciones gráficas</w:t>
      </w:r>
      <w:ins w:id="3" w:author="Chris" w:date="2015-03-07T15:42:00Z">
        <w:r w:rsidR="009B7E1B">
          <w:rPr>
            <w:rFonts w:ascii="Arial" w:hAnsi="Arial"/>
            <w:sz w:val="18"/>
            <w:szCs w:val="18"/>
            <w:lang w:val="es-ES_tradnl"/>
          </w:rPr>
          <w:t xml:space="preserve"> de los conjuntos</w:t>
        </w:r>
      </w:ins>
      <w:r>
        <w:rPr>
          <w:rFonts w:ascii="Arial" w:hAnsi="Arial"/>
          <w:sz w:val="18"/>
          <w:szCs w:val="18"/>
          <w:lang w:val="es-ES_tradnl"/>
        </w:rPr>
        <w:t xml:space="preserve"> con diagramas de </w:t>
      </w:r>
      <w:proofErr w:type="spellStart"/>
      <w:r>
        <w:rPr>
          <w:rFonts w:ascii="Arial" w:hAnsi="Arial"/>
          <w:sz w:val="18"/>
          <w:szCs w:val="18"/>
          <w:lang w:val="es-ES_tradnl"/>
        </w:rPr>
        <w:t>Venn</w:t>
      </w:r>
      <w:proofErr w:type="spellEnd"/>
      <w:del w:id="4" w:author="Chris" w:date="2015-03-07T15:43:00Z">
        <w:r w:rsidDel="009B7E1B">
          <w:rPr>
            <w:rFonts w:ascii="Arial" w:hAnsi="Arial"/>
            <w:sz w:val="18"/>
            <w:szCs w:val="18"/>
            <w:lang w:val="es-ES_tradnl"/>
          </w:rPr>
          <w:delText xml:space="preserve"> de los conjuntos</w:delText>
        </w:r>
      </w:del>
      <w:r>
        <w:rPr>
          <w:rFonts w:ascii="Arial" w:hAnsi="Arial"/>
          <w:sz w:val="18"/>
          <w:szCs w:val="18"/>
          <w:lang w:val="es-ES_tradnl"/>
        </w:rPr>
        <w:t>, paralelo a la lectura que se hace en el recurso, nombrando diferentes elementos que pertenecen en cada conjunto y subconjunto</w:t>
      </w:r>
      <w:ins w:id="5" w:author="Chris" w:date="2015-03-07T15:36:00Z">
        <w:r w:rsidR="009B7E1B">
          <w:rPr>
            <w:rFonts w:ascii="Arial" w:hAnsi="Arial"/>
            <w:sz w:val="18"/>
            <w:szCs w:val="18"/>
            <w:lang w:val="es-ES_tradnl"/>
          </w:rPr>
          <w:t>;</w:t>
        </w:r>
      </w:ins>
      <w:del w:id="6" w:author="Chris" w:date="2015-03-07T15:36:00Z">
        <w:r w:rsidDel="009B7E1B">
          <w:rPr>
            <w:rFonts w:ascii="Arial" w:hAnsi="Arial"/>
            <w:sz w:val="18"/>
            <w:szCs w:val="18"/>
            <w:lang w:val="es-ES_tradnl"/>
          </w:rPr>
          <w:delText>,</w:delText>
        </w:r>
      </w:del>
      <w:r>
        <w:rPr>
          <w:rFonts w:ascii="Arial" w:hAnsi="Arial"/>
          <w:sz w:val="18"/>
          <w:szCs w:val="18"/>
          <w:lang w:val="es-ES_tradnl"/>
        </w:rPr>
        <w:t xml:space="preserve"> as</w:t>
      </w:r>
      <w:ins w:id="7" w:author="Chris" w:date="2015-03-07T15:36:00Z">
        <w:r w:rsidR="009B7E1B">
          <w:rPr>
            <w:rFonts w:ascii="Arial" w:hAnsi="Arial"/>
            <w:sz w:val="18"/>
            <w:szCs w:val="18"/>
            <w:lang w:val="es-ES_tradnl"/>
          </w:rPr>
          <w:t>i</w:t>
        </w:r>
      </w:ins>
      <w:del w:id="8" w:author="Chris" w:date="2015-03-07T15:36:00Z">
        <w:r w:rsidDel="009B7E1B">
          <w:rPr>
            <w:rFonts w:ascii="Arial" w:hAnsi="Arial"/>
            <w:sz w:val="18"/>
            <w:szCs w:val="18"/>
            <w:lang w:val="es-ES_tradnl"/>
          </w:rPr>
          <w:delText xml:space="preserve">í </w:delText>
        </w:r>
      </w:del>
      <w:r>
        <w:rPr>
          <w:rFonts w:ascii="Arial" w:hAnsi="Arial"/>
          <w:sz w:val="18"/>
          <w:szCs w:val="18"/>
          <w:lang w:val="es-ES_tradnl"/>
        </w:rPr>
        <w:t>mismo</w:t>
      </w:r>
      <w:ins w:id="9" w:author="Chris" w:date="2015-03-07T15:36:00Z">
        <w:r w:rsidR="009B7E1B">
          <w:rPr>
            <w:rFonts w:ascii="Arial" w:hAnsi="Arial"/>
            <w:sz w:val="18"/>
            <w:szCs w:val="18"/>
            <w:lang w:val="es-ES_tradnl"/>
          </w:rPr>
          <w:t>,</w:t>
        </w:r>
      </w:ins>
      <w:r>
        <w:rPr>
          <w:rFonts w:ascii="Arial" w:hAnsi="Arial"/>
          <w:sz w:val="18"/>
          <w:szCs w:val="18"/>
          <w:lang w:val="es-ES_tradnl"/>
        </w:rPr>
        <w:t xml:space="preserve"> es preciso que los estudiantes propongan nuevos subconjuntos y que se socialicen para llegar a acuerdos y buscar eliminar confusiones y</w:t>
      </w:r>
      <w:del w:id="10" w:author="Chris" w:date="2015-03-07T15:36:00Z">
        <w:r w:rsidDel="009B7E1B">
          <w:rPr>
            <w:rFonts w:ascii="Arial" w:hAnsi="Arial"/>
            <w:sz w:val="18"/>
            <w:szCs w:val="18"/>
            <w:lang w:val="es-ES_tradnl"/>
          </w:rPr>
          <w:delText>/o</w:delText>
        </w:r>
      </w:del>
      <w:r>
        <w:rPr>
          <w:rFonts w:ascii="Arial" w:hAnsi="Arial"/>
          <w:sz w:val="18"/>
          <w:szCs w:val="18"/>
          <w:lang w:val="es-ES_tradnl"/>
        </w:rPr>
        <w:t xml:space="preserve"> errores que se puedan presentar con el tema. </w:t>
      </w:r>
    </w:p>
    <w:p w14:paraId="62410342" w14:textId="77777777" w:rsidR="00CE58A9" w:rsidRDefault="00CE58A9" w:rsidP="00CD652E">
      <w:pPr>
        <w:rPr>
          <w:rFonts w:ascii="Arial" w:hAnsi="Arial"/>
          <w:sz w:val="18"/>
          <w:szCs w:val="18"/>
          <w:lang w:val="es-ES_tradnl"/>
        </w:rPr>
      </w:pPr>
    </w:p>
    <w:p w14:paraId="2FE0E609" w14:textId="77777777" w:rsidR="00CE58A9" w:rsidRDefault="00CE58A9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CE58A9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2923002E" w14:textId="498AC2CE" w:rsidR="00CE58A9" w:rsidRDefault="00C62B73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  <w:r w:rsidR="00CE58A9">
        <w:rPr>
          <w:rFonts w:ascii="Arial" w:hAnsi="Arial"/>
          <w:sz w:val="18"/>
          <w:szCs w:val="18"/>
          <w:lang w:val="es-ES_tradnl"/>
        </w:rPr>
        <w:t xml:space="preserve">e recomienda socializar los resultados de las actividades </w:t>
      </w:r>
      <w:del w:id="11" w:author="Chris" w:date="2015-03-07T15:37:00Z">
        <w:r w:rsidR="00CE58A9" w:rsidDel="009B7E1B">
          <w:rPr>
            <w:rFonts w:ascii="Arial" w:hAnsi="Arial"/>
            <w:sz w:val="18"/>
            <w:szCs w:val="18"/>
            <w:lang w:val="es-ES_tradnl"/>
          </w:rPr>
          <w:delText xml:space="preserve"> </w:delText>
        </w:r>
      </w:del>
      <w:r w:rsidR="00CE58A9">
        <w:rPr>
          <w:rFonts w:ascii="Arial" w:hAnsi="Arial"/>
          <w:sz w:val="18"/>
          <w:szCs w:val="18"/>
          <w:lang w:val="es-ES_tradnl"/>
        </w:rPr>
        <w:t xml:space="preserve">que </w:t>
      </w:r>
      <w:r>
        <w:rPr>
          <w:rFonts w:ascii="Arial" w:hAnsi="Arial"/>
          <w:sz w:val="18"/>
          <w:szCs w:val="18"/>
          <w:lang w:val="es-ES_tradnl"/>
        </w:rPr>
        <w:t>e</w:t>
      </w:r>
      <w:r w:rsidR="00CE58A9">
        <w:rPr>
          <w:rFonts w:ascii="Arial" w:hAnsi="Arial"/>
          <w:sz w:val="18"/>
          <w:szCs w:val="18"/>
          <w:lang w:val="es-ES_tradnl"/>
        </w:rPr>
        <w:t>l recurso propone</w:t>
      </w:r>
      <w:r>
        <w:rPr>
          <w:rFonts w:ascii="Arial" w:hAnsi="Arial"/>
          <w:sz w:val="18"/>
          <w:szCs w:val="18"/>
          <w:lang w:val="es-ES_tradnl"/>
        </w:rPr>
        <w:t xml:space="preserve"> al finalizar el expositivo. </w:t>
      </w:r>
    </w:p>
    <w:p w14:paraId="2EEBF961" w14:textId="77777777" w:rsidR="00C023BC" w:rsidRDefault="00C023BC" w:rsidP="00CD652E">
      <w:pPr>
        <w:rPr>
          <w:rFonts w:ascii="Arial" w:hAnsi="Arial"/>
          <w:sz w:val="18"/>
          <w:szCs w:val="18"/>
          <w:lang w:val="es-ES_tradnl"/>
        </w:rPr>
      </w:pPr>
    </w:p>
    <w:p w14:paraId="2DCAD070" w14:textId="77777777" w:rsidR="00C023BC" w:rsidRPr="00F4317E" w:rsidRDefault="00C023BC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B603CA3" w14:textId="323C7907" w:rsidR="00D74459" w:rsidRPr="00A479AD" w:rsidRDefault="00A479AD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A479AD">
        <w:rPr>
          <w:rFonts w:ascii="Arial" w:hAnsi="Arial"/>
          <w:b/>
          <w:sz w:val="18"/>
          <w:szCs w:val="18"/>
          <w:lang w:val="es-ES_tradnl"/>
        </w:rPr>
        <w:t>Relación de contenencia</w:t>
      </w:r>
    </w:p>
    <w:p w14:paraId="3DEF6FA4" w14:textId="77777777" w:rsidR="00A94FD8" w:rsidRDefault="00A94FD8" w:rsidP="00CD652E">
      <w:pPr>
        <w:rPr>
          <w:rFonts w:ascii="Arial" w:hAnsi="Arial"/>
          <w:sz w:val="18"/>
          <w:szCs w:val="18"/>
          <w:lang w:val="es-ES_tradnl"/>
        </w:rPr>
      </w:pPr>
    </w:p>
    <w:p w14:paraId="6400A6F7" w14:textId="2B5EBB88" w:rsidR="00004C32" w:rsidRDefault="00004C3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 conjunto está </w:t>
      </w:r>
      <w:r w:rsidRPr="00B75464">
        <w:rPr>
          <w:rFonts w:ascii="Arial" w:hAnsi="Arial"/>
          <w:b/>
          <w:sz w:val="18"/>
          <w:szCs w:val="18"/>
          <w:lang w:val="es-ES_tradnl"/>
        </w:rPr>
        <w:t>contenido</w:t>
      </w:r>
      <w:r>
        <w:rPr>
          <w:rFonts w:ascii="Arial" w:hAnsi="Arial"/>
          <w:sz w:val="18"/>
          <w:szCs w:val="18"/>
          <w:lang w:val="es-ES_tradnl"/>
        </w:rPr>
        <w:t xml:space="preserve"> dentro de otro si todos sus elementos pertenecen a él. A los conjuntos contenidos en otro se conocen como </w:t>
      </w:r>
      <w:r w:rsidRPr="00004C32">
        <w:rPr>
          <w:rFonts w:ascii="Arial" w:hAnsi="Arial"/>
          <w:b/>
          <w:sz w:val="18"/>
          <w:szCs w:val="18"/>
          <w:lang w:val="es-ES_tradnl"/>
        </w:rPr>
        <w:t>subconjuntos</w:t>
      </w:r>
      <w:r w:rsidR="00B75464">
        <w:rPr>
          <w:rFonts w:ascii="Arial" w:hAnsi="Arial"/>
          <w:sz w:val="18"/>
          <w:szCs w:val="18"/>
          <w:lang w:val="es-ES_tradnl"/>
        </w:rPr>
        <w:t xml:space="preserve"> y para relacionarlos se utilizan los símbolos:</w:t>
      </w:r>
    </w:p>
    <w:p w14:paraId="71D59FC2" w14:textId="2DF3E95A" w:rsidR="00B75464" w:rsidRPr="00332FA1" w:rsidRDefault="00332FA1" w:rsidP="00B7546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Cambria Math" w:hAnsi="Cambria Math" w:cs="Cambria Math"/>
          <w:sz w:val="18"/>
          <w:szCs w:val="18"/>
          <w:lang w:val="es-ES_tradnl"/>
        </w:rPr>
        <w:t>⊂</w:t>
      </w:r>
      <w:r w:rsidR="00B75464" w:rsidRPr="00332FA1">
        <w:rPr>
          <w:rFonts w:ascii="Arial" w:hAnsi="Arial" w:cs="Arial"/>
          <w:sz w:val="18"/>
          <w:szCs w:val="18"/>
          <w:lang w:val="es-ES_tradnl"/>
        </w:rPr>
        <w:t xml:space="preserve">: </w:t>
      </w:r>
      <w:ins w:id="12" w:author="Chris" w:date="2015-03-07T15:37:00Z">
        <w:r w:rsidR="009B7E1B">
          <w:rPr>
            <w:rFonts w:ascii="Arial" w:hAnsi="Arial" w:cs="Arial"/>
            <w:sz w:val="18"/>
            <w:szCs w:val="18"/>
            <w:lang w:val="es-ES_tradnl"/>
          </w:rPr>
          <w:t>p</w:t>
        </w:r>
      </w:ins>
      <w:del w:id="13" w:author="Chris" w:date="2015-03-07T15:37:00Z">
        <w:r w:rsidR="00B75464" w:rsidRPr="00332FA1" w:rsidDel="009B7E1B">
          <w:rPr>
            <w:rFonts w:ascii="Arial" w:hAnsi="Arial" w:cs="Arial"/>
            <w:sz w:val="18"/>
            <w:szCs w:val="18"/>
            <w:lang w:val="es-ES_tradnl"/>
          </w:rPr>
          <w:delText>P</w:delText>
        </w:r>
      </w:del>
      <w:r w:rsidR="00B75464" w:rsidRPr="00332FA1">
        <w:rPr>
          <w:rFonts w:ascii="Arial" w:hAnsi="Arial" w:cs="Arial"/>
          <w:sz w:val="18"/>
          <w:szCs w:val="18"/>
          <w:lang w:val="es-ES_tradnl"/>
        </w:rPr>
        <w:t>ara contenido.</w:t>
      </w:r>
    </w:p>
    <w:p w14:paraId="718009F0" w14:textId="014BFB3D" w:rsidR="00B75464" w:rsidRPr="00332FA1" w:rsidRDefault="00332FA1" w:rsidP="00B7546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Cambria Math" w:hAnsi="Cambria Math" w:cs="Cambria Math"/>
          <w:sz w:val="18"/>
          <w:szCs w:val="18"/>
          <w:lang w:val="es-ES_tradnl"/>
        </w:rPr>
        <w:t>⊄</w:t>
      </w:r>
      <w:r w:rsidR="00B75464" w:rsidRPr="00332FA1">
        <w:rPr>
          <w:rFonts w:ascii="Arial" w:hAnsi="Arial" w:cs="Arial"/>
          <w:sz w:val="18"/>
          <w:szCs w:val="18"/>
          <w:lang w:val="es-ES_tradnl"/>
        </w:rPr>
        <w:t xml:space="preserve">: </w:t>
      </w:r>
      <w:ins w:id="14" w:author="Chris" w:date="2015-03-07T15:37:00Z">
        <w:r w:rsidR="009B7E1B">
          <w:rPr>
            <w:rFonts w:ascii="Arial" w:hAnsi="Arial" w:cs="Arial"/>
            <w:sz w:val="18"/>
            <w:szCs w:val="18"/>
            <w:lang w:val="es-ES_tradnl"/>
          </w:rPr>
          <w:t>p</w:t>
        </w:r>
      </w:ins>
      <w:del w:id="15" w:author="Chris" w:date="2015-03-07T15:37:00Z">
        <w:r w:rsidR="00B75464" w:rsidRPr="00332FA1" w:rsidDel="009B7E1B">
          <w:rPr>
            <w:rFonts w:ascii="Arial" w:hAnsi="Arial" w:cs="Arial"/>
            <w:sz w:val="18"/>
            <w:szCs w:val="18"/>
            <w:lang w:val="es-ES_tradnl"/>
          </w:rPr>
          <w:delText>P</w:delText>
        </w:r>
      </w:del>
      <w:r w:rsidR="00B75464" w:rsidRPr="00332FA1">
        <w:rPr>
          <w:rFonts w:ascii="Arial" w:hAnsi="Arial" w:cs="Arial"/>
          <w:sz w:val="18"/>
          <w:szCs w:val="18"/>
          <w:lang w:val="es-ES_tradnl"/>
        </w:rPr>
        <w:t xml:space="preserve">ara no contenido. </w:t>
      </w:r>
    </w:p>
    <w:p w14:paraId="73CAA968" w14:textId="77777777" w:rsidR="00733B0A" w:rsidRDefault="00733B0A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06F28845" w:rsidR="00F4317E" w:rsidRDefault="00733B0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Practica la relación de contenencia </w:t>
      </w:r>
      <w:r w:rsidR="009D7CE4">
        <w:rPr>
          <w:rFonts w:ascii="Arial" w:hAnsi="Arial"/>
          <w:sz w:val="18"/>
          <w:szCs w:val="18"/>
          <w:lang w:val="es-ES_tradnl"/>
        </w:rPr>
        <w:t xml:space="preserve">nombrando </w:t>
      </w:r>
      <w:r w:rsidR="009D7CE4" w:rsidRPr="006E6E1B">
        <w:rPr>
          <w:rFonts w:ascii="Arial" w:hAnsi="Arial"/>
          <w:b/>
          <w:sz w:val="18"/>
          <w:szCs w:val="18"/>
          <w:lang w:val="es-ES_tradnl"/>
        </w:rPr>
        <w:t>subconjuntos</w:t>
      </w:r>
      <w:r w:rsidR="009D7CE4">
        <w:rPr>
          <w:rFonts w:ascii="Arial" w:hAnsi="Arial"/>
          <w:sz w:val="18"/>
          <w:szCs w:val="18"/>
          <w:lang w:val="es-ES_tradnl"/>
        </w:rPr>
        <w:t xml:space="preserve"> </w:t>
      </w:r>
      <w:r w:rsidR="00AA4971">
        <w:rPr>
          <w:rFonts w:ascii="Arial" w:hAnsi="Arial"/>
          <w:sz w:val="18"/>
          <w:szCs w:val="18"/>
          <w:lang w:val="es-ES_tradnl"/>
        </w:rPr>
        <w:t>de un conjunto específico</w:t>
      </w:r>
      <w:r w:rsidR="00735CEC">
        <w:rPr>
          <w:rFonts w:ascii="Arial" w:hAnsi="Arial"/>
          <w:sz w:val="18"/>
          <w:szCs w:val="18"/>
          <w:lang w:val="es-ES_tradnl"/>
        </w:rPr>
        <w:t xml:space="preserve"> y definiendo al</w:t>
      </w:r>
      <w:r w:rsidR="00AA4971">
        <w:rPr>
          <w:rFonts w:ascii="Arial" w:hAnsi="Arial"/>
          <w:sz w:val="18"/>
          <w:szCs w:val="18"/>
          <w:lang w:val="es-ES_tradnl"/>
        </w:rPr>
        <w:t xml:space="preserve">gunos </w:t>
      </w:r>
      <w:r w:rsidR="00735CEC">
        <w:rPr>
          <w:rFonts w:ascii="Arial" w:hAnsi="Arial"/>
          <w:sz w:val="18"/>
          <w:szCs w:val="18"/>
          <w:lang w:val="es-ES_tradnl"/>
        </w:rPr>
        <w:t xml:space="preserve">de sus </w:t>
      </w:r>
      <w:r w:rsidR="00AA4971">
        <w:rPr>
          <w:rFonts w:ascii="Arial" w:hAnsi="Arial"/>
          <w:sz w:val="18"/>
          <w:szCs w:val="18"/>
          <w:lang w:val="es-ES_tradnl"/>
        </w:rPr>
        <w:t>elementos</w:t>
      </w:r>
      <w:r w:rsidR="0092305C">
        <w:rPr>
          <w:rFonts w:ascii="Arial" w:hAnsi="Arial"/>
          <w:sz w:val="18"/>
          <w:szCs w:val="18"/>
          <w:lang w:val="es-ES_tradnl"/>
        </w:rPr>
        <w:t>, finalmente socializa con tus compañeros tus resultados</w:t>
      </w:r>
      <w:r w:rsidR="00735CEC">
        <w:rPr>
          <w:rFonts w:ascii="Arial" w:hAnsi="Arial"/>
          <w:sz w:val="18"/>
          <w:szCs w:val="18"/>
          <w:lang w:val="es-ES_tradnl"/>
        </w:rPr>
        <w:t>.</w:t>
      </w: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2852ED87" w:rsidR="00F4317E" w:rsidRPr="000719EE" w:rsidRDefault="00040E09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13942664" w:rsidR="00CD652E" w:rsidRPr="00F4317E" w:rsidRDefault="00040E0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Subconjuntos de A = {Alimentos}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255B4FAC" w:rsidR="00CD652E" w:rsidRPr="000719EE" w:rsidRDefault="00B11FA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Conoce dos subconjuntos del conjunto de </w:t>
      </w:r>
      <w:r w:rsidR="00A23EFE">
        <w:rPr>
          <w:rFonts w:ascii="Arial" w:hAnsi="Arial" w:cs="Arial"/>
          <w:sz w:val="18"/>
          <w:szCs w:val="18"/>
          <w:lang w:val="es-ES_tradnl"/>
        </w:rPr>
        <w:t>A</w:t>
      </w:r>
      <w:r w:rsidR="00736954">
        <w:rPr>
          <w:rFonts w:ascii="Arial" w:hAnsi="Arial" w:cs="Arial"/>
          <w:sz w:val="18"/>
          <w:szCs w:val="18"/>
          <w:lang w:val="es-ES_tradnl"/>
        </w:rPr>
        <w:t xml:space="preserve"> dando clic en </w:t>
      </w:r>
      <w:r w:rsidR="00301C62">
        <w:rPr>
          <w:rFonts w:ascii="Arial" w:hAnsi="Arial" w:cs="Arial"/>
          <w:sz w:val="18"/>
          <w:szCs w:val="18"/>
          <w:lang w:val="es-ES_tradnl"/>
        </w:rPr>
        <w:t>cada imagen.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4F116ED" w14:textId="2AC2E909" w:rsidR="0075016A" w:rsidRDefault="0075016A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5016A">
        <w:rPr>
          <w:rFonts w:ascii="Arial" w:hAnsi="Arial" w:cs="Arial"/>
          <w:sz w:val="18"/>
          <w:szCs w:val="18"/>
          <w:lang w:val="es-ES_tradnl"/>
        </w:rPr>
        <w:t>153815555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F562902" w14:textId="3C314AD8" w:rsidR="002A5AF4" w:rsidRPr="006D02A8" w:rsidRDefault="002A5AF4" w:rsidP="002A5AF4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IMG01.jpg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3D625B09" w:rsidR="00CD652E" w:rsidRDefault="009E60A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 = {</w:t>
      </w:r>
      <w:r w:rsidR="002A5AF4">
        <w:rPr>
          <w:rFonts w:ascii="Arial" w:hAnsi="Arial" w:cs="Arial"/>
          <w:sz w:val="18"/>
          <w:szCs w:val="18"/>
          <w:lang w:val="es-ES_tradnl"/>
        </w:rPr>
        <w:t>Lácteos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2365F3B7" w:rsidR="006559E5" w:rsidRDefault="00666B0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69E124D0" w:rsidR="00CD652E" w:rsidRPr="00CD652E" w:rsidRDefault="00715DB1" w:rsidP="00CD652E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="00666B07">
        <w:rPr>
          <w:rFonts w:ascii="Arial" w:hAnsi="Arial" w:cs="Arial"/>
          <w:sz w:val="18"/>
          <w:szCs w:val="18"/>
          <w:lang w:val="es-ES_tradnl"/>
        </w:rPr>
        <w:t>Lácteos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D738221" w14:textId="4F7E00A1" w:rsidR="00666B07" w:rsidRDefault="002A5722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666B07">
        <w:rPr>
          <w:rFonts w:ascii="Arial" w:hAnsi="Arial" w:cs="Arial"/>
          <w:sz w:val="18"/>
          <w:szCs w:val="18"/>
          <w:lang w:val="es-ES_tradnl"/>
        </w:rPr>
        <w:t xml:space="preserve">lácteos son un </w:t>
      </w:r>
      <w:r w:rsidR="00666B07" w:rsidRPr="00666B07">
        <w:rPr>
          <w:rFonts w:ascii="Arial" w:hAnsi="Arial" w:cs="Arial"/>
          <w:b/>
          <w:sz w:val="18"/>
          <w:szCs w:val="18"/>
          <w:lang w:val="es-ES_tradnl"/>
        </w:rPr>
        <w:t>subconjunto</w:t>
      </w:r>
      <w:r w:rsidR="00666B07">
        <w:rPr>
          <w:rFonts w:ascii="Arial" w:hAnsi="Arial" w:cs="Arial"/>
          <w:sz w:val="18"/>
          <w:szCs w:val="18"/>
          <w:lang w:val="es-ES_tradnl"/>
        </w:rPr>
        <w:t xml:space="preserve"> del conjunto de Alimentos, estos nos proporcionan gran cantidad de prote</w:t>
      </w:r>
      <w:r w:rsidR="00463E4E">
        <w:rPr>
          <w:rFonts w:ascii="Arial" w:hAnsi="Arial" w:cs="Arial"/>
          <w:sz w:val="18"/>
          <w:szCs w:val="18"/>
          <w:lang w:val="es-ES_tradnl"/>
        </w:rPr>
        <w:t>ína</w:t>
      </w:r>
      <w:ins w:id="16" w:author="Chris" w:date="2015-03-07T15:44:00Z">
        <w:r w:rsidR="001E5930">
          <w:rPr>
            <w:rFonts w:ascii="Arial" w:hAnsi="Arial" w:cs="Arial"/>
            <w:sz w:val="18"/>
            <w:szCs w:val="18"/>
            <w:lang w:val="es-ES_tradnl"/>
          </w:rPr>
          <w:t>;</w:t>
        </w:r>
      </w:ins>
      <w:del w:id="17" w:author="Chris" w:date="2015-03-07T15:44:00Z">
        <w:r w:rsidR="00463E4E" w:rsidDel="001E5930">
          <w:rPr>
            <w:rFonts w:ascii="Arial" w:hAnsi="Arial" w:cs="Arial"/>
            <w:sz w:val="18"/>
            <w:szCs w:val="18"/>
            <w:lang w:val="es-ES_tradnl"/>
          </w:rPr>
          <w:delText>,</w:delText>
        </w:r>
      </w:del>
      <w:r w:rsidR="00463E4E">
        <w:rPr>
          <w:rFonts w:ascii="Arial" w:hAnsi="Arial" w:cs="Arial"/>
          <w:sz w:val="18"/>
          <w:szCs w:val="18"/>
          <w:lang w:val="es-ES_tradnl"/>
        </w:rPr>
        <w:t xml:space="preserve"> además de lípidos, </w:t>
      </w:r>
      <w:r w:rsidR="00666B07">
        <w:rPr>
          <w:rFonts w:ascii="Arial" w:hAnsi="Arial" w:cs="Arial"/>
          <w:sz w:val="18"/>
          <w:szCs w:val="18"/>
          <w:lang w:val="es-ES_tradnl"/>
        </w:rPr>
        <w:t>minerales</w:t>
      </w:r>
      <w:r w:rsidR="00296743">
        <w:rPr>
          <w:rFonts w:ascii="Arial" w:hAnsi="Arial" w:cs="Arial"/>
          <w:sz w:val="18"/>
          <w:szCs w:val="18"/>
          <w:lang w:val="es-ES_tradnl"/>
        </w:rPr>
        <w:t>, vitaminas y</w:t>
      </w:r>
      <w:r w:rsidR="00463E4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96743">
        <w:rPr>
          <w:rFonts w:ascii="Arial" w:hAnsi="Arial" w:cs="Arial"/>
          <w:sz w:val="18"/>
          <w:szCs w:val="18"/>
          <w:lang w:val="es-ES_tradnl"/>
        </w:rPr>
        <w:t>carbohidratos</w:t>
      </w:r>
      <w:r w:rsidR="00666B07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7531D892" w14:textId="77777777" w:rsidR="00666B07" w:rsidRDefault="00666B07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F789D84" w14:textId="6625E7FA" w:rsidR="00463E4E" w:rsidRDefault="00666B07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Dentro del conjunto de lácteos podemos encontrar </w:t>
      </w:r>
      <w:r w:rsidRPr="00463E4E">
        <w:rPr>
          <w:rFonts w:ascii="Arial" w:hAnsi="Arial" w:cs="Arial"/>
          <w:b/>
          <w:sz w:val="18"/>
          <w:szCs w:val="18"/>
          <w:lang w:val="es-ES_tradnl"/>
        </w:rPr>
        <w:t>subconjuntos</w:t>
      </w:r>
      <w:r>
        <w:rPr>
          <w:rFonts w:ascii="Arial" w:hAnsi="Arial" w:cs="Arial"/>
          <w:sz w:val="18"/>
          <w:szCs w:val="18"/>
          <w:lang w:val="es-ES_tradnl"/>
        </w:rPr>
        <w:t xml:space="preserve"> como </w:t>
      </w:r>
      <w:r w:rsidRPr="00332FA1">
        <w:rPr>
          <w:rFonts w:ascii="Arial" w:hAnsi="Arial" w:cs="Arial"/>
          <w:i/>
          <w:sz w:val="18"/>
          <w:szCs w:val="18"/>
          <w:lang w:val="es-ES_tradnl"/>
        </w:rPr>
        <w:t>Q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="002A5722">
        <w:rPr>
          <w:rFonts w:ascii="Arial" w:hAnsi="Arial" w:cs="Arial"/>
          <w:sz w:val="18"/>
          <w:szCs w:val="18"/>
          <w:lang w:val="es-ES_tradnl"/>
        </w:rPr>
        <w:t>Quesos</w:t>
      </w:r>
      <w:r>
        <w:rPr>
          <w:rFonts w:ascii="Arial" w:hAnsi="Arial" w:cs="Arial"/>
          <w:sz w:val="18"/>
          <w:szCs w:val="18"/>
          <w:lang w:val="es-ES_tradnl"/>
        </w:rPr>
        <w:t xml:space="preserve">}, </w:t>
      </w:r>
      <w:r w:rsidRPr="00332FA1">
        <w:rPr>
          <w:rFonts w:ascii="Arial" w:hAnsi="Arial" w:cs="Arial"/>
          <w:i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="00463E4E">
        <w:rPr>
          <w:rFonts w:ascii="Arial" w:hAnsi="Arial" w:cs="Arial"/>
          <w:sz w:val="18"/>
          <w:szCs w:val="18"/>
          <w:lang w:val="es-ES_tradnl"/>
        </w:rPr>
        <w:t xml:space="preserve">Yogures} o </w:t>
      </w:r>
      <w:r w:rsidR="00463E4E" w:rsidRPr="00332FA1">
        <w:rPr>
          <w:rFonts w:ascii="Arial" w:hAnsi="Arial" w:cs="Arial"/>
          <w:i/>
          <w:sz w:val="18"/>
          <w:szCs w:val="18"/>
          <w:lang w:val="es-ES_tradnl"/>
        </w:rPr>
        <w:t>M</w:t>
      </w:r>
      <w:r w:rsidR="00463E4E">
        <w:rPr>
          <w:rFonts w:ascii="Arial" w:hAnsi="Arial" w:cs="Arial"/>
          <w:sz w:val="18"/>
          <w:szCs w:val="18"/>
          <w:lang w:val="es-ES_tradnl"/>
        </w:rPr>
        <w:t xml:space="preserve"> = {Mantequillas, Margarinas}, que también están contenidos en el conjunto A porque todos sus elementos son alimentos. </w:t>
      </w:r>
    </w:p>
    <w:p w14:paraId="0F1D3388" w14:textId="77777777" w:rsidR="00EE18EA" w:rsidRDefault="00EE18E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4BE44D5" w14:textId="78A7F6D7" w:rsidR="00EE18EA" w:rsidRPr="00B110DC" w:rsidRDefault="00EE18EA" w:rsidP="00EE18EA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Podemos relacionar estos conjuntos así: </w:t>
      </w:r>
      <w:r>
        <w:rPr>
          <w:rFonts w:ascii="Times New Roman" w:hAnsi="Times New Roman" w:cs="Times New Roman"/>
          <w:color w:val="000000"/>
          <w:lang w:val="es-CO"/>
        </w:rPr>
        <w:t>Q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32FA1">
        <w:rPr>
          <w:rFonts w:ascii="Cambria Math" w:hAnsi="Cambria Math" w:cs="Times New Roman"/>
          <w:color w:val="000000"/>
          <w:lang w:val="es-CO"/>
        </w:rPr>
        <w:t>⊂</w:t>
      </w:r>
      <w:r w:rsidRPr="00B110DC">
        <w:rPr>
          <w:rFonts w:ascii="Times New Roman" w:hAnsi="Times New Roman" w:cs="Times New Roman"/>
          <w:b/>
          <w:color w:val="000000"/>
          <w:sz w:val="32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L y L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32FA1">
        <w:rPr>
          <w:rFonts w:ascii="Cambria Math" w:hAnsi="Cambria Math" w:cs="Times New Roman"/>
          <w:color w:val="000000"/>
          <w:lang w:val="es-CO"/>
        </w:rPr>
        <w:t>⊂</w:t>
      </w:r>
      <w:r w:rsidRPr="00B110DC">
        <w:rPr>
          <w:rFonts w:ascii="Times New Roman" w:hAnsi="Times New Roman" w:cs="Times New Roman"/>
          <w:b/>
          <w:color w:val="000000"/>
          <w:sz w:val="32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A.</w:t>
      </w:r>
    </w:p>
    <w:p w14:paraId="6E4E985C" w14:textId="73535A88" w:rsidR="00EE18EA" w:rsidRPr="00EE18EA" w:rsidRDefault="00EE18EA" w:rsidP="00E31CAA">
      <w:pPr>
        <w:rPr>
          <w:rFonts w:ascii="Arial" w:hAnsi="Arial" w:cs="Arial"/>
          <w:sz w:val="18"/>
          <w:szCs w:val="18"/>
          <w:lang w:val="es-CO"/>
        </w:rPr>
      </w:pPr>
    </w:p>
    <w:p w14:paraId="0D658FFF" w14:textId="2BB2B125" w:rsidR="00036056" w:rsidDel="00453F7F" w:rsidRDefault="00036056" w:rsidP="00E31CAA">
      <w:pPr>
        <w:rPr>
          <w:del w:id="18" w:author="Chris" w:date="2015-03-07T17:24:00Z"/>
          <w:rFonts w:ascii="Arial" w:hAnsi="Arial" w:cs="Arial"/>
          <w:sz w:val="18"/>
          <w:szCs w:val="18"/>
          <w:lang w:val="es-ES_tradnl"/>
        </w:rPr>
      </w:pPr>
    </w:p>
    <w:p w14:paraId="0C51D732" w14:textId="2FEB0FD5" w:rsidR="00036056" w:rsidRPr="00036056" w:rsidRDefault="00036056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¿Puedes nombrar algún </w:t>
      </w:r>
      <w:r>
        <w:rPr>
          <w:rFonts w:ascii="Arial" w:hAnsi="Arial" w:cs="Arial"/>
          <w:b/>
          <w:sz w:val="18"/>
          <w:szCs w:val="18"/>
          <w:lang w:val="es-ES_tradnl"/>
        </w:rPr>
        <w:t>subconjunto</w:t>
      </w:r>
      <w:r>
        <w:rPr>
          <w:rFonts w:ascii="Arial" w:hAnsi="Arial" w:cs="Arial"/>
          <w:sz w:val="18"/>
          <w:szCs w:val="18"/>
          <w:lang w:val="es-ES_tradnl"/>
        </w:rPr>
        <w:t xml:space="preserve"> del conjunto de Lácteos?</w:t>
      </w:r>
      <w:r w:rsidR="00C0246C">
        <w:rPr>
          <w:rFonts w:ascii="Arial" w:hAnsi="Arial" w:cs="Arial"/>
          <w:sz w:val="18"/>
          <w:szCs w:val="18"/>
          <w:lang w:val="es-ES_tradnl"/>
        </w:rPr>
        <w:t xml:space="preserve"> Represéntalo con </w:t>
      </w:r>
      <w:ins w:id="19" w:author="Chris" w:date="2015-03-07T15:48:00Z">
        <w:r w:rsidR="001E5930">
          <w:rPr>
            <w:rFonts w:ascii="Arial" w:hAnsi="Arial" w:cs="Arial"/>
            <w:sz w:val="18"/>
            <w:szCs w:val="18"/>
            <w:lang w:val="es-ES_tradnl"/>
          </w:rPr>
          <w:t xml:space="preserve">un </w:t>
        </w:r>
      </w:ins>
      <w:r w:rsidR="00C0246C">
        <w:rPr>
          <w:rFonts w:ascii="Arial" w:hAnsi="Arial" w:cs="Arial"/>
          <w:sz w:val="18"/>
          <w:szCs w:val="18"/>
          <w:lang w:val="es-ES_tradnl"/>
        </w:rPr>
        <w:t>diagrama</w:t>
      </w:r>
      <w:del w:id="20" w:author="Chris" w:date="2015-03-07T15:48:00Z">
        <w:r w:rsidR="00C0246C" w:rsidDel="001E5930">
          <w:rPr>
            <w:rFonts w:ascii="Arial" w:hAnsi="Arial" w:cs="Arial"/>
            <w:sz w:val="18"/>
            <w:szCs w:val="18"/>
            <w:lang w:val="es-ES_tradnl"/>
          </w:rPr>
          <w:delText>s</w:delText>
        </w:r>
      </w:del>
      <w:r w:rsidR="00C0246C"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 w:rsidR="00C0246C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C0246C">
        <w:rPr>
          <w:rFonts w:ascii="Arial" w:hAnsi="Arial" w:cs="Arial"/>
          <w:sz w:val="18"/>
          <w:szCs w:val="18"/>
          <w:lang w:val="es-ES_tradnl"/>
        </w:rPr>
        <w:t xml:space="preserve"> y luego socialízalo con tus compañeros. </w:t>
      </w:r>
    </w:p>
    <w:p w14:paraId="1AD6F802" w14:textId="77777777" w:rsidR="00463E4E" w:rsidRDefault="00463E4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3F52E28" w14:textId="77777777" w:rsidR="00463E4E" w:rsidRDefault="00463E4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008EA991" w:rsidR="00DF6F53" w:rsidRDefault="00301196" w:rsidP="00DF6F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01196">
        <w:rPr>
          <w:rFonts w:ascii="Arial" w:hAnsi="Arial" w:cs="Arial"/>
          <w:sz w:val="18"/>
          <w:szCs w:val="18"/>
          <w:lang w:val="es-ES_tradnl"/>
        </w:rPr>
        <w:t>130268516</w:t>
      </w:r>
    </w:p>
    <w:p w14:paraId="0A73A2A9" w14:textId="77777777" w:rsidR="00137955" w:rsidRDefault="00137955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F50EC2" w14:textId="0C5943D1" w:rsidR="00301196" w:rsidRPr="006D02A8" w:rsidRDefault="00301196" w:rsidP="00301196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IMG02.jpg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5230B3A4" w:rsidR="00DF6F53" w:rsidRDefault="00301196" w:rsidP="00DF6F53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Q</w:t>
      </w:r>
      <w:r>
        <w:rPr>
          <w:rFonts w:ascii="Arial" w:hAnsi="Arial" w:cs="Arial"/>
          <w:sz w:val="18"/>
          <w:szCs w:val="18"/>
          <w:lang w:val="es-ES_tradnl"/>
        </w:rPr>
        <w:t xml:space="preserve"> = {Quesos}</w:t>
      </w: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7FA57B17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0F1326A" w14:textId="6D2C5380" w:rsidR="00DF6F53" w:rsidRDefault="00B36DE6" w:rsidP="00DF6F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B36DE6">
        <w:rPr>
          <w:rFonts w:ascii="Arial" w:hAnsi="Arial" w:cs="Arial"/>
          <w:sz w:val="18"/>
          <w:szCs w:val="18"/>
          <w:lang w:val="es-ES_tradnl"/>
        </w:rPr>
        <w:t>140684179</w:t>
      </w:r>
    </w:p>
    <w:p w14:paraId="588C443E" w14:textId="77777777" w:rsidR="00B36DE6" w:rsidRDefault="00B36DE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027F329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8BB4C43" w14:textId="176A9858" w:rsidR="00B36DE6" w:rsidRPr="006D02A8" w:rsidRDefault="00B36DE6" w:rsidP="00B36DE6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IMG03.jpg</w:t>
      </w:r>
    </w:p>
    <w:p w14:paraId="27FAB332" w14:textId="77777777" w:rsidR="00B36DE6" w:rsidRPr="000719EE" w:rsidRDefault="00B36DE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92ADE41" w14:textId="77777777" w:rsidR="00B36DE6" w:rsidRDefault="00B36DE6" w:rsidP="00B36DE6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>= {Yogures}</w:t>
      </w:r>
    </w:p>
    <w:p w14:paraId="4E3ED60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BA50888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452245" w14:textId="0A700B62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409B3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1905BC2" w14:textId="09593270" w:rsidR="00DF6F53" w:rsidRDefault="00436D02" w:rsidP="00DF6F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436D02">
        <w:rPr>
          <w:rFonts w:ascii="Arial" w:hAnsi="Arial" w:cs="Arial"/>
          <w:sz w:val="18"/>
          <w:szCs w:val="18"/>
          <w:lang w:val="es-ES_tradnl"/>
        </w:rPr>
        <w:t>170949020</w:t>
      </w:r>
    </w:p>
    <w:p w14:paraId="3DF0B047" w14:textId="77777777" w:rsidR="00436D02" w:rsidRDefault="00436D02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1D1132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78D95CB" w14:textId="4A0C3FF9" w:rsidR="00436D02" w:rsidRPr="006D02A8" w:rsidRDefault="00436D02" w:rsidP="00436D0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IMG04.jpg</w:t>
      </w:r>
    </w:p>
    <w:p w14:paraId="38297E56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E0748C" w14:textId="5EBC8485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FE3E763" w14:textId="219517C0" w:rsidR="00DF6F53" w:rsidRDefault="008D74FA" w:rsidP="00DF6F53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 = {Mantequillas, Margarinas}</w:t>
      </w:r>
    </w:p>
    <w:p w14:paraId="6530BA92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EC52EAF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7256A4F" w14:textId="759CC959" w:rsidR="009E60A3" w:rsidRPr="00E928AA" w:rsidRDefault="009E60A3" w:rsidP="009E60A3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316C1CF6" w14:textId="77777777" w:rsidR="009E60A3" w:rsidRPr="00F4317E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B9FCF0E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D6FCB7" w14:textId="61AD812C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6B470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B470B" w:rsidRPr="006B470B">
        <w:rPr>
          <w:rFonts w:ascii="Arial" w:hAnsi="Arial" w:cs="Arial"/>
          <w:sz w:val="18"/>
          <w:szCs w:val="18"/>
          <w:lang w:val="es-ES_tradnl"/>
        </w:rPr>
        <w:t xml:space="preserve"> 88218493</w:t>
      </w:r>
    </w:p>
    <w:p w14:paraId="3EA9CDE6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134CCD18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464D1B6" w14:textId="1B80475F" w:rsidR="009E60A3" w:rsidRPr="006D02A8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IMG05.jpg</w:t>
      </w:r>
    </w:p>
    <w:p w14:paraId="2ACDEB3D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38C65EE0" w14:textId="77777777" w:rsidR="009E60A3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D327771" w14:textId="1F48E2F4" w:rsidR="009E60A3" w:rsidRDefault="00774DAB" w:rsidP="009E60A3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F</w:t>
      </w:r>
      <w:r w:rsidR="00715DB1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Frutas</w:t>
      </w:r>
      <w:r w:rsidR="00715DB1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87206E">
        <w:rPr>
          <w:rFonts w:ascii="Arial" w:hAnsi="Arial" w:cs="Arial"/>
          <w:sz w:val="18"/>
          <w:szCs w:val="18"/>
          <w:lang w:val="es-ES_tradnl"/>
        </w:rPr>
        <w:t>Verduras</w:t>
      </w:r>
      <w:r w:rsidR="00715DB1">
        <w:rPr>
          <w:rFonts w:ascii="Arial" w:hAnsi="Arial" w:cs="Arial"/>
          <w:sz w:val="18"/>
          <w:szCs w:val="18"/>
          <w:lang w:val="es-ES_tradnl"/>
        </w:rPr>
        <w:t>}</w:t>
      </w:r>
    </w:p>
    <w:p w14:paraId="041CE925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428E1AB" w14:textId="77777777" w:rsidR="009E60A3" w:rsidRDefault="009E60A3" w:rsidP="009E60A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0F6643ED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14896AA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38C8E11C" w14:textId="77777777" w:rsidR="009E60A3" w:rsidRPr="00E928AA" w:rsidRDefault="009E60A3" w:rsidP="009E60A3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0D70B17D" w14:textId="77777777" w:rsidR="009E60A3" w:rsidRPr="00792588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4D9244" w14:textId="4E75006B" w:rsidR="00715DB1" w:rsidRDefault="00774DAB" w:rsidP="00715DB1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F</w:t>
      </w:r>
      <w:r w:rsidR="00715DB1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Frutas</w:t>
      </w:r>
      <w:r w:rsidR="001556DE">
        <w:rPr>
          <w:rFonts w:ascii="Arial" w:hAnsi="Arial" w:cs="Arial"/>
          <w:sz w:val="18"/>
          <w:szCs w:val="18"/>
          <w:lang w:val="es-ES_tradnl"/>
        </w:rPr>
        <w:t xml:space="preserve"> y</w:t>
      </w:r>
      <w:r w:rsidR="00715DB1">
        <w:rPr>
          <w:rFonts w:ascii="Arial" w:hAnsi="Arial" w:cs="Arial"/>
          <w:sz w:val="18"/>
          <w:szCs w:val="18"/>
          <w:lang w:val="es-ES_tradnl"/>
        </w:rPr>
        <w:t xml:space="preserve"> Verduras}</w:t>
      </w:r>
    </w:p>
    <w:p w14:paraId="6DA8B58F" w14:textId="77777777" w:rsidR="009E60A3" w:rsidRPr="00CD652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7C4A20FD" w14:textId="77777777" w:rsidR="009E60A3" w:rsidRPr="00792588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E407FBD" w14:textId="2F66EFCB" w:rsidR="00774DAB" w:rsidRDefault="00715DB1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</w:t>
      </w:r>
      <w:r w:rsidR="00774DAB">
        <w:rPr>
          <w:rFonts w:ascii="Arial" w:hAnsi="Arial" w:cs="Arial"/>
          <w:sz w:val="18"/>
          <w:szCs w:val="18"/>
          <w:lang w:val="es-ES_tradnl"/>
        </w:rPr>
        <w:t xml:space="preserve">frutas </w:t>
      </w:r>
      <w:r>
        <w:rPr>
          <w:rFonts w:ascii="Arial" w:hAnsi="Arial" w:cs="Arial"/>
          <w:sz w:val="18"/>
          <w:szCs w:val="18"/>
          <w:lang w:val="es-ES_tradnl"/>
        </w:rPr>
        <w:t xml:space="preserve">y verduras son un </w:t>
      </w:r>
      <w:r w:rsidRPr="00715DB1">
        <w:rPr>
          <w:rFonts w:ascii="Arial" w:hAnsi="Arial" w:cs="Arial"/>
          <w:b/>
          <w:sz w:val="18"/>
          <w:szCs w:val="18"/>
          <w:lang w:val="es-ES_tradnl"/>
        </w:rPr>
        <w:t>subconjunto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del w:id="21" w:author="Chris" w:date="2015-03-07T15:48:00Z">
        <w:r w:rsidDel="001E5930">
          <w:rPr>
            <w:rFonts w:ascii="Arial" w:hAnsi="Arial" w:cs="Arial"/>
            <w:sz w:val="18"/>
            <w:szCs w:val="18"/>
            <w:lang w:val="es-ES_tradnl"/>
          </w:rPr>
          <w:delText xml:space="preserve">muy </w:delText>
        </w:r>
      </w:del>
      <w:r>
        <w:rPr>
          <w:rFonts w:ascii="Arial" w:hAnsi="Arial" w:cs="Arial"/>
          <w:sz w:val="18"/>
          <w:szCs w:val="18"/>
          <w:lang w:val="es-ES_tradnl"/>
        </w:rPr>
        <w:t>importante del conjunto de los alimentos</w:t>
      </w:r>
      <w:r w:rsidR="00274E67">
        <w:rPr>
          <w:rFonts w:ascii="Arial" w:hAnsi="Arial" w:cs="Arial"/>
          <w:sz w:val="18"/>
          <w:szCs w:val="18"/>
          <w:lang w:val="es-ES_tradnl"/>
        </w:rPr>
        <w:t xml:space="preserve"> porque nos aportan una gran cantidad de vitaminas y minerales. </w:t>
      </w:r>
    </w:p>
    <w:p w14:paraId="69D48CE6" w14:textId="77777777" w:rsidR="00774DAB" w:rsidRDefault="00774DAB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2F5AAD6" w14:textId="4F1FA96F" w:rsidR="00774DAB" w:rsidRDefault="00774DAB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Dentro de </w:t>
      </w:r>
      <w:del w:id="22" w:author="Chris" w:date="2015-03-07T15:49:00Z">
        <w:r w:rsidDel="001E5930">
          <w:rPr>
            <w:rFonts w:ascii="Arial" w:hAnsi="Arial" w:cs="Arial"/>
            <w:sz w:val="18"/>
            <w:szCs w:val="18"/>
            <w:lang w:val="es-ES_tradnl"/>
          </w:rPr>
          <w:delText>ellas</w:delText>
        </w:r>
      </w:del>
      <w:ins w:id="23" w:author="Chris" w:date="2015-03-07T15:49:00Z">
        <w:r w:rsidR="001E5930">
          <w:rPr>
            <w:rFonts w:ascii="Arial" w:hAnsi="Arial" w:cs="Arial"/>
            <w:sz w:val="18"/>
            <w:szCs w:val="18"/>
            <w:lang w:val="es-ES_tradnl"/>
          </w:rPr>
          <w:t>este conjunto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podemos encontrar varios </w:t>
      </w:r>
      <w:r w:rsidRPr="00774DAB">
        <w:rPr>
          <w:rFonts w:ascii="Arial" w:hAnsi="Arial" w:cs="Arial"/>
          <w:b/>
          <w:sz w:val="18"/>
          <w:szCs w:val="18"/>
          <w:lang w:val="es-ES_tradnl"/>
        </w:rPr>
        <w:t>subconjuntos</w:t>
      </w:r>
      <w:r>
        <w:rPr>
          <w:rFonts w:ascii="Arial" w:hAnsi="Arial" w:cs="Arial"/>
          <w:sz w:val="18"/>
          <w:szCs w:val="18"/>
          <w:lang w:val="es-ES_tradnl"/>
        </w:rPr>
        <w:t xml:space="preserve"> como </w:t>
      </w:r>
      <w:r w:rsidRPr="00332FA1">
        <w:rPr>
          <w:rFonts w:ascii="Arial" w:hAnsi="Arial" w:cs="Arial"/>
          <w:i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 = {Frutas rojas}, </w:t>
      </w:r>
      <w:r w:rsidRPr="00332FA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{Frutas ácidas}, </w:t>
      </w:r>
      <w:r w:rsidR="0087206E" w:rsidRPr="00332FA1">
        <w:rPr>
          <w:rFonts w:ascii="Arial" w:hAnsi="Arial" w:cs="Arial"/>
          <w:i/>
          <w:sz w:val="18"/>
          <w:szCs w:val="18"/>
          <w:lang w:val="es-ES_tradnl"/>
        </w:rPr>
        <w:t>T</w:t>
      </w:r>
      <w:r w:rsidR="0087206E">
        <w:rPr>
          <w:rFonts w:ascii="Arial" w:hAnsi="Arial" w:cs="Arial"/>
          <w:sz w:val="18"/>
          <w:szCs w:val="18"/>
          <w:lang w:val="es-ES_tradnl"/>
        </w:rPr>
        <w:t xml:space="preserve"> = {Tubérculos}</w:t>
      </w:r>
      <w:r w:rsidR="00FF6439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F213DC2" w14:textId="77777777" w:rsidR="00E55EB4" w:rsidRDefault="00E55EB4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5FBA1EE4" w14:textId="4FC86699" w:rsidR="00E55EB4" w:rsidRPr="00B110DC" w:rsidRDefault="00E55EB4" w:rsidP="00E55EB4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Podemos relacionar estos conjuntos así: </w:t>
      </w:r>
      <w:r w:rsidRPr="00332FA1">
        <w:rPr>
          <w:rFonts w:ascii="Times New Roman" w:hAnsi="Times New Roman" w:cs="Times New Roman"/>
          <w:i/>
          <w:color w:val="000000"/>
          <w:lang w:val="es-CO"/>
        </w:rPr>
        <w:t>T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332FA1">
        <w:rPr>
          <w:rFonts w:ascii="Cambria Math" w:hAnsi="Cambria Math" w:cs="Times New Roman"/>
          <w:color w:val="000000"/>
          <w:lang w:val="es-CO"/>
        </w:rPr>
        <w:t>⊂</w:t>
      </w:r>
      <w:r w:rsidRPr="00B110DC">
        <w:rPr>
          <w:rFonts w:ascii="Times New Roman" w:hAnsi="Times New Roman" w:cs="Times New Roman"/>
          <w:b/>
          <w:color w:val="000000"/>
          <w:sz w:val="32"/>
          <w:lang w:val="es-CO"/>
        </w:rPr>
        <w:t xml:space="preserve"> </w:t>
      </w:r>
      <w:r w:rsidRPr="00332FA1">
        <w:rPr>
          <w:rFonts w:ascii="Times New Roman" w:hAnsi="Times New Roman" w:cs="Times New Roman"/>
          <w:i/>
          <w:color w:val="000000"/>
          <w:lang w:val="es-CO"/>
        </w:rPr>
        <w:t>F</w:t>
      </w:r>
      <w:r>
        <w:rPr>
          <w:rFonts w:ascii="Times New Roman" w:hAnsi="Times New Roman" w:cs="Times New Roman"/>
          <w:color w:val="000000"/>
          <w:lang w:val="es-CO"/>
        </w:rPr>
        <w:t xml:space="preserve"> y </w:t>
      </w:r>
      <w:r w:rsidR="001556DE" w:rsidRPr="00332FA1">
        <w:rPr>
          <w:rFonts w:ascii="Times New Roman" w:hAnsi="Times New Roman" w:cs="Times New Roman"/>
          <w:i/>
          <w:color w:val="000000"/>
          <w:lang w:val="es-CO"/>
        </w:rPr>
        <w:t>A</w:t>
      </w:r>
      <w:r w:rsidRPr="00332FA1">
        <w:rPr>
          <w:rFonts w:ascii="Times New Roman" w:hAnsi="Times New Roman" w:cs="Times New Roman"/>
          <w:i/>
          <w:color w:val="000000"/>
          <w:lang w:val="es-CO"/>
        </w:rPr>
        <w:t xml:space="preserve"> </w:t>
      </w:r>
      <w:r w:rsidR="00332FA1">
        <w:rPr>
          <w:rFonts w:ascii="Cambria Math" w:hAnsi="Cambria Math" w:cs="Times New Roman"/>
          <w:color w:val="000000"/>
          <w:lang w:val="es-CO"/>
        </w:rPr>
        <w:t>⊂</w:t>
      </w:r>
      <w:r w:rsidRPr="00B110DC">
        <w:rPr>
          <w:rFonts w:ascii="Times New Roman" w:hAnsi="Times New Roman" w:cs="Times New Roman"/>
          <w:b/>
          <w:color w:val="000000"/>
          <w:sz w:val="32"/>
          <w:lang w:val="es-CO"/>
        </w:rPr>
        <w:t xml:space="preserve"> </w:t>
      </w:r>
      <w:r w:rsidR="001556DE" w:rsidRPr="00332FA1">
        <w:rPr>
          <w:rFonts w:ascii="Times New Roman" w:hAnsi="Times New Roman" w:cs="Times New Roman"/>
          <w:i/>
          <w:color w:val="000000"/>
          <w:lang w:val="es-CO"/>
        </w:rPr>
        <w:t>F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494B1038" w14:textId="77777777" w:rsidR="00E55EB4" w:rsidRPr="00E55EB4" w:rsidRDefault="00E55EB4" w:rsidP="009E60A3">
      <w:pPr>
        <w:rPr>
          <w:rFonts w:ascii="Arial" w:hAnsi="Arial" w:cs="Arial"/>
          <w:sz w:val="18"/>
          <w:szCs w:val="18"/>
          <w:lang w:val="es-CO"/>
        </w:rPr>
      </w:pPr>
    </w:p>
    <w:p w14:paraId="64BF69EF" w14:textId="40DBDE1F" w:rsidR="00FF6439" w:rsidDel="007926CA" w:rsidRDefault="00FF6439" w:rsidP="009E60A3">
      <w:pPr>
        <w:rPr>
          <w:del w:id="24" w:author="Chris" w:date="2015-03-07T17:25:00Z"/>
          <w:rFonts w:ascii="Arial" w:hAnsi="Arial" w:cs="Arial"/>
          <w:sz w:val="18"/>
          <w:szCs w:val="18"/>
          <w:lang w:val="es-ES_tradnl"/>
        </w:rPr>
      </w:pPr>
    </w:p>
    <w:p w14:paraId="1E4FD1EA" w14:textId="2DFAC202" w:rsidR="00FF6439" w:rsidRDefault="00FF6439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Nombra algunos elementos que pertenecen a los </w:t>
      </w:r>
      <w:r w:rsidRPr="00FF6439">
        <w:rPr>
          <w:rFonts w:ascii="Arial" w:hAnsi="Arial" w:cs="Arial"/>
          <w:b/>
          <w:sz w:val="18"/>
          <w:szCs w:val="18"/>
          <w:lang w:val="es-ES_tradnl"/>
        </w:rPr>
        <w:t>subconjuntos</w:t>
      </w:r>
      <w:r>
        <w:rPr>
          <w:rFonts w:ascii="Arial" w:hAnsi="Arial" w:cs="Arial"/>
          <w:sz w:val="18"/>
          <w:szCs w:val="18"/>
          <w:lang w:val="es-ES_tradnl"/>
        </w:rPr>
        <w:t xml:space="preserve"> de F</w:t>
      </w:r>
      <w:r w:rsidR="00954F36">
        <w:rPr>
          <w:rFonts w:ascii="Arial" w:hAnsi="Arial" w:cs="Arial"/>
          <w:sz w:val="18"/>
          <w:szCs w:val="18"/>
          <w:lang w:val="es-ES_tradnl"/>
        </w:rPr>
        <w:t xml:space="preserve"> y relaciónalos con el conjunto A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7A4748E8" w14:textId="1B7141CA" w:rsidR="009E60A3" w:rsidRDefault="00715DB1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BC4E7B1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BF92B11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50F62D1A" w14:textId="77777777" w:rsidR="009E60A3" w:rsidRPr="00F4317E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F2D16F0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152705A" w14:textId="1C2120AB" w:rsidR="006B470B" w:rsidRDefault="009E60A3" w:rsidP="006B470B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B470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42098" w:rsidRPr="00742098">
        <w:rPr>
          <w:rFonts w:ascii="Arial" w:hAnsi="Arial" w:cs="Arial"/>
          <w:sz w:val="18"/>
          <w:szCs w:val="18"/>
          <w:lang w:val="es-ES_tradnl"/>
        </w:rPr>
        <w:t>170870981</w:t>
      </w:r>
    </w:p>
    <w:p w14:paraId="55AE1128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11D51961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73B5CA8" w14:textId="3D5B16C0" w:rsidR="009E60A3" w:rsidRPr="006D02A8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IMG06.jpg</w:t>
      </w:r>
    </w:p>
    <w:p w14:paraId="7B5E5844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D6D3498" w14:textId="77777777" w:rsidR="009E60A3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7C059EC" w14:textId="53B1A05D" w:rsidR="009E60A3" w:rsidRDefault="00204BEA" w:rsidP="009E60A3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 = {Frutas rojas}</w:t>
      </w:r>
    </w:p>
    <w:p w14:paraId="70E02E7C" w14:textId="77777777" w:rsidR="006D1CF1" w:rsidRDefault="006D1CF1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49467186" w14:textId="77777777" w:rsidR="009E60A3" w:rsidRPr="00F4317E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E7E03C3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36320C3" w14:textId="089B84C1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742098" w:rsidRPr="00742098">
        <w:rPr>
          <w:rFonts w:ascii="Arial" w:hAnsi="Arial" w:cs="Arial"/>
          <w:sz w:val="18"/>
          <w:szCs w:val="18"/>
          <w:lang w:val="es-ES_tradnl"/>
        </w:rPr>
        <w:t>56887444</w:t>
      </w:r>
    </w:p>
    <w:p w14:paraId="7CECB945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208C8381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99DB3DE" w14:textId="79686083" w:rsidR="009E60A3" w:rsidRPr="006D02A8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IMG07.jpg</w:t>
      </w:r>
    </w:p>
    <w:p w14:paraId="420A3AD8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1D80393A" w14:textId="77777777" w:rsidR="009E60A3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BA5E8D4" w14:textId="0D514E1B" w:rsidR="009E60A3" w:rsidRDefault="00204BEA" w:rsidP="009E60A3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{Frutas ácidas}</w:t>
      </w:r>
    </w:p>
    <w:p w14:paraId="178203A0" w14:textId="77777777" w:rsidR="00204BEA" w:rsidRDefault="00204BEA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26E1F8EA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4616F210" w14:textId="77777777" w:rsidR="009E60A3" w:rsidRPr="00F4317E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9512D78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4A56BF" w14:textId="248F24E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64590A" w:rsidRPr="0027353C">
        <w:rPr>
          <w:rFonts w:ascii="Arial" w:hAnsi="Arial" w:cs="Arial"/>
          <w:sz w:val="18"/>
          <w:szCs w:val="18"/>
          <w:lang w:val="es-ES_tradnl"/>
        </w:rPr>
        <w:t>60618118</w:t>
      </w:r>
    </w:p>
    <w:p w14:paraId="50EEA47E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E295E12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40AD2BF" w14:textId="4E15ADA2" w:rsidR="009E60A3" w:rsidRPr="006D02A8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IMG08.jpg</w:t>
      </w:r>
    </w:p>
    <w:p w14:paraId="6E43CD1D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3A20C8AC" w14:textId="77777777" w:rsidR="009E60A3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6BF40FC" w14:textId="6B23C59D" w:rsidR="009E60A3" w:rsidRDefault="0064590A" w:rsidP="009E60A3">
      <w:pPr>
        <w:rPr>
          <w:rFonts w:ascii="Arial" w:hAnsi="Arial" w:cs="Arial"/>
          <w:sz w:val="18"/>
          <w:szCs w:val="18"/>
          <w:lang w:val="es-ES_tradnl"/>
        </w:rPr>
      </w:pPr>
      <w:r w:rsidRPr="00332FA1">
        <w:rPr>
          <w:rFonts w:ascii="Arial" w:hAnsi="Arial" w:cs="Arial"/>
          <w:i/>
          <w:sz w:val="18"/>
          <w:szCs w:val="18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 xml:space="preserve"> = {Tubérculos}</w:t>
      </w: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  <w:bookmarkStart w:id="25" w:name="_GoBack"/>
      <w:bookmarkEnd w:id="25"/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70434"/>
    <w:multiLevelType w:val="hybridMultilevel"/>
    <w:tmpl w:val="ED3EF756"/>
    <w:lvl w:ilvl="0" w:tplc="1A92BBA2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4C32"/>
    <w:rsid w:val="00025642"/>
    <w:rsid w:val="00036056"/>
    <w:rsid w:val="00040E09"/>
    <w:rsid w:val="000435BF"/>
    <w:rsid w:val="0005228B"/>
    <w:rsid w:val="00054002"/>
    <w:rsid w:val="000619F0"/>
    <w:rsid w:val="00061DDD"/>
    <w:rsid w:val="00062D4F"/>
    <w:rsid w:val="001009DA"/>
    <w:rsid w:val="00104E5C"/>
    <w:rsid w:val="00137955"/>
    <w:rsid w:val="0014528A"/>
    <w:rsid w:val="001556DE"/>
    <w:rsid w:val="001B3122"/>
    <w:rsid w:val="001B3983"/>
    <w:rsid w:val="001E1243"/>
    <w:rsid w:val="001E2043"/>
    <w:rsid w:val="001E5930"/>
    <w:rsid w:val="00204BEA"/>
    <w:rsid w:val="0025146C"/>
    <w:rsid w:val="00254FDB"/>
    <w:rsid w:val="0027353C"/>
    <w:rsid w:val="00274E67"/>
    <w:rsid w:val="00296743"/>
    <w:rsid w:val="002A563F"/>
    <w:rsid w:val="002A5722"/>
    <w:rsid w:val="002A5AF4"/>
    <w:rsid w:val="002B7E96"/>
    <w:rsid w:val="002E4EE6"/>
    <w:rsid w:val="002E5D44"/>
    <w:rsid w:val="002F6267"/>
    <w:rsid w:val="00301196"/>
    <w:rsid w:val="00301C62"/>
    <w:rsid w:val="00326C60"/>
    <w:rsid w:val="00332FA1"/>
    <w:rsid w:val="00340C3A"/>
    <w:rsid w:val="00345260"/>
    <w:rsid w:val="00353644"/>
    <w:rsid w:val="003D72B3"/>
    <w:rsid w:val="003F1EB9"/>
    <w:rsid w:val="00412F14"/>
    <w:rsid w:val="00436D02"/>
    <w:rsid w:val="004375B6"/>
    <w:rsid w:val="00453F7F"/>
    <w:rsid w:val="0045712C"/>
    <w:rsid w:val="00463E4E"/>
    <w:rsid w:val="004735BF"/>
    <w:rsid w:val="00497DB2"/>
    <w:rsid w:val="004A0080"/>
    <w:rsid w:val="004A2B92"/>
    <w:rsid w:val="004B4FAD"/>
    <w:rsid w:val="005463AC"/>
    <w:rsid w:val="00551D6E"/>
    <w:rsid w:val="00552D7C"/>
    <w:rsid w:val="00584AE5"/>
    <w:rsid w:val="00590DBA"/>
    <w:rsid w:val="00597A76"/>
    <w:rsid w:val="005C209B"/>
    <w:rsid w:val="005F4C68"/>
    <w:rsid w:val="00611072"/>
    <w:rsid w:val="00616529"/>
    <w:rsid w:val="00616BA8"/>
    <w:rsid w:val="0063490D"/>
    <w:rsid w:val="0064590A"/>
    <w:rsid w:val="00647430"/>
    <w:rsid w:val="006559E5"/>
    <w:rsid w:val="00666B07"/>
    <w:rsid w:val="0067252E"/>
    <w:rsid w:val="006907A4"/>
    <w:rsid w:val="006A32CE"/>
    <w:rsid w:val="006A3851"/>
    <w:rsid w:val="006B1C75"/>
    <w:rsid w:val="006B470B"/>
    <w:rsid w:val="006D1CF1"/>
    <w:rsid w:val="006D2BE3"/>
    <w:rsid w:val="006D6565"/>
    <w:rsid w:val="006E1C59"/>
    <w:rsid w:val="006E32EF"/>
    <w:rsid w:val="006E6E1B"/>
    <w:rsid w:val="00705DE0"/>
    <w:rsid w:val="00715DB1"/>
    <w:rsid w:val="00733B0A"/>
    <w:rsid w:val="00735CEC"/>
    <w:rsid w:val="00736954"/>
    <w:rsid w:val="007370C7"/>
    <w:rsid w:val="00742098"/>
    <w:rsid w:val="0074775C"/>
    <w:rsid w:val="0075016A"/>
    <w:rsid w:val="00771228"/>
    <w:rsid w:val="00774DAB"/>
    <w:rsid w:val="007926CA"/>
    <w:rsid w:val="007B25A6"/>
    <w:rsid w:val="007C28CE"/>
    <w:rsid w:val="0084009B"/>
    <w:rsid w:val="008404BC"/>
    <w:rsid w:val="00870466"/>
    <w:rsid w:val="0087206E"/>
    <w:rsid w:val="008D74FA"/>
    <w:rsid w:val="0091337F"/>
    <w:rsid w:val="0092305C"/>
    <w:rsid w:val="00934608"/>
    <w:rsid w:val="00954F36"/>
    <w:rsid w:val="00993794"/>
    <w:rsid w:val="009B7E1B"/>
    <w:rsid w:val="009D7CE4"/>
    <w:rsid w:val="009E589F"/>
    <w:rsid w:val="009E60A3"/>
    <w:rsid w:val="00A22796"/>
    <w:rsid w:val="00A23EFE"/>
    <w:rsid w:val="00A26950"/>
    <w:rsid w:val="00A304FD"/>
    <w:rsid w:val="00A479AD"/>
    <w:rsid w:val="00A50645"/>
    <w:rsid w:val="00A61B6D"/>
    <w:rsid w:val="00A925B6"/>
    <w:rsid w:val="00A94FD8"/>
    <w:rsid w:val="00AA4971"/>
    <w:rsid w:val="00AC45C1"/>
    <w:rsid w:val="00AC7496"/>
    <w:rsid w:val="00AC7FAC"/>
    <w:rsid w:val="00AD1C54"/>
    <w:rsid w:val="00AD7044"/>
    <w:rsid w:val="00AE0E40"/>
    <w:rsid w:val="00AE458C"/>
    <w:rsid w:val="00AF23DF"/>
    <w:rsid w:val="00B0282E"/>
    <w:rsid w:val="00B11FA8"/>
    <w:rsid w:val="00B16990"/>
    <w:rsid w:val="00B36DE6"/>
    <w:rsid w:val="00B75464"/>
    <w:rsid w:val="00B92165"/>
    <w:rsid w:val="00BA4232"/>
    <w:rsid w:val="00BB18F2"/>
    <w:rsid w:val="00BC129D"/>
    <w:rsid w:val="00BD1FFA"/>
    <w:rsid w:val="00C023BC"/>
    <w:rsid w:val="00C0246C"/>
    <w:rsid w:val="00C0683E"/>
    <w:rsid w:val="00C209AE"/>
    <w:rsid w:val="00C34A1F"/>
    <w:rsid w:val="00C35567"/>
    <w:rsid w:val="00C44B63"/>
    <w:rsid w:val="00C62B73"/>
    <w:rsid w:val="00C7411E"/>
    <w:rsid w:val="00C82D30"/>
    <w:rsid w:val="00C84826"/>
    <w:rsid w:val="00C92E0A"/>
    <w:rsid w:val="00CA5658"/>
    <w:rsid w:val="00CB02D2"/>
    <w:rsid w:val="00CD2245"/>
    <w:rsid w:val="00CD652E"/>
    <w:rsid w:val="00CE58A9"/>
    <w:rsid w:val="00CF535A"/>
    <w:rsid w:val="00D15A42"/>
    <w:rsid w:val="00D660AD"/>
    <w:rsid w:val="00D74459"/>
    <w:rsid w:val="00DE1C4F"/>
    <w:rsid w:val="00DF6F53"/>
    <w:rsid w:val="00E31CAA"/>
    <w:rsid w:val="00E54DA3"/>
    <w:rsid w:val="00E55EB4"/>
    <w:rsid w:val="00E61A4B"/>
    <w:rsid w:val="00E6448C"/>
    <w:rsid w:val="00E7707B"/>
    <w:rsid w:val="00E84C33"/>
    <w:rsid w:val="00E920E6"/>
    <w:rsid w:val="00E928AA"/>
    <w:rsid w:val="00EA3E65"/>
    <w:rsid w:val="00EB0CCB"/>
    <w:rsid w:val="00EC398E"/>
    <w:rsid w:val="00EE18EA"/>
    <w:rsid w:val="00EF6FC6"/>
    <w:rsid w:val="00F157B9"/>
    <w:rsid w:val="00F4317E"/>
    <w:rsid w:val="00F44F99"/>
    <w:rsid w:val="00F566C6"/>
    <w:rsid w:val="00F80068"/>
    <w:rsid w:val="00F819D0"/>
    <w:rsid w:val="00F81A5C"/>
    <w:rsid w:val="00FA04FB"/>
    <w:rsid w:val="00FB4183"/>
    <w:rsid w:val="00FD12EC"/>
    <w:rsid w:val="00FD4E51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B8C7AF5A-BFCF-4581-8452-1822FE34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94F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4FD8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A94FD8"/>
  </w:style>
  <w:style w:type="character" w:customStyle="1" w:styleId="negrita">
    <w:name w:val="negrita"/>
    <w:basedOn w:val="Fuentedeprrafopredeter"/>
    <w:rsid w:val="00A94FD8"/>
  </w:style>
  <w:style w:type="paragraph" w:styleId="Textodeglobo">
    <w:name w:val="Balloon Text"/>
    <w:basedOn w:val="Normal"/>
    <w:link w:val="TextodegloboCar"/>
    <w:uiPriority w:val="99"/>
    <w:semiHidden/>
    <w:unhideWhenUsed/>
    <w:rsid w:val="00EE18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8EA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90D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0DB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0DB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0D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0DBA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32F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Chris</cp:lastModifiedBy>
  <cp:revision>6</cp:revision>
  <dcterms:created xsi:type="dcterms:W3CDTF">2015-03-01T17:01:00Z</dcterms:created>
  <dcterms:modified xsi:type="dcterms:W3CDTF">2015-03-07T22:25:00Z</dcterms:modified>
</cp:coreProperties>
</file>