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3E40898B" w:rsidR="00E61A4B" w:rsidRPr="006D02A8" w:rsidRDefault="005A0CB1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</w:t>
      </w:r>
      <w:r>
        <w:rPr>
          <w:rFonts w:ascii="Times New Roman" w:hAnsi="Times New Roman" w:cs="Times New Roman"/>
          <w:color w:val="000000"/>
          <w:lang w:val="es-CO"/>
        </w:rPr>
        <w:t>1_ 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3D14CE20" w:rsidR="00C679A1" w:rsidRPr="000719EE" w:rsidRDefault="00371F63" w:rsidP="00C679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Evaluación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3E54B8BC" w:rsidR="000719EE" w:rsidRPr="000719EE" w:rsidRDefault="00371F6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Actividad que permite evaluar los conocimientos del estudiante acerca del tema de Conjuntos.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3AE66120" w:rsidR="000719EE" w:rsidRPr="000719EE" w:rsidRDefault="00371F6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Conjuntos, pertenencia, contenencia, </w:t>
      </w:r>
      <w:r w:rsidR="007307C8">
        <w:rPr>
          <w:rFonts w:ascii="Arial" w:hAnsi="Arial" w:cs="Arial"/>
          <w:sz w:val="18"/>
          <w:szCs w:val="18"/>
          <w:lang w:val="es-ES_tradnl"/>
        </w:rPr>
        <w:t xml:space="preserve">unión, intersección, diferencia entre conjuntos, operaciones entre conjuntos.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507307E" w:rsidR="000719EE" w:rsidRPr="000719EE" w:rsidRDefault="002673B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43B868E" w:rsidR="005F4C68" w:rsidRPr="005F4C68" w:rsidRDefault="00F5149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2DF155B7" w:rsidR="002E4EE6" w:rsidRPr="00AC7496" w:rsidRDefault="00F5149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5A0CB1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1E7211E4" w:rsidR="00502F8B" w:rsidRPr="005F4C68" w:rsidRDefault="00F5149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4200A987" w:rsidR="000719EE" w:rsidRPr="000719EE" w:rsidRDefault="00F5149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4A404DD3" w:rsidR="000719EE" w:rsidRPr="000719EE" w:rsidRDefault="00371F6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Evaluación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46BBF4D1" w:rsidR="000719EE" w:rsidRPr="000719EE" w:rsidRDefault="00F5149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305FDAA3" w:rsidR="000719EE" w:rsidRPr="000719EE" w:rsidRDefault="00F5149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con atención los conjuntos y selecciona las afirmaciones correctas</w:t>
      </w:r>
      <w:ins w:id="0" w:author="Chris" w:date="2015-03-07T19:46:00Z">
        <w:r w:rsidR="00A73B8D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308221B7" w:rsidR="000719EE" w:rsidRPr="000719EE" w:rsidRDefault="00321C7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0B544472" w:rsidR="00033E28" w:rsidRPr="00CD652E" w:rsidRDefault="00321C7A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98E02D9" w:rsidR="000719EE" w:rsidRDefault="00884590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58102BDA" w:rsidR="009C4689" w:rsidRPr="000719EE" w:rsidRDefault="00884590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1D13741" w:rsidR="006D02A8" w:rsidRDefault="002C17F3" w:rsidP="006D02A8">
      <w:pPr>
        <w:rPr>
          <w:rFonts w:ascii="Arial" w:hAnsi="Arial" w:cs="Arial"/>
          <w:sz w:val="18"/>
          <w:szCs w:val="18"/>
          <w:lang w:val="es-ES_tradnl"/>
        </w:rPr>
      </w:pPr>
      <w:r w:rsidRPr="0016148B">
        <w:rPr>
          <w:rFonts w:ascii="Arial" w:hAnsi="Arial" w:cs="Arial"/>
          <w:i/>
          <w:sz w:val="18"/>
          <w:szCs w:val="18"/>
          <w:lang w:val="es-ES_tradnl"/>
        </w:rPr>
        <w:t>C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{100,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200,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300,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400,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500}   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D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{40,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50,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60,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70,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80,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90,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100</w:t>
      </w:r>
      <w:r w:rsidRPr="0016148B">
        <w:rPr>
          <w:rFonts w:ascii="Arial" w:hAnsi="Arial" w:cs="Arial"/>
          <w:sz w:val="18"/>
          <w:szCs w:val="18"/>
          <w:lang w:val="es-ES_tradnl"/>
        </w:rPr>
        <w:t xml:space="preserve">}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 xml:space="preserve">   M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{80,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90,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100,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110,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120}  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 xml:space="preserve"> N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{25,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35,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45,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55}  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   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P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</w:t>
      </w:r>
      <w:del w:id="1" w:author="Chris" w:date="2015-03-07T19:46:00Z">
        <w:r w:rsidDel="00A73B8D">
          <w:rPr>
            <w:rFonts w:ascii="Arial" w:hAnsi="Arial" w:cs="Arial"/>
            <w:sz w:val="18"/>
            <w:szCs w:val="18"/>
            <w:lang w:val="es-ES_tradnl"/>
          </w:rPr>
          <w:delText xml:space="preserve">  </w:delText>
        </w:r>
      </w:del>
      <w:r>
        <w:rPr>
          <w:rFonts w:ascii="Arial" w:hAnsi="Arial" w:cs="Arial"/>
          <w:sz w:val="18"/>
          <w:szCs w:val="18"/>
          <w:lang w:val="es-ES_tradnl"/>
        </w:rPr>
        <w:t xml:space="preserve"> }   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Q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{18} 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 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R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{60,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70,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80}</w:t>
      </w: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68537F45" w:rsidR="00B5250C" w:rsidRDefault="002D3EC9" w:rsidP="002D3EC9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16148B">
        <w:rPr>
          <w:rFonts w:ascii="Arial" w:hAnsi="Arial" w:cs="Arial"/>
          <w:b/>
          <w:i/>
          <w:sz w:val="18"/>
          <w:szCs w:val="18"/>
          <w:lang w:val="es-ES_tradnl"/>
        </w:rPr>
        <w:t>Q</w:t>
      </w:r>
      <w:r w:rsidRPr="002D3EC9">
        <w:rPr>
          <w:rFonts w:ascii="Arial" w:hAnsi="Arial" w:cs="Arial"/>
          <w:b/>
          <w:sz w:val="18"/>
          <w:szCs w:val="18"/>
          <w:lang w:val="es-ES_tradnl"/>
        </w:rPr>
        <w:t xml:space="preserve"> es un conjunto unitario</w:t>
      </w:r>
      <w:ins w:id="2" w:author="Chris" w:date="2015-03-07T19:48:00Z">
        <w:r w:rsidR="00A73B8D">
          <w:rPr>
            <w:rFonts w:ascii="Arial" w:hAnsi="Arial" w:cs="Arial"/>
            <w:b/>
            <w:sz w:val="18"/>
            <w:szCs w:val="18"/>
            <w:lang w:val="es-ES_tradnl"/>
          </w:rPr>
          <w:t>.</w:t>
        </w:r>
      </w:ins>
    </w:p>
    <w:p w14:paraId="0FFB4DD6" w14:textId="66467506" w:rsidR="002D3EC9" w:rsidRPr="00013AF8" w:rsidRDefault="00013AF8" w:rsidP="002D3EC9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013AF8">
        <w:rPr>
          <w:rFonts w:ascii="Arial" w:hAnsi="Arial" w:cs="Arial"/>
          <w:b/>
          <w:sz w:val="18"/>
          <w:szCs w:val="18"/>
          <w:lang w:val="es-ES_tradnl"/>
        </w:rPr>
        <w:t xml:space="preserve">90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∈</m:t>
        </m:r>
      </m:oMath>
      <w:r w:rsidRPr="00013AF8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16148B">
        <w:rPr>
          <w:rFonts w:ascii="Arial" w:hAnsi="Arial" w:cs="Arial"/>
          <w:b/>
          <w:i/>
          <w:sz w:val="18"/>
          <w:szCs w:val="18"/>
          <w:lang w:val="es-ES_tradnl"/>
        </w:rPr>
        <w:t>D</w:t>
      </w:r>
      <w:ins w:id="3" w:author="Chris" w:date="2015-03-07T19:48:00Z">
        <w:r w:rsidR="00A73B8D">
          <w:rPr>
            <w:rFonts w:ascii="Arial" w:hAnsi="Arial" w:cs="Arial"/>
            <w:i/>
            <w:sz w:val="18"/>
            <w:szCs w:val="18"/>
            <w:lang w:val="es-ES_tradnl"/>
          </w:rPr>
          <w:t>.</w:t>
        </w:r>
      </w:ins>
    </w:p>
    <w:p w14:paraId="7FE9FCE6" w14:textId="16A989B5" w:rsidR="00013AF8" w:rsidRDefault="00013AF8" w:rsidP="002D3EC9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16148B">
        <w:rPr>
          <w:rFonts w:ascii="Arial" w:hAnsi="Arial" w:cs="Arial"/>
          <w:i/>
          <w:sz w:val="18"/>
          <w:szCs w:val="18"/>
          <w:lang w:val="es-ES_tradnl"/>
        </w:rPr>
        <w:t>N</w:t>
      </w:r>
      <w:r w:rsidRPr="00013AF8">
        <w:rPr>
          <w:rFonts w:ascii="Arial" w:hAnsi="Arial" w:cs="Arial"/>
          <w:sz w:val="18"/>
          <w:szCs w:val="18"/>
          <w:lang w:val="es-ES_tradnl"/>
        </w:rPr>
        <w:t xml:space="preserve"> </w:t>
      </w:r>
      <w:ins w:id="4" w:author="Chris" w:date="2015-03-07T19:48:00Z">
        <w:r w:rsidR="00A73B8D">
          <w:rPr>
            <w:rFonts w:ascii="Arial" w:hAnsi="Arial" w:cs="Arial"/>
            <w:sz w:val="18"/>
            <w:szCs w:val="18"/>
            <w:lang w:val="es-ES_tradnl"/>
          </w:rPr>
          <w:t>−</w:t>
        </w:r>
      </w:ins>
      <w:del w:id="5" w:author="Chris" w:date="2015-03-07T19:48:00Z">
        <w:r w:rsidRPr="00013AF8" w:rsidDel="00A73B8D">
          <w:rPr>
            <w:rFonts w:ascii="Arial" w:hAnsi="Arial" w:cs="Arial"/>
            <w:sz w:val="18"/>
            <w:szCs w:val="18"/>
            <w:lang w:val="es-ES_tradnl"/>
          </w:rPr>
          <w:delText xml:space="preserve">– </w:delText>
        </w:r>
      </w:del>
      <w:r w:rsidRPr="0016148B">
        <w:rPr>
          <w:rFonts w:ascii="Arial" w:hAnsi="Arial" w:cs="Arial"/>
          <w:i/>
          <w:sz w:val="18"/>
          <w:szCs w:val="18"/>
          <w:lang w:val="es-ES_tradnl"/>
        </w:rPr>
        <w:t>M</w:t>
      </w:r>
      <w:r w:rsidRPr="00013AF8">
        <w:rPr>
          <w:rFonts w:ascii="Arial" w:hAnsi="Arial" w:cs="Arial"/>
          <w:sz w:val="18"/>
          <w:szCs w:val="18"/>
          <w:lang w:val="es-ES_tradnl"/>
        </w:rPr>
        <w:t xml:space="preserve"> = {25}</w:t>
      </w:r>
    </w:p>
    <w:p w14:paraId="36097B46" w14:textId="011498C2" w:rsidR="00013AF8" w:rsidRDefault="00013AF8" w:rsidP="002D3EC9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16148B">
        <w:rPr>
          <w:rFonts w:ascii="Arial" w:hAnsi="Arial" w:cs="Arial"/>
          <w:b/>
          <w:i/>
          <w:sz w:val="18"/>
          <w:szCs w:val="18"/>
          <w:lang w:val="es-ES_tradnl"/>
        </w:rPr>
        <w:t>Q</w:t>
      </w:r>
      <w:r w:rsidRPr="00013AF8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⊄</m:t>
        </m:r>
      </m:oMath>
      <w:r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16148B">
        <w:rPr>
          <w:rFonts w:ascii="Arial" w:hAnsi="Arial" w:cs="Arial"/>
          <w:b/>
          <w:i/>
          <w:sz w:val="18"/>
          <w:szCs w:val="18"/>
          <w:lang w:val="es-ES_tradnl"/>
        </w:rPr>
        <w:t>N</w:t>
      </w:r>
      <w:ins w:id="6" w:author="Chris" w:date="2015-03-07T19:48:00Z">
        <w:r w:rsidR="00A73B8D">
          <w:rPr>
            <w:rFonts w:ascii="Arial" w:hAnsi="Arial" w:cs="Arial"/>
            <w:i/>
            <w:sz w:val="18"/>
            <w:szCs w:val="18"/>
            <w:lang w:val="es-ES_tradnl"/>
          </w:rPr>
          <w:t>.</w:t>
        </w:r>
      </w:ins>
    </w:p>
    <w:p w14:paraId="75D8EF98" w14:textId="195304AC" w:rsidR="00013AF8" w:rsidRPr="00013AF8" w:rsidRDefault="00013AF8" w:rsidP="002D3EC9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16148B">
        <w:rPr>
          <w:rFonts w:ascii="Arial" w:hAnsi="Arial" w:cs="Arial"/>
          <w:i/>
          <w:sz w:val="18"/>
          <w:szCs w:val="18"/>
          <w:lang w:val="es-ES_tradnl"/>
        </w:rPr>
        <w:t>P</w:t>
      </w:r>
      <w:r w:rsidRPr="00013AF8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∪</m:t>
        </m:r>
      </m:oMath>
      <w:r w:rsidRPr="00013AF8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Q</w:t>
      </w:r>
      <w:r>
        <w:rPr>
          <w:rFonts w:ascii="Arial" w:hAnsi="Arial" w:cs="Arial"/>
          <w:sz w:val="18"/>
          <w:szCs w:val="18"/>
          <w:lang w:val="es-ES_tradnl"/>
        </w:rPr>
        <w:t xml:space="preserve"> = </w:t>
      </w:r>
      <w:r w:rsidR="00FB5423">
        <w:rPr>
          <w:rFonts w:ascii="Arial" w:hAnsi="Arial" w:cs="Arial"/>
          <w:sz w:val="18"/>
          <w:szCs w:val="18"/>
          <w:lang w:val="es-ES_tradnl"/>
        </w:rPr>
        <w:t>{</w:t>
      </w:r>
      <w:r>
        <w:rPr>
          <w:rFonts w:ascii="Arial" w:hAnsi="Arial" w:cs="Arial"/>
          <w:sz w:val="18"/>
          <w:szCs w:val="18"/>
          <w:lang w:val="es-ES_tradnl"/>
        </w:rPr>
        <w:t>8}</w:t>
      </w:r>
    </w:p>
    <w:p w14:paraId="51D15E3E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41686E5" w14:textId="2F80848A" w:rsidR="00013AF8" w:rsidRDefault="00013AF8" w:rsidP="00013AF8">
      <w:pPr>
        <w:rPr>
          <w:rFonts w:ascii="Arial" w:hAnsi="Arial" w:cs="Arial"/>
          <w:sz w:val="18"/>
          <w:szCs w:val="18"/>
          <w:lang w:val="es-ES_tradnl"/>
        </w:rPr>
      </w:pPr>
      <w:r w:rsidRPr="0016148B">
        <w:rPr>
          <w:rFonts w:ascii="Arial" w:hAnsi="Arial" w:cs="Arial"/>
          <w:i/>
          <w:sz w:val="18"/>
          <w:szCs w:val="18"/>
          <w:lang w:val="es-ES_tradnl"/>
        </w:rPr>
        <w:t>C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{100,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200,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300,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400,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500}   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D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{40,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50,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60,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70,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80,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90,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100}   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M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{80,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90,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100,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110,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120}   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N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{25,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35,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45,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55} 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 </w:t>
      </w:r>
      <w:r>
        <w:rPr>
          <w:rFonts w:ascii="Arial" w:hAnsi="Arial" w:cs="Arial"/>
          <w:sz w:val="18"/>
          <w:szCs w:val="18"/>
          <w:lang w:val="es-ES_tradnl"/>
        </w:rPr>
        <w:t xml:space="preserve">  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P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{   }   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Q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{18}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  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R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{60,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70,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80}</w:t>
      </w: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B7C2520" w14:textId="06C279E9" w:rsidR="000C2D5B" w:rsidRPr="000C2D5B" w:rsidRDefault="000C2D5B" w:rsidP="00013AF8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16148B">
        <w:rPr>
          <w:rFonts w:ascii="Arial" w:hAnsi="Arial" w:cs="Arial"/>
          <w:b/>
          <w:i/>
          <w:sz w:val="18"/>
          <w:szCs w:val="18"/>
          <w:lang w:val="es-ES_tradnl"/>
        </w:rPr>
        <w:t>N</w:t>
      </w:r>
      <w:r w:rsidRPr="000C2D5B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∩</m:t>
        </m:r>
      </m:oMath>
      <w:r w:rsidRPr="000C2D5B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16148B">
        <w:rPr>
          <w:rFonts w:ascii="Arial" w:hAnsi="Arial" w:cs="Arial"/>
          <w:b/>
          <w:i/>
          <w:sz w:val="18"/>
          <w:szCs w:val="18"/>
          <w:lang w:val="es-ES_tradnl"/>
        </w:rPr>
        <w:t>R</w:t>
      </w:r>
      <w:r w:rsidRPr="000C2D5B">
        <w:rPr>
          <w:rFonts w:ascii="Arial" w:hAnsi="Arial" w:cs="Arial"/>
          <w:b/>
          <w:sz w:val="18"/>
          <w:szCs w:val="18"/>
          <w:lang w:val="es-ES_tradnl"/>
        </w:rPr>
        <w:t xml:space="preserve"> = {</w:t>
      </w:r>
      <w:del w:id="7" w:author="Chris" w:date="2015-03-07T19:48:00Z">
        <w:r w:rsidRPr="000C2D5B" w:rsidDel="00A73B8D">
          <w:rPr>
            <w:rFonts w:ascii="Arial" w:hAnsi="Arial" w:cs="Arial"/>
            <w:b/>
            <w:sz w:val="18"/>
            <w:szCs w:val="18"/>
            <w:lang w:val="es-ES_tradnl"/>
          </w:rPr>
          <w:delText xml:space="preserve">  </w:delText>
        </w:r>
      </w:del>
      <w:r w:rsidRPr="000C2D5B">
        <w:rPr>
          <w:rFonts w:ascii="Arial" w:hAnsi="Arial" w:cs="Arial"/>
          <w:b/>
          <w:sz w:val="18"/>
          <w:szCs w:val="18"/>
          <w:lang w:val="es-ES_tradnl"/>
        </w:rPr>
        <w:t xml:space="preserve"> }</w:t>
      </w:r>
    </w:p>
    <w:p w14:paraId="1CCE2AE4" w14:textId="0E350034" w:rsidR="00013AF8" w:rsidRPr="000C2D5B" w:rsidRDefault="000C2D5B" w:rsidP="00013AF8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16148B">
        <w:rPr>
          <w:rFonts w:ascii="Arial" w:hAnsi="Arial" w:cs="Arial"/>
          <w:b/>
          <w:i/>
          <w:sz w:val="18"/>
          <w:szCs w:val="18"/>
          <w:lang w:val="es-ES_tradnl"/>
        </w:rPr>
        <w:t>R</w:t>
      </w:r>
      <w:r w:rsidR="00013AF8" w:rsidRPr="000C2D5B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⊂</m:t>
        </m:r>
      </m:oMath>
      <w:r w:rsidRPr="000C2D5B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013AF8" w:rsidRPr="0016148B">
        <w:rPr>
          <w:rFonts w:ascii="Arial" w:hAnsi="Arial" w:cs="Arial"/>
          <w:b/>
          <w:i/>
          <w:sz w:val="18"/>
          <w:szCs w:val="18"/>
          <w:lang w:val="es-ES_tradnl"/>
        </w:rPr>
        <w:t>D</w:t>
      </w:r>
      <w:ins w:id="8" w:author="Chris" w:date="2015-03-07T19:48:00Z">
        <w:r w:rsidR="00A73B8D">
          <w:rPr>
            <w:rFonts w:ascii="Arial" w:hAnsi="Arial" w:cs="Arial"/>
            <w:i/>
            <w:sz w:val="18"/>
            <w:szCs w:val="18"/>
            <w:lang w:val="es-ES_tradnl"/>
          </w:rPr>
          <w:t>.</w:t>
        </w:r>
      </w:ins>
    </w:p>
    <w:p w14:paraId="4DB2D092" w14:textId="7B23148B" w:rsidR="000C2D5B" w:rsidRPr="000C2D5B" w:rsidRDefault="000C2D5B" w:rsidP="000C2D5B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110</w:t>
      </w:r>
      <w:r w:rsidRPr="000C2D5B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∈</m:t>
        </m:r>
      </m:oMath>
      <w:r w:rsidRPr="000C2D5B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D</w:t>
      </w:r>
    </w:p>
    <w:p w14:paraId="1DCB0A45" w14:textId="22558770" w:rsidR="00013AF8" w:rsidRPr="000C2D5B" w:rsidRDefault="000C2D5B" w:rsidP="00013AF8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0C2D5B">
        <w:rPr>
          <w:rFonts w:ascii="Arial" w:hAnsi="Arial" w:cs="Arial"/>
          <w:b/>
          <w:sz w:val="18"/>
          <w:szCs w:val="18"/>
          <w:lang w:val="es-ES_tradnl"/>
        </w:rPr>
        <w:t>35</w:t>
      </w:r>
      <w:r w:rsidR="00013AF8" w:rsidRPr="000C2D5B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∉</m:t>
        </m:r>
      </m:oMath>
      <w:r w:rsidRPr="000C2D5B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16148B">
        <w:rPr>
          <w:rFonts w:ascii="Arial" w:hAnsi="Arial" w:cs="Arial"/>
          <w:b/>
          <w:i/>
          <w:sz w:val="18"/>
          <w:szCs w:val="18"/>
          <w:lang w:val="es-ES_tradnl"/>
        </w:rPr>
        <w:t>P</w:t>
      </w:r>
      <w:ins w:id="9" w:author="Chris" w:date="2015-03-07T19:48:00Z">
        <w:r w:rsidR="00A73B8D">
          <w:rPr>
            <w:rFonts w:ascii="Arial" w:hAnsi="Arial" w:cs="Arial"/>
            <w:i/>
            <w:sz w:val="18"/>
            <w:szCs w:val="18"/>
            <w:lang w:val="es-ES_tradnl"/>
          </w:rPr>
          <w:t>.</w:t>
        </w:r>
      </w:ins>
    </w:p>
    <w:p w14:paraId="2443EF0D" w14:textId="463989AC" w:rsidR="002B0B2F" w:rsidRPr="000C2D5B" w:rsidRDefault="000C2D5B" w:rsidP="000C2D5B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60</w:t>
      </w:r>
      <w:r w:rsidRPr="000C2D5B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∈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C</w:t>
      </w:r>
      <w:ins w:id="10" w:author="Chris" w:date="2015-03-07T19:48:00Z">
        <w:r w:rsidR="00A73B8D">
          <w:rPr>
            <w:rFonts w:ascii="Arial" w:hAnsi="Arial" w:cs="Arial"/>
            <w:i/>
            <w:sz w:val="18"/>
            <w:szCs w:val="18"/>
            <w:lang w:val="es-ES_tradnl"/>
          </w:rPr>
          <w:t>.</w:t>
        </w:r>
      </w:ins>
    </w:p>
    <w:p w14:paraId="5D3689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277FBF7" w14:textId="5DAB589E" w:rsidR="005A2D82" w:rsidRDefault="005A2D82" w:rsidP="005A2D82">
      <w:pPr>
        <w:rPr>
          <w:rFonts w:ascii="Arial" w:hAnsi="Arial" w:cs="Arial"/>
          <w:sz w:val="18"/>
          <w:szCs w:val="18"/>
          <w:lang w:val="es-ES_tradnl"/>
        </w:rPr>
      </w:pPr>
      <w:r w:rsidRPr="0016148B">
        <w:rPr>
          <w:rFonts w:ascii="Arial" w:hAnsi="Arial" w:cs="Arial"/>
          <w:i/>
          <w:sz w:val="18"/>
          <w:szCs w:val="18"/>
          <w:lang w:val="es-ES_tradnl"/>
        </w:rPr>
        <w:t>C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{100, 200, 300, 400, 500}   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D</w:t>
      </w:r>
      <w:r>
        <w:rPr>
          <w:rFonts w:ascii="Arial" w:hAnsi="Arial" w:cs="Arial"/>
          <w:sz w:val="18"/>
          <w:szCs w:val="18"/>
          <w:lang w:val="es-ES_tradnl"/>
        </w:rPr>
        <w:t xml:space="preserve"> = {40, 50, 60, 70, 80, 90, 100}   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M</w:t>
      </w:r>
      <w:r>
        <w:rPr>
          <w:rFonts w:ascii="Arial" w:hAnsi="Arial" w:cs="Arial"/>
          <w:sz w:val="18"/>
          <w:szCs w:val="18"/>
          <w:lang w:val="es-ES_tradnl"/>
        </w:rPr>
        <w:t xml:space="preserve"> = {80, 90, 100, 110, 120}   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N</w:t>
      </w:r>
      <w:r>
        <w:rPr>
          <w:rFonts w:ascii="Arial" w:hAnsi="Arial" w:cs="Arial"/>
          <w:sz w:val="18"/>
          <w:szCs w:val="18"/>
          <w:lang w:val="es-ES_tradnl"/>
        </w:rPr>
        <w:t xml:space="preserve"> = {25, 35, 45, 55}    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P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{   }   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Q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{18}   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R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{60, 70, 80}</w:t>
      </w: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3C2E812B" w:rsidR="002B0B2F" w:rsidRPr="00FB5423" w:rsidRDefault="00FB5423" w:rsidP="00FB5423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16148B">
        <w:rPr>
          <w:rFonts w:ascii="Arial" w:hAnsi="Arial" w:cs="Arial"/>
          <w:i/>
          <w:sz w:val="18"/>
          <w:szCs w:val="18"/>
          <w:lang w:val="es-ES_tradnl"/>
        </w:rPr>
        <w:t>C – D</w:t>
      </w:r>
      <w:r w:rsidRPr="00FB5423">
        <w:rPr>
          <w:rFonts w:ascii="Arial" w:hAnsi="Arial" w:cs="Arial"/>
          <w:sz w:val="18"/>
          <w:szCs w:val="18"/>
          <w:lang w:val="es-ES_tradnl"/>
        </w:rPr>
        <w:t xml:space="preserve"> = {100}</w:t>
      </w:r>
    </w:p>
    <w:p w14:paraId="0510D033" w14:textId="40DD290E" w:rsidR="00FB5423" w:rsidRDefault="00FB5423" w:rsidP="00FB5423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16148B">
        <w:rPr>
          <w:rFonts w:ascii="Arial" w:hAnsi="Arial" w:cs="Arial"/>
          <w:b/>
          <w:i/>
          <w:sz w:val="18"/>
          <w:szCs w:val="18"/>
          <w:lang w:val="es-ES_tradnl"/>
        </w:rPr>
        <w:t>Q</w:t>
      </w:r>
      <w:r w:rsidRPr="00AD6AD3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∪</m:t>
        </m:r>
      </m:oMath>
      <w:r w:rsidRPr="00AD6AD3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16148B">
        <w:rPr>
          <w:rFonts w:ascii="Arial" w:hAnsi="Arial" w:cs="Arial"/>
          <w:b/>
          <w:i/>
          <w:sz w:val="18"/>
          <w:szCs w:val="18"/>
          <w:lang w:val="es-ES_tradnl"/>
        </w:rPr>
        <w:t>P</w:t>
      </w:r>
      <w:r w:rsidRPr="00AD6AD3">
        <w:rPr>
          <w:rFonts w:ascii="Arial" w:hAnsi="Arial" w:cs="Arial"/>
          <w:b/>
          <w:sz w:val="18"/>
          <w:szCs w:val="18"/>
          <w:lang w:val="es-ES_tradnl"/>
        </w:rPr>
        <w:t xml:space="preserve"> = {18}</w:t>
      </w:r>
    </w:p>
    <w:p w14:paraId="0FF87D8E" w14:textId="3F01E67C" w:rsidR="00AD6AD3" w:rsidRPr="00AD6AD3" w:rsidRDefault="00AD6AD3" w:rsidP="00AD6AD3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16148B">
        <w:rPr>
          <w:rFonts w:ascii="Arial" w:hAnsi="Arial" w:cs="Arial"/>
          <w:i/>
          <w:sz w:val="18"/>
          <w:szCs w:val="18"/>
          <w:lang w:val="es-ES_tradnl"/>
        </w:rPr>
        <w:t>N</w:t>
      </w:r>
      <w:r w:rsidRPr="00AD6AD3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∩</m:t>
        </m:r>
      </m:oMath>
      <w:r w:rsidRPr="00AD6AD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D</w:t>
      </w:r>
      <w:r w:rsidRPr="00AD6AD3">
        <w:rPr>
          <w:rFonts w:ascii="Arial" w:hAnsi="Arial" w:cs="Arial"/>
          <w:sz w:val="18"/>
          <w:szCs w:val="18"/>
          <w:lang w:val="es-ES_tradnl"/>
        </w:rPr>
        <w:t xml:space="preserve"> = {</w:t>
      </w:r>
      <w:r>
        <w:rPr>
          <w:rFonts w:ascii="Arial" w:hAnsi="Arial" w:cs="Arial"/>
          <w:sz w:val="18"/>
          <w:szCs w:val="18"/>
          <w:lang w:val="es-ES_tradnl"/>
        </w:rPr>
        <w:t>1</w:t>
      </w:r>
      <w:r w:rsidRPr="00AD6AD3">
        <w:rPr>
          <w:rFonts w:ascii="Arial" w:hAnsi="Arial" w:cs="Arial"/>
          <w:sz w:val="18"/>
          <w:szCs w:val="18"/>
          <w:lang w:val="es-ES_tradnl"/>
        </w:rPr>
        <w:t>}</w:t>
      </w:r>
    </w:p>
    <w:p w14:paraId="7F7CDFCA" w14:textId="28637399" w:rsidR="00AD6AD3" w:rsidRPr="00AD6AD3" w:rsidRDefault="00AD6AD3" w:rsidP="00FB5423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120</w:t>
      </w:r>
      <w:r w:rsidRPr="000C2D5B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∈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N</w:t>
      </w:r>
      <w:ins w:id="11" w:author="Chris" w:date="2015-03-07T19:48:00Z">
        <w:r w:rsidR="00A73B8D">
          <w:rPr>
            <w:rFonts w:ascii="Arial" w:hAnsi="Arial" w:cs="Arial"/>
            <w:i/>
            <w:sz w:val="18"/>
            <w:szCs w:val="18"/>
            <w:lang w:val="es-ES_tradnl"/>
          </w:rPr>
          <w:t>.</w:t>
        </w:r>
      </w:ins>
    </w:p>
    <w:p w14:paraId="09D18AE0" w14:textId="470EF747" w:rsidR="00AD6AD3" w:rsidRPr="00AD6AD3" w:rsidRDefault="00AD6AD3" w:rsidP="00FB5423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16148B">
        <w:rPr>
          <w:rFonts w:ascii="Arial" w:hAnsi="Arial" w:cs="Arial"/>
          <w:b/>
          <w:i/>
          <w:sz w:val="18"/>
          <w:szCs w:val="18"/>
          <w:lang w:val="es-ES_tradnl"/>
        </w:rPr>
        <w:t>R</w:t>
      </w:r>
      <w:r w:rsidRPr="00AD6AD3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∩</m:t>
        </m:r>
      </m:oMath>
      <w:r w:rsidRPr="00AD6AD3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16148B">
        <w:rPr>
          <w:rFonts w:ascii="Arial" w:hAnsi="Arial" w:cs="Arial"/>
          <w:b/>
          <w:i/>
          <w:sz w:val="18"/>
          <w:szCs w:val="18"/>
          <w:lang w:val="es-ES_tradnl"/>
        </w:rPr>
        <w:t>D</w:t>
      </w:r>
      <w:r w:rsidRPr="00AD6AD3">
        <w:rPr>
          <w:rFonts w:ascii="Arial" w:hAnsi="Arial" w:cs="Arial"/>
          <w:b/>
          <w:sz w:val="18"/>
          <w:szCs w:val="18"/>
          <w:lang w:val="es-ES_tradnl"/>
        </w:rPr>
        <w:t xml:space="preserve"> = {</w:t>
      </w:r>
      <w:r>
        <w:rPr>
          <w:rFonts w:ascii="Arial" w:hAnsi="Arial" w:cs="Arial"/>
          <w:b/>
          <w:sz w:val="18"/>
          <w:szCs w:val="18"/>
          <w:lang w:val="es-ES_tradnl"/>
        </w:rPr>
        <w:t>60,70,80</w:t>
      </w:r>
      <w:r w:rsidRPr="00AD6AD3">
        <w:rPr>
          <w:rFonts w:ascii="Arial" w:hAnsi="Arial" w:cs="Arial"/>
          <w:b/>
          <w:sz w:val="18"/>
          <w:szCs w:val="18"/>
          <w:lang w:val="es-ES_tradnl"/>
        </w:rPr>
        <w:t>}</w:t>
      </w:r>
    </w:p>
    <w:p w14:paraId="0F7E8DC1" w14:textId="77777777" w:rsidR="00FB5423" w:rsidRDefault="00FB5423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FD52790" w14:textId="77777777" w:rsidR="00FB5423" w:rsidRDefault="00FB5423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8BA1C1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0DC8DBCB" w:rsidR="002B0B2F" w:rsidRDefault="00071F92" w:rsidP="002B0B2F">
      <w:pPr>
        <w:rPr>
          <w:rFonts w:ascii="Arial" w:hAnsi="Arial" w:cs="Arial"/>
          <w:sz w:val="18"/>
          <w:szCs w:val="18"/>
          <w:lang w:val="es-ES_tradnl"/>
        </w:rPr>
      </w:pPr>
      <w:r w:rsidRPr="0016148B">
        <w:rPr>
          <w:rFonts w:ascii="Arial" w:hAnsi="Arial" w:cs="Arial"/>
          <w:i/>
          <w:sz w:val="18"/>
          <w:szCs w:val="18"/>
          <w:lang w:val="es-ES_tradnl"/>
        </w:rPr>
        <w:t>C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{100,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200,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300,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400,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500}   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 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D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{40,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50,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60,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70,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80,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90,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100}  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 xml:space="preserve"> M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{80,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90,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100,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110,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120}   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N</w:t>
      </w:r>
      <w:r w:rsidR="00FD447A" w:rsidRPr="0016148B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{25,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35,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45,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55}   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P</w:t>
      </w:r>
      <w:r w:rsidR="0016148B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1614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{   }  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 xml:space="preserve"> Q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{18} 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  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R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{60,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70,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80}</w:t>
      </w:r>
    </w:p>
    <w:p w14:paraId="6B4CD08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0A568A27" w:rsidR="002B0B2F" w:rsidRPr="00071F92" w:rsidRDefault="00071F92" w:rsidP="00071F92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16148B">
        <w:rPr>
          <w:rFonts w:ascii="Arial" w:hAnsi="Arial" w:cs="Arial"/>
          <w:b/>
          <w:i/>
          <w:sz w:val="18"/>
          <w:szCs w:val="18"/>
          <w:lang w:val="es-ES_tradnl"/>
        </w:rPr>
        <w:t>P</w:t>
      </w:r>
      <w:r w:rsidRPr="00071F92">
        <w:rPr>
          <w:rFonts w:ascii="Arial" w:hAnsi="Arial" w:cs="Arial"/>
          <w:b/>
          <w:sz w:val="18"/>
          <w:szCs w:val="18"/>
          <w:lang w:val="es-ES_tradnl"/>
        </w:rPr>
        <w:t xml:space="preserve"> es vacío</w:t>
      </w:r>
      <w:ins w:id="12" w:author="Chris" w:date="2015-03-07T19:49:00Z">
        <w:r w:rsidR="00A73B8D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1BBC670F" w14:textId="245F78D2" w:rsidR="00071F92" w:rsidRDefault="00071F92" w:rsidP="00071F92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16148B">
        <w:rPr>
          <w:rFonts w:ascii="Arial" w:hAnsi="Arial" w:cs="Arial"/>
          <w:i/>
          <w:sz w:val="18"/>
          <w:szCs w:val="18"/>
          <w:lang w:val="es-ES_tradnl"/>
        </w:rPr>
        <w:t>D</w:t>
      </w:r>
      <w:r w:rsidRPr="00071F92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∪</m:t>
        </m:r>
      </m:oMath>
      <w:r w:rsidRPr="00071F9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N</w:t>
      </w:r>
      <w:r w:rsidRPr="00071F92">
        <w:rPr>
          <w:rFonts w:ascii="Arial" w:hAnsi="Arial" w:cs="Arial"/>
          <w:sz w:val="18"/>
          <w:szCs w:val="18"/>
          <w:lang w:val="es-ES_tradnl"/>
        </w:rPr>
        <w:t xml:space="preserve"> = {25,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71F92">
        <w:rPr>
          <w:rFonts w:ascii="Arial" w:hAnsi="Arial" w:cs="Arial"/>
          <w:sz w:val="18"/>
          <w:szCs w:val="18"/>
          <w:lang w:val="es-ES_tradnl"/>
        </w:rPr>
        <w:t>35,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71F92">
        <w:rPr>
          <w:rFonts w:ascii="Arial" w:hAnsi="Arial" w:cs="Arial"/>
          <w:sz w:val="18"/>
          <w:szCs w:val="18"/>
          <w:lang w:val="es-ES_tradnl"/>
        </w:rPr>
        <w:t>40}</w:t>
      </w:r>
    </w:p>
    <w:p w14:paraId="2993DD4D" w14:textId="34FEBE47" w:rsidR="00071F92" w:rsidRPr="00071F92" w:rsidRDefault="00071F92" w:rsidP="00071F92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071F92">
        <w:rPr>
          <w:rFonts w:ascii="Arial" w:hAnsi="Arial" w:cs="Arial"/>
          <w:b/>
          <w:sz w:val="18"/>
          <w:szCs w:val="18"/>
          <w:lang w:val="es-ES_tradnl"/>
        </w:rPr>
        <w:t xml:space="preserve">400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∈</m:t>
        </m:r>
      </m:oMath>
      <w:r w:rsidRPr="00071F92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16148B">
        <w:rPr>
          <w:rFonts w:ascii="Arial" w:hAnsi="Arial" w:cs="Arial"/>
          <w:b/>
          <w:i/>
          <w:sz w:val="18"/>
          <w:szCs w:val="18"/>
          <w:lang w:val="es-ES_tradnl"/>
        </w:rPr>
        <w:t>C</w:t>
      </w:r>
      <w:ins w:id="13" w:author="Chris" w:date="2015-03-07T19:49:00Z">
        <w:r w:rsidR="00A73B8D">
          <w:rPr>
            <w:rFonts w:ascii="Arial" w:hAnsi="Arial" w:cs="Arial"/>
            <w:i/>
            <w:sz w:val="18"/>
            <w:szCs w:val="18"/>
            <w:lang w:val="es-ES_tradnl"/>
          </w:rPr>
          <w:t>.</w:t>
        </w:r>
      </w:ins>
    </w:p>
    <w:p w14:paraId="14F86F95" w14:textId="2BD687E8" w:rsidR="00071F92" w:rsidRPr="000C2D5B" w:rsidRDefault="00071F92" w:rsidP="00071F92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16148B">
        <w:rPr>
          <w:rFonts w:ascii="Arial" w:hAnsi="Arial" w:cs="Arial"/>
          <w:b/>
          <w:i/>
          <w:sz w:val="18"/>
          <w:szCs w:val="18"/>
          <w:lang w:val="es-ES_tradnl"/>
        </w:rPr>
        <w:t>R</w:t>
      </w:r>
      <w:r w:rsidRPr="000C2D5B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⊂</m:t>
        </m:r>
      </m:oMath>
      <w:r w:rsidRPr="000C2D5B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16148B">
        <w:rPr>
          <w:rFonts w:ascii="Arial" w:hAnsi="Arial" w:cs="Arial"/>
          <w:b/>
          <w:i/>
          <w:sz w:val="18"/>
          <w:szCs w:val="18"/>
          <w:lang w:val="es-ES_tradnl"/>
        </w:rPr>
        <w:t>D</w:t>
      </w:r>
      <w:ins w:id="14" w:author="Chris" w:date="2015-03-07T19:49:00Z">
        <w:r w:rsidR="00A73B8D">
          <w:rPr>
            <w:rFonts w:ascii="Arial" w:hAnsi="Arial" w:cs="Arial"/>
            <w:i/>
            <w:sz w:val="18"/>
            <w:szCs w:val="18"/>
            <w:lang w:val="es-ES_tradnl"/>
          </w:rPr>
          <w:t>.</w:t>
        </w:r>
      </w:ins>
    </w:p>
    <w:p w14:paraId="3DB1B264" w14:textId="1FED90C9" w:rsidR="00071F92" w:rsidRPr="00071F92" w:rsidRDefault="00071F92" w:rsidP="00071F92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16148B">
        <w:rPr>
          <w:rFonts w:ascii="Arial" w:hAnsi="Arial" w:cs="Arial"/>
          <w:i/>
          <w:sz w:val="18"/>
          <w:szCs w:val="18"/>
          <w:lang w:val="es-ES_tradnl"/>
        </w:rPr>
        <w:t>C</w:t>
      </w:r>
      <w:r w:rsidRPr="00AD6AD3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∩</m:t>
        </m:r>
      </m:oMath>
      <w:r w:rsidRPr="00AD6AD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R</w:t>
      </w:r>
      <w:r w:rsidRPr="00AD6AD3">
        <w:rPr>
          <w:rFonts w:ascii="Arial" w:hAnsi="Arial" w:cs="Arial"/>
          <w:sz w:val="18"/>
          <w:szCs w:val="18"/>
          <w:lang w:val="es-ES_tradnl"/>
        </w:rPr>
        <w:t xml:space="preserve"> = {</w:t>
      </w:r>
      <w:r>
        <w:rPr>
          <w:rFonts w:ascii="Arial" w:hAnsi="Arial" w:cs="Arial"/>
          <w:sz w:val="18"/>
          <w:szCs w:val="18"/>
          <w:lang w:val="es-ES_tradnl"/>
        </w:rPr>
        <w:t>80,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90,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100</w:t>
      </w:r>
      <w:r w:rsidRPr="00AD6AD3">
        <w:rPr>
          <w:rFonts w:ascii="Arial" w:hAnsi="Arial" w:cs="Arial"/>
          <w:sz w:val="18"/>
          <w:szCs w:val="18"/>
          <w:lang w:val="es-ES_tradnl"/>
        </w:rPr>
        <w:t>}</w:t>
      </w:r>
    </w:p>
    <w:p w14:paraId="010830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00A1A22" w14:textId="31342573" w:rsidR="005A2D82" w:rsidRDefault="005A2D82" w:rsidP="005A2D82">
      <w:pPr>
        <w:rPr>
          <w:rFonts w:ascii="Arial" w:hAnsi="Arial" w:cs="Arial"/>
          <w:sz w:val="18"/>
          <w:szCs w:val="18"/>
          <w:lang w:val="es-ES_tradnl"/>
        </w:rPr>
      </w:pPr>
      <w:r w:rsidRPr="0016148B">
        <w:rPr>
          <w:rFonts w:ascii="Arial" w:hAnsi="Arial" w:cs="Arial"/>
          <w:i/>
          <w:sz w:val="18"/>
          <w:szCs w:val="18"/>
          <w:lang w:val="es-ES_tradnl"/>
        </w:rPr>
        <w:t>C</w:t>
      </w:r>
      <w:r w:rsidR="001614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1614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{100, 200, 300, 400, 500}  </w:t>
      </w:r>
      <w:r w:rsidR="001614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 xml:space="preserve"> D</w:t>
      </w:r>
      <w:r>
        <w:rPr>
          <w:rFonts w:ascii="Arial" w:hAnsi="Arial" w:cs="Arial"/>
          <w:sz w:val="18"/>
          <w:szCs w:val="18"/>
          <w:lang w:val="es-ES_tradnl"/>
        </w:rPr>
        <w:t xml:space="preserve"> = {40, 50, 60, 70, 80, 90, 100}   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M</w:t>
      </w:r>
      <w:r>
        <w:rPr>
          <w:rFonts w:ascii="Arial" w:hAnsi="Arial" w:cs="Arial"/>
          <w:sz w:val="18"/>
          <w:szCs w:val="18"/>
          <w:lang w:val="es-ES_tradnl"/>
        </w:rPr>
        <w:t xml:space="preserve"> = {80, 90, 100, 110, 120}   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 xml:space="preserve">N </w:t>
      </w:r>
      <w:r>
        <w:rPr>
          <w:rFonts w:ascii="Arial" w:hAnsi="Arial" w:cs="Arial"/>
          <w:sz w:val="18"/>
          <w:szCs w:val="18"/>
          <w:lang w:val="es-ES_tradnl"/>
        </w:rPr>
        <w:t xml:space="preserve">= {25, 35, 45, 55}   </w:t>
      </w:r>
      <w:r w:rsidR="001614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P</w:t>
      </w:r>
      <w:r w:rsidR="001614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1614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{   }   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Q</w:t>
      </w:r>
      <w:r w:rsidR="0016148B" w:rsidRPr="0016148B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1614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{18}   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R</w:t>
      </w:r>
      <w:r w:rsidR="001614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1614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{60, 70, 80}</w:t>
      </w: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E36333C" w14:textId="60288826" w:rsidR="00071F92" w:rsidRPr="00071F92" w:rsidRDefault="008C7069" w:rsidP="00071F92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60</w:t>
      </w:r>
      <w:r w:rsidR="00071F92" w:rsidRPr="00071F92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∈</m:t>
        </m:r>
      </m:oMath>
      <w:r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16148B">
        <w:rPr>
          <w:rFonts w:ascii="Arial" w:hAnsi="Arial" w:cs="Arial"/>
          <w:b/>
          <w:i/>
          <w:sz w:val="18"/>
          <w:szCs w:val="18"/>
          <w:lang w:val="es-ES_tradnl"/>
        </w:rPr>
        <w:t>R</w:t>
      </w:r>
      <w:ins w:id="15" w:author="Chris" w:date="2015-03-07T19:49:00Z">
        <w:r w:rsidR="00A73B8D">
          <w:rPr>
            <w:rFonts w:ascii="Arial" w:hAnsi="Arial" w:cs="Arial"/>
            <w:i/>
            <w:sz w:val="18"/>
            <w:szCs w:val="18"/>
            <w:lang w:val="es-ES_tradnl"/>
          </w:rPr>
          <w:t>.</w:t>
        </w:r>
      </w:ins>
    </w:p>
    <w:p w14:paraId="2DB71E23" w14:textId="0DFC14D7" w:rsidR="002B0B2F" w:rsidRDefault="008C7069" w:rsidP="00071F92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 w:rsidRPr="0016148B">
        <w:rPr>
          <w:rFonts w:ascii="Arial" w:hAnsi="Arial" w:cs="Arial"/>
          <w:i/>
          <w:sz w:val="18"/>
          <w:szCs w:val="18"/>
          <w:lang w:val="es-ES_tradnl"/>
        </w:rPr>
        <w:t>Q</w:t>
      </w:r>
      <w:r w:rsidRPr="00071F92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∪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 xml:space="preserve"> = N</w:t>
      </w:r>
      <w:ins w:id="16" w:author="Chris" w:date="2015-03-07T19:49:00Z">
        <w:r w:rsidR="00A73B8D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60B08268" w14:textId="2FA8610F" w:rsidR="008C7069" w:rsidRDefault="008C7069" w:rsidP="008C7069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 w:rsidRPr="0016148B">
        <w:rPr>
          <w:rFonts w:ascii="Arial" w:hAnsi="Arial" w:cs="Arial"/>
          <w:i/>
          <w:sz w:val="18"/>
          <w:szCs w:val="18"/>
          <w:lang w:val="es-ES_tradnl"/>
        </w:rPr>
        <w:t>M</w:t>
      </w:r>
      <w:r w:rsidRPr="00AD6AD3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∩</m:t>
        </m:r>
      </m:oMath>
      <w:r w:rsidRPr="00AD6AD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R</w:t>
      </w:r>
      <w:r w:rsidRPr="00AD6AD3">
        <w:rPr>
          <w:rFonts w:ascii="Arial" w:hAnsi="Arial" w:cs="Arial"/>
          <w:sz w:val="18"/>
          <w:szCs w:val="18"/>
          <w:lang w:val="es-ES_tradnl"/>
        </w:rPr>
        <w:t xml:space="preserve"> = {</w:t>
      </w:r>
      <w:r>
        <w:rPr>
          <w:rFonts w:ascii="Arial" w:hAnsi="Arial" w:cs="Arial"/>
          <w:sz w:val="18"/>
          <w:szCs w:val="18"/>
          <w:lang w:val="es-ES_tradnl"/>
        </w:rPr>
        <w:t>80,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90</w:t>
      </w:r>
      <w:r w:rsidRPr="00AD6AD3">
        <w:rPr>
          <w:rFonts w:ascii="Arial" w:hAnsi="Arial" w:cs="Arial"/>
          <w:sz w:val="18"/>
          <w:szCs w:val="18"/>
          <w:lang w:val="es-ES_tradnl"/>
        </w:rPr>
        <w:t>}</w:t>
      </w:r>
    </w:p>
    <w:p w14:paraId="0289D0E9" w14:textId="651C9188" w:rsidR="008C7069" w:rsidRPr="00071F92" w:rsidRDefault="008C7069" w:rsidP="008C7069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 w:rsidRPr="0016148B">
        <w:rPr>
          <w:rFonts w:ascii="Arial" w:hAnsi="Arial" w:cs="Arial"/>
          <w:i/>
          <w:sz w:val="18"/>
          <w:szCs w:val="18"/>
          <w:lang w:val="es-ES_tradnl"/>
        </w:rPr>
        <w:t>C</w:t>
      </w:r>
      <w:r w:rsidRPr="00AD6AD3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∩</m:t>
        </m:r>
      </m:oMath>
      <w:r w:rsidRPr="00AD6AD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6148B">
        <w:rPr>
          <w:rFonts w:ascii="Arial" w:hAnsi="Arial" w:cs="Arial"/>
          <w:i/>
          <w:sz w:val="18"/>
          <w:szCs w:val="18"/>
          <w:lang w:val="es-ES_tradnl"/>
        </w:rPr>
        <w:t>D</w:t>
      </w:r>
      <w:r w:rsidRPr="00AD6AD3">
        <w:rPr>
          <w:rFonts w:ascii="Arial" w:hAnsi="Arial" w:cs="Arial"/>
          <w:sz w:val="18"/>
          <w:szCs w:val="18"/>
          <w:lang w:val="es-ES_tradnl"/>
        </w:rPr>
        <w:t xml:space="preserve"> = {</w:t>
      </w:r>
      <w:r>
        <w:rPr>
          <w:rFonts w:ascii="Arial" w:hAnsi="Arial" w:cs="Arial"/>
          <w:sz w:val="18"/>
          <w:szCs w:val="18"/>
          <w:lang w:val="es-ES_tradnl"/>
        </w:rPr>
        <w:t>100</w:t>
      </w:r>
      <w:r w:rsidRPr="00AD6AD3">
        <w:rPr>
          <w:rFonts w:ascii="Arial" w:hAnsi="Arial" w:cs="Arial"/>
          <w:sz w:val="18"/>
          <w:szCs w:val="18"/>
          <w:lang w:val="es-ES_tradnl"/>
        </w:rPr>
        <w:t>}</w:t>
      </w:r>
    </w:p>
    <w:p w14:paraId="773E6926" w14:textId="1AB83953" w:rsidR="008C7069" w:rsidRPr="008C7069" w:rsidRDefault="008C7069" w:rsidP="008C7069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16148B">
        <w:rPr>
          <w:rFonts w:ascii="Arial" w:hAnsi="Arial" w:cs="Arial"/>
          <w:b/>
          <w:i/>
          <w:sz w:val="18"/>
          <w:szCs w:val="18"/>
          <w:lang w:val="es-ES_tradnl"/>
        </w:rPr>
        <w:t>D</w:t>
      </w:r>
      <w:r w:rsidRPr="00013AF8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⊄</m:t>
        </m:r>
      </m:oMath>
      <w:r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16148B">
        <w:rPr>
          <w:rFonts w:ascii="Arial" w:hAnsi="Arial" w:cs="Arial"/>
          <w:b/>
          <w:i/>
          <w:sz w:val="18"/>
          <w:szCs w:val="18"/>
          <w:lang w:val="es-ES_tradnl"/>
        </w:rPr>
        <w:t>R</w:t>
      </w:r>
      <w:ins w:id="17" w:author="Chris" w:date="2015-03-07T19:49:00Z">
        <w:r w:rsidR="00A73B8D">
          <w:rPr>
            <w:rFonts w:ascii="Arial" w:hAnsi="Arial" w:cs="Arial"/>
            <w:i/>
            <w:sz w:val="18"/>
            <w:szCs w:val="18"/>
            <w:lang w:val="es-ES_tradnl"/>
          </w:rPr>
          <w:t>.</w:t>
        </w:r>
      </w:ins>
    </w:p>
    <w:p w14:paraId="650BE39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bookmarkStart w:id="18" w:name="_GoBack"/>
      <w:bookmarkEnd w:id="18"/>
    </w:p>
    <w:sectPr w:rsidR="002B0B2F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418BE"/>
    <w:multiLevelType w:val="hybridMultilevel"/>
    <w:tmpl w:val="CD76B1B8"/>
    <w:lvl w:ilvl="0" w:tplc="86224B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F5116"/>
    <w:multiLevelType w:val="hybridMultilevel"/>
    <w:tmpl w:val="FCD2B1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CF6E6F"/>
    <w:multiLevelType w:val="hybridMultilevel"/>
    <w:tmpl w:val="C7269E10"/>
    <w:lvl w:ilvl="0" w:tplc="86224B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760020"/>
    <w:multiLevelType w:val="hybridMultilevel"/>
    <w:tmpl w:val="25E8991E"/>
    <w:lvl w:ilvl="0" w:tplc="86224B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0F0CD0"/>
    <w:multiLevelType w:val="hybridMultilevel"/>
    <w:tmpl w:val="7F90547C"/>
    <w:lvl w:ilvl="0" w:tplc="86224B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">
    <w15:presenceInfo w15:providerId="None" w15:userId="Chr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13AF8"/>
    <w:rsid w:val="00025642"/>
    <w:rsid w:val="00033E28"/>
    <w:rsid w:val="00046B74"/>
    <w:rsid w:val="0005228B"/>
    <w:rsid w:val="000537AE"/>
    <w:rsid w:val="00054002"/>
    <w:rsid w:val="000719EE"/>
    <w:rsid w:val="00071F92"/>
    <w:rsid w:val="000B20BA"/>
    <w:rsid w:val="000C2D5B"/>
    <w:rsid w:val="00104E5C"/>
    <w:rsid w:val="00125D25"/>
    <w:rsid w:val="0016148B"/>
    <w:rsid w:val="001B092E"/>
    <w:rsid w:val="001B3983"/>
    <w:rsid w:val="001D2148"/>
    <w:rsid w:val="001E2043"/>
    <w:rsid w:val="00222539"/>
    <w:rsid w:val="002233BF"/>
    <w:rsid w:val="00227850"/>
    <w:rsid w:val="00230D9D"/>
    <w:rsid w:val="00254FDB"/>
    <w:rsid w:val="0025789D"/>
    <w:rsid w:val="002673BA"/>
    <w:rsid w:val="002B0B2F"/>
    <w:rsid w:val="002B2F09"/>
    <w:rsid w:val="002B7E96"/>
    <w:rsid w:val="002C17F3"/>
    <w:rsid w:val="002D3EC9"/>
    <w:rsid w:val="002E30A7"/>
    <w:rsid w:val="002E4EE6"/>
    <w:rsid w:val="002F3F12"/>
    <w:rsid w:val="00317F44"/>
    <w:rsid w:val="00321C7A"/>
    <w:rsid w:val="00326C60"/>
    <w:rsid w:val="00327CE4"/>
    <w:rsid w:val="00340C3A"/>
    <w:rsid w:val="00342E6F"/>
    <w:rsid w:val="00345260"/>
    <w:rsid w:val="00353644"/>
    <w:rsid w:val="0036258A"/>
    <w:rsid w:val="00371F63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A0CB1"/>
    <w:rsid w:val="005A2D82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A4C8C"/>
    <w:rsid w:val="006B1C75"/>
    <w:rsid w:val="006C5EF2"/>
    <w:rsid w:val="006D02A8"/>
    <w:rsid w:val="006E1C59"/>
    <w:rsid w:val="006E32EF"/>
    <w:rsid w:val="00713B23"/>
    <w:rsid w:val="0072270A"/>
    <w:rsid w:val="007307C8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C7E94"/>
    <w:rsid w:val="007D0493"/>
    <w:rsid w:val="007D2825"/>
    <w:rsid w:val="008752D9"/>
    <w:rsid w:val="00884590"/>
    <w:rsid w:val="008932B9"/>
    <w:rsid w:val="008C6F76"/>
    <w:rsid w:val="008C7069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3B8D"/>
    <w:rsid w:val="00A74CE5"/>
    <w:rsid w:val="00A925B6"/>
    <w:rsid w:val="00A974E1"/>
    <w:rsid w:val="00AA0FF1"/>
    <w:rsid w:val="00AC165F"/>
    <w:rsid w:val="00AC45C1"/>
    <w:rsid w:val="00AC7496"/>
    <w:rsid w:val="00AC7FAC"/>
    <w:rsid w:val="00AD6AD3"/>
    <w:rsid w:val="00AE458C"/>
    <w:rsid w:val="00AF23DF"/>
    <w:rsid w:val="00B0282E"/>
    <w:rsid w:val="00B427CA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C6AE4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149F"/>
    <w:rsid w:val="00F57E22"/>
    <w:rsid w:val="00F73B99"/>
    <w:rsid w:val="00F80068"/>
    <w:rsid w:val="00F819D0"/>
    <w:rsid w:val="00F93E33"/>
    <w:rsid w:val="00FA04FB"/>
    <w:rsid w:val="00FA6DF9"/>
    <w:rsid w:val="00FB5423"/>
    <w:rsid w:val="00FD447A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FBA95653-F7F5-4393-BC45-452D5E08B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13AF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3AF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3A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Chris</cp:lastModifiedBy>
  <cp:revision>5</cp:revision>
  <dcterms:created xsi:type="dcterms:W3CDTF">2015-03-01T17:46:00Z</dcterms:created>
  <dcterms:modified xsi:type="dcterms:W3CDTF">2015-03-08T00:49:00Z</dcterms:modified>
</cp:coreProperties>
</file>