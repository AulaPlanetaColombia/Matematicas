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067311" w14:textId="77777777" w:rsidR="009813F3" w:rsidRPr="006D02A8" w:rsidRDefault="009813F3" w:rsidP="009813F3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032CD2E2" w:rsidR="00EB6690" w:rsidRPr="000719EE" w:rsidRDefault="009813F3" w:rsidP="00EB66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6AD5024C" w:rsidR="001B762E" w:rsidRPr="000719EE" w:rsidRDefault="009813F3" w:rsidP="001B76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625E464C" w:rsidR="001B762E" w:rsidRPr="009813F3" w:rsidRDefault="009813F3" w:rsidP="001B762E">
      <w:pPr>
        <w:rPr>
          <w:rFonts w:ascii="Times New Roman" w:hAnsi="Times New Roman" w:cs="Times New Roman"/>
          <w:lang w:val="es-ES_tradnl"/>
        </w:rPr>
      </w:pPr>
      <w:r w:rsidRPr="009813F3">
        <w:rPr>
          <w:rFonts w:ascii="Times New Roman" w:hAnsi="Times New Roman" w:cs="Times New Roman"/>
          <w:lang w:val="es-ES_tradnl"/>
        </w:rPr>
        <w:t xml:space="preserve">Conjunto, </w:t>
      </w:r>
      <w:r w:rsidR="00E72561">
        <w:rPr>
          <w:rFonts w:ascii="Times New Roman" w:hAnsi="Times New Roman" w:cs="Times New Roman"/>
          <w:lang w:val="es-ES_tradnl"/>
        </w:rPr>
        <w:t xml:space="preserve">clasificación de conjuntos, finito, infinito, cardinal. 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22B7D7EC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1E3471D" w:rsidR="001B762E" w:rsidRPr="005F4C68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072BD6DD" w:rsidR="001B762E" w:rsidRPr="00AC7496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9813F3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00CC6671" w:rsidR="00BF773B" w:rsidRPr="005F4C68" w:rsidRDefault="000B315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4E96CEF" w14:textId="1255428B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2B4B2A1D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683637CF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D78D091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la descripción de cada conjunto y escribe “Infinito” o “Finito” según corresponda.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A2C7DA8" w:rsidR="001B762E" w:rsidRPr="000719E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17DD8FC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9E218A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>MÍN. 2</w:t>
      </w:r>
      <w:del w:id="0" w:author="Chris" w:date="2015-03-07T16:45:00Z">
        <w:r w:rsidRPr="001B762E" w:rsidDel="00C90D77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del w:id="1" w:author="Chris" w:date="2015-03-07T16:45:00Z">
        <w:r w:rsidRPr="001B762E" w:rsidDel="00C90D77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"/>
        <w:gridCol w:w="3709"/>
        <w:gridCol w:w="3898"/>
        <w:gridCol w:w="496"/>
        <w:gridCol w:w="496"/>
        <w:gridCol w:w="496"/>
      </w:tblGrid>
      <w:tr w:rsidR="00F93E33" w:rsidRPr="00F93E33" w14:paraId="373C39E2" w14:textId="77777777" w:rsidTr="00B31D66">
        <w:tc>
          <w:tcPr>
            <w:tcW w:w="53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01" w:type="dxa"/>
            <w:vAlign w:val="center"/>
          </w:tcPr>
          <w:p w14:paraId="1DADA931" w14:textId="79893DF2" w:rsidR="00F93E33" w:rsidRPr="00F93E33" w:rsidRDefault="00B31D66" w:rsidP="00CC338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T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= {3,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15,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21,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24,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27}</w:t>
            </w:r>
          </w:p>
        </w:tc>
        <w:tc>
          <w:tcPr>
            <w:tcW w:w="4008" w:type="dxa"/>
            <w:vAlign w:val="center"/>
          </w:tcPr>
          <w:p w14:paraId="2A408CC0" w14:textId="28D6EC4F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DCF4E12" w14:textId="5A6B4E0C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4F2F20A" w14:textId="2A9CAED8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105D972D" w14:textId="77777777" w:rsidTr="00B31D66">
        <w:tc>
          <w:tcPr>
            <w:tcW w:w="53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01" w:type="dxa"/>
            <w:vAlign w:val="center"/>
          </w:tcPr>
          <w:p w14:paraId="4307E9DF" w14:textId="34412A92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{Pasajeros de </w:t>
            </w:r>
            <w:r w:rsidR="005434B4">
              <w:rPr>
                <w:rFonts w:ascii="Arial" w:hAnsi="Arial"/>
                <w:sz w:val="18"/>
                <w:szCs w:val="18"/>
                <w:lang w:val="es-ES_tradnl"/>
              </w:rPr>
              <w:t xml:space="preserve">un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avión}</w:t>
            </w:r>
          </w:p>
        </w:tc>
        <w:tc>
          <w:tcPr>
            <w:tcW w:w="4008" w:type="dxa"/>
            <w:vAlign w:val="center"/>
          </w:tcPr>
          <w:p w14:paraId="21A3FB03" w14:textId="58346E09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23CFD400" w14:textId="619E097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704DB4A" w14:textId="57EC58E1" w:rsidR="00F93E33" w:rsidRPr="00F93E33" w:rsidRDefault="00E94A26" w:rsidP="00E94A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603E2A74" w14:textId="77777777" w:rsidTr="00B31D66">
        <w:tc>
          <w:tcPr>
            <w:tcW w:w="53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01" w:type="dxa"/>
            <w:vAlign w:val="center"/>
          </w:tcPr>
          <w:p w14:paraId="72A7E1E7" w14:textId="779BEF88" w:rsidR="00F93E33" w:rsidRPr="00F93E33" w:rsidRDefault="005434B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{6, 12, 18, 24, 30,</w:t>
            </w:r>
            <w:del w:id="2" w:author="Chris" w:date="2015-03-07T16:46:00Z">
              <w:r w:rsidDel="00C90D77">
                <w:rPr>
                  <w:rFonts w:ascii="Arial" w:hAnsi="Arial"/>
                  <w:sz w:val="18"/>
                  <w:szCs w:val="18"/>
                  <w:lang w:val="es-ES_tradnl"/>
                </w:rPr>
                <w:delText xml:space="preserve"> </w:delText>
              </w:r>
            </w:del>
            <w:r>
              <w:rPr>
                <w:rFonts w:ascii="Arial" w:hAnsi="Arial"/>
                <w:sz w:val="18"/>
                <w:szCs w:val="18"/>
                <w:lang w:val="es-ES_tradnl"/>
              </w:rPr>
              <w:t>…}</w:t>
            </w:r>
          </w:p>
        </w:tc>
        <w:tc>
          <w:tcPr>
            <w:tcW w:w="4008" w:type="dxa"/>
            <w:vAlign w:val="center"/>
          </w:tcPr>
          <w:p w14:paraId="2D9251D5" w14:textId="6E6E3937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580C90A4" w14:textId="06DDCB5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515CBF3" w14:textId="52274AB7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2E225CF6" w14:textId="77777777" w:rsidTr="00B31D66">
        <w:tc>
          <w:tcPr>
            <w:tcW w:w="53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01" w:type="dxa"/>
            <w:vAlign w:val="center"/>
          </w:tcPr>
          <w:p w14:paraId="3E9B4E07" w14:textId="4A3BD5F7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{m, u, r, c, i, e, l, a, g, o}</w:t>
            </w:r>
          </w:p>
        </w:tc>
        <w:tc>
          <w:tcPr>
            <w:tcW w:w="4008" w:type="dxa"/>
            <w:vAlign w:val="center"/>
          </w:tcPr>
          <w:p w14:paraId="670D35A3" w14:textId="6BA96CC8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72A15A9" w14:textId="05CD6E91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48DC744" w14:textId="471029FB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4AB6F632" w14:textId="77777777" w:rsidTr="00B31D66">
        <w:tc>
          <w:tcPr>
            <w:tcW w:w="53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01" w:type="dxa"/>
            <w:vAlign w:val="center"/>
          </w:tcPr>
          <w:p w14:paraId="16E14930" w14:textId="2FA604F7" w:rsidR="00F93E33" w:rsidRPr="00F93E33" w:rsidRDefault="00941AA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{Múltiplos de diez}</w:t>
            </w:r>
          </w:p>
        </w:tc>
        <w:tc>
          <w:tcPr>
            <w:tcW w:w="4008" w:type="dxa"/>
            <w:vAlign w:val="center"/>
          </w:tcPr>
          <w:p w14:paraId="5BC18363" w14:textId="06960490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8FD1A6D" w14:textId="3517747D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0EBA21C" w14:textId="5501F49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3DA5E00B" w14:textId="77777777" w:rsidTr="00B31D66">
        <w:tc>
          <w:tcPr>
            <w:tcW w:w="53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01" w:type="dxa"/>
            <w:vAlign w:val="center"/>
          </w:tcPr>
          <w:p w14:paraId="3DE5B49D" w14:textId="24C77476" w:rsidR="00F93E33" w:rsidRPr="00F93E33" w:rsidRDefault="004633D0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cardinal del conjunto P es 8.532</w:t>
            </w:r>
          </w:p>
        </w:tc>
        <w:tc>
          <w:tcPr>
            <w:tcW w:w="4008" w:type="dxa"/>
            <w:vAlign w:val="center"/>
          </w:tcPr>
          <w:p w14:paraId="304EBD75" w14:textId="4439AE14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08EB8D94" w14:textId="5FDCA1A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FA30FE7" w14:textId="2E3226A9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  <w:bookmarkStart w:id="3" w:name="_GoBack"/>
      <w:bookmarkEnd w:id="3"/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315E"/>
    <w:rsid w:val="00104E5C"/>
    <w:rsid w:val="00185F11"/>
    <w:rsid w:val="001B3983"/>
    <w:rsid w:val="001B762E"/>
    <w:rsid w:val="001D2148"/>
    <w:rsid w:val="001E2043"/>
    <w:rsid w:val="00230D9D"/>
    <w:rsid w:val="00254FDB"/>
    <w:rsid w:val="0027083C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0900"/>
    <w:rsid w:val="0045712C"/>
    <w:rsid w:val="004633D0"/>
    <w:rsid w:val="00485C72"/>
    <w:rsid w:val="00527D81"/>
    <w:rsid w:val="005434B4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7D4185"/>
    <w:rsid w:val="008821BE"/>
    <w:rsid w:val="008932B9"/>
    <w:rsid w:val="008D0388"/>
    <w:rsid w:val="009061E6"/>
    <w:rsid w:val="00941AA9"/>
    <w:rsid w:val="009813F3"/>
    <w:rsid w:val="009A0064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31D66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0D77"/>
    <w:rsid w:val="00C9140A"/>
    <w:rsid w:val="00C92E0A"/>
    <w:rsid w:val="00CA5658"/>
    <w:rsid w:val="00CB02D2"/>
    <w:rsid w:val="00CB399B"/>
    <w:rsid w:val="00CC338A"/>
    <w:rsid w:val="00CD2245"/>
    <w:rsid w:val="00CF0CCC"/>
    <w:rsid w:val="00D15A42"/>
    <w:rsid w:val="00D660AD"/>
    <w:rsid w:val="00DE1C4F"/>
    <w:rsid w:val="00E54DA3"/>
    <w:rsid w:val="00E61A4B"/>
    <w:rsid w:val="00E72561"/>
    <w:rsid w:val="00E7707B"/>
    <w:rsid w:val="00E814BE"/>
    <w:rsid w:val="00E84C33"/>
    <w:rsid w:val="00E94A26"/>
    <w:rsid w:val="00EA3E65"/>
    <w:rsid w:val="00EB0CCB"/>
    <w:rsid w:val="00EB6690"/>
    <w:rsid w:val="00EC398E"/>
    <w:rsid w:val="00F157B9"/>
    <w:rsid w:val="00F44C9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99E1B22D-76D7-425B-9203-AA3665A0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0D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5</cp:revision>
  <dcterms:created xsi:type="dcterms:W3CDTF">2015-03-01T17:16:00Z</dcterms:created>
  <dcterms:modified xsi:type="dcterms:W3CDTF">2015-03-07T22:38:00Z</dcterms:modified>
</cp:coreProperties>
</file>