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9CF5CF2" w14:textId="6972370D" w:rsidR="0096095D" w:rsidRPr="006D02A8" w:rsidRDefault="00935FD1" w:rsidP="0096095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MA_04</w:t>
      </w:r>
      <w:r w:rsidR="0096095D" w:rsidRPr="00780F76">
        <w:rPr>
          <w:rFonts w:ascii="Arial" w:hAnsi="Arial"/>
          <w:sz w:val="18"/>
          <w:szCs w:val="18"/>
          <w:lang w:val="es-ES_tradnl"/>
        </w:rPr>
        <w:t>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65C6757" w:rsidR="00E14BD5" w:rsidRPr="000719EE" w:rsidRDefault="0010765A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ins w:id="0" w:author="Chris" w:date="2015-03-07T16:09:00Z">
        <w:r w:rsidR="00B82416">
          <w:rPr>
            <w:rFonts w:ascii="Times New Roman" w:hAnsi="Times New Roman" w:cs="Times New Roman"/>
            <w:color w:val="000000"/>
            <w:lang w:val="es-CO"/>
          </w:rPr>
          <w:t>r</w:t>
        </w:r>
      </w:ins>
      <w:del w:id="1" w:author="Chris" w:date="2015-03-07T16:09:00Z">
        <w:r w:rsidRPr="00B110DC" w:rsidDel="00B82416">
          <w:rPr>
            <w:rFonts w:ascii="Times New Roman" w:hAnsi="Times New Roman" w:cs="Times New Roman"/>
            <w:color w:val="000000"/>
            <w:lang w:val="es-CO"/>
          </w:rPr>
          <w:delText>R</w:delText>
        </w:r>
      </w:del>
      <w:r w:rsidRPr="00B110DC">
        <w:rPr>
          <w:rFonts w:ascii="Times New Roman" w:hAnsi="Times New Roman" w:cs="Times New Roman"/>
          <w:color w:val="000000"/>
          <w:lang w:val="es-CO"/>
        </w:rPr>
        <w:t>elación de pertenencia y contenencia</w:t>
      </w:r>
      <w:del w:id="2" w:author="Chris" w:date="2015-03-07T16:08:00Z">
        <w:r w:rsidRPr="00B110DC" w:rsidDel="00B82416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DCB7F00" w:rsidR="000719EE" w:rsidRPr="000719EE" w:rsidRDefault="0010765A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reforzar las relaciones de pertenencia y contenencia</w:t>
      </w:r>
      <w:r w:rsidR="0096095D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B5DC16C" w:rsidR="000719EE" w:rsidRPr="000719EE" w:rsidRDefault="00E0517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relación, </w:t>
      </w:r>
      <w:r w:rsidR="0010765A">
        <w:rPr>
          <w:rFonts w:ascii="Arial" w:hAnsi="Arial" w:cs="Arial"/>
          <w:sz w:val="18"/>
          <w:szCs w:val="18"/>
          <w:lang w:val="es-ES_tradnl"/>
        </w:rPr>
        <w:t xml:space="preserve">pertenencia, </w:t>
      </w:r>
      <w:r>
        <w:rPr>
          <w:rFonts w:ascii="Arial" w:hAnsi="Arial" w:cs="Arial"/>
          <w:sz w:val="18"/>
          <w:szCs w:val="18"/>
          <w:lang w:val="es-ES_tradnl"/>
        </w:rPr>
        <w:t xml:space="preserve">contenencia, </w:t>
      </w:r>
      <w:r w:rsidR="0010765A">
        <w:rPr>
          <w:rFonts w:ascii="Arial" w:hAnsi="Arial" w:cs="Arial"/>
          <w:sz w:val="18"/>
          <w:szCs w:val="18"/>
          <w:lang w:val="es-ES_tradnl"/>
        </w:rPr>
        <w:t xml:space="preserve">pertenece, </w:t>
      </w:r>
      <w:r>
        <w:rPr>
          <w:rFonts w:ascii="Arial" w:hAnsi="Arial" w:cs="Arial"/>
          <w:sz w:val="18"/>
          <w:szCs w:val="18"/>
          <w:lang w:val="es-ES_tradnl"/>
        </w:rPr>
        <w:t xml:space="preserve">contenido, inclusión, incluido.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6D6B09F" w:rsidR="000719EE" w:rsidRPr="000719EE" w:rsidRDefault="006979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2A4EDC">
        <w:rPr>
          <w:rFonts w:ascii="Arial" w:hAnsi="Arial" w:cs="Arial"/>
          <w:sz w:val="18"/>
          <w:szCs w:val="18"/>
          <w:lang w:val="es-ES_tradnl"/>
        </w:rPr>
        <w:t>5</w:t>
      </w:r>
      <w:r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755DDEE" w:rsidR="005F4C68" w:rsidRPr="005F4C68" w:rsidRDefault="000A1FA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42FBB17" w:rsidR="002E4EE6" w:rsidRPr="00AC7496" w:rsidRDefault="000A1FA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75F3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3AB04800" w:rsidR="006F1FE3" w:rsidRPr="005F4C68" w:rsidRDefault="00213CA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48744D6" w:rsidR="000719EE" w:rsidRPr="000719EE" w:rsidRDefault="000A1F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647D1A1" w14:textId="79A662C1" w:rsidR="00FA39CC" w:rsidRPr="000719EE" w:rsidRDefault="00FA39CC" w:rsidP="00FA39CC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ins w:id="3" w:author="Chris" w:date="2015-03-07T16:29:00Z">
        <w:r w:rsidR="00310686">
          <w:rPr>
            <w:rFonts w:ascii="Times New Roman" w:hAnsi="Times New Roman" w:cs="Times New Roman"/>
            <w:color w:val="000000"/>
            <w:lang w:val="es-CO"/>
          </w:rPr>
          <w:t>r</w:t>
        </w:r>
      </w:ins>
      <w:del w:id="4" w:author="Chris" w:date="2015-03-07T16:29:00Z">
        <w:r w:rsidRPr="00B110DC" w:rsidDel="00310686">
          <w:rPr>
            <w:rFonts w:ascii="Times New Roman" w:hAnsi="Times New Roman" w:cs="Times New Roman"/>
            <w:color w:val="000000"/>
            <w:lang w:val="es-CO"/>
          </w:rPr>
          <w:delText>R</w:delText>
        </w:r>
      </w:del>
      <w:r w:rsidRPr="00B110DC">
        <w:rPr>
          <w:rFonts w:ascii="Times New Roman" w:hAnsi="Times New Roman" w:cs="Times New Roman"/>
          <w:color w:val="000000"/>
          <w:lang w:val="es-CO"/>
        </w:rPr>
        <w:t>elación de pertenencia y contenencia.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3B8F5B9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9B79984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siguientes conjuntos y selecciona las afirmaciones correctas.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E59E849" w:rsidR="00584F8B" w:rsidRPr="00CD652E" w:rsidRDefault="00123721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A3108B2" w:rsid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62755C6" w:rsidR="009C4689" w:rsidRP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del w:id="5" w:author="Chris" w:date="2015-03-07T16:25:00Z">
        <w:r w:rsidRPr="00AA0FF1" w:rsidDel="00F72DBC">
          <w:rPr>
            <w:rFonts w:ascii="Arial" w:hAnsi="Arial"/>
            <w:color w:val="0000FF"/>
            <w:sz w:val="16"/>
            <w:szCs w:val="16"/>
            <w:lang w:val="es-ES_tradnl"/>
          </w:rPr>
          <w:delText xml:space="preserve"> </w:delText>
        </w:r>
      </w:del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769445" w14:textId="77777777" w:rsidR="004A1C0A" w:rsidRPr="009510B5" w:rsidRDefault="004A1C0A" w:rsidP="004A1C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las afirmaciones correctas a partir de la imagen. 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44BB6B03" w:rsidR="00B5250C" w:rsidRDefault="00E8792E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conjuntos creados en la clase de </w:t>
      </w:r>
      <w:ins w:id="6" w:author="Chris" w:date="2015-03-07T16:25:00Z">
        <w:r w:rsidR="00F72DBC">
          <w:rPr>
            <w:rFonts w:ascii="Arial" w:hAnsi="Arial" w:cs="Arial"/>
            <w:sz w:val="18"/>
            <w:szCs w:val="18"/>
            <w:lang w:val="es-ES_tradnl"/>
          </w:rPr>
          <w:t>c</w:t>
        </w:r>
      </w:ins>
      <w:del w:id="7" w:author="Chris" w:date="2015-03-07T16:25:00Z">
        <w:r w:rsidDel="00F72DBC">
          <w:rPr>
            <w:rFonts w:ascii="Arial" w:hAnsi="Arial" w:cs="Arial"/>
            <w:sz w:val="18"/>
            <w:szCs w:val="18"/>
            <w:lang w:val="es-ES_tradnl"/>
          </w:rPr>
          <w:delText>C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iencias </w:t>
      </w:r>
      <w:ins w:id="8" w:author="Chris" w:date="2015-03-07T16:25:00Z">
        <w:r w:rsidR="00F72DBC">
          <w:rPr>
            <w:rFonts w:ascii="Arial" w:hAnsi="Arial" w:cs="Arial"/>
            <w:sz w:val="18"/>
            <w:szCs w:val="18"/>
            <w:lang w:val="es-ES_tradnl"/>
          </w:rPr>
          <w:t>n</w:t>
        </w:r>
      </w:ins>
      <w:del w:id="9" w:author="Chris" w:date="2015-03-07T16:25:00Z">
        <w:r w:rsidDel="00F72DBC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aturales cuando se explicó el cuerpo humano. </w:t>
      </w: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86C823" w14:textId="54FCFA1B" w:rsidR="007A3237" w:rsidRDefault="00E8792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BF22F85" wp14:editId="5A20D8B9">
            <wp:extent cx="3525926" cy="96049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60" cy="97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8C7C0" w14:textId="13F570C0" w:rsidR="007A3237" w:rsidRDefault="007A32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193C7A7D" w:rsidR="00C531DB" w:rsidRPr="00C531DB" w:rsidRDefault="003B706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MA_04_01_CO_REC90_IMG01n.png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34C8115" w14:textId="04CE2E76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MA_04_01_CO_REC90_IMG01a.png</w:t>
      </w:r>
    </w:p>
    <w:p w14:paraId="070A8B85" w14:textId="77777777" w:rsidR="00820D13" w:rsidRPr="007F74EA" w:rsidRDefault="00820D1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980513" w14:textId="17C6EAC4" w:rsidR="00E21ECE" w:rsidRPr="00E21ECE" w:rsidRDefault="00E21ECE" w:rsidP="00E21E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E21ECE">
        <w:rPr>
          <w:rFonts w:ascii="Times New Roman" w:hAnsi="Times New Roman" w:cs="Times New Roman"/>
          <w:b/>
          <w:color w:val="000000"/>
          <w:lang w:val="es-CO"/>
        </w:rPr>
        <w:t xml:space="preserve">Brazos </w:t>
      </w:r>
      <w:r w:rsidR="00206995">
        <w:rPr>
          <w:rFonts w:ascii="Cambria Math" w:hAnsi="Cambria Math" w:cs="Times New Roman"/>
          <w:b/>
          <w:color w:val="000000"/>
          <w:lang w:val="es-CO"/>
        </w:rPr>
        <w:t>∈</w:t>
      </w:r>
      <w:r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E</w:t>
      </w:r>
      <w:ins w:id="10" w:author="Chris" w:date="2015-03-07T17:33:00Z">
        <w:r w:rsidR="00213CA4" w:rsidRPr="00213CA4">
          <w:rPr>
            <w:rFonts w:ascii="Times New Roman" w:hAnsi="Times New Roman" w:cs="Times New Roman"/>
            <w:i/>
            <w:color w:val="000000"/>
            <w:lang w:val="es-CO"/>
            <w:rPrChange w:id="11" w:author="Chris" w:date="2015-03-07T17:33:00Z">
              <w:rPr>
                <w:rFonts w:ascii="Times New Roman" w:hAnsi="Times New Roman" w:cs="Times New Roman"/>
                <w:b/>
                <w:i/>
                <w:color w:val="000000"/>
                <w:lang w:val="es-CO"/>
              </w:rPr>
            </w:rPrChange>
          </w:rPr>
          <w:t>.</w:t>
        </w:r>
      </w:ins>
    </w:p>
    <w:p w14:paraId="0FD7338A" w14:textId="45290E9C" w:rsidR="00E21ECE" w:rsidRDefault="00E21ECE" w:rsidP="0036407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206995">
        <w:rPr>
          <w:rFonts w:ascii="Times New Roman" w:hAnsi="Times New Roman" w:cs="Times New Roman"/>
          <w:i/>
          <w:color w:val="000000"/>
          <w:lang w:val="es-CO"/>
        </w:rPr>
        <w:t>C</w:t>
      </w:r>
      <w:r w:rsidRPr="00E21EC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color w:val="000000"/>
          <w:lang w:val="es-CO"/>
        </w:rPr>
        <w:t>⊄</w:t>
      </w:r>
      <w:r w:rsidR="0020699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H</w:t>
      </w:r>
      <w:ins w:id="12" w:author="Chris" w:date="2015-03-07T17:33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0212DF94" w14:textId="5322535B" w:rsidR="00E21ECE" w:rsidRDefault="00E21ECE" w:rsidP="00E21E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Ojos </w:t>
      </w:r>
      <w:r w:rsidR="00206995">
        <w:rPr>
          <w:rFonts w:ascii="Cambria Math" w:hAnsi="Cambria Math" w:cs="Times New Roman"/>
          <w:color w:val="000000"/>
          <w:lang w:val="es-CO"/>
        </w:rPr>
        <w:t>∉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H</w:t>
      </w:r>
      <w:ins w:id="13" w:author="Chris" w:date="2015-03-07T17:33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1139C32E" w14:textId="66E4BE58" w:rsidR="00E21ECE" w:rsidRPr="00E21ECE" w:rsidRDefault="00E21ECE" w:rsidP="00E21E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E</w:t>
      </w:r>
      <w:r w:rsidR="001B1A29"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b/>
          <w:color w:val="000000"/>
          <w:lang w:val="es-CO"/>
        </w:rPr>
        <w:t>⊂</w:t>
      </w:r>
      <w:r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H</w:t>
      </w:r>
      <w:ins w:id="14" w:author="Chris" w:date="2015-03-07T17:33:00Z">
        <w:r w:rsidR="00213CA4" w:rsidRPr="00213CA4">
          <w:rPr>
            <w:rFonts w:ascii="Times New Roman" w:hAnsi="Times New Roman" w:cs="Times New Roman"/>
            <w:i/>
            <w:color w:val="000000"/>
            <w:lang w:val="es-CO"/>
            <w:rPrChange w:id="15" w:author="Chris" w:date="2015-03-07T17:33:00Z">
              <w:rPr>
                <w:rFonts w:ascii="Times New Roman" w:hAnsi="Times New Roman" w:cs="Times New Roman"/>
                <w:b/>
                <w:i/>
                <w:color w:val="000000"/>
                <w:lang w:val="es-CO"/>
              </w:rPr>
            </w:rPrChange>
          </w:rPr>
          <w:t>.</w:t>
        </w:r>
      </w:ins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 xml:space="preserve"> </w:t>
      </w:r>
    </w:p>
    <w:p w14:paraId="2B229B58" w14:textId="70673292" w:rsidR="00E21ECE" w:rsidRPr="008B595C" w:rsidRDefault="00E21ECE" w:rsidP="00742E2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8B595C">
        <w:rPr>
          <w:rFonts w:ascii="Times New Roman" w:hAnsi="Times New Roman" w:cs="Times New Roman"/>
          <w:b/>
          <w:color w:val="000000"/>
          <w:lang w:val="es-CO"/>
        </w:rPr>
        <w:t xml:space="preserve">Nariz </w:t>
      </w:r>
      <w:r w:rsidR="00206995">
        <w:rPr>
          <w:rFonts w:ascii="Cambria Math" w:hAnsi="Cambria Math" w:cs="Times New Roman"/>
          <w:b/>
          <w:color w:val="000000"/>
          <w:lang w:val="es-CO"/>
        </w:rPr>
        <w:t>∉</w:t>
      </w:r>
      <w:r w:rsidRPr="008B595C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E</w:t>
      </w:r>
      <w:ins w:id="16" w:author="Chris" w:date="2015-03-07T17:33:00Z">
        <w:r w:rsidR="00213CA4" w:rsidRPr="00213CA4">
          <w:rPr>
            <w:rFonts w:ascii="Times New Roman" w:hAnsi="Times New Roman" w:cs="Times New Roman"/>
            <w:i/>
            <w:color w:val="000000"/>
            <w:lang w:val="es-CO"/>
            <w:rPrChange w:id="17" w:author="Chris" w:date="2015-03-07T17:33:00Z">
              <w:rPr>
                <w:rFonts w:ascii="Times New Roman" w:hAnsi="Times New Roman" w:cs="Times New Roman"/>
                <w:b/>
                <w:i/>
                <w:color w:val="000000"/>
                <w:lang w:val="es-CO"/>
              </w:rPr>
            </w:rPrChange>
          </w:rPr>
          <w:t>.</w:t>
        </w:r>
      </w:ins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650522DC" w:rsidR="00DE2253" w:rsidRDefault="00DB21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  <w:ins w:id="18" w:author="Chris" w:date="2015-03-07T16:26:00Z">
        <w:r w:rsidR="00F72DB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459CB3F9" w:rsidR="00DE2253" w:rsidRDefault="00204F4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conjuntos creados en la clase de </w:t>
      </w:r>
      <w:ins w:id="19" w:author="Chris" w:date="2015-03-07T16:26:00Z">
        <w:r w:rsidR="00F72DBC">
          <w:rPr>
            <w:rFonts w:ascii="Arial" w:hAnsi="Arial" w:cs="Arial"/>
            <w:sz w:val="18"/>
            <w:szCs w:val="18"/>
            <w:lang w:val="es-ES_tradnl"/>
          </w:rPr>
          <w:t>c</w:t>
        </w:r>
      </w:ins>
      <w:del w:id="20" w:author="Chris" w:date="2015-03-07T16:26:00Z">
        <w:r w:rsidDel="00F72DBC">
          <w:rPr>
            <w:rFonts w:ascii="Arial" w:hAnsi="Arial" w:cs="Arial"/>
            <w:sz w:val="18"/>
            <w:szCs w:val="18"/>
            <w:lang w:val="es-ES_tradnl"/>
          </w:rPr>
          <w:delText>C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iencias </w:t>
      </w:r>
      <w:ins w:id="21" w:author="Chris" w:date="2015-03-07T16:26:00Z">
        <w:r w:rsidR="00F72DBC">
          <w:rPr>
            <w:rFonts w:ascii="Arial" w:hAnsi="Arial" w:cs="Arial"/>
            <w:sz w:val="18"/>
            <w:szCs w:val="18"/>
            <w:lang w:val="es-ES_tradnl"/>
          </w:rPr>
          <w:t>n</w:t>
        </w:r>
      </w:ins>
      <w:del w:id="22" w:author="Chris" w:date="2015-03-07T16:26:00Z">
        <w:r w:rsidDel="00F72DBC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r>
        <w:rPr>
          <w:rFonts w:ascii="Arial" w:hAnsi="Arial" w:cs="Arial"/>
          <w:sz w:val="18"/>
          <w:szCs w:val="18"/>
          <w:lang w:val="es-ES_tradnl"/>
        </w:rPr>
        <w:t>aturales cuando se explicó el cuerpo humano.</w:t>
      </w:r>
      <w:r w:rsidR="00DB216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2ECA2421" w:rsidR="00C531DB" w:rsidRDefault="00204F4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BD8E4DA" wp14:editId="6AD03105">
            <wp:extent cx="3525926" cy="9604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60" cy="97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928E6" w14:textId="6FB30BE0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MA_04_01_CO_REC90_IMG02n.png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307B97" w14:textId="7C7CED20" w:rsidR="00844A91" w:rsidRDefault="00935FD1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E75F3D">
        <w:rPr>
          <w:rFonts w:ascii="Arial" w:hAnsi="Arial" w:cs="Arial"/>
          <w:sz w:val="18"/>
          <w:szCs w:val="18"/>
          <w:lang w:val="es-ES_tradnl"/>
        </w:rPr>
        <w:t>REC90</w:t>
      </w:r>
      <w:r w:rsidR="00204F46">
        <w:rPr>
          <w:rFonts w:ascii="Arial" w:hAnsi="Arial" w:cs="Arial"/>
          <w:sz w:val="18"/>
          <w:szCs w:val="18"/>
          <w:lang w:val="es-ES_tradnl"/>
        </w:rPr>
        <w:t>_</w:t>
      </w:r>
      <w:r w:rsidR="003B7064">
        <w:rPr>
          <w:rFonts w:ascii="Arial" w:hAnsi="Arial" w:cs="Arial"/>
          <w:sz w:val="18"/>
          <w:szCs w:val="18"/>
          <w:lang w:val="es-ES_tradnl"/>
        </w:rPr>
        <w:t>IMG02a.png</w:t>
      </w:r>
    </w:p>
    <w:p w14:paraId="508C67FE" w14:textId="77777777" w:rsidR="00AE7433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7E4ED2" w14:textId="77777777" w:rsidR="00AE7433" w:rsidRPr="007F74EA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12B515" w14:textId="420C0DDD" w:rsidR="008B595C" w:rsidRPr="008B595C" w:rsidRDefault="008B595C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8B595C">
        <w:rPr>
          <w:rFonts w:ascii="Times New Roman" w:hAnsi="Times New Roman" w:cs="Times New Roman"/>
          <w:color w:val="000000"/>
          <w:lang w:val="es-CO"/>
        </w:rPr>
        <w:t xml:space="preserve">Piernas </w:t>
      </w:r>
      <w:r w:rsidR="00206995">
        <w:rPr>
          <w:rFonts w:ascii="Cambria Math" w:hAnsi="Cambria Math" w:cs="Times New Roman"/>
          <w:color w:val="000000"/>
          <w:lang w:val="es-CO"/>
        </w:rPr>
        <w:t>∉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C</w:t>
      </w:r>
      <w:ins w:id="23" w:author="Chris" w:date="2015-03-07T17:33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74EDC676" w14:textId="637CB6D1" w:rsidR="008B595C" w:rsidRPr="003E001B" w:rsidRDefault="008B595C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3E001B">
        <w:rPr>
          <w:rFonts w:ascii="Times New Roman" w:hAnsi="Times New Roman" w:cs="Times New Roman"/>
          <w:b/>
          <w:color w:val="000000"/>
          <w:lang w:val="es-CO"/>
        </w:rPr>
        <w:t xml:space="preserve">Dedos </w:t>
      </w:r>
      <w:r w:rsidR="00206995">
        <w:rPr>
          <w:rFonts w:ascii="Cambria Math" w:hAnsi="Cambria Math" w:cs="Times New Roman"/>
          <w:b/>
          <w:color w:val="000000"/>
          <w:lang w:val="es-CO"/>
        </w:rPr>
        <w:t>∈</w:t>
      </w:r>
      <w:r w:rsidRPr="003E001B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H</w:t>
      </w:r>
      <w:ins w:id="24" w:author="Chris" w:date="2015-03-07T17:33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7B7645AA" w14:textId="427E6078" w:rsidR="003E001B" w:rsidRPr="003E001B" w:rsidRDefault="003E001B" w:rsidP="003E00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206995">
        <w:rPr>
          <w:rFonts w:ascii="Times New Roman" w:hAnsi="Times New Roman" w:cs="Times New Roman"/>
          <w:i/>
          <w:color w:val="000000"/>
          <w:lang w:val="es-CO"/>
        </w:rPr>
        <w:t>E</w:t>
      </w:r>
      <w:r w:rsidRPr="003E001B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color w:val="000000"/>
          <w:lang w:val="es-CO"/>
        </w:rPr>
        <w:t>⊂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C</w:t>
      </w:r>
      <w:ins w:id="25" w:author="Chris" w:date="2015-03-07T17:33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1F54A088" w14:textId="0547AEB1" w:rsidR="003E001B" w:rsidRDefault="003E001B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206995">
        <w:rPr>
          <w:rFonts w:ascii="Times New Roman" w:hAnsi="Times New Roman" w:cs="Times New Roman"/>
          <w:i/>
          <w:color w:val="000000"/>
          <w:lang w:val="es-CO"/>
        </w:rPr>
        <w:t xml:space="preserve">E </w:t>
      </w:r>
      <w:r w:rsidR="00206995">
        <w:rPr>
          <w:rFonts w:ascii="Cambria Math" w:hAnsi="Cambria Math" w:cs="Times New Roman"/>
          <w:color w:val="000000"/>
          <w:lang w:val="es-CO"/>
        </w:rPr>
        <w:t>⊄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H</w:t>
      </w:r>
      <w:ins w:id="26" w:author="Chris" w:date="2015-03-07T17:33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</w:t>
      </w:r>
    </w:p>
    <w:p w14:paraId="0BBE63FD" w14:textId="2A0580A3" w:rsidR="008B595C" w:rsidRPr="00E21ECE" w:rsidRDefault="003E001B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C</w:t>
      </w:r>
      <w:r w:rsidR="008B595C"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b/>
          <w:color w:val="000000"/>
          <w:lang w:val="es-CO"/>
        </w:rPr>
        <w:t>⊂</w:t>
      </w:r>
      <w:r w:rsidR="008B595C"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8B595C" w:rsidRPr="00206995">
        <w:rPr>
          <w:rFonts w:ascii="Times New Roman" w:hAnsi="Times New Roman" w:cs="Times New Roman"/>
          <w:b/>
          <w:i/>
          <w:color w:val="000000"/>
          <w:lang w:val="es-CO"/>
        </w:rPr>
        <w:t>H</w:t>
      </w:r>
      <w:ins w:id="27" w:author="Chris" w:date="2015-03-07T17:34:00Z">
        <w:r w:rsidR="00213CA4" w:rsidRPr="00213CA4">
          <w:rPr>
            <w:rFonts w:ascii="Times New Roman" w:hAnsi="Times New Roman" w:cs="Times New Roman"/>
            <w:i/>
            <w:color w:val="000000"/>
            <w:lang w:val="es-CO"/>
            <w:rPrChange w:id="28" w:author="Chris" w:date="2015-03-07T17:34:00Z">
              <w:rPr>
                <w:rFonts w:ascii="Times New Roman" w:hAnsi="Times New Roman" w:cs="Times New Roman"/>
                <w:b/>
                <w:i/>
                <w:color w:val="000000"/>
                <w:lang w:val="es-CO"/>
              </w:rPr>
            </w:rPrChange>
          </w:rPr>
          <w:t>.</w:t>
        </w:r>
      </w:ins>
      <w:r w:rsidR="008B595C" w:rsidRPr="00206995">
        <w:rPr>
          <w:rFonts w:ascii="Times New Roman" w:hAnsi="Times New Roman" w:cs="Times New Roman"/>
          <w:b/>
          <w:i/>
          <w:color w:val="000000"/>
          <w:lang w:val="es-CO"/>
        </w:rPr>
        <w:t xml:space="preserve"> 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27B11EB7" w:rsidR="00DE2253" w:rsidRDefault="002B018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  <w:ins w:id="29" w:author="Chris" w:date="2015-03-07T16:26:00Z">
        <w:r w:rsidR="00F72DB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50F4225A" w:rsidR="00DE2253" w:rsidRDefault="00C04E0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Julián organizó sus útiles escolares en conjuntos así</w:t>
      </w:r>
      <w:ins w:id="30" w:author="Chris" w:date="2015-03-07T16:26:00Z">
        <w:r w:rsidR="00F72DBC">
          <w:rPr>
            <w:rFonts w:ascii="Arial" w:hAnsi="Arial" w:cs="Arial"/>
            <w:sz w:val="18"/>
            <w:szCs w:val="18"/>
            <w:lang w:val="es-ES_tradnl"/>
          </w:rPr>
          <w:t>:</w:t>
        </w:r>
      </w:ins>
      <w:del w:id="31" w:author="Chris" w:date="2015-03-07T16:26:00Z">
        <w:r w:rsidDel="00F72DBC">
          <w:rPr>
            <w:rFonts w:ascii="Arial" w:hAnsi="Arial" w:cs="Arial"/>
            <w:sz w:val="18"/>
            <w:szCs w:val="18"/>
            <w:lang w:val="es-ES_tradnl"/>
          </w:rPr>
          <w:delText>.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0ADCDFCD" w:rsidR="00C531DB" w:rsidRDefault="007E079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>Es importante que cada conjunto esté encerrado con un color diferente</w:t>
      </w:r>
      <w:ins w:id="32" w:author="Chris" w:date="2015-03-07T16:26:00Z">
        <w:r w:rsidR="00F72DBC">
          <w:rPr>
            <w:rFonts w:ascii="Arial" w:hAnsi="Arial" w:cs="Arial"/>
            <w:noProof/>
            <w:sz w:val="18"/>
            <w:szCs w:val="18"/>
            <w:lang w:val="es-CO" w:eastAsia="es-CO"/>
          </w:rPr>
          <w:t>;</w:t>
        </w:r>
      </w:ins>
      <w:del w:id="33" w:author="Chris" w:date="2015-03-07T16:26:00Z">
        <w:r w:rsidDel="00F72DBC">
          <w:rPr>
            <w:rFonts w:ascii="Arial" w:hAnsi="Arial" w:cs="Arial"/>
            <w:noProof/>
            <w:sz w:val="18"/>
            <w:szCs w:val="18"/>
            <w:lang w:val="es-CO" w:eastAsia="es-CO"/>
          </w:rPr>
          <w:delText>,</w:delText>
        </w:r>
      </w:del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sin embargo</w:t>
      </w:r>
      <w:ins w:id="34" w:author="Chris" w:date="2015-03-07T16:26:00Z">
        <w:r w:rsidR="00F72DBC">
          <w:rPr>
            <w:rFonts w:ascii="Arial" w:hAnsi="Arial" w:cs="Arial"/>
            <w:noProof/>
            <w:sz w:val="18"/>
            <w:szCs w:val="18"/>
            <w:lang w:val="es-CO" w:eastAsia="es-CO"/>
          </w:rPr>
          <w:t>.</w:t>
        </w:r>
      </w:ins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</w:t>
      </w:r>
      <w:r w:rsidR="00BA61C2">
        <w:rPr>
          <w:rFonts w:ascii="Arial" w:hAnsi="Arial" w:cs="Arial"/>
          <w:noProof/>
          <w:sz w:val="18"/>
          <w:szCs w:val="18"/>
          <w:lang w:val="es-CO" w:eastAsia="es-CO"/>
        </w:rPr>
        <w:t>todas las palabras</w:t>
      </w:r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deben ir en color negro</w:t>
      </w:r>
      <w:r w:rsidR="00967E8C">
        <w:rPr>
          <w:rFonts w:ascii="Arial" w:hAnsi="Arial" w:cs="Arial"/>
          <w:noProof/>
          <w:sz w:val="18"/>
          <w:szCs w:val="18"/>
          <w:lang w:val="es-CO" w:eastAsia="es-CO"/>
        </w:rPr>
        <w:t>.</w:t>
      </w:r>
    </w:p>
    <w:p w14:paraId="01EB9F92" w14:textId="5AFDAD69" w:rsidR="007E079C" w:rsidRDefault="00C43AC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7A53E8D" wp14:editId="43658598">
            <wp:extent cx="3152775" cy="12668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A1F0BD" w14:textId="4DCF3FAF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MA_04_01_CO_REC90_IMG03n.png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CAF7C4" w14:textId="1ABB45E2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MA_04_01_CO_REC90_IMG03a.png</w:t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7EB8316" w14:textId="3024B9DE" w:rsidR="00C43AC7" w:rsidRPr="00C43AC7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Cuaderno </w:t>
      </w:r>
      <w:r w:rsidR="00206995">
        <w:rPr>
          <w:rFonts w:ascii="Cambria Math" w:hAnsi="Cambria Math" w:cs="Times New Roman"/>
          <w:b/>
          <w:color w:val="000000"/>
          <w:lang w:val="es-CO"/>
        </w:rPr>
        <w:t>∈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U</w:t>
      </w:r>
      <w:ins w:id="35" w:author="Chris" w:date="2015-03-07T17:34:00Z">
        <w:r w:rsidR="00213CA4" w:rsidRPr="00213CA4">
          <w:rPr>
            <w:rFonts w:ascii="Times New Roman" w:hAnsi="Times New Roman" w:cs="Times New Roman"/>
            <w:i/>
            <w:color w:val="000000"/>
            <w:lang w:val="es-CO"/>
            <w:rPrChange w:id="36" w:author="Chris" w:date="2015-03-07T17:34:00Z">
              <w:rPr>
                <w:rFonts w:ascii="Times New Roman" w:hAnsi="Times New Roman" w:cs="Times New Roman"/>
                <w:b/>
                <w:i/>
                <w:color w:val="000000"/>
                <w:lang w:val="es-CO"/>
              </w:rPr>
            </w:rPrChange>
          </w:rPr>
          <w:t>.</w:t>
        </w:r>
      </w:ins>
    </w:p>
    <w:p w14:paraId="6BD8DBE8" w14:textId="0BFB4C86" w:rsidR="00C43AC7" w:rsidRPr="003E001B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206995">
        <w:rPr>
          <w:rFonts w:ascii="Times New Roman" w:hAnsi="Times New Roman" w:cs="Times New Roman"/>
          <w:i/>
          <w:color w:val="000000"/>
          <w:lang w:val="es-CO"/>
        </w:rPr>
        <w:t>O</w:t>
      </w:r>
      <w:r w:rsidRPr="003E001B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color w:val="000000"/>
          <w:lang w:val="es-CO"/>
        </w:rPr>
        <w:t>⊂</w:t>
      </w:r>
      <w:r w:rsidR="0020699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E</w:t>
      </w:r>
      <w:ins w:id="37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37F5DAAB" w14:textId="42B3601C" w:rsidR="00C43AC7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C43AC7">
        <w:rPr>
          <w:rFonts w:ascii="Times New Roman" w:hAnsi="Times New Roman" w:cs="Times New Roman"/>
          <w:color w:val="000000"/>
          <w:lang w:val="es-CO"/>
        </w:rPr>
        <w:t xml:space="preserve">Regla </w:t>
      </w:r>
      <w:r w:rsidR="00206995">
        <w:rPr>
          <w:rFonts w:ascii="Cambria Math" w:hAnsi="Cambria Math" w:cs="Times New Roman"/>
          <w:color w:val="000000"/>
          <w:lang w:val="es-CO"/>
        </w:rPr>
        <w:t>∈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 xml:space="preserve"> R</w:t>
      </w:r>
      <w:ins w:id="38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68399BD0" w14:textId="767AEB2F" w:rsidR="00C43AC7" w:rsidRPr="00C43AC7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O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206995">
        <w:rPr>
          <w:rFonts w:ascii="Cambria Math" w:hAnsi="Cambria Math" w:cs="Times New Roman"/>
          <w:b/>
          <w:color w:val="000000"/>
          <w:lang w:val="es-CO"/>
        </w:rPr>
        <w:t>⊄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b/>
          <w:i/>
          <w:color w:val="000000"/>
          <w:lang w:val="es-CO"/>
        </w:rPr>
        <w:t>R</w:t>
      </w:r>
      <w:ins w:id="39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0BA0F2E2" w14:textId="649D622F" w:rsidR="00C43AC7" w:rsidRPr="00C43AC7" w:rsidRDefault="00C43AC7" w:rsidP="0075799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C43AC7">
        <w:rPr>
          <w:rFonts w:ascii="Times New Roman" w:hAnsi="Times New Roman" w:cs="Times New Roman"/>
          <w:color w:val="000000"/>
          <w:lang w:val="es-CO"/>
        </w:rPr>
        <w:t xml:space="preserve">Lápiz </w:t>
      </w:r>
      <w:r w:rsidR="00206995">
        <w:rPr>
          <w:rFonts w:ascii="Cambria Math" w:hAnsi="Cambria Math" w:cs="Times New Roman"/>
          <w:color w:val="000000"/>
          <w:lang w:val="es-CO"/>
        </w:rPr>
        <w:t>∉</w:t>
      </w:r>
      <w:r w:rsidRPr="00C43AC7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206995">
        <w:rPr>
          <w:rFonts w:ascii="Times New Roman" w:hAnsi="Times New Roman" w:cs="Times New Roman"/>
          <w:i/>
          <w:color w:val="000000"/>
          <w:lang w:val="es-CO"/>
        </w:rPr>
        <w:t>R</w:t>
      </w:r>
      <w:ins w:id="40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BEF98A" w14:textId="56827E3C" w:rsidR="00E8184F" w:rsidRDefault="00E8184F" w:rsidP="00E818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  <w:ins w:id="41" w:author="Chris" w:date="2015-03-07T16:27:00Z">
        <w:r w:rsidR="00F72DB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67319791" w:rsidR="00DE2253" w:rsidRDefault="00ED35D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Julián organizó sus útiles escolares en conjuntos así</w:t>
      </w:r>
      <w:ins w:id="42" w:author="Chris" w:date="2015-03-07T16:27:00Z">
        <w:r w:rsidR="00F72DBC">
          <w:rPr>
            <w:rFonts w:ascii="Arial" w:hAnsi="Arial" w:cs="Arial"/>
            <w:sz w:val="18"/>
            <w:szCs w:val="18"/>
            <w:lang w:val="es-ES_tradnl"/>
          </w:rPr>
          <w:t>:</w:t>
        </w:r>
      </w:ins>
      <w:del w:id="43" w:author="Chris" w:date="2015-03-07T16:27:00Z">
        <w:r w:rsidR="00E8184F" w:rsidDel="00F72DBC">
          <w:rPr>
            <w:rFonts w:ascii="Arial" w:hAnsi="Arial" w:cs="Arial"/>
            <w:sz w:val="18"/>
            <w:szCs w:val="18"/>
            <w:lang w:val="es-ES_tradnl"/>
          </w:rPr>
          <w:delText>.</w:delText>
        </w:r>
      </w:del>
      <w:r w:rsidR="00E8184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39308F3" w14:textId="648027B5" w:rsidR="00ED35D7" w:rsidRDefault="00ED35D7" w:rsidP="00ED35D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>Es importante que cada conjunto esté encerrado con un color diferente</w:t>
      </w:r>
      <w:ins w:id="44" w:author="Chris" w:date="2015-03-07T16:27:00Z">
        <w:r w:rsidR="00F72DBC">
          <w:rPr>
            <w:rFonts w:ascii="Arial" w:hAnsi="Arial" w:cs="Arial"/>
            <w:noProof/>
            <w:sz w:val="18"/>
            <w:szCs w:val="18"/>
            <w:lang w:val="es-CO" w:eastAsia="es-CO"/>
          </w:rPr>
          <w:t>;</w:t>
        </w:r>
      </w:ins>
      <w:del w:id="45" w:author="Chris" w:date="2015-03-07T16:27:00Z">
        <w:r w:rsidDel="00F72DBC">
          <w:rPr>
            <w:rFonts w:ascii="Arial" w:hAnsi="Arial" w:cs="Arial"/>
            <w:noProof/>
            <w:sz w:val="18"/>
            <w:szCs w:val="18"/>
            <w:lang w:val="es-CO" w:eastAsia="es-CO"/>
          </w:rPr>
          <w:delText>,</w:delText>
        </w:r>
      </w:del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sin embargo</w:t>
      </w:r>
      <w:ins w:id="46" w:author="Chris" w:date="2015-03-07T16:27:00Z">
        <w:r w:rsidR="00F72DBC">
          <w:rPr>
            <w:rFonts w:ascii="Arial" w:hAnsi="Arial" w:cs="Arial"/>
            <w:noProof/>
            <w:sz w:val="18"/>
            <w:szCs w:val="18"/>
            <w:lang w:val="es-CO" w:eastAsia="es-CO"/>
          </w:rPr>
          <w:t>,</w:t>
        </w:r>
      </w:ins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todas las palabras deben ir en color negro.</w:t>
      </w:r>
    </w:p>
    <w:p w14:paraId="7ACB1DF4" w14:textId="77777777" w:rsidR="00ED35D7" w:rsidRDefault="00ED35D7" w:rsidP="00ED35D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D490503" wp14:editId="5552292B">
            <wp:extent cx="3152775" cy="1266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06A2" w14:textId="1D96F71E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74A175" w14:textId="4CBB42B7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MA_04_01_CO_REC90_IMG04n.png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FB5573" w14:textId="5AC20DB3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MA_04_01_CO_REC90_IMG04a.png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967B15A" w14:textId="04CC8583" w:rsidR="00ED35D7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Compás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b/>
          <w:color w:val="000000"/>
          <w:lang w:val="es-CO"/>
        </w:rPr>
        <w:t>∈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O</w:t>
      </w:r>
      <w:ins w:id="47" w:author="Chris" w:date="2015-03-07T17:34:00Z">
        <w:r w:rsidR="00213CA4">
          <w:rPr>
            <w:rFonts w:ascii="Times New Roman" w:hAnsi="Times New Roman" w:cs="Times New Roman"/>
            <w:color w:val="000000"/>
            <w:lang w:val="es-CO"/>
          </w:rPr>
          <w:t>.</w:t>
        </w:r>
      </w:ins>
    </w:p>
    <w:p w14:paraId="0B8219AE" w14:textId="352A9D4D" w:rsidR="00ED35D7" w:rsidRPr="00ED35D7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ED35D7">
        <w:rPr>
          <w:rFonts w:ascii="Times New Roman" w:hAnsi="Times New Roman" w:cs="Times New Roman"/>
          <w:b/>
          <w:color w:val="000000"/>
          <w:lang w:val="es-CO"/>
        </w:rPr>
        <w:lastRenderedPageBreak/>
        <w:t xml:space="preserve">Colores </w:t>
      </w:r>
      <w:r w:rsidR="00315D55">
        <w:rPr>
          <w:rFonts w:ascii="Cambria Math" w:hAnsi="Cambria Math" w:cs="Times New Roman"/>
          <w:b/>
          <w:color w:val="000000"/>
          <w:lang w:val="es-CO"/>
        </w:rPr>
        <w:t>∉</w:t>
      </w:r>
      <w:r w:rsidRPr="00ED35D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>E</w:t>
      </w:r>
      <w:ins w:id="48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520029F1" w14:textId="3EE15AFB" w:rsidR="00ED35D7" w:rsidRPr="003E001B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315D55">
        <w:rPr>
          <w:rFonts w:ascii="Times New Roman" w:hAnsi="Times New Roman" w:cs="Times New Roman"/>
          <w:i/>
          <w:color w:val="000000"/>
          <w:lang w:val="es-CO"/>
        </w:rPr>
        <w:t>R</w:t>
      </w:r>
      <w:r w:rsidRPr="003E001B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color w:val="000000"/>
          <w:lang w:val="es-CO"/>
        </w:rPr>
        <w:t>⊂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i/>
          <w:color w:val="000000"/>
          <w:lang w:val="es-CO"/>
        </w:rPr>
        <w:t>E</w:t>
      </w:r>
      <w:ins w:id="49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76FB2295" w14:textId="666C1803" w:rsidR="00ED35D7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Borrador </w:t>
      </w:r>
      <w:r w:rsidR="00315D55">
        <w:rPr>
          <w:rFonts w:ascii="Cambria Math" w:hAnsi="Cambria Math" w:cs="Times New Roman"/>
          <w:color w:val="000000"/>
          <w:lang w:val="es-CO"/>
        </w:rPr>
        <w:t>∉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i/>
          <w:color w:val="000000"/>
          <w:lang w:val="es-CO"/>
        </w:rPr>
        <w:t>U</w:t>
      </w:r>
      <w:ins w:id="50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55801133" w14:textId="5BE21A35" w:rsidR="00ED35D7" w:rsidRPr="00712AD6" w:rsidRDefault="00ED35D7" w:rsidP="00696A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>R</w:t>
      </w:r>
      <w:r w:rsidRPr="00712AD6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b/>
          <w:color w:val="000000"/>
          <w:lang w:val="es-CO"/>
        </w:rPr>
        <w:t>⊂</w:t>
      </w:r>
      <w:r w:rsidRPr="00712AD6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>U</w:t>
      </w:r>
      <w:ins w:id="51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F5CC20" w14:textId="2380475D" w:rsidR="00ED603E" w:rsidRDefault="00ED603E" w:rsidP="00ED60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  <w:ins w:id="52" w:author="Chris" w:date="2015-03-07T16:27:00Z">
        <w:r w:rsidR="00F72DB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2A89BB8D" w:rsidR="00DE2253" w:rsidRDefault="00F06F1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papá de Pedro creó tres conjuntos para codificar los productos que su empresa vende. </w:t>
      </w:r>
      <w:r w:rsidR="0067412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F256DE9" w:rsidR="00C531DB" w:rsidRDefault="00F852E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9F68E30" wp14:editId="62B99BBB">
            <wp:extent cx="5318150" cy="82219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40" cy="836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11232" w14:textId="1AE8DD53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946C89" w14:textId="31620AA9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MA_04_01_CO_REC90_IMG05n.png</w:t>
      </w: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BE99CE" w14:textId="232D4228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MA_04_01_CO_REC90_IMG05a.png</w:t>
      </w:r>
    </w:p>
    <w:p w14:paraId="0912045E" w14:textId="193FD442" w:rsidR="00C531DB" w:rsidRPr="007F74EA" w:rsidRDefault="00C531DB" w:rsidP="00F852E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7C847AA" w14:textId="0C144B68" w:rsidR="00C92905" w:rsidRDefault="00C92905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85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b/>
          <w:color w:val="000000"/>
          <w:lang w:val="es-CO"/>
        </w:rPr>
        <w:t>∈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>N</w:t>
      </w:r>
      <w:ins w:id="53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0461F3E0" w14:textId="019D9AB2" w:rsidR="00C92905" w:rsidRDefault="00C92905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s-CO"/>
        </w:rPr>
      </w:pPr>
      <w:r w:rsidRPr="00315D55">
        <w:rPr>
          <w:rFonts w:ascii="Times New Roman" w:hAnsi="Times New Roman" w:cs="Times New Roman"/>
          <w:i/>
          <w:color w:val="000000"/>
          <w:lang w:val="es-CO"/>
        </w:rPr>
        <w:t>P</w:t>
      </w:r>
      <w:r w:rsidRPr="00C92905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color w:val="000000"/>
          <w:lang w:val="es-CO"/>
        </w:rPr>
        <w:t>⊄</w:t>
      </w:r>
      <w:r w:rsidRPr="00C9290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i/>
          <w:color w:val="000000"/>
          <w:lang w:val="es-CO"/>
        </w:rPr>
        <w:t>N</w:t>
      </w:r>
      <w:ins w:id="54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0B353813" w14:textId="16443DD6" w:rsidR="00C92905" w:rsidRDefault="00C92905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 xml:space="preserve">43 </w:t>
      </w:r>
      <w:r w:rsidR="00315D55">
        <w:rPr>
          <w:rFonts w:ascii="Cambria Math" w:hAnsi="Cambria Math" w:cs="Times New Roman"/>
          <w:b/>
          <w:color w:val="000000"/>
          <w:lang w:val="es-CO"/>
        </w:rPr>
        <w:t>∈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>I</w:t>
      </w:r>
      <w:ins w:id="55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1FA77170" w14:textId="530503CC" w:rsidR="00C92905" w:rsidRDefault="003B7064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lang w:val="es-CO"/>
        </w:rPr>
      </w:pPr>
      <w:r w:rsidRPr="00315D55">
        <w:rPr>
          <w:rFonts w:ascii="Times New Roman" w:hAnsi="Times New Roman" w:cs="Times New Roman"/>
          <w:i/>
          <w:color w:val="000000"/>
          <w:lang w:val="es-CO"/>
        </w:rPr>
        <w:t>E</w:t>
      </w:r>
      <w:r w:rsidR="00C92905"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color w:val="000000"/>
          <w:lang w:val="es-CO"/>
        </w:rPr>
        <w:t>⊂</w:t>
      </w:r>
      <w:r w:rsidR="00C92905"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C92905" w:rsidRPr="00315D55">
        <w:rPr>
          <w:rFonts w:ascii="Times New Roman" w:hAnsi="Times New Roman" w:cs="Times New Roman"/>
          <w:i/>
          <w:color w:val="000000"/>
          <w:lang w:val="es-CO"/>
        </w:rPr>
        <w:t>N</w:t>
      </w:r>
      <w:ins w:id="56" w:author="Chris" w:date="2015-03-07T17:34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  <w:r w:rsidR="00C9290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</w:p>
    <w:p w14:paraId="145F56A3" w14:textId="026F9246" w:rsidR="008C72D5" w:rsidRPr="00C92905" w:rsidRDefault="00C92905" w:rsidP="00B9262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>P</w:t>
      </w:r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315D55">
        <w:rPr>
          <w:rFonts w:ascii="Cambria Math" w:hAnsi="Cambria Math" w:cs="Times New Roman"/>
          <w:b/>
          <w:color w:val="000000"/>
          <w:lang w:val="es-CO"/>
        </w:rPr>
        <w:t>⊄</w:t>
      </w:r>
      <w:r w:rsidRPr="00315D55">
        <w:rPr>
          <w:rFonts w:ascii="Times New Roman" w:hAnsi="Times New Roman" w:cs="Times New Roman"/>
          <w:b/>
          <w:i/>
          <w:color w:val="000000"/>
          <w:lang w:val="es-CO"/>
        </w:rPr>
        <w:t xml:space="preserve"> </w:t>
      </w:r>
      <w:r w:rsidR="003B7064" w:rsidRPr="00315D55">
        <w:rPr>
          <w:rFonts w:ascii="Times New Roman" w:hAnsi="Times New Roman" w:cs="Times New Roman"/>
          <w:b/>
          <w:i/>
          <w:color w:val="000000"/>
          <w:lang w:val="es-CO"/>
        </w:rPr>
        <w:t>E</w:t>
      </w:r>
      <w:ins w:id="57" w:author="Chris" w:date="2015-03-07T17:35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8E3D7E" w14:textId="10BCDC79" w:rsidR="007C3AE2" w:rsidRPr="009510B5" w:rsidRDefault="007C3AE2" w:rsidP="007C3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5D9B76F" w14:textId="0B3E70E3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  <w:ins w:id="58" w:author="Chris" w:date="2015-03-07T16:27:00Z">
        <w:r w:rsidR="00F72DBC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C5EDAB2" w14:textId="77777777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</w:p>
    <w:p w14:paraId="4DF8A013" w14:textId="77777777" w:rsidR="007C3AE2" w:rsidRPr="009510B5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</w:p>
    <w:p w14:paraId="5621E8B2" w14:textId="77777777" w:rsidR="007C3AE2" w:rsidRPr="007F74EA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DE8CECD" w14:textId="77777777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papá de Pedro creó tres conjuntos para codificar los productos que su empresa vende.  </w:t>
      </w:r>
    </w:p>
    <w:p w14:paraId="17527C05" w14:textId="77777777" w:rsidR="007C3AE2" w:rsidRPr="0072270A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</w:p>
    <w:p w14:paraId="526C94DF" w14:textId="77777777" w:rsidR="007C3AE2" w:rsidRPr="0072270A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80CAC" w14:textId="77777777" w:rsidR="007C3AE2" w:rsidRDefault="007C3AE2" w:rsidP="007C3AE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62AFE46" w14:textId="77777777" w:rsidR="007C3AE2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3E51E51" wp14:editId="77C8CC8F">
            <wp:extent cx="5318150" cy="8221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40" cy="836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698A76" w14:textId="77777777" w:rsidR="007C3AE2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F1B234" w14:textId="77777777" w:rsidR="007C3AE2" w:rsidRDefault="007C3AE2" w:rsidP="007C3AE2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4FB959" w14:textId="5CD3B4FB" w:rsidR="003B7064" w:rsidRPr="00C531DB" w:rsidRDefault="003B7064" w:rsidP="003B706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MA_04_01_CO_REC90_IMG06n.png</w:t>
      </w:r>
    </w:p>
    <w:p w14:paraId="5C4E267E" w14:textId="77777777" w:rsidR="007C3AE2" w:rsidRPr="00C531DB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27930E" w14:textId="77777777" w:rsidR="007C3AE2" w:rsidRPr="00C531DB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414D6A" w14:textId="77777777" w:rsidR="007C3AE2" w:rsidRDefault="007C3AE2" w:rsidP="007C3AE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E43A05F" w14:textId="76AD29E1" w:rsidR="007C3AE2" w:rsidRPr="007F74EA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E75F3D">
        <w:rPr>
          <w:rFonts w:ascii="Arial" w:hAnsi="Arial" w:cs="Arial"/>
          <w:sz w:val="18"/>
          <w:szCs w:val="18"/>
          <w:lang w:val="es-ES_tradnl"/>
        </w:rPr>
        <w:t>REC90</w:t>
      </w:r>
      <w:r>
        <w:rPr>
          <w:rFonts w:ascii="Arial" w:hAnsi="Arial" w:cs="Arial"/>
          <w:sz w:val="18"/>
          <w:szCs w:val="18"/>
          <w:lang w:val="es-ES_tradnl"/>
        </w:rPr>
        <w:t>_</w:t>
      </w:r>
      <w:r w:rsidR="003B7064">
        <w:rPr>
          <w:rFonts w:ascii="Arial" w:hAnsi="Arial" w:cs="Arial"/>
          <w:sz w:val="18"/>
          <w:szCs w:val="18"/>
          <w:lang w:val="es-ES_tradnl"/>
        </w:rPr>
        <w:t>IMG06a.png</w:t>
      </w:r>
    </w:p>
    <w:p w14:paraId="536C0D37" w14:textId="77777777" w:rsidR="007C3AE2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43D35D" w14:textId="77777777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C9D5E54" w14:textId="0D4B4B78" w:rsidR="00C92905" w:rsidRPr="00C92905" w:rsidRDefault="00C92905" w:rsidP="00C92905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C92905">
        <w:rPr>
          <w:rFonts w:ascii="Times New Roman" w:hAnsi="Times New Roman" w:cs="Times New Roman"/>
          <w:color w:val="000000"/>
          <w:lang w:val="es-CO"/>
        </w:rPr>
        <w:t xml:space="preserve">98 </w:t>
      </w:r>
      <w:r w:rsidR="00F91C4B">
        <w:rPr>
          <w:rFonts w:ascii="Cambria Math" w:hAnsi="Cambria Math" w:cs="Times New Roman"/>
          <w:color w:val="000000"/>
          <w:lang w:val="es-CO"/>
        </w:rPr>
        <w:t>∈</w:t>
      </w:r>
      <w:r w:rsidRPr="00C9290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F91C4B">
        <w:rPr>
          <w:rFonts w:ascii="Times New Roman" w:hAnsi="Times New Roman" w:cs="Times New Roman"/>
          <w:i/>
          <w:color w:val="000000"/>
          <w:lang w:val="es-CO"/>
        </w:rPr>
        <w:t>P</w:t>
      </w:r>
      <w:ins w:id="59" w:author="Chris" w:date="2015-03-07T17:35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5EC60D9A" w14:textId="1C9AEB60" w:rsidR="00C92905" w:rsidRPr="00C92905" w:rsidRDefault="00C92905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lang w:val="es-CO"/>
        </w:rPr>
      </w:pPr>
      <w:r w:rsidRPr="00F91C4B">
        <w:rPr>
          <w:rFonts w:ascii="Times New Roman" w:hAnsi="Times New Roman" w:cs="Times New Roman"/>
          <w:b/>
          <w:i/>
          <w:color w:val="000000"/>
          <w:lang w:val="es-CO"/>
        </w:rPr>
        <w:t>P</w:t>
      </w:r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F91C4B">
        <w:rPr>
          <w:rFonts w:ascii="Cambria Math" w:hAnsi="Cambria Math" w:cs="Times New Roman"/>
          <w:b/>
          <w:color w:val="000000"/>
          <w:lang w:val="es-CO"/>
        </w:rPr>
        <w:t>⊂</w:t>
      </w:r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F91C4B">
        <w:rPr>
          <w:rFonts w:ascii="Times New Roman" w:hAnsi="Times New Roman" w:cs="Times New Roman"/>
          <w:b/>
          <w:i/>
          <w:color w:val="000000"/>
          <w:lang w:val="es-CO"/>
        </w:rPr>
        <w:t>N</w:t>
      </w:r>
      <w:ins w:id="60" w:author="Chris" w:date="2015-03-07T17:35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</w:p>
    <w:p w14:paraId="233915CF" w14:textId="7E4495DB" w:rsidR="00C92905" w:rsidRPr="002A3CE0" w:rsidRDefault="003B7064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000000"/>
          <w:lang w:val="es-CO"/>
        </w:rPr>
      </w:pPr>
      <w:r w:rsidRPr="00F91C4B">
        <w:rPr>
          <w:rFonts w:ascii="Times New Roman" w:hAnsi="Times New Roman" w:cs="Times New Roman"/>
          <w:i/>
          <w:color w:val="000000"/>
          <w:lang w:val="es-CO"/>
        </w:rPr>
        <w:t>E</w:t>
      </w:r>
      <w:r w:rsidR="00C92905" w:rsidRPr="002A3CE0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F91C4B">
        <w:rPr>
          <w:rFonts w:ascii="Cambria Math" w:hAnsi="Cambria Math" w:cs="Times New Roman"/>
          <w:color w:val="000000"/>
          <w:lang w:val="es-CO"/>
        </w:rPr>
        <w:t>⊂</w:t>
      </w:r>
      <w:r w:rsidR="00C92905" w:rsidRPr="002A3CE0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C92905" w:rsidRPr="00F91C4B">
        <w:rPr>
          <w:rFonts w:ascii="Times New Roman" w:hAnsi="Times New Roman" w:cs="Times New Roman"/>
          <w:i/>
          <w:color w:val="000000"/>
          <w:lang w:val="es-CO"/>
        </w:rPr>
        <w:t>P</w:t>
      </w:r>
      <w:ins w:id="61" w:author="Chris" w:date="2015-03-07T17:35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6B5D8113" w14:textId="2835FB44" w:rsidR="00C92905" w:rsidRDefault="002A3CE0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lang w:val="es-CO"/>
        </w:rPr>
      </w:pPr>
      <w:r w:rsidRPr="002A3CE0">
        <w:rPr>
          <w:rFonts w:ascii="Times New Roman" w:hAnsi="Times New Roman" w:cs="Times New Roman"/>
          <w:b/>
          <w:color w:val="000000"/>
          <w:lang w:val="es-CO"/>
        </w:rPr>
        <w:lastRenderedPageBreak/>
        <w:t xml:space="preserve">91 </w:t>
      </w:r>
      <w:r w:rsidR="00F91C4B">
        <w:rPr>
          <w:rFonts w:ascii="Cambria Math" w:hAnsi="Cambria Math" w:cs="Times New Roman"/>
          <w:b/>
          <w:color w:val="000000"/>
          <w:lang w:val="es-CO"/>
        </w:rPr>
        <w:t>∈</w:t>
      </w:r>
      <w:r w:rsidR="003B7064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3B7064" w:rsidRPr="00F91C4B">
        <w:rPr>
          <w:rFonts w:ascii="Times New Roman" w:hAnsi="Times New Roman" w:cs="Times New Roman"/>
          <w:b/>
          <w:i/>
          <w:color w:val="000000"/>
          <w:lang w:val="es-CO"/>
        </w:rPr>
        <w:t>E</w:t>
      </w:r>
      <w:ins w:id="62" w:author="Chris" w:date="2015-03-07T17:35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17F40B18" w14:textId="39F535F2" w:rsidR="002A3CE0" w:rsidRPr="002A3CE0" w:rsidRDefault="002A3CE0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000000"/>
          <w:lang w:val="es-CO"/>
        </w:rPr>
      </w:pPr>
      <w:r w:rsidRPr="002A3CE0">
        <w:rPr>
          <w:rFonts w:ascii="Times New Roman" w:hAnsi="Times New Roman" w:cs="Times New Roman"/>
          <w:color w:val="000000"/>
          <w:lang w:val="es-CO"/>
        </w:rPr>
        <w:t xml:space="preserve">5 </w:t>
      </w:r>
      <w:r w:rsidR="00F91C4B">
        <w:rPr>
          <w:rFonts w:ascii="Cambria Math" w:hAnsi="Cambria Math" w:cs="Times New Roman"/>
          <w:color w:val="000000"/>
          <w:lang w:val="es-CO"/>
        </w:rPr>
        <w:t>∈</w:t>
      </w:r>
      <w:r w:rsidRPr="002A3CE0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B7064" w:rsidRPr="00F91C4B">
        <w:rPr>
          <w:rFonts w:ascii="Times New Roman" w:hAnsi="Times New Roman" w:cs="Times New Roman"/>
          <w:i/>
          <w:color w:val="000000"/>
          <w:lang w:val="es-CO"/>
        </w:rPr>
        <w:t>E</w:t>
      </w:r>
      <w:ins w:id="63" w:author="Chris" w:date="2015-03-07T17:35:00Z">
        <w:r w:rsidR="00213CA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  <w:bookmarkStart w:id="64" w:name="_GoBack"/>
      <w:bookmarkEnd w:id="64"/>
    </w:p>
    <w:sectPr w:rsidR="002A3CE0" w:rsidRPr="002A3CE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0463F"/>
    <w:multiLevelType w:val="hybridMultilevel"/>
    <w:tmpl w:val="2576942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A3B4E"/>
    <w:multiLevelType w:val="hybridMultilevel"/>
    <w:tmpl w:val="C20A8B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C5086"/>
    <w:multiLevelType w:val="hybridMultilevel"/>
    <w:tmpl w:val="407C4E60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A0704"/>
    <w:multiLevelType w:val="hybridMultilevel"/>
    <w:tmpl w:val="EFBCABC6"/>
    <w:lvl w:ilvl="0" w:tplc="C4A6A406">
      <w:start w:val="3"/>
      <w:numFmt w:val="bullet"/>
      <w:lvlText w:val=""/>
      <w:lvlJc w:val="left"/>
      <w:pPr>
        <w:ind w:left="927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56D4437E"/>
    <w:multiLevelType w:val="hybridMultilevel"/>
    <w:tmpl w:val="6A20DC12"/>
    <w:lvl w:ilvl="0" w:tplc="FE8CC64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531B6"/>
    <w:multiLevelType w:val="hybridMultilevel"/>
    <w:tmpl w:val="97E47C5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D0605"/>
    <w:multiLevelType w:val="hybridMultilevel"/>
    <w:tmpl w:val="FA58B5FA"/>
    <w:lvl w:ilvl="0" w:tplc="C29C6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48A3"/>
    <w:rsid w:val="000719EE"/>
    <w:rsid w:val="000A1FAB"/>
    <w:rsid w:val="000B20BA"/>
    <w:rsid w:val="00104E5C"/>
    <w:rsid w:val="0010765A"/>
    <w:rsid w:val="00112487"/>
    <w:rsid w:val="00120E5A"/>
    <w:rsid w:val="00123721"/>
    <w:rsid w:val="00125D25"/>
    <w:rsid w:val="001A10B1"/>
    <w:rsid w:val="001B092E"/>
    <w:rsid w:val="001B1A29"/>
    <w:rsid w:val="001B3983"/>
    <w:rsid w:val="001D2148"/>
    <w:rsid w:val="001E2043"/>
    <w:rsid w:val="001E4A5B"/>
    <w:rsid w:val="00204F46"/>
    <w:rsid w:val="00206995"/>
    <w:rsid w:val="00213CA4"/>
    <w:rsid w:val="002233BF"/>
    <w:rsid w:val="00227850"/>
    <w:rsid w:val="00230D9D"/>
    <w:rsid w:val="00234017"/>
    <w:rsid w:val="00254FDB"/>
    <w:rsid w:val="0025789D"/>
    <w:rsid w:val="00294586"/>
    <w:rsid w:val="002A3CE0"/>
    <w:rsid w:val="002A4EDC"/>
    <w:rsid w:val="002B0186"/>
    <w:rsid w:val="002B2F09"/>
    <w:rsid w:val="002B7E96"/>
    <w:rsid w:val="002E30A7"/>
    <w:rsid w:val="002E4EE6"/>
    <w:rsid w:val="002F3F12"/>
    <w:rsid w:val="00310686"/>
    <w:rsid w:val="00315D55"/>
    <w:rsid w:val="00317F44"/>
    <w:rsid w:val="00326C60"/>
    <w:rsid w:val="00332322"/>
    <w:rsid w:val="00340C3A"/>
    <w:rsid w:val="00342E6F"/>
    <w:rsid w:val="00345260"/>
    <w:rsid w:val="00353644"/>
    <w:rsid w:val="0036258A"/>
    <w:rsid w:val="003A458C"/>
    <w:rsid w:val="003B49B4"/>
    <w:rsid w:val="003B7064"/>
    <w:rsid w:val="003D72B3"/>
    <w:rsid w:val="003E001B"/>
    <w:rsid w:val="004024BA"/>
    <w:rsid w:val="00411F22"/>
    <w:rsid w:val="00417B06"/>
    <w:rsid w:val="004375B6"/>
    <w:rsid w:val="0045712C"/>
    <w:rsid w:val="00464FE7"/>
    <w:rsid w:val="004704F3"/>
    <w:rsid w:val="00485C72"/>
    <w:rsid w:val="00495119"/>
    <w:rsid w:val="004A1C0A"/>
    <w:rsid w:val="004A4A9C"/>
    <w:rsid w:val="004D1320"/>
    <w:rsid w:val="00506868"/>
    <w:rsid w:val="00510FE7"/>
    <w:rsid w:val="0052013C"/>
    <w:rsid w:val="005513FA"/>
    <w:rsid w:val="00551D6E"/>
    <w:rsid w:val="00552D7C"/>
    <w:rsid w:val="00571C43"/>
    <w:rsid w:val="00584F8B"/>
    <w:rsid w:val="005B210B"/>
    <w:rsid w:val="005C209B"/>
    <w:rsid w:val="005D3CC8"/>
    <w:rsid w:val="005F4C68"/>
    <w:rsid w:val="00611072"/>
    <w:rsid w:val="00616529"/>
    <w:rsid w:val="00630169"/>
    <w:rsid w:val="00630473"/>
    <w:rsid w:val="0063490D"/>
    <w:rsid w:val="00647430"/>
    <w:rsid w:val="00674122"/>
    <w:rsid w:val="006756F2"/>
    <w:rsid w:val="00675E99"/>
    <w:rsid w:val="00683A57"/>
    <w:rsid w:val="006907A4"/>
    <w:rsid w:val="0069798F"/>
    <w:rsid w:val="006A32CE"/>
    <w:rsid w:val="006A3851"/>
    <w:rsid w:val="006B1C75"/>
    <w:rsid w:val="006C5EF2"/>
    <w:rsid w:val="006D02A8"/>
    <w:rsid w:val="006E1C59"/>
    <w:rsid w:val="006E32EF"/>
    <w:rsid w:val="006F1FE3"/>
    <w:rsid w:val="00712AD6"/>
    <w:rsid w:val="00713B23"/>
    <w:rsid w:val="0072270A"/>
    <w:rsid w:val="007343A5"/>
    <w:rsid w:val="00741F4D"/>
    <w:rsid w:val="00742D83"/>
    <w:rsid w:val="00742E65"/>
    <w:rsid w:val="0074775C"/>
    <w:rsid w:val="007768A4"/>
    <w:rsid w:val="00792588"/>
    <w:rsid w:val="007A2B2C"/>
    <w:rsid w:val="007A3237"/>
    <w:rsid w:val="007B25C8"/>
    <w:rsid w:val="007B521F"/>
    <w:rsid w:val="007B7770"/>
    <w:rsid w:val="007C0220"/>
    <w:rsid w:val="007C28CE"/>
    <w:rsid w:val="007C3AE2"/>
    <w:rsid w:val="007D0493"/>
    <w:rsid w:val="007D2825"/>
    <w:rsid w:val="007D4CAB"/>
    <w:rsid w:val="007E079C"/>
    <w:rsid w:val="007F74EA"/>
    <w:rsid w:val="00820D13"/>
    <w:rsid w:val="00844A91"/>
    <w:rsid w:val="008752D9"/>
    <w:rsid w:val="00881754"/>
    <w:rsid w:val="008932B9"/>
    <w:rsid w:val="008A0F6E"/>
    <w:rsid w:val="008B595C"/>
    <w:rsid w:val="008C25DC"/>
    <w:rsid w:val="008C6F76"/>
    <w:rsid w:val="008C72D5"/>
    <w:rsid w:val="00923C89"/>
    <w:rsid w:val="009320AC"/>
    <w:rsid w:val="00935FD1"/>
    <w:rsid w:val="00945E45"/>
    <w:rsid w:val="009510B5"/>
    <w:rsid w:val="00953886"/>
    <w:rsid w:val="0096095D"/>
    <w:rsid w:val="00967E8C"/>
    <w:rsid w:val="0099088A"/>
    <w:rsid w:val="00992AB9"/>
    <w:rsid w:val="009A1BD6"/>
    <w:rsid w:val="009C4689"/>
    <w:rsid w:val="009C6697"/>
    <w:rsid w:val="009E7DAC"/>
    <w:rsid w:val="009F074B"/>
    <w:rsid w:val="00A126B1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0F1F"/>
    <w:rsid w:val="00AE458C"/>
    <w:rsid w:val="00AE7433"/>
    <w:rsid w:val="00AF23DF"/>
    <w:rsid w:val="00B0282E"/>
    <w:rsid w:val="00B133FE"/>
    <w:rsid w:val="00B41E8A"/>
    <w:rsid w:val="00B45ECD"/>
    <w:rsid w:val="00B51D60"/>
    <w:rsid w:val="00B5250C"/>
    <w:rsid w:val="00B55138"/>
    <w:rsid w:val="00B82416"/>
    <w:rsid w:val="00B92165"/>
    <w:rsid w:val="00BA61C2"/>
    <w:rsid w:val="00BC129D"/>
    <w:rsid w:val="00BC2254"/>
    <w:rsid w:val="00BD1FFA"/>
    <w:rsid w:val="00C04E0C"/>
    <w:rsid w:val="00C0683E"/>
    <w:rsid w:val="00C209AE"/>
    <w:rsid w:val="00C219A9"/>
    <w:rsid w:val="00C34A1F"/>
    <w:rsid w:val="00C35567"/>
    <w:rsid w:val="00C43AC7"/>
    <w:rsid w:val="00C43F55"/>
    <w:rsid w:val="00C531DB"/>
    <w:rsid w:val="00C7411E"/>
    <w:rsid w:val="00C801EC"/>
    <w:rsid w:val="00C82D30"/>
    <w:rsid w:val="00C84826"/>
    <w:rsid w:val="00C92905"/>
    <w:rsid w:val="00C92E0A"/>
    <w:rsid w:val="00CA5658"/>
    <w:rsid w:val="00CB02D2"/>
    <w:rsid w:val="00CD0B3B"/>
    <w:rsid w:val="00CD2245"/>
    <w:rsid w:val="00CE7115"/>
    <w:rsid w:val="00D105CA"/>
    <w:rsid w:val="00D15A42"/>
    <w:rsid w:val="00D3600C"/>
    <w:rsid w:val="00D56C41"/>
    <w:rsid w:val="00D659F7"/>
    <w:rsid w:val="00D660AD"/>
    <w:rsid w:val="00DB2166"/>
    <w:rsid w:val="00DE18C1"/>
    <w:rsid w:val="00DE1C4F"/>
    <w:rsid w:val="00DE2253"/>
    <w:rsid w:val="00DE69EE"/>
    <w:rsid w:val="00DE6A1B"/>
    <w:rsid w:val="00DF5702"/>
    <w:rsid w:val="00E05174"/>
    <w:rsid w:val="00E14BD5"/>
    <w:rsid w:val="00E21ECE"/>
    <w:rsid w:val="00E25866"/>
    <w:rsid w:val="00E32F4B"/>
    <w:rsid w:val="00E45A77"/>
    <w:rsid w:val="00E54DA3"/>
    <w:rsid w:val="00E61A4B"/>
    <w:rsid w:val="00E62858"/>
    <w:rsid w:val="00E75F3D"/>
    <w:rsid w:val="00E7707B"/>
    <w:rsid w:val="00E814BE"/>
    <w:rsid w:val="00E8184F"/>
    <w:rsid w:val="00E84C33"/>
    <w:rsid w:val="00E867E2"/>
    <w:rsid w:val="00E8792E"/>
    <w:rsid w:val="00EA22E1"/>
    <w:rsid w:val="00EA3E65"/>
    <w:rsid w:val="00EB0CCB"/>
    <w:rsid w:val="00EC398E"/>
    <w:rsid w:val="00EC3FD8"/>
    <w:rsid w:val="00ED35D7"/>
    <w:rsid w:val="00ED603E"/>
    <w:rsid w:val="00EF05E5"/>
    <w:rsid w:val="00EF7BBC"/>
    <w:rsid w:val="00F06F14"/>
    <w:rsid w:val="00F14E3A"/>
    <w:rsid w:val="00F157B9"/>
    <w:rsid w:val="00F44F99"/>
    <w:rsid w:val="00F57E22"/>
    <w:rsid w:val="00F72DBC"/>
    <w:rsid w:val="00F73B99"/>
    <w:rsid w:val="00F80068"/>
    <w:rsid w:val="00F819D0"/>
    <w:rsid w:val="00F852EB"/>
    <w:rsid w:val="00F91C4B"/>
    <w:rsid w:val="00F93E33"/>
    <w:rsid w:val="00F961BB"/>
    <w:rsid w:val="00FA04FB"/>
    <w:rsid w:val="00FA39CC"/>
    <w:rsid w:val="00FA6DF9"/>
    <w:rsid w:val="00FD4E51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B7D38B70-7648-450D-8A33-59745365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20D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D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D1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D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D1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2AD6"/>
    <w:pPr>
      <w:spacing w:before="100" w:beforeAutospacing="1" w:after="100" w:afterAutospacing="1"/>
    </w:pPr>
    <w:rPr>
      <w:rFonts w:ascii="Times New Roman" w:hAnsi="Times New Roman" w:cs="Times New Roman"/>
      <w:lang w:val="es-CO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10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10B1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2069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Chris</cp:lastModifiedBy>
  <cp:revision>7</cp:revision>
  <dcterms:created xsi:type="dcterms:W3CDTF">2015-03-01T17:09:00Z</dcterms:created>
  <dcterms:modified xsi:type="dcterms:W3CDTF">2015-03-07T22:35:00Z</dcterms:modified>
</cp:coreProperties>
</file>