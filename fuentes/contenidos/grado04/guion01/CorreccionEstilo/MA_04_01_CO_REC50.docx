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0663D14D" w:rsidR="00CD652E" w:rsidRPr="006D02A8" w:rsidRDefault="008841B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4F32CE12" w:rsidR="00CD652E" w:rsidRPr="000719EE" w:rsidRDefault="003D397A" w:rsidP="00CD652E">
      <w:pPr>
        <w:rPr>
          <w:rFonts w:ascii="Arial" w:hAnsi="Arial" w:cs="Arial"/>
          <w:sz w:val="18"/>
          <w:szCs w:val="18"/>
          <w:lang w:val="es-ES_tradnl"/>
        </w:rPr>
      </w:pPr>
      <w:r w:rsidRPr="001B12F7">
        <w:rPr>
          <w:rFonts w:ascii="Times New Roman" w:hAnsi="Times New Roman" w:cs="Times New Roman"/>
          <w:color w:val="000000"/>
          <w:lang w:val="es-CO"/>
        </w:rPr>
        <w:t>Elementos que pertenecen</w:t>
      </w:r>
      <w:del w:id="0" w:author="Chris" w:date="2015-03-07T15:05:00Z">
        <w:r w:rsidRPr="001B12F7" w:rsidDel="00EF5826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033BAD93" w:rsidR="00CD652E" w:rsidRPr="003D397A" w:rsidRDefault="003D397A" w:rsidP="00CD652E">
      <w:pPr>
        <w:rPr>
          <w:rFonts w:ascii="Times" w:hAnsi="Times"/>
          <w:lang w:val="es-CO"/>
        </w:rPr>
      </w:pPr>
      <w:r w:rsidRPr="003D397A">
        <w:rPr>
          <w:rFonts w:ascii="Times" w:hAnsi="Times"/>
          <w:lang w:val="es-CO"/>
        </w:rPr>
        <w:t xml:space="preserve">Interactivo para analizar elementos que pertenecen o no a un conjunto.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37E89EA" w:rsidR="00CD652E" w:rsidRPr="00B842E0" w:rsidRDefault="003D397A" w:rsidP="00CD652E">
      <w:pPr>
        <w:rPr>
          <w:rFonts w:ascii="Times New Roman" w:hAnsi="Times New Roman" w:cs="Times New Roman"/>
          <w:lang w:val="es-ES_tradnl"/>
        </w:rPr>
      </w:pPr>
      <w:r w:rsidRPr="00B842E0">
        <w:rPr>
          <w:rFonts w:ascii="Times New Roman" w:hAnsi="Times New Roman" w:cs="Times New Roman"/>
          <w:lang w:val="es-ES_tradnl"/>
        </w:rPr>
        <w:t xml:space="preserve">Conjuntos, pertenencia, pertenece.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37E4C656" w:rsidR="00CD652E" w:rsidRPr="000719EE" w:rsidRDefault="00E5355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8972F0E" w:rsidR="00CD652E" w:rsidRPr="005F4C68" w:rsidRDefault="00016F7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AF5027B" w:rsidR="00CD652E" w:rsidRPr="00AC7496" w:rsidRDefault="00016F7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7442A9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17DED44C" w:rsidR="00485F4E" w:rsidRPr="005F4C68" w:rsidRDefault="0050535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303817E7" w:rsidR="00CD652E" w:rsidRPr="000719EE" w:rsidRDefault="00016F7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Pr="005A318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A318E"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97F13E1" w14:textId="77777777" w:rsidR="00342B87" w:rsidRPr="003133F5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3133F5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3B2A6073" w14:textId="65229A13" w:rsidR="00342B87" w:rsidRDefault="00342B87" w:rsidP="00342B87">
      <w:pPr>
        <w:rPr>
          <w:rFonts w:ascii="Arial" w:hAnsi="Arial"/>
          <w:sz w:val="18"/>
          <w:szCs w:val="18"/>
          <w:lang w:val="es-ES_tradnl"/>
        </w:rPr>
      </w:pPr>
      <w:r w:rsidRPr="00E42BC5">
        <w:rPr>
          <w:rFonts w:ascii="Arial" w:hAnsi="Arial"/>
          <w:sz w:val="18"/>
          <w:szCs w:val="18"/>
          <w:lang w:val="es-ES_tradnl"/>
        </w:rPr>
        <w:t xml:space="preserve">El siguiente interactivo permite que el </w:t>
      </w:r>
      <w:r>
        <w:rPr>
          <w:rFonts w:ascii="Arial" w:hAnsi="Arial"/>
          <w:sz w:val="18"/>
          <w:szCs w:val="18"/>
          <w:lang w:val="es-ES_tradnl"/>
        </w:rPr>
        <w:t xml:space="preserve">estudiante </w:t>
      </w:r>
      <w:r w:rsidR="009E43DA">
        <w:rPr>
          <w:rFonts w:ascii="Arial" w:hAnsi="Arial"/>
          <w:sz w:val="18"/>
          <w:szCs w:val="18"/>
          <w:lang w:val="es-ES_tradnl"/>
        </w:rPr>
        <w:t xml:space="preserve">observe diferentes elementos de cinco conjuntos y ejemplos de la relación de pertenencia utilizando el respectivo símbolo. </w:t>
      </w:r>
    </w:p>
    <w:p w14:paraId="63C30114" w14:textId="77777777" w:rsidR="00342B87" w:rsidRPr="00E42BC5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4B0D4C48" w14:textId="77777777" w:rsidR="00342B87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5BEE8FD0" w14:textId="136392DF" w:rsidR="002E4B52" w:rsidRPr="00C712D3" w:rsidDel="00EF5826" w:rsidRDefault="002E4B52" w:rsidP="00342B87">
      <w:pPr>
        <w:rPr>
          <w:del w:id="1" w:author="Chris" w:date="2015-03-07T15:06:00Z"/>
          <w:rFonts w:ascii="Arial" w:hAnsi="Arial"/>
          <w:b/>
          <w:sz w:val="18"/>
          <w:szCs w:val="18"/>
          <w:lang w:val="es-ES_tradnl"/>
        </w:rPr>
      </w:pPr>
    </w:p>
    <w:p w14:paraId="1B1150F0" w14:textId="199DCBB6" w:rsidR="00221330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que los estudiantes reconozcan diferentes elementos de un conjunto y </w:t>
      </w:r>
      <w:del w:id="2" w:author="Chris" w:date="2015-03-07T15:07:00Z">
        <w:r w:rsidDel="00EF5826">
          <w:rPr>
            <w:rFonts w:ascii="Arial" w:hAnsi="Arial"/>
            <w:sz w:val="18"/>
            <w:szCs w:val="18"/>
            <w:lang w:val="es-ES_tradnl"/>
          </w:rPr>
          <w:delText xml:space="preserve">su </w:delText>
        </w:r>
      </w:del>
      <w:ins w:id="3" w:author="Chris" w:date="2015-03-07T15:07:00Z">
        <w:r w:rsidR="00EF5826">
          <w:rPr>
            <w:rFonts w:ascii="Arial" w:hAnsi="Arial"/>
            <w:sz w:val="18"/>
            <w:szCs w:val="18"/>
            <w:lang w:val="es-ES_tradnl"/>
          </w:rPr>
          <w:t xml:space="preserve">la </w:t>
        </w:r>
      </w:ins>
      <w:r>
        <w:rPr>
          <w:rFonts w:ascii="Arial" w:hAnsi="Arial"/>
          <w:sz w:val="18"/>
          <w:szCs w:val="18"/>
          <w:lang w:val="es-ES_tradnl"/>
        </w:rPr>
        <w:t>forma correcta de relacionarlos con el conjunto al que pertenecen, así como</w:t>
      </w:r>
      <w:del w:id="4" w:author="Chris" w:date="2015-03-07T15:07:00Z">
        <w:r w:rsidDel="00EF5826">
          <w:rPr>
            <w:rFonts w:ascii="Arial" w:hAnsi="Arial"/>
            <w:sz w:val="18"/>
            <w:szCs w:val="18"/>
            <w:lang w:val="es-ES_tradnl"/>
          </w:rPr>
          <w:delText xml:space="preserve"> de</w:delText>
        </w:r>
      </w:del>
      <w:r>
        <w:rPr>
          <w:rFonts w:ascii="Arial" w:hAnsi="Arial"/>
          <w:sz w:val="18"/>
          <w:szCs w:val="18"/>
          <w:lang w:val="es-ES_tradnl"/>
        </w:rPr>
        <w:t xml:space="preserve"> relacionar elementos que no cumplen con las características necesarias para pertenecer al conjunto. </w:t>
      </w:r>
    </w:p>
    <w:p w14:paraId="6AB566B5" w14:textId="025AB4F9" w:rsidR="00342B87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C321E25" w14:textId="77777777" w:rsidR="00342B87" w:rsidRPr="00C712D3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39BB5CF7" w14:textId="559CB9DE" w:rsidR="00342B87" w:rsidDel="00EF5826" w:rsidRDefault="00342B87" w:rsidP="00342B87">
      <w:pPr>
        <w:rPr>
          <w:del w:id="5" w:author="Chris" w:date="2015-03-07T15:07:00Z"/>
          <w:rFonts w:ascii="Arial" w:hAnsi="Arial"/>
          <w:sz w:val="18"/>
          <w:szCs w:val="18"/>
          <w:lang w:val="es-ES_tradnl"/>
        </w:rPr>
      </w:pPr>
    </w:p>
    <w:p w14:paraId="2A2E1054" w14:textId="77777777" w:rsidR="00261C12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recomienda la obse</w:t>
      </w:r>
      <w:r w:rsidR="00261C12">
        <w:rPr>
          <w:rFonts w:ascii="Arial" w:hAnsi="Arial"/>
          <w:sz w:val="18"/>
          <w:szCs w:val="18"/>
          <w:lang w:val="es-ES_tradnl"/>
        </w:rPr>
        <w:t xml:space="preserve">rvación crítica de las imágenes, discutiendo en cada una de ellas los elementos propuestos y las relaciones descritas con cada conjunto. </w:t>
      </w:r>
    </w:p>
    <w:p w14:paraId="492C5DA7" w14:textId="77777777" w:rsidR="00261C12" w:rsidRDefault="00261C12" w:rsidP="00342B87">
      <w:pPr>
        <w:rPr>
          <w:rFonts w:ascii="Arial" w:hAnsi="Arial"/>
          <w:sz w:val="18"/>
          <w:szCs w:val="18"/>
          <w:lang w:val="es-ES_tradnl"/>
        </w:rPr>
      </w:pPr>
    </w:p>
    <w:p w14:paraId="4057E3DC" w14:textId="6867BC2E" w:rsidR="00342B87" w:rsidRDefault="00261C12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 importante que los estudiantes propongan algunos elementos más que pertenezcan o no al conjunto presentado</w:t>
      </w:r>
      <w:r w:rsidR="00B66ABD">
        <w:rPr>
          <w:rFonts w:ascii="Arial" w:hAnsi="Arial"/>
          <w:sz w:val="18"/>
          <w:szCs w:val="18"/>
          <w:lang w:val="es-ES_tradnl"/>
        </w:rPr>
        <w:t xml:space="preserve"> y que utilicen el símbolo correcto para relacionar los diferentes elementos con los conjuntos.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42B87">
        <w:rPr>
          <w:rFonts w:ascii="Arial" w:hAnsi="Arial"/>
          <w:sz w:val="18"/>
          <w:szCs w:val="18"/>
          <w:lang w:val="es-ES_tradnl"/>
        </w:rPr>
        <w:t xml:space="preserve"> </w:t>
      </w:r>
    </w:p>
    <w:p w14:paraId="06CD4791" w14:textId="77777777" w:rsidR="00342B87" w:rsidRPr="00E42BC5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0C3F3496" w14:textId="77777777" w:rsidR="00342B87" w:rsidRPr="003170C2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3170C2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6FD106BA" w14:textId="77777777" w:rsidR="00342B87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40FBFC2A" w14:textId="2433DD4F" w:rsidR="00342B87" w:rsidRDefault="0057039A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presentar </w:t>
      </w:r>
      <w:r w:rsidR="007677DE">
        <w:rPr>
          <w:rFonts w:ascii="Arial" w:hAnsi="Arial"/>
          <w:sz w:val="18"/>
          <w:szCs w:val="18"/>
          <w:lang w:val="es-ES_tradnl"/>
        </w:rPr>
        <w:t>a los estudiantes algunos elementos que pertenezcan a un conjunto específico, siendo los estudiantes quienes definan los conjuntos a parir de los elementos que pertenecen a él</w:t>
      </w:r>
      <w:r w:rsidR="00342B87">
        <w:rPr>
          <w:rFonts w:ascii="Arial" w:hAnsi="Arial"/>
          <w:sz w:val="18"/>
          <w:szCs w:val="18"/>
          <w:lang w:val="es-ES_tradnl"/>
        </w:rPr>
        <w:t xml:space="preserve">. </w:t>
      </w:r>
    </w:p>
    <w:p w14:paraId="1A3C8DB3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429F9B76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001BE067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5A9E4005" w14:textId="32355235" w:rsidR="00F4317E" w:rsidRPr="005A318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A318E"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4BDF018" w14:textId="59863E00" w:rsidR="007677DE" w:rsidRPr="007677DE" w:rsidRDefault="007677D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7677DE">
        <w:rPr>
          <w:rFonts w:ascii="Arial" w:hAnsi="Arial"/>
          <w:b/>
          <w:sz w:val="18"/>
          <w:szCs w:val="18"/>
          <w:lang w:val="es-ES_tradnl"/>
        </w:rPr>
        <w:t>Relación de pertenencia</w:t>
      </w:r>
    </w:p>
    <w:p w14:paraId="487C7D6C" w14:textId="4BC9448A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110FBA5" w14:textId="0FFB1DB4" w:rsidR="00610A54" w:rsidRDefault="00610A5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elemento </w:t>
      </w:r>
      <w:r w:rsidRPr="00610A54">
        <w:rPr>
          <w:rFonts w:ascii="Arial" w:hAnsi="Arial"/>
          <w:b/>
          <w:sz w:val="18"/>
          <w:szCs w:val="18"/>
          <w:lang w:val="es-ES_tradnl"/>
        </w:rPr>
        <w:t>pertenece</w:t>
      </w:r>
      <w:r w:rsidR="008C216D">
        <w:rPr>
          <w:rFonts w:ascii="Arial" w:hAnsi="Arial"/>
          <w:sz w:val="18"/>
          <w:szCs w:val="18"/>
          <w:lang w:val="es-ES_tradnl"/>
        </w:rPr>
        <w:t xml:space="preserve"> a un conjunto si cumple con la o las características que lo definen. </w:t>
      </w:r>
    </w:p>
    <w:p w14:paraId="2FAF4A79" w14:textId="28CE18D0" w:rsidR="008C216D" w:rsidRDefault="008C216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representar la relación de pertenencia se utilizan los símbolos:</w:t>
      </w:r>
    </w:p>
    <w:p w14:paraId="0E0571C0" w14:textId="7DD6EA5A" w:rsidR="007677DE" w:rsidRDefault="00E70D78" w:rsidP="00E70D78">
      <w:pPr>
        <w:pStyle w:val="Prrafodelista"/>
        <w:ind w:hanging="720"/>
        <w:rPr>
          <w:rFonts w:ascii="Arial" w:hAnsi="Arial"/>
          <w:sz w:val="18"/>
          <w:szCs w:val="18"/>
          <w:lang w:val="es-ES_tradnl"/>
        </w:rPr>
      </w:pPr>
      <w:r>
        <w:rPr>
          <w:rFonts w:ascii="Cambria Math" w:hAnsi="Cambria Math"/>
          <w:b/>
          <w:color w:val="000000"/>
          <w:sz w:val="28"/>
          <w:lang w:val="es-CO"/>
        </w:rPr>
        <w:t>∈</w:t>
      </w:r>
      <w:del w:id="6" w:author="Chris" w:date="2015-03-07T15:21:00Z">
        <w:r w:rsidR="008C216D" w:rsidDel="0013469A">
          <w:rPr>
            <w:rFonts w:ascii="Arial" w:hAnsi="Arial"/>
            <w:b/>
            <w:color w:val="000000"/>
            <w:sz w:val="28"/>
            <w:lang w:val="es-CO"/>
          </w:rPr>
          <w:delText xml:space="preserve"> </w:delText>
        </w:r>
      </w:del>
      <w:r w:rsidR="008C216D">
        <w:rPr>
          <w:rFonts w:ascii="Arial" w:hAnsi="Arial"/>
          <w:b/>
          <w:color w:val="000000"/>
          <w:sz w:val="28"/>
          <w:lang w:val="es-CO"/>
        </w:rPr>
        <w:t xml:space="preserve">: </w:t>
      </w:r>
      <w:ins w:id="7" w:author="Chris" w:date="2015-03-07T15:21:00Z">
        <w:r w:rsidR="0013469A">
          <w:rPr>
            <w:rFonts w:ascii="Arial" w:hAnsi="Arial"/>
            <w:sz w:val="18"/>
            <w:szCs w:val="18"/>
            <w:lang w:val="es-ES_tradnl"/>
          </w:rPr>
          <w:t>c</w:t>
        </w:r>
      </w:ins>
      <w:del w:id="8" w:author="Chris" w:date="2015-03-07T15:21:00Z">
        <w:r w:rsidR="008C216D" w:rsidRPr="008C216D" w:rsidDel="0013469A">
          <w:rPr>
            <w:rFonts w:ascii="Arial" w:hAnsi="Arial"/>
            <w:sz w:val="18"/>
            <w:szCs w:val="18"/>
            <w:lang w:val="es-ES_tradnl"/>
          </w:rPr>
          <w:delText>C</w:delText>
        </w:r>
      </w:del>
      <w:r w:rsidR="008C216D" w:rsidRPr="008C216D">
        <w:rPr>
          <w:rFonts w:ascii="Arial" w:hAnsi="Arial"/>
          <w:sz w:val="18"/>
          <w:szCs w:val="18"/>
          <w:lang w:val="es-ES_tradnl"/>
        </w:rPr>
        <w:t xml:space="preserve">uando un elemento </w:t>
      </w:r>
      <w:r w:rsidR="008C216D" w:rsidRPr="008C216D">
        <w:rPr>
          <w:rFonts w:ascii="Arial" w:hAnsi="Arial"/>
          <w:b/>
          <w:sz w:val="18"/>
          <w:szCs w:val="18"/>
          <w:lang w:val="es-ES_tradnl"/>
        </w:rPr>
        <w:t>pertenece</w:t>
      </w:r>
      <w:r w:rsidR="008C216D" w:rsidRPr="008C216D">
        <w:rPr>
          <w:rFonts w:ascii="Arial" w:hAnsi="Arial"/>
          <w:sz w:val="18"/>
          <w:szCs w:val="18"/>
          <w:lang w:val="es-ES_tradnl"/>
        </w:rPr>
        <w:t xml:space="preserve"> al conjunto. </w:t>
      </w:r>
    </w:p>
    <w:p w14:paraId="2EB45D05" w14:textId="3E46AC41" w:rsidR="008C216D" w:rsidRPr="00E70D78" w:rsidRDefault="00E70D78" w:rsidP="00E70D78">
      <w:pPr>
        <w:rPr>
          <w:rFonts w:ascii="Arial" w:hAnsi="Arial"/>
          <w:sz w:val="18"/>
          <w:szCs w:val="18"/>
          <w:lang w:val="es-ES_tradnl"/>
        </w:rPr>
      </w:pPr>
      <w:r>
        <w:rPr>
          <w:rFonts w:ascii="Cambria Math" w:hAnsi="Cambria Math" w:cs="Times New Roman"/>
          <w:b/>
          <w:color w:val="000000"/>
          <w:sz w:val="28"/>
          <w:lang w:val="es-CO"/>
        </w:rPr>
        <w:lastRenderedPageBreak/>
        <w:t>∉</w:t>
      </w:r>
      <w:del w:id="9" w:author="Chris" w:date="2015-03-07T15:21:00Z">
        <w:r w:rsidR="008C216D" w:rsidRPr="00E70D78" w:rsidDel="0013469A">
          <w:rPr>
            <w:rFonts w:ascii="Cambria Math" w:hAnsi="Cambria Math" w:cs="Times New Roman"/>
            <w:b/>
            <w:color w:val="000000"/>
            <w:sz w:val="28"/>
            <w:lang w:val="es-CO"/>
          </w:rPr>
          <w:delText xml:space="preserve"> </w:delText>
        </w:r>
      </w:del>
      <w:r w:rsidR="008C216D" w:rsidRPr="00E70D78">
        <w:rPr>
          <w:rFonts w:ascii="Cambria Math" w:hAnsi="Cambria Math" w:cs="Times New Roman"/>
          <w:b/>
          <w:color w:val="000000"/>
          <w:sz w:val="28"/>
          <w:lang w:val="es-CO"/>
        </w:rPr>
        <w:t>:</w:t>
      </w:r>
      <w:del w:id="10" w:author="Chris" w:date="2015-03-07T15:25:00Z">
        <w:r w:rsidR="008C216D" w:rsidRPr="00E70D78" w:rsidDel="0013469A">
          <w:rPr>
            <w:rFonts w:ascii="Cambria Math" w:hAnsi="Cambria Math" w:cs="Times New Roman"/>
            <w:b/>
            <w:color w:val="000000"/>
            <w:sz w:val="28"/>
            <w:lang w:val="es-CO"/>
          </w:rPr>
          <w:delText xml:space="preserve"> </w:delText>
        </w:r>
        <w:r w:rsidR="008C216D" w:rsidRPr="00E70D78" w:rsidDel="0013469A">
          <w:rPr>
            <w:rFonts w:ascii="Arial" w:hAnsi="Arial"/>
            <w:sz w:val="18"/>
            <w:szCs w:val="18"/>
            <w:lang w:val="es-ES_tradnl"/>
          </w:rPr>
          <w:delText>C</w:delText>
        </w:r>
      </w:del>
      <w:ins w:id="11" w:author="Chris" w:date="2015-03-07T15:25:00Z">
        <w:r w:rsidR="0013469A">
          <w:rPr>
            <w:rFonts w:ascii="Arial" w:hAnsi="Arial"/>
            <w:sz w:val="18"/>
            <w:szCs w:val="18"/>
            <w:lang w:val="es-ES_tradnl"/>
          </w:rPr>
          <w:t xml:space="preserve"> c</w:t>
        </w:r>
      </w:ins>
      <w:r w:rsidR="008C216D" w:rsidRPr="00E70D78">
        <w:rPr>
          <w:rFonts w:ascii="Arial" w:hAnsi="Arial"/>
          <w:sz w:val="18"/>
          <w:szCs w:val="18"/>
          <w:lang w:val="es-ES_tradnl"/>
        </w:rPr>
        <w:t xml:space="preserve">uando un elemento </w:t>
      </w:r>
      <w:r w:rsidR="008C216D" w:rsidRPr="00E70D78">
        <w:rPr>
          <w:rFonts w:ascii="Arial" w:hAnsi="Arial"/>
          <w:b/>
          <w:sz w:val="18"/>
          <w:szCs w:val="18"/>
          <w:lang w:val="es-ES_tradnl"/>
        </w:rPr>
        <w:t>no pertenece</w:t>
      </w:r>
      <w:r w:rsidR="008C216D" w:rsidRPr="00E70D78">
        <w:rPr>
          <w:rFonts w:ascii="Arial" w:hAnsi="Arial"/>
          <w:sz w:val="18"/>
          <w:szCs w:val="18"/>
          <w:lang w:val="es-ES_tradnl"/>
        </w:rPr>
        <w:t xml:space="preserve"> al conjunto.</w:t>
      </w:r>
    </w:p>
    <w:p w14:paraId="01E98DDF" w14:textId="77777777" w:rsidR="007677DE" w:rsidRDefault="007677DE" w:rsidP="00CD652E">
      <w:pPr>
        <w:rPr>
          <w:rFonts w:ascii="Arial" w:hAnsi="Arial"/>
          <w:sz w:val="18"/>
          <w:szCs w:val="18"/>
          <w:lang w:val="es-ES_tradnl"/>
        </w:rPr>
      </w:pPr>
    </w:p>
    <w:p w14:paraId="539C8788" w14:textId="55673A71" w:rsidR="0071071A" w:rsidRDefault="007107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relación de pertenencia se da entre un elemento y un conjunto. </w:t>
      </w:r>
    </w:p>
    <w:p w14:paraId="7439F2A4" w14:textId="77777777" w:rsidR="0071071A" w:rsidRDefault="0071071A" w:rsidP="00CD652E">
      <w:pPr>
        <w:rPr>
          <w:rFonts w:ascii="Arial" w:hAnsi="Arial"/>
          <w:sz w:val="18"/>
          <w:szCs w:val="18"/>
          <w:lang w:val="es-ES_tradnl"/>
        </w:rPr>
      </w:pPr>
    </w:p>
    <w:p w14:paraId="23795B07" w14:textId="1FE77855" w:rsidR="002E5561" w:rsidRDefault="008A73E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Practica la relación de pertenencia definiendo </w:t>
      </w:r>
      <w:r w:rsidR="00B877C9">
        <w:rPr>
          <w:rFonts w:ascii="Arial" w:hAnsi="Arial"/>
          <w:sz w:val="18"/>
          <w:szCs w:val="18"/>
          <w:lang w:val="es-ES_tradnl"/>
        </w:rPr>
        <w:t xml:space="preserve">un conjunto y </w:t>
      </w:r>
      <w:r>
        <w:rPr>
          <w:rFonts w:ascii="Arial" w:hAnsi="Arial"/>
          <w:sz w:val="18"/>
          <w:szCs w:val="18"/>
          <w:lang w:val="es-ES_tradnl"/>
        </w:rPr>
        <w:t xml:space="preserve">elementos que </w:t>
      </w:r>
      <w:r w:rsidR="00B877C9">
        <w:rPr>
          <w:rFonts w:ascii="Arial" w:hAnsi="Arial"/>
          <w:sz w:val="18"/>
          <w:szCs w:val="18"/>
          <w:lang w:val="es-ES_tradnl"/>
        </w:rPr>
        <w:t xml:space="preserve">se encuentran </w:t>
      </w:r>
      <w:r w:rsidR="00FF5488">
        <w:rPr>
          <w:rFonts w:ascii="Arial" w:hAnsi="Arial"/>
          <w:sz w:val="18"/>
          <w:szCs w:val="18"/>
          <w:lang w:val="es-ES_tradnl"/>
        </w:rPr>
        <w:t xml:space="preserve">y no se encuentran </w:t>
      </w:r>
      <w:r w:rsidR="00B877C9">
        <w:rPr>
          <w:rFonts w:ascii="Arial" w:hAnsi="Arial"/>
          <w:sz w:val="18"/>
          <w:szCs w:val="18"/>
          <w:lang w:val="es-ES_tradnl"/>
        </w:rPr>
        <w:t xml:space="preserve">en él. </w:t>
      </w:r>
    </w:p>
    <w:p w14:paraId="77F4638C" w14:textId="77777777" w:rsidR="007677DE" w:rsidRDefault="007677D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8C216D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8EF5CC0" w:rsidR="002166A3" w:rsidRPr="005E5933" w:rsidRDefault="00B702BA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045BEF" w:rsidR="002166A3" w:rsidRDefault="008E4CBB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724ABA94" w:rsidR="00003FDC" w:rsidRDefault="00E53553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0CF29CB" w14:textId="7C502EAE" w:rsidR="00943ADD" w:rsidRPr="00C26DF6" w:rsidRDefault="00943ADD" w:rsidP="00552120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C26DF6">
        <w:rPr>
          <w:rFonts w:ascii="Arial" w:hAnsi="Arial" w:cs="Arial"/>
          <w:sz w:val="18"/>
          <w:szCs w:val="18"/>
          <w:lang w:val="es-CO"/>
        </w:rPr>
        <w:t>Shutterstock: 113284909</w:t>
      </w:r>
    </w:p>
    <w:p w14:paraId="06833408" w14:textId="77777777" w:rsidR="00943ADD" w:rsidRPr="00C26DF6" w:rsidRDefault="00943ADD" w:rsidP="00552120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A4A94EB" w14:textId="5F18D1CB" w:rsidR="006F5B25" w:rsidRPr="006D02A8" w:rsidRDefault="006F5B25" w:rsidP="006F5B25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IMG01.jpg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2A7C820B" w:rsidR="009A38AE" w:rsidRDefault="006F5B25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={Frutas}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33564A13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3A04D75A" w:rsidR="009A38AE" w:rsidRDefault="006F5B25" w:rsidP="00E70D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Manzana </w:t>
            </w:r>
            <w:r w:rsidR="00E70D78">
              <w:rPr>
                <w:rFonts w:ascii="Cambria Math" w:hAnsi="Cambria Math" w:cs="Arial"/>
                <w:sz w:val="18"/>
                <w:szCs w:val="18"/>
                <w:lang w:val="es-ES_tradnl"/>
              </w:rPr>
              <w:t>∈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F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1E1EBBC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676E55E3" w:rsidR="009A38AE" w:rsidRDefault="006F5B25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Computador </w:t>
            </w:r>
            <w:r w:rsidR="00E70D78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30576E"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 w:rsidR="0030576E" w:rsidRPr="00E70D78">
              <w:rPr>
                <w:rFonts w:ascii="Times New Roman" w:hAnsi="Times New Roman" w:cs="Times New Roman"/>
                <w:i/>
                <w:color w:val="000000"/>
                <w:sz w:val="16"/>
                <w:lang w:val="es-CO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F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6ADD3474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F11289" w:rsidRPr="007442A9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7F47F8" w14:textId="25B6FC91" w:rsidR="00F11289" w:rsidRDefault="006513FD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Pr="006513FD">
        <w:rPr>
          <w:rFonts w:ascii="Arial" w:hAnsi="Arial" w:cs="Arial"/>
          <w:sz w:val="18"/>
          <w:szCs w:val="18"/>
          <w:lang w:val="es-ES_tradnl"/>
        </w:rPr>
        <w:t>56898976</w:t>
      </w: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E73B272" w14:textId="530D68B7" w:rsidR="006513FD" w:rsidRPr="006D02A8" w:rsidRDefault="006513FD" w:rsidP="006513F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IMG02.jpg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4C063764" w:rsidR="00F11289" w:rsidRDefault="003E4F71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={Lápices de c</w:t>
            </w:r>
            <w:r w:rsidR="006513FD">
              <w:rPr>
                <w:rFonts w:ascii="Arial" w:hAnsi="Arial" w:cs="Arial"/>
                <w:sz w:val="18"/>
                <w:szCs w:val="18"/>
                <w:lang w:val="es-ES_tradnl"/>
              </w:rPr>
              <w:t>olores}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12736099" w:rsidR="00F11289" w:rsidRDefault="006513FD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256E5E" w14:paraId="52207151" w14:textId="77777777" w:rsidTr="006F6E72">
        <w:tc>
          <w:tcPr>
            <w:tcW w:w="1129" w:type="dxa"/>
          </w:tcPr>
          <w:p w14:paraId="438A7325" w14:textId="77777777" w:rsidR="00256E5E" w:rsidRDefault="00256E5E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0E238D8E" w:rsidR="00256E5E" w:rsidRDefault="003E4F71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Lápiz color azul</w:t>
            </w:r>
            <w:r w:rsidR="00256E5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 w:rsidR="00256E5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256E5E"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BF39C12AD71946A2B737550B0F9AA3C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0BB875F1" w:rsidR="00256E5E" w:rsidRDefault="00256E5E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256E5E" w14:paraId="12F3F6AC" w14:textId="77777777" w:rsidTr="006F6E72">
        <w:tc>
          <w:tcPr>
            <w:tcW w:w="1129" w:type="dxa"/>
          </w:tcPr>
          <w:p w14:paraId="41A818F3" w14:textId="77777777" w:rsidR="00256E5E" w:rsidRDefault="00256E5E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0D085782" w:rsidR="00256E5E" w:rsidRDefault="00256E5E" w:rsidP="00256E5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Triángulo </w:t>
            </w:r>
            <w:r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435A6B22BF6641CFA0A0455BF9D2886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69AE1513" w:rsidR="00256E5E" w:rsidRDefault="00256E5E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F11289" w:rsidRPr="007442A9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0313F47" w14:textId="407343C6" w:rsidR="00EA4840" w:rsidRPr="00E928AA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14:paraId="5C5580A0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734614D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F85A563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5267559" w14:textId="14F33DAF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: </w:t>
      </w:r>
      <w:r w:rsidRPr="00EA4840">
        <w:rPr>
          <w:rFonts w:ascii="Arial" w:hAnsi="Arial" w:cs="Arial"/>
          <w:sz w:val="18"/>
          <w:szCs w:val="18"/>
          <w:lang w:val="es-ES_tradnl"/>
        </w:rPr>
        <w:t>141108238</w:t>
      </w:r>
    </w:p>
    <w:p w14:paraId="7F709B83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0AFC09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6739A19" w14:textId="255EFD9F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IMG03.jpg</w:t>
      </w:r>
    </w:p>
    <w:p w14:paraId="3BEB66BB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50D0EFDF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7A8F12FA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5DD80046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0FEB858D" w14:textId="77777777" w:rsidTr="00896F99">
        <w:tc>
          <w:tcPr>
            <w:tcW w:w="9622" w:type="dxa"/>
            <w:gridSpan w:val="3"/>
          </w:tcPr>
          <w:p w14:paraId="428F5638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2074C332" w14:textId="77777777" w:rsidTr="00896F99">
        <w:tc>
          <w:tcPr>
            <w:tcW w:w="1129" w:type="dxa"/>
          </w:tcPr>
          <w:p w14:paraId="596F3894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ADA751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49CB89D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649EBAB6" w14:textId="77777777" w:rsidTr="00896F99">
        <w:tc>
          <w:tcPr>
            <w:tcW w:w="1129" w:type="dxa"/>
          </w:tcPr>
          <w:p w14:paraId="3A711BD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0452C25" w14:textId="2DE831C4" w:rsidR="00EA4840" w:rsidRDefault="006D7D57" w:rsidP="003E4F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 w:rsidR="003E4F71">
              <w:rPr>
                <w:rFonts w:ascii="Arial" w:hAnsi="Arial" w:cs="Arial"/>
                <w:sz w:val="18"/>
                <w:szCs w:val="18"/>
                <w:lang w:val="es-ES_tradnl"/>
              </w:rPr>
              <w:t>Pelotas deportivas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22493286"/>
            <w:placeholder>
              <w:docPart w:val="7BED884555FD46AD918FC246934B1E7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8BB4DA7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EA4840" w14:paraId="2C8D6B2D" w14:textId="77777777" w:rsidTr="00896F99">
        <w:tc>
          <w:tcPr>
            <w:tcW w:w="1129" w:type="dxa"/>
          </w:tcPr>
          <w:p w14:paraId="386DB70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4144CE1" w14:textId="0B959BFA" w:rsidR="00EA4840" w:rsidRDefault="003E4F71" w:rsidP="00464F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Pelota de tenis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 w:rsidR="00E70D7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6D7D57"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46427751"/>
            <w:placeholder>
              <w:docPart w:val="F9BCC3AF62A4416F83BB137BB449E60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9D647CD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EA4840" w14:paraId="7C845045" w14:textId="77777777" w:rsidTr="00896F99">
        <w:tc>
          <w:tcPr>
            <w:tcW w:w="1129" w:type="dxa"/>
          </w:tcPr>
          <w:p w14:paraId="48555FCF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E496676" w14:textId="166DC19C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Carro </w:t>
            </w:r>
            <w:r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 w:rsidR="006D7D57"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92965466"/>
            <w:placeholder>
              <w:docPart w:val="27D6C9110FCF4F85B74C3542A6D5A94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0EC83AD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EA4840" w:rsidRPr="007442A9" w14:paraId="552A4AEA" w14:textId="77777777" w:rsidTr="00896F99">
        <w:tc>
          <w:tcPr>
            <w:tcW w:w="9622" w:type="dxa"/>
            <w:gridSpan w:val="3"/>
          </w:tcPr>
          <w:p w14:paraId="7B0871C1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E0101B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AB5BB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288E14D" wp14:editId="68382F3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B91AE7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5FB4B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3DDC8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B66A95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BD19D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404877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97FC9C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5AD760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10E17B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88E14D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5B91AE7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755FB4B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0F3DDC8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7FB66A95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CBD19D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7C404877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4497FC9C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6A5AD760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7C10E17B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3E94E1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65E2C9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B9FA5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C65DE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0C855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65079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E11EA4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61844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1C2D4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029B7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1322C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F5D7ACC" w14:textId="77777777" w:rsidR="00EA4840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4DD74AF9" w14:textId="14644BAF" w:rsidR="00EA4840" w:rsidRPr="00E928AA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57641823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5FEC850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57777D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88FA264" w14:textId="3C7C717F" w:rsidR="00EA4840" w:rsidRDefault="00EF31D7" w:rsidP="00EA48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Pr="00EF31D7">
        <w:rPr>
          <w:rFonts w:ascii="Arial" w:hAnsi="Arial" w:cs="Arial"/>
          <w:sz w:val="18"/>
          <w:szCs w:val="18"/>
          <w:lang w:val="es-ES_tradnl"/>
        </w:rPr>
        <w:t>119788993</w:t>
      </w:r>
    </w:p>
    <w:p w14:paraId="1955C812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E92A0B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FE90C2" w14:textId="1F412025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IMG04.jpg</w:t>
      </w:r>
    </w:p>
    <w:p w14:paraId="1A043520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2E76CD84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1EB6FFF8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6D869DB7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7948310C" w14:textId="77777777" w:rsidTr="00896F99">
        <w:tc>
          <w:tcPr>
            <w:tcW w:w="9622" w:type="dxa"/>
            <w:gridSpan w:val="3"/>
          </w:tcPr>
          <w:p w14:paraId="605D6067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576F09F4" w14:textId="77777777" w:rsidTr="00896F99">
        <w:tc>
          <w:tcPr>
            <w:tcW w:w="1129" w:type="dxa"/>
          </w:tcPr>
          <w:p w14:paraId="618E8D32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4CBB053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05382EFB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52EBC1E8" w14:textId="77777777" w:rsidTr="00896F99">
        <w:tc>
          <w:tcPr>
            <w:tcW w:w="1129" w:type="dxa"/>
          </w:tcPr>
          <w:p w14:paraId="59DDCD6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D1CBFC2" w14:textId="3EAB5544" w:rsidR="00EA4840" w:rsidRDefault="00EF31D7" w:rsidP="00EF31D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Sabores de helado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9717381"/>
            <w:placeholder>
              <w:docPart w:val="A0D0DF4A88E04344ABF839DBFEF1E85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2F52DD3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EA4840" w14:paraId="10350BD1" w14:textId="77777777" w:rsidTr="00896F99">
        <w:tc>
          <w:tcPr>
            <w:tcW w:w="1129" w:type="dxa"/>
          </w:tcPr>
          <w:p w14:paraId="397ABB59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472058C" w14:textId="7518DD2D" w:rsidR="00EA4840" w:rsidRDefault="0086000E" w:rsidP="00E70D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Chocolate </w:t>
            </w:r>
            <w:r w:rsidR="00E70D78">
              <w:rPr>
                <w:rFonts w:ascii="Cambria Math" w:hAnsi="Cambria Math" w:cs="Arial"/>
                <w:sz w:val="18"/>
                <w:szCs w:val="18"/>
                <w:lang w:val="es-ES_tradnl"/>
              </w:rPr>
              <w:t>∈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03152483"/>
            <w:placeholder>
              <w:docPart w:val="BE40FC9D7E5C4DD1962AC9E1F50A320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54B98E3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EA4840" w14:paraId="586F1EB8" w14:textId="77777777" w:rsidTr="00896F99">
        <w:tc>
          <w:tcPr>
            <w:tcW w:w="1129" w:type="dxa"/>
          </w:tcPr>
          <w:p w14:paraId="5E13121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CAABD6D" w14:textId="77C0D676" w:rsidR="00EA4840" w:rsidRDefault="0086000E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Atún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A4840"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EA4840"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285782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D31BEBC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EA4840" w:rsidRPr="007442A9" w14:paraId="3C6018AA" w14:textId="77777777" w:rsidTr="00896F99">
        <w:tc>
          <w:tcPr>
            <w:tcW w:w="9622" w:type="dxa"/>
            <w:gridSpan w:val="3"/>
          </w:tcPr>
          <w:p w14:paraId="39FA4C51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24E803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9A829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D9F1470" wp14:editId="6ADFEEF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BE2D1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1879E9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71D184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7866B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F56D9E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217FF0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3EE07A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E4284A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CCDB6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9F1470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2CBE2D1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231879E9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7471D184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357866B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19F56D9E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43217FF0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693EE07A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42E4284A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4FCCDB6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A8FEFC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EEB635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D0CDF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37A7E35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488C4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3B1FA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3AB7B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A6C42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C0738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1D981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60F9E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F5A3FB5" w14:textId="77777777" w:rsidR="00704B20" w:rsidRDefault="00704B2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6FAA48CB" w14:textId="6C457E02" w:rsidR="00EA4840" w:rsidRPr="00E928AA" w:rsidRDefault="00704B2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72B78988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62414EE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439EF1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A354B09" w14:textId="439F27D9" w:rsidR="00EA4840" w:rsidRDefault="00704B20" w:rsidP="00EA48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Pr="00704B20">
        <w:rPr>
          <w:rFonts w:ascii="Arial" w:hAnsi="Arial" w:cs="Arial"/>
          <w:sz w:val="18"/>
          <w:szCs w:val="18"/>
          <w:lang w:val="es-ES_tradnl"/>
        </w:rPr>
        <w:t>231165298</w:t>
      </w:r>
    </w:p>
    <w:p w14:paraId="398C56AF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E65D2D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B916CE0" w14:textId="2647DDB7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IMG05.jpg</w:t>
      </w:r>
    </w:p>
    <w:p w14:paraId="550AABEF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1572D282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7102812B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08223474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5A947DE6" w14:textId="77777777" w:rsidTr="00896F99">
        <w:tc>
          <w:tcPr>
            <w:tcW w:w="9622" w:type="dxa"/>
            <w:gridSpan w:val="3"/>
          </w:tcPr>
          <w:p w14:paraId="2342F3E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7AB53763" w14:textId="77777777" w:rsidTr="00896F99">
        <w:tc>
          <w:tcPr>
            <w:tcW w:w="1129" w:type="dxa"/>
          </w:tcPr>
          <w:p w14:paraId="0DAEC03E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411BC48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3770BAA6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1157BC96" w14:textId="77777777" w:rsidTr="00896F99">
        <w:tc>
          <w:tcPr>
            <w:tcW w:w="1129" w:type="dxa"/>
          </w:tcPr>
          <w:p w14:paraId="151ABCF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DCF1349" w14:textId="0CA318BB" w:rsidR="00EA4840" w:rsidRDefault="00704B20" w:rsidP="003E4F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 w:rsidR="003E4F71">
              <w:rPr>
                <w:rFonts w:ascii="Arial" w:hAnsi="Arial" w:cs="Arial"/>
                <w:sz w:val="18"/>
                <w:szCs w:val="18"/>
                <w:lang w:val="es-ES_tradnl"/>
              </w:rPr>
              <w:t>Alimentos que contienen proteínas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5590529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C23B807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EA4840" w14:paraId="24BED9B9" w14:textId="77777777" w:rsidTr="00896F99">
        <w:tc>
          <w:tcPr>
            <w:tcW w:w="1129" w:type="dxa"/>
          </w:tcPr>
          <w:p w14:paraId="6DEA8A6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9CB7471" w14:textId="425B7458" w:rsidR="00EA4840" w:rsidRDefault="00704B20" w:rsidP="00E70D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Pescado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70D78">
              <w:rPr>
                <w:rFonts w:ascii="Cambria Math" w:hAnsi="Cambria Math" w:cs="Arial"/>
                <w:sz w:val="18"/>
                <w:szCs w:val="18"/>
                <w:lang w:val="es-ES_tradnl"/>
              </w:rPr>
              <w:t>∈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 P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7492047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D3EFEB8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EA4840" w14:paraId="6C9EE7D0" w14:textId="77777777" w:rsidTr="00896F99">
        <w:tc>
          <w:tcPr>
            <w:tcW w:w="1129" w:type="dxa"/>
          </w:tcPr>
          <w:p w14:paraId="48B351DE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2588C50" w14:textId="7B637020" w:rsidR="00EA4840" w:rsidRDefault="005B253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Pasta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70D78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2118F7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 xml:space="preserve"> </w:t>
            </w:r>
            <w:r w:rsidR="002118F7"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2823" w:type="dxa"/>
          </w:tcPr>
          <w:p w14:paraId="3A0BAAA9" w14:textId="77777777" w:rsidR="00EA4840" w:rsidRDefault="00505359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_tradnl"/>
                </w:rPr>
                <w:id w:val="-717509271"/>
                <w:comboBox>
                  <w:listItem w:displayText="LeftTop" w:value="LeftTop"/>
                  <w:listItem w:displayText="CenterTop" w:value="CenterTop"/>
                  <w:listItem w:displayText="RightTop" w:value="RightTop"/>
                  <w:listItem w:displayText="LeftCenter" w:value="LeftCenter"/>
                  <w:listItem w:displayText="CenterCenter" w:value="CenterCenter"/>
                  <w:listItem w:displayText="RightCenter" w:value="RightCenter"/>
                  <w:listItem w:displayText="LeftBottom" w:value="LeftBottom"/>
                  <w:listItem w:displayText="CenterBottom" w:value="CenterBottom"/>
                  <w:listItem w:displayText="RightBottom" w:value="RightBottom"/>
                </w:comboBox>
              </w:sdtPr>
              <w:sdtEndPr/>
              <w:sdtContent>
                <w:r w:rsidR="00EA4840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sdtContent>
            </w:sdt>
          </w:p>
        </w:tc>
      </w:tr>
      <w:tr w:rsidR="00EA4840" w:rsidRPr="007442A9" w14:paraId="6724C805" w14:textId="77777777" w:rsidTr="00896F99">
        <w:tc>
          <w:tcPr>
            <w:tcW w:w="9622" w:type="dxa"/>
            <w:gridSpan w:val="3"/>
          </w:tcPr>
          <w:p w14:paraId="27300F46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9C6BBE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22A39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91A530B" wp14:editId="51F07DB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DE0D43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2D116B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B72F94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7822A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BA7CF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B0A32E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0462E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0EF403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7439E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1A530B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7BDE0D43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402D116B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15B72F94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7F7822A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3BBA7CF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70B0A32E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610462E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80EF403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4F7439E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3E9E30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B7F003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7FAD2E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23B4E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6E09B4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B1A89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9D92B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12DCA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A8303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4F5CC4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A6A56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B4CB3B4" w14:textId="77777777" w:rsidR="00EA4840" w:rsidRPr="00EA4840" w:rsidRDefault="00EA4840" w:rsidP="00E31CAA">
      <w:pPr>
        <w:rPr>
          <w:rFonts w:ascii="Arial" w:hAnsi="Arial" w:cs="Arial"/>
          <w:sz w:val="18"/>
          <w:szCs w:val="18"/>
          <w:lang w:val="es-CO"/>
        </w:rPr>
      </w:pPr>
      <w:bookmarkStart w:id="12" w:name="_GoBack"/>
      <w:bookmarkEnd w:id="12"/>
    </w:p>
    <w:sectPr w:rsidR="00EA4840" w:rsidRPr="00EA484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91DDC"/>
    <w:multiLevelType w:val="hybridMultilevel"/>
    <w:tmpl w:val="F6EE8C08"/>
    <w:lvl w:ilvl="0" w:tplc="CE669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16F72"/>
    <w:rsid w:val="00025642"/>
    <w:rsid w:val="0005228B"/>
    <w:rsid w:val="00054002"/>
    <w:rsid w:val="00055E09"/>
    <w:rsid w:val="00072995"/>
    <w:rsid w:val="00104E5C"/>
    <w:rsid w:val="0013469A"/>
    <w:rsid w:val="0014528A"/>
    <w:rsid w:val="001B3983"/>
    <w:rsid w:val="001E1243"/>
    <w:rsid w:val="001E2043"/>
    <w:rsid w:val="002118F7"/>
    <w:rsid w:val="002166A3"/>
    <w:rsid w:val="00221330"/>
    <w:rsid w:val="00254FDB"/>
    <w:rsid w:val="00256E5E"/>
    <w:rsid w:val="00261C12"/>
    <w:rsid w:val="002A563F"/>
    <w:rsid w:val="002B7E96"/>
    <w:rsid w:val="002E4B52"/>
    <w:rsid w:val="002E4EE6"/>
    <w:rsid w:val="002E5561"/>
    <w:rsid w:val="002F6267"/>
    <w:rsid w:val="00302778"/>
    <w:rsid w:val="0030576E"/>
    <w:rsid w:val="00326C60"/>
    <w:rsid w:val="00340C3A"/>
    <w:rsid w:val="00342B87"/>
    <w:rsid w:val="00345260"/>
    <w:rsid w:val="00353644"/>
    <w:rsid w:val="003B7018"/>
    <w:rsid w:val="003D397A"/>
    <w:rsid w:val="003D72B3"/>
    <w:rsid w:val="003E4F71"/>
    <w:rsid w:val="004375B6"/>
    <w:rsid w:val="0045712C"/>
    <w:rsid w:val="00464FDA"/>
    <w:rsid w:val="004735BF"/>
    <w:rsid w:val="00485F4E"/>
    <w:rsid w:val="004A0080"/>
    <w:rsid w:val="004A2B92"/>
    <w:rsid w:val="00505359"/>
    <w:rsid w:val="00551D6E"/>
    <w:rsid w:val="00552120"/>
    <w:rsid w:val="00552D7C"/>
    <w:rsid w:val="0057039A"/>
    <w:rsid w:val="005A318E"/>
    <w:rsid w:val="005B253B"/>
    <w:rsid w:val="005C209B"/>
    <w:rsid w:val="005E5933"/>
    <w:rsid w:val="005F4C68"/>
    <w:rsid w:val="00610A54"/>
    <w:rsid w:val="00611072"/>
    <w:rsid w:val="00616529"/>
    <w:rsid w:val="0063490D"/>
    <w:rsid w:val="00647430"/>
    <w:rsid w:val="006513FD"/>
    <w:rsid w:val="006559E5"/>
    <w:rsid w:val="006661E6"/>
    <w:rsid w:val="006907A4"/>
    <w:rsid w:val="006A32CE"/>
    <w:rsid w:val="006A3851"/>
    <w:rsid w:val="006B1C75"/>
    <w:rsid w:val="006D7D57"/>
    <w:rsid w:val="006E1C59"/>
    <w:rsid w:val="006E32EF"/>
    <w:rsid w:val="006F5B25"/>
    <w:rsid w:val="00704B20"/>
    <w:rsid w:val="00705DE0"/>
    <w:rsid w:val="0071071A"/>
    <w:rsid w:val="007442A9"/>
    <w:rsid w:val="0074775C"/>
    <w:rsid w:val="007677DE"/>
    <w:rsid w:val="00771228"/>
    <w:rsid w:val="007B25A6"/>
    <w:rsid w:val="007C054F"/>
    <w:rsid w:val="007C28CE"/>
    <w:rsid w:val="0084009B"/>
    <w:rsid w:val="008404BC"/>
    <w:rsid w:val="0086000E"/>
    <w:rsid w:val="00865CCD"/>
    <w:rsid w:val="00870466"/>
    <w:rsid w:val="008841B1"/>
    <w:rsid w:val="008A0DE3"/>
    <w:rsid w:val="008A73E1"/>
    <w:rsid w:val="008B3F81"/>
    <w:rsid w:val="008C216D"/>
    <w:rsid w:val="008E4CBB"/>
    <w:rsid w:val="008F6F15"/>
    <w:rsid w:val="0091337F"/>
    <w:rsid w:val="00943ADD"/>
    <w:rsid w:val="009A38AE"/>
    <w:rsid w:val="009E19DB"/>
    <w:rsid w:val="009E43DA"/>
    <w:rsid w:val="00A0273D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AF54C7"/>
    <w:rsid w:val="00B0282E"/>
    <w:rsid w:val="00B1142A"/>
    <w:rsid w:val="00B16990"/>
    <w:rsid w:val="00B207FD"/>
    <w:rsid w:val="00B66ABD"/>
    <w:rsid w:val="00B702BA"/>
    <w:rsid w:val="00B842E0"/>
    <w:rsid w:val="00B877C9"/>
    <w:rsid w:val="00B92165"/>
    <w:rsid w:val="00B92813"/>
    <w:rsid w:val="00BA4232"/>
    <w:rsid w:val="00BC129D"/>
    <w:rsid w:val="00BD1FFA"/>
    <w:rsid w:val="00BF6A48"/>
    <w:rsid w:val="00C038CA"/>
    <w:rsid w:val="00C0683E"/>
    <w:rsid w:val="00C209AE"/>
    <w:rsid w:val="00C26DF6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3553"/>
    <w:rsid w:val="00E54DA3"/>
    <w:rsid w:val="00E61A4B"/>
    <w:rsid w:val="00E70D78"/>
    <w:rsid w:val="00E76D9D"/>
    <w:rsid w:val="00E7707B"/>
    <w:rsid w:val="00E84C33"/>
    <w:rsid w:val="00E928AA"/>
    <w:rsid w:val="00EA3E65"/>
    <w:rsid w:val="00EA4840"/>
    <w:rsid w:val="00EB0CCB"/>
    <w:rsid w:val="00EC398E"/>
    <w:rsid w:val="00EF31D7"/>
    <w:rsid w:val="00EF5826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5:docId w15:val="{8DE791CC-A62C-4C34-8A4E-9B46DED6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1B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3AD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D7D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7D5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7D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7D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7D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F39C12AD71946A2B737550B0F9AA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754EB-2065-473B-8A77-FCF5342A29A7}"/>
      </w:docPartPr>
      <w:docPartBody>
        <w:p w:rsidR="00235032" w:rsidRDefault="00302695" w:rsidP="00302695">
          <w:pPr>
            <w:pStyle w:val="BF39C12AD71946A2B737550B0F9AA3C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35A6B22BF6641CFA0A0455BF9D28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F4B2E-8770-44FA-8EF8-904A1433A949}"/>
      </w:docPartPr>
      <w:docPartBody>
        <w:p w:rsidR="00235032" w:rsidRDefault="00302695" w:rsidP="00302695">
          <w:pPr>
            <w:pStyle w:val="435A6B22BF6641CFA0A0455BF9D2886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BED884555FD46AD918FC246934B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418C-F8E4-4549-80A4-98834C06A49B}"/>
      </w:docPartPr>
      <w:docPartBody>
        <w:p w:rsidR="00235032" w:rsidRDefault="00302695" w:rsidP="00302695">
          <w:pPr>
            <w:pStyle w:val="7BED884555FD46AD918FC246934B1E7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9BCC3AF62A4416F83BB137BB449E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06B-BD3E-4217-BA59-FF22C85F5920}"/>
      </w:docPartPr>
      <w:docPartBody>
        <w:p w:rsidR="00235032" w:rsidRDefault="00302695" w:rsidP="00302695">
          <w:pPr>
            <w:pStyle w:val="F9BCC3AF62A4416F83BB137BB449E60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7D6C9110FCF4F85B74C3542A6D5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6850-21DC-4627-9AC3-03759B1437B2}"/>
      </w:docPartPr>
      <w:docPartBody>
        <w:p w:rsidR="00235032" w:rsidRDefault="00302695" w:rsidP="00302695">
          <w:pPr>
            <w:pStyle w:val="27D6C9110FCF4F85B74C3542A6D5A94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0D0DF4A88E04344ABF839DBFEF1E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B88F7-5206-41FC-87FE-B43D33984E2E}"/>
      </w:docPartPr>
      <w:docPartBody>
        <w:p w:rsidR="00235032" w:rsidRDefault="00302695" w:rsidP="00302695">
          <w:pPr>
            <w:pStyle w:val="A0D0DF4A88E04344ABF839DBFEF1E85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E40FC9D7E5C4DD1962AC9E1F50A3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232C6-9C9B-44A4-8F4E-189E5B8A7C71}"/>
      </w:docPartPr>
      <w:docPartBody>
        <w:p w:rsidR="00235032" w:rsidRDefault="00302695" w:rsidP="00302695">
          <w:pPr>
            <w:pStyle w:val="BE40FC9D7E5C4DD1962AC9E1F50A320E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3034C"/>
    <w:rsid w:val="001A39E4"/>
    <w:rsid w:val="001D1136"/>
    <w:rsid w:val="00235032"/>
    <w:rsid w:val="00302695"/>
    <w:rsid w:val="005266C0"/>
    <w:rsid w:val="005A3BA8"/>
    <w:rsid w:val="005F58CF"/>
    <w:rsid w:val="00672A58"/>
    <w:rsid w:val="006A581B"/>
    <w:rsid w:val="00A04C7B"/>
    <w:rsid w:val="00AF24E3"/>
    <w:rsid w:val="00C50021"/>
    <w:rsid w:val="00DC737E"/>
    <w:rsid w:val="00DD3832"/>
    <w:rsid w:val="00F130C2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04C7B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BF39C12AD71946A2B737550B0F9AA3C0">
    <w:name w:val="BF39C12AD71946A2B737550B0F9AA3C0"/>
    <w:rsid w:val="00302695"/>
    <w:pPr>
      <w:spacing w:after="200" w:line="276" w:lineRule="auto"/>
    </w:pPr>
    <w:rPr>
      <w:lang w:val="es-CO" w:eastAsia="es-CO"/>
    </w:rPr>
  </w:style>
  <w:style w:type="paragraph" w:customStyle="1" w:styleId="435A6B22BF6641CFA0A0455BF9D28866">
    <w:name w:val="435A6B22BF6641CFA0A0455BF9D28866"/>
    <w:rsid w:val="00302695"/>
    <w:pPr>
      <w:spacing w:after="200" w:line="276" w:lineRule="auto"/>
    </w:pPr>
    <w:rPr>
      <w:lang w:val="es-CO" w:eastAsia="es-CO"/>
    </w:rPr>
  </w:style>
  <w:style w:type="paragraph" w:customStyle="1" w:styleId="7BED884555FD46AD918FC246934B1E70">
    <w:name w:val="7BED884555FD46AD918FC246934B1E70"/>
    <w:rsid w:val="00302695"/>
    <w:pPr>
      <w:spacing w:after="200" w:line="276" w:lineRule="auto"/>
    </w:pPr>
    <w:rPr>
      <w:lang w:val="es-CO" w:eastAsia="es-CO"/>
    </w:rPr>
  </w:style>
  <w:style w:type="paragraph" w:customStyle="1" w:styleId="F9BCC3AF62A4416F83BB137BB449E603">
    <w:name w:val="F9BCC3AF62A4416F83BB137BB449E603"/>
    <w:rsid w:val="00302695"/>
    <w:pPr>
      <w:spacing w:after="200" w:line="276" w:lineRule="auto"/>
    </w:pPr>
    <w:rPr>
      <w:lang w:val="es-CO" w:eastAsia="es-CO"/>
    </w:rPr>
  </w:style>
  <w:style w:type="paragraph" w:customStyle="1" w:styleId="27D6C9110FCF4F85B74C3542A6D5A94A">
    <w:name w:val="27D6C9110FCF4F85B74C3542A6D5A94A"/>
    <w:rsid w:val="00302695"/>
    <w:pPr>
      <w:spacing w:after="200" w:line="276" w:lineRule="auto"/>
    </w:pPr>
    <w:rPr>
      <w:lang w:val="es-CO" w:eastAsia="es-CO"/>
    </w:rPr>
  </w:style>
  <w:style w:type="paragraph" w:customStyle="1" w:styleId="A0D0DF4A88E04344ABF839DBFEF1E859">
    <w:name w:val="A0D0DF4A88E04344ABF839DBFEF1E859"/>
    <w:rsid w:val="00302695"/>
    <w:pPr>
      <w:spacing w:after="200" w:line="276" w:lineRule="auto"/>
    </w:pPr>
    <w:rPr>
      <w:lang w:val="es-CO" w:eastAsia="es-CO"/>
    </w:rPr>
  </w:style>
  <w:style w:type="paragraph" w:customStyle="1" w:styleId="BE40FC9D7E5C4DD1962AC9E1F50A320E">
    <w:name w:val="BE40FC9D7E5C4DD1962AC9E1F50A320E"/>
    <w:rsid w:val="00302695"/>
    <w:pPr>
      <w:spacing w:after="200" w:line="276" w:lineRule="auto"/>
    </w:pPr>
    <w:rPr>
      <w:lang w:val="es-CO" w:eastAsia="es-CO"/>
    </w:rPr>
  </w:style>
  <w:style w:type="paragraph" w:customStyle="1" w:styleId="BA23BD62B472477685ED5A2516163F32">
    <w:name w:val="BA23BD62B472477685ED5A2516163F32"/>
    <w:rsid w:val="00302695"/>
    <w:pPr>
      <w:spacing w:after="200" w:line="276" w:lineRule="auto"/>
    </w:pPr>
    <w:rPr>
      <w:lang w:val="es-CO" w:eastAsia="es-CO"/>
    </w:rPr>
  </w:style>
  <w:style w:type="paragraph" w:customStyle="1" w:styleId="9745933C455C45D2BE86B6484F1C291B">
    <w:name w:val="9745933C455C45D2BE86B6484F1C291B"/>
    <w:rsid w:val="00302695"/>
    <w:pPr>
      <w:spacing w:after="200" w:line="276" w:lineRule="auto"/>
    </w:pPr>
    <w:rPr>
      <w:lang w:val="es-CO" w:eastAsia="es-CO"/>
    </w:rPr>
  </w:style>
  <w:style w:type="paragraph" w:customStyle="1" w:styleId="82049280962249079355C0C50B90F8ED">
    <w:name w:val="82049280962249079355C0C50B90F8ED"/>
    <w:rsid w:val="00302695"/>
    <w:pPr>
      <w:spacing w:after="200" w:line="276" w:lineRule="auto"/>
    </w:pPr>
    <w:rPr>
      <w:lang w:val="es-CO" w:eastAsia="es-CO"/>
    </w:rPr>
  </w:style>
  <w:style w:type="paragraph" w:customStyle="1" w:styleId="BD53EB9DF0994C9E9356151C77FAD270">
    <w:name w:val="BD53EB9DF0994C9E9356151C77FAD270"/>
    <w:rsid w:val="00302695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327D1-795B-4985-BC6F-3EFFA17EA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Chris</cp:lastModifiedBy>
  <cp:revision>5</cp:revision>
  <dcterms:created xsi:type="dcterms:W3CDTF">2015-03-01T16:53:00Z</dcterms:created>
  <dcterms:modified xsi:type="dcterms:W3CDTF">2015-03-07T22:23:00Z</dcterms:modified>
</cp:coreProperties>
</file>