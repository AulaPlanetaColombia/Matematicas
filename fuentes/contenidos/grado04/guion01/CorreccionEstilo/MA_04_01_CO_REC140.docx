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4EA90E7" w:rsidR="000719EE" w:rsidRDefault="00D3774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C5BF4A" w14:textId="77777777" w:rsidR="00D3774A" w:rsidRPr="000719EE" w:rsidRDefault="00D377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E0D32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proponer conjuntos </w:t>
      </w:r>
      <w:r w:rsidR="00D3774A">
        <w:rPr>
          <w:rFonts w:ascii="Times New Roman" w:hAnsi="Times New Roman" w:cs="Times New Roman"/>
          <w:color w:val="000000"/>
          <w:lang w:val="es-CO"/>
        </w:rPr>
        <w:t>vacíos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31CCCA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D3774A">
        <w:rPr>
          <w:rFonts w:ascii="Arial" w:hAnsi="Arial" w:cs="Arial"/>
          <w:sz w:val="18"/>
          <w:szCs w:val="18"/>
          <w:lang w:val="es-ES_tradnl"/>
        </w:rPr>
        <w:t>vacío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0535EE" w:rsidR="000719EE" w:rsidRPr="000719EE" w:rsidRDefault="008C4C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FDF7462" w:rsidR="00712769" w:rsidRPr="005F4C68" w:rsidRDefault="00340FF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E3EA49" w:rsidR="000719EE" w:rsidRPr="000719EE" w:rsidRDefault="00DA41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AA1298" w:rsidR="000719EE" w:rsidRDefault="0098458C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97F7F5" w14:textId="77777777" w:rsidR="0098458C" w:rsidRPr="000719EE" w:rsidRDefault="009845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0" w:author="Chris" w:date="2015-03-07T16:54:00Z">
        <w:r w:rsidDel="00B86EAA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74F4F75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ins w:id="1" w:author="Chris" w:date="2015-03-07T16:55:00Z">
        <w:r w:rsidR="00B86EAA">
          <w:rPr>
            <w:rFonts w:ascii="Times New Roman" w:hAnsi="Times New Roman" w:cs="Times New Roman"/>
            <w:lang w:val="es-ES_tradnl"/>
          </w:rPr>
          <w:t>tres</w:t>
        </w:r>
      </w:ins>
      <w:del w:id="2" w:author="Chris" w:date="2015-03-07T16:55:00Z">
        <w:r w:rsidR="00E00CBB" w:rsidDel="00B86EAA">
          <w:rPr>
            <w:rFonts w:ascii="Times New Roman" w:hAnsi="Times New Roman" w:cs="Times New Roman"/>
            <w:lang w:val="es-ES_tradnl"/>
          </w:rPr>
          <w:delText>3</w:delText>
        </w:r>
      </w:del>
      <w:r w:rsidRPr="0074181C">
        <w:rPr>
          <w:rFonts w:ascii="Times New Roman" w:hAnsi="Times New Roman" w:cs="Times New Roman"/>
          <w:lang w:val="es-ES_tradnl"/>
        </w:rPr>
        <w:t xml:space="preserve">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</w:t>
      </w:r>
      <w:r w:rsidR="00CF4F8A">
        <w:rPr>
          <w:rFonts w:ascii="Times New Roman" w:hAnsi="Times New Roman" w:cs="Times New Roman"/>
          <w:b/>
          <w:lang w:val="es-ES_tradnl"/>
        </w:rPr>
        <w:t>vacíos</w:t>
      </w:r>
      <w:r w:rsidR="00CC7D91" w:rsidRPr="0074181C">
        <w:rPr>
          <w:rFonts w:ascii="Times New Roman" w:hAnsi="Times New Roman" w:cs="Times New Roman"/>
          <w:lang w:val="es-ES_tradnl"/>
        </w:rPr>
        <w:t xml:space="preserve">, </w:t>
      </w:r>
      <w:r w:rsidRPr="0074181C">
        <w:rPr>
          <w:rFonts w:ascii="Times New Roman" w:hAnsi="Times New Roman" w:cs="Times New Roman"/>
          <w:lang w:val="es-ES_tradnl"/>
        </w:rPr>
        <w:t>determínalos</w:t>
      </w:r>
      <w:r w:rsidR="00CF4F8A">
        <w:rPr>
          <w:rFonts w:ascii="Times New Roman" w:hAnsi="Times New Roman" w:cs="Times New Roman"/>
          <w:lang w:val="es-ES_tradnl"/>
        </w:rPr>
        <w:t xml:space="preserve"> por comprensión</w:t>
      </w:r>
      <w:r w:rsidR="00307663">
        <w:rPr>
          <w:rFonts w:ascii="Times New Roman" w:hAnsi="Times New Roman" w:cs="Times New Roman"/>
          <w:lang w:val="es-ES_tradnl"/>
        </w:rPr>
        <w:t xml:space="preserve"> y represéntalos utilizando los </w:t>
      </w:r>
      <w:r w:rsidR="002575E1">
        <w:rPr>
          <w:rFonts w:ascii="Times New Roman" w:hAnsi="Times New Roman" w:cs="Times New Roman"/>
          <w:lang w:val="es-ES_tradnl"/>
        </w:rPr>
        <w:t>s</w:t>
      </w:r>
      <w:r w:rsidR="00307663">
        <w:rPr>
          <w:rFonts w:ascii="Times New Roman" w:hAnsi="Times New Roman" w:cs="Times New Roman"/>
          <w:lang w:val="es-ES_tradnl"/>
        </w:rPr>
        <w:t xml:space="preserve">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2575E1">
        <w:rPr>
          <w:rFonts w:ascii="Times New Roman" w:hAnsi="Times New Roman" w:cs="Times New Roman"/>
          <w:lang w:val="es-ES_tradnl"/>
        </w:rPr>
        <w:t xml:space="preserve"> o { }.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5AF237" w14:textId="77777777" w:rsidR="00E00CBB" w:rsidRDefault="00E00CB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F3FBCD" w14:textId="31A3992B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3D0FAC7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8CFB0" w14:textId="50AAA50B" w:rsidR="00E00CBB" w:rsidRPr="0074181C" w:rsidRDefault="009A6239" w:rsidP="00E00CBB">
      <w:pPr>
        <w:rPr>
          <w:rFonts w:ascii="Times New Roman" w:hAnsi="Times New Roman" w:cs="Times New Roman"/>
          <w:lang w:val="es-ES_tradnl"/>
        </w:rPr>
      </w:pPr>
      <w:del w:id="3" w:author="Chris" w:date="2015-03-07T16:55:00Z">
        <w:r w:rsidDel="00B86EAA">
          <w:rPr>
            <w:rFonts w:ascii="Times New Roman" w:hAnsi="Times New Roman" w:cs="Times New Roman"/>
            <w:lang w:val="es-ES_tradnl"/>
          </w:rPr>
          <w:delText xml:space="preserve">¿Es </w:delText>
        </w:r>
      </w:del>
      <w:r w:rsidRPr="00876CB9">
        <w:rPr>
          <w:rFonts w:ascii="Times New Roman" w:hAnsi="Times New Roman" w:cs="Times New Roman"/>
          <w:i/>
          <w:lang w:val="es-ES_tradnl"/>
        </w:rPr>
        <w:t>P</w:t>
      </w:r>
      <w:r w:rsidR="00E00CBB">
        <w:rPr>
          <w:rFonts w:ascii="Times New Roman" w:hAnsi="Times New Roman" w:cs="Times New Roman"/>
          <w:lang w:val="es-ES_tradnl"/>
        </w:rPr>
        <w:t xml:space="preserve"> = {</w:t>
      </w:r>
      <w:r w:rsidR="00C23AD8">
        <w:rPr>
          <w:rFonts w:ascii="Times New Roman" w:hAnsi="Times New Roman" w:cs="Times New Roman"/>
          <w:lang w:val="es-ES_tradnl"/>
        </w:rPr>
        <w:t>Peces con plumas</w:t>
      </w:r>
      <w:del w:id="4" w:author="Chris" w:date="2015-03-07T16:55:00Z">
        <w:r w:rsidR="00E00CBB" w:rsidDel="00B86EAA">
          <w:rPr>
            <w:rFonts w:ascii="Times New Roman" w:hAnsi="Times New Roman" w:cs="Times New Roman"/>
            <w:lang w:val="es-ES_tradnl"/>
          </w:rPr>
          <w:delText>}</w:delText>
        </w:r>
      </w:del>
      <w:ins w:id="5" w:author="Chris" w:date="2015-03-07T16:55:00Z">
        <w:r w:rsidR="00B86EAA">
          <w:rPr>
            <w:rFonts w:ascii="Times New Roman" w:hAnsi="Times New Roman" w:cs="Times New Roman"/>
            <w:lang w:val="es-ES_tradnl"/>
          </w:rPr>
          <w:t>} ¿es</w:t>
        </w:r>
      </w:ins>
      <w:r w:rsidR="00E00CBB">
        <w:rPr>
          <w:rFonts w:ascii="Times New Roman" w:hAnsi="Times New Roman" w:cs="Times New Roman"/>
          <w:lang w:val="es-ES_tradnl"/>
        </w:rPr>
        <w:t xml:space="preserve"> un conjunto vacío? Justifica tu respuesta.  </w:t>
      </w:r>
    </w:p>
    <w:p w14:paraId="73246714" w14:textId="77777777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569369C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E706D" w14:textId="45613E51" w:rsidR="00E00CBB" w:rsidRDefault="008C7569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C3C0415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75753E1E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DCF059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0FFD4BF2" w14:textId="77777777" w:rsidR="00E00CBB" w:rsidRPr="0072270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572C94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55DCF1" w14:textId="77777777" w:rsidR="00E00CB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09E5B6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BE60FD" w14:textId="77777777" w:rsidR="00E00CBB" w:rsidRPr="00C531D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BBD13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B162B6" w14:textId="77777777" w:rsidR="00E00CBB" w:rsidRPr="007F74EA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24ADA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786C3D" w14:textId="6CF51082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6DD0C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3BD1EB" w14:textId="2A638DED" w:rsidR="00100631" w:rsidRPr="0074181C" w:rsidRDefault="00100631" w:rsidP="00100631">
      <w:pPr>
        <w:rPr>
          <w:rFonts w:ascii="Times New Roman" w:hAnsi="Times New Roman" w:cs="Times New Roman"/>
          <w:lang w:val="es-ES_tradnl"/>
        </w:rPr>
      </w:pPr>
      <w:del w:id="6" w:author="Chris" w:date="2015-03-07T16:56:00Z">
        <w:r w:rsidDel="00B86EAA">
          <w:rPr>
            <w:rFonts w:ascii="Times New Roman" w:hAnsi="Times New Roman" w:cs="Times New Roman"/>
            <w:lang w:val="es-ES_tradnl"/>
          </w:rPr>
          <w:delText xml:space="preserve">¿Es </w:delText>
        </w:r>
      </w:del>
      <w:r w:rsidRPr="00876CB9">
        <w:rPr>
          <w:rFonts w:ascii="Times New Roman" w:hAnsi="Times New Roman" w:cs="Times New Roman"/>
          <w:i/>
          <w:lang w:val="es-ES_tradnl"/>
        </w:rPr>
        <w:t>M</w:t>
      </w:r>
      <w:r>
        <w:rPr>
          <w:rFonts w:ascii="Times New Roman" w:hAnsi="Times New Roman" w:cs="Times New Roman"/>
          <w:lang w:val="es-ES_tradnl"/>
        </w:rPr>
        <w:t xml:space="preserve"> = {Mamíferos que ponen huevos}</w:t>
      </w:r>
      <w:ins w:id="7" w:author="Chris" w:date="2015-03-07T16:56:00Z">
        <w:r w:rsidR="00340FF7">
          <w:rPr>
            <w:rFonts w:ascii="Times New Roman" w:hAnsi="Times New Roman" w:cs="Times New Roman"/>
            <w:lang w:val="es-ES_tradnl"/>
          </w:rPr>
          <w:t xml:space="preserve"> </w:t>
        </w:r>
        <w:r w:rsidR="00B86EAA">
          <w:rPr>
            <w:rFonts w:ascii="Times New Roman" w:hAnsi="Times New Roman" w:cs="Times New Roman"/>
            <w:lang w:val="es-ES_tradnl"/>
          </w:rPr>
          <w:t>¿es</w:t>
        </w:r>
      </w:ins>
      <w:r>
        <w:rPr>
          <w:rFonts w:ascii="Times New Roman" w:hAnsi="Times New Roman" w:cs="Times New Roman"/>
          <w:lang w:val="es-ES_tradnl"/>
        </w:rPr>
        <w:t xml:space="preserve"> un conjunto vacío? Justifica tu respuesta.  </w:t>
      </w:r>
    </w:p>
    <w:p w14:paraId="56F0E286" w14:textId="77777777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722F0F12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22CB6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B5A0F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2917ECE3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78B2C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6ED2CE21" w14:textId="77777777" w:rsidR="00100631" w:rsidRPr="0072270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83ABC34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52E63D" w14:textId="77777777" w:rsidR="00100631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799B6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0B602" w14:textId="77777777" w:rsidR="00100631" w:rsidRPr="00C531DB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432ADE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D04CB6" w14:textId="77777777" w:rsidR="00100631" w:rsidRPr="007F74EA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B8F39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B85A9A" w14:textId="77777777" w:rsidR="00100631" w:rsidRPr="00254D62" w:rsidRDefault="00100631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8" w:name="_GoBack"/>
      <w:bookmarkEnd w:id="8"/>
    </w:p>
    <w:sectPr w:rsidR="00100631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0631"/>
    <w:rsid w:val="00104E5C"/>
    <w:rsid w:val="00125D25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5E1"/>
    <w:rsid w:val="0025789D"/>
    <w:rsid w:val="0028518B"/>
    <w:rsid w:val="002A6918"/>
    <w:rsid w:val="002B2F09"/>
    <w:rsid w:val="002B7E96"/>
    <w:rsid w:val="002E30A7"/>
    <w:rsid w:val="002E4EE6"/>
    <w:rsid w:val="002F3F12"/>
    <w:rsid w:val="00307663"/>
    <w:rsid w:val="00317F44"/>
    <w:rsid w:val="00326C60"/>
    <w:rsid w:val="00334EA6"/>
    <w:rsid w:val="00340C3A"/>
    <w:rsid w:val="00340FF7"/>
    <w:rsid w:val="00342E6F"/>
    <w:rsid w:val="00345260"/>
    <w:rsid w:val="00353644"/>
    <w:rsid w:val="0036258A"/>
    <w:rsid w:val="003A1B5D"/>
    <w:rsid w:val="003A458C"/>
    <w:rsid w:val="003B49B4"/>
    <w:rsid w:val="003D72B3"/>
    <w:rsid w:val="004024BA"/>
    <w:rsid w:val="00411F22"/>
    <w:rsid w:val="00417B06"/>
    <w:rsid w:val="00426D62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76CB9"/>
    <w:rsid w:val="00881754"/>
    <w:rsid w:val="0089063A"/>
    <w:rsid w:val="008932B9"/>
    <w:rsid w:val="008C4CC9"/>
    <w:rsid w:val="008C6F76"/>
    <w:rsid w:val="008C7569"/>
    <w:rsid w:val="00923C89"/>
    <w:rsid w:val="009320AC"/>
    <w:rsid w:val="009510B5"/>
    <w:rsid w:val="00953886"/>
    <w:rsid w:val="0098458C"/>
    <w:rsid w:val="0099088A"/>
    <w:rsid w:val="00991941"/>
    <w:rsid w:val="00992AB9"/>
    <w:rsid w:val="009A623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3D5C"/>
    <w:rsid w:val="00B0282E"/>
    <w:rsid w:val="00B45ECD"/>
    <w:rsid w:val="00B51D60"/>
    <w:rsid w:val="00B5250C"/>
    <w:rsid w:val="00B5420C"/>
    <w:rsid w:val="00B55138"/>
    <w:rsid w:val="00B860F0"/>
    <w:rsid w:val="00B86EAA"/>
    <w:rsid w:val="00B92165"/>
    <w:rsid w:val="00BC129D"/>
    <w:rsid w:val="00BC2254"/>
    <w:rsid w:val="00BD1FFA"/>
    <w:rsid w:val="00BD770C"/>
    <w:rsid w:val="00C0683E"/>
    <w:rsid w:val="00C209AE"/>
    <w:rsid w:val="00C219A9"/>
    <w:rsid w:val="00C22AA1"/>
    <w:rsid w:val="00C23AD8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CF4F8A"/>
    <w:rsid w:val="00D15A42"/>
    <w:rsid w:val="00D3600C"/>
    <w:rsid w:val="00D3774A"/>
    <w:rsid w:val="00D660AD"/>
    <w:rsid w:val="00DA41C3"/>
    <w:rsid w:val="00DE1C4F"/>
    <w:rsid w:val="00DE2253"/>
    <w:rsid w:val="00DE69EE"/>
    <w:rsid w:val="00DF5702"/>
    <w:rsid w:val="00DF709D"/>
    <w:rsid w:val="00E00CB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31F1D9B6-6295-49AC-A993-5F550A5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5</cp:revision>
  <dcterms:created xsi:type="dcterms:W3CDTF">2015-03-01T17:17:00Z</dcterms:created>
  <dcterms:modified xsi:type="dcterms:W3CDTF">2015-03-07T21:57:00Z</dcterms:modified>
</cp:coreProperties>
</file>