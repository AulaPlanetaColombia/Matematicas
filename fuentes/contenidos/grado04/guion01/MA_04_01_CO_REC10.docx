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5A08039" w14:textId="40F9F035" w:rsidR="00140D75" w:rsidRPr="00161774" w:rsidRDefault="004D6E65" w:rsidP="00140D75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MA_</w:t>
      </w:r>
      <w:r w:rsidR="00140D75">
        <w:rPr>
          <w:rFonts w:ascii="Arial" w:hAnsi="Arial"/>
          <w:b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49D04EAF" w:rsidR="00052CEE" w:rsidRPr="000719EE" w:rsidRDefault="00140D75" w:rsidP="00052C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720132F" w14:textId="77777777" w:rsidR="00140D75" w:rsidRPr="00B110DC" w:rsidRDefault="00140D75" w:rsidP="00140D75">
      <w:pPr>
        <w:rPr>
          <w:rFonts w:ascii="Times New Roman" w:hAnsi="Times New Roman" w:cs="Times New Roman"/>
          <w:color w:val="000000"/>
          <w:lang w:val="es-CO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trabajar la determinación de conjuntos por extensión. 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0A54BE" w:rsidR="000719EE" w:rsidRPr="000719EE" w:rsidRDefault="00140D7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determinación, extensión.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04D3D8" w:rsidR="000719EE" w:rsidRPr="000719EE" w:rsidRDefault="006B624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33C902" w:rsidR="005F4C68" w:rsidRPr="005F4C68" w:rsidRDefault="001007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652C0EE" w:rsidR="002E4EE6" w:rsidRPr="00AC7496" w:rsidRDefault="007F04D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9A77FBF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D7CF2EE" w:rsidR="009833A6" w:rsidRPr="005F4C68" w:rsidRDefault="00956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D3E6385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FC0164A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FC80D78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Determina conjuntos por extensión.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8C88FD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C5239B" w:rsidR="000719EE" w:rsidRPr="000719EE" w:rsidRDefault="007F04D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 determinación por extensión de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C34565" w:rsidR="000719EE" w:rsidRPr="000719EE" w:rsidRDefault="009D18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49EB37" w:rsidR="000719EE" w:rsidRPr="000719EE" w:rsidRDefault="009D180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8D16750" w14:textId="77777777" w:rsidR="009D180E" w:rsidRDefault="009D180E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791E87" w:rsidRDefault="006D02A8" w:rsidP="006D02A8">
      <w:pPr>
        <w:rPr>
          <w:rFonts w:ascii="Times New Roman" w:hAnsi="Times New Roman" w:cs="Times New Roman"/>
          <w:lang w:val="es-ES_tradnl"/>
        </w:rPr>
      </w:pPr>
    </w:p>
    <w:p w14:paraId="647522BB" w14:textId="38C5A74D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Satélites naturales de la tierra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BEFBBB0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471FA39C" w14:textId="5BAB1B5C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primos hasta 12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DDB2A09" w14:textId="77777777" w:rsidR="009D180E" w:rsidRPr="00741739" w:rsidRDefault="009D180E" w:rsidP="009D180E">
      <w:pPr>
        <w:pStyle w:val="Prrafodelista"/>
        <w:rPr>
          <w:rFonts w:ascii="Times New Roman" w:hAnsi="Times New Roman" w:cs="Times New Roman"/>
          <w:lang w:val="es-ES_tradnl"/>
        </w:rPr>
      </w:pPr>
    </w:p>
    <w:p w14:paraId="1C44937F" w14:textId="4E4580B9" w:rsidR="009D180E" w:rsidRPr="00741739" w:rsidRDefault="009D180E" w:rsidP="009D1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Letras de la palabra “matemáticas”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00860BC7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6CDE5B0C" w14:textId="2C8C58C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Números mayores que </w:t>
      </w:r>
      <w:r w:rsidR="00C13AF6">
        <w:rPr>
          <w:rFonts w:ascii="Times New Roman" w:hAnsi="Times New Roman" w:cs="Times New Roman"/>
          <w:lang w:val="es-ES_tradnl"/>
        </w:rPr>
        <w:t>6</w:t>
      </w:r>
      <w:r w:rsidRPr="00741739">
        <w:rPr>
          <w:rFonts w:ascii="Times New Roman" w:hAnsi="Times New Roman" w:cs="Times New Roman"/>
          <w:lang w:val="es-ES_tradnl"/>
        </w:rPr>
        <w:t xml:space="preserve"> y menores que 1</w:t>
      </w:r>
      <w:r w:rsidR="00C13AF6">
        <w:rPr>
          <w:rFonts w:ascii="Times New Roman" w:hAnsi="Times New Roman" w:cs="Times New Roman"/>
          <w:lang w:val="es-ES_tradnl"/>
        </w:rPr>
        <w:t>2</w:t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745FFE28" w14:textId="77777777" w:rsidR="00791E87" w:rsidRPr="00741739" w:rsidRDefault="00791E87" w:rsidP="00791E87">
      <w:pPr>
        <w:pStyle w:val="Prrafodelista"/>
        <w:rPr>
          <w:rFonts w:ascii="Times New Roman" w:hAnsi="Times New Roman" w:cs="Times New Roman"/>
          <w:lang w:val="es-ES_tradnl"/>
        </w:rPr>
      </w:pPr>
    </w:p>
    <w:p w14:paraId="125F7D8B" w14:textId="41C98F61" w:rsidR="00791E87" w:rsidRPr="00741739" w:rsidRDefault="00791E87" w:rsidP="00791E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Capital de Colombia </w:t>
      </w:r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</w:t>
      </w:r>
      <w:r w:rsidR="00A817EB" w:rsidRPr="00741739">
        <w:rPr>
          <w:rFonts w:ascii="Times New Roman" w:hAnsi="Times New Roman" w:cs="Times New Roman"/>
          <w:lang w:val="es-ES_tradnl"/>
        </w:rPr>
        <w:t>[*]</w:t>
      </w:r>
    </w:p>
    <w:p w14:paraId="54AB3280" w14:textId="77777777" w:rsidR="00741739" w:rsidRPr="00741739" w:rsidRDefault="00741739" w:rsidP="00741739">
      <w:pPr>
        <w:pStyle w:val="Prrafodelista"/>
        <w:rPr>
          <w:rFonts w:ascii="Times New Roman" w:hAnsi="Times New Roman" w:cs="Times New Roman"/>
          <w:lang w:val="es-ES_tradnl"/>
        </w:rPr>
      </w:pPr>
    </w:p>
    <w:p w14:paraId="7CC24263" w14:textId="182275D9" w:rsidR="009D180E" w:rsidRPr="00741739" w:rsidRDefault="00741739" w:rsidP="0074173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741739">
        <w:rPr>
          <w:rFonts w:ascii="Times New Roman" w:hAnsi="Times New Roman" w:cs="Times New Roman"/>
          <w:lang w:val="es-ES_tradnl"/>
        </w:rPr>
        <w:t xml:space="preserve">Colores primarios </w:t>
      </w:r>
      <w:commentRangeStart w:id="0"/>
      <w:r w:rsidRPr="00741739">
        <w:rPr>
          <w:rFonts w:ascii="Times New Roman" w:hAnsi="Times New Roman" w:cs="Times New Roman"/>
          <w:lang w:val="es-ES_tradnl"/>
        </w:rPr>
        <w:sym w:font="Wingdings" w:char="F0E0"/>
      </w:r>
      <w:r w:rsidRPr="00741739">
        <w:rPr>
          <w:rFonts w:ascii="Times New Roman" w:hAnsi="Times New Roman" w:cs="Times New Roman"/>
          <w:lang w:val="es-ES_tradnl"/>
        </w:rPr>
        <w:t xml:space="preserve"> [*]</w:t>
      </w:r>
      <w:commentRangeEnd w:id="0"/>
      <w:r w:rsidR="00956699">
        <w:rPr>
          <w:rStyle w:val="Refdecomentario"/>
        </w:rPr>
        <w:commentReference w:id="0"/>
      </w:r>
    </w:p>
    <w:p w14:paraId="4379C3BB" w14:textId="77777777" w:rsidR="009D180E" w:rsidRPr="00741739" w:rsidRDefault="009D180E" w:rsidP="006D02A8">
      <w:pPr>
        <w:rPr>
          <w:rFonts w:ascii="Times New Roman" w:hAnsi="Times New Roman" w:cs="Times New Roman"/>
          <w:lang w:val="es-ES_tradnl"/>
        </w:rPr>
      </w:pPr>
    </w:p>
    <w:p w14:paraId="136937C1" w14:textId="77777777" w:rsidR="009D180E" w:rsidRPr="002233BF" w:rsidRDefault="009D180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28FA0FD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 = {Luna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06A8A16" w:rsidR="00227850" w:rsidRPr="00227850" w:rsidRDefault="009566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 = {</w:t>
            </w:r>
            <w:r w:rsidR="00A817EB" w:rsidRPr="00791E87">
              <w:rPr>
                <w:rFonts w:ascii="Times New Roman" w:hAnsi="Times New Roman" w:cs="Times New Roman"/>
                <w:lang w:val="es-ES_tradnl"/>
              </w:rPr>
              <w:t>2, 3, 5, 7, 11 }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1A275DD" w:rsidR="00227850" w:rsidRPr="00227850" w:rsidRDefault="00A817EB" w:rsidP="003248E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i,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s}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B05DC60" w:rsidR="00227850" w:rsidRPr="00227850" w:rsidRDefault="00A817EB" w:rsidP="00C13AF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</w:t>
            </w:r>
            <w:r w:rsidR="003248E4">
              <w:rPr>
                <w:rFonts w:ascii="Times New Roman" w:hAnsi="Times New Roman" w:cs="Times New Roman"/>
                <w:lang w:val="es-ES_tradnl"/>
              </w:rPr>
              <w:t>={</w:t>
            </w:r>
            <w:r>
              <w:rPr>
                <w:rFonts w:ascii="Times New Roman" w:hAnsi="Times New Roman" w:cs="Times New Roman"/>
                <w:lang w:val="es-ES_tradnl"/>
              </w:rPr>
              <w:t>7,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8,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9,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10,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11</w:t>
            </w:r>
            <w:r w:rsidR="00C13AF6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ACC8947" w:rsidR="00227850" w:rsidRPr="00227850" w:rsidRDefault="00A817E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 = { Bogotá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1FD1F7CD" w:rsidR="00227850" w:rsidRPr="00227850" w:rsidRDefault="00741739" w:rsidP="0074173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41739">
              <w:rPr>
                <w:rFonts w:ascii="Times New Roman" w:hAnsi="Times New Roman" w:cs="Times New Roman"/>
                <w:lang w:val="es-ES_tradnl"/>
              </w:rPr>
              <w:t>A={amarillo, azul, rojo}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BCCDDFF" w:rsidR="007260CF" w:rsidRPr="00741739" w:rsidRDefault="0095669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 = {Sol</w:t>
            </w:r>
            <w:r w:rsidR="00741739" w:rsidRPr="00741739"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09505162" w:rsidR="007260CF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2-3-5-7-11</w:t>
            </w:r>
          </w:p>
        </w:tc>
      </w:tr>
      <w:tr w:rsidR="00741739" w:rsidRPr="00227850" w14:paraId="32DFDFD2" w14:textId="77777777" w:rsidTr="007B5078">
        <w:tc>
          <w:tcPr>
            <w:tcW w:w="534" w:type="dxa"/>
            <w:shd w:val="clear" w:color="auto" w:fill="E6E6E6"/>
            <w:vAlign w:val="center"/>
          </w:tcPr>
          <w:p w14:paraId="02A5B5B9" w14:textId="519A4624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2A39394C" w14:textId="18E1208B" w:rsidR="00741739" w:rsidRPr="00741739" w:rsidRDefault="00741739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M={m,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a,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t,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e,</w:t>
            </w:r>
            <w:r w:rsidR="00956699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bookmarkStart w:id="1" w:name="_GoBack"/>
            <w:bookmarkEnd w:id="1"/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m,a,t,i,c,s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057F033" w14:textId="2681BE87" w:rsidR="00741739" w:rsidRPr="00227850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8A6D254" w14:textId="53892FEC" w:rsidR="00741739" w:rsidRPr="00741739" w:rsidRDefault="00C13AF6" w:rsidP="00C13AF6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N={7,8,9,10,11,12}</w:t>
            </w:r>
          </w:p>
        </w:tc>
      </w:tr>
      <w:tr w:rsidR="00741739" w:rsidRPr="00227850" w14:paraId="66C6FE15" w14:textId="77777777" w:rsidTr="007B5078">
        <w:tc>
          <w:tcPr>
            <w:tcW w:w="534" w:type="dxa"/>
            <w:shd w:val="clear" w:color="auto" w:fill="E6E6E6"/>
            <w:vAlign w:val="center"/>
          </w:tcPr>
          <w:p w14:paraId="66FF09BA" w14:textId="7B0E59D8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124FF4F" w14:textId="5A3F9106" w:rsidR="00741739" w:rsidRPr="00741739" w:rsidRDefault="00E415A4" w:rsidP="00E415A4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 = { Barranquilla }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3635243" w14:textId="551C3F4D" w:rsidR="00741739" w:rsidRDefault="00741739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457C900" w14:textId="60C6829F" w:rsidR="00741739" w:rsidRPr="00741739" w:rsidRDefault="00E415A4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A= amarillo, azul, rojo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268A2DA5" w:rsidR="0072270A" w:rsidRPr="0072270A" w:rsidRDefault="0074173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hana Montejo Rozo" w:date="2015-02-26T16:10:00Z" w:initials="JMR">
    <w:p w14:paraId="71B06CCF" w14:textId="16478A23" w:rsidR="00956699" w:rsidRDefault="00956699">
      <w:pPr>
        <w:pStyle w:val="Textocomentario"/>
      </w:pPr>
      <w:r>
        <w:rPr>
          <w:rStyle w:val="Refdecomentario"/>
        </w:rPr>
        <w:annotationRef/>
      </w:r>
      <w:proofErr w:type="spellStart"/>
      <w:r>
        <w:t>Preguntarle</w:t>
      </w:r>
      <w:proofErr w:type="spellEnd"/>
      <w:r>
        <w:t xml:space="preserve"> a Oliver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B06C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033F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E23B0"/>
    <w:multiLevelType w:val="hybridMultilevel"/>
    <w:tmpl w:val="3F2627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53810"/>
    <w:multiLevelType w:val="hybridMultilevel"/>
    <w:tmpl w:val="D3840C42"/>
    <w:lvl w:ilvl="0" w:tplc="F9E44BA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0712"/>
    <w:rsid w:val="00104E5C"/>
    <w:rsid w:val="00125D25"/>
    <w:rsid w:val="00140D7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48E4"/>
    <w:rsid w:val="00326C60"/>
    <w:rsid w:val="00340C3A"/>
    <w:rsid w:val="00342E6F"/>
    <w:rsid w:val="00345260"/>
    <w:rsid w:val="00353644"/>
    <w:rsid w:val="003A458C"/>
    <w:rsid w:val="003D72B3"/>
    <w:rsid w:val="0041036C"/>
    <w:rsid w:val="004114BC"/>
    <w:rsid w:val="00411F22"/>
    <w:rsid w:val="004375B6"/>
    <w:rsid w:val="0045712C"/>
    <w:rsid w:val="00485C72"/>
    <w:rsid w:val="004D6E65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B624A"/>
    <w:rsid w:val="006D02A8"/>
    <w:rsid w:val="006E1C59"/>
    <w:rsid w:val="006E32EF"/>
    <w:rsid w:val="00713B23"/>
    <w:rsid w:val="0072270A"/>
    <w:rsid w:val="007260CF"/>
    <w:rsid w:val="00741739"/>
    <w:rsid w:val="00742D83"/>
    <w:rsid w:val="0074775C"/>
    <w:rsid w:val="00791E87"/>
    <w:rsid w:val="00792588"/>
    <w:rsid w:val="007A2B2C"/>
    <w:rsid w:val="007B25C8"/>
    <w:rsid w:val="007B521F"/>
    <w:rsid w:val="007B7770"/>
    <w:rsid w:val="007C28CE"/>
    <w:rsid w:val="007D0493"/>
    <w:rsid w:val="007F04DF"/>
    <w:rsid w:val="008932B9"/>
    <w:rsid w:val="009320AC"/>
    <w:rsid w:val="00956699"/>
    <w:rsid w:val="009833A6"/>
    <w:rsid w:val="00992AB9"/>
    <w:rsid w:val="009D180E"/>
    <w:rsid w:val="009F074B"/>
    <w:rsid w:val="00A22796"/>
    <w:rsid w:val="00A61B6D"/>
    <w:rsid w:val="00A74CE5"/>
    <w:rsid w:val="00A817EB"/>
    <w:rsid w:val="00A848E3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13AF6"/>
    <w:rsid w:val="00C209AE"/>
    <w:rsid w:val="00C219A9"/>
    <w:rsid w:val="00C34A1F"/>
    <w:rsid w:val="00C35567"/>
    <w:rsid w:val="00C46019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415A4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ED4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CE25A02-BB10-4E53-9280-A1EE810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566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6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6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69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69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6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2015-02-24T13:56:00Z</dcterms:created>
  <dcterms:modified xsi:type="dcterms:W3CDTF">2015-02-26T21:11:00Z</dcterms:modified>
</cp:coreProperties>
</file>