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08A0B04F" w:rsidR="0045712C" w:rsidRPr="007D0493" w:rsidRDefault="001D2148" w:rsidP="00CB02D2">
      <w:pPr>
        <w:jc w:val="center"/>
        <w:rPr>
          <w:rFonts w:ascii="Arial" w:hAnsi="Arial"/>
          <w:b/>
          <w:lang w:val="es-ES_tradnl"/>
        </w:rPr>
      </w:pPr>
      <w:r w:rsidRPr="001D2148">
        <w:rPr>
          <w:rFonts w:asciiTheme="majorHAnsi" w:hAnsiTheme="majorHAnsi"/>
          <w:b/>
          <w:lang w:val="es-ES_tradnl"/>
        </w:rPr>
        <w:t>Ejercicio Genérico M1D: Escribir relaciones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298E6E7B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49067311" w14:textId="77777777" w:rsidR="009813F3" w:rsidRPr="006D02A8" w:rsidRDefault="009813F3" w:rsidP="009813F3">
      <w:pPr>
        <w:rPr>
          <w:rFonts w:ascii="Arial" w:hAnsi="Arial"/>
          <w:sz w:val="18"/>
          <w:szCs w:val="18"/>
          <w:lang w:val="es-ES_tradnl"/>
        </w:rPr>
      </w:pPr>
      <w:r w:rsidRPr="00F55B3F">
        <w:rPr>
          <w:rFonts w:ascii="Times New Roman" w:hAnsi="Times New Roman" w:cs="Times New Roman"/>
          <w:color w:val="000000"/>
          <w:lang w:val="es-CO"/>
        </w:rPr>
        <w:t>MA_04_01_CO</w:t>
      </w:r>
    </w:p>
    <w:p w14:paraId="58311CA7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</w:p>
    <w:p w14:paraId="6F2526CE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</w:p>
    <w:p w14:paraId="7F4E9B80" w14:textId="77777777" w:rsidR="001B762E" w:rsidRPr="0063490D" w:rsidRDefault="001B762E" w:rsidP="001B76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05B088A5" w14:textId="77777777" w:rsidR="001B762E" w:rsidRPr="009320AC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6FC7AF04" w14:textId="77777777" w:rsidR="00EB6690" w:rsidRPr="006D02A8" w:rsidRDefault="00EB6690" w:rsidP="00EB669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A921AF9" w14:textId="032CD2E2" w:rsidR="00EB6690" w:rsidRPr="000719EE" w:rsidRDefault="009813F3" w:rsidP="00EB669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¿Finito o infinito?</w:t>
      </w:r>
    </w:p>
    <w:p w14:paraId="2FFC779D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03857EBB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35B845B" w14:textId="6AD5024C" w:rsidR="001B762E" w:rsidRPr="000719EE" w:rsidRDefault="009813F3" w:rsidP="001B762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Actividad para </w:t>
      </w:r>
      <w:r>
        <w:rPr>
          <w:rFonts w:ascii="Times New Roman" w:hAnsi="Times New Roman" w:cs="Times New Roman"/>
          <w:color w:val="000000"/>
          <w:lang w:val="es-CO"/>
        </w:rPr>
        <w:t>identificar conjuntos finitos</w:t>
      </w:r>
      <w:r w:rsidRPr="00B110DC">
        <w:rPr>
          <w:rFonts w:ascii="Times New Roman" w:hAnsi="Times New Roman" w:cs="Times New Roman"/>
          <w:color w:val="000000"/>
          <w:lang w:val="es-CO"/>
        </w:rPr>
        <w:t>.</w:t>
      </w:r>
    </w:p>
    <w:p w14:paraId="58F16848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03A6819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1BB86E09" w14:textId="625E464C" w:rsidR="001B762E" w:rsidRPr="009813F3" w:rsidRDefault="009813F3" w:rsidP="001B762E">
      <w:pPr>
        <w:rPr>
          <w:rFonts w:ascii="Times New Roman" w:hAnsi="Times New Roman" w:cs="Times New Roman"/>
          <w:lang w:val="es-ES_tradnl"/>
        </w:rPr>
      </w:pPr>
      <w:r w:rsidRPr="009813F3">
        <w:rPr>
          <w:rFonts w:ascii="Times New Roman" w:hAnsi="Times New Roman" w:cs="Times New Roman"/>
          <w:lang w:val="es-ES_tradnl"/>
        </w:rPr>
        <w:t xml:space="preserve">Conjunto, </w:t>
      </w:r>
      <w:r w:rsidR="00E72561">
        <w:rPr>
          <w:rFonts w:ascii="Times New Roman" w:hAnsi="Times New Roman" w:cs="Times New Roman"/>
          <w:lang w:val="es-ES_tradnl"/>
        </w:rPr>
        <w:t xml:space="preserve">clasificación de conjuntos, finito, infinito, cardinal. </w:t>
      </w:r>
    </w:p>
    <w:p w14:paraId="0D6218C7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075D450A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02E53B2" w14:textId="22B7D7EC" w:rsidR="001B762E" w:rsidRPr="000719EE" w:rsidRDefault="0027083C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2C4D9CF2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388ABC1E" w14:textId="77777777" w:rsidR="001B762E" w:rsidRPr="00B5513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B762E" w:rsidRPr="005F4C68" w14:paraId="28751164" w14:textId="77777777" w:rsidTr="00F755C1">
        <w:tc>
          <w:tcPr>
            <w:tcW w:w="1248" w:type="dxa"/>
          </w:tcPr>
          <w:p w14:paraId="3D5F9A53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17B02A50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C53EF77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1B168F1C" w14:textId="01E3471D" w:rsidR="001B762E" w:rsidRPr="005F4C68" w:rsidRDefault="0027083C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4B7CE7B5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11D1EFFC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3DF0593C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489C1F99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5F4C68" w14:paraId="0C581689" w14:textId="77777777" w:rsidTr="00F755C1">
        <w:tc>
          <w:tcPr>
            <w:tcW w:w="1248" w:type="dxa"/>
          </w:tcPr>
          <w:p w14:paraId="2E28F6E1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493EF80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A57F291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4B018243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13EF1929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6A5050C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13BF7E52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345DC4EA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A652ADC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062A1065" w14:textId="77777777" w:rsidR="001B762E" w:rsidRPr="00B5513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B762E" w:rsidRPr="00AC7496" w14:paraId="3063B1BE" w14:textId="77777777" w:rsidTr="00F755C1">
        <w:tc>
          <w:tcPr>
            <w:tcW w:w="4536" w:type="dxa"/>
          </w:tcPr>
          <w:p w14:paraId="16C39756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68916AE6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DBEDD49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E3C0A4C" w14:textId="072BD6DD" w:rsidR="001B762E" w:rsidRPr="00AC7496" w:rsidRDefault="0027083C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1B762E" w:rsidRPr="009813F3" w14:paraId="7FAF436E" w14:textId="77777777" w:rsidTr="00F755C1">
        <w:tc>
          <w:tcPr>
            <w:tcW w:w="4536" w:type="dxa"/>
          </w:tcPr>
          <w:p w14:paraId="7BA69F56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23B93DD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2A4553D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7566B15D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AC7496" w14:paraId="40559FD5" w14:textId="77777777" w:rsidTr="00F755C1">
        <w:tc>
          <w:tcPr>
            <w:tcW w:w="4536" w:type="dxa"/>
          </w:tcPr>
          <w:p w14:paraId="01BAD378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774F437C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6DCE249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52E1ED33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AC7496" w14:paraId="7CCC8753" w14:textId="77777777" w:rsidTr="00F755C1">
        <w:tc>
          <w:tcPr>
            <w:tcW w:w="4536" w:type="dxa"/>
          </w:tcPr>
          <w:p w14:paraId="2FE19435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7BFF8952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544075A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6DDAC535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D706BC5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2B1CBB89" w14:textId="77777777" w:rsidR="00BF773B" w:rsidRPr="00B55138" w:rsidRDefault="00BF773B" w:rsidP="00BF773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F773B" w:rsidRPr="005F4C68" w14:paraId="4B6E40C8" w14:textId="77777777" w:rsidTr="007B5078">
        <w:tc>
          <w:tcPr>
            <w:tcW w:w="2126" w:type="dxa"/>
          </w:tcPr>
          <w:p w14:paraId="08534094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CE11E04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3497EC1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590A355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8D6B8F6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082A158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E7456A0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02C3807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F773B" w:rsidRPr="005F4C68" w14:paraId="2B75D381" w14:textId="77777777" w:rsidTr="007B5078">
        <w:tc>
          <w:tcPr>
            <w:tcW w:w="2126" w:type="dxa"/>
          </w:tcPr>
          <w:p w14:paraId="5FB80322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15D1E52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610A00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1C99684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A00ABC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FC8C4C1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431270F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CB44988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F773B" w:rsidRPr="005F4C68" w14:paraId="25ECB567" w14:textId="77777777" w:rsidTr="007B5078">
        <w:tc>
          <w:tcPr>
            <w:tcW w:w="2126" w:type="dxa"/>
          </w:tcPr>
          <w:p w14:paraId="623FC152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2E84F3D" w14:textId="37DEA006" w:rsidR="00BF773B" w:rsidRPr="005F4C68" w:rsidRDefault="0027083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534B8F1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2A7D0F7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B085E48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B15E618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228FCF6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97D45D5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4F7ECAA" w14:textId="77777777" w:rsidR="00BF773B" w:rsidRPr="000719EE" w:rsidRDefault="00BF773B" w:rsidP="00BF773B">
      <w:pPr>
        <w:rPr>
          <w:rFonts w:ascii="Arial" w:hAnsi="Arial" w:cs="Arial"/>
          <w:sz w:val="18"/>
          <w:szCs w:val="18"/>
          <w:lang w:val="es-ES_tradnl"/>
        </w:rPr>
      </w:pPr>
    </w:p>
    <w:p w14:paraId="6CE33EB4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64E96CEF" w14:textId="1255428B" w:rsidR="001B762E" w:rsidRPr="000719EE" w:rsidRDefault="0027083C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6A04FC3E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5C4DB42F" w14:textId="77777777" w:rsidR="001B762E" w:rsidRPr="00254FDB" w:rsidRDefault="001B762E" w:rsidP="001B76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2C064ADD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</w:p>
    <w:p w14:paraId="0872C752" w14:textId="77777777" w:rsidR="001B762E" w:rsidRPr="00125D25" w:rsidRDefault="001B762E" w:rsidP="001B76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36554FC2" w14:textId="77777777" w:rsidR="001B762E" w:rsidRPr="00411F22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1E19D72" w14:textId="2B4B2A1D" w:rsidR="001B762E" w:rsidRPr="000719EE" w:rsidRDefault="00527D81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¿Finito o infinito?</w:t>
      </w:r>
    </w:p>
    <w:p w14:paraId="4761DB55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10281936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6D5BE21D" w14:textId="683637CF" w:rsidR="001B762E" w:rsidRPr="000719EE" w:rsidRDefault="00527D81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78FE66E5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52BE62D7" w14:textId="77777777" w:rsidR="001B762E" w:rsidRPr="009F074B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CE2B17D" w14:textId="7D78D091" w:rsidR="001B762E" w:rsidRPr="000719EE" w:rsidRDefault="00527D81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atentamente la descripción de cada conjunto y escribe “Infinito” o “Finito” según corresponda. </w:t>
      </w:r>
    </w:p>
    <w:p w14:paraId="4FBFEB04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10A7D3CB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1174D656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A4F4E93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5F86331E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3A63FE4F" w14:textId="7A2C7DA8" w:rsidR="001B762E" w:rsidRPr="000719EE" w:rsidRDefault="00C9140A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91FF292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9A984A9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7531506" w14:textId="17DD8FCB" w:rsidR="001B762E" w:rsidRPr="00CD652E" w:rsidRDefault="00C9140A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95A418D" w14:textId="77777777" w:rsidR="001B762E" w:rsidRPr="00CD652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369184CE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07A0B0BA" w14:textId="29E218AB" w:rsidR="001B762E" w:rsidRPr="00CD652E" w:rsidRDefault="00C9140A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77777777"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14:paraId="7A2FD90A" w14:textId="03988039" w:rsidR="00025642" w:rsidRPr="001B762E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MÍN. 2  MÁX.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8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>RELACIONAR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>/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ESCRITO</w:t>
      </w:r>
    </w:p>
    <w:p w14:paraId="7F0843DB" w14:textId="6EE66A53" w:rsidR="008932B9" w:rsidRPr="001B762E" w:rsidRDefault="008932B9" w:rsidP="008932B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LA CALIFICACIÓN, </w:t>
      </w:r>
      <w:r w:rsidR="00330533">
        <w:rPr>
          <w:rFonts w:ascii="Arial" w:hAnsi="Arial"/>
          <w:color w:val="0000FF"/>
          <w:sz w:val="16"/>
          <w:szCs w:val="16"/>
          <w:lang w:val="es-ES_tradnl"/>
        </w:rPr>
        <w:t>INDICA CON “S”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SOLAMENTE 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>S</w:t>
      </w:r>
      <w:r w:rsidR="00185F11">
        <w:rPr>
          <w:rFonts w:ascii="Arial" w:hAnsi="Arial"/>
          <w:color w:val="0000FF"/>
          <w:sz w:val="16"/>
          <w:szCs w:val="16"/>
          <w:lang w:val="es-ES_tradnl"/>
        </w:rPr>
        <w:t>I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SE DESEA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>:</w:t>
      </w:r>
    </w:p>
    <w:p w14:paraId="6F190CE2" w14:textId="00C0D652" w:rsidR="00F93E33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M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14:paraId="7EE29493" w14:textId="7C62067A" w:rsidR="008932B9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(incluyendo doble espacios)</w:t>
      </w:r>
    </w:p>
    <w:p w14:paraId="3D2B0BF2" w14:textId="7B02F69D" w:rsidR="008932B9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PF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final</w:t>
      </w:r>
    </w:p>
    <w:p w14:paraId="4922FCDD" w14:textId="72E58341" w:rsidR="00485C72" w:rsidRPr="001B762E" w:rsidRDefault="00485C72" w:rsidP="00F93E33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SUGERENCIA: 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SI APLIQUEN LOS CRITERIOS DE CALIFICACIÓN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LA IMPORTANCIA DEL USO DE LOS 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>MISMOS.</w:t>
      </w:r>
    </w:p>
    <w:p w14:paraId="3B3F6E8F" w14:textId="77777777" w:rsidR="00F93E33" w:rsidRPr="007B25C8" w:rsidRDefault="00F93E33" w:rsidP="00F93E33">
      <w:pPr>
        <w:tabs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7B25C8">
        <w:rPr>
          <w:rFonts w:ascii="Arial" w:hAnsi="Arial"/>
          <w:sz w:val="18"/>
          <w:szCs w:val="18"/>
          <w:lang w:val="es-ES_tradnl"/>
        </w:rPr>
        <w:tab/>
        <w:t>Corrección sin</w:t>
      </w:r>
    </w:p>
    <w:p w14:paraId="0B813673" w14:textId="648E9F91" w:rsidR="00F93E33" w:rsidRPr="007B25C8" w:rsidRDefault="00F93E33" w:rsidP="00F93E33">
      <w:pPr>
        <w:tabs>
          <w:tab w:val="left" w:pos="426"/>
          <w:tab w:val="left" w:pos="4395"/>
          <w:tab w:val="left" w:pos="8505"/>
          <w:tab w:val="left" w:pos="8931"/>
          <w:tab w:val="left" w:pos="9356"/>
        </w:tabs>
        <w:rPr>
          <w:rFonts w:ascii="Arial" w:hAnsi="Arial"/>
          <w:sz w:val="18"/>
          <w:szCs w:val="18"/>
          <w:lang w:val="es-ES_tradnl"/>
        </w:rPr>
      </w:pPr>
      <w:r w:rsidRPr="008932B9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8932B9">
        <w:rPr>
          <w:rFonts w:ascii="Arial" w:hAnsi="Arial"/>
          <w:b/>
          <w:color w:val="FF0000"/>
          <w:sz w:val="18"/>
          <w:szCs w:val="18"/>
          <w:lang w:val="es-ES_tradnl"/>
        </w:rPr>
        <w:t>38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8932B9">
        <w:rPr>
          <w:rFonts w:ascii="Arial" w:hAnsi="Arial"/>
          <w:b/>
          <w:color w:val="FF0000"/>
          <w:sz w:val="18"/>
          <w:szCs w:val="18"/>
          <w:lang w:val="es-ES_tradnl"/>
        </w:rPr>
        <w:t>40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7B25C8">
        <w:rPr>
          <w:rFonts w:ascii="Arial" w:hAnsi="Arial"/>
          <w:sz w:val="18"/>
          <w:szCs w:val="18"/>
          <w:lang w:val="es-ES_tradnl"/>
        </w:rPr>
        <w:tab/>
        <w:t>M</w:t>
      </w:r>
      <w:r w:rsidRPr="007B25C8">
        <w:rPr>
          <w:rFonts w:ascii="Arial" w:hAnsi="Arial"/>
          <w:sz w:val="18"/>
          <w:szCs w:val="18"/>
          <w:lang w:val="es-ES_tradnl"/>
        </w:rPr>
        <w:tab/>
        <w:t>P</w:t>
      </w:r>
      <w:r w:rsidRPr="007B25C8">
        <w:rPr>
          <w:rFonts w:ascii="Arial" w:hAnsi="Arial"/>
          <w:sz w:val="18"/>
          <w:szCs w:val="18"/>
          <w:lang w:val="es-ES_tradnl"/>
        </w:rPr>
        <w:tab/>
        <w:t>PF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7"/>
        <w:gridCol w:w="3709"/>
        <w:gridCol w:w="3898"/>
        <w:gridCol w:w="496"/>
        <w:gridCol w:w="496"/>
        <w:gridCol w:w="496"/>
      </w:tblGrid>
      <w:tr w:rsidR="00F93E33" w:rsidRPr="00F93E33" w14:paraId="373C39E2" w14:textId="77777777" w:rsidTr="00B31D66">
        <w:tc>
          <w:tcPr>
            <w:tcW w:w="533" w:type="dxa"/>
            <w:shd w:val="clear" w:color="auto" w:fill="E6E6E6"/>
            <w:vAlign w:val="center"/>
          </w:tcPr>
          <w:p w14:paraId="77128CBA" w14:textId="7BCF2003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801" w:type="dxa"/>
            <w:vAlign w:val="center"/>
          </w:tcPr>
          <w:p w14:paraId="1DADA931" w14:textId="79893DF2" w:rsidR="00F93E33" w:rsidRPr="00F93E33" w:rsidRDefault="00B31D66" w:rsidP="00CC338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061E6">
              <w:rPr>
                <w:rFonts w:ascii="Arial" w:hAnsi="Arial"/>
                <w:i/>
                <w:sz w:val="18"/>
                <w:szCs w:val="18"/>
                <w:lang w:val="es-ES_tradnl"/>
              </w:rPr>
              <w:t xml:space="preserve">T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= {3,</w:t>
            </w:r>
            <w:r w:rsidR="00450900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6,</w:t>
            </w:r>
            <w:r w:rsidR="00450900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9,</w:t>
            </w:r>
            <w:r w:rsidR="00450900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12,</w:t>
            </w:r>
            <w:r w:rsidR="00450900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15,</w:t>
            </w:r>
            <w:r w:rsidR="00450900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18,</w:t>
            </w:r>
            <w:r w:rsidR="00450900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21,</w:t>
            </w:r>
            <w:r w:rsidR="00450900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24,</w:t>
            </w:r>
            <w:r w:rsidR="00450900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27}</w:t>
            </w:r>
          </w:p>
        </w:tc>
        <w:tc>
          <w:tcPr>
            <w:tcW w:w="4008" w:type="dxa"/>
            <w:vAlign w:val="center"/>
          </w:tcPr>
          <w:p w14:paraId="2A408CC0" w14:textId="28D6EC4F" w:rsidR="00F93E33" w:rsidRPr="00F93E33" w:rsidRDefault="00F44C99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Finito</w:t>
            </w:r>
          </w:p>
        </w:tc>
        <w:tc>
          <w:tcPr>
            <w:tcW w:w="502" w:type="dxa"/>
            <w:vAlign w:val="center"/>
          </w:tcPr>
          <w:p w14:paraId="09647453" w14:textId="56803961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502" w:type="dxa"/>
            <w:vAlign w:val="center"/>
          </w:tcPr>
          <w:p w14:paraId="6DCF4E12" w14:textId="5A6B4E0C" w:rsidR="00F93E33" w:rsidRPr="00F93E33" w:rsidRDefault="00E94A26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502" w:type="dxa"/>
            <w:vAlign w:val="center"/>
          </w:tcPr>
          <w:p w14:paraId="44F2F20A" w14:textId="2A9CAED8" w:rsidR="00F93E33" w:rsidRPr="00F93E33" w:rsidRDefault="00E94A26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F93E33" w:rsidRPr="00F93E33" w14:paraId="105D972D" w14:textId="77777777" w:rsidTr="00B31D66">
        <w:tc>
          <w:tcPr>
            <w:tcW w:w="533" w:type="dxa"/>
            <w:shd w:val="clear" w:color="auto" w:fill="E6E6E6"/>
            <w:vAlign w:val="center"/>
          </w:tcPr>
          <w:p w14:paraId="1C855B2F" w14:textId="540C189C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801" w:type="dxa"/>
            <w:vAlign w:val="center"/>
          </w:tcPr>
          <w:p w14:paraId="4307E9DF" w14:textId="34412A92" w:rsidR="00F93E33" w:rsidRPr="00F93E33" w:rsidRDefault="00CC338A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061E6">
              <w:rPr>
                <w:rFonts w:ascii="Arial" w:hAnsi="Arial"/>
                <w:i/>
                <w:sz w:val="18"/>
                <w:szCs w:val="18"/>
                <w:lang w:val="es-ES_tradnl"/>
              </w:rPr>
              <w:t>A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= {Pasajeros de </w:t>
            </w:r>
            <w:r w:rsidR="005434B4">
              <w:rPr>
                <w:rFonts w:ascii="Arial" w:hAnsi="Arial"/>
                <w:sz w:val="18"/>
                <w:szCs w:val="18"/>
                <w:lang w:val="es-ES_tradnl"/>
              </w:rPr>
              <w:t xml:space="preserve">un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avión}</w:t>
            </w:r>
          </w:p>
        </w:tc>
        <w:tc>
          <w:tcPr>
            <w:tcW w:w="4008" w:type="dxa"/>
            <w:vAlign w:val="center"/>
          </w:tcPr>
          <w:p w14:paraId="21A3FB03" w14:textId="58346E09" w:rsidR="00F93E33" w:rsidRPr="00F93E33" w:rsidRDefault="00F44C99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Finito</w:t>
            </w:r>
          </w:p>
        </w:tc>
        <w:tc>
          <w:tcPr>
            <w:tcW w:w="502" w:type="dxa"/>
            <w:vAlign w:val="center"/>
          </w:tcPr>
          <w:p w14:paraId="2AE16441" w14:textId="102621F9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502" w:type="dxa"/>
            <w:vAlign w:val="center"/>
          </w:tcPr>
          <w:p w14:paraId="23CFD400" w14:textId="619E0975" w:rsidR="00F93E33" w:rsidRPr="00F93E33" w:rsidRDefault="00E94A26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502" w:type="dxa"/>
            <w:vAlign w:val="center"/>
          </w:tcPr>
          <w:p w14:paraId="7704DB4A" w14:textId="57EC58E1" w:rsidR="00F93E33" w:rsidRPr="00F93E33" w:rsidRDefault="00E94A26" w:rsidP="00E94A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F93E33" w:rsidRPr="00F93E33" w14:paraId="603E2A74" w14:textId="77777777" w:rsidTr="00B31D66">
        <w:tc>
          <w:tcPr>
            <w:tcW w:w="533" w:type="dxa"/>
            <w:shd w:val="clear" w:color="auto" w:fill="E6E6E6"/>
            <w:vAlign w:val="center"/>
          </w:tcPr>
          <w:p w14:paraId="717D6566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801" w:type="dxa"/>
            <w:vAlign w:val="center"/>
          </w:tcPr>
          <w:p w14:paraId="72A7E1E7" w14:textId="779BEF88" w:rsidR="00F93E33" w:rsidRPr="00F93E33" w:rsidRDefault="005434B4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061E6">
              <w:rPr>
                <w:rFonts w:ascii="Arial" w:hAnsi="Arial"/>
                <w:i/>
                <w:sz w:val="18"/>
                <w:szCs w:val="18"/>
                <w:lang w:val="es-ES_tradnl"/>
              </w:rPr>
              <w:t>S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= {6, 12, 18, 24, 30, …}</w:t>
            </w:r>
          </w:p>
        </w:tc>
        <w:tc>
          <w:tcPr>
            <w:tcW w:w="4008" w:type="dxa"/>
            <w:vAlign w:val="center"/>
          </w:tcPr>
          <w:p w14:paraId="2D9251D5" w14:textId="6E6E3937" w:rsidR="00F93E33" w:rsidRPr="00F93E33" w:rsidRDefault="00F44C99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Infinito</w:t>
            </w:r>
          </w:p>
        </w:tc>
        <w:tc>
          <w:tcPr>
            <w:tcW w:w="502" w:type="dxa"/>
            <w:vAlign w:val="center"/>
          </w:tcPr>
          <w:p w14:paraId="615A160B" w14:textId="21F1F7DE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502" w:type="dxa"/>
            <w:vAlign w:val="center"/>
          </w:tcPr>
          <w:p w14:paraId="580C90A4" w14:textId="06DDCB50" w:rsidR="00F93E33" w:rsidRPr="00F93E33" w:rsidRDefault="00E94A26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502" w:type="dxa"/>
            <w:vAlign w:val="center"/>
          </w:tcPr>
          <w:p w14:paraId="7515CBF3" w14:textId="52274AB7" w:rsidR="00F93E33" w:rsidRPr="00F93E33" w:rsidRDefault="00E94A26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F93E33" w:rsidRPr="00F93E33" w14:paraId="2E225CF6" w14:textId="77777777" w:rsidTr="00B31D66">
        <w:tc>
          <w:tcPr>
            <w:tcW w:w="533" w:type="dxa"/>
            <w:shd w:val="clear" w:color="auto" w:fill="E6E6E6"/>
            <w:vAlign w:val="center"/>
          </w:tcPr>
          <w:p w14:paraId="4BEF83AC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801" w:type="dxa"/>
            <w:vAlign w:val="center"/>
          </w:tcPr>
          <w:p w14:paraId="3E9B4E07" w14:textId="4A3BD5F7" w:rsidR="00F93E33" w:rsidRPr="00F93E33" w:rsidRDefault="00CC338A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061E6">
              <w:rPr>
                <w:rFonts w:ascii="Arial" w:hAnsi="Arial"/>
                <w:i/>
                <w:sz w:val="18"/>
                <w:szCs w:val="18"/>
                <w:lang w:val="es-ES_tradnl"/>
              </w:rPr>
              <w:t>M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= {m, u, r, c, i, e, l, a, g, o}</w:t>
            </w:r>
          </w:p>
        </w:tc>
        <w:tc>
          <w:tcPr>
            <w:tcW w:w="4008" w:type="dxa"/>
            <w:vAlign w:val="center"/>
          </w:tcPr>
          <w:p w14:paraId="670D35A3" w14:textId="6BA96CC8" w:rsidR="00F93E33" w:rsidRPr="00F93E33" w:rsidRDefault="00F44C99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Finito</w:t>
            </w:r>
          </w:p>
        </w:tc>
        <w:tc>
          <w:tcPr>
            <w:tcW w:w="502" w:type="dxa"/>
            <w:vAlign w:val="center"/>
          </w:tcPr>
          <w:p w14:paraId="00CF98EB" w14:textId="5ABED225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502" w:type="dxa"/>
            <w:vAlign w:val="center"/>
          </w:tcPr>
          <w:p w14:paraId="372A15A9" w14:textId="05CD6E91" w:rsidR="00F93E33" w:rsidRPr="00F93E33" w:rsidRDefault="00E94A26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502" w:type="dxa"/>
            <w:vAlign w:val="center"/>
          </w:tcPr>
          <w:p w14:paraId="648DC744" w14:textId="471029FB" w:rsidR="00F93E33" w:rsidRPr="00F93E33" w:rsidRDefault="00E94A26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F93E33" w:rsidRPr="00F93E33" w14:paraId="4AB6F632" w14:textId="77777777" w:rsidTr="00B31D66">
        <w:tc>
          <w:tcPr>
            <w:tcW w:w="533" w:type="dxa"/>
            <w:shd w:val="clear" w:color="auto" w:fill="E6E6E6"/>
            <w:vAlign w:val="center"/>
          </w:tcPr>
          <w:p w14:paraId="77551A5D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801" w:type="dxa"/>
            <w:vAlign w:val="center"/>
          </w:tcPr>
          <w:p w14:paraId="16E14930" w14:textId="2FA604F7" w:rsidR="00F93E33" w:rsidRPr="00F93E33" w:rsidRDefault="00941AA9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061E6">
              <w:rPr>
                <w:rFonts w:ascii="Arial" w:hAnsi="Arial"/>
                <w:i/>
                <w:sz w:val="18"/>
                <w:szCs w:val="18"/>
                <w:lang w:val="es-ES_tradnl"/>
              </w:rPr>
              <w:t>D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= {Múltiplos de diez}</w:t>
            </w:r>
          </w:p>
        </w:tc>
        <w:tc>
          <w:tcPr>
            <w:tcW w:w="4008" w:type="dxa"/>
            <w:vAlign w:val="center"/>
          </w:tcPr>
          <w:p w14:paraId="5BC18363" w14:textId="06960490" w:rsidR="00F93E33" w:rsidRPr="00F93E33" w:rsidRDefault="00F44C99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Infinito</w:t>
            </w:r>
          </w:p>
        </w:tc>
        <w:tc>
          <w:tcPr>
            <w:tcW w:w="502" w:type="dxa"/>
            <w:vAlign w:val="center"/>
          </w:tcPr>
          <w:p w14:paraId="29DA5BB6" w14:textId="6590AEC1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502" w:type="dxa"/>
            <w:vAlign w:val="center"/>
          </w:tcPr>
          <w:p w14:paraId="38FD1A6D" w14:textId="3517747D" w:rsidR="00F93E33" w:rsidRPr="00F93E33" w:rsidRDefault="00E94A26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502" w:type="dxa"/>
            <w:vAlign w:val="center"/>
          </w:tcPr>
          <w:p w14:paraId="60EBA21C" w14:textId="5501F490" w:rsidR="00F93E33" w:rsidRPr="00F93E33" w:rsidRDefault="00E94A26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F93E33" w:rsidRPr="00F93E33" w14:paraId="3DA5E00B" w14:textId="77777777" w:rsidTr="00B31D66">
        <w:tc>
          <w:tcPr>
            <w:tcW w:w="533" w:type="dxa"/>
            <w:shd w:val="clear" w:color="auto" w:fill="E6E6E6"/>
            <w:vAlign w:val="center"/>
          </w:tcPr>
          <w:p w14:paraId="680FB6D3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801" w:type="dxa"/>
            <w:vAlign w:val="center"/>
          </w:tcPr>
          <w:p w14:paraId="3DE5B49D" w14:textId="24C77476" w:rsidR="00F93E33" w:rsidRPr="00F93E33" w:rsidRDefault="004633D0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El cardinal del conjunto P es 8.532</w:t>
            </w:r>
          </w:p>
        </w:tc>
        <w:tc>
          <w:tcPr>
            <w:tcW w:w="4008" w:type="dxa"/>
            <w:vAlign w:val="center"/>
          </w:tcPr>
          <w:p w14:paraId="304EBD75" w14:textId="4439AE14" w:rsidR="00F93E33" w:rsidRPr="00F93E33" w:rsidRDefault="00F44C99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Finito</w:t>
            </w:r>
          </w:p>
        </w:tc>
        <w:tc>
          <w:tcPr>
            <w:tcW w:w="502" w:type="dxa"/>
            <w:vAlign w:val="center"/>
          </w:tcPr>
          <w:p w14:paraId="57C703D9" w14:textId="7A8D0FBB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502" w:type="dxa"/>
            <w:vAlign w:val="center"/>
          </w:tcPr>
          <w:p w14:paraId="08EB8D94" w14:textId="5FDCA1A5" w:rsidR="00F93E33" w:rsidRPr="00F93E33" w:rsidRDefault="00E94A26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502" w:type="dxa"/>
            <w:vAlign w:val="center"/>
          </w:tcPr>
          <w:p w14:paraId="4FA30FE7" w14:textId="2E3226A9" w:rsidR="00F93E33" w:rsidRPr="00F93E33" w:rsidRDefault="00E94A26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14:paraId="10833976" w14:textId="77777777" w:rsidR="00F93E33" w:rsidRPr="00AC7FAC" w:rsidRDefault="00F93E33" w:rsidP="00F93E33">
      <w:pPr>
        <w:rPr>
          <w:rFonts w:asciiTheme="majorHAnsi" w:hAnsiTheme="majorHAnsi"/>
          <w:lang w:val="es-ES_tradnl"/>
        </w:rPr>
      </w:pPr>
    </w:p>
    <w:p w14:paraId="5B50865C" w14:textId="77777777" w:rsidR="00F93E33" w:rsidRPr="00254FDB" w:rsidRDefault="00F93E33" w:rsidP="00CB02D2">
      <w:pPr>
        <w:rPr>
          <w:rFonts w:ascii="Arial" w:hAnsi="Arial"/>
          <w:lang w:val="es-ES_tradnl"/>
        </w:rPr>
      </w:pPr>
      <w:bookmarkStart w:id="0" w:name="_GoBack"/>
      <w:bookmarkEnd w:id="0"/>
    </w:p>
    <w:sectPr w:rsidR="00F93E33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104E5C"/>
    <w:rsid w:val="00185F11"/>
    <w:rsid w:val="001B3983"/>
    <w:rsid w:val="001B762E"/>
    <w:rsid w:val="001D2148"/>
    <w:rsid w:val="001E2043"/>
    <w:rsid w:val="00230D9D"/>
    <w:rsid w:val="00254FDB"/>
    <w:rsid w:val="0027083C"/>
    <w:rsid w:val="002B7E96"/>
    <w:rsid w:val="002E30A7"/>
    <w:rsid w:val="002E4EE6"/>
    <w:rsid w:val="00326C60"/>
    <w:rsid w:val="00330533"/>
    <w:rsid w:val="00340C3A"/>
    <w:rsid w:val="00345260"/>
    <w:rsid w:val="00353644"/>
    <w:rsid w:val="003D72B3"/>
    <w:rsid w:val="004375B6"/>
    <w:rsid w:val="00450900"/>
    <w:rsid w:val="0045712C"/>
    <w:rsid w:val="004633D0"/>
    <w:rsid w:val="00485C72"/>
    <w:rsid w:val="00527D81"/>
    <w:rsid w:val="005434B4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13B23"/>
    <w:rsid w:val="0074775C"/>
    <w:rsid w:val="007A2B2C"/>
    <w:rsid w:val="007B25C8"/>
    <w:rsid w:val="007B521F"/>
    <w:rsid w:val="007C28CE"/>
    <w:rsid w:val="007D0493"/>
    <w:rsid w:val="007D4185"/>
    <w:rsid w:val="008821BE"/>
    <w:rsid w:val="008932B9"/>
    <w:rsid w:val="008D0388"/>
    <w:rsid w:val="009061E6"/>
    <w:rsid w:val="00941AA9"/>
    <w:rsid w:val="009813F3"/>
    <w:rsid w:val="009A0064"/>
    <w:rsid w:val="00A22796"/>
    <w:rsid w:val="00A61B6D"/>
    <w:rsid w:val="00A74CE5"/>
    <w:rsid w:val="00A925B6"/>
    <w:rsid w:val="00AC45C1"/>
    <w:rsid w:val="00AC7496"/>
    <w:rsid w:val="00AC7FAC"/>
    <w:rsid w:val="00AE458C"/>
    <w:rsid w:val="00AF23DF"/>
    <w:rsid w:val="00B0282E"/>
    <w:rsid w:val="00B31D66"/>
    <w:rsid w:val="00B45ECD"/>
    <w:rsid w:val="00B92165"/>
    <w:rsid w:val="00BC129D"/>
    <w:rsid w:val="00BD1FFA"/>
    <w:rsid w:val="00BF773B"/>
    <w:rsid w:val="00C0683E"/>
    <w:rsid w:val="00C209AE"/>
    <w:rsid w:val="00C34A1F"/>
    <w:rsid w:val="00C35567"/>
    <w:rsid w:val="00C7411E"/>
    <w:rsid w:val="00C82D30"/>
    <w:rsid w:val="00C84826"/>
    <w:rsid w:val="00C9140A"/>
    <w:rsid w:val="00C92E0A"/>
    <w:rsid w:val="00CA5658"/>
    <w:rsid w:val="00CB02D2"/>
    <w:rsid w:val="00CB399B"/>
    <w:rsid w:val="00CC338A"/>
    <w:rsid w:val="00CD2245"/>
    <w:rsid w:val="00CF0CCC"/>
    <w:rsid w:val="00D15A42"/>
    <w:rsid w:val="00D660AD"/>
    <w:rsid w:val="00DE1C4F"/>
    <w:rsid w:val="00E54DA3"/>
    <w:rsid w:val="00E61A4B"/>
    <w:rsid w:val="00E72561"/>
    <w:rsid w:val="00E7707B"/>
    <w:rsid w:val="00E814BE"/>
    <w:rsid w:val="00E84C33"/>
    <w:rsid w:val="00E94A26"/>
    <w:rsid w:val="00EA3E65"/>
    <w:rsid w:val="00EB0CCB"/>
    <w:rsid w:val="00EB6690"/>
    <w:rsid w:val="00EC398E"/>
    <w:rsid w:val="00F157B9"/>
    <w:rsid w:val="00F44C9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99E1B22D-76D7-425B-9203-AA3665A06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3</cp:revision>
  <dcterms:created xsi:type="dcterms:W3CDTF">2015-03-01T17:16:00Z</dcterms:created>
  <dcterms:modified xsi:type="dcterms:W3CDTF">2015-03-05T02:11:00Z</dcterms:modified>
</cp:coreProperties>
</file>