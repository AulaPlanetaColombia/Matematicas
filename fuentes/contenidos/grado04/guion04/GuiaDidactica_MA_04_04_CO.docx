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2F438150" w:rsidR="00D82497" w:rsidRPr="00644060" w:rsidRDefault="00530E06" w:rsidP="00D82497">
      <w:pPr>
        <w:rPr>
          <w:rFonts w:ascii="Arial" w:hAnsi="Arial" w:cs="Arial"/>
          <w:b/>
        </w:rPr>
      </w:pPr>
      <w:bookmarkStart w:id="0" w:name="_GoBack"/>
      <w:bookmarkEnd w:id="0"/>
      <w:r w:rsidRPr="00644060">
        <w:rPr>
          <w:rFonts w:ascii="Arial" w:hAnsi="Arial" w:cs="Arial"/>
          <w:b/>
        </w:rPr>
        <w:t>Guía</w:t>
      </w:r>
      <w:r w:rsidR="00D82497" w:rsidRPr="00644060">
        <w:rPr>
          <w:rFonts w:ascii="Arial" w:hAnsi="Arial" w:cs="Arial"/>
          <w:b/>
        </w:rPr>
        <w:t>didáctica</w:t>
      </w:r>
      <w:r w:rsidRPr="00644060">
        <w:rPr>
          <w:rFonts w:ascii="Arial" w:hAnsi="Arial" w:cs="Arial"/>
          <w:b/>
        </w:rPr>
        <w:t>_</w:t>
      </w:r>
      <w:r w:rsidR="004B02C0" w:rsidRPr="00644060">
        <w:rPr>
          <w:rFonts w:ascii="Arial" w:hAnsi="Arial" w:cs="Arial"/>
          <w:b/>
        </w:rPr>
        <w:t>MA_04_0</w:t>
      </w:r>
      <w:r w:rsidR="005615EA" w:rsidRPr="00644060">
        <w:rPr>
          <w:rFonts w:ascii="Arial" w:hAnsi="Arial" w:cs="Arial"/>
          <w:b/>
        </w:rPr>
        <w:t>4</w:t>
      </w:r>
      <w:r w:rsidR="00E15D66" w:rsidRPr="00644060">
        <w:rPr>
          <w:rFonts w:ascii="Arial" w:hAnsi="Arial" w:cs="Arial"/>
          <w:b/>
        </w:rPr>
        <w:t>_CO</w:t>
      </w:r>
    </w:p>
    <w:p w14:paraId="502914C7" w14:textId="77777777" w:rsidR="00D82497" w:rsidRPr="00644060" w:rsidRDefault="00D82497" w:rsidP="00D82497">
      <w:pPr>
        <w:rPr>
          <w:rFonts w:ascii="Arial" w:hAnsi="Arial" w:cs="Arial"/>
        </w:rPr>
      </w:pPr>
    </w:p>
    <w:p w14:paraId="530F0470" w14:textId="17D2C761" w:rsidR="00D82497" w:rsidRPr="00644060" w:rsidRDefault="008560A4" w:rsidP="00D8249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Estándar</w:t>
      </w:r>
    </w:p>
    <w:p w14:paraId="4EC28771" w14:textId="23111DAE" w:rsidR="008560A4" w:rsidRPr="00644060" w:rsidRDefault="000E048C" w:rsidP="000E048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Interpreto las fracciones en diferentes contextos: situaciones de medición, relaciones parte todo, cociente, razones y proporciones.</w:t>
      </w:r>
    </w:p>
    <w:p w14:paraId="4F00C913" w14:textId="77777777" w:rsidR="00A852E3" w:rsidRPr="00644060" w:rsidRDefault="00A852E3" w:rsidP="00D82497">
      <w:pPr>
        <w:rPr>
          <w:rFonts w:ascii="Arial" w:hAnsi="Arial" w:cs="Arial"/>
          <w:b/>
        </w:rPr>
      </w:pPr>
    </w:p>
    <w:p w14:paraId="0C37991A" w14:textId="75727403" w:rsidR="008560A4" w:rsidRPr="00644060" w:rsidRDefault="008560A4" w:rsidP="00D8249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Pensamiento</w:t>
      </w:r>
    </w:p>
    <w:p w14:paraId="3A30A606" w14:textId="60B85264" w:rsidR="00B00799" w:rsidRPr="00644060" w:rsidRDefault="00C14918" w:rsidP="00D82497">
      <w:pPr>
        <w:rPr>
          <w:rFonts w:ascii="Arial" w:hAnsi="Arial" w:cs="Arial"/>
        </w:rPr>
      </w:pPr>
      <w:r w:rsidRPr="00644060">
        <w:rPr>
          <w:rFonts w:ascii="Arial" w:hAnsi="Arial" w:cs="Arial"/>
        </w:rPr>
        <w:t>Numérico y sistemas numéricos</w:t>
      </w:r>
    </w:p>
    <w:p w14:paraId="4D430A06" w14:textId="77777777" w:rsidR="00D82497" w:rsidRPr="00644060" w:rsidRDefault="00D82497" w:rsidP="00D82497">
      <w:pPr>
        <w:rPr>
          <w:rFonts w:ascii="Arial" w:hAnsi="Arial" w:cs="Arial"/>
        </w:rPr>
      </w:pPr>
    </w:p>
    <w:p w14:paraId="1FE462B2" w14:textId="6D67E9B4" w:rsidR="00D82497" w:rsidRPr="00644060" w:rsidRDefault="008560A4" w:rsidP="00D8249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Competencias</w:t>
      </w:r>
    </w:p>
    <w:p w14:paraId="0BC4B9CC" w14:textId="39DFA7BB" w:rsidR="00D82497" w:rsidRPr="00644060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Comunicación, representación y modelación</w:t>
      </w:r>
    </w:p>
    <w:p w14:paraId="781BEBB4" w14:textId="77777777" w:rsidR="0030324F" w:rsidRPr="00644060" w:rsidRDefault="0030324F" w:rsidP="0030324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Reconoce diferentes representaciones de un mismo número. </w:t>
      </w:r>
    </w:p>
    <w:p w14:paraId="2C0F1F2E" w14:textId="341CB54E" w:rsidR="0030324F" w:rsidRPr="00644060" w:rsidRDefault="0030324F" w:rsidP="00191CFB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Describe e interpreta propiedades y relaciones de los números y sus operaciones. </w:t>
      </w:r>
    </w:p>
    <w:p w14:paraId="348AED96" w14:textId="77777777" w:rsidR="0030324F" w:rsidRPr="00644060" w:rsidRDefault="0030324F" w:rsidP="0030324F">
      <w:pPr>
        <w:rPr>
          <w:rFonts w:ascii="Arial" w:hAnsi="Arial" w:cs="Arial"/>
        </w:rPr>
      </w:pPr>
    </w:p>
    <w:p w14:paraId="5479671D" w14:textId="1E73925E" w:rsidR="0030324F" w:rsidRPr="00644060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Razonamiento y argumentación</w:t>
      </w:r>
    </w:p>
    <w:p w14:paraId="5519831C" w14:textId="4682F81C" w:rsidR="00B50EAF" w:rsidRPr="00644060" w:rsidRDefault="00B50EAF" w:rsidP="00B50EA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Reconoce y genera equivalencias entre expresiones numéricas.</w:t>
      </w:r>
    </w:p>
    <w:p w14:paraId="4EC7BD16" w14:textId="1B40CCAC" w:rsidR="00B50EAF" w:rsidRPr="00644060" w:rsidRDefault="00B50EAF" w:rsidP="00B50EA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Analiza relaciones de dependencia en diferentes situaciones.</w:t>
      </w:r>
    </w:p>
    <w:p w14:paraId="6ECAF80C" w14:textId="77777777" w:rsidR="0030324F" w:rsidRPr="00644060" w:rsidRDefault="0030324F" w:rsidP="0030324F">
      <w:pPr>
        <w:rPr>
          <w:rFonts w:ascii="Arial" w:hAnsi="Arial" w:cs="Arial"/>
        </w:rPr>
      </w:pPr>
    </w:p>
    <w:p w14:paraId="5915A88E" w14:textId="3C3CB752" w:rsidR="0030324F" w:rsidRPr="00644060" w:rsidRDefault="0030324F" w:rsidP="0030324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Pl</w:t>
      </w:r>
      <w:r w:rsidR="00846EC6" w:rsidRPr="00644060">
        <w:rPr>
          <w:rFonts w:ascii="Arial" w:hAnsi="Arial" w:cs="Arial"/>
        </w:rPr>
        <w:t>a</w:t>
      </w:r>
      <w:r w:rsidRPr="00644060">
        <w:rPr>
          <w:rFonts w:ascii="Arial" w:hAnsi="Arial" w:cs="Arial"/>
        </w:rPr>
        <w:t>nteamiento y resolución de problemas</w:t>
      </w:r>
    </w:p>
    <w:p w14:paraId="3288AAC1" w14:textId="77777777" w:rsidR="00836955" w:rsidRPr="00644060" w:rsidRDefault="00836955" w:rsidP="00836955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Resuelve y formula problemas que requieren el uso de la fracción como parte de un todo, como cociente y como razón.</w:t>
      </w:r>
    </w:p>
    <w:p w14:paraId="14C56CD8" w14:textId="400B8029" w:rsidR="00063D67" w:rsidRPr="00644060" w:rsidRDefault="00063D67" w:rsidP="00836955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Resuelve y formula problemas multiplicativos de adición repetida, factor multiplicante, razón y producto cartesiano.</w:t>
      </w:r>
    </w:p>
    <w:p w14:paraId="3895E401" w14:textId="53DACD49" w:rsidR="00063D67" w:rsidRPr="00644060" w:rsidRDefault="00063D67" w:rsidP="00063D6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644060">
        <w:rPr>
          <w:rFonts w:ascii="Arial" w:hAnsi="Arial" w:cs="Arial"/>
        </w:rPr>
        <w:t>Resuelve y formula problemas de proporcionalidad directa e inversa.</w:t>
      </w:r>
    </w:p>
    <w:p w14:paraId="111F1190" w14:textId="77777777" w:rsidR="00063D67" w:rsidRPr="00644060" w:rsidRDefault="00063D67" w:rsidP="00063D67">
      <w:pPr>
        <w:rPr>
          <w:rFonts w:ascii="Arial" w:hAnsi="Arial" w:cs="Arial"/>
        </w:rPr>
      </w:pPr>
    </w:p>
    <w:p w14:paraId="15186C20" w14:textId="6958DCE4" w:rsidR="00D82497" w:rsidRPr="00644060" w:rsidRDefault="009B0F0B" w:rsidP="00063D67">
      <w:pPr>
        <w:rPr>
          <w:rFonts w:ascii="Arial" w:hAnsi="Arial" w:cs="Arial"/>
          <w:b/>
        </w:rPr>
      </w:pPr>
      <w:r w:rsidRPr="00644060">
        <w:rPr>
          <w:rFonts w:ascii="Arial" w:hAnsi="Arial" w:cs="Arial"/>
          <w:b/>
        </w:rPr>
        <w:t>Estrategia didáctica</w:t>
      </w:r>
    </w:p>
    <w:p w14:paraId="64F8D71F" w14:textId="77777777" w:rsidR="00D82497" w:rsidRPr="00644060" w:rsidRDefault="00D82497" w:rsidP="00D82497">
      <w:pPr>
        <w:rPr>
          <w:rFonts w:ascii="Arial" w:hAnsi="Arial" w:cs="Arial"/>
        </w:rPr>
      </w:pPr>
    </w:p>
    <w:p w14:paraId="635F70B5" w14:textId="77777777" w:rsidR="004E5B18" w:rsidRPr="00644060" w:rsidRDefault="00B1570A" w:rsidP="00DD277C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>En el desarrollo del trabajo que se realiza con los diferentes conjuntos numéricos, es importante que los estudiantes comprendan las causas por las  cuales se originar</w:t>
      </w:r>
      <w:r w:rsidR="001D58BC" w:rsidRPr="00644060">
        <w:rPr>
          <w:rFonts w:ascii="Arial" w:hAnsi="Arial" w:cs="Arial"/>
        </w:rPr>
        <w:t xml:space="preserve">on cada uno, es por esto que se propone el trabajo con los </w:t>
      </w:r>
      <w:r w:rsidR="001D58BC" w:rsidRPr="00644060">
        <w:rPr>
          <w:rFonts w:ascii="Arial" w:hAnsi="Arial" w:cs="Arial"/>
          <w:b/>
        </w:rPr>
        <w:t>números fraccionarios</w:t>
      </w:r>
      <w:r w:rsidR="001D58BC" w:rsidRPr="00644060">
        <w:rPr>
          <w:rFonts w:ascii="Arial" w:hAnsi="Arial" w:cs="Arial"/>
        </w:rPr>
        <w:t xml:space="preserve"> desde situaciones del entorno en las que se hace necesario el uso de números diferentes a los naturales</w:t>
      </w:r>
      <w:r w:rsidR="00044B4F" w:rsidRPr="00644060">
        <w:rPr>
          <w:rFonts w:ascii="Arial" w:hAnsi="Arial" w:cs="Arial"/>
        </w:rPr>
        <w:t xml:space="preserve">, ya que no se trata de unidades enteras sino de partes de ellas. </w:t>
      </w:r>
    </w:p>
    <w:p w14:paraId="74888F04" w14:textId="77777777" w:rsidR="004E5B18" w:rsidRPr="00644060" w:rsidRDefault="004E5B18" w:rsidP="00DD277C">
      <w:pPr>
        <w:jc w:val="both"/>
        <w:rPr>
          <w:rFonts w:ascii="Arial" w:hAnsi="Arial" w:cs="Arial"/>
        </w:rPr>
      </w:pPr>
    </w:p>
    <w:p w14:paraId="2E67B8B8" w14:textId="39D210CA" w:rsidR="00DC5EC3" w:rsidRPr="00644060" w:rsidRDefault="002B56EB" w:rsidP="00DD277C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El objetivo principal de la unidad </w:t>
      </w:r>
      <w:r w:rsidRPr="00644060">
        <w:rPr>
          <w:rFonts w:ascii="Arial" w:hAnsi="Arial" w:cs="Arial"/>
          <w:b/>
        </w:rPr>
        <w:t>Números fraccionarios</w:t>
      </w:r>
      <w:r w:rsidRPr="00644060">
        <w:rPr>
          <w:rFonts w:ascii="Arial" w:hAnsi="Arial" w:cs="Arial"/>
        </w:rPr>
        <w:t xml:space="preserve"> es el de introducir y desarrollar el concepto de fracción, su representación gráfica, características básicas y operaciones básicas entre ellas. </w:t>
      </w:r>
    </w:p>
    <w:p w14:paraId="189BC7A4" w14:textId="77777777" w:rsidR="002B56EB" w:rsidRPr="00644060" w:rsidRDefault="002B56EB" w:rsidP="00DD277C">
      <w:pPr>
        <w:jc w:val="both"/>
        <w:rPr>
          <w:rFonts w:ascii="Arial" w:hAnsi="Arial" w:cs="Arial"/>
        </w:rPr>
      </w:pPr>
    </w:p>
    <w:p w14:paraId="468CA389" w14:textId="4F302C9F" w:rsidR="00DD277C" w:rsidRPr="00644060" w:rsidRDefault="004E5B18" w:rsidP="00DD277C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>Es importante ha</w:t>
      </w:r>
      <w:r w:rsidR="003B4579" w:rsidRPr="00644060">
        <w:rPr>
          <w:rFonts w:ascii="Arial" w:hAnsi="Arial" w:cs="Arial"/>
        </w:rPr>
        <w:t>cer</w:t>
      </w:r>
      <w:r w:rsidRPr="00644060">
        <w:rPr>
          <w:rFonts w:ascii="Arial" w:hAnsi="Arial" w:cs="Arial"/>
        </w:rPr>
        <w:t xml:space="preserve"> énfasis en las características que definen a los </w:t>
      </w:r>
      <w:r w:rsidRPr="00644060">
        <w:rPr>
          <w:rFonts w:ascii="Arial" w:hAnsi="Arial" w:cs="Arial"/>
          <w:b/>
        </w:rPr>
        <w:t>números</w:t>
      </w:r>
      <w:r w:rsidRPr="00644060">
        <w:rPr>
          <w:rFonts w:ascii="Arial" w:hAnsi="Arial" w:cs="Arial"/>
        </w:rPr>
        <w:t xml:space="preserve"> </w:t>
      </w:r>
      <w:r w:rsidRPr="00644060">
        <w:rPr>
          <w:rFonts w:ascii="Arial" w:hAnsi="Arial" w:cs="Arial"/>
          <w:b/>
        </w:rPr>
        <w:t>fraccionarios</w:t>
      </w:r>
      <w:r w:rsidRPr="00644060">
        <w:rPr>
          <w:rFonts w:ascii="Arial" w:hAnsi="Arial" w:cs="Arial"/>
        </w:rPr>
        <w:t xml:space="preserve"> o </w:t>
      </w:r>
      <w:r w:rsidRPr="00644060">
        <w:rPr>
          <w:rFonts w:ascii="Arial" w:hAnsi="Arial" w:cs="Arial"/>
          <w:b/>
        </w:rPr>
        <w:t>fracciones</w:t>
      </w:r>
      <w:r w:rsidRPr="00644060">
        <w:rPr>
          <w:rFonts w:ascii="Arial" w:hAnsi="Arial" w:cs="Arial"/>
        </w:rPr>
        <w:t>, por ejemplo</w:t>
      </w:r>
      <w:r w:rsidR="00577DF9" w:rsidRPr="00644060">
        <w:rPr>
          <w:rFonts w:ascii="Arial" w:hAnsi="Arial" w:cs="Arial"/>
        </w:rPr>
        <w:t>:</w:t>
      </w:r>
      <w:r w:rsidRPr="00644060">
        <w:rPr>
          <w:rFonts w:ascii="Arial" w:hAnsi="Arial" w:cs="Arial"/>
        </w:rPr>
        <w:t xml:space="preserve"> la unidad dividida en partes iguales, unidades de igual forma y tamaño </w:t>
      </w:r>
      <w:r w:rsidR="00577DF9" w:rsidRPr="00644060">
        <w:rPr>
          <w:rFonts w:ascii="Arial" w:hAnsi="Arial" w:cs="Arial"/>
        </w:rPr>
        <w:t xml:space="preserve">para representar fracciones mayores que la unidad, </w:t>
      </w:r>
      <w:r w:rsidR="003B4579" w:rsidRPr="00644060">
        <w:rPr>
          <w:rFonts w:ascii="Arial" w:hAnsi="Arial" w:cs="Arial"/>
        </w:rPr>
        <w:t>identificación del numerador y denominador, y lo que cada uno representa</w:t>
      </w:r>
      <w:r w:rsidR="00DB5904" w:rsidRPr="00644060">
        <w:rPr>
          <w:rFonts w:ascii="Arial" w:hAnsi="Arial" w:cs="Arial"/>
        </w:rPr>
        <w:t>, e</w:t>
      </w:r>
      <w:r w:rsidR="003B4579" w:rsidRPr="00644060">
        <w:rPr>
          <w:rFonts w:ascii="Arial" w:hAnsi="Arial" w:cs="Arial"/>
        </w:rPr>
        <w:t xml:space="preserve">tc. </w:t>
      </w:r>
    </w:p>
    <w:p w14:paraId="4A6D5D4C" w14:textId="77777777" w:rsidR="001D58BC" w:rsidRPr="00644060" w:rsidRDefault="001D58BC" w:rsidP="00DD277C">
      <w:pPr>
        <w:jc w:val="both"/>
        <w:rPr>
          <w:rFonts w:ascii="Arial" w:hAnsi="Arial" w:cs="Arial"/>
        </w:rPr>
      </w:pPr>
    </w:p>
    <w:p w14:paraId="6C5D1849" w14:textId="6D516031" w:rsidR="005D5360" w:rsidRPr="00644060" w:rsidRDefault="005D5360" w:rsidP="00DD277C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Para cumplir </w:t>
      </w:r>
      <w:r w:rsidR="004C2086" w:rsidRPr="00644060">
        <w:rPr>
          <w:rFonts w:ascii="Arial" w:hAnsi="Arial" w:cs="Arial"/>
        </w:rPr>
        <w:t>el objetivo prin</w:t>
      </w:r>
      <w:r w:rsidR="004B4FAF" w:rsidRPr="00644060">
        <w:rPr>
          <w:rFonts w:ascii="Arial" w:hAnsi="Arial" w:cs="Arial"/>
        </w:rPr>
        <w:t>cipal se propone el trabajo en la siguiente secuencia</w:t>
      </w:r>
      <w:r w:rsidR="004C2086" w:rsidRPr="00644060">
        <w:rPr>
          <w:rFonts w:ascii="Arial" w:hAnsi="Arial" w:cs="Arial"/>
        </w:rPr>
        <w:t>:</w:t>
      </w:r>
    </w:p>
    <w:p w14:paraId="28118EA9" w14:textId="77777777" w:rsidR="00E91BBA" w:rsidRPr="00644060" w:rsidRDefault="00E61D1E" w:rsidP="00617B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Contextualizar el uso de los números fraccionarios a partir </w:t>
      </w:r>
      <w:r w:rsidR="00E91BBA" w:rsidRPr="00644060">
        <w:rPr>
          <w:rFonts w:ascii="Arial" w:hAnsi="Arial" w:cs="Arial"/>
        </w:rPr>
        <w:t xml:space="preserve">situaciones cotidianas. </w:t>
      </w:r>
    </w:p>
    <w:p w14:paraId="37DD4F77" w14:textId="77777777" w:rsidR="007957DC" w:rsidRPr="00644060" w:rsidRDefault="00E91BBA" w:rsidP="00617B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lastRenderedPageBreak/>
        <w:t xml:space="preserve">Exponer el concepto de fracción iniciando como “parte de un todo”, teniendo en cuenta el todo como unidad (objeto entero) o como grupo de objetos. </w:t>
      </w:r>
    </w:p>
    <w:p w14:paraId="469C40CB" w14:textId="69C1C487" w:rsidR="00100801" w:rsidRPr="00644060" w:rsidRDefault="00100801" w:rsidP="00617B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>Desarrollo de representaciones gráficas de las fracciones</w:t>
      </w:r>
      <w:r w:rsidR="006940D7" w:rsidRPr="00644060">
        <w:rPr>
          <w:rFonts w:ascii="Arial" w:hAnsi="Arial" w:cs="Arial"/>
        </w:rPr>
        <w:t xml:space="preserve">, </w:t>
      </w:r>
      <w:r w:rsidR="00D5706F" w:rsidRPr="00644060">
        <w:rPr>
          <w:rFonts w:ascii="Arial" w:hAnsi="Arial" w:cs="Arial"/>
        </w:rPr>
        <w:t>términos de la fracción y lo que representa cada uno</w:t>
      </w:r>
      <w:r w:rsidRPr="00644060">
        <w:rPr>
          <w:rFonts w:ascii="Arial" w:hAnsi="Arial" w:cs="Arial"/>
        </w:rPr>
        <w:t xml:space="preserve">, acompañado de la lectura y escritura respectiva. </w:t>
      </w:r>
    </w:p>
    <w:p w14:paraId="10CB1BF9" w14:textId="762B7254" w:rsidR="00617BD0" w:rsidRPr="00644060" w:rsidRDefault="00456A13" w:rsidP="00617BD0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>Desarrollo de los conceptos de tipos de fracciones, fracciones equivalentes, continuando con el trabajo de comparación  y orden de fracciones</w:t>
      </w:r>
      <w:r w:rsidR="00E60735" w:rsidRPr="00644060">
        <w:rPr>
          <w:rFonts w:ascii="Arial" w:hAnsi="Arial" w:cs="Arial"/>
        </w:rPr>
        <w:t>, y número mixto</w:t>
      </w:r>
      <w:r w:rsidRPr="00644060">
        <w:rPr>
          <w:rFonts w:ascii="Arial" w:hAnsi="Arial" w:cs="Arial"/>
        </w:rPr>
        <w:t xml:space="preserve">. </w:t>
      </w:r>
    </w:p>
    <w:p w14:paraId="7A592323" w14:textId="670EB6C7" w:rsidR="00456A13" w:rsidRPr="00644060" w:rsidRDefault="00456A13" w:rsidP="00456A13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Trabajo de operaciones básicas con números fraccionarios tomando como base las fracciones equivalentes. </w:t>
      </w:r>
    </w:p>
    <w:p w14:paraId="69A1B06A" w14:textId="77777777" w:rsidR="00B84B99" w:rsidRPr="00644060" w:rsidRDefault="00B84B99" w:rsidP="00B84B99">
      <w:pPr>
        <w:jc w:val="both"/>
        <w:rPr>
          <w:rFonts w:ascii="Arial" w:hAnsi="Arial" w:cs="Arial"/>
        </w:rPr>
      </w:pPr>
    </w:p>
    <w:p w14:paraId="00855A90" w14:textId="59B0A415" w:rsidR="00B84B99" w:rsidRPr="00644060" w:rsidRDefault="001B4811" w:rsidP="00B84B99">
      <w:pPr>
        <w:jc w:val="both"/>
        <w:rPr>
          <w:rFonts w:ascii="Arial" w:hAnsi="Arial" w:cs="Arial"/>
        </w:rPr>
      </w:pPr>
      <w:r w:rsidRPr="00644060">
        <w:rPr>
          <w:rFonts w:ascii="Arial" w:hAnsi="Arial" w:cs="Arial"/>
        </w:rPr>
        <w:t xml:space="preserve">En el transcurso de la unidad, se proponen varias imágenes que apoyan las diferentes explicaciones y que le permiten al docente tener herramientas </w:t>
      </w:r>
      <w:r w:rsidR="00AC1016" w:rsidRPr="00644060">
        <w:rPr>
          <w:rFonts w:ascii="Arial" w:hAnsi="Arial" w:cs="Arial"/>
        </w:rPr>
        <w:t xml:space="preserve">expositivas </w:t>
      </w:r>
      <w:r w:rsidRPr="00644060">
        <w:rPr>
          <w:rFonts w:ascii="Arial" w:hAnsi="Arial" w:cs="Arial"/>
        </w:rPr>
        <w:t>claras y re</w:t>
      </w:r>
      <w:r w:rsidR="005F5C68" w:rsidRPr="00644060">
        <w:rPr>
          <w:rFonts w:ascii="Arial" w:hAnsi="Arial" w:cs="Arial"/>
        </w:rPr>
        <w:t>p</w:t>
      </w:r>
      <w:r w:rsidRPr="00644060">
        <w:rPr>
          <w:rFonts w:ascii="Arial" w:hAnsi="Arial" w:cs="Arial"/>
        </w:rPr>
        <w:t xml:space="preserve">resentativas </w:t>
      </w:r>
      <w:r w:rsidR="00AC1016" w:rsidRPr="00644060">
        <w:rPr>
          <w:rFonts w:ascii="Arial" w:hAnsi="Arial" w:cs="Arial"/>
        </w:rPr>
        <w:t xml:space="preserve">de los conceptos desarrollados. Así mismo, </w:t>
      </w:r>
      <w:r w:rsidR="008E0E22" w:rsidRPr="00644060">
        <w:rPr>
          <w:rFonts w:ascii="Arial" w:hAnsi="Arial" w:cs="Arial"/>
        </w:rPr>
        <w:t xml:space="preserve">se encuentran recursos interactivos que permiten </w:t>
      </w:r>
      <w:r w:rsidR="00FC56C0" w:rsidRPr="00644060">
        <w:rPr>
          <w:rFonts w:ascii="Arial" w:hAnsi="Arial" w:cs="Arial"/>
        </w:rPr>
        <w:t xml:space="preserve">la ejemplificación de los conceptos, la ejercitación por medio de actividades numéricas y de resolución de problemas, y recursos evaluativos que proporcionan </w:t>
      </w:r>
      <w:r w:rsidR="006843BD" w:rsidRPr="00644060">
        <w:rPr>
          <w:rFonts w:ascii="Arial" w:hAnsi="Arial" w:cs="Arial"/>
        </w:rPr>
        <w:t xml:space="preserve">retroalimentación para el estudio personal de cada estudiante. </w:t>
      </w:r>
    </w:p>
    <w:p w14:paraId="6B45A4F6" w14:textId="77777777" w:rsidR="005F5C68" w:rsidRPr="00644060" w:rsidRDefault="005F5C68" w:rsidP="00B84B99">
      <w:pPr>
        <w:jc w:val="both"/>
        <w:rPr>
          <w:rFonts w:ascii="Arial" w:hAnsi="Arial" w:cs="Arial"/>
        </w:rPr>
      </w:pPr>
    </w:p>
    <w:p w14:paraId="5F2ADF34" w14:textId="77777777" w:rsidR="009D7D29" w:rsidRPr="00644060" w:rsidRDefault="009D7D29" w:rsidP="00B84B99">
      <w:pPr>
        <w:jc w:val="both"/>
        <w:rPr>
          <w:rFonts w:ascii="Arial" w:hAnsi="Arial" w:cs="Arial"/>
        </w:rPr>
      </w:pPr>
    </w:p>
    <w:p w14:paraId="16EFEC01" w14:textId="77777777" w:rsidR="00B84B99" w:rsidRPr="00644060" w:rsidRDefault="00B84B99" w:rsidP="00B84B99">
      <w:pPr>
        <w:jc w:val="both"/>
        <w:rPr>
          <w:rFonts w:ascii="Arial" w:hAnsi="Arial" w:cs="Arial"/>
        </w:rPr>
      </w:pPr>
    </w:p>
    <w:p w14:paraId="6E79C415" w14:textId="77777777" w:rsidR="008C0D29" w:rsidRPr="00644060" w:rsidRDefault="008C0D29" w:rsidP="00672223">
      <w:pPr>
        <w:jc w:val="both"/>
        <w:rPr>
          <w:rFonts w:ascii="Arial" w:hAnsi="Arial" w:cs="Arial"/>
        </w:rPr>
      </w:pPr>
    </w:p>
    <w:p w14:paraId="3AFD8CC1" w14:textId="77777777" w:rsidR="0026009E" w:rsidRPr="00644060" w:rsidRDefault="0026009E" w:rsidP="00D82497">
      <w:pPr>
        <w:rPr>
          <w:rFonts w:ascii="Arial" w:hAnsi="Arial" w:cs="Arial"/>
        </w:rPr>
      </w:pPr>
    </w:p>
    <w:p w14:paraId="5385874F" w14:textId="77777777" w:rsidR="009E29DF" w:rsidRPr="00644060" w:rsidRDefault="009E29DF">
      <w:pPr>
        <w:rPr>
          <w:rFonts w:ascii="Arial" w:hAnsi="Arial" w:cs="Arial"/>
        </w:rPr>
      </w:pPr>
    </w:p>
    <w:sectPr w:rsidR="009E29DF" w:rsidRPr="00644060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F4671"/>
    <w:multiLevelType w:val="hybridMultilevel"/>
    <w:tmpl w:val="8FECD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84EB8"/>
    <w:multiLevelType w:val="hybridMultilevel"/>
    <w:tmpl w:val="91864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651D0"/>
    <w:multiLevelType w:val="hybridMultilevel"/>
    <w:tmpl w:val="C2A6DC0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D74EC"/>
    <w:multiLevelType w:val="hybridMultilevel"/>
    <w:tmpl w:val="CB260D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571C"/>
    <w:rsid w:val="000448C1"/>
    <w:rsid w:val="00044B4F"/>
    <w:rsid w:val="00063D67"/>
    <w:rsid w:val="00074475"/>
    <w:rsid w:val="0007647B"/>
    <w:rsid w:val="000960CA"/>
    <w:rsid w:val="000B6608"/>
    <w:rsid w:val="000C1F82"/>
    <w:rsid w:val="000E048C"/>
    <w:rsid w:val="00100801"/>
    <w:rsid w:val="00105F80"/>
    <w:rsid w:val="00127B99"/>
    <w:rsid w:val="00173D7C"/>
    <w:rsid w:val="00185D29"/>
    <w:rsid w:val="00191CFB"/>
    <w:rsid w:val="001A07C8"/>
    <w:rsid w:val="001A0BA5"/>
    <w:rsid w:val="001B4811"/>
    <w:rsid w:val="001D58BC"/>
    <w:rsid w:val="00251551"/>
    <w:rsid w:val="00253ED9"/>
    <w:rsid w:val="0026009E"/>
    <w:rsid w:val="002B56EB"/>
    <w:rsid w:val="002B69E8"/>
    <w:rsid w:val="002C5CBE"/>
    <w:rsid w:val="002D50E2"/>
    <w:rsid w:val="002D7B38"/>
    <w:rsid w:val="0030324F"/>
    <w:rsid w:val="00307E9C"/>
    <w:rsid w:val="00320978"/>
    <w:rsid w:val="0032689E"/>
    <w:rsid w:val="00341639"/>
    <w:rsid w:val="003A19B2"/>
    <w:rsid w:val="003A4925"/>
    <w:rsid w:val="003B3E03"/>
    <w:rsid w:val="003B4579"/>
    <w:rsid w:val="003E0725"/>
    <w:rsid w:val="00456A13"/>
    <w:rsid w:val="004800E9"/>
    <w:rsid w:val="00485C64"/>
    <w:rsid w:val="004B02C0"/>
    <w:rsid w:val="004B4FAF"/>
    <w:rsid w:val="004C01C9"/>
    <w:rsid w:val="004C2086"/>
    <w:rsid w:val="004C30DB"/>
    <w:rsid w:val="004C4451"/>
    <w:rsid w:val="004E5301"/>
    <w:rsid w:val="004E5B18"/>
    <w:rsid w:val="00530E06"/>
    <w:rsid w:val="00532E0A"/>
    <w:rsid w:val="00545AAE"/>
    <w:rsid w:val="00550B55"/>
    <w:rsid w:val="005615EA"/>
    <w:rsid w:val="00577DF9"/>
    <w:rsid w:val="005975A9"/>
    <w:rsid w:val="005C2098"/>
    <w:rsid w:val="005D5360"/>
    <w:rsid w:val="005F5C68"/>
    <w:rsid w:val="0061350F"/>
    <w:rsid w:val="00617BD0"/>
    <w:rsid w:val="00624D04"/>
    <w:rsid w:val="00625F3C"/>
    <w:rsid w:val="00644060"/>
    <w:rsid w:val="00672223"/>
    <w:rsid w:val="0068143A"/>
    <w:rsid w:val="006843BD"/>
    <w:rsid w:val="006940D7"/>
    <w:rsid w:val="006942C0"/>
    <w:rsid w:val="006D3E09"/>
    <w:rsid w:val="006E154C"/>
    <w:rsid w:val="006E1A88"/>
    <w:rsid w:val="006E74B7"/>
    <w:rsid w:val="006F7553"/>
    <w:rsid w:val="007446F9"/>
    <w:rsid w:val="00751D73"/>
    <w:rsid w:val="007806EC"/>
    <w:rsid w:val="007957DC"/>
    <w:rsid w:val="00796CD2"/>
    <w:rsid w:val="007E3E3A"/>
    <w:rsid w:val="007F34F4"/>
    <w:rsid w:val="00803913"/>
    <w:rsid w:val="0082088D"/>
    <w:rsid w:val="00833F74"/>
    <w:rsid w:val="00836955"/>
    <w:rsid w:val="00846EC6"/>
    <w:rsid w:val="008560A4"/>
    <w:rsid w:val="00861F8E"/>
    <w:rsid w:val="00874663"/>
    <w:rsid w:val="008C0D29"/>
    <w:rsid w:val="008E0C88"/>
    <w:rsid w:val="008E0E22"/>
    <w:rsid w:val="008E21AD"/>
    <w:rsid w:val="009340FA"/>
    <w:rsid w:val="009367FD"/>
    <w:rsid w:val="00962299"/>
    <w:rsid w:val="009A071F"/>
    <w:rsid w:val="009B0F0B"/>
    <w:rsid w:val="009C0794"/>
    <w:rsid w:val="009C1704"/>
    <w:rsid w:val="009D7D29"/>
    <w:rsid w:val="009E29DF"/>
    <w:rsid w:val="009E666D"/>
    <w:rsid w:val="009F61BB"/>
    <w:rsid w:val="009F7150"/>
    <w:rsid w:val="00A375F9"/>
    <w:rsid w:val="00A852E3"/>
    <w:rsid w:val="00A91911"/>
    <w:rsid w:val="00AB0113"/>
    <w:rsid w:val="00AC1016"/>
    <w:rsid w:val="00AF03E0"/>
    <w:rsid w:val="00B00799"/>
    <w:rsid w:val="00B13EA8"/>
    <w:rsid w:val="00B1570A"/>
    <w:rsid w:val="00B30EDB"/>
    <w:rsid w:val="00B50EAF"/>
    <w:rsid w:val="00B84B99"/>
    <w:rsid w:val="00B90BE1"/>
    <w:rsid w:val="00BC2944"/>
    <w:rsid w:val="00BC5109"/>
    <w:rsid w:val="00BC54CD"/>
    <w:rsid w:val="00BD1120"/>
    <w:rsid w:val="00BE18FD"/>
    <w:rsid w:val="00BE655B"/>
    <w:rsid w:val="00BF285E"/>
    <w:rsid w:val="00C14918"/>
    <w:rsid w:val="00C74444"/>
    <w:rsid w:val="00CC6DC5"/>
    <w:rsid w:val="00CD370F"/>
    <w:rsid w:val="00D24C9F"/>
    <w:rsid w:val="00D317BD"/>
    <w:rsid w:val="00D5706F"/>
    <w:rsid w:val="00D613F9"/>
    <w:rsid w:val="00D72BAC"/>
    <w:rsid w:val="00D82497"/>
    <w:rsid w:val="00DB5904"/>
    <w:rsid w:val="00DC3146"/>
    <w:rsid w:val="00DC5E22"/>
    <w:rsid w:val="00DC5EC3"/>
    <w:rsid w:val="00DD277C"/>
    <w:rsid w:val="00E15D66"/>
    <w:rsid w:val="00E5388C"/>
    <w:rsid w:val="00E60735"/>
    <w:rsid w:val="00E61D1E"/>
    <w:rsid w:val="00E8302A"/>
    <w:rsid w:val="00E91BBA"/>
    <w:rsid w:val="00ED5685"/>
    <w:rsid w:val="00F310AA"/>
    <w:rsid w:val="00F55F50"/>
    <w:rsid w:val="00FC56C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D88E016F-1D80-48A4-9D40-F97CD7E3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2</cp:revision>
  <dcterms:created xsi:type="dcterms:W3CDTF">2015-05-04T03:59:00Z</dcterms:created>
  <dcterms:modified xsi:type="dcterms:W3CDTF">2015-05-04T03:59:00Z</dcterms:modified>
</cp:coreProperties>
</file>