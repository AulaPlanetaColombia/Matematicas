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1A5356FA" w:rsidR="00CD652E" w:rsidRPr="006D02A8" w:rsidRDefault="000C1B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64CB6E14" w:rsidR="00CD652E" w:rsidRPr="000719EE" w:rsidRDefault="000C1B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fracciones en el entorno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5212F46" w:rsidR="00CD652E" w:rsidRPr="000719EE" w:rsidRDefault="000C1B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Secuencia de imágenes que dan ejemplos de fracciones en el entorno en lenguaje habitual.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647A191" w:rsidR="00CD652E" w:rsidRPr="000719EE" w:rsidRDefault="00153F9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Fracciones, fracción, fraccionarios, números fraccionarios, partes iguales.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50DF80B" w:rsidR="00CD652E" w:rsidRPr="005F4C68" w:rsidRDefault="00153F9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3F17299" w:rsidR="00CD652E" w:rsidRPr="00AC7496" w:rsidRDefault="00153F9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C1B1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00C61EB1" w:rsidR="00485F4E" w:rsidRPr="005F4C68" w:rsidRDefault="00153F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EBEAE02" w:rsidR="00CD652E" w:rsidRPr="000719EE" w:rsidRDefault="00153F9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 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33FA249E" w:rsidR="00F4317E" w:rsidRDefault="00F270F2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</w:t>
      </w:r>
      <w:r w:rsidRPr="00F270F2">
        <w:rPr>
          <w:rFonts w:ascii="Arial" w:hAnsi="Arial"/>
          <w:b/>
          <w:sz w:val="18"/>
          <w:szCs w:val="18"/>
          <w:lang w:val="es-ES_tradnl"/>
        </w:rPr>
        <w:t>tivo</w:t>
      </w:r>
    </w:p>
    <w:p w14:paraId="1E5B8789" w14:textId="07632EE3" w:rsidR="00F270F2" w:rsidRDefault="000160A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recurso expone situaciones cotidianas en las que se usan las fracciones. </w:t>
      </w:r>
    </w:p>
    <w:p w14:paraId="55620B35" w14:textId="77777777" w:rsidR="00E9466F" w:rsidRDefault="00E9466F" w:rsidP="00CD652E">
      <w:pPr>
        <w:rPr>
          <w:rFonts w:ascii="Arial" w:hAnsi="Arial"/>
          <w:sz w:val="18"/>
          <w:szCs w:val="18"/>
          <w:lang w:val="es-ES_tradnl"/>
        </w:rPr>
      </w:pPr>
    </w:p>
    <w:p w14:paraId="2D54CF0A" w14:textId="34AA3E81" w:rsidR="00E9466F" w:rsidRPr="00E9466F" w:rsidRDefault="00E9466F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E9466F">
        <w:rPr>
          <w:rFonts w:ascii="Arial" w:hAnsi="Arial"/>
          <w:b/>
          <w:sz w:val="18"/>
          <w:szCs w:val="18"/>
          <w:lang w:val="es-ES_tradnl"/>
        </w:rPr>
        <w:t>Durante la exposición</w:t>
      </w:r>
    </w:p>
    <w:p w14:paraId="429F9B76" w14:textId="00174FEC" w:rsidR="00F4317E" w:rsidRDefault="006E28C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 trabajar situación por </w:t>
      </w:r>
      <w:r w:rsidR="00F10DC9">
        <w:rPr>
          <w:rFonts w:ascii="Arial" w:hAnsi="Arial"/>
          <w:sz w:val="18"/>
          <w:szCs w:val="18"/>
          <w:lang w:val="es-ES_tradnl"/>
        </w:rPr>
        <w:t>situación,</w:t>
      </w:r>
      <w:r w:rsidR="00A454C4">
        <w:rPr>
          <w:rFonts w:ascii="Arial" w:hAnsi="Arial"/>
          <w:sz w:val="18"/>
          <w:szCs w:val="18"/>
          <w:lang w:val="es-ES_tradnl"/>
        </w:rPr>
        <w:t xml:space="preserve"> guiando a los estudiantes mediante preguntas, a que concluyan que las divisiones</w:t>
      </w:r>
      <w:r w:rsidR="00F10DC9">
        <w:rPr>
          <w:rFonts w:ascii="Arial" w:hAnsi="Arial"/>
          <w:sz w:val="18"/>
          <w:szCs w:val="18"/>
          <w:lang w:val="es-ES_tradnl"/>
        </w:rPr>
        <w:t xml:space="preserve"> que se </w:t>
      </w:r>
      <w:r w:rsidR="00A454C4">
        <w:rPr>
          <w:rFonts w:ascii="Arial" w:hAnsi="Arial"/>
          <w:sz w:val="18"/>
          <w:szCs w:val="18"/>
          <w:lang w:val="es-ES_tradnl"/>
        </w:rPr>
        <w:t xml:space="preserve">exponen </w:t>
      </w:r>
      <w:r w:rsidR="00F10DC9">
        <w:rPr>
          <w:rFonts w:ascii="Arial" w:hAnsi="Arial"/>
          <w:sz w:val="18"/>
          <w:szCs w:val="18"/>
          <w:lang w:val="es-ES_tradnl"/>
        </w:rPr>
        <w:t>deben ser</w:t>
      </w:r>
      <w:r w:rsidR="00E823E7">
        <w:rPr>
          <w:rFonts w:ascii="Arial" w:hAnsi="Arial"/>
          <w:sz w:val="18"/>
          <w:szCs w:val="18"/>
          <w:lang w:val="es-ES_tradnl"/>
        </w:rPr>
        <w:t xml:space="preserve"> en partes iguales</w:t>
      </w:r>
      <w:r w:rsidR="00A454C4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961BCF2" w14:textId="77777777" w:rsidR="00A454C4" w:rsidRDefault="00A454C4" w:rsidP="00CD652E">
      <w:pPr>
        <w:rPr>
          <w:rFonts w:ascii="Arial" w:hAnsi="Arial"/>
          <w:sz w:val="18"/>
          <w:szCs w:val="18"/>
          <w:lang w:val="es-ES_tradnl"/>
        </w:rPr>
      </w:pPr>
    </w:p>
    <w:p w14:paraId="559A49D6" w14:textId="73B65626" w:rsidR="00A454C4" w:rsidRDefault="00A454C4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</w:t>
      </w:r>
      <w:r w:rsidRPr="00A454C4">
        <w:rPr>
          <w:rFonts w:ascii="Arial" w:hAnsi="Arial"/>
          <w:b/>
          <w:sz w:val="18"/>
          <w:szCs w:val="18"/>
          <w:lang w:val="es-ES_tradnl"/>
        </w:rPr>
        <w:t>spués de la exposición</w:t>
      </w:r>
    </w:p>
    <w:p w14:paraId="3513E36C" w14:textId="6A983241" w:rsidR="00A454C4" w:rsidRPr="00A454C4" w:rsidRDefault="00A454C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recomienda permitir a los estudiantes exponer nuevas situaciones donde se emp</w:t>
      </w:r>
      <w:r w:rsidR="00576F9B">
        <w:rPr>
          <w:rFonts w:ascii="Arial" w:hAnsi="Arial"/>
          <w:sz w:val="18"/>
          <w:szCs w:val="18"/>
          <w:lang w:val="es-ES_tradnl"/>
        </w:rPr>
        <w:t xml:space="preserve">leen los números fraccionarios, de tal manera que se puedan comprobar </w:t>
      </w:r>
      <w:r w:rsidR="007C0139">
        <w:rPr>
          <w:rFonts w:ascii="Arial" w:hAnsi="Arial"/>
          <w:sz w:val="18"/>
          <w:szCs w:val="18"/>
          <w:lang w:val="es-ES_tradnl"/>
        </w:rPr>
        <w:t xml:space="preserve">si las situaciones corresponden o no a aplicaciones de números fraccionarios. </w:t>
      </w:r>
    </w:p>
    <w:p w14:paraId="022C9B75" w14:textId="77777777" w:rsidR="00E9466F" w:rsidRDefault="00E9466F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360ADD8D" w:rsidR="00F4317E" w:rsidRDefault="00856864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Identifica fracciones en el entorno</w:t>
      </w:r>
    </w:p>
    <w:p w14:paraId="7FC323AC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Constantemente utilizas números fraccionarios sin que lo notes. Observa los siguientes ejemplos. </w:t>
      </w:r>
    </w:p>
    <w:p w14:paraId="363BCB4B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</w:p>
    <w:p w14:paraId="2EF2D03E" w14:textId="3EAA6C5C" w:rsidR="00856864" w:rsidRPr="00856864" w:rsidRDefault="00856864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56864">
        <w:rPr>
          <w:rFonts w:ascii="Arial" w:hAnsi="Arial"/>
          <w:b/>
          <w:sz w:val="18"/>
          <w:szCs w:val="18"/>
          <w:lang w:val="es-ES_tradnl"/>
        </w:rPr>
        <w:t>Situación #1</w:t>
      </w:r>
    </w:p>
    <w:p w14:paraId="342BA5C1" w14:textId="4B7A32AF" w:rsidR="00856864" w:rsidRDefault="00FB4666" w:rsidP="00FB466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Ana comparte una </w:t>
      </w:r>
      <w:r w:rsidRPr="00FB4666">
        <w:rPr>
          <w:rFonts w:ascii="Arial" w:hAnsi="Arial"/>
          <w:sz w:val="18"/>
          <w:szCs w:val="18"/>
          <w:lang w:val="es-ES_tradnl"/>
        </w:rPr>
        <w:t>naranja con Luis</w:t>
      </w:r>
      <w:r>
        <w:rPr>
          <w:rFonts w:ascii="Arial" w:hAnsi="Arial"/>
          <w:sz w:val="18"/>
          <w:szCs w:val="18"/>
          <w:lang w:val="es-ES_tradnl"/>
        </w:rPr>
        <w:t xml:space="preserve">. Dividen la naranja en </w:t>
      </w:r>
      <w:r w:rsidRPr="00FB4666">
        <w:rPr>
          <w:rFonts w:ascii="Arial" w:hAnsi="Arial"/>
          <w:sz w:val="18"/>
          <w:szCs w:val="18"/>
          <w:lang w:val="es-ES_tradnl"/>
        </w:rPr>
        <w:t>dos partes iguales.</w:t>
      </w:r>
    </w:p>
    <w:p w14:paraId="09829EAE" w14:textId="19E26C32" w:rsidR="00856864" w:rsidRDefault="00FB466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76566B0" wp14:editId="4ED2EA98">
            <wp:extent cx="1414130" cy="1126399"/>
            <wp:effectExtent l="0" t="0" r="0" b="0"/>
            <wp:docPr id="204" name="Imagen 204" descr="Oranges isolated cut set on wooden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nges isolated cut set on wooden ba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61" cy="11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51E2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</w:p>
    <w:p w14:paraId="74CE9F40" w14:textId="77777777" w:rsidR="00FB4666" w:rsidRDefault="00FB4666" w:rsidP="00FB466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Situación #2</w:t>
      </w:r>
    </w:p>
    <w:p w14:paraId="627AD305" w14:textId="35C05C1A" w:rsidR="00FB4666" w:rsidRDefault="00FB4666" w:rsidP="00FB4666">
      <w:pPr>
        <w:rPr>
          <w:rFonts w:ascii="Arial" w:hAnsi="Arial"/>
          <w:sz w:val="18"/>
          <w:szCs w:val="18"/>
          <w:lang w:val="es-ES_tradnl"/>
        </w:rPr>
      </w:pPr>
      <w:r w:rsidRPr="00FB4666">
        <w:rPr>
          <w:rFonts w:ascii="Arial" w:hAnsi="Arial"/>
          <w:sz w:val="18"/>
          <w:szCs w:val="18"/>
          <w:lang w:val="es-ES_tradnl"/>
        </w:rPr>
        <w:t>En el grupo de trabajo de Sara</w:t>
      </w:r>
      <w:r>
        <w:rPr>
          <w:rFonts w:ascii="Arial" w:hAnsi="Arial"/>
          <w:sz w:val="18"/>
          <w:szCs w:val="18"/>
          <w:lang w:val="es-ES_tradnl"/>
        </w:rPr>
        <w:t xml:space="preserve">, 4 de los 6 integrantes son </w:t>
      </w:r>
      <w:r w:rsidRPr="00FB4666">
        <w:rPr>
          <w:rFonts w:ascii="Arial" w:hAnsi="Arial"/>
          <w:sz w:val="18"/>
          <w:szCs w:val="18"/>
          <w:lang w:val="es-ES_tradnl"/>
        </w:rPr>
        <w:t>niñas</w:t>
      </w:r>
    </w:p>
    <w:p w14:paraId="332FECBF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</w:p>
    <w:p w14:paraId="509A2438" w14:textId="78D99D19" w:rsidR="00856864" w:rsidRDefault="00FB466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FD05CEB" wp14:editId="5FF8EB8D">
            <wp:extent cx="1569063" cy="1892595"/>
            <wp:effectExtent l="0" t="0" r="0" b="0"/>
            <wp:docPr id="205" name="Imagen 205" descr="Group of teen school child with book.  Isol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 of teen school child with book.  Isola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138" cy="18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4C9A" w14:textId="77777777" w:rsidR="00856864" w:rsidRDefault="00856864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856864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RPr="00856864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0C2A95D6" w:rsidR="002166A3" w:rsidRPr="005E5933" w:rsidRDefault="00153F99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590D3784" w:rsidR="00003FDC" w:rsidRDefault="008564CD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6B71697F" w:rsidR="009A38AE" w:rsidRDefault="009A38AE">
      <w:pPr>
        <w:rPr>
          <w:rFonts w:ascii="Arial" w:hAnsi="Arial"/>
          <w:sz w:val="18"/>
          <w:szCs w:val="18"/>
          <w:lang w:val="es-ES_tradnl"/>
        </w:rPr>
      </w:pP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565EF1C0" w:rsidR="00552120" w:rsidRDefault="002F32F1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2F32F1">
        <w:rPr>
          <w:rFonts w:ascii="Arial" w:hAnsi="Arial" w:cs="Arial"/>
          <w:sz w:val="18"/>
          <w:szCs w:val="18"/>
          <w:lang w:val="es-ES_tradnl"/>
        </w:rPr>
        <w:t>156930275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45102D" w14:textId="238A7E5E" w:rsidR="002F32F1" w:rsidRPr="006D02A8" w:rsidRDefault="002F32F1" w:rsidP="002F32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MA_04_04_CO_REC10_IMG01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RPr="00893584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35F05BE8" w:rsidR="009A38AE" w:rsidRDefault="00FD3668" w:rsidP="00FD36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Ana</w:t>
            </w:r>
            <w:r w:rsidR="008935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comparte </w:t>
            </w:r>
            <w:r w:rsidR="00DA414E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naranja con Luis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4EA27869" w:rsidR="009A38AE" w:rsidRDefault="0089358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A38AE" w:rsidRPr="00893584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2881E8D6" w:rsidR="009A38AE" w:rsidRDefault="0004645C" w:rsidP="006F71A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Dividen la naranja</w:t>
            </w:r>
            <w:r w:rsidR="00BB224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en…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34628AAC" w:rsidR="009A38AE" w:rsidRDefault="006F71A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9A38AE" w:rsidRPr="00893584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076DCEA7" w:rsidR="009A38AE" w:rsidRDefault="00BB2246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6F71AB">
              <w:rPr>
                <w:rFonts w:ascii="Arial" w:hAnsi="Arial" w:cs="Arial"/>
                <w:sz w:val="18"/>
                <w:szCs w:val="18"/>
                <w:lang w:val="es-ES_tradnl"/>
              </w:rPr>
              <w:t>dos partes iguales.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06D4CD5C" w:rsidR="009A38AE" w:rsidRDefault="006F71A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0C1B1F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8E90ED7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1FEB48EA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205907C2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128B73A6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0AE05670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5B60C3D4" w14:textId="77777777" w:rsidR="00FB4666" w:rsidRDefault="00FB4666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0CE687BC" w:rsidR="00F11289" w:rsidRDefault="00BB2246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BB2246">
        <w:rPr>
          <w:rFonts w:ascii="Arial" w:hAnsi="Arial" w:cs="Arial"/>
          <w:sz w:val="18"/>
          <w:szCs w:val="18"/>
          <w:lang w:val="es-ES_tradnl"/>
        </w:rPr>
        <w:t>113607577</w:t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521EF9F" w14:textId="0FB6F46B" w:rsidR="00F11289" w:rsidRDefault="00BB2246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MA_04_04_CO_REC10_IMG02</w:t>
      </w: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2E6F9A2B" w:rsidR="00F11289" w:rsidRDefault="00BB224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el grupo de trabajo de Sara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54B14407" w:rsidR="00F11289" w:rsidRDefault="00BB224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64CE2C9B" w:rsidR="00F11289" w:rsidRDefault="00BB224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 de los 6 integrantes son …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18B45E87" w:rsidR="00F11289" w:rsidRDefault="00BB224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549218D7" w:rsidR="00F11289" w:rsidRDefault="00BB224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niñas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0C5A8DE1" w:rsidR="00F11289" w:rsidRDefault="00BB224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0C1B1F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3D3DFD4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23E91AB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5673C2B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47BF871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2F6D115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1BFD7CA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7C62CF5" w14:textId="77777777" w:rsidR="00BD5688" w:rsidRDefault="00BD568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48944C3" w14:textId="4BC072D3" w:rsidR="00BD5688" w:rsidRPr="00E928AA" w:rsidRDefault="00BD5688" w:rsidP="00BD568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711F9992" w14:textId="77777777" w:rsidR="00BD5688" w:rsidRDefault="00BD5688" w:rsidP="00BD568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45360BC" w14:textId="77777777" w:rsidR="00BD5688" w:rsidRDefault="00BD5688" w:rsidP="00BD568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DB2FF4F" w14:textId="77777777" w:rsidR="00BD5688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6F972F0" w14:textId="564A4667" w:rsidR="00BD5688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="003374A2" w:rsidRPr="003374A2">
        <w:rPr>
          <w:rFonts w:ascii="Arial" w:hAnsi="Arial" w:cs="Arial"/>
          <w:sz w:val="18"/>
          <w:szCs w:val="18"/>
          <w:lang w:val="es-ES_tradnl"/>
        </w:rPr>
        <w:t>175520738</w:t>
      </w:r>
    </w:p>
    <w:p w14:paraId="2ABB109E" w14:textId="77777777" w:rsidR="00BD5688" w:rsidRDefault="00BD5688" w:rsidP="00BD568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795669" w14:textId="77777777" w:rsidR="00BD5688" w:rsidRPr="000719EE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F4F240" w14:textId="10D3FBB2" w:rsidR="00BD5688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MA_04_04_CO_REC10_IMG03</w:t>
      </w:r>
    </w:p>
    <w:p w14:paraId="21FE87F9" w14:textId="77777777" w:rsidR="00BD5688" w:rsidRDefault="00BD5688" w:rsidP="00BD568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D5688" w14:paraId="3FB4D171" w14:textId="77777777" w:rsidTr="009B27DE">
        <w:tc>
          <w:tcPr>
            <w:tcW w:w="9622" w:type="dxa"/>
            <w:gridSpan w:val="3"/>
          </w:tcPr>
          <w:p w14:paraId="3CB32590" w14:textId="77777777" w:rsidR="00BD5688" w:rsidRPr="009A38AE" w:rsidRDefault="00BD5688" w:rsidP="009B27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D5688" w14:paraId="4C2D3A03" w14:textId="77777777" w:rsidTr="009B27DE">
        <w:tc>
          <w:tcPr>
            <w:tcW w:w="1129" w:type="dxa"/>
          </w:tcPr>
          <w:p w14:paraId="16D3A482" w14:textId="77777777" w:rsidR="00BD5688" w:rsidRPr="009A38AE" w:rsidRDefault="00BD5688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05ADB81" w14:textId="77777777" w:rsidR="00BD5688" w:rsidRPr="009A38AE" w:rsidRDefault="00BD5688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8A3BA41" w14:textId="77777777" w:rsidR="00BD5688" w:rsidRPr="009A38AE" w:rsidRDefault="00BD5688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D5688" w14:paraId="7E3ABEF2" w14:textId="77777777" w:rsidTr="009B27DE">
        <w:tc>
          <w:tcPr>
            <w:tcW w:w="1129" w:type="dxa"/>
          </w:tcPr>
          <w:p w14:paraId="7E175C3A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13A26C9" w14:textId="2739B925" w:rsidR="00BD5688" w:rsidRDefault="003374A2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Esteban ha leído 34 páginas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01666579"/>
            <w:placeholder>
              <w:docPart w:val="814B99FC8E36410CB8DA5F2D9130FA6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EEEE7AE" w14:textId="77777777" w:rsidR="00BD5688" w:rsidRDefault="00BD5688" w:rsidP="009B27D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BD5688" w14:paraId="5D388196" w14:textId="77777777" w:rsidTr="009B27DE">
        <w:tc>
          <w:tcPr>
            <w:tcW w:w="1129" w:type="dxa"/>
          </w:tcPr>
          <w:p w14:paraId="2EBC47B8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81836CA" w14:textId="609135B0" w:rsidR="00BD5688" w:rsidRDefault="003374A2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</w:t>
            </w:r>
            <w:r w:rsidR="00DC18AB">
              <w:rPr>
                <w:rFonts w:ascii="Arial" w:hAnsi="Arial" w:cs="Arial"/>
                <w:sz w:val="18"/>
                <w:szCs w:val="18"/>
                <w:lang w:val="es-ES_tradnl"/>
              </w:rPr>
              <w:t>148 que tiene su libro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66356078"/>
            <w:placeholder>
              <w:docPart w:val="58D29721250D488BB4E04051169E5E6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3FA87CD" w14:textId="77777777" w:rsidR="00BD5688" w:rsidRDefault="00BD5688" w:rsidP="009B27D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BD5688" w14:paraId="4060A67B" w14:textId="77777777" w:rsidTr="009B27DE">
        <w:tc>
          <w:tcPr>
            <w:tcW w:w="1129" w:type="dxa"/>
          </w:tcPr>
          <w:p w14:paraId="5BD04795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0571524" w14:textId="5F43CD62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14:paraId="07D2E325" w14:textId="0EA0C038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5688" w:rsidRPr="000C1B1F" w14:paraId="09EB946B" w14:textId="77777777" w:rsidTr="009B27DE">
        <w:tc>
          <w:tcPr>
            <w:tcW w:w="9622" w:type="dxa"/>
            <w:gridSpan w:val="3"/>
          </w:tcPr>
          <w:p w14:paraId="56DFA4AF" w14:textId="77777777" w:rsidR="00BD5688" w:rsidRPr="00F11289" w:rsidRDefault="00BD5688" w:rsidP="009B27D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CBDABE8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78D76B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DA9708A" wp14:editId="584F234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67873F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D81F3A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F4460B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D05573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DAC73B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FB5A95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A919C7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DAF570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2A2CD7" w14:textId="77777777" w:rsidR="00BD5688" w:rsidRPr="00F11289" w:rsidRDefault="00BD5688" w:rsidP="00BD568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A9708A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7167873F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74D81F3A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18F4460B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3AD05573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4FDAC73B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5AFB5A95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59A919C7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34DAF570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492A2CD7" w14:textId="77777777" w:rsidR="00BD5688" w:rsidRPr="00F11289" w:rsidRDefault="00BD5688" w:rsidP="00BD568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DED1289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ED1CEA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AFC52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2EC24A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E044F6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C24E0F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39743C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2CF306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F73DCC3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E8E56D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B67678" w14:textId="77777777" w:rsidR="00BD5688" w:rsidRDefault="00BD5688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923AA43" w14:textId="77777777" w:rsidR="00BD5688" w:rsidRDefault="00BD5688" w:rsidP="00E31CAA">
      <w:pPr>
        <w:rPr>
          <w:rFonts w:ascii="Arial" w:hAnsi="Arial" w:cs="Arial"/>
          <w:sz w:val="18"/>
          <w:szCs w:val="18"/>
          <w:lang w:val="es-CO"/>
        </w:rPr>
      </w:pPr>
    </w:p>
    <w:p w14:paraId="29F62B97" w14:textId="77777777" w:rsidR="002A0DA6" w:rsidRDefault="002A0DA6" w:rsidP="00E31CAA">
      <w:pPr>
        <w:rPr>
          <w:rFonts w:ascii="Arial" w:hAnsi="Arial" w:cs="Arial"/>
          <w:sz w:val="18"/>
          <w:szCs w:val="18"/>
          <w:lang w:val="es-CO"/>
        </w:rPr>
      </w:pPr>
    </w:p>
    <w:p w14:paraId="2A457E40" w14:textId="77777777" w:rsidR="00FB4666" w:rsidRDefault="00FB4666" w:rsidP="00E31CAA">
      <w:pPr>
        <w:rPr>
          <w:rFonts w:ascii="Arial" w:hAnsi="Arial" w:cs="Arial"/>
          <w:sz w:val="18"/>
          <w:szCs w:val="18"/>
          <w:lang w:val="es-CO"/>
        </w:rPr>
      </w:pPr>
    </w:p>
    <w:p w14:paraId="470915BF" w14:textId="77777777" w:rsidR="00FB4666" w:rsidRDefault="00FB4666" w:rsidP="00E31CAA">
      <w:pPr>
        <w:rPr>
          <w:rFonts w:ascii="Arial" w:hAnsi="Arial" w:cs="Arial"/>
          <w:sz w:val="18"/>
          <w:szCs w:val="18"/>
          <w:lang w:val="es-CO"/>
        </w:rPr>
      </w:pPr>
    </w:p>
    <w:p w14:paraId="42941894" w14:textId="77777777" w:rsidR="00FB4666" w:rsidRDefault="00FB4666" w:rsidP="00E31CAA">
      <w:pPr>
        <w:rPr>
          <w:rFonts w:ascii="Arial" w:hAnsi="Arial" w:cs="Arial"/>
          <w:sz w:val="18"/>
          <w:szCs w:val="18"/>
          <w:lang w:val="es-CO"/>
        </w:rPr>
      </w:pPr>
    </w:p>
    <w:p w14:paraId="0CF6DA53" w14:textId="0E6CDCF4" w:rsidR="002A0DA6" w:rsidRPr="00E928AA" w:rsidRDefault="002A0DA6" w:rsidP="002A0DA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75226609" w14:textId="77777777" w:rsidR="002A0DA6" w:rsidRDefault="002A0DA6" w:rsidP="002A0DA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3B156D6" w14:textId="77777777" w:rsidR="002A0DA6" w:rsidRDefault="002A0DA6" w:rsidP="002A0DA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55D3B6B" w14:textId="77777777" w:rsidR="002A0DA6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BD2C05" w14:textId="2605F2D3" w:rsidR="002A0DA6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="00220BC4" w:rsidRPr="00220BC4">
        <w:rPr>
          <w:rFonts w:ascii="Arial" w:hAnsi="Arial" w:cs="Arial"/>
          <w:sz w:val="18"/>
          <w:szCs w:val="18"/>
          <w:lang w:val="es-ES_tradnl"/>
        </w:rPr>
        <w:t>179788793</w:t>
      </w:r>
    </w:p>
    <w:p w14:paraId="484EA5D7" w14:textId="77777777" w:rsidR="002A0DA6" w:rsidRDefault="002A0DA6" w:rsidP="002A0DA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C3D03C6" w14:textId="77777777" w:rsidR="002A0DA6" w:rsidRPr="000719EE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BC66E2A" w14:textId="68EF3649" w:rsidR="002A0DA6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MA_04_04_CO_REC10_IMG04</w:t>
      </w:r>
    </w:p>
    <w:p w14:paraId="267D13AE" w14:textId="77777777" w:rsidR="002A0DA6" w:rsidRDefault="002A0DA6" w:rsidP="002A0DA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A0DA6" w14:paraId="7A7C5553" w14:textId="77777777" w:rsidTr="009B27DE">
        <w:tc>
          <w:tcPr>
            <w:tcW w:w="9622" w:type="dxa"/>
            <w:gridSpan w:val="3"/>
          </w:tcPr>
          <w:p w14:paraId="2768CC8F" w14:textId="77777777" w:rsidR="002A0DA6" w:rsidRPr="009A38AE" w:rsidRDefault="002A0DA6" w:rsidP="009B27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A0DA6" w14:paraId="694C1849" w14:textId="77777777" w:rsidTr="009B27DE">
        <w:tc>
          <w:tcPr>
            <w:tcW w:w="1129" w:type="dxa"/>
          </w:tcPr>
          <w:p w14:paraId="0EE24705" w14:textId="77777777" w:rsidR="002A0DA6" w:rsidRPr="009A38AE" w:rsidRDefault="002A0DA6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9CB33A8" w14:textId="77777777" w:rsidR="002A0DA6" w:rsidRPr="009A38AE" w:rsidRDefault="002A0DA6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3896749" w14:textId="77777777" w:rsidR="002A0DA6" w:rsidRPr="009A38AE" w:rsidRDefault="002A0DA6" w:rsidP="009B27D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A0DA6" w14:paraId="2EBD77A3" w14:textId="77777777" w:rsidTr="009B27DE">
        <w:tc>
          <w:tcPr>
            <w:tcW w:w="1129" w:type="dxa"/>
          </w:tcPr>
          <w:p w14:paraId="274C8E46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EFAE088" w14:textId="05602C8B" w:rsidR="002A0DA6" w:rsidRDefault="00DB702A" w:rsidP="00DB70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María reparte para ella y sus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3065489"/>
            <w:placeholder>
              <w:docPart w:val="7AD2C00E57B04213BC2DD2CD191E21E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98497B9" w14:textId="77777777" w:rsidR="002A0DA6" w:rsidRDefault="002A0DA6" w:rsidP="009B27D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2A0DA6" w:rsidRPr="00DB702A" w14:paraId="382DA9BA" w14:textId="77777777" w:rsidTr="009B27DE">
        <w:tc>
          <w:tcPr>
            <w:tcW w:w="1129" w:type="dxa"/>
          </w:tcPr>
          <w:p w14:paraId="35A3837A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CF7C24D" w14:textId="7DD03478" w:rsidR="002A0DA6" w:rsidRDefault="00DB702A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3 amigas, 4 galletas.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01929327"/>
            <w:placeholder>
              <w:docPart w:val="E4D1CBE2196547A88782847BA30F56A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7E5DBCA" w14:textId="77777777" w:rsidR="002A0DA6" w:rsidRDefault="002A0DA6" w:rsidP="009B27D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2A0DA6" w:rsidRPr="00DB702A" w14:paraId="0CA60019" w14:textId="77777777" w:rsidTr="009B27DE">
        <w:tc>
          <w:tcPr>
            <w:tcW w:w="1129" w:type="dxa"/>
          </w:tcPr>
          <w:p w14:paraId="4AD51A23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C589B30" w14:textId="3779E471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14:paraId="1E465E8D" w14:textId="5A3D9ED6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A0DA6" w:rsidRPr="000C1B1F" w14:paraId="4B692DCE" w14:textId="77777777" w:rsidTr="009B27DE">
        <w:tc>
          <w:tcPr>
            <w:tcW w:w="9622" w:type="dxa"/>
            <w:gridSpan w:val="3"/>
          </w:tcPr>
          <w:p w14:paraId="575E6D63" w14:textId="77777777" w:rsidR="002A0DA6" w:rsidRPr="00F11289" w:rsidRDefault="002A0DA6" w:rsidP="009B27D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C97528B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4687B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D0F1280" wp14:editId="66458A1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C68E93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16BDD8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97678D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31B11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FE7C6C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8FEB21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690B7E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F3A680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A05D9E" w14:textId="77777777" w:rsidR="002A0DA6" w:rsidRPr="00F11289" w:rsidRDefault="002A0DA6" w:rsidP="002A0DA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0F1280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58C68E93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316BDD8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4F97678D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23431B11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16FE7C6C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348FEB21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70690B7E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35F3A680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BA05D9E" w14:textId="77777777" w:rsidR="002A0DA6" w:rsidRPr="00F11289" w:rsidRDefault="002A0DA6" w:rsidP="002A0DA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0D09268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8D51FC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8EFED9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D39D8E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50187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C6884F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680FB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2F071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2EE420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F28E60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4C97D2" w14:textId="77777777" w:rsidR="002A0DA6" w:rsidRDefault="002A0DA6" w:rsidP="009B27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3F30FF4" w14:textId="77777777" w:rsidR="002A0DA6" w:rsidRPr="00BD5688" w:rsidRDefault="002A0DA6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2A0DA6" w:rsidRPr="00BD568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160AB"/>
    <w:rsid w:val="00025642"/>
    <w:rsid w:val="0004645C"/>
    <w:rsid w:val="0005228B"/>
    <w:rsid w:val="00054002"/>
    <w:rsid w:val="00055E09"/>
    <w:rsid w:val="00072995"/>
    <w:rsid w:val="000C1B1F"/>
    <w:rsid w:val="00104E5C"/>
    <w:rsid w:val="0014528A"/>
    <w:rsid w:val="00153F99"/>
    <w:rsid w:val="001B3983"/>
    <w:rsid w:val="001E1243"/>
    <w:rsid w:val="001E2043"/>
    <w:rsid w:val="002166A3"/>
    <w:rsid w:val="00220BC4"/>
    <w:rsid w:val="00254FDB"/>
    <w:rsid w:val="002A0DA6"/>
    <w:rsid w:val="002A563F"/>
    <w:rsid w:val="002B7E96"/>
    <w:rsid w:val="002E4EE6"/>
    <w:rsid w:val="002F32F1"/>
    <w:rsid w:val="002F6267"/>
    <w:rsid w:val="00326C60"/>
    <w:rsid w:val="003374A2"/>
    <w:rsid w:val="00340C3A"/>
    <w:rsid w:val="00345260"/>
    <w:rsid w:val="00353644"/>
    <w:rsid w:val="003B7018"/>
    <w:rsid w:val="003D72B3"/>
    <w:rsid w:val="0041234C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76F9B"/>
    <w:rsid w:val="005958FF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28CA"/>
    <w:rsid w:val="006E32EF"/>
    <w:rsid w:val="006F71AB"/>
    <w:rsid w:val="00705DE0"/>
    <w:rsid w:val="0074775C"/>
    <w:rsid w:val="00771228"/>
    <w:rsid w:val="007B25A6"/>
    <w:rsid w:val="007C0139"/>
    <w:rsid w:val="007C28CE"/>
    <w:rsid w:val="0084009B"/>
    <w:rsid w:val="008404BC"/>
    <w:rsid w:val="008564CD"/>
    <w:rsid w:val="00856864"/>
    <w:rsid w:val="00870466"/>
    <w:rsid w:val="00893584"/>
    <w:rsid w:val="008A0DE3"/>
    <w:rsid w:val="008B3F81"/>
    <w:rsid w:val="008F6F15"/>
    <w:rsid w:val="0091337F"/>
    <w:rsid w:val="009A38AE"/>
    <w:rsid w:val="009E19DB"/>
    <w:rsid w:val="00A22796"/>
    <w:rsid w:val="00A23E06"/>
    <w:rsid w:val="00A454C4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B2246"/>
    <w:rsid w:val="00BC129D"/>
    <w:rsid w:val="00BD1FFA"/>
    <w:rsid w:val="00BD5688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C18E6"/>
    <w:rsid w:val="00CD2245"/>
    <w:rsid w:val="00CD652E"/>
    <w:rsid w:val="00D15A42"/>
    <w:rsid w:val="00D57C54"/>
    <w:rsid w:val="00D660AD"/>
    <w:rsid w:val="00DA414E"/>
    <w:rsid w:val="00DA782C"/>
    <w:rsid w:val="00DB0C40"/>
    <w:rsid w:val="00DB702A"/>
    <w:rsid w:val="00DC18AB"/>
    <w:rsid w:val="00DE1C4F"/>
    <w:rsid w:val="00DF0217"/>
    <w:rsid w:val="00DF6F53"/>
    <w:rsid w:val="00E31CAA"/>
    <w:rsid w:val="00E54DA3"/>
    <w:rsid w:val="00E61A4B"/>
    <w:rsid w:val="00E7707B"/>
    <w:rsid w:val="00E823E7"/>
    <w:rsid w:val="00E84C33"/>
    <w:rsid w:val="00E928AA"/>
    <w:rsid w:val="00E9466F"/>
    <w:rsid w:val="00EA3E65"/>
    <w:rsid w:val="00EB0CCB"/>
    <w:rsid w:val="00EB5663"/>
    <w:rsid w:val="00EC398E"/>
    <w:rsid w:val="00F10DC9"/>
    <w:rsid w:val="00F11289"/>
    <w:rsid w:val="00F157B9"/>
    <w:rsid w:val="00F270F2"/>
    <w:rsid w:val="00F4317E"/>
    <w:rsid w:val="00F44F99"/>
    <w:rsid w:val="00F566C6"/>
    <w:rsid w:val="00F80068"/>
    <w:rsid w:val="00F819D0"/>
    <w:rsid w:val="00FA04FB"/>
    <w:rsid w:val="00FB4666"/>
    <w:rsid w:val="00FD3668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4A32957D-E7DE-48DF-BBA4-CF046579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14B99FC8E36410CB8DA5F2D9130F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9FAB1-09F1-4930-B917-16E91B767228}"/>
      </w:docPartPr>
      <w:docPartBody>
        <w:p w:rsidR="00A22DBD" w:rsidRDefault="005301F0" w:rsidP="005301F0">
          <w:pPr>
            <w:pStyle w:val="814B99FC8E36410CB8DA5F2D9130FA6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8D29721250D488BB4E04051169E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299AB-A448-4A62-AB79-D0B38D0984DE}"/>
      </w:docPartPr>
      <w:docPartBody>
        <w:p w:rsidR="00A22DBD" w:rsidRDefault="005301F0" w:rsidP="005301F0">
          <w:pPr>
            <w:pStyle w:val="58D29721250D488BB4E04051169E5E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D2C00E57B04213BC2DD2CD191E2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BD3F-0276-413B-BEB5-45DBD1B93547}"/>
      </w:docPartPr>
      <w:docPartBody>
        <w:p w:rsidR="00A22DBD" w:rsidRDefault="005301F0" w:rsidP="005301F0">
          <w:pPr>
            <w:pStyle w:val="7AD2C00E57B04213BC2DD2CD191E21E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4D1CBE2196547A88782847BA30F5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B7995-62EF-46A6-8678-CF60EF94D5E5}"/>
      </w:docPartPr>
      <w:docPartBody>
        <w:p w:rsidR="00A22DBD" w:rsidRDefault="005301F0" w:rsidP="005301F0">
          <w:pPr>
            <w:pStyle w:val="E4D1CBE2196547A88782847BA30F56AD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37185C"/>
    <w:rsid w:val="004635B7"/>
    <w:rsid w:val="005301F0"/>
    <w:rsid w:val="00A22DBD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1F0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814B99FC8E36410CB8DA5F2D9130FA6D">
    <w:name w:val="814B99FC8E36410CB8DA5F2D9130FA6D"/>
    <w:rsid w:val="005301F0"/>
    <w:pPr>
      <w:spacing w:after="200" w:line="276" w:lineRule="auto"/>
    </w:pPr>
    <w:rPr>
      <w:lang w:val="es-CO" w:eastAsia="es-CO"/>
    </w:rPr>
  </w:style>
  <w:style w:type="paragraph" w:customStyle="1" w:styleId="58D29721250D488BB4E04051169E5E6E">
    <w:name w:val="58D29721250D488BB4E04051169E5E6E"/>
    <w:rsid w:val="005301F0"/>
    <w:pPr>
      <w:spacing w:after="200" w:line="276" w:lineRule="auto"/>
    </w:pPr>
    <w:rPr>
      <w:lang w:val="es-CO" w:eastAsia="es-CO"/>
    </w:rPr>
  </w:style>
  <w:style w:type="paragraph" w:customStyle="1" w:styleId="126B93114804410095F61DD23B7E7AAA">
    <w:name w:val="126B93114804410095F61DD23B7E7AAA"/>
    <w:rsid w:val="005301F0"/>
    <w:pPr>
      <w:spacing w:after="200" w:line="276" w:lineRule="auto"/>
    </w:pPr>
    <w:rPr>
      <w:lang w:val="es-CO" w:eastAsia="es-CO"/>
    </w:rPr>
  </w:style>
  <w:style w:type="paragraph" w:customStyle="1" w:styleId="7AD2C00E57B04213BC2DD2CD191E21EA">
    <w:name w:val="7AD2C00E57B04213BC2DD2CD191E21EA"/>
    <w:rsid w:val="005301F0"/>
    <w:pPr>
      <w:spacing w:after="200" w:line="276" w:lineRule="auto"/>
    </w:pPr>
    <w:rPr>
      <w:lang w:val="es-CO" w:eastAsia="es-CO"/>
    </w:rPr>
  </w:style>
  <w:style w:type="paragraph" w:customStyle="1" w:styleId="E4D1CBE2196547A88782847BA30F56AD">
    <w:name w:val="E4D1CBE2196547A88782847BA30F56AD"/>
    <w:rsid w:val="005301F0"/>
    <w:pPr>
      <w:spacing w:after="200" w:line="276" w:lineRule="auto"/>
    </w:pPr>
    <w:rPr>
      <w:lang w:val="es-CO" w:eastAsia="es-CO"/>
    </w:rPr>
  </w:style>
  <w:style w:type="paragraph" w:customStyle="1" w:styleId="B705D43BE89F41BD9885AC69AF9302B0">
    <w:name w:val="B705D43BE89F41BD9885AC69AF9302B0"/>
    <w:rsid w:val="005301F0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Johana Montejo Rozo</cp:lastModifiedBy>
  <cp:revision>2</cp:revision>
  <dcterms:created xsi:type="dcterms:W3CDTF">2015-05-04T03:59:00Z</dcterms:created>
  <dcterms:modified xsi:type="dcterms:W3CDTF">2015-05-04T03:59:00Z</dcterms:modified>
</cp:coreProperties>
</file>