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E03B" w14:textId="77777777" w:rsidR="00D82497" w:rsidRPr="004F4C67" w:rsidRDefault="004B02C0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 w:rsidR="00AB7F7C" w:rsidRPr="004F4C67">
        <w:rPr>
          <w:rFonts w:ascii="Arial" w:hAnsi="Arial" w:cs="Arial"/>
          <w:b/>
        </w:rPr>
        <w:t>6</w:t>
      </w:r>
      <w:r w:rsidRPr="004F4C67">
        <w:rPr>
          <w:rFonts w:ascii="Arial" w:hAnsi="Arial" w:cs="Arial"/>
          <w:b/>
        </w:rPr>
        <w:t>_0</w:t>
      </w:r>
      <w:r w:rsidR="00D93D07">
        <w:rPr>
          <w:rFonts w:ascii="Arial" w:hAnsi="Arial" w:cs="Arial"/>
          <w:b/>
        </w:rPr>
        <w:t>7</w:t>
      </w:r>
      <w:r w:rsidR="00E15D66" w:rsidRPr="004F4C67">
        <w:rPr>
          <w:rFonts w:ascii="Arial" w:hAnsi="Arial" w:cs="Arial"/>
          <w:b/>
        </w:rPr>
        <w:t>_CO</w:t>
      </w:r>
      <w:r w:rsidR="00AB7F7C" w:rsidRPr="004F4C67">
        <w:rPr>
          <w:rFonts w:ascii="Arial" w:hAnsi="Arial" w:cs="Arial"/>
          <w:b/>
        </w:rPr>
        <w:t>_GuiaDidactica</w:t>
      </w:r>
    </w:p>
    <w:p w14:paraId="69F80A4D" w14:textId="77777777" w:rsidR="00D82497" w:rsidRPr="004F4C67" w:rsidRDefault="00D82497" w:rsidP="00D82497">
      <w:pPr>
        <w:rPr>
          <w:rFonts w:ascii="Arial" w:hAnsi="Arial" w:cs="Arial"/>
        </w:rPr>
      </w:pPr>
      <w:bookmarkStart w:id="0" w:name="_GoBack"/>
      <w:bookmarkEnd w:id="0"/>
    </w:p>
    <w:p w14:paraId="60005300" w14:textId="3896BB68" w:rsidR="00663C95" w:rsidRPr="004F4C67" w:rsidRDefault="00663C95" w:rsidP="00663C95">
      <w:pPr>
        <w:rPr>
          <w:rFonts w:ascii="Arial" w:hAnsi="Arial" w:cs="Arial"/>
        </w:rPr>
      </w:pPr>
      <w:r w:rsidRPr="00537395">
        <w:rPr>
          <w:rFonts w:ascii="Arial" w:hAnsi="Arial" w:cs="Arial"/>
        </w:rPr>
        <w:t>Pensamiento</w:t>
      </w:r>
      <w:r w:rsidR="00537395">
        <w:rPr>
          <w:rFonts w:ascii="Arial" w:hAnsi="Arial" w:cs="Arial"/>
        </w:rPr>
        <w:t xml:space="preserve"> n</w:t>
      </w:r>
      <w:r w:rsidRPr="004F4C67">
        <w:rPr>
          <w:rFonts w:ascii="Arial" w:hAnsi="Arial" w:cs="Arial"/>
        </w:rPr>
        <w:t>umérico y sistemas numéricos</w:t>
      </w:r>
    </w:p>
    <w:p w14:paraId="077D1F1D" w14:textId="77777777" w:rsidR="00D93D07" w:rsidRPr="001B6B08" w:rsidRDefault="00D93D07" w:rsidP="00D82497">
      <w:pPr>
        <w:rPr>
          <w:rFonts w:ascii="Arial" w:hAnsi="Arial" w:cs="Arial"/>
          <w:b/>
          <w:color w:val="FF0000"/>
        </w:rPr>
      </w:pPr>
    </w:p>
    <w:p w14:paraId="661F5587" w14:textId="77777777" w:rsidR="00A852E3" w:rsidRPr="00D24565" w:rsidRDefault="00AB7F7C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Utilizo números racionales, en sus distintas expresiones (fracciones, razones, decimales o porcentajes) para resolver problemas en contextos de medida.</w:t>
      </w:r>
    </w:p>
    <w:p w14:paraId="5B210C82" w14:textId="77777777" w:rsidR="00D24565" w:rsidRDefault="00D24565" w:rsidP="00D82497">
      <w:pPr>
        <w:rPr>
          <w:rFonts w:ascii="Arial" w:hAnsi="Arial" w:cs="Arial"/>
        </w:rPr>
      </w:pPr>
    </w:p>
    <w:p w14:paraId="1DE9C9B8" w14:textId="77777777" w:rsidR="00D93D07" w:rsidRPr="003C67E1" w:rsidRDefault="00D93D07" w:rsidP="00D93D07">
      <w:pPr>
        <w:pStyle w:val="Prrafodelista"/>
        <w:numPr>
          <w:ilvl w:val="0"/>
          <w:numId w:val="8"/>
        </w:numPr>
        <w:rPr>
          <w:rFonts w:ascii="Arial" w:hAnsi="Arial" w:cs="Arial"/>
          <w:b/>
          <w:color w:val="C00000"/>
        </w:rPr>
      </w:pPr>
      <w:r w:rsidRPr="00D93D07">
        <w:rPr>
          <w:rFonts w:ascii="Arial" w:hAnsi="Arial" w:cs="Arial"/>
        </w:rPr>
        <w:t xml:space="preserve">Justifico la extensión de la representación polinomial decimal usual de los números naturales </w:t>
      </w:r>
      <w:r w:rsidR="00CC7745" w:rsidRPr="00CC7745">
        <w:rPr>
          <w:rFonts w:ascii="Arial" w:hAnsi="Arial" w:cs="Arial"/>
        </w:rPr>
        <w:t>a</w:t>
      </w:r>
      <w:r w:rsidR="00CC7745">
        <w:rPr>
          <w:rFonts w:ascii="Arial" w:hAnsi="Arial" w:cs="Arial"/>
          <w:b/>
          <w:color w:val="C00000"/>
        </w:rPr>
        <w:t xml:space="preserve"> </w:t>
      </w:r>
      <w:r w:rsidRPr="00D93D07">
        <w:rPr>
          <w:rFonts w:ascii="Arial" w:hAnsi="Arial" w:cs="Arial"/>
        </w:rPr>
        <w:t>la representación decimal usual de los números racionales, utilizando las</w:t>
      </w:r>
      <w:r>
        <w:rPr>
          <w:rFonts w:ascii="Arial" w:hAnsi="Arial" w:cs="Arial"/>
        </w:rPr>
        <w:t xml:space="preserve"> </w:t>
      </w:r>
      <w:r w:rsidRPr="00D93D07">
        <w:rPr>
          <w:rFonts w:ascii="Arial" w:hAnsi="Arial" w:cs="Arial"/>
        </w:rPr>
        <w:t>propiedades del sistema de numeración decimal.</w:t>
      </w:r>
      <w:r w:rsidR="003C67E1">
        <w:rPr>
          <w:rFonts w:ascii="Arial" w:hAnsi="Arial" w:cs="Arial"/>
        </w:rPr>
        <w:t xml:space="preserve"> </w:t>
      </w:r>
    </w:p>
    <w:p w14:paraId="2CEC604D" w14:textId="77777777" w:rsidR="00D93D07" w:rsidRPr="00D93D07" w:rsidRDefault="00D93D07" w:rsidP="00D93D07">
      <w:pPr>
        <w:pStyle w:val="Prrafodelista"/>
        <w:rPr>
          <w:rFonts w:ascii="Arial" w:hAnsi="Arial" w:cs="Arial"/>
        </w:rPr>
      </w:pPr>
    </w:p>
    <w:p w14:paraId="03373641" w14:textId="77777777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Resuelvo y formulo problemas utilizando propiedades básicas de la teoría de números, como las de la igualdad, las de las distintas formas de la desigualdad y las de la adición, sustracción, multiplicación, división y potenciación.</w:t>
      </w:r>
    </w:p>
    <w:p w14:paraId="78290BA4" w14:textId="77777777" w:rsidR="00D24565" w:rsidRPr="00D24565" w:rsidRDefault="00D24565" w:rsidP="00D24565">
      <w:pPr>
        <w:pStyle w:val="Prrafodelista"/>
        <w:rPr>
          <w:rFonts w:ascii="Arial" w:hAnsi="Arial" w:cs="Arial"/>
        </w:rPr>
      </w:pPr>
    </w:p>
    <w:p w14:paraId="59B07CFA" w14:textId="77777777" w:rsidR="00D052D9" w:rsidRPr="004F4C67" w:rsidRDefault="00D052D9" w:rsidP="00D82497">
      <w:pPr>
        <w:rPr>
          <w:rFonts w:ascii="Arial" w:hAnsi="Arial" w:cs="Arial"/>
          <w:b/>
        </w:rPr>
      </w:pPr>
    </w:p>
    <w:p w14:paraId="62B7710A" w14:textId="77777777" w:rsidR="00D82497" w:rsidRPr="004F4C67" w:rsidRDefault="00D82497" w:rsidP="00D82497">
      <w:pPr>
        <w:rPr>
          <w:rFonts w:ascii="Arial" w:hAnsi="Arial" w:cs="Arial"/>
        </w:rPr>
      </w:pPr>
    </w:p>
    <w:p w14:paraId="32786DE4" w14:textId="77777777" w:rsidR="007E4F4D" w:rsidRPr="001B6B08" w:rsidRDefault="008560A4" w:rsidP="007E4F4D">
      <w:pPr>
        <w:rPr>
          <w:rFonts w:ascii="Arial" w:hAnsi="Arial" w:cs="Arial"/>
          <w:b/>
          <w:color w:val="FF0000"/>
        </w:rPr>
      </w:pPr>
      <w:r w:rsidRPr="004F4C67">
        <w:rPr>
          <w:rFonts w:ascii="Arial" w:hAnsi="Arial" w:cs="Arial"/>
          <w:b/>
        </w:rPr>
        <w:t>Competencias</w:t>
      </w:r>
      <w:r w:rsidR="004F4C67">
        <w:rPr>
          <w:rFonts w:ascii="Arial" w:hAnsi="Arial" w:cs="Arial"/>
          <w:b/>
        </w:rPr>
        <w:t xml:space="preserve"> </w:t>
      </w:r>
    </w:p>
    <w:p w14:paraId="511C94D3" w14:textId="77777777" w:rsidR="00D82497" w:rsidRPr="004F4C67" w:rsidRDefault="00D82497" w:rsidP="00D82497">
      <w:pPr>
        <w:rPr>
          <w:rFonts w:ascii="Arial" w:hAnsi="Arial" w:cs="Arial"/>
          <w:b/>
          <w:color w:val="FF0000"/>
        </w:rPr>
      </w:pPr>
    </w:p>
    <w:p w14:paraId="50864A0D" w14:textId="77777777" w:rsidR="00D82497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Comunicación, representación y modelación</w:t>
      </w:r>
    </w:p>
    <w:p w14:paraId="4AD3C809" w14:textId="77777777" w:rsidR="00DB2057" w:rsidRDefault="00DB2057" w:rsidP="00DB20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DB2057">
        <w:rPr>
          <w:rFonts w:ascii="Arial" w:hAnsi="Arial" w:cs="Arial"/>
        </w:rPr>
        <w:t>Reconoce diferentes representaciones de un mismo número.</w:t>
      </w:r>
    </w:p>
    <w:p w14:paraId="39ADF004" w14:textId="77777777" w:rsidR="0030324F" w:rsidRPr="004F4C67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Traduce relaciones numéricas expresadas gráfica y simbólicamente</w:t>
      </w:r>
      <w:ins w:id="1" w:author="mercyranjel" w:date="2016-01-09T17:54:00Z">
        <w:r w:rsidR="003C67E1">
          <w:rPr>
            <w:rFonts w:ascii="Arial" w:hAnsi="Arial" w:cs="Arial"/>
          </w:rPr>
          <w:t>.</w:t>
        </w:r>
      </w:ins>
    </w:p>
    <w:p w14:paraId="60DD8EC3" w14:textId="77777777" w:rsidR="0030324F" w:rsidRPr="004F4C67" w:rsidRDefault="0030324F" w:rsidP="0030324F">
      <w:pPr>
        <w:rPr>
          <w:rFonts w:ascii="Arial" w:hAnsi="Arial" w:cs="Arial"/>
        </w:rPr>
      </w:pPr>
    </w:p>
    <w:p w14:paraId="2EBAA95B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Razonamiento y argumentación</w:t>
      </w:r>
    </w:p>
    <w:p w14:paraId="49FFCBB8" w14:textId="77777777" w:rsidR="00DB2057" w:rsidRDefault="00DB2057" w:rsidP="00DB20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DB2057">
        <w:rPr>
          <w:rFonts w:ascii="Arial" w:hAnsi="Arial" w:cs="Arial"/>
        </w:rPr>
        <w:t>Reconoce patrones numéricos.</w:t>
      </w:r>
    </w:p>
    <w:p w14:paraId="75372C81" w14:textId="77777777" w:rsidR="0030324F" w:rsidRPr="004F4C67" w:rsidRDefault="0030324F" w:rsidP="00DB20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Justifica propiedades y relaciones numéricas usando ejemplos y contraejemplos.</w:t>
      </w:r>
    </w:p>
    <w:p w14:paraId="60B348D2" w14:textId="77777777" w:rsidR="0030324F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Reconoce y genera equivalencias entre expresiones numéricas.</w:t>
      </w:r>
    </w:p>
    <w:p w14:paraId="58FD9926" w14:textId="77777777" w:rsidR="00DB2057" w:rsidRPr="004F4C67" w:rsidRDefault="00DB2057" w:rsidP="00DB20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DB2057">
        <w:rPr>
          <w:rFonts w:ascii="Arial" w:hAnsi="Arial" w:cs="Arial"/>
        </w:rPr>
        <w:t>Usa y justifica propiedades (aditiva y posicional del sistema de numeración decimal).</w:t>
      </w:r>
    </w:p>
    <w:p w14:paraId="13E9201F" w14:textId="77777777" w:rsidR="0030324F" w:rsidRPr="004F4C67" w:rsidRDefault="0030324F" w:rsidP="0030324F">
      <w:pPr>
        <w:rPr>
          <w:rFonts w:ascii="Arial" w:hAnsi="Arial" w:cs="Arial"/>
        </w:rPr>
      </w:pPr>
    </w:p>
    <w:p w14:paraId="71820C84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Pl</w:t>
      </w:r>
      <w:r w:rsidR="00846EC6" w:rsidRPr="004F4C67">
        <w:rPr>
          <w:rFonts w:ascii="Arial" w:hAnsi="Arial" w:cs="Arial"/>
        </w:rPr>
        <w:t>a</w:t>
      </w:r>
      <w:r w:rsidRPr="004F4C67">
        <w:rPr>
          <w:rFonts w:ascii="Arial" w:hAnsi="Arial" w:cs="Arial"/>
        </w:rPr>
        <w:t>nteamiento y resolución de problemas</w:t>
      </w:r>
    </w:p>
    <w:p w14:paraId="25271A31" w14:textId="77777777" w:rsidR="004F4C67" w:rsidRDefault="004F4C67" w:rsidP="00CC774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Resuelve y formula problemas que requieren el uso de la fracción como parte de un todo,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cociente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>razón.</w:t>
      </w:r>
    </w:p>
    <w:p w14:paraId="6824958D" w14:textId="77777777" w:rsidR="00D052D9" w:rsidRPr="004F4C67" w:rsidRDefault="00D052D9" w:rsidP="00D052D9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Resuelve </w:t>
      </w:r>
      <w:r w:rsidRPr="00D052D9">
        <w:rPr>
          <w:rFonts w:ascii="Arial" w:hAnsi="Arial" w:cs="Arial"/>
        </w:rPr>
        <w:t>problemas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situaciones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aditivas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multiplicativas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conjunto </w:t>
      </w:r>
      <w:r w:rsidRPr="00D052D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números racionales</w:t>
      </w:r>
      <w:r w:rsidRPr="00D052D9">
        <w:rPr>
          <w:rFonts w:ascii="Arial" w:hAnsi="Arial" w:cs="Arial"/>
        </w:rPr>
        <w:t>.</w:t>
      </w:r>
    </w:p>
    <w:p w14:paraId="5E8A3490" w14:textId="77777777" w:rsidR="00E8302A" w:rsidRDefault="00E8302A" w:rsidP="00D82497">
      <w:pPr>
        <w:rPr>
          <w:rFonts w:ascii="Arial" w:hAnsi="Arial" w:cs="Arial"/>
        </w:rPr>
      </w:pPr>
    </w:p>
    <w:p w14:paraId="770F5931" w14:textId="77777777" w:rsidR="00DB2057" w:rsidRDefault="00DB2057" w:rsidP="00D82497">
      <w:pPr>
        <w:rPr>
          <w:rFonts w:ascii="Arial" w:hAnsi="Arial" w:cs="Arial"/>
          <w:b/>
        </w:rPr>
      </w:pPr>
    </w:p>
    <w:p w14:paraId="22DDA7AF" w14:textId="77777777" w:rsidR="00D82497" w:rsidRPr="004F4C67" w:rsidRDefault="009B0F0B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14:paraId="2C76BA38" w14:textId="77777777" w:rsidR="00D82497" w:rsidRPr="004F4C67" w:rsidRDefault="00D82497" w:rsidP="00D82497">
      <w:pPr>
        <w:rPr>
          <w:rFonts w:ascii="Arial" w:hAnsi="Arial" w:cs="Arial"/>
        </w:rPr>
      </w:pPr>
    </w:p>
    <w:p w14:paraId="61D2C16C" w14:textId="77777777" w:rsidR="004823AB" w:rsidRDefault="00D079E1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punto del aprendizaje, los estudiantes han trabajado los números fraccionarios pasando </w:t>
      </w:r>
      <w:r w:rsidR="004823AB">
        <w:rPr>
          <w:rFonts w:ascii="Arial" w:hAnsi="Arial" w:cs="Arial"/>
        </w:rPr>
        <w:t>por su concepto y representación gráfica</w:t>
      </w:r>
      <w:r w:rsidR="003C67E1">
        <w:rPr>
          <w:rFonts w:ascii="Arial" w:hAnsi="Arial" w:cs="Arial"/>
        </w:rPr>
        <w:t xml:space="preserve"> y</w:t>
      </w:r>
      <w:r w:rsidR="004823AB">
        <w:rPr>
          <w:rFonts w:ascii="Arial" w:hAnsi="Arial" w:cs="Arial"/>
        </w:rPr>
        <w:t xml:space="preserve"> finalizando con la resolución de problemas </w:t>
      </w:r>
      <w:r w:rsidR="003C67E1">
        <w:rPr>
          <w:rFonts w:ascii="Arial" w:hAnsi="Arial" w:cs="Arial"/>
        </w:rPr>
        <w:t xml:space="preserve">en los que </w:t>
      </w:r>
      <w:r w:rsidR="004823AB">
        <w:rPr>
          <w:rFonts w:ascii="Arial" w:hAnsi="Arial" w:cs="Arial"/>
        </w:rPr>
        <w:t xml:space="preserve">se aplican las operaciones básicas. </w:t>
      </w:r>
    </w:p>
    <w:p w14:paraId="6D532639" w14:textId="77777777" w:rsidR="005829BF" w:rsidRDefault="005829BF" w:rsidP="00D82497">
      <w:pPr>
        <w:rPr>
          <w:rFonts w:ascii="Arial" w:hAnsi="Arial" w:cs="Arial"/>
        </w:rPr>
      </w:pPr>
      <w:r>
        <w:rPr>
          <w:rFonts w:ascii="Arial" w:hAnsi="Arial" w:cs="Arial"/>
        </w:rPr>
        <w:t>Es necesario continuar con la ampliación de los conjuntos numéricos</w:t>
      </w:r>
      <w:ins w:id="2" w:author="mercyranjel" w:date="2016-01-09T17:55:00Z">
        <w:r w:rsidR="003C67E1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llevándolos a los números decimales</w:t>
      </w:r>
      <w:r w:rsidR="003C67E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3C67E1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inicia con el análisis de la relación que hay entre las fracciones y los números decimales. </w:t>
      </w:r>
    </w:p>
    <w:p w14:paraId="29EE3851" w14:textId="77777777" w:rsidR="005829BF" w:rsidRDefault="005829BF" w:rsidP="00D82497">
      <w:pPr>
        <w:rPr>
          <w:rFonts w:ascii="Arial" w:hAnsi="Arial" w:cs="Arial"/>
        </w:rPr>
      </w:pPr>
    </w:p>
    <w:p w14:paraId="32F34C93" w14:textId="77777777" w:rsidR="0055307A" w:rsidRDefault="005577BC" w:rsidP="00D82497">
      <w:pPr>
        <w:rPr>
          <w:rFonts w:ascii="Arial" w:hAnsi="Arial" w:cs="Arial"/>
        </w:rPr>
      </w:pPr>
      <w:r>
        <w:rPr>
          <w:rFonts w:ascii="Arial" w:hAnsi="Arial" w:cs="Arial"/>
        </w:rPr>
        <w:t>Es por esto que l</w:t>
      </w:r>
      <w:r w:rsidR="00074475" w:rsidRPr="004F4C67">
        <w:rPr>
          <w:rFonts w:ascii="Arial" w:hAnsi="Arial" w:cs="Arial"/>
        </w:rPr>
        <w:t>a propuesta q</w:t>
      </w:r>
      <w:r w:rsidR="00833F74" w:rsidRPr="004F4C67">
        <w:rPr>
          <w:rFonts w:ascii="Arial" w:hAnsi="Arial" w:cs="Arial"/>
        </w:rPr>
        <w:t xml:space="preserve">ue se presenta </w:t>
      </w:r>
      <w:r w:rsidR="0055307A">
        <w:rPr>
          <w:rFonts w:ascii="Arial" w:hAnsi="Arial" w:cs="Arial"/>
        </w:rPr>
        <w:t xml:space="preserve">parte </w:t>
      </w:r>
      <w:r w:rsidR="003C67E1">
        <w:rPr>
          <w:rFonts w:ascii="Arial" w:hAnsi="Arial" w:cs="Arial"/>
        </w:rPr>
        <w:t xml:space="preserve">de </w:t>
      </w:r>
      <w:r w:rsidR="0055307A">
        <w:rPr>
          <w:rFonts w:ascii="Arial" w:hAnsi="Arial" w:cs="Arial"/>
        </w:rPr>
        <w:t>la relación que hay entre fracción y decimal</w:t>
      </w:r>
      <w:r w:rsidR="003C67E1">
        <w:rPr>
          <w:rFonts w:ascii="Arial" w:hAnsi="Arial" w:cs="Arial"/>
        </w:rPr>
        <w:t>;</w:t>
      </w:r>
      <w:r w:rsidR="0055307A">
        <w:rPr>
          <w:rFonts w:ascii="Arial" w:hAnsi="Arial" w:cs="Arial"/>
        </w:rPr>
        <w:t xml:space="preserve"> </w:t>
      </w:r>
      <w:r w:rsidR="003C67E1">
        <w:rPr>
          <w:rFonts w:ascii="Arial" w:hAnsi="Arial" w:cs="Arial"/>
        </w:rPr>
        <w:t xml:space="preserve">en ella </w:t>
      </w:r>
      <w:r w:rsidR="0055307A">
        <w:rPr>
          <w:rFonts w:ascii="Arial" w:hAnsi="Arial" w:cs="Arial"/>
        </w:rPr>
        <w:t xml:space="preserve">se recomienda la aplicación del recurso expositivo </w:t>
      </w:r>
      <w:r w:rsidR="0055307A" w:rsidRPr="0055307A">
        <w:rPr>
          <w:rFonts w:ascii="Arial" w:hAnsi="Arial" w:cs="Arial"/>
          <w:b/>
        </w:rPr>
        <w:t>Las fracciones decimales</w:t>
      </w:r>
      <w:r w:rsidR="0055307A">
        <w:rPr>
          <w:rFonts w:ascii="Arial" w:hAnsi="Arial" w:cs="Arial"/>
        </w:rPr>
        <w:t xml:space="preserve">, que permite </w:t>
      </w:r>
      <w:r w:rsidR="00C15A85">
        <w:rPr>
          <w:rFonts w:ascii="Arial" w:hAnsi="Arial" w:cs="Arial"/>
        </w:rPr>
        <w:t xml:space="preserve">recordar conceptos básicos de las fracciones. </w:t>
      </w:r>
    </w:p>
    <w:p w14:paraId="3ACD7261" w14:textId="77777777" w:rsidR="00C15A85" w:rsidRDefault="00C15A85" w:rsidP="00D82497">
      <w:pPr>
        <w:rPr>
          <w:rFonts w:ascii="Arial" w:hAnsi="Arial" w:cs="Arial"/>
        </w:rPr>
      </w:pPr>
    </w:p>
    <w:p w14:paraId="76A9B7F2" w14:textId="77777777" w:rsidR="00C15A85" w:rsidRDefault="003C67E1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continuar </w:t>
      </w:r>
      <w:r w:rsidR="00C15A85">
        <w:rPr>
          <w:rFonts w:ascii="Arial" w:hAnsi="Arial" w:cs="Arial"/>
        </w:rPr>
        <w:t>con el análisis de los números decimales, se presenta la conversión entre fracciones decimales y números decimales</w:t>
      </w:r>
      <w:r>
        <w:rPr>
          <w:rFonts w:ascii="Arial" w:hAnsi="Arial" w:cs="Arial"/>
        </w:rPr>
        <w:t>.</w:t>
      </w:r>
      <w:r w:rsidR="00C15A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C15A85">
        <w:rPr>
          <w:rFonts w:ascii="Arial" w:hAnsi="Arial" w:cs="Arial"/>
        </w:rPr>
        <w:t xml:space="preserve">n este punto es importante que los estudiantes practiquen cada algoritmo, por lo que se recomienda la aplicación de recursos prácticos como </w:t>
      </w:r>
      <w:r w:rsidR="00C15A85" w:rsidRPr="00C15A85">
        <w:rPr>
          <w:rFonts w:ascii="Arial" w:hAnsi="Arial" w:cs="Arial"/>
          <w:b/>
        </w:rPr>
        <w:t>Convierte fracciones decimales a números decimales</w:t>
      </w:r>
      <w:r w:rsidR="005A5F4B" w:rsidRPr="005A5F4B">
        <w:rPr>
          <w:rFonts w:ascii="Arial" w:hAnsi="Arial" w:cs="Arial"/>
        </w:rPr>
        <w:t xml:space="preserve">. </w:t>
      </w:r>
    </w:p>
    <w:p w14:paraId="6802AE68" w14:textId="77777777" w:rsidR="005A5F4B" w:rsidRDefault="005A5F4B" w:rsidP="00D82497">
      <w:pPr>
        <w:rPr>
          <w:rFonts w:ascii="Arial" w:hAnsi="Arial" w:cs="Arial"/>
        </w:rPr>
      </w:pPr>
    </w:p>
    <w:p w14:paraId="49E9B069" w14:textId="77777777" w:rsidR="005A5F4B" w:rsidRPr="000472C2" w:rsidRDefault="005A5F4B" w:rsidP="00D82497">
      <w:pPr>
        <w:rPr>
          <w:rFonts w:ascii="Arial" w:hAnsi="Arial" w:cs="Arial"/>
          <w:lang w:val="es-CO"/>
        </w:rPr>
      </w:pPr>
      <w:r>
        <w:rPr>
          <w:rFonts w:ascii="Arial" w:hAnsi="Arial" w:cs="Arial"/>
        </w:rPr>
        <w:t>Por otra parte,</w:t>
      </w:r>
      <w:r w:rsidR="001C63F8">
        <w:rPr>
          <w:rFonts w:ascii="Arial" w:hAnsi="Arial" w:cs="Arial"/>
        </w:rPr>
        <w:t xml:space="preserve"> la unidad contiene </w:t>
      </w:r>
      <w:r>
        <w:rPr>
          <w:rFonts w:ascii="Arial" w:hAnsi="Arial" w:cs="Arial"/>
        </w:rPr>
        <w:t>el an</w:t>
      </w:r>
      <w:r w:rsidR="001C63F8">
        <w:rPr>
          <w:rFonts w:ascii="Arial" w:hAnsi="Arial" w:cs="Arial"/>
        </w:rPr>
        <w:t xml:space="preserve">álisis de la descomposición y </w:t>
      </w:r>
      <w:r w:rsidR="003C67E1">
        <w:rPr>
          <w:rFonts w:ascii="Arial" w:hAnsi="Arial" w:cs="Arial"/>
        </w:rPr>
        <w:t xml:space="preserve">la </w:t>
      </w:r>
      <w:r w:rsidR="001C63F8">
        <w:rPr>
          <w:rFonts w:ascii="Arial" w:hAnsi="Arial" w:cs="Arial"/>
        </w:rPr>
        <w:t>lectura de los números decimales</w:t>
      </w:r>
      <w:r w:rsidR="003C67E1">
        <w:rPr>
          <w:rFonts w:ascii="Arial" w:hAnsi="Arial" w:cs="Arial"/>
        </w:rPr>
        <w:t>;</w:t>
      </w:r>
      <w:r w:rsidR="001C63F8">
        <w:rPr>
          <w:rFonts w:ascii="Arial" w:hAnsi="Arial" w:cs="Arial"/>
        </w:rPr>
        <w:t xml:space="preserve"> los estudiantes pueden encontrar ejemplos que les permiten </w:t>
      </w:r>
      <w:r w:rsidR="000472C2">
        <w:rPr>
          <w:rFonts w:ascii="Arial" w:hAnsi="Arial" w:cs="Arial"/>
        </w:rPr>
        <w:t>comparar su aplicación</w:t>
      </w:r>
      <w:r w:rsidR="003C67E1">
        <w:rPr>
          <w:rFonts w:ascii="Arial" w:hAnsi="Arial" w:cs="Arial"/>
        </w:rPr>
        <w:t>.</w:t>
      </w:r>
      <w:r w:rsidR="000472C2">
        <w:rPr>
          <w:rFonts w:ascii="Arial" w:hAnsi="Arial" w:cs="Arial"/>
        </w:rPr>
        <w:t xml:space="preserve"> </w:t>
      </w:r>
      <w:r w:rsidR="003C67E1">
        <w:rPr>
          <w:rFonts w:ascii="Arial" w:hAnsi="Arial" w:cs="Arial"/>
        </w:rPr>
        <w:t>P</w:t>
      </w:r>
      <w:r w:rsidR="000472C2">
        <w:rPr>
          <w:rFonts w:ascii="Arial" w:hAnsi="Arial" w:cs="Arial"/>
        </w:rPr>
        <w:t xml:space="preserve">ara realizar una exposición del tema se recomienda la aplicación del recurso </w:t>
      </w:r>
      <w:r w:rsidR="000472C2" w:rsidRPr="000472C2">
        <w:rPr>
          <w:rFonts w:ascii="Arial" w:hAnsi="Arial" w:cs="Arial"/>
          <w:b/>
        </w:rPr>
        <w:t>La estructura de un número decimal</w:t>
      </w:r>
      <w:r w:rsidR="000472C2">
        <w:rPr>
          <w:rFonts w:ascii="Arial" w:hAnsi="Arial" w:cs="Arial"/>
        </w:rPr>
        <w:t>. E</w:t>
      </w:r>
      <w:r w:rsidR="001C63F8">
        <w:rPr>
          <w:rFonts w:ascii="Arial" w:hAnsi="Arial" w:cs="Arial"/>
        </w:rPr>
        <w:t xml:space="preserve">s importante permitir a los estudiantes generar sus propios ejemplos y socializar los resultados de los ejercicios prácticos que se lleven a cabo durante las sesiones. </w:t>
      </w:r>
      <w:r w:rsidR="000472C2">
        <w:rPr>
          <w:rFonts w:ascii="Arial" w:hAnsi="Arial" w:cs="Arial"/>
        </w:rPr>
        <w:t xml:space="preserve">Se recomienda la aplicación de recursos como </w:t>
      </w:r>
      <w:r w:rsidR="000472C2" w:rsidRPr="000472C2">
        <w:rPr>
          <w:rFonts w:ascii="Arial" w:hAnsi="Arial" w:cs="Arial"/>
          <w:b/>
        </w:rPr>
        <w:t>Efectúa descomposiciones decimales</w:t>
      </w:r>
      <w:r w:rsidR="000472C2">
        <w:rPr>
          <w:rFonts w:ascii="Arial" w:hAnsi="Arial" w:cs="Arial"/>
        </w:rPr>
        <w:t xml:space="preserve"> </w:t>
      </w:r>
      <w:r w:rsidR="003C67E1">
        <w:rPr>
          <w:rFonts w:ascii="Arial" w:hAnsi="Arial" w:cs="Arial"/>
        </w:rPr>
        <w:t xml:space="preserve">y </w:t>
      </w:r>
      <w:r w:rsidR="000472C2" w:rsidRPr="000472C2">
        <w:rPr>
          <w:rFonts w:ascii="Arial" w:hAnsi="Arial" w:cs="Arial"/>
          <w:b/>
        </w:rPr>
        <w:t>¿Cómo se lee el número decimal?</w:t>
      </w:r>
    </w:p>
    <w:p w14:paraId="252183D0" w14:textId="77777777" w:rsidR="005A5F4B" w:rsidRDefault="005A5F4B" w:rsidP="00D82497">
      <w:pPr>
        <w:rPr>
          <w:rFonts w:ascii="Arial" w:hAnsi="Arial" w:cs="Arial"/>
        </w:rPr>
      </w:pPr>
    </w:p>
    <w:p w14:paraId="11CA89F9" w14:textId="77777777" w:rsidR="005A5F4B" w:rsidRDefault="003C67E1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seguir </w:t>
      </w:r>
      <w:r w:rsidR="0022768A">
        <w:rPr>
          <w:rFonts w:ascii="Arial" w:hAnsi="Arial" w:cs="Arial"/>
        </w:rPr>
        <w:t>con el análisis, la unidad expone la clasificación de los números decimales</w:t>
      </w:r>
      <w:r>
        <w:rPr>
          <w:rFonts w:ascii="Arial" w:hAnsi="Arial" w:cs="Arial"/>
        </w:rPr>
        <w:t>;</w:t>
      </w:r>
      <w:r w:rsidR="0022768A">
        <w:rPr>
          <w:rFonts w:ascii="Arial" w:hAnsi="Arial" w:cs="Arial"/>
        </w:rPr>
        <w:t xml:space="preserve"> en cada clase</w:t>
      </w:r>
      <w:r w:rsidRPr="003C67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deben proporcionarse </w:t>
      </w:r>
      <w:r w:rsidR="0022768A">
        <w:rPr>
          <w:rFonts w:ascii="Arial" w:hAnsi="Arial" w:cs="Arial"/>
        </w:rPr>
        <w:t xml:space="preserve"> ejemplos significativos que permit</w:t>
      </w:r>
      <w:r>
        <w:rPr>
          <w:rFonts w:ascii="Arial" w:hAnsi="Arial" w:cs="Arial"/>
        </w:rPr>
        <w:t>a</w:t>
      </w:r>
      <w:r w:rsidR="0022768A">
        <w:rPr>
          <w:rFonts w:ascii="Arial" w:hAnsi="Arial" w:cs="Arial"/>
        </w:rPr>
        <w:t>n a los estudiantes com</w:t>
      </w:r>
      <w:r w:rsidR="002C2A29">
        <w:rPr>
          <w:rFonts w:ascii="Arial" w:hAnsi="Arial" w:cs="Arial"/>
        </w:rPr>
        <w:t xml:space="preserve">prender cada explicación. Se recomienda la aplicación del recurso </w:t>
      </w:r>
      <w:r w:rsidR="002C2A29" w:rsidRPr="002C2A29">
        <w:rPr>
          <w:rFonts w:ascii="Arial" w:hAnsi="Arial" w:cs="Arial"/>
          <w:b/>
        </w:rPr>
        <w:t>Caracteriza decimales</w:t>
      </w:r>
      <w:r w:rsidR="002C2A29" w:rsidRPr="002C2A29">
        <w:rPr>
          <w:rFonts w:ascii="Arial" w:hAnsi="Arial" w:cs="Arial"/>
        </w:rPr>
        <w:t>.</w:t>
      </w:r>
      <w:r w:rsidR="0022768A">
        <w:rPr>
          <w:rFonts w:ascii="Arial" w:hAnsi="Arial" w:cs="Arial"/>
        </w:rPr>
        <w:t xml:space="preserve"> </w:t>
      </w:r>
    </w:p>
    <w:p w14:paraId="221BCCE8" w14:textId="77777777" w:rsidR="005A5F4B" w:rsidRDefault="005A5F4B" w:rsidP="00D82497">
      <w:pPr>
        <w:rPr>
          <w:rFonts w:ascii="Arial" w:hAnsi="Arial" w:cs="Arial"/>
        </w:rPr>
      </w:pPr>
    </w:p>
    <w:p w14:paraId="1F90A3A5" w14:textId="77777777" w:rsidR="00B7608A" w:rsidRPr="00B7608A" w:rsidRDefault="003C67E1" w:rsidP="00B7608A">
      <w:pPr>
        <w:rPr>
          <w:rFonts w:ascii="Arial" w:hAnsi="Arial" w:cs="Arial"/>
        </w:rPr>
      </w:pPr>
      <w:r>
        <w:rPr>
          <w:rFonts w:ascii="Arial" w:hAnsi="Arial" w:cs="Arial"/>
        </w:rPr>
        <w:t>Se sigue con</w:t>
      </w:r>
      <w:r w:rsidR="003A6511">
        <w:rPr>
          <w:rFonts w:ascii="Arial" w:hAnsi="Arial" w:cs="Arial"/>
        </w:rPr>
        <w:t xml:space="preserve"> el trabajo</w:t>
      </w:r>
      <w:r>
        <w:rPr>
          <w:rFonts w:ascii="Arial" w:hAnsi="Arial" w:cs="Arial"/>
        </w:rPr>
        <w:t>.</w:t>
      </w:r>
      <w:r w:rsidR="003A65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ello </w:t>
      </w:r>
      <w:r w:rsidR="003A6511">
        <w:rPr>
          <w:rFonts w:ascii="Arial" w:hAnsi="Arial" w:cs="Arial"/>
        </w:rPr>
        <w:t>s</w:t>
      </w:r>
      <w:r w:rsidR="003F6086">
        <w:rPr>
          <w:rFonts w:ascii="Arial" w:hAnsi="Arial" w:cs="Arial"/>
        </w:rPr>
        <w:t>e encuentra el desarrollo de la aproximación de los números decimales y su re</w:t>
      </w:r>
      <w:r w:rsidR="003A6511">
        <w:rPr>
          <w:rFonts w:ascii="Arial" w:hAnsi="Arial" w:cs="Arial"/>
        </w:rPr>
        <w:t>presentación en la recta numérica</w:t>
      </w:r>
      <w:r>
        <w:rPr>
          <w:rFonts w:ascii="Arial" w:hAnsi="Arial" w:cs="Arial"/>
        </w:rPr>
        <w:t>;</w:t>
      </w:r>
      <w:r w:rsidR="003A65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aquí </w:t>
      </w:r>
      <w:r w:rsidR="003F6086">
        <w:rPr>
          <w:rFonts w:ascii="Arial" w:hAnsi="Arial" w:cs="Arial"/>
        </w:rPr>
        <w:t xml:space="preserve">es importante proponer a los estudiantes ejercicios que les permitan practicar cada uno de los procedimientos </w:t>
      </w:r>
      <w:r w:rsidR="001007E5">
        <w:rPr>
          <w:rFonts w:ascii="Arial" w:hAnsi="Arial" w:cs="Arial"/>
        </w:rPr>
        <w:t>descritos</w:t>
      </w:r>
      <w:r>
        <w:rPr>
          <w:rFonts w:ascii="Arial" w:hAnsi="Arial" w:cs="Arial"/>
        </w:rPr>
        <w:t>.</w:t>
      </w:r>
      <w:r w:rsidR="001007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1007E5">
        <w:rPr>
          <w:rFonts w:ascii="Arial" w:hAnsi="Arial" w:cs="Arial"/>
        </w:rPr>
        <w:t xml:space="preserve">ara ello se recomienda la aplicación de los recursos: </w:t>
      </w:r>
      <w:r w:rsidR="003A6511" w:rsidRPr="00B7608A">
        <w:rPr>
          <w:rFonts w:ascii="Arial" w:hAnsi="Arial" w:cs="Arial"/>
          <w:b/>
        </w:rPr>
        <w:t>Aproxima decimales</w:t>
      </w:r>
      <w:r w:rsidR="003A6511" w:rsidRPr="00B760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B7608A">
        <w:rPr>
          <w:rFonts w:ascii="Arial" w:hAnsi="Arial" w:cs="Arial"/>
        </w:rPr>
        <w:t xml:space="preserve"> </w:t>
      </w:r>
      <w:r w:rsidR="00B7608A" w:rsidRPr="00B7608A">
        <w:rPr>
          <w:rFonts w:ascii="Arial" w:hAnsi="Arial" w:cs="Arial"/>
          <w:b/>
        </w:rPr>
        <w:t>Representación de números decimales en la recta</w:t>
      </w:r>
      <w:r w:rsidR="00B7608A">
        <w:rPr>
          <w:rFonts w:ascii="Arial" w:hAnsi="Arial" w:cs="Arial"/>
        </w:rPr>
        <w:t>.</w:t>
      </w:r>
    </w:p>
    <w:p w14:paraId="0AE2AFBC" w14:textId="77777777" w:rsidR="002C2A29" w:rsidRPr="003A6511" w:rsidRDefault="002C2A29" w:rsidP="00D82497">
      <w:pPr>
        <w:rPr>
          <w:rFonts w:ascii="Calibri" w:eastAsia="Times New Roman" w:hAnsi="Calibri" w:cs="Times New Roman"/>
          <w:color w:val="000000"/>
          <w:lang w:val="es-CO" w:eastAsia="es-CO"/>
        </w:rPr>
      </w:pPr>
    </w:p>
    <w:p w14:paraId="357C7B04" w14:textId="77777777" w:rsidR="00815F8E" w:rsidRPr="00386D6C" w:rsidRDefault="00D50A44" w:rsidP="00815F8E">
      <w:pPr>
        <w:rPr>
          <w:rFonts w:ascii="Arial" w:hAnsi="Arial" w:cs="Arial"/>
        </w:rPr>
      </w:pPr>
      <w:r>
        <w:rPr>
          <w:rFonts w:ascii="Arial" w:hAnsi="Arial" w:cs="Arial"/>
        </w:rPr>
        <w:t>Para f</w:t>
      </w:r>
      <w:r w:rsidR="00700A0A">
        <w:rPr>
          <w:rFonts w:ascii="Arial" w:hAnsi="Arial" w:cs="Arial"/>
        </w:rPr>
        <w:t>inaliza</w:t>
      </w:r>
      <w:r>
        <w:rPr>
          <w:rFonts w:ascii="Arial" w:hAnsi="Arial" w:cs="Arial"/>
        </w:rPr>
        <w:t>r</w:t>
      </w:r>
      <w:r w:rsidR="00700A0A">
        <w:rPr>
          <w:rFonts w:ascii="Arial" w:hAnsi="Arial" w:cs="Arial"/>
        </w:rPr>
        <w:t xml:space="preserve"> el análisis de los números decimales, </w:t>
      </w:r>
      <w:r w:rsidR="005E5DAD">
        <w:rPr>
          <w:rFonts w:ascii="Arial" w:hAnsi="Arial" w:cs="Arial"/>
        </w:rPr>
        <w:t xml:space="preserve">se encuentra </w:t>
      </w:r>
      <w:r w:rsidR="008242D3">
        <w:rPr>
          <w:rFonts w:ascii="Arial" w:hAnsi="Arial" w:cs="Arial"/>
        </w:rPr>
        <w:t xml:space="preserve">el orden </w:t>
      </w:r>
      <w:r>
        <w:rPr>
          <w:rFonts w:ascii="Arial" w:hAnsi="Arial" w:cs="Arial"/>
        </w:rPr>
        <w:t xml:space="preserve">de </w:t>
      </w:r>
      <w:r w:rsidR="008242D3">
        <w:rPr>
          <w:rFonts w:ascii="Arial" w:hAnsi="Arial" w:cs="Arial"/>
        </w:rPr>
        <w:t>los números decimales y la relación con los porcentajes. Se recomienda la aplicación de recursos</w:t>
      </w:r>
      <w:r w:rsidR="00815F8E">
        <w:rPr>
          <w:rFonts w:ascii="Arial" w:hAnsi="Arial" w:cs="Arial"/>
        </w:rPr>
        <w:t xml:space="preserve"> prácticos </w:t>
      </w:r>
      <w:r>
        <w:rPr>
          <w:rFonts w:ascii="Arial" w:hAnsi="Arial" w:cs="Arial"/>
        </w:rPr>
        <w:t>y</w:t>
      </w:r>
      <w:r w:rsidR="00815F8E">
        <w:rPr>
          <w:rFonts w:ascii="Arial" w:hAnsi="Arial" w:cs="Arial"/>
        </w:rPr>
        <w:t xml:space="preserve"> </w:t>
      </w:r>
      <w:r w:rsidR="008242D3">
        <w:rPr>
          <w:rFonts w:ascii="Arial" w:hAnsi="Arial" w:cs="Arial"/>
        </w:rPr>
        <w:t xml:space="preserve">expositivos como </w:t>
      </w:r>
      <w:r w:rsidR="00815F8E" w:rsidRPr="00386D6C">
        <w:rPr>
          <w:rFonts w:ascii="Arial" w:hAnsi="Arial" w:cs="Arial"/>
          <w:b/>
        </w:rPr>
        <w:t>Completa la serie de números decimales</w:t>
      </w:r>
      <w:r w:rsidR="00386D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815F8E">
        <w:rPr>
          <w:rFonts w:ascii="Arial" w:hAnsi="Arial" w:cs="Arial"/>
        </w:rPr>
        <w:t xml:space="preserve"> </w:t>
      </w:r>
      <w:r w:rsidR="00815F8E" w:rsidRPr="00386D6C">
        <w:rPr>
          <w:rFonts w:ascii="Arial" w:hAnsi="Arial" w:cs="Arial"/>
          <w:b/>
        </w:rPr>
        <w:t>Decimales y porcentajes</w:t>
      </w:r>
      <w:r w:rsidR="00386D6C">
        <w:rPr>
          <w:rFonts w:ascii="Arial" w:hAnsi="Arial" w:cs="Arial"/>
        </w:rPr>
        <w:t>.</w:t>
      </w:r>
    </w:p>
    <w:p w14:paraId="03881961" w14:textId="77777777" w:rsidR="00B7608A" w:rsidRDefault="00B7608A" w:rsidP="00D82497">
      <w:pPr>
        <w:rPr>
          <w:rFonts w:ascii="Arial" w:hAnsi="Arial" w:cs="Arial"/>
        </w:rPr>
      </w:pPr>
    </w:p>
    <w:p w14:paraId="1742584F" w14:textId="77777777" w:rsidR="00B30EDB" w:rsidRPr="004F4C67" w:rsidRDefault="008E21AD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Para cumplir los objetivos </w:t>
      </w:r>
      <w:r w:rsidR="00D50A44">
        <w:rPr>
          <w:rFonts w:ascii="Arial" w:hAnsi="Arial" w:cs="Arial"/>
        </w:rPr>
        <w:t>que se proponen</w:t>
      </w:r>
      <w:r w:rsidR="00D50A44" w:rsidRPr="004F4C67"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 xml:space="preserve">en este tema se </w:t>
      </w:r>
      <w:r w:rsidR="00D50A44" w:rsidRPr="004F4C67">
        <w:rPr>
          <w:rFonts w:ascii="Arial" w:hAnsi="Arial" w:cs="Arial"/>
        </w:rPr>
        <w:t>plantea</w:t>
      </w:r>
      <w:r w:rsidRPr="004F4C67">
        <w:rPr>
          <w:rFonts w:ascii="Arial" w:hAnsi="Arial" w:cs="Arial"/>
        </w:rPr>
        <w:t>:</w:t>
      </w:r>
    </w:p>
    <w:p w14:paraId="67429FC5" w14:textId="77777777" w:rsidR="00173D7C" w:rsidRPr="004F4C67" w:rsidRDefault="00173D7C" w:rsidP="00D82497">
      <w:pPr>
        <w:rPr>
          <w:rFonts w:ascii="Arial" w:hAnsi="Arial" w:cs="Arial"/>
        </w:rPr>
      </w:pPr>
    </w:p>
    <w:p w14:paraId="01F836F1" w14:textId="77777777" w:rsidR="008E21AD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Analizar la</w:t>
      </w:r>
      <w:r w:rsidR="00386D6C">
        <w:rPr>
          <w:rFonts w:ascii="Arial" w:hAnsi="Arial" w:cs="Arial"/>
        </w:rPr>
        <w:t xml:space="preserve"> relación </w:t>
      </w:r>
      <w:r w:rsidR="00A559DD">
        <w:rPr>
          <w:rFonts w:ascii="Arial" w:hAnsi="Arial" w:cs="Arial"/>
        </w:rPr>
        <w:t>de los números decimales con las fracciones, su descomposición y</w:t>
      </w:r>
      <w:r w:rsidR="00D50A44">
        <w:rPr>
          <w:rFonts w:ascii="Arial" w:hAnsi="Arial" w:cs="Arial"/>
        </w:rPr>
        <w:t>,</w:t>
      </w:r>
      <w:r w:rsidR="00A559DD">
        <w:rPr>
          <w:rFonts w:ascii="Arial" w:hAnsi="Arial" w:cs="Arial"/>
        </w:rPr>
        <w:t xml:space="preserve"> en general</w:t>
      </w:r>
      <w:r w:rsidR="00D50A44">
        <w:rPr>
          <w:rFonts w:ascii="Arial" w:hAnsi="Arial" w:cs="Arial"/>
        </w:rPr>
        <w:t>,</w:t>
      </w:r>
      <w:r w:rsidR="00A559DD">
        <w:rPr>
          <w:rFonts w:ascii="Arial" w:hAnsi="Arial" w:cs="Arial"/>
        </w:rPr>
        <w:t xml:space="preserve"> su estructura. </w:t>
      </w:r>
    </w:p>
    <w:p w14:paraId="2A605E05" w14:textId="77777777" w:rsidR="0026009E" w:rsidRPr="004F4C67" w:rsidRDefault="00A559DD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C3FB0">
        <w:rPr>
          <w:rFonts w:ascii="Arial" w:hAnsi="Arial" w:cs="Arial"/>
        </w:rPr>
        <w:t xml:space="preserve">lasificar los números decimales. </w:t>
      </w:r>
      <w:r w:rsidR="005633C3">
        <w:rPr>
          <w:rFonts w:ascii="Arial" w:hAnsi="Arial" w:cs="Arial"/>
        </w:rPr>
        <w:t xml:space="preserve"> </w:t>
      </w:r>
    </w:p>
    <w:p w14:paraId="4E03AE93" w14:textId="77777777" w:rsidR="0032689E" w:rsidRPr="004F4C67" w:rsidRDefault="005C3FB0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Interpretar los números decimales representados en la recta numérica. </w:t>
      </w:r>
    </w:p>
    <w:p w14:paraId="7E4D1630" w14:textId="77777777" w:rsidR="00904DEE" w:rsidRDefault="00904DEE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Comprender la relación de orden de los números decimales. </w:t>
      </w:r>
    </w:p>
    <w:p w14:paraId="6E593901" w14:textId="77777777" w:rsidR="0032689E" w:rsidRPr="004F4C67" w:rsidRDefault="009523AC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Interpretar la relación que existe entre los números decimales y los porcentajes. </w:t>
      </w:r>
    </w:p>
    <w:p w14:paraId="6FECC815" w14:textId="77777777" w:rsidR="00173D7C" w:rsidRPr="004F4C67" w:rsidRDefault="00173D7C" w:rsidP="008C0D29">
      <w:pPr>
        <w:rPr>
          <w:rFonts w:ascii="Arial" w:hAnsi="Arial" w:cs="Arial"/>
        </w:rPr>
      </w:pPr>
    </w:p>
    <w:p w14:paraId="69C4BD0C" w14:textId="77777777" w:rsidR="00253ED9" w:rsidRPr="004F4C67" w:rsidRDefault="00253ED9" w:rsidP="008C0D29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Finalmente, se recomienda </w:t>
      </w:r>
      <w:r w:rsidR="00625F3C" w:rsidRPr="004F4C67">
        <w:rPr>
          <w:rFonts w:ascii="Arial" w:hAnsi="Arial" w:cs="Arial"/>
        </w:rPr>
        <w:t>permitir a los estudiantes generar y proponer ejercicios y</w:t>
      </w:r>
      <w:r w:rsidR="00D50A44">
        <w:rPr>
          <w:rFonts w:ascii="Arial" w:hAnsi="Arial" w:cs="Arial"/>
        </w:rPr>
        <w:t xml:space="preserve"> </w:t>
      </w:r>
      <w:r w:rsidR="00625F3C" w:rsidRPr="004F4C67">
        <w:rPr>
          <w:rFonts w:ascii="Arial" w:hAnsi="Arial" w:cs="Arial"/>
        </w:rPr>
        <w:t xml:space="preserve">problemas de su autoría, puesto que esto permite al docente </w:t>
      </w:r>
      <w:r w:rsidR="00625F3C" w:rsidRPr="004F4C67">
        <w:rPr>
          <w:rFonts w:ascii="Arial" w:hAnsi="Arial" w:cs="Arial"/>
        </w:rPr>
        <w:lastRenderedPageBreak/>
        <w:t xml:space="preserve">verificar tanto la comprensión del tema como la detección de posibles fallas o errores que los estudiantes estén cometiendo en el desarrollo de su proceso de aprendizaje.  </w:t>
      </w:r>
    </w:p>
    <w:p w14:paraId="3B955318" w14:textId="77777777" w:rsidR="008C0D29" w:rsidRPr="004F4C67" w:rsidRDefault="008C0D29" w:rsidP="008C0D29">
      <w:pPr>
        <w:rPr>
          <w:rFonts w:ascii="Arial" w:hAnsi="Arial" w:cs="Arial"/>
        </w:rPr>
      </w:pPr>
    </w:p>
    <w:p w14:paraId="6AA1A279" w14:textId="77777777" w:rsidR="002F3CD9" w:rsidRDefault="002F3CD9">
      <w:pPr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88"/>
        <w:gridCol w:w="7726"/>
      </w:tblGrid>
      <w:tr w:rsidR="00426FF5" w14:paraId="7C80EA23" w14:textId="77777777" w:rsidTr="00331D27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5E2E53B" w14:textId="77777777" w:rsidR="00426FF5" w:rsidRPr="007C08E8" w:rsidRDefault="00426FF5" w:rsidP="007C08E8">
            <w:pPr>
              <w:jc w:val="center"/>
              <w:rPr>
                <w:rFonts w:ascii="Arial" w:hAnsi="Arial" w:cs="Arial"/>
                <w:b/>
              </w:rPr>
            </w:pPr>
            <w:r w:rsidRPr="007C08E8">
              <w:rPr>
                <w:rFonts w:ascii="Arial" w:hAnsi="Arial" w:cs="Arial"/>
                <w:b/>
              </w:rPr>
              <w:t>Derecho</w:t>
            </w:r>
            <w:r w:rsidR="00331D27"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básico</w:t>
            </w:r>
            <w:r w:rsidR="00331D27"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de aprendizaje</w:t>
            </w:r>
          </w:p>
        </w:tc>
      </w:tr>
      <w:tr w:rsidR="00426FF5" w14:paraId="177A1C35" w14:textId="77777777" w:rsidTr="00426FF5">
        <w:tc>
          <w:tcPr>
            <w:tcW w:w="567" w:type="pct"/>
          </w:tcPr>
          <w:p w14:paraId="78A33B85" w14:textId="77777777" w:rsidR="00426FF5" w:rsidRDefault="00426FF5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33" w:type="pct"/>
          </w:tcPr>
          <w:p w14:paraId="292F526E" w14:textId="77777777" w:rsidR="00426FF5" w:rsidRDefault="00E94D8C" w:rsidP="007C08E8">
            <w:pPr>
              <w:rPr>
                <w:rFonts w:ascii="Arial" w:hAnsi="Arial" w:cs="Arial"/>
              </w:rPr>
            </w:pPr>
            <w:r w:rsidRPr="007C08E8">
              <w:rPr>
                <w:rFonts w:ascii="Arial" w:hAnsi="Arial" w:cs="Arial"/>
              </w:rPr>
              <w:t>Resuelve problemas que involucran números racionales positivos</w:t>
            </w:r>
            <w:ins w:id="3" w:author="mercyranjel" w:date="2016-01-09T18:04:00Z">
              <w:r w:rsidR="00D50A44">
                <w:rPr>
                  <w:rFonts w:ascii="Arial" w:hAnsi="Arial" w:cs="Arial"/>
                </w:rPr>
                <w:t>.</w:t>
              </w:r>
            </w:ins>
          </w:p>
        </w:tc>
      </w:tr>
      <w:tr w:rsidR="00426FF5" w14:paraId="680FF8DE" w14:textId="77777777" w:rsidTr="00426FF5">
        <w:tc>
          <w:tcPr>
            <w:tcW w:w="567" w:type="pct"/>
          </w:tcPr>
          <w:p w14:paraId="4298D35A" w14:textId="77777777" w:rsidR="00426FF5" w:rsidRDefault="00426FF5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33" w:type="pct"/>
          </w:tcPr>
          <w:p w14:paraId="7BF10313" w14:textId="77777777" w:rsidR="00426FF5" w:rsidRDefault="00E94D8C" w:rsidP="007C08E8">
            <w:pPr>
              <w:rPr>
                <w:rFonts w:ascii="Arial" w:hAnsi="Arial" w:cs="Arial"/>
              </w:rPr>
            </w:pPr>
            <w:r w:rsidRPr="00E94D8C">
              <w:rPr>
                <w:rFonts w:ascii="Arial" w:hAnsi="Arial" w:cs="Arial"/>
              </w:rPr>
              <w:t>Aproxima dependiendo de la necesidad.</w:t>
            </w:r>
          </w:p>
        </w:tc>
      </w:tr>
      <w:tr w:rsidR="00E94D8C" w14:paraId="7E33ABD9" w14:textId="77777777" w:rsidTr="00426FF5">
        <w:tc>
          <w:tcPr>
            <w:tcW w:w="567" w:type="pct"/>
          </w:tcPr>
          <w:p w14:paraId="47CB5E59" w14:textId="77777777" w:rsidR="00E94D8C" w:rsidRDefault="00E94D8C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33" w:type="pct"/>
          </w:tcPr>
          <w:p w14:paraId="5FEF6647" w14:textId="77777777" w:rsidR="00E94D8C" w:rsidRPr="00E94D8C" w:rsidRDefault="00E94D8C" w:rsidP="007C08E8">
            <w:pPr>
              <w:rPr>
                <w:rFonts w:ascii="Arial" w:hAnsi="Arial" w:cs="Arial"/>
              </w:rPr>
            </w:pPr>
            <w:r w:rsidRPr="00E94D8C">
              <w:rPr>
                <w:rFonts w:ascii="Arial" w:hAnsi="Arial" w:cs="Arial"/>
              </w:rPr>
              <w:t>Resuelve problemas utilizando porcentajes.</w:t>
            </w:r>
          </w:p>
        </w:tc>
      </w:tr>
    </w:tbl>
    <w:p w14:paraId="1F549FEA" w14:textId="77777777" w:rsidR="002F3CD9" w:rsidRPr="002F3CD9" w:rsidRDefault="002F3CD9">
      <w:pPr>
        <w:rPr>
          <w:rFonts w:ascii="Arial" w:hAnsi="Arial" w:cs="Arial"/>
        </w:rPr>
      </w:pPr>
    </w:p>
    <w:sectPr w:rsidR="002F3CD9" w:rsidRPr="002F3CD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1280F"/>
    <w:multiLevelType w:val="hybridMultilevel"/>
    <w:tmpl w:val="2E72318A"/>
    <w:lvl w:ilvl="0" w:tplc="66AC62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71C"/>
    <w:rsid w:val="000472C2"/>
    <w:rsid w:val="00074475"/>
    <w:rsid w:val="0007647B"/>
    <w:rsid w:val="000960CA"/>
    <w:rsid w:val="000B6608"/>
    <w:rsid w:val="000C1F82"/>
    <w:rsid w:val="001007E5"/>
    <w:rsid w:val="00105F80"/>
    <w:rsid w:val="00131281"/>
    <w:rsid w:val="00173D7C"/>
    <w:rsid w:val="001A07C8"/>
    <w:rsid w:val="001A0BA5"/>
    <w:rsid w:val="001B6B08"/>
    <w:rsid w:val="001B7328"/>
    <w:rsid w:val="001C63F8"/>
    <w:rsid w:val="0022768A"/>
    <w:rsid w:val="00251551"/>
    <w:rsid w:val="00253ED9"/>
    <w:rsid w:val="0026009E"/>
    <w:rsid w:val="00263954"/>
    <w:rsid w:val="002C2A29"/>
    <w:rsid w:val="002D50E2"/>
    <w:rsid w:val="002F3CD9"/>
    <w:rsid w:val="0030324F"/>
    <w:rsid w:val="00320978"/>
    <w:rsid w:val="0032689E"/>
    <w:rsid w:val="00331D27"/>
    <w:rsid w:val="00337274"/>
    <w:rsid w:val="00341639"/>
    <w:rsid w:val="00386D6C"/>
    <w:rsid w:val="003A19B2"/>
    <w:rsid w:val="003A4925"/>
    <w:rsid w:val="003A6511"/>
    <w:rsid w:val="003C22F9"/>
    <w:rsid w:val="003C67E1"/>
    <w:rsid w:val="003E0725"/>
    <w:rsid w:val="003F6086"/>
    <w:rsid w:val="00426FF5"/>
    <w:rsid w:val="004800E9"/>
    <w:rsid w:val="004823AB"/>
    <w:rsid w:val="00485C64"/>
    <w:rsid w:val="004B02C0"/>
    <w:rsid w:val="004C01C9"/>
    <w:rsid w:val="004C4451"/>
    <w:rsid w:val="004E5301"/>
    <w:rsid w:val="004E55C3"/>
    <w:rsid w:val="004F3FAE"/>
    <w:rsid w:val="004F4C67"/>
    <w:rsid w:val="00530E06"/>
    <w:rsid w:val="00532E0A"/>
    <w:rsid w:val="00537395"/>
    <w:rsid w:val="00545AAE"/>
    <w:rsid w:val="0055307A"/>
    <w:rsid w:val="005577BC"/>
    <w:rsid w:val="005633C3"/>
    <w:rsid w:val="00575140"/>
    <w:rsid w:val="005829BF"/>
    <w:rsid w:val="005975A9"/>
    <w:rsid w:val="005A5F4B"/>
    <w:rsid w:val="005C2098"/>
    <w:rsid w:val="005C3FB0"/>
    <w:rsid w:val="005E5DAD"/>
    <w:rsid w:val="0061350F"/>
    <w:rsid w:val="00624D04"/>
    <w:rsid w:val="00625F3C"/>
    <w:rsid w:val="00663C95"/>
    <w:rsid w:val="0068143A"/>
    <w:rsid w:val="006942C0"/>
    <w:rsid w:val="006D3E09"/>
    <w:rsid w:val="006E1A88"/>
    <w:rsid w:val="006E74B7"/>
    <w:rsid w:val="006F7553"/>
    <w:rsid w:val="00700A0A"/>
    <w:rsid w:val="007446F9"/>
    <w:rsid w:val="00745C60"/>
    <w:rsid w:val="00751D73"/>
    <w:rsid w:val="007806EC"/>
    <w:rsid w:val="00796CD2"/>
    <w:rsid w:val="007C08E8"/>
    <w:rsid w:val="007E4F4D"/>
    <w:rsid w:val="007F34F4"/>
    <w:rsid w:val="00803913"/>
    <w:rsid w:val="00815F8E"/>
    <w:rsid w:val="0082088D"/>
    <w:rsid w:val="008242D3"/>
    <w:rsid w:val="00824668"/>
    <w:rsid w:val="00833F74"/>
    <w:rsid w:val="00846EC6"/>
    <w:rsid w:val="008560A4"/>
    <w:rsid w:val="00861F8E"/>
    <w:rsid w:val="008C0D29"/>
    <w:rsid w:val="008C4D55"/>
    <w:rsid w:val="008E21AD"/>
    <w:rsid w:val="00904DEE"/>
    <w:rsid w:val="009273D8"/>
    <w:rsid w:val="009340FA"/>
    <w:rsid w:val="009367FD"/>
    <w:rsid w:val="009523AC"/>
    <w:rsid w:val="009A071F"/>
    <w:rsid w:val="009B0F0B"/>
    <w:rsid w:val="009C0794"/>
    <w:rsid w:val="009E29DF"/>
    <w:rsid w:val="009E666D"/>
    <w:rsid w:val="009F61BB"/>
    <w:rsid w:val="00A375F9"/>
    <w:rsid w:val="00A559DD"/>
    <w:rsid w:val="00A852E3"/>
    <w:rsid w:val="00A91911"/>
    <w:rsid w:val="00AB0113"/>
    <w:rsid w:val="00AB7F7C"/>
    <w:rsid w:val="00AF03E0"/>
    <w:rsid w:val="00B00799"/>
    <w:rsid w:val="00B14F8C"/>
    <w:rsid w:val="00B30EDB"/>
    <w:rsid w:val="00B7608A"/>
    <w:rsid w:val="00BB4A33"/>
    <w:rsid w:val="00BC2944"/>
    <w:rsid w:val="00BC54CD"/>
    <w:rsid w:val="00BD1120"/>
    <w:rsid w:val="00BE655B"/>
    <w:rsid w:val="00BF285E"/>
    <w:rsid w:val="00C14918"/>
    <w:rsid w:val="00C15A85"/>
    <w:rsid w:val="00C74444"/>
    <w:rsid w:val="00C8324E"/>
    <w:rsid w:val="00CC6DC5"/>
    <w:rsid w:val="00CC7745"/>
    <w:rsid w:val="00CD370F"/>
    <w:rsid w:val="00D052D9"/>
    <w:rsid w:val="00D079E1"/>
    <w:rsid w:val="00D24565"/>
    <w:rsid w:val="00D24C9F"/>
    <w:rsid w:val="00D50A44"/>
    <w:rsid w:val="00D613F9"/>
    <w:rsid w:val="00D72BAC"/>
    <w:rsid w:val="00D82497"/>
    <w:rsid w:val="00D93D07"/>
    <w:rsid w:val="00DB2057"/>
    <w:rsid w:val="00DC3146"/>
    <w:rsid w:val="00DC5E22"/>
    <w:rsid w:val="00DE5D27"/>
    <w:rsid w:val="00E15D66"/>
    <w:rsid w:val="00E272C0"/>
    <w:rsid w:val="00E5388C"/>
    <w:rsid w:val="00E8302A"/>
    <w:rsid w:val="00E94500"/>
    <w:rsid w:val="00E94D8C"/>
    <w:rsid w:val="00EA6CBC"/>
    <w:rsid w:val="00ED5685"/>
    <w:rsid w:val="00F17381"/>
    <w:rsid w:val="00F26CE4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AFA3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4148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Ancopepe pepe</cp:lastModifiedBy>
  <cp:revision>2</cp:revision>
  <dcterms:created xsi:type="dcterms:W3CDTF">2016-01-13T14:36:00Z</dcterms:created>
  <dcterms:modified xsi:type="dcterms:W3CDTF">2016-01-13T14:36:00Z</dcterms:modified>
</cp:coreProperties>
</file>